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227B1" w14:textId="77777777" w:rsidR="00D81D51" w:rsidRPr="00D81D51" w:rsidRDefault="00D81D51" w:rsidP="00D81D51">
      <w:pPr>
        <w:spacing w:after="0" w:line="360" w:lineRule="auto"/>
        <w:rPr>
          <w:ins w:id="0" w:author="Φλούδα Χριστίνα" w:date="2017-07-21T14:28:00Z"/>
          <w:rFonts w:eastAsia="Times New Roman"/>
          <w:szCs w:val="24"/>
          <w:lang w:eastAsia="en-US"/>
        </w:rPr>
      </w:pPr>
      <w:bookmarkStart w:id="1" w:name="_GoBack"/>
      <w:bookmarkEnd w:id="1"/>
      <w:ins w:id="2" w:author="Φλούδα Χριστίνα" w:date="2017-07-21T14:28:00Z">
        <w:r w:rsidRPr="00D81D5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6E9934F" w14:textId="77777777" w:rsidR="00D81D51" w:rsidRPr="00D81D51" w:rsidRDefault="00D81D51" w:rsidP="00D81D51">
      <w:pPr>
        <w:spacing w:after="0" w:line="360" w:lineRule="auto"/>
        <w:rPr>
          <w:ins w:id="3" w:author="Φλούδα Χριστίνα" w:date="2017-07-21T14:28:00Z"/>
          <w:rFonts w:eastAsia="Times New Roman"/>
          <w:szCs w:val="24"/>
          <w:lang w:eastAsia="en-US"/>
        </w:rPr>
      </w:pPr>
    </w:p>
    <w:p w14:paraId="19C507A8" w14:textId="77777777" w:rsidR="00D81D51" w:rsidRPr="00D81D51" w:rsidRDefault="00D81D51" w:rsidP="00D81D51">
      <w:pPr>
        <w:spacing w:after="0" w:line="360" w:lineRule="auto"/>
        <w:rPr>
          <w:ins w:id="4" w:author="Φλούδα Χριστίνα" w:date="2017-07-21T14:28:00Z"/>
          <w:rFonts w:eastAsia="Times New Roman"/>
          <w:szCs w:val="24"/>
          <w:lang w:eastAsia="en-US"/>
        </w:rPr>
      </w:pPr>
      <w:ins w:id="5" w:author="Φλούδα Χριστίνα" w:date="2017-07-21T14:28:00Z">
        <w:r w:rsidRPr="00D81D51">
          <w:rPr>
            <w:rFonts w:eastAsia="Times New Roman"/>
            <w:szCs w:val="24"/>
            <w:lang w:eastAsia="en-US"/>
          </w:rPr>
          <w:t>ΠΙΝΑΚΑΣ ΠΕΡΙΕΧΟΜΕΝΩΝ</w:t>
        </w:r>
      </w:ins>
    </w:p>
    <w:p w14:paraId="36C37639" w14:textId="77777777" w:rsidR="00D81D51" w:rsidRPr="00D81D51" w:rsidRDefault="00D81D51" w:rsidP="00D81D51">
      <w:pPr>
        <w:spacing w:after="0" w:line="360" w:lineRule="auto"/>
        <w:rPr>
          <w:ins w:id="6" w:author="Φλούδα Χριστίνα" w:date="2017-07-21T14:28:00Z"/>
          <w:rFonts w:eastAsia="Times New Roman"/>
          <w:szCs w:val="24"/>
          <w:lang w:eastAsia="en-US"/>
        </w:rPr>
      </w:pPr>
      <w:ins w:id="7" w:author="Φλούδα Χριστίνα" w:date="2017-07-21T14:28:00Z">
        <w:r w:rsidRPr="00D81D51">
          <w:rPr>
            <w:rFonts w:eastAsia="Times New Roman"/>
            <w:szCs w:val="24"/>
            <w:lang w:eastAsia="en-US"/>
          </w:rPr>
          <w:t xml:space="preserve">ΙΖ΄ ΠΕΡΙΟΔΟΣ </w:t>
        </w:r>
      </w:ins>
    </w:p>
    <w:p w14:paraId="039B3969" w14:textId="77777777" w:rsidR="00D81D51" w:rsidRPr="00D81D51" w:rsidRDefault="00D81D51" w:rsidP="00D81D51">
      <w:pPr>
        <w:spacing w:after="0" w:line="360" w:lineRule="auto"/>
        <w:rPr>
          <w:ins w:id="8" w:author="Φλούδα Χριστίνα" w:date="2017-07-21T14:28:00Z"/>
          <w:rFonts w:eastAsia="Times New Roman"/>
          <w:szCs w:val="24"/>
          <w:lang w:eastAsia="en-US"/>
        </w:rPr>
      </w:pPr>
      <w:ins w:id="9" w:author="Φλούδα Χριστίνα" w:date="2017-07-21T14:28:00Z">
        <w:r w:rsidRPr="00D81D51">
          <w:rPr>
            <w:rFonts w:eastAsia="Times New Roman"/>
            <w:szCs w:val="24"/>
            <w:lang w:eastAsia="en-US"/>
          </w:rPr>
          <w:t>ΠΡΟΕΔΡΕΥΟΜΕΝΗΣ ΚΟΙΝΟΒΟΥΛΕΥΤΙΚΗΣ ΔΗΜΟΚΡΑΤΙΑΣ</w:t>
        </w:r>
      </w:ins>
    </w:p>
    <w:p w14:paraId="74F6164E" w14:textId="77777777" w:rsidR="00D81D51" w:rsidRPr="00D81D51" w:rsidRDefault="00D81D51" w:rsidP="00D81D51">
      <w:pPr>
        <w:spacing w:after="0" w:line="360" w:lineRule="auto"/>
        <w:rPr>
          <w:ins w:id="10" w:author="Φλούδα Χριστίνα" w:date="2017-07-21T14:28:00Z"/>
          <w:rFonts w:eastAsia="Times New Roman"/>
          <w:szCs w:val="24"/>
          <w:lang w:eastAsia="en-US"/>
        </w:rPr>
      </w:pPr>
      <w:ins w:id="11" w:author="Φλούδα Χριστίνα" w:date="2017-07-21T14:28:00Z">
        <w:r w:rsidRPr="00D81D51">
          <w:rPr>
            <w:rFonts w:eastAsia="Times New Roman"/>
            <w:szCs w:val="24"/>
            <w:lang w:eastAsia="en-US"/>
          </w:rPr>
          <w:t>ΣΥΝΟΔΟΣ Β΄</w:t>
        </w:r>
      </w:ins>
    </w:p>
    <w:p w14:paraId="1FC2B223" w14:textId="77777777" w:rsidR="00D81D51" w:rsidRPr="00D81D51" w:rsidRDefault="00D81D51" w:rsidP="00D81D51">
      <w:pPr>
        <w:spacing w:after="0" w:line="360" w:lineRule="auto"/>
        <w:rPr>
          <w:ins w:id="12" w:author="Φλούδα Χριστίνα" w:date="2017-07-21T14:28:00Z"/>
          <w:rFonts w:eastAsia="Times New Roman"/>
          <w:szCs w:val="24"/>
          <w:lang w:eastAsia="en-US"/>
        </w:rPr>
      </w:pPr>
    </w:p>
    <w:p w14:paraId="0B38AFAD" w14:textId="77777777" w:rsidR="00D81D51" w:rsidRPr="00D81D51" w:rsidRDefault="00D81D51" w:rsidP="00D81D51">
      <w:pPr>
        <w:spacing w:after="0" w:line="360" w:lineRule="auto"/>
        <w:rPr>
          <w:ins w:id="13" w:author="Φλούδα Χριστίνα" w:date="2017-07-21T14:28:00Z"/>
          <w:rFonts w:eastAsia="Times New Roman"/>
          <w:szCs w:val="24"/>
          <w:lang w:eastAsia="en-US"/>
        </w:rPr>
      </w:pPr>
      <w:ins w:id="14" w:author="Φλούδα Χριστίνα" w:date="2017-07-21T14:28:00Z">
        <w:r w:rsidRPr="00D81D51">
          <w:rPr>
            <w:rFonts w:eastAsia="Times New Roman"/>
            <w:szCs w:val="24"/>
            <w:lang w:eastAsia="en-US"/>
          </w:rPr>
          <w:t>ΣΥΝΕΔΡΙΑΣΗ ΡΝΑ΄</w:t>
        </w:r>
      </w:ins>
    </w:p>
    <w:p w14:paraId="18B833DA" w14:textId="77777777" w:rsidR="00D81D51" w:rsidRPr="00D81D51" w:rsidRDefault="00D81D51" w:rsidP="00D81D51">
      <w:pPr>
        <w:spacing w:after="0" w:line="360" w:lineRule="auto"/>
        <w:rPr>
          <w:ins w:id="15" w:author="Φλούδα Χριστίνα" w:date="2017-07-21T14:28:00Z"/>
          <w:rFonts w:eastAsia="Times New Roman"/>
          <w:szCs w:val="24"/>
          <w:lang w:eastAsia="en-US"/>
        </w:rPr>
      </w:pPr>
      <w:ins w:id="16" w:author="Φλούδα Χριστίνα" w:date="2017-07-21T14:28:00Z">
        <w:r w:rsidRPr="00D81D51">
          <w:rPr>
            <w:rFonts w:eastAsia="Times New Roman"/>
            <w:szCs w:val="24"/>
            <w:lang w:eastAsia="en-US"/>
          </w:rPr>
          <w:t>Πέμπτη 13 Ιουλίου 2017</w:t>
        </w:r>
      </w:ins>
    </w:p>
    <w:p w14:paraId="6DA9E7EB" w14:textId="77777777" w:rsidR="00D81D51" w:rsidRPr="00D81D51" w:rsidRDefault="00D81D51" w:rsidP="00D81D51">
      <w:pPr>
        <w:spacing w:after="0" w:line="360" w:lineRule="auto"/>
        <w:rPr>
          <w:ins w:id="17" w:author="Φλούδα Χριστίνα" w:date="2017-07-21T14:28:00Z"/>
          <w:rFonts w:eastAsia="Times New Roman"/>
          <w:szCs w:val="24"/>
          <w:lang w:eastAsia="en-US"/>
        </w:rPr>
      </w:pPr>
    </w:p>
    <w:p w14:paraId="2A330547" w14:textId="77777777" w:rsidR="00D81D51" w:rsidRPr="00D81D51" w:rsidRDefault="00D81D51" w:rsidP="00D81D51">
      <w:pPr>
        <w:spacing w:after="0" w:line="360" w:lineRule="auto"/>
        <w:rPr>
          <w:ins w:id="18" w:author="Φλούδα Χριστίνα" w:date="2017-07-21T14:28:00Z"/>
          <w:rFonts w:eastAsia="Times New Roman"/>
          <w:szCs w:val="24"/>
          <w:lang w:eastAsia="en-US"/>
        </w:rPr>
      </w:pPr>
      <w:ins w:id="19" w:author="Φλούδα Χριστίνα" w:date="2017-07-21T14:28:00Z">
        <w:r w:rsidRPr="00D81D51">
          <w:rPr>
            <w:rFonts w:eastAsia="Times New Roman"/>
            <w:szCs w:val="24"/>
            <w:lang w:eastAsia="en-US"/>
          </w:rPr>
          <w:t>ΘΕΜΑΤΑ</w:t>
        </w:r>
      </w:ins>
    </w:p>
    <w:p w14:paraId="025E45A5" w14:textId="77777777" w:rsidR="00D81D51" w:rsidRPr="00D81D51" w:rsidRDefault="00D81D51" w:rsidP="00D81D51">
      <w:pPr>
        <w:spacing w:after="0" w:line="360" w:lineRule="auto"/>
        <w:rPr>
          <w:ins w:id="20" w:author="Φλούδα Χριστίνα" w:date="2017-07-21T14:28:00Z"/>
          <w:rFonts w:eastAsia="Times New Roman"/>
          <w:szCs w:val="24"/>
          <w:lang w:eastAsia="en-US"/>
        </w:rPr>
      </w:pPr>
      <w:ins w:id="21" w:author="Φλούδα Χριστίνα" w:date="2017-07-21T14:28:00Z">
        <w:r w:rsidRPr="00D81D51">
          <w:rPr>
            <w:rFonts w:eastAsia="Times New Roman"/>
            <w:szCs w:val="24"/>
            <w:lang w:eastAsia="en-US"/>
          </w:rPr>
          <w:t xml:space="preserve"> </w:t>
        </w:r>
        <w:r w:rsidRPr="00D81D51">
          <w:rPr>
            <w:rFonts w:eastAsia="Times New Roman"/>
            <w:szCs w:val="24"/>
            <w:lang w:eastAsia="en-US"/>
          </w:rPr>
          <w:br/>
          <w:t xml:space="preserve">Α. ΕΙΔΙΚΑ ΘΕΜΑΤΑ </w:t>
        </w:r>
        <w:r w:rsidRPr="00D81D51">
          <w:rPr>
            <w:rFonts w:eastAsia="Times New Roman"/>
            <w:szCs w:val="24"/>
            <w:lang w:eastAsia="en-US"/>
          </w:rPr>
          <w:br/>
          <w:t xml:space="preserve">1. Επικύρωση Πρακτικών, σελ. </w:t>
        </w:r>
        <w:r w:rsidRPr="00D81D51">
          <w:rPr>
            <w:rFonts w:eastAsia="Times New Roman"/>
            <w:szCs w:val="24"/>
            <w:lang w:eastAsia="en-US"/>
          </w:rPr>
          <w:br/>
          <w:t xml:space="preserve">2.  Άδεια απουσίας των Βουλευτών κ.κ. Π. </w:t>
        </w:r>
        <w:proofErr w:type="spellStart"/>
        <w:r w:rsidRPr="00D81D51">
          <w:rPr>
            <w:rFonts w:eastAsia="Times New Roman"/>
            <w:szCs w:val="24"/>
            <w:lang w:eastAsia="en-US"/>
          </w:rPr>
          <w:t>Μηταράκη</w:t>
        </w:r>
        <w:proofErr w:type="spellEnd"/>
        <w:r w:rsidRPr="00D81D51">
          <w:rPr>
            <w:rFonts w:eastAsia="Times New Roman"/>
            <w:szCs w:val="24"/>
            <w:lang w:eastAsia="en-US"/>
          </w:rPr>
          <w:t xml:space="preserve"> και Κ. </w:t>
        </w:r>
        <w:proofErr w:type="spellStart"/>
        <w:r w:rsidRPr="00D81D51">
          <w:rPr>
            <w:rFonts w:eastAsia="Times New Roman"/>
            <w:szCs w:val="24"/>
            <w:lang w:eastAsia="en-US"/>
          </w:rPr>
          <w:t>Δουζίνα</w:t>
        </w:r>
        <w:proofErr w:type="spellEnd"/>
        <w:r w:rsidRPr="00D81D51">
          <w:rPr>
            <w:rFonts w:eastAsia="Times New Roman"/>
            <w:szCs w:val="24"/>
            <w:lang w:eastAsia="en-US"/>
          </w:rPr>
          <w:t xml:space="preserve">, σελ. </w:t>
        </w:r>
        <w:r w:rsidRPr="00D81D51">
          <w:rPr>
            <w:rFonts w:eastAsia="Times New Roman"/>
            <w:szCs w:val="24"/>
            <w:lang w:eastAsia="en-US"/>
          </w:rPr>
          <w:br/>
          <w:t xml:space="preserve">3. Ανακοινώνεται ότι τη συνεδρίαση παρακολουθούν Ελληνοαμερικανοί φοιτητές και φοιτήτριες του Πανεπιστημίου Νέας Υόρκης και φοιτητές και εκπαιδευτικοί συνοδοί από το </w:t>
        </w:r>
        <w:proofErr w:type="spellStart"/>
        <w:r w:rsidRPr="00D81D51">
          <w:rPr>
            <w:rFonts w:eastAsia="Times New Roman"/>
            <w:szCs w:val="24"/>
            <w:lang w:eastAsia="en-US"/>
          </w:rPr>
          <w:t>Michigan</w:t>
        </w:r>
        <w:proofErr w:type="spellEnd"/>
        <w:r w:rsidRPr="00D81D51">
          <w:rPr>
            <w:rFonts w:eastAsia="Times New Roman"/>
            <w:szCs w:val="24"/>
            <w:lang w:eastAsia="en-US"/>
          </w:rPr>
          <w:t xml:space="preserve"> </w:t>
        </w:r>
        <w:proofErr w:type="spellStart"/>
        <w:r w:rsidRPr="00D81D51">
          <w:rPr>
            <w:rFonts w:eastAsia="Times New Roman"/>
            <w:szCs w:val="24"/>
            <w:lang w:eastAsia="en-US"/>
          </w:rPr>
          <w:t>State</w:t>
        </w:r>
        <w:proofErr w:type="spellEnd"/>
        <w:r w:rsidRPr="00D81D51">
          <w:rPr>
            <w:rFonts w:eastAsia="Times New Roman"/>
            <w:szCs w:val="24"/>
            <w:lang w:eastAsia="en-US"/>
          </w:rPr>
          <w:t xml:space="preserve"> </w:t>
        </w:r>
        <w:proofErr w:type="spellStart"/>
        <w:r w:rsidRPr="00D81D51">
          <w:rPr>
            <w:rFonts w:eastAsia="Times New Roman"/>
            <w:szCs w:val="24"/>
            <w:lang w:eastAsia="en-US"/>
          </w:rPr>
          <w:t>University</w:t>
        </w:r>
        <w:proofErr w:type="spellEnd"/>
        <w:r w:rsidRPr="00D81D51">
          <w:rPr>
            <w:rFonts w:eastAsia="Times New Roman"/>
            <w:szCs w:val="24"/>
            <w:lang w:eastAsia="en-US"/>
          </w:rPr>
          <w:t xml:space="preserve">, σελ. </w:t>
        </w:r>
        <w:r w:rsidRPr="00D81D51">
          <w:rPr>
            <w:rFonts w:eastAsia="Times New Roman"/>
            <w:szCs w:val="24"/>
            <w:lang w:eastAsia="en-US"/>
          </w:rPr>
          <w:br/>
          <w:t xml:space="preserve">4. Επί διαδικαστικού θέματος, σελ. </w:t>
        </w:r>
        <w:r w:rsidRPr="00D81D51">
          <w:rPr>
            <w:rFonts w:eastAsia="Times New Roman"/>
            <w:szCs w:val="24"/>
            <w:lang w:eastAsia="en-US"/>
          </w:rPr>
          <w:br/>
          <w:t xml:space="preserve">5. Επί προσωπικού θέματος, σελ. </w:t>
        </w:r>
        <w:r w:rsidRPr="00D81D51">
          <w:rPr>
            <w:rFonts w:eastAsia="Times New Roman"/>
            <w:szCs w:val="24"/>
            <w:lang w:eastAsia="en-US"/>
          </w:rPr>
          <w:br/>
          <w:t xml:space="preserve"> </w:t>
        </w:r>
        <w:r w:rsidRPr="00D81D51">
          <w:rPr>
            <w:rFonts w:eastAsia="Times New Roman"/>
            <w:szCs w:val="24"/>
            <w:lang w:eastAsia="en-US"/>
          </w:rPr>
          <w:br/>
          <w:t xml:space="preserve">Β. ΚΟΙΝΟΒΟΥΛΕΥΤΙΚΟΣ ΕΛΕΓΧΟΣ </w:t>
        </w:r>
        <w:r w:rsidRPr="00D81D51">
          <w:rPr>
            <w:rFonts w:eastAsia="Times New Roman"/>
            <w:szCs w:val="24"/>
            <w:lang w:eastAsia="en-US"/>
          </w:rPr>
          <w:br/>
          <w:t xml:space="preserve">1. Ανακοίνωση του δελτίου επικαίρων ερωτήσεων της Παρασκευής 14 Ιουλίου 2017, σελ. </w:t>
        </w:r>
        <w:r w:rsidRPr="00D81D51">
          <w:rPr>
            <w:rFonts w:eastAsia="Times New Roman"/>
            <w:szCs w:val="24"/>
            <w:lang w:eastAsia="en-US"/>
          </w:rPr>
          <w:br/>
          <w:t>2. Συζήτηση επικαίρων ερωτήσεων:</w:t>
        </w:r>
        <w:r w:rsidRPr="00D81D51">
          <w:rPr>
            <w:rFonts w:eastAsia="Times New Roman"/>
            <w:szCs w:val="24"/>
            <w:lang w:eastAsia="en-US"/>
          </w:rPr>
          <w:br/>
          <w:t xml:space="preserve">    α) Προς την Υπουργό Εργασίας, Κοινωνικής Ασφάλισης και Κοινωνικής Αλληλεγγύης:</w:t>
        </w:r>
        <w:r w:rsidRPr="00D81D51">
          <w:rPr>
            <w:rFonts w:eastAsia="Times New Roman"/>
            <w:szCs w:val="24"/>
            <w:lang w:eastAsia="en-US"/>
          </w:rPr>
          <w:br/>
          <w:t xml:space="preserve">        i. σχετικά με τα προβλήματα λειτουργίας και το σχέδιο κλεισίματος του Θεραπευτηρίου Χρόνιων Παθήσεων </w:t>
        </w:r>
        <w:proofErr w:type="spellStart"/>
        <w:r w:rsidRPr="00D81D51">
          <w:rPr>
            <w:rFonts w:eastAsia="Times New Roman"/>
            <w:szCs w:val="24"/>
            <w:lang w:eastAsia="en-US"/>
          </w:rPr>
          <w:t>Παίδων</w:t>
        </w:r>
        <w:proofErr w:type="spellEnd"/>
        <w:r w:rsidRPr="00D81D51">
          <w:rPr>
            <w:rFonts w:eastAsia="Times New Roman"/>
            <w:szCs w:val="24"/>
            <w:lang w:eastAsia="en-US"/>
          </w:rPr>
          <w:t xml:space="preserve"> Σκαραμαγκά, σελ. </w:t>
        </w:r>
        <w:r w:rsidRPr="00D81D51">
          <w:rPr>
            <w:rFonts w:eastAsia="Times New Roman"/>
            <w:szCs w:val="24"/>
            <w:lang w:eastAsia="en-US"/>
          </w:rPr>
          <w:br/>
          <w:t xml:space="preserve">        </w:t>
        </w:r>
        <w:proofErr w:type="spellStart"/>
        <w:r w:rsidRPr="00D81D51">
          <w:rPr>
            <w:rFonts w:eastAsia="Times New Roman"/>
            <w:szCs w:val="24"/>
            <w:lang w:eastAsia="en-US"/>
          </w:rPr>
          <w:t>ii</w:t>
        </w:r>
        <w:proofErr w:type="spellEnd"/>
        <w:r w:rsidRPr="00D81D51">
          <w:rPr>
            <w:rFonts w:eastAsia="Times New Roman"/>
            <w:szCs w:val="24"/>
            <w:lang w:eastAsia="en-US"/>
          </w:rPr>
          <w:t xml:space="preserve">. με θέμα: «Στελέχωση των Τμημάτων Επιθεώρησης Εργασίας», σελ. </w:t>
        </w:r>
        <w:r w:rsidRPr="00D81D51">
          <w:rPr>
            <w:rFonts w:eastAsia="Times New Roman"/>
            <w:szCs w:val="24"/>
            <w:lang w:eastAsia="en-US"/>
          </w:rPr>
          <w:br/>
          <w:t xml:space="preserve">        </w:t>
        </w:r>
        <w:proofErr w:type="spellStart"/>
        <w:r w:rsidRPr="00D81D51">
          <w:rPr>
            <w:rFonts w:eastAsia="Times New Roman"/>
            <w:szCs w:val="24"/>
            <w:lang w:eastAsia="en-US"/>
          </w:rPr>
          <w:t>iii</w:t>
        </w:r>
        <w:proofErr w:type="spellEnd"/>
        <w:r w:rsidRPr="00D81D51">
          <w:rPr>
            <w:rFonts w:eastAsia="Times New Roman"/>
            <w:szCs w:val="24"/>
            <w:lang w:eastAsia="en-US"/>
          </w:rPr>
          <w:t xml:space="preserve">. με θέμα: «Συνεχίζεται η ταλαιπωρία για όσους αναμένουν τη σύνταξή τους και χάνονται οι διαθέσιμοι πόροι», σελ. </w:t>
        </w:r>
        <w:r w:rsidRPr="00D81D51">
          <w:rPr>
            <w:rFonts w:eastAsia="Times New Roman"/>
            <w:szCs w:val="24"/>
            <w:lang w:eastAsia="en-US"/>
          </w:rPr>
          <w:br/>
          <w:t xml:space="preserve">        v. με θέμα: «Με τον  νόμο του ΣΥΡΙΖΑ προβλέπονται ευτελείς συντάξεις ενώ παραμένουν και εκατοντάδες χιλιάδες σε εκκρεμότητα», σελ. </w:t>
        </w:r>
        <w:r w:rsidRPr="00D81D51">
          <w:rPr>
            <w:rFonts w:eastAsia="Times New Roman"/>
            <w:szCs w:val="24"/>
            <w:lang w:eastAsia="en-US"/>
          </w:rPr>
          <w:br/>
          <w:t xml:space="preserve">        </w:t>
        </w:r>
        <w:proofErr w:type="spellStart"/>
        <w:r w:rsidRPr="00D81D51">
          <w:rPr>
            <w:rFonts w:eastAsia="Times New Roman"/>
            <w:szCs w:val="24"/>
            <w:lang w:eastAsia="en-US"/>
          </w:rPr>
          <w:t>vi</w:t>
        </w:r>
        <w:proofErr w:type="spellEnd"/>
        <w:r w:rsidRPr="00D81D51">
          <w:rPr>
            <w:rFonts w:eastAsia="Times New Roman"/>
            <w:szCs w:val="24"/>
            <w:lang w:eastAsia="en-US"/>
          </w:rPr>
          <w:t xml:space="preserve">. σχετικά με τις καθυστερήσεις στην απονομή συντάξεων και την απώλεια πόρων για την κοινωνική ασφάλιση, σελ. </w:t>
        </w:r>
        <w:r w:rsidRPr="00D81D51">
          <w:rPr>
            <w:rFonts w:eastAsia="Times New Roman"/>
            <w:szCs w:val="24"/>
            <w:lang w:eastAsia="en-US"/>
          </w:rPr>
          <w:br/>
          <w:t xml:space="preserve">        </w:t>
        </w:r>
        <w:proofErr w:type="spellStart"/>
        <w:r w:rsidRPr="00D81D51">
          <w:rPr>
            <w:rFonts w:eastAsia="Times New Roman"/>
            <w:szCs w:val="24"/>
            <w:lang w:eastAsia="en-US"/>
          </w:rPr>
          <w:t>vii</w:t>
        </w:r>
        <w:proofErr w:type="spellEnd"/>
        <w:r w:rsidRPr="00D81D51">
          <w:rPr>
            <w:rFonts w:eastAsia="Times New Roman"/>
            <w:szCs w:val="24"/>
            <w:lang w:eastAsia="en-US"/>
          </w:rPr>
          <w:t xml:space="preserve">. με θέμα: «Τραγελαφική η κατάσταση στις διαδικασίες συνταξιοδότησης των νέων συνταξιούχων αγροτών και κτηνοτρόφων», σελ. </w:t>
        </w:r>
        <w:r w:rsidRPr="00D81D51">
          <w:rPr>
            <w:rFonts w:eastAsia="Times New Roman"/>
            <w:szCs w:val="24"/>
            <w:lang w:eastAsia="en-US"/>
          </w:rPr>
          <w:br/>
          <w:t xml:space="preserve">    β) Προς τον Υπουργό Αγροτικής Ανάπτυξης και Τροφίμων:</w:t>
        </w:r>
        <w:r w:rsidRPr="00D81D51">
          <w:rPr>
            <w:rFonts w:eastAsia="Times New Roman"/>
            <w:szCs w:val="24"/>
            <w:lang w:eastAsia="en-US"/>
          </w:rPr>
          <w:br/>
          <w:t xml:space="preserve">        i. με θέμα: «Αντί για μέτρα στήριξης της ελληνικής κτηνοτροφίας, εξαίρεση των σύνθετων ζωοτροφών από τη μείωση του ΦΠΑ», σελ. </w:t>
        </w:r>
        <w:r w:rsidRPr="00D81D51">
          <w:rPr>
            <w:rFonts w:eastAsia="Times New Roman"/>
            <w:szCs w:val="24"/>
            <w:lang w:eastAsia="en-US"/>
          </w:rPr>
          <w:br/>
          <w:t xml:space="preserve">        </w:t>
        </w:r>
        <w:proofErr w:type="spellStart"/>
        <w:r w:rsidRPr="00D81D51">
          <w:rPr>
            <w:rFonts w:eastAsia="Times New Roman"/>
            <w:szCs w:val="24"/>
            <w:lang w:eastAsia="en-US"/>
          </w:rPr>
          <w:t>ii</w:t>
        </w:r>
        <w:proofErr w:type="spellEnd"/>
        <w:r w:rsidRPr="00D81D51">
          <w:rPr>
            <w:rFonts w:eastAsia="Times New Roman"/>
            <w:szCs w:val="24"/>
            <w:lang w:eastAsia="en-US"/>
          </w:rPr>
          <w:t xml:space="preserve">. με θέμα: «Σοβαρά προβλήματα λειτουργίας των ΤΟΕΒ (Τοπικός Οργανισμός Εγγείων Βελτιώσεων) - ΓΟΕΒ (Γενικός Οργανισμός Εγγείων Βελτιώσεων)», σελ. </w:t>
        </w:r>
        <w:r w:rsidRPr="00D81D51">
          <w:rPr>
            <w:rFonts w:eastAsia="Times New Roman"/>
            <w:szCs w:val="24"/>
            <w:lang w:eastAsia="en-US"/>
          </w:rPr>
          <w:br/>
          <w:t xml:space="preserve"> </w:t>
        </w:r>
        <w:r w:rsidRPr="00D81D51">
          <w:rPr>
            <w:rFonts w:eastAsia="Times New Roman"/>
            <w:szCs w:val="24"/>
            <w:lang w:eastAsia="en-US"/>
          </w:rPr>
          <w:br/>
          <w:t xml:space="preserve">Γ. ΝΟΜΟΘΕΤΙΚΗ ΕΡΓΑΣΙΑ </w:t>
        </w:r>
        <w:r w:rsidRPr="00D81D51">
          <w:rPr>
            <w:rFonts w:eastAsia="Times New Roman"/>
            <w:szCs w:val="24"/>
            <w:lang w:eastAsia="en-US"/>
          </w:rPr>
          <w:br/>
          <w:t>1. Κατάθεση Εκθέσεως Διαρκούς Επιτροπής:</w:t>
        </w:r>
      </w:ins>
    </w:p>
    <w:p w14:paraId="75A27E0A" w14:textId="77777777" w:rsidR="00D81D51" w:rsidRPr="00D81D51" w:rsidRDefault="00D81D51" w:rsidP="00D81D51">
      <w:pPr>
        <w:spacing w:after="0" w:line="360" w:lineRule="auto"/>
        <w:rPr>
          <w:ins w:id="22" w:author="Φλούδα Χριστίνα" w:date="2017-07-21T14:28:00Z"/>
          <w:rFonts w:eastAsia="Times New Roman"/>
          <w:szCs w:val="24"/>
          <w:lang w:eastAsia="en-US"/>
        </w:rPr>
      </w:pPr>
      <w:ins w:id="23" w:author="Φλούδα Χριστίνα" w:date="2017-07-21T14:28:00Z">
        <w:r w:rsidRPr="00D81D51">
          <w:rPr>
            <w:rFonts w:eastAsia="Times New Roman"/>
            <w:szCs w:val="24"/>
            <w:lang w:eastAsia="en-US"/>
          </w:rPr>
          <w:t xml:space="preserve">Η Διαρκής Επιτροπή Μορφωτικών Υποθέσεων καταθέτει την έκθεσή της στο σχέδιο νόμου του Υπουργείου Πολιτισμού και Αθλητισμού: «Συλλογική διαχείριση δικαιωμάτων πνευματικής ιδιοκτησίας και συγγενικών δικαιωμάτων, χορήγηση </w:t>
        </w:r>
        <w:proofErr w:type="spellStart"/>
        <w:r w:rsidRPr="00D81D51">
          <w:rPr>
            <w:rFonts w:eastAsia="Times New Roman"/>
            <w:szCs w:val="24"/>
            <w:lang w:eastAsia="en-US"/>
          </w:rPr>
          <w:t>πολυεδαφικών</w:t>
        </w:r>
        <w:proofErr w:type="spellEnd"/>
        <w:r w:rsidRPr="00D81D51">
          <w:rPr>
            <w:rFonts w:eastAsia="Times New Roman"/>
            <w:szCs w:val="24"/>
            <w:lang w:eastAsia="en-US"/>
          </w:rPr>
          <w:t xml:space="preserve"> αδειών για </w:t>
        </w:r>
        <w:proofErr w:type="spellStart"/>
        <w:r w:rsidRPr="00D81D51">
          <w:rPr>
            <w:rFonts w:eastAsia="Times New Roman"/>
            <w:szCs w:val="24"/>
            <w:lang w:eastAsia="en-US"/>
          </w:rPr>
          <w:t>επιγραμμικές</w:t>
        </w:r>
        <w:proofErr w:type="spellEnd"/>
        <w:r w:rsidRPr="00D81D51">
          <w:rPr>
            <w:rFonts w:eastAsia="Times New Roman"/>
            <w:szCs w:val="24"/>
            <w:lang w:eastAsia="en-US"/>
          </w:rPr>
          <w:t xml:space="preserve"> χρήσεις μουσικών έργων και άλλα θέματα αρμοδιότητας Υπουργείου Πολιτισμού και Αθλητισμού», σελ. </w:t>
        </w:r>
        <w:r w:rsidRPr="00D81D51">
          <w:rPr>
            <w:rFonts w:eastAsia="Times New Roman"/>
            <w:szCs w:val="24"/>
            <w:lang w:eastAsia="en-US"/>
          </w:rPr>
          <w:br/>
          <w:t>2. Κατάθεση σχεδίου νόμου:</w:t>
        </w:r>
      </w:ins>
    </w:p>
    <w:p w14:paraId="75CA4130" w14:textId="77777777" w:rsidR="00D81D51" w:rsidRPr="00D81D51" w:rsidRDefault="00D81D51" w:rsidP="00D81D51">
      <w:pPr>
        <w:spacing w:after="0" w:line="360" w:lineRule="auto"/>
        <w:rPr>
          <w:ins w:id="24" w:author="Φλούδα Χριστίνα" w:date="2017-07-21T14:28:00Z"/>
          <w:rFonts w:eastAsia="Times New Roman"/>
          <w:szCs w:val="24"/>
          <w:lang w:eastAsia="en-US"/>
        </w:rPr>
      </w:pPr>
      <w:ins w:id="25" w:author="Φλούδα Χριστίνα" w:date="2017-07-21T14:28:00Z">
        <w:r w:rsidRPr="00D81D51">
          <w:rPr>
            <w:rFonts w:eastAsia="Times New Roman"/>
            <w:szCs w:val="24"/>
            <w:lang w:eastAsia="en-US"/>
          </w:rPr>
          <w:t xml:space="preserve">Οι Υπουργοί Εσωτερικών, Οικονομίας και Ανάπτυξης, Εργασίας, Κοινωνικής Ασφάλισης και Κοινωνικής Αλληλεγγύης, Δικαιοσύνης, Διαφάνειας και Ανθρωπίνων Δικαιωμάτων, Οικονομικών, Υγείας, Διοικητικής Ανασυγκρότησης, Περιβάλλοντος και Ενέργειας, Ψηφιακής Πολιτικής, Τηλεπικοινωνιών και Ενημέρωσης, Ναυτιλίας και Νησιωτικής Πολιτικής, Υποδομών και Μεταφορών, Τουρισμού, Μεταναστευτικής Πολιτικής, Αγροτικής Ανάπτυξης και Τροφίμων, Πολιτισμού και Αθλητισμού, οι Αναπληρωτές Υπουργοί Εσωτερικών, Οικονομίας και Ανάπτυξης, Οικονομικών, Περιβάλλοντος και Ενέργειας, Εργασίας, Κοινωνικής Ασφάλισης και Κοινωνικής Αλληλεγγύης, καθώς και η Υφυπουργός Οικονομικών κατέθεσαν στις 12-7-2017 σχέδιο νόμου: «Ρυθμίσεις για τον εκσυγχρονισμό του θεσμικού πλαισίου οργάνωσης και λειτουργίας των Δημοτικών Επιχειρήσεων  Ύδρευσης Αποχέτευσης (Δ.Ε.Υ.Α.) - Ρυθμίσεις σχετικές με την οργάνωση, τη λειτουργία, τα οικονομικά και το προσωπικό των Ο.Τ.Α. - Ευρωπαϊκοί  Όμιλοι Εδαφικής Συνεργασίας - Μητρώο Πολιτών και άλλες διατάξεις», σελ. </w:t>
        </w:r>
        <w:r w:rsidRPr="00D81D51">
          <w:rPr>
            <w:rFonts w:eastAsia="Times New Roman"/>
            <w:szCs w:val="24"/>
            <w:lang w:eastAsia="en-US"/>
          </w:rPr>
          <w:br/>
          <w:t xml:space="preserve">3. Συζήτηση και ψήφιση επί της αρχής, των άρθρων, των τροπολογιών και του συνόλου του σχεδίου νόμου του Υπουργείου Πολιτισμού και Αθλητισμού: «Συλλογική διαχείριση δικαιωμάτων πνευματικής ιδιοκτησίας και συγγενικών δικαιωμάτων, χορήγηση </w:t>
        </w:r>
        <w:proofErr w:type="spellStart"/>
        <w:r w:rsidRPr="00D81D51">
          <w:rPr>
            <w:rFonts w:eastAsia="Times New Roman"/>
            <w:szCs w:val="24"/>
            <w:lang w:eastAsia="en-US"/>
          </w:rPr>
          <w:t>πολυεδαφικών</w:t>
        </w:r>
        <w:proofErr w:type="spellEnd"/>
        <w:r w:rsidRPr="00D81D51">
          <w:rPr>
            <w:rFonts w:eastAsia="Times New Roman"/>
            <w:szCs w:val="24"/>
            <w:lang w:eastAsia="en-US"/>
          </w:rPr>
          <w:t xml:space="preserve"> αδειών για </w:t>
        </w:r>
        <w:proofErr w:type="spellStart"/>
        <w:r w:rsidRPr="00D81D51">
          <w:rPr>
            <w:rFonts w:eastAsia="Times New Roman"/>
            <w:szCs w:val="24"/>
            <w:lang w:eastAsia="en-US"/>
          </w:rPr>
          <w:t>επιγραμμικές</w:t>
        </w:r>
        <w:proofErr w:type="spellEnd"/>
        <w:r w:rsidRPr="00D81D51">
          <w:rPr>
            <w:rFonts w:eastAsia="Times New Roman"/>
            <w:szCs w:val="24"/>
            <w:lang w:eastAsia="en-US"/>
          </w:rPr>
          <w:t xml:space="preserve"> χρήσεις μουσικών έργων και άλλα θέματα αρμοδιότητας Υπουργείου Πολιτισμού και Αθλητισμού», σελ. </w:t>
        </w:r>
        <w:r w:rsidRPr="00D81D51">
          <w:rPr>
            <w:rFonts w:eastAsia="Times New Roman"/>
            <w:szCs w:val="24"/>
            <w:lang w:eastAsia="en-US"/>
          </w:rPr>
          <w:br/>
        </w:r>
      </w:ins>
    </w:p>
    <w:p w14:paraId="6B33D36F" w14:textId="77777777" w:rsidR="00D81D51" w:rsidRPr="00D81D51" w:rsidRDefault="00D81D51" w:rsidP="00D81D51">
      <w:pPr>
        <w:spacing w:after="0" w:line="360" w:lineRule="auto"/>
        <w:rPr>
          <w:ins w:id="26" w:author="Φλούδα Χριστίνα" w:date="2017-07-21T14:28:00Z"/>
          <w:rFonts w:eastAsia="Times New Roman"/>
          <w:szCs w:val="24"/>
          <w:lang w:eastAsia="en-US"/>
        </w:rPr>
      </w:pPr>
      <w:ins w:id="27" w:author="Φλούδα Χριστίνα" w:date="2017-07-21T14:28:00Z">
        <w:r w:rsidRPr="00D81D51">
          <w:rPr>
            <w:rFonts w:eastAsia="Times New Roman"/>
            <w:szCs w:val="24"/>
            <w:lang w:eastAsia="en-US"/>
          </w:rPr>
          <w:t>ΠΡΟΕΔΡΕΥΟΝΤΕΣ</w:t>
        </w:r>
      </w:ins>
    </w:p>
    <w:p w14:paraId="3E43330C" w14:textId="77777777" w:rsidR="00D81D51" w:rsidRPr="00D81D51" w:rsidRDefault="00D81D51" w:rsidP="00D81D51">
      <w:pPr>
        <w:spacing w:after="0" w:line="360" w:lineRule="auto"/>
        <w:rPr>
          <w:ins w:id="28" w:author="Φλούδα Χριστίνα" w:date="2017-07-21T14:28:00Z"/>
          <w:rFonts w:eastAsia="Times New Roman"/>
          <w:szCs w:val="24"/>
          <w:lang w:eastAsia="en-US"/>
        </w:rPr>
      </w:pPr>
      <w:ins w:id="29" w:author="Φλούδα Χριστίνα" w:date="2017-07-21T14:28:00Z">
        <w:r w:rsidRPr="00D81D51">
          <w:rPr>
            <w:rFonts w:eastAsia="Times New Roman"/>
            <w:szCs w:val="24"/>
            <w:lang w:eastAsia="en-US"/>
          </w:rPr>
          <w:t>ΚΟΥΡΑΚΗΣ Α. , σελ.</w:t>
        </w:r>
        <w:r w:rsidRPr="00D81D51">
          <w:rPr>
            <w:rFonts w:eastAsia="Times New Roman"/>
            <w:szCs w:val="24"/>
            <w:lang w:eastAsia="en-US"/>
          </w:rPr>
          <w:br/>
          <w:t>ΚΡΕΜΑΣΤΙΝΟΣ Δ. , σελ.</w:t>
        </w:r>
        <w:r w:rsidRPr="00D81D51">
          <w:rPr>
            <w:rFonts w:eastAsia="Times New Roman"/>
            <w:szCs w:val="24"/>
            <w:lang w:eastAsia="en-US"/>
          </w:rPr>
          <w:br/>
          <w:t>ΛΑΜΠΡΟΥΛΗΣ Γ. , σελ.</w:t>
        </w:r>
        <w:r w:rsidRPr="00D81D51">
          <w:rPr>
            <w:rFonts w:eastAsia="Times New Roman"/>
            <w:szCs w:val="24"/>
            <w:lang w:eastAsia="en-US"/>
          </w:rPr>
          <w:br/>
          <w:t>ΛΥΚΟΥΔΗΣ Σ. , σελ.</w:t>
        </w:r>
        <w:r w:rsidRPr="00D81D51">
          <w:rPr>
            <w:rFonts w:eastAsia="Times New Roman"/>
            <w:szCs w:val="24"/>
            <w:lang w:eastAsia="en-US"/>
          </w:rPr>
          <w:br/>
        </w:r>
      </w:ins>
    </w:p>
    <w:p w14:paraId="330A3897" w14:textId="77777777" w:rsidR="00D81D51" w:rsidRPr="00D81D51" w:rsidRDefault="00D81D51" w:rsidP="00D81D51">
      <w:pPr>
        <w:spacing w:after="0" w:line="360" w:lineRule="auto"/>
        <w:rPr>
          <w:ins w:id="30" w:author="Φλούδα Χριστίνα" w:date="2017-07-21T14:28:00Z"/>
          <w:rFonts w:eastAsia="Times New Roman"/>
          <w:szCs w:val="24"/>
          <w:lang w:eastAsia="en-US"/>
        </w:rPr>
      </w:pPr>
    </w:p>
    <w:p w14:paraId="2A29BB8B" w14:textId="77777777" w:rsidR="00D81D51" w:rsidRPr="00D81D51" w:rsidRDefault="00D81D51" w:rsidP="00D81D51">
      <w:pPr>
        <w:spacing w:after="0" w:line="360" w:lineRule="auto"/>
        <w:rPr>
          <w:ins w:id="31" w:author="Φλούδα Χριστίνα" w:date="2017-07-21T14:28:00Z"/>
          <w:rFonts w:eastAsia="Times New Roman"/>
          <w:szCs w:val="24"/>
          <w:lang w:eastAsia="en-US"/>
        </w:rPr>
      </w:pPr>
      <w:ins w:id="32" w:author="Φλούδα Χριστίνα" w:date="2017-07-21T14:28:00Z">
        <w:r w:rsidRPr="00D81D51">
          <w:rPr>
            <w:rFonts w:eastAsia="Times New Roman"/>
            <w:szCs w:val="24"/>
            <w:lang w:eastAsia="en-US"/>
          </w:rPr>
          <w:t>ΟΜΙΛΗΤΕΣ</w:t>
        </w:r>
      </w:ins>
    </w:p>
    <w:p w14:paraId="26F9DF24" w14:textId="1E0C904D" w:rsidR="00D81D51" w:rsidRDefault="00D81D51" w:rsidP="00D81D51">
      <w:pPr>
        <w:spacing w:line="600" w:lineRule="auto"/>
        <w:ind w:firstLine="709"/>
        <w:jc w:val="both"/>
        <w:rPr>
          <w:ins w:id="33" w:author="Φλούδα Χριστίνα" w:date="2017-07-21T14:28:00Z"/>
          <w:rFonts w:eastAsia="Times New Roman" w:cs="Times New Roman"/>
          <w:szCs w:val="24"/>
        </w:rPr>
        <w:pPrChange w:id="34" w:author="Φλούδα Χριστίνα" w:date="2017-07-21T14:28:00Z">
          <w:pPr>
            <w:spacing w:line="600" w:lineRule="auto"/>
            <w:ind w:firstLine="709"/>
            <w:jc w:val="center"/>
          </w:pPr>
        </w:pPrChange>
      </w:pPr>
      <w:ins w:id="35" w:author="Φλούδα Χριστίνα" w:date="2017-07-21T14:28:00Z">
        <w:r w:rsidRPr="00D81D51">
          <w:rPr>
            <w:rFonts w:eastAsia="Times New Roman"/>
            <w:szCs w:val="24"/>
            <w:lang w:eastAsia="en-US"/>
          </w:rPr>
          <w:br/>
          <w:t>Α. Επί διαδικαστικού θέματος:</w:t>
        </w:r>
        <w:r w:rsidRPr="00D81D51">
          <w:rPr>
            <w:rFonts w:eastAsia="Times New Roman"/>
            <w:szCs w:val="24"/>
            <w:lang w:eastAsia="en-US"/>
          </w:rPr>
          <w:br/>
          <w:t>ΑΜΥΡΑΣ Γ. , σελ.</w:t>
        </w:r>
        <w:r w:rsidRPr="00D81D51">
          <w:rPr>
            <w:rFonts w:eastAsia="Times New Roman"/>
            <w:szCs w:val="24"/>
            <w:lang w:eastAsia="en-US"/>
          </w:rPr>
          <w:br/>
          <w:t>ΑΝΤΩΝΙΟΥ Μ. , σελ.</w:t>
        </w:r>
        <w:r w:rsidRPr="00D81D51">
          <w:rPr>
            <w:rFonts w:eastAsia="Times New Roman"/>
            <w:szCs w:val="24"/>
            <w:lang w:eastAsia="en-US"/>
          </w:rPr>
          <w:br/>
          <w:t>ΒΑΚΗ Φ. , σελ.</w:t>
        </w:r>
        <w:r w:rsidRPr="00D81D51">
          <w:rPr>
            <w:rFonts w:eastAsia="Times New Roman"/>
            <w:szCs w:val="24"/>
            <w:lang w:eastAsia="en-US"/>
          </w:rPr>
          <w:br/>
          <w:t>ΓΕΩΡΓΙΑΔΗΣ Σ. , σελ.</w:t>
        </w:r>
        <w:r w:rsidRPr="00D81D51">
          <w:rPr>
            <w:rFonts w:eastAsia="Times New Roman"/>
            <w:szCs w:val="24"/>
            <w:lang w:eastAsia="en-US"/>
          </w:rPr>
          <w:br/>
          <w:t>ΓΡΕΓΟΣ Α. , σελ.</w:t>
        </w:r>
        <w:r w:rsidRPr="00D81D51">
          <w:rPr>
            <w:rFonts w:eastAsia="Times New Roman"/>
            <w:szCs w:val="24"/>
            <w:lang w:eastAsia="en-US"/>
          </w:rPr>
          <w:br/>
          <w:t>ΘΕΟΧΑΡΟΠΟΥΛΟΣ Α. , σελ.</w:t>
        </w:r>
        <w:r w:rsidRPr="00D81D51">
          <w:rPr>
            <w:rFonts w:eastAsia="Times New Roman"/>
            <w:szCs w:val="24"/>
            <w:lang w:eastAsia="en-US"/>
          </w:rPr>
          <w:br/>
          <w:t>ΚΕΦΑΛΙΔΟΥ Χ. , σελ.</w:t>
        </w:r>
        <w:r w:rsidRPr="00D81D51">
          <w:rPr>
            <w:rFonts w:eastAsia="Times New Roman"/>
            <w:szCs w:val="24"/>
            <w:lang w:eastAsia="en-US"/>
          </w:rPr>
          <w:br/>
          <w:t>ΚΟΥΡΑΚΗΣ Α. , σελ.</w:t>
        </w:r>
        <w:r w:rsidRPr="00D81D51">
          <w:rPr>
            <w:rFonts w:eastAsia="Times New Roman"/>
            <w:szCs w:val="24"/>
            <w:lang w:eastAsia="en-US"/>
          </w:rPr>
          <w:br/>
          <w:t>ΚΡΕΜΑΣΤΙΝΟΣ Δ. , σελ.</w:t>
        </w:r>
        <w:r w:rsidRPr="00D81D51">
          <w:rPr>
            <w:rFonts w:eastAsia="Times New Roman"/>
            <w:szCs w:val="24"/>
            <w:lang w:eastAsia="en-US"/>
          </w:rPr>
          <w:br/>
          <w:t>ΛΑΜΠΡΟΥΛΗΣ Γ. , σελ.</w:t>
        </w:r>
        <w:r w:rsidRPr="00D81D51">
          <w:rPr>
            <w:rFonts w:eastAsia="Times New Roman"/>
            <w:szCs w:val="24"/>
            <w:lang w:eastAsia="en-US"/>
          </w:rPr>
          <w:br/>
          <w:t>ΛΥΚΟΥΔΗΣ Σ. , σελ.</w:t>
        </w:r>
        <w:r w:rsidRPr="00D81D51">
          <w:rPr>
            <w:rFonts w:eastAsia="Times New Roman"/>
            <w:szCs w:val="24"/>
            <w:lang w:eastAsia="en-US"/>
          </w:rPr>
          <w:br/>
          <w:t>ΜΠΑΛΤΑΣ Α. , σελ.</w:t>
        </w:r>
        <w:r w:rsidRPr="00D81D51">
          <w:rPr>
            <w:rFonts w:eastAsia="Times New Roman"/>
            <w:szCs w:val="24"/>
            <w:lang w:eastAsia="en-US"/>
          </w:rPr>
          <w:br/>
          <w:t>ΟΙΚΟΝΟΜΟΥ Β. , σελ.</w:t>
        </w:r>
        <w:r w:rsidRPr="00D81D51">
          <w:rPr>
            <w:rFonts w:eastAsia="Times New Roman"/>
            <w:szCs w:val="24"/>
            <w:lang w:eastAsia="en-US"/>
          </w:rPr>
          <w:br/>
          <w:t>ΣΚΟΥΡΟΛΙΑΚΟΣ Π. , σελ.</w:t>
        </w:r>
        <w:r w:rsidRPr="00D81D51">
          <w:rPr>
            <w:rFonts w:eastAsia="Times New Roman"/>
            <w:szCs w:val="24"/>
            <w:lang w:eastAsia="en-US"/>
          </w:rPr>
          <w:br/>
          <w:t>ΤΖΑΒΑΡΑΣ Κ. , σελ.</w:t>
        </w:r>
        <w:r w:rsidRPr="00D81D51">
          <w:rPr>
            <w:rFonts w:eastAsia="Times New Roman"/>
            <w:szCs w:val="24"/>
            <w:lang w:eastAsia="en-US"/>
          </w:rPr>
          <w:br/>
          <w:t>ΨΑΡΙΑΝΟΣ Γ. , σελ.</w:t>
        </w:r>
        <w:r w:rsidRPr="00D81D51">
          <w:rPr>
            <w:rFonts w:eastAsia="Times New Roman"/>
            <w:szCs w:val="24"/>
            <w:lang w:eastAsia="en-US"/>
          </w:rPr>
          <w:br/>
        </w:r>
        <w:r w:rsidRPr="00D81D51">
          <w:rPr>
            <w:rFonts w:eastAsia="Times New Roman"/>
            <w:szCs w:val="24"/>
            <w:lang w:eastAsia="en-US"/>
          </w:rPr>
          <w:br/>
          <w:t>Β. Επί προσωπικού θέματος:</w:t>
        </w:r>
        <w:r w:rsidRPr="00D81D51">
          <w:rPr>
            <w:rFonts w:eastAsia="Times New Roman"/>
            <w:szCs w:val="24"/>
            <w:lang w:eastAsia="en-US"/>
          </w:rPr>
          <w:br/>
          <w:t>ΑΜΥΡΑΣ Γ. , σελ.</w:t>
        </w:r>
        <w:r w:rsidRPr="00D81D51">
          <w:rPr>
            <w:rFonts w:eastAsia="Times New Roman"/>
            <w:szCs w:val="24"/>
            <w:lang w:eastAsia="en-US"/>
          </w:rPr>
          <w:br/>
          <w:t>ΒΑΚΗ Φ. , σελ.</w:t>
        </w:r>
        <w:r w:rsidRPr="00D81D51">
          <w:rPr>
            <w:rFonts w:eastAsia="Times New Roman"/>
            <w:szCs w:val="24"/>
            <w:lang w:eastAsia="en-US"/>
          </w:rPr>
          <w:br/>
          <w:t>ΓΕΩΡΓΙΑΔΗΣ Σ. , σελ.</w:t>
        </w:r>
        <w:r w:rsidRPr="00D81D51">
          <w:rPr>
            <w:rFonts w:eastAsia="Times New Roman"/>
            <w:szCs w:val="24"/>
            <w:lang w:eastAsia="en-US"/>
          </w:rPr>
          <w:br/>
          <w:t>ΜΠΑΛΤΑΣ Α. , σελ.</w:t>
        </w:r>
        <w:r w:rsidRPr="00D81D51">
          <w:rPr>
            <w:rFonts w:eastAsia="Times New Roman"/>
            <w:szCs w:val="24"/>
            <w:lang w:eastAsia="en-US"/>
          </w:rPr>
          <w:br/>
          <w:t>ΣΚΟΥΡΟΛΙΑΚΟΣ Π. , σελ.</w:t>
        </w:r>
        <w:r w:rsidRPr="00D81D51">
          <w:rPr>
            <w:rFonts w:eastAsia="Times New Roman"/>
            <w:szCs w:val="24"/>
            <w:lang w:eastAsia="en-US"/>
          </w:rPr>
          <w:br/>
        </w:r>
        <w:r w:rsidRPr="00D81D51">
          <w:rPr>
            <w:rFonts w:eastAsia="Times New Roman"/>
            <w:szCs w:val="24"/>
            <w:lang w:eastAsia="en-US"/>
          </w:rPr>
          <w:br/>
          <w:t>Γ. Επί των επικαίρων ερωτήσεων:</w:t>
        </w:r>
        <w:r w:rsidRPr="00D81D51">
          <w:rPr>
            <w:rFonts w:eastAsia="Times New Roman"/>
            <w:szCs w:val="24"/>
            <w:lang w:eastAsia="en-US"/>
          </w:rPr>
          <w:br/>
          <w:t>ΑΧΤΣΙΟΓΛΟΥ Ε. , σελ.</w:t>
        </w:r>
        <w:r w:rsidRPr="00D81D51">
          <w:rPr>
            <w:rFonts w:eastAsia="Times New Roman"/>
            <w:szCs w:val="24"/>
            <w:lang w:eastAsia="en-US"/>
          </w:rPr>
          <w:br/>
          <w:t>ΒΑΡΔΑΚΗΣ Σ. , σελ.</w:t>
        </w:r>
        <w:r w:rsidRPr="00D81D51">
          <w:rPr>
            <w:rFonts w:eastAsia="Times New Roman"/>
            <w:szCs w:val="24"/>
            <w:lang w:eastAsia="en-US"/>
          </w:rPr>
          <w:br/>
          <w:t>ΔΗΜΟΣΧΑΚΗΣ Α. , σελ.</w:t>
        </w:r>
        <w:r w:rsidRPr="00D81D51">
          <w:rPr>
            <w:rFonts w:eastAsia="Times New Roman"/>
            <w:szCs w:val="24"/>
            <w:lang w:eastAsia="en-US"/>
          </w:rPr>
          <w:br/>
          <w:t>ΚΕΓΚΕΡΟΓΛΟΥ Β. , σελ.</w:t>
        </w:r>
        <w:r w:rsidRPr="00D81D51">
          <w:rPr>
            <w:rFonts w:eastAsia="Times New Roman"/>
            <w:szCs w:val="24"/>
            <w:lang w:eastAsia="en-US"/>
          </w:rPr>
          <w:br/>
          <w:t>ΚΟΚΚΑΛΗΣ Β. , σελ.</w:t>
        </w:r>
        <w:r w:rsidRPr="00D81D51">
          <w:rPr>
            <w:rFonts w:eastAsia="Times New Roman"/>
            <w:szCs w:val="24"/>
            <w:lang w:eastAsia="en-US"/>
          </w:rPr>
          <w:br/>
          <w:t>ΛΑΜΠΡΟΥΛΗΣ Γ. , σελ.</w:t>
        </w:r>
        <w:r w:rsidRPr="00D81D51">
          <w:rPr>
            <w:rFonts w:eastAsia="Times New Roman"/>
            <w:szCs w:val="24"/>
            <w:lang w:eastAsia="en-US"/>
          </w:rPr>
          <w:br/>
          <w:t>ΜΗΤΑΡΑΚΗΣ Π. , σελ.</w:t>
        </w:r>
        <w:r w:rsidRPr="00D81D51">
          <w:rPr>
            <w:rFonts w:eastAsia="Times New Roman"/>
            <w:szCs w:val="24"/>
            <w:lang w:eastAsia="en-US"/>
          </w:rPr>
          <w:br/>
          <w:t>ΤΖΕΛΕΠΗΣ Μ. , σελ.</w:t>
        </w:r>
        <w:r w:rsidRPr="00D81D51">
          <w:rPr>
            <w:rFonts w:eastAsia="Times New Roman"/>
            <w:szCs w:val="24"/>
            <w:lang w:eastAsia="en-US"/>
          </w:rPr>
          <w:br/>
          <w:t>ΤΣΙΡΩΝΗΣ Ι. , σελ.</w:t>
        </w:r>
        <w:r w:rsidRPr="00D81D51">
          <w:rPr>
            <w:rFonts w:eastAsia="Times New Roman"/>
            <w:szCs w:val="24"/>
            <w:lang w:eastAsia="en-US"/>
          </w:rPr>
          <w:br/>
          <w:t>ΦΩΤΙΟΥ Θ. , σελ.</w:t>
        </w:r>
        <w:r w:rsidRPr="00D81D51">
          <w:rPr>
            <w:rFonts w:eastAsia="Times New Roman"/>
            <w:szCs w:val="24"/>
            <w:lang w:eastAsia="en-US"/>
          </w:rPr>
          <w:br/>
          <w:t>ΧΡΙΣΤΟΦΙΛΟΠΟΥΛΟΥ Π. , σελ.</w:t>
        </w:r>
        <w:r w:rsidRPr="00D81D51">
          <w:rPr>
            <w:rFonts w:eastAsia="Times New Roman"/>
            <w:szCs w:val="24"/>
            <w:lang w:eastAsia="en-US"/>
          </w:rPr>
          <w:br/>
        </w:r>
        <w:r w:rsidRPr="00D81D51">
          <w:rPr>
            <w:rFonts w:eastAsia="Times New Roman"/>
            <w:szCs w:val="24"/>
            <w:lang w:eastAsia="en-US"/>
          </w:rPr>
          <w:br/>
          <w:t>Δ. Επί του σχεδίου νόμου του Υπουργείου Πολιτισμού και Αθλητισμού:</w:t>
        </w:r>
        <w:r w:rsidRPr="00D81D51">
          <w:rPr>
            <w:rFonts w:eastAsia="Times New Roman"/>
            <w:szCs w:val="24"/>
            <w:lang w:eastAsia="en-US"/>
          </w:rPr>
          <w:br/>
          <w:t>ΑΜΥΡΑΣ Γ. , σελ.</w:t>
        </w:r>
        <w:r w:rsidRPr="00D81D51">
          <w:rPr>
            <w:rFonts w:eastAsia="Times New Roman"/>
            <w:szCs w:val="24"/>
            <w:lang w:eastAsia="en-US"/>
          </w:rPr>
          <w:br/>
          <w:t>ΑΝΤΩΝΙΟΥ Μ. , σελ.</w:t>
        </w:r>
        <w:r w:rsidRPr="00D81D51">
          <w:rPr>
            <w:rFonts w:eastAsia="Times New Roman"/>
            <w:szCs w:val="24"/>
            <w:lang w:eastAsia="en-US"/>
          </w:rPr>
          <w:br/>
          <w:t>ΒΑΓΕΝΑ  Ά. , σελ.</w:t>
        </w:r>
        <w:r w:rsidRPr="00D81D51">
          <w:rPr>
            <w:rFonts w:eastAsia="Times New Roman"/>
            <w:szCs w:val="24"/>
            <w:lang w:eastAsia="en-US"/>
          </w:rPr>
          <w:br/>
          <w:t>ΒΑΚΗ Φ. , σελ.</w:t>
        </w:r>
        <w:r w:rsidRPr="00D81D51">
          <w:rPr>
            <w:rFonts w:eastAsia="Times New Roman"/>
            <w:szCs w:val="24"/>
            <w:lang w:eastAsia="en-US"/>
          </w:rPr>
          <w:br/>
          <w:t>ΓΕΩΡΓΙΑΔΗΣ Σ. , σελ.</w:t>
        </w:r>
        <w:r w:rsidRPr="00D81D51">
          <w:rPr>
            <w:rFonts w:eastAsia="Times New Roman"/>
            <w:szCs w:val="24"/>
            <w:lang w:eastAsia="en-US"/>
          </w:rPr>
          <w:br/>
          <w:t>ΓΕΩΡΓΟΠΟΥΛΟΥ - ΣΑΛΤΑΡΗ Ε. , σελ.</w:t>
        </w:r>
        <w:r w:rsidRPr="00D81D51">
          <w:rPr>
            <w:rFonts w:eastAsia="Times New Roman"/>
            <w:szCs w:val="24"/>
            <w:lang w:eastAsia="en-US"/>
          </w:rPr>
          <w:br/>
          <w:t>ΓΡΕΓΟΣ Α. , σελ.</w:t>
        </w:r>
        <w:r w:rsidRPr="00D81D51">
          <w:rPr>
            <w:rFonts w:eastAsia="Times New Roman"/>
            <w:szCs w:val="24"/>
            <w:lang w:eastAsia="en-US"/>
          </w:rPr>
          <w:br/>
          <w:t>ΔΕΛΗΣ Ι. , σελ.</w:t>
        </w:r>
        <w:r w:rsidRPr="00D81D51">
          <w:rPr>
            <w:rFonts w:eastAsia="Times New Roman"/>
            <w:szCs w:val="24"/>
            <w:lang w:eastAsia="en-US"/>
          </w:rPr>
          <w:br/>
          <w:t>ΔΟΥΖΙΝΑΣ Κ. , σελ.</w:t>
        </w:r>
        <w:r w:rsidRPr="00D81D51">
          <w:rPr>
            <w:rFonts w:eastAsia="Times New Roman"/>
            <w:szCs w:val="24"/>
            <w:lang w:eastAsia="en-US"/>
          </w:rPr>
          <w:br/>
          <w:t>ΗΛΙΟΠΟΥΛΟΣ Π. , σελ.</w:t>
        </w:r>
        <w:r w:rsidRPr="00D81D51">
          <w:rPr>
            <w:rFonts w:eastAsia="Times New Roman"/>
            <w:szCs w:val="24"/>
            <w:lang w:eastAsia="en-US"/>
          </w:rPr>
          <w:br/>
          <w:t>ΘΕΟΧΑΡΗΣ Θ. , σελ.</w:t>
        </w:r>
        <w:r w:rsidRPr="00D81D51">
          <w:rPr>
            <w:rFonts w:eastAsia="Times New Roman"/>
            <w:szCs w:val="24"/>
            <w:lang w:eastAsia="en-US"/>
          </w:rPr>
          <w:br/>
          <w:t>ΘΕΟΧΑΡΟΠΟΥΛΟΣ Α. , σελ.</w:t>
        </w:r>
        <w:r w:rsidRPr="00D81D51">
          <w:rPr>
            <w:rFonts w:eastAsia="Times New Roman"/>
            <w:szCs w:val="24"/>
            <w:lang w:eastAsia="en-US"/>
          </w:rPr>
          <w:br/>
          <w:t>ΚΑΜΑΤΕΡΟΣ Η. , σελ.</w:t>
        </w:r>
        <w:r w:rsidRPr="00D81D51">
          <w:rPr>
            <w:rFonts w:eastAsia="Times New Roman"/>
            <w:szCs w:val="24"/>
            <w:lang w:eastAsia="en-US"/>
          </w:rPr>
          <w:br/>
          <w:t>ΚΑΡΑ ΓΙΟΥΣΟΥΦ Α. , σελ.</w:t>
        </w:r>
        <w:r w:rsidRPr="00D81D51">
          <w:rPr>
            <w:rFonts w:eastAsia="Times New Roman"/>
            <w:szCs w:val="24"/>
            <w:lang w:eastAsia="en-US"/>
          </w:rPr>
          <w:br/>
          <w:t>ΚΑΡΑΜΑΝΛΗ  Ά. , σελ.</w:t>
        </w:r>
        <w:r w:rsidRPr="00D81D51">
          <w:rPr>
            <w:rFonts w:eastAsia="Times New Roman"/>
            <w:szCs w:val="24"/>
            <w:lang w:eastAsia="en-US"/>
          </w:rPr>
          <w:br/>
          <w:t>ΚΑΡΡΑΣ Γ. , σελ.</w:t>
        </w:r>
        <w:r w:rsidRPr="00D81D51">
          <w:rPr>
            <w:rFonts w:eastAsia="Times New Roman"/>
            <w:szCs w:val="24"/>
            <w:lang w:eastAsia="en-US"/>
          </w:rPr>
          <w:br/>
          <w:t>ΚΑΤΣΑΒΡΙΑ - ΣΙΩΡΟΠΟΥΛΟΥ Χ. , σελ.</w:t>
        </w:r>
        <w:r w:rsidRPr="00D81D51">
          <w:rPr>
            <w:rFonts w:eastAsia="Times New Roman"/>
            <w:szCs w:val="24"/>
            <w:lang w:eastAsia="en-US"/>
          </w:rPr>
          <w:br/>
          <w:t>ΚΕΦΑΛΙΔΟΥ Χ. , σελ.</w:t>
        </w:r>
        <w:r w:rsidRPr="00D81D51">
          <w:rPr>
            <w:rFonts w:eastAsia="Times New Roman"/>
            <w:szCs w:val="24"/>
            <w:lang w:eastAsia="en-US"/>
          </w:rPr>
          <w:br/>
          <w:t>ΚΕΦΑΛΟΓΙΑΝΝΗ  Ό. , σελ.</w:t>
        </w:r>
        <w:r w:rsidRPr="00D81D51">
          <w:rPr>
            <w:rFonts w:eastAsia="Times New Roman"/>
            <w:szCs w:val="24"/>
            <w:lang w:eastAsia="en-US"/>
          </w:rPr>
          <w:br/>
          <w:t>ΚΕΦΑΛΟΓΙΑΝΝΗΣ Ι. , σελ.</w:t>
        </w:r>
        <w:r w:rsidRPr="00D81D51">
          <w:rPr>
            <w:rFonts w:eastAsia="Times New Roman"/>
            <w:szCs w:val="24"/>
            <w:lang w:eastAsia="en-US"/>
          </w:rPr>
          <w:br/>
          <w:t>ΚΟΝΙΟΡΔΟΥ Λ. , σελ.</w:t>
        </w:r>
        <w:r w:rsidRPr="00D81D51">
          <w:rPr>
            <w:rFonts w:eastAsia="Times New Roman"/>
            <w:szCs w:val="24"/>
            <w:lang w:eastAsia="en-US"/>
          </w:rPr>
          <w:br/>
          <w:t>ΚΩΝΣΤΑΝΤΟΠΟΥΛΟΣ Δ. , σελ.</w:t>
        </w:r>
        <w:r w:rsidRPr="00D81D51">
          <w:rPr>
            <w:rFonts w:eastAsia="Times New Roman"/>
            <w:szCs w:val="24"/>
            <w:lang w:eastAsia="en-US"/>
          </w:rPr>
          <w:br/>
          <w:t>ΛΑΖΑΡΙΔΗΣ Γ. , σελ.</w:t>
        </w:r>
        <w:r w:rsidRPr="00D81D51">
          <w:rPr>
            <w:rFonts w:eastAsia="Times New Roman"/>
            <w:szCs w:val="24"/>
            <w:lang w:eastAsia="en-US"/>
          </w:rPr>
          <w:br/>
          <w:t>ΛΙΒΑΝΙΟΥ Ζ. , σελ.</w:t>
        </w:r>
        <w:r w:rsidRPr="00D81D51">
          <w:rPr>
            <w:rFonts w:eastAsia="Times New Roman"/>
            <w:szCs w:val="24"/>
            <w:lang w:eastAsia="en-US"/>
          </w:rPr>
          <w:br/>
          <w:t>ΛΟΒΕΡΔΟΣ Α. , σελ.</w:t>
        </w:r>
        <w:r w:rsidRPr="00D81D51">
          <w:rPr>
            <w:rFonts w:eastAsia="Times New Roman"/>
            <w:szCs w:val="24"/>
            <w:lang w:eastAsia="en-US"/>
          </w:rPr>
          <w:br/>
          <w:t>ΜΑΥΡΩΤΑΣ Γ. , σελ.</w:t>
        </w:r>
        <w:r w:rsidRPr="00D81D51">
          <w:rPr>
            <w:rFonts w:eastAsia="Times New Roman"/>
            <w:szCs w:val="24"/>
            <w:lang w:eastAsia="en-US"/>
          </w:rPr>
          <w:br/>
          <w:t>ΜΕΓΑΛΟΜΥΣΤΑΚΑΣ Α. , σελ.</w:t>
        </w:r>
        <w:r w:rsidRPr="00D81D51">
          <w:rPr>
            <w:rFonts w:eastAsia="Times New Roman"/>
            <w:szCs w:val="24"/>
            <w:lang w:eastAsia="en-US"/>
          </w:rPr>
          <w:br/>
          <w:t>ΜΗΤΑΦΙΔΗΣ Τ. , σελ.</w:t>
        </w:r>
        <w:r w:rsidRPr="00D81D51">
          <w:rPr>
            <w:rFonts w:eastAsia="Times New Roman"/>
            <w:szCs w:val="24"/>
            <w:lang w:eastAsia="en-US"/>
          </w:rPr>
          <w:br/>
          <w:t>ΜΟΥΜΟΥΛΙΔΗΣ Θ. , σελ.</w:t>
        </w:r>
        <w:r w:rsidRPr="00D81D51">
          <w:rPr>
            <w:rFonts w:eastAsia="Times New Roman"/>
            <w:szCs w:val="24"/>
            <w:lang w:eastAsia="en-US"/>
          </w:rPr>
          <w:br/>
          <w:t>ΜΠΑΛΤΑΣ Α. , σελ.</w:t>
        </w:r>
        <w:r w:rsidRPr="00D81D51">
          <w:rPr>
            <w:rFonts w:eastAsia="Times New Roman"/>
            <w:szCs w:val="24"/>
            <w:lang w:eastAsia="en-US"/>
          </w:rPr>
          <w:br/>
          <w:t>ΞΥΔΑΚΗΣ Ν. , σελ.</w:t>
        </w:r>
        <w:r w:rsidRPr="00D81D51">
          <w:rPr>
            <w:rFonts w:eastAsia="Times New Roman"/>
            <w:szCs w:val="24"/>
            <w:lang w:eastAsia="en-US"/>
          </w:rPr>
          <w:br/>
          <w:t>ΣΑΡΙΔΗΣ Ι. , σελ.</w:t>
        </w:r>
        <w:r w:rsidRPr="00D81D51">
          <w:rPr>
            <w:rFonts w:eastAsia="Times New Roman"/>
            <w:szCs w:val="24"/>
            <w:lang w:eastAsia="en-US"/>
          </w:rPr>
          <w:br/>
          <w:t>ΣΚΟΥΡΟΛΙΑΚΟΣ Π. , σελ.</w:t>
        </w:r>
        <w:r w:rsidRPr="00D81D51">
          <w:rPr>
            <w:rFonts w:eastAsia="Times New Roman"/>
            <w:szCs w:val="24"/>
            <w:lang w:eastAsia="en-US"/>
          </w:rPr>
          <w:br/>
          <w:t>ΣΚΟΥΦΑ Ε. , σελ.</w:t>
        </w:r>
        <w:r w:rsidRPr="00D81D51">
          <w:rPr>
            <w:rFonts w:eastAsia="Times New Roman"/>
            <w:szCs w:val="24"/>
            <w:lang w:eastAsia="en-US"/>
          </w:rPr>
          <w:br/>
          <w:t>ΣΤΥΛΙΟΣ Γ. , σελ.</w:t>
        </w:r>
        <w:r w:rsidRPr="00D81D51">
          <w:rPr>
            <w:rFonts w:eastAsia="Times New Roman"/>
            <w:szCs w:val="24"/>
            <w:lang w:eastAsia="en-US"/>
          </w:rPr>
          <w:br/>
          <w:t>ΤΖΑΒΑΡΑΣ Κ. , σελ.</w:t>
        </w:r>
        <w:r w:rsidRPr="00D81D51">
          <w:rPr>
            <w:rFonts w:eastAsia="Times New Roman"/>
            <w:szCs w:val="24"/>
            <w:lang w:eastAsia="en-US"/>
          </w:rPr>
          <w:br/>
          <w:t>ΦΙΛΗΣ Ν. , σελ.</w:t>
        </w:r>
        <w:r w:rsidRPr="00D81D51">
          <w:rPr>
            <w:rFonts w:eastAsia="Times New Roman"/>
            <w:szCs w:val="24"/>
            <w:lang w:eastAsia="en-US"/>
          </w:rPr>
          <w:br/>
          <w:t>ΧΑΤΖΗΣΑΒΒΑΣ Χ. , σελ.</w:t>
        </w:r>
        <w:r w:rsidRPr="00D81D51">
          <w:rPr>
            <w:rFonts w:eastAsia="Times New Roman"/>
            <w:szCs w:val="24"/>
            <w:lang w:eastAsia="en-US"/>
          </w:rPr>
          <w:br/>
          <w:t>ΨΑΡΙΑΝΟΣ Γ. , σελ.</w:t>
        </w:r>
        <w:r w:rsidRPr="00D81D51">
          <w:rPr>
            <w:rFonts w:eastAsia="Times New Roman"/>
            <w:szCs w:val="24"/>
            <w:lang w:eastAsia="en-US"/>
          </w:rPr>
          <w:br/>
        </w:r>
      </w:ins>
    </w:p>
    <w:p w14:paraId="04B1A48C"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ΠΡΑΚΤΙΚΑ ΒΟΥΛΗΣ</w:t>
      </w:r>
    </w:p>
    <w:p w14:paraId="04B1A48D"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ΙΖ΄ ΠΕΡΙΟΔΟΣ</w:t>
      </w:r>
    </w:p>
    <w:p w14:paraId="04B1A48E"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ΠΡΟΕΔΡΕΥΟΜΕΝΗΣ ΚΟΙΝΟΒΟΥΛΕΥΤΙΚΗΣ ΔΗΜΟΚΡΑΤΙΑΣ</w:t>
      </w:r>
    </w:p>
    <w:p w14:paraId="04B1A48F"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ΣΥΝΟΔΟΣ Β΄</w:t>
      </w:r>
    </w:p>
    <w:p w14:paraId="04B1A490"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 xml:space="preserve">ΣΥΝΕΔΡΙΑΣΗ </w:t>
      </w:r>
      <w:r w:rsidRPr="005D0A29">
        <w:rPr>
          <w:rFonts w:ascii="Microsoft Sans Serif" w:eastAsia="Times New Roman" w:hAnsi="Microsoft Sans Serif" w:cs="Times New Roman"/>
          <w:color w:val="000000"/>
          <w:szCs w:val="24"/>
        </w:rPr>
        <w:t>ΡΝΑ</w:t>
      </w:r>
      <w:r w:rsidRPr="005D0A29">
        <w:rPr>
          <w:rFonts w:eastAsia="Times New Roman" w:cs="Times New Roman"/>
          <w:szCs w:val="24"/>
        </w:rPr>
        <w:t>΄</w:t>
      </w:r>
    </w:p>
    <w:p w14:paraId="04B1A491"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Πέμπτη 13 Ιουλίου 2017</w:t>
      </w:r>
    </w:p>
    <w:p w14:paraId="04B1A49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Αθήνα, σήμερα στις 13 Ιουλίου 2017, ημέρα Πέμπτη και ώρα 9.35΄, συνήλθε στην Αίθουσα των συνεδριάσεων του Βουλευτηρίου η Βουλή σε ολομέλεια για να συνεδριάσει υπό την προεδρία του Ε΄ Αντιπροέδρου αυτής κ. </w:t>
      </w:r>
      <w:r w:rsidRPr="005D0A29">
        <w:rPr>
          <w:rFonts w:eastAsia="Times New Roman" w:cs="Times New Roman"/>
          <w:b/>
          <w:szCs w:val="24"/>
        </w:rPr>
        <w:t>ΔΗΜΗΤΡΙΟΥ ΚΡΕΜΑΣΤΙΝΟΥ</w:t>
      </w:r>
      <w:r w:rsidRPr="005D0A29">
        <w:rPr>
          <w:rFonts w:eastAsia="Times New Roman" w:cs="Times New Roman"/>
          <w:szCs w:val="24"/>
        </w:rPr>
        <w:t>.</w:t>
      </w:r>
    </w:p>
    <w:p w14:paraId="04B1A493" w14:textId="77777777" w:rsidR="0001266C" w:rsidRDefault="00D81D51">
      <w:pPr>
        <w:spacing w:line="600" w:lineRule="auto"/>
        <w:ind w:firstLine="709"/>
        <w:jc w:val="both"/>
        <w:rPr>
          <w:rFonts w:eastAsia="Times New Roman" w:cs="Times New Roman"/>
          <w:szCs w:val="24"/>
        </w:rPr>
      </w:pPr>
      <w:r w:rsidRPr="005D0A29">
        <w:rPr>
          <w:rFonts w:eastAsia="Times New Roman"/>
          <w:b/>
          <w:bCs/>
        </w:rPr>
        <w:t>ΠΡΟΕΔΡΕΥΩΝ (Δημήτριος Κρεμασ</w:t>
      </w:r>
      <w:r w:rsidRPr="005D0A29">
        <w:rPr>
          <w:rFonts w:eastAsia="Times New Roman"/>
          <w:b/>
          <w:bCs/>
        </w:rPr>
        <w:t xml:space="preserve">τινός): </w:t>
      </w:r>
      <w:r w:rsidRPr="005D0A29">
        <w:rPr>
          <w:rFonts w:eastAsia="Times New Roman" w:cs="Times New Roman"/>
          <w:szCs w:val="24"/>
        </w:rPr>
        <w:t>Κυρίες και κύριοι συνάδελφοι, αρχίζει η συνεδρίαση.</w:t>
      </w:r>
    </w:p>
    <w:p w14:paraId="04B1A494" w14:textId="77777777" w:rsidR="0001266C" w:rsidRDefault="00D81D51">
      <w:pPr>
        <w:spacing w:line="600" w:lineRule="auto"/>
        <w:ind w:firstLine="709"/>
        <w:jc w:val="both"/>
        <w:rPr>
          <w:rFonts w:eastAsia="Times New Roman"/>
          <w:szCs w:val="24"/>
        </w:rPr>
      </w:pPr>
      <w:r w:rsidRPr="005D0A29">
        <w:rPr>
          <w:rFonts w:eastAsia="Times New Roman"/>
          <w:szCs w:val="24"/>
        </w:rPr>
        <w:t>(ΕΠΙΚΥΡΩΣΗ ΠΡΑΚΤΙΚΩΝ: Σύμφωνα με την από 11-7-2017 εξουσιοδότηση του Σώματος επικυρώθηκαν με ευθύνη του Προεδρείου τα Πρακτικά της ΡΝ΄ συνεδριάσεώς του, της Τρίτης 11 Ιουλίου 2017.)</w:t>
      </w:r>
    </w:p>
    <w:p w14:paraId="04B1A495"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Έχω την τιμή ν</w:t>
      </w:r>
      <w:r w:rsidRPr="005D0A29">
        <w:rPr>
          <w:rFonts w:eastAsia="Times New Roman"/>
          <w:szCs w:val="24"/>
        </w:rPr>
        <w:t>α ανακοινώσω στο Σώμα το δελτίο επικαίρων ερωτήσεων της Παρασκευής 14 Ιουλίου 2017.</w:t>
      </w:r>
    </w:p>
    <w:p w14:paraId="04B1A496" w14:textId="77777777" w:rsidR="0001266C" w:rsidRDefault="00D81D51">
      <w:pPr>
        <w:spacing w:line="600" w:lineRule="auto"/>
        <w:ind w:firstLine="709"/>
        <w:jc w:val="both"/>
        <w:rPr>
          <w:rFonts w:eastAsia="Times New Roman"/>
          <w:szCs w:val="24"/>
        </w:rPr>
      </w:pPr>
      <w:r w:rsidRPr="005D0A29">
        <w:rPr>
          <w:rFonts w:eastAsia="Times New Roman"/>
          <w:bCs/>
          <w:szCs w:val="24"/>
        </w:rPr>
        <w:t>«Α. ΕΠΙΚΑΙΡΕΣ ΕΡΩΤΗΣΕΙΣ Πρώτου Κύκλου (Άρθρο 130 παράγραφοι 2 και 3 του Κανονισμού της Βουλής)</w:t>
      </w:r>
    </w:p>
    <w:p w14:paraId="04B1A497"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1. Η με αριθμό 1207/11-7-2017 επίκαιρη ερώτηση της Βουλευτού Β΄ Αθηνών της </w:t>
      </w:r>
      <w:r w:rsidRPr="005D0A29">
        <w:rPr>
          <w:rFonts w:eastAsia="Times New Roman"/>
          <w:bCs/>
        </w:rPr>
        <w:t>Νέ</w:t>
      </w:r>
      <w:r w:rsidRPr="005D0A29">
        <w:rPr>
          <w:rFonts w:eastAsia="Times New Roman"/>
          <w:bCs/>
        </w:rPr>
        <w:t>ας Δημοκρατίας</w:t>
      </w:r>
      <w:r w:rsidRPr="005D0A29">
        <w:rPr>
          <w:rFonts w:eastAsia="Times New Roman"/>
          <w:szCs w:val="24"/>
        </w:rPr>
        <w:t xml:space="preserve"> κ. Άννας - Μισέλ Ασημακοπούλου προς τον Υπουργό Ψηφιακής Πολιτικής, Τηλεπικοινωνιών και Ενημέρωσης, με θέμα: «Μέτρα πρόληψης και καταπολέμησης </w:t>
      </w:r>
      <w:proofErr w:type="spellStart"/>
      <w:r w:rsidRPr="005D0A29">
        <w:rPr>
          <w:rFonts w:eastAsia="Times New Roman"/>
          <w:szCs w:val="24"/>
        </w:rPr>
        <w:t>κυβερνοεπιθέσεων</w:t>
      </w:r>
      <w:proofErr w:type="spellEnd"/>
      <w:r w:rsidRPr="005D0A29">
        <w:rPr>
          <w:rFonts w:eastAsia="Times New Roman"/>
          <w:szCs w:val="24"/>
        </w:rPr>
        <w:t>».</w:t>
      </w:r>
    </w:p>
    <w:p w14:paraId="04B1A498"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2. Η με αριθμό 1191/11-7-2017 επίκαιρη ερώτηση του Ανεξάρτητου Βουλευτή Αχαΐας </w:t>
      </w:r>
      <w:r w:rsidRPr="005D0A29">
        <w:rPr>
          <w:rFonts w:eastAsia="Times New Roman"/>
          <w:szCs w:val="24"/>
        </w:rPr>
        <w:t>κ. Νικολάου Νικολόπουλου προς τον Υπουργό Ψηφιακής Πολιτικής, Τηλεπικοινωνιών και Ενημέρωσης, με θέμα: «Ήλθε η ώρα να προκηρύξει το ΕΣΡ τις επτά τηλεοπτικές άδειες, με γνώμονα την υπεράσπιση του δημοσίου συμφέροντος».</w:t>
      </w:r>
    </w:p>
    <w:p w14:paraId="04B1A499"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3. Η με αριθμό 1124/4-7-2017 επίκαιρη </w:t>
      </w:r>
      <w:r w:rsidRPr="005D0A29">
        <w:rPr>
          <w:rFonts w:eastAsia="Times New Roman"/>
          <w:szCs w:val="24"/>
        </w:rPr>
        <w:t xml:space="preserve">ερώτηση της Βουλευτού Χανίων του Συνασπισμού Ριζοσπαστικής Αριστεράς κ. </w:t>
      </w:r>
      <w:r w:rsidRPr="005D0A29">
        <w:rPr>
          <w:rFonts w:eastAsia="Times New Roman"/>
          <w:szCs w:val="24"/>
        </w:rPr>
        <w:lastRenderedPageBreak/>
        <w:t>Ευαγγελίας (</w:t>
      </w:r>
      <w:proofErr w:type="spellStart"/>
      <w:r w:rsidRPr="005D0A29">
        <w:rPr>
          <w:rFonts w:eastAsia="Times New Roman"/>
          <w:szCs w:val="24"/>
        </w:rPr>
        <w:t>Βάλιας</w:t>
      </w:r>
      <w:proofErr w:type="spellEnd"/>
      <w:r w:rsidRPr="005D0A29">
        <w:rPr>
          <w:rFonts w:eastAsia="Times New Roman"/>
          <w:szCs w:val="24"/>
        </w:rPr>
        <w:t xml:space="preserve">) </w:t>
      </w:r>
      <w:proofErr w:type="spellStart"/>
      <w:r w:rsidRPr="005D0A29">
        <w:rPr>
          <w:rFonts w:eastAsia="Times New Roman"/>
          <w:szCs w:val="24"/>
        </w:rPr>
        <w:t>Βαγιωνάκη</w:t>
      </w:r>
      <w:proofErr w:type="spellEnd"/>
      <w:r w:rsidRPr="005D0A29">
        <w:rPr>
          <w:rFonts w:eastAsia="Times New Roman"/>
          <w:szCs w:val="24"/>
        </w:rPr>
        <w:t xml:space="preserve"> προς τον Υπουργό Περιβάλλοντος και Ενέργειας, σχετικά με τη θεσμική προστασία της περιοχής του </w:t>
      </w:r>
      <w:proofErr w:type="spellStart"/>
      <w:r w:rsidRPr="005D0A29">
        <w:rPr>
          <w:rFonts w:eastAsia="Times New Roman"/>
          <w:szCs w:val="24"/>
        </w:rPr>
        <w:t>Ελαφονησίου</w:t>
      </w:r>
      <w:proofErr w:type="spellEnd"/>
      <w:r w:rsidRPr="005D0A29">
        <w:rPr>
          <w:rFonts w:eastAsia="Times New Roman"/>
          <w:szCs w:val="24"/>
        </w:rPr>
        <w:t xml:space="preserve"> Χανίων.</w:t>
      </w:r>
    </w:p>
    <w:p w14:paraId="04B1A49A" w14:textId="77777777" w:rsidR="0001266C" w:rsidRDefault="00D81D51">
      <w:pPr>
        <w:spacing w:line="600" w:lineRule="auto"/>
        <w:ind w:firstLine="709"/>
        <w:jc w:val="both"/>
        <w:rPr>
          <w:rFonts w:eastAsia="Times New Roman"/>
          <w:szCs w:val="24"/>
        </w:rPr>
      </w:pPr>
      <w:r w:rsidRPr="005D0A29">
        <w:rPr>
          <w:rFonts w:eastAsia="Times New Roman"/>
          <w:szCs w:val="24"/>
        </w:rPr>
        <w:t>4. Η με αριθμό 1121/3-7-2017 επίκαιρη ε</w:t>
      </w:r>
      <w:r w:rsidRPr="005D0A29">
        <w:rPr>
          <w:rFonts w:eastAsia="Times New Roman"/>
          <w:szCs w:val="24"/>
        </w:rPr>
        <w:t>ρώτηση του Βουλευτή Ευβοίας του Λαϊκού Συνδέσμου - Χρυσή Αυγή κ. Νικολάου Μίχου προς τον Υπουργό Οικονομίας και Ανάπτυξης, με θέμα: «Εντείνεται η δράση της «</w:t>
      </w:r>
      <w:proofErr w:type="spellStart"/>
      <w:r w:rsidRPr="005D0A29">
        <w:rPr>
          <w:rFonts w:eastAsia="Times New Roman"/>
          <w:szCs w:val="24"/>
          <w:lang w:val="en-US"/>
        </w:rPr>
        <w:t>Ziraat</w:t>
      </w:r>
      <w:proofErr w:type="spellEnd"/>
      <w:r w:rsidRPr="005D0A29">
        <w:rPr>
          <w:rFonts w:eastAsia="Times New Roman"/>
          <w:szCs w:val="24"/>
        </w:rPr>
        <w:t xml:space="preserve"> </w:t>
      </w:r>
      <w:r w:rsidRPr="005D0A29">
        <w:rPr>
          <w:rFonts w:eastAsia="Times New Roman"/>
          <w:szCs w:val="24"/>
          <w:lang w:val="en-US"/>
        </w:rPr>
        <w:t>Bank</w:t>
      </w:r>
      <w:r w:rsidRPr="005D0A29">
        <w:rPr>
          <w:rFonts w:eastAsia="Times New Roman"/>
          <w:szCs w:val="24"/>
        </w:rPr>
        <w:t>» μετά τον πλειστηριασμό ελληνικής περιουσίας στη Ρόδο».</w:t>
      </w:r>
    </w:p>
    <w:p w14:paraId="04B1A49B" w14:textId="77777777" w:rsidR="0001266C" w:rsidRDefault="00D81D51">
      <w:pPr>
        <w:spacing w:line="600" w:lineRule="auto"/>
        <w:ind w:firstLine="709"/>
        <w:jc w:val="both"/>
        <w:rPr>
          <w:rFonts w:eastAsia="Times New Roman"/>
          <w:szCs w:val="24"/>
        </w:rPr>
      </w:pPr>
      <w:r w:rsidRPr="005D0A29">
        <w:rPr>
          <w:rFonts w:eastAsia="Times New Roman"/>
          <w:szCs w:val="24"/>
        </w:rPr>
        <w:t>5. Η με αριθμό 1122/3-7-2017 επ</w:t>
      </w:r>
      <w:r w:rsidRPr="005D0A29">
        <w:rPr>
          <w:rFonts w:eastAsia="Times New Roman"/>
          <w:szCs w:val="24"/>
        </w:rPr>
        <w:t xml:space="preserve">ίκαιρη ερώτηση του Ε΄ Αντιπροέδρου της Βουλής και Βουλευτή Δωδεκανήσου της Δημοκρατικής Συμπαράταξης ΠΑΣΟΚ - ΔΗΜΑΡ κ. Δημητρίου </w:t>
      </w:r>
      <w:proofErr w:type="spellStart"/>
      <w:r w:rsidRPr="005D0A29">
        <w:rPr>
          <w:rFonts w:eastAsia="Times New Roman"/>
          <w:szCs w:val="24"/>
        </w:rPr>
        <w:t>Κρεμαστινού</w:t>
      </w:r>
      <w:proofErr w:type="spellEnd"/>
      <w:r w:rsidRPr="005D0A29">
        <w:rPr>
          <w:rFonts w:eastAsia="Times New Roman"/>
          <w:szCs w:val="24"/>
        </w:rPr>
        <w:t xml:space="preserve"> προς τον Υπουργό Περιβάλλοντος και Ενέργειας, με θέμα: «Διακοπές ηλεκτρικού ρεύματος στη Ρόδο εν μέσω καύσωνα και το</w:t>
      </w:r>
      <w:r w:rsidRPr="005D0A29">
        <w:rPr>
          <w:rFonts w:eastAsia="Times New Roman"/>
          <w:szCs w:val="24"/>
        </w:rPr>
        <w:t>υριστικής περιόδου».</w:t>
      </w:r>
    </w:p>
    <w:p w14:paraId="04B1A49C"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6. Η με αριθμό 1036/16-6-2017 επίκαιρη ερώτηση του Βουλευτή Αχαΐας της </w:t>
      </w:r>
      <w:r w:rsidRPr="005D0A29">
        <w:rPr>
          <w:rFonts w:eastAsia="Times New Roman"/>
          <w:bCs/>
        </w:rPr>
        <w:t>Νέας Δημοκρατίας</w:t>
      </w:r>
      <w:r w:rsidRPr="005D0A29">
        <w:rPr>
          <w:rFonts w:eastAsia="Times New Roman"/>
          <w:szCs w:val="24"/>
        </w:rPr>
        <w:t xml:space="preserve"> κ. </w:t>
      </w:r>
      <w:proofErr w:type="spellStart"/>
      <w:r w:rsidRPr="005D0A29">
        <w:rPr>
          <w:rFonts w:eastAsia="Times New Roman"/>
          <w:szCs w:val="24"/>
        </w:rPr>
        <w:t>Ιάσονα</w:t>
      </w:r>
      <w:proofErr w:type="spellEnd"/>
      <w:r w:rsidRPr="005D0A29">
        <w:rPr>
          <w:rFonts w:eastAsia="Times New Roman"/>
          <w:szCs w:val="24"/>
        </w:rPr>
        <w:t xml:space="preserve"> Φωτήλα προς τον Υπουργό Περιβάλλοντος και Ενέργειας, με θέμα: «Θα δοθεί επιτέλους λύση στο θέμα της «ΑΜΙΑΝΤΙΤ»;».</w:t>
      </w:r>
    </w:p>
    <w:p w14:paraId="04B1A49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Εισερχόμαστε στη συζήτη</w:t>
      </w:r>
      <w:r w:rsidRPr="005D0A29">
        <w:rPr>
          <w:rFonts w:eastAsia="Times New Roman" w:cs="Times New Roman"/>
          <w:szCs w:val="24"/>
        </w:rPr>
        <w:t>ση των</w:t>
      </w:r>
    </w:p>
    <w:p w14:paraId="04B1A49E" w14:textId="77777777" w:rsidR="0001266C" w:rsidRDefault="00D81D51">
      <w:pPr>
        <w:spacing w:line="600" w:lineRule="auto"/>
        <w:ind w:firstLine="709"/>
        <w:jc w:val="center"/>
        <w:rPr>
          <w:rFonts w:eastAsia="Times New Roman" w:cs="Times New Roman"/>
          <w:b/>
          <w:szCs w:val="24"/>
        </w:rPr>
      </w:pPr>
      <w:r w:rsidRPr="005D0A29">
        <w:rPr>
          <w:rFonts w:eastAsia="Times New Roman" w:cs="Times New Roman"/>
          <w:b/>
          <w:szCs w:val="24"/>
        </w:rPr>
        <w:lastRenderedPageBreak/>
        <w:t>ΕΠΙΚΑΙΡΩΝ ΕΡΩΤΗΣΕΩΝ</w:t>
      </w:r>
    </w:p>
    <w:p w14:paraId="04B1A49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Πρώτη θα συζητηθεί η πέμπτη με αριθμό 1210/11-7-2017 επίκαιρη ερώτηση πρώτου κύκλου του ΣΤ΄ Αντιπροέδρου της Βουλής και Βουλευτή Λάρισας του Κομμουνιστικού Κόμματος Ελλάδας κ. </w:t>
      </w:r>
      <w:r w:rsidRPr="005D0A29">
        <w:rPr>
          <w:rFonts w:eastAsia="Times New Roman" w:cs="Times New Roman"/>
          <w:bCs/>
          <w:szCs w:val="24"/>
        </w:rPr>
        <w:t xml:space="preserve">Γεωργίου </w:t>
      </w:r>
      <w:proofErr w:type="spellStart"/>
      <w:r w:rsidRPr="005D0A29">
        <w:rPr>
          <w:rFonts w:eastAsia="Times New Roman" w:cs="Times New Roman"/>
          <w:bCs/>
          <w:szCs w:val="24"/>
        </w:rPr>
        <w:t>Λαμπρούλη</w:t>
      </w:r>
      <w:proofErr w:type="spellEnd"/>
      <w:r w:rsidRPr="005D0A29">
        <w:rPr>
          <w:rFonts w:eastAsia="Times New Roman" w:cs="Times New Roman"/>
          <w:szCs w:val="24"/>
        </w:rPr>
        <w:t xml:space="preserve"> προς την Υπουργό </w:t>
      </w:r>
      <w:r w:rsidRPr="005D0A29">
        <w:rPr>
          <w:rFonts w:eastAsia="Times New Roman" w:cs="Times New Roman"/>
          <w:bCs/>
          <w:szCs w:val="24"/>
        </w:rPr>
        <w:t xml:space="preserve">Εργασίας, Κοινωνικής Ασφάλισης και Κοινωνικής Αλληλεγγύης, </w:t>
      </w:r>
      <w:r w:rsidRPr="005D0A29">
        <w:rPr>
          <w:rFonts w:eastAsia="Times New Roman" w:cs="Times New Roman"/>
          <w:szCs w:val="24"/>
        </w:rPr>
        <w:t xml:space="preserve">σχετικά με τα προβλήματα λειτουργίας και το σχέδιο κλεισίματος του Θεραπευτηρίου Χρόνιων Παθήσεων </w:t>
      </w:r>
      <w:proofErr w:type="spellStart"/>
      <w:r w:rsidRPr="005D0A29">
        <w:rPr>
          <w:rFonts w:eastAsia="Times New Roman" w:cs="Times New Roman"/>
          <w:szCs w:val="24"/>
        </w:rPr>
        <w:t>Παίδων</w:t>
      </w:r>
      <w:proofErr w:type="spellEnd"/>
      <w:r w:rsidRPr="005D0A29">
        <w:rPr>
          <w:rFonts w:eastAsia="Times New Roman" w:cs="Times New Roman"/>
          <w:szCs w:val="24"/>
        </w:rPr>
        <w:t xml:space="preserve"> Σκαραμαγκά.</w:t>
      </w:r>
    </w:p>
    <w:p w14:paraId="04B1A4A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Παρακαλώ, κύριε συνάδελφε, έχετε τον λόγο.</w:t>
      </w:r>
    </w:p>
    <w:p w14:paraId="04B1A4A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ΓΕΩΡΓΙΟΣ ΛΑΜΠΡΟΥΛΗΣ (ΣΤ΄ Αντιπρόεδρος</w:t>
      </w:r>
      <w:r w:rsidRPr="005D0A29">
        <w:rPr>
          <w:rFonts w:eastAsia="Times New Roman" w:cs="Times New Roman"/>
          <w:b/>
          <w:szCs w:val="24"/>
        </w:rPr>
        <w:t xml:space="preserve"> της Βουλής):</w:t>
      </w:r>
      <w:r w:rsidRPr="005D0A29">
        <w:rPr>
          <w:rFonts w:eastAsia="Times New Roman" w:cs="Times New Roman"/>
          <w:szCs w:val="24"/>
        </w:rPr>
        <w:t xml:space="preserve"> Ευχαριστώ, κύριε Πρόεδρε.</w:t>
      </w:r>
    </w:p>
    <w:p w14:paraId="04B1A4A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Γίνεται λόγος για το Θεραπευτήριο Χρόνιων Παθήσεων Ατόμων με Ειδικές Ανάγκες στον Σκαραμαγκά, το οποίο λειτουργεί εδώ και περίπου είκοσι οκτώ χρόνια, φιλοξενώντας άτομα με σοβαρές αναπηρίες.</w:t>
      </w:r>
    </w:p>
    <w:p w14:paraId="04B1A4A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Σήμερα φιλοξενούνται είκο</w:t>
      </w:r>
      <w:r w:rsidRPr="005D0A29">
        <w:rPr>
          <w:rFonts w:eastAsia="Times New Roman" w:cs="Times New Roman"/>
          <w:szCs w:val="24"/>
        </w:rPr>
        <w:t>σι εννέα άτομα -οι δυνατότητες, με βάση τις κτηριακές υποδομές, επιτρέπουν τη φιλοξενία περισ</w:t>
      </w:r>
      <w:r w:rsidRPr="005D0A29">
        <w:rPr>
          <w:rFonts w:eastAsia="Times New Roman" w:cs="Times New Roman"/>
          <w:szCs w:val="24"/>
        </w:rPr>
        <w:lastRenderedPageBreak/>
        <w:t>σότερων- σε ένα κτήριο που χρήζει, όμως, συγκεκριμένων παρεμβάσεων στην κατεύθυνση συντήρησης, επισκευής, αφού έχει στην ουσία εγκαταλειφθεί εδώ και πάρα πολλά χρό</w:t>
      </w:r>
      <w:r w:rsidRPr="005D0A29">
        <w:rPr>
          <w:rFonts w:eastAsia="Times New Roman" w:cs="Times New Roman"/>
          <w:szCs w:val="24"/>
        </w:rPr>
        <w:t>νια.</w:t>
      </w:r>
    </w:p>
    <w:p w14:paraId="04B1A4A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Παράλληλα, τεράστιο παραμένει το πρόβλημα των ελλείψεων σε προσωπικό, για παράδειγμα σε νοσηλευτές -σήμερα υπάρχουν μόνο είκοσι- σε ψυχίατρο, παιδοψυχίατρο, ψυχολόγους και άλλες ειδικότητες, ώστε να καλύπτονται οι ανάγκες των φιλοξενούμενων.</w:t>
      </w:r>
    </w:p>
    <w:p w14:paraId="04B1A4A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Αποτέλεσμ</w:t>
      </w:r>
      <w:r w:rsidRPr="005D0A29">
        <w:rPr>
          <w:rFonts w:eastAsia="Times New Roman" w:cs="Times New Roman"/>
          <w:szCs w:val="24"/>
        </w:rPr>
        <w:t>α αυτής της κατάστασης είναι η πλημμελής φροντίδα των φιλοξενούμενων και ειδικά στην εξατομικευμένη φροντίδα, που είναι απαραίτητη για αυτά τα άτομα, ενώ παράλληλα η εντατικοποίηση της δουλειάς λόγω του ελλιπούς προσωπικού των εργαζομένων, έχει τραγικές επ</w:t>
      </w:r>
      <w:r w:rsidRPr="005D0A29">
        <w:rPr>
          <w:rFonts w:eastAsia="Times New Roman" w:cs="Times New Roman"/>
          <w:szCs w:val="24"/>
        </w:rPr>
        <w:t>ιπτώσεις και στους ίδιους λόγω βαριών περιστατικών που φιλοξενούνται σε αυτή τη Μονάδα.</w:t>
      </w:r>
    </w:p>
    <w:p w14:paraId="04B1A4A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Με πρόσχημα την κατάσταση που έχει δημιουργηθεί στη συγκεκριμένη δομή, απόρροια της συνειδητής απαξίωσης διαχρονικά και με ευθύνη όλων των κυβερνήσεων -των </w:t>
      </w:r>
      <w:r w:rsidRPr="005D0A29">
        <w:rPr>
          <w:rFonts w:eastAsia="Times New Roman" w:cs="Times New Roman"/>
          <w:szCs w:val="24"/>
        </w:rPr>
        <w:t xml:space="preserve">προηγούμενων, αλλά και της σημερινής- αποφασίστηκε από το διοικητικό </w:t>
      </w:r>
      <w:r w:rsidRPr="005D0A29">
        <w:rPr>
          <w:rFonts w:eastAsia="Times New Roman" w:cs="Times New Roman"/>
          <w:szCs w:val="24"/>
        </w:rPr>
        <w:lastRenderedPageBreak/>
        <w:t>συμβούλιο του Κέντρου Κοινωνικής Πρόνοιας Περιφέρειας Αττικής, η κατάργηση της συγκεκριμένης Μονάδας και η μεταφορά των φιλοξενούμενων σε άλλες μονάδες.</w:t>
      </w:r>
    </w:p>
    <w:p w14:paraId="04B1A4A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Στη βάση, λοιπόν, αυτής της εξέλιξ</w:t>
      </w:r>
      <w:r w:rsidRPr="005D0A29">
        <w:rPr>
          <w:rFonts w:eastAsia="Times New Roman" w:cs="Times New Roman"/>
          <w:szCs w:val="24"/>
        </w:rPr>
        <w:t>ης, αλλά και με τα προβλήματα που αντιμετωπίζει η συγκεκριμένη δομή, τα ερωτήματα προς την Υπουργό είναι τα εξής: Πρώτον, θα γίνουν όλες οι απαραίτητες παρεμβάσεις-εργασίες στη συγκεκριμένη Μονάδα, ώστε να βελτιωθούν οι κτηριακές εγκαταστάσεις; Δεύτερον, τ</w:t>
      </w:r>
      <w:r w:rsidRPr="005D0A29">
        <w:rPr>
          <w:rFonts w:eastAsia="Times New Roman" w:cs="Times New Roman"/>
          <w:szCs w:val="24"/>
        </w:rPr>
        <w:t>ι κινήσεις θα γίνουν, τι πρωτοβουλίες θα πάρει η Κυβέρνηση, τι μέτρα, προκειμένου να προσληφθεί το αναγκαίο προσωπικό, ώστε να καλύπτονται οι ανάγκες των φιλοξενούμενων και να μπορέσουν έτσι να γίνουν και άλλες εισαγωγές λόγω των τεράστιων ελλείψεων σε τέτ</w:t>
      </w:r>
      <w:r w:rsidRPr="005D0A29">
        <w:rPr>
          <w:rFonts w:eastAsia="Times New Roman" w:cs="Times New Roman"/>
          <w:szCs w:val="24"/>
        </w:rPr>
        <w:t xml:space="preserve">οιες </w:t>
      </w:r>
      <w:proofErr w:type="spellStart"/>
      <w:r w:rsidRPr="005D0A29">
        <w:rPr>
          <w:rFonts w:eastAsia="Times New Roman" w:cs="Times New Roman"/>
          <w:szCs w:val="24"/>
        </w:rPr>
        <w:t>προνοιακές</w:t>
      </w:r>
      <w:proofErr w:type="spellEnd"/>
      <w:r w:rsidRPr="005D0A29">
        <w:rPr>
          <w:rFonts w:eastAsia="Times New Roman" w:cs="Times New Roman"/>
          <w:szCs w:val="24"/>
        </w:rPr>
        <w:t xml:space="preserve"> δομές.</w:t>
      </w:r>
    </w:p>
    <w:p w14:paraId="04B1A4A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(Δημήτριος Κρεμαστινός):</w:t>
      </w:r>
      <w:r w:rsidRPr="005D0A29">
        <w:rPr>
          <w:rFonts w:eastAsia="Times New Roman" w:cs="Times New Roman"/>
          <w:szCs w:val="24"/>
        </w:rPr>
        <w:t xml:space="preserve"> Θα απαντήσει η Αναπληρώτρια Υπουργός Εργασίας, Κοινωνικής Ασφάλισης και Κοινωνικής Αλληλεγγύης κ. Φωτίου.</w:t>
      </w:r>
    </w:p>
    <w:p w14:paraId="04B1A4A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Παρακαλώ, κυρία Φωτίου, έχετε τον λόγο για τρία λεπτά.</w:t>
      </w:r>
    </w:p>
    <w:p w14:paraId="04B1A4A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ΘΕΑΝΩ ΦΩΤΙΟΥ (Αναπληρώτρια Υπουργός </w:t>
      </w:r>
      <w:r w:rsidRPr="005D0A29">
        <w:rPr>
          <w:rFonts w:eastAsia="Times New Roman" w:cs="Times New Roman"/>
          <w:b/>
          <w:szCs w:val="24"/>
        </w:rPr>
        <w:t>Εργασίας, Κοινωνικής Ασφάλισης και Κοινωνικής Αλληλεγγύης):</w:t>
      </w:r>
      <w:r w:rsidRPr="005D0A29">
        <w:rPr>
          <w:rFonts w:eastAsia="Times New Roman" w:cs="Times New Roman"/>
          <w:szCs w:val="24"/>
        </w:rPr>
        <w:t xml:space="preserve"> Ευχαριστώ, κύριε Πρόεδρε.</w:t>
      </w:r>
    </w:p>
    <w:p w14:paraId="04B1A4A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 Σκαραμαγκάς, κύριε συνάδελφε, είναι μια περίπτωση -ίσως η πιο αιχμηρή- από μια κατάσταση που υπάρχει γενικώς στη χώρα μας σε επίπεδο ιδρυμάτων και στην άποψη η οποία εί</w:t>
      </w:r>
      <w:r w:rsidRPr="005D0A29">
        <w:rPr>
          <w:rFonts w:eastAsia="Times New Roman" w:cs="Times New Roman"/>
          <w:szCs w:val="24"/>
        </w:rPr>
        <w:t>χε διαμορφωθεί για χρόνια, ότι είναι καλό να έχουμε μεγάλα ιδρύματα, πολυπληθή ιδρύματα, αν θέλετε, ατόμων με αναπηρίες ή ατόμων με νοητική υστέρηση ή ατόμων που βρίσκονται στο φάσμα του αυτισμού, η περίπτωση του Σκαραμαγκά δηλαδή. Στην περίπτωση του Σκαρα</w:t>
      </w:r>
      <w:r w:rsidRPr="005D0A29">
        <w:rPr>
          <w:rFonts w:eastAsia="Times New Roman" w:cs="Times New Roman"/>
          <w:szCs w:val="24"/>
        </w:rPr>
        <w:t>μαγκά έχουμε είκοσι έξι άτομα με βαριά νοητική υστέρηση και άλλες περιπτώσεις στο φάσμα του αυτισμού.</w:t>
      </w:r>
    </w:p>
    <w:p w14:paraId="04B1A4A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Αυτή, λοιπόν, η κατάσταση μας έχει δημιουργήσει από παλιότερα μια αντίληψη ότι είναι καλό να έχουμε τέτοια μεγάλα ιδρύματα.</w:t>
      </w:r>
    </w:p>
    <w:p w14:paraId="04B1A4AD"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Σήμερα, σε όλον τον κόσμο, σε </w:t>
      </w:r>
      <w:r w:rsidRPr="005D0A29">
        <w:rPr>
          <w:rFonts w:eastAsia="Times New Roman"/>
          <w:szCs w:val="24"/>
        </w:rPr>
        <w:t xml:space="preserve">όλη την Ευρώπη, αλλά και στη χώρα μας, όλες οι επιστημονικές μονάδες θεωρούν ότι είναι </w:t>
      </w:r>
      <w:r w:rsidRPr="005D0A29">
        <w:rPr>
          <w:rFonts w:eastAsia="Times New Roman"/>
          <w:szCs w:val="24"/>
        </w:rPr>
        <w:lastRenderedPageBreak/>
        <w:t xml:space="preserve">λάθος να συνεχίζουμε την πολιτική της </w:t>
      </w:r>
      <w:proofErr w:type="spellStart"/>
      <w:r w:rsidRPr="005D0A29">
        <w:rPr>
          <w:rFonts w:eastAsia="Times New Roman"/>
          <w:szCs w:val="24"/>
        </w:rPr>
        <w:t>ασυλοποίησης</w:t>
      </w:r>
      <w:proofErr w:type="spellEnd"/>
      <w:r w:rsidRPr="005D0A29">
        <w:rPr>
          <w:rFonts w:eastAsia="Times New Roman"/>
          <w:szCs w:val="24"/>
        </w:rPr>
        <w:t xml:space="preserve"> και ότι είναι λάθος να έχουμε μονάδες στις οποίες βρίσκονται άτομα τα οποία είναι περισσότερα από είκοσι, τριάντα, κλπ</w:t>
      </w:r>
      <w:r w:rsidRPr="005D0A29">
        <w:rPr>
          <w:rFonts w:eastAsia="Times New Roman"/>
          <w:szCs w:val="24"/>
        </w:rPr>
        <w:t xml:space="preserve">.. </w:t>
      </w:r>
    </w:p>
    <w:p w14:paraId="04B1A4AE"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Επομένως, για να έχουμε μια εξατομικευμένη φροντίδα πρέπει να δημιουργήσουμε μικρές ομάδες, για να σπάσουμε την κατάσταση της </w:t>
      </w:r>
      <w:proofErr w:type="spellStart"/>
      <w:r w:rsidRPr="005D0A29">
        <w:rPr>
          <w:rFonts w:eastAsia="Times New Roman"/>
          <w:szCs w:val="24"/>
        </w:rPr>
        <w:t>ασυλοποίησης</w:t>
      </w:r>
      <w:proofErr w:type="spellEnd"/>
      <w:r w:rsidRPr="005D0A29">
        <w:rPr>
          <w:rFonts w:eastAsia="Times New Roman"/>
          <w:szCs w:val="24"/>
        </w:rPr>
        <w:t>.</w:t>
      </w:r>
    </w:p>
    <w:p w14:paraId="04B1A4AF" w14:textId="77777777" w:rsidR="0001266C" w:rsidRDefault="00D81D51">
      <w:pPr>
        <w:spacing w:line="600" w:lineRule="auto"/>
        <w:ind w:firstLine="709"/>
        <w:jc w:val="both"/>
        <w:rPr>
          <w:rFonts w:eastAsia="Times New Roman"/>
          <w:szCs w:val="24"/>
        </w:rPr>
      </w:pPr>
      <w:r w:rsidRPr="005D0A29">
        <w:rPr>
          <w:rFonts w:eastAsia="Times New Roman"/>
          <w:szCs w:val="24"/>
        </w:rPr>
        <w:t>Αναφερόμενοι στον Σκαραμαγκά, μπορεί ο Σκαραμαγκάς να φτιαχτεί, να εκσυγχρονιστεί, να εξοπλιστεί; Τι μπορεί να κ</w:t>
      </w:r>
      <w:r w:rsidRPr="005D0A29">
        <w:rPr>
          <w:rFonts w:eastAsia="Times New Roman"/>
          <w:szCs w:val="24"/>
        </w:rPr>
        <w:t>άνει ακριβώς; Ας πάρουμε τον Σκαραμαγκά κατ’ αρχάς ως κτήριο. Ο Σκαραμαγκάς αυτή τη στιγμή είναι κομμάτι ενός παλιού εκπαιδευτηρίου -ένα κομμάτι, δηλαδή, κατέχεται από αυτή τη Μονάδα- το οποίο είναι ισόγειο και τέσσερις όροφοι. Ο κάθε όροφος είναι 680 τετρ</w:t>
      </w:r>
      <w:r w:rsidRPr="005D0A29">
        <w:rPr>
          <w:rFonts w:eastAsia="Times New Roman"/>
          <w:szCs w:val="24"/>
        </w:rPr>
        <w:t xml:space="preserve">αγωνικά μέτρα και είναι 3.500 τετραγωνικά μέτρα μαζί με το υπόγειο. </w:t>
      </w:r>
    </w:p>
    <w:p w14:paraId="04B1A4B0"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Σήμερα οι δυο όροφοι είναι κενοί. Θα είχε νόημα να φτιάξουμε τον Σκαραμαγκά και να βάλουμε άλλα είκοσι έξι παιδιά; Λέμε παιδιά, αλλά είναι όλοι από τριάντα πέντε χρονών έως πενήντα. </w:t>
      </w:r>
    </w:p>
    <w:p w14:paraId="04B1A4B1"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Όταν</w:t>
      </w:r>
      <w:r w:rsidRPr="005D0A29">
        <w:rPr>
          <w:rFonts w:eastAsia="Times New Roman"/>
          <w:szCs w:val="24"/>
        </w:rPr>
        <w:t xml:space="preserve"> εμείς αναλάβαμε, δυο παιδιά, δηλαδή ανήλικα, τα μεταφέραμε σε άλλα θεραπευτήρια με συναίνεση και των γονιών τους, γιατί ενδιαφερόμαστε όλα όσα κάνουμε να έχουν και τη συναίνεση όλων, δηλαδή και των εργαζομένων και των ειδικών και των γονιών. Τα παιδιά έχο</w:t>
      </w:r>
      <w:r w:rsidRPr="005D0A29">
        <w:rPr>
          <w:rFonts w:eastAsia="Times New Roman"/>
          <w:szCs w:val="24"/>
        </w:rPr>
        <w:t>υν αλλάξει εντελώς. Αυτό που μας λένε οι γονείς, οι ειδικοί κλπ., είναι ότι άλλαξε η ζωή τους και ότι βρίσκονται σε ένα νέο περιβάλλον, το οποίο πράγματι τα φροντίζει και αλλάζει την κατάστασή τους.</w:t>
      </w:r>
    </w:p>
    <w:p w14:paraId="04B1A4B2"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Επομένως, αν σήμερα φτιάχναμε τον Σκαραμαγκά, δεν θα τον </w:t>
      </w:r>
      <w:r w:rsidRPr="005D0A29">
        <w:rPr>
          <w:rFonts w:eastAsia="Times New Roman"/>
          <w:szCs w:val="24"/>
        </w:rPr>
        <w:t>φτιάχναμε για να γίνει ένα μεγάλο άσυλο. Δεν είναι αυτή η σύγχρονη αντίληψη. Δεν είναι αυτή η άποψη του Συνηγόρου του Πολίτη και του Παιδιού, ο οποίος μας έχει στείλει εκτεταμένη έκθεση -την οποία θα καταθέσω στο τέλος στα Πρακτικά- όπου προτείνει και ο ίδ</w:t>
      </w:r>
      <w:r w:rsidRPr="005D0A29">
        <w:rPr>
          <w:rFonts w:eastAsia="Times New Roman"/>
          <w:szCs w:val="24"/>
        </w:rPr>
        <w:t>ιος τη μετεγκατάσταση. Η μετεγκατάσταση είναι μια ιστορία η οποία θέλει χρόνο και πολλαπλές συναινέσεις.</w:t>
      </w:r>
    </w:p>
    <w:p w14:paraId="04B1A4B3" w14:textId="77777777" w:rsidR="0001266C" w:rsidRDefault="00D81D51">
      <w:pPr>
        <w:spacing w:line="600" w:lineRule="auto"/>
        <w:ind w:firstLine="709"/>
        <w:jc w:val="both"/>
        <w:rPr>
          <w:rFonts w:eastAsia="Times New Roman"/>
          <w:szCs w:val="24"/>
        </w:rPr>
      </w:pPr>
      <w:r w:rsidRPr="005D0A29">
        <w:rPr>
          <w:rFonts w:eastAsia="Times New Roman"/>
          <w:szCs w:val="24"/>
        </w:rPr>
        <w:t>(Στο σημείο αυτό κτυπάει το κουδούνι λήξεως του χρόνου ομιλίας της κυρίας Υπουργού)</w:t>
      </w:r>
    </w:p>
    <w:p w14:paraId="04B1A4B4" w14:textId="77777777" w:rsidR="0001266C" w:rsidRDefault="00D81D51">
      <w:pPr>
        <w:spacing w:line="600" w:lineRule="auto"/>
        <w:ind w:firstLine="709"/>
        <w:jc w:val="both"/>
        <w:rPr>
          <w:rFonts w:eastAsia="Times New Roman"/>
          <w:szCs w:val="24"/>
        </w:rPr>
      </w:pPr>
      <w:r w:rsidRPr="005D0A29">
        <w:rPr>
          <w:rFonts w:eastAsia="Times New Roman"/>
          <w:szCs w:val="24"/>
        </w:rPr>
        <w:t>Τελειώνω, κύριε Πρόεδρε. Θα συνεχίσω στη δεύτερη φάση της ομιλίας μ</w:t>
      </w:r>
      <w:r w:rsidRPr="005D0A29">
        <w:rPr>
          <w:rFonts w:eastAsia="Times New Roman"/>
          <w:szCs w:val="24"/>
        </w:rPr>
        <w:t xml:space="preserve">ου. </w:t>
      </w:r>
    </w:p>
    <w:p w14:paraId="04B1A4B5"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Ένας από τους λόγους που ο Σκαραμαγκάς, εκτός των άλλων, είναι ακατάλληλος γι’ αυτού του τύπου τις μονάδες, είναι γιατί είναι εκτός οικιστικού ιστού. Το συγκρότημα βρίσκεται στο Σχιστό και είναι απομονωμένο. Δεν είναι αντίληψή μας ότι αυτά τα συγκροτή</w:t>
      </w:r>
      <w:r w:rsidRPr="005D0A29">
        <w:rPr>
          <w:rFonts w:eastAsia="Times New Roman"/>
          <w:szCs w:val="24"/>
        </w:rPr>
        <w:t xml:space="preserve">ματα πρέπει να είναι αποθήκες ψυχών εκτός οικιστικού ιστού. Πρέπει να είναι μέσα στον οικιστικό ιστό, πρέπει να είναι ανοικτά στην κοινωνία, η κοινωνία να μπαίνει μέσα σε αυτά και αυτά να προσφέρουν δράσεις στην κοινωνία, ώστε αυτά τα άτομα να εντάσσονται </w:t>
      </w:r>
      <w:r w:rsidRPr="005D0A29">
        <w:rPr>
          <w:rFonts w:eastAsia="Times New Roman"/>
          <w:szCs w:val="24"/>
        </w:rPr>
        <w:t xml:space="preserve">σιγά-σιγά και να αρχίζει η αποκατάστασή τους, εν μέρει, όσο αντέχουν. </w:t>
      </w:r>
    </w:p>
    <w:p w14:paraId="04B1A4B6" w14:textId="77777777" w:rsidR="0001266C" w:rsidRDefault="00D81D51">
      <w:pPr>
        <w:spacing w:line="600" w:lineRule="auto"/>
        <w:ind w:firstLine="709"/>
        <w:jc w:val="both"/>
        <w:rPr>
          <w:rFonts w:eastAsia="Times New Roman"/>
          <w:szCs w:val="24"/>
        </w:rPr>
      </w:pPr>
      <w:r w:rsidRPr="005D0A29">
        <w:rPr>
          <w:rFonts w:eastAsia="Times New Roman"/>
          <w:szCs w:val="24"/>
        </w:rPr>
        <w:t>Αυτή είναι η αντίληψή μας και για τα Λεχαινά και γι’ αυτό το πρόγραμμα που έχουμε κάνει μέχρι σήμερα στα Λεχαινά. Ανοίγει σιγά-σιγά την πιο ακραία περίπτωση στην κοινωνία για τα άτομα α</w:t>
      </w:r>
      <w:r w:rsidRPr="005D0A29">
        <w:rPr>
          <w:rFonts w:eastAsia="Times New Roman"/>
          <w:szCs w:val="24"/>
        </w:rPr>
        <w:t xml:space="preserve">υτά, για τα οποία απαιτείται πολύχρονη και άλλου τύπου προστασία, καθώς και ειδικές ενέργειες. </w:t>
      </w:r>
    </w:p>
    <w:p w14:paraId="04B1A4B7"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Αυτή είναι η πρόθεσή μας και θα σας εξηγήσω στο δεύτερο κομμάτι της ομιλίας μου πώς θα γίνει και ποιοι είναι σήμερα στον Σκαραμαγκά. </w:t>
      </w:r>
    </w:p>
    <w:p w14:paraId="04B1A4B8"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ΠΡΟΕΔΡΕΥΩΝ (Δημήτριος Κρεμ</w:t>
      </w:r>
      <w:r w:rsidRPr="005D0A29">
        <w:rPr>
          <w:rFonts w:eastAsia="Times New Roman"/>
          <w:b/>
          <w:szCs w:val="24"/>
        </w:rPr>
        <w:t xml:space="preserve">αστινός): </w:t>
      </w:r>
      <w:r w:rsidRPr="005D0A29">
        <w:rPr>
          <w:rFonts w:eastAsia="Times New Roman"/>
          <w:szCs w:val="24"/>
        </w:rPr>
        <w:t xml:space="preserve">Παρακαλώ, κύριε </w:t>
      </w:r>
      <w:proofErr w:type="spellStart"/>
      <w:r w:rsidRPr="005D0A29">
        <w:rPr>
          <w:rFonts w:eastAsia="Times New Roman"/>
          <w:szCs w:val="24"/>
        </w:rPr>
        <w:t>Λαμπρούλη</w:t>
      </w:r>
      <w:proofErr w:type="spellEnd"/>
      <w:r w:rsidRPr="005D0A29">
        <w:rPr>
          <w:rFonts w:eastAsia="Times New Roman"/>
          <w:szCs w:val="24"/>
        </w:rPr>
        <w:t>, ορίστε, έχετε τον λόγο για τρία λεπτά για τη δευτερολογία σας.</w:t>
      </w:r>
    </w:p>
    <w:p w14:paraId="04B1A4B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ΓΕΩΡΓΙΟΣ ΛΑΜΠΡΟΥΛΗΣ (ΣΤ΄ Αντιπρόεδρος της Βουλής): </w:t>
      </w:r>
      <w:r w:rsidRPr="005D0A29">
        <w:rPr>
          <w:rFonts w:eastAsia="Times New Roman"/>
          <w:szCs w:val="24"/>
        </w:rPr>
        <w:t>Ευχαριστώ, κύριε Πρόεδρε.</w:t>
      </w:r>
    </w:p>
    <w:p w14:paraId="04B1A4BA"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Άκουσα με προσοχή την κυρία Υπουργό. Δείτε, αυτή η εξέλιξη -με όσα </w:t>
      </w:r>
      <w:proofErr w:type="spellStart"/>
      <w:r w:rsidRPr="005D0A29">
        <w:rPr>
          <w:rFonts w:eastAsia="Times New Roman"/>
          <w:szCs w:val="24"/>
        </w:rPr>
        <w:t>προείπα</w:t>
      </w:r>
      <w:proofErr w:type="spellEnd"/>
      <w:r w:rsidRPr="005D0A29">
        <w:rPr>
          <w:rFonts w:eastAsia="Times New Roman"/>
          <w:szCs w:val="24"/>
        </w:rPr>
        <w:t xml:space="preserve"> και </w:t>
      </w:r>
      <w:r w:rsidRPr="005D0A29">
        <w:rPr>
          <w:rFonts w:eastAsia="Times New Roman"/>
          <w:szCs w:val="24"/>
        </w:rPr>
        <w:t xml:space="preserve">στην </w:t>
      </w:r>
      <w:proofErr w:type="spellStart"/>
      <w:r w:rsidRPr="005D0A29">
        <w:rPr>
          <w:rFonts w:eastAsia="Times New Roman"/>
          <w:szCs w:val="24"/>
        </w:rPr>
        <w:t>πρωτολογία</w:t>
      </w:r>
      <w:proofErr w:type="spellEnd"/>
      <w:r w:rsidRPr="005D0A29">
        <w:rPr>
          <w:rFonts w:eastAsia="Times New Roman"/>
          <w:szCs w:val="24"/>
        </w:rPr>
        <w:t xml:space="preserve"> μου- δικαίως, κυρία Υπουργέ, δημιουργεί τις έντονες ανησυχίες και διαμαρτυρίες των γονέων και κηδεμόνων, αλλά και του Αγωνιστικού Αναπηρικού Κινήματος, οι οποίοι εναντιώνονται στο κλείσιμο της συγκεκριμένης Μονάδας του Σκαραμαγκά και στη με</w:t>
      </w:r>
      <w:r w:rsidRPr="005D0A29">
        <w:rPr>
          <w:rFonts w:eastAsia="Times New Roman"/>
          <w:szCs w:val="24"/>
        </w:rPr>
        <w:t xml:space="preserve">ταφορά των περιθαλπόμενων σε άλλες μονάδες. Τι διεκδικούν; Διεκδικούν αυτό που είπα και στην </w:t>
      </w:r>
      <w:proofErr w:type="spellStart"/>
      <w:r w:rsidRPr="005D0A29">
        <w:rPr>
          <w:rFonts w:eastAsia="Times New Roman"/>
          <w:szCs w:val="24"/>
        </w:rPr>
        <w:t>πρωτολογία</w:t>
      </w:r>
      <w:proofErr w:type="spellEnd"/>
      <w:r w:rsidRPr="005D0A29">
        <w:rPr>
          <w:rFonts w:eastAsia="Times New Roman"/>
          <w:szCs w:val="24"/>
        </w:rPr>
        <w:t xml:space="preserve"> μου, δηλαδή τη βελτίωση των συνθηκών της υφιστάμενης δομής -κτηριακά κλπ.- την ενίσχυση με επαρκές προσωπικό, ώστε να ανταποκρίνονται στις ανάγκες αυτών</w:t>
      </w:r>
      <w:r w:rsidRPr="005D0A29">
        <w:rPr>
          <w:rFonts w:eastAsia="Times New Roman"/>
          <w:szCs w:val="24"/>
        </w:rPr>
        <w:t xml:space="preserve"> των «παιδιών» και από εκεί και πέρα να έχουν όλες εκείνες τις παροχές που μπορεί να τους προσφέρει σήμερα η επιστήμη και η πρόοδος που υπάρχει στον τομέα -ή στους τομείς, αν θέλετε- παροχής τέτοιου τύπου υπηρεσιών «</w:t>
      </w:r>
      <w:proofErr w:type="spellStart"/>
      <w:r w:rsidRPr="005D0A29">
        <w:rPr>
          <w:rFonts w:eastAsia="Times New Roman"/>
          <w:szCs w:val="24"/>
        </w:rPr>
        <w:t>προνοιακού</w:t>
      </w:r>
      <w:proofErr w:type="spellEnd"/>
      <w:r w:rsidRPr="005D0A29">
        <w:rPr>
          <w:rFonts w:eastAsia="Times New Roman"/>
          <w:szCs w:val="24"/>
        </w:rPr>
        <w:t>», αν θέλετε, χαρακτήρα.</w:t>
      </w:r>
    </w:p>
    <w:p w14:paraId="04B1A4B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Βεβαί</w:t>
      </w:r>
      <w:r w:rsidRPr="005D0A29">
        <w:rPr>
          <w:rFonts w:eastAsia="Times New Roman" w:cs="Times New Roman"/>
          <w:szCs w:val="24"/>
        </w:rPr>
        <w:t>ως, αναδεικνύεται και με τη σημερινή κουβέντα για το Σκαραμαγκά ένα ζήτημα που δεν είναι σημερινό, αλλά έρχεται από χρόνια. Αναδεικνύεται η ανάγκη δημιουργίας και λειτουργίας, κατά τη γνώμη μας, δημόσιων δομών φιλοξενίας αντιμετώπισης τέτοιου είδους περιστ</w:t>
      </w:r>
      <w:r w:rsidRPr="005D0A29">
        <w:rPr>
          <w:rFonts w:eastAsia="Times New Roman" w:cs="Times New Roman"/>
          <w:szCs w:val="24"/>
        </w:rPr>
        <w:t>ατικών ατόμων με χρόνιες παθήσεις, ατόμων με ειδικές ανάγκες, για παράδειγμα του αυτιστικού φάσματος. Όμως, δεν είναι μόνο του αυτιστικού φάσματος.</w:t>
      </w:r>
    </w:p>
    <w:p w14:paraId="04B1A4B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Ποτέ το Κομμουνιστικό Κόμμα δεν συνηγόρησε -και νομίζω ότι το ξέρετε αυτό πολύ καλά- όταν ακόμα ξεκίνησε και</w:t>
      </w:r>
      <w:r w:rsidRPr="005D0A29">
        <w:rPr>
          <w:rFonts w:eastAsia="Times New Roman" w:cs="Times New Roman"/>
          <w:szCs w:val="24"/>
        </w:rPr>
        <w:t xml:space="preserve"> η περίφημη συζήτηση για την </w:t>
      </w:r>
      <w:proofErr w:type="spellStart"/>
      <w:r w:rsidRPr="005D0A29">
        <w:rPr>
          <w:rFonts w:eastAsia="Times New Roman" w:cs="Times New Roman"/>
          <w:szCs w:val="24"/>
        </w:rPr>
        <w:t>αποασυλοποίηση</w:t>
      </w:r>
      <w:proofErr w:type="spellEnd"/>
      <w:r w:rsidRPr="005D0A29">
        <w:rPr>
          <w:rFonts w:eastAsia="Times New Roman" w:cs="Times New Roman"/>
          <w:szCs w:val="24"/>
        </w:rPr>
        <w:t xml:space="preserve">. Όμως, δείτε το εξής: Απαξιώθηκαν, εξαθλιώθηκαν συνειδητά -και το επαναλαμβάνω, είναι διαχρονικό ζήτημα και ευθύνες έχουν όλες οι προηγούμενες κυβερνήσεις- μια σειρά από τέτοιες δομές και παράλληλα με αυτούς και </w:t>
      </w:r>
      <w:r w:rsidRPr="005D0A29">
        <w:rPr>
          <w:rFonts w:eastAsia="Times New Roman" w:cs="Times New Roman"/>
          <w:szCs w:val="24"/>
        </w:rPr>
        <w:t>οι ευεργετούμενοι -ας το πούμε έτσι- τα άτομα με ειδικές ανάγκες, με αποτέλεσμα όντως να καταντήσουν άσυλα, με τις τραγικές εικόνες και με όλα αυτά που έχουμε δει στο παρελθόν.</w:t>
      </w:r>
    </w:p>
    <w:p w14:paraId="04B1A4B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Εάν αντίστοιχα είχαν ληφθεί τα μέτρα αποκατάστασης ζημιών, βλαβών, ενίσχυσης με</w:t>
      </w:r>
      <w:r w:rsidRPr="005D0A29">
        <w:rPr>
          <w:rFonts w:eastAsia="Times New Roman" w:cs="Times New Roman"/>
          <w:szCs w:val="24"/>
        </w:rPr>
        <w:t xml:space="preserve"> προσωπικό, με προγράμματα τα ο</w:t>
      </w:r>
      <w:r w:rsidRPr="005D0A29">
        <w:rPr>
          <w:rFonts w:eastAsia="Times New Roman" w:cs="Times New Roman"/>
          <w:szCs w:val="24"/>
        </w:rPr>
        <w:lastRenderedPageBreak/>
        <w:t>ποία θα μπορούσαν να ακολουθήσουν τα άτομα αυτά, θα μπορούσαν να ανταπεξέλθουν στη ζωή τους, γιατί πολλά από αυτά ή ένα μέρος από αυτά εντάσσονται και στην κοινωνία σταδιακά.</w:t>
      </w:r>
    </w:p>
    <w:p w14:paraId="04B1A4B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Άρα, εδώ μιλάμε για μια συγκεκριμένη κατάσταση, όπ</w:t>
      </w:r>
      <w:r w:rsidRPr="005D0A29">
        <w:rPr>
          <w:rFonts w:eastAsia="Times New Roman" w:cs="Times New Roman"/>
          <w:szCs w:val="24"/>
        </w:rPr>
        <w:t>ου υπάρχουν ευθύνες διαχρονικά. Και, βεβαίως, υπάρχει έντονη ανησυχία, με βάση την εξέλιξη αυτή σε ό,τι αφορά τη απόφαση για το κλείσιμο και τη μεταφορά αυτών των «παιδιών», ότι ενδεχομένως μέσα στο καλοκαίρι, από ό,τι ειπώθηκε προφορικά, να υπάρξει αυτή η</w:t>
      </w:r>
      <w:r w:rsidRPr="005D0A29">
        <w:rPr>
          <w:rFonts w:eastAsia="Times New Roman" w:cs="Times New Roman"/>
          <w:szCs w:val="24"/>
        </w:rPr>
        <w:t xml:space="preserve"> κίνηση μεταφοράς.</w:t>
      </w:r>
    </w:p>
    <w:p w14:paraId="04B1A4BF" w14:textId="77777777" w:rsidR="0001266C" w:rsidRDefault="00D81D51">
      <w:pPr>
        <w:spacing w:line="600" w:lineRule="auto"/>
        <w:ind w:firstLine="709"/>
        <w:jc w:val="both"/>
        <w:rPr>
          <w:rFonts w:eastAsia="Times New Roman" w:cs="Times New Roman"/>
          <w:szCs w:val="24"/>
        </w:rPr>
      </w:pPr>
      <w:r w:rsidRPr="005D0A29">
        <w:rPr>
          <w:rFonts w:eastAsia="Times New Roman"/>
          <w:b/>
          <w:bCs/>
        </w:rPr>
        <w:t>ΠΡΟΕΔΡΕΥΩΝ (</w:t>
      </w:r>
      <w:r w:rsidRPr="005D0A29">
        <w:rPr>
          <w:rFonts w:eastAsia="Times New Roman" w:cs="Times New Roman"/>
          <w:b/>
          <w:szCs w:val="24"/>
        </w:rPr>
        <w:t>Δημήτριος Κρεμαστινός</w:t>
      </w:r>
      <w:r w:rsidRPr="005D0A29">
        <w:rPr>
          <w:rFonts w:eastAsia="Times New Roman"/>
          <w:b/>
          <w:bCs/>
        </w:rPr>
        <w:t>):</w:t>
      </w:r>
      <w:r w:rsidRPr="005D0A29">
        <w:rPr>
          <w:rFonts w:eastAsia="Times New Roman" w:cs="Times New Roman"/>
          <w:szCs w:val="24"/>
        </w:rPr>
        <w:t xml:space="preserve"> Κυρία Υπουργέ, πριν σας δώσω τον λόγο, θα ήθελα μια ανακοίνωση προς το Σώμα.</w:t>
      </w:r>
    </w:p>
    <w:p w14:paraId="04B1A4C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Κυρίες και κύριοι συνάδελφοι, έχω την τιμή να ανακοινώσω ότι η Διαρκής Επιτροπή Μορφωτικών Υποθέσεων καταθέτει την έκθεσή </w:t>
      </w:r>
      <w:r w:rsidRPr="005D0A29">
        <w:rPr>
          <w:rFonts w:eastAsia="Times New Roman" w:cs="Times New Roman"/>
          <w:szCs w:val="24"/>
        </w:rPr>
        <w:t xml:space="preserve">της στο σχέδιο νόμου του Υπουργείου Πολιτισμού και Αθλητισμού «Συλλογική διαχείριση δικαιωμάτων πνευματικής ιδιοκτησίας και συγγενικών δικαιωμάτων, χορήγηση </w:t>
      </w:r>
      <w:proofErr w:type="spellStart"/>
      <w:r w:rsidRPr="005D0A29">
        <w:rPr>
          <w:rFonts w:eastAsia="Times New Roman" w:cs="Times New Roman"/>
          <w:szCs w:val="24"/>
        </w:rPr>
        <w:t>πολυεδαφικών</w:t>
      </w:r>
      <w:proofErr w:type="spellEnd"/>
      <w:r w:rsidRPr="005D0A29">
        <w:rPr>
          <w:rFonts w:eastAsia="Times New Roman" w:cs="Times New Roman"/>
          <w:szCs w:val="24"/>
        </w:rPr>
        <w:t xml:space="preserve"> αδειών για </w:t>
      </w:r>
      <w:proofErr w:type="spellStart"/>
      <w:r w:rsidRPr="005D0A29">
        <w:rPr>
          <w:rFonts w:eastAsia="Times New Roman" w:cs="Times New Roman"/>
          <w:szCs w:val="24"/>
        </w:rPr>
        <w:t>επιγραμμικές</w:t>
      </w:r>
      <w:proofErr w:type="spellEnd"/>
      <w:r w:rsidRPr="005D0A29">
        <w:rPr>
          <w:rFonts w:eastAsia="Times New Roman" w:cs="Times New Roman"/>
          <w:szCs w:val="24"/>
        </w:rPr>
        <w:t xml:space="preserve"> χρήσεις μουσικών έργων και άλλα θέματα αρμοδιότητας Υπουργείου</w:t>
      </w:r>
      <w:r w:rsidRPr="005D0A29">
        <w:rPr>
          <w:rFonts w:eastAsia="Times New Roman" w:cs="Times New Roman"/>
          <w:szCs w:val="24"/>
        </w:rPr>
        <w:t xml:space="preserve"> Πολιτισμού και Αθλητισμού».</w:t>
      </w:r>
    </w:p>
    <w:p w14:paraId="04B1A4C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Κυρίες και κύριοι συνάδελφοι, ο κ. Παναγιώτης (Νότης) </w:t>
      </w:r>
      <w:proofErr w:type="spellStart"/>
      <w:r w:rsidRPr="005D0A29">
        <w:rPr>
          <w:rFonts w:eastAsia="Times New Roman" w:cs="Times New Roman"/>
          <w:szCs w:val="24"/>
        </w:rPr>
        <w:t>Μηταράκης</w:t>
      </w:r>
      <w:proofErr w:type="spellEnd"/>
      <w:r w:rsidRPr="005D0A29">
        <w:rPr>
          <w:rFonts w:eastAsia="Times New Roman" w:cs="Times New Roman"/>
          <w:szCs w:val="24"/>
        </w:rPr>
        <w:t xml:space="preserve"> από τη Νέα Δημοκρατία ζητά άδεια ολιγοήμερης απουσίας για μετάβαση στο εξωτερικό από Τετάρτη 13 Σεπτεμβρίου έως Τετάρτη 20 Σεπτεμβρίου του 2017 και από την Τρίτη 2</w:t>
      </w:r>
      <w:r w:rsidRPr="005D0A29">
        <w:rPr>
          <w:rFonts w:eastAsia="Times New Roman" w:cs="Times New Roman"/>
          <w:szCs w:val="24"/>
        </w:rPr>
        <w:t xml:space="preserve">4 Οκτωβρίου έως Κυριακή 29 Οκτωβρίου του 2017. Η Βουλή εγκρίνει; </w:t>
      </w:r>
    </w:p>
    <w:p w14:paraId="04B1A4C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ΟΛΟΙ ΟΙ ΒΟΥΛΕΥΤΕΣ:</w:t>
      </w:r>
      <w:r w:rsidRPr="005D0A29">
        <w:rPr>
          <w:rFonts w:eastAsia="Times New Roman" w:cs="Times New Roman"/>
          <w:szCs w:val="24"/>
        </w:rPr>
        <w:t xml:space="preserve"> Μάλιστα, μάλιστα.</w:t>
      </w:r>
    </w:p>
    <w:p w14:paraId="04B1A4C3" w14:textId="77777777" w:rsidR="0001266C" w:rsidRDefault="00D81D51">
      <w:pPr>
        <w:spacing w:line="600" w:lineRule="auto"/>
        <w:ind w:firstLine="709"/>
        <w:jc w:val="both"/>
        <w:rPr>
          <w:rFonts w:eastAsia="Times New Roman" w:cs="Times New Roman"/>
          <w:szCs w:val="24"/>
        </w:rPr>
      </w:pPr>
      <w:r w:rsidRPr="005D0A29">
        <w:rPr>
          <w:rFonts w:eastAsia="Times New Roman"/>
          <w:b/>
          <w:bCs/>
        </w:rPr>
        <w:t>ΠΡΟΕΔΡΕΥΩΝ (</w:t>
      </w:r>
      <w:r w:rsidRPr="005D0A29">
        <w:rPr>
          <w:rFonts w:eastAsia="Times New Roman" w:cs="Times New Roman"/>
          <w:b/>
          <w:szCs w:val="24"/>
        </w:rPr>
        <w:t>Δημήτριος Κρεμαστινός</w:t>
      </w:r>
      <w:r w:rsidRPr="005D0A29">
        <w:rPr>
          <w:rFonts w:eastAsia="Times New Roman"/>
          <w:b/>
          <w:bCs/>
        </w:rPr>
        <w:t>):</w:t>
      </w:r>
      <w:r w:rsidRPr="005D0A29">
        <w:rPr>
          <w:rFonts w:eastAsia="Times New Roman" w:cs="Times New Roman"/>
          <w:b/>
          <w:szCs w:val="24"/>
        </w:rPr>
        <w:t xml:space="preserve"> </w:t>
      </w:r>
      <w:r w:rsidRPr="005D0A29">
        <w:rPr>
          <w:rFonts w:eastAsia="Times New Roman" w:cs="Times New Roman"/>
          <w:szCs w:val="24"/>
        </w:rPr>
        <w:t>Συνεπώς η Βουλή ενέκρινε τη ζητηθείσα άδεια.</w:t>
      </w:r>
    </w:p>
    <w:p w14:paraId="04B1A4C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Ορίστε, κυρία Υπουργέ, έχετε τον λόγο.</w:t>
      </w:r>
    </w:p>
    <w:p w14:paraId="04B1A4C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sidRPr="005D0A29">
        <w:rPr>
          <w:rFonts w:eastAsia="Times New Roman"/>
          <w:color w:val="000000"/>
          <w:szCs w:val="24"/>
        </w:rPr>
        <w:t>Ευχαριστώ, κύριε Πρόεδρε.</w:t>
      </w:r>
      <w:r w:rsidRPr="005D0A29">
        <w:rPr>
          <w:rFonts w:eastAsia="Times New Roman" w:cs="Times New Roman"/>
          <w:szCs w:val="24"/>
        </w:rPr>
        <w:t xml:space="preserve"> </w:t>
      </w:r>
    </w:p>
    <w:p w14:paraId="04B1A4C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Κύριε συνάδελφε, η απαξίωση, αν θέλετε, των ιδρυμάτων αυτών ως αποτέλεσμα της κρίσης μέσα από συγχωνεύσεις που έγιναν, όπως ξέρετε, σ</w:t>
      </w:r>
      <w:r w:rsidRPr="005D0A29">
        <w:rPr>
          <w:rFonts w:eastAsia="Times New Roman" w:cs="Times New Roman"/>
          <w:szCs w:val="24"/>
        </w:rPr>
        <w:t xml:space="preserve">ε δεκατρία κέντρα κοινωνικής προστασία σε όλη την Ελλάδα εξήντα τριών ιδρυμάτων -ο Σκαραμαγκάς είναι ένα εκ των ιδρυμάτων που συγχωνεύτηκαν στο Κέντρο Κοινωνικής Προστασίας Αττικής, μαζί με τα υπόλοιπα ιδρύματα που </w:t>
      </w:r>
      <w:r w:rsidRPr="005D0A29">
        <w:rPr>
          <w:rFonts w:eastAsia="Times New Roman" w:cs="Times New Roman"/>
          <w:szCs w:val="24"/>
        </w:rPr>
        <w:lastRenderedPageBreak/>
        <w:t>το απαρτίζουν- είναι η μία εικόνα της συγ</w:t>
      </w:r>
      <w:r w:rsidRPr="005D0A29">
        <w:rPr>
          <w:rFonts w:eastAsia="Times New Roman" w:cs="Times New Roman"/>
          <w:szCs w:val="24"/>
        </w:rPr>
        <w:t xml:space="preserve">χώνευσης της διοικητικής. </w:t>
      </w:r>
    </w:p>
    <w:p w14:paraId="04B1A4C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Παρ’ όλα αυτά ο Σκαραμαγκάς έχει αυτή τη στιγμή -και πρέπει να το πούμε- τριάντα επτά εργαζόμενους για είκοσι έξι άτομα, όπως σας είπα. Είναι είκοσι νοσηλευτές και βοηθοί νοσηλευτών και τα υπόλοιπα δεκαεπτά άτομα γενικότερα της δ</w:t>
      </w:r>
      <w:r w:rsidRPr="005D0A29">
        <w:rPr>
          <w:rFonts w:eastAsia="Times New Roman" w:cs="Times New Roman"/>
          <w:szCs w:val="24"/>
        </w:rPr>
        <w:t xml:space="preserve">ιοίκησης ή άλλων εξυπηρετήσεων. Είναι αρκετά; Όχι, δεν είναι. Θέλουμε πιο εξειδικευμένους ανθρώπους για να εξυπηρετούν τα είκοσι έξι άτομα; Θέλουμε. </w:t>
      </w:r>
    </w:p>
    <w:p w14:paraId="04B1A4C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Όπως, όμως, σας εξήγησα στο πρώτο μέρος, δεν είναι εκεί το πρόβλημα, να βρούμε, δηλαδή, άλλους δέκα ανθρώπ</w:t>
      </w:r>
      <w:r w:rsidRPr="005D0A29">
        <w:rPr>
          <w:rFonts w:eastAsia="Times New Roman" w:cs="Times New Roman"/>
          <w:szCs w:val="24"/>
        </w:rPr>
        <w:t>ους, παρ’ όλο που ξέρετε ότι είναι πάρα πολύ δύσκολο να διοριστούν δέκα νέοι άνθρωποι στη Μονάδα του Σκαραμαγκά και κατ’ επέκταση σε όλες τις μονάδες του κράτους, στις εξήντα τρεις αυτές μονάδες του κράτους. Το πρόβλημα, όπως σας εξήγησα, είναι πρόβλημα αν</w:t>
      </w:r>
      <w:r w:rsidRPr="005D0A29">
        <w:rPr>
          <w:rFonts w:eastAsia="Times New Roman" w:cs="Times New Roman"/>
          <w:szCs w:val="24"/>
        </w:rPr>
        <w:t xml:space="preserve">τίληψης. Σκοπεύουμε να κάνουμε μεγάλα άσυλα, να έχουμε στοιβαγμένους ανθρώπους και μη στοιβαγμένους; Διότι εδώ το μεγάλο πρόβλημα είναι ότι έχουμε ένα τεράστιο συγκρότημα -έξι στρέμματα υπαίθριου χώρου- όπου είναι αδύνατον να </w:t>
      </w:r>
      <w:r w:rsidRPr="005D0A29">
        <w:rPr>
          <w:rFonts w:eastAsia="Times New Roman" w:cs="Times New Roman"/>
          <w:szCs w:val="24"/>
        </w:rPr>
        <w:lastRenderedPageBreak/>
        <w:t>παρακολουθήσεις τους ωφελούμεν</w:t>
      </w:r>
      <w:r w:rsidRPr="005D0A29">
        <w:rPr>
          <w:rFonts w:eastAsia="Times New Roman" w:cs="Times New Roman"/>
          <w:szCs w:val="24"/>
        </w:rPr>
        <w:t xml:space="preserve">ους του Σκαραμαγκά να </w:t>
      </w:r>
      <w:proofErr w:type="spellStart"/>
      <w:r w:rsidRPr="005D0A29">
        <w:rPr>
          <w:rFonts w:eastAsia="Times New Roman" w:cs="Times New Roman"/>
          <w:szCs w:val="24"/>
        </w:rPr>
        <w:t>αυλίζονται</w:t>
      </w:r>
      <w:proofErr w:type="spellEnd"/>
      <w:r w:rsidRPr="005D0A29">
        <w:rPr>
          <w:rFonts w:eastAsia="Times New Roman" w:cs="Times New Roman"/>
          <w:szCs w:val="24"/>
        </w:rPr>
        <w:t xml:space="preserve">. Εξ ου και τον περισσότερο χρόνο μένουν μέσα. </w:t>
      </w:r>
    </w:p>
    <w:p w14:paraId="04B1A4C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Υπάρχει, λοιπόν, θέμα κλίμακος. Πρέπει να δημιουργηθούν στην Ελλάδα, όπως σε όλο τον κόσμο, μικρότερα ιδρύματα που να προσομοιάζουν με μεγάλα σπίτια και να είναι μέσα στον αστι</w:t>
      </w:r>
      <w:r w:rsidRPr="005D0A29">
        <w:rPr>
          <w:rFonts w:eastAsia="Times New Roman" w:cs="Times New Roman"/>
          <w:szCs w:val="24"/>
        </w:rPr>
        <w:t>κό ιστό ή κοντά στον αστικό ιστό, ώστε αυτά τα μεγάλα σπίτια να είναι ανοιχτά στην κοινότητα. Η ένταξή τους στην κοινότητα και στην εργασία κατ’ επέκταση, είναι δικαίωμα των ατόμων με αναπηρία, σύμφωνα με τις συνθήκες του ΟΗΕ που έχουμε υπογράψει σαν χώρα.</w:t>
      </w:r>
      <w:r w:rsidRPr="005D0A29">
        <w:rPr>
          <w:rFonts w:eastAsia="Times New Roman" w:cs="Times New Roman"/>
          <w:szCs w:val="24"/>
        </w:rPr>
        <w:t xml:space="preserve"> </w:t>
      </w:r>
    </w:p>
    <w:p w14:paraId="04B1A4C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Εγώ σας λέω το εξής: Εάν αυτές οι μονάδες δεν αρχίσουν να γίνονται πιο μικρές, πιο ευέλικτες και μέσα στον αστικό ιστό, δεν πρόκειται να έχουμε αλλαγή της νοοτροπίας που θεωρεί ότι όλα αυτά τα άτομα πρέπει να είναι απομονωμένα κάπου, όπου η κοινωνία να μ</w:t>
      </w:r>
      <w:r w:rsidRPr="005D0A29">
        <w:rPr>
          <w:rFonts w:eastAsia="Times New Roman" w:cs="Times New Roman"/>
          <w:szCs w:val="24"/>
        </w:rPr>
        <w:t>ην τα βλέπει, αν θέλετε. Έχουμε άλλη αντίληψη. Ο Σκαραμαγκάς είναι ένα εξαιρετικό παράδειγμα. Δεν σκοπεύουμε να προβούμε σε βεβιασμένες ενέργειες. Αν θέλαμε να το κάνουμε, θα το είχαμε κάνει. Και θα είχαμε επιλύσει, αν θέλετε, επιστημονικά ορθότερα το πρόβ</w:t>
      </w:r>
      <w:r w:rsidRPr="005D0A29">
        <w:rPr>
          <w:rFonts w:eastAsia="Times New Roman" w:cs="Times New Roman"/>
          <w:szCs w:val="24"/>
        </w:rPr>
        <w:t xml:space="preserve">λημα, όπως λένε όλοι οι ειδικοί και ο Συνήγορος του Παιδιού. Έτσι μας λέει και ο Συνήγορος του </w:t>
      </w:r>
      <w:r w:rsidRPr="005D0A29">
        <w:rPr>
          <w:rFonts w:eastAsia="Times New Roman" w:cs="Times New Roman"/>
          <w:szCs w:val="24"/>
        </w:rPr>
        <w:lastRenderedPageBreak/>
        <w:t xml:space="preserve">Παιδιού, ότι πρέπει να </w:t>
      </w:r>
      <w:proofErr w:type="spellStart"/>
      <w:r w:rsidRPr="005D0A29">
        <w:rPr>
          <w:rFonts w:eastAsia="Times New Roman" w:cs="Times New Roman"/>
          <w:szCs w:val="24"/>
        </w:rPr>
        <w:t>μετεγκαταστήσουμε</w:t>
      </w:r>
      <w:proofErr w:type="spellEnd"/>
      <w:r w:rsidRPr="005D0A29">
        <w:rPr>
          <w:rFonts w:eastAsia="Times New Roman" w:cs="Times New Roman"/>
          <w:szCs w:val="24"/>
        </w:rPr>
        <w:t xml:space="preserve"> τους ωφελούμενους του Σκαραμαγκά. Θα το είχαμε κάνει.</w:t>
      </w:r>
    </w:p>
    <w:p w14:paraId="04B1A4C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Προσπαθούμε να έχουμε τη μεγαλύτερη δυνατή συναίνεση. Οι εργαζόμεν</w:t>
      </w:r>
      <w:r w:rsidRPr="005D0A29">
        <w:rPr>
          <w:rFonts w:eastAsia="Times New Roman" w:cs="Times New Roman"/>
          <w:szCs w:val="24"/>
        </w:rPr>
        <w:t xml:space="preserve">οι  το επιθυμούν να βρεθούν σε μικρότερες μονάδες, να βρεθούν με οκτώ παιδιά. Οι εργαζόμενοι πρέπει να δουλέψουν αλλιώς. Έχουν εξαντληθεί. Όλες αυτές οι ιστορίες είναι πολύ ψυχοφθόρες. Πρέπει να αλλάξει εντελώς όλη η αντίληψη. </w:t>
      </w:r>
    </w:p>
    <w:p w14:paraId="04B1A4C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Εγώ θα συνεχίσω να το υποστη</w:t>
      </w:r>
      <w:r w:rsidRPr="005D0A29">
        <w:rPr>
          <w:rFonts w:eastAsia="Times New Roman" w:cs="Times New Roman"/>
          <w:szCs w:val="24"/>
        </w:rPr>
        <w:t xml:space="preserve">ρίζω μετά πάθους, ότι πρέπει να αλλάξουμε το </w:t>
      </w:r>
      <w:proofErr w:type="spellStart"/>
      <w:r w:rsidRPr="005D0A29">
        <w:rPr>
          <w:rFonts w:eastAsia="Times New Roman" w:cs="Times New Roman"/>
          <w:szCs w:val="24"/>
        </w:rPr>
        <w:t>προνοιακό</w:t>
      </w:r>
      <w:proofErr w:type="spellEnd"/>
      <w:r w:rsidRPr="005D0A29">
        <w:rPr>
          <w:rFonts w:eastAsia="Times New Roman" w:cs="Times New Roman"/>
          <w:szCs w:val="24"/>
        </w:rPr>
        <w:t xml:space="preserve"> τοπίο της χώρας μας. Γι’ αυτό φέρνουμε και τον νόμο για την αναδοχή και υιοθεσία μέσα στο καλοκαίρι στη Βουλή. Θα τον φέρουμε, γιατί ακριβώς πιστεύουμε ότι η πρώτη κίνηση είναι να μην μπαίνουν τα παιδι</w:t>
      </w:r>
      <w:r w:rsidRPr="005D0A29">
        <w:rPr>
          <w:rFonts w:eastAsia="Times New Roman" w:cs="Times New Roman"/>
          <w:szCs w:val="24"/>
        </w:rPr>
        <w:t xml:space="preserve">ά στα ιδρύματα -αυτή είναι η πιο σοβαρή κίνηση- και μετά, βεβαίως, τα ιδρύματα σιγά-σιγά να γίνονται ολοένα και πιο μικρές μονάδες και να δημιουργούν στέγες υποστηριζόμενης διαβίωσης, όπου ανά τέσσερα, ανά πέντε, τα άτομα αυτά θα μπορούν να ζουν μέσα στον </w:t>
      </w:r>
      <w:r w:rsidRPr="005D0A29">
        <w:rPr>
          <w:rFonts w:eastAsia="Times New Roman" w:cs="Times New Roman"/>
          <w:szCs w:val="24"/>
        </w:rPr>
        <w:t>κοινωνικό ιστό. Όχι όλα, αλλά κάποια από αυτά, μαζί με το κατάλληλο προσωπικό.</w:t>
      </w:r>
    </w:p>
    <w:p w14:paraId="04B1A4C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Αυτό είναι το σχέδιο. Και ή το βάζουμε όλα τα κόμματα μπροστά με συναίνεση, έχοντας και όλη την επιστημονική κοινότητα στο πλάι μας ή, νομίζω, η χώρα μας δεν κάνει βήματα μπροστ</w:t>
      </w:r>
      <w:r w:rsidRPr="005D0A29">
        <w:rPr>
          <w:rFonts w:eastAsia="Times New Roman" w:cs="Times New Roman"/>
          <w:szCs w:val="24"/>
        </w:rPr>
        <w:t xml:space="preserve">ά σ’ αυτό τον τομέα. Και ελπίζω και στη συνεργασία του ΚΚΕ, αλλά και όλων των πτερύγων της Βουλής, για να αλλάξουμε επί της ουσίας το </w:t>
      </w:r>
      <w:proofErr w:type="spellStart"/>
      <w:r w:rsidRPr="005D0A29">
        <w:rPr>
          <w:rFonts w:eastAsia="Times New Roman" w:cs="Times New Roman"/>
          <w:szCs w:val="24"/>
        </w:rPr>
        <w:t>προνοιακό</w:t>
      </w:r>
      <w:proofErr w:type="spellEnd"/>
      <w:r w:rsidRPr="005D0A29">
        <w:rPr>
          <w:rFonts w:eastAsia="Times New Roman" w:cs="Times New Roman"/>
          <w:szCs w:val="24"/>
        </w:rPr>
        <w:t xml:space="preserve"> τοπίο της χώρας. Αυτό πρέπει να το κάνουμε. Ακόμη και σε συνθήκες κρίσης μπορούμε να το κάνουμε. Φτάνει να θέλου</w:t>
      </w:r>
      <w:r w:rsidRPr="005D0A29">
        <w:rPr>
          <w:rFonts w:eastAsia="Times New Roman" w:cs="Times New Roman"/>
          <w:szCs w:val="24"/>
        </w:rPr>
        <w:t>με, όλοι μαζί.</w:t>
      </w:r>
    </w:p>
    <w:p w14:paraId="04B1A4C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Σας ευχαριστώ.</w:t>
      </w:r>
    </w:p>
    <w:p w14:paraId="04B1A4C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(Δημήτριος Κρεμαστινός): </w:t>
      </w:r>
      <w:r w:rsidRPr="005D0A29">
        <w:rPr>
          <w:rFonts w:eastAsia="Times New Roman" w:cs="Times New Roman"/>
          <w:szCs w:val="24"/>
        </w:rPr>
        <w:t>Κι εγώ ευχαριστώ.</w:t>
      </w:r>
    </w:p>
    <w:p w14:paraId="04B1A4D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Προχωρούμε στην τρίτη με αριθμό 1213/11-7-2017 επίκαιρη ερώτηση πρώτου κύκλου του Βουλευτή Ηρακλείου της Δημοκρατικής Συμπαράταξης ΠΑΣΟΚ - ΔΗΜΑΡ κ. Βασιλείου </w:t>
      </w:r>
      <w:proofErr w:type="spellStart"/>
      <w:r w:rsidRPr="005D0A29">
        <w:rPr>
          <w:rFonts w:eastAsia="Times New Roman" w:cs="Times New Roman"/>
          <w:szCs w:val="24"/>
        </w:rPr>
        <w:t>Κεγκέρογλου</w:t>
      </w:r>
      <w:proofErr w:type="spellEnd"/>
      <w:r w:rsidRPr="005D0A29">
        <w:rPr>
          <w:rFonts w:eastAsia="Times New Roman" w:cs="Times New Roman"/>
          <w:szCs w:val="24"/>
        </w:rPr>
        <w:t>, π</w:t>
      </w:r>
      <w:r w:rsidRPr="005D0A29">
        <w:rPr>
          <w:rFonts w:eastAsia="Times New Roman" w:cs="Times New Roman"/>
          <w:szCs w:val="24"/>
        </w:rPr>
        <w:t>ρος τον Υπουργό Αγροτικής Ανάπτυξης και Τροφίμων, με θέμα: «Αντί για μέτρα στήριξης της ελληνικής κτηνοτροφίας, εξαίρεση των σύνθετων ζωοτροφών από τη μείωση του ΦΠΑ».</w:t>
      </w:r>
    </w:p>
    <w:p w14:paraId="04B1A4D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Στην ερώτηση θα απαντήσει ο Αναπληρωτής Υπουργός Αγροτικής Ανάπτυξης και Τροφίμων κ. Τσι</w:t>
      </w:r>
      <w:r w:rsidRPr="005D0A29">
        <w:rPr>
          <w:rFonts w:eastAsia="Times New Roman" w:cs="Times New Roman"/>
          <w:szCs w:val="24"/>
        </w:rPr>
        <w:t xml:space="preserve">ρώνης. </w:t>
      </w:r>
    </w:p>
    <w:p w14:paraId="04B1A4D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Παρακαλώ, κύριε </w:t>
      </w:r>
      <w:proofErr w:type="spellStart"/>
      <w:r w:rsidRPr="005D0A29">
        <w:rPr>
          <w:rFonts w:eastAsia="Times New Roman" w:cs="Times New Roman"/>
          <w:szCs w:val="24"/>
        </w:rPr>
        <w:t>Κεγκέρογλου</w:t>
      </w:r>
      <w:proofErr w:type="spellEnd"/>
      <w:r w:rsidRPr="005D0A29">
        <w:rPr>
          <w:rFonts w:eastAsia="Times New Roman" w:cs="Times New Roman"/>
          <w:szCs w:val="24"/>
        </w:rPr>
        <w:t>, έχετε τον λόγο για δύο λεπτά.</w:t>
      </w:r>
    </w:p>
    <w:p w14:paraId="04B1A4D3" w14:textId="77777777" w:rsidR="0001266C" w:rsidRDefault="00D81D51">
      <w:pPr>
        <w:spacing w:line="600" w:lineRule="auto"/>
        <w:ind w:firstLine="709"/>
        <w:jc w:val="both"/>
        <w:rPr>
          <w:rFonts w:eastAsia="Times New Roman" w:cs="Times New Roman"/>
        </w:rPr>
      </w:pPr>
      <w:r w:rsidRPr="005D0A29">
        <w:rPr>
          <w:rFonts w:eastAsia="Times New Roman" w:cs="Times New Roman"/>
          <w:b/>
        </w:rPr>
        <w:t xml:space="preserve">ΒΑΣΙΛΕΙΟΣ ΚΕΓΚΕΡΟΓΛΟΥ: </w:t>
      </w:r>
      <w:r w:rsidRPr="005D0A29">
        <w:rPr>
          <w:rFonts w:eastAsia="Times New Roman" w:cs="Times New Roman"/>
        </w:rPr>
        <w:t xml:space="preserve">Κύριε Υπουργέ, η ελληνική κτηνοτροφία περνά μια δύσκολη φάση, κατά την οποία παρατηρείται αύξηση του κόστους και ταυτόχρονα μείωση των τιμών. Η αύξηση του κόστους </w:t>
      </w:r>
      <w:r w:rsidRPr="005D0A29">
        <w:rPr>
          <w:rFonts w:eastAsia="Times New Roman"/>
          <w:bCs/>
        </w:rPr>
        <w:t>έχε</w:t>
      </w:r>
      <w:r w:rsidRPr="005D0A29">
        <w:rPr>
          <w:rFonts w:eastAsia="Times New Roman"/>
          <w:bCs/>
        </w:rPr>
        <w:t>ι</w:t>
      </w:r>
      <w:r w:rsidRPr="005D0A29">
        <w:rPr>
          <w:rFonts w:eastAsia="Times New Roman" w:cs="Times New Roman"/>
        </w:rPr>
        <w:t xml:space="preserve"> να </w:t>
      </w:r>
      <w:r w:rsidRPr="005D0A29">
        <w:rPr>
          <w:rFonts w:eastAsia="Times New Roman"/>
          <w:bCs/>
        </w:rPr>
        <w:t>κά</w:t>
      </w:r>
      <w:r w:rsidRPr="005D0A29">
        <w:rPr>
          <w:rFonts w:eastAsia="Times New Roman" w:cs="Times New Roman"/>
        </w:rPr>
        <w:t xml:space="preserve">νει, </w:t>
      </w:r>
      <w:r w:rsidRPr="005D0A29">
        <w:rPr>
          <w:rFonts w:eastAsia="Times New Roman"/>
          <w:bCs/>
          <w:shd w:val="clear" w:color="auto" w:fill="FFFFFF"/>
        </w:rPr>
        <w:t>βεβαίως,</w:t>
      </w:r>
      <w:r w:rsidRPr="005D0A29">
        <w:rPr>
          <w:rFonts w:eastAsia="Times New Roman" w:cs="Times New Roman"/>
        </w:rPr>
        <w:t xml:space="preserve"> με την αύξηση της φορολογίας, τη σταδιακή αύξηση των ασφαλιστικών εισφορών και, </w:t>
      </w:r>
      <w:r w:rsidRPr="005D0A29">
        <w:rPr>
          <w:rFonts w:eastAsia="Times New Roman"/>
          <w:bCs/>
          <w:shd w:val="clear" w:color="auto" w:fill="FFFFFF"/>
        </w:rPr>
        <w:t>βεβαίως,</w:t>
      </w:r>
      <w:r w:rsidRPr="005D0A29">
        <w:rPr>
          <w:rFonts w:eastAsia="Times New Roman" w:cs="Times New Roman"/>
        </w:rPr>
        <w:t xml:space="preserve"> την αύξηση των απαραιτήτων ζωοτροφών. Ταυτόχρονα, και ενώ </w:t>
      </w:r>
      <w:r w:rsidRPr="005D0A29">
        <w:rPr>
          <w:rFonts w:eastAsia="Times New Roman"/>
          <w:bCs/>
        </w:rPr>
        <w:t>έ</w:t>
      </w:r>
      <w:r w:rsidRPr="005D0A29">
        <w:rPr>
          <w:rFonts w:eastAsia="Times New Roman" w:cs="Times New Roman"/>
        </w:rPr>
        <w:t>χουμε μειωμένη λόγω διαφόρων -καιρικών κυρίως- συνθηκών παραγωγή του γάλακτος, οι τιμές</w:t>
      </w:r>
      <w:r w:rsidRPr="005D0A29">
        <w:rPr>
          <w:rFonts w:eastAsia="Times New Roman" w:cs="Times New Roman"/>
        </w:rPr>
        <w:t xml:space="preserve"> μειώνονται. </w:t>
      </w:r>
    </w:p>
    <w:p w14:paraId="04B1A4D4" w14:textId="77777777" w:rsidR="0001266C" w:rsidRDefault="00D81D51">
      <w:pPr>
        <w:spacing w:line="600" w:lineRule="auto"/>
        <w:ind w:firstLine="709"/>
        <w:jc w:val="both"/>
        <w:rPr>
          <w:rFonts w:eastAsia="Times New Roman" w:cs="Times New Roman"/>
        </w:rPr>
      </w:pPr>
      <w:r w:rsidRPr="005D0A29">
        <w:rPr>
          <w:rFonts w:eastAsia="Times New Roman" w:cs="Times New Roman"/>
        </w:rPr>
        <w:t xml:space="preserve">Έτσι, λοιπόν, αυτή η κατάσταση οδηγεί σε αδιέξοδο τους κτηνοτρόφους μας, οι οποίοι θεωρούν ακατανόητη -και </w:t>
      </w:r>
      <w:r w:rsidRPr="005D0A29">
        <w:rPr>
          <w:rFonts w:eastAsia="Times New Roman"/>
          <w:bCs/>
        </w:rPr>
        <w:t>είναι</w:t>
      </w:r>
      <w:r w:rsidRPr="005D0A29">
        <w:rPr>
          <w:rFonts w:eastAsia="Times New Roman" w:cs="Times New Roman"/>
        </w:rPr>
        <w:t xml:space="preserve"> ακατανόητη- την εξαίρεση από τη μείωση του ΦΠΑ των σύνθετων ζωοτροφών, των ελληνικών δηλαδή επεξεργασμένων θηραμάτων και ζωοτροφών, που </w:t>
      </w:r>
      <w:r w:rsidRPr="005D0A29">
        <w:rPr>
          <w:rFonts w:eastAsia="Times New Roman"/>
          <w:bCs/>
        </w:rPr>
        <w:t>είναι</w:t>
      </w:r>
      <w:r w:rsidRPr="005D0A29">
        <w:rPr>
          <w:rFonts w:eastAsia="Times New Roman" w:cs="Times New Roman"/>
        </w:rPr>
        <w:t xml:space="preserve"> απαραίτητες για την ελληνική κτηνοτροφία και που αποτελούν κατά το μέγιστο ποσοστό τις ζωοτροφές που χρησιμοποιού</w:t>
      </w:r>
      <w:r w:rsidRPr="005D0A29">
        <w:rPr>
          <w:rFonts w:eastAsia="Times New Roman" w:cs="Times New Roman"/>
        </w:rPr>
        <w:t xml:space="preserve">ν οι Έλληνες κτηνοτρόφοι. </w:t>
      </w:r>
    </w:p>
    <w:p w14:paraId="04B1A4D5" w14:textId="77777777" w:rsidR="0001266C" w:rsidRDefault="00D81D51">
      <w:pPr>
        <w:spacing w:line="600" w:lineRule="auto"/>
        <w:ind w:firstLine="709"/>
        <w:jc w:val="both"/>
        <w:rPr>
          <w:rFonts w:eastAsia="Times New Roman" w:cs="Times New Roman"/>
        </w:rPr>
      </w:pPr>
      <w:r w:rsidRPr="005D0A29">
        <w:rPr>
          <w:rFonts w:eastAsia="Times New Roman"/>
          <w:bCs/>
          <w:shd w:val="clear" w:color="auto" w:fill="FFFFFF"/>
        </w:rPr>
        <w:lastRenderedPageBreak/>
        <w:t>Βεβαίως</w:t>
      </w:r>
      <w:r w:rsidRPr="005D0A29">
        <w:rPr>
          <w:rFonts w:eastAsia="Times New Roman" w:cs="Times New Roman"/>
        </w:rPr>
        <w:t xml:space="preserve">, </w:t>
      </w:r>
      <w:r w:rsidRPr="005D0A29">
        <w:rPr>
          <w:rFonts w:eastAsia="Times New Roman" w:cs="Times New Roman"/>
          <w:bCs/>
          <w:shd w:val="clear" w:color="auto" w:fill="FFFFFF"/>
        </w:rPr>
        <w:t>υπάρχουν</w:t>
      </w:r>
      <w:r w:rsidRPr="005D0A29">
        <w:rPr>
          <w:rFonts w:eastAsia="Times New Roman" w:cs="Times New Roman"/>
        </w:rPr>
        <w:t xml:space="preserve"> ονομαστικές συλλογικές και ατομικές καταγγελίες για τις </w:t>
      </w:r>
      <w:proofErr w:type="spellStart"/>
      <w:r w:rsidRPr="005D0A29">
        <w:rPr>
          <w:rFonts w:eastAsia="Times New Roman" w:cs="Times New Roman"/>
        </w:rPr>
        <w:t>ελληνοποιήσεις</w:t>
      </w:r>
      <w:proofErr w:type="spellEnd"/>
      <w:r w:rsidRPr="005D0A29">
        <w:rPr>
          <w:rFonts w:eastAsia="Times New Roman" w:cs="Times New Roman"/>
        </w:rPr>
        <w:t xml:space="preserve"> γάλακτος, οι οποίες οδηγούν και στη μείωση των τιμών του γάλακτος. </w:t>
      </w:r>
    </w:p>
    <w:p w14:paraId="04B1A4D6" w14:textId="77777777" w:rsidR="0001266C" w:rsidRDefault="00D81D51">
      <w:pPr>
        <w:spacing w:line="600" w:lineRule="auto"/>
        <w:ind w:firstLine="709"/>
        <w:jc w:val="both"/>
        <w:rPr>
          <w:rFonts w:eastAsia="Times New Roman" w:cs="Times New Roman"/>
        </w:rPr>
      </w:pPr>
      <w:r w:rsidRPr="005D0A29">
        <w:rPr>
          <w:rFonts w:eastAsia="Times New Roman" w:cs="Times New Roman"/>
        </w:rPr>
        <w:t>Για όλα αυτά σας ρωτάμε, κύριε Υπουργέ, εάν προτίθεστε και με ποιον τρόπ</w:t>
      </w:r>
      <w:r w:rsidRPr="005D0A29">
        <w:rPr>
          <w:rFonts w:eastAsia="Times New Roman" w:cs="Times New Roman"/>
        </w:rPr>
        <w:t xml:space="preserve">ο, ως </w:t>
      </w:r>
      <w:r w:rsidRPr="005D0A29">
        <w:rPr>
          <w:rFonts w:eastAsia="Times New Roman"/>
          <w:bCs/>
        </w:rPr>
        <w:t>Κυβέρνηση</w:t>
      </w:r>
      <w:r w:rsidRPr="005D0A29">
        <w:rPr>
          <w:rFonts w:eastAsia="Times New Roman" w:cs="Times New Roman"/>
        </w:rPr>
        <w:t xml:space="preserve"> αλλά και ως Υπουργείο, να επανεξετάσετε την άποψή σας και τη θέση σας για την εξαίρεση από τη μείωση του ΦΠΑ των σύνθετων επεξεργασμένων ζωοτροφών, ώστε να ενταχθούν και αυτές στον ΦΠΑ 13%. </w:t>
      </w:r>
    </w:p>
    <w:p w14:paraId="04B1A4D7" w14:textId="77777777" w:rsidR="0001266C" w:rsidRDefault="00D81D51">
      <w:pPr>
        <w:spacing w:line="600" w:lineRule="auto"/>
        <w:ind w:firstLine="709"/>
        <w:jc w:val="both"/>
        <w:rPr>
          <w:rFonts w:eastAsia="Times New Roman" w:cs="Times New Roman"/>
        </w:rPr>
      </w:pPr>
      <w:r w:rsidRPr="005D0A29">
        <w:rPr>
          <w:rFonts w:eastAsia="Times New Roman" w:cs="Times New Roman"/>
        </w:rPr>
        <w:t xml:space="preserve">Και, </w:t>
      </w:r>
      <w:r w:rsidRPr="005D0A29">
        <w:rPr>
          <w:rFonts w:eastAsia="Times New Roman"/>
          <w:bCs/>
          <w:shd w:val="clear" w:color="auto" w:fill="FFFFFF"/>
        </w:rPr>
        <w:t>βεβαίως,</w:t>
      </w:r>
      <w:r w:rsidRPr="005D0A29">
        <w:rPr>
          <w:rFonts w:eastAsia="Times New Roman" w:cs="Times New Roman"/>
        </w:rPr>
        <w:t xml:space="preserve"> να μας ενημερώσετε εάν έχετε λάβει </w:t>
      </w:r>
      <w:r w:rsidRPr="005D0A29">
        <w:rPr>
          <w:rFonts w:eastAsia="Times New Roman" w:cs="Times New Roman"/>
        </w:rPr>
        <w:t xml:space="preserve">γνώση των καταγγελιών για τις </w:t>
      </w:r>
      <w:proofErr w:type="spellStart"/>
      <w:r w:rsidRPr="005D0A29">
        <w:rPr>
          <w:rFonts w:eastAsia="Times New Roman" w:cs="Times New Roman"/>
        </w:rPr>
        <w:t>ελληνοποιήσεις</w:t>
      </w:r>
      <w:proofErr w:type="spellEnd"/>
      <w:r w:rsidRPr="005D0A29">
        <w:rPr>
          <w:rFonts w:eastAsia="Times New Roman" w:cs="Times New Roman"/>
        </w:rPr>
        <w:t xml:space="preserve"> γάλακτος και ποιες </w:t>
      </w:r>
      <w:r w:rsidRPr="005D0A29">
        <w:rPr>
          <w:rFonts w:eastAsia="Times New Roman"/>
          <w:bCs/>
        </w:rPr>
        <w:t>είναι</w:t>
      </w:r>
      <w:r w:rsidRPr="005D0A29">
        <w:rPr>
          <w:rFonts w:eastAsia="Times New Roman" w:cs="Times New Roman"/>
        </w:rPr>
        <w:t xml:space="preserve"> οι ενέργειες στις οποίες έχετε προβεί μέχρι τώρα ή προτίθεστε να προβείτε, προκειμένου να προστατευτούν η ελληνική κτηνοτροφία και οι Έλληνες παραγωγοί. </w:t>
      </w:r>
    </w:p>
    <w:p w14:paraId="04B1A4D8" w14:textId="77777777" w:rsidR="0001266C" w:rsidRDefault="00D81D51">
      <w:pPr>
        <w:spacing w:line="600" w:lineRule="auto"/>
        <w:ind w:firstLine="709"/>
        <w:jc w:val="both"/>
        <w:rPr>
          <w:rFonts w:eastAsia="Times New Roman" w:cs="Times New Roman"/>
        </w:rPr>
      </w:pPr>
      <w:r w:rsidRPr="005D0A29">
        <w:rPr>
          <w:rFonts w:eastAsia="Times New Roman" w:cs="Times New Roman"/>
        </w:rPr>
        <w:t xml:space="preserve">Ευχαριστώ. </w:t>
      </w:r>
    </w:p>
    <w:p w14:paraId="04B1A4D9" w14:textId="77777777" w:rsidR="0001266C" w:rsidRDefault="00D81D51">
      <w:pPr>
        <w:spacing w:line="600" w:lineRule="auto"/>
        <w:ind w:firstLine="709"/>
        <w:jc w:val="both"/>
        <w:rPr>
          <w:rFonts w:eastAsia="Times New Roman" w:cs="Times New Roman"/>
        </w:rPr>
      </w:pPr>
      <w:r w:rsidRPr="005D0A29">
        <w:rPr>
          <w:rFonts w:eastAsia="Times New Roman"/>
          <w:b/>
          <w:bCs/>
        </w:rPr>
        <w:t>ΠΡΟΕΔΡΕΥΩΝ (Δημήτριο</w:t>
      </w:r>
      <w:r w:rsidRPr="005D0A29">
        <w:rPr>
          <w:rFonts w:eastAsia="Times New Roman"/>
          <w:b/>
          <w:bCs/>
        </w:rPr>
        <w:t>ς Κρεμαστινός):</w:t>
      </w:r>
      <w:r w:rsidRPr="005D0A29">
        <w:rPr>
          <w:rFonts w:eastAsia="Times New Roman" w:cs="Times New Roman"/>
        </w:rPr>
        <w:t xml:space="preserve"> Παρακαλώ, κύριε Υπουργέ, έχετε τον λόγο για τρία λεπτά. </w:t>
      </w:r>
    </w:p>
    <w:p w14:paraId="04B1A4DA" w14:textId="77777777" w:rsidR="0001266C" w:rsidRDefault="00D81D51">
      <w:pPr>
        <w:spacing w:line="600" w:lineRule="auto"/>
        <w:ind w:firstLine="709"/>
        <w:jc w:val="both"/>
        <w:rPr>
          <w:rFonts w:eastAsia="Times New Roman" w:cs="Times New Roman"/>
          <w:bCs/>
          <w:shd w:val="clear" w:color="auto" w:fill="FFFFFF"/>
        </w:rPr>
      </w:pPr>
      <w:r w:rsidRPr="005D0A29">
        <w:rPr>
          <w:rFonts w:eastAsia="Times New Roman" w:cs="Times New Roman"/>
          <w:b/>
        </w:rPr>
        <w:t xml:space="preserve">ΙΩΑΝΝΗΣ ΤΣΙΡΩΝΗΣ (Αναπληρωτής Υπουργός Αγροτικής Ανάπτυξης και Τροφίμων): </w:t>
      </w:r>
      <w:r w:rsidRPr="005D0A29">
        <w:rPr>
          <w:rFonts w:eastAsia="Times New Roman" w:cs="Times New Roman"/>
          <w:bCs/>
          <w:shd w:val="clear" w:color="auto" w:fill="FFFFFF"/>
        </w:rPr>
        <w:t xml:space="preserve">Ευχαριστώ, κύριε Πρόεδρε. </w:t>
      </w:r>
    </w:p>
    <w:p w14:paraId="04B1A4DB" w14:textId="77777777" w:rsidR="0001266C" w:rsidRDefault="00D81D51">
      <w:pPr>
        <w:spacing w:line="600" w:lineRule="auto"/>
        <w:ind w:firstLine="709"/>
        <w:jc w:val="both"/>
        <w:rPr>
          <w:rFonts w:eastAsia="Times New Roman"/>
          <w:bCs/>
          <w:shd w:val="clear" w:color="auto" w:fill="FFFFFF"/>
        </w:rPr>
      </w:pPr>
      <w:r w:rsidRPr="005D0A29">
        <w:rPr>
          <w:rFonts w:eastAsia="Times New Roman" w:cs="Times New Roman"/>
          <w:bCs/>
          <w:shd w:val="clear" w:color="auto" w:fill="FFFFFF"/>
        </w:rPr>
        <w:lastRenderedPageBreak/>
        <w:t xml:space="preserve">Ο κ. </w:t>
      </w:r>
      <w:proofErr w:type="spellStart"/>
      <w:r w:rsidRPr="005D0A29">
        <w:rPr>
          <w:rFonts w:eastAsia="Times New Roman" w:cs="Times New Roman"/>
          <w:bCs/>
          <w:shd w:val="clear" w:color="auto" w:fill="FFFFFF"/>
        </w:rPr>
        <w:t>Κεγκέρογλου</w:t>
      </w:r>
      <w:proofErr w:type="spellEnd"/>
      <w:r w:rsidRPr="005D0A29">
        <w:rPr>
          <w:rFonts w:eastAsia="Times New Roman" w:cs="Times New Roman"/>
          <w:bCs/>
          <w:shd w:val="clear" w:color="auto" w:fill="FFFFFF"/>
        </w:rPr>
        <w:t xml:space="preserve"> θίγει ένα θέμα πάρα πολύ σημαντικό, την παραγωγικότητα και τη βιω</w:t>
      </w:r>
      <w:r w:rsidRPr="005D0A29">
        <w:rPr>
          <w:rFonts w:eastAsia="Times New Roman" w:cs="Times New Roman"/>
          <w:bCs/>
          <w:shd w:val="clear" w:color="auto" w:fill="FFFFFF"/>
        </w:rPr>
        <w:t>σιμότητα της ελληνικής γαλακτοπαραγωγής, που ε</w:t>
      </w:r>
      <w:r w:rsidRPr="005D0A29">
        <w:rPr>
          <w:rFonts w:eastAsia="Times New Roman"/>
          <w:bCs/>
          <w:shd w:val="clear" w:color="auto" w:fill="FFFFFF"/>
        </w:rPr>
        <w:t>ίναι</w:t>
      </w:r>
      <w:r w:rsidRPr="005D0A29">
        <w:rPr>
          <w:rFonts w:eastAsia="Times New Roman" w:cs="Times New Roman"/>
          <w:bCs/>
          <w:shd w:val="clear" w:color="auto" w:fill="FFFFFF"/>
        </w:rPr>
        <w:t xml:space="preserve"> μια </w:t>
      </w:r>
      <w:r w:rsidRPr="005D0A29">
        <w:rPr>
          <w:rFonts w:eastAsia="Times New Roman"/>
          <w:bCs/>
          <w:shd w:val="clear" w:color="auto" w:fill="FFFFFF"/>
        </w:rPr>
        <w:t>συζήτηση</w:t>
      </w:r>
      <w:r w:rsidRPr="005D0A29">
        <w:rPr>
          <w:rFonts w:eastAsia="Times New Roman" w:cs="Times New Roman"/>
          <w:bCs/>
          <w:shd w:val="clear" w:color="auto" w:fill="FFFFFF"/>
        </w:rPr>
        <w:t xml:space="preserve"> πάρα πολύ μεγάλη, γιατί ξέρουμε ότι η χώρα μας δεν </w:t>
      </w:r>
      <w:r w:rsidRPr="005D0A29">
        <w:rPr>
          <w:rFonts w:eastAsia="Times New Roman"/>
          <w:bCs/>
          <w:shd w:val="clear" w:color="auto" w:fill="FFFFFF"/>
        </w:rPr>
        <w:t>είναι</w:t>
      </w:r>
      <w:r w:rsidRPr="005D0A29">
        <w:rPr>
          <w:rFonts w:eastAsia="Times New Roman" w:cs="Times New Roman"/>
          <w:bCs/>
          <w:shd w:val="clear" w:color="auto" w:fill="FFFFFF"/>
        </w:rPr>
        <w:t xml:space="preserve"> αυτάρκης στο γάλα και μάλιστα δέχεται πολύ σκληρή επίθεση </w:t>
      </w:r>
      <w:r w:rsidRPr="005D0A29">
        <w:rPr>
          <w:rFonts w:eastAsia="Times New Roman"/>
          <w:bCs/>
          <w:shd w:val="clear" w:color="auto" w:fill="FFFFFF"/>
        </w:rPr>
        <w:t>από ανταγωνιστικά προϊόντα άλλων χωρών. Πρέπει, λοιπόν, να δούμε τις αιτίες π</w:t>
      </w:r>
      <w:r w:rsidRPr="005D0A29">
        <w:rPr>
          <w:rFonts w:eastAsia="Times New Roman"/>
          <w:bCs/>
          <w:shd w:val="clear" w:color="auto" w:fill="FFFFFF"/>
        </w:rPr>
        <w:t xml:space="preserve">ου αυτή τη στιγμή δυσκολεύουν την ελληνική παραγωγή. </w:t>
      </w:r>
    </w:p>
    <w:p w14:paraId="04B1A4DC" w14:textId="77777777" w:rsidR="0001266C" w:rsidRDefault="00D81D51">
      <w:pPr>
        <w:spacing w:line="600" w:lineRule="auto"/>
        <w:ind w:firstLine="709"/>
        <w:jc w:val="both"/>
        <w:rPr>
          <w:rFonts w:eastAsia="Times New Roman"/>
          <w:bCs/>
          <w:shd w:val="clear" w:color="auto" w:fill="FFFFFF"/>
        </w:rPr>
      </w:pPr>
      <w:r w:rsidRPr="005D0A29">
        <w:rPr>
          <w:rFonts w:eastAsia="Times New Roman"/>
          <w:bCs/>
          <w:shd w:val="clear" w:color="auto" w:fill="FFFFFF"/>
        </w:rPr>
        <w:t xml:space="preserve">Βέβαια, κάποια νούμερα τα οποία επικαλέστηκε ο κ. </w:t>
      </w:r>
      <w:proofErr w:type="spellStart"/>
      <w:r w:rsidRPr="005D0A29">
        <w:rPr>
          <w:rFonts w:eastAsia="Times New Roman"/>
          <w:bCs/>
          <w:shd w:val="clear" w:color="auto" w:fill="FFFFFF"/>
        </w:rPr>
        <w:t>Κεγκέρογλου</w:t>
      </w:r>
      <w:proofErr w:type="spellEnd"/>
      <w:r w:rsidRPr="005D0A29">
        <w:rPr>
          <w:rFonts w:eastAsia="Times New Roman"/>
          <w:bCs/>
          <w:shd w:val="clear" w:color="auto" w:fill="FFFFFF"/>
        </w:rPr>
        <w:t xml:space="preserve"> δεν είναι ακριβή. Θα αναφέρω συγκεκριμένα στοιχεία για την παραγωγή αγελαδινού γάλακτος: Το 2013 ήταν 607.000 τόνοι, το 2014 ήταν 610.000 τό</w:t>
      </w:r>
      <w:r w:rsidRPr="005D0A29">
        <w:rPr>
          <w:rFonts w:eastAsia="Times New Roman"/>
          <w:bCs/>
          <w:shd w:val="clear" w:color="auto" w:fill="FFFFFF"/>
        </w:rPr>
        <w:t xml:space="preserve">νοι, το 2015 ήταν 602.000 τόνοι και το 2016 ήταν 600.000 τόνοι. </w:t>
      </w:r>
    </w:p>
    <w:p w14:paraId="04B1A4DD" w14:textId="77777777" w:rsidR="0001266C" w:rsidRDefault="00D81D51">
      <w:pPr>
        <w:spacing w:line="600" w:lineRule="auto"/>
        <w:ind w:firstLine="709"/>
        <w:jc w:val="both"/>
        <w:rPr>
          <w:rFonts w:eastAsia="Times New Roman"/>
          <w:bCs/>
          <w:shd w:val="clear" w:color="auto" w:fill="FFFFFF"/>
        </w:rPr>
      </w:pPr>
      <w:r w:rsidRPr="005D0A29">
        <w:rPr>
          <w:rFonts w:eastAsia="Times New Roman"/>
          <w:bCs/>
          <w:shd w:val="clear" w:color="auto" w:fill="FFFFFF"/>
        </w:rPr>
        <w:t>Όπως βλέπετε, δεν έχουμε κάποια σημαντική μείωση, ώστε να λέμε ότι αυτή τη στιγμή έχουμε αυτό που ονομάζουμε «κατάρρευση της παραγωγής». Ξαναλέω ότι όλα αυτά τα χρόνια η Ελλάδα δεν είναι αυτά</w:t>
      </w:r>
      <w:r w:rsidRPr="005D0A29">
        <w:rPr>
          <w:rFonts w:eastAsia="Times New Roman"/>
          <w:bCs/>
          <w:shd w:val="clear" w:color="auto" w:fill="FFFFFF"/>
        </w:rPr>
        <w:t xml:space="preserve">ρκης σε γάλα. Δεν το θεωρούμε αυτό το πράγμα καλό νούμερο, αλλά δεν μιλάμε για μειωμένη παραγωγή. </w:t>
      </w:r>
    </w:p>
    <w:p w14:paraId="04B1A4DE" w14:textId="77777777" w:rsidR="0001266C" w:rsidRDefault="00D81D51">
      <w:pPr>
        <w:spacing w:line="600" w:lineRule="auto"/>
        <w:ind w:firstLine="709"/>
        <w:jc w:val="both"/>
        <w:rPr>
          <w:rFonts w:eastAsia="Times New Roman"/>
          <w:bCs/>
          <w:shd w:val="clear" w:color="auto" w:fill="FFFFFF"/>
        </w:rPr>
      </w:pPr>
      <w:r w:rsidRPr="005D0A29">
        <w:rPr>
          <w:rFonts w:eastAsia="Times New Roman"/>
          <w:bCs/>
          <w:shd w:val="clear" w:color="auto" w:fill="FFFFFF"/>
        </w:rPr>
        <w:t xml:space="preserve">Στο δε </w:t>
      </w:r>
      <w:proofErr w:type="spellStart"/>
      <w:r w:rsidRPr="005D0A29">
        <w:rPr>
          <w:rFonts w:eastAsia="Times New Roman"/>
          <w:bCs/>
          <w:shd w:val="clear" w:color="auto" w:fill="FFFFFF"/>
        </w:rPr>
        <w:t>αιγοπρόβειο</w:t>
      </w:r>
      <w:proofErr w:type="spellEnd"/>
      <w:r w:rsidRPr="005D0A29">
        <w:rPr>
          <w:rFonts w:eastAsia="Times New Roman"/>
          <w:bCs/>
          <w:shd w:val="clear" w:color="auto" w:fill="FFFFFF"/>
        </w:rPr>
        <w:t xml:space="preserve">, που είναι και η κορωνίδα μας, γιατί εκεί πέρα στηρίζεται η δική μας παραγωγή και αυτό είναι το ιδιαίτερο προϊόν μας, το 2016 είχαμε 10% αύξηση της παραγωγής, </w:t>
      </w:r>
      <w:r w:rsidRPr="005D0A29">
        <w:rPr>
          <w:rFonts w:eastAsia="Times New Roman"/>
          <w:bCs/>
          <w:shd w:val="clear" w:color="auto" w:fill="FFFFFF"/>
        </w:rPr>
        <w:lastRenderedPageBreak/>
        <w:t xml:space="preserve">δηλαδή είχαμε 606.000 τόνους πρόβειο και 141.000 τόνους </w:t>
      </w:r>
      <w:proofErr w:type="spellStart"/>
      <w:r w:rsidRPr="005D0A29">
        <w:rPr>
          <w:rFonts w:eastAsia="Times New Roman"/>
          <w:bCs/>
          <w:shd w:val="clear" w:color="auto" w:fill="FFFFFF"/>
        </w:rPr>
        <w:t>γίδινο</w:t>
      </w:r>
      <w:proofErr w:type="spellEnd"/>
      <w:r w:rsidRPr="005D0A29">
        <w:rPr>
          <w:rFonts w:eastAsia="Times New Roman"/>
          <w:bCs/>
          <w:shd w:val="clear" w:color="auto" w:fill="FFFFFF"/>
        </w:rPr>
        <w:t>, ενώ το 2015 εί</w:t>
      </w:r>
      <w:r w:rsidRPr="005D0A29">
        <w:rPr>
          <w:rFonts w:eastAsia="Times New Roman"/>
          <w:bCs/>
          <w:shd w:val="clear" w:color="auto" w:fill="FFFFFF"/>
        </w:rPr>
        <w:t xml:space="preserve">χαμε 549.000 τόνους πρόβειο και 129.000 τόνους </w:t>
      </w:r>
      <w:proofErr w:type="spellStart"/>
      <w:r w:rsidRPr="005D0A29">
        <w:rPr>
          <w:rFonts w:eastAsia="Times New Roman"/>
          <w:bCs/>
          <w:shd w:val="clear" w:color="auto" w:fill="FFFFFF"/>
        </w:rPr>
        <w:t>γίδινο</w:t>
      </w:r>
      <w:proofErr w:type="spellEnd"/>
      <w:r w:rsidRPr="005D0A29">
        <w:rPr>
          <w:rFonts w:eastAsia="Times New Roman"/>
          <w:bCs/>
          <w:shd w:val="clear" w:color="auto" w:fill="FFFFFF"/>
        </w:rPr>
        <w:t xml:space="preserve">. Είχαμε, δηλαδή, μια αύξηση της παραγωγής, χωρίς πάλι αυτό να σημαίνει ότι είμαστε ικανοποιημένοι με αυτά τα νούμερα. </w:t>
      </w:r>
    </w:p>
    <w:p w14:paraId="04B1A4DF" w14:textId="77777777" w:rsidR="0001266C" w:rsidRDefault="00D81D51">
      <w:pPr>
        <w:spacing w:line="600" w:lineRule="auto"/>
        <w:ind w:firstLine="709"/>
        <w:jc w:val="both"/>
        <w:rPr>
          <w:rFonts w:eastAsia="Times New Roman" w:cs="Times New Roman"/>
          <w:bCs/>
          <w:shd w:val="clear" w:color="auto" w:fill="FFFFFF"/>
        </w:rPr>
      </w:pPr>
      <w:r w:rsidRPr="005D0A29">
        <w:rPr>
          <w:rFonts w:eastAsia="Times New Roman"/>
          <w:bCs/>
          <w:shd w:val="clear" w:color="auto" w:fill="FFFFFF"/>
        </w:rPr>
        <w:t xml:space="preserve">Γυρίζω τώρα στο κομμάτι του αυξημένου κόστους. Είναι φανερό ότι το αυξημένο κόστος </w:t>
      </w:r>
      <w:r w:rsidRPr="005D0A29">
        <w:rPr>
          <w:rFonts w:eastAsia="Times New Roman"/>
          <w:bCs/>
          <w:shd w:val="clear" w:color="auto" w:fill="FFFFFF"/>
        </w:rPr>
        <w:t xml:space="preserve">δεν αφορά την αύξηση της φορολογίας επί των κερδών. Η δε αύξηση του ΦΠΑ στις εισροές ξέρετε ότι δεν είναι κόστος για τον παραγωγό. Είναι απλώς μια κακή πίστωση, η οποία μειώθηκε τώρα. Θα εξηγηθώ και στο θέμα αυτό για τη φορολογική κλάση 2309. </w:t>
      </w:r>
    </w:p>
    <w:p w14:paraId="04B1A4E0" w14:textId="77777777" w:rsidR="0001266C" w:rsidRDefault="00D81D51">
      <w:pPr>
        <w:spacing w:line="600" w:lineRule="auto"/>
        <w:ind w:firstLine="709"/>
        <w:jc w:val="both"/>
        <w:rPr>
          <w:rFonts w:eastAsia="Times New Roman"/>
          <w:szCs w:val="24"/>
        </w:rPr>
      </w:pPr>
      <w:r w:rsidRPr="005D0A29">
        <w:rPr>
          <w:rFonts w:eastAsia="Times New Roman"/>
          <w:szCs w:val="24"/>
        </w:rPr>
        <w:t>Αυξημένο κόσ</w:t>
      </w:r>
      <w:r w:rsidRPr="005D0A29">
        <w:rPr>
          <w:rFonts w:eastAsia="Times New Roman"/>
          <w:szCs w:val="24"/>
        </w:rPr>
        <w:t>τος έχουμε πράγματι στις ζωοτροφές, γιατί η Ελλάδα δυστυχώς -και θα το εξηγήσω στη δευτερολογία μου- εξαρτάται από τις ζωοτροφές. Το 70% του κόστους είναι η ζωοτροφή, το πραγματικό κόστος ζωοτροφής, όχι ο φόρος. Αυτό δεν ισχύει, δεν είναι εκεί το πρόβλημα.</w:t>
      </w:r>
    </w:p>
    <w:p w14:paraId="04B1A4E1"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Κλείνω με την κλάση. Ναι, το Υπουργείο απαντά καταφατικά. Το Υπουργείο Οικονομικών μελετάει αυτήν τη στιγμή να μπουν και οι σύνθετες ζωοτροφές μέσα στο χαμηλό ΦΠΑ, το οποίο πετύχαμε σε συνεργασία με τους θεσμούς από 24% σε 13% </w:t>
      </w:r>
      <w:r w:rsidRPr="005D0A29">
        <w:rPr>
          <w:rFonts w:eastAsia="Times New Roman"/>
          <w:szCs w:val="24"/>
        </w:rPr>
        <w:lastRenderedPageBreak/>
        <w:t xml:space="preserve">για όλα τα άλλα προϊόντα. Η </w:t>
      </w:r>
      <w:r w:rsidRPr="005D0A29">
        <w:rPr>
          <w:rFonts w:eastAsia="Times New Roman"/>
          <w:szCs w:val="24"/>
        </w:rPr>
        <w:t>δυσκολία σε αυτήν την κλάση, στην 2309, δεν οφείλεται στο ότι ήθελε η Κυβέρνηση ή κάποιος άλλος να την εξαιρέσει, αλλά στο ότι σε αυτήν την κλάση υπάγονται και οι ζωοτροφές των κατοικίδιων ζώων, που όντως πρέπει να έχουν –δεν νομίζω να έχει αντίρρηση κανέν</w:t>
      </w:r>
      <w:r w:rsidRPr="005D0A29">
        <w:rPr>
          <w:rFonts w:eastAsia="Times New Roman"/>
          <w:szCs w:val="24"/>
        </w:rPr>
        <w:t>ας- 24% ΦΠΑ, γιατί είναι καταναλωτικό προϊόν, δεν αφορά την παραγωγή, δεν αφορά τα παραγωγικά ζώα. Και επειδή στην κλάση 2309 είναι και αυτές οι ζωοτροφές, αυτά που αγοράζουμε δηλαδή για τα σκυλάκια και τα γατάκια, ήταν φανερό ότι το Υπουργείο επεξεργάζετα</w:t>
      </w:r>
      <w:r w:rsidRPr="005D0A29">
        <w:rPr>
          <w:rFonts w:eastAsia="Times New Roman"/>
          <w:szCs w:val="24"/>
        </w:rPr>
        <w:t>ι μια τροπολογία ώστε να μπορέσουμε να εξαιρέσουμε τις σύνθετες ζωοτροφές και να πάνε και αυτές στην κατηγορία 13%.</w:t>
      </w:r>
    </w:p>
    <w:p w14:paraId="04B1A4E2" w14:textId="77777777" w:rsidR="0001266C" w:rsidRDefault="00D81D51">
      <w:pPr>
        <w:spacing w:line="600" w:lineRule="auto"/>
        <w:ind w:firstLine="709"/>
        <w:jc w:val="both"/>
        <w:rPr>
          <w:rFonts w:eastAsia="Times New Roman"/>
          <w:szCs w:val="24"/>
        </w:rPr>
      </w:pPr>
      <w:r w:rsidRPr="005D0A29">
        <w:rPr>
          <w:rFonts w:eastAsia="Times New Roman"/>
          <w:szCs w:val="24"/>
        </w:rPr>
        <w:t>Ευχαριστώ.</w:t>
      </w:r>
    </w:p>
    <w:p w14:paraId="04B1A4E3"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(Δημήτριος Κρεμαστινός):</w:t>
      </w:r>
      <w:r w:rsidRPr="005D0A29">
        <w:rPr>
          <w:rFonts w:eastAsia="Times New Roman"/>
          <w:szCs w:val="24"/>
        </w:rPr>
        <w:t xml:space="preserve"> Παρακαλώ, κύριε </w:t>
      </w:r>
      <w:proofErr w:type="spellStart"/>
      <w:r w:rsidRPr="005D0A29">
        <w:rPr>
          <w:rFonts w:eastAsia="Times New Roman"/>
          <w:szCs w:val="24"/>
        </w:rPr>
        <w:t>Κεγκέρογλου</w:t>
      </w:r>
      <w:proofErr w:type="spellEnd"/>
      <w:r w:rsidRPr="005D0A29">
        <w:rPr>
          <w:rFonts w:eastAsia="Times New Roman"/>
          <w:szCs w:val="24"/>
        </w:rPr>
        <w:t>, έχετε και πάλι τον λόγο για τρία λεπτά.</w:t>
      </w:r>
    </w:p>
    <w:p w14:paraId="04B1A4E4" w14:textId="77777777" w:rsidR="0001266C" w:rsidRDefault="00D81D51">
      <w:pPr>
        <w:spacing w:line="600" w:lineRule="auto"/>
        <w:ind w:firstLine="709"/>
        <w:jc w:val="both"/>
        <w:rPr>
          <w:rFonts w:eastAsia="Times New Roman"/>
          <w:szCs w:val="24"/>
        </w:rPr>
      </w:pPr>
      <w:r w:rsidRPr="005D0A29">
        <w:rPr>
          <w:rFonts w:eastAsia="Times New Roman"/>
          <w:b/>
          <w:szCs w:val="24"/>
        </w:rPr>
        <w:t>ΒΑΣΙΛΕΙΟΣ ΚΕΓΚΕΡΟΓΛΟΥ:</w:t>
      </w:r>
      <w:r w:rsidRPr="005D0A29">
        <w:rPr>
          <w:rFonts w:eastAsia="Times New Roman"/>
          <w:szCs w:val="24"/>
        </w:rPr>
        <w:t xml:space="preserve"> Ευχαριστώ, κύριε Πρόεδρε.</w:t>
      </w:r>
    </w:p>
    <w:p w14:paraId="04B1A4E5"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Για το θέμα που έχει να κάνει με τις σύνθετες ζωοτροφές, που αποτελούν βασικό παράγοντα για την ελληνική κτηνοτροφία, </w:t>
      </w:r>
      <w:r w:rsidRPr="005D0A29">
        <w:rPr>
          <w:rFonts w:eastAsia="Times New Roman"/>
          <w:szCs w:val="24"/>
        </w:rPr>
        <w:lastRenderedPageBreak/>
        <w:t>νομίζω ότι η αποδοχή του λάθους της Κυβέρνησης μπορεί να οδηγήσει, εάν είναι πραγματικά το Υπουργείο Οικονομικώ</w:t>
      </w:r>
      <w:r w:rsidRPr="005D0A29">
        <w:rPr>
          <w:rFonts w:eastAsia="Times New Roman"/>
          <w:szCs w:val="24"/>
        </w:rPr>
        <w:t>ν διατεθειμένο να επεξεργαστεί την άρση αυτής της αδικίας, σε μια σωστή απόφαση. Αναμένουμε για να δούμε τι ακριβώς θα γίνει με αυτήν την ιστορία. Όμως, δεν είναι δικαιολογία οι ζωοτροφές για τα σκυλάκια και τα γατάκια. Αυτό νομίζω τώρα ότι είναι μια δικαι</w:t>
      </w:r>
      <w:r w:rsidRPr="005D0A29">
        <w:rPr>
          <w:rFonts w:eastAsia="Times New Roman"/>
          <w:szCs w:val="24"/>
        </w:rPr>
        <w:t>ολογία της στιγμής. Δεν χρειάζεται να χρησιμοποιούμε τέτοια επιχειρήματα, κύριε Υπουργέ. Είναι λάθος της Κυβέρνησης και η αύξηση του ΦΠΑ, η οποία έγινε συνολικά, και η εξαίρεση από τη μείωση για τις σύνθετες ζωοτροφές. Απλά πράγματα. Θα το εξετάσει το Υπου</w:t>
      </w:r>
      <w:r w:rsidRPr="005D0A29">
        <w:rPr>
          <w:rFonts w:eastAsia="Times New Roman"/>
          <w:szCs w:val="24"/>
        </w:rPr>
        <w:t>ργείο. Είπατε ότι θα το δει εκ των υστέρων. Εντάξει, δεχόμαστε αυτήν την ειλικρινή στάση. Από εκεί και πέρα, δεν μπορεί να υπάρξει δικαιολογία για γατάκια, σκυλάκια κλπ..</w:t>
      </w:r>
    </w:p>
    <w:p w14:paraId="04B1A4E6"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Όσον αφορά το θέμα των </w:t>
      </w:r>
      <w:proofErr w:type="spellStart"/>
      <w:r w:rsidRPr="005D0A29">
        <w:rPr>
          <w:rFonts w:eastAsia="Times New Roman"/>
          <w:szCs w:val="24"/>
        </w:rPr>
        <w:t>ελληνοποιήσεων</w:t>
      </w:r>
      <w:proofErr w:type="spellEnd"/>
      <w:r w:rsidRPr="005D0A29">
        <w:rPr>
          <w:rFonts w:eastAsia="Times New Roman"/>
          <w:szCs w:val="24"/>
        </w:rPr>
        <w:t xml:space="preserve"> γάλακτος, οι καταγγελίες οι οποίες έγιναν σε εσ</w:t>
      </w:r>
      <w:r w:rsidRPr="005D0A29">
        <w:rPr>
          <w:rFonts w:eastAsia="Times New Roman"/>
          <w:szCs w:val="24"/>
        </w:rPr>
        <w:t xml:space="preserve">άς προσωπικά και στον εκπρόσωπο του Οργανισμού «ΔΗΜΗΤΡΑ» από τους εκπροσώπους των κτηνοτρόφων δεν βρήκαν ικανοποιητικές τις απαντήσεις σας και βέβαια και εγώ σήμερα δεν άκουσα μια ικανοποιητική απάντηση για τον τρόπο αντιμετώπισης του προβλήματος. </w:t>
      </w:r>
      <w:r w:rsidRPr="005D0A29">
        <w:rPr>
          <w:rFonts w:eastAsia="Times New Roman"/>
          <w:szCs w:val="24"/>
        </w:rPr>
        <w:lastRenderedPageBreak/>
        <w:t>Κοιτάξτε</w:t>
      </w:r>
      <w:r w:rsidRPr="005D0A29">
        <w:rPr>
          <w:rFonts w:eastAsia="Times New Roman"/>
          <w:szCs w:val="24"/>
        </w:rPr>
        <w:t xml:space="preserve">, το ότι οι </w:t>
      </w:r>
      <w:proofErr w:type="spellStart"/>
      <w:r w:rsidRPr="005D0A29">
        <w:rPr>
          <w:rFonts w:eastAsia="Times New Roman"/>
          <w:szCs w:val="24"/>
        </w:rPr>
        <w:t>γαλακτοβιομήχανοι</w:t>
      </w:r>
      <w:proofErr w:type="spellEnd"/>
      <w:r w:rsidRPr="005D0A29">
        <w:rPr>
          <w:rFonts w:eastAsia="Times New Roman"/>
          <w:szCs w:val="24"/>
        </w:rPr>
        <w:t xml:space="preserve"> έχουν δηλώσει υψηλά αποθέματα για να έχουν τη δυνατότητα να εισάγουν από Βουλγαρία κλπ., δεν σημαίνει ότι υπήρξε αύξηση της παραγωγής, ιδιαίτερα για </w:t>
      </w:r>
      <w:proofErr w:type="spellStart"/>
      <w:r w:rsidRPr="005D0A29">
        <w:rPr>
          <w:rFonts w:eastAsia="Times New Roman"/>
          <w:szCs w:val="24"/>
        </w:rPr>
        <w:t>αιγοπρόβειο</w:t>
      </w:r>
      <w:proofErr w:type="spellEnd"/>
      <w:r w:rsidRPr="005D0A29">
        <w:rPr>
          <w:rFonts w:eastAsia="Times New Roman"/>
          <w:szCs w:val="24"/>
        </w:rPr>
        <w:t xml:space="preserve"> γάλα. Το ισοζύγιο δεν λειτουργεί. Το σύστημα «ΑΡΤΕΜΙΣ» δεν λειτου</w:t>
      </w:r>
      <w:r w:rsidRPr="005D0A29">
        <w:rPr>
          <w:rFonts w:eastAsia="Times New Roman"/>
          <w:szCs w:val="24"/>
        </w:rPr>
        <w:t>ργεί. Ή μήπως λειτουργεί;</w:t>
      </w:r>
    </w:p>
    <w:p w14:paraId="04B1A4E7" w14:textId="77777777" w:rsidR="0001266C" w:rsidRDefault="00D81D51">
      <w:pPr>
        <w:spacing w:line="600" w:lineRule="auto"/>
        <w:ind w:firstLine="709"/>
        <w:jc w:val="both"/>
        <w:rPr>
          <w:rFonts w:eastAsia="Times New Roman"/>
          <w:szCs w:val="24"/>
        </w:rPr>
      </w:pPr>
      <w:r w:rsidRPr="005D0A29">
        <w:rPr>
          <w:rFonts w:eastAsia="Times New Roman"/>
          <w:szCs w:val="24"/>
        </w:rPr>
        <w:t>Τι γίνεται με όλα αυτά τα οποία σας έχουν καταγγείλει μέχρι τώρα; Έτσι τα ξεπερνάμε; Δεν μπορεί. Δεν μπαίνω στο θέμα που έχει να κάνει με τη φέτα, παρά μόνο στην ανάγκη να προχωρήσουμε περαιτέρω, σύμφωνα με το αίτημα που έχει γίνε</w:t>
      </w:r>
      <w:r w:rsidRPr="005D0A29">
        <w:rPr>
          <w:rFonts w:eastAsia="Times New Roman"/>
          <w:szCs w:val="24"/>
        </w:rPr>
        <w:t xml:space="preserve">ι και στη δημιουργία </w:t>
      </w:r>
      <w:proofErr w:type="spellStart"/>
      <w:r w:rsidRPr="005D0A29">
        <w:rPr>
          <w:rFonts w:eastAsia="Times New Roman"/>
          <w:szCs w:val="24"/>
        </w:rPr>
        <w:t>διεπαγγελματικής</w:t>
      </w:r>
      <w:proofErr w:type="spellEnd"/>
      <w:r w:rsidRPr="005D0A29">
        <w:rPr>
          <w:rFonts w:eastAsia="Times New Roman"/>
          <w:szCs w:val="24"/>
        </w:rPr>
        <w:t xml:space="preserve"> οργάνωσης. Και δεν μπαίνω στο θέμα που έχει να κάνει με τη φέτα, διότι υπάρχουν λεπτά ζητήματα, τα οποία πρέπει να τα εξετάσετε εσείς, χωρίς να υπάρχει η ανάγκη καταγγελιών ή οποιονδήποτε άλλων στοιχείων. Νομίζω ότι σα</w:t>
      </w:r>
      <w:r w:rsidRPr="005D0A29">
        <w:rPr>
          <w:rFonts w:eastAsia="Times New Roman"/>
          <w:szCs w:val="24"/>
        </w:rPr>
        <w:t xml:space="preserve">ς έχουν διατεθεί αυτά τα στοιχεία και πρέπει να προχωρήσετε στον έλεγχο και βεβαίως σε συγκεκριμένες ενέργειες και πράξεις που μπορούν να οδηγήσουν στην αντιμετώπιση του προβλήματος των </w:t>
      </w:r>
      <w:proofErr w:type="spellStart"/>
      <w:r w:rsidRPr="005D0A29">
        <w:rPr>
          <w:rFonts w:eastAsia="Times New Roman"/>
          <w:szCs w:val="24"/>
        </w:rPr>
        <w:t>ελληνοποιήσεων</w:t>
      </w:r>
      <w:proofErr w:type="spellEnd"/>
      <w:r w:rsidRPr="005D0A29">
        <w:rPr>
          <w:rFonts w:eastAsia="Times New Roman"/>
          <w:szCs w:val="24"/>
        </w:rPr>
        <w:t xml:space="preserve"> γάλακτος, που δεν είναι βέβαια μόνο για την παραγωγή τυ</w:t>
      </w:r>
      <w:r w:rsidRPr="005D0A29">
        <w:rPr>
          <w:rFonts w:eastAsia="Times New Roman"/>
          <w:szCs w:val="24"/>
        </w:rPr>
        <w:t>ροκομικών. Σε αυτό έχει συμβάλει και η αύξηση των ημερών για το φρέσκο γάλα που δίνει τη δυνατότητα εισαγωγών και άλλοι παράγοντες.</w:t>
      </w:r>
    </w:p>
    <w:p w14:paraId="04B1A4E8"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Νομίζω, λοιπόν, ότι σ’ αυτό θα πρέπει να κάνετε συγκεκριμένες ενέργειες και -αν δεν είστε έτοιμος σήμερα, εντάξει- να μας εν</w:t>
      </w:r>
      <w:r w:rsidRPr="005D0A29">
        <w:rPr>
          <w:rFonts w:eastAsia="Times New Roman"/>
          <w:szCs w:val="24"/>
        </w:rPr>
        <w:t xml:space="preserve">ημερώσετε ποιες είναι αυτές οι ενέργειες σε μια επόμενη φάση. Όμως, να μην κρύβουμε το πρόβλημα κάτω από το χαλί. Είναι τεράστιο το πρόβλημα. </w:t>
      </w:r>
    </w:p>
    <w:p w14:paraId="04B1A4E9" w14:textId="77777777" w:rsidR="0001266C" w:rsidRDefault="00D81D51">
      <w:pPr>
        <w:spacing w:line="600" w:lineRule="auto"/>
        <w:ind w:firstLine="709"/>
        <w:jc w:val="both"/>
        <w:rPr>
          <w:rFonts w:eastAsia="Times New Roman"/>
          <w:szCs w:val="24"/>
        </w:rPr>
      </w:pPr>
      <w:r w:rsidRPr="005D0A29">
        <w:rPr>
          <w:rFonts w:eastAsia="Times New Roman"/>
          <w:szCs w:val="24"/>
        </w:rPr>
        <w:t>Βεβαίως, να επανέλθω στο ζήτημα των ζωοτροφών –και να κλείσω με αυτό- και να πω ότι όσο καθυστερούμε τόσο ευνοούμ</w:t>
      </w:r>
      <w:r w:rsidRPr="005D0A29">
        <w:rPr>
          <w:rFonts w:eastAsia="Times New Roman"/>
          <w:szCs w:val="24"/>
        </w:rPr>
        <w:t>ε τις εισαγόμενες ζωοτροφές, όσο καθυστερούμε τόσο ευνοούμε τη μεταλλαγμένη σόγια. Και ειδικά εσείς, που προέρχεστε από τους οικολόγους και έχετε δείξει ευαισθησία στα θέματα των γενετικά τροποποιημένων τροφίμων, αλλά και ζωοτροφών, θα πρέπει αυτό να το αν</w:t>
      </w:r>
      <w:r w:rsidRPr="005D0A29">
        <w:rPr>
          <w:rFonts w:eastAsia="Times New Roman"/>
          <w:szCs w:val="24"/>
        </w:rPr>
        <w:t>τιμετωπίσετε. Στη γενετικά μεταλλαγμένη σόγια μειώθηκε το ΦΠΑ στο 13%. Αυτό είναι ένα ευνοϊκό καθεστώς για κάτι το οποίο δεν το θέλουμε νομίζω. Πρέπει να δούμε και πολύ γρήγορα αυτήν τη διαδικασία εξέτασης που είπατε για τον ΦΠΑ πώς θα κατέβει στο 13%.</w:t>
      </w:r>
    </w:p>
    <w:p w14:paraId="04B1A4EA" w14:textId="77777777" w:rsidR="0001266C" w:rsidRDefault="00D81D51">
      <w:pPr>
        <w:spacing w:line="600" w:lineRule="auto"/>
        <w:ind w:firstLine="709"/>
        <w:jc w:val="both"/>
        <w:rPr>
          <w:rFonts w:eastAsia="Times New Roman"/>
          <w:szCs w:val="24"/>
        </w:rPr>
      </w:pPr>
      <w:r w:rsidRPr="005D0A29">
        <w:rPr>
          <w:rFonts w:eastAsia="Times New Roman"/>
          <w:szCs w:val="24"/>
        </w:rPr>
        <w:t>Ευχ</w:t>
      </w:r>
      <w:r w:rsidRPr="005D0A29">
        <w:rPr>
          <w:rFonts w:eastAsia="Times New Roman"/>
          <w:szCs w:val="24"/>
        </w:rPr>
        <w:t>αριστώ, κύριε Πρόεδρε.</w:t>
      </w:r>
    </w:p>
    <w:p w14:paraId="04B1A4EB"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(Δημήτριος Κρεμαστινός):</w:t>
      </w:r>
      <w:r w:rsidRPr="005D0A29">
        <w:rPr>
          <w:rFonts w:eastAsia="Times New Roman"/>
          <w:szCs w:val="24"/>
        </w:rPr>
        <w:t xml:space="preserve"> Κι εγώ ευχαριστώ.</w:t>
      </w:r>
    </w:p>
    <w:p w14:paraId="04B1A4EC"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Παρακαλώ, κύριε Υπουργέ, έχετε τον λόγο.</w:t>
      </w:r>
    </w:p>
    <w:p w14:paraId="04B1A4ED"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ΤΣΙΡΩΝΗΣ  (Αναπληρωτής Υπουργός Αγροτικής Ανάπτυξης και Τροφίμων):</w:t>
      </w:r>
      <w:r w:rsidRPr="005D0A29">
        <w:rPr>
          <w:rFonts w:eastAsia="Times New Roman"/>
          <w:szCs w:val="24"/>
        </w:rPr>
        <w:t xml:space="preserve"> Ευχαριστώ, κύριε Πρόεδρε.</w:t>
      </w:r>
    </w:p>
    <w:p w14:paraId="04B1A4EE" w14:textId="77777777" w:rsidR="0001266C" w:rsidRDefault="00D81D51">
      <w:pPr>
        <w:spacing w:line="600" w:lineRule="auto"/>
        <w:ind w:firstLine="709"/>
        <w:jc w:val="both"/>
        <w:rPr>
          <w:rFonts w:eastAsia="Times New Roman"/>
          <w:szCs w:val="24"/>
        </w:rPr>
      </w:pPr>
      <w:r w:rsidRPr="005D0A29">
        <w:rPr>
          <w:rFonts w:eastAsia="Times New Roman"/>
          <w:szCs w:val="24"/>
        </w:rPr>
        <w:t>Δήλωσα και το επιβεβαιώνω ότι είμαστε</w:t>
      </w:r>
      <w:r w:rsidRPr="005D0A29">
        <w:rPr>
          <w:rFonts w:eastAsia="Times New Roman"/>
          <w:szCs w:val="24"/>
        </w:rPr>
        <w:t xml:space="preserve"> σε στενή συνεργασία με το Υπουργείο Οικονομικών –για να το κλείσουμε αυτό το θέμα- να λυθεί αυτό το ζήτημα με τη συγκεκριμένη κλάση και να πάρουν οι αγρότες και σε αυτές τις σύνθετες ζωοτροφές το ΦΠΑ το δίκαιο, αυτό που έχουν το ΦΠΑ για όλα.</w:t>
      </w:r>
    </w:p>
    <w:p w14:paraId="04B1A4EF" w14:textId="77777777" w:rsidR="0001266C" w:rsidRDefault="00D81D51">
      <w:pPr>
        <w:spacing w:line="600" w:lineRule="auto"/>
        <w:ind w:firstLine="709"/>
        <w:jc w:val="both"/>
        <w:rPr>
          <w:rFonts w:eastAsia="Times New Roman"/>
          <w:szCs w:val="24"/>
        </w:rPr>
      </w:pPr>
      <w:r w:rsidRPr="005D0A29">
        <w:rPr>
          <w:rFonts w:eastAsia="Times New Roman"/>
          <w:szCs w:val="24"/>
        </w:rPr>
        <w:t>Όμως, λέω ξαν</w:t>
      </w:r>
      <w:r w:rsidRPr="005D0A29">
        <w:rPr>
          <w:rFonts w:eastAsia="Times New Roman"/>
          <w:szCs w:val="24"/>
        </w:rPr>
        <w:t>ά ότι το ΦΠΑ στις εισροές -και οποιοσδήποτε έχει έστω και μια πολύ μικρή επιχείρηση ή είναι αγρότης το ξέρει- δεν είναι κόστος. Δεν μετράει το ΦΠΑ στο κόστος. Είναι έλλειψη ρευστότητας πιθανά, είναι πρόβλημα, δεν είναι κόστος. Να μιλάμε με στοιχειώδη οικον</w:t>
      </w:r>
      <w:r w:rsidRPr="005D0A29">
        <w:rPr>
          <w:rFonts w:eastAsia="Times New Roman"/>
          <w:szCs w:val="24"/>
        </w:rPr>
        <w:t>ομικά και με στοιχειώδη αριθμητική. Το ΦΠΑ συμψηφίζεται. Το ξέρετε όλοι. Άρα, δεν μπορεί να προκαλεί κόστος. Έτσι;</w:t>
      </w:r>
    </w:p>
    <w:p w14:paraId="04B1A4F0" w14:textId="77777777" w:rsidR="0001266C" w:rsidRDefault="00D81D51">
      <w:pPr>
        <w:spacing w:line="600" w:lineRule="auto"/>
        <w:ind w:firstLine="709"/>
        <w:jc w:val="both"/>
        <w:rPr>
          <w:rFonts w:eastAsia="Times New Roman"/>
          <w:szCs w:val="24"/>
        </w:rPr>
      </w:pPr>
      <w:r w:rsidRPr="005D0A29">
        <w:rPr>
          <w:rFonts w:eastAsia="Times New Roman"/>
          <w:szCs w:val="24"/>
        </w:rPr>
        <w:t>Από εκεί και πέρα, λοιπόν, γυρίζω στο ουσιαστικό, γιατί το ουσιαστικό δεν είναι το ΦΠΑ. Το λέω ξανά. Είναι πρόβλημα ρευστότητας, αλλά δεν είν</w:t>
      </w:r>
      <w:r w:rsidRPr="005D0A29">
        <w:rPr>
          <w:rFonts w:eastAsia="Times New Roman"/>
          <w:szCs w:val="24"/>
        </w:rPr>
        <w:t xml:space="preserve">αι το ουσιαστικό. Το κόστος στην Ελλάδα </w:t>
      </w:r>
      <w:r w:rsidRPr="005D0A29">
        <w:rPr>
          <w:rFonts w:eastAsia="Times New Roman"/>
          <w:szCs w:val="24"/>
        </w:rPr>
        <w:lastRenderedPageBreak/>
        <w:t>δημιουργείται από δύο βασικές αιτίες και εδώ να μπούμε στη ρίζα του κακού.</w:t>
      </w:r>
    </w:p>
    <w:p w14:paraId="04B1A4F1"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Η μία βασική αιτία είναι ότι εμείς εισάγουμε ζωοτροφές. Οι </w:t>
      </w:r>
      <w:proofErr w:type="spellStart"/>
      <w:r w:rsidRPr="005D0A29">
        <w:rPr>
          <w:rFonts w:eastAsia="Times New Roman"/>
          <w:szCs w:val="24"/>
        </w:rPr>
        <w:t>Σαρδήνοι</w:t>
      </w:r>
      <w:proofErr w:type="spellEnd"/>
      <w:r w:rsidRPr="005D0A29">
        <w:rPr>
          <w:rFonts w:eastAsia="Times New Roman"/>
          <w:szCs w:val="24"/>
        </w:rPr>
        <w:t xml:space="preserve"> συνάδελφοι μας -Ιταλία είναι η Σαρδηνία, δεν είναι Τουρκία, δεν είναι τρί</w:t>
      </w:r>
      <w:r w:rsidRPr="005D0A29">
        <w:rPr>
          <w:rFonts w:eastAsia="Times New Roman"/>
          <w:szCs w:val="24"/>
        </w:rPr>
        <w:t>τη χώρα, είναι Ευρώπη, ελεύθερη διακίνηση αγαθών- πουλάει 0,65. Φτάνει, δηλαδή, το κόστος για την ελληνική επιχείρηση στην πόρτα της κάτω από 0,80. Αυτό είναι μια πραγματικότητα. Ας δούμε, λοιπόν, κι εμείς τι έκαναν αυτοί και μείωσαν τα κόστη, ώστε κι εμεί</w:t>
      </w:r>
      <w:r w:rsidRPr="005D0A29">
        <w:rPr>
          <w:rFonts w:eastAsia="Times New Roman"/>
          <w:szCs w:val="24"/>
        </w:rPr>
        <w:t xml:space="preserve">ς να τα μειώσουμε και ξέρουμε τι έκαναν. Έφτιαξαν βοσκήσιμες γαίες. Έριξαν ψυχανθή σε </w:t>
      </w:r>
      <w:proofErr w:type="spellStart"/>
      <w:r w:rsidRPr="005D0A29">
        <w:rPr>
          <w:rFonts w:eastAsia="Times New Roman"/>
          <w:szCs w:val="24"/>
        </w:rPr>
        <w:t>σταροχώραφα</w:t>
      </w:r>
      <w:proofErr w:type="spellEnd"/>
      <w:r w:rsidRPr="005D0A29">
        <w:rPr>
          <w:rFonts w:eastAsia="Times New Roman"/>
          <w:szCs w:val="24"/>
        </w:rPr>
        <w:t xml:space="preserve"> που δεν τους ενδιέφεραν γιατί δεν κέρδιζαν από εκεί και δεν εισάγουν ζωοτροφές. Μείωσαν πάρα πολύ τις εισαγόμενες ζωοτροφές.</w:t>
      </w:r>
    </w:p>
    <w:p w14:paraId="04B1A4F2" w14:textId="77777777" w:rsidR="0001266C" w:rsidRDefault="00D81D51">
      <w:pPr>
        <w:spacing w:line="600" w:lineRule="auto"/>
        <w:ind w:firstLine="709"/>
        <w:jc w:val="both"/>
        <w:rPr>
          <w:rFonts w:eastAsia="Times New Roman"/>
          <w:szCs w:val="24"/>
        </w:rPr>
      </w:pPr>
      <w:r w:rsidRPr="005D0A29">
        <w:rPr>
          <w:rFonts w:eastAsia="Times New Roman"/>
          <w:szCs w:val="24"/>
        </w:rPr>
        <w:t>Λοιπόν, εδώ πέρα είναι είδηση για</w:t>
      </w:r>
      <w:r w:rsidRPr="005D0A29">
        <w:rPr>
          <w:rFonts w:eastAsia="Times New Roman"/>
          <w:szCs w:val="24"/>
        </w:rPr>
        <w:t xml:space="preserve"> σήμερα ότι χθες, στις 3 του μηνός για την ακρίβεια –χθες το αναγγείλαμε και στον Τύπο- επιτέλους ξεκινάμε στη Ελλάδα τα διαχειριστικά σχέδια για τις βοσκήσιμες γαίες. Διαχειριστικά σχέδια σημαίνει πολύ περισσότερες βοσκήσιμες γαίες, πολύ μεγαλύτερη </w:t>
      </w:r>
      <w:proofErr w:type="spellStart"/>
      <w:r w:rsidRPr="005D0A29">
        <w:rPr>
          <w:rFonts w:eastAsia="Times New Roman"/>
          <w:szCs w:val="24"/>
        </w:rPr>
        <w:t>αειφορ</w:t>
      </w:r>
      <w:r w:rsidRPr="005D0A29">
        <w:rPr>
          <w:rFonts w:eastAsia="Times New Roman"/>
          <w:szCs w:val="24"/>
        </w:rPr>
        <w:t>ική</w:t>
      </w:r>
      <w:proofErr w:type="spellEnd"/>
      <w:r w:rsidRPr="005D0A29">
        <w:rPr>
          <w:rFonts w:eastAsia="Times New Roman"/>
          <w:szCs w:val="24"/>
        </w:rPr>
        <w:t xml:space="preserve"> διαχείρισή τους, να γίνουν ξανά τα ΑΔ, αυτά που δασώθηκαν, οι αγροί που δασώθηκαν και εγκαταλείφθηκαν να γίνουν ξανά βοσκότοποι, να </w:t>
      </w:r>
      <w:r w:rsidRPr="005D0A29">
        <w:rPr>
          <w:rFonts w:eastAsia="Times New Roman"/>
          <w:szCs w:val="24"/>
        </w:rPr>
        <w:lastRenderedPageBreak/>
        <w:t xml:space="preserve">μπορέσουν να γυρίσουν, ώστε να έχουμε υψηλής ποιότητας προϊόντα, τα οποία είναι τα </w:t>
      </w:r>
      <w:proofErr w:type="spellStart"/>
      <w:r w:rsidRPr="005D0A29">
        <w:rPr>
          <w:rFonts w:eastAsia="Times New Roman"/>
          <w:szCs w:val="24"/>
        </w:rPr>
        <w:t>ζωοτροφικά</w:t>
      </w:r>
      <w:proofErr w:type="spellEnd"/>
      <w:r w:rsidRPr="005D0A29">
        <w:rPr>
          <w:rFonts w:eastAsia="Times New Roman"/>
          <w:szCs w:val="24"/>
        </w:rPr>
        <w:t xml:space="preserve"> προϊόντα, όπως είναι η χαρ</w:t>
      </w:r>
      <w:r w:rsidRPr="005D0A29">
        <w:rPr>
          <w:rFonts w:eastAsia="Times New Roman"/>
          <w:szCs w:val="24"/>
        </w:rPr>
        <w:t xml:space="preserve">ουπιά, όπως είναι τα ψυχανθή, να γυρίσουμε και να έχουμε πάρα πολύ χαμηλά κόστη. Αυτή είναι η μεγάλη μάχη. Η μεγάλη μάχη είναι να μειώσουμε σημαντικά το κόστος της ζωοτροφής. </w:t>
      </w:r>
    </w:p>
    <w:p w14:paraId="04B1A4F3" w14:textId="77777777" w:rsidR="0001266C" w:rsidRDefault="00D81D51">
      <w:pPr>
        <w:spacing w:line="600" w:lineRule="auto"/>
        <w:ind w:firstLine="709"/>
        <w:jc w:val="both"/>
        <w:rPr>
          <w:rFonts w:eastAsia="Times New Roman"/>
          <w:szCs w:val="24"/>
        </w:rPr>
      </w:pPr>
      <w:r w:rsidRPr="005D0A29">
        <w:rPr>
          <w:rFonts w:eastAsia="Times New Roman"/>
          <w:szCs w:val="24"/>
        </w:rPr>
        <w:t>Μια άλλη μεγάλη μάχη -και εκεί δουλεύουμε αυτήν τη στιγμή- είναι να μειώσουμε το</w:t>
      </w:r>
      <w:r w:rsidRPr="005D0A29">
        <w:rPr>
          <w:rFonts w:eastAsia="Times New Roman"/>
          <w:szCs w:val="24"/>
        </w:rPr>
        <w:t xml:space="preserve"> κόστος των διαφόρων φαρμάκων. Δεν είναι δυνατόν, για παράδειγμα, ένα φάρμακο κτηνοτροφικό στην Ιταλία να κάνει 30 ευρώ και στην Ελλάδα 130. Τι να τον κάνω εγώ τον ΦΠΑ να είναι 13% και 0%, όταν πληρώνω τη βασική τιμή και ο Ιταλός πληρώνει με 30; Και 50 να </w:t>
      </w:r>
      <w:r w:rsidRPr="005D0A29">
        <w:rPr>
          <w:rFonts w:eastAsia="Times New Roman"/>
          <w:szCs w:val="24"/>
        </w:rPr>
        <w:t>ήταν ο ΦΠΑ στην Ιταλία, θα το αγόραζε 45 ευρώ κι εμείς το αγοράζουμε 130.</w:t>
      </w:r>
    </w:p>
    <w:p w14:paraId="04B1A4F4" w14:textId="77777777" w:rsidR="0001266C" w:rsidRDefault="00D81D51">
      <w:pPr>
        <w:spacing w:line="600" w:lineRule="auto"/>
        <w:ind w:firstLine="709"/>
        <w:jc w:val="both"/>
        <w:rPr>
          <w:rFonts w:eastAsia="Times New Roman"/>
          <w:szCs w:val="24"/>
        </w:rPr>
      </w:pPr>
      <w:r w:rsidRPr="005D0A29">
        <w:rPr>
          <w:rFonts w:eastAsia="Times New Roman"/>
          <w:szCs w:val="24"/>
        </w:rPr>
        <w:t>(Στο σημείο αυτό κτυπάει το κουδούνι λήξεως του χρόνου ομιλίας του κυρίου Αναπληρωτή Υπουργού)</w:t>
      </w:r>
    </w:p>
    <w:p w14:paraId="04B1A4F5" w14:textId="77777777" w:rsidR="0001266C" w:rsidRDefault="00D81D51">
      <w:pPr>
        <w:spacing w:line="600" w:lineRule="auto"/>
        <w:ind w:firstLine="709"/>
        <w:jc w:val="both"/>
        <w:rPr>
          <w:rFonts w:eastAsia="Times New Roman"/>
          <w:szCs w:val="24"/>
        </w:rPr>
      </w:pPr>
      <w:r w:rsidRPr="005D0A29">
        <w:rPr>
          <w:rFonts w:eastAsia="Times New Roman"/>
          <w:szCs w:val="24"/>
        </w:rPr>
        <w:t>Τελειώνω, κύριε Πρόεδρε, σε μισό λεπτό.</w:t>
      </w:r>
    </w:p>
    <w:p w14:paraId="04B1A4F6" w14:textId="77777777" w:rsidR="0001266C" w:rsidRDefault="00D81D51">
      <w:pPr>
        <w:spacing w:line="600" w:lineRule="auto"/>
        <w:ind w:firstLine="709"/>
        <w:jc w:val="both"/>
        <w:rPr>
          <w:rFonts w:eastAsia="Times New Roman"/>
          <w:szCs w:val="24"/>
        </w:rPr>
      </w:pPr>
      <w:r w:rsidRPr="005D0A29">
        <w:rPr>
          <w:rFonts w:eastAsia="Times New Roman"/>
          <w:szCs w:val="24"/>
        </w:rPr>
        <w:t>Το τελευταίο ζήτημα -αλλά λέω το τελευταίο, για</w:t>
      </w:r>
      <w:r w:rsidRPr="005D0A29">
        <w:rPr>
          <w:rFonts w:eastAsia="Times New Roman"/>
          <w:szCs w:val="24"/>
        </w:rPr>
        <w:t>τί το πρώτο είναι να γίνουμε ανταγωνιστικοί, να γίνουμε  παραγωγικότεροι και αυτό συζητάμε με τις αγρότισσες και τους αγρότες μας- είναι οι έλεγχοι.</w:t>
      </w:r>
    </w:p>
    <w:p w14:paraId="04B1A4F7"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Πράγματι, το «ΑΡΤΕΜΙΣ» αυτήν τη στιγμή είναι αδύνατον, έτσι όπως λειτουργεί, να πιάσει όλη την διακίνηση κα</w:t>
      </w:r>
      <w:r w:rsidRPr="005D0A29">
        <w:rPr>
          <w:rFonts w:eastAsia="Times New Roman"/>
          <w:szCs w:val="24"/>
        </w:rPr>
        <w:t xml:space="preserve">ι να την κάνει συνεχή, να πιάσει όλα τα ισοζύγια. Χρειάζεται, οπωσδήποτε ένα </w:t>
      </w:r>
      <w:r w:rsidRPr="005D0A29">
        <w:rPr>
          <w:rFonts w:eastAsia="Times New Roman"/>
          <w:szCs w:val="24"/>
          <w:lang w:val="en-US"/>
        </w:rPr>
        <w:t>cloud</w:t>
      </w:r>
      <w:r w:rsidRPr="005D0A29">
        <w:rPr>
          <w:rFonts w:eastAsia="Times New Roman"/>
          <w:szCs w:val="24"/>
        </w:rPr>
        <w:t>, ένα πρόγραμμα δηλαδή, το οποίο να είναι μια βάση δεδομένων, που να καλύπτει όλη την παραγωγή. Αυτό δουλεύουμε και προσπαθούμε να φτιάξουμε τώρα και το δουλεύουμε σε συνεργα</w:t>
      </w:r>
      <w:r w:rsidRPr="005D0A29">
        <w:rPr>
          <w:rFonts w:eastAsia="Times New Roman"/>
          <w:szCs w:val="24"/>
        </w:rPr>
        <w:t>σία με τις επαγγελματικές ενώσεις, ώστε να αποκλείεται πραγματικά με το που μια εταιρεία δηλώνει ότι έφερε γάλα από την Ιταλία και έφερε δέκα τόνους και μια άλλη εταιρεία δηλώνει ότι έφερε πενήντα να δούμε τι έγινε αυτό το γάλα, πώς έφτασε στην κατανάλωση.</w:t>
      </w:r>
    </w:p>
    <w:p w14:paraId="04B1A4F8"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Θα ήθελα να κλείσω με ένα πράγμα το οποίο ακούστηκε και δεν είναι ακριβές. Εγώ είμαι κάθετα αντίθετος στην αύξηση των ημερών. Το δηλώνω, δεν είναι στην πολιτική μου άποψη. Ήταν μια πίεση που δεχθήκαμε –το ξέρετε- από την εργαλειοθήκη του ΟΟΣΑ. Δεν είναι τη</w:t>
      </w:r>
      <w:r w:rsidRPr="005D0A29">
        <w:rPr>
          <w:rFonts w:eastAsia="Times New Roman" w:cs="Times New Roman"/>
          <w:szCs w:val="24"/>
        </w:rPr>
        <w:t xml:space="preserve">ς πολιτικής μου. </w:t>
      </w:r>
    </w:p>
    <w:p w14:paraId="04B1A4F9"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Όμως, ξεκαθαρίζω –και φαίνεται από τα στοιχεία- ότι δεν άλλαξε η εισαγωγή νωπού αγελαδινού γάλακτος από αυτή την αύξηση των ημερών. Άλλωστε, οι περισσότερες εταιρείες δεν την </w:t>
      </w:r>
      <w:r w:rsidRPr="005D0A29">
        <w:rPr>
          <w:rFonts w:eastAsia="Times New Roman" w:cs="Times New Roman"/>
          <w:szCs w:val="24"/>
        </w:rPr>
        <w:lastRenderedPageBreak/>
        <w:t>έκαναν αυτή την αύξηση, γιατί σέβονται τον καταναλωτή τους. Ξέρ</w:t>
      </w:r>
      <w:r w:rsidRPr="005D0A29">
        <w:rPr>
          <w:rFonts w:eastAsia="Times New Roman" w:cs="Times New Roman"/>
          <w:szCs w:val="24"/>
        </w:rPr>
        <w:t>ετε ότι και ο καταναλωτής αυτή τη στιγμή ξέρει τι σημαίνει ποιότητα. Όσο λιγότερες είναι οι ημέρες, τόσο χαμηλότερη η παστερίωση, που σημαίνει γευστικά ότι το γάλα των πέντε ημερών είναι πολύ καλύτερο από το γάλα των επτά ημερών, των έντεκα ημερών, του ενό</w:t>
      </w:r>
      <w:r w:rsidRPr="005D0A29">
        <w:rPr>
          <w:rFonts w:eastAsia="Times New Roman" w:cs="Times New Roman"/>
          <w:szCs w:val="24"/>
        </w:rPr>
        <w:t xml:space="preserve">ς μήνα. Με αυτή την έννοια, οι ίδιες οι γαλακτοβιομηχανίες δεν θέλουν να αυξήσουν αυτές τις ημέρες, γιατί το γάλα δεν βγαίνει στην αγορά πάρα πολύ καλό. </w:t>
      </w:r>
    </w:p>
    <w:p w14:paraId="04B1A4FA"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Το μόνο πλεονέκτημα ίσως που δημιουργεί το να είναι το γάλα περισσότερων ημερών, επτά αντί για πέντε η</w:t>
      </w:r>
      <w:r w:rsidRPr="005D0A29">
        <w:rPr>
          <w:rFonts w:eastAsia="Times New Roman" w:cs="Times New Roman"/>
          <w:szCs w:val="24"/>
        </w:rPr>
        <w:t xml:space="preserve">μέρες, είναι ότι μπορούν τα σούπερ </w:t>
      </w:r>
      <w:proofErr w:type="spellStart"/>
      <w:r w:rsidRPr="005D0A29">
        <w:rPr>
          <w:rFonts w:eastAsia="Times New Roman" w:cs="Times New Roman"/>
          <w:szCs w:val="24"/>
        </w:rPr>
        <w:t>μάρκετ</w:t>
      </w:r>
      <w:proofErr w:type="spellEnd"/>
      <w:r w:rsidRPr="005D0A29">
        <w:rPr>
          <w:rFonts w:eastAsia="Times New Roman" w:cs="Times New Roman"/>
          <w:szCs w:val="24"/>
        </w:rPr>
        <w:t xml:space="preserve"> να το βγάλουν τις τελευταίες δυο ημέρες που πάει να λήξει με πολύ χαμηλότερη τιμή, αλλά από ό,τι μας λένε τα δικά μας στατιστικά στοιχεία –και αυτό γίνεται, θα το έχετε δει στην κατανάλωση- δεν έχει επηρεάσει αυτό </w:t>
      </w:r>
      <w:r w:rsidRPr="005D0A29">
        <w:rPr>
          <w:rFonts w:eastAsia="Times New Roman" w:cs="Times New Roman"/>
          <w:szCs w:val="24"/>
        </w:rPr>
        <w:t xml:space="preserve">σημαντικά –το λέω γιατί έχει μια πολύ μικρή μείωση- τουλάχιστον την τιμή του αγελαδινού γάλακτος, η οποία έχει χάσει τα τελευταία δυο χρόνια γύρω στα 4 λεπτά. Άρα, δεν μπορεί να συσχετίσουμε τα δυο γεγονότα. </w:t>
      </w:r>
    </w:p>
    <w:p w14:paraId="04B1A4FB"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Σας ευχαριστώ. </w:t>
      </w:r>
    </w:p>
    <w:p w14:paraId="04B1A4FC"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lastRenderedPageBreak/>
        <w:t>ΠΡΟΕΔΡΕΥΩΝ (Δημήτριος Κρεμαστιν</w:t>
      </w:r>
      <w:r w:rsidRPr="005D0A29">
        <w:rPr>
          <w:rFonts w:eastAsia="Times New Roman" w:cs="Times New Roman"/>
          <w:b/>
          <w:szCs w:val="24"/>
        </w:rPr>
        <w:t xml:space="preserve">ός): </w:t>
      </w:r>
      <w:r w:rsidRPr="005D0A29">
        <w:rPr>
          <w:rFonts w:eastAsia="Times New Roman" w:cs="Times New Roman"/>
          <w:szCs w:val="24"/>
        </w:rPr>
        <w:t xml:space="preserve">Και εγώ ευχαριστώ, κύριε Υπουργέ. </w:t>
      </w:r>
    </w:p>
    <w:p w14:paraId="04B1A4FD"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Έχω την τιμή να ανακοινώσω ότι ο Γενικός Γραμματέας της Κυβέρνησης, ο κ. Καλογήρου, γνωστοποιεί προς τη Βουλή ότι δεν θα συζητηθούν μια σειρά επίκαιρων ερωτήσεων εξαιτίας διαφόρων λόγων. </w:t>
      </w:r>
    </w:p>
    <w:p w14:paraId="04B1A4FE" w14:textId="77777777" w:rsidR="0001266C" w:rsidRDefault="00D81D51">
      <w:pPr>
        <w:spacing w:after="0" w:line="600" w:lineRule="auto"/>
        <w:ind w:firstLine="709"/>
        <w:jc w:val="both"/>
        <w:rPr>
          <w:rFonts w:eastAsia="Times New Roman"/>
          <w:szCs w:val="24"/>
        </w:rPr>
      </w:pPr>
      <w:r w:rsidRPr="005D0A29">
        <w:rPr>
          <w:rFonts w:eastAsia="Times New Roman"/>
          <w:szCs w:val="24"/>
        </w:rPr>
        <w:t>Κατ’ αρχάς, δεν θα συζητηθεί</w:t>
      </w:r>
      <w:r w:rsidRPr="005D0A29">
        <w:rPr>
          <w:rFonts w:eastAsia="Times New Roman"/>
          <w:szCs w:val="24"/>
        </w:rPr>
        <w:t xml:space="preserve"> η ένατη με αριθμό 1178/5-7-2017 επίκαιρη ερώτηση δεύτερου κύκλου του Βουλευτή Αχαΐας του Κομμουνιστικού Κόμματος Ελλάδας κ. </w:t>
      </w:r>
      <w:r w:rsidRPr="005D0A29">
        <w:rPr>
          <w:rFonts w:eastAsia="Times New Roman"/>
          <w:bCs/>
          <w:szCs w:val="24"/>
        </w:rPr>
        <w:t xml:space="preserve">Νικολάου </w:t>
      </w:r>
      <w:proofErr w:type="spellStart"/>
      <w:r w:rsidRPr="005D0A29">
        <w:rPr>
          <w:rFonts w:eastAsia="Times New Roman"/>
          <w:bCs/>
          <w:szCs w:val="24"/>
        </w:rPr>
        <w:t>Καραθανασόπουλου</w:t>
      </w:r>
      <w:proofErr w:type="spellEnd"/>
      <w:r w:rsidRPr="005D0A29">
        <w:rPr>
          <w:rFonts w:eastAsia="Times New Roman"/>
          <w:b/>
          <w:bCs/>
          <w:szCs w:val="24"/>
        </w:rPr>
        <w:t xml:space="preserve"> </w:t>
      </w:r>
      <w:r w:rsidRPr="005D0A29">
        <w:rPr>
          <w:rFonts w:eastAsia="Times New Roman"/>
          <w:szCs w:val="24"/>
        </w:rPr>
        <w:t xml:space="preserve">προς τον Υπουργό </w:t>
      </w:r>
      <w:r w:rsidRPr="005D0A29">
        <w:rPr>
          <w:rFonts w:eastAsia="Times New Roman"/>
          <w:bCs/>
          <w:szCs w:val="24"/>
        </w:rPr>
        <w:t>Εσωτερικών,</w:t>
      </w:r>
      <w:r w:rsidRPr="005D0A29">
        <w:rPr>
          <w:rFonts w:eastAsia="Times New Roman"/>
          <w:b/>
          <w:bCs/>
          <w:szCs w:val="24"/>
        </w:rPr>
        <w:t xml:space="preserve"> </w:t>
      </w:r>
      <w:r w:rsidRPr="005D0A29">
        <w:rPr>
          <w:rFonts w:eastAsia="Times New Roman"/>
          <w:szCs w:val="24"/>
        </w:rPr>
        <w:t xml:space="preserve">σχετικά με την άμεση σύνδεση του φράγματος </w:t>
      </w:r>
      <w:proofErr w:type="spellStart"/>
      <w:r w:rsidRPr="005D0A29">
        <w:rPr>
          <w:rFonts w:eastAsia="Times New Roman"/>
          <w:szCs w:val="24"/>
        </w:rPr>
        <w:t>Γαδουρά</w:t>
      </w:r>
      <w:proofErr w:type="spellEnd"/>
      <w:r w:rsidRPr="005D0A29">
        <w:rPr>
          <w:rFonts w:eastAsia="Times New Roman"/>
          <w:szCs w:val="24"/>
        </w:rPr>
        <w:t xml:space="preserve"> με το δίκτυο ύδρευσης της Ρόδου, διότι αρμόδιο Υπουργείο είναι το Υπουργείο Υποδομών και Μεταφορών. </w:t>
      </w:r>
    </w:p>
    <w:p w14:paraId="04B1A4FF" w14:textId="77777777" w:rsidR="0001266C" w:rsidRDefault="00D81D51">
      <w:pPr>
        <w:spacing w:after="0" w:line="600" w:lineRule="auto"/>
        <w:ind w:firstLine="709"/>
        <w:jc w:val="both"/>
        <w:rPr>
          <w:rFonts w:eastAsia="Times New Roman"/>
          <w:szCs w:val="24"/>
        </w:rPr>
      </w:pPr>
      <w:r w:rsidRPr="005D0A29">
        <w:rPr>
          <w:rFonts w:eastAsia="Times New Roman"/>
          <w:szCs w:val="24"/>
        </w:rPr>
        <w:t>Επίσης, δεν θα συζητηθούν λόγω κωλύματος των αρμοδίων Υπουργών και θα επαναπροσδιοριστούν για συζήτηση ο</w:t>
      </w:r>
      <w:r w:rsidRPr="005D0A29">
        <w:rPr>
          <w:rFonts w:eastAsia="Times New Roman"/>
          <w:szCs w:val="24"/>
        </w:rPr>
        <w:t>ι ακόλουθες επίκαιρες ερωτήσεις:</w:t>
      </w:r>
    </w:p>
    <w:p w14:paraId="04B1A500" w14:textId="77777777" w:rsidR="0001266C" w:rsidRDefault="00D81D51">
      <w:pPr>
        <w:spacing w:after="0" w:line="600" w:lineRule="auto"/>
        <w:ind w:firstLine="709"/>
        <w:jc w:val="both"/>
        <w:rPr>
          <w:rFonts w:eastAsia="Times New Roman"/>
          <w:szCs w:val="24"/>
        </w:rPr>
      </w:pPr>
      <w:r w:rsidRPr="005D0A29">
        <w:rPr>
          <w:rFonts w:eastAsia="Times New Roman"/>
          <w:szCs w:val="24"/>
        </w:rPr>
        <w:t xml:space="preserve">Δεν θα συζητηθεί η τέταρτη με αριθμό 1183/7-7-2017 επίκαιρη ερώτηση πρώτου κύκλου της Βουλευτού Β΄ Αθηνών του Λαϊκού Συνδέσμου - Χρυσή Αυγή κ. </w:t>
      </w:r>
      <w:r w:rsidRPr="005D0A29">
        <w:rPr>
          <w:rFonts w:eastAsia="Times New Roman"/>
          <w:bCs/>
          <w:szCs w:val="24"/>
        </w:rPr>
        <w:t xml:space="preserve">Ελένης </w:t>
      </w:r>
      <w:proofErr w:type="spellStart"/>
      <w:r w:rsidRPr="005D0A29">
        <w:rPr>
          <w:rFonts w:eastAsia="Times New Roman"/>
          <w:bCs/>
          <w:szCs w:val="24"/>
        </w:rPr>
        <w:t>Ζαρούλια</w:t>
      </w:r>
      <w:proofErr w:type="spellEnd"/>
      <w:r w:rsidRPr="005D0A29">
        <w:rPr>
          <w:rFonts w:eastAsia="Times New Roman"/>
          <w:b/>
          <w:bCs/>
          <w:szCs w:val="24"/>
        </w:rPr>
        <w:t xml:space="preserve"> </w:t>
      </w:r>
      <w:r w:rsidRPr="005D0A29">
        <w:rPr>
          <w:rFonts w:eastAsia="Times New Roman"/>
          <w:szCs w:val="24"/>
        </w:rPr>
        <w:t xml:space="preserve">προς τον Υπουργό </w:t>
      </w:r>
      <w:r w:rsidRPr="005D0A29">
        <w:rPr>
          <w:rFonts w:eastAsia="Times New Roman"/>
          <w:bCs/>
          <w:szCs w:val="24"/>
        </w:rPr>
        <w:t>Εσωτερικών,</w:t>
      </w:r>
      <w:r w:rsidRPr="005D0A29">
        <w:rPr>
          <w:rFonts w:eastAsia="Times New Roman"/>
          <w:b/>
          <w:bCs/>
          <w:szCs w:val="24"/>
        </w:rPr>
        <w:t xml:space="preserve"> </w:t>
      </w:r>
      <w:r w:rsidRPr="005D0A29">
        <w:rPr>
          <w:rFonts w:eastAsia="Times New Roman"/>
          <w:szCs w:val="24"/>
        </w:rPr>
        <w:t>με θέμα: «Συνεχιζόμενες τρομοκρατικ</w:t>
      </w:r>
      <w:r w:rsidRPr="005D0A29">
        <w:rPr>
          <w:rFonts w:eastAsia="Times New Roman"/>
          <w:szCs w:val="24"/>
        </w:rPr>
        <w:t xml:space="preserve">ές </w:t>
      </w:r>
      <w:r w:rsidRPr="005D0A29">
        <w:rPr>
          <w:rFonts w:eastAsia="Times New Roman"/>
          <w:szCs w:val="24"/>
        </w:rPr>
        <w:lastRenderedPageBreak/>
        <w:t xml:space="preserve">επιθέσεις κατά διμοιριών των ΜΑΤ από παρακρατικά στοιχεία», λόγω κωλύματος του Αναπληρωτή Υπουργού Εσωτερικών κ. </w:t>
      </w:r>
      <w:proofErr w:type="spellStart"/>
      <w:r w:rsidRPr="005D0A29">
        <w:rPr>
          <w:rFonts w:eastAsia="Times New Roman"/>
          <w:szCs w:val="24"/>
        </w:rPr>
        <w:t>Τόσκα</w:t>
      </w:r>
      <w:proofErr w:type="spellEnd"/>
      <w:r w:rsidRPr="005D0A29">
        <w:rPr>
          <w:rFonts w:eastAsia="Times New Roman"/>
          <w:szCs w:val="24"/>
        </w:rPr>
        <w:t xml:space="preserve"> που θα βρίσκεται στη Θεσσαλονίκη. </w:t>
      </w:r>
    </w:p>
    <w:p w14:paraId="04B1A501" w14:textId="77777777" w:rsidR="0001266C" w:rsidRDefault="00D81D51">
      <w:pPr>
        <w:spacing w:after="0" w:line="600" w:lineRule="auto"/>
        <w:ind w:firstLine="709"/>
        <w:jc w:val="both"/>
        <w:rPr>
          <w:rFonts w:eastAsia="Times New Roman"/>
          <w:szCs w:val="24"/>
        </w:rPr>
      </w:pPr>
      <w:r w:rsidRPr="005D0A29">
        <w:rPr>
          <w:rFonts w:eastAsia="Times New Roman"/>
          <w:szCs w:val="24"/>
        </w:rPr>
        <w:t>Δεν θα συζητηθεί η τρίτη με αριθμό 1179/6-7-2017 επίκαιρη ερώτηση δεύτερου κύκλου της Βουλευτού Αττ</w:t>
      </w:r>
      <w:r w:rsidRPr="005D0A29">
        <w:rPr>
          <w:rFonts w:eastAsia="Times New Roman"/>
          <w:szCs w:val="24"/>
        </w:rPr>
        <w:t xml:space="preserve">ικής της Δημοκρατικής Συμπαράταξης ΠΑΣΟΚ – ΔΗΜΑΡ κ. </w:t>
      </w:r>
      <w:r w:rsidRPr="005D0A29">
        <w:rPr>
          <w:rFonts w:eastAsia="Times New Roman"/>
          <w:bCs/>
          <w:szCs w:val="24"/>
        </w:rPr>
        <w:t>Παρασκευής</w:t>
      </w:r>
      <w:r w:rsidRPr="005D0A29">
        <w:rPr>
          <w:rFonts w:eastAsia="Times New Roman"/>
          <w:b/>
          <w:szCs w:val="24"/>
        </w:rPr>
        <w:t xml:space="preserve"> </w:t>
      </w:r>
      <w:proofErr w:type="spellStart"/>
      <w:r w:rsidRPr="005D0A29">
        <w:rPr>
          <w:rFonts w:eastAsia="Times New Roman"/>
          <w:bCs/>
          <w:szCs w:val="24"/>
        </w:rPr>
        <w:t>Χριστοφιλοπούλου</w:t>
      </w:r>
      <w:proofErr w:type="spellEnd"/>
      <w:r w:rsidRPr="005D0A29">
        <w:rPr>
          <w:rFonts w:eastAsia="Times New Roman"/>
          <w:szCs w:val="24"/>
        </w:rPr>
        <w:t xml:space="preserve"> προς τον Υπουργό </w:t>
      </w:r>
      <w:r w:rsidRPr="005D0A29">
        <w:rPr>
          <w:rFonts w:eastAsia="Times New Roman"/>
          <w:bCs/>
          <w:szCs w:val="24"/>
        </w:rPr>
        <w:t>Εσωτερικών,</w:t>
      </w:r>
      <w:r w:rsidRPr="005D0A29">
        <w:rPr>
          <w:rFonts w:eastAsia="Times New Roman"/>
          <w:b/>
          <w:bCs/>
          <w:szCs w:val="24"/>
        </w:rPr>
        <w:t xml:space="preserve"> </w:t>
      </w:r>
      <w:r w:rsidRPr="005D0A29">
        <w:rPr>
          <w:rFonts w:eastAsia="Times New Roman"/>
          <w:szCs w:val="24"/>
        </w:rPr>
        <w:t>σχετικά με την προστασία και την ασφάλεια των κατοίκων των Αχαρνών.</w:t>
      </w:r>
    </w:p>
    <w:p w14:paraId="04B1A502" w14:textId="77777777" w:rsidR="0001266C" w:rsidRDefault="00D81D51">
      <w:pPr>
        <w:spacing w:after="0" w:line="600" w:lineRule="auto"/>
        <w:ind w:firstLine="709"/>
        <w:jc w:val="both"/>
        <w:rPr>
          <w:rFonts w:eastAsia="Times New Roman"/>
          <w:szCs w:val="24"/>
        </w:rPr>
      </w:pPr>
      <w:r w:rsidRPr="005D0A29">
        <w:rPr>
          <w:rFonts w:eastAsia="Times New Roman"/>
          <w:szCs w:val="24"/>
        </w:rPr>
        <w:t>Επίσης, δεν θα συζητηθεί η τέταρτη με αριθμό 1184/7-7-2017 επίκαιρη ερώτηση δεύ</w:t>
      </w:r>
      <w:r w:rsidRPr="005D0A29">
        <w:rPr>
          <w:rFonts w:eastAsia="Times New Roman"/>
          <w:szCs w:val="24"/>
        </w:rPr>
        <w:t xml:space="preserve">τερου κύκλου του Βουλευτή Α΄ Θεσσαλονίκης του Λαϊκού Συνδέσμου - Χρυσή Αυγή κ. </w:t>
      </w:r>
      <w:r w:rsidRPr="005D0A29">
        <w:rPr>
          <w:rFonts w:eastAsia="Times New Roman"/>
          <w:bCs/>
          <w:szCs w:val="24"/>
        </w:rPr>
        <w:t>Αντωνίου Γρέγου</w:t>
      </w:r>
      <w:r w:rsidRPr="005D0A29">
        <w:rPr>
          <w:rFonts w:eastAsia="Times New Roman"/>
          <w:b/>
          <w:bCs/>
          <w:szCs w:val="24"/>
        </w:rPr>
        <w:t xml:space="preserve"> </w:t>
      </w:r>
      <w:r w:rsidRPr="005D0A29">
        <w:rPr>
          <w:rFonts w:eastAsia="Times New Roman"/>
          <w:szCs w:val="24"/>
        </w:rPr>
        <w:t xml:space="preserve">προς τον Υπουργό </w:t>
      </w:r>
      <w:r w:rsidRPr="005D0A29">
        <w:rPr>
          <w:rFonts w:eastAsia="Times New Roman"/>
          <w:bCs/>
          <w:szCs w:val="24"/>
        </w:rPr>
        <w:t>Εσωτερικών,</w:t>
      </w:r>
      <w:r w:rsidRPr="005D0A29">
        <w:rPr>
          <w:rFonts w:eastAsia="Times New Roman"/>
          <w:b/>
          <w:bCs/>
          <w:szCs w:val="24"/>
        </w:rPr>
        <w:t xml:space="preserve"> </w:t>
      </w:r>
      <w:r w:rsidRPr="005D0A29">
        <w:rPr>
          <w:rFonts w:eastAsia="Times New Roman"/>
          <w:szCs w:val="24"/>
        </w:rPr>
        <w:t xml:space="preserve">με θέμα: «Η βεβήλωση του ιερού μνημείου του Αγνώστου </w:t>
      </w:r>
      <w:proofErr w:type="spellStart"/>
      <w:r w:rsidRPr="005D0A29">
        <w:rPr>
          <w:rFonts w:eastAsia="Times New Roman"/>
          <w:szCs w:val="24"/>
        </w:rPr>
        <w:t>Στρατιώτου</w:t>
      </w:r>
      <w:proofErr w:type="spellEnd"/>
      <w:r w:rsidRPr="005D0A29">
        <w:rPr>
          <w:rFonts w:eastAsia="Times New Roman"/>
          <w:szCs w:val="24"/>
        </w:rPr>
        <w:t>, ως αποτέλεσμα συνεχούς ατιμωρησίας».</w:t>
      </w:r>
    </w:p>
    <w:p w14:paraId="04B1A503" w14:textId="77777777" w:rsidR="0001266C" w:rsidRDefault="00D81D51">
      <w:pPr>
        <w:spacing w:after="0" w:line="600" w:lineRule="auto"/>
        <w:ind w:firstLine="709"/>
        <w:jc w:val="both"/>
        <w:rPr>
          <w:rFonts w:eastAsia="Times New Roman"/>
          <w:szCs w:val="24"/>
        </w:rPr>
      </w:pPr>
      <w:r w:rsidRPr="005D0A29">
        <w:rPr>
          <w:rFonts w:eastAsia="Times New Roman"/>
          <w:szCs w:val="24"/>
        </w:rPr>
        <w:t>Δεν θα συζητηθεί η έκτη με αρι</w:t>
      </w:r>
      <w:r w:rsidRPr="005D0A29">
        <w:rPr>
          <w:rFonts w:eastAsia="Times New Roman"/>
          <w:szCs w:val="24"/>
        </w:rPr>
        <w:t xml:space="preserve">θμό 1190/11-7-2017 επίκαιρη ερώτηση δεύτερου κύκλου του Βουλευτή Δράμας του Συνασπισμού Ριζοσπαστικής Αριστεράς κ. </w:t>
      </w:r>
      <w:r w:rsidRPr="005D0A29">
        <w:rPr>
          <w:rFonts w:eastAsia="Times New Roman"/>
          <w:bCs/>
          <w:szCs w:val="24"/>
        </w:rPr>
        <w:t>Χρήστου Καραγιαννίδη</w:t>
      </w:r>
      <w:r w:rsidRPr="005D0A29">
        <w:rPr>
          <w:rFonts w:eastAsia="Times New Roman"/>
          <w:b/>
          <w:bCs/>
          <w:szCs w:val="24"/>
        </w:rPr>
        <w:t xml:space="preserve"> </w:t>
      </w:r>
      <w:r w:rsidRPr="005D0A29">
        <w:rPr>
          <w:rFonts w:eastAsia="Times New Roman"/>
          <w:szCs w:val="24"/>
        </w:rPr>
        <w:t xml:space="preserve">προς τον Υπουργό </w:t>
      </w:r>
      <w:r w:rsidRPr="005D0A29">
        <w:rPr>
          <w:rFonts w:eastAsia="Times New Roman"/>
          <w:bCs/>
          <w:szCs w:val="24"/>
        </w:rPr>
        <w:t>Εσωτερικών,</w:t>
      </w:r>
      <w:r w:rsidRPr="005D0A29">
        <w:rPr>
          <w:rFonts w:eastAsia="Times New Roman"/>
          <w:b/>
          <w:bCs/>
          <w:szCs w:val="24"/>
        </w:rPr>
        <w:t xml:space="preserve"> </w:t>
      </w:r>
      <w:r w:rsidRPr="005D0A29">
        <w:rPr>
          <w:rFonts w:eastAsia="Times New Roman"/>
          <w:szCs w:val="24"/>
        </w:rPr>
        <w:t>σχετικά με τη δράση των «Ανένταχτων Μαιάνδρων Εθνικιστών» και της «</w:t>
      </w:r>
      <w:proofErr w:type="spellStart"/>
      <w:r w:rsidRPr="005D0A29">
        <w:rPr>
          <w:rFonts w:eastAsia="Times New Roman"/>
          <w:szCs w:val="24"/>
        </w:rPr>
        <w:t>Combat</w:t>
      </w:r>
      <w:proofErr w:type="spellEnd"/>
      <w:r w:rsidRPr="005D0A29">
        <w:rPr>
          <w:rFonts w:eastAsia="Times New Roman"/>
          <w:szCs w:val="24"/>
        </w:rPr>
        <w:t xml:space="preserve"> 18 </w:t>
      </w:r>
      <w:proofErr w:type="spellStart"/>
      <w:r w:rsidRPr="005D0A29">
        <w:rPr>
          <w:rFonts w:eastAsia="Times New Roman"/>
          <w:szCs w:val="24"/>
        </w:rPr>
        <w:t>Hellas</w:t>
      </w:r>
      <w:proofErr w:type="spellEnd"/>
      <w:r w:rsidRPr="005D0A29">
        <w:rPr>
          <w:rFonts w:eastAsia="Times New Roman"/>
          <w:szCs w:val="24"/>
        </w:rPr>
        <w:t>» στο Με</w:t>
      </w:r>
      <w:r w:rsidRPr="005D0A29">
        <w:rPr>
          <w:rFonts w:eastAsia="Times New Roman"/>
          <w:szCs w:val="24"/>
        </w:rPr>
        <w:t>νίδι.</w:t>
      </w:r>
    </w:p>
    <w:p w14:paraId="04B1A504" w14:textId="77777777" w:rsidR="0001266C" w:rsidRDefault="00D81D51">
      <w:pPr>
        <w:spacing w:after="0" w:line="600" w:lineRule="auto"/>
        <w:ind w:firstLine="709"/>
        <w:jc w:val="both"/>
        <w:rPr>
          <w:rFonts w:eastAsia="Times New Roman"/>
          <w:szCs w:val="24"/>
        </w:rPr>
      </w:pPr>
      <w:r w:rsidRPr="005D0A29">
        <w:rPr>
          <w:rFonts w:eastAsia="Times New Roman"/>
          <w:szCs w:val="24"/>
        </w:rPr>
        <w:lastRenderedPageBreak/>
        <w:t xml:space="preserve">Ταυτόχρονα, δεν θα συζητηθεί η ενδέκατη με αριθμό 1175/4-7-2017 επίκαιρη ερώτηση δεύτερου κύκλου του Βουλευτή Β΄ Αθηνών του Κομμουνιστικού Κόμματος Ελλάδας κ. </w:t>
      </w:r>
      <w:r w:rsidRPr="005D0A29">
        <w:rPr>
          <w:rFonts w:eastAsia="Times New Roman"/>
          <w:bCs/>
          <w:szCs w:val="24"/>
        </w:rPr>
        <w:t xml:space="preserve">Χρήστου </w:t>
      </w:r>
      <w:proofErr w:type="spellStart"/>
      <w:r w:rsidRPr="005D0A29">
        <w:rPr>
          <w:rFonts w:eastAsia="Times New Roman"/>
          <w:bCs/>
          <w:szCs w:val="24"/>
        </w:rPr>
        <w:t>Κατσώτη</w:t>
      </w:r>
      <w:proofErr w:type="spellEnd"/>
      <w:r w:rsidRPr="005D0A29">
        <w:rPr>
          <w:rFonts w:eastAsia="Times New Roman"/>
          <w:b/>
          <w:bCs/>
          <w:szCs w:val="24"/>
        </w:rPr>
        <w:t xml:space="preserve"> </w:t>
      </w:r>
      <w:r w:rsidRPr="005D0A29">
        <w:rPr>
          <w:rFonts w:eastAsia="Times New Roman"/>
          <w:szCs w:val="24"/>
        </w:rPr>
        <w:t xml:space="preserve">προς τον Υπουργό </w:t>
      </w:r>
      <w:r w:rsidRPr="005D0A29">
        <w:rPr>
          <w:rFonts w:eastAsia="Times New Roman"/>
          <w:bCs/>
          <w:szCs w:val="24"/>
        </w:rPr>
        <w:t>Εσωτερικών,</w:t>
      </w:r>
      <w:r w:rsidRPr="005D0A29">
        <w:rPr>
          <w:rFonts w:eastAsia="Times New Roman"/>
          <w:szCs w:val="24"/>
        </w:rPr>
        <w:t xml:space="preserve"> με θέμα: «Η μειωμένη χρηματοδότηση του Πυροσβε</w:t>
      </w:r>
      <w:r w:rsidRPr="005D0A29">
        <w:rPr>
          <w:rFonts w:eastAsia="Times New Roman"/>
          <w:szCs w:val="24"/>
        </w:rPr>
        <w:t>στικού Σώματος δημιουργεί μεγάλα προβλήματα στο έργο των πυροσβεστών και στην πυρόσβεση».</w:t>
      </w:r>
    </w:p>
    <w:p w14:paraId="04B1A505" w14:textId="77777777" w:rsidR="0001266C" w:rsidRDefault="00D81D51">
      <w:pPr>
        <w:spacing w:after="0" w:line="600" w:lineRule="auto"/>
        <w:ind w:firstLine="709"/>
        <w:jc w:val="both"/>
        <w:rPr>
          <w:rFonts w:eastAsia="Times New Roman"/>
          <w:szCs w:val="24"/>
        </w:rPr>
      </w:pPr>
      <w:r w:rsidRPr="005D0A29">
        <w:rPr>
          <w:rFonts w:eastAsia="Times New Roman"/>
          <w:szCs w:val="24"/>
        </w:rPr>
        <w:t xml:space="preserve">Επίσης, δεν θα συζητηθεί η πρώτη με αριθμό 1186/10-7-2017 επίκαιρη ερώτηση δεύτερου κύκλου του Βουλευτή Α΄ Θεσσαλονίκης του Συνασπισμού Ριζοσπαστικής Αριστεράς κ. </w:t>
      </w:r>
      <w:r w:rsidRPr="005D0A29">
        <w:rPr>
          <w:rFonts w:eastAsia="Times New Roman"/>
          <w:bCs/>
          <w:szCs w:val="24"/>
        </w:rPr>
        <w:t>Αλέ</w:t>
      </w:r>
      <w:r w:rsidRPr="005D0A29">
        <w:rPr>
          <w:rFonts w:eastAsia="Times New Roman"/>
          <w:bCs/>
          <w:szCs w:val="24"/>
        </w:rPr>
        <w:t>ξανδρου Τριανταφυλλίδη</w:t>
      </w:r>
      <w:r w:rsidRPr="005D0A29">
        <w:rPr>
          <w:rFonts w:eastAsia="Times New Roman"/>
          <w:b/>
          <w:bCs/>
          <w:szCs w:val="24"/>
        </w:rPr>
        <w:t xml:space="preserve"> </w:t>
      </w:r>
      <w:r w:rsidRPr="005D0A29">
        <w:rPr>
          <w:rFonts w:eastAsia="Times New Roman"/>
          <w:szCs w:val="24"/>
        </w:rPr>
        <w:t xml:space="preserve">προς τον Υπουργό </w:t>
      </w:r>
      <w:r w:rsidRPr="005D0A29">
        <w:rPr>
          <w:rFonts w:eastAsia="Times New Roman"/>
          <w:bCs/>
          <w:szCs w:val="24"/>
        </w:rPr>
        <w:t>Εσωτερικών,</w:t>
      </w:r>
      <w:r w:rsidRPr="005D0A29">
        <w:rPr>
          <w:rFonts w:eastAsia="Times New Roman"/>
          <w:szCs w:val="24"/>
        </w:rPr>
        <w:t xml:space="preserve"> με θέμα: «Σήμα κινδύνου εκπέμπει ο Θερμαϊκός Κόλπος, επείγει πρόγραμμα άμεσης δραστικής παρέμβασης», λόγω κωλύματος της Υφυπουργού Εσωτερικών κ. Κόλλια-Τσαρουχά που έχει ως αιτία την τριμερή σύσκεψη Ελλάδ</w:t>
      </w:r>
      <w:r w:rsidRPr="005D0A29">
        <w:rPr>
          <w:rFonts w:eastAsia="Times New Roman"/>
          <w:szCs w:val="24"/>
        </w:rPr>
        <w:t xml:space="preserve">ας-Σερβίας-Βουλγαρίας στο Ανώτατο Συμβούλιο Εργασίας στο Μέγαρο Μουσικής Θεσσαλονίκης. </w:t>
      </w:r>
    </w:p>
    <w:p w14:paraId="04B1A506" w14:textId="77777777" w:rsidR="0001266C" w:rsidRDefault="00D81D51">
      <w:pPr>
        <w:spacing w:after="0" w:line="600" w:lineRule="auto"/>
        <w:ind w:firstLine="709"/>
        <w:jc w:val="both"/>
        <w:rPr>
          <w:rFonts w:eastAsia="Times New Roman"/>
          <w:szCs w:val="24"/>
        </w:rPr>
      </w:pPr>
      <w:r w:rsidRPr="005D0A29">
        <w:rPr>
          <w:rFonts w:eastAsia="Times New Roman"/>
          <w:szCs w:val="24"/>
        </w:rPr>
        <w:t>Παράλληλα, δεν θα συζητηθεί η πέμπτη με αριθμό 1211/11-7-2017 επίκαιρη ερώτηση δεύτερου κύκλου του Βου</w:t>
      </w:r>
      <w:r w:rsidRPr="005D0A29">
        <w:rPr>
          <w:rFonts w:eastAsia="Times New Roman"/>
          <w:szCs w:val="24"/>
        </w:rPr>
        <w:lastRenderedPageBreak/>
        <w:t xml:space="preserve">λευτή Λέσβου του Κομμουνιστικού Κόμματος Ελλάδας κ. </w:t>
      </w:r>
      <w:r w:rsidRPr="005D0A29">
        <w:rPr>
          <w:rFonts w:eastAsia="Times New Roman"/>
          <w:bCs/>
          <w:szCs w:val="24"/>
        </w:rPr>
        <w:t>Σταύρου Τάσσου</w:t>
      </w:r>
      <w:r w:rsidRPr="005D0A29">
        <w:rPr>
          <w:rFonts w:eastAsia="Times New Roman"/>
          <w:b/>
          <w:bCs/>
          <w:szCs w:val="24"/>
        </w:rPr>
        <w:t xml:space="preserve"> </w:t>
      </w:r>
      <w:r w:rsidRPr="005D0A29">
        <w:rPr>
          <w:rFonts w:eastAsia="Times New Roman"/>
          <w:szCs w:val="24"/>
        </w:rPr>
        <w:t xml:space="preserve">προς τον Υπουργό </w:t>
      </w:r>
      <w:r w:rsidRPr="005D0A29">
        <w:rPr>
          <w:rFonts w:eastAsia="Times New Roman"/>
          <w:bCs/>
          <w:szCs w:val="24"/>
        </w:rPr>
        <w:t xml:space="preserve">Υποδομών και Μεταφορών </w:t>
      </w:r>
      <w:r w:rsidRPr="005D0A29">
        <w:rPr>
          <w:rFonts w:eastAsia="Times New Roman"/>
          <w:szCs w:val="24"/>
        </w:rPr>
        <w:t xml:space="preserve">με θέμα: «Να παρθούν άμεσα μέτρα για την άμεση αποζημίωση των σεισμοπαθών και την αποκατάσταση των ζημιών στη Λέσβο» λόγω κωλύματος του Υπουργού Μεταφορών και Υποδομών κ. </w:t>
      </w:r>
      <w:proofErr w:type="spellStart"/>
      <w:r w:rsidRPr="005D0A29">
        <w:rPr>
          <w:rFonts w:eastAsia="Times New Roman"/>
          <w:szCs w:val="24"/>
        </w:rPr>
        <w:t>Σπίρτζη</w:t>
      </w:r>
      <w:proofErr w:type="spellEnd"/>
      <w:r w:rsidRPr="005D0A29">
        <w:rPr>
          <w:rFonts w:eastAsia="Times New Roman"/>
          <w:szCs w:val="24"/>
        </w:rPr>
        <w:t xml:space="preserve"> που θα βρίσκεται στη Θεσσαλονίκη με </w:t>
      </w:r>
      <w:r w:rsidRPr="005D0A29">
        <w:rPr>
          <w:rFonts w:eastAsia="Times New Roman"/>
          <w:szCs w:val="24"/>
        </w:rPr>
        <w:t>τον Πρωθυπουργό και τη σέρβικη αντιπροσωπεία.  </w:t>
      </w:r>
    </w:p>
    <w:p w14:paraId="04B1A507"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szCs w:val="24"/>
        </w:rPr>
        <w:t xml:space="preserve">Η δέκατη τρίτη </w:t>
      </w:r>
      <w:r w:rsidRPr="005D0A29">
        <w:rPr>
          <w:rFonts w:eastAsia="Times New Roman" w:cs="Times New Roman"/>
          <w:szCs w:val="24"/>
        </w:rPr>
        <w:t xml:space="preserve">με αριθμό 1110/27-6-2017 </w:t>
      </w:r>
      <w:r w:rsidRPr="005D0A29">
        <w:rPr>
          <w:rFonts w:eastAsia="Times New Roman"/>
          <w:szCs w:val="24"/>
        </w:rPr>
        <w:t xml:space="preserve">επίκαιρη ερώτηση δεύτερου κύκλου </w:t>
      </w:r>
      <w:r w:rsidRPr="005D0A29">
        <w:rPr>
          <w:rFonts w:eastAsia="Times New Roman" w:cs="Times New Roman"/>
          <w:szCs w:val="24"/>
        </w:rPr>
        <w:t xml:space="preserve">του Βουλευτή Ευβοίας του Λαϊκού Συνδέσμου - Χρυσή Αυγή κ. </w:t>
      </w:r>
      <w:r w:rsidRPr="005D0A29">
        <w:rPr>
          <w:rFonts w:eastAsia="Times New Roman" w:cs="Times New Roman"/>
          <w:bCs/>
          <w:szCs w:val="24"/>
        </w:rPr>
        <w:t>Νικολάου Μίχου</w:t>
      </w:r>
      <w:r w:rsidRPr="005D0A29">
        <w:rPr>
          <w:rFonts w:eastAsia="Times New Roman" w:cs="Times New Roman"/>
          <w:b/>
          <w:bCs/>
          <w:szCs w:val="24"/>
        </w:rPr>
        <w:t xml:space="preserve"> </w:t>
      </w:r>
      <w:r w:rsidRPr="005D0A29">
        <w:rPr>
          <w:rFonts w:eastAsia="Times New Roman" w:cs="Times New Roman"/>
          <w:szCs w:val="24"/>
        </w:rPr>
        <w:t xml:space="preserve">προς την Υπουργό </w:t>
      </w:r>
      <w:r w:rsidRPr="005D0A29">
        <w:rPr>
          <w:rFonts w:eastAsia="Times New Roman" w:cs="Times New Roman"/>
          <w:bCs/>
          <w:szCs w:val="24"/>
        </w:rPr>
        <w:t xml:space="preserve">Πολιτισμού και Αθλητισμού, </w:t>
      </w:r>
      <w:r w:rsidRPr="005D0A29">
        <w:rPr>
          <w:rFonts w:eastAsia="Times New Roman" w:cs="Times New Roman"/>
          <w:szCs w:val="24"/>
        </w:rPr>
        <w:t xml:space="preserve">με θέμα: «Στα </w:t>
      </w:r>
      <w:r w:rsidRPr="005D0A29">
        <w:rPr>
          <w:rFonts w:eastAsia="Times New Roman" w:cs="Times New Roman"/>
          <w:szCs w:val="24"/>
        </w:rPr>
        <w:t>πρόθυρα της καταρρεύσεως η οικία του Ήρωα της Εθνεγερσίας «Ανδρέα Μιαούλη»»,</w:t>
      </w:r>
      <w:r w:rsidRPr="005D0A29">
        <w:rPr>
          <w:rFonts w:eastAsia="Times New Roman"/>
          <w:szCs w:val="24"/>
        </w:rPr>
        <w:t xml:space="preserve"> δεν συζητείται λόγω κωλύματος της Υπουργού Πολιτισμού και Αθλητισμού κ. Λυδίας </w:t>
      </w:r>
      <w:proofErr w:type="spellStart"/>
      <w:r w:rsidRPr="005D0A29">
        <w:rPr>
          <w:rFonts w:eastAsia="Times New Roman"/>
          <w:szCs w:val="24"/>
        </w:rPr>
        <w:t>Κονιόρδου</w:t>
      </w:r>
      <w:proofErr w:type="spellEnd"/>
      <w:r w:rsidRPr="005D0A29">
        <w:rPr>
          <w:rFonts w:eastAsia="Times New Roman"/>
          <w:szCs w:val="24"/>
        </w:rPr>
        <w:t>.</w:t>
      </w:r>
    </w:p>
    <w:p w14:paraId="04B1A508"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t>Επίσης, η δέκατη τέταρτη με αριθμό 1123/3-7-2017 επίκαιρη ερώτηση δευτέρου κύκλου του Βου</w:t>
      </w:r>
      <w:r w:rsidRPr="005D0A29">
        <w:rPr>
          <w:rFonts w:eastAsia="Times New Roman" w:cs="Times New Roman"/>
          <w:szCs w:val="24"/>
        </w:rPr>
        <w:t xml:space="preserve">λευτή Α΄ Θεσσαλονίκης του Λαϊκού Συνδέσμου -Χρυσή Αυγή κ. </w:t>
      </w:r>
      <w:r w:rsidRPr="005D0A29">
        <w:rPr>
          <w:rFonts w:eastAsia="Times New Roman" w:cs="Times New Roman"/>
          <w:bCs/>
          <w:szCs w:val="24"/>
        </w:rPr>
        <w:t>Αντωνίου Γρέγου</w:t>
      </w:r>
      <w:r w:rsidRPr="005D0A29">
        <w:rPr>
          <w:rFonts w:eastAsia="Times New Roman" w:cs="Times New Roman"/>
          <w:szCs w:val="24"/>
        </w:rPr>
        <w:t xml:space="preserve"> προς την Υπουργό </w:t>
      </w:r>
      <w:r w:rsidRPr="005D0A29">
        <w:rPr>
          <w:rFonts w:eastAsia="Times New Roman" w:cs="Times New Roman"/>
          <w:bCs/>
          <w:szCs w:val="24"/>
        </w:rPr>
        <w:t>Πολιτισμού και Αθλητισμού,</w:t>
      </w:r>
      <w:r w:rsidRPr="005D0A29">
        <w:rPr>
          <w:rFonts w:eastAsia="Times New Roman" w:cs="Times New Roman"/>
          <w:b/>
          <w:bCs/>
          <w:szCs w:val="24"/>
        </w:rPr>
        <w:t xml:space="preserve"> </w:t>
      </w:r>
      <w:r w:rsidRPr="005D0A29">
        <w:rPr>
          <w:rFonts w:eastAsia="Times New Roman" w:cs="Times New Roman"/>
          <w:szCs w:val="24"/>
        </w:rPr>
        <w:t>με θέμα: «Κατάχρηση του ονόματος «Μακεδονία» σε αθλητικές οργανώσεις», δεν συζητείται.</w:t>
      </w:r>
    </w:p>
    <w:p w14:paraId="04B1A509"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lastRenderedPageBreak/>
        <w:t>Επίσης, η δέκατη πέμπτη με αριθμό 1031/15-6-2017 επ</w:t>
      </w:r>
      <w:r w:rsidRPr="005D0A29">
        <w:rPr>
          <w:rFonts w:eastAsia="Times New Roman" w:cs="Times New Roman"/>
          <w:szCs w:val="24"/>
        </w:rPr>
        <w:t xml:space="preserve">ίκαιρη ερώτηση δευτέρου κύκλου της Βουλευτού Β΄ Αθηνών του Λαϊκού Συνδέσμου - Χρυσή Αυγή κ. </w:t>
      </w:r>
      <w:r w:rsidRPr="005D0A29">
        <w:rPr>
          <w:rFonts w:eastAsia="Times New Roman" w:cs="Times New Roman"/>
          <w:bCs/>
          <w:szCs w:val="24"/>
        </w:rPr>
        <w:t xml:space="preserve">Ελένης </w:t>
      </w:r>
      <w:proofErr w:type="spellStart"/>
      <w:r w:rsidRPr="005D0A29">
        <w:rPr>
          <w:rFonts w:eastAsia="Times New Roman" w:cs="Times New Roman"/>
          <w:bCs/>
          <w:szCs w:val="24"/>
        </w:rPr>
        <w:t>Ζαρούλια</w:t>
      </w:r>
      <w:proofErr w:type="spellEnd"/>
      <w:r w:rsidRPr="005D0A29">
        <w:rPr>
          <w:rFonts w:eastAsia="Times New Roman" w:cs="Times New Roman"/>
          <w:bCs/>
          <w:szCs w:val="24"/>
        </w:rPr>
        <w:t xml:space="preserve"> </w:t>
      </w:r>
      <w:r w:rsidRPr="005D0A29">
        <w:rPr>
          <w:rFonts w:eastAsia="Times New Roman" w:cs="Times New Roman"/>
          <w:szCs w:val="24"/>
        </w:rPr>
        <w:t xml:space="preserve">προς τον Υπουργό </w:t>
      </w:r>
      <w:r w:rsidRPr="005D0A29">
        <w:rPr>
          <w:rFonts w:eastAsia="Times New Roman" w:cs="Times New Roman"/>
          <w:bCs/>
          <w:szCs w:val="24"/>
        </w:rPr>
        <w:t>Εσωτερικών,</w:t>
      </w:r>
      <w:r w:rsidRPr="005D0A29">
        <w:rPr>
          <w:rFonts w:eastAsia="Times New Roman" w:cs="Times New Roman"/>
          <w:b/>
          <w:bCs/>
          <w:szCs w:val="24"/>
        </w:rPr>
        <w:t xml:space="preserve"> </w:t>
      </w:r>
      <w:r w:rsidRPr="005D0A29">
        <w:rPr>
          <w:rFonts w:eastAsia="Times New Roman" w:cs="Times New Roman"/>
          <w:szCs w:val="24"/>
        </w:rPr>
        <w:t>με θέμα: «Ο Δήμος Καβάλας νομιμοποιεί το ψευδοκράτος σε τουριστική έκθεση στην Κωνσταντινούπολη», δεν συζητείται.</w:t>
      </w:r>
    </w:p>
    <w:p w14:paraId="04B1A50A"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t>Επίση</w:t>
      </w:r>
      <w:r w:rsidRPr="005D0A29">
        <w:rPr>
          <w:rFonts w:eastAsia="Times New Roman" w:cs="Times New Roman"/>
          <w:szCs w:val="24"/>
        </w:rPr>
        <w:t xml:space="preserve">ς, δεν συζητείται η δωδέκατη με αριθμό 1212/11-7-2017 επίκαιρη ερώτηση δευτέρου κύκλου του Βουλευτή Α΄ Θεσσαλονίκης του Κομμουνιστικού Κόμματος Ελλάδας κ. </w:t>
      </w:r>
      <w:r w:rsidRPr="005D0A29">
        <w:rPr>
          <w:rFonts w:eastAsia="Times New Roman" w:cs="Times New Roman"/>
          <w:bCs/>
          <w:szCs w:val="24"/>
        </w:rPr>
        <w:t>Ιωάννη Δελή</w:t>
      </w:r>
      <w:r w:rsidRPr="005D0A29">
        <w:rPr>
          <w:rFonts w:eastAsia="Times New Roman" w:cs="Times New Roman"/>
          <w:szCs w:val="24"/>
        </w:rPr>
        <w:t xml:space="preserve"> προς τον Υπουργό </w:t>
      </w:r>
      <w:r w:rsidRPr="005D0A29">
        <w:rPr>
          <w:rFonts w:eastAsia="Times New Roman" w:cs="Times New Roman"/>
          <w:bCs/>
          <w:szCs w:val="24"/>
        </w:rPr>
        <w:t>Εσωτερικών,</w:t>
      </w:r>
      <w:r w:rsidRPr="005D0A29">
        <w:rPr>
          <w:rFonts w:eastAsia="Times New Roman" w:cs="Times New Roman"/>
          <w:b/>
          <w:szCs w:val="24"/>
        </w:rPr>
        <w:t xml:space="preserve"> </w:t>
      </w:r>
      <w:r w:rsidRPr="005D0A29">
        <w:rPr>
          <w:rFonts w:eastAsia="Times New Roman" w:cs="Times New Roman"/>
          <w:szCs w:val="24"/>
        </w:rPr>
        <w:t>με θέμα: «Οξυμμένο πρόβλημα με το πόσιμο νερό σε πολλά χωριά</w:t>
      </w:r>
      <w:r w:rsidRPr="005D0A29">
        <w:rPr>
          <w:rFonts w:eastAsia="Times New Roman" w:cs="Times New Roman"/>
          <w:szCs w:val="24"/>
        </w:rPr>
        <w:t xml:space="preserve"> του Δήμου </w:t>
      </w:r>
      <w:proofErr w:type="spellStart"/>
      <w:r w:rsidRPr="005D0A29">
        <w:rPr>
          <w:rFonts w:eastAsia="Times New Roman" w:cs="Times New Roman"/>
          <w:szCs w:val="24"/>
        </w:rPr>
        <w:t>Μύκης</w:t>
      </w:r>
      <w:proofErr w:type="spellEnd"/>
      <w:r w:rsidRPr="005D0A29">
        <w:rPr>
          <w:rFonts w:eastAsia="Times New Roman" w:cs="Times New Roman"/>
          <w:szCs w:val="24"/>
        </w:rPr>
        <w:t xml:space="preserve"> στην Περιφερειακή Ενότητα Ξάνθης», εξαιτίας κωλύματος του Υπουργού Εσωτερικών κ. Σκουρλέτη, λόγω έλλειψης χρόνου για τη συγκέντρωση των απαραιτήτων στοιχείων. Ο Υπουργός προτίθεται να απαντήσει γραπτώς στην με αριθμό 6948 ερώτηση του Βουλε</w:t>
      </w:r>
      <w:r w:rsidRPr="005D0A29">
        <w:rPr>
          <w:rFonts w:eastAsia="Times New Roman" w:cs="Times New Roman"/>
          <w:szCs w:val="24"/>
        </w:rPr>
        <w:t>υτή που αναφέρεται στο ίδιο θέμα.</w:t>
      </w:r>
    </w:p>
    <w:p w14:paraId="04B1A50B"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t xml:space="preserve">Συνεχίζουμε με την πρώτη με αριθμό 1185/10-7-2017 επίκαιρη ερώτηση πρώτου κύκλου του Βουλευτή Ηρακλείου του Συνασπισμού Ριζοσπαστικής Αριστεράς κ. </w:t>
      </w:r>
      <w:r w:rsidRPr="005D0A29">
        <w:rPr>
          <w:rFonts w:eastAsia="Times New Roman" w:cs="Times New Roman"/>
          <w:bCs/>
          <w:szCs w:val="24"/>
        </w:rPr>
        <w:t xml:space="preserve">Σωκράτη </w:t>
      </w:r>
      <w:proofErr w:type="spellStart"/>
      <w:r w:rsidRPr="005D0A29">
        <w:rPr>
          <w:rFonts w:eastAsia="Times New Roman" w:cs="Times New Roman"/>
          <w:bCs/>
          <w:szCs w:val="24"/>
        </w:rPr>
        <w:t>Βαρδάκη</w:t>
      </w:r>
      <w:proofErr w:type="spellEnd"/>
      <w:r w:rsidRPr="005D0A29">
        <w:rPr>
          <w:rFonts w:eastAsia="Times New Roman" w:cs="Times New Roman"/>
          <w:bCs/>
          <w:szCs w:val="24"/>
        </w:rPr>
        <w:t xml:space="preserve"> </w:t>
      </w:r>
      <w:r w:rsidRPr="005D0A29">
        <w:rPr>
          <w:rFonts w:eastAsia="Times New Roman" w:cs="Times New Roman"/>
          <w:szCs w:val="24"/>
        </w:rPr>
        <w:lastRenderedPageBreak/>
        <w:t xml:space="preserve">προς την Υπουργό </w:t>
      </w:r>
      <w:r w:rsidRPr="005D0A29">
        <w:rPr>
          <w:rFonts w:eastAsia="Times New Roman" w:cs="Times New Roman"/>
          <w:bCs/>
          <w:szCs w:val="24"/>
        </w:rPr>
        <w:t>Εργασίας, Κοινωνικής Ασφάλισης και Κοινωνι</w:t>
      </w:r>
      <w:r w:rsidRPr="005D0A29">
        <w:rPr>
          <w:rFonts w:eastAsia="Times New Roman" w:cs="Times New Roman"/>
          <w:bCs/>
          <w:szCs w:val="24"/>
        </w:rPr>
        <w:t xml:space="preserve">κής Αλληλεγγύης, </w:t>
      </w:r>
      <w:r w:rsidRPr="005D0A29">
        <w:rPr>
          <w:rFonts w:eastAsia="Times New Roman" w:cs="Times New Roman"/>
          <w:szCs w:val="24"/>
        </w:rPr>
        <w:t>με θέμα: «Στελέχωση των Τμημάτων Επιθεώρησης Εργασίας».</w:t>
      </w:r>
    </w:p>
    <w:p w14:paraId="04B1A50C"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t xml:space="preserve">Στην επίκαιρη ερώτηση θα απαντήσει η Υπουργός κ. Ευτυχία </w:t>
      </w:r>
      <w:proofErr w:type="spellStart"/>
      <w:r w:rsidRPr="005D0A29">
        <w:rPr>
          <w:rFonts w:eastAsia="Times New Roman" w:cs="Times New Roman"/>
          <w:szCs w:val="24"/>
        </w:rPr>
        <w:t>Αχτσιόγλου</w:t>
      </w:r>
      <w:proofErr w:type="spellEnd"/>
      <w:r w:rsidRPr="005D0A29">
        <w:rPr>
          <w:rFonts w:eastAsia="Times New Roman" w:cs="Times New Roman"/>
          <w:szCs w:val="24"/>
        </w:rPr>
        <w:t>.</w:t>
      </w:r>
    </w:p>
    <w:p w14:paraId="04B1A50D"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t xml:space="preserve">Κύριε </w:t>
      </w:r>
      <w:proofErr w:type="spellStart"/>
      <w:r w:rsidRPr="005D0A29">
        <w:rPr>
          <w:rFonts w:eastAsia="Times New Roman" w:cs="Times New Roman"/>
          <w:szCs w:val="24"/>
        </w:rPr>
        <w:t>Βαρδάκη</w:t>
      </w:r>
      <w:proofErr w:type="spellEnd"/>
      <w:r w:rsidRPr="005D0A29">
        <w:rPr>
          <w:rFonts w:eastAsia="Times New Roman" w:cs="Times New Roman"/>
          <w:szCs w:val="24"/>
        </w:rPr>
        <w:t>, έχετε τον λόγο.</w:t>
      </w:r>
    </w:p>
    <w:p w14:paraId="04B1A50E"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b/>
          <w:szCs w:val="24"/>
        </w:rPr>
        <w:t xml:space="preserve">ΣΩΚΡΑΤΗΣ ΒΑΡΔΑΚΗΣ: </w:t>
      </w:r>
      <w:r w:rsidRPr="005D0A29">
        <w:rPr>
          <w:rFonts w:eastAsia="Times New Roman" w:cs="Times New Roman"/>
          <w:szCs w:val="24"/>
        </w:rPr>
        <w:t>Ευχαριστώ, κύριε Πρόεδρε.</w:t>
      </w:r>
    </w:p>
    <w:p w14:paraId="04B1A50F"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t>Κυρία Υπουργέ, το Σώμα Επιθεώρησης Εργ</w:t>
      </w:r>
      <w:r w:rsidRPr="005D0A29">
        <w:rPr>
          <w:rFonts w:eastAsia="Times New Roman" w:cs="Times New Roman"/>
          <w:szCs w:val="24"/>
        </w:rPr>
        <w:t>ασίας συμβάλλει καθοριστικά στην αντιμετώπιση της αδήλωτης και υποδηλωμένης εργασίας μέσω των ελέγχων που διενεργεί. Για να καλύψει, όμως, αποτελεσματικά την αγορά εργασίας σε όλο της το φάσμα, σε όλο της το εύρος και να ανταπεξέλθει στις ανάγκες εργαζομέν</w:t>
      </w:r>
      <w:r w:rsidRPr="005D0A29">
        <w:rPr>
          <w:rFonts w:eastAsia="Times New Roman" w:cs="Times New Roman"/>
          <w:szCs w:val="24"/>
        </w:rPr>
        <w:t xml:space="preserve">ων και επιχειρήσεων καθίσταται επιτακτική η ενίσχυση της στελέχωσης των τμημάτων επιθεώρησης εργασίας. </w:t>
      </w:r>
    </w:p>
    <w:p w14:paraId="04B1A510"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t xml:space="preserve">Επειδή η καταπολέμηση της αδήλωτης εργασίας αποτελεί βασική προτεραιότητα της Κυβέρνησης, άμεσα τα περιφερειακά τμήματα ΣΕΠΕ πρέπει να στηριχθούν με σοβαρές παρεμβάσεις, γιατί η προσπάθεια που καταβάλλουν οι εργαζόμενοι είναι πραγματικά αξιόλογη. </w:t>
      </w:r>
    </w:p>
    <w:p w14:paraId="04B1A511"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Επίσης, </w:t>
      </w:r>
      <w:r w:rsidRPr="005D0A29">
        <w:rPr>
          <w:rFonts w:eastAsia="Times New Roman" w:cs="Times New Roman"/>
          <w:szCs w:val="24"/>
        </w:rPr>
        <w:t>θα ενταθούν οι προσπάθειες για ακόμη πιο αποτελεσματικούς ελέγχους που θα προστατεύουν τους εργαζόμενους και θα αποτελέσουν ουσιαστική στήριξη του ασφαλιστικού συστήματος; Επιπλέον, για την εύρυθμη λειτουργία των υπηρεσιών του ΣΕΠΕ θα εγκρίνονται οι αναγκα</w:t>
      </w:r>
      <w:r w:rsidRPr="005D0A29">
        <w:rPr>
          <w:rFonts w:eastAsia="Times New Roman" w:cs="Times New Roman"/>
          <w:szCs w:val="24"/>
        </w:rPr>
        <w:t>ίες πιστώσεις για καύσιμα και υλικοτεχνικές υποδομές έγκαιρα;</w:t>
      </w:r>
    </w:p>
    <w:p w14:paraId="04B1A512"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t>Κυρία Υπουργέ, το σίγουρο είναι ότι μέσα από έναν σχεδιασμό σοβαρού και συγκροτημένου πλαισίου μπορούμε να αντιμετωπίσουμε αποτελεσματικά την παραβατικότητα στην αγορά εργασίας και θεωρώ ότι όλο</w:t>
      </w:r>
      <w:r w:rsidRPr="005D0A29">
        <w:rPr>
          <w:rFonts w:eastAsia="Times New Roman" w:cs="Times New Roman"/>
          <w:szCs w:val="24"/>
        </w:rPr>
        <w:t>ι μας θα βοηθήσουμε σε οποιαδήποτε προσπάθεια του Υπουργείου Εργασίας για την αναβάθμιση του ΣΕΠΕ και γενικότερα για την ενεργοποίηση και στελέχωση των ελεγκτικών μηχανισμών, ώστε να καταπολεμηθεί η ανασφάλιστη και μαύρη εργασία που πλέον τείνει να γίνει μ</w:t>
      </w:r>
      <w:r w:rsidRPr="005D0A29">
        <w:rPr>
          <w:rFonts w:eastAsia="Times New Roman" w:cs="Times New Roman"/>
          <w:szCs w:val="24"/>
        </w:rPr>
        <w:t>άστιγα της εποχής μας.</w:t>
      </w:r>
    </w:p>
    <w:p w14:paraId="04B1A513"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t>Ευχαριστώ, κύριε Πρόεδρε.</w:t>
      </w:r>
    </w:p>
    <w:p w14:paraId="04B1A514"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b/>
          <w:szCs w:val="24"/>
        </w:rPr>
        <w:t>ΠΡΟΕΔΡΕΥΩΝ (Δημήτριος Κρεμαστινός):</w:t>
      </w:r>
      <w:r w:rsidRPr="005D0A29">
        <w:rPr>
          <w:rFonts w:eastAsia="Times New Roman" w:cs="Times New Roman"/>
          <w:szCs w:val="24"/>
        </w:rPr>
        <w:t xml:space="preserve"> Παρακαλώ, κυρία Υπουργέ, έχετε τον λόγο.</w:t>
      </w:r>
    </w:p>
    <w:p w14:paraId="04B1A515"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b/>
          <w:szCs w:val="24"/>
        </w:rPr>
        <w:lastRenderedPageBreak/>
        <w:t>ΕΦΗ ΑΧΤΣΙΟΓΛΟΥ (Υπουργός Εργασίας, Κοινωνικής Ασφάλισης και Κοινωνικής Αλληλεγγύης):</w:t>
      </w:r>
      <w:r w:rsidRPr="005D0A29">
        <w:rPr>
          <w:rFonts w:eastAsia="Times New Roman"/>
          <w:szCs w:val="24"/>
        </w:rPr>
        <w:t xml:space="preserve"> Κύριοι Βουλευτές, είναι ιδιαίτερα κρίσιμο και</w:t>
      </w:r>
      <w:r w:rsidRPr="005D0A29">
        <w:rPr>
          <w:rFonts w:eastAsia="Times New Roman"/>
          <w:szCs w:val="24"/>
        </w:rPr>
        <w:t xml:space="preserve"> νομίζω ότι σήμερα σημειώνεται μια πάρα πολύ θετική δυναμική σε ό,τι αφορά την ανεργία και από αυτό θέλω να ξεκινήσω.</w:t>
      </w:r>
    </w:p>
    <w:p w14:paraId="04B1A516"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t xml:space="preserve">Είδαμε ότι τα στοιχεία της ΕΛΣΤΑΤ έδειξαν το διορθωμένο ποσοστό της ανεργίας για τον Απρίλιο του 2017, που είναι 21,7%. Είναι περίπου δύο </w:t>
      </w:r>
      <w:r w:rsidRPr="005D0A29">
        <w:rPr>
          <w:rFonts w:eastAsia="Times New Roman"/>
          <w:szCs w:val="24"/>
        </w:rPr>
        <w:t>μονάδες κάτω από το αντίστοιχο ποσοστό που περσινού Απριλίου και είναι περίπου πέντε μονάδες κάτω από το ποσοστό ανεργίας με το οποίο ξεκίνησε αυτή η Κυβέρνηση το έργο της.</w:t>
      </w:r>
    </w:p>
    <w:p w14:paraId="04B1A517"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t xml:space="preserve">Η θετική δυναμική που σημειώνεται στο ζήτημα της καταπολέμησης της ανεργίας πρέπει </w:t>
      </w:r>
      <w:r w:rsidRPr="005D0A29">
        <w:rPr>
          <w:rFonts w:eastAsia="Times New Roman"/>
          <w:szCs w:val="24"/>
        </w:rPr>
        <w:t>να συμπληρωθεί οπωσδήποτε και από ισχυρές παρεμβάσεις στην ποιότητα των εργασιακών σχέσεων. Και εδώ είναι που το Σώμα Επιθεώρησης Εργασίας κάνει πραγματικά μια πολύ μεγάλη προσπάθεια για να βελτιώσει αυτό το ζήτημα, δηλαδή να βελτιώσει την ίδια την ποιότητ</w:t>
      </w:r>
      <w:r w:rsidRPr="005D0A29">
        <w:rPr>
          <w:rFonts w:eastAsia="Times New Roman"/>
          <w:szCs w:val="24"/>
        </w:rPr>
        <w:t xml:space="preserve">α των εργασιακών σχέσεων. </w:t>
      </w:r>
    </w:p>
    <w:p w14:paraId="04B1A51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Η Επιθεώρηση Εργασίας, μέσα στην κρίση από τις προηγούμενες κυβερνήσεις, υποβαθμίστηκε ουσιαστικά και νομίζω πως αυτό δεν ήταν τυχαίο. Ήταν μία συνειδητή πολιτική επιλογή, διότι συνολικά η προσέγγιση της προηγούμενης κυβέρνησης σ</w:t>
      </w:r>
      <w:r w:rsidRPr="005D0A29">
        <w:rPr>
          <w:rFonts w:eastAsia="Times New Roman" w:cs="Times New Roman"/>
          <w:szCs w:val="24"/>
        </w:rPr>
        <w:t xml:space="preserve">το ζήτημα των εργασιακών σχέσεων ήταν μία προσέγγιση, η οποία θεωρούσε ότι τα εργασιακά δικαιώματα αποτελούν τροχοπέδη στην ανάπτυξη. Ότι η ανάπτυξη, δηλαδή, θα έρθει μέσα από τη συμπίεση του εργατικού κόστους και των εργασιακών δικαιωμάτων ήταν το βασικό </w:t>
      </w:r>
      <w:r w:rsidRPr="005D0A29">
        <w:rPr>
          <w:rFonts w:eastAsia="Times New Roman" w:cs="Times New Roman"/>
          <w:szCs w:val="24"/>
        </w:rPr>
        <w:t>αφήγημα το οποίο υιοθετούταν από την προηγούμενη κυβέρνηση. Παράδειγμα που δείχνει αυτή την υποβάθμιση, το οργανόγραμμα που υιοθέτησε η προηγούμενη κυβέρνηση το 2014 για το Σώμα Επιθεώρησης Εργασίας, που κατήργησε διακόσιες εννιά οργανικές θέσεις και είκοσ</w:t>
      </w:r>
      <w:r w:rsidRPr="005D0A29">
        <w:rPr>
          <w:rFonts w:eastAsia="Times New Roman" w:cs="Times New Roman"/>
          <w:szCs w:val="24"/>
        </w:rPr>
        <w:t xml:space="preserve">ι έξι οργανικές μονάδες, εννέα διευθύνσεις και δεκαεπτά τμήματα. </w:t>
      </w:r>
    </w:p>
    <w:p w14:paraId="04B1A51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Και επειδή πολλές φορές τα νούμερα μπορεί να μη λένε αυτό ακριβώς που χρειάζεται, δίνω μόνο δύο παραδείγματα. Από την προηγούμενη κυβέρνηση καταργήθηκαν το Τμήμα Νομικής Στήριξης του Σώματος</w:t>
      </w:r>
      <w:r w:rsidRPr="005D0A29">
        <w:rPr>
          <w:rFonts w:eastAsia="Times New Roman" w:cs="Times New Roman"/>
          <w:szCs w:val="24"/>
        </w:rPr>
        <w:t xml:space="preserve"> Επιθεώρησης Εργασίας και το Τμήμα Πληροφοριακών Συστημάτων του Σώματος Επιθεώρησης Εργασίας. Είναι προφανές ότι αποτελεί παγκόσμια πρωτοτυπία να </w:t>
      </w:r>
      <w:r w:rsidRPr="005D0A29">
        <w:rPr>
          <w:rFonts w:eastAsia="Times New Roman" w:cs="Times New Roman"/>
          <w:szCs w:val="24"/>
        </w:rPr>
        <w:lastRenderedPageBreak/>
        <w:t>προσπαθήσει ένας ελεγκτικός μηχανισμός να λειτουργήσει χωρίς νομική στήριξη και χωρίς πληροφοριακό σύστημα.</w:t>
      </w:r>
    </w:p>
    <w:p w14:paraId="04B1A51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Εμ</w:t>
      </w:r>
      <w:r w:rsidRPr="005D0A29">
        <w:rPr>
          <w:rFonts w:eastAsia="Times New Roman" w:cs="Times New Roman"/>
          <w:szCs w:val="24"/>
        </w:rPr>
        <w:t xml:space="preserve">είς τι κάνουμε από τη στιγμή που αναλάβαμε και λόγω της μεγάλης βαρύτητας που δίνουμε στη δράση του Σώματος Επιθεώρησης Εργασίας για να επιφέρει την νομιμότητα στους χώρους δουλειάς; Επτά παρεμβάσεις θα αναφέρω. </w:t>
      </w:r>
    </w:p>
    <w:p w14:paraId="04B1A51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(Στο σημείο αυτό κτυπάει προειδοποιητικά το</w:t>
      </w:r>
      <w:r w:rsidRPr="005D0A29">
        <w:rPr>
          <w:rFonts w:eastAsia="Times New Roman" w:cs="Times New Roman"/>
          <w:szCs w:val="24"/>
        </w:rPr>
        <w:t xml:space="preserve"> κουδούνι λήξεως του χρόνου ομιλίας της κυρίας Υπουργού)</w:t>
      </w:r>
    </w:p>
    <w:p w14:paraId="04B1A51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Θα ξεκινήσω και ελπίζω να προλάβω να ολοκληρώσω στη δευτερολογία μου. </w:t>
      </w:r>
    </w:p>
    <w:p w14:paraId="04B1A51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Με το νέο οργανόγραμμα οι οργανικές θέσεις αυξάνονται κατά </w:t>
      </w:r>
      <w:proofErr w:type="spellStart"/>
      <w:r w:rsidRPr="005D0A29">
        <w:rPr>
          <w:rFonts w:eastAsia="Times New Roman" w:cs="Times New Roman"/>
          <w:szCs w:val="24"/>
        </w:rPr>
        <w:t>εκατόν</w:t>
      </w:r>
      <w:proofErr w:type="spellEnd"/>
      <w:r w:rsidRPr="005D0A29">
        <w:rPr>
          <w:rFonts w:eastAsia="Times New Roman" w:cs="Times New Roman"/>
          <w:szCs w:val="24"/>
        </w:rPr>
        <w:t xml:space="preserve"> σαράντα. Δημιουργούμε εννέα νέες οργανικές μονάδες, δύο διευθύ</w:t>
      </w:r>
      <w:r w:rsidRPr="005D0A29">
        <w:rPr>
          <w:rFonts w:eastAsia="Times New Roman" w:cs="Times New Roman"/>
          <w:szCs w:val="24"/>
        </w:rPr>
        <w:t>νσεις και επτά τμήματα. Έχουν ήδη γίνει πενήντα προσλήψεις στο Σώμα Επιθεώρησης Εργασίας και ελπίζω ότι μέσα στο επόμενο διάστημα θα είμαστε σε ευχάριστη θέση να ανακοινώσουμε περισσότερες. Ενίσχυση κυρίως του τμήματος της υγείας και της ασφάλειας στην εργ</w:t>
      </w:r>
      <w:r w:rsidRPr="005D0A29">
        <w:rPr>
          <w:rFonts w:eastAsia="Times New Roman" w:cs="Times New Roman"/>
          <w:szCs w:val="24"/>
        </w:rPr>
        <w:t>ασία, στο οποίο έχουν να γίνουν προσλήψεις εδώ και δεκαεπτά χρόνια.</w:t>
      </w:r>
    </w:p>
    <w:p w14:paraId="04B1A51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Το δεύτερο πολύ κρίσιμο στοιχείο για την αναβάθμιση της λειτουργίας του Σώματος Επιθεώρησης Εργασίας είναι η έγκριση ενός συνολικού σχεδίου δράσης με χρηματοδότηση από το ΕΣΠΑ 7.600.000 </w:t>
      </w:r>
      <w:r w:rsidRPr="005D0A29">
        <w:rPr>
          <w:rFonts w:eastAsia="Times New Roman" w:cs="Times New Roman"/>
          <w:szCs w:val="24"/>
        </w:rPr>
        <w:t>ευρώ, ο συνολικός προϋπολογισμός. Το συγκεκριμένο σχέδιο περιλαμβάνει χρηματοδότηση πιλοτικών προγραμμάτων ελέγχων σε κλάδους υψηλής παραβατικότητας, αναβάθμιση των υπηρεσιών ενημέρωσης και νομικών συμβουλών προς τους εργαζόμενους, αναβάθμιση των πληροφορι</w:t>
      </w:r>
      <w:r w:rsidRPr="005D0A29">
        <w:rPr>
          <w:rFonts w:eastAsia="Times New Roman" w:cs="Times New Roman"/>
          <w:szCs w:val="24"/>
        </w:rPr>
        <w:t>ακών συστημάτων και προγράμματα εκπαίδευσης των επιθεωρητών.</w:t>
      </w:r>
    </w:p>
    <w:p w14:paraId="04B1A51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(Στο σημείο αυτό κτυπάει το κουδούνι λήξεως του χρόνου ομιλίας της κυρίας Υπουργού)</w:t>
      </w:r>
    </w:p>
    <w:p w14:paraId="04B1A52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Θα συνεχίσω στη δευτερολογία μου με τα υπόλοιπα σημεία.</w:t>
      </w:r>
    </w:p>
    <w:p w14:paraId="04B1A52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(Δημήτριος Κρεμαστινός):</w:t>
      </w:r>
      <w:r w:rsidRPr="005D0A29">
        <w:rPr>
          <w:rFonts w:eastAsia="Times New Roman" w:cs="Times New Roman"/>
          <w:szCs w:val="24"/>
        </w:rPr>
        <w:t xml:space="preserve"> Ο κ. </w:t>
      </w:r>
      <w:proofErr w:type="spellStart"/>
      <w:r w:rsidRPr="005D0A29">
        <w:rPr>
          <w:rFonts w:eastAsia="Times New Roman" w:cs="Times New Roman"/>
          <w:szCs w:val="24"/>
        </w:rPr>
        <w:t>Βαρδάκης</w:t>
      </w:r>
      <w:proofErr w:type="spellEnd"/>
      <w:r w:rsidRPr="005D0A29">
        <w:rPr>
          <w:rFonts w:eastAsia="Times New Roman" w:cs="Times New Roman"/>
          <w:szCs w:val="24"/>
        </w:rPr>
        <w:t xml:space="preserve"> έχει </w:t>
      </w:r>
      <w:r w:rsidRPr="005D0A29">
        <w:rPr>
          <w:rFonts w:eastAsia="Times New Roman" w:cs="Times New Roman"/>
          <w:szCs w:val="24"/>
        </w:rPr>
        <w:t>τον λόγο για να δευτερολογήσει για τρία λεπτά.</w:t>
      </w:r>
    </w:p>
    <w:p w14:paraId="04B1A52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ΣΩΚΡΑΤΗΣ ΒΑΡΔΑΚΗΣ: </w:t>
      </w:r>
      <w:r w:rsidRPr="005D0A29">
        <w:rPr>
          <w:rFonts w:eastAsia="Times New Roman" w:cs="Times New Roman"/>
          <w:szCs w:val="24"/>
        </w:rPr>
        <w:t>Ευχαριστώ, κύριε Πρόεδρε.</w:t>
      </w:r>
    </w:p>
    <w:p w14:paraId="04B1A52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Κυρία Υπουργέ, ξέρουμε ότι πράγματι είναι δύσκολο οι υπηρεσίες και οι οργανισμοί που απαξιώθηκαν και διαλύθηκαν </w:t>
      </w:r>
      <w:r w:rsidRPr="005D0A29">
        <w:rPr>
          <w:rFonts w:eastAsia="Times New Roman" w:cs="Times New Roman"/>
          <w:szCs w:val="24"/>
        </w:rPr>
        <w:lastRenderedPageBreak/>
        <w:t>πραγματικά –το βιώσαμε στο πετσί μας από ανισόρροπες</w:t>
      </w:r>
      <w:r w:rsidRPr="005D0A29">
        <w:rPr>
          <w:rFonts w:eastAsia="Times New Roman" w:cs="Times New Roman"/>
          <w:szCs w:val="24"/>
        </w:rPr>
        <w:t xml:space="preserve"> πολιτικές τα τελευταία δεκαπέντε χρόνια- να λειτουργήσουν για την απρόσκοπτη εξυπηρέτηση του κοινωνικού συνόλου σε δύο χρόνια. Όμως, αυτό για εμάς, για την Κυβέρνησή μας, σε καμμία των περιπτώσεων δεν πρέπει να αποτελεί άλλοθι.</w:t>
      </w:r>
    </w:p>
    <w:p w14:paraId="04B1A52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Προέχει άμεσα η αποκατάστασ</w:t>
      </w:r>
      <w:r w:rsidRPr="005D0A29">
        <w:rPr>
          <w:rFonts w:eastAsia="Times New Roman" w:cs="Times New Roman"/>
          <w:szCs w:val="24"/>
        </w:rPr>
        <w:t>η των αρνητικότατων μεταβολών και της απαξίωσης που προέκυψαν, όπως σας είπα προηγουμένως, από τις πολιτικές των προηγούμενων κυβερνήσεων, συγχωνεύσεις, απενεργοποιήσεις, δομών του ΣΕΠΕ, καμμία φορά και σκόπιμα, με αποτέλεσμα το 2013, το 2014 και το 2015 η</w:t>
      </w:r>
      <w:r w:rsidRPr="005D0A29">
        <w:rPr>
          <w:rFonts w:eastAsia="Times New Roman" w:cs="Times New Roman"/>
          <w:szCs w:val="24"/>
        </w:rPr>
        <w:t xml:space="preserve"> μαύρη και ανασφάλιστη εργασία να εκτοξευθεί στο 30%.</w:t>
      </w:r>
    </w:p>
    <w:p w14:paraId="04B1A52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Περιμένουμε τις δικές σας ενέργειες, κυρία Υπουργέ, τις επόμενες ημέρες, ενέργειες που θα δημιουργήσουν άμεσα προοπτικές ασφάλειας και εργασιακής αξιοπρέπειας της ελληνικής κοινωνίας. Σε αυτές τις προσπ</w:t>
      </w:r>
      <w:r w:rsidRPr="005D0A29">
        <w:rPr>
          <w:rFonts w:eastAsia="Times New Roman" w:cs="Times New Roman"/>
          <w:szCs w:val="24"/>
        </w:rPr>
        <w:t>άθειες να ξέρετε ότι εμείς θα είμαστε αρωγοί, αλλά άμεσα θα πρέπει να γίνουν αυτές οι προσπάθειες, για να μη συμβεί ό,τι συνέβαινε τα προηγούμενα δέκα χρόνια.</w:t>
      </w:r>
    </w:p>
    <w:p w14:paraId="04B1A52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(Δημήτριος Κρεμαστινός):</w:t>
      </w:r>
      <w:r w:rsidRPr="005D0A29">
        <w:rPr>
          <w:rFonts w:eastAsia="Times New Roman" w:cs="Times New Roman"/>
          <w:szCs w:val="24"/>
        </w:rPr>
        <w:t xml:space="preserve"> Η κυρία Υπουργός έχει τον λόγο.</w:t>
      </w:r>
    </w:p>
    <w:p w14:paraId="04B1A52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ΕΦΗ ΑΧΤΣΙΟΓΛΟΥ (Υπουργός Εργα</w:t>
      </w:r>
      <w:r w:rsidRPr="005D0A29">
        <w:rPr>
          <w:rFonts w:eastAsia="Times New Roman" w:cs="Times New Roman"/>
          <w:b/>
          <w:szCs w:val="24"/>
        </w:rPr>
        <w:t xml:space="preserve">σίας, Κοινωνικής Ασφάλισης και Κοινωνικής Αλληλεγγύης): </w:t>
      </w:r>
      <w:r w:rsidRPr="005D0A29">
        <w:rPr>
          <w:rFonts w:eastAsia="Times New Roman" w:cs="Times New Roman"/>
          <w:szCs w:val="24"/>
        </w:rPr>
        <w:t>Ευχαριστώ, κύριε Πρόεδρε.</w:t>
      </w:r>
    </w:p>
    <w:p w14:paraId="04B1A52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Συνεχίζω ουσιαστικά να παραθέτω τους βασικούς άξονες της ενίσχυσης του Σώματος Επιθεώρησης Εργασίας. Είναι οι άξονες οι οποίοι δείχνουν ότι ενισχύουμε το Σώμα Επιθεώρησης Εργ</w:t>
      </w:r>
      <w:r w:rsidRPr="005D0A29">
        <w:rPr>
          <w:rFonts w:eastAsia="Times New Roman" w:cs="Times New Roman"/>
          <w:szCs w:val="24"/>
        </w:rPr>
        <w:t xml:space="preserve">ασίας με προσωπικό, με το αναγκαίο πληροφοριακό σύστημα, προκειμένου να γίνονται </w:t>
      </w:r>
      <w:proofErr w:type="spellStart"/>
      <w:r w:rsidRPr="005D0A29">
        <w:rPr>
          <w:rFonts w:eastAsia="Times New Roman" w:cs="Times New Roman"/>
          <w:szCs w:val="24"/>
        </w:rPr>
        <w:t>στοχευμένα</w:t>
      </w:r>
      <w:proofErr w:type="spellEnd"/>
      <w:r w:rsidRPr="005D0A29">
        <w:rPr>
          <w:rFonts w:eastAsia="Times New Roman" w:cs="Times New Roman"/>
          <w:szCs w:val="24"/>
        </w:rPr>
        <w:t xml:space="preserve"> οι έλεγχοι και να είναι περισσότερο αποτελεσματικοί, αλλά και με ένα σύνολο θεσμικών παρεμβάσεων, τις οποίες θα φέρουμε σύντομα στη Βουλή. Και αυτό είναι η τρίτη βα</w:t>
      </w:r>
      <w:r w:rsidRPr="005D0A29">
        <w:rPr>
          <w:rFonts w:eastAsia="Times New Roman" w:cs="Times New Roman"/>
          <w:szCs w:val="24"/>
        </w:rPr>
        <w:t>σική παρέμβαση. Ήδη μπαίνουμε στο τελικό στάδιο για την ολοκλήρωση των διαδικασιών για τους ελέγχους σε αγροτικές περιοχές. Η θολή νομοθεσία που επέτρεπε και η πολιτική απραξία που ανεχόταν τις «Μανωλάδες» έχει τελειώσει.</w:t>
      </w:r>
    </w:p>
    <w:p w14:paraId="04B1A52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Ήδη, σε λειτουργία από την αρχή το</w:t>
      </w:r>
      <w:r w:rsidRPr="005D0A29">
        <w:rPr>
          <w:rFonts w:eastAsia="Times New Roman" w:cs="Times New Roman"/>
          <w:szCs w:val="24"/>
        </w:rPr>
        <w:t xml:space="preserve">υ έτους βρίσκεται το Ολοκληρωμένο Πληροφοριακό Σύστημα του Σώματος Επιθεώρησης Εργασίας, που μέσα από ένα πρόγραμμα ανάλυσης κινδύνου δείχνει ποιες επιχειρήσεις είναι περισσότερο πιθανό να παρανομήσουν, ώστε οι έλεγχοι να γίνονται εκεί </w:t>
      </w:r>
      <w:proofErr w:type="spellStart"/>
      <w:r w:rsidRPr="005D0A29">
        <w:rPr>
          <w:rFonts w:eastAsia="Times New Roman" w:cs="Times New Roman"/>
          <w:szCs w:val="24"/>
        </w:rPr>
        <w:t>στοχευμένα</w:t>
      </w:r>
      <w:proofErr w:type="spellEnd"/>
      <w:r w:rsidRPr="005D0A29">
        <w:rPr>
          <w:rFonts w:eastAsia="Times New Roman" w:cs="Times New Roman"/>
          <w:szCs w:val="24"/>
        </w:rPr>
        <w:t xml:space="preserve">. Και </w:t>
      </w:r>
      <w:r w:rsidRPr="005D0A29">
        <w:rPr>
          <w:rFonts w:eastAsia="Times New Roman" w:cs="Times New Roman"/>
          <w:szCs w:val="24"/>
        </w:rPr>
        <w:lastRenderedPageBreak/>
        <w:t xml:space="preserve">οι </w:t>
      </w:r>
      <w:proofErr w:type="spellStart"/>
      <w:r w:rsidRPr="005D0A29">
        <w:rPr>
          <w:rFonts w:eastAsia="Times New Roman" w:cs="Times New Roman"/>
          <w:szCs w:val="24"/>
        </w:rPr>
        <w:t>σ</w:t>
      </w:r>
      <w:r w:rsidRPr="005D0A29">
        <w:rPr>
          <w:rFonts w:eastAsia="Times New Roman" w:cs="Times New Roman"/>
          <w:szCs w:val="24"/>
        </w:rPr>
        <w:t>τοχευμένοι</w:t>
      </w:r>
      <w:proofErr w:type="spellEnd"/>
      <w:r w:rsidRPr="005D0A29">
        <w:rPr>
          <w:rFonts w:eastAsia="Times New Roman" w:cs="Times New Roman"/>
          <w:szCs w:val="24"/>
        </w:rPr>
        <w:t xml:space="preserve"> έλεγχοι φέρουν αποτέλεσμα. Χαρακτηριστικό παράδειγμα είναι ότι στους κλάδους υψηλής παραβατικότητας η αδήλωτη εργασία έπεσε από 19,17% το 2014 στο 13,5% το 2016. </w:t>
      </w:r>
    </w:p>
    <w:p w14:paraId="04B1A52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Σε επιχειρησιακό επίπεδο αναβαθμίζουμε τη δράση του Σώματος Επιθεώρησης Εργασίας. Αυτή τη στιγμή υλοποιούνται προγράμματα </w:t>
      </w:r>
      <w:proofErr w:type="spellStart"/>
      <w:r w:rsidRPr="005D0A29">
        <w:rPr>
          <w:rFonts w:eastAsia="Times New Roman" w:cs="Times New Roman"/>
          <w:szCs w:val="24"/>
        </w:rPr>
        <w:t>στοχευμένων</w:t>
      </w:r>
      <w:proofErr w:type="spellEnd"/>
      <w:r w:rsidRPr="005D0A29">
        <w:rPr>
          <w:rFonts w:eastAsia="Times New Roman" w:cs="Times New Roman"/>
          <w:szCs w:val="24"/>
        </w:rPr>
        <w:t xml:space="preserve"> ελέγχων στον τουρισμό. Έχει γίνει ήδη, για παράδειγμα, μια παρέμβαση τον τελευταίο μήνα των Ειδικών Επιθεωρητών με διακόσι</w:t>
      </w:r>
      <w:r w:rsidRPr="005D0A29">
        <w:rPr>
          <w:rFonts w:eastAsia="Times New Roman" w:cs="Times New Roman"/>
          <w:szCs w:val="24"/>
        </w:rPr>
        <w:t xml:space="preserve">ους ελέγχους σε τουριστικές περιοχές, όπου στο 50% επιβλήθηκε πρόστιμο ή βρίσκονται στη διαδικασία των γραπτών εξηγήσεων. </w:t>
      </w:r>
    </w:p>
    <w:p w14:paraId="04B1A52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Θέτουμε στο στόχαστρο για πρώτη φορά την υποδηλωμένη εργασία. Πριν από λίγο διάστημα είχαμε αναφέρει το πρόστιμο του 1,5 εκατομμυρίου</w:t>
      </w:r>
      <w:r w:rsidRPr="005D0A29">
        <w:rPr>
          <w:rFonts w:eastAsia="Times New Roman" w:cs="Times New Roman"/>
          <w:szCs w:val="24"/>
        </w:rPr>
        <w:t xml:space="preserve"> ευρώ που επιβλήθηκε σε μεγάλη τράπεζα για περιπτώσεις υποδηλωμένης εργασίας, για περίπου εκατό παραβάσεις και χθες το Σώμα Επιθεώρησης Εργασίας ανακοίνωσε και πάλι πρόστιμο σε μεγάλη τράπεζα ύψους 250.000 ευρώ για παραβάσεις των χρονικών ορίων εργασίας, υ</w:t>
      </w:r>
      <w:r w:rsidRPr="005D0A29">
        <w:rPr>
          <w:rFonts w:eastAsia="Times New Roman" w:cs="Times New Roman"/>
          <w:szCs w:val="24"/>
        </w:rPr>
        <w:t xml:space="preserve">περωρίες δηλαδή και </w:t>
      </w:r>
      <w:proofErr w:type="spellStart"/>
      <w:r w:rsidRPr="005D0A29">
        <w:rPr>
          <w:rFonts w:eastAsia="Times New Roman" w:cs="Times New Roman"/>
          <w:szCs w:val="24"/>
        </w:rPr>
        <w:t>υπερεργασίες</w:t>
      </w:r>
      <w:proofErr w:type="spellEnd"/>
      <w:r w:rsidRPr="005D0A29">
        <w:rPr>
          <w:rFonts w:eastAsia="Times New Roman" w:cs="Times New Roman"/>
          <w:szCs w:val="24"/>
        </w:rPr>
        <w:t xml:space="preserve">. </w:t>
      </w:r>
    </w:p>
    <w:p w14:paraId="04B1A52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Τέλος, αναβαθμίζουμε και τον επιχειρησιακό συντονισμό των ελεγκτικών σωμάτων, ώστε πλέον να δρουν από κοινού το </w:t>
      </w:r>
      <w:r w:rsidRPr="005D0A29">
        <w:rPr>
          <w:rFonts w:eastAsia="Times New Roman" w:cs="Times New Roman"/>
          <w:szCs w:val="24"/>
        </w:rPr>
        <w:lastRenderedPageBreak/>
        <w:t>ΣΕΠΕ, το ΣΔΟΕ, η Οικονομική Αστυνομία και τα ελεγκτικά όργανα του ΕΦΚΑ. Έχει ήδη ξεκινήσει πιλοτικά στην Περι</w:t>
      </w:r>
      <w:r w:rsidRPr="005D0A29">
        <w:rPr>
          <w:rFonts w:eastAsia="Times New Roman" w:cs="Times New Roman"/>
          <w:szCs w:val="24"/>
        </w:rPr>
        <w:t xml:space="preserve">φέρεια Αττικής αυτή η λειτουργία των τεσσάρων σωμάτων και θα ολοκληρωθεί τον Σεπτέμβριο. </w:t>
      </w:r>
    </w:p>
    <w:p w14:paraId="04B1A52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Επίσης, σχεδιάζουμε ένα σύνολο θεσμικών παρεμβάσεων -αυτή είναι η τελευταία παρέμβαση- ένα σύνολο θεσμικών αλλαγών, νομοθετικό έργο δηλαδή, που θα το δείτε σύντομα στ</w:t>
      </w:r>
      <w:r w:rsidRPr="005D0A29">
        <w:rPr>
          <w:rFonts w:eastAsia="Times New Roman" w:cs="Times New Roman"/>
          <w:szCs w:val="24"/>
        </w:rPr>
        <w:t>η Βουλή. Ήδη, έχουμε θεσπίσει την υποχρεωτική καταβολή του μισθού μέσω τράπεζας, κάτι το οποίο βοηθά πάρα πολύ στον έλεγχο της καταβολής των δεδουλευμένων αποδοχών στους εργαζόμενους και το επόμενο διάστημα θα θεσπίσουμε ένα σύστημα αποκλεισμού πρόσβασης σ</w:t>
      </w:r>
      <w:r w:rsidRPr="005D0A29">
        <w:rPr>
          <w:rFonts w:eastAsia="Times New Roman" w:cs="Times New Roman"/>
          <w:szCs w:val="24"/>
        </w:rPr>
        <w:t>ε δημόσιο χρήμα ή σε κοινοτικά κονδύλια των επιχειρήσεων που συστηματικά παραβιάζουν την εργατική νομοθεσία και θα διορθώσουμε μια σειρά από «τυφλά» σημεία που έχει το σύστημα «ΕΡΓΑΝΗ» σε ό,τι αφορά ιδίως το σύστημα των υπερωριών, προκειμένου να γίνεται πο</w:t>
      </w:r>
      <w:r w:rsidRPr="005D0A29">
        <w:rPr>
          <w:rFonts w:eastAsia="Times New Roman" w:cs="Times New Roman"/>
          <w:szCs w:val="24"/>
        </w:rPr>
        <w:t xml:space="preserve">λύ καλύτερος ο έλεγχος της τήρησης των χρονικών ορίων της εργασίας. </w:t>
      </w:r>
    </w:p>
    <w:p w14:paraId="04B1A52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(Στο σημείο αυτό κτυπάει το κουδούνι λήξεως του χρόνου ομιλίας της κυρίας Υπουργού)</w:t>
      </w:r>
    </w:p>
    <w:p w14:paraId="04B1A52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Νομίζω ότι απ’ όσα πρόλαβα να αναφέρω δείχνουμε ότι αυτή η Κυβέρνηση έχει σίγουρα τη βούληση και έχει κ</w:t>
      </w:r>
      <w:r w:rsidRPr="005D0A29">
        <w:rPr>
          <w:rFonts w:eastAsia="Times New Roman" w:cs="Times New Roman"/>
          <w:szCs w:val="24"/>
        </w:rPr>
        <w:t xml:space="preserve">αι ένα πολύ συγκροτημένο σχέδιο για την επιβολή της νομιμότητας στους χώρους δουλειάς. </w:t>
      </w:r>
    </w:p>
    <w:p w14:paraId="04B1A53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(Δημήτριος Κρεμαστινός): </w:t>
      </w:r>
      <w:r w:rsidRPr="005D0A29">
        <w:rPr>
          <w:rFonts w:eastAsia="Times New Roman" w:cs="Times New Roman"/>
          <w:szCs w:val="24"/>
        </w:rPr>
        <w:t>Οι επόμενες επίκαιρες ερωτήσεις, επειδή έχουν κοινό θέμα, θα συζητηθούν μαζί.</w:t>
      </w:r>
    </w:p>
    <w:p w14:paraId="04B1A53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Θα συζητηθεί η δεύτερη με αριθμό 1205/11-7-2017 επίκαι</w:t>
      </w:r>
      <w:r w:rsidRPr="005D0A29">
        <w:rPr>
          <w:rFonts w:eastAsia="Times New Roman" w:cs="Times New Roman"/>
          <w:szCs w:val="24"/>
        </w:rPr>
        <w:t xml:space="preserve">ρη ερώτηση πρώτου κύκλου του Βουλευτή Χίου της Νέας Δημοκρατίας κ. Παναγιώτη (Νότη) </w:t>
      </w:r>
      <w:proofErr w:type="spellStart"/>
      <w:r w:rsidRPr="005D0A29">
        <w:rPr>
          <w:rFonts w:eastAsia="Times New Roman" w:cs="Times New Roman"/>
          <w:szCs w:val="24"/>
        </w:rPr>
        <w:t>Μηταράκη</w:t>
      </w:r>
      <w:proofErr w:type="spellEnd"/>
      <w:r w:rsidRPr="005D0A29">
        <w:rPr>
          <w:rFonts w:eastAsia="Times New Roman" w:cs="Times New Roman"/>
          <w:szCs w:val="24"/>
        </w:rPr>
        <w:t xml:space="preserve"> προς την Υπουργό Εργασίας, Κοινωνικής Ασφάλισης και Κοινωνικής Αλληλεγγύης, με θέμα: «Συνεχίζεται η ταλαιπωρία για όσους αναμένουν τη σύνταξή τους και χάνονται οι </w:t>
      </w:r>
      <w:r w:rsidRPr="005D0A29">
        <w:rPr>
          <w:rFonts w:eastAsia="Times New Roman" w:cs="Times New Roman"/>
          <w:szCs w:val="24"/>
        </w:rPr>
        <w:t xml:space="preserve">διαθέσιμοι πόροι». </w:t>
      </w:r>
    </w:p>
    <w:p w14:paraId="04B1A53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Επίσης, θα συζητηθεί η έβδομη με αριθμό 1214/11-7-2017 επίκαιρη ερώτηση δεύτερου κύκλου του Βουλευτή Ηρακλείου της Δημοκρατικής Συμπαράταξης ΠΑΣΟΚ - ΔΗΜΑΡ κ. Βασιλείου </w:t>
      </w:r>
      <w:proofErr w:type="spellStart"/>
      <w:r w:rsidRPr="005D0A29">
        <w:rPr>
          <w:rFonts w:eastAsia="Times New Roman" w:cs="Times New Roman"/>
          <w:szCs w:val="24"/>
        </w:rPr>
        <w:t>Κεγκέρογλου</w:t>
      </w:r>
      <w:proofErr w:type="spellEnd"/>
      <w:r w:rsidRPr="005D0A29">
        <w:rPr>
          <w:rFonts w:eastAsia="Times New Roman" w:cs="Times New Roman"/>
          <w:szCs w:val="24"/>
        </w:rPr>
        <w:t xml:space="preserve"> προς την Υπουργό Εργασίας, Κοινωνικής Ασφάλισης και Κοιν</w:t>
      </w:r>
      <w:r w:rsidRPr="005D0A29">
        <w:rPr>
          <w:rFonts w:eastAsia="Times New Roman" w:cs="Times New Roman"/>
          <w:szCs w:val="24"/>
        </w:rPr>
        <w:t xml:space="preserve">ωνικής Αλληλεγγύης, με θέμα: «Με τον νόμο του ΣΥΡΙΖΑ προβλέπονται ευτελείς συντάξεις ενώ παραμένουν και εκατοντάδες χιλιάδες σε εκκρεμότητα». </w:t>
      </w:r>
    </w:p>
    <w:p w14:paraId="04B1A53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Επίσης, θα συζητηθεί η όγδοη με αριθμό 1180/6-7-2017 επίκαιρη ερώτηση δεύτερου κύκλου της Βουλευτού Αττικής της Δ</w:t>
      </w:r>
      <w:r w:rsidRPr="005D0A29">
        <w:rPr>
          <w:rFonts w:eastAsia="Times New Roman" w:cs="Times New Roman"/>
          <w:szCs w:val="24"/>
        </w:rPr>
        <w:t xml:space="preserve">ημοκρατικής Συμπαράταξης ΠΑΣΟΚ - ΔΗΜΑΡ κ. Παρασκευής </w:t>
      </w:r>
      <w:proofErr w:type="spellStart"/>
      <w:r w:rsidRPr="005D0A29">
        <w:rPr>
          <w:rFonts w:eastAsia="Times New Roman" w:cs="Times New Roman"/>
          <w:szCs w:val="24"/>
        </w:rPr>
        <w:t>Χριστοφιλοπούλου</w:t>
      </w:r>
      <w:proofErr w:type="spellEnd"/>
      <w:r w:rsidRPr="005D0A29">
        <w:rPr>
          <w:rFonts w:eastAsia="Times New Roman" w:cs="Times New Roman"/>
          <w:szCs w:val="24"/>
        </w:rPr>
        <w:t xml:space="preserve"> προς την Υπουργό Εργασίας, Κοινωνικής Ασφάλισης και Κοινωνικής Αλληλεγγύης, σχετικά με τις καθυστερήσεις στην απονομή συντάξεων και την απώλεια πόρων για την κοινωνική ασφάλιση. </w:t>
      </w:r>
    </w:p>
    <w:p w14:paraId="04B1A53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Θα απαν</w:t>
      </w:r>
      <w:r w:rsidRPr="005D0A29">
        <w:rPr>
          <w:rFonts w:eastAsia="Times New Roman" w:cs="Times New Roman"/>
          <w:szCs w:val="24"/>
        </w:rPr>
        <w:t xml:space="preserve">τήσει ο Υφυπουργός Εργασίας, Κοινωνικής Ασφάλισης και Κοινωνικής Αλληλεγγύης κ. Πετρόπουλος. </w:t>
      </w:r>
    </w:p>
    <w:p w14:paraId="04B1A53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Κύριε </w:t>
      </w:r>
      <w:proofErr w:type="spellStart"/>
      <w:r w:rsidRPr="005D0A29">
        <w:rPr>
          <w:rFonts w:eastAsia="Times New Roman" w:cs="Times New Roman"/>
          <w:szCs w:val="24"/>
        </w:rPr>
        <w:t>Μηταράκη</w:t>
      </w:r>
      <w:proofErr w:type="spellEnd"/>
      <w:r w:rsidRPr="005D0A29">
        <w:rPr>
          <w:rFonts w:eastAsia="Times New Roman" w:cs="Times New Roman"/>
          <w:szCs w:val="24"/>
        </w:rPr>
        <w:t xml:space="preserve">, έχετε τον λόγο. </w:t>
      </w:r>
    </w:p>
    <w:p w14:paraId="04B1A53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ΝΟΤΗΣ ΜΗΤΑΡΑΚΗΣ: </w:t>
      </w:r>
      <w:r w:rsidRPr="005D0A29">
        <w:rPr>
          <w:rFonts w:eastAsia="Times New Roman" w:cs="Times New Roman"/>
          <w:szCs w:val="24"/>
        </w:rPr>
        <w:t xml:space="preserve">Ευχαριστώ πολύ, κύριε Πρόεδρε. </w:t>
      </w:r>
    </w:p>
    <w:p w14:paraId="04B1A53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Κύριε Υπουργέ, κυρίες και κύριοι συνάδελφοι, να σημειώσω κατ’ αρχάς ότι είστε πά</w:t>
      </w:r>
      <w:r w:rsidRPr="005D0A29">
        <w:rPr>
          <w:rFonts w:eastAsia="Times New Roman" w:cs="Times New Roman"/>
          <w:szCs w:val="24"/>
        </w:rPr>
        <w:t xml:space="preserve">ντα επιμελής στο να απαντάτε επίκαιρες ερωτήσεις και επερωτήσεις, δεν είστε επιμελής στο να απαντάτε τις γραπτές ερωτήσεις. Το είχα θίξει και την προηγούμενη φορά που μιλήσαμε στη Βουλή και θα ήθελα κάποια στιγμή, εάν έχετε την καλοσύνη, κύριε Υπουργέ, να </w:t>
      </w:r>
      <w:r w:rsidRPr="005D0A29">
        <w:rPr>
          <w:rFonts w:eastAsia="Times New Roman" w:cs="Times New Roman"/>
          <w:szCs w:val="24"/>
        </w:rPr>
        <w:t xml:space="preserve">απαντήσετε στις τριάντα μία ερωτήσεις που εκκρεμούν. </w:t>
      </w:r>
    </w:p>
    <w:p w14:paraId="04B1A53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Να πάμε, όμως, στην ουσία του θέματος. Είναι μεγάλο πλέον κοινωνικό πρόβλημα η καθυστέρηση στην απονομή κύριων και επικουρικών συντάξεων για δεκάδες χιλιάδες συμπολίτες μας, οι οποίοι ολοκλήρωσαν τον ερ</w:t>
      </w:r>
      <w:r w:rsidRPr="005D0A29">
        <w:rPr>
          <w:rFonts w:eastAsia="Times New Roman" w:cs="Times New Roman"/>
          <w:szCs w:val="24"/>
        </w:rPr>
        <w:t xml:space="preserve">γασιακό τους βίο σ’ αυτές τις δύσκολες συνθήκες και περιμένουν να εκδοθεί η σύνταξή τους και όσο αυτή εκκρεμεί, τους δημιουργεί σημαντικότατα προβλήματα επιβίωσης. </w:t>
      </w:r>
    </w:p>
    <w:p w14:paraId="04B1A53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Φέρατε έναν άδικο νόμο, κύριε Υπουργέ, και είναι προβληματική σήμερα στην πράξη η εφαρμογή </w:t>
      </w:r>
      <w:r w:rsidRPr="005D0A29">
        <w:rPr>
          <w:rFonts w:eastAsia="Times New Roman" w:cs="Times New Roman"/>
          <w:szCs w:val="24"/>
        </w:rPr>
        <w:t xml:space="preserve">του. Φέρατε τα πάνω-κάτω στην κοινωνική ασφάλιση, αυξήσατε τις εισφορές για την παραγωγική Ελλάδα, περικόψατε τις συντάξεις, αλλά ακόμα και αυτές τις μειωμένες συντάξεις στην πράξη δεν είστε σε θέση να τις εκδώσετε. </w:t>
      </w:r>
    </w:p>
    <w:p w14:paraId="04B1A53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 ημερολογιακός στόχος για την έκδοση α</w:t>
      </w:r>
      <w:r w:rsidRPr="005D0A29">
        <w:rPr>
          <w:rFonts w:eastAsia="Times New Roman" w:cs="Times New Roman"/>
          <w:szCs w:val="24"/>
        </w:rPr>
        <w:t xml:space="preserve">υτών των συντάξεων αποτελεί κινούμενη άμμο. Κάθε φορά, κάθε τόσο, αλλάζει η </w:t>
      </w:r>
      <w:proofErr w:type="spellStart"/>
      <w:r w:rsidRPr="005D0A29">
        <w:rPr>
          <w:rFonts w:eastAsia="Times New Roman" w:cs="Times New Roman"/>
          <w:szCs w:val="24"/>
        </w:rPr>
        <w:t>στοχοθεσία</w:t>
      </w:r>
      <w:proofErr w:type="spellEnd"/>
      <w:r w:rsidRPr="005D0A29">
        <w:rPr>
          <w:rFonts w:eastAsia="Times New Roman" w:cs="Times New Roman"/>
          <w:szCs w:val="24"/>
        </w:rPr>
        <w:t xml:space="preserve"> και εκδόθηκε και μια υπουργική απόφαση πριν από λίγες ημέρες που μετέβαλε τους στόχους αποπληρωμής των συντάξεων το 2017 για το 2018 με επιπλέον κόστος 325 εκατομμυρίων </w:t>
      </w:r>
      <w:r w:rsidRPr="005D0A29">
        <w:rPr>
          <w:rFonts w:eastAsia="Times New Roman" w:cs="Times New Roman"/>
          <w:szCs w:val="24"/>
        </w:rPr>
        <w:t xml:space="preserve">ευρώ για τον κρατικό προϋπολογισμό. </w:t>
      </w:r>
    </w:p>
    <w:p w14:paraId="04B1A53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Από τα στοιχεία που μας έδωσε ο Διοικητής του ΕΦΚΑ, εκκρεμούν εξήντα μία χιλιάδες αιτήσεις προ του νόμου </w:t>
      </w:r>
      <w:proofErr w:type="spellStart"/>
      <w:r w:rsidRPr="005D0A29">
        <w:rPr>
          <w:rFonts w:eastAsia="Times New Roman" w:cs="Times New Roman"/>
          <w:szCs w:val="24"/>
        </w:rPr>
        <w:t>Κατρούγκαλου</w:t>
      </w:r>
      <w:proofErr w:type="spellEnd"/>
      <w:r w:rsidRPr="005D0A29">
        <w:rPr>
          <w:rFonts w:eastAsia="Times New Roman" w:cs="Times New Roman"/>
          <w:szCs w:val="24"/>
        </w:rPr>
        <w:t xml:space="preserve">, αλλά εβδομήντα οκτώ χιλιάδες -πολύ περισσότερες- μετά την ψήφιση του νόμου </w:t>
      </w:r>
      <w:proofErr w:type="spellStart"/>
      <w:r w:rsidRPr="005D0A29">
        <w:rPr>
          <w:rFonts w:eastAsia="Times New Roman" w:cs="Times New Roman"/>
          <w:szCs w:val="24"/>
        </w:rPr>
        <w:t>Κατρούγκαλου</w:t>
      </w:r>
      <w:proofErr w:type="spellEnd"/>
      <w:r w:rsidRPr="005D0A29">
        <w:rPr>
          <w:rFonts w:eastAsia="Times New Roman" w:cs="Times New Roman"/>
          <w:szCs w:val="24"/>
        </w:rPr>
        <w:t xml:space="preserve">. Εκκρεμούν, </w:t>
      </w:r>
      <w:r w:rsidRPr="005D0A29">
        <w:rPr>
          <w:rFonts w:eastAsia="Times New Roman" w:cs="Times New Roman"/>
          <w:szCs w:val="24"/>
        </w:rPr>
        <w:t xml:space="preserve">βεβαίως, και </w:t>
      </w:r>
      <w:proofErr w:type="spellStart"/>
      <w:r w:rsidRPr="005D0A29">
        <w:rPr>
          <w:rFonts w:eastAsia="Times New Roman" w:cs="Times New Roman"/>
          <w:szCs w:val="24"/>
        </w:rPr>
        <w:t>εκατόν</w:t>
      </w:r>
      <w:proofErr w:type="spellEnd"/>
      <w:r w:rsidRPr="005D0A29">
        <w:rPr>
          <w:rFonts w:eastAsia="Times New Roman" w:cs="Times New Roman"/>
          <w:szCs w:val="24"/>
        </w:rPr>
        <w:t xml:space="preserve"> είκοσι έξι χιλιάδες αιτήσεις για επικουρικές και εξήντα δύο χιλιάδες αιτήσεις για εφάπαξ. Συνολικά, κύριε Υπουργέ, εκκρεμούν τριακόσιες είκοσι επτά χιλιάδες αιτήσεις συνταξιοδότησης. </w:t>
      </w:r>
    </w:p>
    <w:p w14:paraId="04B1A53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Και όπως τόνισα, επειδή η Κυβέρνησή σας αντί να κυβε</w:t>
      </w:r>
      <w:r w:rsidRPr="005D0A29">
        <w:rPr>
          <w:rFonts w:eastAsia="Times New Roman" w:cs="Times New Roman"/>
          <w:szCs w:val="24"/>
        </w:rPr>
        <w:t xml:space="preserve">ρνά προτιμά πολλές φορές να κάνει αντιπολίτευση στην Αντιπολίτευση, και σας σημείωσα ήδη –και σας προλαβαίνω φαντάζομαι- οι νέες αιτήσεις που εκκρεμούν μετά την ανάληψη των καθηκόντων σας είναι πολύ περισσότερες από αυτές που εκκρεμούσαν πριν. </w:t>
      </w:r>
    </w:p>
    <w:p w14:paraId="04B1A53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Σας πήρε έν</w:t>
      </w:r>
      <w:r w:rsidRPr="005D0A29">
        <w:rPr>
          <w:rFonts w:eastAsia="Times New Roman" w:cs="Times New Roman"/>
          <w:szCs w:val="24"/>
        </w:rPr>
        <w:t>αν χρόνο να καταλάβετε ότι δεν λειτουργεί ο μαθηματικός τύπος για τις κύριες συντάξεις. Ακόμα δεν έχετε εκδώσει τον μαθηματικό τύπο για τις επικουρικές και έχετε δώσει εντολή να μην εκδοθεί καμμία νέα επικουρική μετά την 1η Ιανουαρίου του 2015. Επί δυόμισι</w:t>
      </w:r>
      <w:r w:rsidRPr="005D0A29">
        <w:rPr>
          <w:rFonts w:eastAsia="Times New Roman" w:cs="Times New Roman"/>
          <w:szCs w:val="24"/>
        </w:rPr>
        <w:t xml:space="preserve"> χρόνια, δηλαδή, δεν υπάρχει έκδοση επικουρικών.</w:t>
      </w:r>
    </w:p>
    <w:p w14:paraId="04B1A53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Πείτε μας, κύριε Υπουργέ, ποιος είναι ο νέος στόχος και κυρίως πείσετε την Εθνική Αντιπροσωπεία ότι είστε σε θέση με συγκεκριμένους πόρους που έχετε δεσμεύσει, με συγκεκριμένες διαδικασίες πλέον που λειτουργ</w:t>
      </w:r>
      <w:r w:rsidRPr="005D0A29">
        <w:rPr>
          <w:rFonts w:eastAsia="Times New Roman" w:cs="Times New Roman"/>
          <w:szCs w:val="24"/>
        </w:rPr>
        <w:t>ούν, να καλύψετε τον νέο ανανεωμένο στόχο σας.</w:t>
      </w:r>
    </w:p>
    <w:p w14:paraId="04B1A53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Ευχαριστώ.</w:t>
      </w:r>
    </w:p>
    <w:p w14:paraId="04B1A54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Τον λόγο έχει ο κ. </w:t>
      </w:r>
      <w:proofErr w:type="spellStart"/>
      <w:r w:rsidRPr="005D0A29">
        <w:rPr>
          <w:rFonts w:eastAsia="Times New Roman" w:cs="Times New Roman"/>
          <w:szCs w:val="24"/>
        </w:rPr>
        <w:t>Κεγκέρογλου</w:t>
      </w:r>
      <w:proofErr w:type="spellEnd"/>
      <w:r w:rsidRPr="005D0A29">
        <w:rPr>
          <w:rFonts w:eastAsia="Times New Roman" w:cs="Times New Roman"/>
          <w:szCs w:val="24"/>
        </w:rPr>
        <w:t>, για δύο λεπτά.</w:t>
      </w:r>
    </w:p>
    <w:p w14:paraId="04B1A54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ΒΑΣΙΛΕΙΟΣ ΚΕΓΚΕΡΟΓΛΟΥ: </w:t>
      </w:r>
      <w:r w:rsidRPr="005D0A29">
        <w:rPr>
          <w:rFonts w:eastAsia="Times New Roman" w:cs="Times New Roman"/>
          <w:szCs w:val="24"/>
        </w:rPr>
        <w:t>Κύριε Υπουργέ -παρουσία βεβαίως της κυρίας Υπουργού, πρέπει να σας λέμε κύριο Υφυπουργό, αλλά νομίζω ότι ενιαία λειτουργείτε- εί</w:t>
      </w:r>
      <w:r w:rsidRPr="005D0A29">
        <w:rPr>
          <w:rFonts w:eastAsia="Times New Roman" w:cs="Times New Roman"/>
          <w:szCs w:val="24"/>
        </w:rPr>
        <w:t xml:space="preserve">στε πλέον η μακροβιότερη </w:t>
      </w:r>
      <w:proofErr w:type="spellStart"/>
      <w:r w:rsidRPr="005D0A29">
        <w:rPr>
          <w:rFonts w:eastAsia="Times New Roman" w:cs="Times New Roman"/>
          <w:szCs w:val="24"/>
        </w:rPr>
        <w:t>μνημονιακή</w:t>
      </w:r>
      <w:proofErr w:type="spellEnd"/>
      <w:r w:rsidRPr="005D0A29">
        <w:rPr>
          <w:rFonts w:eastAsia="Times New Roman" w:cs="Times New Roman"/>
          <w:szCs w:val="24"/>
        </w:rPr>
        <w:t xml:space="preserve"> κυβέρνηση. Αυτό δεν σας δίνει το δικαίωμα να αναζητείται άλλοθι σε οτιδήποτε αρνητικό υπήρχε από τα πολλά αρνητικά που υπήρχαν και θα υπάρχουν πάντα σε κάθε τομέα της πολιτικής.</w:t>
      </w:r>
    </w:p>
    <w:p w14:paraId="04B1A54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Συγκεκριμένα, για το θέμα που συζητάμε, οι</w:t>
      </w:r>
      <w:r w:rsidRPr="005D0A29">
        <w:rPr>
          <w:rFonts w:eastAsia="Times New Roman" w:cs="Times New Roman"/>
          <w:szCs w:val="24"/>
        </w:rPr>
        <w:t xml:space="preserve"> τριακόσιες και πλέον χιλιάδες αιτήσεις για κύριες, επικουρικές και εφάπαξ είναι ένα θέμα που εδώ και καιρό σάς έχουμε ζητήσει να το αντιμετωπίσετε. Έχετε δεσμευτεί με μεγάλες κουβέντες ότι τον Οκτώβρη θα είναι τα πάντα λυμένα -αν θυμάμαι καλά- και βεβαίως</w:t>
      </w:r>
      <w:r w:rsidRPr="005D0A29">
        <w:rPr>
          <w:rFonts w:eastAsia="Times New Roman" w:cs="Times New Roman"/>
          <w:szCs w:val="24"/>
        </w:rPr>
        <w:t xml:space="preserve"> έχετε </w:t>
      </w:r>
      <w:r w:rsidRPr="005D0A29">
        <w:rPr>
          <w:rFonts w:eastAsia="Times New Roman" w:cs="Times New Roman"/>
          <w:szCs w:val="24"/>
        </w:rPr>
        <w:lastRenderedPageBreak/>
        <w:t xml:space="preserve">δεσμευτεί και με το μνημόνιο, προκειμένου να μην χαθούν συγκεκριμένα χρήματα σε χρονοδιάγραμμα έκδοσης αυτών των συντάξεων, των εφάπαξ, των κύριων και των επικουρικών. </w:t>
      </w:r>
    </w:p>
    <w:p w14:paraId="04B1A54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Κύριε Υπουργέ, χθες ο κ. </w:t>
      </w:r>
      <w:proofErr w:type="spellStart"/>
      <w:r w:rsidRPr="005D0A29">
        <w:rPr>
          <w:rFonts w:eastAsia="Times New Roman" w:cs="Times New Roman"/>
          <w:szCs w:val="24"/>
        </w:rPr>
        <w:t>Μπακαλέξης</w:t>
      </w:r>
      <w:proofErr w:type="spellEnd"/>
      <w:r w:rsidRPr="005D0A29">
        <w:rPr>
          <w:rFonts w:eastAsia="Times New Roman" w:cs="Times New Roman"/>
          <w:szCs w:val="24"/>
        </w:rPr>
        <w:t>, ο ΕΦΚΑ ανακοίνωσε εσπευσμένα ένα πριμ για τ</w:t>
      </w:r>
      <w:r w:rsidRPr="005D0A29">
        <w:rPr>
          <w:rFonts w:eastAsia="Times New Roman" w:cs="Times New Roman"/>
          <w:szCs w:val="24"/>
        </w:rPr>
        <w:t>ους εργαζομένους, προκειμένου να βγει το χρονοδιάγραμμα, υποθέτω. Αυτή είναι μια κίνηση πανικού μπροστά στην αδράνεια που είχατε δείξει μέχρι τώρα και στο τεράστιο πρόβλημα το οποίο συσσωρεύτηκε.</w:t>
      </w:r>
    </w:p>
    <w:p w14:paraId="04B1A54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Θα θέλαμε να μας εξηγήσετε γιατί μέχρι τώρα δεν είχατε λάβει</w:t>
      </w:r>
      <w:r w:rsidRPr="005D0A29">
        <w:rPr>
          <w:rFonts w:eastAsia="Times New Roman" w:cs="Times New Roman"/>
          <w:szCs w:val="24"/>
        </w:rPr>
        <w:t xml:space="preserve"> μέτρα αντίστοιχα ή άλλα που θα οδηγούσαν στην εξέταση των </w:t>
      </w:r>
      <w:proofErr w:type="spellStart"/>
      <w:r w:rsidRPr="005D0A29">
        <w:rPr>
          <w:rFonts w:eastAsia="Times New Roman" w:cs="Times New Roman"/>
          <w:szCs w:val="24"/>
        </w:rPr>
        <w:t>εκκρεμουσών</w:t>
      </w:r>
      <w:proofErr w:type="spellEnd"/>
      <w:r w:rsidRPr="005D0A29">
        <w:rPr>
          <w:rFonts w:eastAsia="Times New Roman" w:cs="Times New Roman"/>
          <w:szCs w:val="24"/>
        </w:rPr>
        <w:t xml:space="preserve"> αιτήσεων. </w:t>
      </w:r>
    </w:p>
    <w:p w14:paraId="04B1A54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Και βεβαίως να μας πείτε τι θα κάνετε για τις ευτελείς συντάξεις οι οποίες έχουν αρχίσει και βγαίνουν και αφορούν αιτήσεις που έγιναν το διάστημα από 1-1-2015 ως 12-5-2016, π</w:t>
      </w:r>
      <w:r w:rsidRPr="005D0A29">
        <w:rPr>
          <w:rFonts w:eastAsia="Times New Roman" w:cs="Times New Roman"/>
          <w:szCs w:val="24"/>
        </w:rPr>
        <w:t xml:space="preserve">ριν δηλαδή από την εφαρμογή του νόμου </w:t>
      </w:r>
      <w:proofErr w:type="spellStart"/>
      <w:r w:rsidRPr="005D0A29">
        <w:rPr>
          <w:rFonts w:eastAsia="Times New Roman" w:cs="Times New Roman"/>
          <w:szCs w:val="24"/>
        </w:rPr>
        <w:t>Κατρούγκαλου</w:t>
      </w:r>
      <w:proofErr w:type="spellEnd"/>
      <w:r w:rsidRPr="005D0A29">
        <w:rPr>
          <w:rFonts w:eastAsia="Times New Roman" w:cs="Times New Roman"/>
          <w:szCs w:val="24"/>
        </w:rPr>
        <w:t xml:space="preserve">, που λόγω των μέτρων τα οποία ψηφίστηκαν το καλοκαίρι του 2015, οδηγούν σε συντάξεις του τύπου -θα σας καταθέσω τα αντίστοιχα έγγραφα- 121 ευρώ σύνταξη σε </w:t>
      </w:r>
      <w:proofErr w:type="spellStart"/>
      <w:r w:rsidRPr="005D0A29">
        <w:rPr>
          <w:rFonts w:eastAsia="Times New Roman" w:cs="Times New Roman"/>
          <w:szCs w:val="24"/>
        </w:rPr>
        <w:t>εξηντατετράχρονη</w:t>
      </w:r>
      <w:proofErr w:type="spellEnd"/>
      <w:r w:rsidRPr="005D0A29">
        <w:rPr>
          <w:rFonts w:eastAsia="Times New Roman" w:cs="Times New Roman"/>
          <w:szCs w:val="24"/>
        </w:rPr>
        <w:t xml:space="preserve"> ασφαλισμένη για δεκαεπτά χρόνια ε</w:t>
      </w:r>
      <w:r w:rsidRPr="005D0A29">
        <w:rPr>
          <w:rFonts w:eastAsia="Times New Roman" w:cs="Times New Roman"/>
          <w:szCs w:val="24"/>
        </w:rPr>
        <w:t>ργασίας. Σας το έχω γράψει αναλυτικά στην ε</w:t>
      </w:r>
      <w:r w:rsidRPr="005D0A29">
        <w:rPr>
          <w:rFonts w:eastAsia="Times New Roman" w:cs="Times New Roman"/>
          <w:szCs w:val="24"/>
        </w:rPr>
        <w:lastRenderedPageBreak/>
        <w:t>ρώτηση. Και όταν θα φθάσει στα εξήντα επτά, θα πάρει και τη λεγόμενη εθνική σύνταξη, το μέρος που της αναλογεί, δηλαδή 346 ευρώ ή δεν ξέρω πόσα άλλα.</w:t>
      </w:r>
    </w:p>
    <w:p w14:paraId="04B1A546"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(Στο σημείο αυτό ο Βουλευτής κ. Βασίλειος </w:t>
      </w:r>
      <w:proofErr w:type="spellStart"/>
      <w:r w:rsidRPr="005D0A29">
        <w:rPr>
          <w:rFonts w:eastAsia="Times New Roman"/>
          <w:szCs w:val="24"/>
        </w:rPr>
        <w:t>Κεγκέρογλου</w:t>
      </w:r>
      <w:proofErr w:type="spellEnd"/>
      <w:r w:rsidRPr="005D0A29">
        <w:rPr>
          <w:rFonts w:eastAsia="Times New Roman"/>
          <w:szCs w:val="24"/>
        </w:rPr>
        <w:t xml:space="preserve"> καταθέτει</w:t>
      </w:r>
      <w:r w:rsidRPr="005D0A29">
        <w:rPr>
          <w:rFonts w:eastAsia="Times New Roman"/>
          <w:szCs w:val="24"/>
        </w:rPr>
        <w:t xml:space="preserve">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4B1A547" w14:textId="77777777" w:rsidR="0001266C" w:rsidRDefault="00D81D51">
      <w:pPr>
        <w:spacing w:line="600" w:lineRule="auto"/>
        <w:ind w:firstLine="709"/>
        <w:jc w:val="both"/>
        <w:rPr>
          <w:rFonts w:eastAsia="Times New Roman"/>
          <w:szCs w:val="24"/>
        </w:rPr>
      </w:pPr>
      <w:r w:rsidRPr="005D0A29">
        <w:rPr>
          <w:rFonts w:eastAsia="Times New Roman"/>
          <w:szCs w:val="24"/>
        </w:rPr>
        <w:t>Αυτό το φαινόμενο δεν αφορά μία, δύο, τρεις ή κάποιες μεμονωμένες περιπτώσεις, ούτε καν τις τριάντα χιλιά</w:t>
      </w:r>
      <w:r w:rsidRPr="005D0A29">
        <w:rPr>
          <w:rFonts w:eastAsia="Times New Roman"/>
          <w:szCs w:val="24"/>
        </w:rPr>
        <w:t xml:space="preserve">δες που αφορά σε αυτό το διάστημα. Θα είναι ένα διαρκές φαινόμενο από εδώ και πέρα. </w:t>
      </w:r>
    </w:p>
    <w:p w14:paraId="04B1A548" w14:textId="77777777" w:rsidR="0001266C" w:rsidRDefault="00D81D51">
      <w:pPr>
        <w:spacing w:line="600" w:lineRule="auto"/>
        <w:ind w:firstLine="709"/>
        <w:jc w:val="both"/>
        <w:rPr>
          <w:rFonts w:eastAsia="Times New Roman"/>
          <w:szCs w:val="24"/>
        </w:rPr>
      </w:pPr>
      <w:r w:rsidRPr="005D0A29">
        <w:rPr>
          <w:rFonts w:eastAsia="Times New Roman"/>
          <w:szCs w:val="24"/>
        </w:rPr>
        <w:t>Άρα, πρέπει να μας πείτε τι θα κάνετε άμεσα για την έκδοση των συντάξεων και αν σκέφτεστε να επανεξετάσετε αυτή την κοινωνικά ανάλγητη ρύθμιση την οποία ψηφίσατε –εισηγηθή</w:t>
      </w:r>
      <w:r w:rsidRPr="005D0A29">
        <w:rPr>
          <w:rFonts w:eastAsia="Times New Roman"/>
          <w:szCs w:val="24"/>
        </w:rPr>
        <w:t xml:space="preserve">κατε εσείς, υποθέτω, και όχι η τρόικα και ψήφισαν οι </w:t>
      </w:r>
      <w:proofErr w:type="spellStart"/>
      <w:r w:rsidRPr="005D0A29">
        <w:rPr>
          <w:rFonts w:eastAsia="Times New Roman"/>
          <w:szCs w:val="24"/>
        </w:rPr>
        <w:t>εκατόν</w:t>
      </w:r>
      <w:proofErr w:type="spellEnd"/>
      <w:r w:rsidRPr="005D0A29">
        <w:rPr>
          <w:rFonts w:eastAsia="Times New Roman"/>
          <w:szCs w:val="24"/>
        </w:rPr>
        <w:t xml:space="preserve"> πενήντα τρεις συνάδελφοι της Πλειοψηφίας- που λέει ότι μέχρι τα εξήντα επτά μπορείς να ζεις και με άλλους τρόπους, σε γυναίκες ή άνδρες ή οποιοσδήποτε άλλος είχε καταβάλλει τις εισφορές. Και να μα</w:t>
      </w:r>
      <w:r w:rsidRPr="005D0A29">
        <w:rPr>
          <w:rFonts w:eastAsia="Times New Roman"/>
          <w:szCs w:val="24"/>
        </w:rPr>
        <w:t>ς υποδείξετε και με ποιους άλλους τρόπους θα ζήσουν μέχρι τα εξήντα επτά, αφού έχετε ψηφίσει αυτή τη ρύθμιση.</w:t>
      </w:r>
    </w:p>
    <w:p w14:paraId="04B1A549" w14:textId="77777777" w:rsidR="0001266C" w:rsidRDefault="00D81D51">
      <w:pPr>
        <w:spacing w:line="600" w:lineRule="auto"/>
        <w:ind w:firstLine="709"/>
        <w:jc w:val="both"/>
        <w:rPr>
          <w:rFonts w:eastAsia="Times New Roman"/>
          <w:bCs/>
        </w:rPr>
      </w:pPr>
      <w:r w:rsidRPr="005D0A29">
        <w:rPr>
          <w:rFonts w:eastAsia="Times New Roman"/>
          <w:szCs w:val="24"/>
        </w:rPr>
        <w:lastRenderedPageBreak/>
        <w:t xml:space="preserve">Ευχαριστώ, </w:t>
      </w:r>
      <w:r w:rsidRPr="005D0A29">
        <w:rPr>
          <w:rFonts w:eastAsia="Times New Roman"/>
          <w:bCs/>
        </w:rPr>
        <w:t>κύριε Πρόεδρε.</w:t>
      </w:r>
    </w:p>
    <w:p w14:paraId="04B1A54A" w14:textId="77777777" w:rsidR="0001266C" w:rsidRDefault="00D81D51">
      <w:pPr>
        <w:spacing w:line="600" w:lineRule="auto"/>
        <w:ind w:firstLine="709"/>
        <w:jc w:val="both"/>
        <w:rPr>
          <w:rFonts w:eastAsia="Times New Roman"/>
          <w:bCs/>
        </w:rPr>
      </w:pPr>
      <w:r w:rsidRPr="005D0A29">
        <w:rPr>
          <w:rFonts w:eastAsia="Times New Roman"/>
          <w:b/>
          <w:bCs/>
        </w:rPr>
        <w:t>ΠΡΟΕΔΡΕΥΩΝ (Δημήτριος Κρεμαστινός):</w:t>
      </w:r>
      <w:r w:rsidRPr="005D0A29">
        <w:rPr>
          <w:rFonts w:eastAsia="Times New Roman"/>
          <w:bCs/>
        </w:rPr>
        <w:t xml:space="preserve"> Κι εγώ.</w:t>
      </w:r>
    </w:p>
    <w:p w14:paraId="04B1A54B" w14:textId="77777777" w:rsidR="0001266C" w:rsidRDefault="00D81D51">
      <w:pPr>
        <w:spacing w:line="600" w:lineRule="auto"/>
        <w:ind w:firstLine="709"/>
        <w:jc w:val="both"/>
        <w:rPr>
          <w:rFonts w:eastAsia="Times New Roman"/>
          <w:bCs/>
        </w:rPr>
      </w:pPr>
      <w:r w:rsidRPr="005D0A29">
        <w:rPr>
          <w:rFonts w:eastAsia="Times New Roman"/>
          <w:bCs/>
        </w:rPr>
        <w:t xml:space="preserve">Κυρία </w:t>
      </w:r>
      <w:proofErr w:type="spellStart"/>
      <w:r w:rsidRPr="005D0A29">
        <w:rPr>
          <w:rFonts w:eastAsia="Times New Roman"/>
          <w:bCs/>
        </w:rPr>
        <w:t>Χριστοφιλοπούλου</w:t>
      </w:r>
      <w:proofErr w:type="spellEnd"/>
      <w:r w:rsidRPr="005D0A29">
        <w:rPr>
          <w:rFonts w:eastAsia="Times New Roman"/>
          <w:bCs/>
        </w:rPr>
        <w:t>, έχετε τον λόγο.</w:t>
      </w:r>
    </w:p>
    <w:p w14:paraId="04B1A54C" w14:textId="77777777" w:rsidR="0001266C" w:rsidRDefault="00D81D51">
      <w:pPr>
        <w:spacing w:line="600" w:lineRule="auto"/>
        <w:ind w:firstLine="709"/>
        <w:jc w:val="both"/>
        <w:rPr>
          <w:rFonts w:eastAsia="Times New Roman"/>
          <w:bCs/>
        </w:rPr>
      </w:pPr>
      <w:r w:rsidRPr="005D0A29">
        <w:rPr>
          <w:rFonts w:eastAsia="Times New Roman"/>
          <w:b/>
          <w:bCs/>
        </w:rPr>
        <w:t>ΠΑΡΑΣΚΕΥΗ ΧΡΙΣΤΟΦΙΛΟΠΟΥΛΟΥ:</w:t>
      </w:r>
      <w:r w:rsidRPr="005D0A29">
        <w:rPr>
          <w:rFonts w:eastAsia="Times New Roman"/>
          <w:bCs/>
        </w:rPr>
        <w:t xml:space="preserve"> Κύριε Υπ</w:t>
      </w:r>
      <w:r w:rsidRPr="005D0A29">
        <w:rPr>
          <w:rFonts w:eastAsia="Times New Roman"/>
          <w:bCs/>
        </w:rPr>
        <w:t xml:space="preserve">ουργέ, συνεχίζω κι εγώ με τις δικές μου σκέψεις και τα δικά μου στοιχεία πάνω στα θέματα που ήδη έθεσαν οι δύο προηγούμενοι συνάδελφοι. </w:t>
      </w:r>
    </w:p>
    <w:p w14:paraId="04B1A54D" w14:textId="77777777" w:rsidR="0001266C" w:rsidRDefault="00D81D51">
      <w:pPr>
        <w:spacing w:line="600" w:lineRule="auto"/>
        <w:ind w:firstLine="709"/>
        <w:jc w:val="both"/>
        <w:rPr>
          <w:rFonts w:eastAsia="Times New Roman"/>
          <w:bCs/>
        </w:rPr>
      </w:pPr>
      <w:r w:rsidRPr="005D0A29">
        <w:rPr>
          <w:rFonts w:eastAsia="Times New Roman"/>
          <w:bCs/>
        </w:rPr>
        <w:t>Κύριε Υπουργέ, υπάρχουν αυτή τη στιγμή συνταξιούχοι –και το γνωρίζετε- που ενώ έχουν βγει στη σύνταξη, παραδείγματος χά</w:t>
      </w:r>
      <w:r w:rsidRPr="005D0A29">
        <w:rPr>
          <w:rFonts w:eastAsia="Times New Roman"/>
          <w:bCs/>
        </w:rPr>
        <w:t xml:space="preserve">ριν από τον δημόσιο τομέα, στις αρχές του χρόνου, δεν έχουν καν πάρει την προσωρινή σύνταξη. </w:t>
      </w:r>
    </w:p>
    <w:p w14:paraId="04B1A54E" w14:textId="77777777" w:rsidR="0001266C" w:rsidRDefault="00D81D51">
      <w:pPr>
        <w:spacing w:line="600" w:lineRule="auto"/>
        <w:ind w:firstLine="709"/>
        <w:jc w:val="both"/>
        <w:rPr>
          <w:rFonts w:eastAsia="Times New Roman"/>
          <w:bCs/>
        </w:rPr>
      </w:pPr>
      <w:r w:rsidRPr="005D0A29">
        <w:rPr>
          <w:rFonts w:eastAsia="Times New Roman"/>
          <w:bCs/>
        </w:rPr>
        <w:t>Και καλούνται αυτοί οι άνθρωποι –πολλοί από τους τριακόσιες χιλιάδες που ήδη αναφέρθηκαν- να πληρώσουν τον ΕΝΦΙΑ και τους φόρους, δηλαδή να είναι συνεπείς στις υπ</w:t>
      </w:r>
      <w:r w:rsidRPr="005D0A29">
        <w:rPr>
          <w:rFonts w:eastAsia="Times New Roman"/>
          <w:bCs/>
        </w:rPr>
        <w:t xml:space="preserve">οχρεώσεις τους προς το κράτος και την ίδια ώρα να ζήσουν, να καλύψουν τις προσωπικές τους ανάγκες και τις οικογενειακές τους ανάγκες. Υπάρχει δηλαδή ζήτημα ουσίας και επιβίωσης στο θέμα αυτό. </w:t>
      </w:r>
    </w:p>
    <w:p w14:paraId="04B1A54F" w14:textId="77777777" w:rsidR="0001266C" w:rsidRDefault="00D81D51">
      <w:pPr>
        <w:spacing w:line="600" w:lineRule="auto"/>
        <w:ind w:firstLine="709"/>
        <w:jc w:val="both"/>
        <w:rPr>
          <w:rFonts w:eastAsia="Times New Roman"/>
          <w:bCs/>
        </w:rPr>
      </w:pPr>
      <w:r w:rsidRPr="005D0A29">
        <w:rPr>
          <w:rFonts w:eastAsia="Times New Roman"/>
          <w:bCs/>
        </w:rPr>
        <w:lastRenderedPageBreak/>
        <w:t xml:space="preserve">Και επανέρχομαι σε αυτά που ήδη κατατέθηκαν, για να ζητήσω και </w:t>
      </w:r>
      <w:r w:rsidRPr="005D0A29">
        <w:rPr>
          <w:rFonts w:eastAsia="Times New Roman"/>
          <w:bCs/>
        </w:rPr>
        <w:t xml:space="preserve">κάτι επιπλέον. Όντως, λοιπόν, έχετε καθυστερήσει πάρα πολύ στην έκδοση νέων συντάξεων. Ήδη το κονδύλι των 859 εκατομμυρίων ευρώ -υποτίθεται ότι μέχρι τον Οκτώβριο του 2017 θα δίνονταν οι συντάξεις και είχατε το κονδύλι αυτό, το είχατε εξασφαλίσει- παίρνει </w:t>
      </w:r>
      <w:r w:rsidRPr="005D0A29">
        <w:rPr>
          <w:rFonts w:eastAsia="Times New Roman"/>
          <w:bCs/>
        </w:rPr>
        <w:t xml:space="preserve">παράταση. </w:t>
      </w:r>
    </w:p>
    <w:p w14:paraId="04B1A550" w14:textId="77777777" w:rsidR="0001266C" w:rsidRDefault="00D81D51">
      <w:pPr>
        <w:spacing w:line="600" w:lineRule="auto"/>
        <w:ind w:firstLine="709"/>
        <w:jc w:val="both"/>
        <w:rPr>
          <w:rFonts w:eastAsia="Times New Roman"/>
          <w:bCs/>
        </w:rPr>
      </w:pPr>
      <w:r w:rsidRPr="005D0A29">
        <w:rPr>
          <w:rFonts w:eastAsia="Times New Roman"/>
          <w:bCs/>
        </w:rPr>
        <w:t xml:space="preserve">Πείτε μας εδώ στη Βουλή γιατί ήταν ανάγκη να πάρει παράταση και εν πάση </w:t>
      </w:r>
      <w:proofErr w:type="spellStart"/>
      <w:r w:rsidRPr="005D0A29">
        <w:rPr>
          <w:rFonts w:eastAsia="Times New Roman"/>
          <w:bCs/>
        </w:rPr>
        <w:t>περιπτώσει</w:t>
      </w:r>
      <w:proofErr w:type="spellEnd"/>
      <w:r w:rsidRPr="005D0A29">
        <w:rPr>
          <w:rFonts w:eastAsia="Times New Roman"/>
          <w:bCs/>
        </w:rPr>
        <w:t>, πότε οι συνταξιούχοι θα πάρουν τα λεφτά τους και εν τω μεταξύ, τι θα κάνετε για να εκδίδονται οι προσωρινές συντάξεις.</w:t>
      </w:r>
    </w:p>
    <w:p w14:paraId="04B1A551" w14:textId="77777777" w:rsidR="0001266C" w:rsidRDefault="00D81D51">
      <w:pPr>
        <w:spacing w:line="600" w:lineRule="auto"/>
        <w:ind w:firstLine="709"/>
        <w:jc w:val="both"/>
        <w:rPr>
          <w:rFonts w:eastAsia="Times New Roman"/>
          <w:bCs/>
        </w:rPr>
      </w:pPr>
      <w:r w:rsidRPr="005D0A29">
        <w:rPr>
          <w:rFonts w:eastAsia="Times New Roman"/>
          <w:bCs/>
        </w:rPr>
        <w:t>Διότι, κύριε Πρόεδρε, είναι γνωστό ότι η ν</w:t>
      </w:r>
      <w:r w:rsidRPr="005D0A29">
        <w:rPr>
          <w:rFonts w:eastAsia="Times New Roman"/>
          <w:bCs/>
        </w:rPr>
        <w:t xml:space="preserve">ομοθεσία του 2011 έγινε για να διευκολύνει. Και αντί να πάμε μπροστά –γιατί κάθε κυβέρνηση παραλαμβάνει και προβλήματα και θετικά- στην ιστορία αυτή, πήγαμε πίσω. </w:t>
      </w:r>
    </w:p>
    <w:p w14:paraId="04B1A552" w14:textId="77777777" w:rsidR="0001266C" w:rsidRDefault="00D81D51">
      <w:pPr>
        <w:spacing w:line="600" w:lineRule="auto"/>
        <w:ind w:firstLine="709"/>
        <w:jc w:val="both"/>
        <w:rPr>
          <w:rFonts w:eastAsia="Times New Roman"/>
          <w:bCs/>
        </w:rPr>
      </w:pPr>
      <w:r w:rsidRPr="005D0A29">
        <w:rPr>
          <w:rFonts w:eastAsia="Times New Roman"/>
          <w:bCs/>
        </w:rPr>
        <w:t xml:space="preserve">Και εξηγούμαι. Όχι μόνο έχουμε χαμηλότερο πλαφόν στις προσωρινές συντάξεις, αλλά σήμερα που </w:t>
      </w:r>
      <w:r w:rsidRPr="005D0A29">
        <w:rPr>
          <w:rFonts w:eastAsia="Times New Roman"/>
          <w:bCs/>
        </w:rPr>
        <w:t xml:space="preserve">μιλάμε έχουμε –και το γνωρίζετε- πολλούς δικαιούχους συντάξεων του ΟΑΕΕ και άλλων παλαιών ταμείων, οι οποίοι δεν παίρνουν καν προσωρινή σύνταξη. </w:t>
      </w:r>
    </w:p>
    <w:p w14:paraId="04B1A553" w14:textId="77777777" w:rsidR="0001266C" w:rsidRDefault="00D81D51">
      <w:pPr>
        <w:spacing w:line="600" w:lineRule="auto"/>
        <w:ind w:firstLine="709"/>
        <w:jc w:val="both"/>
        <w:rPr>
          <w:rFonts w:eastAsia="Times New Roman"/>
          <w:bCs/>
        </w:rPr>
      </w:pPr>
      <w:r w:rsidRPr="005D0A29">
        <w:rPr>
          <w:rFonts w:eastAsia="Times New Roman"/>
          <w:bCs/>
        </w:rPr>
        <w:lastRenderedPageBreak/>
        <w:t>Πόσοι είναι αυτοί, κύριε Υπουργέ, και πότε αυτοί οι άνθρωποι θα πάρουν τουλάχιστον την προσωρινή τους σύνταξη,</w:t>
      </w:r>
      <w:r w:rsidRPr="005D0A29">
        <w:rPr>
          <w:rFonts w:eastAsia="Times New Roman"/>
          <w:bCs/>
        </w:rPr>
        <w:t xml:space="preserve"> αυτή την πετσοκομμένη; Γιατί δεν καταργήσατε μόνο το ΕΚΑΣ και τα πετσοκόψατε, αλλά δεχθήκατε όλες τις δικές μας περικοπές και είπατε ότι δεν είναι αρκετές, και για να καλύψουμε τα </w:t>
      </w:r>
      <w:r w:rsidRPr="005D0A29">
        <w:rPr>
          <w:rFonts w:eastAsia="Times New Roman"/>
          <w:bCs/>
          <w:lang w:val="en-US"/>
        </w:rPr>
        <w:t>capital</w:t>
      </w:r>
      <w:r w:rsidRPr="005D0A29">
        <w:rPr>
          <w:rFonts w:eastAsia="Times New Roman"/>
          <w:bCs/>
        </w:rPr>
        <w:t xml:space="preserve"> </w:t>
      </w:r>
      <w:r w:rsidRPr="005D0A29">
        <w:rPr>
          <w:rFonts w:eastAsia="Times New Roman"/>
          <w:bCs/>
          <w:lang w:val="en-US"/>
        </w:rPr>
        <w:t>controls</w:t>
      </w:r>
      <w:r w:rsidRPr="005D0A29">
        <w:rPr>
          <w:rFonts w:eastAsia="Times New Roman"/>
          <w:bCs/>
        </w:rPr>
        <w:t xml:space="preserve"> και τη «</w:t>
      </w:r>
      <w:proofErr w:type="spellStart"/>
      <w:r w:rsidRPr="005D0A29">
        <w:rPr>
          <w:rFonts w:eastAsia="Times New Roman"/>
          <w:bCs/>
        </w:rPr>
        <w:t>βαρουφάκειο</w:t>
      </w:r>
      <w:proofErr w:type="spellEnd"/>
      <w:r w:rsidRPr="005D0A29">
        <w:rPr>
          <w:rFonts w:eastAsia="Times New Roman"/>
          <w:bCs/>
        </w:rPr>
        <w:t>» διαδρομή, έπρεπε να κάνουμε και άλλες</w:t>
      </w:r>
      <w:r w:rsidRPr="005D0A29">
        <w:rPr>
          <w:rFonts w:eastAsia="Times New Roman"/>
          <w:bCs/>
        </w:rPr>
        <w:t xml:space="preserve">. </w:t>
      </w:r>
    </w:p>
    <w:p w14:paraId="04B1A554" w14:textId="77777777" w:rsidR="0001266C" w:rsidRDefault="00D81D51">
      <w:pPr>
        <w:tabs>
          <w:tab w:val="left" w:pos="1800"/>
        </w:tabs>
        <w:spacing w:line="600" w:lineRule="auto"/>
        <w:ind w:firstLine="709"/>
        <w:jc w:val="both"/>
        <w:rPr>
          <w:rFonts w:eastAsia="Times New Roman"/>
          <w:szCs w:val="24"/>
        </w:rPr>
      </w:pPr>
      <w:r w:rsidRPr="005D0A29">
        <w:rPr>
          <w:rFonts w:eastAsia="Times New Roman"/>
          <w:szCs w:val="24"/>
        </w:rPr>
        <w:t>(Στο σημείο αυτό κτυπάει το κουδούνι λήξεως του χρόνου ομιλίας της κυρίας Βουλευτού)</w:t>
      </w:r>
    </w:p>
    <w:p w14:paraId="04B1A555" w14:textId="77777777" w:rsidR="0001266C" w:rsidRDefault="00D81D51">
      <w:pPr>
        <w:spacing w:line="600" w:lineRule="auto"/>
        <w:ind w:firstLine="709"/>
        <w:jc w:val="both"/>
        <w:rPr>
          <w:rFonts w:eastAsia="Times New Roman"/>
          <w:bCs/>
        </w:rPr>
      </w:pPr>
      <w:r w:rsidRPr="005D0A29">
        <w:rPr>
          <w:rFonts w:eastAsia="Times New Roman"/>
          <w:bCs/>
        </w:rPr>
        <w:t xml:space="preserve">Κύριε Πρόεδρε, στη δευτερολογία μου θέλω απλώς να αναφέρω το ζήτημα αυτής της περιόδου που ανέφερε και ο κ. </w:t>
      </w:r>
      <w:proofErr w:type="spellStart"/>
      <w:r w:rsidRPr="005D0A29">
        <w:rPr>
          <w:rFonts w:eastAsia="Times New Roman"/>
          <w:bCs/>
        </w:rPr>
        <w:t>Κεγκέρογλου</w:t>
      </w:r>
      <w:proofErr w:type="spellEnd"/>
      <w:r w:rsidRPr="005D0A29">
        <w:rPr>
          <w:rFonts w:eastAsia="Times New Roman"/>
          <w:bCs/>
        </w:rPr>
        <w:t>, διότι η περίοδος των συνταξιούχων μεταξύ Ιουλίο</w:t>
      </w:r>
      <w:r w:rsidRPr="005D0A29">
        <w:rPr>
          <w:rFonts w:eastAsia="Times New Roman"/>
          <w:bCs/>
        </w:rPr>
        <w:t>υ του 2015 και Μαΐου του 2016 είναι οι μεγάλοι χαμένοι του συστήματος. Είναι περίπου τριάντα χιλιάδες, όπως υπολογίζουμε με τα στοιχεία που έχουμε στη διάθεσή μας, κύριε Υπουργέ. Τριάντα χιλιάδες άνθρωποι παίρνουν ή δεν παίρνουν καν ή θα πάρουν, όταν πάρου</w:t>
      </w:r>
      <w:r w:rsidRPr="005D0A29">
        <w:rPr>
          <w:rFonts w:eastAsia="Times New Roman"/>
          <w:bCs/>
        </w:rPr>
        <w:t>ν, συντάξεις πείνας. Εκεί πρέπει να κάντε κάτι να διορθώστε την αδικία.</w:t>
      </w:r>
    </w:p>
    <w:p w14:paraId="04B1A556" w14:textId="77777777" w:rsidR="0001266C" w:rsidRDefault="00D81D51">
      <w:pPr>
        <w:spacing w:line="600" w:lineRule="auto"/>
        <w:ind w:firstLine="709"/>
        <w:jc w:val="both"/>
        <w:rPr>
          <w:rFonts w:eastAsia="Times New Roman"/>
          <w:bCs/>
        </w:rPr>
      </w:pPr>
      <w:r w:rsidRPr="005D0A29">
        <w:rPr>
          <w:rFonts w:eastAsia="Times New Roman"/>
          <w:b/>
          <w:bCs/>
        </w:rPr>
        <w:t>ΠΡΟΕΔΡΕΥΩΝ (Δημήτριος Κρεμαστινός):</w:t>
      </w:r>
      <w:r w:rsidRPr="005D0A29">
        <w:rPr>
          <w:rFonts w:eastAsia="Times New Roman"/>
          <w:bCs/>
        </w:rPr>
        <w:t xml:space="preserve"> Ευχαριστώ.</w:t>
      </w:r>
    </w:p>
    <w:p w14:paraId="04B1A557" w14:textId="77777777" w:rsidR="0001266C" w:rsidRDefault="00D81D51">
      <w:pPr>
        <w:spacing w:line="600" w:lineRule="auto"/>
        <w:ind w:firstLine="709"/>
        <w:jc w:val="both"/>
        <w:rPr>
          <w:rFonts w:eastAsia="Times New Roman"/>
          <w:bCs/>
        </w:rPr>
      </w:pPr>
      <w:r w:rsidRPr="005D0A29">
        <w:rPr>
          <w:rFonts w:eastAsia="Times New Roman"/>
          <w:bCs/>
        </w:rPr>
        <w:lastRenderedPageBreak/>
        <w:t>Κύριε Υφυπουργέ, έχετε τον λόγο, για εννέα λεπτά συνολικά.</w:t>
      </w:r>
    </w:p>
    <w:p w14:paraId="04B1A558" w14:textId="77777777" w:rsidR="0001266C" w:rsidRDefault="00D81D51">
      <w:pPr>
        <w:spacing w:line="600" w:lineRule="auto"/>
        <w:ind w:firstLine="709"/>
        <w:jc w:val="both"/>
        <w:rPr>
          <w:rFonts w:eastAsia="Times New Roman"/>
          <w:bCs/>
        </w:rPr>
      </w:pPr>
      <w:r w:rsidRPr="005D0A29">
        <w:rPr>
          <w:rFonts w:eastAsia="Times New Roman"/>
          <w:b/>
          <w:bCs/>
        </w:rPr>
        <w:t>ΑΝΑΣΤΑΣΙΟΣ ΠΕΤΡΟΠΟΥΛΟΣ (Υφυπουργός Εργασίας, Κοινωνικής Ασφάλισης και Κοινωνικ</w:t>
      </w:r>
      <w:r w:rsidRPr="005D0A29">
        <w:rPr>
          <w:rFonts w:eastAsia="Times New Roman"/>
          <w:b/>
          <w:bCs/>
        </w:rPr>
        <w:t>ής Αλληλεγγύης):</w:t>
      </w:r>
      <w:r w:rsidRPr="005D0A29">
        <w:rPr>
          <w:rFonts w:eastAsia="Times New Roman"/>
          <w:bCs/>
        </w:rPr>
        <w:t xml:space="preserve"> Ευχαριστώ πολύ, κύριε Πρόεδρε.</w:t>
      </w:r>
    </w:p>
    <w:p w14:paraId="04B1A559" w14:textId="77777777" w:rsidR="0001266C" w:rsidRDefault="00D81D51">
      <w:pPr>
        <w:spacing w:line="600" w:lineRule="auto"/>
        <w:ind w:firstLine="709"/>
        <w:jc w:val="both"/>
        <w:rPr>
          <w:rFonts w:eastAsia="Times New Roman" w:cs="Times New Roman"/>
          <w:szCs w:val="24"/>
        </w:rPr>
      </w:pPr>
      <w:r w:rsidRPr="005D0A29">
        <w:rPr>
          <w:rFonts w:eastAsia="Times New Roman"/>
          <w:bCs/>
        </w:rPr>
        <w:t xml:space="preserve">Κύριε </w:t>
      </w:r>
      <w:proofErr w:type="spellStart"/>
      <w:r w:rsidRPr="005D0A29">
        <w:rPr>
          <w:rFonts w:eastAsia="Times New Roman"/>
          <w:bCs/>
        </w:rPr>
        <w:t>Μηταράκη</w:t>
      </w:r>
      <w:proofErr w:type="spellEnd"/>
      <w:r w:rsidRPr="005D0A29">
        <w:rPr>
          <w:rFonts w:eastAsia="Times New Roman"/>
          <w:bCs/>
        </w:rPr>
        <w:t xml:space="preserve">, να ενημερώσετε τον αρμόδιο τομεάρχη σας για την αλήθεια, όσον αφορά τα κονδύλια που έχει εξασφαλίσει η χώρα από τις </w:t>
      </w:r>
      <w:proofErr w:type="spellStart"/>
      <w:r w:rsidRPr="005D0A29">
        <w:rPr>
          <w:rFonts w:eastAsia="Times New Roman"/>
          <w:bCs/>
        </w:rPr>
        <w:t>χρηματορροές</w:t>
      </w:r>
      <w:proofErr w:type="spellEnd"/>
      <w:r w:rsidRPr="005D0A29">
        <w:rPr>
          <w:rFonts w:eastAsia="Times New Roman"/>
          <w:bCs/>
        </w:rPr>
        <w:t xml:space="preserve"> που μετά την επιτυχή αξιολόγηση, ανοίγουν προς τη χώρα μας, για</w:t>
      </w:r>
      <w:r w:rsidRPr="005D0A29">
        <w:rPr>
          <w:rFonts w:eastAsia="Times New Roman"/>
          <w:bCs/>
        </w:rPr>
        <w:t xml:space="preserve"> να καλυφθούν και αυτές οι ανάγκες των παλαιών ληξιπρόθεσμων υποχρεώσεων εκ μέρους της πολιτείας προς τους ασφαλισμένους.</w:t>
      </w:r>
      <w:r w:rsidRPr="005D0A29">
        <w:rPr>
          <w:rFonts w:eastAsia="Times New Roman" w:cs="Times New Roman"/>
          <w:szCs w:val="24"/>
        </w:rPr>
        <w:t xml:space="preserve"> Δηλαδή δεν είναι αληθές αυτό που λέει και περιφέρεται και το λέει ξανά και ξανά, πως χάσαμε αυτά τα κονδύλια, ότι θα αναγκαστούμε τα μ</w:t>
      </w:r>
      <w:r w:rsidRPr="005D0A29">
        <w:rPr>
          <w:rFonts w:eastAsia="Times New Roman" w:cs="Times New Roman"/>
          <w:szCs w:val="24"/>
        </w:rPr>
        <w:t>ισά να τα δώσουμε εμείς.</w:t>
      </w:r>
    </w:p>
    <w:p w14:paraId="04B1A55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Σωστά εσείς τοποθετήσατε το ερώτημα, δεν ακολουθείτε αυτό το ψεύδος που περιφέρει ο αρμόδιος τομεάρχης σας, διότι πράγματι αυτό που έχει συμφωνηθεί είναι να έχουμε 859 εκατομμύρια από αυτές τις </w:t>
      </w:r>
      <w:proofErr w:type="spellStart"/>
      <w:r w:rsidRPr="005D0A29">
        <w:rPr>
          <w:rFonts w:eastAsia="Times New Roman" w:cs="Times New Roman"/>
          <w:szCs w:val="24"/>
        </w:rPr>
        <w:t>χρηματορροές</w:t>
      </w:r>
      <w:proofErr w:type="spellEnd"/>
      <w:r w:rsidRPr="005D0A29">
        <w:rPr>
          <w:rFonts w:eastAsia="Times New Roman" w:cs="Times New Roman"/>
          <w:szCs w:val="24"/>
        </w:rPr>
        <w:t xml:space="preserve"> για το διάστημα που αναφ</w:t>
      </w:r>
      <w:r w:rsidRPr="005D0A29">
        <w:rPr>
          <w:rFonts w:eastAsia="Times New Roman" w:cs="Times New Roman"/>
          <w:szCs w:val="24"/>
        </w:rPr>
        <w:t>ε</w:t>
      </w:r>
      <w:r w:rsidRPr="005D0A29">
        <w:rPr>
          <w:rFonts w:eastAsia="Times New Roman" w:cs="Times New Roman"/>
          <w:szCs w:val="24"/>
        </w:rPr>
        <w:lastRenderedPageBreak/>
        <w:t>ρόταν αρχικά, από τον Οκτώβριο. Πήραμε μια παράταση με πρόσθετα 325 εκατομμύρια, που επεκτείνει και τη χρονική περίοδο καταβολής συντάξεων μέχρι τον Ιούνιο του 2018. Έχουμε, πράγματι, σκοπό και θα το πετύχουμε το ήμισυ αυτού του ποσού επιπλέον να το καταβ</w:t>
      </w:r>
      <w:r w:rsidRPr="005D0A29">
        <w:rPr>
          <w:rFonts w:eastAsia="Times New Roman" w:cs="Times New Roman"/>
          <w:szCs w:val="24"/>
        </w:rPr>
        <w:t>άλουμε από ίδιους πόρους.</w:t>
      </w:r>
    </w:p>
    <w:p w14:paraId="04B1A55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Έτσι, λοιπόν, θα εξασφαλίσουμε την κάλυψη όλων των συντάξεων που εκκρεμούν. Επομένως και τα 325 εκατομμύρια για τα οποία μιλήσατε εσείς ως κόστος που επιβαρύνεται η χώρα, είναι ένα επιπλέον ποσό χρηματοδότησης, δεν είναι κόστος γι</w:t>
      </w:r>
      <w:r w:rsidRPr="005D0A29">
        <w:rPr>
          <w:rFonts w:eastAsia="Times New Roman" w:cs="Times New Roman"/>
          <w:szCs w:val="24"/>
        </w:rPr>
        <w:t xml:space="preserve">α τη χώρα. Είναι, επίσης, ένα επιπλέον ποσό που θα έρθει από τη </w:t>
      </w:r>
      <w:proofErr w:type="spellStart"/>
      <w:r w:rsidRPr="005D0A29">
        <w:rPr>
          <w:rFonts w:eastAsia="Times New Roman" w:cs="Times New Roman"/>
          <w:szCs w:val="24"/>
        </w:rPr>
        <w:t>χρηματορροή</w:t>
      </w:r>
      <w:proofErr w:type="spellEnd"/>
      <w:r w:rsidRPr="005D0A29">
        <w:rPr>
          <w:rFonts w:eastAsia="Times New Roman" w:cs="Times New Roman"/>
          <w:szCs w:val="24"/>
        </w:rPr>
        <w:t xml:space="preserve"> που έχουμε εκ μέρους των δανειστών.</w:t>
      </w:r>
    </w:p>
    <w:p w14:paraId="04B1A55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Τα νούμερα είναι αμείλικτα, πράγματι. Αν είναι εκρηκτικό το φαινόμενο του να έχουμε αυτή τη στιγμή περίπου </w:t>
      </w:r>
      <w:proofErr w:type="spellStart"/>
      <w:r w:rsidRPr="005D0A29">
        <w:rPr>
          <w:rFonts w:eastAsia="Times New Roman" w:cs="Times New Roman"/>
          <w:szCs w:val="24"/>
        </w:rPr>
        <w:t>εκατόν</w:t>
      </w:r>
      <w:proofErr w:type="spellEnd"/>
      <w:r w:rsidRPr="005D0A29">
        <w:rPr>
          <w:rFonts w:eastAsia="Times New Roman" w:cs="Times New Roman"/>
          <w:szCs w:val="24"/>
        </w:rPr>
        <w:t xml:space="preserve"> τριάντα εννιά χιλιάδες εκκρεμε</w:t>
      </w:r>
      <w:r w:rsidRPr="005D0A29">
        <w:rPr>
          <w:rFonts w:eastAsia="Times New Roman" w:cs="Times New Roman"/>
          <w:szCs w:val="24"/>
        </w:rPr>
        <w:t xml:space="preserve">ίς συντάξεις, τότε οι </w:t>
      </w:r>
      <w:proofErr w:type="spellStart"/>
      <w:r w:rsidRPr="005D0A29">
        <w:rPr>
          <w:rFonts w:eastAsia="Times New Roman" w:cs="Times New Roman"/>
          <w:szCs w:val="24"/>
        </w:rPr>
        <w:t>εκατόν</w:t>
      </w:r>
      <w:proofErr w:type="spellEnd"/>
      <w:r w:rsidRPr="005D0A29">
        <w:rPr>
          <w:rFonts w:eastAsia="Times New Roman" w:cs="Times New Roman"/>
          <w:szCs w:val="24"/>
        </w:rPr>
        <w:t xml:space="preserve"> εξήντα χιλιάδες εκκρεμείς που ήταν, όταν παραλάβαμε εμείς την Κυβέρνηση, τι έκρηξη σημαίνει; Εικοσιπέντε χιλιάδες περίπου παραπάνω εκκρεμούσαν από παλιά. Αν μιλήσουμε για τα εφάπαξ που εκκρεμούσαν από τον Αύγουστο του 2013, που</w:t>
      </w:r>
      <w:r w:rsidRPr="005D0A29">
        <w:rPr>
          <w:rFonts w:eastAsia="Times New Roman" w:cs="Times New Roman"/>
          <w:szCs w:val="24"/>
        </w:rPr>
        <w:t xml:space="preserve"> δεν καταβάλλονταν ποτέ και άρχισαν να καταβάλλονται από εμάς, τι φαινόμενο </w:t>
      </w:r>
      <w:r w:rsidRPr="005D0A29">
        <w:rPr>
          <w:rFonts w:eastAsia="Times New Roman" w:cs="Times New Roman"/>
          <w:szCs w:val="24"/>
        </w:rPr>
        <w:lastRenderedPageBreak/>
        <w:t>εκρηκτικό είναι αυτό από τη μεγάλη σώρευση των παλαιών συντάξεων που σας είπα;</w:t>
      </w:r>
    </w:p>
    <w:p w14:paraId="04B1A55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Πρόκειται για ποσά τα οποία ήταν σε όρια τα οποία δεν ήταν </w:t>
      </w:r>
      <w:proofErr w:type="spellStart"/>
      <w:r w:rsidRPr="005D0A29">
        <w:rPr>
          <w:rFonts w:eastAsia="Times New Roman" w:cs="Times New Roman"/>
          <w:szCs w:val="24"/>
        </w:rPr>
        <w:t>διαχειρίσιμα</w:t>
      </w:r>
      <w:proofErr w:type="spellEnd"/>
      <w:r w:rsidRPr="005D0A29">
        <w:rPr>
          <w:rFonts w:eastAsia="Times New Roman" w:cs="Times New Roman"/>
          <w:szCs w:val="24"/>
        </w:rPr>
        <w:t xml:space="preserve">. Πάνω από </w:t>
      </w:r>
      <w:proofErr w:type="spellStart"/>
      <w:r w:rsidRPr="005D0A29">
        <w:rPr>
          <w:rFonts w:eastAsia="Times New Roman" w:cs="Times New Roman"/>
          <w:szCs w:val="24"/>
        </w:rPr>
        <w:t>εκατόν</w:t>
      </w:r>
      <w:proofErr w:type="spellEnd"/>
      <w:r w:rsidRPr="005D0A29">
        <w:rPr>
          <w:rFonts w:eastAsia="Times New Roman" w:cs="Times New Roman"/>
          <w:szCs w:val="24"/>
        </w:rPr>
        <w:t xml:space="preserve"> εξήντα χιλιά</w:t>
      </w:r>
      <w:r w:rsidRPr="005D0A29">
        <w:rPr>
          <w:rFonts w:eastAsia="Times New Roman" w:cs="Times New Roman"/>
          <w:szCs w:val="24"/>
        </w:rPr>
        <w:t>δες πεντακόσιες εκκρεμείς κύριες συντάξεις ήταν τον Γενάρη του 2015. Και επειδή τα αθροίζετε όλα μαζί, κύριες, επικουρικές και εφάπαξ, για να βγάλετε ένα μεγάλο ποσό και να ακούγεται, ας επιμερίσουμε τα ποσά και να έχουμε λογαριασμό σωστό. Αυτή τη στιγμή ε</w:t>
      </w:r>
      <w:r w:rsidRPr="005D0A29">
        <w:rPr>
          <w:rFonts w:eastAsia="Times New Roman" w:cs="Times New Roman"/>
          <w:szCs w:val="24"/>
        </w:rPr>
        <w:t xml:space="preserve">κκρεμούν </w:t>
      </w:r>
      <w:proofErr w:type="spellStart"/>
      <w:r w:rsidRPr="005D0A29">
        <w:rPr>
          <w:rFonts w:eastAsia="Times New Roman" w:cs="Times New Roman"/>
          <w:szCs w:val="24"/>
        </w:rPr>
        <w:t>εκατόν</w:t>
      </w:r>
      <w:proofErr w:type="spellEnd"/>
      <w:r w:rsidRPr="005D0A29">
        <w:rPr>
          <w:rFonts w:eastAsia="Times New Roman" w:cs="Times New Roman"/>
          <w:szCs w:val="24"/>
        </w:rPr>
        <w:t xml:space="preserve"> τριάντα εννιά χιλιάδες και μέσα στη διετία 2015-2016 εξυπηρετήσαμε διακόσιες δεκαεπτά χιλιάδες εξακόσιες κύριες συντάξεις, με προσωρινές και οριστικές εκδόσεις αποφάσεων.</w:t>
      </w:r>
    </w:p>
    <w:p w14:paraId="04B1A55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Επομένως, μιλάμε για ένα έργο το οποίο στην πραγματικότητα, αν κάνουμ</w:t>
      </w:r>
      <w:r w:rsidRPr="005D0A29">
        <w:rPr>
          <w:rFonts w:eastAsia="Times New Roman" w:cs="Times New Roman"/>
          <w:szCs w:val="24"/>
        </w:rPr>
        <w:t>ε σωστά τους λογαριασμούς και όχι με αλχημείες, φαίνεται ότι προωθήθηκε στην περίοδο της δικής μας διακυβέρνησής σε σύγκριση με τις καθυστερήσεις που υπήρχαν στις συντάξεις του προηγούμενου διαστήματος.</w:t>
      </w:r>
    </w:p>
    <w:p w14:paraId="04B1A55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«Πώς επιβιώνουν;», ρωτήσατε, κυρία </w:t>
      </w:r>
      <w:proofErr w:type="spellStart"/>
      <w:r w:rsidRPr="005D0A29">
        <w:rPr>
          <w:rFonts w:eastAsia="Times New Roman" w:cs="Times New Roman"/>
          <w:szCs w:val="24"/>
        </w:rPr>
        <w:t>Χριστοφιλοπούλου</w:t>
      </w:r>
      <w:proofErr w:type="spellEnd"/>
      <w:r w:rsidRPr="005D0A29">
        <w:rPr>
          <w:rFonts w:eastAsia="Times New Roman" w:cs="Times New Roman"/>
          <w:szCs w:val="24"/>
        </w:rPr>
        <w:t xml:space="preserve">. </w:t>
      </w:r>
      <w:r w:rsidRPr="005D0A29">
        <w:rPr>
          <w:rFonts w:eastAsia="Times New Roman" w:cs="Times New Roman"/>
          <w:szCs w:val="24"/>
        </w:rPr>
        <w:t xml:space="preserve">Πώς επιβίωναν όλα αυτά τα χρόνια που περίμεναν τέσσερα και πέντε χρόνια τη σύνταξη και πώς επιβίωναν αυτοί οι πολύ περισσότεροι σε αναμονή συνταξιούχοι σε σχέση με εκείνους που είναι </w:t>
      </w:r>
      <w:r w:rsidRPr="005D0A29">
        <w:rPr>
          <w:rFonts w:eastAsia="Times New Roman" w:cs="Times New Roman"/>
          <w:szCs w:val="24"/>
        </w:rPr>
        <w:lastRenderedPageBreak/>
        <w:t>σε αναμονή σήμερα; Πράγματι, εκείνο που κάνουμε είναι να πετύχουμε τον εκ</w:t>
      </w:r>
      <w:r w:rsidRPr="005D0A29">
        <w:rPr>
          <w:rFonts w:eastAsia="Times New Roman" w:cs="Times New Roman"/>
          <w:szCs w:val="24"/>
        </w:rPr>
        <w:t>μηδενισμό της χρονικής απόστασης από την αίτηση μέχρι τη χορήγηση της σύνταξης. Αυτό θα φανεί στην ολοκλήρωση της εφαρμογής των μηχανογραφικών συστημάτων, τα οποία ήδη επεξεργαζόμαστε με ταχύ ρυθμό και γι’ αυτό θα έχουμε γρήγορα τα θετικά αποτελέσματα στην</w:t>
      </w:r>
      <w:r w:rsidRPr="005D0A29">
        <w:rPr>
          <w:rFonts w:eastAsia="Times New Roman" w:cs="Times New Roman"/>
          <w:szCs w:val="24"/>
        </w:rPr>
        <w:t xml:space="preserve"> έκδοση αυτών των συντάξεων.</w:t>
      </w:r>
    </w:p>
    <w:p w14:paraId="04B1A56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Επομένως, όλες σας οι ερωτήσεις αφορούν το παρελθόν σας: Γιατί καθυστερούσατε τόσο πολύ τις συντάξεις, γιατί δεν δίνατε εφάπαξ, γιατί δημιουργούσατε αυτό το πρόβλημα στην οικονομία, η οποία πραγματικά δεν μπορούσε με τέτοιο </w:t>
      </w:r>
      <w:r w:rsidRPr="005D0A29">
        <w:rPr>
          <w:rFonts w:eastAsia="Times New Roman" w:cs="Times New Roman"/>
          <w:szCs w:val="24"/>
        </w:rPr>
        <w:t>μέγεθος ανεργίας, με τέτοια τεράστια ελλείμματα που υπήρχαν στο σύστημα κοινωνικής ασφάλισης όλα τα προηγούμενα χρόνια, ελλείμματα που προστίθεντο από χρόνο σε χρόνο. Αυτά ανακόπηκαν πια και έχουμε για πρώτη φορά πλεονάσματα. Με μετρήσεις πλέον του προηγού</w:t>
      </w:r>
      <w:r w:rsidRPr="005D0A29">
        <w:rPr>
          <w:rFonts w:eastAsia="Times New Roman" w:cs="Times New Roman"/>
          <w:szCs w:val="24"/>
        </w:rPr>
        <w:t>μενου μήνα 140 εκατομμύρια έχει φτάσει το πλεόνασμα στον ΕΦΚΑ, παρά τις δικές μας αρχικές προβλέψεις για ελλείμματα.</w:t>
      </w:r>
    </w:p>
    <w:p w14:paraId="04B1A56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Έχουμε πετύχει πλεονάσματα. Αυτό οφείλεται, φυσικά, ως ένα μεγάλο βαθμό στα στοιχεία που σας ανέφερε πριν από λίγο η Υπουργός κυρία </w:t>
      </w:r>
      <w:proofErr w:type="spellStart"/>
      <w:r w:rsidRPr="005D0A29">
        <w:rPr>
          <w:rFonts w:eastAsia="Times New Roman" w:cs="Times New Roman"/>
          <w:szCs w:val="24"/>
        </w:rPr>
        <w:t>Αχτσιόγ</w:t>
      </w:r>
      <w:r w:rsidRPr="005D0A29">
        <w:rPr>
          <w:rFonts w:eastAsia="Times New Roman" w:cs="Times New Roman"/>
          <w:szCs w:val="24"/>
        </w:rPr>
        <w:t>λου</w:t>
      </w:r>
      <w:proofErr w:type="spellEnd"/>
      <w:r w:rsidRPr="005D0A29">
        <w:rPr>
          <w:rFonts w:eastAsia="Times New Roman" w:cs="Times New Roman"/>
          <w:szCs w:val="24"/>
        </w:rPr>
        <w:t xml:space="preserve"> σε σχέση με το θέμα της ανεργίας.</w:t>
      </w:r>
    </w:p>
    <w:p w14:paraId="04B1A56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Το πρόβλημα της περίπτωσης της σύνταξης που αναφέρατε, κύριε </w:t>
      </w:r>
      <w:proofErr w:type="spellStart"/>
      <w:r w:rsidRPr="005D0A29">
        <w:rPr>
          <w:rFonts w:eastAsia="Times New Roman" w:cs="Times New Roman"/>
          <w:szCs w:val="24"/>
        </w:rPr>
        <w:t>Κεγκέρογλου</w:t>
      </w:r>
      <w:proofErr w:type="spellEnd"/>
      <w:r w:rsidRPr="005D0A29">
        <w:rPr>
          <w:rFonts w:eastAsia="Times New Roman" w:cs="Times New Roman"/>
          <w:szCs w:val="24"/>
        </w:rPr>
        <w:t>, αφορά τη σύνταξη με τον ν.4336/2015. Υπενθυμίζω ότι είναι ο νόμος που εσείς, οι δυνάμεις της Αντιπολίτευσης, επιβάλατε ασμένως να αποδεχθούμε κα</w:t>
      </w:r>
      <w:r w:rsidRPr="005D0A29">
        <w:rPr>
          <w:rFonts w:eastAsia="Times New Roman" w:cs="Times New Roman"/>
          <w:szCs w:val="24"/>
        </w:rPr>
        <w:t xml:space="preserve">ι να προχωρήσουμε ταχύτατα στην υπογραφή τέτοιων αξιώσεων. Πράγματι, ήταν μία επιλογή εκείνης της περιόδου δική σας –κυρίως δική σας- καθώς φωνάζατε όλοι μαζί για την εσπευσμένη υπογραφή αυτών των δεσμεύσεων. Δεν ήταν επιλογή της Κυβέρνησής μας. </w:t>
      </w:r>
    </w:p>
    <w:p w14:paraId="04B1A56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Άρα, το π</w:t>
      </w:r>
      <w:r w:rsidRPr="005D0A29">
        <w:rPr>
          <w:rFonts w:eastAsia="Times New Roman" w:cs="Times New Roman"/>
          <w:szCs w:val="24"/>
        </w:rPr>
        <w:t>οσό για το οποίο μιλάτε, δηλαδή το ποσό των 121,68 εκατομμυρίων ευρώ –τόσο είναι ακριβώς- είναι αληθές, αλλά ως αποτέλεσμα ενός νόμου που ασμένως θέλατε να ψηφίσετε και εσείς. Δεν κρατιόσασταν με τίποτα. Μάλιστα, κατηγορούσατε εμάς που στη συνέχεια με τους</w:t>
      </w:r>
      <w:r w:rsidRPr="005D0A29">
        <w:rPr>
          <w:rFonts w:eastAsia="Times New Roman" w:cs="Times New Roman"/>
          <w:szCs w:val="24"/>
        </w:rPr>
        <w:t xml:space="preserve"> Βουλευτές μας ψηφίσαμε τον ν.4387/2016, έναν νόμο ο οποίος οδηγεί σε άλλο αποτέλεσμα σύνταξης για τη συγκεκριμένη περίπτωση που μιλάτε. Με βάση τον ν.4387/2016 αντιστοιχούν 418 ευρώ στην περίπτωση αυτή </w:t>
      </w:r>
      <w:r w:rsidRPr="005D0A29">
        <w:rPr>
          <w:rFonts w:eastAsia="Times New Roman" w:cs="Times New Roman"/>
          <w:szCs w:val="24"/>
        </w:rPr>
        <w:lastRenderedPageBreak/>
        <w:t>που τώρα αποδίδει 121 ευρώ με βάση τον ν.4336/2015 πο</w:t>
      </w:r>
      <w:r w:rsidRPr="005D0A29">
        <w:rPr>
          <w:rFonts w:eastAsia="Times New Roman" w:cs="Times New Roman"/>
          <w:szCs w:val="24"/>
        </w:rPr>
        <w:t xml:space="preserve">υ εσείς θέλατε να ψηφίσουμε. Τον ν.4387/2016 που δίνει 418 ευρώ δεν τον ψηφίσατε. Τον νόμο που δίνει 121 ευρώ τον θέλατε. Αυτή είναι η διαφορά. </w:t>
      </w:r>
    </w:p>
    <w:p w14:paraId="04B1A56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Πράγματι, ο ν.4387/2016 είναι ολόκληρος δικός μας, ενώ τα 121 ευρώ είναι η αξίωσή σας να υπογράψουμε γρήγορα-γρ</w:t>
      </w:r>
      <w:r w:rsidRPr="005D0A29">
        <w:rPr>
          <w:rFonts w:eastAsia="Times New Roman" w:cs="Times New Roman"/>
          <w:szCs w:val="24"/>
        </w:rPr>
        <w:t>ήγορα την περίοδο εκείνη του 2015, τη δύσκολη αυτή περίοδο του 2015 που ήμασταν εξαναγκασμένοι να δεχθούμε με την υπόσχεση ότι στο επόμενο διάστημα θα αλλάξουμε τα πράγματα. Αυτήν την υπόσχεση την τηρήσαμε, λοιπόν, με τον ν.4387/2016. Η σύνταξη, λοιπόν, πο</w:t>
      </w:r>
      <w:r w:rsidRPr="005D0A29">
        <w:rPr>
          <w:rFonts w:eastAsia="Times New Roman" w:cs="Times New Roman"/>
          <w:szCs w:val="24"/>
        </w:rPr>
        <w:t xml:space="preserve">υ δικαιούνται αυτοί οι άνθρωποι στην κατώτατη κατηγορία στην οποία αναφερθήκατε –εσείς μιλάτε για τριάντα χιλιάδες ανθρώπους, αλλά εμείς λέμε για όσους είναι, τέλος πάντων- πλέον είναι 418 ευρώ. </w:t>
      </w:r>
    </w:p>
    <w:p w14:paraId="04B1A56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Βεβαίως, θα αντιμετωπίσουμε αυτό το θέμα πριν φτάσουμε σε εκ</w:t>
      </w:r>
      <w:r w:rsidRPr="005D0A29">
        <w:rPr>
          <w:rFonts w:eastAsia="Times New Roman" w:cs="Times New Roman"/>
          <w:szCs w:val="24"/>
        </w:rPr>
        <w:t xml:space="preserve">είνη τη χρονική στιγμή της συμπλήρωσης των εξήντα επτά ετών, σύμφωνα με την οποία η εθνική σύνταξη θα δίνεται πια ακέραιη και χωρίς περικοπές. Αυτό έχουμε τον τρόπο να το πετύχουμε και όλοι αυτοί οι ασφαλισμένοι που βρέθηκαν σε αυτή </w:t>
      </w:r>
      <w:r w:rsidRPr="005D0A29">
        <w:rPr>
          <w:rFonts w:eastAsia="Times New Roman" w:cs="Times New Roman"/>
          <w:szCs w:val="24"/>
        </w:rPr>
        <w:lastRenderedPageBreak/>
        <w:t>τη δύσκολη κατάσταση θα</w:t>
      </w:r>
      <w:r w:rsidRPr="005D0A29">
        <w:rPr>
          <w:rFonts w:eastAsia="Times New Roman" w:cs="Times New Roman"/>
          <w:szCs w:val="24"/>
        </w:rPr>
        <w:t xml:space="preserve"> ενημερωθούν. Θα βρούμε την κατάλληλη λύση για να έχουμε πραγματικά, μια σωστή, δίκαιη και ισότιμη αντιμετώπιση με τους άλλους ασφαλισμένους που υπάγονται στις διατάξεις του ν.4387/2016.</w:t>
      </w:r>
    </w:p>
    <w:p w14:paraId="04B1A56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νομοθεσία του 2011, λέτε, πήγαινε μπροστά. Δεν εφαρμόστηκε ποτέ. Τι σημαίνει «πήγαινε μπροστά» μετά από τόσο μεγάλο έλλειμμα έκδοσης συντάξεων και τόσο μεγάλο κεφαλαιακό έλλειμμα στα ταμεία των φορέων; Όταν εμείς αναλάβαμε τη διακυβέρνηση της χώρας υπήρχ</w:t>
      </w:r>
      <w:r w:rsidRPr="005D0A29">
        <w:rPr>
          <w:rFonts w:eastAsia="Times New Roman" w:cs="Times New Roman"/>
          <w:szCs w:val="24"/>
        </w:rPr>
        <w:t xml:space="preserve">αν ελλείμματα παντού, ελλείμματα τα οποία έφτασαν να οδηγούν, παρά τις μειώσεις που είχαν επέλθει στις συντάξεις, σε ένα τεράστιο ποσό και εν τέλει η ίδια η δαπάνη να φτάνει στο 17% του ΑΕΠ. </w:t>
      </w:r>
    </w:p>
    <w:p w14:paraId="04B1A56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Συνεπώς, επειδή τα νούμερα είναι πράγματι αμείλικτα, αλλά σε βάρ</w:t>
      </w:r>
      <w:r w:rsidRPr="005D0A29">
        <w:rPr>
          <w:rFonts w:eastAsia="Times New Roman" w:cs="Times New Roman"/>
          <w:szCs w:val="24"/>
        </w:rPr>
        <w:t xml:space="preserve">ος της δικής σας πολιτικής των προηγούμενων ετών, θα απαντήσουμε και γραπτώς, κύριε </w:t>
      </w:r>
      <w:proofErr w:type="spellStart"/>
      <w:r w:rsidRPr="005D0A29">
        <w:rPr>
          <w:rFonts w:eastAsia="Times New Roman" w:cs="Times New Roman"/>
          <w:szCs w:val="24"/>
        </w:rPr>
        <w:t>Μηταράκη</w:t>
      </w:r>
      <w:proofErr w:type="spellEnd"/>
      <w:r w:rsidRPr="005D0A29">
        <w:rPr>
          <w:rFonts w:eastAsia="Times New Roman" w:cs="Times New Roman"/>
          <w:szCs w:val="24"/>
        </w:rPr>
        <w:t>, στα γραπτά ζητήματα που θέτετε, τα οποία, όπως ξέρετε, συντάσσονται από τους υπαλλήλους του Υπουργείου. Εγώ έρχομαι εδώ και απαντώ πάντα κατευθείαν σε όλες τις ερ</w:t>
      </w:r>
      <w:r w:rsidRPr="005D0A29">
        <w:rPr>
          <w:rFonts w:eastAsia="Times New Roman" w:cs="Times New Roman"/>
          <w:szCs w:val="24"/>
        </w:rPr>
        <w:t xml:space="preserve">ωτήσεις. Αυτά τα στοιχεία συντάσσονται από το Υπουργείο, του οποίου οι υπάλληλοι έχουν αποδεκατιστεί, όπως έχουν αποδεκατιστεί και οι υπάλληλοι των </w:t>
      </w:r>
      <w:r w:rsidRPr="005D0A29">
        <w:rPr>
          <w:rFonts w:eastAsia="Times New Roman" w:cs="Times New Roman"/>
          <w:szCs w:val="24"/>
        </w:rPr>
        <w:lastRenderedPageBreak/>
        <w:t>φορέων κοινωνικής ασφάλισης που από δεκαπέντε χιλιάδες περίπου που ήταν το 2010, έχουν φτάσει σήμερα τους οκ</w:t>
      </w:r>
      <w:r w:rsidRPr="005D0A29">
        <w:rPr>
          <w:rFonts w:eastAsia="Times New Roman" w:cs="Times New Roman"/>
          <w:szCs w:val="24"/>
        </w:rPr>
        <w:t xml:space="preserve">τώ χιλιάδες τριακόσιους. </w:t>
      </w:r>
    </w:p>
    <w:p w14:paraId="04B1A56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Παρ’ όλα αυτά, με τόσο περιορισμένο αριθμό υπαλλήλων, με αποδεκατισμένες τις υπηρεσίες των φορέων κοινωνικής ασφάλισης –εφτά χιλιάδες λιγότεροι απ’ ό,τι ήταν το 2015- καταφέραμε το θαύμα να έχουμε εκδώσει περισσότερες συντάξεις κα</w:t>
      </w:r>
      <w:r w:rsidRPr="005D0A29">
        <w:rPr>
          <w:rFonts w:eastAsia="Times New Roman" w:cs="Times New Roman"/>
          <w:szCs w:val="24"/>
        </w:rPr>
        <w:t xml:space="preserve">ι να προχωράμε στην καλύτερη οργάνωση του φορέα. </w:t>
      </w:r>
    </w:p>
    <w:p w14:paraId="04B1A56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Αξίζουν έπαινοι σε αυτούς τους ανθρώπους. Αξίζουν έπαινοι στα στελέχη και στους υπαλλήλους που, παρά τις δυσκολίες, κάνουν αυτόν τον αγώνα μαζί μας. Θα έλεγα να συνταχθείτε και εσείς, επιτέλους, στον αγώνα </w:t>
      </w:r>
      <w:r w:rsidRPr="005D0A29">
        <w:rPr>
          <w:rFonts w:eastAsia="Times New Roman" w:cs="Times New Roman"/>
          <w:szCs w:val="24"/>
        </w:rPr>
        <w:t>αυτόν που κάνουν και οι υπάλληλοι των φορέων κοινωνικής ασφάλισης.</w:t>
      </w:r>
    </w:p>
    <w:p w14:paraId="04B1A56A" w14:textId="77777777" w:rsidR="0001266C" w:rsidRDefault="00D81D51">
      <w:pPr>
        <w:spacing w:line="600" w:lineRule="auto"/>
        <w:ind w:firstLine="709"/>
        <w:jc w:val="both"/>
        <w:rPr>
          <w:rFonts w:eastAsia="Times New Roman" w:cs="Times New Roman"/>
          <w:szCs w:val="24"/>
        </w:rPr>
      </w:pPr>
      <w:r w:rsidRPr="005D0A29">
        <w:rPr>
          <w:rFonts w:eastAsia="Times New Roman"/>
          <w:b/>
          <w:bCs/>
        </w:rPr>
        <w:t>ΠΡΟΕΔΡΕΥΩΝ (</w:t>
      </w:r>
      <w:r w:rsidRPr="005D0A29">
        <w:rPr>
          <w:rFonts w:eastAsia="Times New Roman" w:cs="Times New Roman"/>
          <w:b/>
          <w:szCs w:val="24"/>
        </w:rPr>
        <w:t>Δημήτριος Κρεμαστινός</w:t>
      </w:r>
      <w:r w:rsidRPr="005D0A29">
        <w:rPr>
          <w:rFonts w:eastAsia="Times New Roman"/>
          <w:b/>
          <w:bCs/>
        </w:rPr>
        <w:t>):</w:t>
      </w:r>
      <w:r w:rsidRPr="005D0A29">
        <w:rPr>
          <w:rFonts w:eastAsia="Times New Roman" w:cs="Times New Roman"/>
          <w:szCs w:val="24"/>
        </w:rPr>
        <w:t xml:space="preserve"> Παρακαλώ, κύριε </w:t>
      </w:r>
      <w:proofErr w:type="spellStart"/>
      <w:r w:rsidRPr="005D0A29">
        <w:rPr>
          <w:rFonts w:eastAsia="Times New Roman" w:cs="Times New Roman"/>
          <w:szCs w:val="24"/>
        </w:rPr>
        <w:t>Μηταράκη</w:t>
      </w:r>
      <w:proofErr w:type="spellEnd"/>
      <w:r w:rsidRPr="005D0A29">
        <w:rPr>
          <w:rFonts w:eastAsia="Times New Roman" w:cs="Times New Roman"/>
          <w:szCs w:val="24"/>
        </w:rPr>
        <w:t>, έχετε και πάλι τον λόγο για τρία λεπτά.</w:t>
      </w:r>
    </w:p>
    <w:p w14:paraId="04B1A56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ΝΟΤΗΣ ΜΗΤΑΡΑΚΗΣ: </w:t>
      </w:r>
      <w:r w:rsidRPr="005D0A29">
        <w:rPr>
          <w:rFonts w:eastAsia="Times New Roman"/>
          <w:color w:val="000000"/>
          <w:szCs w:val="24"/>
        </w:rPr>
        <w:t>Ευχαριστώ πολύ, κύριε Πρόεδρε.</w:t>
      </w:r>
      <w:r w:rsidRPr="005D0A29">
        <w:rPr>
          <w:rFonts w:eastAsia="Times New Roman" w:cs="Times New Roman"/>
          <w:szCs w:val="24"/>
        </w:rPr>
        <w:t xml:space="preserve"> </w:t>
      </w:r>
    </w:p>
    <w:p w14:paraId="04B1A56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Κύριε Υπουργέ, όπως είπα στην </w:t>
      </w:r>
      <w:proofErr w:type="spellStart"/>
      <w:r w:rsidRPr="005D0A29">
        <w:rPr>
          <w:rFonts w:eastAsia="Times New Roman" w:cs="Times New Roman"/>
          <w:szCs w:val="24"/>
        </w:rPr>
        <w:t>πρωτολογ</w:t>
      </w:r>
      <w:r w:rsidRPr="005D0A29">
        <w:rPr>
          <w:rFonts w:eastAsia="Times New Roman" w:cs="Times New Roman"/>
          <w:szCs w:val="24"/>
        </w:rPr>
        <w:t>ία</w:t>
      </w:r>
      <w:proofErr w:type="spellEnd"/>
      <w:r w:rsidRPr="005D0A29">
        <w:rPr>
          <w:rFonts w:eastAsia="Times New Roman" w:cs="Times New Roman"/>
          <w:szCs w:val="24"/>
        </w:rPr>
        <w:t xml:space="preserve"> μου, φτιάξατε έναν άδικο νόμο και δεν είστε σε θέση να τον εφαρμόσετε. Θα μπορούσατε να πείτε σήμερα με γενναιότητα ότι δεν πιάσατε </w:t>
      </w:r>
      <w:r w:rsidRPr="005D0A29">
        <w:rPr>
          <w:rFonts w:eastAsia="Times New Roman" w:cs="Times New Roman"/>
          <w:szCs w:val="24"/>
        </w:rPr>
        <w:lastRenderedPageBreak/>
        <w:t>τον στόχο της έκδοσης των εκκρεμών συντάξεων το 2017, που ήταν δικός σας στόχος.</w:t>
      </w:r>
    </w:p>
    <w:p w14:paraId="04B1A56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φύλλο της Εφημερίδας της Κυβερνήσεως,</w:t>
      </w:r>
      <w:r w:rsidRPr="005D0A29">
        <w:rPr>
          <w:rFonts w:eastAsia="Times New Roman" w:cs="Times New Roman"/>
          <w:szCs w:val="24"/>
        </w:rPr>
        <w:t xml:space="preserve"> το οποίο θα καταθέσω για τα Πρακτικά, με ημερομηνία 4 Ιουλίου του 2017, με την υπογραφή της κ. </w:t>
      </w:r>
      <w:proofErr w:type="spellStart"/>
      <w:r w:rsidRPr="005D0A29">
        <w:rPr>
          <w:rFonts w:eastAsia="Times New Roman" w:cs="Times New Roman"/>
          <w:szCs w:val="24"/>
        </w:rPr>
        <w:t>Αχτσιόγλου</w:t>
      </w:r>
      <w:proofErr w:type="spellEnd"/>
      <w:r w:rsidRPr="005D0A29">
        <w:rPr>
          <w:rFonts w:eastAsia="Times New Roman" w:cs="Times New Roman"/>
          <w:szCs w:val="24"/>
        </w:rPr>
        <w:t>, πρώτον, επιβεβαιώνει την πρόσθετη δαπάνη για τον κρατικό προϋπολογισμό των 325 εκατομμυρίων ευρώ και, δεύτερον, μεταθέτει τον στόχο για την αποπληρω</w:t>
      </w:r>
      <w:r w:rsidRPr="005D0A29">
        <w:rPr>
          <w:rFonts w:eastAsia="Times New Roman" w:cs="Times New Roman"/>
          <w:szCs w:val="24"/>
        </w:rPr>
        <w:t>μή των συντάξεων για την 30 Ιουνίου του 2018.</w:t>
      </w:r>
    </w:p>
    <w:p w14:paraId="04B1A56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πιο σημαντικό, όμως -και αυτό περιμένω να ακούσω, κύριε Υπουργέ, στη δευτερολογία σας- είναι να εξηγήσετε στην Εθνική Αντιπροσωπεία συγκεκριμένα πώς έχετε οργανώσει τις υπηρεσίες του Υπουργείου σας, τις οποί</w:t>
      </w:r>
      <w:r w:rsidRPr="005D0A29">
        <w:rPr>
          <w:rFonts w:eastAsia="Times New Roman" w:cs="Times New Roman"/>
          <w:szCs w:val="24"/>
        </w:rPr>
        <w:t>ες μόλις απαξιώσατε με το σχόλιο που κάνατε, για να μπορέσετε να πιάσετε τον νέο δικό σας στόχο.</w:t>
      </w:r>
    </w:p>
    <w:p w14:paraId="04B1A56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Πάντως εγώ θυμάμαι την προηγούμενη περίοδο όπου, παραδείγματος χάριν, στα εφάπαξ δόθηκαν 3,1 δισεκατομμύρια ευρώ την περίοδο 2011-2014. Πείτε μας αυτή η Κυβέρν</w:t>
      </w:r>
      <w:r w:rsidRPr="005D0A29">
        <w:rPr>
          <w:rFonts w:eastAsia="Times New Roman" w:cs="Times New Roman"/>
          <w:szCs w:val="24"/>
        </w:rPr>
        <w:t xml:space="preserve">ηση τι έχει εκδώσει αντίστοιχα για εφάπαξ και επικουρικές από τον Ιανουάριο του 2015; </w:t>
      </w:r>
    </w:p>
    <w:p w14:paraId="04B1A57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Κάνατε έντονη κριτική στην Αντιπολίτευση, πάγια τακτική των Υπουργών του ΣΥΡΙΖΑ. Όμως, πλέον, κύριε Υπουργέ, έχουν περάσει δυόμισι χρόνια και πλέον δεν μπορείτε να κάντε</w:t>
      </w:r>
      <w:r w:rsidRPr="005D0A29">
        <w:rPr>
          <w:rFonts w:eastAsia="Times New Roman" w:cs="Times New Roman"/>
          <w:szCs w:val="24"/>
        </w:rPr>
        <w:t xml:space="preserve"> αντιπολίτευση στην Αντιπολίτευση, πλέον κρίνεστε για τα δικά σας πεπραγμένα. Και θέλουμε να μας πείτε εσείς τι θα κάνετε για να εκδώσετε τις τριακόσιες είκοσι επτά χιλιάδες εκκρεμείς συντάξεις, που όπως σας είπα, το στοκ, οι νέες συντάξεις που εκκρεμούν μ</w:t>
      </w:r>
      <w:r w:rsidRPr="005D0A29">
        <w:rPr>
          <w:rFonts w:eastAsia="Times New Roman" w:cs="Times New Roman"/>
          <w:szCs w:val="24"/>
        </w:rPr>
        <w:t xml:space="preserve">ετά την ψήφιση του νόμου </w:t>
      </w:r>
      <w:proofErr w:type="spellStart"/>
      <w:r w:rsidRPr="005D0A29">
        <w:rPr>
          <w:rFonts w:eastAsia="Times New Roman" w:cs="Times New Roman"/>
          <w:szCs w:val="24"/>
        </w:rPr>
        <w:t>Κατρούγκαλου</w:t>
      </w:r>
      <w:proofErr w:type="spellEnd"/>
      <w:r w:rsidRPr="005D0A29">
        <w:rPr>
          <w:rFonts w:eastAsia="Times New Roman" w:cs="Times New Roman"/>
          <w:szCs w:val="24"/>
        </w:rPr>
        <w:t>, είναι πλέον πολύ περισσότερες από το στοκ που υπήρχε πριν από αυτόν.</w:t>
      </w:r>
    </w:p>
    <w:p w14:paraId="04B1A57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Βέβαια, υπάρχει και ένα ποιοτικό θέμα. Όπως μαθαίνουμε από υπηρεσιακούς παράγοντες, εκδίδονται κατά κανόνα οι εύκολες συντάξεις, παραδείγματος χάριν</w:t>
      </w:r>
      <w:r w:rsidRPr="005D0A29">
        <w:rPr>
          <w:rFonts w:eastAsia="Times New Roman" w:cs="Times New Roman"/>
          <w:szCs w:val="24"/>
        </w:rPr>
        <w:t xml:space="preserve">, αυτές που δεν έχουν θέματα διαδοχικής ασφάλισης, πλασματικών ετών κλπ.. Το επιβεβαιώνετε αυτό; Επιβεβαιώνετε ότι υπάρχει τεράστια δυσανάλογη καθυστέρηση και έλλειψη ενδιαφέροντος από τις υπηρεσίες του Υπουργείου, λόγω των ποσοτικών στόχων, για αυτές τις </w:t>
      </w:r>
      <w:r w:rsidRPr="005D0A29">
        <w:rPr>
          <w:rFonts w:eastAsia="Times New Roman" w:cs="Times New Roman"/>
          <w:szCs w:val="24"/>
        </w:rPr>
        <w:t>πιο πολύπλοκες συντάξεις;</w:t>
      </w:r>
    </w:p>
    <w:p w14:paraId="04B1A57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Επίσης, να ρωτήσω κάτι ακόμα. Εκδόθηκε η υπ’ αριθμόν 24 εγκύκλιος του ΕΦΚΑ τον Μάιο του 2017, που λέει ότι οι νέες συντάξεις που εκδίδονται, εκδίδονται και αυτές με επιφύλαξη. </w:t>
      </w:r>
      <w:r w:rsidRPr="005D0A29">
        <w:rPr>
          <w:rFonts w:eastAsia="Times New Roman" w:cs="Times New Roman"/>
          <w:szCs w:val="24"/>
        </w:rPr>
        <w:lastRenderedPageBreak/>
        <w:t>Γιατί; Ακόμα δεν υπάρχει ορθός τρόπος εφαρμογής του μα</w:t>
      </w:r>
      <w:r w:rsidRPr="005D0A29">
        <w:rPr>
          <w:rFonts w:eastAsia="Times New Roman" w:cs="Times New Roman"/>
          <w:szCs w:val="24"/>
        </w:rPr>
        <w:t xml:space="preserve">θηματικού τύπου; Εξακολουθούν δηλαδή να υπάρχουν οι ατέλειες του αρχικού νόμου </w:t>
      </w:r>
      <w:proofErr w:type="spellStart"/>
      <w:r w:rsidRPr="005D0A29">
        <w:rPr>
          <w:rFonts w:eastAsia="Times New Roman" w:cs="Times New Roman"/>
          <w:szCs w:val="24"/>
        </w:rPr>
        <w:t>Κατρούγκαλου</w:t>
      </w:r>
      <w:proofErr w:type="spellEnd"/>
      <w:r w:rsidRPr="005D0A29">
        <w:rPr>
          <w:rFonts w:eastAsia="Times New Roman" w:cs="Times New Roman"/>
          <w:szCs w:val="24"/>
        </w:rPr>
        <w:t xml:space="preserve">; </w:t>
      </w:r>
    </w:p>
    <w:p w14:paraId="04B1A57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Βέβαια, δεν μας είπατε τι κάνατε οργανωτικά όλους αυτούς τους μήνες, όλα αυτά τα δυόμισι χρόνια για να μπορέσετε να αντιμετωπίσετε το πρόβλημα των εκκρεμών συντάξ</w:t>
      </w:r>
      <w:r w:rsidRPr="005D0A29">
        <w:rPr>
          <w:rFonts w:eastAsia="Times New Roman" w:cs="Times New Roman"/>
          <w:szCs w:val="24"/>
        </w:rPr>
        <w:t xml:space="preserve">εων. </w:t>
      </w:r>
    </w:p>
    <w:p w14:paraId="04B1A57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Την προηγούμενη εβδομάδα –λέει- αποφασίσατε να δώσετε ένα έκτακτο μπόνους στους εργαζομένους. Δεν θα το κρίνω. Όμως, αν χρειαζόταν, γιατί δεν το σκεφτήκατε πριν; Αν δεν χρειάζεται, έχετε φτάσει σε αδιέξοδο και τώρα ψάχνετε να βρείτε τρόπο με υπερωρίε</w:t>
      </w:r>
      <w:r w:rsidRPr="005D0A29">
        <w:rPr>
          <w:rFonts w:eastAsia="Times New Roman" w:cs="Times New Roman"/>
          <w:szCs w:val="24"/>
        </w:rPr>
        <w:t xml:space="preserve">ς να καλύψετε την οργανωτική αδυναμία του ΕΦΚΑ, το συστημικό σας πρόβλημα; </w:t>
      </w:r>
    </w:p>
    <w:p w14:paraId="04B1A57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Είναι συγκεκριμένα τα ερωτήματα, κύριε Υπουργέ. Θέλω να μας πείτε συγκεκριμένα τι στόχο έχετε για αυτές τις τριακόσιες είκοσι επτά χιλιάδες συντάξεις; Πότε θα τις εκδώσετε; Και το </w:t>
      </w:r>
      <w:r w:rsidRPr="005D0A29">
        <w:rPr>
          <w:rFonts w:eastAsia="Times New Roman" w:cs="Times New Roman"/>
          <w:szCs w:val="24"/>
        </w:rPr>
        <w:t>πιο σημαντικό, πώς; Τι είναι αυτές οι οργανωτικές αλλαγές που θα κάνετε τώρα για να διορθώσετε αυτά που έγιναν την προηγούμενη περίοδο, περίοδο που απέτυχε η έκδοση των εκκρεμών συντάξεων;</w:t>
      </w:r>
    </w:p>
    <w:p w14:paraId="04B1A57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Σας ευχαριστώ.</w:t>
      </w:r>
    </w:p>
    <w:p w14:paraId="04B1A577" w14:textId="77777777" w:rsidR="0001266C" w:rsidRDefault="00D81D51">
      <w:pPr>
        <w:spacing w:line="600" w:lineRule="auto"/>
        <w:ind w:firstLine="709"/>
        <w:jc w:val="both"/>
        <w:rPr>
          <w:rFonts w:eastAsia="Times New Roman" w:cs="Times New Roman"/>
        </w:rPr>
      </w:pPr>
      <w:r w:rsidRPr="005D0A29">
        <w:rPr>
          <w:rFonts w:eastAsia="Times New Roman" w:cs="Times New Roman"/>
        </w:rPr>
        <w:t xml:space="preserve">(Στο σημείο αυτό ο Βουλευτής κ. Παναγιώτης (Νότης) </w:t>
      </w:r>
      <w:proofErr w:type="spellStart"/>
      <w:r w:rsidRPr="005D0A29">
        <w:rPr>
          <w:rFonts w:eastAsia="Times New Roman" w:cs="Times New Roman"/>
        </w:rPr>
        <w:t>Μ</w:t>
      </w:r>
      <w:r w:rsidRPr="005D0A29">
        <w:rPr>
          <w:rFonts w:eastAsia="Times New Roman" w:cs="Times New Roman"/>
        </w:rPr>
        <w:t>ηταράκης</w:t>
      </w:r>
      <w:proofErr w:type="spellEnd"/>
      <w:r w:rsidRPr="005D0A29">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4B1A578" w14:textId="77777777" w:rsidR="0001266C" w:rsidRDefault="00D81D51">
      <w:pPr>
        <w:spacing w:line="600" w:lineRule="auto"/>
        <w:ind w:firstLine="709"/>
        <w:jc w:val="both"/>
        <w:rPr>
          <w:rFonts w:eastAsia="Times New Roman" w:cs="Times New Roman"/>
          <w:szCs w:val="24"/>
        </w:rPr>
      </w:pPr>
      <w:r w:rsidRPr="005D0A29">
        <w:rPr>
          <w:rFonts w:eastAsia="Times New Roman"/>
          <w:b/>
          <w:bCs/>
        </w:rPr>
        <w:t>ΠΡΟΕΔΡΕΥΩΝ (</w:t>
      </w:r>
      <w:r w:rsidRPr="005D0A29">
        <w:rPr>
          <w:rFonts w:eastAsia="Times New Roman" w:cs="Times New Roman"/>
          <w:b/>
          <w:szCs w:val="24"/>
        </w:rPr>
        <w:t>Δημήτριος Κρεμαστινός</w:t>
      </w:r>
      <w:r w:rsidRPr="005D0A29">
        <w:rPr>
          <w:rFonts w:eastAsia="Times New Roman"/>
          <w:b/>
          <w:bCs/>
        </w:rPr>
        <w:t>):</w:t>
      </w:r>
      <w:r w:rsidRPr="005D0A29">
        <w:rPr>
          <w:rFonts w:eastAsia="Times New Roman" w:cs="Times New Roman"/>
          <w:szCs w:val="24"/>
        </w:rPr>
        <w:t xml:space="preserve"> Και εγώ ευχαριστώ.</w:t>
      </w:r>
    </w:p>
    <w:p w14:paraId="04B1A57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Κύριε </w:t>
      </w:r>
      <w:proofErr w:type="spellStart"/>
      <w:r w:rsidRPr="005D0A29">
        <w:rPr>
          <w:rFonts w:eastAsia="Times New Roman" w:cs="Times New Roman"/>
          <w:szCs w:val="24"/>
        </w:rPr>
        <w:t>Κεγκέρογλου</w:t>
      </w:r>
      <w:proofErr w:type="spellEnd"/>
      <w:r w:rsidRPr="005D0A29">
        <w:rPr>
          <w:rFonts w:eastAsia="Times New Roman" w:cs="Times New Roman"/>
          <w:szCs w:val="24"/>
        </w:rPr>
        <w:t>, έχετε τον λό</w:t>
      </w:r>
      <w:r w:rsidRPr="005D0A29">
        <w:rPr>
          <w:rFonts w:eastAsia="Times New Roman" w:cs="Times New Roman"/>
          <w:szCs w:val="24"/>
        </w:rPr>
        <w:t>γο.</w:t>
      </w:r>
    </w:p>
    <w:p w14:paraId="04B1A57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ΒΑΣΙΛΕΙΟΣ ΚΕΓΚΕΡΟΓΛΟΥ: </w:t>
      </w:r>
      <w:r w:rsidRPr="005D0A29">
        <w:rPr>
          <w:rFonts w:eastAsia="Times New Roman" w:cs="Times New Roman"/>
          <w:szCs w:val="24"/>
        </w:rPr>
        <w:t>Κύριε Πρόεδρε, δεν περίμενα άλλη απάντηση, γιατί βεβαίως υπάρχουν άνθρωποι που μπερδεύουν τα «</w:t>
      </w:r>
      <w:r w:rsidRPr="005D0A29">
        <w:rPr>
          <w:rFonts w:eastAsia="Times New Roman" w:cs="Times New Roman"/>
          <w:szCs w:val="24"/>
          <w:lang w:val="en-US"/>
        </w:rPr>
        <w:t>fake</w:t>
      </w:r>
      <w:r w:rsidRPr="005D0A29">
        <w:rPr>
          <w:rFonts w:eastAsia="Times New Roman" w:cs="Times New Roman"/>
          <w:szCs w:val="24"/>
        </w:rPr>
        <w:t xml:space="preserve"> </w:t>
      </w:r>
      <w:r w:rsidRPr="005D0A29">
        <w:rPr>
          <w:rFonts w:eastAsia="Times New Roman" w:cs="Times New Roman"/>
          <w:szCs w:val="24"/>
          <w:lang w:val="en-US"/>
        </w:rPr>
        <w:t>news</w:t>
      </w:r>
      <w:r w:rsidRPr="005D0A29">
        <w:rPr>
          <w:rFonts w:eastAsia="Times New Roman" w:cs="Times New Roman"/>
          <w:szCs w:val="24"/>
        </w:rPr>
        <w:t>» με τα «</w:t>
      </w:r>
      <w:r w:rsidRPr="005D0A29">
        <w:rPr>
          <w:rFonts w:eastAsia="Times New Roman" w:cs="Times New Roman"/>
          <w:szCs w:val="24"/>
          <w:lang w:val="en-US"/>
        </w:rPr>
        <w:t>fuck</w:t>
      </w:r>
      <w:r w:rsidRPr="005D0A29">
        <w:rPr>
          <w:rFonts w:eastAsia="Times New Roman" w:cs="Times New Roman"/>
          <w:szCs w:val="24"/>
        </w:rPr>
        <w:t xml:space="preserve"> </w:t>
      </w:r>
      <w:r w:rsidRPr="005D0A29">
        <w:rPr>
          <w:rFonts w:eastAsia="Times New Roman" w:cs="Times New Roman"/>
          <w:szCs w:val="24"/>
          <w:lang w:val="en-US"/>
        </w:rPr>
        <w:t>news</w:t>
      </w:r>
      <w:r w:rsidRPr="005D0A29">
        <w:rPr>
          <w:rFonts w:eastAsia="Times New Roman" w:cs="Times New Roman"/>
          <w:szCs w:val="24"/>
        </w:rPr>
        <w:t xml:space="preserve">», υπάρχουν άνθρωποι που μπερδεύουν τις κραυγές αγωνίας των </w:t>
      </w:r>
      <w:proofErr w:type="spellStart"/>
      <w:r w:rsidRPr="005D0A29">
        <w:rPr>
          <w:rFonts w:eastAsia="Times New Roman" w:cs="Times New Roman"/>
          <w:szCs w:val="24"/>
        </w:rPr>
        <w:t>επαγγελματοβιοτεχνών</w:t>
      </w:r>
      <w:proofErr w:type="spellEnd"/>
      <w:r w:rsidRPr="005D0A29">
        <w:rPr>
          <w:rFonts w:eastAsia="Times New Roman" w:cs="Times New Roman"/>
          <w:szCs w:val="24"/>
        </w:rPr>
        <w:t xml:space="preserve"> και των εμπόρων και τις θεω</w:t>
      </w:r>
      <w:r w:rsidRPr="005D0A29">
        <w:rPr>
          <w:rFonts w:eastAsia="Times New Roman" w:cs="Times New Roman"/>
          <w:szCs w:val="24"/>
        </w:rPr>
        <w:t xml:space="preserve">ρούν επευφημίες. Και άρα, τι απαντήσεις να περιμένεις, όταν υπάρχει τέτοια σύγχυση στο μυαλό αυτών που διαχειρίζονται τα δημόσια πράγματα; </w:t>
      </w:r>
    </w:p>
    <w:p w14:paraId="04B1A57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Έρχομαι τώρα στον Υφυπουργό κ. Πετρόπουλο να του θυμίσω ότι με δικιά τους απόφαση -αυτός μπορεί να ήταν τότε Πρόεδρο</w:t>
      </w:r>
      <w:r w:rsidRPr="005D0A29">
        <w:rPr>
          <w:rFonts w:eastAsia="Times New Roman" w:cs="Times New Roman"/>
          <w:szCs w:val="24"/>
        </w:rPr>
        <w:t xml:space="preserve">ς στον ΟΑΕΕ- υπήρξε Υφυπουργός των ΣΥΡΙΖΑ - ΑΝΕΛ ο οποίος κατήργησε τα κατώτερα όρια των συντάξεων. Και </w:t>
      </w:r>
      <w:r w:rsidRPr="005D0A29">
        <w:rPr>
          <w:rFonts w:eastAsia="Times New Roman" w:cs="Times New Roman"/>
          <w:szCs w:val="24"/>
        </w:rPr>
        <w:lastRenderedPageBreak/>
        <w:t xml:space="preserve">το αποτέλεσμα των 121 ευρώ είναι αποτέλεσμα της κατάργησης με υπουργική απόφαση του κ. </w:t>
      </w:r>
      <w:proofErr w:type="spellStart"/>
      <w:r w:rsidRPr="005D0A29">
        <w:rPr>
          <w:rFonts w:eastAsia="Times New Roman" w:cs="Times New Roman"/>
          <w:szCs w:val="24"/>
        </w:rPr>
        <w:t>Χαϊκάλη</w:t>
      </w:r>
      <w:proofErr w:type="spellEnd"/>
      <w:r w:rsidRPr="005D0A29">
        <w:rPr>
          <w:rFonts w:eastAsia="Times New Roman" w:cs="Times New Roman"/>
          <w:szCs w:val="24"/>
        </w:rPr>
        <w:t>, την οποία συνεχίσατε, και βεβαίως της μείωσης κατά 22% τ</w:t>
      </w:r>
      <w:r w:rsidRPr="005D0A29">
        <w:rPr>
          <w:rFonts w:eastAsia="Times New Roman" w:cs="Times New Roman"/>
          <w:szCs w:val="24"/>
        </w:rPr>
        <w:t xml:space="preserve">ων κατώτατων ορίων συντάξεων, η οποία ισχύει από το εξηκοστό έβδομο έτος της ηλικίας και μετά. </w:t>
      </w:r>
    </w:p>
    <w:p w14:paraId="04B1A57C" w14:textId="77777777" w:rsidR="0001266C" w:rsidRDefault="00D81D51">
      <w:pPr>
        <w:tabs>
          <w:tab w:val="left" w:pos="709"/>
          <w:tab w:val="center" w:pos="4753"/>
          <w:tab w:val="left" w:pos="6214"/>
        </w:tabs>
        <w:spacing w:after="0" w:line="600" w:lineRule="auto"/>
        <w:ind w:firstLine="709"/>
        <w:jc w:val="both"/>
        <w:rPr>
          <w:rFonts w:eastAsia="Times New Roman" w:cs="Times New Roman"/>
          <w:szCs w:val="24"/>
        </w:rPr>
      </w:pPr>
      <w:r w:rsidRPr="005D0A29">
        <w:rPr>
          <w:rFonts w:eastAsia="Times New Roman" w:cs="Times New Roman"/>
          <w:szCs w:val="24"/>
        </w:rPr>
        <w:t xml:space="preserve">Άρα, μην ψάχνετε άλλοθι. Είστε οι καλύτεροι υποτακτικοί </w:t>
      </w:r>
      <w:proofErr w:type="spellStart"/>
      <w:r w:rsidRPr="005D0A29">
        <w:rPr>
          <w:rFonts w:eastAsia="Times New Roman" w:cs="Times New Roman"/>
          <w:szCs w:val="24"/>
        </w:rPr>
        <w:t>μνημονιακοί</w:t>
      </w:r>
      <w:proofErr w:type="spellEnd"/>
      <w:r w:rsidRPr="005D0A29">
        <w:rPr>
          <w:rFonts w:eastAsia="Times New Roman" w:cs="Times New Roman"/>
          <w:szCs w:val="24"/>
        </w:rPr>
        <w:t xml:space="preserve">, που δεν είχατε καν την ευαισθησία να πείτε ότι «εν πάση </w:t>
      </w:r>
      <w:proofErr w:type="spellStart"/>
      <w:r w:rsidRPr="005D0A29">
        <w:rPr>
          <w:rFonts w:eastAsia="Times New Roman" w:cs="Times New Roman"/>
          <w:szCs w:val="24"/>
        </w:rPr>
        <w:t>περιπτώσει</w:t>
      </w:r>
      <w:proofErr w:type="spellEnd"/>
      <w:r w:rsidRPr="005D0A29">
        <w:rPr>
          <w:rFonts w:eastAsia="Times New Roman" w:cs="Times New Roman"/>
          <w:szCs w:val="24"/>
        </w:rPr>
        <w:t xml:space="preserve">, διαφωνούσαμε, αλλά το </w:t>
      </w:r>
      <w:r w:rsidRPr="005D0A29">
        <w:rPr>
          <w:rFonts w:eastAsia="Times New Roman" w:cs="Times New Roman"/>
          <w:szCs w:val="24"/>
        </w:rPr>
        <w:t xml:space="preserve">κάναμε και θα κοιτάξουμε να το διορθώσουμε». Ήρθατε, όμως, με τον νόμο </w:t>
      </w:r>
      <w:proofErr w:type="spellStart"/>
      <w:r w:rsidRPr="005D0A29">
        <w:rPr>
          <w:rFonts w:eastAsia="Times New Roman" w:cs="Times New Roman"/>
          <w:szCs w:val="24"/>
        </w:rPr>
        <w:t>Κατρούγκαλου</w:t>
      </w:r>
      <w:proofErr w:type="spellEnd"/>
      <w:r w:rsidRPr="005D0A29">
        <w:rPr>
          <w:rFonts w:eastAsia="Times New Roman" w:cs="Times New Roman"/>
          <w:szCs w:val="24"/>
        </w:rPr>
        <w:t xml:space="preserve"> και το επιβεβαιώσατε για άλλη μια φορά. Επιβεβαιώσατε όλη αυτή την κατάσταση, αντί να την διορθώσετε. Και σήμερα ψάχνετε άλλοθι.</w:t>
      </w:r>
    </w:p>
    <w:p w14:paraId="04B1A57D" w14:textId="77777777" w:rsidR="0001266C" w:rsidRDefault="00D81D51">
      <w:pPr>
        <w:tabs>
          <w:tab w:val="left" w:pos="3642"/>
          <w:tab w:val="center" w:pos="4753"/>
          <w:tab w:val="left" w:pos="6214"/>
        </w:tabs>
        <w:spacing w:line="600" w:lineRule="auto"/>
        <w:ind w:firstLine="709"/>
        <w:jc w:val="both"/>
        <w:rPr>
          <w:rFonts w:eastAsia="Times New Roman" w:cs="Times New Roman"/>
          <w:szCs w:val="24"/>
        </w:rPr>
      </w:pPr>
      <w:r w:rsidRPr="005D0A29">
        <w:rPr>
          <w:rFonts w:eastAsia="Times New Roman" w:cs="Times New Roman"/>
          <w:szCs w:val="24"/>
        </w:rPr>
        <w:t xml:space="preserve">Εγώ κατέθεσα το εκκαθαριστικό που προκαλεί </w:t>
      </w:r>
      <w:r w:rsidRPr="005D0A29">
        <w:rPr>
          <w:rFonts w:eastAsia="Times New Roman" w:cs="Times New Roman"/>
          <w:szCs w:val="24"/>
        </w:rPr>
        <w:t xml:space="preserve">πράγματι σοκ και σας ζήτησα να μου πείτε η </w:t>
      </w:r>
      <w:proofErr w:type="spellStart"/>
      <w:r w:rsidRPr="005D0A29">
        <w:rPr>
          <w:rFonts w:eastAsia="Times New Roman" w:cs="Times New Roman"/>
          <w:szCs w:val="24"/>
        </w:rPr>
        <w:t>εξηντατετράχρονη</w:t>
      </w:r>
      <w:proofErr w:type="spellEnd"/>
      <w:r w:rsidRPr="005D0A29">
        <w:rPr>
          <w:rFonts w:eastAsia="Times New Roman" w:cs="Times New Roman"/>
          <w:szCs w:val="24"/>
        </w:rPr>
        <w:t xml:space="preserve"> μέχρι τα 67 της με ποια εργασία θα μπορέσει να επιβιώσει, με ποια ποσά. Ακόμα και αν απευθυνθεί στο δημόσιο, είναι πλέον άμισθοι οι σύμβουλοι ή οτιδήποτε άλλο, αν θα μπορούσατε να την πάρετε για σ</w:t>
      </w:r>
      <w:r w:rsidRPr="005D0A29">
        <w:rPr>
          <w:rFonts w:eastAsia="Times New Roman" w:cs="Times New Roman"/>
          <w:szCs w:val="24"/>
        </w:rPr>
        <w:t>ύμβουλο, όπως μας λέτε. Είναι μια κατάφωρη αδικία για την ίδια, γιατί έχει καταβάλει ασφαλιστικές εισφορές για συγκεκριμένα χρόνια και πρέπει να πάρει τα ανάλογα.</w:t>
      </w:r>
    </w:p>
    <w:p w14:paraId="04B1A57E" w14:textId="77777777" w:rsidR="0001266C" w:rsidRDefault="00D81D51">
      <w:pPr>
        <w:tabs>
          <w:tab w:val="left" w:pos="3642"/>
          <w:tab w:val="center" w:pos="4753"/>
          <w:tab w:val="left" w:pos="6214"/>
        </w:tabs>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Αναφερθήκατε σε ένα χρονοδιάγραμμα για τον Ιούνιο του 2018. Μέχρι προχθές μας λέγατε εδώ ότι </w:t>
      </w:r>
      <w:r w:rsidRPr="005D0A29">
        <w:rPr>
          <w:rFonts w:eastAsia="Times New Roman" w:cs="Times New Roman"/>
          <w:szCs w:val="24"/>
        </w:rPr>
        <w:t xml:space="preserve">το χρονοδιάγραμμα μέχρι τον Οκτώβριο θα τηρηθεί και ότι είναι όλα έτοιμα και τα έχετε προβλέψει. Άλλος ήταν αυτός ο Υφυπουργός, ο κ. Πετρόπουλος, που μας έλεγε ότι μέχρι τον Οκτώβριο θα τα έχει τακτοποιήσει όλα; Ήταν ψευδείς ειδήσεις, κατασκευασμένες; Και </w:t>
      </w:r>
      <w:r w:rsidRPr="005D0A29">
        <w:rPr>
          <w:rFonts w:eastAsia="Times New Roman" w:cs="Times New Roman"/>
          <w:szCs w:val="24"/>
        </w:rPr>
        <w:t>τώρα έρχονται οι πραγματικές που λένε για τον Ιούνιο του 2018; Νομίζετε ότι μπορείτε να κοροϊδεύετε τον κόσμο; Δεν έχετε το θάρρος να πείτε με ειλικρίνεια «πέσαμε έξω και στις προβλέψεις»; Μόνο έρχεστε να ρίξετε έμμεσα τις ευθύνες στους εργαζόμενους και να</w:t>
      </w:r>
      <w:r w:rsidRPr="005D0A29">
        <w:rPr>
          <w:rFonts w:eastAsia="Times New Roman" w:cs="Times New Roman"/>
          <w:szCs w:val="24"/>
        </w:rPr>
        <w:t xml:space="preserve"> πείτε ότι οι εργαζόμενοι δεν δουλεύουν, αλλά τους δίνουμε τώρα ένα </w:t>
      </w:r>
      <w:proofErr w:type="spellStart"/>
      <w:r w:rsidRPr="005D0A29">
        <w:rPr>
          <w:rFonts w:eastAsia="Times New Roman" w:cs="Times New Roman"/>
          <w:szCs w:val="24"/>
        </w:rPr>
        <w:t>γρηγορόσημο</w:t>
      </w:r>
      <w:proofErr w:type="spellEnd"/>
      <w:r w:rsidRPr="005D0A29">
        <w:rPr>
          <w:rFonts w:eastAsia="Times New Roman" w:cs="Times New Roman"/>
          <w:szCs w:val="24"/>
        </w:rPr>
        <w:t xml:space="preserve"> για να δουλέψουν; </w:t>
      </w:r>
    </w:p>
    <w:p w14:paraId="04B1A57F" w14:textId="77777777" w:rsidR="0001266C" w:rsidRDefault="00D81D51">
      <w:pPr>
        <w:tabs>
          <w:tab w:val="left" w:pos="3642"/>
          <w:tab w:val="center" w:pos="4753"/>
          <w:tab w:val="left" w:pos="6214"/>
        </w:tabs>
        <w:spacing w:line="600" w:lineRule="auto"/>
        <w:ind w:firstLine="709"/>
        <w:jc w:val="both"/>
        <w:rPr>
          <w:rFonts w:eastAsia="Times New Roman" w:cs="Times New Roman"/>
          <w:szCs w:val="24"/>
        </w:rPr>
      </w:pPr>
      <w:r w:rsidRPr="005D0A29">
        <w:rPr>
          <w:rFonts w:eastAsia="Times New Roman" w:cs="Times New Roman"/>
          <w:szCs w:val="24"/>
        </w:rPr>
        <w:t>Αυτή ακριβώς η εξήγηση δίνεται από την κοινή γνώμη, όταν έρχεστε μετά από καιρό -και αφού αποτύχατε ως πολιτική ηγεσία και ως διοίκηση του ΕΦΚΑ, να δρομολογή</w:t>
      </w:r>
      <w:r w:rsidRPr="005D0A29">
        <w:rPr>
          <w:rFonts w:eastAsia="Times New Roman" w:cs="Times New Roman"/>
          <w:szCs w:val="24"/>
        </w:rPr>
        <w:t>σετε τα πράγματα- να ρίξετε τις ευθύνες έμμεσα στους εργαζόμενους. Και να λέει η κοινή γνώμη «καλά, θέλουν επιπλέον λεφτά οι εργαζόμενοι για να βγάλουν τις συντάξεις;». Και αυτό είναι κάτι που δεν ισχύει, γιατί στην ουσία πρόκειται περί εργασίας η οποία θα</w:t>
      </w:r>
      <w:r w:rsidRPr="005D0A29">
        <w:rPr>
          <w:rFonts w:eastAsia="Times New Roman" w:cs="Times New Roman"/>
          <w:szCs w:val="24"/>
        </w:rPr>
        <w:t xml:space="preserve"> είναι επιπλέον. Και θα δουλέψουν οι άνθρωποι επιπλέον για να βγάλουν </w:t>
      </w:r>
      <w:r w:rsidRPr="005D0A29">
        <w:rPr>
          <w:rFonts w:eastAsia="Times New Roman" w:cs="Times New Roman"/>
          <w:szCs w:val="24"/>
        </w:rPr>
        <w:lastRenderedPageBreak/>
        <w:t>αυτές τις συντάξεις. Αυτό, όμως, δεν οφείλεται προφανώς μόνο σε οποιαδήποτε κατάσταση έχει να κάνει με τους εργαζόμενους, αλλά και στη γενικότερη δική σας αδράνεια και αστοχία.</w:t>
      </w:r>
    </w:p>
    <w:p w14:paraId="04B1A580" w14:textId="77777777" w:rsidR="0001266C" w:rsidRDefault="00D81D51">
      <w:pPr>
        <w:tabs>
          <w:tab w:val="left" w:pos="3642"/>
          <w:tab w:val="center" w:pos="4753"/>
          <w:tab w:val="left" w:pos="6214"/>
        </w:tabs>
        <w:spacing w:line="600" w:lineRule="auto"/>
        <w:ind w:firstLine="709"/>
        <w:jc w:val="both"/>
        <w:rPr>
          <w:rFonts w:eastAsia="Times New Roman" w:cs="Times New Roman"/>
          <w:szCs w:val="24"/>
        </w:rPr>
      </w:pPr>
      <w:r w:rsidRPr="005D0A29">
        <w:rPr>
          <w:rFonts w:eastAsia="Times New Roman" w:cs="Times New Roman"/>
          <w:szCs w:val="24"/>
        </w:rPr>
        <w:t xml:space="preserve">Και πείτε μου επί τη ευκαιρία: Τον Οκτώβρη του 2016 θα ολοκληρωνόταν η </w:t>
      </w:r>
      <w:proofErr w:type="spellStart"/>
      <w:r w:rsidRPr="005D0A29">
        <w:rPr>
          <w:rFonts w:eastAsia="Times New Roman" w:cs="Times New Roman"/>
          <w:szCs w:val="24"/>
        </w:rPr>
        <w:t>ψηφιοποίηση</w:t>
      </w:r>
      <w:proofErr w:type="spellEnd"/>
      <w:r w:rsidRPr="005D0A29">
        <w:rPr>
          <w:rFonts w:eastAsia="Times New Roman" w:cs="Times New Roman"/>
          <w:szCs w:val="24"/>
        </w:rPr>
        <w:t xml:space="preserve"> του ασφαλιστικού βίου των Ελλήνων ασφαλισμένων. Η ολοκλήρωση της </w:t>
      </w:r>
      <w:proofErr w:type="spellStart"/>
      <w:r w:rsidRPr="005D0A29">
        <w:rPr>
          <w:rFonts w:eastAsia="Times New Roman" w:cs="Times New Roman"/>
          <w:szCs w:val="24"/>
        </w:rPr>
        <w:t>ψηφιοποίησης</w:t>
      </w:r>
      <w:proofErr w:type="spellEnd"/>
      <w:r w:rsidRPr="005D0A29">
        <w:rPr>
          <w:rFonts w:eastAsia="Times New Roman" w:cs="Times New Roman"/>
          <w:szCs w:val="24"/>
        </w:rPr>
        <w:t xml:space="preserve"> τον Οκτώβρη του 2016 θα σήμαινε ότι μπορούσε εντός εβδομάδος να εκδοθεί η σύνταξη. Γιατί την κα</w:t>
      </w:r>
      <w:r w:rsidRPr="005D0A29">
        <w:rPr>
          <w:rFonts w:eastAsia="Times New Roman" w:cs="Times New Roman"/>
          <w:szCs w:val="24"/>
        </w:rPr>
        <w:t xml:space="preserve">θυστερήσατε; Ήταν σκόπιμο, γιατί δεν υπήρχαν τα αντίστοιχα χρήματα; Γιατί το κάνατε αυτό; Με ποιο δικαίωμα; </w:t>
      </w:r>
    </w:p>
    <w:p w14:paraId="04B1A581" w14:textId="77777777" w:rsidR="0001266C" w:rsidRDefault="00D81D51">
      <w:pPr>
        <w:tabs>
          <w:tab w:val="left" w:pos="3642"/>
          <w:tab w:val="center" w:pos="4753"/>
          <w:tab w:val="left" w:pos="6214"/>
        </w:tabs>
        <w:spacing w:line="600" w:lineRule="auto"/>
        <w:ind w:firstLine="709"/>
        <w:jc w:val="both"/>
        <w:rPr>
          <w:rFonts w:eastAsia="Times New Roman" w:cs="Times New Roman"/>
          <w:szCs w:val="24"/>
        </w:rPr>
      </w:pPr>
      <w:r w:rsidRPr="005D0A29">
        <w:rPr>
          <w:rFonts w:eastAsia="Times New Roman" w:cs="Times New Roman"/>
          <w:szCs w:val="24"/>
        </w:rPr>
        <w:t>(Στο σημείο αυτό κτυπάει το κουδούνι λήξεως του χρόνου ομιλίας του κυρίου Βουλευτή)</w:t>
      </w:r>
    </w:p>
    <w:p w14:paraId="04B1A582" w14:textId="77777777" w:rsidR="0001266C" w:rsidRDefault="00D81D51">
      <w:pPr>
        <w:tabs>
          <w:tab w:val="left" w:pos="3642"/>
          <w:tab w:val="center" w:pos="4753"/>
          <w:tab w:val="left" w:pos="6214"/>
        </w:tabs>
        <w:spacing w:line="600" w:lineRule="auto"/>
        <w:ind w:firstLine="709"/>
        <w:jc w:val="both"/>
        <w:rPr>
          <w:rFonts w:eastAsia="Times New Roman" w:cs="Times New Roman"/>
          <w:szCs w:val="24"/>
        </w:rPr>
      </w:pPr>
      <w:r w:rsidRPr="005D0A29">
        <w:rPr>
          <w:rFonts w:eastAsia="Times New Roman" w:cs="Times New Roman"/>
          <w:b/>
          <w:szCs w:val="24"/>
        </w:rPr>
        <w:t>ΠΡΟΕΔΡΕΥΩΝ (Δημήτριος Κρεμαστινός):</w:t>
      </w:r>
      <w:r w:rsidRPr="005D0A29">
        <w:rPr>
          <w:rFonts w:eastAsia="Times New Roman" w:cs="Times New Roman"/>
          <w:szCs w:val="24"/>
        </w:rPr>
        <w:t xml:space="preserve"> Παρακαλώ, ολοκληρώνετε, κύρ</w:t>
      </w:r>
      <w:r w:rsidRPr="005D0A29">
        <w:rPr>
          <w:rFonts w:eastAsia="Times New Roman" w:cs="Times New Roman"/>
          <w:szCs w:val="24"/>
        </w:rPr>
        <w:t xml:space="preserve">ιε </w:t>
      </w:r>
      <w:proofErr w:type="spellStart"/>
      <w:r w:rsidRPr="005D0A29">
        <w:rPr>
          <w:rFonts w:eastAsia="Times New Roman" w:cs="Times New Roman"/>
          <w:szCs w:val="24"/>
        </w:rPr>
        <w:t>Κεγκέρογλου</w:t>
      </w:r>
      <w:proofErr w:type="spellEnd"/>
      <w:r w:rsidRPr="005D0A29">
        <w:rPr>
          <w:rFonts w:eastAsia="Times New Roman" w:cs="Times New Roman"/>
          <w:szCs w:val="24"/>
        </w:rPr>
        <w:t>.</w:t>
      </w:r>
    </w:p>
    <w:p w14:paraId="04B1A583" w14:textId="77777777" w:rsidR="0001266C" w:rsidRDefault="00D81D51">
      <w:pPr>
        <w:tabs>
          <w:tab w:val="left" w:pos="3642"/>
          <w:tab w:val="center" w:pos="4753"/>
          <w:tab w:val="left" w:pos="6214"/>
        </w:tabs>
        <w:spacing w:line="600" w:lineRule="auto"/>
        <w:ind w:firstLine="709"/>
        <w:jc w:val="both"/>
        <w:rPr>
          <w:rFonts w:eastAsia="Times New Roman" w:cs="Times New Roman"/>
          <w:szCs w:val="24"/>
        </w:rPr>
      </w:pPr>
      <w:r w:rsidRPr="005D0A29">
        <w:rPr>
          <w:rFonts w:eastAsia="Times New Roman" w:cs="Times New Roman"/>
          <w:b/>
          <w:szCs w:val="24"/>
        </w:rPr>
        <w:t>ΒΑΣΙΛΕΙΟΣ ΚΕΓΚΕΡΟΓΛΟΥ:</w:t>
      </w:r>
      <w:r w:rsidRPr="005D0A29">
        <w:rPr>
          <w:rFonts w:eastAsia="Times New Roman" w:cs="Times New Roman"/>
          <w:szCs w:val="24"/>
        </w:rPr>
        <w:t xml:space="preserve"> Ολοκληρώνω, κύριε Πρόεδρε, την τοποθέτησή μου, γιατί το θέμα δεν ολοκληρώνεται. Είναι τόσες πολλές οι αστοχίες, οι αδυναμίες, οι σκοπιμότητες και όλα αυτά, για τα οποία η πολιτική ηγεσία θέλει να ρίξει σε άλλους </w:t>
      </w:r>
      <w:r w:rsidRPr="005D0A29">
        <w:rPr>
          <w:rFonts w:eastAsia="Times New Roman" w:cs="Times New Roman"/>
          <w:szCs w:val="24"/>
        </w:rPr>
        <w:lastRenderedPageBreak/>
        <w:t>τις ε</w:t>
      </w:r>
      <w:r w:rsidRPr="005D0A29">
        <w:rPr>
          <w:rFonts w:eastAsia="Times New Roman" w:cs="Times New Roman"/>
          <w:szCs w:val="24"/>
        </w:rPr>
        <w:t xml:space="preserve">υθύνες, που σήμερα δεν μπορούν να εξαντληθούν στο πλαίσιο μιας ερώτησης. </w:t>
      </w:r>
    </w:p>
    <w:p w14:paraId="04B1A584" w14:textId="77777777" w:rsidR="0001266C" w:rsidRDefault="00D81D51">
      <w:pPr>
        <w:tabs>
          <w:tab w:val="left" w:pos="3642"/>
          <w:tab w:val="center" w:pos="4753"/>
          <w:tab w:val="left" w:pos="6214"/>
        </w:tabs>
        <w:spacing w:line="600" w:lineRule="auto"/>
        <w:ind w:firstLine="709"/>
        <w:jc w:val="both"/>
        <w:rPr>
          <w:rFonts w:eastAsia="Times New Roman" w:cs="Times New Roman"/>
          <w:szCs w:val="24"/>
        </w:rPr>
      </w:pPr>
      <w:r w:rsidRPr="005D0A29">
        <w:rPr>
          <w:rFonts w:eastAsia="Times New Roman" w:cs="Times New Roman"/>
          <w:szCs w:val="24"/>
        </w:rPr>
        <w:t xml:space="preserve">Αν είχε ολοκληρωθεί αυτό το έργο της </w:t>
      </w:r>
      <w:proofErr w:type="spellStart"/>
      <w:r w:rsidRPr="005D0A29">
        <w:rPr>
          <w:rFonts w:eastAsia="Times New Roman" w:cs="Times New Roman"/>
          <w:szCs w:val="24"/>
        </w:rPr>
        <w:t>ψηφιοποίησης</w:t>
      </w:r>
      <w:proofErr w:type="spellEnd"/>
      <w:r w:rsidRPr="005D0A29">
        <w:rPr>
          <w:rFonts w:eastAsia="Times New Roman" w:cs="Times New Roman"/>
          <w:szCs w:val="24"/>
        </w:rPr>
        <w:t xml:space="preserve"> στην ώρα του, τότε πραγματικά σήμερα θα μπορούσε να υλοποιηθεί μέσα στους χρόνους η έκδοση αυτών των </w:t>
      </w:r>
      <w:proofErr w:type="spellStart"/>
      <w:r w:rsidRPr="005D0A29">
        <w:rPr>
          <w:rFonts w:eastAsia="Times New Roman" w:cs="Times New Roman"/>
          <w:szCs w:val="24"/>
        </w:rPr>
        <w:t>εκκρεμουσών</w:t>
      </w:r>
      <w:proofErr w:type="spellEnd"/>
      <w:r w:rsidRPr="005D0A29">
        <w:rPr>
          <w:rFonts w:eastAsia="Times New Roman" w:cs="Times New Roman"/>
          <w:szCs w:val="24"/>
        </w:rPr>
        <w:t xml:space="preserve"> συντάξεων. Αυτή είν</w:t>
      </w:r>
      <w:r w:rsidRPr="005D0A29">
        <w:rPr>
          <w:rFonts w:eastAsia="Times New Roman" w:cs="Times New Roman"/>
          <w:szCs w:val="24"/>
        </w:rPr>
        <w:t>αι η διαφορά του σήμερα με το παρελθόν: Αν αυτό είχε ολοκληρωθεί, θα μπορούσε να αντιμετωπιστεί άμεσα.</w:t>
      </w:r>
    </w:p>
    <w:p w14:paraId="04B1A585" w14:textId="77777777" w:rsidR="0001266C" w:rsidRDefault="00D81D51">
      <w:pPr>
        <w:tabs>
          <w:tab w:val="left" w:pos="3642"/>
          <w:tab w:val="center" w:pos="4753"/>
          <w:tab w:val="left" w:pos="6214"/>
        </w:tabs>
        <w:spacing w:line="600" w:lineRule="auto"/>
        <w:ind w:firstLine="709"/>
        <w:jc w:val="both"/>
        <w:rPr>
          <w:rFonts w:eastAsia="Times New Roman" w:cs="Times New Roman"/>
          <w:szCs w:val="24"/>
        </w:rPr>
      </w:pPr>
      <w:r w:rsidRPr="005D0A29">
        <w:rPr>
          <w:rFonts w:eastAsia="Times New Roman" w:cs="Times New Roman"/>
          <w:szCs w:val="24"/>
        </w:rPr>
        <w:t>Ευχαριστώ, κύριε Πρόεδρε.</w:t>
      </w:r>
    </w:p>
    <w:p w14:paraId="04B1A586" w14:textId="77777777" w:rsidR="0001266C" w:rsidRDefault="00D81D51">
      <w:pPr>
        <w:tabs>
          <w:tab w:val="left" w:pos="3642"/>
          <w:tab w:val="center" w:pos="4753"/>
          <w:tab w:val="left" w:pos="6214"/>
        </w:tabs>
        <w:spacing w:line="600" w:lineRule="auto"/>
        <w:ind w:firstLine="709"/>
        <w:jc w:val="both"/>
        <w:rPr>
          <w:rFonts w:eastAsia="Times New Roman" w:cs="Times New Roman"/>
          <w:szCs w:val="24"/>
        </w:rPr>
      </w:pPr>
      <w:r w:rsidRPr="005D0A29">
        <w:rPr>
          <w:rFonts w:eastAsia="Times New Roman" w:cs="Times New Roman"/>
          <w:b/>
          <w:szCs w:val="24"/>
        </w:rPr>
        <w:t>ΠΡΟΕΔΡΕΥΩΝ (Δημήτριος Κρεμαστινός):</w:t>
      </w:r>
      <w:r w:rsidRPr="005D0A29">
        <w:rPr>
          <w:rFonts w:eastAsia="Times New Roman" w:cs="Times New Roman"/>
          <w:szCs w:val="24"/>
        </w:rPr>
        <w:t xml:space="preserve"> Κι εγώ ευχαριστώ.</w:t>
      </w:r>
    </w:p>
    <w:p w14:paraId="04B1A587" w14:textId="77777777" w:rsidR="0001266C" w:rsidRDefault="00D81D51">
      <w:pPr>
        <w:tabs>
          <w:tab w:val="left" w:pos="3642"/>
          <w:tab w:val="center" w:pos="4753"/>
          <w:tab w:val="left" w:pos="6214"/>
        </w:tabs>
        <w:spacing w:line="600" w:lineRule="auto"/>
        <w:ind w:firstLine="709"/>
        <w:jc w:val="both"/>
        <w:rPr>
          <w:rFonts w:eastAsia="Times New Roman" w:cs="Times New Roman"/>
          <w:szCs w:val="24"/>
        </w:rPr>
      </w:pPr>
      <w:r w:rsidRPr="005D0A29">
        <w:rPr>
          <w:rFonts w:eastAsia="Times New Roman" w:cs="Times New Roman"/>
          <w:szCs w:val="24"/>
        </w:rPr>
        <w:t xml:space="preserve">Κυρία </w:t>
      </w:r>
      <w:proofErr w:type="spellStart"/>
      <w:r w:rsidRPr="005D0A29">
        <w:rPr>
          <w:rFonts w:eastAsia="Times New Roman" w:cs="Times New Roman"/>
          <w:szCs w:val="24"/>
        </w:rPr>
        <w:t>Χριστοφιλοπούλου</w:t>
      </w:r>
      <w:proofErr w:type="spellEnd"/>
      <w:r w:rsidRPr="005D0A29">
        <w:rPr>
          <w:rFonts w:eastAsia="Times New Roman" w:cs="Times New Roman"/>
          <w:szCs w:val="24"/>
        </w:rPr>
        <w:t>, παρακαλώ, έχετε τον λόγο.</w:t>
      </w:r>
    </w:p>
    <w:p w14:paraId="04B1A588" w14:textId="77777777" w:rsidR="0001266C" w:rsidRDefault="00D81D51">
      <w:pPr>
        <w:tabs>
          <w:tab w:val="left" w:pos="3642"/>
          <w:tab w:val="center" w:pos="4753"/>
          <w:tab w:val="left" w:pos="6214"/>
        </w:tabs>
        <w:spacing w:line="600" w:lineRule="auto"/>
        <w:ind w:firstLine="709"/>
        <w:jc w:val="both"/>
        <w:rPr>
          <w:rFonts w:eastAsia="Times New Roman" w:cs="Times New Roman"/>
          <w:szCs w:val="24"/>
        </w:rPr>
      </w:pPr>
      <w:r w:rsidRPr="005D0A29">
        <w:rPr>
          <w:rFonts w:eastAsia="Times New Roman" w:cs="Times New Roman"/>
          <w:b/>
          <w:szCs w:val="24"/>
        </w:rPr>
        <w:t>ΠΑΡΑΣΚΕΥΗ ΧΡΙΣΤΟΦΙΛΟΠΟΥ</w:t>
      </w:r>
      <w:r w:rsidRPr="005D0A29">
        <w:rPr>
          <w:rFonts w:eastAsia="Times New Roman" w:cs="Times New Roman"/>
          <w:b/>
          <w:szCs w:val="24"/>
        </w:rPr>
        <w:t>ΛΟΥ):</w:t>
      </w:r>
      <w:r w:rsidRPr="005D0A29">
        <w:rPr>
          <w:rFonts w:eastAsia="Times New Roman" w:cs="Times New Roman"/>
          <w:szCs w:val="24"/>
        </w:rPr>
        <w:t xml:space="preserve"> Ευχαριστώ, κύριε Πρόεδρε.</w:t>
      </w:r>
    </w:p>
    <w:p w14:paraId="04B1A589" w14:textId="77777777" w:rsidR="0001266C" w:rsidRDefault="00D81D51">
      <w:pPr>
        <w:tabs>
          <w:tab w:val="left" w:pos="3642"/>
          <w:tab w:val="center" w:pos="4753"/>
          <w:tab w:val="left" w:pos="6214"/>
        </w:tabs>
        <w:spacing w:line="600" w:lineRule="auto"/>
        <w:ind w:firstLine="709"/>
        <w:jc w:val="both"/>
        <w:rPr>
          <w:rFonts w:eastAsia="Times New Roman" w:cs="Times New Roman"/>
          <w:szCs w:val="24"/>
        </w:rPr>
      </w:pPr>
      <w:r w:rsidRPr="005D0A29">
        <w:rPr>
          <w:rFonts w:eastAsia="Times New Roman" w:cs="Times New Roman"/>
          <w:szCs w:val="24"/>
        </w:rPr>
        <w:t>Κύριε Πετρόπουλε, προσπαθώντας να μου απαντήσετε –που δεν μου απαντήσατε- μου είπατε πώς ζουν σήμερα οι συνταξιούχοι χωρίς σύνταξη και χωρίς προσωρινή σύνταξη και πώς ζούσαν επί των ημερών μας. Και άκουσα να λέτε και πάλι ότ</w:t>
      </w:r>
      <w:r w:rsidRPr="005D0A29">
        <w:rPr>
          <w:rFonts w:eastAsia="Times New Roman" w:cs="Times New Roman"/>
          <w:szCs w:val="24"/>
        </w:rPr>
        <w:t xml:space="preserve">ι για όλα φταίνε οι «κακοί παλιοί». </w:t>
      </w:r>
    </w:p>
    <w:p w14:paraId="04B1A58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Αυτό δεν είναι μόνο ένδειξη πολιτικής δειλίας, κύριε Πρόεδρε. Είναι ένδειξη μιας κυβέρνησης, η οποία ζει από το ψέμα, το οποίο όμως έχει κοντά ποδάρια.</w:t>
      </w:r>
    </w:p>
    <w:p w14:paraId="04B1A58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Θέλω να σας θυμίσω –αιδώς!- για τότε που φωνάζατε -και σωστά κάνατε</w:t>
      </w:r>
      <w:r w:rsidRPr="005D0A29">
        <w:rPr>
          <w:rFonts w:eastAsia="Times New Roman" w:cs="Times New Roman"/>
          <w:szCs w:val="24"/>
        </w:rPr>
        <w:t xml:space="preserve"> ως Αντιπολίτευση- ότι καθυστερούν οι συντάξεις. Διότι εμείς θεσμοθετήσαμε την προσωρινή σύνταξη το 2011, κύριε Πετρόπουλε. Μιλάγαμε το πολύ για έναν χρόνο και ομολογώ ότι ήταν πολύ, γιατί εγώ δεν θα ωραιοποιήσω, ούτε «</w:t>
      </w:r>
      <w:r w:rsidRPr="005D0A29">
        <w:rPr>
          <w:rFonts w:eastAsia="Times New Roman" w:cs="Times New Roman"/>
          <w:szCs w:val="24"/>
          <w:lang w:val="en-US"/>
        </w:rPr>
        <w:t>fake</w:t>
      </w:r>
      <w:r w:rsidRPr="005D0A29">
        <w:rPr>
          <w:rFonts w:eastAsia="Times New Roman" w:cs="Times New Roman"/>
          <w:szCs w:val="24"/>
        </w:rPr>
        <w:t xml:space="preserve"> </w:t>
      </w:r>
      <w:r w:rsidRPr="005D0A29">
        <w:rPr>
          <w:rFonts w:eastAsia="Times New Roman" w:cs="Times New Roman"/>
          <w:szCs w:val="24"/>
          <w:lang w:val="en-US"/>
        </w:rPr>
        <w:t>news</w:t>
      </w:r>
      <w:r w:rsidRPr="005D0A29">
        <w:rPr>
          <w:rFonts w:eastAsia="Times New Roman" w:cs="Times New Roman"/>
          <w:szCs w:val="24"/>
        </w:rPr>
        <w:t>». Δεν είμαι λαϊκίστρια, δεν</w:t>
      </w:r>
      <w:r w:rsidRPr="005D0A29">
        <w:rPr>
          <w:rFonts w:eastAsia="Times New Roman" w:cs="Times New Roman"/>
          <w:szCs w:val="24"/>
        </w:rPr>
        <w:t xml:space="preserve"> είμαι ΣΥΡΙΖΑ -  ΑΝΕΛ και δεν θα είμαι ποτέ. </w:t>
      </w:r>
    </w:p>
    <w:p w14:paraId="04B1A58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Τότε, λοιπόν, φωνάζατε -και σωστά λέω εγώ- και προσπαθούσαμε, γιατί υπήρχαν περιπτώσεις που έφταναν τον έναν χρόνο. Τώρα μιλάμε για τρία. Έχετε συναίσθηση της κατάστασης; Έχετε μιλήσει με συνταξιούχους; Έχετε κ</w:t>
      </w:r>
      <w:r w:rsidRPr="005D0A29">
        <w:rPr>
          <w:rFonts w:eastAsia="Times New Roman" w:cs="Times New Roman"/>
          <w:szCs w:val="24"/>
        </w:rPr>
        <w:t>αταλάβει ότι όχι μόνο αποδεχθήκατε τις δικές μας περικοπές των μνημονίων που έγιναν ελλείμματα, αλλά και τις περικοπές των δικών σας, όταν παραλάβατε πλεονάσματα; Και είχαμε μόνο την υποχρέωση ενός κονδυλίου κάτω του 1 δισεκατομμυρίου ευρώ για το ασφαλιστι</w:t>
      </w:r>
      <w:r w:rsidRPr="005D0A29">
        <w:rPr>
          <w:rFonts w:eastAsia="Times New Roman" w:cs="Times New Roman"/>
          <w:szCs w:val="24"/>
        </w:rPr>
        <w:t xml:space="preserve">κό. Ήταν πολύ κάτω, ήταν γύρω στο μισό δισεκατομμύριο η επιπλέον υποχρέωση για το ασφαλιστικό της χώρας. </w:t>
      </w:r>
    </w:p>
    <w:p w14:paraId="04B1A58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Αυτή τη στιγμή με τα αλλεπάλληλα μνημόνια το ασφαλιστικό έχει επιβαρυνθεί μέχρι στιγμής με 3 δισεκατομμύρια ευρώ. Και αν βάλουμε κι αυτά που ψηφίσατε </w:t>
      </w:r>
      <w:r w:rsidRPr="005D0A29">
        <w:rPr>
          <w:rFonts w:eastAsia="Times New Roman" w:cs="Times New Roman"/>
          <w:szCs w:val="24"/>
        </w:rPr>
        <w:t>για το 2019, θα πάμε στα 5,6 δισεκατομμύρια ευρώ. Και τολμάτε και λέτε για τους παλιούς; Δεν ντρέπεστε καθόλου; Μόνο το ΕΚΑΣ; Μόνο οι συντάξεις; Μόνο οι επικουρικές; Το πετσόκομμα που κάνατε, τα βάρη που σωρεύσατε; Διότι αυτά τα πληρώνει ο Έλληνας συνταξιο</w:t>
      </w:r>
      <w:r w:rsidRPr="005D0A29">
        <w:rPr>
          <w:rFonts w:eastAsia="Times New Roman" w:cs="Times New Roman"/>
          <w:szCs w:val="24"/>
        </w:rPr>
        <w:t xml:space="preserve">ύχος, ο οποίος την ίδια ώρα –ξαναλέω- πληρώνει ΕΝΦΙΑ, πληρώνει φόρους, είναι το υποζύγιο. Και τολμάτε κι έρχεστε εδώ, όταν έχετε σωρεύσει αυτά στις πλάτες των ασφαλισμένων; </w:t>
      </w:r>
    </w:p>
    <w:p w14:paraId="04B1A58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Για παράδειγμα –για να δούμε το μέγεθος της ανικανότητάς σας- οι επικουρικές. Βγάλ</w:t>
      </w:r>
      <w:r w:rsidRPr="005D0A29">
        <w:rPr>
          <w:rFonts w:eastAsia="Times New Roman" w:cs="Times New Roman"/>
          <w:szCs w:val="24"/>
        </w:rPr>
        <w:t>ατε τώρα τον Μάη νέα εγκύκλιο. Συνεχίζεται η αναστολή χορήγησης των επικουρικών συντάξεων. Σας τα είπαν και οι άλλοι συνάδελφοι. Γιατί; Είναι τεχνικοί οι λόγοι; Πάλι φταίνε οι παλιοί; Και για τα καινούργια φταίνε οι παλιοί; Ξέρετε, αυτό το παραμυθάκι δεν μ</w:t>
      </w:r>
      <w:r w:rsidRPr="005D0A29">
        <w:rPr>
          <w:rFonts w:eastAsia="Times New Roman" w:cs="Times New Roman"/>
          <w:szCs w:val="24"/>
        </w:rPr>
        <w:t xml:space="preserve">πορεί να σας πάει μακριά. </w:t>
      </w:r>
    </w:p>
    <w:p w14:paraId="04B1A58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Τελειώνω λέγοντας ότι εδώ τώρα ήρθαν και οι συνάδελφοι που είναι της δικής σας παράταξης και των ΑΝΕΛ να κλάψουν και να ζητήσουν προστασία για τους συνταξιούχους. Είναι σαν </w:t>
      </w:r>
      <w:r w:rsidRPr="005D0A29">
        <w:rPr>
          <w:rFonts w:eastAsia="Times New Roman" w:cs="Times New Roman"/>
          <w:szCs w:val="24"/>
        </w:rPr>
        <w:lastRenderedPageBreak/>
        <w:t>τον άνθρωπο που πάει στο δικαστήριο και λέει, είμαι ορφα</w:t>
      </w:r>
      <w:r w:rsidRPr="005D0A29">
        <w:rPr>
          <w:rFonts w:eastAsia="Times New Roman" w:cs="Times New Roman"/>
          <w:szCs w:val="24"/>
        </w:rPr>
        <w:t xml:space="preserve">νός, κύριε Πρόεδρε και είχε σκοτώσει τον πατέρα του. Γιατί; </w:t>
      </w:r>
    </w:p>
    <w:p w14:paraId="04B1A590" w14:textId="77777777" w:rsidR="0001266C" w:rsidRDefault="00D81D51">
      <w:pPr>
        <w:spacing w:line="600" w:lineRule="auto"/>
        <w:ind w:firstLine="709"/>
        <w:jc w:val="both"/>
        <w:rPr>
          <w:rFonts w:eastAsia="Times New Roman"/>
          <w:bCs/>
        </w:rPr>
      </w:pPr>
      <w:r w:rsidRPr="005D0A29">
        <w:rPr>
          <w:rFonts w:eastAsia="Times New Roman"/>
          <w:bCs/>
        </w:rPr>
        <w:t>(Στο σημείο αυτό κτυπάει το κουδούνι λήξεως του χρόνου ομιλίας της κυρίας Βουλευτού)</w:t>
      </w:r>
    </w:p>
    <w:p w14:paraId="04B1A591" w14:textId="77777777" w:rsidR="0001266C" w:rsidRDefault="00D81D51">
      <w:pPr>
        <w:spacing w:line="600" w:lineRule="auto"/>
        <w:ind w:firstLine="709"/>
        <w:jc w:val="both"/>
        <w:rPr>
          <w:rFonts w:eastAsia="Times New Roman"/>
          <w:bCs/>
        </w:rPr>
      </w:pPr>
      <w:r w:rsidRPr="005D0A29">
        <w:rPr>
          <w:rFonts w:eastAsia="Times New Roman"/>
          <w:bCs/>
        </w:rPr>
        <w:t>Ολοκληρώνω σε μισό λεπτό, κύριε Πρόεδρε.</w:t>
      </w:r>
    </w:p>
    <w:p w14:paraId="04B1A592" w14:textId="77777777" w:rsidR="0001266C" w:rsidRDefault="00D81D51">
      <w:pPr>
        <w:spacing w:line="600" w:lineRule="auto"/>
        <w:ind w:firstLine="709"/>
        <w:jc w:val="both"/>
        <w:rPr>
          <w:rFonts w:eastAsia="Times New Roman"/>
          <w:bCs/>
        </w:rPr>
      </w:pPr>
      <w:r w:rsidRPr="005D0A29">
        <w:rPr>
          <w:rFonts w:eastAsia="Times New Roman"/>
          <w:bCs/>
        </w:rPr>
        <w:t>Ζητάνε σωστά αυτό που η Δημοκρατική Συμπαράταξη εδώ και καιρό έχει κα</w:t>
      </w:r>
      <w:r w:rsidRPr="005D0A29">
        <w:rPr>
          <w:rFonts w:eastAsia="Times New Roman"/>
          <w:bCs/>
        </w:rPr>
        <w:t xml:space="preserve">ταθέσει και σε πρόταση νόμου και σε τροπολογίες και μονίμως το αρνείστε. Να πάει το ακατάσχετο στα 1.500 ευρώ. Τα τσακίσατε όλα! Τα αφορολόγητα, τα ακατάσχετα, τις περικοπές, τα ΕΚΑΣ, όλα! Ισοπεδώσατε τα πάντα. Είστε, όπως είπε ο κ. </w:t>
      </w:r>
      <w:proofErr w:type="spellStart"/>
      <w:r w:rsidRPr="005D0A29">
        <w:rPr>
          <w:rFonts w:eastAsia="Times New Roman"/>
          <w:bCs/>
        </w:rPr>
        <w:t>Κεγκέρογλου</w:t>
      </w:r>
      <w:proofErr w:type="spellEnd"/>
      <w:r w:rsidRPr="005D0A29">
        <w:rPr>
          <w:rFonts w:eastAsia="Times New Roman"/>
          <w:bCs/>
        </w:rPr>
        <w:t>, οι καλύτερ</w:t>
      </w:r>
      <w:r w:rsidRPr="005D0A29">
        <w:rPr>
          <w:rFonts w:eastAsia="Times New Roman"/>
          <w:bCs/>
        </w:rPr>
        <w:t xml:space="preserve">οι </w:t>
      </w:r>
      <w:proofErr w:type="spellStart"/>
      <w:r w:rsidRPr="005D0A29">
        <w:rPr>
          <w:rFonts w:eastAsia="Times New Roman"/>
          <w:bCs/>
        </w:rPr>
        <w:t>μνημονιακοί</w:t>
      </w:r>
      <w:proofErr w:type="spellEnd"/>
      <w:r w:rsidRPr="005D0A29">
        <w:rPr>
          <w:rFonts w:eastAsia="Times New Roman"/>
          <w:bCs/>
        </w:rPr>
        <w:t xml:space="preserve">. </w:t>
      </w:r>
    </w:p>
    <w:p w14:paraId="04B1A593" w14:textId="77777777" w:rsidR="0001266C" w:rsidRDefault="00D81D51">
      <w:pPr>
        <w:spacing w:line="600" w:lineRule="auto"/>
        <w:ind w:firstLine="709"/>
        <w:jc w:val="both"/>
        <w:rPr>
          <w:rFonts w:eastAsia="Times New Roman"/>
          <w:bCs/>
        </w:rPr>
      </w:pPr>
      <w:r w:rsidRPr="005D0A29">
        <w:rPr>
          <w:rFonts w:eastAsia="Times New Roman"/>
          <w:bCs/>
        </w:rPr>
        <w:t xml:space="preserve">Αιδώς, λοιπόν! Μην μας απαντήσετε πάλι έτσι. </w:t>
      </w:r>
    </w:p>
    <w:p w14:paraId="04B1A594" w14:textId="77777777" w:rsidR="0001266C" w:rsidRDefault="00D81D51">
      <w:pPr>
        <w:spacing w:line="600" w:lineRule="auto"/>
        <w:ind w:firstLine="709"/>
        <w:jc w:val="both"/>
        <w:rPr>
          <w:rFonts w:eastAsia="Times New Roman" w:cs="Times New Roman"/>
        </w:rPr>
      </w:pPr>
      <w:r w:rsidRPr="005D0A29">
        <w:rPr>
          <w:rFonts w:eastAsia="Times New Roman"/>
          <w:b/>
          <w:bCs/>
        </w:rPr>
        <w:t>ΠΡΟΕΔΡΕΥΩΝ (Δημήτριος Κρεμαστινός):</w:t>
      </w:r>
      <w:r w:rsidRPr="005D0A29">
        <w:rPr>
          <w:rFonts w:eastAsia="Times New Roman"/>
          <w:bCs/>
        </w:rPr>
        <w:t xml:space="preserve"> </w:t>
      </w:r>
      <w:r w:rsidRPr="005D0A29">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w:t>
      </w:r>
      <w:r w:rsidRPr="005D0A29">
        <w:rPr>
          <w:rFonts w:eastAsia="Times New Roman" w:cs="Times New Roman"/>
        </w:rPr>
        <w:lastRenderedPageBreak/>
        <w:t xml:space="preserve">του κτηρίου και </w:t>
      </w:r>
      <w:r w:rsidRPr="005D0A29">
        <w:rPr>
          <w:rFonts w:eastAsia="Times New Roman" w:cs="Times New Roman"/>
        </w:rPr>
        <w:t xml:space="preserve">τον τρόπο οργάνωσης και λειτουργίας της Βουλής, είκοσι τρεις Ελληνοαμερικανοί φοιτητές και φοιτήτριες του Πανεπιστημίου Νέας Υόρκης. </w:t>
      </w:r>
    </w:p>
    <w:p w14:paraId="04B1A595" w14:textId="77777777" w:rsidR="0001266C" w:rsidRDefault="00D81D51">
      <w:pPr>
        <w:spacing w:line="600" w:lineRule="auto"/>
        <w:ind w:firstLine="709"/>
        <w:jc w:val="both"/>
        <w:rPr>
          <w:rFonts w:eastAsia="Times New Roman" w:cs="Times New Roman"/>
        </w:rPr>
      </w:pPr>
      <w:r w:rsidRPr="005D0A29">
        <w:rPr>
          <w:rFonts w:eastAsia="Times New Roman" w:cs="Times New Roman"/>
        </w:rPr>
        <w:t xml:space="preserve">Η Βουλή τούς καλωσορίζει. </w:t>
      </w:r>
    </w:p>
    <w:p w14:paraId="04B1A596" w14:textId="77777777" w:rsidR="0001266C" w:rsidRDefault="00D81D51">
      <w:pPr>
        <w:spacing w:line="600" w:lineRule="auto"/>
        <w:ind w:firstLine="709"/>
        <w:jc w:val="center"/>
        <w:rPr>
          <w:rFonts w:eastAsia="Times New Roman" w:cs="Times New Roman"/>
        </w:rPr>
      </w:pPr>
      <w:r w:rsidRPr="005D0A29">
        <w:rPr>
          <w:rFonts w:eastAsia="Times New Roman" w:cs="Times New Roman"/>
        </w:rPr>
        <w:t>(Χειροκροτήματα από όλες τις πτέρυγες της Βουλής)</w:t>
      </w:r>
    </w:p>
    <w:p w14:paraId="04B1A597" w14:textId="77777777" w:rsidR="0001266C" w:rsidRDefault="00D81D51">
      <w:pPr>
        <w:spacing w:line="600" w:lineRule="auto"/>
        <w:ind w:firstLine="709"/>
        <w:rPr>
          <w:rFonts w:eastAsia="Times New Roman" w:cs="Times New Roman"/>
        </w:rPr>
      </w:pPr>
      <w:r w:rsidRPr="005D0A29">
        <w:rPr>
          <w:rFonts w:eastAsia="Times New Roman" w:cs="Times New Roman"/>
        </w:rPr>
        <w:t>Ο κύριος Υπουργός έχει τον λόγο.</w:t>
      </w:r>
    </w:p>
    <w:p w14:paraId="04B1A598" w14:textId="77777777" w:rsidR="0001266C" w:rsidRDefault="00D81D51">
      <w:pPr>
        <w:spacing w:line="600" w:lineRule="auto"/>
        <w:ind w:firstLine="709"/>
        <w:jc w:val="both"/>
        <w:rPr>
          <w:rFonts w:eastAsia="Times New Roman" w:cs="Times New Roman"/>
        </w:rPr>
      </w:pPr>
      <w:r w:rsidRPr="005D0A29">
        <w:rPr>
          <w:rFonts w:eastAsia="Times New Roman" w:cs="Times New Roman"/>
          <w:b/>
        </w:rPr>
        <w:t>ΑΝΑΣΤΑΣΙΟΣ Π</w:t>
      </w:r>
      <w:r w:rsidRPr="005D0A29">
        <w:rPr>
          <w:rFonts w:eastAsia="Times New Roman" w:cs="Times New Roman"/>
          <w:b/>
        </w:rPr>
        <w:t>ΕΤΡΟΠΟΥΛΟΣ (Υφυπουργός Εργασίας, Κοινωνικής Ασφάλισης και Κοινωνικής Αλληλεγγύης):</w:t>
      </w:r>
      <w:r w:rsidRPr="005D0A29">
        <w:rPr>
          <w:rFonts w:eastAsia="Times New Roman" w:cs="Times New Roman"/>
        </w:rPr>
        <w:t xml:space="preserve"> Κατηγορήθηκα για πολιτική δειλία. Θα περίμενα να απαντήσετε επί της ουσίας των όσων εγώ ανέπτυξα. Και θα ήθελα πράγματι, αν το επιτρέπει και ο κύριος Πρόεδρος, να μου έλεγε </w:t>
      </w:r>
      <w:r w:rsidRPr="005D0A29">
        <w:rPr>
          <w:rFonts w:eastAsia="Times New Roman" w:cs="Times New Roman"/>
        </w:rPr>
        <w:t xml:space="preserve">ο κ. </w:t>
      </w:r>
      <w:proofErr w:type="spellStart"/>
      <w:r w:rsidRPr="005D0A29">
        <w:rPr>
          <w:rFonts w:eastAsia="Times New Roman" w:cs="Times New Roman"/>
        </w:rPr>
        <w:t>Κεγκέρογλου</w:t>
      </w:r>
      <w:proofErr w:type="spellEnd"/>
      <w:r w:rsidRPr="005D0A29">
        <w:rPr>
          <w:rFonts w:eastAsia="Times New Roman" w:cs="Times New Roman"/>
        </w:rPr>
        <w:t xml:space="preserve"> -μια και πέρασε από το αρμόδιο χαρτοφυλάκιο- τι ποσοστό είχε ψηφιοποιηθεί, που αν το αφήναμε λιγάκι θα τελείωνε το 2016, πότε είπατε. Πόσο είχε ψηφιοποιηθεί από το πρόγραμμα </w:t>
      </w:r>
      <w:proofErr w:type="spellStart"/>
      <w:r w:rsidRPr="005D0A29">
        <w:rPr>
          <w:rFonts w:eastAsia="Times New Roman" w:cs="Times New Roman"/>
        </w:rPr>
        <w:t>ψηφιοποίησης</w:t>
      </w:r>
      <w:proofErr w:type="spellEnd"/>
      <w:r w:rsidRPr="005D0A29">
        <w:rPr>
          <w:rFonts w:eastAsia="Times New Roman" w:cs="Times New Roman"/>
        </w:rPr>
        <w:t xml:space="preserve"> όλων των προηγούμενων ετών; Ξεπερνούσε το 5%, που θα</w:t>
      </w:r>
      <w:r w:rsidRPr="005D0A29">
        <w:rPr>
          <w:rFonts w:eastAsia="Times New Roman" w:cs="Times New Roman"/>
        </w:rPr>
        <w:t xml:space="preserve"> γινόταν ξαφνικά μόλις ήρθε η Κυβέρνηση 100% και το εμποδίσαμε εμείς; Από πού και ως πού; </w:t>
      </w:r>
    </w:p>
    <w:p w14:paraId="04B1A59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rPr>
        <w:lastRenderedPageBreak/>
        <w:t xml:space="preserve">Το χειρότερο πράγμα που κόστισε πάρα πολύ και δεν λειτούργησε ποτέ. Αντιθέτως, προσλαμβάνονταν άτομα που θα έκαναν δήθεν την </w:t>
      </w:r>
      <w:proofErr w:type="spellStart"/>
      <w:r w:rsidRPr="005D0A29">
        <w:rPr>
          <w:rFonts w:eastAsia="Times New Roman" w:cs="Times New Roman"/>
        </w:rPr>
        <w:t>ψηφιοποίηση</w:t>
      </w:r>
      <w:proofErr w:type="spellEnd"/>
      <w:r w:rsidRPr="005D0A29">
        <w:rPr>
          <w:rFonts w:eastAsia="Times New Roman" w:cs="Times New Roman"/>
        </w:rPr>
        <w:t xml:space="preserve"> και διοχετεύονταν σε άλλου ε</w:t>
      </w:r>
      <w:r w:rsidRPr="005D0A29">
        <w:rPr>
          <w:rFonts w:eastAsia="Times New Roman" w:cs="Times New Roman"/>
        </w:rPr>
        <w:t xml:space="preserve">ίδους κομματικές ανάγκες και αντί να δουλέψουν για την </w:t>
      </w:r>
      <w:proofErr w:type="spellStart"/>
      <w:r w:rsidRPr="005D0A29">
        <w:rPr>
          <w:rFonts w:eastAsia="Times New Roman" w:cs="Times New Roman"/>
        </w:rPr>
        <w:t>ψηφιοποίηση</w:t>
      </w:r>
      <w:proofErr w:type="spellEnd"/>
      <w:r w:rsidRPr="005D0A29">
        <w:rPr>
          <w:rFonts w:eastAsia="Times New Roman" w:cs="Times New Roman"/>
        </w:rPr>
        <w:t xml:space="preserve"> έκαναν άλλα πράγματα, </w:t>
      </w:r>
      <w:proofErr w:type="spellStart"/>
      <w:r w:rsidRPr="005D0A29">
        <w:rPr>
          <w:rFonts w:eastAsia="Times New Roman" w:cs="Times New Roman"/>
        </w:rPr>
        <w:t>αποδεκατιζόμενοι</w:t>
      </w:r>
      <w:proofErr w:type="spellEnd"/>
      <w:r w:rsidRPr="005D0A29">
        <w:rPr>
          <w:rFonts w:eastAsia="Times New Roman" w:cs="Times New Roman"/>
        </w:rPr>
        <w:t xml:space="preserve"> εν τω μεταξύ οι φορείς και το Υπουργείο με μείωση υπαλλήλων και στελεχών. </w:t>
      </w:r>
    </w:p>
    <w:p w14:paraId="04B1A59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Και αντί να απαντήσετε στη δευτερολογία σας επί εκείνων που εγώ με νούμερα </w:t>
      </w:r>
      <w:r w:rsidRPr="005D0A29">
        <w:rPr>
          <w:rFonts w:eastAsia="Times New Roman" w:cs="Times New Roman"/>
          <w:szCs w:val="24"/>
        </w:rPr>
        <w:t xml:space="preserve">και απόλυτη πιστότητα κατέδειξα, επαναλαμβάνετε τα ίδια ψέματα και παραποιείτε και αυτά που είπα. </w:t>
      </w:r>
    </w:p>
    <w:p w14:paraId="04B1A59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Αυτό που είπα με τη φράση «αποδεκατίσατε τις υπηρεσίες» το μεταφράσατε σε υποτίμηση εκ μέρους μου των υπαλλήλων και στελεχών ότι δεν δουλεύουν, ενώ είπα το αντίθετο, ότι πρέπει να τους επαινέσετε και να σταθείτε και εσείς δίπλα σ’ αυτή την προσπάθεια. Δεν </w:t>
      </w:r>
      <w:r w:rsidRPr="005D0A29">
        <w:rPr>
          <w:rFonts w:eastAsia="Times New Roman" w:cs="Times New Roman"/>
          <w:szCs w:val="24"/>
        </w:rPr>
        <w:t xml:space="preserve">είναι αυτό ψόγος, έπαινος είναι. Σας ψέγω για διαρκή ψέματα, τα οποία τελικά είναι η μόνιμη καταφυγή σας. </w:t>
      </w:r>
    </w:p>
    <w:p w14:paraId="04B1A59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Διαφωνείτε με το μπόνους; Γιατί όλοι μαζί λέτε: «Μπόνους για τι;» Πείτε το, εάν διαφωνείτε, γιατί εγώ δεν θέλω να βγω με τον αγύρτικο τρόπο που εσείς</w:t>
      </w:r>
      <w:r w:rsidRPr="005D0A29">
        <w:rPr>
          <w:rFonts w:eastAsia="Times New Roman" w:cs="Times New Roman"/>
          <w:szCs w:val="24"/>
        </w:rPr>
        <w:t xml:space="preserve"> μιλάτε και να πω κατευθείαν ότι δεν θέλετε να δοθεί το μπόνους στους ανθρώπους που θα δου</w:t>
      </w:r>
      <w:r w:rsidRPr="005D0A29">
        <w:rPr>
          <w:rFonts w:eastAsia="Times New Roman" w:cs="Times New Roman"/>
          <w:szCs w:val="24"/>
        </w:rPr>
        <w:lastRenderedPageBreak/>
        <w:t>λεύουν τα απογεύματα. Γι’ αυτό και σας ρωτώ και στο τέλος τουλάχιστον να μου πείτε: Είστε εναντίον της χρηματικής ενίσχυσης εκείνων που δουλεύουν παραπάνω, για να βγο</w:t>
      </w:r>
      <w:r w:rsidRPr="005D0A29">
        <w:rPr>
          <w:rFonts w:eastAsia="Times New Roman" w:cs="Times New Roman"/>
          <w:szCs w:val="24"/>
        </w:rPr>
        <w:t>υν αυτές οι υποχρεώσεις; Μισοί είναι απ’ αυτούς που ήταν πριν και πρέπει πραγματικά να ενισχύσουμε εκείνους που θα διαθέσουν χρόνο και τα απογεύματα, για να βγουν αυτές οι συντάξεις.</w:t>
      </w:r>
    </w:p>
    <w:p w14:paraId="04B1A59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Η κατάργηση των κατωτάτων ορίων δεν έγινε με την εγκύκλιο </w:t>
      </w:r>
      <w:proofErr w:type="spellStart"/>
      <w:r w:rsidRPr="005D0A29">
        <w:rPr>
          <w:rFonts w:eastAsia="Times New Roman" w:cs="Times New Roman"/>
          <w:szCs w:val="24"/>
        </w:rPr>
        <w:t>Χαϊκάλη</w:t>
      </w:r>
      <w:proofErr w:type="spellEnd"/>
      <w:r w:rsidRPr="005D0A29">
        <w:rPr>
          <w:rFonts w:eastAsia="Times New Roman" w:cs="Times New Roman"/>
          <w:szCs w:val="24"/>
        </w:rPr>
        <w:t>. Ο ν.43</w:t>
      </w:r>
      <w:r w:rsidRPr="005D0A29">
        <w:rPr>
          <w:rFonts w:eastAsia="Times New Roman" w:cs="Times New Roman"/>
          <w:szCs w:val="24"/>
        </w:rPr>
        <w:t>36, που εσείς απαιτούσατε να ψηφίσουμε, όρισε έτσι το ύψος της σύνταξης. Και γι’ αυτό επαναλαμβάνω ότι με τον ν.4387 εμείς τηρήσαμε την υπόσχεσή μας, την υπόσχεση που δώσαμε από τότε ότι θα αλλάξουμε τα πράγματα. Οι συντάξεις αυτές, πράγματι, με τον ν.4387</w:t>
      </w:r>
      <w:r w:rsidRPr="005D0A29">
        <w:rPr>
          <w:rFonts w:eastAsia="Times New Roman" w:cs="Times New Roman"/>
          <w:szCs w:val="24"/>
        </w:rPr>
        <w:t xml:space="preserve"> αυξάνονται περίπου κατά 300 ευρώ σε σχέση με τον ν.4336, που εσείς επιμένατε να ψηφίσουμε. Δεν υπάρχει καμμία περίπτωση εμείς να μην προσπαθήσουμε να αλλάξουμε αυτά τα πράγματα και μάλιστα άμεσα με τις νέες διατάξεις του ν.4387. </w:t>
      </w:r>
    </w:p>
    <w:p w14:paraId="04B1A59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Η ολοκλήρωση της </w:t>
      </w:r>
      <w:proofErr w:type="spellStart"/>
      <w:r w:rsidRPr="005D0A29">
        <w:rPr>
          <w:rFonts w:eastAsia="Times New Roman" w:cs="Times New Roman"/>
          <w:szCs w:val="24"/>
        </w:rPr>
        <w:t>ψηφιοποί</w:t>
      </w:r>
      <w:r w:rsidRPr="005D0A29">
        <w:rPr>
          <w:rFonts w:eastAsia="Times New Roman" w:cs="Times New Roman"/>
          <w:szCs w:val="24"/>
        </w:rPr>
        <w:t>ησης</w:t>
      </w:r>
      <w:proofErr w:type="spellEnd"/>
      <w:r w:rsidRPr="005D0A29">
        <w:rPr>
          <w:rFonts w:eastAsia="Times New Roman" w:cs="Times New Roman"/>
          <w:szCs w:val="24"/>
        </w:rPr>
        <w:t xml:space="preserve"> θα γίνει. Και θα γίνει στο επόμενο διάστημα μέσα από την ενοποίηση των ίδιων των φορέων και οι φάκελοι συγκεντρώνονται πλέον στον ΕΦΚΑ, στον </w:t>
      </w:r>
      <w:r w:rsidRPr="005D0A29">
        <w:rPr>
          <w:rFonts w:eastAsia="Times New Roman" w:cs="Times New Roman"/>
          <w:szCs w:val="24"/>
        </w:rPr>
        <w:lastRenderedPageBreak/>
        <w:t>Ενιαίο Φορέα Κοινωνικής Ασφάλισης. Δεν υπάρχει, λοιπόν, λόγος να μιλάτε για μια κατάσταση, η οποία πράγματι επ</w:t>
      </w:r>
      <w:r w:rsidRPr="005D0A29">
        <w:rPr>
          <w:rFonts w:eastAsia="Times New Roman" w:cs="Times New Roman"/>
          <w:szCs w:val="24"/>
        </w:rPr>
        <w:t>ιβράδυνε τον ρυθμό έκδοσης των συντάξεων, διότι η διαδοχική ασφάλιση είχε αυτή τη συνέπεια, αυτό το αποτέλεσμα, να συγκεντρώνεις από διαφορετικά ταμεία ασφαλιστικό χρόνο, ενώ τώρα συγκεντρώνονται όλα στον Ενιαίο Φορέα Κοινωνικής Ασφάλισης.</w:t>
      </w:r>
    </w:p>
    <w:p w14:paraId="04B1A59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Πρέπει να σας εξ</w:t>
      </w:r>
      <w:r w:rsidRPr="005D0A29">
        <w:rPr>
          <w:rFonts w:eastAsia="Times New Roman" w:cs="Times New Roman"/>
          <w:szCs w:val="24"/>
        </w:rPr>
        <w:t>ηγήσω ότι κάθε μηχανογραφικό σύστημα λειτουργεί με βάση τους κανόνες δικαίου που έχουμε μπροστά μας για εφαρμογή. Ο ν.4387 έβαλε τελείως διαφορετικές διατάξεις και αυτές οι διατάξεις μπαίνουν μέσα στο σύστημα της μηχανοργάνωσης, για να εκδοθούν οι συντάξει</w:t>
      </w:r>
      <w:r w:rsidRPr="005D0A29">
        <w:rPr>
          <w:rFonts w:eastAsia="Times New Roman" w:cs="Times New Roman"/>
          <w:szCs w:val="24"/>
        </w:rPr>
        <w:t xml:space="preserve">ς. </w:t>
      </w:r>
    </w:p>
    <w:p w14:paraId="04B1A5A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Παραποιήσατε, επίσης, τη σχετική εγκύκλιο σχετικά με τις επικουρικές συντάξεις που εκδίδονται ακόμη, γιατί υπάρχουν παλιές υποχρεώσεις, μέχρι τον Γενάρη του 2015. Η εγκύκλιος ούτε ανέστειλε ούτε ανακάλεσε συντάξεις. Σε καμία περίπτωση δεν συνέβη αυτό κ</w:t>
      </w:r>
      <w:r w:rsidRPr="005D0A29">
        <w:rPr>
          <w:rFonts w:eastAsia="Times New Roman" w:cs="Times New Roman"/>
          <w:szCs w:val="24"/>
        </w:rPr>
        <w:t xml:space="preserve">αι είναι ένα από τα ψεύδη που διοχετεύατε στα μέσα ενημέρωσης, ότι τάχα θα κληθούν όσοι πήραν επικουρικές συντάξεις να τις επιστρέψουν. Τίποτε </w:t>
      </w:r>
      <w:proofErr w:type="spellStart"/>
      <w:r w:rsidRPr="005D0A29">
        <w:rPr>
          <w:rFonts w:eastAsia="Times New Roman" w:cs="Times New Roman"/>
          <w:szCs w:val="24"/>
        </w:rPr>
        <w:t>ψευδέστερο</w:t>
      </w:r>
      <w:proofErr w:type="spellEnd"/>
      <w:r w:rsidRPr="005D0A29">
        <w:rPr>
          <w:rFonts w:eastAsia="Times New Roman" w:cs="Times New Roman"/>
          <w:szCs w:val="24"/>
        </w:rPr>
        <w:t>! Και αυταπόδεικτα ψευδές, διότι εκείνο που λέει η εγκύκλιος είναι ότι οι συ</w:t>
      </w:r>
      <w:r w:rsidRPr="005D0A29">
        <w:rPr>
          <w:rFonts w:eastAsia="Times New Roman" w:cs="Times New Roman"/>
          <w:szCs w:val="24"/>
        </w:rPr>
        <w:lastRenderedPageBreak/>
        <w:t>ντάξεις που ήδη έχουν εκδοθ</w:t>
      </w:r>
      <w:r w:rsidRPr="005D0A29">
        <w:rPr>
          <w:rFonts w:eastAsia="Times New Roman" w:cs="Times New Roman"/>
          <w:szCs w:val="24"/>
        </w:rPr>
        <w:t xml:space="preserve">εί με τις παλιές διατάξεις θα </w:t>
      </w:r>
      <w:proofErr w:type="spellStart"/>
      <w:r w:rsidRPr="005D0A29">
        <w:rPr>
          <w:rFonts w:eastAsia="Times New Roman" w:cs="Times New Roman"/>
          <w:szCs w:val="24"/>
        </w:rPr>
        <w:t>επανυπολογιστούν</w:t>
      </w:r>
      <w:proofErr w:type="spellEnd"/>
      <w:r w:rsidRPr="005D0A29">
        <w:rPr>
          <w:rFonts w:eastAsia="Times New Roman" w:cs="Times New Roman"/>
          <w:szCs w:val="24"/>
        </w:rPr>
        <w:t xml:space="preserve"> με τις νέες και θα προκύψει μάλιστα σε πολλές περιπτώσεις αύξηση στη χορήγηση αυτών των συντάξεων. </w:t>
      </w:r>
    </w:p>
    <w:p w14:paraId="04B1A5A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Πάντως, πρέπει να εφαρμοστεί με κανόνες νομιμότητας ο νέος νόμος, ο ν.4387, ο οποίος απέτρεψε τη ρήτρα μηδενι</w:t>
      </w:r>
      <w:r w:rsidRPr="005D0A29">
        <w:rPr>
          <w:rFonts w:eastAsia="Times New Roman" w:cs="Times New Roman"/>
          <w:szCs w:val="24"/>
        </w:rPr>
        <w:t>κού ελλείμματος και τις ολέθριες συνέπειες που θα είχε η εφαρμογή της στις επικουρικές συντάξεις που είχαν ήδη μειωθεί κατά πολύ.</w:t>
      </w:r>
    </w:p>
    <w:p w14:paraId="04B1A5A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Κύριε </w:t>
      </w:r>
      <w:proofErr w:type="spellStart"/>
      <w:r w:rsidRPr="005D0A29">
        <w:rPr>
          <w:rFonts w:eastAsia="Times New Roman" w:cs="Times New Roman"/>
          <w:szCs w:val="24"/>
        </w:rPr>
        <w:t>Μηταράκη</w:t>
      </w:r>
      <w:proofErr w:type="spellEnd"/>
      <w:r w:rsidRPr="005D0A29">
        <w:rPr>
          <w:rFonts w:eastAsia="Times New Roman" w:cs="Times New Roman"/>
          <w:szCs w:val="24"/>
        </w:rPr>
        <w:t xml:space="preserve">, πρέπει να συνεννοηθείτε με τον εαυτό σας. Τι θα είναι τελικά </w:t>
      </w:r>
      <w:proofErr w:type="spellStart"/>
      <w:r w:rsidRPr="005D0A29">
        <w:rPr>
          <w:rFonts w:eastAsia="Times New Roman" w:cs="Times New Roman"/>
          <w:szCs w:val="24"/>
        </w:rPr>
        <w:t>εκατόν</w:t>
      </w:r>
      <w:proofErr w:type="spellEnd"/>
      <w:r w:rsidRPr="005D0A29">
        <w:rPr>
          <w:rFonts w:eastAsia="Times New Roman" w:cs="Times New Roman"/>
          <w:szCs w:val="24"/>
        </w:rPr>
        <w:t xml:space="preserve"> τριάντα εννέα χιλιάδες οι συντάξεις ή τρια</w:t>
      </w:r>
      <w:r w:rsidRPr="005D0A29">
        <w:rPr>
          <w:rFonts w:eastAsia="Times New Roman" w:cs="Times New Roman"/>
          <w:szCs w:val="24"/>
        </w:rPr>
        <w:t xml:space="preserve">κόσιες χιλιάδες; </w:t>
      </w:r>
    </w:p>
    <w:p w14:paraId="04B1A5A3"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
          <w:bCs/>
          <w:shd w:val="clear" w:color="auto" w:fill="FFFFFF"/>
        </w:rPr>
        <w:t>ΝΟΤΗΣ ΜΗΤΑΡΑΚΗΣ:</w:t>
      </w:r>
      <w:r w:rsidRPr="005D0A29">
        <w:rPr>
          <w:rFonts w:eastAsia="Times New Roman" w:cs="Times New Roman"/>
          <w:bCs/>
          <w:shd w:val="clear" w:color="auto" w:fill="FFFFFF"/>
        </w:rPr>
        <w:t xml:space="preserve"> Είπα τριακόσιες είκοσι επτά χιλιάδες.</w:t>
      </w:r>
    </w:p>
    <w:p w14:paraId="04B1A5A4"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
          <w:bCs/>
          <w:shd w:val="clear" w:color="auto" w:fill="FFFFFF"/>
        </w:rPr>
        <w:t>ΑΝΑΣΤΑΣΙΟΣ ΠΕΤΡΟΠΟΥΛΟΣ (Υφυπουργός Εργασίας, Κοινωνικής Ασφάλισης και Κοινωνικής Αλληλεγγύης):</w:t>
      </w:r>
      <w:r w:rsidRPr="005D0A29">
        <w:rPr>
          <w:rFonts w:eastAsia="Times New Roman" w:cs="Times New Roman"/>
          <w:bCs/>
          <w:shd w:val="clear" w:color="auto" w:fill="FFFFFF"/>
        </w:rPr>
        <w:t xml:space="preserve"> Εσείς λέτε τριακόσιες είκοσι επτά, άλλος είπε τριακόσιες σαράντα επτά. Ε, δεν γίνεται αυ</w:t>
      </w:r>
      <w:r w:rsidRPr="005D0A29">
        <w:rPr>
          <w:rFonts w:eastAsia="Times New Roman" w:cs="Times New Roman"/>
          <w:bCs/>
          <w:shd w:val="clear" w:color="auto" w:fill="FFFFFF"/>
        </w:rPr>
        <w:t xml:space="preserve">τό. Ήδη οι ερωτώντες της Δημοκρατικής Συμπαράταξης προσδιόρισαν με ακρίβεια το ποσό: </w:t>
      </w:r>
      <w:proofErr w:type="spellStart"/>
      <w:r w:rsidRPr="005D0A29">
        <w:rPr>
          <w:rFonts w:eastAsia="Times New Roman" w:cs="Times New Roman"/>
          <w:bCs/>
          <w:shd w:val="clear" w:color="auto" w:fill="FFFFFF"/>
        </w:rPr>
        <w:t>Εκατόν</w:t>
      </w:r>
      <w:proofErr w:type="spellEnd"/>
      <w:r w:rsidRPr="005D0A29">
        <w:rPr>
          <w:rFonts w:eastAsia="Times New Roman" w:cs="Times New Roman"/>
          <w:bCs/>
          <w:shd w:val="clear" w:color="auto" w:fill="FFFFFF"/>
        </w:rPr>
        <w:t xml:space="preserve"> τριάντα εννέα χιλιάδες αντί </w:t>
      </w:r>
      <w:proofErr w:type="spellStart"/>
      <w:r w:rsidRPr="005D0A29">
        <w:rPr>
          <w:rFonts w:eastAsia="Times New Roman" w:cs="Times New Roman"/>
          <w:bCs/>
          <w:shd w:val="clear" w:color="auto" w:fill="FFFFFF"/>
        </w:rPr>
        <w:t>εκατόν</w:t>
      </w:r>
      <w:proofErr w:type="spellEnd"/>
      <w:r w:rsidRPr="005D0A29">
        <w:rPr>
          <w:rFonts w:eastAsia="Times New Roman" w:cs="Times New Roman"/>
          <w:bCs/>
          <w:shd w:val="clear" w:color="auto" w:fill="FFFFFF"/>
        </w:rPr>
        <w:t xml:space="preserve"> εξήντα χιλιάδες πεντακόσιες που </w:t>
      </w:r>
      <w:r w:rsidRPr="005D0A29">
        <w:rPr>
          <w:rFonts w:eastAsia="Times New Roman" w:cs="Times New Roman"/>
          <w:bCs/>
          <w:shd w:val="clear" w:color="auto" w:fill="FFFFFF"/>
        </w:rPr>
        <w:lastRenderedPageBreak/>
        <w:t xml:space="preserve">ήταν οι εκκρεμείς επί των ημερών σας. Λιγότερες </w:t>
      </w:r>
      <w:r w:rsidRPr="005D0A29">
        <w:rPr>
          <w:rFonts w:eastAsia="Times New Roman"/>
          <w:bCs/>
          <w:shd w:val="clear" w:color="auto" w:fill="FFFFFF"/>
        </w:rPr>
        <w:t>είναι</w:t>
      </w:r>
      <w:r w:rsidRPr="005D0A29">
        <w:rPr>
          <w:rFonts w:eastAsia="Times New Roman" w:cs="Times New Roman"/>
          <w:bCs/>
          <w:shd w:val="clear" w:color="auto" w:fill="FFFFFF"/>
        </w:rPr>
        <w:t>. Όλοι το λένε. Εσείς επιμένετε στις τριακόσ</w:t>
      </w:r>
      <w:r w:rsidRPr="005D0A29">
        <w:rPr>
          <w:rFonts w:eastAsia="Times New Roman" w:cs="Times New Roman"/>
          <w:bCs/>
          <w:shd w:val="clear" w:color="auto" w:fill="FFFFFF"/>
        </w:rPr>
        <w:t xml:space="preserve">ιες τριάντα επτά. </w:t>
      </w:r>
    </w:p>
    <w:p w14:paraId="04B1A5A5"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Αυτή η γραμμή ψεύδους που έχει η Νέα Δημοκρατία μετά τη «συμφωνία αλήθειας» που ποτέ δεν είδαμε, δεν μπορεί να παραποιεί και νούμερα τα οποία η ίδια η πλευρά των πτερύγων που αντιπολιτεύονται την </w:t>
      </w:r>
      <w:r w:rsidRPr="005D0A29">
        <w:rPr>
          <w:rFonts w:eastAsia="Times New Roman"/>
          <w:bCs/>
          <w:shd w:val="clear" w:color="auto" w:fill="FFFFFF"/>
        </w:rPr>
        <w:t>Κυβέρνηση</w:t>
      </w:r>
      <w:r w:rsidRPr="005D0A29">
        <w:rPr>
          <w:rFonts w:eastAsia="Times New Roman" w:cs="Times New Roman"/>
          <w:bCs/>
          <w:shd w:val="clear" w:color="auto" w:fill="FFFFFF"/>
        </w:rPr>
        <w:t xml:space="preserve"> παραδέχεται με ακρίβεια. Δεν υπ</w:t>
      </w:r>
      <w:r w:rsidRPr="005D0A29">
        <w:rPr>
          <w:rFonts w:eastAsia="Times New Roman" w:cs="Times New Roman"/>
          <w:bCs/>
          <w:shd w:val="clear" w:color="auto" w:fill="FFFFFF"/>
        </w:rPr>
        <w:t xml:space="preserve">άρχει αυτό το νούμερο. Και, επιτέλους, μην επαναλαμβάνετε συνεχώς ψεύδη τα οποία νομίζετε ότι θα γίνουν πιστευτά, όπως αυτά τα οποία λέτε ότι «σφαγιάσαμε» τους ασφαλισμένους, διότι τους παίρνουμε πάρα πολλές εισφορές. </w:t>
      </w:r>
    </w:p>
    <w:p w14:paraId="04B1A5A6"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Ακόμα επιμένετε να το λέτε αυτό, όταν</w:t>
      </w:r>
      <w:r w:rsidRPr="005D0A29">
        <w:rPr>
          <w:rFonts w:eastAsia="Times New Roman" w:cs="Times New Roman"/>
          <w:bCs/>
          <w:shd w:val="clear" w:color="auto" w:fill="FFFFFF"/>
        </w:rPr>
        <w:t xml:space="preserve"> όλοι πια ξέρουν τι </w:t>
      </w:r>
      <w:r w:rsidRPr="005D0A29">
        <w:rPr>
          <w:rFonts w:eastAsia="Times New Roman"/>
          <w:bCs/>
          <w:shd w:val="clear" w:color="auto" w:fill="FFFFFF"/>
        </w:rPr>
        <w:t>είναι</w:t>
      </w:r>
      <w:r w:rsidRPr="005D0A29">
        <w:rPr>
          <w:rFonts w:eastAsia="Times New Roman" w:cs="Times New Roman"/>
          <w:bCs/>
          <w:shd w:val="clear" w:color="auto" w:fill="FFFFFF"/>
        </w:rPr>
        <w:t xml:space="preserve"> αυτό που καταβάλλουν. Και έχουμε πει ότι το αποτέλεσμα το θετικό που έχουμε στην αύξηση των εσόδων του Φορέα Κοινωνικής Ασφάλισης, θα μας επιτρέψει στο επόμενο διάστημα να βρούμε λύσεις για εκείνες τις κατηγορίες που με υπέρμετρο </w:t>
      </w:r>
      <w:r w:rsidRPr="005D0A29">
        <w:rPr>
          <w:rFonts w:eastAsia="Times New Roman" w:cs="Times New Roman"/>
          <w:bCs/>
          <w:shd w:val="clear" w:color="auto" w:fill="FFFFFF"/>
        </w:rPr>
        <w:t xml:space="preserve">τρόπο επιβαρύνονται στις εισφορές αυτές. </w:t>
      </w:r>
      <w:r w:rsidRPr="005D0A29">
        <w:rPr>
          <w:rFonts w:eastAsia="Times New Roman"/>
          <w:bCs/>
          <w:shd w:val="clear" w:color="auto" w:fill="FFFFFF"/>
        </w:rPr>
        <w:t>Είναι</w:t>
      </w:r>
      <w:r w:rsidRPr="005D0A29">
        <w:rPr>
          <w:rFonts w:eastAsia="Times New Roman" w:cs="Times New Roman"/>
          <w:bCs/>
          <w:shd w:val="clear" w:color="auto" w:fill="FFFFFF"/>
        </w:rPr>
        <w:t xml:space="preserve"> μια υποχρέωση της </w:t>
      </w:r>
      <w:r w:rsidRPr="005D0A29">
        <w:rPr>
          <w:rFonts w:eastAsia="Times New Roman"/>
          <w:bCs/>
          <w:shd w:val="clear" w:color="auto" w:fill="FFFFFF"/>
        </w:rPr>
        <w:t>Κυβέρνηση</w:t>
      </w:r>
      <w:r w:rsidRPr="005D0A29">
        <w:rPr>
          <w:rFonts w:eastAsia="Times New Roman" w:cs="Times New Roman"/>
          <w:bCs/>
          <w:shd w:val="clear" w:color="auto" w:fill="FFFFFF"/>
        </w:rPr>
        <w:t xml:space="preserve"> που θα εφαρμόσει, καθώς θα ολοκληρώνεται το σχέδιο της ανάσχεσης της πτώσης που είχε το σύστημα κοινωνικής ασφάλισης και της ανάκτησης των δυνάμεων που πρέπει να </w:t>
      </w:r>
      <w:r w:rsidRPr="005D0A29">
        <w:rPr>
          <w:rFonts w:eastAsia="Times New Roman"/>
          <w:bCs/>
          <w:shd w:val="clear" w:color="auto" w:fill="FFFFFF"/>
        </w:rPr>
        <w:lastRenderedPageBreak/>
        <w:t>έχει</w:t>
      </w:r>
      <w:r w:rsidRPr="005D0A29">
        <w:rPr>
          <w:rFonts w:eastAsia="Times New Roman" w:cs="Times New Roman"/>
          <w:bCs/>
          <w:shd w:val="clear" w:color="auto" w:fill="FFFFFF"/>
        </w:rPr>
        <w:t xml:space="preserve"> ο Ενιαίος Φορέ</w:t>
      </w:r>
      <w:r w:rsidRPr="005D0A29">
        <w:rPr>
          <w:rFonts w:eastAsia="Times New Roman" w:cs="Times New Roman"/>
          <w:bCs/>
          <w:shd w:val="clear" w:color="auto" w:fill="FFFFFF"/>
        </w:rPr>
        <w:t xml:space="preserve">ας Κοινωνικής Ασφάλισης, πράγμα που επιτυγχάνουμε κάθε μέρα με τα βήματα τα οποία </w:t>
      </w:r>
      <w:r w:rsidRPr="005D0A29">
        <w:rPr>
          <w:rFonts w:eastAsia="Times New Roman"/>
          <w:bCs/>
          <w:shd w:val="clear" w:color="auto" w:fill="FFFFFF"/>
        </w:rPr>
        <w:t>έ</w:t>
      </w:r>
      <w:r w:rsidRPr="005D0A29">
        <w:rPr>
          <w:rFonts w:eastAsia="Times New Roman" w:cs="Times New Roman"/>
          <w:bCs/>
          <w:shd w:val="clear" w:color="auto" w:fill="FFFFFF"/>
        </w:rPr>
        <w:t xml:space="preserve">χουμε και στην οικονομική διαχείριση του Ενιαίου Φορέα Κοινωνικής Ασφάλισης. </w:t>
      </w:r>
    </w:p>
    <w:p w14:paraId="04B1A5A7"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Όμως, όσο λέτε ψέματα, τόσο περισσότερο φαίνεται η αλήθεια μας. Γιατί οι αγρότες διαπιστώνουν τ</w:t>
      </w:r>
      <w:r w:rsidRPr="005D0A29">
        <w:rPr>
          <w:rFonts w:eastAsia="Times New Roman" w:cs="Times New Roman"/>
          <w:bCs/>
          <w:shd w:val="clear" w:color="auto" w:fill="FFFFFF"/>
        </w:rPr>
        <w:t>ην αλήθεια και ξέρουν, γι’ αυτό κάθε μήνα πηγαίνουν και καταβάλλουν την εισφορά τους. Και μπορούν να την καταβάλλουν. Το 90% του πληθυσμού των αγροτών πηγαίνει κάθε μήνα και καταβάλλει, παρά τις συνήθειες του, τις εισφορές αυτές. Και οι ελεύθεροι επαγγελμα</w:t>
      </w:r>
      <w:r w:rsidRPr="005D0A29">
        <w:rPr>
          <w:rFonts w:eastAsia="Times New Roman" w:cs="Times New Roman"/>
          <w:bCs/>
          <w:shd w:val="clear" w:color="auto" w:fill="FFFFFF"/>
        </w:rPr>
        <w:t>τίες πια το ξέρουν. Στη γειτονιά σας δεν έχετε κανένα μαγαζάκι να ρωτήσετε πόσο πληρώνει τελικά; Γιατί εγώ, επειδή άρχισα να λέω μήπως δεν καταλαβαίνω καλά τι βλέπω ή μου λένε ψέματα οι δικοί μου, όπου κι αν πάω έχω τη συνήθεια πια να ρωτώ, «Τι πληρώνετε σ</w:t>
      </w:r>
      <w:r w:rsidRPr="005D0A29">
        <w:rPr>
          <w:rFonts w:eastAsia="Times New Roman" w:cs="Times New Roman"/>
          <w:bCs/>
          <w:shd w:val="clear" w:color="auto" w:fill="FFFFFF"/>
        </w:rPr>
        <w:t xml:space="preserve">ε εισφορά;» και όλοι μου λένε, «Ένα πάρα πολύ μικρό ποσό». </w:t>
      </w:r>
    </w:p>
    <w:p w14:paraId="04B1A5A8"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
          <w:bCs/>
          <w:shd w:val="clear" w:color="auto" w:fill="FFFFFF"/>
        </w:rPr>
        <w:t>ΝΟΤΗΣ ΜΗΤΑΡΑΚΗΣ:</w:t>
      </w:r>
      <w:r w:rsidRPr="005D0A29">
        <w:rPr>
          <w:rFonts w:eastAsia="Times New Roman" w:cs="Times New Roman"/>
          <w:bCs/>
          <w:shd w:val="clear" w:color="auto" w:fill="FFFFFF"/>
        </w:rPr>
        <w:t xml:space="preserve"> Εξακολουθούν να σας ζητούν στον δρόμο να πληρώνουν περισσότερο; </w:t>
      </w:r>
    </w:p>
    <w:p w14:paraId="04B1A5A9"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
          <w:bCs/>
          <w:shd w:val="clear" w:color="auto" w:fill="FFFFFF"/>
        </w:rPr>
        <w:t xml:space="preserve">ΑΝΑΣΤΑΣΙΟΣ ΠΕΤΡΟΠΟΥΛΟΣ (Υφυπουργός Εργασίας, Κοινωνικής Ασφάλισης και Κοινωνικής Αλληλεγγύης): </w:t>
      </w:r>
      <w:r w:rsidRPr="005D0A29">
        <w:rPr>
          <w:rFonts w:eastAsia="Times New Roman" w:cs="Times New Roman"/>
          <w:bCs/>
          <w:shd w:val="clear" w:color="auto" w:fill="FFFFFF"/>
        </w:rPr>
        <w:t>Το «μας χειροκροτού</w:t>
      </w:r>
      <w:r w:rsidRPr="005D0A29">
        <w:rPr>
          <w:rFonts w:eastAsia="Times New Roman" w:cs="Times New Roman"/>
          <w:bCs/>
          <w:shd w:val="clear" w:color="auto" w:fill="FFFFFF"/>
        </w:rPr>
        <w:t xml:space="preserve">ν», δεν το είπαμε ποτέ. Θα μου το πείτε ξανά </w:t>
      </w:r>
      <w:r w:rsidRPr="005D0A29">
        <w:rPr>
          <w:rFonts w:eastAsia="Times New Roman" w:cs="Times New Roman"/>
          <w:bCs/>
          <w:shd w:val="clear" w:color="auto" w:fill="FFFFFF"/>
        </w:rPr>
        <w:lastRenderedPageBreak/>
        <w:t xml:space="preserve">ότι πάλι σήμερα έλεγα ότι με χειροκροτούν. Λέω ότι όσο πιο πολλά ψέματα λέτε, τόσο πιο πολύ φαίνεται η αλήθεια μας. Και φαίνεται πόσο αναξιόπιστη </w:t>
      </w:r>
      <w:r w:rsidRPr="005D0A29">
        <w:rPr>
          <w:rFonts w:eastAsia="Times New Roman"/>
          <w:bCs/>
          <w:shd w:val="clear" w:color="auto" w:fill="FFFFFF"/>
        </w:rPr>
        <w:t>είναι</w:t>
      </w:r>
      <w:r w:rsidRPr="005D0A29">
        <w:rPr>
          <w:rFonts w:eastAsia="Times New Roman" w:cs="Times New Roman"/>
          <w:bCs/>
          <w:shd w:val="clear" w:color="auto" w:fill="FFFFFF"/>
        </w:rPr>
        <w:t xml:space="preserve"> η πολιτική την οποία υπόσχεστε για το μέλλον, διότι στην πρ</w:t>
      </w:r>
      <w:r w:rsidRPr="005D0A29">
        <w:rPr>
          <w:rFonts w:eastAsia="Times New Roman" w:cs="Times New Roman"/>
          <w:bCs/>
          <w:shd w:val="clear" w:color="auto" w:fill="FFFFFF"/>
        </w:rPr>
        <w:t xml:space="preserve">αγματικότητα δεν λέτε τίποτα από όσα θα μπορούσατε ίσως να ψελλίσετε σε απάντηση αυτών που εμείς υποστηρίζουμε και εφαρμόζουμε. </w:t>
      </w:r>
    </w:p>
    <w:p w14:paraId="04B1A5AA"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Να είστε βέβαιοι ότι στο επόμενο διάστημα ο Φορέας Κοινωνικής Ασφάλισης, ο ΕΦΚΑ, θα αποδώσει τα μέγιστα. Οργανώνεται συνεχώς, ε</w:t>
      </w:r>
      <w:r w:rsidRPr="005D0A29">
        <w:rPr>
          <w:rFonts w:eastAsia="Times New Roman" w:cs="Times New Roman"/>
          <w:bCs/>
          <w:shd w:val="clear" w:color="auto" w:fill="FFFFFF"/>
        </w:rPr>
        <w:t xml:space="preserve">νοποιούνται τα συστήματα και διευκολύνονται ακόμη περισσότερο οι ασφαλισμένοι. Και τα αποτελέσματα αυτά θα φαίνονται σιγά-σιγά όλο και πιο πολύ. </w:t>
      </w:r>
    </w:p>
    <w:p w14:paraId="04B1A5AB"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Σας ευχαριστώ. </w:t>
      </w:r>
    </w:p>
    <w:p w14:paraId="04B1A5AC"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b/>
          <w:bCs/>
          <w:shd w:val="clear" w:color="auto" w:fill="FFFFFF"/>
        </w:rPr>
        <w:t>ΠΡΟΕΔΡΕΥΩΝ (Δημήτριος Κρεμαστινός):</w:t>
      </w:r>
      <w:r w:rsidRPr="005D0A29">
        <w:rPr>
          <w:rFonts w:eastAsia="Times New Roman" w:cs="Times New Roman"/>
          <w:bCs/>
          <w:shd w:val="clear" w:color="auto" w:fill="FFFFFF"/>
        </w:rPr>
        <w:t xml:space="preserve"> Και εγώ ευχαριστώ. </w:t>
      </w:r>
    </w:p>
    <w:p w14:paraId="04B1A5AD" w14:textId="77777777" w:rsidR="0001266C" w:rsidRDefault="00D81D51">
      <w:pPr>
        <w:spacing w:after="0" w:line="600" w:lineRule="auto"/>
        <w:ind w:firstLine="709"/>
        <w:contextualSpacing/>
        <w:jc w:val="both"/>
        <w:rPr>
          <w:rFonts w:eastAsia="Times New Roman" w:cs="Times New Roman"/>
          <w:bCs/>
        </w:rPr>
      </w:pPr>
      <w:r w:rsidRPr="005D0A29">
        <w:rPr>
          <w:rFonts w:eastAsia="Times New Roman" w:cs="Times New Roman"/>
          <w:bCs/>
        </w:rPr>
        <w:t xml:space="preserve">Προχωρούμε στην δέκατη με αριθμό 1177/5-7-2017 επίκαιρη ερώτηση δεύτερου κύκλου του Βουλευτή Σερρών της Δημοκρατικής Συμπαράταξης ΠΑΣΟΚ - ΔΗΜΑΡ κ. </w:t>
      </w:r>
      <w:r w:rsidRPr="005D0A29">
        <w:rPr>
          <w:rFonts w:eastAsia="Times New Roman" w:cs="Times New Roman"/>
        </w:rPr>
        <w:t xml:space="preserve">Μιχαήλ Τζελέπη </w:t>
      </w:r>
      <w:r w:rsidRPr="005D0A29">
        <w:rPr>
          <w:rFonts w:eastAsia="Times New Roman" w:cs="Times New Roman"/>
          <w:bCs/>
        </w:rPr>
        <w:t xml:space="preserve">προς την Υπουργό </w:t>
      </w:r>
      <w:r w:rsidRPr="005D0A29">
        <w:rPr>
          <w:rFonts w:eastAsia="Times New Roman" w:cs="Times New Roman"/>
        </w:rPr>
        <w:t>Εργασίας, Κοινωνικής Ασφάλισης και Κοινω</w:t>
      </w:r>
      <w:r w:rsidRPr="005D0A29">
        <w:rPr>
          <w:rFonts w:eastAsia="Times New Roman" w:cs="Times New Roman"/>
        </w:rPr>
        <w:lastRenderedPageBreak/>
        <w:t xml:space="preserve">νικής Αλληλεγγύης </w:t>
      </w:r>
      <w:r w:rsidRPr="005D0A29">
        <w:rPr>
          <w:rFonts w:eastAsia="Times New Roman" w:cs="Times New Roman"/>
          <w:bCs/>
        </w:rPr>
        <w:t xml:space="preserve">με θέμα: «Τραγελαφική η κατάσταση στις διαδικασίες συνταξιοδότησης των νέων συνταξιούχων αγροτών και κτηνοτρόφων». </w:t>
      </w:r>
    </w:p>
    <w:p w14:paraId="04B1A5AE" w14:textId="77777777" w:rsidR="0001266C" w:rsidRDefault="00D81D51">
      <w:pPr>
        <w:spacing w:after="0" w:line="600" w:lineRule="auto"/>
        <w:ind w:firstLine="709"/>
        <w:contextualSpacing/>
        <w:jc w:val="both"/>
        <w:rPr>
          <w:rFonts w:eastAsia="Times New Roman" w:cs="Times New Roman"/>
          <w:bCs/>
        </w:rPr>
      </w:pPr>
      <w:r w:rsidRPr="005D0A29">
        <w:rPr>
          <w:rFonts w:eastAsia="Times New Roman" w:cs="Times New Roman"/>
          <w:bCs/>
        </w:rPr>
        <w:t>Παρακαλώ, κύριε Τζελέπη, έχετε τον λόγο.</w:t>
      </w:r>
    </w:p>
    <w:p w14:paraId="04B1A5AF" w14:textId="77777777" w:rsidR="0001266C" w:rsidRDefault="00D81D51">
      <w:pPr>
        <w:spacing w:after="0" w:line="600" w:lineRule="auto"/>
        <w:ind w:firstLine="709"/>
        <w:contextualSpacing/>
        <w:jc w:val="both"/>
        <w:rPr>
          <w:rFonts w:eastAsia="Times New Roman" w:cs="Times New Roman"/>
          <w:bCs/>
        </w:rPr>
      </w:pPr>
      <w:r w:rsidRPr="005D0A29">
        <w:rPr>
          <w:rFonts w:eastAsia="Times New Roman" w:cs="Times New Roman"/>
          <w:b/>
          <w:bCs/>
        </w:rPr>
        <w:t>ΜΙΧΑΗΛ ΤΖΕΛΕΠΗΣ:</w:t>
      </w:r>
      <w:r w:rsidRPr="005D0A29">
        <w:rPr>
          <w:rFonts w:eastAsia="Times New Roman" w:cs="Times New Roman"/>
          <w:bCs/>
        </w:rPr>
        <w:t xml:space="preserve"> Ευχαριστώ, κύριε Πρόεδρε.  </w:t>
      </w:r>
    </w:p>
    <w:p w14:paraId="04B1A5B0" w14:textId="77777777" w:rsidR="0001266C" w:rsidRDefault="00D81D51">
      <w:pPr>
        <w:spacing w:line="600" w:lineRule="auto"/>
        <w:ind w:firstLine="709"/>
        <w:jc w:val="both"/>
        <w:rPr>
          <w:rFonts w:eastAsia="Times New Roman"/>
          <w:szCs w:val="24"/>
        </w:rPr>
      </w:pPr>
      <w:r w:rsidRPr="005D0A29">
        <w:rPr>
          <w:rFonts w:eastAsia="Times New Roman" w:cs="Times New Roman"/>
          <w:bCs/>
        </w:rPr>
        <w:t xml:space="preserve">Κύριε Υπουργέ, με τον ν.4387, γνωστό ως «νόμος </w:t>
      </w:r>
      <w:proofErr w:type="spellStart"/>
      <w:r w:rsidRPr="005D0A29">
        <w:rPr>
          <w:rFonts w:eastAsia="Times New Roman" w:cs="Times New Roman"/>
          <w:bCs/>
        </w:rPr>
        <w:t>Κατρούγ</w:t>
      </w:r>
      <w:r w:rsidRPr="005D0A29">
        <w:rPr>
          <w:rFonts w:eastAsia="Times New Roman" w:cs="Times New Roman"/>
          <w:bCs/>
        </w:rPr>
        <w:t>καλου</w:t>
      </w:r>
      <w:proofErr w:type="spellEnd"/>
      <w:r w:rsidRPr="005D0A29">
        <w:rPr>
          <w:rFonts w:eastAsia="Times New Roman" w:cs="Times New Roman"/>
          <w:bCs/>
        </w:rPr>
        <w:t xml:space="preserve">», ψηφίσατε και τη δημιουργία του Ενιαίου Φορέα Κοινωνικής Ασφάλισης, του ΕΦΚΑ. Η βιαστική και εσπευσμένη εφαρμογή του από αρχές του 2017 απεδείχθη ότι ήταν χωρίς σχέδιο, γι’ αυτό και εξελίσσεται ο ΕΦΚΑ σε μια </w:t>
      </w:r>
      <w:r w:rsidRPr="005D0A29">
        <w:rPr>
          <w:rFonts w:eastAsia="Times New Roman"/>
          <w:bCs/>
        </w:rPr>
        <w:t>μό</w:t>
      </w:r>
      <w:r w:rsidRPr="005D0A29">
        <w:rPr>
          <w:rFonts w:eastAsia="Times New Roman" w:cs="Times New Roman"/>
          <w:bCs/>
        </w:rPr>
        <w:t>νιμη πηγή δημιουργίας σοβαρών προβλημάτ</w:t>
      </w:r>
      <w:r w:rsidRPr="005D0A29">
        <w:rPr>
          <w:rFonts w:eastAsia="Times New Roman" w:cs="Times New Roman"/>
          <w:bCs/>
        </w:rPr>
        <w:t>ων. Έτσι, είχαμε το ίδιο αποτέλεσμα και με τους ασφαλισμένους αγρότες στον ΟΓΑ. Με τη διάλυση του ΟΓΑ και την ενσωμάτωσή του στον ΕΦΚΑ, αυτή τη στιγμή υπάρχει σύγχυση, αγωνία και οι αγρότες βρίσκονται στο απόλυτο σκοτάδι. Γιατί; Διότι οι γεννηθέντες αγρότε</w:t>
      </w:r>
      <w:r w:rsidRPr="005D0A29">
        <w:rPr>
          <w:rFonts w:eastAsia="Times New Roman" w:cs="Times New Roman"/>
          <w:bCs/>
        </w:rPr>
        <w:t xml:space="preserve">ς του 1950, που θα έπρεπε να συνταξιοδοτηθούν την 1-7-2017, ακόμη και σήμερα δεν έχουν καμμία σοβαρή και υπεύθυνη ενημέρωση. </w:t>
      </w:r>
      <w:r w:rsidRPr="005D0A29">
        <w:rPr>
          <w:rFonts w:eastAsia="Times New Roman"/>
          <w:szCs w:val="24"/>
        </w:rPr>
        <w:t>Σήμερα έχουμε 13 Ιουλίου και οι αγρότες θα έπρεπε να έχουν πληρωθεί. Δεν ξέρουν, όμως, πότε θα πληρωθούν. Και γνωρίζετε πάρα, μα πά</w:t>
      </w:r>
      <w:r w:rsidRPr="005D0A29">
        <w:rPr>
          <w:rFonts w:eastAsia="Times New Roman"/>
          <w:szCs w:val="24"/>
        </w:rPr>
        <w:t xml:space="preserve">ρα πολύ </w:t>
      </w:r>
      <w:r w:rsidRPr="005D0A29">
        <w:rPr>
          <w:rFonts w:eastAsia="Times New Roman"/>
          <w:szCs w:val="24"/>
        </w:rPr>
        <w:lastRenderedPageBreak/>
        <w:t>καλά ότι οι ασφαλισμένοι αγρότες στον ΟΓΑ καταθέτουν την αίτηση συνταξιοδότησής τους λόγω γήρατος, με όλα τα απαραίτητα δικαιολογητικά, στις αρχές του έτους κατά το οποίο συμπλήρωσαν το 67ο έτος της ηλικίας τους. Αυτό έκαναν και αυτήν τη φορά. Μάλι</w:t>
      </w:r>
      <w:r w:rsidRPr="005D0A29">
        <w:rPr>
          <w:rFonts w:eastAsia="Times New Roman"/>
          <w:szCs w:val="24"/>
        </w:rPr>
        <w:t xml:space="preserve">στα, πλήρωσαν προκαταβολικά τις αντίστοιχες ασφαλιστικές εισφορές. </w:t>
      </w:r>
    </w:p>
    <w:p w14:paraId="04B1A5B1" w14:textId="77777777" w:rsidR="0001266C" w:rsidRDefault="00D81D51">
      <w:pPr>
        <w:spacing w:line="600" w:lineRule="auto"/>
        <w:ind w:firstLine="709"/>
        <w:jc w:val="both"/>
        <w:rPr>
          <w:rFonts w:eastAsia="Times New Roman"/>
          <w:szCs w:val="24"/>
        </w:rPr>
      </w:pPr>
      <w:r w:rsidRPr="005D0A29">
        <w:rPr>
          <w:rFonts w:eastAsia="Times New Roman"/>
          <w:szCs w:val="24"/>
        </w:rPr>
        <w:t>Για να γνωρίζετε πολύ καλά το πόσο πρόχειρα λειτουργεί ο ΕΦΚΑ, θα σας πω το εξής: Ενώ στις 31-12-2016 έληξε η ασφαλιστική διάρκεια όλων των γεννηθέντων του 1950, συνέχισε ο ΕΦΚΑ να τους στ</w:t>
      </w:r>
      <w:r w:rsidRPr="005D0A29">
        <w:rPr>
          <w:rFonts w:eastAsia="Times New Roman"/>
          <w:szCs w:val="24"/>
        </w:rPr>
        <w:t>έλνει μηνιαίες ασφαλιστικές εισφορές αρκετούς μήνες μετέπειτα, κάτι το οποίο αντιληφθήκατε και το συμμαζέψατε, μπορώ να πω, αρκετά γρήγορα.</w:t>
      </w:r>
    </w:p>
    <w:p w14:paraId="04B1A5B2"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Παράλληλα, υπήρξε και μια σύγχυση σε αυτό το χρονικό διάστημα με τον «κόφτη» του 60%, αν θα αφορούσε στις συντάξεις </w:t>
      </w:r>
      <w:r w:rsidRPr="005D0A29">
        <w:rPr>
          <w:rFonts w:eastAsia="Times New Roman"/>
          <w:szCs w:val="24"/>
        </w:rPr>
        <w:t>των αγροτών, εάν και εφόσον συνέχιζαν τις καλλιέργειές τους. Όταν δόθηκε από εσάς η διευκρίνιση ότι αυτό πηγαίνει το 2024, ήταν ήδη αργά. Είχαν περάσει τέσσερις, πέντε μήνες. Και πολλοί υπό συνταξιοδότηση νέοι αγρότες μετέφεραν είτε τα δικαιώματά τους είτε</w:t>
      </w:r>
      <w:r w:rsidRPr="005D0A29">
        <w:rPr>
          <w:rFonts w:eastAsia="Times New Roman"/>
          <w:szCs w:val="24"/>
        </w:rPr>
        <w:t xml:space="preserve"> ακόμα και τις καλλιέργειές τους και σήμερα βρίσκονται χωρίς εισόδημα.</w:t>
      </w:r>
    </w:p>
    <w:p w14:paraId="04B1A5B3"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Και θέλω να σας ρωτήσω, κύριε Υπουργέ, εξαιτίας όλων αυτών των προβλημάτων που προέκυψαν σε μια κοινωνική ομάδα -διότι μέχρι τώρα δεν είχε ο ΟΓΑ ούτε καθυστερήσεις στις απονομές συντάξε</w:t>
      </w:r>
      <w:r w:rsidRPr="005D0A29">
        <w:rPr>
          <w:rFonts w:eastAsia="Times New Roman"/>
          <w:szCs w:val="24"/>
        </w:rPr>
        <w:t>ων και ήξεραν οι αγρότες πότε θα πληρωθούν- το εξής: Πότε θα πληρωθούν -να μας το πείτε υπεύθυνα- οι γεννηθέντες του 1950 δικαιούχοι - νέοι συνταξιούχοι αγρότες; Και εάν δεν είναι δυνατόν να πληρωθούν άμεσα, υπάρχει πρόθεση να δοθεί το 80% της προκαταβολής</w:t>
      </w:r>
      <w:r w:rsidRPr="005D0A29">
        <w:rPr>
          <w:rFonts w:eastAsia="Times New Roman"/>
          <w:szCs w:val="24"/>
        </w:rPr>
        <w:t xml:space="preserve"> της δικαιούμενης σύνταξής τους, όπως γίνεται και για τις υπόλοιπες κοινωνικές ομάδες των συνταξιούχων;</w:t>
      </w:r>
    </w:p>
    <w:p w14:paraId="04B1A5B4" w14:textId="77777777" w:rsidR="0001266C" w:rsidRDefault="00D81D51">
      <w:pPr>
        <w:spacing w:line="600" w:lineRule="auto"/>
        <w:ind w:firstLine="709"/>
        <w:jc w:val="both"/>
        <w:rPr>
          <w:rFonts w:eastAsia="Times New Roman"/>
          <w:szCs w:val="24"/>
        </w:rPr>
      </w:pPr>
      <w:r w:rsidRPr="005D0A29">
        <w:rPr>
          <w:rFonts w:eastAsia="Times New Roman"/>
          <w:szCs w:val="24"/>
        </w:rPr>
        <w:t>Ευχαριστώ.</w:t>
      </w:r>
    </w:p>
    <w:p w14:paraId="04B1A5B5"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(Δημήτριος Κρεμαστινός):</w:t>
      </w:r>
      <w:r w:rsidRPr="005D0A29">
        <w:rPr>
          <w:rFonts w:eastAsia="Times New Roman"/>
          <w:szCs w:val="24"/>
        </w:rPr>
        <w:t xml:space="preserve"> Παρακαλώ, κύριε Υπουργέ, έχετε τον λόγο.</w:t>
      </w:r>
    </w:p>
    <w:p w14:paraId="04B1A5B6"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ΠΕΤΡΟΠΟΥΛΟΣ (Υφυπουργός Εργασίας, Κοινωνικής Ασφάλιση</w:t>
      </w:r>
      <w:r w:rsidRPr="005D0A29">
        <w:rPr>
          <w:rFonts w:eastAsia="Times New Roman"/>
          <w:b/>
          <w:szCs w:val="24"/>
        </w:rPr>
        <w:t>ς και Κοινωνικής Αλληλεγγύης):</w:t>
      </w:r>
      <w:r w:rsidRPr="005D0A29">
        <w:rPr>
          <w:rFonts w:eastAsia="Times New Roman"/>
          <w:szCs w:val="24"/>
        </w:rPr>
        <w:t xml:space="preserve"> Ευχαριστώ, κύριε Πρόεδρε.</w:t>
      </w:r>
    </w:p>
    <w:p w14:paraId="04B1A5B7"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Κύριε Τζελέπη, θεωρώ ότι ρωτάτε καλόπιστα. Σας βρίσκω, όμως, λίγο αδιάβαστο, γιατί για τους αγρότες έχω απαντήσει από το 2016. Και έχω απαντήσει πάρα πολλές φορές ότι τα </w:t>
      </w:r>
      <w:r w:rsidRPr="005D0A29">
        <w:rPr>
          <w:rFonts w:eastAsia="Times New Roman"/>
          <w:szCs w:val="24"/>
        </w:rPr>
        <w:lastRenderedPageBreak/>
        <w:t>δικαιώματα σε καμμία περίπτωσ</w:t>
      </w:r>
      <w:r w:rsidRPr="005D0A29">
        <w:rPr>
          <w:rFonts w:eastAsia="Times New Roman"/>
          <w:szCs w:val="24"/>
        </w:rPr>
        <w:t xml:space="preserve">η δεν θα επηρεάσουν ούτε τη σύνταξη ούτε τη θέση τους ως συνταξιούχων. Μάλιστα, με εγκύκλιό μου και απόφασή μου υπουργική, με απάντηση στον τότε ΟΓΑ, ορίστηκε με σαφήνεια -άλλωστε </w:t>
      </w:r>
      <w:proofErr w:type="spellStart"/>
      <w:r w:rsidRPr="005D0A29">
        <w:rPr>
          <w:rFonts w:eastAsia="Times New Roman"/>
          <w:szCs w:val="24"/>
        </w:rPr>
        <w:t>προέκυπτε</w:t>
      </w:r>
      <w:proofErr w:type="spellEnd"/>
      <w:r w:rsidRPr="005D0A29">
        <w:rPr>
          <w:rFonts w:eastAsia="Times New Roman"/>
          <w:szCs w:val="24"/>
        </w:rPr>
        <w:t xml:space="preserve"> και απ’ τον νόμο- ότι οι αγρότες από 1-1-2017 εντάσσονται σε ό,τι </w:t>
      </w:r>
      <w:r w:rsidRPr="005D0A29">
        <w:rPr>
          <w:rFonts w:eastAsia="Times New Roman"/>
          <w:szCs w:val="24"/>
        </w:rPr>
        <w:t>τους αφορά, μεταξύ αυτών και το ζήτημα των δικαιωμάτων.</w:t>
      </w:r>
    </w:p>
    <w:p w14:paraId="04B1A5B8" w14:textId="77777777" w:rsidR="0001266C" w:rsidRDefault="00D81D51">
      <w:pPr>
        <w:spacing w:line="600" w:lineRule="auto"/>
        <w:ind w:firstLine="709"/>
        <w:jc w:val="both"/>
        <w:rPr>
          <w:rFonts w:eastAsia="Times New Roman"/>
          <w:szCs w:val="24"/>
        </w:rPr>
      </w:pPr>
      <w:r w:rsidRPr="005D0A29">
        <w:rPr>
          <w:rFonts w:eastAsia="Times New Roman"/>
          <w:szCs w:val="24"/>
        </w:rPr>
        <w:t>Όμως, και προτού εκδώσω τις απανωτές υπουργικές αποφάσεις, είχα δηλώσει, με ευκαιρία διάφορες ερωτήσεις που υποβάλλονταν από την πλευρά της Δημοκρατικής Συμπαράταξης συνήθως, ότι δεν υπάρχει περίπτωση</w:t>
      </w:r>
      <w:r w:rsidRPr="005D0A29">
        <w:rPr>
          <w:rFonts w:eastAsia="Times New Roman"/>
          <w:szCs w:val="24"/>
        </w:rPr>
        <w:t xml:space="preserve"> οι αγρότες να έχουν οποιαδήποτε συνέπεια επειδή θα δηλώσουν τα δικαιώματά τους. Και τους καλούσα να μην ακούν τις φήμες που διέσπειραν ανά την Ελλάδα διάφοροι, ότι να μην κάνουν δηλώσεις, διότι θα τους κόψουν τις συντάξεις. Έλεγα ότι δεν πρόκειται να γίνε</w:t>
      </w:r>
      <w:r w:rsidRPr="005D0A29">
        <w:rPr>
          <w:rFonts w:eastAsia="Times New Roman"/>
          <w:szCs w:val="24"/>
        </w:rPr>
        <w:t>ι, αλλά δυστυχώς η υπεύθυνη Κυβέρνηση δεν ακούγεται. Ακούγονται εκείνοι οι οποίοι διασπείρουν διαρκώς ψευδείς ειδήσεις.</w:t>
      </w:r>
    </w:p>
    <w:p w14:paraId="04B1A5B9"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Και για να μην το ξεχάσω, πείτε στον κ. </w:t>
      </w:r>
      <w:proofErr w:type="spellStart"/>
      <w:r w:rsidRPr="005D0A29">
        <w:rPr>
          <w:rFonts w:eastAsia="Times New Roman"/>
          <w:szCs w:val="24"/>
        </w:rPr>
        <w:t>Κεγκέρογλου</w:t>
      </w:r>
      <w:proofErr w:type="spellEnd"/>
      <w:r w:rsidRPr="005D0A29">
        <w:rPr>
          <w:rFonts w:eastAsia="Times New Roman"/>
          <w:szCs w:val="24"/>
        </w:rPr>
        <w:t xml:space="preserve"> ότι είναι νέος όρος αυτός για τον οποίο μίλησε και καθιερώνεται σιγά-σιγά δίπλα στα </w:t>
      </w:r>
      <w:r w:rsidRPr="005D0A29">
        <w:rPr>
          <w:rFonts w:eastAsia="Times New Roman"/>
          <w:szCs w:val="24"/>
        </w:rPr>
        <w:t>«</w:t>
      </w:r>
      <w:r w:rsidRPr="005D0A29">
        <w:rPr>
          <w:rFonts w:eastAsia="Times New Roman"/>
          <w:szCs w:val="24"/>
          <w:lang w:val="en-US"/>
        </w:rPr>
        <w:t>fake</w:t>
      </w:r>
      <w:r w:rsidRPr="005D0A29">
        <w:rPr>
          <w:rFonts w:eastAsia="Times New Roman"/>
          <w:szCs w:val="24"/>
        </w:rPr>
        <w:t xml:space="preserve"> </w:t>
      </w:r>
      <w:r w:rsidRPr="005D0A29">
        <w:rPr>
          <w:rFonts w:eastAsia="Times New Roman"/>
          <w:szCs w:val="24"/>
          <w:lang w:val="en-US"/>
        </w:rPr>
        <w:t>news</w:t>
      </w:r>
      <w:r w:rsidRPr="005D0A29">
        <w:rPr>
          <w:rFonts w:eastAsia="Times New Roman"/>
          <w:szCs w:val="24"/>
        </w:rPr>
        <w:t>». Και καλό είναι να είμαστε -του</w:t>
      </w:r>
      <w:r w:rsidRPr="005D0A29">
        <w:rPr>
          <w:rFonts w:eastAsia="Times New Roman"/>
          <w:szCs w:val="24"/>
        </w:rPr>
        <w:lastRenderedPageBreak/>
        <w:t>λάχιστον εμείς εδώ στο Κοινοβούλιο- ειλικρινείς πάνω στα θέματα τα οποία αντιμετωπίζουμε για τον ελληνικό λαό και τα προβλήματα τα οποία πραγματικά αντιμετωπίζει ο ελληνικός λαός.</w:t>
      </w:r>
    </w:p>
    <w:p w14:paraId="04B1A5BA" w14:textId="77777777" w:rsidR="0001266C" w:rsidRDefault="00D81D51">
      <w:pPr>
        <w:spacing w:line="600" w:lineRule="auto"/>
        <w:ind w:firstLine="709"/>
        <w:jc w:val="both"/>
        <w:rPr>
          <w:rFonts w:eastAsia="Times New Roman"/>
          <w:szCs w:val="24"/>
        </w:rPr>
      </w:pPr>
      <w:r w:rsidRPr="005D0A29">
        <w:rPr>
          <w:rFonts w:eastAsia="Times New Roman"/>
          <w:szCs w:val="24"/>
        </w:rPr>
        <w:t>Και να έρθω τώρα στην ερώτησή σας</w:t>
      </w:r>
      <w:r w:rsidRPr="005D0A29">
        <w:rPr>
          <w:rFonts w:eastAsia="Times New Roman"/>
          <w:szCs w:val="24"/>
        </w:rPr>
        <w:t>. Ποτέ δεν δόθηκαν σε όλους οι συντάξεις μέσα στον Ιούλιο. Πάντα δίνονταν στη διάρκεια των επόμενων μηνών μέχρι και τον Δεκέμβριο. Φέτος έχουμε τέσσερις χιλιάδες παραπάνω συντάξεις προς τους αγρότες σε σχέση με τις προηγούμενες χρονιές, τα τελευταία δύο έτ</w:t>
      </w:r>
      <w:r w:rsidRPr="005D0A29">
        <w:rPr>
          <w:rFonts w:eastAsia="Times New Roman"/>
          <w:szCs w:val="24"/>
        </w:rPr>
        <w:t xml:space="preserve">η. Και για να είμαι ακριβής, χορηγούνται δύο χιλιάδες τριακόσιες παραπάνω συντάξεις από το 2016 και τρεις χιλιάδες παραπάνω συντάξεις από το 2015. </w:t>
      </w:r>
    </w:p>
    <w:p w14:paraId="04B1A5B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Είναι προφανές ότι ο ν.4387 αυτή τη στιγμή διαχωρίζει δύο χρονικές περιόδους για τον υπολογισμό των συντάξεω</w:t>
      </w:r>
      <w:r w:rsidRPr="005D0A29">
        <w:rPr>
          <w:rFonts w:eastAsia="Times New Roman" w:cs="Times New Roman"/>
          <w:szCs w:val="24"/>
        </w:rPr>
        <w:t>ν των αγροτών. Το ένα μέρος αυτή τη στιγμή είναι περίπου στο 94% με τις παλιές διατάξεις και το 6,20% είναι με τις νέες διατάξεις. Του χρόνου αυτό το 6,20% θα γίνει 12,30% και κάθε χρόνο η σχέση αυτή θα μετατοπίζεται προς τον ν.4387, αλλάζοντας τα ποσοστά.</w:t>
      </w:r>
      <w:r w:rsidRPr="005D0A29">
        <w:rPr>
          <w:rFonts w:eastAsia="Times New Roman" w:cs="Times New Roman"/>
          <w:szCs w:val="24"/>
        </w:rPr>
        <w:t xml:space="preserve"> </w:t>
      </w:r>
    </w:p>
    <w:p w14:paraId="04B1A5B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Είναι προφανές ότι η εφαρμογή του Ολοκληρωμένου Πληροφοριακού Συστήματος, που βγάζει τις συντάξεις στον ΕΦΚΑ, πρέπει αυτή την πληροφορία να την συγκεκριμενοποιήσει και να </w:t>
      </w:r>
      <w:r w:rsidRPr="005D0A29">
        <w:rPr>
          <w:rFonts w:eastAsia="Times New Roman" w:cs="Times New Roman"/>
          <w:szCs w:val="24"/>
        </w:rPr>
        <w:lastRenderedPageBreak/>
        <w:t>μπορεί να την κάνει εφαρμόσιμη, όπως για όλους τους συνταξιούχους, διότι πια δεν εκ</w:t>
      </w:r>
      <w:r w:rsidRPr="005D0A29">
        <w:rPr>
          <w:rFonts w:eastAsia="Times New Roman" w:cs="Times New Roman"/>
          <w:szCs w:val="24"/>
        </w:rPr>
        <w:t>δίδεται από την ΗΔΙΚΑ, όπως εκδιδόταν παλιά, αλλά από το νέο σύστημα.</w:t>
      </w:r>
    </w:p>
    <w:p w14:paraId="04B1A5B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Αυτό, πράγματι, επέφερε μία καθυστέρηση -το παραδέχομαι, έτσι είναι- με αποτέλεσμα να δώσουμε τον μήνα Αύγουστο χίλιες συντάξεις. Πέρυσι είχαν δοθεί τέσσερις ή πέντε χιλιάδες -δεν θυμάμα</w:t>
      </w:r>
      <w:r w:rsidRPr="005D0A29">
        <w:rPr>
          <w:rFonts w:eastAsia="Times New Roman" w:cs="Times New Roman"/>
          <w:szCs w:val="24"/>
        </w:rPr>
        <w:t>ι- μέσα στην περίοδο αυτή. Τον Σεπτέμβριο θα δοθούν τέσσερις χιλιάδες συντάξεις και κάθε έναν από τους επόμενους μήνες θα δοθούν από τρεις χιλιάδες. Δηλαδή, στο τέλος του Δεκέμβρη θα έχουμε χορηγήσει δεκατέσσερις χιλιάδες συντάξεις. Αυτός είναι ο σχεδιασμό</w:t>
      </w:r>
      <w:r w:rsidRPr="005D0A29">
        <w:rPr>
          <w:rFonts w:eastAsia="Times New Roman" w:cs="Times New Roman"/>
          <w:szCs w:val="24"/>
        </w:rPr>
        <w:t>ς.</w:t>
      </w:r>
    </w:p>
    <w:p w14:paraId="04B1A5B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Θεωρώ ότι αυτός ο σχεδιασμός είναι επιτεύξιμος. Πραγματικά, θα παρακολουθήσω με ιδιαίτερη προσοχή αν τα συστήματα θα αποδώσουν αυτούς τους στόχους. Είναι στόχοι που θεωρώ ότι πρέπει να τους πετύχουμε.</w:t>
      </w:r>
    </w:p>
    <w:p w14:paraId="04B1A5B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Σας ευχαριστώ. </w:t>
      </w:r>
    </w:p>
    <w:p w14:paraId="04B1A5C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(Δημήτριος Κρεμαστινός): </w:t>
      </w:r>
      <w:r w:rsidRPr="005D0A29">
        <w:rPr>
          <w:rFonts w:eastAsia="Times New Roman" w:cs="Times New Roman"/>
          <w:szCs w:val="24"/>
        </w:rPr>
        <w:t>Κύριε Τζελέπη, έχετε τον λόγο για τρία λεπτά.</w:t>
      </w:r>
    </w:p>
    <w:p w14:paraId="04B1A5C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ΜΙΧΑΗΛ ΤΖΕΛΕΠΗΣ: </w:t>
      </w:r>
      <w:r w:rsidRPr="005D0A29">
        <w:rPr>
          <w:rFonts w:eastAsia="Times New Roman" w:cs="Times New Roman"/>
          <w:szCs w:val="24"/>
        </w:rPr>
        <w:t>Ευχαριστώ, κύριε Πρόεδρε.</w:t>
      </w:r>
    </w:p>
    <w:p w14:paraId="04B1A5C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Κύριε Υπουργέ, εγώ δεν είμαι αδιάβαστος. Μάλλον εσείς δεν παρακολουθείτε ή δεν γνωρίζετε τα θέματα γύρω από τα δικαιώματα ή τον νόμο που ψηφίσατε. </w:t>
      </w:r>
    </w:p>
    <w:p w14:paraId="04B1A5C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Πρώτον, οι παλιοί συνταξιούχοι αγρότες, δεν είχαν κανένα θέμα. Δεύτερον, σας απευθύνθηκα για τους νέους συνταξιούχους αγρότες. Πότε βγάλατε την εγκύκλιο ότι και αυτοί εντάσσονται στο 2014; Πριν δεκαπέντε μέρες. Έχουμε Ιούλιο. Από τον Ιανουάριο οι νέοι συντ</w:t>
      </w:r>
      <w:r w:rsidRPr="005D0A29">
        <w:rPr>
          <w:rFonts w:eastAsia="Times New Roman" w:cs="Times New Roman"/>
          <w:szCs w:val="24"/>
        </w:rPr>
        <w:t xml:space="preserve">αξιούχοι αγρότες δεν ήξεραν τι θα κάνουν. Μήπως νομίζετε ότι έχουν εμπιστοσύνη στις διαρροές από την πλευρά της Κυβερνήσεως; Καμμία. </w:t>
      </w:r>
    </w:p>
    <w:p w14:paraId="04B1A5C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Εγώ προσωπικά κατέθετα επανειλημμένως ερωτήσεις. Η τελευταία ήταν στις 23 Μαΐου και ακόμη δεν έχει απαντηθεί. Γι’ αυτό και</w:t>
      </w:r>
      <w:r w:rsidRPr="005D0A29">
        <w:rPr>
          <w:rFonts w:eastAsia="Times New Roman" w:cs="Times New Roman"/>
          <w:szCs w:val="24"/>
        </w:rPr>
        <w:t xml:space="preserve"> την έκανα επίκαιρη. Άρα, λοιπόν, μην λέτε ότι είμαστε αδιάβαστοί, ούτε καν καλοπροαίρετοι. </w:t>
      </w:r>
    </w:p>
    <w:p w14:paraId="04B1A5C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Από την άλλη πλευρά, μένω έκπληκτος που βάζετε τώρα έναν προγραμματισμό και λέτε ότι τον Αύγουστο θα πληρώσετε περίπου χίλιες συντάξεις, τον Σεπτέμβριο άλλες τρεις</w:t>
      </w:r>
      <w:r w:rsidRPr="005D0A29">
        <w:rPr>
          <w:rFonts w:eastAsia="Times New Roman" w:cs="Times New Roman"/>
          <w:szCs w:val="24"/>
        </w:rPr>
        <w:t xml:space="preserve"> χιλιάδες και θα ολοκληρώσετε τον Δεκέμβριο.</w:t>
      </w:r>
    </w:p>
    <w:p w14:paraId="04B1A5C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Αυτοί οι αγρότες συνταξιούχοι είναι χωρίς εισοδήματα πλέον. Το γνωρίζατε, όμως, ότι οι συνταξιούχοι αγρότες έπρεπε 1-7-2017 να πάρουν τη σύνταξη. Τι κάνετε έξι μήνες τώρα; Ποιος είναι ο προγραμματισμός; Τώρα τρέ</w:t>
      </w:r>
      <w:r w:rsidRPr="005D0A29">
        <w:rPr>
          <w:rFonts w:eastAsia="Times New Roman" w:cs="Times New Roman"/>
          <w:szCs w:val="24"/>
        </w:rPr>
        <w:t xml:space="preserve">χετε να βγάλετε σχετικές εγκυκλίους για το πώς θα βγουν οι συγκεκριμένες συντάξεις. </w:t>
      </w:r>
    </w:p>
    <w:p w14:paraId="04B1A5C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Μάλιστα, δεν υπάρχει ακόμη σαφήνεια σε σχέση με τους αγρότες που είτε έχουν διαδοχική ασφάλιση και σε άλλα ταμεία, είτε έχουν ασφάλιση και στο εξωτερικό. Καλό θα ήταν να δ</w:t>
      </w:r>
      <w:r w:rsidRPr="005D0A29">
        <w:rPr>
          <w:rFonts w:eastAsia="Times New Roman" w:cs="Times New Roman"/>
          <w:szCs w:val="24"/>
        </w:rPr>
        <w:t xml:space="preserve">ώσετε και εδώ διευκρινίσεις για να αρχίσουν να «τρέχουν» οι εργασίες από την πλευρά των αρμοδίων υπηρεσιών, μήπως προλάβετε μέσα στο 2017 να δώσετε κάποιες συντάξεις. </w:t>
      </w:r>
    </w:p>
    <w:p w14:paraId="04B1A5C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Εδώ, κύριε Υπουργέ, υπάρχει πραγματικά ένα σοβαρό κοινωνικό πρόβλημα. Το τόνισα επανειλη</w:t>
      </w:r>
      <w:r w:rsidRPr="005D0A29">
        <w:rPr>
          <w:rFonts w:eastAsia="Times New Roman" w:cs="Times New Roman"/>
          <w:szCs w:val="24"/>
        </w:rPr>
        <w:t>μμένα, γι’ αυτό και κάναμε αυτές τις επίκαιρες ερωτήσεις, τις ερωτήσεις πιο μπροστά, εδώ και δύο, τρεις μήνες. Μιλάμε για Έλληνες αγρότες, που λόγω του θολού τοπίου που επικρατούσε, αναγκάστηκαν να μεταβιβάσουν δικαιώματα και περιουσίες. Έχουν πρόβλημα επι</w:t>
      </w:r>
      <w:r w:rsidRPr="005D0A29">
        <w:rPr>
          <w:rFonts w:eastAsia="Times New Roman" w:cs="Times New Roman"/>
          <w:szCs w:val="24"/>
        </w:rPr>
        <w:t xml:space="preserve">βίωσης αυτή την στιγμή. Μεριμνήστε, τουλάχιστον, γι’ αυτές τις χιλιάδες </w:t>
      </w:r>
      <w:r w:rsidRPr="005D0A29">
        <w:rPr>
          <w:rFonts w:eastAsia="Times New Roman" w:cs="Times New Roman"/>
          <w:szCs w:val="24"/>
        </w:rPr>
        <w:lastRenderedPageBreak/>
        <w:t xml:space="preserve">αγροτών να δοθεί τάχιστα το 80% ως προκαταβολή για να μπορέσουν να επιβιώσουν και αφήστε τους σχεδιασμούς στα χαρτιά. Δεν θα σας βγουν. Εδώ θα είμαστε και πάλι. </w:t>
      </w:r>
    </w:p>
    <w:p w14:paraId="04B1A5C9" w14:textId="77777777" w:rsidR="0001266C" w:rsidRDefault="00D81D51">
      <w:pPr>
        <w:spacing w:line="600" w:lineRule="auto"/>
        <w:ind w:firstLine="709"/>
        <w:jc w:val="both"/>
        <w:rPr>
          <w:rFonts w:eastAsia="Times New Roman"/>
          <w:szCs w:val="24"/>
        </w:rPr>
      </w:pPr>
      <w:r w:rsidRPr="005D0A29">
        <w:rPr>
          <w:rFonts w:eastAsia="Times New Roman"/>
          <w:szCs w:val="24"/>
        </w:rPr>
        <w:t>Μακάρι να σας βγουν. Ό</w:t>
      </w:r>
      <w:r w:rsidRPr="005D0A29">
        <w:rPr>
          <w:rFonts w:eastAsia="Times New Roman"/>
          <w:szCs w:val="24"/>
        </w:rPr>
        <w:t>μως, γνωρίζετε πολύ καλά ότι ακόμα και σήμερα που μιλάμε, τα περιφερειακά υποκαταστήματα του πρώην ΟΓΑ δεν ξεκίνησαν καν τη διαδικασία, δεν έχουν εισαχθεί στο σύστημα ούτε καν το πόσοι είναι οι συνταξιούχοι αγρότες, δεν έχουν βγει οι σχετικές εγκύκλιοι και</w:t>
      </w:r>
      <w:r w:rsidRPr="005D0A29">
        <w:rPr>
          <w:rFonts w:eastAsia="Times New Roman"/>
          <w:szCs w:val="24"/>
        </w:rPr>
        <w:t xml:space="preserve"> τι θα γίνει με τη διαδοχική και τι γίνεται με αυτούς, που έχουν ασφαλίσεις στο εξωτερικό.</w:t>
      </w:r>
    </w:p>
    <w:p w14:paraId="04B1A5CA" w14:textId="77777777" w:rsidR="0001266C" w:rsidRDefault="00D81D51">
      <w:pPr>
        <w:spacing w:line="600" w:lineRule="auto"/>
        <w:ind w:firstLine="709"/>
        <w:jc w:val="both"/>
        <w:rPr>
          <w:rFonts w:eastAsia="Times New Roman"/>
          <w:szCs w:val="24"/>
        </w:rPr>
      </w:pPr>
      <w:r w:rsidRPr="005D0A29">
        <w:rPr>
          <w:rFonts w:eastAsia="Times New Roman"/>
          <w:szCs w:val="24"/>
        </w:rPr>
        <w:t>Πραγματικά, κάνω έκκληση γι’ αυτήν την κοινωνική ομάδα των αγροτών να μην αντιμετωπιστεί όπως ακούσαμε προηγουμένως, με τον μεγάλο αριθμό των εκκρεμών συντάξεων στις</w:t>
      </w:r>
      <w:r w:rsidRPr="005D0A29">
        <w:rPr>
          <w:rFonts w:eastAsia="Times New Roman"/>
          <w:szCs w:val="24"/>
        </w:rPr>
        <w:t xml:space="preserve"> υπόλοιπες κοινωνικές τάξεις. Εδώ, ενώ δεν υπήρχε πρόβλημα, με τον ΕΦΚΑ δημιουργείται ένα μείζον θέμα, κοινωνικό πλέον στην ελληνική περιφέρεια.</w:t>
      </w:r>
    </w:p>
    <w:p w14:paraId="04B1A5CB"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(Δημήτριος Κρεμαστινός):</w:t>
      </w:r>
      <w:r w:rsidRPr="005D0A29">
        <w:rPr>
          <w:rFonts w:eastAsia="Times New Roman"/>
          <w:szCs w:val="24"/>
        </w:rPr>
        <w:t xml:space="preserve"> Κύριε Υφυπουργέ, έχετε τον λόγο.</w:t>
      </w:r>
    </w:p>
    <w:p w14:paraId="04B1A5CC"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ΑΝΑΣΤΑΣΙΟΣ ΠΕΤΡΟΠΟΥΛΟΣ (Υφυπουργός Εργασία</w:t>
      </w:r>
      <w:r w:rsidRPr="005D0A29">
        <w:rPr>
          <w:rFonts w:eastAsia="Times New Roman"/>
          <w:b/>
          <w:szCs w:val="24"/>
        </w:rPr>
        <w:t xml:space="preserve">ς, Κοινωνικής Ασφάλισης και Κοινωνικής Αλληλεγγύης): </w:t>
      </w:r>
      <w:r w:rsidRPr="005D0A29">
        <w:rPr>
          <w:rFonts w:eastAsia="Times New Roman"/>
          <w:szCs w:val="24"/>
        </w:rPr>
        <w:t>Κύριε Τζελέπη, επειδή ενοχληθήκατε που σας είπα καλοπροαίρετο, δεν θα το κάνω ξανά, δεν θα ξαναπώ ότι είστε καλοπροαίρετος. Κατ’ αρχάς, δεν περίμενα να πείτε αυτά που είπατε στη δευτερολογία σας. Εισόδημ</w:t>
      </w:r>
      <w:r w:rsidRPr="005D0A29">
        <w:rPr>
          <w:rFonts w:eastAsia="Times New Roman"/>
          <w:szCs w:val="24"/>
        </w:rPr>
        <w:t xml:space="preserve">α μπορούν να έχουν οι αγρότες. Αγρότες ήταν, κτηνοτρόφοι ήταν, αλιείς ήταν. Μπορούν να συνεχίσουν να δουλεύουν όπως δουλεύαν και να ζουν μια χαρά, παίρνοντας και μία σύνταξη επιπλέον, προσαυξάνοντας το εισόδημά τους. Δεν υπάρχει αφαίρεση εδώ. Είναι η μόνη </w:t>
      </w:r>
      <w:r w:rsidRPr="005D0A29">
        <w:rPr>
          <w:rFonts w:eastAsia="Times New Roman"/>
          <w:szCs w:val="24"/>
        </w:rPr>
        <w:t>κατηγορία, η οποία εδώ…</w:t>
      </w:r>
    </w:p>
    <w:p w14:paraId="04B1A5C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ΜΙΧΑΗΛ ΤΖΕΛΕΠΗΣ: </w:t>
      </w:r>
      <w:r w:rsidRPr="005D0A29">
        <w:rPr>
          <w:rFonts w:eastAsia="Times New Roman"/>
          <w:szCs w:val="24"/>
        </w:rPr>
        <w:t>Γιατί δεν βγάλατε νωρίτερα την εγκύκλιο; Πέντε μήνες ήταν στον αέρα.</w:t>
      </w:r>
    </w:p>
    <w:p w14:paraId="04B1A5CE"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ΠΕΤΡΟΠΟΥΛΟΣ (Υφυπουργός Εργασίας, Κοινωνικής Ασφάλισης και Κοινωνικής Αλληλεγγύης): </w:t>
      </w:r>
      <w:r w:rsidRPr="005D0A29">
        <w:rPr>
          <w:rFonts w:eastAsia="Times New Roman"/>
          <w:szCs w:val="24"/>
        </w:rPr>
        <w:t>Ακούστε, κύριε Τζελέπη. Εσείς και οι άλλοι συνάδελφ</w:t>
      </w:r>
      <w:r w:rsidRPr="005D0A29">
        <w:rPr>
          <w:rFonts w:eastAsia="Times New Roman"/>
          <w:szCs w:val="24"/>
        </w:rPr>
        <w:t xml:space="preserve">οί σας από την Αντιπολίτευση φροντίζετε να διασπείρετε σε όλη τη χώρα την ψευδή είδηση ότι πρόκειται να </w:t>
      </w:r>
      <w:proofErr w:type="spellStart"/>
      <w:r w:rsidRPr="005D0A29">
        <w:rPr>
          <w:rFonts w:eastAsia="Times New Roman"/>
          <w:szCs w:val="24"/>
        </w:rPr>
        <w:t>περικοπούν</w:t>
      </w:r>
      <w:proofErr w:type="spellEnd"/>
      <w:r w:rsidRPr="005D0A29">
        <w:rPr>
          <w:rFonts w:eastAsia="Times New Roman"/>
          <w:szCs w:val="24"/>
        </w:rPr>
        <w:t xml:space="preserve"> οι συντάξεις, παρά τις </w:t>
      </w:r>
      <w:r w:rsidRPr="005D0A29">
        <w:rPr>
          <w:rFonts w:eastAsia="Times New Roman"/>
          <w:szCs w:val="24"/>
        </w:rPr>
        <w:lastRenderedPageBreak/>
        <w:t xml:space="preserve">επανειλημμένες δικές μου διαβεβαιώσεις ότι δεν πρόκειται να </w:t>
      </w:r>
      <w:proofErr w:type="spellStart"/>
      <w:r w:rsidRPr="005D0A29">
        <w:rPr>
          <w:rFonts w:eastAsia="Times New Roman"/>
          <w:szCs w:val="24"/>
        </w:rPr>
        <w:t>περικοπούν</w:t>
      </w:r>
      <w:proofErr w:type="spellEnd"/>
      <w:r w:rsidRPr="005D0A29">
        <w:rPr>
          <w:rFonts w:eastAsia="Times New Roman"/>
          <w:szCs w:val="24"/>
        </w:rPr>
        <w:t xml:space="preserve"> και πως δεν υπάρχει ζήτημα συσχετισμού των δικα</w:t>
      </w:r>
      <w:r w:rsidRPr="005D0A29">
        <w:rPr>
          <w:rFonts w:eastAsia="Times New Roman"/>
          <w:szCs w:val="24"/>
        </w:rPr>
        <w:t xml:space="preserve">ιωμάτων με τις συντάξεις. </w:t>
      </w:r>
    </w:p>
    <w:p w14:paraId="04B1A5CF" w14:textId="77777777" w:rsidR="0001266C" w:rsidRDefault="00D81D51">
      <w:pPr>
        <w:spacing w:line="600" w:lineRule="auto"/>
        <w:ind w:firstLine="709"/>
        <w:jc w:val="both"/>
        <w:rPr>
          <w:rFonts w:eastAsia="Times New Roman"/>
          <w:szCs w:val="24"/>
        </w:rPr>
      </w:pPr>
      <w:r w:rsidRPr="005D0A29">
        <w:rPr>
          <w:rFonts w:eastAsia="Times New Roman"/>
          <w:szCs w:val="24"/>
        </w:rPr>
        <w:t>Ο υπεύθυνος να δεσμεύεται είμαι εγώ, δεν είστε εσείς. Όμως, η δική μου φωνή κρυβόταν από τον ελληνικό λαό. Δεν ακούστηκε πουθενά. Ακουγόταν η δική σας και όλων όσων φρόντιζαν να σπέρνουν τον πανικό και να προκαλούν αυτήν τη ζημιά</w:t>
      </w:r>
      <w:r w:rsidRPr="005D0A29">
        <w:rPr>
          <w:rFonts w:eastAsia="Times New Roman"/>
          <w:szCs w:val="24"/>
        </w:rPr>
        <w:t>. Με αυτόν τον τρόπο δήλωνα τη θλίψη μου και την οργή μου σε άλλες τοποθετήσεις μου, γιατί προκαλείτε τέτοια ζημιά σ’ αυτόν τον κόσμο και παραποιείτε την αλήθεια και τους ωθείτε στο να μην κάνουν δηλώσεις. Και τώρα έρχεστε και διαμαρτύρεστε γιατί τους παρα</w:t>
      </w:r>
      <w:r w:rsidRPr="005D0A29">
        <w:rPr>
          <w:rFonts w:eastAsia="Times New Roman"/>
          <w:szCs w:val="24"/>
        </w:rPr>
        <w:t>πλανήσατε -μάλλον πολλούς, δεν ξέρω, εσείς ξέρετε πόσους- και δεν έκαναν δηλώσεις. Και ρωτάτε εμένα γιατί δεν έκαναν. Γιατί εσείς τους λέγατε ψέματα. Γι’ αυτό δεν έκαναν.</w:t>
      </w:r>
    </w:p>
    <w:p w14:paraId="04B1A5D0" w14:textId="77777777" w:rsidR="0001266C" w:rsidRDefault="00D81D51">
      <w:pPr>
        <w:spacing w:line="600" w:lineRule="auto"/>
        <w:ind w:firstLine="709"/>
        <w:jc w:val="both"/>
        <w:rPr>
          <w:rFonts w:eastAsia="Times New Roman"/>
          <w:szCs w:val="24"/>
        </w:rPr>
      </w:pPr>
      <w:r w:rsidRPr="005D0A29">
        <w:rPr>
          <w:rFonts w:eastAsia="Times New Roman"/>
          <w:szCs w:val="24"/>
        </w:rPr>
        <w:t>Το 80% δεν θα το δώσουμε. Θα δώσουμε το 100%. Και θα δώσουμε το 100% ο κόσμος να χαλά</w:t>
      </w:r>
      <w:r w:rsidRPr="005D0A29">
        <w:rPr>
          <w:rFonts w:eastAsia="Times New Roman"/>
          <w:szCs w:val="24"/>
        </w:rPr>
        <w:t xml:space="preserve">σει μέχρι το τέλος του χρόνου. Όπως το έκανε ο πρώην ΟΓΑ, αυτό θα γίνει και τώρα με τον ΕΦΚΑ. Υπάρχει υποχρέωση απέναντι στους ασφαλισμένους μας να κάνουμε σωστά τη δουλειά μας, με τα νέα συστήματα και </w:t>
      </w:r>
      <w:r w:rsidRPr="005D0A29">
        <w:rPr>
          <w:rFonts w:eastAsia="Times New Roman"/>
          <w:szCs w:val="24"/>
        </w:rPr>
        <w:lastRenderedPageBreak/>
        <w:t>τους νέους υπολογισμούς. Και θα επιστραφούν τα ποσά πο</w:t>
      </w:r>
      <w:r w:rsidRPr="005D0A29">
        <w:rPr>
          <w:rFonts w:eastAsia="Times New Roman"/>
          <w:szCs w:val="24"/>
        </w:rPr>
        <w:t xml:space="preserve">υ κατέβαλλαν μέσα στο 2017, ως </w:t>
      </w:r>
      <w:proofErr w:type="spellStart"/>
      <w:r w:rsidRPr="005D0A29">
        <w:rPr>
          <w:rFonts w:eastAsia="Times New Roman"/>
          <w:szCs w:val="24"/>
        </w:rPr>
        <w:t>αχρεωστήτως</w:t>
      </w:r>
      <w:proofErr w:type="spellEnd"/>
      <w:r w:rsidRPr="005D0A29">
        <w:rPr>
          <w:rFonts w:eastAsia="Times New Roman"/>
          <w:szCs w:val="24"/>
        </w:rPr>
        <w:t xml:space="preserve"> καταβληθέντα, σε όλους τους αγρότες που δικαιούνται σύνταξη μέσα στο 2017 ως ασφαλισμένοι του 1950. Θα επιστραφεί, λοιπόν, και αυτό το ποσό για όσους κατέβαλλαν αυτό το ποσό μέσα στο 2017.</w:t>
      </w:r>
    </w:p>
    <w:p w14:paraId="04B1A5D1" w14:textId="77777777" w:rsidR="0001266C" w:rsidRDefault="00D81D51">
      <w:pPr>
        <w:spacing w:line="600" w:lineRule="auto"/>
        <w:ind w:firstLine="709"/>
        <w:jc w:val="both"/>
        <w:rPr>
          <w:rFonts w:eastAsia="Times New Roman"/>
          <w:szCs w:val="24"/>
        </w:rPr>
      </w:pPr>
      <w:r w:rsidRPr="005D0A29">
        <w:rPr>
          <w:rFonts w:eastAsia="Times New Roman"/>
          <w:szCs w:val="24"/>
        </w:rPr>
        <w:t>Ακούστε και την άλλη καλ</w:t>
      </w:r>
      <w:r w:rsidRPr="005D0A29">
        <w:rPr>
          <w:rFonts w:eastAsia="Times New Roman"/>
          <w:szCs w:val="24"/>
        </w:rPr>
        <w:t>ή είδηση και υποστηρίξτε, επιτέλους, τα καλά πράγματα που κάνουμε.</w:t>
      </w:r>
    </w:p>
    <w:p w14:paraId="04B1A5D2" w14:textId="77777777" w:rsidR="0001266C" w:rsidRDefault="00D81D51">
      <w:pPr>
        <w:spacing w:line="600" w:lineRule="auto"/>
        <w:ind w:firstLine="709"/>
        <w:jc w:val="both"/>
        <w:rPr>
          <w:rFonts w:eastAsia="Times New Roman"/>
          <w:szCs w:val="24"/>
        </w:rPr>
      </w:pPr>
      <w:r w:rsidRPr="005D0A29">
        <w:rPr>
          <w:rFonts w:eastAsia="Times New Roman"/>
          <w:szCs w:val="24"/>
        </w:rPr>
        <w:t>Η ταλαιπωρία των ασφαλισμένων που ζητούσαν σύνταξη ως αγρότες και τους τις έκοβε ο ΟΓΑ στο παρελθόν, διότι δεν έβλεπε στο σχετικό φύλλο της εφορίας ότι δηλώθηκε εισόδημα αγροτικό ή κτηνοτρο</w:t>
      </w:r>
      <w:r w:rsidRPr="005D0A29">
        <w:rPr>
          <w:rFonts w:eastAsia="Times New Roman"/>
          <w:szCs w:val="24"/>
        </w:rPr>
        <w:t>φικό, τελείωσε. Με την τυπική ασφάλιση λαμβάνουν όλοι σύνταξη. Τέλειωσε αυτή η περιπέτεια και πρέπει να δούμε πώς θα λύσουμε και τα προβλήματα που η πολιτική των προηγούμενων ετών δημιουργούσε σε αυτούς τους ανθρώπους.</w:t>
      </w:r>
    </w:p>
    <w:p w14:paraId="04B1A5D3" w14:textId="77777777" w:rsidR="0001266C" w:rsidRDefault="00D81D51">
      <w:pPr>
        <w:spacing w:line="600" w:lineRule="auto"/>
        <w:ind w:firstLine="709"/>
        <w:jc w:val="both"/>
        <w:rPr>
          <w:rFonts w:eastAsia="Times New Roman"/>
          <w:szCs w:val="24"/>
        </w:rPr>
      </w:pPr>
      <w:r w:rsidRPr="005D0A29">
        <w:rPr>
          <w:rFonts w:eastAsia="Times New Roman"/>
          <w:szCs w:val="24"/>
        </w:rPr>
        <w:t>Συνεπώς, κύριε Τζελέπη, η ερώτησή σας</w:t>
      </w:r>
      <w:r w:rsidRPr="005D0A29">
        <w:rPr>
          <w:rFonts w:eastAsia="Times New Roman"/>
          <w:szCs w:val="24"/>
        </w:rPr>
        <w:t xml:space="preserve"> το μόνο καλό, που έκανε είναι να μάθουν για μια φορά ακόμη οι ασφαλισμένοι του πρώην ΟΓΑ τα καλά νέα, τα οποία ανέφερα από τούτο το Βήμα και ελπίζω τα μέσα ενημέρωσης να τα προβάλλουν. Ελπίζω! Κι αν καταδείξουν και τα ψεύδη σας, που έχετε την ευθύνη για ό</w:t>
      </w:r>
      <w:r w:rsidRPr="005D0A29">
        <w:rPr>
          <w:rFonts w:eastAsia="Times New Roman"/>
          <w:szCs w:val="24"/>
        </w:rPr>
        <w:t xml:space="preserve">λα όσα συνέβησαν για όσους δεν κάνουν δηλώσεις, θα τις </w:t>
      </w:r>
      <w:r w:rsidRPr="005D0A29">
        <w:rPr>
          <w:rFonts w:eastAsia="Times New Roman"/>
          <w:szCs w:val="24"/>
        </w:rPr>
        <w:lastRenderedPageBreak/>
        <w:t>κάνουν του χρόνο. Ελπίζω να μην έχασαν πολλά οι άνθρωποι με τη ζημία που τους προκαλέσατε.</w:t>
      </w:r>
    </w:p>
    <w:p w14:paraId="04B1A5D4" w14:textId="77777777" w:rsidR="0001266C" w:rsidRDefault="00D81D51">
      <w:pPr>
        <w:spacing w:line="600" w:lineRule="auto"/>
        <w:ind w:firstLine="709"/>
        <w:jc w:val="both"/>
        <w:rPr>
          <w:rFonts w:eastAsia="Times New Roman"/>
          <w:szCs w:val="24"/>
        </w:rPr>
      </w:pPr>
      <w:r w:rsidRPr="005D0A29">
        <w:rPr>
          <w:rFonts w:eastAsia="Times New Roman"/>
          <w:szCs w:val="24"/>
        </w:rPr>
        <w:t>Σας ευχαριστώ.</w:t>
      </w:r>
    </w:p>
    <w:p w14:paraId="04B1A5D5"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(Δημήτριος Κρεμαστινός): </w:t>
      </w:r>
      <w:r w:rsidRPr="005D0A29">
        <w:rPr>
          <w:rFonts w:eastAsia="Times New Roman" w:cs="Times New Roman"/>
          <w:szCs w:val="24"/>
        </w:rPr>
        <w:t>Προχωρούμε στη δεύτερη με αριθμό 1206/11-7-2017 επίκαιρη ερ</w:t>
      </w:r>
      <w:r w:rsidRPr="005D0A29">
        <w:rPr>
          <w:rFonts w:eastAsia="Times New Roman" w:cs="Times New Roman"/>
          <w:szCs w:val="24"/>
        </w:rPr>
        <w:t xml:space="preserve">ώτηση δεύτερου κύκλου του Βουλευτή Έβρου της Νέας Δημοκρατίας κ. </w:t>
      </w:r>
      <w:r w:rsidRPr="005D0A29">
        <w:rPr>
          <w:rFonts w:eastAsia="Times New Roman" w:cs="Times New Roman"/>
          <w:bCs/>
          <w:szCs w:val="24"/>
        </w:rPr>
        <w:t xml:space="preserve">Αναστασίου </w:t>
      </w:r>
      <w:proofErr w:type="spellStart"/>
      <w:r w:rsidRPr="005D0A29">
        <w:rPr>
          <w:rFonts w:eastAsia="Times New Roman" w:cs="Times New Roman"/>
          <w:bCs/>
          <w:szCs w:val="24"/>
        </w:rPr>
        <w:t>Δημοσχάκη</w:t>
      </w:r>
      <w:proofErr w:type="spellEnd"/>
      <w:r w:rsidRPr="005D0A29">
        <w:rPr>
          <w:rFonts w:eastAsia="Times New Roman" w:cs="Times New Roman"/>
          <w:szCs w:val="24"/>
        </w:rPr>
        <w:t xml:space="preserve"> προς τον Υπουργό </w:t>
      </w:r>
      <w:r w:rsidRPr="005D0A29">
        <w:rPr>
          <w:rFonts w:eastAsia="Times New Roman" w:cs="Times New Roman"/>
          <w:bCs/>
          <w:szCs w:val="24"/>
        </w:rPr>
        <w:t xml:space="preserve">Αγροτικής Ανάπτυξης και Τροφίμων </w:t>
      </w:r>
      <w:r w:rsidRPr="005D0A29">
        <w:rPr>
          <w:rFonts w:eastAsia="Times New Roman" w:cs="Times New Roman"/>
          <w:szCs w:val="24"/>
        </w:rPr>
        <w:t>με θέμα: «Σοβαρά προβλήματα λειτουργίας των ΤΟΕΒ (Τοπικός Οργανισμός Εγγείων Βελτιώσεων) - ΓΟΕΒ (Γενικός Οργανισμός Εγγε</w:t>
      </w:r>
      <w:r w:rsidRPr="005D0A29">
        <w:rPr>
          <w:rFonts w:eastAsia="Times New Roman" w:cs="Times New Roman"/>
          <w:szCs w:val="24"/>
        </w:rPr>
        <w:t>ίων Βελτιώσεων)».</w:t>
      </w:r>
    </w:p>
    <w:p w14:paraId="04B1A5D6"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Στην ερώτηση του κ. </w:t>
      </w:r>
      <w:proofErr w:type="spellStart"/>
      <w:r w:rsidRPr="005D0A29">
        <w:rPr>
          <w:rFonts w:eastAsia="Times New Roman" w:cs="Times New Roman"/>
          <w:szCs w:val="24"/>
        </w:rPr>
        <w:t>Δημοσχάκη</w:t>
      </w:r>
      <w:proofErr w:type="spellEnd"/>
      <w:r w:rsidRPr="005D0A29">
        <w:rPr>
          <w:rFonts w:eastAsia="Times New Roman" w:cs="Times New Roman"/>
          <w:szCs w:val="24"/>
        </w:rPr>
        <w:t xml:space="preserve"> θα απαντήσει ο Υφυπουργός Αγροτικής Ανάπτυξης και Τροφίμων κ. Βασίλειος Κόκκαλης. </w:t>
      </w:r>
    </w:p>
    <w:p w14:paraId="04B1A5D7"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Ορίστε, κύριε </w:t>
      </w:r>
      <w:proofErr w:type="spellStart"/>
      <w:r w:rsidRPr="005D0A29">
        <w:rPr>
          <w:rFonts w:eastAsia="Times New Roman" w:cs="Times New Roman"/>
          <w:szCs w:val="24"/>
        </w:rPr>
        <w:t>Δημοσχάκη</w:t>
      </w:r>
      <w:proofErr w:type="spellEnd"/>
      <w:r w:rsidRPr="005D0A29">
        <w:rPr>
          <w:rFonts w:eastAsia="Times New Roman" w:cs="Times New Roman"/>
          <w:szCs w:val="24"/>
        </w:rPr>
        <w:t xml:space="preserve">, έχετε τον λόγο. </w:t>
      </w:r>
    </w:p>
    <w:p w14:paraId="04B1A5D8"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t xml:space="preserve">ΑΝΑΣΤΑΣΙΟΣ (ΤΑΣΟΣ) ΔΗΜΟΣΧΑΚΗΣ: </w:t>
      </w:r>
      <w:r w:rsidRPr="005D0A29">
        <w:rPr>
          <w:rFonts w:eastAsia="Times New Roman" w:cs="Times New Roman"/>
          <w:szCs w:val="24"/>
        </w:rPr>
        <w:t xml:space="preserve">Ευχαριστώ, κύριε Πρόεδρε. </w:t>
      </w:r>
    </w:p>
    <w:p w14:paraId="04B1A5D9"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Κύριε Υφυπουργέ, τα </w:t>
      </w:r>
      <w:proofErr w:type="spellStart"/>
      <w:r w:rsidRPr="005D0A29">
        <w:rPr>
          <w:rFonts w:eastAsia="Times New Roman" w:cs="Times New Roman"/>
          <w:szCs w:val="24"/>
        </w:rPr>
        <w:t>πλημμ</w:t>
      </w:r>
      <w:r w:rsidRPr="005D0A29">
        <w:rPr>
          <w:rFonts w:eastAsia="Times New Roman" w:cs="Times New Roman"/>
          <w:szCs w:val="24"/>
        </w:rPr>
        <w:t>υρικά</w:t>
      </w:r>
      <w:proofErr w:type="spellEnd"/>
      <w:r w:rsidRPr="005D0A29">
        <w:rPr>
          <w:rFonts w:eastAsia="Times New Roman" w:cs="Times New Roman"/>
          <w:szCs w:val="24"/>
        </w:rPr>
        <w:t xml:space="preserve"> φαινόμενα του 2014-2015 στον Έβρο προκάλεσαν μεγάλες ζημιές, μεγάλες καταστροφές, οι οποίες πραγματικά ήταν πρωτόγνωρες, αφού η περιοχή μας είχε να αντιμετωπίσει παρόμοιες εδώ και τριάντα χρόνια. </w:t>
      </w:r>
    </w:p>
    <w:p w14:paraId="04B1A5DA"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Οι τοπικές αρχές στο σύνολό τους, μαζί με τους κατοίκ</w:t>
      </w:r>
      <w:r w:rsidRPr="005D0A29">
        <w:rPr>
          <w:rFonts w:eastAsia="Times New Roman" w:cs="Times New Roman"/>
          <w:szCs w:val="24"/>
        </w:rPr>
        <w:t xml:space="preserve">ους, κινητοποιήθηκαν άμεσα. Εξασφάλισαν τις απαιτούμενες πιστώσεις και αποκατέστησαν τις ζημιές που πραγματικά ήταν καίριες σε ό,τι αφορά τα αναχώματα τόσο κατά μήκος του ποταμού Έβρου όσο και κατά μήκος των παραποτάμων του </w:t>
      </w:r>
      <w:proofErr w:type="spellStart"/>
      <w:r w:rsidRPr="005D0A29">
        <w:rPr>
          <w:rFonts w:eastAsia="Times New Roman" w:cs="Times New Roman"/>
          <w:szCs w:val="24"/>
        </w:rPr>
        <w:t>Άρδα</w:t>
      </w:r>
      <w:proofErr w:type="spellEnd"/>
      <w:r w:rsidRPr="005D0A29">
        <w:rPr>
          <w:rFonts w:eastAsia="Times New Roman" w:cs="Times New Roman"/>
          <w:szCs w:val="24"/>
        </w:rPr>
        <w:t xml:space="preserve"> και </w:t>
      </w:r>
      <w:proofErr w:type="spellStart"/>
      <w:r w:rsidRPr="005D0A29">
        <w:rPr>
          <w:rFonts w:eastAsia="Times New Roman" w:cs="Times New Roman"/>
          <w:szCs w:val="24"/>
        </w:rPr>
        <w:t>Ερυθροπόταμου</w:t>
      </w:r>
      <w:proofErr w:type="spellEnd"/>
      <w:r w:rsidRPr="005D0A29">
        <w:rPr>
          <w:rFonts w:eastAsia="Times New Roman" w:cs="Times New Roman"/>
          <w:szCs w:val="24"/>
        </w:rPr>
        <w:t xml:space="preserve"> του Διδυμ</w:t>
      </w:r>
      <w:r w:rsidRPr="005D0A29">
        <w:rPr>
          <w:rFonts w:eastAsia="Times New Roman" w:cs="Times New Roman"/>
          <w:szCs w:val="24"/>
        </w:rPr>
        <w:t xml:space="preserve">ότειχου. </w:t>
      </w:r>
    </w:p>
    <w:p w14:paraId="04B1A5DB"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Τα έντονα, όμως, καιρικά φαινόμενα κατέστρεψαν και υποδομές γύρω από το αρδευτικό μας σύστημα, αλλά ταυτόχρονα κατέστρεψαν, με φερτά υλικά, ολόκληρες καλλιεργήσιμες εκτάσεις. Επίσης, με φερτά υλικά γέμισαν όλα τα κανάλια, τα οποία, ως γνωστό, χρη</w:t>
      </w:r>
      <w:r w:rsidRPr="005D0A29">
        <w:rPr>
          <w:rFonts w:eastAsia="Times New Roman" w:cs="Times New Roman"/>
          <w:szCs w:val="24"/>
        </w:rPr>
        <w:t xml:space="preserve">σιμοποιούνται για τις αρδεύσιμες γαίες. </w:t>
      </w:r>
    </w:p>
    <w:p w14:paraId="04B1A5DC"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Οι κατά τόπους ΤΟΕΒ και ΓΟΕΒ, δηλαδή οι Τοπικοί Οργανισμοί Εγγείων Βελτιώσεων -για αυτούς που μας παρακολουθούν- και ο Γενικός Οργανισμός Εγγείων Βελτιώσεων της Ορε</w:t>
      </w:r>
      <w:r w:rsidRPr="005D0A29">
        <w:rPr>
          <w:rFonts w:eastAsia="Times New Roman" w:cs="Times New Roman"/>
          <w:szCs w:val="24"/>
        </w:rPr>
        <w:lastRenderedPageBreak/>
        <w:t>στιάδας σήκωσαν το βάρος της αποκατάστασης της κατα</w:t>
      </w:r>
      <w:r w:rsidRPr="005D0A29">
        <w:rPr>
          <w:rFonts w:eastAsia="Times New Roman" w:cs="Times New Roman"/>
          <w:szCs w:val="24"/>
        </w:rPr>
        <w:t xml:space="preserve">στροφής, που υπέστησαν οι υποδομές των περιοχών αυτών, χωρίς, όμως, αποτέλεσμα στο σύνολό τους. </w:t>
      </w:r>
    </w:p>
    <w:p w14:paraId="04B1A5DD"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Η φορολογική και </w:t>
      </w:r>
      <w:proofErr w:type="spellStart"/>
      <w:r w:rsidRPr="005D0A29">
        <w:rPr>
          <w:rFonts w:eastAsia="Times New Roman" w:cs="Times New Roman"/>
          <w:szCs w:val="24"/>
        </w:rPr>
        <w:t>φοροληστρική</w:t>
      </w:r>
      <w:proofErr w:type="spellEnd"/>
      <w:r w:rsidRPr="005D0A29">
        <w:rPr>
          <w:rFonts w:eastAsia="Times New Roman" w:cs="Times New Roman"/>
          <w:szCs w:val="24"/>
        </w:rPr>
        <w:t xml:space="preserve"> επιδρομή, που πραγματικά έχετε εξαπολύσει στα αγροτικά εισοδήματα, έχει ως αποτέλεσμα να αδυνατεί ο αγροτικός κόσμος να ανταποκρι</w:t>
      </w:r>
      <w:r w:rsidRPr="005D0A29">
        <w:rPr>
          <w:rFonts w:eastAsia="Times New Roman" w:cs="Times New Roman"/>
          <w:szCs w:val="24"/>
        </w:rPr>
        <w:t xml:space="preserve">θεί στην πληρωμή των εισφορών. Οι ΤΟΕΒ και ΓΟΕΒ είναι πλέον αποδυναμωμένοι, καθώς η πηγή των εσόδων τους είναι οι αγροτικές εισφορές. Αυτό έχει ως συνέπεια να μην μπορούν να ανταποκριθούν στις υποχρεώσεις τους και επίσης, να μην μπορούν να πληρώσουν τα </w:t>
      </w:r>
      <w:proofErr w:type="spellStart"/>
      <w:r w:rsidRPr="005D0A29">
        <w:rPr>
          <w:rFonts w:eastAsia="Times New Roman" w:cs="Times New Roman"/>
          <w:szCs w:val="24"/>
        </w:rPr>
        <w:t>χρω</w:t>
      </w:r>
      <w:r w:rsidRPr="005D0A29">
        <w:rPr>
          <w:rFonts w:eastAsia="Times New Roman" w:cs="Times New Roman"/>
          <w:szCs w:val="24"/>
        </w:rPr>
        <w:t>στούμενα</w:t>
      </w:r>
      <w:proofErr w:type="spellEnd"/>
      <w:r w:rsidRPr="005D0A29">
        <w:rPr>
          <w:rFonts w:eastAsia="Times New Roman" w:cs="Times New Roman"/>
          <w:szCs w:val="24"/>
        </w:rPr>
        <w:t xml:space="preserve"> στη ΔΕΗ. Υπάρχει κίνδυνος διακοπής ηλεκτροδότησης. </w:t>
      </w:r>
    </w:p>
    <w:p w14:paraId="04B1A5DE"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Άλλωστε, σας είχα κάνει και γραπτή ερώτηση, όπου στη γραπτή απάντηση που μας δώσατε, μας πληροφορήσατε ότι το Υπουργείο Αγροτικής Ανάπτυξης μπορεί να ενισχύει οικονομικά αυτούς τους οργανισμούς κ</w:t>
      </w:r>
      <w:r w:rsidRPr="005D0A29">
        <w:rPr>
          <w:rFonts w:eastAsia="Times New Roman" w:cs="Times New Roman"/>
          <w:szCs w:val="24"/>
        </w:rPr>
        <w:t xml:space="preserve">αι κυρίως τις παραμεθόριες περιοχές, σε ό,τι αφορά τη συντήρηση, τη διοίκηση, την εποπτεία και την αποκατάσταση των ζημιών. </w:t>
      </w:r>
    </w:p>
    <w:p w14:paraId="04B1A5DF"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Δυστυχώς, όμως, μέχρι σήμερα δεν έχετε προβεί σε ενέργειες. Οφείλετε να μας πείτε, λοιπόν, σε ποιες πρωτοβουλίες θα </w:t>
      </w:r>
      <w:r w:rsidRPr="005D0A29">
        <w:rPr>
          <w:rFonts w:eastAsia="Times New Roman" w:cs="Times New Roman"/>
          <w:szCs w:val="24"/>
        </w:rPr>
        <w:lastRenderedPageBreak/>
        <w:t>προχωρήσετε για τη χρηματοδότηση των ΤΟΕΒ και ΓΟΕΒ και τι θα κάνετε με το θέμα των ληξιπρόθεσμων οφειλών προς τη ΔΕΗ. Υπάρχει σχεδιασμός για</w:t>
      </w:r>
      <w:r w:rsidRPr="005D0A29">
        <w:rPr>
          <w:rFonts w:eastAsia="Times New Roman" w:cs="Times New Roman"/>
          <w:szCs w:val="24"/>
        </w:rPr>
        <w:t xml:space="preserve"> την αποκατάσταση των υποδομών, των καναλιών, των φραγμάτων, καθώς επίσης και των αγροτεμαχίων, τα οποία έχουν αμμολόφους; Μάλιστα, </w:t>
      </w:r>
      <w:proofErr w:type="spellStart"/>
      <w:r w:rsidRPr="005D0A29">
        <w:rPr>
          <w:rFonts w:eastAsia="Times New Roman" w:cs="Times New Roman"/>
          <w:szCs w:val="24"/>
        </w:rPr>
        <w:t>στo</w:t>
      </w:r>
      <w:proofErr w:type="spellEnd"/>
      <w:r w:rsidRPr="005D0A29">
        <w:rPr>
          <w:rFonts w:eastAsia="Times New Roman" w:cs="Times New Roman"/>
          <w:szCs w:val="24"/>
        </w:rPr>
        <w:t xml:space="preserve"> Σουφλί είναι εμφανείς για όποιον περνάει από την περιοχή μας. </w:t>
      </w:r>
    </w:p>
    <w:p w14:paraId="04B1A5E0"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Ευχαριστώ, κύριε Πρόεδρε. </w:t>
      </w:r>
    </w:p>
    <w:p w14:paraId="04B1A5E1"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t>ΠΡΟΕΔΡΕΥΩΝ (Δημήτριος Κρεμαστι</w:t>
      </w:r>
      <w:r w:rsidRPr="005D0A29">
        <w:rPr>
          <w:rFonts w:eastAsia="Times New Roman" w:cs="Times New Roman"/>
          <w:b/>
          <w:szCs w:val="24"/>
        </w:rPr>
        <w:t xml:space="preserve">νός): </w:t>
      </w:r>
      <w:r w:rsidRPr="005D0A29">
        <w:rPr>
          <w:rFonts w:eastAsia="Times New Roman" w:cs="Times New Roman"/>
          <w:szCs w:val="24"/>
        </w:rPr>
        <w:t xml:space="preserve">Ορίστε, κύριε Υφυπουργέ, έχετε τον λόγο. </w:t>
      </w:r>
    </w:p>
    <w:p w14:paraId="04B1A5E2"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t xml:space="preserve">ΒΑΣΙΛΕΙΟΣ ΚΟΚΚΑΛΗΣ (Υφυπουργός Αγροτικής Ανάπτυξης και Τροφίμων): </w:t>
      </w:r>
      <w:r w:rsidRPr="005D0A29">
        <w:rPr>
          <w:rFonts w:eastAsia="Times New Roman" w:cs="Times New Roman"/>
          <w:szCs w:val="24"/>
        </w:rPr>
        <w:t xml:space="preserve">Κύριε Βουλευτά, όπως πολύ καλά γνωρίζετε, τα έργα των εγγείων βελτιώσεων ανήκουν αποκλειστικά στην αρμοδιότητα του ελληνικού δημοσίου μέσω των Υπουργείων Αγροτικής Ανάπτυξης και Τροφίμων, αλλά και του Υπουργείου Υποδομών και Μεταφορών. </w:t>
      </w:r>
    </w:p>
    <w:p w14:paraId="04B1A5E3"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Το συγκεκριμένο Υπο</w:t>
      </w:r>
      <w:r w:rsidRPr="005D0A29">
        <w:rPr>
          <w:rFonts w:eastAsia="Times New Roman" w:cs="Times New Roman"/>
          <w:szCs w:val="24"/>
        </w:rPr>
        <w:t xml:space="preserve">υργείο μέσω των φορέων των Οργανισμών Εγγείων Βελτιώσεων έχουν την ευθύνη για τη λειτουργία, τη συντήρηση των έργων. Οι δαπάνες για τη λειτουργία και </w:t>
      </w:r>
      <w:r w:rsidRPr="005D0A29">
        <w:rPr>
          <w:rFonts w:eastAsia="Times New Roman" w:cs="Times New Roman"/>
          <w:szCs w:val="24"/>
        </w:rPr>
        <w:lastRenderedPageBreak/>
        <w:t xml:space="preserve">τη συντήρηση καλύπτονται μέσω των ανταποδοτικών αρδευτικών τελών από τους ωφελούμενους. </w:t>
      </w:r>
    </w:p>
    <w:p w14:paraId="04B1A5E4"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Κατ’ αρχάς, να ξε</w:t>
      </w:r>
      <w:r w:rsidRPr="005D0A29">
        <w:rPr>
          <w:rFonts w:eastAsia="Times New Roman" w:cs="Times New Roman"/>
          <w:szCs w:val="24"/>
        </w:rPr>
        <w:t xml:space="preserve">καθαρίσουμε λίγο όσον αφορά στις ζημιές που, πράγματι, ήταν πολύ μεγάλες και εκτεταμένες το 2014-2015. Στις καλλιέργειες είναι αρμόδιος ο ΕΛΓΑ. Όσον αφορά στη ΔΕΗ, οι Οργανισμοί Εγγείων Βελτιώσεων υπάγονται στο αγροτικό μειωμένο τιμολόγιο. </w:t>
      </w:r>
    </w:p>
    <w:p w14:paraId="04B1A5E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Και όσοι Οργανι</w:t>
      </w:r>
      <w:r w:rsidRPr="005D0A29">
        <w:rPr>
          <w:rFonts w:eastAsia="Times New Roman" w:cs="Times New Roman"/>
          <w:szCs w:val="24"/>
        </w:rPr>
        <w:t>σμοί Εγγείων Βελτιώσεων έχουν αιτηθεί τον διακανονισμό των οφειλών, τον έχουν πετύχει με τη ΔΕΗ, όσον αφορά, δηλαδή, τη διακοπή της ηλεκτροδότησης.</w:t>
      </w:r>
    </w:p>
    <w:p w14:paraId="04B1A5E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Πάμε να δούμε τι έχει κάνει το 2015 και το 2016 το Υπουργείο Αγροτικής Ανάπτυξης και Τροφίμων και η αρμόδια </w:t>
      </w:r>
      <w:r w:rsidRPr="005D0A29">
        <w:rPr>
          <w:rFonts w:eastAsia="Times New Roman" w:cs="Times New Roman"/>
          <w:szCs w:val="24"/>
        </w:rPr>
        <w:t>διεύθυνση για την αποκατάσταση των ζημιών και τι πρόκειται να κάνει.</w:t>
      </w:r>
    </w:p>
    <w:p w14:paraId="04B1A5E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Κατ’ αρχάς με σχετικό έγγραφο της αρμόδιας διεύθυνσης υπενθυμίζεται ότι το 2016 το Υπουργείο μεριμνά για την έκδοση αποφάσεων συμμετοχής του δημοσίου στις δαπάνες διοίκησης, λειτουργίας κ</w:t>
      </w:r>
      <w:r w:rsidRPr="005D0A29">
        <w:rPr>
          <w:rFonts w:eastAsia="Times New Roman" w:cs="Times New Roman"/>
          <w:szCs w:val="24"/>
        </w:rPr>
        <w:t xml:space="preserve">αι συντήρησης των εγγειοβελτιωτικών έργων δικαιοδοσίας των ΟΕΒ, όταν το έργο βρίσκεται σε περίοδο ανάπτυξης </w:t>
      </w:r>
      <w:r w:rsidRPr="005D0A29">
        <w:rPr>
          <w:rFonts w:eastAsia="Times New Roman" w:cs="Times New Roman"/>
          <w:szCs w:val="24"/>
        </w:rPr>
        <w:lastRenderedPageBreak/>
        <w:t>ή στις παραμεθόριες περιοχές, καθώς και για τη συμμετοχή του δημοσίου στις δαπάνες αποκατάστασης των ζημιών από πλημμύρες ή άλλη αιτία.</w:t>
      </w:r>
    </w:p>
    <w:p w14:paraId="04B1A5E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Σε αυτό το π</w:t>
      </w:r>
      <w:r w:rsidRPr="005D0A29">
        <w:rPr>
          <w:rFonts w:eastAsia="Times New Roman" w:cs="Times New Roman"/>
          <w:szCs w:val="24"/>
        </w:rPr>
        <w:t xml:space="preserve">λαίσιο, το 2016 </w:t>
      </w:r>
      <w:proofErr w:type="spellStart"/>
      <w:r w:rsidRPr="005D0A29">
        <w:rPr>
          <w:rFonts w:eastAsia="Times New Roman" w:cs="Times New Roman"/>
          <w:szCs w:val="24"/>
        </w:rPr>
        <w:t>εξεδόθη</w:t>
      </w:r>
      <w:proofErr w:type="spellEnd"/>
      <w:r w:rsidRPr="005D0A29">
        <w:rPr>
          <w:rFonts w:eastAsia="Times New Roman" w:cs="Times New Roman"/>
          <w:szCs w:val="24"/>
        </w:rPr>
        <w:t xml:space="preserve"> σχετική κοινή υπουργική απόφαση του Υπουργείου Αγροτικής Ανάπτυξης και του Υπουργείου Οικονομικών, με την οποία εγκρίθηκε το ποσό των 40.000 ευρώ, βάσει του ν.414/76, για την αποκατάσταση ή πρόληψη ζημιών από πλημμύρες στα εγγειοβελ</w:t>
      </w:r>
      <w:r w:rsidRPr="005D0A29">
        <w:rPr>
          <w:rFonts w:eastAsia="Times New Roman" w:cs="Times New Roman"/>
          <w:szCs w:val="24"/>
        </w:rPr>
        <w:t>τιωτικά έργα του ΓΟΕΒ Ορεστιάδας του Νομού Έβρου. Το 2015 εγκρίθηκαν από πιστώσεις του τακτικού προϋπολογισμού συνολικά 168.000 ευρώ για την περιοχή του Νομού Έβρου. Αναλυτικά εγκρίθηκαν 100.000 ευρώ στον ΓΟΕΒ Ορεστιάδας, 9.000 ευρώ στον ΤΟΕΒ βόρειας περιο</w:t>
      </w:r>
      <w:r w:rsidRPr="005D0A29">
        <w:rPr>
          <w:rFonts w:eastAsia="Times New Roman" w:cs="Times New Roman"/>
          <w:szCs w:val="24"/>
        </w:rPr>
        <w:t xml:space="preserve">χής </w:t>
      </w:r>
      <w:proofErr w:type="spellStart"/>
      <w:r w:rsidRPr="005D0A29">
        <w:rPr>
          <w:rFonts w:eastAsia="Times New Roman" w:cs="Times New Roman"/>
          <w:szCs w:val="24"/>
        </w:rPr>
        <w:t>Άρδα</w:t>
      </w:r>
      <w:proofErr w:type="spellEnd"/>
      <w:r w:rsidRPr="005D0A29">
        <w:rPr>
          <w:rFonts w:eastAsia="Times New Roman" w:cs="Times New Roman"/>
          <w:szCs w:val="24"/>
        </w:rPr>
        <w:t xml:space="preserve">, 20.000 ευρώ στον ΤΟΕΒ </w:t>
      </w:r>
      <w:proofErr w:type="spellStart"/>
      <w:r w:rsidRPr="005D0A29">
        <w:rPr>
          <w:rFonts w:eastAsia="Times New Roman" w:cs="Times New Roman"/>
          <w:szCs w:val="24"/>
        </w:rPr>
        <w:t>Ερυθροποτάμου</w:t>
      </w:r>
      <w:proofErr w:type="spellEnd"/>
      <w:r w:rsidRPr="005D0A29">
        <w:rPr>
          <w:rFonts w:eastAsia="Times New Roman" w:cs="Times New Roman"/>
          <w:szCs w:val="24"/>
        </w:rPr>
        <w:t xml:space="preserve"> Έβρου, 9.000 ευρώ στον ΤΟΕΒ </w:t>
      </w:r>
      <w:proofErr w:type="spellStart"/>
      <w:r w:rsidRPr="005D0A29">
        <w:rPr>
          <w:rFonts w:eastAsia="Times New Roman" w:cs="Times New Roman"/>
          <w:szCs w:val="24"/>
        </w:rPr>
        <w:t>Λαγυνών</w:t>
      </w:r>
      <w:proofErr w:type="spellEnd"/>
      <w:r w:rsidRPr="005D0A29">
        <w:rPr>
          <w:rFonts w:eastAsia="Times New Roman" w:cs="Times New Roman"/>
          <w:szCs w:val="24"/>
        </w:rPr>
        <w:t xml:space="preserve">, 25.000 ευρώ στον ΤΟΕΒ Πυθίου Ορεστιάδας και 14.000 ευρώ στον ΤΟΕΒ Τυχερού της Περιφερειακής Ενότητας Έβρου. </w:t>
      </w:r>
    </w:p>
    <w:p w14:paraId="04B1A5E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Για το τρέχον έτος δεν έχει υποβληθεί αίτημα, κύριε Βουλευτά, κα</w:t>
      </w:r>
      <w:r w:rsidRPr="005D0A29">
        <w:rPr>
          <w:rFonts w:eastAsia="Times New Roman" w:cs="Times New Roman"/>
          <w:szCs w:val="24"/>
        </w:rPr>
        <w:t xml:space="preserve">ι είναι μια καλή αφορμή η επίκαιρη ερώτησή σας να μεταβιβάσετε στους φορείς την πρόσκλησή μας να υποβάλουν τα </w:t>
      </w:r>
      <w:r w:rsidRPr="005D0A29">
        <w:rPr>
          <w:rFonts w:eastAsia="Times New Roman" w:cs="Times New Roman"/>
          <w:szCs w:val="24"/>
        </w:rPr>
        <w:lastRenderedPageBreak/>
        <w:t xml:space="preserve">σχετικά αιτήματα, διότι η αρμόδια υπηρεσία εφόσον το αίτημα είναι </w:t>
      </w:r>
      <w:proofErr w:type="spellStart"/>
      <w:r w:rsidRPr="005D0A29">
        <w:rPr>
          <w:rFonts w:eastAsia="Times New Roman" w:cs="Times New Roman"/>
          <w:szCs w:val="24"/>
        </w:rPr>
        <w:t>στοιχειοθετημένο</w:t>
      </w:r>
      <w:proofErr w:type="spellEnd"/>
      <w:r w:rsidRPr="005D0A29">
        <w:rPr>
          <w:rFonts w:eastAsia="Times New Roman" w:cs="Times New Roman"/>
          <w:szCs w:val="24"/>
        </w:rPr>
        <w:t xml:space="preserve"> και αποδεικνύεται από σχετικά έγγραφα και παραστατικά ότι έχουν</w:t>
      </w:r>
      <w:r w:rsidRPr="005D0A29">
        <w:rPr>
          <w:rFonts w:eastAsia="Times New Roman" w:cs="Times New Roman"/>
          <w:szCs w:val="24"/>
        </w:rPr>
        <w:t xml:space="preserve"> υποστεί ζημιές το ικανοποιούν άμεσα.</w:t>
      </w:r>
    </w:p>
    <w:p w14:paraId="04B1A5E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Επίσης, στην Περιφερειακή Ενότητα Έβρου κατανεμήθηκε από τους κοινούς αυτοτελείς πόρους του 2016 για κάλυψη δαπανών συνολικά ποσό ύψους 3.237.000 ευρώ. </w:t>
      </w:r>
    </w:p>
    <w:p w14:paraId="04B1A5E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Όσον αφορά στα υπόλοιπα που θέσατε, για το ποιες πρωτοβουλίες έχε</w:t>
      </w:r>
      <w:r w:rsidRPr="005D0A29">
        <w:rPr>
          <w:rFonts w:eastAsia="Times New Roman" w:cs="Times New Roman"/>
          <w:szCs w:val="24"/>
        </w:rPr>
        <w:t>ι πάρει η Κυβέρνηση όσον αφορά στους Οργανισμούς Εγγείων Βελτιώσεων, θα τοποθετηθώ στη δευτερολογία μου.</w:t>
      </w:r>
    </w:p>
    <w:p w14:paraId="04B1A5E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(Δημήτριος Κρεμαστινός): </w:t>
      </w:r>
      <w:r w:rsidRPr="005D0A29">
        <w:rPr>
          <w:rFonts w:eastAsia="Times New Roman" w:cs="Times New Roman"/>
          <w:szCs w:val="24"/>
        </w:rPr>
        <w:t xml:space="preserve">Παρακαλώ, κύριε </w:t>
      </w:r>
      <w:proofErr w:type="spellStart"/>
      <w:r w:rsidRPr="005D0A29">
        <w:rPr>
          <w:rFonts w:eastAsia="Times New Roman" w:cs="Times New Roman"/>
          <w:szCs w:val="24"/>
        </w:rPr>
        <w:t>Δημοσχάκη</w:t>
      </w:r>
      <w:proofErr w:type="spellEnd"/>
      <w:r w:rsidRPr="005D0A29">
        <w:rPr>
          <w:rFonts w:eastAsia="Times New Roman" w:cs="Times New Roman"/>
          <w:szCs w:val="24"/>
        </w:rPr>
        <w:t>, έχετε τον λόγο για τη δευτερολογία σας, για τρία λεπτά.</w:t>
      </w:r>
    </w:p>
    <w:p w14:paraId="04B1A5E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ΑΝΑΣΤΑΣΙΟΣ (ΤΑΣΟΣ) ΔΗΜΟΣΧΑΚΗΣ: </w:t>
      </w:r>
      <w:r w:rsidRPr="005D0A29">
        <w:rPr>
          <w:rFonts w:eastAsia="Times New Roman" w:cs="Times New Roman"/>
          <w:szCs w:val="24"/>
        </w:rPr>
        <w:t>Ε</w:t>
      </w:r>
      <w:r w:rsidRPr="005D0A29">
        <w:rPr>
          <w:rFonts w:eastAsia="Times New Roman" w:cs="Times New Roman"/>
          <w:szCs w:val="24"/>
        </w:rPr>
        <w:t>υχαριστώ πολύ.</w:t>
      </w:r>
    </w:p>
    <w:p w14:paraId="04B1A5E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Κύριε Υφυπουργέ, ως Υπουργείο Αγροτικής Ανάπτυξης μέσα από μία εγκύκλιο κάνατε τη γνωστοποίηση της διαθεσιμότητας από πλευράς Υπουργείου. Γιατί δεν το πράττετε και για το 2017; Ένα είναι αυτό.</w:t>
      </w:r>
    </w:p>
    <w:p w14:paraId="04B1A5E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Δεύτερον, δεν γνωρίζουν οι άνθρωποί μας, οι </w:t>
      </w:r>
      <w:proofErr w:type="spellStart"/>
      <w:r w:rsidRPr="005D0A29">
        <w:rPr>
          <w:rFonts w:eastAsia="Times New Roman" w:cs="Times New Roman"/>
          <w:szCs w:val="24"/>
        </w:rPr>
        <w:t>αγρο</w:t>
      </w:r>
      <w:r w:rsidRPr="005D0A29">
        <w:rPr>
          <w:rFonts w:eastAsia="Times New Roman" w:cs="Times New Roman"/>
          <w:szCs w:val="24"/>
        </w:rPr>
        <w:t>τοκτηνοτρόφοι</w:t>
      </w:r>
      <w:proofErr w:type="spellEnd"/>
      <w:r w:rsidRPr="005D0A29">
        <w:rPr>
          <w:rFonts w:eastAsia="Times New Roman" w:cs="Times New Roman"/>
          <w:szCs w:val="24"/>
        </w:rPr>
        <w:t>, που ως γνωστόν είναι μέλη των διοικητικών συμβουλίων, ότι θα πρέπει να ζητούν κατ’ έτος τη δική σας οικονομική ενίσχυση, τη χρηματοδότηση, όπως οφείλετε και όπως το περιγράψατε στον σχετικό νόμο, αλλά και στη σχετική γραπτή απάντηση.</w:t>
      </w:r>
    </w:p>
    <w:p w14:paraId="04B1A5F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Για να </w:t>
      </w:r>
      <w:r w:rsidRPr="005D0A29">
        <w:rPr>
          <w:rFonts w:eastAsia="Times New Roman" w:cs="Times New Roman"/>
          <w:szCs w:val="24"/>
        </w:rPr>
        <w:t>είμαι εδώ, όμως, και να μετατρέπω μία γραπτή ερώτηση σε επίκαιρη σημαίνει ότι τα προβλήματά μας δεν έχουν αντιμετωπιστεί. Οι εκκρεμότητες παραμένουν και γι’ αυτό, μια και το συζητάμε, μπορείτε να εκδώσετε μία εγκύκλιο του Υπουργείου σας, που θα απευθύνεται</w:t>
      </w:r>
      <w:r w:rsidRPr="005D0A29">
        <w:rPr>
          <w:rFonts w:eastAsia="Times New Roman" w:cs="Times New Roman"/>
          <w:szCs w:val="24"/>
        </w:rPr>
        <w:t xml:space="preserve"> στα ΤΟΕΒ και ΓΟΕΒ του Έβρου. Ταυτόχρονα, όμως, πιστεύω ότι και μέσα από αυτήν τη διαδικασία θα ενημερωθούν.</w:t>
      </w:r>
    </w:p>
    <w:p w14:paraId="04B1A5F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μπάζωμα των αρδευτικών και των αποστραγγιστικών καναλιών, το γέμισμα των γεωτρήσεων από φερτά υλικά είναι πάρα πολύ έντονο. Θα σας παρακαλέσω πο</w:t>
      </w:r>
      <w:r w:rsidRPr="005D0A29">
        <w:rPr>
          <w:rFonts w:eastAsia="Times New Roman" w:cs="Times New Roman"/>
          <w:szCs w:val="24"/>
        </w:rPr>
        <w:t>λύ να προγραμματίσετε μία επίσκεψη είτε εσείς είτε οι δύο Υπουργοί σας, να δείτε από κοντά ότι για να αποκατασταθεί ένα στρέμμα από αυτά που έχουν τους αμμόλοφους, που προανέφερα, χρειάζονται 2.000 ευρώ. Η αξία του στρέμματος είναι 600 ευρώ. Αντιλαμβάνεστε</w:t>
      </w:r>
      <w:r w:rsidRPr="005D0A29">
        <w:rPr>
          <w:rFonts w:eastAsia="Times New Roman" w:cs="Times New Roman"/>
          <w:szCs w:val="24"/>
        </w:rPr>
        <w:t xml:space="preserve"> ότι </w:t>
      </w:r>
      <w:r w:rsidRPr="005D0A29">
        <w:rPr>
          <w:rFonts w:eastAsia="Times New Roman" w:cs="Times New Roman"/>
          <w:szCs w:val="24"/>
        </w:rPr>
        <w:lastRenderedPageBreak/>
        <w:t xml:space="preserve">δεν έχουν τις αντοχές οι άνθρωποι αυτοί να αποκαταστήσουν την καλλιεργήσιμη γη που είχαν μέχρι πρότινος στα χέρια τους. </w:t>
      </w:r>
    </w:p>
    <w:p w14:paraId="04B1A5F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Και θα πρέπει εσείς να αναλάβετε πρωτοβουλία ως αρμόδιο Υπουργείο και να λύσετε πάγια προβλήματα και αιτήματα τα οποία πραγματικά </w:t>
      </w:r>
      <w:r w:rsidRPr="005D0A29">
        <w:rPr>
          <w:rFonts w:eastAsia="Times New Roman" w:cs="Times New Roman"/>
          <w:szCs w:val="24"/>
        </w:rPr>
        <w:t xml:space="preserve">δημιουργήθηκαν εξαιτίας των </w:t>
      </w:r>
      <w:proofErr w:type="spellStart"/>
      <w:r w:rsidRPr="005D0A29">
        <w:rPr>
          <w:rFonts w:eastAsia="Times New Roman" w:cs="Times New Roman"/>
          <w:szCs w:val="24"/>
        </w:rPr>
        <w:t>πλημμυρικών</w:t>
      </w:r>
      <w:proofErr w:type="spellEnd"/>
      <w:r w:rsidRPr="005D0A29">
        <w:rPr>
          <w:rFonts w:eastAsia="Times New Roman" w:cs="Times New Roman"/>
          <w:szCs w:val="24"/>
        </w:rPr>
        <w:t xml:space="preserve"> φαινομένων.</w:t>
      </w:r>
    </w:p>
    <w:p w14:paraId="04B1A5F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Κι επίσης δε, θα ήθελα να σας ενημερώσω κι εσάς, </w:t>
      </w:r>
      <w:r w:rsidRPr="005D0A29">
        <w:rPr>
          <w:rFonts w:eastAsia="Times New Roman"/>
          <w:bCs/>
        </w:rPr>
        <w:t>κύριε Πρόεδρε,</w:t>
      </w:r>
      <w:r w:rsidRPr="005D0A29">
        <w:rPr>
          <w:rFonts w:eastAsia="Times New Roman" w:cs="Times New Roman"/>
          <w:szCs w:val="24"/>
        </w:rPr>
        <w:t xml:space="preserve"> και το Σώμα ότι το 80% της καλλιεργήσιμης γης του Έβρου καλλιεργείται. Το 60% αυτής της καλλιεργήσιμης γης αρδεύεται. </w:t>
      </w:r>
    </w:p>
    <w:p w14:paraId="04B1A5F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Εφόσον αυτή τη στιγμή</w:t>
      </w:r>
      <w:r w:rsidRPr="005D0A29">
        <w:rPr>
          <w:rFonts w:eastAsia="Times New Roman" w:cs="Times New Roman"/>
          <w:szCs w:val="24"/>
        </w:rPr>
        <w:t xml:space="preserve"> ετοιμάζει το ελληνικό κράτος και κυρίως το Υπουργείο σας τη χρήση του νέου προγράμματος ΕΣΠΑ, θα πρέπει να συμπεριλάβετε εκτάσεις οι οποίες έχουν, πραγματικά, ανάγκη άρδευσης και υπάρχει η τεχνική δυνατότητα, τόσο στην περιοχή της </w:t>
      </w:r>
      <w:proofErr w:type="spellStart"/>
      <w:r w:rsidRPr="005D0A29">
        <w:rPr>
          <w:rFonts w:eastAsia="Times New Roman" w:cs="Times New Roman"/>
          <w:szCs w:val="24"/>
        </w:rPr>
        <w:t>Ορεστιάδος</w:t>
      </w:r>
      <w:proofErr w:type="spellEnd"/>
      <w:r w:rsidRPr="005D0A29">
        <w:rPr>
          <w:rFonts w:eastAsia="Times New Roman" w:cs="Times New Roman"/>
          <w:szCs w:val="24"/>
        </w:rPr>
        <w:t xml:space="preserve"> όσο και στις </w:t>
      </w:r>
      <w:r w:rsidRPr="005D0A29">
        <w:rPr>
          <w:rFonts w:eastAsia="Times New Roman" w:cs="Times New Roman"/>
          <w:szCs w:val="24"/>
        </w:rPr>
        <w:t xml:space="preserve">περιοχές του Διδυμοτείχου, του </w:t>
      </w:r>
      <w:proofErr w:type="spellStart"/>
      <w:r w:rsidRPr="005D0A29">
        <w:rPr>
          <w:rFonts w:eastAsia="Times New Roman" w:cs="Times New Roman"/>
          <w:szCs w:val="24"/>
        </w:rPr>
        <w:t>Σουφλίου</w:t>
      </w:r>
      <w:proofErr w:type="spellEnd"/>
      <w:r w:rsidRPr="005D0A29">
        <w:rPr>
          <w:rFonts w:eastAsia="Times New Roman" w:cs="Times New Roman"/>
          <w:szCs w:val="24"/>
        </w:rPr>
        <w:t>, του Τυχερού, των Φερών και της Αλεξανδρούπολης. Το έχουν ανάγκη.</w:t>
      </w:r>
    </w:p>
    <w:p w14:paraId="04B1A5F5" w14:textId="77777777" w:rsidR="0001266C" w:rsidRDefault="00D81D51">
      <w:pPr>
        <w:tabs>
          <w:tab w:val="left" w:pos="1800"/>
        </w:tabs>
        <w:spacing w:line="600" w:lineRule="auto"/>
        <w:ind w:firstLine="709"/>
        <w:jc w:val="both"/>
        <w:rPr>
          <w:rFonts w:eastAsia="Times New Roman"/>
          <w:szCs w:val="24"/>
        </w:rPr>
      </w:pPr>
      <w:r w:rsidRPr="005D0A29">
        <w:rPr>
          <w:rFonts w:eastAsia="Times New Roman"/>
          <w:szCs w:val="24"/>
        </w:rPr>
        <w:t>(Στο σημείο αυτό κτυπάει το κουδούνι λήξεως του χρόνου ομιλίας του κυρίου Βουλευτή)</w:t>
      </w:r>
    </w:p>
    <w:p w14:paraId="04B1A5F6" w14:textId="77777777" w:rsidR="0001266C" w:rsidRDefault="00D81D51">
      <w:pPr>
        <w:spacing w:line="600" w:lineRule="auto"/>
        <w:ind w:firstLine="709"/>
        <w:jc w:val="both"/>
        <w:rPr>
          <w:rFonts w:eastAsia="Times New Roman" w:cs="Times New Roman"/>
          <w:szCs w:val="24"/>
        </w:rPr>
      </w:pPr>
      <w:r w:rsidRPr="005D0A29">
        <w:rPr>
          <w:rFonts w:eastAsia="Times New Roman"/>
          <w:b/>
          <w:bCs/>
        </w:rPr>
        <w:lastRenderedPageBreak/>
        <w:t>ΠΡΟΕΔΡΕΥΩΝ (Δημήτριος Κρεμαστινός):</w:t>
      </w:r>
      <w:r w:rsidRPr="005D0A29">
        <w:rPr>
          <w:rFonts w:eastAsia="Times New Roman" w:cs="Times New Roman"/>
          <w:szCs w:val="24"/>
        </w:rPr>
        <w:t xml:space="preserve"> </w:t>
      </w:r>
      <w:r w:rsidRPr="005D0A29">
        <w:rPr>
          <w:rFonts w:eastAsia="Times New Roman"/>
          <w:bCs/>
        </w:rPr>
        <w:t>Παρακαλώ</w:t>
      </w:r>
      <w:r w:rsidRPr="005D0A29">
        <w:rPr>
          <w:rFonts w:eastAsia="Times New Roman" w:cs="Times New Roman"/>
          <w:szCs w:val="24"/>
        </w:rPr>
        <w:t xml:space="preserve"> ολοκληρώνετε, κύριε </w:t>
      </w:r>
      <w:proofErr w:type="spellStart"/>
      <w:r w:rsidRPr="005D0A29">
        <w:rPr>
          <w:rFonts w:eastAsia="Times New Roman" w:cs="Times New Roman"/>
          <w:szCs w:val="24"/>
        </w:rPr>
        <w:t>Δ</w:t>
      </w:r>
      <w:r w:rsidRPr="005D0A29">
        <w:rPr>
          <w:rFonts w:eastAsia="Times New Roman" w:cs="Times New Roman"/>
          <w:szCs w:val="24"/>
        </w:rPr>
        <w:t>ημοσχάκη</w:t>
      </w:r>
      <w:proofErr w:type="spellEnd"/>
      <w:r w:rsidRPr="005D0A29">
        <w:rPr>
          <w:rFonts w:eastAsia="Times New Roman" w:cs="Times New Roman"/>
          <w:szCs w:val="24"/>
        </w:rPr>
        <w:t>.</w:t>
      </w:r>
    </w:p>
    <w:p w14:paraId="04B1A5F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ΑΝΑΣΤΑΣΙΟΣ (ΤΑΣΟΣ) ΔΗΜΟΣΧΑΚΗΣ:</w:t>
      </w:r>
      <w:r w:rsidRPr="005D0A29">
        <w:rPr>
          <w:rFonts w:eastAsia="Times New Roman" w:cs="Times New Roman"/>
          <w:szCs w:val="24"/>
        </w:rPr>
        <w:t xml:space="preserve"> Ναι, </w:t>
      </w:r>
      <w:r w:rsidRPr="005D0A29">
        <w:rPr>
          <w:rFonts w:eastAsia="Times New Roman"/>
          <w:bCs/>
        </w:rPr>
        <w:t>κύριε Πρόεδρε,</w:t>
      </w:r>
      <w:r w:rsidRPr="005D0A29">
        <w:rPr>
          <w:rFonts w:eastAsia="Times New Roman" w:cs="Times New Roman"/>
          <w:szCs w:val="24"/>
        </w:rPr>
        <w:t xml:space="preserve"> και κλείνω.</w:t>
      </w:r>
    </w:p>
    <w:p w14:paraId="04B1A5F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Θέλω να σας πω ότι η λεκάνη απορροής του Έβρου και η πεδιάδα αυτού είναι η μεγαλύτερη της βαλκανικής και μπορεί αυτός ο κάμπος του Έβρου να σιτίσει τη μισή Ελλάδα. Νομίζω ότι το </w:t>
      </w:r>
      <w:r w:rsidRPr="005D0A29">
        <w:rPr>
          <w:rFonts w:eastAsia="Times New Roman" w:cs="Times New Roman"/>
          <w:szCs w:val="24"/>
        </w:rPr>
        <w:t>στοίχημα είναι μεγάλο. Κι εσείς, μια και κατάγεστε από περιοχή του κάμπου της Θεσσαλίας, νομίζω ότι αντιλαμβάνεστε την προστιθέμενη αξία που θα έχει για την περιοχή μας.</w:t>
      </w:r>
    </w:p>
    <w:p w14:paraId="04B1A5F9" w14:textId="77777777" w:rsidR="0001266C" w:rsidRDefault="00D81D51">
      <w:pPr>
        <w:spacing w:line="600" w:lineRule="auto"/>
        <w:ind w:firstLine="709"/>
        <w:jc w:val="both"/>
        <w:rPr>
          <w:rFonts w:eastAsia="Times New Roman"/>
          <w:bCs/>
        </w:rPr>
      </w:pPr>
      <w:r w:rsidRPr="005D0A29">
        <w:rPr>
          <w:rFonts w:eastAsia="Times New Roman" w:cs="Times New Roman"/>
          <w:szCs w:val="24"/>
        </w:rPr>
        <w:t xml:space="preserve">Σας ευχαριστώ, </w:t>
      </w:r>
      <w:r w:rsidRPr="005D0A29">
        <w:rPr>
          <w:rFonts w:eastAsia="Times New Roman"/>
          <w:bCs/>
        </w:rPr>
        <w:t>κύριε Πρόεδρε.</w:t>
      </w:r>
    </w:p>
    <w:p w14:paraId="04B1A5FA" w14:textId="77777777" w:rsidR="0001266C" w:rsidRDefault="00D81D51">
      <w:pPr>
        <w:spacing w:line="600" w:lineRule="auto"/>
        <w:ind w:firstLine="709"/>
        <w:jc w:val="both"/>
        <w:rPr>
          <w:rFonts w:eastAsia="Times New Roman"/>
          <w:bCs/>
        </w:rPr>
      </w:pPr>
      <w:r w:rsidRPr="005D0A29">
        <w:rPr>
          <w:rFonts w:eastAsia="Times New Roman"/>
          <w:b/>
          <w:bCs/>
        </w:rPr>
        <w:t>ΠΡΟΕΔΡΕΥΩΝ (Δημήτριος Κρεμαστινός):</w:t>
      </w:r>
      <w:r w:rsidRPr="005D0A29">
        <w:rPr>
          <w:rFonts w:eastAsia="Times New Roman"/>
          <w:bCs/>
        </w:rPr>
        <w:t xml:space="preserve"> Κι εγώ ευχαριστώ.</w:t>
      </w:r>
    </w:p>
    <w:p w14:paraId="04B1A5FB" w14:textId="77777777" w:rsidR="0001266C" w:rsidRDefault="00D81D51">
      <w:pPr>
        <w:spacing w:line="600" w:lineRule="auto"/>
        <w:ind w:firstLine="709"/>
        <w:jc w:val="both"/>
        <w:rPr>
          <w:rFonts w:eastAsia="Times New Roman"/>
          <w:bCs/>
        </w:rPr>
      </w:pPr>
      <w:r w:rsidRPr="005D0A29">
        <w:rPr>
          <w:rFonts w:eastAsia="Times New Roman"/>
          <w:bCs/>
        </w:rPr>
        <w:t>Κύ</w:t>
      </w:r>
      <w:r w:rsidRPr="005D0A29">
        <w:rPr>
          <w:rFonts w:eastAsia="Times New Roman"/>
          <w:bCs/>
        </w:rPr>
        <w:t>ριε Υφυπουργέ, έχετε τον λόγο, για τρία λεπτά.</w:t>
      </w:r>
    </w:p>
    <w:p w14:paraId="04B1A5FC" w14:textId="77777777" w:rsidR="0001266C" w:rsidRDefault="00D81D51">
      <w:pPr>
        <w:spacing w:line="600" w:lineRule="auto"/>
        <w:ind w:firstLine="709"/>
        <w:jc w:val="both"/>
        <w:rPr>
          <w:rFonts w:eastAsia="Times New Roman"/>
          <w:bCs/>
        </w:rPr>
      </w:pPr>
      <w:r w:rsidRPr="005D0A29">
        <w:rPr>
          <w:rFonts w:eastAsia="Times New Roman" w:cs="Times New Roman"/>
          <w:b/>
          <w:szCs w:val="24"/>
        </w:rPr>
        <w:t xml:space="preserve">ΒΑΣΙΛΕΙΟΣ ΚΟΚΚΑΛΗΣ (Υφυπουργός Αγροτικής Ανάπτυξης και Τροφίμων): </w:t>
      </w:r>
      <w:r w:rsidRPr="005D0A29">
        <w:rPr>
          <w:rFonts w:eastAsia="Times New Roman" w:cs="Times New Roman"/>
          <w:szCs w:val="24"/>
        </w:rPr>
        <w:t xml:space="preserve">Ευχαριστώ, </w:t>
      </w:r>
      <w:r w:rsidRPr="005D0A29">
        <w:rPr>
          <w:rFonts w:eastAsia="Times New Roman"/>
          <w:bCs/>
        </w:rPr>
        <w:t>κύριε Πρόεδρε.</w:t>
      </w:r>
    </w:p>
    <w:p w14:paraId="04B1A5FD" w14:textId="77777777" w:rsidR="0001266C" w:rsidRDefault="00D81D51">
      <w:pPr>
        <w:spacing w:line="600" w:lineRule="auto"/>
        <w:ind w:firstLine="709"/>
        <w:jc w:val="both"/>
        <w:rPr>
          <w:rFonts w:eastAsia="Times New Roman"/>
          <w:bCs/>
        </w:rPr>
      </w:pPr>
      <w:r w:rsidRPr="005D0A29">
        <w:rPr>
          <w:rFonts w:eastAsia="Times New Roman"/>
          <w:bCs/>
        </w:rPr>
        <w:lastRenderedPageBreak/>
        <w:t>Κατ’ αρχάς, όσον αφορά τα νέα αιτήματα για νέα έργα, η υπηρεσία του Υπουργείου Αγροτικής Ανάπτυξης συλλέγει τα αιτήμα</w:t>
      </w:r>
      <w:r w:rsidRPr="005D0A29">
        <w:rPr>
          <w:rFonts w:eastAsia="Times New Roman"/>
          <w:bCs/>
        </w:rPr>
        <w:t xml:space="preserve">τα, ώστε αυτά να ενταχθούν στο μέτρο 4.3.1. Υποδομής Εγγείων Βελτιώσεων στο Πρόγραμμα Αγροτικής Ανάπτυξης. </w:t>
      </w:r>
    </w:p>
    <w:p w14:paraId="04B1A5FE" w14:textId="77777777" w:rsidR="0001266C" w:rsidRDefault="00D81D51">
      <w:pPr>
        <w:spacing w:line="600" w:lineRule="auto"/>
        <w:ind w:firstLine="709"/>
        <w:jc w:val="both"/>
        <w:rPr>
          <w:rFonts w:eastAsia="Times New Roman"/>
          <w:bCs/>
        </w:rPr>
      </w:pPr>
      <w:r w:rsidRPr="005D0A29">
        <w:rPr>
          <w:rFonts w:eastAsia="Times New Roman"/>
          <w:bCs/>
        </w:rPr>
        <w:t xml:space="preserve">Γι’ αυτά τα οποία, όμως, έχουν υποστεί ζημιές, κύριε Βουλευτά, είπατε πριν ότι «όπως διαθέσατε το 2015 και το 2016 τα σχετικά ποσά, να τα διαθέσετε </w:t>
      </w:r>
      <w:r w:rsidRPr="005D0A29">
        <w:rPr>
          <w:rFonts w:eastAsia="Times New Roman"/>
          <w:bCs/>
        </w:rPr>
        <w:t xml:space="preserve">και τώρα». Αν δεν υποβληθεί αίτημα, πώς θα διατεθούν χρήματα; Σας είπα, επαναλαμβάνω, ότι για το έτος 2017 δεν υποβλήθηκε αίτημα. Εφόσον το αίτημα είναι </w:t>
      </w:r>
      <w:proofErr w:type="spellStart"/>
      <w:r w:rsidRPr="005D0A29">
        <w:rPr>
          <w:rFonts w:eastAsia="Times New Roman"/>
          <w:bCs/>
        </w:rPr>
        <w:t>στοιχειοθετημένο</w:t>
      </w:r>
      <w:proofErr w:type="spellEnd"/>
      <w:r w:rsidRPr="005D0A29">
        <w:rPr>
          <w:rFonts w:eastAsia="Times New Roman"/>
          <w:bCs/>
        </w:rPr>
        <w:t xml:space="preserve"> και θεμελιώνεται με παραστατικά για ζημιές, η υπηρεσία και το Υπουργείο είναι κοντά κα</w:t>
      </w:r>
      <w:r w:rsidRPr="005D0A29">
        <w:rPr>
          <w:rFonts w:eastAsia="Times New Roman"/>
          <w:bCs/>
        </w:rPr>
        <w:t>ι ικανοποιείται, πρώτον.</w:t>
      </w:r>
    </w:p>
    <w:p w14:paraId="04B1A5FF" w14:textId="77777777" w:rsidR="0001266C" w:rsidRDefault="00D81D51">
      <w:pPr>
        <w:spacing w:line="600" w:lineRule="auto"/>
        <w:ind w:firstLine="709"/>
        <w:jc w:val="both"/>
        <w:rPr>
          <w:rFonts w:eastAsia="Times New Roman"/>
          <w:bCs/>
        </w:rPr>
      </w:pPr>
      <w:r w:rsidRPr="005D0A29">
        <w:rPr>
          <w:rFonts w:eastAsia="Times New Roman"/>
          <w:bCs/>
        </w:rPr>
        <w:t xml:space="preserve">Δεύτερον, αναφερθήκατε στις πρωτοβουλίες, που έχει πάρει η Κυβέρνηση, όσον αφορά στη διαχείριση των Οργανισμών Εγγείων Βελτιώσεων και των ΤΟΕΒ. Τώρα αναγκαστικά πρέπει να πω ότι και οι ΓΟΕΒ και οι ΤΟΕΒ είναι χρεωμένοι. Είχαν μια </w:t>
      </w:r>
      <w:r w:rsidRPr="005D0A29">
        <w:rPr>
          <w:rFonts w:eastAsia="Times New Roman"/>
          <w:bCs/>
        </w:rPr>
        <w:t>κακοδιαχείριση. Έχουν ανάγκη από προσωπικό. Είχαν ανάγκη από προσωπικό για να κάνει αυτά τα έργα και στον Έβρο και τη Λάρισα, παντού. Θέλει μηχανικούς και γεωπόνους.</w:t>
      </w:r>
    </w:p>
    <w:p w14:paraId="04B1A600" w14:textId="77777777" w:rsidR="0001266C" w:rsidRDefault="00D81D51">
      <w:pPr>
        <w:spacing w:line="600" w:lineRule="auto"/>
        <w:ind w:firstLine="709"/>
        <w:jc w:val="both"/>
        <w:rPr>
          <w:rFonts w:eastAsia="Times New Roman"/>
          <w:bCs/>
        </w:rPr>
      </w:pPr>
      <w:r w:rsidRPr="005D0A29">
        <w:rPr>
          <w:rFonts w:eastAsia="Times New Roman"/>
          <w:bCs/>
        </w:rPr>
        <w:lastRenderedPageBreak/>
        <w:t>Γι’ αυτό και τον Μάρτη του 2017 κατατέθηκε μια τροπολογία, η οποία ενσωματώθηκε εν τέλει σ</w:t>
      </w:r>
      <w:r w:rsidRPr="005D0A29">
        <w:rPr>
          <w:rFonts w:eastAsia="Times New Roman"/>
          <w:bCs/>
        </w:rPr>
        <w:t xml:space="preserve">το ν.4456/2017 κι έλαβε το άρθρο 46, με την επικεφαλίδα: «Ρυθμίσεις θεμάτων έργων και Οργανισμών Εγγείων Βελτιώσεων». Με αυτό το άρθρο δίνουμε τη δυνατότητα στους ΟΕΒ να προσλάβουν προσωπικό χωρίς τις εξαιρέσεις του ν.3833/2010, για να κάνουν τα έργα. Και </w:t>
      </w:r>
      <w:r w:rsidRPr="005D0A29">
        <w:rPr>
          <w:rFonts w:eastAsia="Times New Roman"/>
          <w:bCs/>
        </w:rPr>
        <w:t xml:space="preserve">το κόμμα σας δεν ψήφισε αυτή την τροπολογία, με την οποία διευκολύνονται οι ΟΕΒ. </w:t>
      </w:r>
    </w:p>
    <w:p w14:paraId="04B1A601" w14:textId="77777777" w:rsidR="0001266C" w:rsidRDefault="00D81D51">
      <w:pPr>
        <w:spacing w:line="600" w:lineRule="auto"/>
        <w:ind w:firstLine="709"/>
        <w:jc w:val="both"/>
        <w:rPr>
          <w:rFonts w:eastAsia="Times New Roman"/>
          <w:bCs/>
        </w:rPr>
      </w:pPr>
      <w:r w:rsidRPr="005D0A29">
        <w:rPr>
          <w:rFonts w:eastAsia="Times New Roman"/>
          <w:bCs/>
        </w:rPr>
        <w:t>Σύντομα θα έρθει τροπολογία για την είσπραξη των οφειλών, αφ’ ενός να προστατεύονται οι παραγωγοί κι αφ’ ετέρου να υπάρχει βιωσιμότητα αυτών των οργανισμών. Ελπίζουμε αυτή τη</w:t>
      </w:r>
      <w:r w:rsidRPr="005D0A29">
        <w:rPr>
          <w:rFonts w:eastAsia="Times New Roman"/>
          <w:bCs/>
        </w:rPr>
        <w:t xml:space="preserve">ν τροπολογία να την ψηφίσετε. Γιατί όταν ενδιαφερόμαστε, πραγματικά, για θέματα γενικού ενδιαφέροντος, όπως είναι η αγρότες, πρέπει και να γνωρίζουμε το τι έχουμε πράξει. </w:t>
      </w:r>
    </w:p>
    <w:p w14:paraId="04B1A602" w14:textId="77777777" w:rsidR="0001266C" w:rsidRDefault="00D81D51">
      <w:pPr>
        <w:spacing w:line="600" w:lineRule="auto"/>
        <w:ind w:firstLine="709"/>
        <w:jc w:val="both"/>
        <w:rPr>
          <w:rFonts w:eastAsia="Times New Roman"/>
          <w:bCs/>
        </w:rPr>
      </w:pPr>
      <w:r w:rsidRPr="005D0A29">
        <w:rPr>
          <w:rFonts w:eastAsia="Times New Roman"/>
          <w:bCs/>
        </w:rPr>
        <w:t>Σας είπαμε: Πρώτον, Διαθέσαμε αυτά τα ποσά για την αποκατάσταση των ζημιών. Υποβάλετ</w:t>
      </w:r>
      <w:r w:rsidRPr="005D0A29">
        <w:rPr>
          <w:rFonts w:eastAsia="Times New Roman"/>
          <w:bCs/>
        </w:rPr>
        <w:t>ε τα αιτήματα και θα είμαστε κοντά σας. Δεύτερον, για τους ΟΕΒ, διευκολύνουμε για το προσωπικό. Τρίτον, σύντομα η τροπολογία.</w:t>
      </w:r>
    </w:p>
    <w:p w14:paraId="04B1A603" w14:textId="77777777" w:rsidR="0001266C" w:rsidRDefault="00D81D51">
      <w:pPr>
        <w:spacing w:line="600" w:lineRule="auto"/>
        <w:ind w:firstLine="709"/>
        <w:jc w:val="both"/>
        <w:rPr>
          <w:rFonts w:eastAsia="Times New Roman"/>
          <w:bCs/>
        </w:rPr>
      </w:pPr>
      <w:r w:rsidRPr="005D0A29">
        <w:rPr>
          <w:rFonts w:eastAsia="Times New Roman"/>
          <w:bCs/>
        </w:rPr>
        <w:lastRenderedPageBreak/>
        <w:t>Κι επειδή αναφέρατε τη φορομπηχτική πολιτική στους αγρότες, να σας θυμίσω ότι ο κατά κύριο επάγγελμα αγρότης με τον ν.4337/2016 έχ</w:t>
      </w:r>
      <w:r w:rsidRPr="005D0A29">
        <w:rPr>
          <w:rFonts w:eastAsia="Times New Roman"/>
          <w:bCs/>
        </w:rPr>
        <w:t>ει έκπτωση φόρου, κύριε Βουλευτά.</w:t>
      </w:r>
    </w:p>
    <w:p w14:paraId="04B1A604" w14:textId="77777777" w:rsidR="0001266C" w:rsidRDefault="00D81D51">
      <w:pPr>
        <w:spacing w:line="600" w:lineRule="auto"/>
        <w:ind w:firstLine="709"/>
        <w:jc w:val="both"/>
        <w:rPr>
          <w:rFonts w:eastAsia="Times New Roman"/>
          <w:bCs/>
        </w:rPr>
      </w:pPr>
      <w:r w:rsidRPr="005D0A29">
        <w:rPr>
          <w:rFonts w:eastAsia="Times New Roman"/>
          <w:bCs/>
        </w:rPr>
        <w:t>Ευχαριστώ πολύ.</w:t>
      </w:r>
    </w:p>
    <w:p w14:paraId="04B1A60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(Δημήτριος Κρεμαστινός):</w:t>
      </w:r>
      <w:r w:rsidRPr="005D0A29">
        <w:rPr>
          <w:rFonts w:eastAsia="Times New Roman" w:cs="Times New Roman"/>
          <w:szCs w:val="24"/>
        </w:rPr>
        <w:t xml:space="preserve"> Και εγώ ευχαριστώ.</w:t>
      </w:r>
    </w:p>
    <w:p w14:paraId="04B1A60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Έχω την τιμή να ανακοινώσω στο Σώμα ότι οι Υπουργοί Εσωτερικών, Οικονομίας και Ανάπτυξης, Εργασίας, Κοινωνικής Ασφάλισης και Κοινωνικής Αλληλεγγύης, Δι</w:t>
      </w:r>
      <w:r w:rsidRPr="005D0A29">
        <w:rPr>
          <w:rFonts w:eastAsia="Times New Roman" w:cs="Times New Roman"/>
          <w:szCs w:val="24"/>
        </w:rPr>
        <w:t>καιοσύνης, Διαφάνειας και Ανθρωπίνων Δικαιωμάτων, Οικονομικών, Υγείας, Διοικητικής Ανασυγκρότησης, Περιβάλλοντος και Ενέργειας, Ψηφιακής Πολιτικής, Τηλεπικοινωνιών και Ενημέρωσης, Ναυτιλίας και Νησιωτικής Πολιτικής, Υποδομών και Μεταφορών, Τουρισμού, Μεταν</w:t>
      </w:r>
      <w:r w:rsidRPr="005D0A29">
        <w:rPr>
          <w:rFonts w:eastAsia="Times New Roman" w:cs="Times New Roman"/>
          <w:szCs w:val="24"/>
        </w:rPr>
        <w:t xml:space="preserve">αστευτικής Πολιτικής, Αγροτικής Ανάπτυξης και Τροφίμων, Πολιτισμού και Αθλητισμού, οι Αναπληρωτές Υπουργοί Εσωτερικών, Οικονομίας και Ανάπτυξης, Οικονομικών, Περιβάλλοντος και Ενέργειας, Εργασίας, Κοινωνικής Ασφάλισης και Κοινωνικής Αλληλεγγύης, καθώς και </w:t>
      </w:r>
      <w:r w:rsidRPr="005D0A29">
        <w:rPr>
          <w:rFonts w:eastAsia="Times New Roman" w:cs="Times New Roman"/>
          <w:szCs w:val="24"/>
        </w:rPr>
        <w:t xml:space="preserve">η Υφυπουργός Οικονομικών κατέθεσαν στις 12-7-2017 σχέδιο νόμου: «Ρυθμίσεις για τον εκσυγχρονισμό του θεσμικού πλαισίου οργάνωσης και λειτουργίας </w:t>
      </w:r>
      <w:r w:rsidRPr="005D0A29">
        <w:rPr>
          <w:rFonts w:eastAsia="Times New Roman" w:cs="Times New Roman"/>
          <w:szCs w:val="24"/>
        </w:rPr>
        <w:lastRenderedPageBreak/>
        <w:t>των Δημοτικών Επιχειρήσεων Ύδρευσης Αποχέτευσης (Δ.Ε.Υ.Α.) - Ρυθμίσεις σχετικές με την οργάνωση, τη λειτουργία,</w:t>
      </w:r>
      <w:r w:rsidRPr="005D0A29">
        <w:rPr>
          <w:rFonts w:eastAsia="Times New Roman" w:cs="Times New Roman"/>
          <w:szCs w:val="24"/>
        </w:rPr>
        <w:t xml:space="preserve"> τα οικονομικά και το προσωπικό των Ο.Τ.Α. - Ευρωπαϊκοί Όμιλοι Εδαφικής Συνεργασίας - Μητρώο Πολιτών και άλλες διατάξεις».</w:t>
      </w:r>
    </w:p>
    <w:p w14:paraId="04B1A60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Παραπέμπεται στην αρμόδια Διαρκή Επιτροπή.</w:t>
      </w:r>
    </w:p>
    <w:p w14:paraId="04B1A60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Επίσης, ο συνάδελφος Βουλευτής του ΣΥΡΙΖΑ κ. Κωνσταντίνος </w:t>
      </w:r>
      <w:proofErr w:type="spellStart"/>
      <w:r w:rsidRPr="005D0A29">
        <w:rPr>
          <w:rFonts w:eastAsia="Times New Roman" w:cs="Times New Roman"/>
          <w:szCs w:val="24"/>
        </w:rPr>
        <w:t>Δουζίνας</w:t>
      </w:r>
      <w:proofErr w:type="spellEnd"/>
      <w:r w:rsidRPr="005D0A29">
        <w:rPr>
          <w:rFonts w:eastAsia="Times New Roman" w:cs="Times New Roman"/>
          <w:szCs w:val="24"/>
        </w:rPr>
        <w:t xml:space="preserve"> ζητεί άδεια ολιγοήμερης</w:t>
      </w:r>
      <w:r w:rsidRPr="005D0A29">
        <w:rPr>
          <w:rFonts w:eastAsia="Times New Roman" w:cs="Times New Roman"/>
          <w:szCs w:val="24"/>
        </w:rPr>
        <w:t xml:space="preserve"> απουσίας στο εξωτερικό από την Τρίτη 18 Ιουλίου έως την Τετάρτη 19 Ιουλίου 2017. Η Βουλή εγκρίνει;</w:t>
      </w:r>
    </w:p>
    <w:p w14:paraId="04B1A60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ΟΛΟΙ ΟΙ ΒΟΥΛΕΥΤΕΣ: </w:t>
      </w:r>
      <w:r w:rsidRPr="005D0A29">
        <w:rPr>
          <w:rFonts w:eastAsia="Times New Roman" w:cs="Times New Roman"/>
          <w:szCs w:val="24"/>
        </w:rPr>
        <w:t>Μάλιστα, μάλιστα.</w:t>
      </w:r>
    </w:p>
    <w:p w14:paraId="04B1A60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(Δημήτριος Κρεμαστινός):</w:t>
      </w:r>
      <w:r w:rsidRPr="005D0A29">
        <w:rPr>
          <w:rFonts w:eastAsia="Times New Roman" w:cs="Times New Roman"/>
          <w:szCs w:val="24"/>
        </w:rPr>
        <w:t xml:space="preserve"> Συνεπώς η Βουλή ενέκρινε τη ζητηθείσα άδεια.</w:t>
      </w:r>
    </w:p>
    <w:p w14:paraId="04B1A60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Κυρίες και κύριοι συνάδελφοι, ολοκληρώ</w:t>
      </w:r>
      <w:r w:rsidRPr="005D0A29">
        <w:rPr>
          <w:rFonts w:eastAsia="Times New Roman" w:cs="Times New Roman"/>
          <w:szCs w:val="24"/>
        </w:rPr>
        <w:t>θηκε η συζήτηση των επίκαιρων ερωτήσεων.</w:t>
      </w:r>
    </w:p>
    <w:p w14:paraId="04B1A60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Πριν εισέλθουμε στην ημερήσια διάταξη της νομοθετικής εργασίας, διακόπτουμε τη συνεδρίασή μας για λίγα λεπτά.</w:t>
      </w:r>
    </w:p>
    <w:p w14:paraId="04B1A60D"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(ΔΙΑΚΟΠΗ)</w:t>
      </w:r>
    </w:p>
    <w:p w14:paraId="04B1A60E"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(ΑΛΛΑΓΗ ΣΕΛΙΔΑΣ)</w:t>
      </w:r>
    </w:p>
    <w:p w14:paraId="04B1A60F"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lastRenderedPageBreak/>
        <w:t>(ΜΕΤΑ ΤΗ ΔΙΑΚΟΠΗ)</w:t>
      </w:r>
    </w:p>
    <w:p w14:paraId="04B1A61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(Δημήτριος Κρεμαστινός): </w:t>
      </w:r>
      <w:r w:rsidRPr="005D0A29">
        <w:rPr>
          <w:rFonts w:eastAsia="Times New Roman" w:cs="Times New Roman"/>
          <w:szCs w:val="24"/>
        </w:rPr>
        <w:t>Κυρίες και κύριοι συνάδε</w:t>
      </w:r>
      <w:r w:rsidRPr="005D0A29">
        <w:rPr>
          <w:rFonts w:eastAsia="Times New Roman" w:cs="Times New Roman"/>
          <w:szCs w:val="24"/>
        </w:rPr>
        <w:t>λφοι, εισερχόμαστε στην ημερήσια διάταξη της</w:t>
      </w:r>
    </w:p>
    <w:p w14:paraId="04B1A611" w14:textId="77777777" w:rsidR="0001266C" w:rsidRDefault="00D81D51">
      <w:pPr>
        <w:spacing w:line="600" w:lineRule="auto"/>
        <w:ind w:firstLine="709"/>
        <w:jc w:val="center"/>
        <w:rPr>
          <w:rFonts w:eastAsia="Times New Roman" w:cs="Times New Roman"/>
          <w:b/>
          <w:szCs w:val="24"/>
        </w:rPr>
      </w:pPr>
      <w:r w:rsidRPr="005D0A29">
        <w:rPr>
          <w:rFonts w:eastAsia="Times New Roman" w:cs="Times New Roman"/>
          <w:b/>
          <w:szCs w:val="24"/>
        </w:rPr>
        <w:t>ΝΟΜΟΘΕΤΙΚΗΣ ΕΡΓΑΣΙΑΣ</w:t>
      </w:r>
    </w:p>
    <w:p w14:paraId="04B1A612" w14:textId="77777777" w:rsidR="0001266C" w:rsidRDefault="00D81D51">
      <w:pPr>
        <w:spacing w:line="600" w:lineRule="auto"/>
        <w:ind w:firstLine="709"/>
        <w:jc w:val="both"/>
        <w:rPr>
          <w:rFonts w:eastAsia="Times New Roman"/>
          <w:color w:val="000000"/>
          <w:szCs w:val="24"/>
          <w:shd w:val="clear" w:color="auto" w:fill="FFFFFF"/>
        </w:rPr>
      </w:pPr>
      <w:r w:rsidRPr="005D0A29">
        <w:rPr>
          <w:rFonts w:eastAsia="Times New Roman" w:cs="Times New Roman"/>
          <w:szCs w:val="24"/>
        </w:rPr>
        <w:t>Μόνη συζήτηση και ψήφιση επί της αρχής, των άρθρων και του συνόλου του σχεδίου νόμου του Υπουργείου Πολιτισμού και Αθλητισμού: «</w:t>
      </w:r>
      <w:r w:rsidRPr="005D0A29">
        <w:rPr>
          <w:rFonts w:eastAsia="Times New Roman"/>
          <w:color w:val="000000"/>
          <w:szCs w:val="24"/>
          <w:shd w:val="clear" w:color="auto" w:fill="FFFFFF"/>
        </w:rPr>
        <w:t xml:space="preserve">Συλλογική διαχείριση δικαιωμάτων πνευματικής ιδιοκτησίας και </w:t>
      </w:r>
      <w:r w:rsidRPr="005D0A29">
        <w:rPr>
          <w:rFonts w:eastAsia="Times New Roman"/>
          <w:color w:val="000000"/>
          <w:szCs w:val="24"/>
          <w:shd w:val="clear" w:color="auto" w:fill="FFFFFF"/>
        </w:rPr>
        <w:t xml:space="preserve">συγγενικών δικαιωμάτων, χορήγηση </w:t>
      </w:r>
      <w:proofErr w:type="spellStart"/>
      <w:r w:rsidRPr="005D0A29">
        <w:rPr>
          <w:rFonts w:eastAsia="Times New Roman"/>
          <w:color w:val="000000"/>
          <w:szCs w:val="24"/>
          <w:shd w:val="clear" w:color="auto" w:fill="FFFFFF"/>
        </w:rPr>
        <w:t>πολυεδαφικών</w:t>
      </w:r>
      <w:proofErr w:type="spellEnd"/>
      <w:r w:rsidRPr="005D0A29">
        <w:rPr>
          <w:rFonts w:eastAsia="Times New Roman"/>
          <w:color w:val="000000"/>
          <w:szCs w:val="24"/>
          <w:shd w:val="clear" w:color="auto" w:fill="FFFFFF"/>
        </w:rPr>
        <w:t xml:space="preserve"> αδειών για </w:t>
      </w:r>
      <w:proofErr w:type="spellStart"/>
      <w:r w:rsidRPr="005D0A29">
        <w:rPr>
          <w:rFonts w:eastAsia="Times New Roman"/>
          <w:color w:val="000000"/>
          <w:szCs w:val="24"/>
          <w:shd w:val="clear" w:color="auto" w:fill="FFFFFF"/>
        </w:rPr>
        <w:t>επιγραμμικές</w:t>
      </w:r>
      <w:proofErr w:type="spellEnd"/>
      <w:r w:rsidRPr="005D0A29">
        <w:rPr>
          <w:rFonts w:eastAsia="Times New Roman"/>
          <w:color w:val="000000"/>
          <w:szCs w:val="24"/>
          <w:shd w:val="clear" w:color="auto" w:fill="FFFFFF"/>
        </w:rPr>
        <w:t xml:space="preserve"> χρήσεις μουσικών έργων και άλλα θέματα αρμοδιότητας Υπουργείου Πολιτισμού και Αθλητισμού».</w:t>
      </w:r>
    </w:p>
    <w:p w14:paraId="04B1A613" w14:textId="77777777" w:rsidR="0001266C" w:rsidRDefault="00D81D51">
      <w:pPr>
        <w:spacing w:line="600" w:lineRule="auto"/>
        <w:ind w:firstLine="709"/>
        <w:jc w:val="both"/>
        <w:rPr>
          <w:rFonts w:eastAsia="Times New Roman"/>
          <w:color w:val="000000"/>
          <w:szCs w:val="24"/>
          <w:shd w:val="clear" w:color="auto" w:fill="FFFFFF"/>
        </w:rPr>
      </w:pPr>
      <w:r w:rsidRPr="005D0A29">
        <w:rPr>
          <w:rFonts w:eastAsia="Times New Roman"/>
          <w:color w:val="000000"/>
          <w:szCs w:val="24"/>
          <w:shd w:val="clear" w:color="auto" w:fill="FFFFFF"/>
        </w:rPr>
        <w:t>Το ανωτέρω νομοσχέδιο χαρακτηρίστηκε από την Κυβέρνηση ως επείγον και η αρμόδια Διαρκής Επιτροπ</w:t>
      </w:r>
      <w:r w:rsidRPr="005D0A29">
        <w:rPr>
          <w:rFonts w:eastAsia="Times New Roman"/>
          <w:color w:val="000000"/>
          <w:szCs w:val="24"/>
          <w:shd w:val="clear" w:color="auto" w:fill="FFFFFF"/>
        </w:rPr>
        <w:t xml:space="preserve">ή Μορφωτικών Υποθέσεων αποδέχθηκε κατά πλειοψηφία τον χαρακτηρισμό του ως επείγοντος, σύμφωνα με το άρθρο 110 του Κανονισμού της Βουλής. </w:t>
      </w:r>
    </w:p>
    <w:p w14:paraId="04B1A614" w14:textId="77777777" w:rsidR="0001266C" w:rsidRDefault="00D81D51">
      <w:pPr>
        <w:spacing w:line="600" w:lineRule="auto"/>
        <w:ind w:firstLine="709"/>
        <w:jc w:val="both"/>
        <w:rPr>
          <w:rFonts w:eastAsia="Times New Roman"/>
          <w:color w:val="000000"/>
          <w:szCs w:val="24"/>
          <w:shd w:val="clear" w:color="auto" w:fill="FFFFFF"/>
        </w:rPr>
      </w:pPr>
      <w:r w:rsidRPr="005D0A29">
        <w:rPr>
          <w:rFonts w:eastAsia="Times New Roman"/>
          <w:color w:val="000000"/>
          <w:szCs w:val="24"/>
          <w:shd w:val="clear" w:color="auto" w:fill="FFFFFF"/>
        </w:rPr>
        <w:t xml:space="preserve">Η Διάσκεψη των Προέδρων αποφάσισε στη συνεδρίασή της στις 10 Ιουλίου 2017 τη συζήτηση του νομοσχεδίου σε μια </w:t>
      </w:r>
      <w:r w:rsidRPr="005D0A29">
        <w:rPr>
          <w:rFonts w:eastAsia="Times New Roman"/>
          <w:color w:val="000000"/>
          <w:szCs w:val="24"/>
          <w:shd w:val="clear" w:color="auto" w:fill="FFFFFF"/>
        </w:rPr>
        <w:lastRenderedPageBreak/>
        <w:t>έως δυο σ</w:t>
      </w:r>
      <w:r w:rsidRPr="005D0A29">
        <w:rPr>
          <w:rFonts w:eastAsia="Times New Roman"/>
          <w:color w:val="000000"/>
          <w:szCs w:val="24"/>
          <w:shd w:val="clear" w:color="auto" w:fill="FFFFFF"/>
        </w:rPr>
        <w:t>υνεδριάσεις ενιαία επί της αρχής, των άρθρων και των τροπολογιών.</w:t>
      </w:r>
    </w:p>
    <w:p w14:paraId="04B1A615" w14:textId="77777777" w:rsidR="0001266C" w:rsidRDefault="00D81D51">
      <w:pPr>
        <w:spacing w:line="600" w:lineRule="auto"/>
        <w:ind w:firstLine="709"/>
        <w:jc w:val="both"/>
        <w:rPr>
          <w:rFonts w:eastAsia="Times New Roman"/>
          <w:color w:val="000000"/>
          <w:szCs w:val="24"/>
          <w:shd w:val="clear" w:color="auto" w:fill="FFFFFF"/>
        </w:rPr>
      </w:pPr>
      <w:r w:rsidRPr="005D0A29">
        <w:rPr>
          <w:rFonts w:eastAsia="Times New Roman"/>
          <w:color w:val="000000"/>
          <w:szCs w:val="24"/>
          <w:shd w:val="clear" w:color="auto" w:fill="FFFFFF"/>
        </w:rPr>
        <w:t>Συμφωνεί το Σώμα;</w:t>
      </w:r>
    </w:p>
    <w:p w14:paraId="04B1A616" w14:textId="77777777" w:rsidR="0001266C" w:rsidRDefault="00D81D51">
      <w:pPr>
        <w:spacing w:line="600" w:lineRule="auto"/>
        <w:ind w:firstLine="709"/>
        <w:jc w:val="both"/>
        <w:rPr>
          <w:rFonts w:eastAsia="Times New Roman"/>
          <w:color w:val="000000"/>
          <w:szCs w:val="24"/>
          <w:shd w:val="clear" w:color="auto" w:fill="FFFFFF"/>
        </w:rPr>
      </w:pPr>
      <w:r w:rsidRPr="005D0A29">
        <w:rPr>
          <w:rFonts w:eastAsia="Times New Roman"/>
          <w:b/>
          <w:color w:val="000000"/>
          <w:szCs w:val="24"/>
          <w:shd w:val="clear" w:color="auto" w:fill="FFFFFF"/>
        </w:rPr>
        <w:t xml:space="preserve">ΠΟΛΛΟΙ ΒΟΥΛΕΥΤΕΣ: </w:t>
      </w:r>
      <w:r w:rsidRPr="005D0A29">
        <w:rPr>
          <w:rFonts w:eastAsia="Times New Roman"/>
          <w:color w:val="000000"/>
          <w:szCs w:val="24"/>
          <w:shd w:val="clear" w:color="auto" w:fill="FFFFFF"/>
        </w:rPr>
        <w:t>Μάλιστα, μάλιστα.</w:t>
      </w:r>
    </w:p>
    <w:p w14:paraId="04B1A617" w14:textId="77777777" w:rsidR="0001266C" w:rsidRDefault="00D81D51">
      <w:pPr>
        <w:spacing w:line="600" w:lineRule="auto"/>
        <w:ind w:firstLine="709"/>
        <w:jc w:val="both"/>
        <w:rPr>
          <w:rFonts w:eastAsia="Times New Roman"/>
          <w:color w:val="000000"/>
          <w:szCs w:val="24"/>
          <w:shd w:val="clear" w:color="auto" w:fill="FFFFFF"/>
        </w:rPr>
      </w:pPr>
      <w:r w:rsidRPr="005D0A29">
        <w:rPr>
          <w:rFonts w:eastAsia="Times New Roman"/>
          <w:b/>
          <w:color w:val="000000"/>
          <w:szCs w:val="24"/>
          <w:shd w:val="clear" w:color="auto" w:fill="FFFFFF"/>
        </w:rPr>
        <w:t xml:space="preserve">ΠΡΟΕΔΡΕΥΩΝ (Δημήτριος Κρεμαστινός): </w:t>
      </w:r>
      <w:r w:rsidRPr="005D0A29">
        <w:rPr>
          <w:rFonts w:eastAsia="Times New Roman"/>
          <w:color w:val="000000"/>
          <w:szCs w:val="24"/>
          <w:shd w:val="clear" w:color="auto" w:fill="FFFFFF"/>
        </w:rPr>
        <w:t>Συνεπώς το Σώμα συμφώνησε.</w:t>
      </w:r>
    </w:p>
    <w:p w14:paraId="04B1A618" w14:textId="77777777" w:rsidR="0001266C" w:rsidRDefault="00D81D51">
      <w:pPr>
        <w:spacing w:line="600" w:lineRule="auto"/>
        <w:ind w:firstLine="709"/>
        <w:jc w:val="both"/>
        <w:rPr>
          <w:rFonts w:eastAsia="Times New Roman"/>
          <w:color w:val="000000"/>
          <w:szCs w:val="24"/>
          <w:shd w:val="clear" w:color="auto" w:fill="FFFFFF"/>
        </w:rPr>
      </w:pPr>
      <w:r w:rsidRPr="005D0A29">
        <w:rPr>
          <w:rFonts w:eastAsia="Times New Roman"/>
          <w:color w:val="000000"/>
          <w:szCs w:val="24"/>
          <w:shd w:val="clear" w:color="auto" w:fill="FFFFFF"/>
        </w:rPr>
        <w:t xml:space="preserve">Τον λόγο έχει ο εισηγητής του ΣΥΡΙΖΑ κ. </w:t>
      </w:r>
      <w:proofErr w:type="spellStart"/>
      <w:r w:rsidRPr="005D0A29">
        <w:rPr>
          <w:rFonts w:eastAsia="Times New Roman"/>
          <w:color w:val="000000"/>
          <w:szCs w:val="24"/>
          <w:shd w:val="clear" w:color="auto" w:fill="FFFFFF"/>
        </w:rPr>
        <w:t>Σκουρολιάκος</w:t>
      </w:r>
      <w:proofErr w:type="spellEnd"/>
      <w:r w:rsidRPr="005D0A29">
        <w:rPr>
          <w:rFonts w:eastAsia="Times New Roman"/>
          <w:color w:val="000000"/>
          <w:szCs w:val="24"/>
          <w:shd w:val="clear" w:color="auto" w:fill="FFFFFF"/>
        </w:rPr>
        <w:t xml:space="preserve"> για δώδεκα λεπτά.</w:t>
      </w:r>
    </w:p>
    <w:p w14:paraId="04B1A619" w14:textId="77777777" w:rsidR="0001266C" w:rsidRDefault="00D81D51">
      <w:pPr>
        <w:spacing w:line="600" w:lineRule="auto"/>
        <w:ind w:firstLine="709"/>
        <w:jc w:val="both"/>
        <w:rPr>
          <w:rFonts w:eastAsia="Times New Roman"/>
          <w:color w:val="000000"/>
          <w:szCs w:val="24"/>
          <w:shd w:val="clear" w:color="auto" w:fill="FFFFFF"/>
        </w:rPr>
      </w:pPr>
      <w:r w:rsidRPr="005D0A29">
        <w:rPr>
          <w:rFonts w:eastAsia="Times New Roman"/>
          <w:b/>
          <w:color w:val="000000"/>
          <w:szCs w:val="24"/>
          <w:shd w:val="clear" w:color="auto" w:fill="FFFFFF"/>
        </w:rPr>
        <w:t xml:space="preserve">ΠΑΝΑΓΙΩΤΗΣ (ΠΑΝΟΣ) ΣΚΟΥΡΟΛΙΑΚΟΣ: </w:t>
      </w:r>
      <w:r w:rsidRPr="005D0A29">
        <w:rPr>
          <w:rFonts w:eastAsia="Times New Roman"/>
          <w:color w:val="000000"/>
          <w:szCs w:val="24"/>
          <w:shd w:val="clear" w:color="auto" w:fill="FFFFFF"/>
        </w:rPr>
        <w:t>Ευχαριστώ πολύ, κύριε Πρόεδρε.</w:t>
      </w:r>
    </w:p>
    <w:p w14:paraId="04B1A61A" w14:textId="77777777" w:rsidR="0001266C" w:rsidRDefault="00D81D51">
      <w:pPr>
        <w:spacing w:line="600" w:lineRule="auto"/>
        <w:ind w:firstLine="709"/>
        <w:jc w:val="both"/>
        <w:rPr>
          <w:rFonts w:eastAsia="Times New Roman"/>
          <w:color w:val="000000"/>
          <w:szCs w:val="24"/>
          <w:shd w:val="clear" w:color="auto" w:fill="FFFFFF"/>
        </w:rPr>
      </w:pPr>
      <w:r w:rsidRPr="005D0A29">
        <w:rPr>
          <w:rFonts w:eastAsia="Times New Roman"/>
          <w:color w:val="000000"/>
          <w:szCs w:val="24"/>
          <w:shd w:val="clear" w:color="auto" w:fill="FFFFFF"/>
        </w:rPr>
        <w:t>Κυρίες και κύριοι Βουλευτές, συζητούμε σήμερα το νομοσχέδιο για τη συλλογική διαχείριση δικαιωμάτων πνευματικής ιδιοκτησίας και συγγενικών δικαιωμάτων. Πρόκειται για ένα σχέδιο νόμου, που ενσω</w:t>
      </w:r>
      <w:r w:rsidRPr="005D0A29">
        <w:rPr>
          <w:rFonts w:eastAsia="Times New Roman"/>
          <w:color w:val="000000"/>
          <w:szCs w:val="24"/>
          <w:shd w:val="clear" w:color="auto" w:fill="FFFFFF"/>
        </w:rPr>
        <w:t>ματώνει την ευρωπαϊκή οδηγία του 2014 και διαδέχεται τον προ εικοσαετίας ν.2121/1993 που έκλεισε τον λειτουργικό του χρόνο. Τα δεδομένα έχουν αλλάξει, τα εργαλεία είναι διαφορετικά και έχουμε ανάγκη για έναν νέο νόμο, που κατοχυρώνει τη διαφάνεια, τη λογοδ</w:t>
      </w:r>
      <w:r w:rsidRPr="005D0A29">
        <w:rPr>
          <w:rFonts w:eastAsia="Times New Roman"/>
          <w:color w:val="000000"/>
          <w:szCs w:val="24"/>
          <w:shd w:val="clear" w:color="auto" w:fill="FFFFFF"/>
        </w:rPr>
        <w:t xml:space="preserve">οσία και τη συμμετοχή σε ένα τοπίο, πραγματικά, δοκιμασμένο και ταλαιπωρημένο. </w:t>
      </w:r>
    </w:p>
    <w:p w14:paraId="04B1A61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Το παρόν νομοσχέδιο αφορά δεκαεπτά οργανισμούς, που δραστηριοποιούνται στη συλλογή και διανομή πνευματικών και συγγενικών δικαιωμάτων των μελών τους. Είναι ενώσεις ηθοποιών, σκ</w:t>
      </w:r>
      <w:r w:rsidRPr="005D0A29">
        <w:rPr>
          <w:rFonts w:eastAsia="Times New Roman" w:cs="Times New Roman"/>
          <w:szCs w:val="24"/>
        </w:rPr>
        <w:t>ηνοθετών, σεναριογράφων, φωτογράφων και λοιπά. Αφορά και την ελληνική ιδιαιτερότητα, πρωτοτυπία, παθογένεια που ονομάζεται ΑΕΠΙ μια ιδιωτική εταιρεία, που από το 1935 διαχειρίζεται τα δικαιώματα των συνθετών και στιχουργών αδιαφανώς και αρκούντως αυθαιρέτω</w:t>
      </w:r>
      <w:r w:rsidRPr="005D0A29">
        <w:rPr>
          <w:rFonts w:eastAsia="Times New Roman" w:cs="Times New Roman"/>
          <w:szCs w:val="24"/>
        </w:rPr>
        <w:t xml:space="preserve">ς. Αυτή η ιδιαιτερότητα βάρυνε το νομοσχέδιο και το έκανε ομολογουμένως διάσημο. </w:t>
      </w:r>
    </w:p>
    <w:p w14:paraId="04B1A61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Παρακάμπτοντας, λοιπόν, ένα τοπίο αυθαιρεσίας και μη νομιμότητας έρχεται για πρώτη φορά το παρόν νομοσχέδιο να φέρει για πρώτη φορά στο προσκήνιο τους δημιουργούς, να τους κα</w:t>
      </w:r>
      <w:r w:rsidRPr="005D0A29">
        <w:rPr>
          <w:rFonts w:eastAsia="Times New Roman" w:cs="Times New Roman"/>
          <w:szCs w:val="24"/>
        </w:rPr>
        <w:t xml:space="preserve">ταστήσει αποφασιστικούς παράγοντες σ' ό,τι αφορά την εκμετάλλευση του ταλέντου, της έμπνευσης και της εργασίας τους. Μονότονα επαναλαμβάνω: για πρώτη φορά! </w:t>
      </w:r>
    </w:p>
    <w:p w14:paraId="04B1A61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νομοσχέδιο ενθαρρύνει τον έλεγχο των οργανισμών, όχι μόνο από το κράτος που τους εποπτεύει, αλλά</w:t>
      </w:r>
      <w:r w:rsidRPr="005D0A29">
        <w:rPr>
          <w:rFonts w:eastAsia="Times New Roman" w:cs="Times New Roman"/>
          <w:szCs w:val="24"/>
        </w:rPr>
        <w:t xml:space="preserve"> και από τους ίδιους τους δημιουργούς που πρέπει να γνωρίζουν την πορεία, που ακολουθεί και τα αποτελέσματα που φέρει η οικονομική εκμετάλλευση των δικαιωμάτων τους. </w:t>
      </w:r>
    </w:p>
    <w:p w14:paraId="04B1A61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Με το νομοσχέδιο αυτό το κράτος, από την πλευρά του, αυξάνει την εποπτεία στους οργανισμο</w:t>
      </w:r>
      <w:r w:rsidRPr="005D0A29">
        <w:rPr>
          <w:rFonts w:eastAsia="Times New Roman" w:cs="Times New Roman"/>
          <w:szCs w:val="24"/>
        </w:rPr>
        <w:t>ύς συλλογικής διαχείρισης και επιβάλλει αυστηρές κυρώσεις σε όσους δεν τηρούν τις προϋποθέσεις του νόμου, κυρώσεις όπως πρόστιμα σε περιπτώσεις παραβίασης των κανόνων διαφάνειας και λογοδοσίας, αλλά και προσωρινής ή οριστικής ανάκλησης της άδειας των οργαν</w:t>
      </w:r>
      <w:r w:rsidRPr="005D0A29">
        <w:rPr>
          <w:rFonts w:eastAsia="Times New Roman" w:cs="Times New Roman"/>
          <w:szCs w:val="24"/>
        </w:rPr>
        <w:t xml:space="preserve">ισμών. Υπήρχαν και στον προηγούμενο νόμο, αλλά δυστυχώς σπάνια -σπανιότατα, θα έλεγα- εφαρμόζονταν. </w:t>
      </w:r>
    </w:p>
    <w:p w14:paraId="04B1A61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Με το νομοσχέδιο, που συζητάμε σήμερα προστίθεται ένα επιπλέον διοικητικό μέτρο ελέγχου των οργανισμών, η δυνατότητα ορισμού επιτρόπου εξυγίανσης σε οργανι</w:t>
      </w:r>
      <w:r w:rsidRPr="005D0A29">
        <w:rPr>
          <w:rFonts w:eastAsia="Times New Roman" w:cs="Times New Roman"/>
          <w:szCs w:val="24"/>
        </w:rPr>
        <w:t xml:space="preserve">σμό συλλογικής διαχείρισης ή ανεξάρτητη οντότητα διαχείρισης ως έσχατη επιλογή πριν την οριστική ανάκληση της αδείας του, με μόνο γνώμονα την προστασία των δικαιωμάτων των δημιουργών. </w:t>
      </w:r>
    </w:p>
    <w:p w14:paraId="04B1A62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Επιβάλλει στους πάντες, ακόμα και σε εκείνους τους οργανισμούς, που μέχ</w:t>
      </w:r>
      <w:r w:rsidRPr="005D0A29">
        <w:rPr>
          <w:rFonts w:eastAsia="Times New Roman" w:cs="Times New Roman"/>
          <w:szCs w:val="24"/>
        </w:rPr>
        <w:t>ρι σήμερα κατάφερναν να διαφεύγουν του νόμου, διαφάνεια, λογοδοσία και χρηστή διοίκηση, έτσι ώστε να προστατεύονται οι δημιουργοί και να εξασφαλίζονται τα χρήματα που δικαιούνται.</w:t>
      </w:r>
    </w:p>
    <w:p w14:paraId="04B1A62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Μια βασική αλλαγή-μεταρρύθμιση είναι πως οι οργανισμοί συλλογικής διαχείριση</w:t>
      </w:r>
      <w:r w:rsidRPr="005D0A29">
        <w:rPr>
          <w:rFonts w:eastAsia="Times New Roman" w:cs="Times New Roman"/>
          <w:szCs w:val="24"/>
        </w:rPr>
        <w:t xml:space="preserve">ς, ανεξαρτήτως της νομικής μορφής τους, πρέπει να προβλέψουν τη γενική συνέλευση των μελών τους και τη δημιουργία εποπτικού συμβουλίου που θα εκλεγεί από τη συνέλευση, </w:t>
      </w:r>
      <w:r w:rsidRPr="005D0A29">
        <w:rPr>
          <w:rFonts w:eastAsia="Times New Roman"/>
          <w:bCs/>
        </w:rPr>
        <w:t xml:space="preserve">προκειμένου </w:t>
      </w:r>
      <w:r w:rsidRPr="005D0A29">
        <w:rPr>
          <w:rFonts w:eastAsia="Times New Roman" w:cs="Times New Roman"/>
          <w:szCs w:val="24"/>
        </w:rPr>
        <w:t>οι δικαιούχοι να γνωρίζουν και να συμμετέχουν ενεργά στη διοίκηση και τον έλ</w:t>
      </w:r>
      <w:r w:rsidRPr="005D0A29">
        <w:rPr>
          <w:rFonts w:eastAsia="Times New Roman" w:cs="Times New Roman"/>
          <w:szCs w:val="24"/>
        </w:rPr>
        <w:t>εγχο των οργανισμών. Οι οργανισμοί διαχειρίζονται δικαιώματα και χρήματα των δημιουργών. Ήρθε, λοιπόν, η ώρα οι ίδιοι οι δημιουργοί να έχουν λόγο για πρώτη φορά.</w:t>
      </w:r>
    </w:p>
    <w:p w14:paraId="04B1A62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Δεύτερη μεγάλη αλλαγή στο μέχρι σήμερα τοπίο είναι πώς καθιερώνεται ένα όριο 20% στις διαχειρι</w:t>
      </w:r>
      <w:r w:rsidRPr="005D0A29">
        <w:rPr>
          <w:rFonts w:eastAsia="Times New Roman" w:cs="Times New Roman"/>
          <w:szCs w:val="24"/>
        </w:rPr>
        <w:t>στικές δαπάνες των οργανισμών. που σε κάποιες περιπτώσεις έφταναν το 30%, το 35%, το 37% -υπάρχει οργανισμός ο οποίος παρακρατεί το 50% των αμοιβών από τους δημιουργούς ως προμήθεια-, που εν τέλει λειτουργούν ως κερδοσκοπικές επιχειρήσεις. Το ποσοστό αυτό,</w:t>
      </w:r>
      <w:r w:rsidRPr="005D0A29">
        <w:rPr>
          <w:rFonts w:eastAsia="Times New Roman" w:cs="Times New Roman"/>
          <w:szCs w:val="24"/>
        </w:rPr>
        <w:t xml:space="preserve"> που επιπλέον είναι σύμφωνο με τις πρόσφατες δικαστικές αποφάσεις, το 20%, επιβάλλει τη χρηστή διαχείριση των χρημάτων, που εισπράττονται από τους οργανισμούς, οδηγώντας σε περιορισμό υπερβολικών λειτουργικών εξόδων και υπέρογκων μισθών στα στελέχη των διο</w:t>
      </w:r>
      <w:r w:rsidRPr="005D0A29">
        <w:rPr>
          <w:rFonts w:eastAsia="Times New Roman" w:cs="Times New Roman"/>
          <w:szCs w:val="24"/>
        </w:rPr>
        <w:t xml:space="preserve">ικήσεων. </w:t>
      </w:r>
    </w:p>
    <w:p w14:paraId="04B1A62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Επίσης, αν κρίνεται σκόπιμο για τη βιωσιμότητα του οργανισμού συλλογικής διαχείρισης, του ΟΣΔ, δίνεται δυνατότητα υπέρβασης του 20% των διαχειριστικών εξόδων, απαιτείται όμως η σύμφωνη γνώμη της γενικής συνέλευσης και του εποπτικού συμβουλίου, μα</w:t>
      </w:r>
      <w:r w:rsidRPr="005D0A29">
        <w:rPr>
          <w:rFonts w:eastAsia="Times New Roman" w:cs="Times New Roman"/>
          <w:szCs w:val="24"/>
        </w:rPr>
        <w:t>ζί με κάποια έκθεση που θα αναφέρει το θέμα και θα δικαιολογεί την αύξηση.</w:t>
      </w:r>
    </w:p>
    <w:p w14:paraId="04B1A62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Πρόσθετα, εξασφαλίζεται η διαφάνεια στα έσοδα από τη χρήση των έργων των δημιουργών, διότι πλέον θα κατατίθενται σε ξεχωριστούς τραπεζικούς λογαριασμούς από τα περιουσιακά στοιχεία </w:t>
      </w:r>
      <w:r w:rsidRPr="005D0A29">
        <w:rPr>
          <w:rFonts w:eastAsia="Times New Roman" w:cs="Times New Roman"/>
          <w:szCs w:val="24"/>
        </w:rPr>
        <w:t>της εταιρείας και θα αποδίδονται στους δικαιούχους χωρίς καθυστερήσεις. Έτσι θα είναι ξεκάθαρο τι ανήκει στην εταιρεία και τι στους δικαιούχους.</w:t>
      </w:r>
    </w:p>
    <w:p w14:paraId="04B1A62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Σημαντική θεωρούμε πως είναι και η πρόβλεψη η κάθε συναλλαγή να γίνεται μέσω τραπέζης ή ηλεκτρονικά, έτσι ώστε </w:t>
      </w:r>
      <w:r w:rsidRPr="005D0A29">
        <w:rPr>
          <w:rFonts w:eastAsia="Times New Roman" w:cs="Times New Roman"/>
          <w:szCs w:val="24"/>
        </w:rPr>
        <w:t xml:space="preserve">να υπάρχει πλήρης διαφάνεια. Για πρώτη φορά και αυτό. </w:t>
      </w:r>
    </w:p>
    <w:p w14:paraId="04B1A62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Κανόνες μπαίνουν και στη διαχείριση και χρήση των αδιανέμητων. Είναι ποσοστά δημιουργών, που δεν βρέθηκαν ή αναζητούνται, ούτως ώστε να μην χρησιμοποιούνται για την κάλυψη άλλων σκοπών της εταιρείας, α</w:t>
      </w:r>
      <w:r w:rsidRPr="005D0A29">
        <w:rPr>
          <w:rFonts w:eastAsia="Times New Roman" w:cs="Times New Roman"/>
          <w:szCs w:val="24"/>
        </w:rPr>
        <w:t xml:space="preserve">γνώστων στους δημιουργούς. Να πω ότι σκόπιμα έχουμε περιπτώσεις όπου αναφέρεται ένα έργο </w:t>
      </w:r>
      <w:r w:rsidRPr="005D0A29">
        <w:rPr>
          <w:rFonts w:eastAsia="Times New Roman" w:cs="Times New Roman"/>
          <w:szCs w:val="24"/>
        </w:rPr>
        <w:lastRenderedPageBreak/>
        <w:t xml:space="preserve">του </w:t>
      </w:r>
      <w:proofErr w:type="spellStart"/>
      <w:r w:rsidRPr="005D0A29">
        <w:rPr>
          <w:rFonts w:eastAsia="Times New Roman" w:cs="Times New Roman"/>
          <w:szCs w:val="24"/>
        </w:rPr>
        <w:t>Σούμαν</w:t>
      </w:r>
      <w:proofErr w:type="spellEnd"/>
      <w:r w:rsidRPr="005D0A29">
        <w:rPr>
          <w:rFonts w:eastAsia="Times New Roman" w:cs="Times New Roman"/>
          <w:szCs w:val="24"/>
        </w:rPr>
        <w:t xml:space="preserve"> με 3 εκατομμύρια δικαιώματα. Λανθασμένα αναφέρεται ο τίτλος του έργου. Και πόσες φορές παίχτηκε αυτός ο </w:t>
      </w:r>
      <w:proofErr w:type="spellStart"/>
      <w:r w:rsidRPr="005D0A29">
        <w:rPr>
          <w:rFonts w:eastAsia="Times New Roman" w:cs="Times New Roman"/>
          <w:szCs w:val="24"/>
        </w:rPr>
        <w:t>Σούμαν</w:t>
      </w:r>
      <w:proofErr w:type="spellEnd"/>
      <w:r w:rsidRPr="005D0A29">
        <w:rPr>
          <w:rFonts w:eastAsia="Times New Roman" w:cs="Times New Roman"/>
          <w:szCs w:val="24"/>
        </w:rPr>
        <w:t xml:space="preserve"> στα ραδιόφωνα, ώστε να συγκεντρώσει δικαιώματ</w:t>
      </w:r>
      <w:r w:rsidRPr="005D0A29">
        <w:rPr>
          <w:rFonts w:eastAsia="Times New Roman" w:cs="Times New Roman"/>
          <w:szCs w:val="24"/>
        </w:rPr>
        <w:t xml:space="preserve">α 3 εκατομμυρίων, τα  οποία λιμνάζουν στο ταμείο της εταιρείας και χρησιμοποιούνται κατά το δοκούν; Θα το συζητήσουμε παρακάτω. </w:t>
      </w:r>
    </w:p>
    <w:p w14:paraId="04B1A62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Γι’ αυτό λέμε ότι το νομοσχέδιο για την πνευματική και συγγενική ιδιοκτησία, που συζητούμε σήμερα, κλήθηκε να αντιμετωπίσει και</w:t>
      </w:r>
      <w:r w:rsidRPr="005D0A29">
        <w:rPr>
          <w:rFonts w:eastAsia="Times New Roman" w:cs="Times New Roman"/>
          <w:szCs w:val="24"/>
        </w:rPr>
        <w:t xml:space="preserve"> ένα πρόβλημα, που στοιχειώνει χρόνια τώρα τη χώρα. Πρόκειται για την ελληνική, όπως είπαμε, ιδιαιτερότητα που ταλανίζει τόσο τους δημιουργούς όσο και εκείνους, που κάνουν χρήση των έργων τους. Πρόκειται για την Ανώνυμη Εταιρεία Πνευματικής Ιδιοκτησίας, τη</w:t>
      </w:r>
      <w:r w:rsidRPr="005D0A29">
        <w:rPr>
          <w:rFonts w:eastAsia="Times New Roman" w:cs="Times New Roman"/>
          <w:szCs w:val="24"/>
        </w:rPr>
        <w:t xml:space="preserve"> γνωστή «ΑΕΠΙ», που ιδρύθηκε το 1935. Αμέσως μετά τις εκλογές του Ιανουαρίου του 2015 η νέα Κυβέρνηση εκφράζει τη βούλησή της να θέσει κανόνες σε αυτό το σκοτεινό τοπίο και βρίσκεται αντιμέτωπη με ένα σταυρόλεξο για απίστευτα δυνατούς λύτες, όπως έχω ξαναπ</w:t>
      </w:r>
      <w:r w:rsidRPr="005D0A29">
        <w:rPr>
          <w:rFonts w:eastAsia="Times New Roman" w:cs="Times New Roman"/>
          <w:szCs w:val="24"/>
        </w:rPr>
        <w:t xml:space="preserve">εί. </w:t>
      </w:r>
    </w:p>
    <w:p w14:paraId="04B1A62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Όσοι ασχοληθήκαμε με τη σύνταξη του νομοσχεδίου για τα πνευματικά και συγγενικά δικαιώματα, και η Υπουργός στο γραφείο της και εμείς, συζητήσαμε με τους πάντες: συνθέτες, στι</w:t>
      </w:r>
      <w:r w:rsidRPr="005D0A29">
        <w:rPr>
          <w:rFonts w:eastAsia="Times New Roman" w:cs="Times New Roman"/>
          <w:szCs w:val="24"/>
        </w:rPr>
        <w:lastRenderedPageBreak/>
        <w:t>χουργούς, τραγουδιστές μεμονωμένα, αλλά και με τις συλλογικότητές τους, με τη</w:t>
      </w:r>
      <w:r w:rsidRPr="005D0A29">
        <w:rPr>
          <w:rFonts w:eastAsia="Times New Roman" w:cs="Times New Roman"/>
          <w:szCs w:val="24"/>
        </w:rPr>
        <w:t>ν ίδια την «ΑΕΠΙ», με όποιον τέλος πάντων είχε κάποια σχέση με το θέμα. Ξέραμε ήδη πολλά. Ακούσαμε και μάθαμε ακόμα περισσότερα.</w:t>
      </w:r>
    </w:p>
    <w:p w14:paraId="04B1A62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Υπήρχαν καταγγελίες πως η «ΑΕΠΙ», ενώ εισπράττει μεγάλα ποσά, αποδίδει ελάχιστα. Πως κάποια μέλη του ΔΣ της αμείβονται πλουσιοπ</w:t>
      </w:r>
      <w:r w:rsidRPr="005D0A29">
        <w:rPr>
          <w:rFonts w:eastAsia="Times New Roman" w:cs="Times New Roman"/>
          <w:szCs w:val="24"/>
        </w:rPr>
        <w:t xml:space="preserve">άροχα. Το ίδιο και η διοίκηση, που ανήκει σε μία οικογένεια. Εισπράτταμε την οργή για τις πρακτικές της, αλλά και την αγωνία των δημιουργών και των κληρονόμων τους να μην κλείσει η στρόφιγγα που τροφοδοτεί, αναιμικά έστω, τη μεγάλη τους πλειοψηφία. </w:t>
      </w:r>
    </w:p>
    <w:p w14:paraId="04B1A62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Όλα αυ</w:t>
      </w:r>
      <w:r w:rsidRPr="005D0A29">
        <w:rPr>
          <w:rFonts w:eastAsia="Times New Roman" w:cs="Times New Roman"/>
          <w:szCs w:val="24"/>
        </w:rPr>
        <w:t xml:space="preserve">τά, όμως, ήταν στη σφαίρα της αναπόδειχτης πληροφορίας, έως ότου ήρθε το πόρισμα του ειδικού διαχειριστικού ελέγχου για την «ΑΕΠΙ», το οποίο είχαν παραγγείλει οι κύριοι Αριστείδης Μπαλτάς και Νικόλαος </w:t>
      </w:r>
      <w:proofErr w:type="spellStart"/>
      <w:r w:rsidRPr="005D0A29">
        <w:rPr>
          <w:rFonts w:eastAsia="Times New Roman" w:cs="Times New Roman"/>
          <w:szCs w:val="24"/>
        </w:rPr>
        <w:t>Ξυδάκης</w:t>
      </w:r>
      <w:proofErr w:type="spellEnd"/>
      <w:r w:rsidRPr="005D0A29">
        <w:rPr>
          <w:rFonts w:eastAsia="Times New Roman" w:cs="Times New Roman"/>
          <w:szCs w:val="24"/>
        </w:rPr>
        <w:t xml:space="preserve"> από τις τότε κυβερνητικές θέσεις τους. Ο έλεγχο</w:t>
      </w:r>
      <w:r w:rsidRPr="005D0A29">
        <w:rPr>
          <w:rFonts w:eastAsia="Times New Roman" w:cs="Times New Roman"/>
          <w:szCs w:val="24"/>
        </w:rPr>
        <w:t>ς διεξήχθη από την εταιρεία «</w:t>
      </w:r>
      <w:r w:rsidRPr="005D0A29">
        <w:rPr>
          <w:rFonts w:eastAsia="Times New Roman" w:cs="Times New Roman"/>
          <w:szCs w:val="24"/>
          <w:lang w:val="en-US"/>
        </w:rPr>
        <w:t>ERNST</w:t>
      </w:r>
      <w:r w:rsidRPr="005D0A29">
        <w:rPr>
          <w:rFonts w:eastAsia="Times New Roman" w:cs="Times New Roman"/>
          <w:szCs w:val="24"/>
        </w:rPr>
        <w:t xml:space="preserve"> </w:t>
      </w:r>
      <w:r w:rsidRPr="005D0A29">
        <w:rPr>
          <w:rFonts w:eastAsia="Times New Roman" w:cs="Times New Roman"/>
          <w:szCs w:val="24"/>
          <w:lang w:val="en-US"/>
        </w:rPr>
        <w:t>AND</w:t>
      </w:r>
      <w:r w:rsidRPr="005D0A29">
        <w:rPr>
          <w:rFonts w:eastAsia="Times New Roman" w:cs="Times New Roman"/>
          <w:szCs w:val="24"/>
        </w:rPr>
        <w:t xml:space="preserve"> </w:t>
      </w:r>
      <w:r w:rsidRPr="005D0A29">
        <w:rPr>
          <w:rFonts w:eastAsia="Times New Roman" w:cs="Times New Roman"/>
          <w:szCs w:val="24"/>
          <w:lang w:val="en-US"/>
        </w:rPr>
        <w:t>YOUNG</w:t>
      </w:r>
      <w:r w:rsidRPr="005D0A29">
        <w:rPr>
          <w:rFonts w:eastAsia="Times New Roman" w:cs="Times New Roman"/>
          <w:szCs w:val="24"/>
        </w:rPr>
        <w:t xml:space="preserve"> </w:t>
      </w:r>
      <w:r w:rsidRPr="005D0A29">
        <w:rPr>
          <w:rFonts w:eastAsia="Times New Roman" w:cs="Times New Roman"/>
          <w:szCs w:val="24"/>
          <w:lang w:val="en-US"/>
        </w:rPr>
        <w:t>HELLAS</w:t>
      </w:r>
      <w:r w:rsidRPr="005D0A29">
        <w:rPr>
          <w:rFonts w:eastAsia="Times New Roman" w:cs="Times New Roman"/>
          <w:szCs w:val="24"/>
        </w:rPr>
        <w:t>» για την περίοδο 2011-2014. Χρειάστηκε, μάλιστα, να επιβληθεί με τη βοήθεια του εισαγγελέα και μετά από κύρωση προστίμου στην εταιρεία, η οποία αρνείτο να δώσει στοιχεία.</w:t>
      </w:r>
    </w:p>
    <w:p w14:paraId="04B1A62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Όντως είναι μεγάλες οι αμοιβές των μελών του ΔΣ. Ο ιδιοκτήτης, για παράδειγμα, εισέπραξε για αυτό το διάστημα ποσά, που κυμαίνονται από 514.061 ευρώ έως 625.565 ευρώ κατ’ έτος. Άλλα τέσσερα μέλη του ΔΣ, της οικογενείας δηλαδή, εισέπραξαν ποσά από 44.109 ευ</w:t>
      </w:r>
      <w:r w:rsidRPr="005D0A29">
        <w:rPr>
          <w:rFonts w:eastAsia="Times New Roman" w:cs="Times New Roman"/>
          <w:szCs w:val="24"/>
        </w:rPr>
        <w:t>ρώ έως 466.266 ευρώ. Το σύνολο των αμοιβών του ΔΣ, της ιδίας οικογενείας όπως είπαμε, για όλα αυτά τα χρόνια ανέρχεται στο ποσό των 7.434.976 ευρώ εν μέσω οικονομικής κρίσης. Βεβαίως, θα αντιτείνει κάποιος πως ανώνυμη εταιρεία είναι, βγάζει χρήματα, όπως θ</w:t>
      </w:r>
      <w:r w:rsidRPr="005D0A29">
        <w:rPr>
          <w:rFonts w:eastAsia="Times New Roman" w:cs="Times New Roman"/>
          <w:szCs w:val="24"/>
        </w:rPr>
        <w:t xml:space="preserve">έλει τα διαθέτει. Ας απαντήσει σε ηθικό επίπεδο μόνο, δυστυχώς, σε όλους αυτούς που αντιπροσωπεύει και των οποίων την έμπνευση, το ταλέντο και την εργασία διαχειρίζεται για το αν είναι δίκαιη απέναντί τους. </w:t>
      </w:r>
    </w:p>
    <w:p w14:paraId="04B1A62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Υπάρχουν ωστόσο και πιο τυπικές παραβιάσεις του </w:t>
      </w:r>
      <w:r w:rsidRPr="005D0A29">
        <w:rPr>
          <w:rFonts w:eastAsia="Times New Roman" w:cs="Times New Roman"/>
          <w:szCs w:val="24"/>
        </w:rPr>
        <w:t>νόμου: άτοκα δάνεια και άλλες παροχές προς τα μέλη του ΔΣ, της οικογενείας όπως είπαμε, υπό τη μορφή δανειακών συμβάσεων, κάτι που απαγορεύεται ρητά από τον νόμο περί ανωνύμων εταιρειών. Και όμως, μεγάλα ποσά εκταμιεύονταν ως δάνεια. Ακόμη χειρότερα, ο ένο</w:t>
      </w:r>
      <w:r w:rsidRPr="005D0A29">
        <w:rPr>
          <w:rFonts w:eastAsia="Times New Roman" w:cs="Times New Roman"/>
          <w:szCs w:val="24"/>
        </w:rPr>
        <w:t xml:space="preserve">χος αποκάλυψε πως γύρω από την «ΑΕΠΙ» είχε στηθεί ένα πανηγύρι θυγατρικών εταιρειών, οι οποίες ανήκαν στα </w:t>
      </w:r>
      <w:r w:rsidRPr="005D0A29">
        <w:rPr>
          <w:rFonts w:eastAsia="Times New Roman" w:cs="Times New Roman"/>
          <w:szCs w:val="24"/>
        </w:rPr>
        <w:lastRenderedPageBreak/>
        <w:t xml:space="preserve">ίδια πρόσωπα και συναλλάσσονταν αποκλειστικά μαζί της. Εταιρείες που με </w:t>
      </w:r>
      <w:proofErr w:type="spellStart"/>
      <w:r w:rsidRPr="005D0A29">
        <w:rPr>
          <w:rFonts w:eastAsia="Times New Roman" w:cs="Times New Roman"/>
          <w:szCs w:val="24"/>
        </w:rPr>
        <w:t>υπερκοστολογήσεις</w:t>
      </w:r>
      <w:proofErr w:type="spellEnd"/>
      <w:r w:rsidRPr="005D0A29">
        <w:rPr>
          <w:rFonts w:eastAsia="Times New Roman" w:cs="Times New Roman"/>
          <w:szCs w:val="24"/>
        </w:rPr>
        <w:t xml:space="preserve"> των υπηρεσιών τους και άλλες διευθετήσεις στα όρια της νομιμ</w:t>
      </w:r>
      <w:r w:rsidRPr="005D0A29">
        <w:rPr>
          <w:rFonts w:eastAsia="Times New Roman" w:cs="Times New Roman"/>
          <w:szCs w:val="24"/>
        </w:rPr>
        <w:t>ότητας είναι σήμερα υγιείς, κερδοφόρες και έχουν δημιουργήσει και μεγάλη περιουσία.</w:t>
      </w:r>
    </w:p>
    <w:p w14:paraId="04B1A62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Μόλις πρόσφατα μάθαμε για το ακίνητο στη Θεσσαλονίκη που αγοράστηκε πριν από δύο χρόνια νομίζω με χρήματα της «ΑΕΠΙ», των δημιουργών δηλαδή, για να καταλήξει σε μία από τις</w:t>
      </w:r>
      <w:r w:rsidRPr="005D0A29">
        <w:rPr>
          <w:rFonts w:eastAsia="Times New Roman" w:cs="Times New Roman"/>
          <w:szCs w:val="24"/>
        </w:rPr>
        <w:t xml:space="preserve"> τέσσερις θυγατρικές της, την «ΕΔΥΣ Α.Ε.». </w:t>
      </w:r>
    </w:p>
    <w:p w14:paraId="04B1A62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Όμως, η μητέρα εταιρεία η οποία μοιράζει αστρονομικά ποσά στη διοίκησή της και τροφοδοτεί τις επιχειρήσεις δορυφόρους, όχι απλώς δεν είναι μια υγιής εταιρεία, αλλά βρίσκεται στο χείλος της καταστροφής. Έχει 19,9 </w:t>
      </w:r>
      <w:r w:rsidRPr="005D0A29">
        <w:rPr>
          <w:rFonts w:eastAsia="Times New Roman" w:cs="Times New Roman"/>
          <w:szCs w:val="24"/>
        </w:rPr>
        <w:t>εκατομμύρια αρνητικά κεφάλαια, πράγμα που σημαίνει πώς αδυνατεί να εξοφλήσει τις υποχρεώσεις της προς τους δημιουργούς και τους άλλους δικαιούχους. Την ίδια στιγμή έχει συγκεντρώσει 46 εκατομμύρια ευρώ από αδιανέμητα κεφάλαια, ποσά που αντιστοιχούν στους δ</w:t>
      </w:r>
      <w:r w:rsidRPr="005D0A29">
        <w:rPr>
          <w:rFonts w:eastAsia="Times New Roman" w:cs="Times New Roman"/>
          <w:szCs w:val="24"/>
        </w:rPr>
        <w:t xml:space="preserve">ιάφορους Σούμπερτ, όπως είπα προηγουμένως. Αυτά είναι χρήματα για δικαιώματα των οποίων οι δικαιούχοι δεν βρέθηκαν ή αναζητούνται. </w:t>
      </w:r>
    </w:p>
    <w:p w14:paraId="04B1A62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Η Υπουργός Πολιτισμού, λοιπόν, η κ. </w:t>
      </w:r>
      <w:proofErr w:type="spellStart"/>
      <w:r w:rsidRPr="005D0A29">
        <w:rPr>
          <w:rFonts w:eastAsia="Times New Roman" w:cs="Times New Roman"/>
          <w:szCs w:val="24"/>
        </w:rPr>
        <w:t>Κονιόρδου</w:t>
      </w:r>
      <w:proofErr w:type="spellEnd"/>
      <w:r w:rsidRPr="005D0A29">
        <w:rPr>
          <w:rFonts w:eastAsia="Times New Roman" w:cs="Times New Roman"/>
          <w:szCs w:val="24"/>
        </w:rPr>
        <w:t>, έστειλε το πόρισμα στον εισαγγελέα, η δικαιοσύνη θα κάνει το καθήκον της, η π</w:t>
      </w:r>
      <w:r w:rsidRPr="005D0A29">
        <w:rPr>
          <w:rFonts w:eastAsia="Times New Roman" w:cs="Times New Roman"/>
          <w:szCs w:val="24"/>
        </w:rPr>
        <w:t>ολιτεία πρέπει να κάνει το δικό της. Το παρόν νομοσχέδιο που καταθέτει το Υπουργείο Πολιτισμού ενσωματώνει την ευρωπαϊκή οδηγία και ταυτόχρονα προστατεύει, δίνει φωνή και δυνατότητα σε ελέγχους στους πνευματικούς και συγγενικούς δημιουργούς. Ακόμα, σε περί</w:t>
      </w:r>
      <w:r w:rsidRPr="005D0A29">
        <w:rPr>
          <w:rFonts w:eastAsia="Times New Roman" w:cs="Times New Roman"/>
          <w:szCs w:val="24"/>
        </w:rPr>
        <w:t xml:space="preserve">πτωση πτώχευσης των εταιρειών φροντίζει για την ασφαλή διαχείρισή τους. </w:t>
      </w:r>
    </w:p>
    <w:p w14:paraId="04B1A63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Κυρίες και κύριοι Βουλευτές, η «ΑΕΠΙ», το πόρισμα και το πρόβλημα της είναι άλλο πράγμα και το νομοσχέδιο της Κυβέρνησης είναι ένα άλλο πράγμα, με την έννοια ότι αφορά και τους υπόλοιπους δεκαεπτά οργανισμούς, που δραστηριοποιούνται στον χώρο. Επιτέλους, μ</w:t>
      </w:r>
      <w:r w:rsidRPr="005D0A29">
        <w:rPr>
          <w:rFonts w:eastAsia="Times New Roman" w:cs="Times New Roman"/>
          <w:szCs w:val="24"/>
        </w:rPr>
        <w:t xml:space="preserve">ε το παρόν νομοσχέδιο εξασφαλίζεται για πρώτη φορά μετά από ογδόντα χρόνια η ουσιαστική προστασία και ο λόγος στους καλλιτέχνες, που περνούν κυριολεκτικά τη ζωή τους στο έλεος αυτών που φροντίζουν για αυτούς, χωρίς αυτούς. </w:t>
      </w:r>
    </w:p>
    <w:p w14:paraId="04B1A63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Υπάρχουν και παράπονα, βέβαια, α</w:t>
      </w:r>
      <w:r w:rsidRPr="005D0A29">
        <w:rPr>
          <w:rFonts w:eastAsia="Times New Roman" w:cs="Times New Roman"/>
          <w:szCs w:val="24"/>
        </w:rPr>
        <w:t xml:space="preserve">πό την πλευρά των χρηστών, των άλλων εμπλεκομένων. Καταγγέλλουν αυθαιρεσίες </w:t>
      </w:r>
      <w:r w:rsidRPr="005D0A29">
        <w:rPr>
          <w:rFonts w:eastAsia="Times New Roman" w:cs="Times New Roman"/>
          <w:szCs w:val="24"/>
        </w:rPr>
        <w:lastRenderedPageBreak/>
        <w:t xml:space="preserve">από την εταιρεία, υπέρογκα τιμολόγια, βιομηχανία μηνύσεων. Κινούνται, λένε, αυτόφωρα για 100 ευρώ ή για 200 ευρώ. </w:t>
      </w:r>
    </w:p>
    <w:p w14:paraId="04B1A63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(Στο σημείο αυτό την Προεδρική Έδρα καταλαμβάνει ο Α΄ Αντιπρόεδρο</w:t>
      </w:r>
      <w:r w:rsidRPr="005D0A29">
        <w:rPr>
          <w:rFonts w:eastAsia="Times New Roman" w:cs="Times New Roman"/>
          <w:szCs w:val="24"/>
        </w:rPr>
        <w:t xml:space="preserve">ς της Βουλής κ. </w:t>
      </w:r>
      <w:r w:rsidRPr="005D0A29">
        <w:rPr>
          <w:rFonts w:eastAsia="Times New Roman" w:cs="Times New Roman"/>
          <w:b/>
          <w:szCs w:val="24"/>
        </w:rPr>
        <w:t>ΑΝΑΣΤΑΣΙΟΣ ΚΟΥΡΑΚΗΣ</w:t>
      </w:r>
      <w:r w:rsidRPr="005D0A29">
        <w:rPr>
          <w:rFonts w:eastAsia="Times New Roman" w:cs="Times New Roman"/>
          <w:szCs w:val="24"/>
        </w:rPr>
        <w:t xml:space="preserve">) </w:t>
      </w:r>
    </w:p>
    <w:p w14:paraId="04B1A63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Κυρίες και κύριοι Βουλευτές, το παρόν νομοσχέδιο είναι ένα νομοσχέδιο ειλικρινούς ισορροπίας. Εξισορροπεί τις έντονες αντιθέσεις που υπάρχουν, έχει </w:t>
      </w:r>
      <w:proofErr w:type="spellStart"/>
      <w:r w:rsidRPr="005D0A29">
        <w:rPr>
          <w:rFonts w:eastAsia="Times New Roman" w:cs="Times New Roman"/>
          <w:szCs w:val="24"/>
        </w:rPr>
        <w:t>συγκεράσει</w:t>
      </w:r>
      <w:proofErr w:type="spellEnd"/>
      <w:r w:rsidRPr="005D0A29">
        <w:rPr>
          <w:rFonts w:eastAsia="Times New Roman" w:cs="Times New Roman"/>
          <w:szCs w:val="24"/>
        </w:rPr>
        <w:t xml:space="preserve"> τις επιμέρους διαφοροποιήσεις ανάμεσα στα πνευματικά και στ</w:t>
      </w:r>
      <w:r w:rsidRPr="005D0A29">
        <w:rPr>
          <w:rFonts w:eastAsia="Times New Roman" w:cs="Times New Roman"/>
          <w:szCs w:val="24"/>
        </w:rPr>
        <w:t>α συγγενικά δικαιώματα, έχει επιτύχει να υπάρξει φροντίδα και για τον δημιουργό και για τον χρήστη, είτε ο χρήστης έχει έναν καφενέ στην παραμεθόριο, είτε έχει ένα μπαρ στη Μύκονο, είτε ο δημιουργός-εκτελεστής έχει ένα πολυπληθές φαν κλαμπ, είτε είναι ένας</w:t>
      </w:r>
      <w:r w:rsidRPr="005D0A29">
        <w:rPr>
          <w:rFonts w:eastAsia="Times New Roman" w:cs="Times New Roman"/>
          <w:szCs w:val="24"/>
        </w:rPr>
        <w:t xml:space="preserve"> ταπεινός δημιουργός ενός πολύ μικρού ρεπερτορίου. </w:t>
      </w:r>
    </w:p>
    <w:p w14:paraId="04B1A63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Ενσωματώνοντας πολλές τέτοιες προτάσεις των διάφορων φερόμενων και των φορέων τους, που συζητήσαμε όλον αυτόν τον καιρό, οι οποίοι με υποδειγματικό, ήπιο και ουσιαστικό τρόπο συνεργάστηκαν μαζί μας όλο το</w:t>
      </w:r>
      <w:r w:rsidRPr="005D0A29">
        <w:rPr>
          <w:rFonts w:eastAsia="Times New Roman" w:cs="Times New Roman"/>
          <w:szCs w:val="24"/>
        </w:rPr>
        <w:t xml:space="preserve"> διάστημα αλλά και στη χθεσινή ακρόαση των φορέων, βλέπουμε ότι  αποτελεί υπόδειγμα φροντίδας για τους δημιουργούς και δικαιοσύνη για τους χρήστες. </w:t>
      </w:r>
    </w:p>
    <w:p w14:paraId="04B1A63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Κυρίες και κύριοι Βουλευτές, οι δημιουργοί έρχονται πια στο προσκήνιο. Γιατί αν δεν υπήρχε η πνευματική του</w:t>
      </w:r>
      <w:r w:rsidRPr="005D0A29">
        <w:rPr>
          <w:rFonts w:eastAsia="Times New Roman" w:cs="Times New Roman"/>
          <w:szCs w:val="24"/>
        </w:rPr>
        <w:t>ς παραγωγή και η περιουσία, οι μη κερδοσκοπικές συλλογικότητες αλλά και οι ιδιωτικές εταιρείες δεν θα υπήρχαν. Με διαφάνεια, λοιπόν πληροφορούνται τα πάντα και παρεμβαίνουν όπου και όταν πρέπει, προκειμένου να υπερασπιστούν τον πνευματικό τους μόχθο και τι</w:t>
      </w:r>
      <w:r w:rsidRPr="005D0A29">
        <w:rPr>
          <w:rFonts w:eastAsia="Times New Roman" w:cs="Times New Roman"/>
          <w:szCs w:val="24"/>
        </w:rPr>
        <w:t xml:space="preserve">ς εξ αυτού οικονομικές απολαβές. </w:t>
      </w:r>
    </w:p>
    <w:p w14:paraId="04B1A63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δικαιοσύνη στο χώρο των πνευματικών δικαιωμάτων, που ήταν ζητούμενο όλα αυτά τα χρόνια, επιτέλους αποκαθίσταται. Σας καλώ, λοιπόν, να υπερψηφίσετε το παρόν νομοσχέδιο, εγκαινιάζοντας μια νέα εποχή στον χώρο των πνευματικ</w:t>
      </w:r>
      <w:r w:rsidRPr="005D0A29">
        <w:rPr>
          <w:rFonts w:eastAsia="Times New Roman" w:cs="Times New Roman"/>
          <w:szCs w:val="24"/>
        </w:rPr>
        <w:t xml:space="preserve">ών και συγγενικών δικαιωμάτων. </w:t>
      </w:r>
    </w:p>
    <w:p w14:paraId="04B1A63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Σας ευχαριστώ πολύ. </w:t>
      </w:r>
    </w:p>
    <w:p w14:paraId="04B1A638"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(Χειροκροτήματα από τις πτέρυγες του ΣΥΡΙΖΑ και των ΑΝΕΛ)</w:t>
      </w:r>
    </w:p>
    <w:p w14:paraId="04B1A63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(Αναστάσιος Κουράκης): </w:t>
      </w:r>
      <w:r w:rsidRPr="005D0A29">
        <w:rPr>
          <w:rFonts w:eastAsia="Times New Roman" w:cs="Times New Roman"/>
          <w:szCs w:val="24"/>
        </w:rPr>
        <w:t xml:space="preserve">Ευχαριστούμε τον εισηγητή του ΣΥΡΙΖΑ κ. Πάνο </w:t>
      </w:r>
      <w:proofErr w:type="spellStart"/>
      <w:r w:rsidRPr="005D0A29">
        <w:rPr>
          <w:rFonts w:eastAsia="Times New Roman" w:cs="Times New Roman"/>
          <w:szCs w:val="24"/>
        </w:rPr>
        <w:t>Σκουρολιάκο</w:t>
      </w:r>
      <w:proofErr w:type="spellEnd"/>
      <w:r w:rsidRPr="005D0A29">
        <w:rPr>
          <w:rFonts w:eastAsia="Times New Roman" w:cs="Times New Roman"/>
          <w:szCs w:val="24"/>
        </w:rPr>
        <w:t xml:space="preserve">. </w:t>
      </w:r>
    </w:p>
    <w:p w14:paraId="04B1A63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Παρακαλώ τώρα την εισηγήτρια της Νέας Δημοκρατίας κ.</w:t>
      </w:r>
      <w:r w:rsidRPr="005D0A29">
        <w:rPr>
          <w:rFonts w:eastAsia="Times New Roman" w:cs="Times New Roman"/>
          <w:szCs w:val="24"/>
        </w:rPr>
        <w:t xml:space="preserve"> Όλγα  Κεφαλογιάννη να πάρει τον λόγο για δώδεκα λεπτά. </w:t>
      </w:r>
    </w:p>
    <w:p w14:paraId="04B1A63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ΟΛΓΑ ΚΕΦΑΛΟΓΙΑΝΝΗ: </w:t>
      </w:r>
      <w:r w:rsidRPr="005D0A29">
        <w:rPr>
          <w:rFonts w:eastAsia="Times New Roman" w:cs="Times New Roman"/>
          <w:szCs w:val="24"/>
        </w:rPr>
        <w:t xml:space="preserve">Ευχαριστώ πολύ, κύριε Πρόεδρε. </w:t>
      </w:r>
    </w:p>
    <w:p w14:paraId="04B1A63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Κυρίες και κύριοι συνάδελφοι, αν με ρωτάγατε τον Ιανουάριο του 2015 να σας πω έναν τομέα που η νέα τότε κυβέρνηση της Αριστεράς –θα εξαιρούσα για πρ</w:t>
      </w:r>
      <w:r w:rsidRPr="005D0A29">
        <w:rPr>
          <w:rFonts w:eastAsia="Times New Roman" w:cs="Times New Roman"/>
          <w:szCs w:val="24"/>
        </w:rPr>
        <w:t>οφανείς λόγους τους ΑΝΕΛ- θα μπορούσε να έχει κάποια θετικά αποτελέσματα, θα σας έλεγα αυθόρμητα και με μεγάλη ειλικρίνεια τον πολιτισμό. Όχι γιατί είναι ένας εύκολος τομέας, το αντίθετο. Είναι ένας εξαιρετικά δύσκολος, απαιτητικός και σύνθετος τομέας, που</w:t>
      </w:r>
      <w:r w:rsidRPr="005D0A29">
        <w:rPr>
          <w:rFonts w:eastAsia="Times New Roman" w:cs="Times New Roman"/>
          <w:szCs w:val="24"/>
        </w:rPr>
        <w:t xml:space="preserve"> απαιτεί συστηματική δουλειά, μεγάλη επιμονή και ανοιχτά μυαλά, μακριά από ιδεοληψίες πάσης φύσεως και εμμονές. Ούτε φυσικά γιατί είχατε κάποιο συγκεκριμένο πρόγραμμα για τον πολιτισμό, σχέδιο προς υλοποίηση.</w:t>
      </w:r>
    </w:p>
    <w:p w14:paraId="04B1A63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 Είχατε, όμως, κύριοι συνάδελφοι του ΣΥΡΙΖΑ, συ</w:t>
      </w:r>
      <w:r w:rsidRPr="005D0A29">
        <w:rPr>
          <w:rFonts w:eastAsia="Times New Roman" w:cs="Times New Roman"/>
          <w:szCs w:val="24"/>
        </w:rPr>
        <w:t xml:space="preserve">στηματικά και πολύ προσεκτικά καλλιεργήσει έναν ωραίο μύθο μιας υποτιθέμενης ακόμα υπεροχής, ενός ακόμη πλεονεκτήματος, μιας ισχυρής παράδοσης που γκρεμίστηκε πολύ γρήγορα σαν χάρτινος πύργος. </w:t>
      </w:r>
    </w:p>
    <w:p w14:paraId="04B1A63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Οι αλλεπάλληλες κρίσεις που δημιουργήσατε στον χώρο του πολιτι</w:t>
      </w:r>
      <w:r w:rsidRPr="005D0A29">
        <w:rPr>
          <w:rFonts w:eastAsia="Times New Roman" w:cs="Times New Roman"/>
          <w:szCs w:val="24"/>
        </w:rPr>
        <w:t xml:space="preserve">σμού αυτό μαρτυρούν. Δεν θα μπορούσα ποτέ να πιστέψω ότι μέσα σε δυόμισι χρόνια μπορούσατε να κάνετε τόσο λίγα καλά και τόσα πολλά κακά στον πολιτισμό. Ο κατάλογος είναι μακρύς και δεν θα ήθελα να επεκταθώ, για να μην χάσω και την ουσία της συζήτησης. Δεν </w:t>
      </w:r>
      <w:r w:rsidRPr="005D0A29">
        <w:rPr>
          <w:rFonts w:eastAsia="Times New Roman" w:cs="Times New Roman"/>
          <w:szCs w:val="24"/>
        </w:rPr>
        <w:t>θα μπορούσα, όμως, ποτέ να φανταστώ ότι απογοητεύσατε τόσο, πολλούς, σοβαρούς, από τον χώρο της Αριστεράς, ανθρώπους τόσο γρήγορα.</w:t>
      </w:r>
    </w:p>
    <w:p w14:paraId="04B1A63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Η νομοθετική </w:t>
      </w:r>
      <w:proofErr w:type="spellStart"/>
      <w:r w:rsidRPr="005D0A29">
        <w:rPr>
          <w:rFonts w:eastAsia="Times New Roman" w:cs="Times New Roman"/>
          <w:szCs w:val="24"/>
        </w:rPr>
        <w:t>τερατογένεση</w:t>
      </w:r>
      <w:proofErr w:type="spellEnd"/>
      <w:r w:rsidRPr="005D0A29">
        <w:rPr>
          <w:rFonts w:eastAsia="Times New Roman" w:cs="Times New Roman"/>
          <w:szCs w:val="24"/>
        </w:rPr>
        <w:t>, που συζητούμε σήμερα και αφορά τα πνευματικά δικαιώματα, αποτελεί την κορυφή, το επιστέγασμα, μιας</w:t>
      </w:r>
      <w:r w:rsidRPr="005D0A29">
        <w:rPr>
          <w:rFonts w:eastAsia="Times New Roman" w:cs="Times New Roman"/>
          <w:szCs w:val="24"/>
        </w:rPr>
        <w:t xml:space="preserve"> μεγάλης συνολικής αποτυχίας. Οι όποιες καλές προθέσεις υπήρχαν χάθηκαν πολύ γρήγορα μέσα σε ένα σύννεφο προβλημάτων που επισκίαζε τα πάντα. Κομματικός συγκεντρωτισμός, διευθέτηση συμφερόντων, συγκρούσεις φατριών, έλλειψη επαφής με την πραγματικότητα, αδια</w:t>
      </w:r>
      <w:r w:rsidRPr="005D0A29">
        <w:rPr>
          <w:rFonts w:eastAsia="Times New Roman" w:cs="Times New Roman"/>
          <w:szCs w:val="24"/>
        </w:rPr>
        <w:t>φορία για τα προβλήματα, αλαζονεία και πλέον μια ιδιότυπη επιτροπεία του κόμματος στη σημερινή Υπουργό, που δεν ξέρω εάν τη θέλει, αλλά το σίγουρο είναι ότι δεν μπορεί να ξεφύγει απ’ αυτήν.</w:t>
      </w:r>
    </w:p>
    <w:p w14:paraId="04B1A64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Παρ’ όλα τα δέκα χρόνια που βρίσκομαι στη Βουλή, θα χρειαστώ τη βο</w:t>
      </w:r>
      <w:r w:rsidRPr="005D0A29">
        <w:rPr>
          <w:rFonts w:eastAsia="Times New Roman" w:cs="Times New Roman"/>
          <w:szCs w:val="24"/>
        </w:rPr>
        <w:t xml:space="preserve">ήθεια παλαιότερων κοινοβουλευτικών, για να αναζητήσουμε περίπτωση νομοσχεδίου σαν και αυτό, που συζητάμε σήμερα στην Ολομέλεια, ενός νομοσχεδίου που </w:t>
      </w:r>
      <w:proofErr w:type="spellStart"/>
      <w:r w:rsidRPr="005D0A29">
        <w:rPr>
          <w:rFonts w:eastAsia="Times New Roman" w:cs="Times New Roman"/>
          <w:szCs w:val="24"/>
        </w:rPr>
        <w:t>αποδομήθηκε</w:t>
      </w:r>
      <w:proofErr w:type="spellEnd"/>
      <w:r w:rsidRPr="005D0A29">
        <w:rPr>
          <w:rFonts w:eastAsia="Times New Roman" w:cs="Times New Roman"/>
          <w:szCs w:val="24"/>
        </w:rPr>
        <w:t xml:space="preserve"> με τον πιο αποκαλυπτικό τρόπο κατά τη διαδικασία ακρόασης των φορέων στην επιτροπή, ενός νομοσχ</w:t>
      </w:r>
      <w:r w:rsidRPr="005D0A29">
        <w:rPr>
          <w:rFonts w:eastAsia="Times New Roman" w:cs="Times New Roman"/>
          <w:szCs w:val="24"/>
        </w:rPr>
        <w:t xml:space="preserve">εδίου που η αμήχανη Συμπολίτευση δυσκολεύεται να το υπερασπιστεί και να μας πείσει για τους σκοπούς και την αποτελεσματικότητά του. Κανένα επιχείρημα, καμμία στρατηγική υπεράσπισής του, ιδίως τώρα, μετά και την καθοριστική συμβολή όλων των φορέων που </w:t>
      </w:r>
      <w:proofErr w:type="spellStart"/>
      <w:r w:rsidRPr="005D0A29">
        <w:rPr>
          <w:rFonts w:eastAsia="Times New Roman" w:cs="Times New Roman"/>
          <w:szCs w:val="24"/>
        </w:rPr>
        <w:t>αποδό</w:t>
      </w:r>
      <w:r w:rsidRPr="005D0A29">
        <w:rPr>
          <w:rFonts w:eastAsia="Times New Roman" w:cs="Times New Roman"/>
          <w:szCs w:val="24"/>
        </w:rPr>
        <w:t>μησαν</w:t>
      </w:r>
      <w:proofErr w:type="spellEnd"/>
      <w:r w:rsidRPr="005D0A29">
        <w:rPr>
          <w:rFonts w:eastAsia="Times New Roman" w:cs="Times New Roman"/>
          <w:szCs w:val="24"/>
        </w:rPr>
        <w:t xml:space="preserve"> το τερατούργημά σας. Ενός νομοσχεδίου, που φέρνει απέναντι από την Κυβέρνηση σχεδόν το σύνολο των Ελλήνων δημιουργών, αλλά και των χρηστών.</w:t>
      </w:r>
    </w:p>
    <w:p w14:paraId="04B1A64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Θέλω να επαναλάβω και στην Ολομέλεια μια βασική μου απορία, η οποία σε καμμία περίπτωση δεν απαντήθηκε κατά τη</w:t>
      </w:r>
      <w:r w:rsidRPr="005D0A29">
        <w:rPr>
          <w:rFonts w:eastAsia="Times New Roman" w:cs="Times New Roman"/>
          <w:szCs w:val="24"/>
        </w:rPr>
        <w:t xml:space="preserve"> διάρκεια των διαδικασιών στην επιτροπή, παρ’ όλο που ετέθη από πολλούς συναδέλφους και φυσικά από πολλούς δημιουργούς. Είναι απορίας άξιο, πώς μια εναρμόνιση στο Εθνικό Δίκαιο μιας κοινοτικής οδηγίας, πώς μια ορθή, παράλληλη κίνηση του τότε Αναπληρωτή Υπο</w:t>
      </w:r>
      <w:r w:rsidRPr="005D0A29">
        <w:rPr>
          <w:rFonts w:eastAsia="Times New Roman" w:cs="Times New Roman"/>
          <w:szCs w:val="24"/>
        </w:rPr>
        <w:t xml:space="preserve">υργού Πολιτισμού κ. </w:t>
      </w:r>
      <w:proofErr w:type="spellStart"/>
      <w:r w:rsidRPr="005D0A29">
        <w:rPr>
          <w:rFonts w:eastAsia="Times New Roman" w:cs="Times New Roman"/>
          <w:szCs w:val="24"/>
        </w:rPr>
        <w:t>Ξυδάκη</w:t>
      </w:r>
      <w:proofErr w:type="spellEnd"/>
      <w:r w:rsidRPr="005D0A29">
        <w:rPr>
          <w:rFonts w:eastAsia="Times New Roman" w:cs="Times New Roman"/>
          <w:szCs w:val="24"/>
        </w:rPr>
        <w:t xml:space="preserve"> για έλεγχο </w:t>
      </w:r>
      <w:r w:rsidRPr="005D0A29">
        <w:rPr>
          <w:rFonts w:eastAsia="Times New Roman" w:cs="Times New Roman"/>
          <w:szCs w:val="24"/>
        </w:rPr>
        <w:lastRenderedPageBreak/>
        <w:t>της «ΑΕΠΙ» εξελίχθηκε σε ένα μείζον πρόβλημα για το εσωτερικό του ΣΥΡΙΖΑ, σε ένα μείζον τελικά πρόβλημα κυβερνητικής αξιοπιστίας απέναντι τόσο σε δημιουργούς όσο και σε χρήστες. Πώς ένα νομοσχέδιο, που έχει δοθεί στη δ</w:t>
      </w:r>
      <w:r w:rsidRPr="005D0A29">
        <w:rPr>
          <w:rFonts w:eastAsia="Times New Roman" w:cs="Times New Roman"/>
          <w:szCs w:val="24"/>
        </w:rPr>
        <w:t>ιαβούλευση από τον Δεκέμβριο του 2015 χρειάζεται τρεις Υπουργούς Πολιτισμού και τόσο μεγάλο χρονικό διάστημα, για να καταλήξει εδώ που κατέληξε; Πώς ένα νομοσχέδιο, που έχει περάσει με επιτυχία από τη διαβούλευση, έχει κερδίσει την εμπιστοσύνη των ενδιαφερ</w:t>
      </w:r>
      <w:r w:rsidRPr="005D0A29">
        <w:rPr>
          <w:rFonts w:eastAsia="Times New Roman" w:cs="Times New Roman"/>
          <w:szCs w:val="24"/>
        </w:rPr>
        <w:t xml:space="preserve">όμενων, τελικά αποσύρεται, εξαφανίζεται, μεταλλάσσεται σε κάτι διαφορετικό και μας παρουσιάζεται σήμερα ως ένα ακατανόητο νομοθετικό τερατούργημα; </w:t>
      </w:r>
    </w:p>
    <w:p w14:paraId="04B1A64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Τα ερωτήματα παραμένουν: Γιατί αποσύρθηκε το νομοσχέδιο Μπαλτά τον Ιούλιο του 2016; Τι μεσολάβησε; Από πού α</w:t>
      </w:r>
      <w:r w:rsidRPr="005D0A29">
        <w:rPr>
          <w:rFonts w:eastAsia="Times New Roman" w:cs="Times New Roman"/>
          <w:szCs w:val="24"/>
        </w:rPr>
        <w:t>σκήθηκαν πιέσεις; Σε ποιον οφείλεται αυτή η απόσυρση; Ποιος ωφελείται απ’ αυτή την απόσυρση;</w:t>
      </w:r>
    </w:p>
    <w:p w14:paraId="04B1A64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Όλες οι απορίες λύνονται, εάν δει κανείς προσεκτικά τις αλλαγές των δύο κειμένων, του κειμένου Μπαλτά του Ιουλίου 2016 και του σημερινού. Αυτές οι αλλαγές αφορούν,</w:t>
      </w:r>
      <w:r w:rsidRPr="005D0A29">
        <w:rPr>
          <w:rFonts w:eastAsia="Times New Roman" w:cs="Times New Roman"/>
          <w:szCs w:val="24"/>
        </w:rPr>
        <w:t xml:space="preserve"> φωτογραφίζουν και υποδεικνύουν την «ΑΕΠΙ». Όλες οι απορίες θα λυθούν και σε εσάς, κυρίες και κύριοι συνάδελφοι, πολύ γρήγορα, πολύ </w:t>
      </w:r>
      <w:r w:rsidRPr="005D0A29">
        <w:rPr>
          <w:rFonts w:eastAsia="Times New Roman" w:cs="Times New Roman"/>
          <w:szCs w:val="24"/>
        </w:rPr>
        <w:lastRenderedPageBreak/>
        <w:t>εύκολα, όταν θα ακούσετε προσεκτικά την πλήρη αποδόμηση αυτής της απίστευτης ιστορίας που βάζει σε κίνδυνο το σύνολο των Ελλ</w:t>
      </w:r>
      <w:r w:rsidRPr="005D0A29">
        <w:rPr>
          <w:rFonts w:eastAsia="Times New Roman" w:cs="Times New Roman"/>
          <w:szCs w:val="24"/>
        </w:rPr>
        <w:t>ήνων δημιουργών, που παίζει με το μέλλον του ελληνικού τραγουδιού, τον βιοπορισμό των Ελλήνων δημιουργών, την τύχη χιλιάδων ανθρώπων.</w:t>
      </w:r>
    </w:p>
    <w:p w14:paraId="04B1A64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κόκκινη γραμμή για εμάς ήταν σαφής και ξεκάθαρη από την αρχή. Διαφάνεια, λογοδοσία, υπεράσπιση δημοσίου συμφέροντος, ενα</w:t>
      </w:r>
      <w:r w:rsidRPr="005D0A29">
        <w:rPr>
          <w:rFonts w:eastAsia="Times New Roman" w:cs="Times New Roman"/>
          <w:szCs w:val="24"/>
        </w:rPr>
        <w:t xml:space="preserve">ρμόνιση με την κοινοτική οδηγία και εξυγίανση της «ΑΕΠΙ». </w:t>
      </w:r>
    </w:p>
    <w:p w14:paraId="04B1A64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Τίποτε απ’ όλα τα παραπάνω δεν εξυπηρετείται. Γι’ αυτό και στεκόμαστε με επιχειρήματα και απόλυτη βεβαιότητα απέναντι σ’ αυτό το αρνητικό νομοθετικό τερατούργημά σας.</w:t>
      </w:r>
    </w:p>
    <w:p w14:paraId="04B1A64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Κυρίες και κύριοι συνάδελφοι, </w:t>
      </w:r>
      <w:r w:rsidRPr="005D0A29">
        <w:rPr>
          <w:rFonts w:eastAsia="Times New Roman" w:cs="Times New Roman"/>
          <w:szCs w:val="24"/>
        </w:rPr>
        <w:t>από την Τρίτη που ξεκίνησε η συζήτησή του τονίσαμε την ανάγκη να κληθούν όλοι ανεξαιρέτως οι φορείς. Είπαμε ότι υπάρχουν νέες διατάξεις, που δεν είχαν καν περάσει από τη διαβούλευση, όπως οι διατάξεις του άρθρου 55 παράγραφοι 3 και 4, διατάξεις αλλαγμένες,</w:t>
      </w:r>
      <w:r w:rsidRPr="005D0A29">
        <w:rPr>
          <w:rFonts w:eastAsia="Times New Roman" w:cs="Times New Roman"/>
          <w:szCs w:val="24"/>
        </w:rPr>
        <w:t xml:space="preserve"> λανθασμένες διατάξεις, προχειρογραμμένες ρυθμίσεις, που δεν εξυπηρετούσαν τον στόχο της ενσωμάτωσης της κοινοτικής οδηγίας.</w:t>
      </w:r>
    </w:p>
    <w:p w14:paraId="04B1A647"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lastRenderedPageBreak/>
        <w:t>Τονίσαμε ότι αυτές θα προσθέσουν περισσότερα προβλήματα από αυτά που έρχονται να λύσουν. Θα φέρουν σε αδιέξοδο καλλιτέχνες, χρήστες</w:t>
      </w:r>
      <w:r w:rsidRPr="005D0A29">
        <w:rPr>
          <w:rFonts w:eastAsia="Times New Roman" w:cs="Times New Roman"/>
          <w:bCs/>
          <w:shd w:val="clear" w:color="auto" w:fill="FFFFFF"/>
        </w:rPr>
        <w:t xml:space="preserve">, όλους τους ενδιαφερόμενους με ανυπολόγιστες συνέπιες. </w:t>
      </w:r>
    </w:p>
    <w:p w14:paraId="04B1A648"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Όπου βλέπαμε βέβαια θετικά, σας τα επισημαίναμε. Χαρακτηριστικό παράδειγμα </w:t>
      </w:r>
      <w:r w:rsidRPr="005D0A29">
        <w:rPr>
          <w:rFonts w:eastAsia="Times New Roman"/>
          <w:bCs/>
          <w:shd w:val="clear" w:color="auto" w:fill="FFFFFF"/>
        </w:rPr>
        <w:t>είναι</w:t>
      </w:r>
      <w:r w:rsidRPr="005D0A29">
        <w:rPr>
          <w:rFonts w:eastAsia="Times New Roman" w:cs="Times New Roman"/>
          <w:bCs/>
          <w:shd w:val="clear" w:color="auto" w:fill="FFFFFF"/>
        </w:rPr>
        <w:t xml:space="preserve"> αυτό της ρύθμισης για την πειρατεία στο διαδίκτυο, που ήρθε όντως να καλύψει ένα νομοθετικό κενό. </w:t>
      </w:r>
    </w:p>
    <w:p w14:paraId="04B1A649"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Από την πρώτη στιγμ</w:t>
      </w:r>
      <w:r w:rsidRPr="005D0A29">
        <w:rPr>
          <w:rFonts w:eastAsia="Times New Roman" w:cs="Times New Roman"/>
          <w:bCs/>
          <w:shd w:val="clear" w:color="auto" w:fill="FFFFFF"/>
        </w:rPr>
        <w:t>ή εξηγήσαμε ότι σε σχέση με τους οργανισμούς συλλογικής διαχείρισης, τους ΟΣΔ, έγινε μια κατά κάποιον τρόπο αντιγραφή, χωρίς ιδιαίτερη επεξεργασία της οδηγίας, που παρέχει ασφάλεια και διαφάνεια. Αντίθετα, σε σχέση με τις ΑΟΔ,  φαίνεται ότι η προσαρμογή δε</w:t>
      </w:r>
      <w:r w:rsidRPr="005D0A29">
        <w:rPr>
          <w:rFonts w:eastAsia="Times New Roman" w:cs="Times New Roman"/>
          <w:bCs/>
          <w:shd w:val="clear" w:color="auto" w:fill="FFFFFF"/>
        </w:rPr>
        <w:t xml:space="preserve">ν </w:t>
      </w:r>
      <w:r w:rsidRPr="005D0A29">
        <w:rPr>
          <w:rFonts w:eastAsia="Times New Roman"/>
          <w:bCs/>
          <w:shd w:val="clear" w:color="auto" w:fill="FFFFFF"/>
        </w:rPr>
        <w:t>είναι</w:t>
      </w:r>
      <w:r w:rsidRPr="005D0A29">
        <w:rPr>
          <w:rFonts w:eastAsia="Times New Roman" w:cs="Times New Roman"/>
          <w:bCs/>
          <w:shd w:val="clear" w:color="auto" w:fill="FFFFFF"/>
        </w:rPr>
        <w:t xml:space="preserve"> επαρκής. Είπαμε ότι δεν υπάρχει αιτιολόγηση για τη θέσπιση με το </w:t>
      </w:r>
      <w:r w:rsidRPr="005D0A29">
        <w:rPr>
          <w:rFonts w:eastAsia="Times New Roman"/>
          <w:bCs/>
          <w:shd w:val="clear" w:color="auto" w:fill="FFFFFF"/>
        </w:rPr>
        <w:t>άρθρο</w:t>
      </w:r>
      <w:r w:rsidRPr="005D0A29">
        <w:rPr>
          <w:rFonts w:eastAsia="Times New Roman" w:cs="Times New Roman"/>
          <w:bCs/>
          <w:shd w:val="clear" w:color="auto" w:fill="FFFFFF"/>
        </w:rPr>
        <w:t xml:space="preserve"> 51 κανόνα δικαίου που διαχωρίζει τις ΑΟΔ με δεσπόζουσα θέση. </w:t>
      </w:r>
    </w:p>
    <w:p w14:paraId="04B1A64A"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Σας θέσαμε ερωτήματα που δεν απαντήσατε και τα οποία σας θυμίζω για άλλη μια φορά. Γιατί προστατεύονται καλύτερα οι</w:t>
      </w:r>
      <w:r w:rsidRPr="005D0A29">
        <w:rPr>
          <w:rFonts w:eastAsia="Times New Roman" w:cs="Times New Roman"/>
          <w:bCs/>
          <w:shd w:val="clear" w:color="auto" w:fill="FFFFFF"/>
        </w:rPr>
        <w:t xml:space="preserve"> ΑΟΔ με δεσπόζουσα θέση; Γιατί δεν τους προστατεύετε όλους; Γιατί δεν βάζετε κριτήρια διαφάνειας για όλους; </w:t>
      </w:r>
    </w:p>
    <w:p w14:paraId="04B1A64B"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lastRenderedPageBreak/>
        <w:t>Σας ζητήσαμε να μας ξεκαθαρίσετε αν υπάρχει ίση μεταχείριση στα δικαιώματα και στα προνόμια και ιδιαίτερη μεταχείριση στις υποχρεώσεις. Επισημαίναμ</w:t>
      </w:r>
      <w:r w:rsidRPr="005D0A29">
        <w:rPr>
          <w:rFonts w:eastAsia="Times New Roman" w:cs="Times New Roman"/>
          <w:bCs/>
          <w:shd w:val="clear" w:color="auto" w:fill="FFFFFF"/>
        </w:rPr>
        <w:t xml:space="preserve">ε αδυναμίες για να τις βελτιώσετε. Ζητήσαμε να μας πείτε αν έχετε σχέδιο εξυγίανσης της «ΑΕΠΙ» και τι ισχύει για τις διανομές στους δικαιούχους. Δεν απαντήσατε σε τίποτα από όλα αυτά. </w:t>
      </w:r>
    </w:p>
    <w:p w14:paraId="04B1A64C"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bCs/>
          <w:shd w:val="clear" w:color="auto" w:fill="FFFFFF"/>
        </w:rPr>
        <w:t>Κυρίες και κύριοι συνάδελφοι</w:t>
      </w:r>
      <w:r w:rsidRPr="005D0A29">
        <w:rPr>
          <w:rFonts w:eastAsia="Times New Roman" w:cs="Times New Roman"/>
          <w:bCs/>
          <w:shd w:val="clear" w:color="auto" w:fill="FFFFFF"/>
        </w:rPr>
        <w:t>, η χθεσινή επιτροπή ακρόασης φορέων ήταν π</w:t>
      </w:r>
      <w:r w:rsidRPr="005D0A29">
        <w:rPr>
          <w:rFonts w:eastAsia="Times New Roman" w:cs="Times New Roman"/>
          <w:bCs/>
          <w:shd w:val="clear" w:color="auto" w:fill="FFFFFF"/>
        </w:rPr>
        <w:t xml:space="preserve">ραγματικά αποκαλυπτική. Ήταν μια μέρα κατά την οποία φορείς που εκπροσωπούσαν τους χρήστες, τους δημιουργούς και άλλους ενδιαφερόμενους προσπαθούσαν μέσα σε περιορισμένο χρόνο, ως αποτέλεσμα της επείγουσας </w:t>
      </w:r>
      <w:r w:rsidRPr="005D0A29">
        <w:rPr>
          <w:rFonts w:eastAsia="Times New Roman"/>
          <w:bCs/>
          <w:shd w:val="clear" w:color="auto" w:fill="FFFFFF"/>
        </w:rPr>
        <w:t>διαδικασία</w:t>
      </w:r>
      <w:r w:rsidRPr="005D0A29">
        <w:rPr>
          <w:rFonts w:eastAsia="Times New Roman" w:cs="Times New Roman"/>
          <w:bCs/>
          <w:shd w:val="clear" w:color="auto" w:fill="FFFFFF"/>
        </w:rPr>
        <w:t xml:space="preserve">ς που εσείς επιλέξατε, να σας εξηγήσουν τα προβλήματα που πρέπει να αντιμετωπιστούν. Σας είπαν ευθέως πόσα πρέπει να αλλάξουν σε αυτό το σχέδιο νόμου προκειμένου να </w:t>
      </w:r>
      <w:r w:rsidRPr="005D0A29">
        <w:rPr>
          <w:rFonts w:eastAsia="Times New Roman"/>
          <w:bCs/>
          <w:shd w:val="clear" w:color="auto" w:fill="FFFFFF"/>
        </w:rPr>
        <w:t>είναι</w:t>
      </w:r>
      <w:r w:rsidRPr="005D0A29">
        <w:rPr>
          <w:rFonts w:eastAsia="Times New Roman" w:cs="Times New Roman"/>
          <w:bCs/>
          <w:shd w:val="clear" w:color="auto" w:fill="FFFFFF"/>
        </w:rPr>
        <w:t xml:space="preserve"> δίκαιο και αποτελεσματικό για όλους. </w:t>
      </w:r>
    </w:p>
    <w:p w14:paraId="04B1A64D"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Η στάση σας σε όλη αυτή την καταιγιστική εμφάνι</w:t>
      </w:r>
      <w:r w:rsidRPr="005D0A29">
        <w:rPr>
          <w:rFonts w:eastAsia="Times New Roman" w:cs="Times New Roman"/>
          <w:bCs/>
          <w:shd w:val="clear" w:color="auto" w:fill="FFFFFF"/>
        </w:rPr>
        <w:t xml:space="preserve">ση των φορέων ήταν το λιγότερο αμήχανη. Δεν μπορέσατε ούτε μια στιγμή να υποστηρίξετε το νομοσχέδιο που εσείς, κυρία Υπουργέ, φέρνετε τελικά προς ψήφιση. Έλλειψη επιχειρημάτων, αδυναμία απαντήσεων, έλλειψη κεντρικής θέσης απέναντι στα </w:t>
      </w:r>
      <w:r w:rsidRPr="005D0A29">
        <w:rPr>
          <w:rFonts w:eastAsia="Times New Roman" w:cs="Times New Roman"/>
          <w:bCs/>
          <w:shd w:val="clear" w:color="auto" w:fill="FFFFFF"/>
        </w:rPr>
        <w:lastRenderedPageBreak/>
        <w:t>πολλά προβλήματα, που</w:t>
      </w:r>
      <w:r w:rsidRPr="005D0A29">
        <w:rPr>
          <w:rFonts w:eastAsia="Times New Roman" w:cs="Times New Roman"/>
          <w:bCs/>
          <w:shd w:val="clear" w:color="auto" w:fill="FFFFFF"/>
        </w:rPr>
        <w:t xml:space="preserve"> προέκυψαν και δεκάδες φορείς που επιβεβαίωσαν τις θέσεις μας, ότι δηλαδή αυτό το σχέδιο νόμου δεν εξυπηρετεί τους στόχους του. </w:t>
      </w:r>
    </w:p>
    <w:p w14:paraId="04B1A64E"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Τα ζητήματα που προέκυψαν ήταν ακόμη περισσότερα από αυτά που φανταζόμασταν στην αρχή. Οι φορείς σάς είπαν ότι δεν </w:t>
      </w:r>
      <w:r w:rsidRPr="005D0A29">
        <w:rPr>
          <w:rFonts w:eastAsia="Times New Roman"/>
          <w:bCs/>
          <w:shd w:val="clear" w:color="auto" w:fill="FFFFFF"/>
        </w:rPr>
        <w:t>είναι</w:t>
      </w:r>
      <w:r w:rsidRPr="005D0A29">
        <w:rPr>
          <w:rFonts w:eastAsia="Times New Roman" w:cs="Times New Roman"/>
          <w:bCs/>
          <w:shd w:val="clear" w:color="auto" w:fill="FFFFFF"/>
        </w:rPr>
        <w:t xml:space="preserve"> επαρκή</w:t>
      </w:r>
      <w:r w:rsidRPr="005D0A29">
        <w:rPr>
          <w:rFonts w:eastAsia="Times New Roman" w:cs="Times New Roman"/>
          <w:bCs/>
          <w:shd w:val="clear" w:color="auto" w:fill="FFFFFF"/>
        </w:rPr>
        <w:t xml:space="preserve">ς η ενσωμάτωση της κοινοτικής οδηγίας, ότι δημιουργούνται ΑΟΔ δύο ταχυτήτων, ότι το καθεστώς της «ΑΕΠΙ» δεν υπάρχει σε καμμία άλλη χώρα της Ευρωπαϊκής </w:t>
      </w:r>
      <w:r w:rsidRPr="005D0A29">
        <w:rPr>
          <w:rFonts w:eastAsia="Times New Roman"/>
          <w:bCs/>
          <w:shd w:val="clear" w:color="auto" w:fill="FFFFFF"/>
        </w:rPr>
        <w:t>Έ</w:t>
      </w:r>
      <w:r w:rsidRPr="005D0A29">
        <w:rPr>
          <w:rFonts w:eastAsia="Times New Roman" w:cs="Times New Roman"/>
          <w:bCs/>
          <w:shd w:val="clear" w:color="auto" w:fill="FFFFFF"/>
        </w:rPr>
        <w:t>νωσης,  ότι στηρίζετε περισσότερο την «ΑΕΠΙ» παρά τους δημιουργούς με το παρόν σχέδιο νόμου. Σας είπαν γ</w:t>
      </w:r>
      <w:r w:rsidRPr="005D0A29">
        <w:rPr>
          <w:rFonts w:eastAsia="Times New Roman" w:cs="Times New Roman"/>
          <w:bCs/>
          <w:shd w:val="clear" w:color="auto" w:fill="FFFFFF"/>
        </w:rPr>
        <w:t xml:space="preserve">ια τη βελτίωση της λειτουργίας του εποπτικού συμβουλίου, για τη μορφή του πρώτου εποπτικού, ώστε να μην υπάρξουν αποκλεισμοί και για τον αριθμό των μελών του. </w:t>
      </w:r>
    </w:p>
    <w:p w14:paraId="04B1A64F"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cs="Times New Roman"/>
          <w:bCs/>
          <w:shd w:val="clear" w:color="auto" w:fill="FFFFFF"/>
        </w:rPr>
        <w:t xml:space="preserve">Μιλήσαμε αναλυτικά για το </w:t>
      </w:r>
      <w:r w:rsidRPr="005D0A29">
        <w:rPr>
          <w:rFonts w:eastAsia="Times New Roman"/>
          <w:bCs/>
          <w:shd w:val="clear" w:color="auto" w:fill="FFFFFF"/>
        </w:rPr>
        <w:t>άρθρο</w:t>
      </w:r>
      <w:r w:rsidRPr="005D0A29">
        <w:rPr>
          <w:rFonts w:eastAsia="Times New Roman" w:cs="Times New Roman"/>
          <w:bCs/>
          <w:shd w:val="clear" w:color="auto" w:fill="FFFFFF"/>
        </w:rPr>
        <w:t xml:space="preserve"> 45, γιατί ενώ θα έπρεπε να είχε πρόβλεψη για υποχρεωτικές </w:t>
      </w:r>
      <w:r w:rsidRPr="005D0A29">
        <w:rPr>
          <w:rFonts w:eastAsia="Times New Roman"/>
          <w:bCs/>
          <w:shd w:val="clear" w:color="auto" w:fill="FFFFFF"/>
        </w:rPr>
        <w:t>διαπρα</w:t>
      </w:r>
      <w:r w:rsidRPr="005D0A29">
        <w:rPr>
          <w:rFonts w:eastAsia="Times New Roman"/>
          <w:bCs/>
          <w:shd w:val="clear" w:color="auto" w:fill="FFFFFF"/>
        </w:rPr>
        <w:t>γματεύσεις μεταξύ των οργανισμών συλλογικής διαχείρισης που εκπροσωπούν τη μουσική και των αντιπροσωπευτικών φορέων των χρηστών, διατηρείτε το άρθρο μεν, αλλά με τέτοιο τρόπο που την ίδια ώρα καθίσταται ανενεργό, αποδυναμωμένο, προσθέτοντας περισσότερα προ</w:t>
      </w:r>
      <w:r w:rsidRPr="005D0A29">
        <w:rPr>
          <w:rFonts w:eastAsia="Times New Roman"/>
          <w:bCs/>
          <w:shd w:val="clear" w:color="auto" w:fill="FFFFFF"/>
        </w:rPr>
        <w:t xml:space="preserve">βλήματα από αυτά που έρχεται να αντιμετωπίσει, καθώς </w:t>
      </w:r>
      <w:r w:rsidRPr="005D0A29">
        <w:rPr>
          <w:rFonts w:eastAsia="Times New Roman"/>
          <w:bCs/>
          <w:shd w:val="clear" w:color="auto" w:fill="FFFFFF"/>
        </w:rPr>
        <w:lastRenderedPageBreak/>
        <w:t>μεταξύ άλλων απαλείφεται η επιτροπή διαμεσολάβησης, που προβλεπόταν ανάμεσα στις διαπραγματεύσεις με τους δικαιούχους και το εφετείο και η οποία θα είχε την τεχνογνωσία να προτείνει αμοιβές για όλη τη χώ</w:t>
      </w:r>
      <w:r w:rsidRPr="005D0A29">
        <w:rPr>
          <w:rFonts w:eastAsia="Times New Roman"/>
          <w:bCs/>
          <w:shd w:val="clear" w:color="auto" w:fill="FFFFFF"/>
        </w:rPr>
        <w:t xml:space="preserve">ρα. </w:t>
      </w:r>
    </w:p>
    <w:p w14:paraId="04B1A650"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Ποιος θα αποφασίζει τώρα τις αμοιβές για όλη τη χώρα; Το εφετείο; Με ποια τεχνογνωσία; Στο προηγούμενο στάδιο, σε προηγούμενο σχέδιο προβλεπόταν εμπεριστατωμένη γνωμοδότηση από την επιτροπή διαμεσολάβησης. Και εκεί ήταν η αξία της επιτροπής, δηλαδή να</w:t>
      </w:r>
      <w:r w:rsidRPr="005D0A29">
        <w:rPr>
          <w:rFonts w:eastAsia="Times New Roman"/>
          <w:bCs/>
          <w:shd w:val="clear" w:color="auto" w:fill="FFFFFF"/>
        </w:rPr>
        <w:t xml:space="preserve"> υπάρχει μια επιτροπή με εμπειρογνώμονες και συμμετοχή των εμπλεκόμενων φορέων, που θα μπορούσε να εκδώσει μια γνωμοδότηση που θα διευκόλυνε το εφετείο να καταλήξει σε μια σωστή δίκαιη κι ισορροπημένη απόφαση. Η διαδικασία τώρα είναι προαιρετική, ενώ θα έπ</w:t>
      </w:r>
      <w:r w:rsidRPr="005D0A29">
        <w:rPr>
          <w:rFonts w:eastAsia="Times New Roman"/>
          <w:bCs/>
          <w:shd w:val="clear" w:color="auto" w:fill="FFFFFF"/>
        </w:rPr>
        <w:t xml:space="preserve">ρεπε να είναι υποχρεωτική. </w:t>
      </w:r>
    </w:p>
    <w:p w14:paraId="04B1A651"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Οπότε, θα ζήσουμε χαοτικές καταστάσεις, όπως σας τις εξέθεσα και τις ανέλυσα και χθες. Και μάλιστα τη στιγμή που το ζήτημα της δημόσιας εκτέλεσης έχει ρυθμιστεί σε άλλες χώρες με αντίστοιχες υποχρεωτικές διαδικασίες. Πρέπει, κυρ</w:t>
      </w:r>
      <w:r w:rsidRPr="005D0A29">
        <w:rPr>
          <w:rFonts w:eastAsia="Times New Roman"/>
          <w:bCs/>
          <w:shd w:val="clear" w:color="auto" w:fill="FFFFFF"/>
        </w:rPr>
        <w:t xml:space="preserve">ία Υπουργέ, να γίνουν οι απαραίτητες διορθώσεις. </w:t>
      </w:r>
    </w:p>
    <w:p w14:paraId="04B1A652"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lastRenderedPageBreak/>
        <w:t xml:space="preserve">Ενημερωθήκαμε για την παράγραφο 2 στο άρθρο 55. Συγκεκριμένα, λόγω του ότι αναμένεται η έκδοση σύστασης, που θα εναρμονίσει και θα </w:t>
      </w:r>
      <w:proofErr w:type="spellStart"/>
      <w:r w:rsidRPr="005D0A29">
        <w:rPr>
          <w:rFonts w:eastAsia="Times New Roman"/>
          <w:bCs/>
          <w:shd w:val="clear" w:color="auto" w:fill="FFFFFF"/>
        </w:rPr>
        <w:t>ενιαιοποιεί</w:t>
      </w:r>
      <w:proofErr w:type="spellEnd"/>
      <w:r w:rsidRPr="005D0A29">
        <w:rPr>
          <w:rFonts w:eastAsia="Times New Roman"/>
          <w:bCs/>
          <w:shd w:val="clear" w:color="auto" w:fill="FFFFFF"/>
        </w:rPr>
        <w:t xml:space="preserve"> τους κανόνες θέσπισης και είσπραξης των αμοιβών υπέρ των δημιου</w:t>
      </w:r>
      <w:r w:rsidRPr="005D0A29">
        <w:rPr>
          <w:rFonts w:eastAsia="Times New Roman"/>
          <w:bCs/>
          <w:shd w:val="clear" w:color="auto" w:fill="FFFFFF"/>
        </w:rPr>
        <w:t xml:space="preserve">ργών για την ιδιωτική αναπαραγωγή έργων τους, είναι απολύτως εύλογο για τη χώρα μας να περιμένει πρώτα την έκδοση της σύστασης αυτής από την Ευρωπαϊκή Επιτροπή, πριν σπεύσει να νομοθετήσει. </w:t>
      </w:r>
    </w:p>
    <w:p w14:paraId="04B1A653"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Επίσης, στις 11 Ιουλίου η Επιτροπή Πολιτισμού του Ευρωπαϊκού Κοιν</w:t>
      </w:r>
      <w:r w:rsidRPr="005D0A29">
        <w:rPr>
          <w:rFonts w:eastAsia="Times New Roman"/>
          <w:bCs/>
          <w:shd w:val="clear" w:color="auto" w:fill="FFFFFF"/>
        </w:rPr>
        <w:t xml:space="preserve">οβουλίου εξέδωσε τη γνωμοδότησή της και τις τροπολογίες στο σχέδιο οδηγίας για τα δικαιώματα πνευματικής ιδιοκτησίας στην ψηφιακή ενιαία αγορά. </w:t>
      </w:r>
    </w:p>
    <w:p w14:paraId="04B1A654" w14:textId="77777777" w:rsidR="0001266C" w:rsidRDefault="00D81D51">
      <w:pPr>
        <w:spacing w:line="600" w:lineRule="auto"/>
        <w:ind w:firstLine="709"/>
        <w:jc w:val="both"/>
        <w:rPr>
          <w:rFonts w:eastAsia="Times New Roman"/>
          <w:szCs w:val="24"/>
        </w:rPr>
      </w:pPr>
      <w:r w:rsidRPr="005D0A29">
        <w:rPr>
          <w:rFonts w:eastAsia="Times New Roman"/>
          <w:szCs w:val="24"/>
        </w:rPr>
        <w:t>Γιατί άραγε να νομοθετήσουμε κάτι το οποίο αύριο μπορεί να τροποποιηθεί και να είμαστε ανακόλουθοι;</w:t>
      </w:r>
    </w:p>
    <w:p w14:paraId="04B1A655" w14:textId="77777777" w:rsidR="0001266C" w:rsidRDefault="00D81D51">
      <w:pPr>
        <w:spacing w:line="600" w:lineRule="auto"/>
        <w:ind w:firstLine="709"/>
        <w:jc w:val="both"/>
        <w:rPr>
          <w:rFonts w:eastAsia="Times New Roman"/>
          <w:szCs w:val="24"/>
        </w:rPr>
      </w:pPr>
      <w:r w:rsidRPr="005D0A29">
        <w:rPr>
          <w:rFonts w:eastAsia="Times New Roman"/>
          <w:szCs w:val="24"/>
        </w:rPr>
        <w:t>Για το άρθρ</w:t>
      </w:r>
      <w:r w:rsidRPr="005D0A29">
        <w:rPr>
          <w:rFonts w:eastAsia="Times New Roman"/>
          <w:szCs w:val="24"/>
        </w:rPr>
        <w:t xml:space="preserve">ο 55 και τις παραγράφους 3 και 4, επειδή είπατε χθες ότι θα κάνετε κάποιες αλλαγές, δεν θα τοποθετηθώ, παρόλο που είναι ανήκουστο να επιχειρείται εντελώς αιφνιδιαστικά η κατάργηση πνευματικών δικαιωμάτων συγγραφέων και εκδοτών με ρυθμίσεις που δεν πέρασαν </w:t>
      </w:r>
      <w:r w:rsidRPr="005D0A29">
        <w:rPr>
          <w:rFonts w:eastAsia="Times New Roman"/>
          <w:szCs w:val="24"/>
        </w:rPr>
        <w:t>καν από δημόσια διαβούλευση.</w:t>
      </w:r>
    </w:p>
    <w:p w14:paraId="04B1A656"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Και μετά από όλα αυτά, που ακούσαμε στην επιτροπή ακρόασης των φορέων και συζητήσαμε, από τα σημειώματα των φορέων που διαβάσαμε που δεν ήταν δυνατόν να κληθούν λόγω, ξαναλέω, της επείγουσας διαδικασίας, παραμένει το ερώτημα το</w:t>
      </w:r>
      <w:r w:rsidRPr="005D0A29">
        <w:rPr>
          <w:rFonts w:eastAsia="Times New Roman"/>
          <w:szCs w:val="24"/>
        </w:rPr>
        <w:t xml:space="preserve"> οποίο θα επαναλάβω: Τι σας έκανε να εξαφανίσετε με πρωτοφανή τρόπο ένα σχέδιο νόμου που από τη χθεσινή διαδικασία φάνηκε ότι ήταν στη σωστή κατεύθυνση;</w:t>
      </w:r>
    </w:p>
    <w:p w14:paraId="04B1A657" w14:textId="77777777" w:rsidR="0001266C" w:rsidRDefault="00D81D51">
      <w:pPr>
        <w:spacing w:line="600" w:lineRule="auto"/>
        <w:ind w:firstLine="709"/>
        <w:jc w:val="both"/>
        <w:rPr>
          <w:rFonts w:eastAsia="Times New Roman"/>
          <w:szCs w:val="24"/>
        </w:rPr>
      </w:pPr>
      <w:r w:rsidRPr="005D0A29">
        <w:rPr>
          <w:rFonts w:eastAsia="Times New Roman"/>
          <w:szCs w:val="24"/>
        </w:rPr>
        <w:t>(Στο σημείο αυτό κτυπάει το κουδούνι λήξεως του χρόνου ομιλίας της κυρίας Βουλευτού)</w:t>
      </w:r>
    </w:p>
    <w:p w14:paraId="04B1A658" w14:textId="77777777" w:rsidR="0001266C" w:rsidRDefault="00D81D51">
      <w:pPr>
        <w:spacing w:line="600" w:lineRule="auto"/>
        <w:ind w:firstLine="709"/>
        <w:jc w:val="both"/>
        <w:rPr>
          <w:rFonts w:eastAsia="Times New Roman"/>
          <w:szCs w:val="24"/>
        </w:rPr>
      </w:pPr>
      <w:r w:rsidRPr="005D0A29">
        <w:rPr>
          <w:rFonts w:eastAsia="Times New Roman"/>
          <w:szCs w:val="24"/>
        </w:rPr>
        <w:t>Το φάντασμα του πρ</w:t>
      </w:r>
      <w:r w:rsidRPr="005D0A29">
        <w:rPr>
          <w:rFonts w:eastAsia="Times New Roman"/>
          <w:szCs w:val="24"/>
        </w:rPr>
        <w:t>ώτου σχεδίου Μπαλτά πλανάται ακόμα από πάνω σας και θα πλανάται για πολύ ακόμα μαζί με τις σκιές και τα ερωτήματα γύρω από την απόσυρσή του. Σας εξήγησαν οι ενδιαφερόμενοι ότι ο ελέφαντας στο δωμάτιο ονομάζεται «ΑΕΠΙ» κι εσείς αρνείστε μέχρι τώρα να το δεί</w:t>
      </w:r>
      <w:r w:rsidRPr="005D0A29">
        <w:rPr>
          <w:rFonts w:eastAsia="Times New Roman"/>
          <w:szCs w:val="24"/>
        </w:rPr>
        <w:t>τε.</w:t>
      </w:r>
    </w:p>
    <w:p w14:paraId="04B1A659" w14:textId="77777777" w:rsidR="0001266C" w:rsidRDefault="00D81D51">
      <w:pPr>
        <w:spacing w:line="600" w:lineRule="auto"/>
        <w:ind w:firstLine="709"/>
        <w:jc w:val="both"/>
        <w:rPr>
          <w:rFonts w:eastAsia="Times New Roman"/>
          <w:szCs w:val="24"/>
        </w:rPr>
      </w:pPr>
      <w:r w:rsidRPr="005D0A29">
        <w:rPr>
          <w:rFonts w:eastAsia="Times New Roman"/>
          <w:szCs w:val="24"/>
        </w:rPr>
        <w:t>(Στο σημείο αυτό κτυπάει επανειλημμένα το κουδούνι λήξεως του χρόνου ομιλίας της κυρίας Βουλευτού)</w:t>
      </w:r>
    </w:p>
    <w:p w14:paraId="04B1A65A" w14:textId="77777777" w:rsidR="0001266C" w:rsidRDefault="00D81D51">
      <w:pPr>
        <w:spacing w:line="600" w:lineRule="auto"/>
        <w:ind w:firstLine="709"/>
        <w:jc w:val="both"/>
        <w:rPr>
          <w:rFonts w:eastAsia="Times New Roman"/>
          <w:szCs w:val="24"/>
        </w:rPr>
      </w:pPr>
      <w:r w:rsidRPr="005D0A29">
        <w:rPr>
          <w:rFonts w:eastAsia="Times New Roman"/>
          <w:szCs w:val="24"/>
        </w:rPr>
        <w:t>Σας λέμε ότι σε καμμία περίπτωση δεν εξυπηρετείται το τρίπτυχο που είχαμε θέσει ως βασική μας αρχή: διαφάνεια, λογοδοσία, υπεράσπιση δημοσίου συμφέροντος</w:t>
      </w:r>
      <w:r w:rsidRPr="005D0A29">
        <w:rPr>
          <w:rFonts w:eastAsia="Times New Roman"/>
          <w:szCs w:val="24"/>
        </w:rPr>
        <w:t xml:space="preserve">. Και σας ζητήσαμε </w:t>
      </w:r>
      <w:r w:rsidRPr="005D0A29">
        <w:rPr>
          <w:rFonts w:eastAsia="Times New Roman"/>
          <w:szCs w:val="24"/>
        </w:rPr>
        <w:lastRenderedPageBreak/>
        <w:t>να προχωρήσετε, έστω και αργά, στις κρίσιμες αλλαγές που χρειάζονται για να σωθεί η χαμένη τιμή των Ελλήνων δημιουργών.</w:t>
      </w:r>
    </w:p>
    <w:p w14:paraId="04B1A65B" w14:textId="77777777" w:rsidR="0001266C" w:rsidRDefault="00D81D51">
      <w:pPr>
        <w:spacing w:line="600" w:lineRule="auto"/>
        <w:ind w:firstLine="709"/>
        <w:jc w:val="both"/>
        <w:rPr>
          <w:rFonts w:eastAsia="Times New Roman"/>
          <w:szCs w:val="24"/>
        </w:rPr>
      </w:pPr>
      <w:r w:rsidRPr="005D0A29">
        <w:rPr>
          <w:rFonts w:eastAsia="Times New Roman"/>
          <w:szCs w:val="24"/>
        </w:rPr>
        <w:t>(Στο σημείο αυτό κτυπάει επανειλημμένα το κουδούνι λήξεως του χρόνου ομιλίας της κυρίας Βουλευτού)</w:t>
      </w:r>
    </w:p>
    <w:p w14:paraId="04B1A65C"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Κυρίες και κύριοι </w:t>
      </w:r>
      <w:r w:rsidRPr="005D0A29">
        <w:rPr>
          <w:rFonts w:eastAsia="Times New Roman"/>
          <w:szCs w:val="24"/>
        </w:rPr>
        <w:t>συνάδελφοι, στο δεύτερο μέρος του σχεδίου νόμου, που αφορά σε άλλες διατάξεις του Υπουργείου Πολιτισμού και Αθλητισμού, που βρήκατε την ευκαιρία να κάνετε πακέτο με το θέμα των πνευματικών και συγγενικών δικαιωμάτων, προκειμένου να καλύψετε τη νομοθετική κ</w:t>
      </w:r>
      <w:r w:rsidRPr="005D0A29">
        <w:rPr>
          <w:rFonts w:eastAsia="Times New Roman"/>
          <w:szCs w:val="24"/>
        </w:rPr>
        <w:t>αι πολιτική ακινησία τόσων πολλών μηνών…</w:t>
      </w:r>
    </w:p>
    <w:p w14:paraId="04B1A65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ΒΑΣΙΛΕΙΟΣ ΟΙΚΟΝΟΜΟΥ: </w:t>
      </w:r>
      <w:r w:rsidRPr="005D0A29">
        <w:rPr>
          <w:rFonts w:eastAsia="Times New Roman"/>
          <w:szCs w:val="24"/>
        </w:rPr>
        <w:t>Κύριε Πρόεδρε, γιατί δεν κλείνετε το κουδούνι;</w:t>
      </w:r>
    </w:p>
    <w:p w14:paraId="04B1A65E"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(Αναστάσιος Κουράκης):</w:t>
      </w:r>
      <w:r w:rsidRPr="005D0A29">
        <w:rPr>
          <w:rFonts w:eastAsia="Times New Roman"/>
          <w:szCs w:val="24"/>
        </w:rPr>
        <w:t xml:space="preserve"> Το κουδούνι χτυπάει, ξέρετε, γιατί δεν έχει ζητηθεί- που θα παρέχω, βεβαίως, με πολύ μεγάλη άνεση-  ανανέωση του </w:t>
      </w:r>
      <w:r w:rsidRPr="005D0A29">
        <w:rPr>
          <w:rFonts w:eastAsia="Times New Roman"/>
          <w:szCs w:val="24"/>
        </w:rPr>
        <w:t>χρόνου.</w:t>
      </w:r>
    </w:p>
    <w:p w14:paraId="04B1A65F"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Επειδή τον δώσατε αυτομάτως στον εισηγητή της Πλειοψηφίας, θεώρησα ότι αυτομάτως θα τον δώσετε και στην εισηγήτρια της Αξιωματικής Αντιπολίτευσης.</w:t>
      </w:r>
    </w:p>
    <w:p w14:paraId="04B1A660"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ΠΑΝΑΓΙΩΤΗΣ (ΠΑΝΟΣ) ΣΚΟΥΡΟΛΙΑΚΟΣ:</w:t>
      </w:r>
      <w:r w:rsidRPr="005D0A29">
        <w:rPr>
          <w:rFonts w:eastAsia="Times New Roman"/>
          <w:szCs w:val="24"/>
        </w:rPr>
        <w:t xml:space="preserve"> Το ζήτησα, δεν έγινε αυτομάτως.</w:t>
      </w:r>
    </w:p>
    <w:p w14:paraId="04B1A661"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w:t>
      </w:r>
      <w:r w:rsidRPr="005D0A29">
        <w:rPr>
          <w:rFonts w:eastAsia="Times New Roman"/>
          <w:b/>
          <w:szCs w:val="24"/>
        </w:rPr>
        <w:t>ΚΕΦΑΛΟΓΙΑΝΝΗ:</w:t>
      </w:r>
      <w:r w:rsidRPr="005D0A29">
        <w:rPr>
          <w:rFonts w:eastAsia="Times New Roman"/>
          <w:szCs w:val="24"/>
        </w:rPr>
        <w:t xml:space="preserve"> Έγινε αυτόματα, κύριε </w:t>
      </w:r>
      <w:proofErr w:type="spellStart"/>
      <w:r w:rsidRPr="005D0A29">
        <w:rPr>
          <w:rFonts w:eastAsia="Times New Roman"/>
          <w:szCs w:val="24"/>
        </w:rPr>
        <w:t>Σκουρολιάκο</w:t>
      </w:r>
      <w:proofErr w:type="spellEnd"/>
      <w:r w:rsidRPr="005D0A29">
        <w:rPr>
          <w:rFonts w:eastAsia="Times New Roman"/>
          <w:szCs w:val="24"/>
        </w:rPr>
        <w:t xml:space="preserve">. </w:t>
      </w:r>
    </w:p>
    <w:p w14:paraId="04B1A662"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(Αναστάσιος Κουράκης):</w:t>
      </w:r>
      <w:r w:rsidRPr="005D0A29">
        <w:rPr>
          <w:rFonts w:eastAsia="Times New Roman"/>
          <w:szCs w:val="24"/>
        </w:rPr>
        <w:t xml:space="preserve"> Ζητάτε όσον χρόνο θέλετε…</w:t>
      </w:r>
    </w:p>
    <w:p w14:paraId="04B1A66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 xml:space="preserve">Εντάξει, κύριε Πρόεδρε, αφού θέλετε να σας το ζητήσω, θα το κάνω. </w:t>
      </w:r>
    </w:p>
    <w:p w14:paraId="04B1A664" w14:textId="77777777" w:rsidR="0001266C" w:rsidRDefault="00D81D51">
      <w:pPr>
        <w:spacing w:line="600" w:lineRule="auto"/>
        <w:ind w:firstLine="709"/>
        <w:jc w:val="both"/>
        <w:rPr>
          <w:rFonts w:eastAsia="Times New Roman"/>
          <w:szCs w:val="24"/>
        </w:rPr>
      </w:pPr>
      <w:r w:rsidRPr="005D0A29">
        <w:rPr>
          <w:rFonts w:eastAsia="Times New Roman"/>
          <w:szCs w:val="24"/>
        </w:rPr>
        <w:t>Κύριε Πρόεδρε, επειδή είναι πολύ μεγάλο το νομοσχέδιο, θα χρ</w:t>
      </w:r>
      <w:r w:rsidRPr="005D0A29">
        <w:rPr>
          <w:rFonts w:eastAsia="Times New Roman"/>
          <w:szCs w:val="24"/>
        </w:rPr>
        <w:t>ειαστώ λίγη ώρα ακόμα. Σας ευχαριστώ πολύ.</w:t>
      </w:r>
    </w:p>
    <w:p w14:paraId="04B1A665"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(Αναστάσιος Κουράκης):</w:t>
      </w:r>
      <w:r w:rsidRPr="005D0A29">
        <w:rPr>
          <w:rFonts w:eastAsia="Times New Roman"/>
          <w:szCs w:val="24"/>
        </w:rPr>
        <w:t xml:space="preserve"> Ζητάμε, κυρία Κεφαλογιάννη, όσον χρόνο θέλουμε...</w:t>
      </w:r>
    </w:p>
    <w:p w14:paraId="04B1A666"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Θέλω τρία λεπτά ακόμα.</w:t>
      </w:r>
    </w:p>
    <w:p w14:paraId="04B1A667"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(Αναστάσιος Κουράκης):</w:t>
      </w:r>
      <w:r w:rsidRPr="005D0A29">
        <w:rPr>
          <w:rFonts w:eastAsia="Times New Roman"/>
          <w:szCs w:val="24"/>
        </w:rPr>
        <w:t xml:space="preserve"> Πολύ ωραία. Τα έχετε.</w:t>
      </w:r>
    </w:p>
    <w:p w14:paraId="04B1A668"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Ο κοινός παρονομαστής για αυτές τις ρυθμίσεις είναι ότι θα έπρεπε να έχετε αντιμετωπίσει θέματα που βρήκατε έτοιμα από την προηγούμενη κυβέρνηση, </w:t>
      </w:r>
      <w:r w:rsidRPr="005D0A29">
        <w:rPr>
          <w:rFonts w:eastAsia="Times New Roman"/>
          <w:szCs w:val="24"/>
        </w:rPr>
        <w:lastRenderedPageBreak/>
        <w:t>αλλά εσείς τα αφήσατε και φτάσαμε δυόμισι χρόνια μετά να συζητάμε ακόμα για αυτά.</w:t>
      </w:r>
    </w:p>
    <w:p w14:paraId="04B1A669" w14:textId="77777777" w:rsidR="0001266C" w:rsidRDefault="00D81D51">
      <w:pPr>
        <w:spacing w:line="600" w:lineRule="auto"/>
        <w:ind w:firstLine="709"/>
        <w:jc w:val="both"/>
        <w:rPr>
          <w:rFonts w:eastAsia="Times New Roman"/>
          <w:szCs w:val="24"/>
        </w:rPr>
      </w:pPr>
      <w:r w:rsidRPr="005D0A29">
        <w:rPr>
          <w:rFonts w:eastAsia="Times New Roman"/>
          <w:szCs w:val="24"/>
        </w:rPr>
        <w:t>Η σημαντικότερη είναι αυτή,</w:t>
      </w:r>
      <w:r w:rsidRPr="005D0A29">
        <w:rPr>
          <w:rFonts w:eastAsia="Times New Roman"/>
          <w:szCs w:val="24"/>
        </w:rPr>
        <w:t xml:space="preserve"> που αφορά την κρατική εγγύηση, μια εκκρεμότητα που έπρεπε να ρυθμιστεί, καθώς ισχύει στις περισσότερες χώρες της Ευρωπαϊκής Ένωσης. Η διάταξη είχε προετοιμαστεί από το 2014. Επρόκειτο να εισαχθεί στη Βουλή. Μεσολάβησε η εκλογή Προέδρου Δημοκρατίας, οπότε </w:t>
      </w:r>
      <w:r w:rsidRPr="005D0A29">
        <w:rPr>
          <w:rFonts w:eastAsia="Times New Roman"/>
          <w:szCs w:val="24"/>
        </w:rPr>
        <w:t>δεν προχώρησε. Επισημαίνουμε ότι είχε παραδοθεί έτοιμη στη νέα ηγεσία του Υπουργείου Πολιτισμού και Αθλητισμού από τον Ιανουάριο του 2015, όπως επίσης και η διάταξη για τον εκσυγχρονισμό της Κρατικής Σχολής Ορχηστρικής Τέχνης. Επαναλαμβάνει σχεδόν αυτούσια</w:t>
      </w:r>
      <w:r w:rsidRPr="005D0A29">
        <w:rPr>
          <w:rFonts w:eastAsia="Times New Roman"/>
          <w:szCs w:val="24"/>
        </w:rPr>
        <w:t xml:space="preserve"> αυτήν τη διάταξη, που σας παραδώσαμε, επίσης το 2015, και η οποία επρόκειτο να εισαχθεί στο ίδιο σχέδιο νόμου με την κρατική εγγύηση.</w:t>
      </w:r>
    </w:p>
    <w:p w14:paraId="04B1A66A" w14:textId="77777777" w:rsidR="0001266C" w:rsidRDefault="00D81D51">
      <w:pPr>
        <w:spacing w:line="600" w:lineRule="auto"/>
        <w:ind w:firstLine="709"/>
        <w:jc w:val="both"/>
        <w:rPr>
          <w:rFonts w:eastAsia="Times New Roman"/>
          <w:szCs w:val="24"/>
        </w:rPr>
      </w:pPr>
      <w:r w:rsidRPr="005D0A29">
        <w:rPr>
          <w:rFonts w:eastAsia="Times New Roman"/>
          <w:szCs w:val="24"/>
        </w:rPr>
        <w:t>Οι λοιπές διατάξεις ρυθμίζουν τεχνικά κυρίως θέματα για τη λειτουργία των υπηρεσιών και των οργανισμών του Υπουργείου Πολ</w:t>
      </w:r>
      <w:r w:rsidRPr="005D0A29">
        <w:rPr>
          <w:rFonts w:eastAsia="Times New Roman"/>
          <w:szCs w:val="24"/>
        </w:rPr>
        <w:t xml:space="preserve">ιτισμού και Αθλητισμού και πολλές επαναλαμβάνουν δικό μας θεσμικό πλαίσιο, που απαιτούσε </w:t>
      </w:r>
      <w:proofErr w:type="spellStart"/>
      <w:r w:rsidRPr="005D0A29">
        <w:rPr>
          <w:rFonts w:eastAsia="Times New Roman"/>
          <w:szCs w:val="24"/>
        </w:rPr>
        <w:t>επικαιροποίηση</w:t>
      </w:r>
      <w:proofErr w:type="spellEnd"/>
      <w:r w:rsidRPr="005D0A29">
        <w:rPr>
          <w:rFonts w:eastAsia="Times New Roman"/>
          <w:szCs w:val="24"/>
        </w:rPr>
        <w:t xml:space="preserve"> ή συμπλήρωση ή πράγματα που εσείς αλλάξατε και τα επαναφέρατε στην προηγούμενη κατάσταση.</w:t>
      </w:r>
    </w:p>
    <w:p w14:paraId="04B1A66B"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Στο σημείο, όμως, αυτό δεν θα μπορούσα να μην αναφερθώ σε αυτή</w:t>
      </w:r>
      <w:r w:rsidRPr="005D0A29">
        <w:rPr>
          <w:rFonts w:eastAsia="Times New Roman"/>
          <w:szCs w:val="24"/>
        </w:rPr>
        <w:t>ν την ασταμάτητη, την ασυγκράτητη ροπή σας να καταθέτετε τροπολογίες. Σας το είπαμε και στην επιτροπή και μάλιστα από την πρώτη στιγμή. Τα θέματα είναι τόσα πολλά, τόσο σημαντικά. Βάλτε έναν κόφτη στις τροπολογίες. Το ότι η κυρία Υπουργός τόσον καιρό δεν α</w:t>
      </w:r>
      <w:r w:rsidRPr="005D0A29">
        <w:rPr>
          <w:rFonts w:eastAsia="Times New Roman"/>
          <w:szCs w:val="24"/>
        </w:rPr>
        <w:t>ποφάσιζε να ασχοληθεί με το νομοθετικό έργο, δεν σημαίνει ότι πρέπει να έχουμε αυτήν τη διαδικασία, η οποία υποβαθμίζει ακόμα παραπάνω τη λειτουργία του Κοινοβουλίου. Άλλωστε, αν έχετε πρόθεση να συζητήσετε κάτι από όλα αυτά τα θέματα, θα είχατε μεριμνήσει</w:t>
      </w:r>
      <w:r w:rsidRPr="005D0A29">
        <w:rPr>
          <w:rFonts w:eastAsia="Times New Roman"/>
          <w:szCs w:val="24"/>
        </w:rPr>
        <w:t xml:space="preserve"> να ασχοληθείτε έγκαιρα. Το ίδιο ισχύει, το ξεκαθαρίζω, και για τις βουλευτικές τροπολογίες, αυτήν την άθλια νομοθέτηση, που έχετε αποφασίσει τον τελευταίο καιρό να υιοθετήσετε και την οποία δεν θα παρακολουθήσουμε.</w:t>
      </w:r>
    </w:p>
    <w:p w14:paraId="04B1A66C" w14:textId="77777777" w:rsidR="0001266C" w:rsidRDefault="00D81D51">
      <w:pPr>
        <w:spacing w:line="600" w:lineRule="auto"/>
        <w:ind w:firstLine="709"/>
        <w:jc w:val="both"/>
        <w:rPr>
          <w:rFonts w:eastAsia="Times New Roman"/>
          <w:szCs w:val="24"/>
        </w:rPr>
      </w:pPr>
      <w:r w:rsidRPr="005D0A29">
        <w:rPr>
          <w:rFonts w:eastAsia="Times New Roman"/>
          <w:szCs w:val="24"/>
        </w:rPr>
        <w:t>Κυρία Υπουργέ, κυρίες και κύριοι συνάδελ</w:t>
      </w:r>
      <w:r w:rsidRPr="005D0A29">
        <w:rPr>
          <w:rFonts w:eastAsia="Times New Roman"/>
          <w:szCs w:val="24"/>
        </w:rPr>
        <w:t xml:space="preserve">φοι, με την ολοκλήρωση της σημερινής συζήτησης και την ψήφιση του νομοσχεδίου αναλαμβάνετε μια ιδιαίτερα μεγάλη ευθύνη απέναντι στους Έλληνες δημιουργούς, καλλιτέχνες, συγγραφείς, διανοούμενους, ανθρώπους των γραμμάτων και των τεχνών, μια ευθύνη, που έχει </w:t>
      </w:r>
      <w:r w:rsidRPr="005D0A29">
        <w:rPr>
          <w:rFonts w:eastAsia="Times New Roman"/>
          <w:szCs w:val="24"/>
        </w:rPr>
        <w:t xml:space="preserve">να κάνει με το παρόν και το μέλλον αυτών των ανθρώπων. </w:t>
      </w:r>
      <w:r w:rsidRPr="005D0A29">
        <w:rPr>
          <w:rFonts w:eastAsia="Times New Roman"/>
          <w:szCs w:val="24"/>
        </w:rPr>
        <w:lastRenderedPageBreak/>
        <w:t>Δεν θέλω να είμαι μάντης κακών ειδήσεων, αλλά πολύ φοβάμαι ότι τα προβλήματα είναι μπροστά μας.</w:t>
      </w:r>
    </w:p>
    <w:p w14:paraId="04B1A66D"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t>Σύντομα κινδυνεύετε να κληθείτε να διαχειριστείτε μια μεγάλη κρίση στον χώρο των δικαιωμάτων, αν όχι εσεί</w:t>
      </w:r>
      <w:r w:rsidRPr="005D0A29">
        <w:rPr>
          <w:rFonts w:eastAsia="Times New Roman"/>
          <w:szCs w:val="24"/>
        </w:rPr>
        <w:t>ς προσωπικά κάποιος άλλος. Και αυτό δυστυχώς, είναι και το βασικό συμπέρασμα από αυτήν την εξαντλητική διαδικασία, ότι το νομοσχέδιό σας δεν λύνει, όπως όφειλε, προβλήματα, αλλά δημιουργεί ακόμα περισσότερα και δεν εναρμονίζει, όπως πολύ απλά θα μπορούσε ν</w:t>
      </w:r>
      <w:r w:rsidRPr="005D0A29">
        <w:rPr>
          <w:rFonts w:eastAsia="Times New Roman"/>
          <w:szCs w:val="24"/>
        </w:rPr>
        <w:t>α κάνει με την κοινοτική οδηγία, αλλά απορυθμίζει σε συνδυασμό με την κλιμακούμενη κρίση στην «ΑΕΠΙ».</w:t>
      </w:r>
    </w:p>
    <w:p w14:paraId="04B1A66E"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t>Αυτή η κρίσιμη κατάσταση μας έκανε να ακολουθήσουμε έναν συγκεκριμένο δρόμο, αυτόν της αντιπολίτευσης με συγκεκριμένες προτάσεις και θέσεις που σας έδιναν</w:t>
      </w:r>
      <w:r w:rsidRPr="005D0A29">
        <w:rPr>
          <w:rFonts w:eastAsia="Times New Roman"/>
          <w:szCs w:val="24"/>
        </w:rPr>
        <w:t xml:space="preserve"> την εναλλακτική δυνατότητα διευθέτησης. </w:t>
      </w:r>
    </w:p>
    <w:p w14:paraId="04B1A66F"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t xml:space="preserve">Είχατε μέχρι και πριν από λίγο την ευκαιρία να μην προχωρήσετε στην ψήφιση αυτού του τερατουργήματος, να προστατεύσετε τους δημιουργούς και τους χρήστες, να βάλετε τις βάσεις για έναν αναγκαίο εκσυγχρονισμό που θα </w:t>
      </w:r>
      <w:r w:rsidRPr="005D0A29">
        <w:rPr>
          <w:rFonts w:eastAsia="Times New Roman"/>
          <w:szCs w:val="24"/>
        </w:rPr>
        <w:t xml:space="preserve">υπηρετούσε τα δικαιώματα των ενδιαφερομένων και το δημόσιο συμφέρον. Είχατε την </w:t>
      </w:r>
      <w:r w:rsidRPr="005D0A29">
        <w:rPr>
          <w:rFonts w:eastAsia="Times New Roman"/>
          <w:szCs w:val="24"/>
        </w:rPr>
        <w:lastRenderedPageBreak/>
        <w:t>ευκαιρία να προχωρήσετε σε μια ουσιαστική και οριστική κάθαρση μιας ιδιαίτερα δυσάρεστης ιστορίας. Η ευκαιρία, όμως, χάθηκε και μαζί της χάθηκαν πολλά και σημαντικά πράγματα: π</w:t>
      </w:r>
      <w:r w:rsidRPr="005D0A29">
        <w:rPr>
          <w:rFonts w:eastAsia="Times New Roman"/>
          <w:szCs w:val="24"/>
        </w:rPr>
        <w:t xml:space="preserve">ολύτιμος χρόνος, δημιουργοί που θα στήριζαν μια γενναία τομή, η διαρκής ανάγκη για διαφάνεια, λογοδοσία και εξυπηρέτηση του δημοσίου συμφέροντος. </w:t>
      </w:r>
    </w:p>
    <w:p w14:paraId="04B1A670"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t>Αποτύχατε παταγωδώς σε όλα. Και πιστέψτε με, αυτό με στενοχωρεί ιδιαίτερα. Το μόνο που μπορούμε να κάνουμε τώ</w:t>
      </w:r>
      <w:r w:rsidRPr="005D0A29">
        <w:rPr>
          <w:rFonts w:eastAsia="Times New Roman"/>
          <w:szCs w:val="24"/>
        </w:rPr>
        <w:t>ρα είναι να σας πούμε ένα βέβαιο και ηχηρό «όχι» σε αυτή την πρωτοφανή αποτυχία.</w:t>
      </w:r>
    </w:p>
    <w:p w14:paraId="04B1A671"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t>Σας ευχαριστώ πολύ.</w:t>
      </w:r>
    </w:p>
    <w:p w14:paraId="04B1A672" w14:textId="77777777" w:rsidR="0001266C" w:rsidRDefault="00D81D51">
      <w:pPr>
        <w:tabs>
          <w:tab w:val="left" w:pos="2820"/>
        </w:tabs>
        <w:spacing w:line="600" w:lineRule="auto"/>
        <w:ind w:firstLine="709"/>
        <w:jc w:val="center"/>
        <w:rPr>
          <w:rFonts w:eastAsia="Times New Roman"/>
          <w:szCs w:val="24"/>
        </w:rPr>
      </w:pPr>
      <w:r w:rsidRPr="005D0A29">
        <w:rPr>
          <w:rFonts w:eastAsia="Times New Roman"/>
          <w:szCs w:val="24"/>
        </w:rPr>
        <w:t>(Χειροκροτήματα από την πτέρυγα της Νέας Δημοκρατίας)</w:t>
      </w:r>
    </w:p>
    <w:p w14:paraId="04B1A673"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b/>
          <w:szCs w:val="24"/>
        </w:rPr>
        <w:t>ΠΡΟΕΔΡΕΥΩΝ (Αναστάσιος Κουράκης):</w:t>
      </w:r>
      <w:r w:rsidRPr="005D0A29">
        <w:rPr>
          <w:rFonts w:eastAsia="Times New Roman"/>
          <w:szCs w:val="24"/>
        </w:rPr>
        <w:t xml:space="preserve"> Προχωρούμε με την ειδική αγορήτρια της Δημοκρατικής Συμπαράταξης κ.</w:t>
      </w:r>
      <w:r w:rsidRPr="005D0A29">
        <w:rPr>
          <w:rFonts w:eastAsia="Times New Roman"/>
          <w:szCs w:val="24"/>
        </w:rPr>
        <w:t xml:space="preserve"> Χαρά </w:t>
      </w:r>
      <w:proofErr w:type="spellStart"/>
      <w:r w:rsidRPr="005D0A29">
        <w:rPr>
          <w:rFonts w:eastAsia="Times New Roman"/>
          <w:szCs w:val="24"/>
        </w:rPr>
        <w:t>Κεφαλίδου</w:t>
      </w:r>
      <w:proofErr w:type="spellEnd"/>
      <w:r w:rsidRPr="005D0A29">
        <w:rPr>
          <w:rFonts w:eastAsia="Times New Roman"/>
          <w:szCs w:val="24"/>
        </w:rPr>
        <w:t>.</w:t>
      </w:r>
    </w:p>
    <w:p w14:paraId="04B1A674"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Ευχαριστώ, κύριε Πρόεδρε.</w:t>
      </w:r>
    </w:p>
    <w:p w14:paraId="04B1A675"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lastRenderedPageBreak/>
        <w:t xml:space="preserve">Ξεκινάω με τα λόγια της ίδιας της κ. </w:t>
      </w:r>
      <w:proofErr w:type="spellStart"/>
      <w:r w:rsidRPr="005D0A29">
        <w:rPr>
          <w:rFonts w:eastAsia="Times New Roman"/>
          <w:szCs w:val="24"/>
        </w:rPr>
        <w:t>Κονιόρδου</w:t>
      </w:r>
      <w:proofErr w:type="spellEnd"/>
      <w:r w:rsidRPr="005D0A29">
        <w:rPr>
          <w:rFonts w:eastAsia="Times New Roman"/>
          <w:szCs w:val="24"/>
        </w:rPr>
        <w:t>. «Ήρθε λοιπόν, η στιγμή να τεθούν σαφείς κανόνες στη λειτουργία των οργανισμών συλλογικής διαχείρισης, να αποδοθούν ευθύνες και να προστατευ</w:t>
      </w:r>
      <w:r w:rsidRPr="005D0A29">
        <w:rPr>
          <w:rFonts w:eastAsia="Times New Roman"/>
          <w:szCs w:val="24"/>
        </w:rPr>
        <w:t xml:space="preserve">θεί πραγματικά η πνευματική δημιουργία». Και έφερε το σχέδιο νόμου νύχτα στην κυριολεξία, και ως συνήθως επείγον. Επί δύο χρόνια αυτή η Κυβέρνηση «κοιλοπονάει» για τα πνευματικά δικαιώματα. </w:t>
      </w:r>
    </w:p>
    <w:p w14:paraId="04B1A676"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t>Κυρία Υπουργέ, κατασπαταλήσατε όλο τον χρόνο και σήμερα με μια επ</w:t>
      </w:r>
      <w:r w:rsidRPr="005D0A29">
        <w:rPr>
          <w:rFonts w:eastAsia="Times New Roman"/>
          <w:szCs w:val="24"/>
        </w:rPr>
        <w:t>ιλεχθείσα διαδικασία επείγοντος λοιδορείτε και το Κοινοβούλιο. Αρνηθήκατε τη διαβούλευση. Προφανώς τη φοβόσασταν πολύ και εκ του αποτελέσματος δεν σας αδικώ. Προσπαθούσατε κάτι να κρύψετε; Κάποιους να εξυπηρετήσετε με αυτή την επιλογή; Το σίγουρο είναι ότι</w:t>
      </w:r>
      <w:r w:rsidRPr="005D0A29">
        <w:rPr>
          <w:rFonts w:eastAsia="Times New Roman"/>
          <w:szCs w:val="24"/>
        </w:rPr>
        <w:t xml:space="preserve"> με αυτό που επιλέξατε δεν εξυπηρετείτε ούτε τους δημιουργούς ούτε τους χρήστες, πλην ενδεχομένως συγκεκριμένων προτιμήσεων ΣΥΡΙΖΑ. Είναι κρίμα τόσος χρόνος, τόσος πόνος για να γεννηθεί άλλο ένα τερατούργημα της Κυβέρνησης σας.</w:t>
      </w:r>
    </w:p>
    <w:p w14:paraId="04B1A677"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t xml:space="preserve">Μας έχετε συνηθίσει. Αυτή </w:t>
      </w:r>
      <w:r w:rsidRPr="005D0A29">
        <w:rPr>
          <w:rFonts w:eastAsia="Times New Roman"/>
          <w:szCs w:val="24"/>
        </w:rPr>
        <w:t xml:space="preserve">είναι, ας το πάρουμε χαμπάρι, η νομοθέτηση στην εποχή ΣΥΡΙΖΑ: </w:t>
      </w:r>
      <w:proofErr w:type="spellStart"/>
      <w:r w:rsidRPr="005D0A29">
        <w:rPr>
          <w:rFonts w:eastAsia="Times New Roman"/>
          <w:szCs w:val="24"/>
        </w:rPr>
        <w:t>Ξυνόμεθα</w:t>
      </w:r>
      <w:proofErr w:type="spellEnd"/>
      <w:r w:rsidRPr="005D0A29">
        <w:rPr>
          <w:rFonts w:eastAsia="Times New Roman"/>
          <w:szCs w:val="24"/>
        </w:rPr>
        <w:t xml:space="preserve">, συζητάμε πίσω </w:t>
      </w:r>
      <w:r w:rsidRPr="005D0A29">
        <w:rPr>
          <w:rFonts w:eastAsia="Times New Roman"/>
          <w:szCs w:val="24"/>
        </w:rPr>
        <w:lastRenderedPageBreak/>
        <w:t>από κλειστές πόρτες, μαγειρεύουμε, ξαναμαγειρεύουμε τα νομοσχέδια, μιλάμε και με μερικούς κολλητούς μας και τα σερβίρουμε ζεστά με την υπόδειξη πάντα να τα καταπιεί γρήγο</w:t>
      </w:r>
      <w:r w:rsidRPr="005D0A29">
        <w:rPr>
          <w:rFonts w:eastAsia="Times New Roman"/>
          <w:szCs w:val="24"/>
        </w:rPr>
        <w:t>ρα και αμάσητα το Κοινοβούλιο και ο ελληνικός λαός από την άλλη, που έτσι κι αλλιώς τον έχετε εξασκήσει αρκούντως στη βρώση σανού.</w:t>
      </w:r>
    </w:p>
    <w:p w14:paraId="04B1A678"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t>Και κάπως έτσι εν μέσω καύσωνα βρήκε το δρόμο του για το Κοινοβούλιο κι αυτό το νομοσχέδιο το πολύπαθο που ξεκίνησε από πέρσι</w:t>
      </w:r>
      <w:r w:rsidRPr="005D0A29">
        <w:rPr>
          <w:rFonts w:eastAsia="Times New Roman"/>
          <w:szCs w:val="24"/>
        </w:rPr>
        <w:t xml:space="preserve"> να έρχεται στη Βουλή και τελικά έχασε το </w:t>
      </w:r>
      <w:r w:rsidRPr="005D0A29">
        <w:rPr>
          <w:rFonts w:eastAsia="Times New Roman"/>
          <w:szCs w:val="24"/>
          <w:lang w:val="en-US"/>
        </w:rPr>
        <w:t>GPS</w:t>
      </w:r>
      <w:r w:rsidRPr="005D0A29">
        <w:rPr>
          <w:rFonts w:eastAsia="Times New Roman"/>
          <w:szCs w:val="24"/>
        </w:rPr>
        <w:t xml:space="preserve">, έχασε τον προσανατολισμό του, χάθηκε στα τρία οικοδομικά τετράγωνα που μας χωρίζουν από το Γενικό Λογιστήριο και από πέρσι τον Μάρτη κατέληξε στα χέρια μας φέτος. </w:t>
      </w:r>
    </w:p>
    <w:p w14:paraId="04B1A679"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t>Η διαδικασία είναι ανεκδιήγητη, το ίδιο κι εσ</w:t>
      </w:r>
      <w:r w:rsidRPr="005D0A29">
        <w:rPr>
          <w:rFonts w:eastAsia="Times New Roman"/>
          <w:szCs w:val="24"/>
        </w:rPr>
        <w:t>είς, κύριοι της Κυβέρνησης. Συνεχίζετε το ίδιο βιολί της άθλιας νομοθέτησης, της γελοιοποίησης κάθε κοινοβουλευτικής διαδικασίας και με περισσό κομπασμό δεν χάνετε ευκαιρία να δείξετε πόσο τα έχετε όλα αυτά γραμμένα στα παλαιότερα των υποδημάτων σας. Και ε</w:t>
      </w:r>
      <w:r w:rsidRPr="005D0A29">
        <w:rPr>
          <w:rFonts w:eastAsia="Times New Roman"/>
          <w:szCs w:val="24"/>
        </w:rPr>
        <w:t>ίναι τέτοια η φόρα που έχετε πάρει και τόση η έξη στην απαξίωση των κοινοβουλευτικών θεσμών, που τους περιφρονείτε ακόμη κι όταν αυτό δεν το χρειάζεστε.</w:t>
      </w:r>
    </w:p>
    <w:p w14:paraId="04B1A67A"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lastRenderedPageBreak/>
        <w:t>Κύριε Πρόεδρε, κυρία Υπουργέ, κυρίες και κύριοι συνάδελφοι, εσχάτως σας έχει κατακλύσει ένα κύμα συναίν</w:t>
      </w:r>
      <w:r w:rsidRPr="005D0A29">
        <w:rPr>
          <w:rFonts w:eastAsia="Times New Roman"/>
          <w:szCs w:val="24"/>
        </w:rPr>
        <w:t>εσης, ή μάλλον -για να το πω πιο σωστά- μια πρεμούρα συναίνεσης και αγωνιάτε και κόπτεστε. Με τι προσόντα έρχεστε και μιλάτε για συναινέσεις;</w:t>
      </w:r>
    </w:p>
    <w:p w14:paraId="04B1A67B"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t>Με κάτι τέτοια νομοσχέδια, που σέρνονται έναν χρόνο και στήνονται σε μια νύχτα; Που κατατίθενται νύχτα και φροντίζ</w:t>
      </w:r>
      <w:r w:rsidRPr="005D0A29">
        <w:rPr>
          <w:rFonts w:eastAsia="Times New Roman"/>
          <w:szCs w:val="24"/>
        </w:rPr>
        <w:t>ετε να τα φέρετε με διαδικασίες εξπρές, μήπως και περάσουν ανώδυνα μέσα στη ζαλάδα από τα σαραντάρια του καλοκαιριού και ψηφιστούν και γρήγορα;</w:t>
      </w:r>
    </w:p>
    <w:p w14:paraId="04B1A67C" w14:textId="77777777" w:rsidR="0001266C" w:rsidRDefault="00D81D51">
      <w:pPr>
        <w:spacing w:line="600" w:lineRule="auto"/>
        <w:ind w:firstLine="709"/>
        <w:jc w:val="both"/>
        <w:rPr>
          <w:rFonts w:eastAsia="Times New Roman"/>
          <w:szCs w:val="24"/>
        </w:rPr>
      </w:pPr>
      <w:r w:rsidRPr="005D0A29">
        <w:rPr>
          <w:rFonts w:eastAsia="Times New Roman"/>
          <w:szCs w:val="24"/>
        </w:rPr>
        <w:t>Θυμίζετε τις μαμάδες που προσπαθούν να μπουκώσουν το πικρό χάπι σε υποψιασμένα πια πεντάχρονα και εκείνα αντιδρο</w:t>
      </w:r>
      <w:r w:rsidRPr="005D0A29">
        <w:rPr>
          <w:rFonts w:eastAsia="Times New Roman"/>
          <w:szCs w:val="24"/>
        </w:rPr>
        <w:t>ύν. Κλείνετε τα μάτια, κάνετε υπομονή για τρεις ημέρες, όσο διαρκεί η διαδικασία νομοθέτησης και μετά απτόητοι συνεχίζετε. Κι ας λέμε εμείς πόσο προσβλητικές είναι τελικά για όλους μας αυτές οι διαδικασίες και ο τρόπος νομοθέτησης. Εσείς, επειδή ξέρετε πολ</w:t>
      </w:r>
      <w:r w:rsidRPr="005D0A29">
        <w:rPr>
          <w:rFonts w:eastAsia="Times New Roman"/>
          <w:szCs w:val="24"/>
        </w:rPr>
        <w:t>ύ καλά τι έχετε σχεδιάσει, θέλετε ένα σύντομο μαρτύριο, γιατί γνωρίζετε ότι δεν θα βρεθεί κανείς για να σας υπερασπιστεί.</w:t>
      </w:r>
    </w:p>
    <w:p w14:paraId="04B1A67D"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Κυρίες και κύριοι συνάδελφοι της Συμπολίτευσης, στεναχωριέμαι γιατί είστε υποχρεωμένοι, να κάνετε εσείς οι ίδιοι το ανάχωμα σε μια κοι</w:t>
      </w:r>
      <w:r w:rsidRPr="005D0A29">
        <w:rPr>
          <w:rFonts w:eastAsia="Times New Roman"/>
          <w:szCs w:val="24"/>
        </w:rPr>
        <w:t xml:space="preserve">νοβουλευτική διαδικασία, που άστοχα έχει επιλεγεί από το Υπουργείο και σας εκθέτει ανεπανόρθωτα. Προσπαθείτε να μας πείσετε για τον επείγοντα χαρακτήρα του νομοσχεδίου και παρακάμπτετε τις όποιες διαδικασίες διαλόγου, τις όποιες διαδικασίες διαβούλευσης. </w:t>
      </w:r>
    </w:p>
    <w:p w14:paraId="04B1A67E"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Αναρωτιέμαι: Θεωρείτε ότι είναι ασήμαντες λεπτομέρειες; Λες και έχετε ξεμάθει ή, για να είμαι πιο ακριβής, δεν μάθατε ποτέ να λειτουργείτε σε συνθήκες ομαλότητας. Μόνοι σας δυναμιτίζετε τη συναίνεση, που από την άλλη την αναζητάτε αγωνιωδώς. Η πόλωση, που </w:t>
      </w:r>
      <w:r w:rsidRPr="005D0A29">
        <w:rPr>
          <w:rFonts w:eastAsia="Times New Roman"/>
          <w:szCs w:val="24"/>
        </w:rPr>
        <w:t>συστηματικά και συνειδητά χτίζετε, συμφέρει όταν είναι κανείς ψηλά. Και εσείς τελευταία βρίσκεστε σε ελεύθερη πτώση. Βουλιάζετε στα ρηχά και απαρατήρητοι.</w:t>
      </w:r>
    </w:p>
    <w:p w14:paraId="04B1A67F" w14:textId="77777777" w:rsidR="0001266C" w:rsidRDefault="00D81D51">
      <w:pPr>
        <w:spacing w:line="600" w:lineRule="auto"/>
        <w:ind w:firstLine="709"/>
        <w:jc w:val="both"/>
        <w:rPr>
          <w:rFonts w:eastAsia="Times New Roman"/>
          <w:szCs w:val="24"/>
        </w:rPr>
      </w:pPr>
      <w:r w:rsidRPr="005D0A29">
        <w:rPr>
          <w:rFonts w:eastAsia="Times New Roman"/>
          <w:szCs w:val="24"/>
        </w:rPr>
        <w:t>Θυμίζω ότι αυτή η προσπάθεια για ρύθμιση του τοπίου της διαχείρισης των πνευματικών δικαιωμάτων είναι</w:t>
      </w:r>
      <w:r w:rsidRPr="005D0A29">
        <w:rPr>
          <w:rFonts w:eastAsia="Times New Roman"/>
          <w:szCs w:val="24"/>
        </w:rPr>
        <w:t xml:space="preserve"> μια πολύ παλιά ιστορία. Στη χώρα μας η όποια προσπάθεια εναρμόνισης με το Κοινοτικό Δίκαιο μοιραία ακουμπά και στην «ΑΕΠΙ». Όσο τεχνικό κι αν μοιάζει ως θέμα, άλλο τόσο σημαντικό είναι, γιατί αγγίζει πάρα πολλούς και γιατί τα χρήματα που διακινούνται είνα</w:t>
      </w:r>
      <w:r w:rsidRPr="005D0A29">
        <w:rPr>
          <w:rFonts w:eastAsia="Times New Roman"/>
          <w:szCs w:val="24"/>
        </w:rPr>
        <w:t xml:space="preserve">ι </w:t>
      </w:r>
      <w:r w:rsidRPr="005D0A29">
        <w:rPr>
          <w:rFonts w:eastAsia="Times New Roman"/>
          <w:szCs w:val="24"/>
        </w:rPr>
        <w:lastRenderedPageBreak/>
        <w:t xml:space="preserve">πάρα πολλά για να υποθάλπει η πολιτεία, έστω και άθελά της, τα συμφέροντα μιας οικογένειας ή κάποιων ευνοημένων, όποιοι και αν είναι αυτοί. </w:t>
      </w:r>
    </w:p>
    <w:p w14:paraId="04B1A680"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Και εκεί ξεκινάει η περιπέτεια της δικής σας Κυβέρνησης. Είμαστε Αύγουστος του 2015. Ο κ. </w:t>
      </w:r>
      <w:proofErr w:type="spellStart"/>
      <w:r w:rsidRPr="005D0A29">
        <w:rPr>
          <w:rFonts w:eastAsia="Times New Roman"/>
          <w:szCs w:val="24"/>
        </w:rPr>
        <w:t>Ξυδάκης</w:t>
      </w:r>
      <w:proofErr w:type="spellEnd"/>
      <w:r w:rsidRPr="005D0A29">
        <w:rPr>
          <w:rFonts w:eastAsia="Times New Roman"/>
          <w:szCs w:val="24"/>
        </w:rPr>
        <w:t xml:space="preserve"> μαζί με τον κ. </w:t>
      </w:r>
      <w:r w:rsidRPr="005D0A29">
        <w:rPr>
          <w:rFonts w:eastAsia="Times New Roman"/>
          <w:szCs w:val="24"/>
        </w:rPr>
        <w:t>Μπαλτά έχουν την τόλμη να προχωρήσουν τον διαχειριστικό έλεγχο στην «ΑΕΠΙ». Λόγω της άρνησης συνεργασίας της «ΑΕΠΙ», οι εργασίες «παγώνουν» πριν καν ακόμη αρχίσουν. Και ξεκινάνε μόνο μετά από την επιβολή προστίμου τον Σεπτέμβριο του 2016. Ο έλεγχος ολοκληρ</w:t>
      </w:r>
      <w:r w:rsidRPr="005D0A29">
        <w:rPr>
          <w:rFonts w:eastAsia="Times New Roman"/>
          <w:szCs w:val="24"/>
        </w:rPr>
        <w:t xml:space="preserve">ώνεται στις 6 Φεβρουαρίου του 2017 και αφορά την τριετία 2011-2015. Χθες μάθαμε με χαρά από την επίτροπο ότι θα συνεχιστεί αυτός ο έλεγχος και για το 2015-2016. </w:t>
      </w:r>
    </w:p>
    <w:p w14:paraId="04B1A681" w14:textId="77777777" w:rsidR="0001266C" w:rsidRDefault="00D81D51">
      <w:pPr>
        <w:spacing w:line="600" w:lineRule="auto"/>
        <w:ind w:firstLine="709"/>
        <w:jc w:val="both"/>
        <w:rPr>
          <w:rFonts w:eastAsia="Times New Roman"/>
          <w:szCs w:val="24"/>
        </w:rPr>
      </w:pPr>
      <w:r w:rsidRPr="005D0A29">
        <w:rPr>
          <w:rFonts w:eastAsia="Times New Roman"/>
          <w:szCs w:val="24"/>
        </w:rPr>
        <w:t>Το πόρισμα είναι αποκαλυπτικό, εξαιρετικά αποκαλυπτικό θα σας έλεγα: Αρνητικά κεφάλαια ύψους π</w:t>
      </w:r>
      <w:r w:rsidRPr="005D0A29">
        <w:rPr>
          <w:rFonts w:eastAsia="Times New Roman"/>
          <w:szCs w:val="24"/>
        </w:rPr>
        <w:t>ολλών εκατομμυρίων ευρώ και, επομένως, αδυναμία εξόφλησης των υποχρεώσεών της, λειτουργικά έξοδα υψηλότερα από τα έσοδά της και, άρα, ζημίες και άρα κακοδιαχείριση και πάει λέγοντας.</w:t>
      </w:r>
    </w:p>
    <w:p w14:paraId="04B1A682"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Η αντίδραση της «ΑΕΠΙ» με την κατάθεση του πρώτου δικού σας νομοσχεδίου ή</w:t>
      </w:r>
      <w:r w:rsidRPr="005D0A29">
        <w:rPr>
          <w:rFonts w:eastAsia="Times New Roman"/>
          <w:szCs w:val="24"/>
        </w:rPr>
        <w:t xml:space="preserve">ταν η </w:t>
      </w:r>
      <w:proofErr w:type="spellStart"/>
      <w:r w:rsidRPr="005D0A29">
        <w:rPr>
          <w:rFonts w:eastAsia="Times New Roman"/>
          <w:szCs w:val="24"/>
        </w:rPr>
        <w:t>εξωχώρια</w:t>
      </w:r>
      <w:proofErr w:type="spellEnd"/>
      <w:r w:rsidRPr="005D0A29">
        <w:rPr>
          <w:rFonts w:eastAsia="Times New Roman"/>
          <w:szCs w:val="24"/>
        </w:rPr>
        <w:t xml:space="preserve"> μετακίνησή της στην Κύπρο. Ως ανώνυμη εταιρεία κοίταξε τα συμφέροντά της και προσπάθησε να παρακάμψει τη νομική ρύθμιση του Υπουργείου, που προφανώς δεν την ευνοούσε. Και η «ΑΕΠΙ» ως ανώνυμη κερδοσκοπική εταιρεία πάρα πολύ καλά έκανε. Υπερασ</w:t>
      </w:r>
      <w:r w:rsidRPr="005D0A29">
        <w:rPr>
          <w:rFonts w:eastAsia="Times New Roman"/>
          <w:szCs w:val="24"/>
        </w:rPr>
        <w:t>πίστηκε τα συμφέροντά της και τον εαυτό της. Το θέμα για εμάς είναι τι κάνει το κράτος.</w:t>
      </w:r>
    </w:p>
    <w:p w14:paraId="04B1A683"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Στις 5 Ιουλίου του 2016 κατατίθεται στη Βουλή άλλο νομοσχέδιο, διαφορετικό αυτήν τη φορά, με περιεχόμενο ευνοϊκό για την «ΑΕΠΙ» και λίγες ώρες μετά το αποσύρετε, γιατί </w:t>
      </w:r>
      <w:r w:rsidRPr="005D0A29">
        <w:rPr>
          <w:rFonts w:eastAsia="Times New Roman"/>
          <w:szCs w:val="24"/>
        </w:rPr>
        <w:t>κατανοείτε τον κίνδυνο να εκτεθείτε ανεπανόρθωτα. Έτσι, φτάνουμε αισίως Φλεβάρη το 2017 με μια νέα μορφή σχεδίου νόμου, που κυκλοφορεί και ανακοινώνεται η κατάθεσή του στη Βουλή.</w:t>
      </w:r>
    </w:p>
    <w:p w14:paraId="04B1A684" w14:textId="77777777" w:rsidR="0001266C" w:rsidRDefault="00D81D51">
      <w:pPr>
        <w:spacing w:line="600" w:lineRule="auto"/>
        <w:ind w:firstLine="709"/>
        <w:jc w:val="both"/>
        <w:rPr>
          <w:rFonts w:eastAsia="Times New Roman"/>
          <w:szCs w:val="24"/>
        </w:rPr>
      </w:pPr>
      <w:r w:rsidRPr="005D0A29">
        <w:rPr>
          <w:rFonts w:eastAsia="Times New Roman"/>
          <w:szCs w:val="24"/>
        </w:rPr>
        <w:t>Συγχρόνως, το χωρίς προηγούμενο σκάνδαλο της «ΑΕΠΙ» έχει φουντώσει για τα καλ</w:t>
      </w:r>
      <w:r w:rsidRPr="005D0A29">
        <w:rPr>
          <w:rFonts w:eastAsia="Times New Roman"/>
          <w:szCs w:val="24"/>
        </w:rPr>
        <w:t>ά με τεράστια οικονομικά συμφέροντα και με πλήθος φορέων να αγωνιούν από τους δημιουργούς μέχρι και τον τελευταίο χρήστη.</w:t>
      </w:r>
    </w:p>
    <w:p w14:paraId="04B1A685"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 xml:space="preserve">Η θέση μας είναι καθαρή από την πρώτη ώρα. Σας είπαμε με ευθύτητα -και ήμασταν οι μόνοι- τι θεωρούμε εμείς στοιχειώδες: Να προχωρήσει </w:t>
      </w:r>
      <w:r w:rsidRPr="005D0A29">
        <w:rPr>
          <w:rFonts w:eastAsia="Times New Roman"/>
          <w:szCs w:val="24"/>
        </w:rPr>
        <w:t>άμεσα η εξυγίανση της «ΑΕΠΙ».</w:t>
      </w:r>
    </w:p>
    <w:p w14:paraId="04B1A686"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Ο μόνος τρόπος είναι η τοποθέτηση κρατικού επιτρόπου. Η ευρωπαϊκή οδηγία στο άρθρο 36 αυτό επιβάλλει.</w:t>
      </w:r>
    </w:p>
    <w:p w14:paraId="04B1A687"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Πρότυπα είχατε. Σας είπαμε να δείτε τι γίνεται στις τράπεζες και τα χρηματοπιστωτικά ιδρύματα και προχωρήστε. Ονομάστε τον ό</w:t>
      </w:r>
      <w:r w:rsidRPr="005D0A29">
        <w:rPr>
          <w:rFonts w:eastAsia="Times New Roman" w:cs="Times New Roman"/>
          <w:szCs w:val="24"/>
        </w:rPr>
        <w:t xml:space="preserve">πως εσείς νομίζετε, αλλά, προς Θεού, δώστε του ενισχυμένες και αποφασιστικές αρμοδιότητες. </w:t>
      </w:r>
    </w:p>
    <w:p w14:paraId="04B1A688"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Στόχος είναι να μην καταρρεύσει η «ΑΕΠΙ» και να μην συμπαρασύρει το σύνολο σχεδόν δημιουργών και χρηστών, γιατί αυτό θα είχε ανυπολόγιστες συνέπειες. </w:t>
      </w:r>
    </w:p>
    <w:p w14:paraId="04B1A689"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Εσείς κάνατε τις δικές σας επιλογές και σήμερα οι χρήστες έχουν σταματήσει να πληρώνουν, έχοντας ακλόνητο άλλοθι τις ατασθαλίες της «ΑΕΠΙ». Και κάθε μέρα που περνά χάνονται –και το ξέρετε πολύ καλά- λεφτά που θα έπρεπε να έχουν δοθεί στους χιλιάδες δημιουρ</w:t>
      </w:r>
      <w:r w:rsidRPr="005D0A29">
        <w:rPr>
          <w:rFonts w:eastAsia="Times New Roman" w:cs="Times New Roman"/>
          <w:szCs w:val="24"/>
        </w:rPr>
        <w:t xml:space="preserve">γούς που τελούν σε ομηρία. </w:t>
      </w:r>
    </w:p>
    <w:p w14:paraId="04B1A68A"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Το κλίμα στη χθεσινή ακρόαση φορέων ήταν αποκαλυπτικό για το μέλλον του νομοσχεδίου. Ποιος εξαντλητικός διάλογος και ποια συνεννόηση και ποια άμβλυνση των αντιθέσεων; Αποκαθηλώθηκε και το τελευταίο επιχείρημα της Κυβέρνησης και </w:t>
      </w:r>
      <w:r w:rsidRPr="005D0A29">
        <w:rPr>
          <w:rFonts w:eastAsia="Times New Roman" w:cs="Times New Roman"/>
          <w:szCs w:val="24"/>
        </w:rPr>
        <w:t xml:space="preserve">έγινε κατανοητό γιατί η διαβούλευση έπρεπε να παρακαμφθεί. </w:t>
      </w:r>
    </w:p>
    <w:p w14:paraId="04B1A68B"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Η μόνη βεβαιότητα που έχουμε είναι ότι το νομοσχέδιο θα ψηφιστεί. Θα ψηφιστεί από τους </w:t>
      </w:r>
      <w:proofErr w:type="spellStart"/>
      <w:r w:rsidRPr="005D0A29">
        <w:rPr>
          <w:rFonts w:eastAsia="Times New Roman" w:cs="Times New Roman"/>
          <w:szCs w:val="24"/>
        </w:rPr>
        <w:t>εκατόν</w:t>
      </w:r>
      <w:proofErr w:type="spellEnd"/>
      <w:r w:rsidRPr="005D0A29">
        <w:rPr>
          <w:rFonts w:eastAsia="Times New Roman" w:cs="Times New Roman"/>
          <w:szCs w:val="24"/>
        </w:rPr>
        <w:t xml:space="preserve"> πενήντα τρεις. Άλλωστε, σε αυτό ποντάρει και η Κυβέρνηση και οι Υπουργοί της και δεν σέβονται καμμία α</w:t>
      </w:r>
      <w:r w:rsidRPr="005D0A29">
        <w:rPr>
          <w:rFonts w:eastAsia="Times New Roman" w:cs="Times New Roman"/>
          <w:szCs w:val="24"/>
        </w:rPr>
        <w:t xml:space="preserve">πολύτως κοινοβουλευτική διαδικασία. </w:t>
      </w:r>
    </w:p>
    <w:p w14:paraId="04B1A68C"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Η απορία μου, όμως, παραμένει. Σας ενδιαφέρει μόνο να φύγει από πάνω σας το άχθος; Πώς περιμένετε να υλοποιηθούν οι νομοθετικές σας πρωτοβουλίες, όταν δεν απαντούν στα πραγματικά προβλήματα των φορέων; Δεν σας ανησυχεί </w:t>
      </w:r>
      <w:r w:rsidRPr="005D0A29">
        <w:rPr>
          <w:rFonts w:eastAsia="Times New Roman" w:cs="Times New Roman"/>
          <w:szCs w:val="24"/>
        </w:rPr>
        <w:t xml:space="preserve">ότι ούτε ένας δεν βρέθηκε να υπερασπιστεί το νομοθέτημά σας και μάλιστα, σας προέτρεψαν άπαντες να το αλλάξετε; Τότε, εξηγήστε μου για ποιους νομοθετείτε; </w:t>
      </w:r>
    </w:p>
    <w:p w14:paraId="04B1A68D"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Επειδή δεν υπήρξε καμμία διαβούλευση, επειδή το αποτέλεσμα έχει τεράστια προβλήματα και παρ’ όλο που</w:t>
      </w:r>
      <w:r w:rsidRPr="005D0A29">
        <w:rPr>
          <w:rFonts w:eastAsia="Times New Roman" w:cs="Times New Roman"/>
          <w:szCs w:val="24"/>
        </w:rPr>
        <w:t xml:space="preserve"> θα το ψηφίσετε, δεν είναι σίγουρο ότι στην πράξη θα είναι υλοποιήσιμο, επειδή η καθυστέρηση ήταν μεγάλη και εσείς οφείλατε να είστε πιο </w:t>
      </w:r>
      <w:r w:rsidRPr="005D0A29">
        <w:rPr>
          <w:rFonts w:eastAsia="Times New Roman" w:cs="Times New Roman"/>
          <w:szCs w:val="24"/>
        </w:rPr>
        <w:lastRenderedPageBreak/>
        <w:t>προσεκτικοί στη διαβούλευση, γιατί ενόσω «έτρεχε» εξελισσόταν και το μεγάλο σκάνδαλο της «ΑΕΠΙ», επειδή όταν υπάρχει έν</w:t>
      </w:r>
      <w:r w:rsidRPr="005D0A29">
        <w:rPr>
          <w:rFonts w:eastAsia="Times New Roman" w:cs="Times New Roman"/>
          <w:szCs w:val="24"/>
        </w:rPr>
        <w:t xml:space="preserve">α τόσο σοβαρό θέμα κακοδιαχείρισης, το σκάνδαλο που «έτρεξε» επηρεάζει τις ζωές πολλών ανθρώπων και τελικά μας ξεπερνά όλους, οφείλατε να έχετε ζητήσει διακομματική συνεννόηση. </w:t>
      </w:r>
    </w:p>
    <w:p w14:paraId="04B1A68E"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Οι δημιουργοί δεν ανήκουν πουθενά. Ανήκουν μόνο στην τέχνη τους και στον πολιτ</w:t>
      </w:r>
      <w:r w:rsidRPr="005D0A29">
        <w:rPr>
          <w:rFonts w:eastAsia="Times New Roman" w:cs="Times New Roman"/>
          <w:szCs w:val="24"/>
        </w:rPr>
        <w:t xml:space="preserve">ισμό. </w:t>
      </w:r>
    </w:p>
    <w:p w14:paraId="04B1A68F"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(Στο σημείο αυτό κτυπάει το προειδοποιητικό κουδούνι λήξεως του χρόνου ομιλίας της κυρίας Βουλευτού)</w:t>
      </w:r>
    </w:p>
    <w:p w14:paraId="04B1A690"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Κύριε Πρόεδρε, θα χρειαστώ ένα επιπλέον λεπτό πέρα από τα δώδεκα λεπτά. </w:t>
      </w:r>
    </w:p>
    <w:p w14:paraId="04B1A691"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 Επειδή καμμία ενσωμάτωση κοινοτικής οδηγίας δεν έχει γίνει, πέρα από μια α λα καρτ </w:t>
      </w:r>
      <w:proofErr w:type="spellStart"/>
      <w:r w:rsidRPr="005D0A29">
        <w:rPr>
          <w:rFonts w:eastAsia="Times New Roman" w:cs="Times New Roman"/>
          <w:szCs w:val="24"/>
        </w:rPr>
        <w:t>κοπτοραπτική</w:t>
      </w:r>
      <w:proofErr w:type="spellEnd"/>
      <w:r w:rsidRPr="005D0A29">
        <w:rPr>
          <w:rFonts w:eastAsia="Times New Roman" w:cs="Times New Roman"/>
          <w:szCs w:val="24"/>
        </w:rPr>
        <w:t xml:space="preserve"> μέσα σε όλο το νομοσχέδιο -με αυτό πιστεύουμε ότι θέλετε να θολώσετε το τοπίο και να παραπλανήσετε- αποφασίσαμε να μη συνεχίσουμε άλλο αυτή την κωμωδία και κατ</w:t>
      </w:r>
      <w:r w:rsidRPr="005D0A29">
        <w:rPr>
          <w:rFonts w:eastAsia="Times New Roman" w:cs="Times New Roman"/>
          <w:szCs w:val="24"/>
        </w:rPr>
        <w:t xml:space="preserve">αψηφίζουμε όλο το πρώτο μέρος του νομοσχεδίου. </w:t>
      </w:r>
    </w:p>
    <w:p w14:paraId="04B1A692"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Ωστόσο, μέσα σε αυτό το περιβάλλον και για να μην αδικείται κανείς και για να μην υπάρχουν άνωθεν παρεμβάσεις, σας </w:t>
      </w:r>
      <w:r w:rsidRPr="005D0A29">
        <w:rPr>
          <w:rFonts w:eastAsia="Times New Roman" w:cs="Times New Roman"/>
          <w:szCs w:val="24"/>
        </w:rPr>
        <w:lastRenderedPageBreak/>
        <w:t>προτείνουμε τη δημιουργία ενός ανεξάρτητου ΟΠΙ, που πραγματικά θα λειτουργεί ως ρυθμιστική αρ</w:t>
      </w:r>
      <w:r w:rsidRPr="005D0A29">
        <w:rPr>
          <w:rFonts w:eastAsia="Times New Roman" w:cs="Times New Roman"/>
          <w:szCs w:val="24"/>
        </w:rPr>
        <w:t xml:space="preserve">χή και όχι απλώς ως ένα νομικό πρόσωπο ιδιωτικού δικαίου που θα εξαρτάται τόσο από το Υπουργείο όσο και από τις σχέσεις του με τους οργανισμούς συλλογικής διαχείρισης. </w:t>
      </w:r>
    </w:p>
    <w:p w14:paraId="04B1A693"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Η πρωτοπορία σας, πάντως, στα κοινοβουλευτικά ήθη συνεχίζεται και όπως ψηφίσατε με τροπ</w:t>
      </w:r>
      <w:r w:rsidRPr="005D0A29">
        <w:rPr>
          <w:rFonts w:eastAsia="Times New Roman" w:cs="Times New Roman"/>
          <w:szCs w:val="24"/>
        </w:rPr>
        <w:t>ολογία το μνημόνιο σε νομοσχέδιο για τα ψάρια, φέρνετε σήμερα εναρμόνιση κοινοτικής οδηγίας μαζί με διατάξεις περί πνευματικών δικαιωμάτων και άλλα. Απολύτως σουρεαλιστικές διαδικασίες!</w:t>
      </w:r>
    </w:p>
    <w:p w14:paraId="04B1A694"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Στο δεύτερο μέρος, λοιπόν, του νομοσχεδίου, εκεί, στα «Άλλα θέματα αρμ</w:t>
      </w:r>
      <w:r w:rsidRPr="005D0A29">
        <w:rPr>
          <w:rFonts w:eastAsia="Times New Roman" w:cs="Times New Roman"/>
          <w:szCs w:val="24"/>
        </w:rPr>
        <w:t xml:space="preserve">οδιότητας Υπουργείου Πολιτισμού» ρυθμίζετε ζητήματα που αφορούν μεγάλο εύρος εποπτευόμενων φορέων του Υπουργείου Πολιτισμού. </w:t>
      </w:r>
    </w:p>
    <w:p w14:paraId="04B1A695"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Επιγραμματικά: Κρατική Σχολή Ορχηστρικής Τέχνης, Εθνικό Μουσείο Σύγχρονης Τέχνης, Κρατικό Μουσείο Σύγχρονης Τέχνης, Μουσείο Λαϊκών</w:t>
      </w:r>
      <w:r w:rsidRPr="005D0A29">
        <w:rPr>
          <w:rFonts w:eastAsia="Times New Roman" w:cs="Times New Roman"/>
          <w:szCs w:val="24"/>
        </w:rPr>
        <w:t xml:space="preserve"> Οργάνων «Φοίβος </w:t>
      </w:r>
      <w:proofErr w:type="spellStart"/>
      <w:r w:rsidRPr="005D0A29">
        <w:rPr>
          <w:rFonts w:eastAsia="Times New Roman" w:cs="Times New Roman"/>
          <w:szCs w:val="24"/>
        </w:rPr>
        <w:t>Ανωγειανάκης</w:t>
      </w:r>
      <w:proofErr w:type="spellEnd"/>
      <w:r w:rsidRPr="005D0A29">
        <w:rPr>
          <w:rFonts w:eastAsia="Times New Roman" w:cs="Times New Roman"/>
          <w:szCs w:val="24"/>
        </w:rPr>
        <w:t xml:space="preserve">», Ελληνικό Κέντρο Κινηματογράφου, Οργανισμός Μεγάρου Μουσικής Θεσσαλονίκης, Οργανισμός Μεγάρου Μουσικής Αθηνών, </w:t>
      </w:r>
      <w:r w:rsidRPr="005D0A29">
        <w:rPr>
          <w:rFonts w:eastAsia="Times New Roman" w:cs="Times New Roman"/>
          <w:szCs w:val="24"/>
        </w:rPr>
        <w:lastRenderedPageBreak/>
        <w:t xml:space="preserve">Ταινιοθήκη της Ελλάδος, Επιμελητήριο Εικαστικών Τεχνών Ελλάδος και συνεχίζεται ο κατάλογος. </w:t>
      </w:r>
    </w:p>
    <w:p w14:paraId="04B1A69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Θα ήθελα, λοιπόν, να </w:t>
      </w:r>
      <w:r w:rsidRPr="005D0A29">
        <w:rPr>
          <w:rFonts w:eastAsia="Times New Roman" w:cs="Times New Roman"/>
          <w:szCs w:val="24"/>
        </w:rPr>
        <w:t>κάνω κάποιες παρατηρήσεις.</w:t>
      </w:r>
    </w:p>
    <w:p w14:paraId="04B1A69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Παρατήρηση πρώτη: Έχει να κάνει με το πόσο πρόχειρα και στο πόδι νομοθετείτε. Αφού έχετε φέρει όποια εκκρεμότητα θέλετε να τακτοποιήσετε στο Υπουργείο σας, σε αυτό το δεύτερο μέρος, ξεχάσατε και κάποιους και από εχθές ξεκίνησε χο</w:t>
      </w:r>
      <w:r w:rsidRPr="005D0A29">
        <w:rPr>
          <w:rFonts w:eastAsia="Times New Roman" w:cs="Times New Roman"/>
          <w:szCs w:val="24"/>
        </w:rPr>
        <w:t xml:space="preserve">ρός τροπολογιών, με το ελληνικό φεστιβάλ, με αποσπάσεις υπαλλήλων στο Μέγαρο Μουσικής και βλέπω ότι και βουλευτικές τροπολογίες σήμερα. </w:t>
      </w:r>
    </w:p>
    <w:p w14:paraId="04B1A69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Και τι περίεργο! Ενώ εσείς νομοθετείτε στο άρθρο 72 για το Μέγαρο Μουσικής, φέρνετε και τροπολογία για αποσπάσεις υπαλλ</w:t>
      </w:r>
      <w:r w:rsidRPr="005D0A29">
        <w:rPr>
          <w:rFonts w:eastAsia="Times New Roman" w:cs="Times New Roman"/>
          <w:szCs w:val="24"/>
        </w:rPr>
        <w:t>ήλων στο Μέγαρο Μουσικής. Αυτό, όμως, γίνεται σκοπίμως, για να μην «καρφώνεστε» για το πόσο «φωτογραφικά» νομοθετείτε.</w:t>
      </w:r>
    </w:p>
    <w:p w14:paraId="04B1A69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Παρατήρηση δεύτερη: Είναι λυπηρό να δίνετε τόσο λίγη σημασία σε αυτούς τους φορείς, που τους τσουβαλιάζετε σε ένα νομοσχέδιο. Ούτε καν θα</w:t>
      </w:r>
      <w:r w:rsidRPr="005D0A29">
        <w:rPr>
          <w:rFonts w:eastAsia="Times New Roman" w:cs="Times New Roman"/>
          <w:szCs w:val="24"/>
        </w:rPr>
        <w:t xml:space="preserve"> προλάβουμε να τους κατονομάσουμε, </w:t>
      </w:r>
      <w:r w:rsidRPr="005D0A29">
        <w:rPr>
          <w:rFonts w:eastAsia="Times New Roman" w:cs="Times New Roman"/>
          <w:szCs w:val="24"/>
        </w:rPr>
        <w:lastRenderedPageBreak/>
        <w:t>ούτε καν θα προλάβουμε να συζητήσουμε τα θέματα που προτείνονται προς νομοθέτηση. Είναι άδικο για τους φορείς που έχουν τόσο σημαντική παρουσία όχι μόνον στο Υπουργείο σας, αλλά κυρίως στην ελληνική κοινωνία, με μεγάλη πρ</w:t>
      </w:r>
      <w:r w:rsidRPr="005D0A29">
        <w:rPr>
          <w:rFonts w:eastAsia="Times New Roman" w:cs="Times New Roman"/>
          <w:szCs w:val="24"/>
        </w:rPr>
        <w:t xml:space="preserve">οσφορά και διαχρονική παρουσία. </w:t>
      </w:r>
    </w:p>
    <w:p w14:paraId="04B1A69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Τελευταία παρατήρηση: Έχει να κάνει με τη γνωστή τακτική της Κυβέρνησης να αφήνει έτοιμα νομοσχέδια στα συρτάρια να τα τρώει ο σκόρος και κάποια στιγμή να τα παρουσιάζει ασθμαίνοντας. </w:t>
      </w:r>
    </w:p>
    <w:p w14:paraId="04B1A69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κυρία Υπουργός γνωρίζει ότι όλο το υ</w:t>
      </w:r>
      <w:r w:rsidRPr="005D0A29">
        <w:rPr>
          <w:rFonts w:eastAsia="Times New Roman" w:cs="Times New Roman"/>
          <w:szCs w:val="24"/>
        </w:rPr>
        <w:t>λικό, που καλύπτει το δεύτερο μέρος του νομοσχεδίου, έχει δοθεί έτοιμο από τις προηγούμενες κυβερνήσεις. Το σίγουρο είναι πως άλλη μία φορά, με την επίφαση της ανταπόκρισης της Κυβέρνησής σας σε σημαντικά θέματα, εσείς επιλέξατε να «κλείσετε το μάτι» στους</w:t>
      </w:r>
      <w:r w:rsidRPr="005D0A29">
        <w:rPr>
          <w:rFonts w:eastAsia="Times New Roman" w:cs="Times New Roman"/>
          <w:szCs w:val="24"/>
        </w:rPr>
        <w:t xml:space="preserve"> κομματικούς σας φίλους, να θολώσετε το τοπίο, να βολέψετε καταστάσεις, χάνοντας άλλη μια ευκαιρία να αφήσετε κάτι ουσιαστικό πίσω σας. Την τακτική σας αυτήν τη μάθαμε, τη βαρεθήκαμε και εμείς και οι πολίτες. Φτάνει πια! Καταψηφίζουμε επί της αρχής το νομο</w:t>
      </w:r>
      <w:r w:rsidRPr="005D0A29">
        <w:rPr>
          <w:rFonts w:eastAsia="Times New Roman" w:cs="Times New Roman"/>
          <w:szCs w:val="24"/>
        </w:rPr>
        <w:t>σχέδιο.</w:t>
      </w:r>
    </w:p>
    <w:p w14:paraId="04B1A69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Ευχαριστώ πολύ.</w:t>
      </w:r>
    </w:p>
    <w:p w14:paraId="04B1A69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ΠΡΟΕΔΡΕΥΩΝ (Αναστάσιος Κουράκης): </w:t>
      </w:r>
      <w:r w:rsidRPr="005D0A29">
        <w:rPr>
          <w:rFonts w:eastAsia="Times New Roman" w:cs="Times New Roman"/>
          <w:szCs w:val="24"/>
        </w:rPr>
        <w:t>Ευχαριστούμε.</w:t>
      </w:r>
    </w:p>
    <w:p w14:paraId="04B1A69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Τον λόγο τώρα έχει ο ειδικός αγορητής της Χρυσής Αυγής κ. Αντώνιος Γρέγος, για δώδεκα λεπτά.</w:t>
      </w:r>
    </w:p>
    <w:p w14:paraId="04B1A69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ΑΝΤΩΝΙΟΣ ΓΡΕΓΟΣ: </w:t>
      </w:r>
      <w:r w:rsidRPr="005D0A29">
        <w:rPr>
          <w:rFonts w:eastAsia="Times New Roman" w:cs="Times New Roman"/>
          <w:szCs w:val="24"/>
        </w:rPr>
        <w:t>Ευχαριστώ, κύριε Πρόεδρε.</w:t>
      </w:r>
    </w:p>
    <w:p w14:paraId="04B1A6A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Ένα ακόμα νομοσχέδιο με τη μορφή του επείγοντος.</w:t>
      </w:r>
      <w:r w:rsidRPr="005D0A29">
        <w:rPr>
          <w:rFonts w:eastAsia="Times New Roman" w:cs="Times New Roman"/>
          <w:szCs w:val="24"/>
        </w:rPr>
        <w:t xml:space="preserve"> Και τα υπόλοιπα νομοσχέδια που θα έρθουν, με αυτήν τη μορφή θα έρθουν. Το καταγγείλαμε και στην επιτροπή. Είχαμε τη δυνατότητα να ακούσουμε τριάντα φορείς, για όσο πρόλαβαν να μιλήσουν. Μαθαίνω ότι υπάρχουν κάποιες αλλαγές. Θα πρέπει να μας ενημερώσει η κ</w:t>
      </w:r>
      <w:r w:rsidRPr="005D0A29">
        <w:rPr>
          <w:rFonts w:eastAsia="Times New Roman" w:cs="Times New Roman"/>
          <w:szCs w:val="24"/>
        </w:rPr>
        <w:t>υρία Υπουργός ποια άρθρα αλλάζουν και τι αλλαγές προτίθεται να κάνει, για να είμαστε ενημερωμένοι, έστω και την τελευταία στιγμή.</w:t>
      </w:r>
    </w:p>
    <w:p w14:paraId="04B1A6A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υπό ψήφιση νομοσχέδιο χωρίζεται σε δύο τμήματα.</w:t>
      </w:r>
    </w:p>
    <w:p w14:paraId="04B1A6A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πρώτο και σημαντικότερο, τα άρθρα 1 έως 55, αφορά στην τροποποίηση του θ</w:t>
      </w:r>
      <w:r w:rsidRPr="005D0A29">
        <w:rPr>
          <w:rFonts w:eastAsia="Times New Roman" w:cs="Times New Roman"/>
          <w:szCs w:val="24"/>
        </w:rPr>
        <w:t>εσμικού πλαισίου του νόμου περί πνευματικής ιδιοκτησίας. Η αλλαγή του νόμου αυτού, του ν.2121/93, καθώς και του συνόλου του νομικού πλαισίου για τους οργανι</w:t>
      </w:r>
      <w:r w:rsidRPr="005D0A29">
        <w:rPr>
          <w:rFonts w:eastAsia="Times New Roman" w:cs="Times New Roman"/>
          <w:szCs w:val="24"/>
        </w:rPr>
        <w:lastRenderedPageBreak/>
        <w:t>σμούς πνευματικών και συγγενικών δικαιωμάτων των δημιουργών έπρεπε εδώ και χρόνια να έχει αλλάξει κα</w:t>
      </w:r>
      <w:r w:rsidRPr="005D0A29">
        <w:rPr>
          <w:rFonts w:eastAsia="Times New Roman" w:cs="Times New Roman"/>
          <w:szCs w:val="24"/>
        </w:rPr>
        <w:t xml:space="preserve">ι μάλιστα με τρόπο μονομερή από την πλευρά της συντεταγμένης πολιτείας. </w:t>
      </w:r>
    </w:p>
    <w:p w14:paraId="04B1A6A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αίσχος που επικρατούσε για χρόνια στους οργανισμούς αυτούς και από την «ΑΕΠΙ» -κορυφή του παγόβουνου αποτελούν τα οικονομικά σκάνδαλα που πρόσφατα αποκαλύφθηκαν και διερευνώνται απ</w:t>
      </w:r>
      <w:r w:rsidRPr="005D0A29">
        <w:rPr>
          <w:rFonts w:eastAsia="Times New Roman" w:cs="Times New Roman"/>
          <w:szCs w:val="24"/>
        </w:rPr>
        <w:t xml:space="preserve">ό τη δικαιοσύνης- ήταν γνωστό σε όλους όσοι είχαν ελάχιστη επαφή με το αντικείμενο από πλευράς δικαστικής. </w:t>
      </w:r>
    </w:p>
    <w:p w14:paraId="04B1A6A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Ειδικότερα, η αυθαιρεσία των οργανισμών αυτών, που με τη συνενοχή του κράτους διαχεόταν σε ολόκληρη την κοινωνία, μπορούσε να αποτυπωθεί εύκολα, αν </w:t>
      </w:r>
      <w:r w:rsidRPr="005D0A29">
        <w:rPr>
          <w:rFonts w:eastAsia="Times New Roman" w:cs="Times New Roman"/>
          <w:szCs w:val="24"/>
        </w:rPr>
        <w:t>κάποιος τύχαινε να παρακολουθήσει την εκδίκαση μιας υπόθεσης πνευματικών δικαιωμάτων σε δικαστική αίθουσα.</w:t>
      </w:r>
    </w:p>
    <w:p w14:paraId="04B1A6A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Εκεί θα παρατηρούσε ότι, μέσα σε ελάχιστο χρόνο και με δήθεν «αυτόπτη μάρτυρα» κάποιον εκπρόσωπο ενός τέτοιου εκβιαστικού «οργανισμού δημιουργών», πο</w:t>
      </w:r>
      <w:r w:rsidRPr="005D0A29">
        <w:rPr>
          <w:rFonts w:eastAsia="Times New Roman" w:cs="Times New Roman"/>
          <w:szCs w:val="24"/>
        </w:rPr>
        <w:t xml:space="preserve">υ προσερχόταν στο ακροατήριο, καταλογίζονταν τεράστια ποσά σε απλούς επιχειρηματίες -από περιπτεράδες και ιδιοκτήτες καταστημάτων ρούχων, μέχρι καφετέριες και λογιστικά γραφεία-, επειδή δήθεν κατά την </w:t>
      </w:r>
      <w:r w:rsidRPr="005D0A29">
        <w:rPr>
          <w:rFonts w:eastAsia="Times New Roman" w:cs="Times New Roman"/>
          <w:szCs w:val="24"/>
        </w:rPr>
        <w:lastRenderedPageBreak/>
        <w:t>επίσκεψη του μάρτυρα–«φαντομά» στον χώρο, ακουγόταν τρα</w:t>
      </w:r>
      <w:r w:rsidRPr="005D0A29">
        <w:rPr>
          <w:rFonts w:eastAsia="Times New Roman" w:cs="Times New Roman"/>
          <w:szCs w:val="24"/>
        </w:rPr>
        <w:t>γούδι του τάδε ή του δείνα δημιουργού ή τραγουδιστή –συχνότατα αλλοδαπού καλλιτέχνη- τον οποίο δήθεν εκπροσωπούσε ο προσφεύγων οργανισμός, χωρίς ποτέ να έχει προσκομίσει σχετική εξουσιοδότηση και χωρίς να το ξέρει ο ίδιος ο καλλιτέχνης ή η εταιρεία του.</w:t>
      </w:r>
    </w:p>
    <w:p w14:paraId="04B1A6A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Με</w:t>
      </w:r>
      <w:r w:rsidRPr="005D0A29">
        <w:rPr>
          <w:rFonts w:eastAsia="Times New Roman" w:cs="Times New Roman"/>
          <w:szCs w:val="24"/>
        </w:rPr>
        <w:t xml:space="preserve"> αυτήν τη νόμιμη απάτη, στην οποία συνεργούσε όλο το σύστημα και ολόκληρη η πολιτεία, παρά τις συνεχείς διαμαρτυρίες των </w:t>
      </w:r>
      <w:proofErr w:type="spellStart"/>
      <w:r w:rsidRPr="005D0A29">
        <w:rPr>
          <w:rFonts w:eastAsia="Times New Roman" w:cs="Times New Roman"/>
          <w:szCs w:val="24"/>
        </w:rPr>
        <w:t>νομίμων</w:t>
      </w:r>
      <w:proofErr w:type="spellEnd"/>
      <w:r w:rsidRPr="005D0A29">
        <w:rPr>
          <w:rFonts w:eastAsia="Times New Roman" w:cs="Times New Roman"/>
          <w:szCs w:val="24"/>
        </w:rPr>
        <w:t xml:space="preserve"> ενώσεων, που εκπροσωπούσαν τα καταστήματα, ο μέσος ελεύθερος επαγγελματίας αναγκαζόταν ή να ενδώσει στους εκβιασμούς των νταβατ</w:t>
      </w:r>
      <w:r w:rsidRPr="005D0A29">
        <w:rPr>
          <w:rFonts w:eastAsia="Times New Roman" w:cs="Times New Roman"/>
          <w:szCs w:val="24"/>
        </w:rPr>
        <w:t xml:space="preserve">ζήδων των οργανισμών, που εν </w:t>
      </w:r>
      <w:proofErr w:type="spellStart"/>
      <w:r w:rsidRPr="005D0A29">
        <w:rPr>
          <w:rFonts w:eastAsia="Times New Roman" w:cs="Times New Roman"/>
          <w:szCs w:val="24"/>
        </w:rPr>
        <w:t>είδει</w:t>
      </w:r>
      <w:proofErr w:type="spellEnd"/>
      <w:r w:rsidRPr="005D0A29">
        <w:rPr>
          <w:rFonts w:eastAsia="Times New Roman" w:cs="Times New Roman"/>
          <w:szCs w:val="24"/>
        </w:rPr>
        <w:t xml:space="preserve"> μπράβων εισέπρατταν «μηνιάτικο» από κάθε κατάστημα, είτε να οδηγηθεί στα δικαστήρια, τα οποία καταλόγιζαν τεράστια ποσά.</w:t>
      </w:r>
    </w:p>
    <w:p w14:paraId="04B1A6A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απάτη συνίστατο στο ότι τα ποσά αυτά, όχι μόνο δεν κατέληγαν στις τσέπες των δημιουργών, των καλλι</w:t>
      </w:r>
      <w:r w:rsidRPr="005D0A29">
        <w:rPr>
          <w:rFonts w:eastAsia="Times New Roman" w:cs="Times New Roman"/>
          <w:szCs w:val="24"/>
        </w:rPr>
        <w:t xml:space="preserve">τεχνών ή των συγγενών τους, κατά τους ορισμούς του νόμου, αλλά αντίθετα, στις τσέπες των απατεώνων και του κυκλώματος που είχαν στήσει με την ευθύνη και τη συνενοχή της πολιτείας. Μέρος όλων αυτών των δεκάδων εκατομμυρίων που εισέπρατταν κάθε μήνα </w:t>
      </w:r>
      <w:r w:rsidRPr="005D0A29">
        <w:rPr>
          <w:rFonts w:eastAsia="Times New Roman" w:cs="Times New Roman"/>
          <w:szCs w:val="24"/>
        </w:rPr>
        <w:lastRenderedPageBreak/>
        <w:t>κατέληγε</w:t>
      </w:r>
      <w:r w:rsidRPr="005D0A29">
        <w:rPr>
          <w:rFonts w:eastAsia="Times New Roman" w:cs="Times New Roman"/>
          <w:szCs w:val="24"/>
        </w:rPr>
        <w:t xml:space="preserve"> στην «ΑΕΠΙ», ουσιαστικά σε μια οικογένεια, που σήμερα βρίσκεται υπό δικαστική κρίση για τα έκτροπα στον χώρο των πνευματικών δικαιωμάτων.</w:t>
      </w:r>
    </w:p>
    <w:p w14:paraId="04B1A6A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Επομένως, είναι σαφές ότι ήταν απολύτως απαραίτητη η αλλαγή του νομικού πλαισίου και ο εκσυγχρονισμός του καθεστώτος </w:t>
      </w:r>
      <w:r w:rsidRPr="005D0A29">
        <w:rPr>
          <w:rFonts w:eastAsia="Times New Roman" w:cs="Times New Roman"/>
          <w:szCs w:val="24"/>
        </w:rPr>
        <w:t>αυθαιρεσίας, που επικρατούσε στον χώρο, έστω και αν αυτό έπρεπε να γίνει μέσω μιας ευρωπαϊκής οδηγίας του 2014, την οποία υιοθετεί χωρίς καμμιά τροποποίηση η Κυβέρνηση.</w:t>
      </w:r>
    </w:p>
    <w:p w14:paraId="04B1A6A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Πάντως, κατά την γνώμη της Χρυσής Αυγής η οποία έχει διατυπωθεί και σε ανάλογες </w:t>
      </w:r>
      <w:r w:rsidRPr="005D0A29">
        <w:rPr>
          <w:rFonts w:eastAsia="Times New Roman" w:cs="Times New Roman"/>
          <w:szCs w:val="24"/>
        </w:rPr>
        <w:t>περιπτώσεις, η αντιγραφή διατάξεων από τις οδηγίες μέσω της μετάφρασής τους χωρίς τη μεσολάβηση της προσαρμογής τους στα ελληνικά δεδομένα, μπορεί να είναι η ευκολότερη μέθοδος νομοθέτησης για την Κυβέρνησή σας, αλλά δεν είναι και η ασφαλέστερη, αφού η πεί</w:t>
      </w:r>
      <w:r w:rsidRPr="005D0A29">
        <w:rPr>
          <w:rFonts w:eastAsia="Times New Roman" w:cs="Times New Roman"/>
          <w:szCs w:val="24"/>
        </w:rPr>
        <w:t>ρα έχει δείξει ότι ελάχιστες φορές κάτι που έχει νομοθετηθεί στο εξωτερικό μπορεί να εφαρμοστεί και να αποδώσει στο εσωτερικό.</w:t>
      </w:r>
    </w:p>
    <w:p w14:paraId="04B1A6A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Επομένως, σε γενικές γραμμές, αν και η παρούσα οδηγία την οποία έχετε ενσωματώσει στο σύνολό της στο νομοθέτημα, καλύπτει τα κενά</w:t>
      </w:r>
      <w:r w:rsidRPr="005D0A29">
        <w:rPr>
          <w:rFonts w:eastAsia="Times New Roman" w:cs="Times New Roman"/>
          <w:szCs w:val="24"/>
        </w:rPr>
        <w:t xml:space="preserve"> και τις παραλείψεις του ν.2121/1993, θα έπρεπε, όπως θα πούμε στον κατάλληλο τόπο, να διαμορφωθεί </w:t>
      </w:r>
      <w:r w:rsidRPr="005D0A29">
        <w:rPr>
          <w:rFonts w:eastAsia="Times New Roman" w:cs="Times New Roman"/>
          <w:szCs w:val="24"/>
        </w:rPr>
        <w:lastRenderedPageBreak/>
        <w:t>καταλλήλως για να μπορέσει να υλοποιηθεί. Διαφορετικά, θα παραμείνει κενό γράμμα και θα καταπέσει στην πράξη. Ενδέχεται μάλιστα να αναγκαστείτε να κάνετε νέα</w:t>
      </w:r>
      <w:r w:rsidRPr="005D0A29">
        <w:rPr>
          <w:rFonts w:eastAsia="Times New Roman" w:cs="Times New Roman"/>
          <w:szCs w:val="24"/>
        </w:rPr>
        <w:t xml:space="preserve"> ενσωμάτωση σε νέα ευρωπαϊκή οδηγία.</w:t>
      </w:r>
    </w:p>
    <w:p w14:paraId="04B1A6A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Και έρχομαι τώρα επί των άρθρων. Τα άρθρα 1 ως 55 έχουν εφαρμογή στους οργανισμούς συλλογικής διαχείρισης στην Ελλάδα και το εξωτερικό, εντός κι εκτός Ευρωπαϊκής Ένωσης, εφόσον υπάρχει δραστηριοποίησή τους εντός της ελλ</w:t>
      </w:r>
      <w:r w:rsidRPr="005D0A29">
        <w:rPr>
          <w:rFonts w:eastAsia="Times New Roman" w:cs="Times New Roman"/>
          <w:szCs w:val="24"/>
        </w:rPr>
        <w:t>ηνικής επικράτειας, στη διαχείριση και την προστασία των δικαιωμάτων των συγγενών των δημιουργών –συγγενικά δικαιώματα- καθώς και στα νομικά πρόσωπα που ασχολούνται ως αντικείμενο με τη συλλογική διαχείριση, δηλαδή, τη διαχείριση των δικαιωμάτων πνευματική</w:t>
      </w:r>
      <w:r w:rsidRPr="005D0A29">
        <w:rPr>
          <w:rFonts w:eastAsia="Times New Roman" w:cs="Times New Roman"/>
          <w:szCs w:val="24"/>
        </w:rPr>
        <w:t>ς ιδιοκτησίας περισσοτέρων φυσικών προσώπων δημιουργών.</w:t>
      </w:r>
    </w:p>
    <w:p w14:paraId="04B1A6A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Το πιο σημαντικό είναι ότι υπάρχει επανακαθορισμός της διαδικασίας για τη χορήγηση άδειας λειτουργίας των διαφόρων αυτών οργανισμών διαχείρισης δικαιωμάτων, με συγκεκριμένη διαδικασία που ορίζεται με </w:t>
      </w:r>
      <w:r w:rsidRPr="005D0A29">
        <w:rPr>
          <w:rFonts w:eastAsia="Times New Roman" w:cs="Times New Roman"/>
          <w:szCs w:val="24"/>
        </w:rPr>
        <w:t xml:space="preserve">τρόπο αυστηρό από την οδηγία (άρθρα 4 ως 7). </w:t>
      </w:r>
    </w:p>
    <w:p w14:paraId="04B1A6A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Οι κανόνες για τη λειτουργία των οργανισμών αυτών που ήταν το ζητούμενο στη χαώδη κατάσταση που παραπάνω περιγράψαμε, φαίνεται να διασφαλίζονται εν μέρει από διάφορες πρόνοιες, όπως το εποπτικό συμβούλιο που θε</w:t>
      </w:r>
      <w:r w:rsidRPr="005D0A29">
        <w:rPr>
          <w:rFonts w:eastAsia="Times New Roman" w:cs="Times New Roman"/>
          <w:szCs w:val="24"/>
        </w:rPr>
        <w:t>σπίζεται, οι οποίες όμως μόνες τους δεν μπορούν να λειτουργήσουν, αν δεν υφίσταται κεντρικός έλεγχος και κυρίαρχη βούληση από την πλευρά της πολιτείας για την εφαρμογή τους (άρθρα 8 ως 10).</w:t>
      </w:r>
    </w:p>
    <w:p w14:paraId="04B1A6A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διαχείριση των εσόδων και των εξόδων των οργανισμών αυτών, που ε</w:t>
      </w:r>
      <w:r w:rsidRPr="005D0A29">
        <w:rPr>
          <w:rFonts w:eastAsia="Times New Roman" w:cs="Times New Roman"/>
          <w:szCs w:val="24"/>
        </w:rPr>
        <w:t>ίναι και το ζητούμενο, δεδομένης της αδιαφάνειας που επικρατούσε και της λογικής της «</w:t>
      </w:r>
      <w:proofErr w:type="spellStart"/>
      <w:r w:rsidRPr="005D0A29">
        <w:rPr>
          <w:rFonts w:eastAsia="Times New Roman" w:cs="Times New Roman"/>
          <w:szCs w:val="24"/>
        </w:rPr>
        <w:t>αρπαχτής</w:t>
      </w:r>
      <w:proofErr w:type="spellEnd"/>
      <w:r w:rsidRPr="005D0A29">
        <w:rPr>
          <w:rFonts w:eastAsia="Times New Roman" w:cs="Times New Roman"/>
          <w:szCs w:val="24"/>
        </w:rPr>
        <w:t>», που είχε κυριαρχήσει από τους τυχάρπαστους διαχειριστές έναντι των ιδιωτών επιχειρηματιών, φαίνεται να ορίζεται με πιο ειδικό τρόπο, ορίζοντας ανώτατο πλαφόν ε</w:t>
      </w:r>
      <w:r w:rsidRPr="005D0A29">
        <w:rPr>
          <w:rFonts w:eastAsia="Times New Roman" w:cs="Times New Roman"/>
          <w:szCs w:val="24"/>
        </w:rPr>
        <w:t>ξόδων, προθεσμίες για τη διανομή των συγκεκριμένων ποσών στους δικαιούχους (άρθρα 17 ως 21).</w:t>
      </w:r>
    </w:p>
    <w:p w14:paraId="04B1A6A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Σημαντική καινοτομία είναι αυτή που εισάγεται με το άρθρο 12 παράγραφος 1, κατά την οποία οι δικαιούχοι δημιουργοί έχουν το δικαίωμα να αναθέτουν σε οργανισμό να δ</w:t>
      </w:r>
      <w:r w:rsidRPr="005D0A29">
        <w:rPr>
          <w:rFonts w:eastAsia="Times New Roman" w:cs="Times New Roman"/>
          <w:szCs w:val="24"/>
        </w:rPr>
        <w:t xml:space="preserve">ιαχειρίζεται το περιουσιακό δικαίωμα και όχι την υποχρέωση. Με άλλα λόγια, </w:t>
      </w:r>
      <w:r w:rsidRPr="005D0A29">
        <w:rPr>
          <w:rFonts w:eastAsia="Times New Roman" w:cs="Times New Roman"/>
          <w:szCs w:val="24"/>
        </w:rPr>
        <w:lastRenderedPageBreak/>
        <w:t>ο δημιουργός μπορεί να επιλέξει να διαχειρίζεται ο ίδιος τα περιουσιακά δικαιώματα, που απορρέουν από τη δημιουργία του, χωρίς να τα αναθέτει σε κάποια συλλογική οντότητα.</w:t>
      </w:r>
    </w:p>
    <w:p w14:paraId="04B1A6B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 δεύτερο</w:t>
      </w:r>
      <w:r w:rsidRPr="005D0A29">
        <w:rPr>
          <w:rFonts w:eastAsia="Times New Roman" w:cs="Times New Roman"/>
          <w:szCs w:val="24"/>
        </w:rPr>
        <w:t>ς πυλώνας που είχε υποστεί την εκμετάλλευση από τους διάφορους δήθεν οργανισμούς ήταν οι χρήστες, δηλαδή, οι επιχειρηματίες που εξαναγκάζονταν χωρίς κανένα μέτρο να παρέχουν διάφορα ποσά που δεν προσδιορίζονταν από κανέναν, παρά μόνο από την όρεξη των εται</w:t>
      </w:r>
      <w:r w:rsidRPr="005D0A29">
        <w:rPr>
          <w:rFonts w:eastAsia="Times New Roman" w:cs="Times New Roman"/>
          <w:szCs w:val="24"/>
        </w:rPr>
        <w:t xml:space="preserve">ρειών διαχείρισης. </w:t>
      </w:r>
    </w:p>
    <w:p w14:paraId="04B1A6B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Πλέον με το νέο σύστημα που εισάγεται, φαίνεται ότι τυπικά προστατεύουν τους δημιουργούς, οι οποίοι όμως από την άλλη, με την υπογραφή συμβάσεων εκπροσώπησης δίδουν το δικαίωμα στους οργανισμούς διαχείρισης να διαχειρίζονται τα δικαιώμα</w:t>
      </w:r>
      <w:r w:rsidRPr="005D0A29">
        <w:rPr>
          <w:rFonts w:eastAsia="Times New Roman" w:cs="Times New Roman"/>
          <w:szCs w:val="24"/>
        </w:rPr>
        <w:t>τά τους, με το κόστος της παρακράτησης σχετικών χρηματικών ποσών, το ύψους των οποίων είναι δυσθεώρητο για το πώς καθορίζεται (άρθρα 20 και 21).</w:t>
      </w:r>
    </w:p>
    <w:p w14:paraId="04B1A6B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Αντίστοιχα, τα άρθρα 22, 23 και 24 φαίνεται ότι τείνουν να ρυθμίσουν νομοθετικά τα θέματα που άπτονται των αμοι</w:t>
      </w:r>
      <w:r w:rsidRPr="005D0A29">
        <w:rPr>
          <w:rFonts w:eastAsia="Times New Roman" w:cs="Times New Roman"/>
          <w:szCs w:val="24"/>
        </w:rPr>
        <w:t>βών των δικαιούχων, πλην όμως παρατηρούμε σε αρκετά σημεία αοριστίες οι οποίες πιθανόν να συγκεκριμενοποιηθούν με ύστερες υπουργικές αποφάσεις.</w:t>
      </w:r>
    </w:p>
    <w:p w14:paraId="04B1A6B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Ο οδηγία εισερχόμενη στην ουσία του προβλήματος της αντιπροσωπευτικότητας του κάθε οργανισμού, με τα άρθρα 25 ως</w:t>
      </w:r>
      <w:r w:rsidRPr="005D0A29">
        <w:rPr>
          <w:rFonts w:eastAsia="Times New Roman" w:cs="Times New Roman"/>
          <w:szCs w:val="24"/>
        </w:rPr>
        <w:t xml:space="preserve"> 30 φαίνεται να υπάρχει μια πρόθεση να αναδεικνύεται η αναγκαιότητα της ύπαρξης διαφανών διαδικασιών.</w:t>
      </w:r>
    </w:p>
    <w:p w14:paraId="04B1A6B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Συνηγορούμε υπέρ αυτής της προθέσεως, γνωρίζοντας όμως ότι, αν δεν υπάρξει κατάλληλη στελέχωση, τότε δυστυχώς θα δημιουργηθούν τα γνωστά «μαγαζάκια» </w:t>
      </w:r>
      <w:r w:rsidRPr="005D0A29">
        <w:rPr>
          <w:rFonts w:eastAsia="Times New Roman" w:cs="Times New Roman"/>
          <w:szCs w:val="24"/>
        </w:rPr>
        <w:t>εκμετάλλευσης καλλιτεχνών και δημιουργών.</w:t>
      </w:r>
    </w:p>
    <w:p w14:paraId="04B1A6B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Οι ίδιοι οργανισμοί ορίζεται επίσης στο άρθρο 33 ότι μπορεί να χορηγούν άδειες για περισσότερες επικράτειες εντός της Ευρωπαϊκής Ένωσης -</w:t>
      </w:r>
      <w:proofErr w:type="spellStart"/>
      <w:r w:rsidRPr="005D0A29">
        <w:rPr>
          <w:rFonts w:eastAsia="Times New Roman" w:cs="Times New Roman"/>
          <w:szCs w:val="24"/>
        </w:rPr>
        <w:t>πολυεδαφικές</w:t>
      </w:r>
      <w:proofErr w:type="spellEnd"/>
      <w:r w:rsidRPr="005D0A29">
        <w:rPr>
          <w:rFonts w:eastAsia="Times New Roman" w:cs="Times New Roman"/>
          <w:szCs w:val="24"/>
        </w:rPr>
        <w:t xml:space="preserve"> άδειες- για </w:t>
      </w:r>
      <w:r w:rsidRPr="005D0A29">
        <w:rPr>
          <w:rFonts w:eastAsia="Times New Roman" w:cs="Times New Roman"/>
          <w:szCs w:val="24"/>
          <w:lang w:val="en-US"/>
        </w:rPr>
        <w:t>on</w:t>
      </w:r>
      <w:r w:rsidRPr="005D0A29">
        <w:rPr>
          <w:rFonts w:eastAsia="Times New Roman" w:cs="Times New Roman"/>
          <w:szCs w:val="24"/>
        </w:rPr>
        <w:t xml:space="preserve"> </w:t>
      </w:r>
      <w:r w:rsidRPr="005D0A29">
        <w:rPr>
          <w:rFonts w:eastAsia="Times New Roman" w:cs="Times New Roman"/>
          <w:szCs w:val="24"/>
          <w:lang w:val="en-US"/>
        </w:rPr>
        <w:t>line</w:t>
      </w:r>
      <w:r w:rsidRPr="005D0A29">
        <w:rPr>
          <w:rFonts w:eastAsia="Times New Roman" w:cs="Times New Roman"/>
          <w:szCs w:val="24"/>
        </w:rPr>
        <w:t xml:space="preserve"> υπηρεσίες, τα λεγόμενα </w:t>
      </w:r>
      <w:proofErr w:type="spellStart"/>
      <w:r w:rsidRPr="005D0A29">
        <w:rPr>
          <w:rFonts w:eastAsia="Times New Roman" w:cs="Times New Roman"/>
          <w:szCs w:val="24"/>
        </w:rPr>
        <w:t>επιγραμμικά</w:t>
      </w:r>
      <w:proofErr w:type="spellEnd"/>
      <w:r w:rsidRPr="005D0A29">
        <w:rPr>
          <w:rFonts w:eastAsia="Times New Roman" w:cs="Times New Roman"/>
          <w:szCs w:val="24"/>
        </w:rPr>
        <w:t xml:space="preserve"> δικαιώματ</w:t>
      </w:r>
      <w:r w:rsidRPr="005D0A29">
        <w:rPr>
          <w:rFonts w:eastAsia="Times New Roman" w:cs="Times New Roman"/>
          <w:szCs w:val="24"/>
        </w:rPr>
        <w:t xml:space="preserve">α, που προκύπτουν από την αναπαραγωγή έργων μέσω του διαδικτύου, διασφαλίζοντας την ακρίβεια των πληροφοριών -άρθρο 35- την υποβολή συγκεκριμένων αναφορών για τη χρήση των </w:t>
      </w:r>
      <w:r w:rsidRPr="005D0A29">
        <w:rPr>
          <w:rFonts w:eastAsia="Times New Roman" w:cs="Times New Roman"/>
          <w:szCs w:val="24"/>
          <w:lang w:val="en-US"/>
        </w:rPr>
        <w:t>on</w:t>
      </w:r>
      <w:r w:rsidRPr="005D0A29">
        <w:rPr>
          <w:rFonts w:eastAsia="Times New Roman" w:cs="Times New Roman"/>
          <w:szCs w:val="24"/>
        </w:rPr>
        <w:t xml:space="preserve"> </w:t>
      </w:r>
      <w:r w:rsidRPr="005D0A29">
        <w:rPr>
          <w:rFonts w:eastAsia="Times New Roman" w:cs="Times New Roman"/>
          <w:szCs w:val="24"/>
          <w:lang w:val="en-US"/>
        </w:rPr>
        <w:t>line</w:t>
      </w:r>
      <w:r w:rsidRPr="005D0A29">
        <w:rPr>
          <w:rFonts w:eastAsia="Times New Roman" w:cs="Times New Roman"/>
          <w:szCs w:val="24"/>
        </w:rPr>
        <w:t xml:space="preserve"> υπηρεσιών, τις συμφωνίες μεταξύ των οργανισμών -άρθρο 38- και την τιμολόγηση</w:t>
      </w:r>
      <w:r w:rsidRPr="005D0A29">
        <w:rPr>
          <w:rFonts w:eastAsia="Times New Roman" w:cs="Times New Roman"/>
          <w:szCs w:val="24"/>
        </w:rPr>
        <w:t xml:space="preserve"> των προϊόντων -άρθρο 37- που δεν θα μπορεί να είναι αυθαίρετες.</w:t>
      </w:r>
    </w:p>
    <w:p w14:paraId="04B1A6B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Κρίσιμο είναι και το άρθρο 46, με το οποίο διατυπώνεται η αυτονόητη δυνατότητα απάντων των αντισυμβαλλομένων να </w:t>
      </w:r>
      <w:r w:rsidRPr="005D0A29">
        <w:rPr>
          <w:rFonts w:eastAsia="Times New Roman" w:cs="Times New Roman"/>
          <w:szCs w:val="24"/>
        </w:rPr>
        <w:lastRenderedPageBreak/>
        <w:t>διεκδικήσουν διά της δικαστικής οδού την προστασία των δικαιωμάτων τους.</w:t>
      </w:r>
    </w:p>
    <w:p w14:paraId="04B1A6B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Χρήζου</w:t>
      </w:r>
      <w:r w:rsidRPr="005D0A29">
        <w:rPr>
          <w:rFonts w:eastAsia="Times New Roman" w:cs="Times New Roman"/>
          <w:szCs w:val="24"/>
        </w:rPr>
        <w:t>ν βελτίωσης οι διατάξεις που προβλέπουν «Επίτροπο Εξυγίανσης»   -μιλάμε για άρθρο 52- ο οποίος, αν και προσομοιάζει με τον άλλοτε γνωστό σύνδικο της πτώχευσης, δεν μπορεί σε καμμία περίπτωση να λειτουργήσει με τρόπο αποτελεσματικό υπό το προτεινόμενο πλαίσ</w:t>
      </w:r>
      <w:r w:rsidRPr="005D0A29">
        <w:rPr>
          <w:rFonts w:eastAsia="Times New Roman" w:cs="Times New Roman"/>
          <w:szCs w:val="24"/>
        </w:rPr>
        <w:t>ιο και πρέπει ή να αντικατασταθεί ή να υπαχθεί στη διαδικασία που προβλέπει ο Κώδικας Πολιτικής Δικονομίας για τη διοίκηση σωματείου που δεν έχει ΔΣ.</w:t>
      </w:r>
    </w:p>
    <w:p w14:paraId="04B1A6B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Προβληματικό είναι και το άρθρο 53 όχι μόνο λόγω της ελλιπούς διατύπωσής του, αλλά και λόγω της ουσίας του</w:t>
      </w:r>
      <w:r w:rsidRPr="005D0A29">
        <w:rPr>
          <w:rFonts w:eastAsia="Times New Roman" w:cs="Times New Roman"/>
          <w:szCs w:val="24"/>
        </w:rPr>
        <w:t xml:space="preserve">, αφού εξαρτά τη λειτουργία των δήθεν διαδικτυακών προσβολών από τις αρμοδιότητες μιας επιτροπής η οποία θα δημιουργηθεί κατόπιν έκδοσης ΚΥΑ, η οποία δεν πρόκειται ποτέ να λειτουργήσει με σωστό τρόπο, αν λάβουμε υπ’ </w:t>
      </w:r>
      <w:proofErr w:type="spellStart"/>
      <w:r w:rsidRPr="005D0A29">
        <w:rPr>
          <w:rFonts w:eastAsia="Times New Roman" w:cs="Times New Roman"/>
          <w:szCs w:val="24"/>
        </w:rPr>
        <w:t>όψιν</w:t>
      </w:r>
      <w:proofErr w:type="spellEnd"/>
      <w:r w:rsidRPr="005D0A29">
        <w:rPr>
          <w:rFonts w:eastAsia="Times New Roman" w:cs="Times New Roman"/>
          <w:szCs w:val="24"/>
        </w:rPr>
        <w:t xml:space="preserve"> μας τις ανάλογες εμπειρίες του παρε</w:t>
      </w:r>
      <w:r w:rsidRPr="005D0A29">
        <w:rPr>
          <w:rFonts w:eastAsia="Times New Roman" w:cs="Times New Roman"/>
          <w:szCs w:val="24"/>
        </w:rPr>
        <w:t>λθόντος, καθώς και τις αυξημένες απαιτήσεις του νομοσχεδίου για αυτή.</w:t>
      </w:r>
    </w:p>
    <w:p w14:paraId="04B1A6B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Συμπερασματικά, για το πρώτο μέρος του νομοσχεδίου, που αφορά την τροποποίηση του ν.2121/1993, έχουμε συγκεκριμένες ενστάσεις σε άρθρα, όπως αναλυτικά εκθέσαμε και στην επιτροπή.</w:t>
      </w:r>
    </w:p>
    <w:p w14:paraId="04B1A6B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Όσες απ</w:t>
      </w:r>
      <w:r w:rsidRPr="005D0A29">
        <w:rPr>
          <w:rFonts w:eastAsia="Times New Roman" w:cs="Times New Roman"/>
          <w:szCs w:val="24"/>
        </w:rPr>
        <w:t>ό τις επόμενες διατάξεις του δευτέρου μέρους του νομοσχέδιου δεν είναι καθαρά ή με υπόνοιες ρουσφετολογικές και στοχεύουσες σε ικανοποίηση της ευρύτερης κομματικής πελατείας της Κυβέρνησης, ασφαλώς τις καταψηφίζουμε ή θα ψηφίσουμε «παρών», εφόσον δεν προκα</w:t>
      </w:r>
      <w:r w:rsidRPr="005D0A29">
        <w:rPr>
          <w:rFonts w:eastAsia="Times New Roman" w:cs="Times New Roman"/>
          <w:szCs w:val="24"/>
        </w:rPr>
        <w:t>λείται δαπάνη σε βάρος του κρατικού προϋπολογισμού, όπως τα άρθρα 56 έως 60.</w:t>
      </w:r>
    </w:p>
    <w:p w14:paraId="04B1A6B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Υπάρχουν άρθρα που είναι προς τη σωστή κατεύθυνση, όπως είναι το άρθρο 65, με το οποίο συγκροτείται επιτροπή για τον έλεγχο της κατάστασης των λεγόμενων κινητών μνημείων -αυτοκινή</w:t>
      </w:r>
      <w:r w:rsidRPr="005D0A29">
        <w:rPr>
          <w:rFonts w:eastAsia="Times New Roman" w:cs="Times New Roman"/>
          <w:szCs w:val="24"/>
        </w:rPr>
        <w:t>των ή σκαφών- και ρυθμίζονται σχετικά θέματα.</w:t>
      </w:r>
    </w:p>
    <w:p w14:paraId="04B1A6B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Είναι απαραίτητο το έμψυχο δυναμικό της επιτροπής αυτής να αποτελείται αποκλειστικά από υπαλλήλους του αρμοδίου Υπουργείου, ώστε να μην υπάρξει επιβάρυνση του κρατικού προϋπολογισμού. Έμπειροι εμπειρογνώμονες, </w:t>
      </w:r>
      <w:r w:rsidRPr="005D0A29">
        <w:rPr>
          <w:rFonts w:eastAsia="Times New Roman" w:cs="Times New Roman"/>
          <w:szCs w:val="24"/>
        </w:rPr>
        <w:t>όπως αναφέρει η διάταξη, μπορούν να εξευρεθούν και εντός του κρατικού μηχανισμού.</w:t>
      </w:r>
    </w:p>
    <w:p w14:paraId="04B1A6B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Στο άρθρο 66 ρυθμίζονται θέματα ασφάλειας και εγγυήσεων μουσειακών εκθεμάτων τα οποία εκτίθενται είτε στην ημεδαπή είτε στην αλλοδαπή. Προβλέπεται η παροχή εγγύησης εκ μέρους</w:t>
      </w:r>
      <w:r w:rsidRPr="005D0A29">
        <w:rPr>
          <w:rFonts w:eastAsia="Times New Roman" w:cs="Times New Roman"/>
          <w:szCs w:val="24"/>
        </w:rPr>
        <w:t xml:space="preserve"> του ελληνικού δημοσίου για περιπτώσεις απώλειας ή φθοράς των εκθεμάτων.</w:t>
      </w:r>
    </w:p>
    <w:p w14:paraId="04B1A6B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Οτιδήποτε αποσκοπεί στην προστασία και στη διαφύλαξη της πολιτιστικής μας κληρονομιάς κινείται προς τη θετική κατεύθυνση. Απαραίτητη, βέβαια, προϋπόθεση αποτελεί η απόλυτη διαφάνεια κ</w:t>
      </w:r>
      <w:r w:rsidRPr="005D0A29">
        <w:rPr>
          <w:rFonts w:eastAsia="Times New Roman" w:cs="Times New Roman"/>
          <w:szCs w:val="24"/>
        </w:rPr>
        <w:t>ατά τη διαχείριση των σχετικών κονδυλίων.</w:t>
      </w:r>
    </w:p>
    <w:p w14:paraId="04B1A6B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Στα άρθρα 67, 68, 73 προβλέπονται περιπτώσεις ανανέωσης ή παράτασης συμβάσεων ορισμένου χρόνου για υπαλλήλους του Υπουργείου Πολιτισμού, στο πλαίσιο προφανώς της γνωστής τακτικής πελατειακής εξυπηρέτησης της Κυβέρν</w:t>
      </w:r>
      <w:r w:rsidRPr="005D0A29">
        <w:rPr>
          <w:rFonts w:eastAsia="Times New Roman" w:cs="Times New Roman"/>
          <w:szCs w:val="24"/>
        </w:rPr>
        <w:t>ησης.</w:t>
      </w:r>
    </w:p>
    <w:p w14:paraId="04B1A6C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Αντίθετα, είμαστε υπέρ της ειδικής πρόσθετης αμοιβής για τους καταδυόμενους υπαλλήλους της Εφορίας Εναλίων Αρχαιοτήτων που εκτελούν εργασίες σε αντίξοες συνθήκες. Μιλάω για το άρθρο 69.</w:t>
      </w:r>
    </w:p>
    <w:p w14:paraId="04B1A6C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Τα άρθρα 72 και 76, που αφορούν τις θέσεις στο Μέγαρο Μουσικής Α</w:t>
      </w:r>
      <w:r w:rsidRPr="005D0A29">
        <w:rPr>
          <w:rFonts w:eastAsia="Times New Roman" w:cs="Times New Roman"/>
          <w:szCs w:val="24"/>
        </w:rPr>
        <w:t xml:space="preserve">θηνών και τις συμβάσεις για το Μέγαρο Μουσικής </w:t>
      </w:r>
      <w:r w:rsidRPr="005D0A29">
        <w:rPr>
          <w:rFonts w:eastAsia="Times New Roman" w:cs="Times New Roman"/>
          <w:szCs w:val="24"/>
        </w:rPr>
        <w:lastRenderedPageBreak/>
        <w:t>Θεσσαλονίκης, είναι άρθρα που δεν πρόκειται να στηρίξουμε για προφανείς λόγους, αντίθετα με διατάξεις που στοχεύουν στη διαχείριση υπαρχόντων ζητημάτων στα πλαίσια ευθύνης του Υπουργείου Πολιτισμού.</w:t>
      </w:r>
    </w:p>
    <w:p w14:paraId="04B1A6C2" w14:textId="77777777" w:rsidR="0001266C" w:rsidRDefault="00D81D51">
      <w:pPr>
        <w:spacing w:line="600" w:lineRule="auto"/>
        <w:ind w:firstLine="709"/>
        <w:jc w:val="both"/>
        <w:rPr>
          <w:rFonts w:eastAsia="Times New Roman"/>
          <w:bCs/>
        </w:rPr>
      </w:pPr>
      <w:r w:rsidRPr="005D0A29">
        <w:rPr>
          <w:rFonts w:eastAsia="Times New Roman"/>
          <w:bCs/>
        </w:rPr>
        <w:t>(Στο σημεί</w:t>
      </w:r>
      <w:r w:rsidRPr="005D0A29">
        <w:rPr>
          <w:rFonts w:eastAsia="Times New Roman"/>
          <w:bCs/>
        </w:rPr>
        <w:t>ο αυτό κτυπάει το κουδούνι λήξεως του χρόνου ομιλίας του κυρίου Βουλευτή)</w:t>
      </w:r>
    </w:p>
    <w:p w14:paraId="04B1A6C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Ένα ή δύο λεπτά θα χρειαστώ, κύριε Πρόεδρε, μόνο.</w:t>
      </w:r>
    </w:p>
    <w:p w14:paraId="04B1A6C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Από την τοποθέτηση της Υπουργού και των εισηγητών της Πλειοψηφίας στην επιτροπή για τα ζητήματα του εξεταζόμενου νομοσχεδίου, χρήσιμ</w:t>
      </w:r>
      <w:r w:rsidRPr="005D0A29">
        <w:rPr>
          <w:rFonts w:eastAsia="Times New Roman" w:cs="Times New Roman"/>
          <w:szCs w:val="24"/>
        </w:rPr>
        <w:t>ο θα ήταν να τονιστούν συμπληρωματικά στα όσα είπαμε χθες και τα ακόλουθα. Ο εισηγητής του ΣΥΡΙΖΑ και η κυρία Υπουργός αναφέρθηκαν στα τεράστια όρια διαχειριστικών δαπανών των εταιρειών διαχείρισης που δρούσαν επί δεκαετίες ανεξέλεγκτες και έφταναν σε ορισ</w:t>
      </w:r>
      <w:r w:rsidRPr="005D0A29">
        <w:rPr>
          <w:rFonts w:eastAsia="Times New Roman" w:cs="Times New Roman"/>
          <w:szCs w:val="24"/>
        </w:rPr>
        <w:t>μένες περιπτώσεις μέχρι το 50%, ενώ μετά την ψήφιση του νόμου θα κυμαίνονται με όριο το 20%. Η υποτιθέμενη ασφαλιστική δικλίδα που θέτει το νομοσχέδιο είναι το εποπτικό συμβούλιο.</w:t>
      </w:r>
    </w:p>
    <w:p w14:paraId="04B1A6C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Το ερώτημα το οποίο μένει αναπάντητο και πρέπει να απαντήσετε, είναι το </w:t>
      </w:r>
      <w:r w:rsidRPr="005D0A29">
        <w:rPr>
          <w:rFonts w:eastAsia="Times New Roman" w:cs="Times New Roman"/>
          <w:szCs w:val="24"/>
        </w:rPr>
        <w:t>εξής: Ποιος ελέγχει την αντιπροσωπευτικότητα του εποπτικού συμβουλίου σε σχέση με όσους δημιουργούς συμμετέχουν στον οργανισμό διαχείρισης;</w:t>
      </w:r>
    </w:p>
    <w:p w14:paraId="04B1A6C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Ποιος κρατικός ελεγκτικός μηχανισμός είναι εκείνος που θα κρίνει και θα αποφασίζει κατά πόσο η αύξηση στα διαχειριστ</w:t>
      </w:r>
      <w:r w:rsidRPr="005D0A29">
        <w:rPr>
          <w:rFonts w:eastAsia="Times New Roman" w:cs="Times New Roman"/>
          <w:szCs w:val="24"/>
        </w:rPr>
        <w:t>ικά έξοδα του οργανισμού που θα εισηγείται η γενική συνέλευση είναι πραγματική ή πλασματική; Αυτό που κάνετε εδώ είναι να μεταθέτετε το πρόβλημα από το επίπεδο της διοίκησης του οργανισμού στο επίπεδο της αντιπροσώπευσης αυτού μέσω των οργάνων του, χωρίς ό</w:t>
      </w:r>
      <w:r w:rsidRPr="005D0A29">
        <w:rPr>
          <w:rFonts w:eastAsia="Times New Roman" w:cs="Times New Roman"/>
          <w:szCs w:val="24"/>
        </w:rPr>
        <w:t>μως να έχετε εισηγηθεί άρθρο που να την ελέγχει και να την αξιολογεί.</w:t>
      </w:r>
    </w:p>
    <w:p w14:paraId="04B1A6C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Επομένως, αυτό που εν ολίγοις προτείνουμε εμείς είναι να τεθεί ένα όριο  μελών-δημιουργών που να αντιπροσωπεύονται στη γενική συνέλευση και να μπορούν να εισηγούνται πλειοψηφικά αλλαγές </w:t>
      </w:r>
      <w:r w:rsidRPr="005D0A29">
        <w:rPr>
          <w:rFonts w:eastAsia="Times New Roman" w:cs="Times New Roman"/>
          <w:szCs w:val="24"/>
        </w:rPr>
        <w:t>στα διαχειριστικά έσοδα –για παράδειγμα, άνω του 60% των μελών- και όχι αυθαίρετα, όπως αφήνετε να εννοηθεί.</w:t>
      </w:r>
    </w:p>
    <w:p w14:paraId="04B1A6C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υποκρισία της Νέας Δημοκρατίας ακόμα και σε αυτό το νομοσχέδιο είναι άνευ προηγουμένου. Ακούσαμε εχθές την ειση</w:t>
      </w:r>
      <w:r w:rsidRPr="005D0A29">
        <w:rPr>
          <w:rFonts w:eastAsia="Times New Roman" w:cs="Times New Roman"/>
          <w:szCs w:val="24"/>
        </w:rPr>
        <w:lastRenderedPageBreak/>
        <w:t>γήτρια της Νέας Δημοκρατίας κ. Κεφ</w:t>
      </w:r>
      <w:r w:rsidRPr="005D0A29">
        <w:rPr>
          <w:rFonts w:eastAsia="Times New Roman" w:cs="Times New Roman"/>
          <w:szCs w:val="24"/>
        </w:rPr>
        <w:t xml:space="preserve">αλογιάννη να μιλάει για κανόνες διαφάνειας και νομιμότητας, στους οποίους η Νέα Δημοκρατία είναι πιστή, όταν επί </w:t>
      </w:r>
      <w:proofErr w:type="spellStart"/>
      <w:r w:rsidRPr="005D0A29">
        <w:rPr>
          <w:rFonts w:eastAsia="Times New Roman" w:cs="Times New Roman"/>
          <w:szCs w:val="24"/>
        </w:rPr>
        <w:t>κυβερνήσεών</w:t>
      </w:r>
      <w:proofErr w:type="spellEnd"/>
      <w:r w:rsidRPr="005D0A29">
        <w:rPr>
          <w:rFonts w:eastAsia="Times New Roman" w:cs="Times New Roman"/>
          <w:szCs w:val="24"/>
        </w:rPr>
        <w:t xml:space="preserve"> της και μάλιστα επί διακυβέρνησης Σαμαρά που είχε θητεύσει επί χρόνια Υπουργός Πολιτισμού εφάρμοζε κατά γράμμα το σύστημα της ασυδο</w:t>
      </w:r>
      <w:r w:rsidRPr="005D0A29">
        <w:rPr>
          <w:rFonts w:eastAsia="Times New Roman" w:cs="Times New Roman"/>
          <w:szCs w:val="24"/>
        </w:rPr>
        <w:t xml:space="preserve">σίας, που τώρα δήθεν κατακρίνει. </w:t>
      </w:r>
    </w:p>
    <w:p w14:paraId="04B1A6C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Είναι χαρακτηριστικό ότι η Αξιωματική Αντιπολίτευση δεν εισέφερε ούτε μια πρόταση στα ζητήματα του </w:t>
      </w:r>
      <w:proofErr w:type="spellStart"/>
      <w:r w:rsidRPr="005D0A29">
        <w:rPr>
          <w:rFonts w:eastAsia="Times New Roman" w:cs="Times New Roman"/>
          <w:szCs w:val="24"/>
        </w:rPr>
        <w:t>εξεταζομένου</w:t>
      </w:r>
      <w:proofErr w:type="spellEnd"/>
      <w:r w:rsidRPr="005D0A29">
        <w:rPr>
          <w:rFonts w:eastAsia="Times New Roman" w:cs="Times New Roman"/>
          <w:szCs w:val="24"/>
        </w:rPr>
        <w:t xml:space="preserve"> νομοσχεδίου για τον απλούστατο λόγο ότι πάντα αποτελούσε τον θιασώτη της αδιαφάνειας και της συναλλαγής στον χ</w:t>
      </w:r>
      <w:r w:rsidRPr="005D0A29">
        <w:rPr>
          <w:rFonts w:eastAsia="Times New Roman" w:cs="Times New Roman"/>
          <w:szCs w:val="24"/>
        </w:rPr>
        <w:t>ώρο και των πνευματικών δικαιωμάτων. Δεν είχε καν την ευθιξία να παραδεχθεί την πλήρη αποτυχία της ακόμα και στο να παραπέμψει στη δικαιοσύνη τα στελέχη της «ΑΕΠΙ» που λυμαίνονταν τον χώρο των δημιουργών και ήταν εκείνη που ανεχόταν επί των ημερών της τους</w:t>
      </w:r>
      <w:r w:rsidRPr="005D0A29">
        <w:rPr>
          <w:rFonts w:eastAsia="Times New Roman" w:cs="Times New Roman"/>
          <w:szCs w:val="24"/>
        </w:rPr>
        <w:t xml:space="preserve"> «νταβατζήδες» που εισέρχονταν στα εμπορικά καταστήματα για να επιβάλουν πολλές φορές μαζί με τη συνδρομή της Αστυνομίας «πρόστιμα» στους «εγκληματίες» που είχαν </w:t>
      </w:r>
      <w:proofErr w:type="spellStart"/>
      <w:r w:rsidRPr="005D0A29">
        <w:rPr>
          <w:rFonts w:eastAsia="Times New Roman" w:cs="Times New Roman"/>
          <w:szCs w:val="24"/>
        </w:rPr>
        <w:t>τρανζιστοράκι</w:t>
      </w:r>
      <w:proofErr w:type="spellEnd"/>
      <w:r w:rsidRPr="005D0A29">
        <w:rPr>
          <w:rFonts w:eastAsia="Times New Roman" w:cs="Times New Roman"/>
          <w:szCs w:val="24"/>
        </w:rPr>
        <w:t xml:space="preserve"> στο μαγαζί τους.</w:t>
      </w:r>
    </w:p>
    <w:p w14:paraId="04B1A6C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Το θέμα του λεγόμενου επιτρόπου που έχει θεσμοθετηθεί με τροπολ</w:t>
      </w:r>
      <w:r w:rsidRPr="005D0A29">
        <w:rPr>
          <w:rFonts w:eastAsia="Times New Roman" w:cs="Times New Roman"/>
          <w:szCs w:val="24"/>
        </w:rPr>
        <w:t xml:space="preserve">ογία από την Κυβέρνησή σας, είναι προβληματικό, όπως απεδείχθη. Τόσο τα ανατεθειμένα καθήκοντα, όσο και οι παρεμβάσεις του, δεν </w:t>
      </w:r>
      <w:proofErr w:type="spellStart"/>
      <w:r w:rsidRPr="005D0A29">
        <w:rPr>
          <w:rFonts w:eastAsia="Times New Roman" w:cs="Times New Roman"/>
          <w:szCs w:val="24"/>
        </w:rPr>
        <w:t>διέπονται</w:t>
      </w:r>
      <w:proofErr w:type="spellEnd"/>
      <w:r w:rsidRPr="005D0A29">
        <w:rPr>
          <w:rFonts w:eastAsia="Times New Roman" w:cs="Times New Roman"/>
          <w:szCs w:val="24"/>
        </w:rPr>
        <w:t xml:space="preserve"> από σαφείς κανόνες και ήδη δημιουργούνται προβλήματα εφαρμογής. </w:t>
      </w:r>
    </w:p>
    <w:p w14:paraId="04B1A6C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Τέθηκε το αναπάντητο ερώτημα: «Ποιος αποφασίζει τελικ</w:t>
      </w:r>
      <w:r w:rsidRPr="005D0A29">
        <w:rPr>
          <w:rFonts w:eastAsia="Times New Roman" w:cs="Times New Roman"/>
          <w:szCs w:val="24"/>
        </w:rPr>
        <w:t>ά για τις νόμιμες αμοιβές των δημιουργών;». Σ’ αυτό δεν έχετε απάντηση και παραπέμπετε αόριστα στο εφετείο, το οποίο μέσα από μια αμφιλεγόμενη ως προς την ουσία της διαδικασία θα αποφασίζει για όλα τα κρίσιμα θέματα που εσείς αποφεύγετε να θίξετε.</w:t>
      </w:r>
    </w:p>
    <w:p w14:paraId="04B1A6C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Στο αντί</w:t>
      </w:r>
      <w:r w:rsidRPr="005D0A29">
        <w:rPr>
          <w:rFonts w:eastAsia="Times New Roman" w:cs="Times New Roman"/>
          <w:szCs w:val="24"/>
        </w:rPr>
        <w:t xml:space="preserve">στοιχο άρθρο χαρακτηρίσαμε τον επίτροπο ως σύνδικο με βάση τα κρατούντα στην πολιτική δικονομία. Η διαφορά είναι πως εκεί υπάρχουν συγκεκριμένες αρμοδιότητες, ενώ εδώ μια γενική αοριστία η οποία ήδη </w:t>
      </w:r>
      <w:proofErr w:type="spellStart"/>
      <w:r w:rsidRPr="005D0A29">
        <w:rPr>
          <w:rFonts w:eastAsia="Times New Roman" w:cs="Times New Roman"/>
          <w:szCs w:val="24"/>
        </w:rPr>
        <w:t>προσμετράται</w:t>
      </w:r>
      <w:proofErr w:type="spellEnd"/>
      <w:r w:rsidRPr="005D0A29">
        <w:rPr>
          <w:rFonts w:eastAsia="Times New Roman" w:cs="Times New Roman"/>
          <w:szCs w:val="24"/>
        </w:rPr>
        <w:t xml:space="preserve"> ως αρνητική εξέλιξη στα ισχύοντα στα πνευματ</w:t>
      </w:r>
      <w:r w:rsidRPr="005D0A29">
        <w:rPr>
          <w:rFonts w:eastAsia="Times New Roman" w:cs="Times New Roman"/>
          <w:szCs w:val="24"/>
        </w:rPr>
        <w:t>ικά δικαιώματα.</w:t>
      </w:r>
    </w:p>
    <w:p w14:paraId="04B1A6C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Επανήλθε η συζήτηση από κάποιους εισηγητές για το άρθρο 45 του νομοσχεδίου. Οφείλουμε να επισημάνουμε τη σημαντική ατέλεια ότι η διαβούλευση, που εισάγει με τους καταστηματάρχες εν γένει δεν είναι, όπως είπε η Υπουργός, υποχρεωτική, </w:t>
      </w:r>
      <w:r w:rsidRPr="005D0A29">
        <w:rPr>
          <w:rFonts w:eastAsia="Times New Roman" w:cs="Times New Roman"/>
          <w:szCs w:val="24"/>
        </w:rPr>
        <w:lastRenderedPageBreak/>
        <w:t>αλλά μό</w:t>
      </w:r>
      <w:r w:rsidRPr="005D0A29">
        <w:rPr>
          <w:rFonts w:eastAsia="Times New Roman" w:cs="Times New Roman"/>
          <w:szCs w:val="24"/>
        </w:rPr>
        <w:t>νο προαιρετική, για να μην καθυστερήσει η διαδικασία. Αυτό είναι λάθος. Κατά την εκτίμησή μας, η διαβούλευση όχι μόνο πρέπει να είναι υποχρεωτική, αλλά πρέπει να ορίζεται ρητά και με αυστηρές διατάξεις ως προς το περιεχόμενό της και τους φορείς που θα συμμ</w:t>
      </w:r>
      <w:r w:rsidRPr="005D0A29">
        <w:rPr>
          <w:rFonts w:eastAsia="Times New Roman" w:cs="Times New Roman"/>
          <w:szCs w:val="24"/>
        </w:rPr>
        <w:t>ετέχουν και θα πρέπει στην κατάληξή της, μετά από συγκεκριμένη προθεσμία, να υπάρχει πρακτικό το οποίο να συντάσσεται και να συνυπογράφεται από τους συμμετέχοντες. Μόνο έτσι θα διασφαλιστεί απόλυτα τόσο το περιεχόμενο της υποχρέωσης των καταστημάτων απέναν</w:t>
      </w:r>
      <w:r w:rsidRPr="005D0A29">
        <w:rPr>
          <w:rFonts w:eastAsia="Times New Roman" w:cs="Times New Roman"/>
          <w:szCs w:val="24"/>
        </w:rPr>
        <w:t xml:space="preserve">τι στις εταιρείες διαχείρισης δικαιωμάτων, αλλά και το ύψος αυτής, το ποια καταστήματα υπάγονται στην υποχρέωση, κ.λπ.. </w:t>
      </w:r>
    </w:p>
    <w:p w14:paraId="04B1A6C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(Αναστάσιος Κουράκης): </w:t>
      </w:r>
      <w:r w:rsidRPr="005D0A29">
        <w:rPr>
          <w:rFonts w:eastAsia="Times New Roman" w:cs="Times New Roman"/>
          <w:szCs w:val="24"/>
        </w:rPr>
        <w:t>Ολοκληρώνετε, παρακαλώ.</w:t>
      </w:r>
    </w:p>
    <w:p w14:paraId="04B1A6C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ΑΝΤΩΝΙΟΣ ΓΡΕΓΟΣ: </w:t>
      </w:r>
      <w:r w:rsidRPr="005D0A29">
        <w:rPr>
          <w:rFonts w:eastAsia="Times New Roman" w:cs="Times New Roman"/>
          <w:szCs w:val="24"/>
        </w:rPr>
        <w:t>Τελειώνω, κύριε Πρόεδρε.</w:t>
      </w:r>
    </w:p>
    <w:p w14:paraId="04B1A6D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Μιλήσαμε για πνευματικά δικαιώματα </w:t>
      </w:r>
      <w:r w:rsidRPr="005D0A29">
        <w:rPr>
          <w:rFonts w:eastAsia="Times New Roman" w:cs="Times New Roman"/>
          <w:szCs w:val="24"/>
        </w:rPr>
        <w:t xml:space="preserve">και πειρατείες και το μυαλό μας πάει σε όλους αυτούς που πουλούσαν και συνεχίζουν να πουλάνε ανεξέλεγκτα </w:t>
      </w:r>
      <w:r w:rsidRPr="005D0A29">
        <w:rPr>
          <w:rFonts w:eastAsia="Times New Roman" w:cs="Times New Roman"/>
          <w:szCs w:val="24"/>
          <w:lang w:val="en-US"/>
        </w:rPr>
        <w:t>cd</w:t>
      </w:r>
      <w:r w:rsidRPr="005D0A29">
        <w:rPr>
          <w:rFonts w:eastAsia="Times New Roman" w:cs="Times New Roman"/>
          <w:szCs w:val="24"/>
        </w:rPr>
        <w:t xml:space="preserve">, </w:t>
      </w:r>
      <w:proofErr w:type="spellStart"/>
      <w:r w:rsidRPr="005D0A29">
        <w:rPr>
          <w:rFonts w:eastAsia="Times New Roman" w:cs="Times New Roman"/>
          <w:szCs w:val="24"/>
          <w:lang w:val="en-US"/>
        </w:rPr>
        <w:t>dvd</w:t>
      </w:r>
      <w:proofErr w:type="spellEnd"/>
      <w:r w:rsidRPr="005D0A29">
        <w:rPr>
          <w:rFonts w:eastAsia="Times New Roman" w:cs="Times New Roman"/>
          <w:szCs w:val="24"/>
        </w:rPr>
        <w:t>, βιβλία, κ.λπ., οπουδήποτε χωρίς άδεια. Φυσικά, ξέρετε ποιους εννοώ. Χιλιάδες χρήστες οδηγήθηκαν στα δικαστήρια και πολλοί καταστράφηκαν οικονο</w:t>
      </w:r>
      <w:r w:rsidRPr="005D0A29">
        <w:rPr>
          <w:rFonts w:eastAsia="Times New Roman" w:cs="Times New Roman"/>
          <w:szCs w:val="24"/>
        </w:rPr>
        <w:t xml:space="preserve">μικά </w:t>
      </w:r>
      <w:r w:rsidRPr="005D0A29">
        <w:rPr>
          <w:rFonts w:eastAsia="Times New Roman" w:cs="Times New Roman"/>
          <w:szCs w:val="24"/>
        </w:rPr>
        <w:lastRenderedPageBreak/>
        <w:t xml:space="preserve">–κυρίως μικρές επιχειρήσεις- εξαιτίας της «ΑΕΠΙ» και με ευθύνη των κυβερνήσεων. Υπάρχουν πάρα πολλά δημοσιεύματα που αναγράφουν ονόματα και ποσά, μεγάλα ποσά. Μέσα σ’ αυτά τα δημοσιεύματα διαβάζω και το όνομα Διονύσης </w:t>
      </w:r>
      <w:proofErr w:type="spellStart"/>
      <w:r w:rsidRPr="005D0A29">
        <w:rPr>
          <w:rFonts w:eastAsia="Times New Roman" w:cs="Times New Roman"/>
          <w:szCs w:val="24"/>
        </w:rPr>
        <w:t>Τσακνής</w:t>
      </w:r>
      <w:proofErr w:type="spellEnd"/>
      <w:r w:rsidRPr="005D0A29">
        <w:rPr>
          <w:rFonts w:eastAsia="Times New Roman" w:cs="Times New Roman"/>
          <w:szCs w:val="24"/>
        </w:rPr>
        <w:t xml:space="preserve"> μέλος του ΔΣ της «ΑΕΠΙ», </w:t>
      </w:r>
      <w:r w:rsidRPr="005D0A29">
        <w:rPr>
          <w:rFonts w:eastAsia="Times New Roman" w:cs="Times New Roman"/>
          <w:szCs w:val="24"/>
        </w:rPr>
        <w:t>συνθέτης, στιχουργός, σημερινός Πρόεδρος της ΕΡΤ και γνωστός λογοκριτής της Χρυσής Αυγής.</w:t>
      </w:r>
    </w:p>
    <w:p w14:paraId="04B1A6D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Είχαμε επισημάνει το σκάνδαλο με συγκεκριμένη ερώτηση που κατέθεσαν οι κύριοι Κασιδιάρης και Ηλιόπουλος, αλλά το Υπουργείο δήλωσε αναρμοδιότητα. </w:t>
      </w:r>
    </w:p>
    <w:p w14:paraId="04B1A6D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Επειδή έχετε αποδείξ</w:t>
      </w:r>
      <w:r w:rsidRPr="005D0A29">
        <w:rPr>
          <w:rFonts w:eastAsia="Times New Roman" w:cs="Times New Roman"/>
          <w:szCs w:val="24"/>
        </w:rPr>
        <w:t>ει ότι, όπως και οι προηγούμενοι, δεν μπορείτε να εγγυηθείτε ούτε τη διαφάνεια ούτε την πολυφωνία ούτε τη νομιμότητα και την κάθαρση σε κανέναν χώρο και βάσει των θέσεων των φορέων στην επιτροπή, δεν μπορούμε να ψηφίσουμε αυτό το νομοσχέδιο. Περιμένουμε τη</w:t>
      </w:r>
      <w:r w:rsidRPr="005D0A29">
        <w:rPr>
          <w:rFonts w:eastAsia="Times New Roman" w:cs="Times New Roman"/>
          <w:szCs w:val="24"/>
        </w:rPr>
        <w:t xml:space="preserve"> δικαιοσύνη να πράξει το καθήκον της για την κάθαρση του χώρου. </w:t>
      </w:r>
    </w:p>
    <w:p w14:paraId="04B1A6D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Κάποιοι ονόμασαν το νομοσχέδιο «τερατούργημα» και «κόλαφο». Δεν συμμερίζομαι κάτι τέτοιο. Τέτοιοι νόμοι ήταν ο νόμος για την ιθαγένεια και ο αντιρατσιστικός νόμος. </w:t>
      </w:r>
    </w:p>
    <w:p w14:paraId="04B1A6D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Ευχαριστώ.</w:t>
      </w:r>
    </w:p>
    <w:p w14:paraId="04B1A6D5"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lastRenderedPageBreak/>
        <w:t>(Χειροκροτήματα</w:t>
      </w:r>
      <w:r w:rsidRPr="005D0A29">
        <w:rPr>
          <w:rFonts w:eastAsia="Times New Roman" w:cs="Times New Roman"/>
          <w:szCs w:val="24"/>
        </w:rPr>
        <w:t xml:space="preserve"> από την πτέρυγα της Χρυσής Αυγής)</w:t>
      </w:r>
    </w:p>
    <w:p w14:paraId="04B1A6D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(Αναστάσιος Κουράκης):</w:t>
      </w:r>
      <w:r w:rsidRPr="005D0A29">
        <w:rPr>
          <w:rFonts w:eastAsia="Times New Roman" w:cs="Times New Roman"/>
          <w:szCs w:val="24"/>
        </w:rPr>
        <w:t xml:space="preserve"> Προχωρούμε με τον ειδικό αγορητή του Κομμουνιστικού Κόμματος Ελλάδας, τον κ. Ιωάννη Δελή, για δώδεκα λεπτά.</w:t>
      </w:r>
    </w:p>
    <w:p w14:paraId="04B1A6D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ΙΩΑΝΝΗΣ ΔΕΛΗΣ: </w:t>
      </w:r>
      <w:r w:rsidRPr="005D0A29">
        <w:rPr>
          <w:rFonts w:eastAsia="Times New Roman"/>
          <w:color w:val="000000"/>
          <w:szCs w:val="24"/>
        </w:rPr>
        <w:t>Ευχαριστώ, κύριε Πρόεδρε.</w:t>
      </w:r>
      <w:r w:rsidRPr="005D0A29">
        <w:rPr>
          <w:rFonts w:eastAsia="Times New Roman" w:cs="Times New Roman"/>
          <w:szCs w:val="24"/>
        </w:rPr>
        <w:t xml:space="preserve"> </w:t>
      </w:r>
    </w:p>
    <w:p w14:paraId="04B1A6D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Κυρία Υπουργέ, βολική συνήθεια σας έγ</w:t>
      </w:r>
      <w:r w:rsidRPr="005D0A29">
        <w:rPr>
          <w:rFonts w:eastAsia="Times New Roman" w:cs="Times New Roman"/>
          <w:szCs w:val="24"/>
        </w:rPr>
        <w:t xml:space="preserve">ιναν εκεί στον ΣΥΡΙΖΑ οι επείγουσες διαδικασίες στη Βουλή. Όμως, για το σημερινό νομοσχέδιο δεν υπάρχει η παραμικρή δικαιολογία. Τη συζήτηση θέλατε να αποφύγετε και τίποτα άλλο. </w:t>
      </w:r>
    </w:p>
    <w:p w14:paraId="04B1A6D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σημερινό νομοσχέδιο για τα πνευματικά δικαιώματα, που ενσωματώνει και τη σ</w:t>
      </w:r>
      <w:r w:rsidRPr="005D0A29">
        <w:rPr>
          <w:rFonts w:eastAsia="Times New Roman" w:cs="Times New Roman"/>
          <w:szCs w:val="24"/>
        </w:rPr>
        <w:t>χετική κοινοτική οδηγία, αποτελεί βασικό μοχλό της κυβερνητικής πολιτικής στον χώρο της τέχνης και του πολιτισμού. Η κυβερνητική πολιτική, η οποία, όπως και στους υπόλοιπους τομείς, με σημαία πάντα την ανάπτυξη των καπιταλιστικών κερδών, τσακίζει τα εργατι</w:t>
      </w:r>
      <w:r w:rsidRPr="005D0A29">
        <w:rPr>
          <w:rFonts w:eastAsia="Times New Roman" w:cs="Times New Roman"/>
          <w:szCs w:val="24"/>
        </w:rPr>
        <w:t>κά και λαϊκά δικαιώματα, έτσι και στον χώρο της τέχνης ετοιμάζεται να θυσιάσει τα πνευματικά και συγγενικά δικαιώματα των δημιουργών, καλλιτε</w:t>
      </w:r>
      <w:r w:rsidRPr="005D0A29">
        <w:rPr>
          <w:rFonts w:eastAsia="Times New Roman" w:cs="Times New Roman"/>
          <w:szCs w:val="24"/>
        </w:rPr>
        <w:lastRenderedPageBreak/>
        <w:t>χνών στον βωμό των κερδών του κεφαλαίου που δραστηριοποιείται ολοένα και πιο έντονα στον πολιτισμό, πλήττοντας ταυτ</w:t>
      </w:r>
      <w:r w:rsidRPr="005D0A29">
        <w:rPr>
          <w:rFonts w:eastAsia="Times New Roman" w:cs="Times New Roman"/>
          <w:szCs w:val="24"/>
        </w:rPr>
        <w:t xml:space="preserve">όχρονα και το δικαίωμα του λαού σε αυτόν. </w:t>
      </w:r>
    </w:p>
    <w:p w14:paraId="04B1A6D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Δεν θα μπορούσε, όμως, να είναι και αλλιώς. Η </w:t>
      </w:r>
      <w:proofErr w:type="spellStart"/>
      <w:r w:rsidRPr="005D0A29">
        <w:rPr>
          <w:rFonts w:eastAsia="Times New Roman" w:cs="Times New Roman"/>
          <w:szCs w:val="24"/>
        </w:rPr>
        <w:t>αντιλαϊκότητα</w:t>
      </w:r>
      <w:proofErr w:type="spellEnd"/>
      <w:r w:rsidRPr="005D0A29">
        <w:rPr>
          <w:rFonts w:eastAsia="Times New Roman" w:cs="Times New Roman"/>
          <w:szCs w:val="24"/>
        </w:rPr>
        <w:t xml:space="preserve"> της κυβερνητικής πολιτικής είναι ενιαία τόσο στην εσωτερική, όσο και στην εξωτερική πολιτική. Γι’ αυτό και δεν προλαβαίνετε να παίρνετε τα «μπράβο» από τ</w:t>
      </w:r>
      <w:r w:rsidRPr="005D0A29">
        <w:rPr>
          <w:rFonts w:eastAsia="Times New Roman" w:cs="Times New Roman"/>
          <w:szCs w:val="24"/>
        </w:rPr>
        <w:t xml:space="preserve">ους θεσμούς, το ΝΑΤΟ, τις Ηνωμένες Πολιτείες και, βεβαίως, τις άλλοτε «χορευταρούδες» αγορές! </w:t>
      </w:r>
    </w:p>
    <w:p w14:paraId="04B1A6D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Το θέμα των πνευματικών και συγγενικών δικαιωμάτων, βεβαίως, είναι ένα πάρα πολύ σύνθετο ζήτημα. Η αναγκαιότητα του καλλιτέχνη, δημιουργού, ερμηνευτή, εκτελεστή </w:t>
      </w:r>
      <w:r w:rsidRPr="005D0A29">
        <w:rPr>
          <w:rFonts w:eastAsia="Times New Roman" w:cs="Times New Roman"/>
          <w:szCs w:val="24"/>
        </w:rPr>
        <w:t>να υπερασπιστεί το έργο του από φυσική, ηθική ή όποια άλλη φθορά, η ανάγκη μέσα στην καπιταλιστική αγορά να μπορεί να διεκδικεί το μερίδιο από τη μεταπώληση, την εκμετάλλευση, τη δημόσια εκτέλεση της δημιουργίας του και της ερμηνείας του, υποχρεώνει τους κ</w:t>
      </w:r>
      <w:r w:rsidRPr="005D0A29">
        <w:rPr>
          <w:rFonts w:eastAsia="Times New Roman" w:cs="Times New Roman"/>
          <w:szCs w:val="24"/>
        </w:rPr>
        <w:t xml:space="preserve">αλλιτέχνες να διεκδικούν τον σεβασμό των υπολοίπων στα δικαιώματα αυτά. Με τα μονοπώλια να είναι κυρίαρχα -όπως τώρα- σε όλες τις σφαίρες της παραγωγής και της διανομής, οι </w:t>
      </w:r>
      <w:r w:rsidRPr="005D0A29">
        <w:rPr>
          <w:rFonts w:eastAsia="Times New Roman" w:cs="Times New Roman"/>
          <w:szCs w:val="24"/>
        </w:rPr>
        <w:lastRenderedPageBreak/>
        <w:t>πιο πάνω αναγκαιότητες ασφαλώς και γίνονται και επιτακτικότερες.</w:t>
      </w:r>
    </w:p>
    <w:p w14:paraId="04B1A6D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καλλιτεχνικό έρ</w:t>
      </w:r>
      <w:r w:rsidRPr="005D0A29">
        <w:rPr>
          <w:rFonts w:eastAsia="Times New Roman" w:cs="Times New Roman"/>
          <w:szCs w:val="24"/>
        </w:rPr>
        <w:t>γο, όμως, δεν είναι απλά μια εμπορευματική αξία που παίρνει τον δρόμο της αγοράς. Αυτό το χαρακτηριστικό της εμπορευματικής αξίας το αποκτά από τη φύση του καπιταλιστικού συστήματος που μετατρέπει όλα τα αγαθά -ακόμα και τα πιο πολύτιμα για τη ζωή του ανθρ</w:t>
      </w:r>
      <w:r w:rsidRPr="005D0A29">
        <w:rPr>
          <w:rFonts w:eastAsia="Times New Roman" w:cs="Times New Roman"/>
          <w:szCs w:val="24"/>
        </w:rPr>
        <w:t xml:space="preserve">ώπου- σε απλά εμπορεύματα. </w:t>
      </w:r>
    </w:p>
    <w:p w14:paraId="04B1A6D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Από την άλλη, ο καλλιτέχνης είναι υποχρεωμένος να προσαρμοστεί σε αυτή την πραγματικότητα -δεν μπορεί να την αγνοήσει-, αν θέλει να εξασφαλίσει την επιβίωσή του, τη φυσική, αλλά και την καλλιτεχνική.</w:t>
      </w:r>
    </w:p>
    <w:p w14:paraId="04B1A6D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πραγματικότητα, όμως, αυτή</w:t>
      </w:r>
      <w:r w:rsidRPr="005D0A29">
        <w:rPr>
          <w:rFonts w:eastAsia="Times New Roman" w:cs="Times New Roman"/>
          <w:szCs w:val="24"/>
        </w:rPr>
        <w:t xml:space="preserve"> εξελίσσεται και έτσι με την ολοένα και μεγαλύτερη ανάπτυξη της τεχνολογίας, την έκρηξη του διαδικτύου, αλλά και το ξέσπασμα της κρίσης και την όξυνση των ανταγωνισμών, η Ευρωπαϊκή Ένωση και οι αστικές κυβερνήσεις επικεντρώνονται πιο συστηματικά τα τελευτα</w:t>
      </w:r>
      <w:r w:rsidRPr="005D0A29">
        <w:rPr>
          <w:rFonts w:eastAsia="Times New Roman" w:cs="Times New Roman"/>
          <w:szCs w:val="24"/>
        </w:rPr>
        <w:t xml:space="preserve">ία χρόνια στον πολιτισμό, αφού βλέπουν όχι μόνο οικονομικά κέρδη, αλλά, ταυτόχρονα, ιδεολογικά και προπαγανδιστικά κέρδη. Με ένα σμπάρο δυο τρυγόνια! </w:t>
      </w:r>
    </w:p>
    <w:p w14:paraId="04B1A6D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Στις συνθήκες αυτές τα πνευματικά και συγγενικά δικαιώματα βγαίνουν στο προσκήνιο, αφού σχετίζονται άμεσα με το θεμελιακό ζήτημα της ιδιοκτησίας στην πνευματική και καλλιτεχνική παραγωγή.  </w:t>
      </w:r>
    </w:p>
    <w:p w14:paraId="04B1A6E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Και στο ζήτημα αυτό, όμως, δυο αντιλήψεις υπάρχουν και συγκρούοντα</w:t>
      </w:r>
      <w:r w:rsidRPr="005D0A29">
        <w:rPr>
          <w:rFonts w:eastAsia="Times New Roman" w:cs="Times New Roman"/>
          <w:szCs w:val="24"/>
        </w:rPr>
        <w:t>ι. Και αυτό δεν αφορά απλώς τον χώρο των ιδεών. Δεν είναι, δηλαδή, μια απλή θεωρητική συζήτηση, γιατί η υιοθέτηση της μιας ή της άλλης έχει και πάρα πολλές πρακτικές συνέπειες, πραγματικές συνέπειες στην κοινωνική ζωή. Από τη μια η αντίληψη του ΚΚΕ που θεω</w:t>
      </w:r>
      <w:r w:rsidRPr="005D0A29">
        <w:rPr>
          <w:rFonts w:eastAsia="Times New Roman" w:cs="Times New Roman"/>
          <w:szCs w:val="24"/>
        </w:rPr>
        <w:t>ρεί ότι τα πνευματικά δικαιώματα ενός δημιουργού, καλλιτέχνη θεμελιώνονται, εκπορεύονται και συναρτώνται από την ίδια την καλλιτεχνική του δημιουργία και από την άλλη, η αντίληψη όλων σας, ανεξαιρέτως, ότι τα πνευματικά δικαιώματα πηγάζουν αποκλειστικά από</w:t>
      </w:r>
      <w:r w:rsidRPr="005D0A29">
        <w:rPr>
          <w:rFonts w:eastAsia="Times New Roman" w:cs="Times New Roman"/>
          <w:szCs w:val="24"/>
        </w:rPr>
        <w:t xml:space="preserve"> την ιδιοκτησία του καλλιτεχνικού έργου. Γι’ αυτό, άλλωστε, και καθόλου τυχαία χρησιμοποιείτε και τον όρο «πνευματική ιδιοκτησία». </w:t>
      </w:r>
    </w:p>
    <w:p w14:paraId="04B1A6E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Ασφαλώς και η διαφορά ανάμεσα σε αυτές τις δύο αντιλήψεις είναι αβυσσαλέα. Η αντίληψη του ΚΚΕ αναφέρεται στο δικαίωμα του δη</w:t>
      </w:r>
      <w:r w:rsidRPr="005D0A29">
        <w:rPr>
          <w:rFonts w:eastAsia="Times New Roman" w:cs="Times New Roman"/>
          <w:szCs w:val="24"/>
        </w:rPr>
        <w:t xml:space="preserve">μιουργού πάνω στο έργο του, στην προστασία του </w:t>
      </w:r>
      <w:r w:rsidRPr="005D0A29">
        <w:rPr>
          <w:rFonts w:eastAsia="Times New Roman" w:cs="Times New Roman"/>
          <w:szCs w:val="24"/>
        </w:rPr>
        <w:lastRenderedPageBreak/>
        <w:t xml:space="preserve">από κάθε είδους προσπάθεια αλλοίωσης της ουσίας και της ποιότητάς του. Κοντολογίς, πρόκειται για αναφαίρετο δικαίωμα που δεν μπορεί να γίνει αντικείμενο οποιασδήποτε εμπορικής συναλλαγής. </w:t>
      </w:r>
    </w:p>
    <w:p w14:paraId="04B1A6E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Η δική σας αντίληψη </w:t>
      </w:r>
      <w:r w:rsidRPr="005D0A29">
        <w:rPr>
          <w:rFonts w:eastAsia="Times New Roman" w:cs="Times New Roman"/>
          <w:szCs w:val="24"/>
        </w:rPr>
        <w:t>μετατρέπει το δικαίωμα σε ατομική ιδιοκτησία. Άρα, αποτελεί αντικείμενο αγοραπωλησίας που αργά ή γρήγορα -έτσι γίνεται- περνά στα χέρια του κεφαλαίου, το οποίο βέβαια και το μεταχειρίζεται ανάλογα με τις τρέχουσες οικονομικές, πολιτικές και ιδεολογικές του</w:t>
      </w:r>
      <w:r w:rsidRPr="005D0A29">
        <w:rPr>
          <w:rFonts w:eastAsia="Times New Roman" w:cs="Times New Roman"/>
          <w:szCs w:val="24"/>
        </w:rPr>
        <w:t xml:space="preserve"> σκοπιμότητες. </w:t>
      </w:r>
    </w:p>
    <w:p w14:paraId="04B1A6E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Αυτό ακριβώς επιδιώκει και η οδηγία της Ευρωπαϊκής Ένωσης και το νομοσχέδιο που την ενσωματώνει. Γι’ αυτό και η κριτική των υπόλοιπων αστικών κομμάτων στο κυβερνητικό νομοσχέδιο, που συμφωνούν απόλυτα με την ουσία και τη στόχευσή του, αναλώ</w:t>
      </w:r>
      <w:r w:rsidRPr="005D0A29">
        <w:rPr>
          <w:rFonts w:eastAsia="Times New Roman" w:cs="Times New Roman"/>
          <w:szCs w:val="24"/>
        </w:rPr>
        <w:t xml:space="preserve">νεται κυρίως σε δευτερεύοντα ζητήματα διαδικαστικού χαρακτήρα. Και ο καυγάς γίνεται και επικεντρώνεται μονάχα για την «αμαρτωλή» «ΑΕΠΙ», που δυσφημεί την «αθώα» επιχειρηματικότητα. </w:t>
      </w:r>
    </w:p>
    <w:p w14:paraId="04B1A6E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Κι, όμως, αυτή η επιχειρηματικότητα που θέλετε να γιγαντώσετε στον χώρο τη</w:t>
      </w:r>
      <w:r w:rsidRPr="005D0A29">
        <w:rPr>
          <w:rFonts w:eastAsia="Times New Roman" w:cs="Times New Roman"/>
          <w:szCs w:val="24"/>
        </w:rPr>
        <w:t>ς τέχνης, αυτή ακριβώς είναι και το πρό</w:t>
      </w:r>
      <w:r w:rsidRPr="005D0A29">
        <w:rPr>
          <w:rFonts w:eastAsia="Times New Roman" w:cs="Times New Roman"/>
          <w:szCs w:val="24"/>
        </w:rPr>
        <w:lastRenderedPageBreak/>
        <w:t>βλημα. Και το παράδειγμα της «ΑΕΠΙ» δείχνει με τον πιο κραυγαλέο τρόπο το πού μπορεί να οδηγήσει αυτή. Και αφήστε, επιτέλους, τις υποκριτικές κορώνες για την «ΑΕΠΙ». Φέρτε τώρα μια νομοθετική ρύθμιση και αφού εξυγιανθ</w:t>
      </w:r>
      <w:r w:rsidRPr="005D0A29">
        <w:rPr>
          <w:rFonts w:eastAsia="Times New Roman" w:cs="Times New Roman"/>
          <w:szCs w:val="24"/>
        </w:rPr>
        <w:t xml:space="preserve">εί η «ΑΕΠΙ», να περάσει στα χέρια των ίδιων των δημιουργών, διατηρώντας τη συνέχειά της, χωρίς απώλειες των οφειλόμενων δικαιωμάτων στους δημιουργούς, χωρίς κατάρρευση του εισπρακτικού της μηχανισμού και χωρίς κινδύνους για τους εργαζόμενους σε αυτήν. </w:t>
      </w:r>
    </w:p>
    <w:p w14:paraId="04B1A6E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Άλλ</w:t>
      </w:r>
      <w:r w:rsidRPr="005D0A29">
        <w:rPr>
          <w:rFonts w:eastAsia="Times New Roman" w:cs="Times New Roman"/>
          <w:szCs w:val="24"/>
        </w:rPr>
        <w:t>α, όμως, έχετε στο μυαλό σας. Και εδώ καλό είναι να μην επαναπαύονται οι δημιουργοί και οι εργαζόμενοι.</w:t>
      </w:r>
    </w:p>
    <w:p w14:paraId="04B1A6E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Τι κάνει, λοιπόν, η οδηγία και το νομοσχέδιο; Πολύ απλά, παρεμβαίνουν για τη δημιουργία μιας ανταγωνιστικής αγοράς πνευματικών δικαιωμάτων που θα οδηγήσ</w:t>
      </w:r>
      <w:r w:rsidRPr="005D0A29">
        <w:rPr>
          <w:rFonts w:eastAsia="Times New Roman" w:cs="Times New Roman"/>
          <w:szCs w:val="24"/>
        </w:rPr>
        <w:t>ει σε μεγαλύτερη συγκέντρωση και συγκεντροποίηση του κεφαλαίου, επιτρέποντας να ιδρυθούν στην επικράτεια της Ευρωπαϊκής Ένωσης πολλές κερδοσκοπικές επιχειρήσεις με αντικείμενο της οικονομικής τους δραστηριότητας τη διαχείριση των πνευματικών και συγγενικών</w:t>
      </w:r>
      <w:r w:rsidRPr="005D0A29">
        <w:rPr>
          <w:rFonts w:eastAsia="Times New Roman" w:cs="Times New Roman"/>
          <w:szCs w:val="24"/>
        </w:rPr>
        <w:t xml:space="preserve"> δικαιωμάτων. Αποτέλεσμα; Το βάθεμα της εμπορευματοποίησης στον χώρο του πολιτισμού. </w:t>
      </w:r>
    </w:p>
    <w:p w14:paraId="04B1A6E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Πώς, όμως, θα γίνει αυτό, όταν είναι γνωστό ότι εδώ και είκοσι χρόνια, εκτός από την κερδοσκοπική «ΑΕΠΙ», υπάρχουν στη χώρα μας και οργανισμοί συλλογικής διαχείρισης πνευ</w:t>
      </w:r>
      <w:r w:rsidRPr="005D0A29">
        <w:rPr>
          <w:rFonts w:eastAsia="Times New Roman" w:cs="Times New Roman"/>
          <w:szCs w:val="24"/>
        </w:rPr>
        <w:t xml:space="preserve">ματικών δικαιωμάτων σε όλο το φάσμα της τέχνης, οι οποίοι λειτουργούν σε συνεταιριστική βάση, με αυτοδιαχείριση και χωρίς οποιαδήποτε κερδοσκοπική λογική; Μιλώ για τους ΟΣΔ, γι’ αυτούς που ιδρύθηκαν από τους ίδιους τους καλλιτέχνες στην προσπάθειά τους να </w:t>
      </w:r>
      <w:r w:rsidRPr="005D0A29">
        <w:rPr>
          <w:rFonts w:eastAsia="Times New Roman" w:cs="Times New Roman"/>
          <w:szCs w:val="24"/>
        </w:rPr>
        <w:t>υπερασπιστούν το έργο τους από τη μονοπωλιακή ασυδοσία που τους δείχνει τα δόντια. Δεν μιλώ, βέβαια, για τις ανεξάρτητες οντότητες διαχείρισης πνευματικών δικαιωμάτων, αυτό το καινούριο φρούτο που προβλέπεται από το νομοσχέδιο, γιατί αυτές είναι ήδη και λε</w:t>
      </w:r>
      <w:r w:rsidRPr="005D0A29">
        <w:rPr>
          <w:rFonts w:eastAsia="Times New Roman" w:cs="Times New Roman"/>
          <w:szCs w:val="24"/>
        </w:rPr>
        <w:t>ιτουργούν ως αμιγώς κερδοσκοπικές, δηλαδή καπιταλιστικές, επιχειρήσεις, διαχειριζόμενες τα πνευματικά και συγγενικά δικαιώματα των καλλιτεχνών-πελατών τους, που εναποθέτουν, βεβαίως, τα συμφέροντα και τις τύχες τους στους κερδοσκόπους.</w:t>
      </w:r>
    </w:p>
    <w:p w14:paraId="04B1A6E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Αυτούς, λοιπόν, τους</w:t>
      </w:r>
      <w:r w:rsidRPr="005D0A29">
        <w:rPr>
          <w:rFonts w:eastAsia="Times New Roman" w:cs="Times New Roman"/>
          <w:szCs w:val="24"/>
        </w:rPr>
        <w:t xml:space="preserve"> ΟΣΔ, τους οργανισμούς συλλογικής διαχείρισης, που επιμένουν ακόμα να λειτουργούν ως μη κερδοσκοπικοί συλλογικοί φορείς διαχείρισης, η οδηγία και το νομοσχέδιό σας τους ωθεί ή στο να αλλάξουν τον χαρακτήρα τους και </w:t>
      </w:r>
      <w:r w:rsidRPr="005D0A29">
        <w:rPr>
          <w:rFonts w:eastAsia="Times New Roman" w:cs="Times New Roman"/>
          <w:szCs w:val="24"/>
        </w:rPr>
        <w:lastRenderedPageBreak/>
        <w:t>να μετατραπούν σε καπιταλιστικές επιχειρή</w:t>
      </w:r>
      <w:r w:rsidRPr="005D0A29">
        <w:rPr>
          <w:rFonts w:eastAsia="Times New Roman" w:cs="Times New Roman"/>
          <w:szCs w:val="24"/>
        </w:rPr>
        <w:t>σεις ή να κλείσουν, για να γίνουν ανταγωνιστικοί. Γι’ αυτό τους ωθείτε να επενδύουν χωρίς όρια τόσο τα έσοδα από τα δικαιώματα, όσο ακόμα και το 50% των αδιανέμητων εσόδων ακόμα και στο Χρηματιστήριο, όταν είναι ακόμη νωπή στη μνήμη η λεηλασία των αποθεματ</w:t>
      </w:r>
      <w:r w:rsidRPr="005D0A29">
        <w:rPr>
          <w:rFonts w:eastAsia="Times New Roman" w:cs="Times New Roman"/>
          <w:szCs w:val="24"/>
        </w:rPr>
        <w:t xml:space="preserve">ικών των ασφαλιστικών ταμείων σ’ αυτό. </w:t>
      </w:r>
    </w:p>
    <w:p w14:paraId="04B1A6E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Γι’ αυτό στρώνετε το έδαφος, για τη συγκρότηση μεγάλων κερδοσκοπικών ΟΣΔ, οι οποίοι μπορεί να έχουν ως μέλη ακόμα και μόνο επιχειρήσεις παραγωγής, ΑΟΔ δηλαδή, αλλά και ισχυρούς οικονομικά καλλιτέχνες που είναι συνδεδ</w:t>
      </w:r>
      <w:r w:rsidRPr="005D0A29">
        <w:rPr>
          <w:rFonts w:eastAsia="Times New Roman" w:cs="Times New Roman"/>
          <w:szCs w:val="24"/>
        </w:rPr>
        <w:t>εμένοι με αυτούς τους παραγωγούς. Γι’ αυτό και εντείνετε τον καπιταλιστικό ανταγωνισμό με τους εισαγόμενους ΟΣΔ και ΑΟΔ που λειτουργούν ήδη σε άλλες χώρες της Ευρωπαϊκής Ένωσης και μπορούν πια να λειτουργήσουν ελεύθερα και στη χώρα μας, παρέχοντας τη δυνατ</w:t>
      </w:r>
      <w:r w:rsidRPr="005D0A29">
        <w:rPr>
          <w:rFonts w:eastAsia="Times New Roman" w:cs="Times New Roman"/>
          <w:szCs w:val="24"/>
        </w:rPr>
        <w:t>ότητα σε έναν καλλιτέχνη να ενταχθεί σε οποιονδήποτε ΟΣΔ ή ΑΟΔ θέλει, ακόμα και αν αυτός ο οργανισμός δεν δραστηριοποιείται στην χώρα μας. Γι’ αυτό με το νομοσχέδιο βάζετε τέτοιες και τόσο μεγάλες προϋποθέσεις στους ΟΣΔ, που θα θελήσουν να διαχειριστούν πν</w:t>
      </w:r>
      <w:r w:rsidRPr="005D0A29">
        <w:rPr>
          <w:rFonts w:eastAsia="Times New Roman" w:cs="Times New Roman"/>
          <w:szCs w:val="24"/>
        </w:rPr>
        <w:t>ευματικά δικαιώματα στο διαδίκτυο, που κυ</w:t>
      </w:r>
      <w:r w:rsidRPr="005D0A29">
        <w:rPr>
          <w:rFonts w:eastAsia="Times New Roman" w:cs="Times New Roman"/>
          <w:szCs w:val="24"/>
        </w:rPr>
        <w:lastRenderedPageBreak/>
        <w:t>ριαρχεί πια, ώστε αναγκαστικά αυτό τους το δικαίωμα να το παραχωρήσουν, θέλοντας και μη σε άλλον, πιο ισχυρό ΟΣΔ, που έχει αυτή τη δυνατότητα. Τέτοιους οργανισμούς, τέτοιους ΟΣΔ δηλαδή, ήδη τους λειτουργούν οι μονοπ</w:t>
      </w:r>
      <w:r w:rsidRPr="005D0A29">
        <w:rPr>
          <w:rFonts w:eastAsia="Times New Roman" w:cs="Times New Roman"/>
          <w:szCs w:val="24"/>
        </w:rPr>
        <w:t xml:space="preserve">ωλιακοί όμιλοι, ελέγχοντας όλο και περισσότερο το τι θα βλέπουμε και το τι θα ακούμε στο διαδίκτυο. </w:t>
      </w:r>
    </w:p>
    <w:p w14:paraId="04B1A6E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Σαν να μην έφταναν όλα αυτά, το νομοσχέδιο και η οδηγία μεροληπτούν απροκάλυπτα υπέρ των ΑΟΔ έναντι των ΟΣΔ. Χαλαρός, όσο γίνεται πιο χαλαρός ο κρατικός έλ</w:t>
      </w:r>
      <w:r w:rsidRPr="005D0A29">
        <w:rPr>
          <w:rFonts w:eastAsia="Times New Roman" w:cs="Times New Roman"/>
          <w:szCs w:val="24"/>
        </w:rPr>
        <w:t>εγχος και «χάδια» οι κυρώσεις για τις ανεξάρτητες οντότητες διαχείρισης, τις καπιταλιστικές δηλαδή επιχειρήσεις, αλλά ασφυκτικός, αμείλικτος ο έλεγχος για τους οργανισμούς συλλογικής διαχείρισης.</w:t>
      </w:r>
    </w:p>
    <w:p w14:paraId="04B1A6E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Για παράδειγμα, καμμία υποχρέωση δεν προβλέπεται για τις ΑΟΔ</w:t>
      </w:r>
      <w:r w:rsidRPr="005D0A29">
        <w:rPr>
          <w:rFonts w:eastAsia="Times New Roman" w:cs="Times New Roman"/>
          <w:szCs w:val="24"/>
        </w:rPr>
        <w:t>, όπως ακόμη και το να δημοσιοποιούν εκθέσεις διαφάνειας για το πώς διαχειρίζονται τα ποσά που παρακρατούν, που δεν είναι και λίγα. Αντίθετα, είναι εξοντωτικά τα πρόστιμα για τους ΟΣΔ, που φτάνουν μέχρι και 200.000 ευρώ και οι κυρώσεις, που φτάνουν μέχρι κ</w:t>
      </w:r>
      <w:r w:rsidRPr="005D0A29">
        <w:rPr>
          <w:rFonts w:eastAsia="Times New Roman" w:cs="Times New Roman"/>
          <w:szCs w:val="24"/>
        </w:rPr>
        <w:t xml:space="preserve">αι την οριστική ανάκληση της ίδιας τους της λειτουργίας. </w:t>
      </w:r>
    </w:p>
    <w:p w14:paraId="04B1A6E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Εδώ, εκτός από τους καλλιτέχνες που θα πέσουν θύματα του καπιταλιστικού ανταγωνισμού, υπάρχουν και αρκετοί εργαζόμενοι στην «ΑΕΠΙ» και τους άλλους οργανισμούς. Ποια θα είναι η τύχη των μισθών τους, </w:t>
      </w:r>
      <w:r w:rsidRPr="005D0A29">
        <w:rPr>
          <w:rFonts w:eastAsia="Times New Roman" w:cs="Times New Roman"/>
          <w:szCs w:val="24"/>
        </w:rPr>
        <w:t>των δικαιωμάτων τους, της ίδιας της εργασίας τους, όταν βάζετε ανώτατο όριο λειτουργικών εξόδων στους ΟΣΔ το 20% των ακαθάριστων εσόδων και μέσα σ’ αυτό το 20% στριμώχνετε, εκτός από τους μισθούς τους και τα υπέρογκα πρόστιμα που νομοθετείτε; Να, γιατί λέμ</w:t>
      </w:r>
      <w:r w:rsidRPr="005D0A29">
        <w:rPr>
          <w:rFonts w:eastAsia="Times New Roman" w:cs="Times New Roman"/>
          <w:szCs w:val="24"/>
        </w:rPr>
        <w:t xml:space="preserve">ε εμείς ότι τα πρόστιμα δεν πρέπει να συνυπολογίζονται στα λειτουργικά έξοδα και ρωτάμε τι θα απογίνουν αυτοί οι εργαζόμενοι σε περίπτωση πτώχευσης ενός ΟΣΔ, σενάριο πολύ πιθανό σε ένα τέτοιο ανταγωνιστικό τοπίο, όταν με βάση και τον νέο Πτωχευτικό Κώδικα </w:t>
      </w:r>
      <w:r w:rsidRPr="005D0A29">
        <w:rPr>
          <w:rFonts w:eastAsia="Times New Roman" w:cs="Times New Roman"/>
          <w:szCs w:val="24"/>
        </w:rPr>
        <w:t xml:space="preserve">που εσείς ψηφίσατε αυτοί οι εργαζόμενοι που θα βρεθούν ξαφνικά στον δρόμο δεν θα έχουν την παραμικρή δυνατότητα να διεκδικήσουν τυχόν δεδουλευμένα και αποζημιώσεις απόλυσης. </w:t>
      </w:r>
    </w:p>
    <w:p w14:paraId="04B1A6E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Σχετικά τώρα με το υπουργικό δικαίωμα να διορίζει επίτροπο, παρεμβαίνοντας ωμά στ</w:t>
      </w:r>
      <w:r w:rsidRPr="005D0A29">
        <w:rPr>
          <w:rFonts w:eastAsia="Times New Roman" w:cs="Times New Roman"/>
          <w:szCs w:val="24"/>
        </w:rPr>
        <w:t xml:space="preserve">η λειτουργία οποιουδήποτε ΟΣΔ και μόνο με την </w:t>
      </w:r>
      <w:proofErr w:type="spellStart"/>
      <w:r w:rsidRPr="005D0A29">
        <w:rPr>
          <w:rFonts w:eastAsia="Times New Roman" w:cs="Times New Roman"/>
          <w:szCs w:val="24"/>
        </w:rPr>
        <w:t>πιθανολόγηση</w:t>
      </w:r>
      <w:proofErr w:type="spellEnd"/>
      <w:r w:rsidRPr="005D0A29">
        <w:rPr>
          <w:rFonts w:eastAsia="Times New Roman" w:cs="Times New Roman"/>
          <w:szCs w:val="24"/>
        </w:rPr>
        <w:t xml:space="preserve"> –προσέξτε, αρκεί και μόνο η </w:t>
      </w:r>
      <w:proofErr w:type="spellStart"/>
      <w:r w:rsidRPr="005D0A29">
        <w:rPr>
          <w:rFonts w:eastAsia="Times New Roman" w:cs="Times New Roman"/>
          <w:szCs w:val="24"/>
        </w:rPr>
        <w:t>πιθανολόγηση</w:t>
      </w:r>
      <w:proofErr w:type="spellEnd"/>
      <w:r w:rsidRPr="005D0A29">
        <w:rPr>
          <w:rFonts w:eastAsia="Times New Roman" w:cs="Times New Roman"/>
          <w:szCs w:val="24"/>
        </w:rPr>
        <w:t>- ότι αυτός ο ΟΣΔ δεν μπορεί να ανταποκριθεί στις ευ</w:t>
      </w:r>
      <w:r w:rsidRPr="005D0A29">
        <w:rPr>
          <w:rFonts w:eastAsia="Times New Roman" w:cs="Times New Roman"/>
          <w:szCs w:val="24"/>
        </w:rPr>
        <w:lastRenderedPageBreak/>
        <w:t>θύνες του, αυτή η νομοθετική ρύθμιση στην πραγματικότητα αποκαλύπτει το εξής: Αλήθεια, τι θα τον χρειάζον</w:t>
      </w:r>
      <w:r w:rsidRPr="005D0A29">
        <w:rPr>
          <w:rFonts w:eastAsia="Times New Roman" w:cs="Times New Roman"/>
          <w:szCs w:val="24"/>
        </w:rPr>
        <w:t>ταν τον επίτροπο οι οργανισμοί συλλογικής διαχείρισης, εάν τους βλέπατε ως απλούς συλλογικούς διαχειριστικούς και μη κερδοσκοπικούς οργανισμούς; Πώς είναι δυνατόν να πτωχεύσουν τέτοιοι ΟΣΔ, εάν απλά εισπράττουν έσοδα για λογαριασμό των μελών τους; Θα αρκού</w:t>
      </w:r>
      <w:r w:rsidRPr="005D0A29">
        <w:rPr>
          <w:rFonts w:eastAsia="Times New Roman" w:cs="Times New Roman"/>
          <w:szCs w:val="24"/>
        </w:rPr>
        <w:t>σε εδώ ίσως μια απλή απαγόρευση κερδοσκοπικής λειτουργίας των ΟΣΔ. Δεν τους βλέπετε όμως έτσι, αλλά σαν καπιταλιστικές επιχειρήσεις, σαν ΑΟΔ δηλαδή και γι’ αυτό προβλέπετε και τον διορισμό επιτρόπου. Την ίδια στιγμή δεν περνά καθόλου απαρατήρητη η διάταξη,</w:t>
      </w:r>
      <w:r w:rsidRPr="005D0A29">
        <w:rPr>
          <w:rFonts w:eastAsia="Times New Roman" w:cs="Times New Roman"/>
          <w:szCs w:val="24"/>
        </w:rPr>
        <w:t xml:space="preserve"> σύμφωνα με την οποία στους δικαιούχους δημιουργούς των εσόδων από ηλεκτρονικούς υπολογιστές, </w:t>
      </w:r>
      <w:r w:rsidRPr="005D0A29">
        <w:rPr>
          <w:rFonts w:eastAsia="Times New Roman" w:cs="Times New Roman"/>
          <w:szCs w:val="24"/>
          <w:lang w:val="en-US"/>
        </w:rPr>
        <w:t>tablets</w:t>
      </w:r>
      <w:r w:rsidRPr="005D0A29">
        <w:rPr>
          <w:rFonts w:eastAsia="Times New Roman" w:cs="Times New Roman"/>
          <w:szCs w:val="24"/>
        </w:rPr>
        <w:t xml:space="preserve"> και </w:t>
      </w:r>
      <w:r w:rsidRPr="005D0A29">
        <w:rPr>
          <w:rFonts w:eastAsia="Times New Roman" w:cs="Times New Roman"/>
          <w:szCs w:val="24"/>
          <w:lang w:val="en-US"/>
        </w:rPr>
        <w:t>smartphones</w:t>
      </w:r>
      <w:r w:rsidRPr="005D0A29">
        <w:rPr>
          <w:rFonts w:eastAsia="Times New Roman" w:cs="Times New Roman"/>
          <w:szCs w:val="24"/>
        </w:rPr>
        <w:t xml:space="preserve"> συμπεριλαμβάνετε και τους επιχειρηματίες εκδότες καλλιτεχνικών έργων.</w:t>
      </w:r>
    </w:p>
    <w:p w14:paraId="04B1A6E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Αλήθεια, τι σχέση έχουν αυτοί με την καλλιτεχνική δημιουργία; Όσο γι</w:t>
      </w:r>
      <w:r w:rsidRPr="005D0A29">
        <w:rPr>
          <w:rFonts w:eastAsia="Times New Roman" w:cs="Times New Roman"/>
          <w:szCs w:val="24"/>
        </w:rPr>
        <w:t>α τις βιβλιοθήκες, δημόσιες και πανεπιστημιακές, αν θέλουμε πραγματικά να λειτουργούν ως τέτοιες, δεν είναι δυνατόν να δεχτούμε στην αξιοποίησή τους από τους ενδιαφερόμενους να επιβάλλεται το οποιοδήποτε κόστος.</w:t>
      </w:r>
    </w:p>
    <w:p w14:paraId="04B1A6E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Η </w:t>
      </w:r>
      <w:proofErr w:type="spellStart"/>
      <w:r w:rsidRPr="005D0A29">
        <w:rPr>
          <w:rFonts w:eastAsia="Times New Roman" w:cs="Times New Roman"/>
          <w:szCs w:val="24"/>
        </w:rPr>
        <w:t>ταξικότητα</w:t>
      </w:r>
      <w:proofErr w:type="spellEnd"/>
      <w:r w:rsidRPr="005D0A29">
        <w:rPr>
          <w:rFonts w:eastAsia="Times New Roman" w:cs="Times New Roman"/>
          <w:szCs w:val="24"/>
        </w:rPr>
        <w:t xml:space="preserve"> της πολιτικής σας αποτυπώνεται </w:t>
      </w:r>
      <w:r w:rsidRPr="005D0A29">
        <w:rPr>
          <w:rFonts w:eastAsia="Times New Roman" w:cs="Times New Roman"/>
          <w:szCs w:val="24"/>
        </w:rPr>
        <w:t>και στις λοιπές διατάξεις του νομοσχεδίου. Υπάρχει μια πανσπερμία κυριολεκτικά διατάξεων. Αντί να στηρίξετε την Κρατική Σχολή Ορχηστρικής Τέχνης και τη λειτουργία της αποκλειστικά από τον κρατικό προϋπολογισμό, εσείς εμπορευματοποιείτε τις σπουδές της, την</w:t>
      </w:r>
      <w:r w:rsidRPr="005D0A29">
        <w:rPr>
          <w:rFonts w:eastAsia="Times New Roman" w:cs="Times New Roman"/>
          <w:szCs w:val="24"/>
        </w:rPr>
        <w:t xml:space="preserve"> ωθείτε στην επιχειρηματικότητα -αυτήν την επιχειρηματικότητα την σκέφτεστε παντού και για τα πάντα- και τη σέρνετε στα πόδια των χορηγών. </w:t>
      </w:r>
    </w:p>
    <w:p w14:paraId="04B1A6F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Σε ό,τι αφορά το Μέγαρο Μουσικής Θεσσαλονίκης και παρά τα όσα ευφάνταστα ακούστηκαν χθες στη Βουλή από βουλευτή του </w:t>
      </w:r>
      <w:r w:rsidRPr="005D0A29">
        <w:rPr>
          <w:rFonts w:eastAsia="Times New Roman" w:cs="Times New Roman"/>
          <w:szCs w:val="24"/>
        </w:rPr>
        <w:t>ΣΥΡΙΖΑ, ότι τάχα ανοίγει τις πύλες του στον λαό, η αλήθεια είναι ότι όχι μόνο εξακολουθεί να είναι απροσπέλαστο και αποξενωμένο για τα πλατιά λαϊκά στρώματα της πόλης –και πώς να μην είναι, όταν ένα εισιτήριο κοστίζει 50 ευρώ ή το κόστος ενοικίασης του Μεγ</w:t>
      </w:r>
      <w:r w:rsidRPr="005D0A29">
        <w:rPr>
          <w:rFonts w:eastAsia="Times New Roman" w:cs="Times New Roman"/>
          <w:szCs w:val="24"/>
        </w:rPr>
        <w:t>άρου είναι εξωπραγματικό κυριολεκτικά για τους λαϊκούς φορείς της πόλης- αλλά επιδιώκεται με αυτό το άρθρο να ανοίξει για τα καλά αυτό το Μέγαρο Μουσικής Θεσσαλονίκης για τις ΜΚΟ -κοινωνία των πολιτών το λέτε, αλλά εμείς σας καταλαβαίνουμε- ενισχύοντας παρ</w:t>
      </w:r>
      <w:r w:rsidRPr="005D0A29">
        <w:rPr>
          <w:rFonts w:eastAsia="Times New Roman" w:cs="Times New Roman"/>
          <w:szCs w:val="24"/>
        </w:rPr>
        <w:t xml:space="preserve">απέρα ακόμα περισσότερο την επιχειρηματική του λειτουργία. </w:t>
      </w:r>
    </w:p>
    <w:p w14:paraId="04B1A6F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Συμπερασματικά, ούτε η οδηγία ούτε το νομοσχέδιο προστατεύουν τα πνευματικά και συγγενικά δικαιώματα των δημιουργών-καλλιτεχνών. Αντίθετα, αποτελούν μεγάλο βήμα για την καπιταλιστική απαλλοτρίωση </w:t>
      </w:r>
      <w:r w:rsidRPr="005D0A29">
        <w:rPr>
          <w:rFonts w:eastAsia="Times New Roman" w:cs="Times New Roman"/>
          <w:szCs w:val="24"/>
        </w:rPr>
        <w:t>και είναι κίνδυνος για κάθε πνευματικό πολιτιστικό αγαθό, όπως –και ας μην το υποτιμήσουμε αυτό- είναι κίνδυνος-θάνατος και για την ίδια την πολιτιστική μας κληρονομιά και την πρόσβαση του λαού μας σ’ αυτήν. Ήταν χαρακτηριστική η κραυγή αγωνίας χθες στην ε</w:t>
      </w:r>
      <w:r w:rsidRPr="005D0A29">
        <w:rPr>
          <w:rFonts w:eastAsia="Times New Roman" w:cs="Times New Roman"/>
          <w:szCs w:val="24"/>
        </w:rPr>
        <w:t>πιτροπή των Ελλήνων μουσικών δημιουργών.</w:t>
      </w:r>
    </w:p>
    <w:p w14:paraId="04B1A6F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Για όλους, βεβαίως, τους παραπάνω λόγους είμαστε αντίθετοι ως ΚΚΕ με το νομοσχέδιο. Εμείς, το ΚΚΕ, εντάσσουμε το θέμα των πνευματικών και συγγενικών δικαιωμάτων στον αγώνα για την κατάργηση των καπιταλιστικών σχέσεω</w:t>
      </w:r>
      <w:r w:rsidRPr="005D0A29">
        <w:rPr>
          <w:rFonts w:eastAsia="Times New Roman" w:cs="Times New Roman"/>
          <w:szCs w:val="24"/>
        </w:rPr>
        <w:t xml:space="preserve">ν παραγωγής, της οικονομικής και πνευματικής εκμετάλλευσης των λαϊκών στρωμάτων. </w:t>
      </w:r>
    </w:p>
    <w:p w14:paraId="04B1A6F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εργατική εξουσία στόχο έχει να καταργήσει την ουσία αυτής της βαθιάς ταξικής πολιτιστικής πολιτικής, ακυρώνοντας την οικονομικής της βάση, δηλαδή την καπιταλιστική ιδιοκτησ</w:t>
      </w:r>
      <w:r w:rsidRPr="005D0A29">
        <w:rPr>
          <w:rFonts w:eastAsia="Times New Roman" w:cs="Times New Roman"/>
          <w:szCs w:val="24"/>
        </w:rPr>
        <w:t xml:space="preserve">ία στα μέσα παραγωγής και διάδοσης της τέχνης. Μόνο με αυτόν </w:t>
      </w:r>
      <w:r w:rsidRPr="005D0A29">
        <w:rPr>
          <w:rFonts w:eastAsia="Times New Roman" w:cs="Times New Roman"/>
          <w:szCs w:val="24"/>
        </w:rPr>
        <w:lastRenderedPageBreak/>
        <w:t>τον τρόπο και κανέναν άλλον εξασφαλίζεται και η θεμελιακή προϋπόθεση για να μπορεί ο καλλιτέχνης να δημιουργεί πραγματικά ελεύθερα, χωρίς τις μεσολαβήσεις των κάθε είδους «παραγωγών» και προαγωγώ</w:t>
      </w:r>
      <w:r w:rsidRPr="005D0A29">
        <w:rPr>
          <w:rFonts w:eastAsia="Times New Roman" w:cs="Times New Roman"/>
          <w:szCs w:val="24"/>
        </w:rPr>
        <w:t xml:space="preserve">ν με ή χωρίς εισαγωγικά. Ελεύθερα, υπό έναν και μόνο όρο: Το έργο του να ψυχαγωγεί, να εξυψώνει το διανοητικό, συναισθηματικό, αισθητικό κόσμο των ανθρώπων, αντί ευχάριστα να τους αποκοιμίζει και να τους χειραγωγεί. </w:t>
      </w:r>
    </w:p>
    <w:p w14:paraId="04B1A6F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Στο πλαίσιο, λοιπόν, αυτής της εργατική</w:t>
      </w:r>
      <w:r w:rsidRPr="005D0A29">
        <w:rPr>
          <w:rFonts w:eastAsia="Times New Roman" w:cs="Times New Roman"/>
          <w:szCs w:val="24"/>
        </w:rPr>
        <w:t xml:space="preserve">ς εξουσίας όλοι οι δημιουργοί-καλλιτέχνες θα είναι απαλλαγμένοι από τις βιοποριστικές έγνοιες, αφού θα τους εξασφαλίζονται, όπως και σε όλους, σταθερή εργασία και μισθός και οι διαχειριστικοί μηχανισμοί αυτού του είδους θα αχρηστεύουν, δεν θα χρειάζονται, </w:t>
      </w:r>
      <w:r w:rsidRPr="005D0A29">
        <w:rPr>
          <w:rFonts w:eastAsia="Times New Roman" w:cs="Times New Roman"/>
          <w:szCs w:val="24"/>
        </w:rPr>
        <w:t xml:space="preserve">αφού η έννοια του αναφαίρετου πνευματικού δικαιώματος θα εξαγνιστεί από τους κερδοσκοπικούς σκοπούς και θα δικαιωθεί πραγματικά, αποκτώντας το πραγματικό ηθικό και μόνο ηθικό νόημά της. </w:t>
      </w:r>
    </w:p>
    <w:p w14:paraId="04B1A6F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Στις σημερινές, όμως, συνθήκες που οι καλλιτέχνες προσπαθούν να επιβι</w:t>
      </w:r>
      <w:r w:rsidRPr="005D0A29">
        <w:rPr>
          <w:rFonts w:eastAsia="Times New Roman" w:cs="Times New Roman"/>
          <w:szCs w:val="24"/>
        </w:rPr>
        <w:t>ώσουν με όρους αποτρεπτικούς για την καλλιτεχνική δημιουργία πιστεύουμε ότι οι καλλιτέχνες, ενταγμένοι στον αντιμονοπωλιακό, αντικαπιταλιστικό αγώνα, μπορούν να α</w:t>
      </w:r>
      <w:r w:rsidRPr="005D0A29">
        <w:rPr>
          <w:rFonts w:eastAsia="Times New Roman" w:cs="Times New Roman"/>
          <w:szCs w:val="24"/>
        </w:rPr>
        <w:lastRenderedPageBreak/>
        <w:t>ποκτήσουν μία πρώτη ασπίδα των δικαιωμάτων τους, απορρίπτοντας καταρχάς την καταστροφική για α</w:t>
      </w:r>
      <w:r w:rsidRPr="005D0A29">
        <w:rPr>
          <w:rFonts w:eastAsia="Times New Roman" w:cs="Times New Roman"/>
          <w:szCs w:val="24"/>
        </w:rPr>
        <w:t xml:space="preserve">υτούς οδηγία και αρνούμενοι τη </w:t>
      </w:r>
      <w:proofErr w:type="spellStart"/>
      <w:r w:rsidRPr="005D0A29">
        <w:rPr>
          <w:rFonts w:eastAsia="Times New Roman" w:cs="Times New Roman"/>
          <w:szCs w:val="24"/>
        </w:rPr>
        <w:t>συστράτευσή</w:t>
      </w:r>
      <w:proofErr w:type="spellEnd"/>
      <w:r w:rsidRPr="005D0A29">
        <w:rPr>
          <w:rFonts w:eastAsia="Times New Roman" w:cs="Times New Roman"/>
          <w:szCs w:val="24"/>
        </w:rPr>
        <w:t xml:space="preserve"> τους με τους εκμεταλλευτές της δημιουργίας τους. </w:t>
      </w:r>
    </w:p>
    <w:p w14:paraId="04B1A6F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Κριτήριό τους να μην είναι μόνο η κατάσταση στην «ΑΕΠΙ», γιατί η ευρωπαϊκή οδηγία ανοίγει διάπλατα τον δρόμο για την ίδρυση πολλών «ΑΕΠΙ» και σε όλους τους χώρους,</w:t>
      </w:r>
      <w:r w:rsidRPr="005D0A29">
        <w:rPr>
          <w:rFonts w:eastAsia="Times New Roman" w:cs="Times New Roman"/>
          <w:szCs w:val="24"/>
        </w:rPr>
        <w:t xml:space="preserve"> αλλά μαζί με τον λαό να πουν «όχι» στους κερδοσκοπικούς ΟΣΔ, να αντιταχθούν αποφασιστικά στην ίδρυση των ανεξαρτήτων οντοτήτων διαχείρισης και να διεκδικήσουν έναν και μη κερδοσκοπικό ΟΣΔ για κάθε κλάδο καλλιτεχνικών δικαιωμάτων και την υποχρεωτική μετατρ</w:t>
      </w:r>
      <w:r w:rsidRPr="005D0A29">
        <w:rPr>
          <w:rFonts w:eastAsia="Times New Roman" w:cs="Times New Roman"/>
          <w:szCs w:val="24"/>
        </w:rPr>
        <w:t xml:space="preserve">οπή βέβαια της «ΑΕΠΙ», του μοναδικού μέχρι σήμερα κερδοσκοπικού οργανισμού στην Ελλάδα, σε ΟΣΔ. </w:t>
      </w:r>
    </w:p>
    <w:p w14:paraId="04B1A6F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(Στο σημείο αυτό κτυπάει το κουδούνι λήξεως του χρόνου του κυρίου Βουλευτή)</w:t>
      </w:r>
    </w:p>
    <w:p w14:paraId="04B1A6F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(Αναστάσιος Κουράκης):</w:t>
      </w:r>
      <w:r w:rsidRPr="005D0A29">
        <w:rPr>
          <w:rFonts w:eastAsia="Times New Roman" w:cs="Times New Roman"/>
          <w:szCs w:val="24"/>
        </w:rPr>
        <w:t xml:space="preserve"> Ολοκληρώστε, παρακαλώ.</w:t>
      </w:r>
    </w:p>
    <w:p w14:paraId="04B1A6F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ΙΩΑΝΝΗΣ ΔΕΛΗΣ: </w:t>
      </w:r>
      <w:r w:rsidRPr="005D0A29">
        <w:rPr>
          <w:rFonts w:eastAsia="Times New Roman" w:cs="Times New Roman"/>
          <w:szCs w:val="24"/>
        </w:rPr>
        <w:t>Ολοκληρώνω,</w:t>
      </w:r>
      <w:r w:rsidRPr="005D0A29">
        <w:rPr>
          <w:rFonts w:eastAsia="Times New Roman" w:cs="Times New Roman"/>
          <w:szCs w:val="24"/>
        </w:rPr>
        <w:t xml:space="preserve"> κύριε Πρόεδρε. Θα χρειαστώ μισό λεπτό ακόμα.</w:t>
      </w:r>
    </w:p>
    <w:p w14:paraId="04B1A6F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Να αποκλειστούν ως μη δικαιούχοι από το πνευματικό δικαίωμα των καλλιτεχνών, δημιουργών, ερμηνευτών, εκτελεστών όλοι οι επιχειρηματίες εκμεταλλευτές τους, που είναι αμέτοχοι σ’ αυτή καθαυτή την καλλιτεχνική δημ</w:t>
      </w:r>
      <w:r w:rsidRPr="005D0A29">
        <w:rPr>
          <w:rFonts w:eastAsia="Times New Roman" w:cs="Times New Roman"/>
          <w:szCs w:val="24"/>
        </w:rPr>
        <w:t xml:space="preserve">ιουργία και δεν έχουν απολύτως καμία σχέση με αυτή. </w:t>
      </w:r>
    </w:p>
    <w:p w14:paraId="04B1A6F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Ο Οργανισμός Πνευματικής Ιδιοκτησίας να μετατραπεί σε νομικό πρόσωπο δημοσίου δικαίου. Δεν μπορεί ένας φορέας ιδιωτικού δικαίου να ασκεί έλεγχο και να έχει δικαίωμα εισήγησης επιβολής ποινών. Βασικός του στόχος πρέπει να είναι η εποπτεία και η στήριξη των </w:t>
      </w:r>
      <w:r w:rsidRPr="005D0A29">
        <w:rPr>
          <w:rFonts w:eastAsia="Times New Roman" w:cs="Times New Roman"/>
          <w:szCs w:val="24"/>
        </w:rPr>
        <w:t xml:space="preserve">ΟΣΔ στον αγώνα τους για την προστασία και τη διαχείριση των πνευματικών και συγγενικών δικαιωμάτων των καλλιτεχνών. </w:t>
      </w:r>
    </w:p>
    <w:p w14:paraId="04B1A6F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Να προβλεφθούν κριτήρια, όσο το δυνατόν αντικειμενικά, ώστε οι αμοιβές των καλλιτεχνών από τη δημόσια εκτέλεση ή χρήση των έργων τους να εί</w:t>
      </w:r>
      <w:r w:rsidRPr="005D0A29">
        <w:rPr>
          <w:rFonts w:eastAsia="Times New Roman" w:cs="Times New Roman"/>
          <w:szCs w:val="24"/>
        </w:rPr>
        <w:t xml:space="preserve">ναι ικανοποιητικές και από την άλλη, να διευκολύνουν τη συνεργασία με τους χρήστες με βάση την αναλογική χρήση των κριτηρίων. Να διευκολυνθούν οι χρήστες μικρής οικονομικής επιφάνειας, οι αυτοαπασχολούμενοι, που με δυσκολία κατορθώνουν να επιβιώνουν. Άλλο </w:t>
      </w:r>
      <w:r w:rsidRPr="005D0A29">
        <w:rPr>
          <w:rFonts w:eastAsia="Times New Roman" w:cs="Times New Roman"/>
          <w:szCs w:val="24"/>
        </w:rPr>
        <w:t xml:space="preserve">ένα καφενείο στο χωριό και άλλο ένα μεγάλο τηλεοπτικό κανάλι ή ένα μεγάλο </w:t>
      </w:r>
      <w:r w:rsidRPr="005D0A29">
        <w:rPr>
          <w:rFonts w:eastAsia="Times New Roman" w:cs="Times New Roman"/>
          <w:szCs w:val="24"/>
        </w:rPr>
        <w:lastRenderedPageBreak/>
        <w:t xml:space="preserve">κλαμπ εκατοντάδων θαμώνων. Πρέπει, επιτέλους, κάποια στιγμή να ληφθούν και μέτρα, ώστε να υποχρεώνονται όλοι οι μεγαλοεπιχειρηματίες χρήστες, όπως οι ξενοδοχειακοί όμιλοι, τα κέντρα </w:t>
      </w:r>
      <w:r w:rsidRPr="005D0A29">
        <w:rPr>
          <w:rFonts w:eastAsia="Times New Roman" w:cs="Times New Roman"/>
          <w:szCs w:val="24"/>
        </w:rPr>
        <w:t xml:space="preserve">διασκέδασης, να καταβάλλουν τα καθορισμένα ποσοστά αμοιβής των καλλιτεχνών που αρνούνται σήμερα να τα καταβάλουν. </w:t>
      </w:r>
    </w:p>
    <w:p w14:paraId="04B1A6F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Κυρίες και κύριοι Βουλευτές, η ίδια η ζωή, η ίδια η ιστορία της τέχνης, δείχνει ότι η τέχνη γονιμοποιείται και ο καλλιτέχνης ολοκληρώνεται, ό</w:t>
      </w:r>
      <w:r w:rsidRPr="005D0A29">
        <w:rPr>
          <w:rFonts w:eastAsia="Times New Roman" w:cs="Times New Roman"/>
          <w:szCs w:val="24"/>
        </w:rPr>
        <w:t xml:space="preserve">ταν συναντά και εκφράζει τον λαό, τις ανάγκες του και τους αγώνες του. </w:t>
      </w:r>
    </w:p>
    <w:p w14:paraId="04B1A6FE"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Στους σημερινούς ταξικούς αγώνες, λοιπόν, οι καλλιτέχνες έχουν χρέος να συμβάλλουν και με το όπλο της τέχνης τους. </w:t>
      </w:r>
    </w:p>
    <w:p w14:paraId="04B1A6FF"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Ευχαριστώ.</w:t>
      </w:r>
    </w:p>
    <w:p w14:paraId="04B1A700"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b/>
          <w:bCs/>
          <w:shd w:val="clear" w:color="auto" w:fill="FFFFFF"/>
        </w:rPr>
        <w:t xml:space="preserve">ΠΡΟΕΔΡΕΥΩΝ (Αναστάσιος Κουράκης): </w:t>
      </w:r>
      <w:r w:rsidRPr="005D0A29">
        <w:rPr>
          <w:rFonts w:eastAsia="Times New Roman" w:cs="Times New Roman"/>
          <w:bCs/>
          <w:shd w:val="clear" w:color="auto" w:fill="FFFFFF"/>
        </w:rPr>
        <w:t>Ευχαριστούμε τον κ. Δελ</w:t>
      </w:r>
      <w:r w:rsidRPr="005D0A29">
        <w:rPr>
          <w:rFonts w:eastAsia="Times New Roman" w:cs="Times New Roman"/>
          <w:bCs/>
          <w:shd w:val="clear" w:color="auto" w:fill="FFFFFF"/>
        </w:rPr>
        <w:t xml:space="preserve">ή, ειδικό αγορητή του Κομουνιστικού Κόμματος Ελλάδας. </w:t>
      </w:r>
    </w:p>
    <w:p w14:paraId="04B1A701"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Προχωρούμε με τον ειδικό αγορητή των Ανεξάρτητων Ελλήνων κ. Γιώργο Λαζαρίδη για δώδεκα λεπτά. </w:t>
      </w:r>
    </w:p>
    <w:p w14:paraId="04B1A702"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
          <w:bCs/>
          <w:shd w:val="clear" w:color="auto" w:fill="FFFFFF"/>
        </w:rPr>
        <w:t xml:space="preserve">ΓΕΩΡΓΙΟΣ ΛΑΖΑΡΙΔΗΣ: </w:t>
      </w:r>
      <w:r w:rsidRPr="005D0A29">
        <w:rPr>
          <w:rFonts w:eastAsia="Times New Roman" w:cs="Times New Roman"/>
          <w:bCs/>
          <w:shd w:val="clear" w:color="auto" w:fill="FFFFFF"/>
        </w:rPr>
        <w:t>Σας ευχαριστώ, κύριε Πρόεδρε.</w:t>
      </w:r>
    </w:p>
    <w:p w14:paraId="04B1A703"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bCs/>
          <w:shd w:val="clear" w:color="auto" w:fill="FFFFFF"/>
        </w:rPr>
        <w:lastRenderedPageBreak/>
        <w:t>Κυρίες και κύριοι συνάδελφοι</w:t>
      </w:r>
      <w:r w:rsidRPr="005D0A29">
        <w:rPr>
          <w:rFonts w:eastAsia="Times New Roman" w:cs="Times New Roman"/>
          <w:bCs/>
          <w:shd w:val="clear" w:color="auto" w:fill="FFFFFF"/>
        </w:rPr>
        <w:t>, συζητούμε σήμερα για ένα σ</w:t>
      </w:r>
      <w:r w:rsidRPr="005D0A29">
        <w:rPr>
          <w:rFonts w:eastAsia="Times New Roman" w:cs="Times New Roman"/>
          <w:bCs/>
          <w:shd w:val="clear" w:color="auto" w:fill="FFFFFF"/>
        </w:rPr>
        <w:t xml:space="preserve">χέδιο νόμου, μία νομοθετική πρωτοβουλία του αρμόδιου Υπουργείου Πολιτισμού για τη συλλογική διαχείριση δικαιωμάτων πνευματικής ιδιοκτησίας και συγγενικών δικαιωμάτων. </w:t>
      </w:r>
    </w:p>
    <w:p w14:paraId="04B1A704"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Ο ανοιχτός διάλογος που διεξήχθη χθες ήταν πολύ εποικοδομητικός, καθώς μέσα από αυτόν ετ</w:t>
      </w:r>
      <w:r w:rsidRPr="005D0A29">
        <w:rPr>
          <w:rFonts w:eastAsia="Times New Roman" w:cs="Times New Roman"/>
          <w:bCs/>
          <w:shd w:val="clear" w:color="auto" w:fill="FFFFFF"/>
        </w:rPr>
        <w:t xml:space="preserve">έθησαν από διαφορετικές πλευρές παρατηρήσεις και προτάσεις, οι οποίες εν τέλει ενσωματώθηκαν στο νομοσχέδιο και όλα αυτά μεταξύ ανθρώπων καλλιτεχνών και επαγγελματιών, συγγενών με τον χώρο. </w:t>
      </w:r>
    </w:p>
    <w:p w14:paraId="04B1A705"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Η οδηγία της Ευρωπαϊκής </w:t>
      </w:r>
      <w:r w:rsidRPr="005D0A29">
        <w:rPr>
          <w:rFonts w:eastAsia="Times New Roman"/>
          <w:bCs/>
          <w:shd w:val="clear" w:color="auto" w:fill="FFFFFF"/>
        </w:rPr>
        <w:t>Έ</w:t>
      </w:r>
      <w:r w:rsidRPr="005D0A29">
        <w:rPr>
          <w:rFonts w:eastAsia="Times New Roman" w:cs="Times New Roman"/>
          <w:bCs/>
          <w:shd w:val="clear" w:color="auto" w:fill="FFFFFF"/>
        </w:rPr>
        <w:t>νωσης για τη συλλογική διαχείριση ήταν γ</w:t>
      </w:r>
      <w:r w:rsidRPr="005D0A29">
        <w:rPr>
          <w:rFonts w:eastAsia="Times New Roman" w:cs="Times New Roman"/>
          <w:bCs/>
          <w:shd w:val="clear" w:color="auto" w:fill="FFFFFF"/>
        </w:rPr>
        <w:t>ια τη χώρα μας ευκαιρία ή καλύτερα η αφορμή για να μπει μία τάξη και να αποκτήσουμε ένα ρυθμιστικό πλαίσιο, το οποίο θα επιβάλλει διαφάνεια, λογοδοσία και συμμετοχή των δημιουργών στους οργανισμούς συλλογικής διαχείρισης, κάτι το οποίο εξασφαλίζεται σήμερα</w:t>
      </w:r>
      <w:r w:rsidRPr="005D0A29">
        <w:rPr>
          <w:rFonts w:eastAsia="Times New Roman" w:cs="Times New Roman"/>
          <w:bCs/>
          <w:shd w:val="clear" w:color="auto" w:fill="FFFFFF"/>
        </w:rPr>
        <w:t xml:space="preserve">. </w:t>
      </w:r>
    </w:p>
    <w:p w14:paraId="04B1A706"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Το νομοσχέδιο βάζει μετά από δεκαετίες τάξη στο τοπίο των πνευματικών δικαιωμάτων, εξασφαλίζει διαφάνεια, λογοδοσία και έλεγχο των οργανισμών συλλογικής διαχείρισης, εναρμονίζει τους κανόνες διαφάνειας και ελέγχου στους ανώνυμους οργανισμούς διαχείρισης</w:t>
      </w:r>
      <w:r w:rsidRPr="005D0A29">
        <w:rPr>
          <w:rFonts w:eastAsia="Times New Roman" w:cs="Times New Roman"/>
          <w:bCs/>
          <w:shd w:val="clear" w:color="auto" w:fill="FFFFFF"/>
        </w:rPr>
        <w:t xml:space="preserve"> και ενισχύει τον </w:t>
      </w:r>
      <w:r w:rsidRPr="005D0A29">
        <w:rPr>
          <w:rFonts w:eastAsia="Times New Roman"/>
          <w:bCs/>
          <w:shd w:val="clear" w:color="auto" w:fill="FFFFFF"/>
        </w:rPr>
        <w:t>έ</w:t>
      </w:r>
      <w:r w:rsidRPr="005D0A29">
        <w:rPr>
          <w:rFonts w:eastAsia="Times New Roman" w:cs="Times New Roman"/>
          <w:bCs/>
          <w:shd w:val="clear" w:color="auto" w:fill="FFFFFF"/>
        </w:rPr>
        <w:t xml:space="preserve">λεγχο από τους ίδιους </w:t>
      </w:r>
      <w:r w:rsidRPr="005D0A29">
        <w:rPr>
          <w:rFonts w:eastAsia="Times New Roman" w:cs="Times New Roman"/>
          <w:bCs/>
          <w:shd w:val="clear" w:color="auto" w:fill="FFFFFF"/>
        </w:rPr>
        <w:lastRenderedPageBreak/>
        <w:t xml:space="preserve">τους δημιουργούς, ενισχύοντας τις αρμοδιότητες των συλλογικών οργάνων και του </w:t>
      </w:r>
      <w:r w:rsidRPr="005D0A29">
        <w:rPr>
          <w:rFonts w:eastAsia="Times New Roman"/>
          <w:bCs/>
          <w:shd w:val="clear" w:color="auto" w:fill="FFFFFF"/>
        </w:rPr>
        <w:t>Ε</w:t>
      </w:r>
      <w:r w:rsidRPr="005D0A29">
        <w:rPr>
          <w:rFonts w:eastAsia="Times New Roman" w:cs="Times New Roman"/>
          <w:bCs/>
          <w:shd w:val="clear" w:color="auto" w:fill="FFFFFF"/>
        </w:rPr>
        <w:t xml:space="preserve">ποπτικού Συμβουλίου, πάγια αιτήματα η μη υλοποίηση των οποίων είχε οδηγήσει τον καλλιτεχνικό χώρο σε αδιέξοδο. </w:t>
      </w:r>
    </w:p>
    <w:p w14:paraId="04B1A707"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Η ιδιαιτερότητα του χώρο</w:t>
      </w:r>
      <w:r w:rsidRPr="005D0A29">
        <w:rPr>
          <w:rFonts w:eastAsia="Times New Roman" w:cs="Times New Roman"/>
          <w:bCs/>
          <w:shd w:val="clear" w:color="auto" w:fill="FFFFFF"/>
        </w:rPr>
        <w:t xml:space="preserve">υ, η συνύπαρξη διαφόρων επαγγελματιών και ερασιτεχνών καλλιτεχνών σε μια κατηγορία ορίζει ξεκάθαρα και τον μεγάλο βαθμό δυσκολίας πάνω στον οποίο έπρεπε να εργαστούν όλες οι πλευρές, που τελικώς και μέσα από μία μακρά </w:t>
      </w:r>
      <w:r w:rsidRPr="005D0A29">
        <w:rPr>
          <w:rFonts w:eastAsia="Times New Roman"/>
          <w:bCs/>
          <w:shd w:val="clear" w:color="auto" w:fill="FFFFFF"/>
        </w:rPr>
        <w:t>διαδικασία</w:t>
      </w:r>
      <w:r w:rsidRPr="005D0A29">
        <w:rPr>
          <w:rFonts w:eastAsia="Times New Roman" w:cs="Times New Roman"/>
          <w:bCs/>
          <w:shd w:val="clear" w:color="auto" w:fill="FFFFFF"/>
        </w:rPr>
        <w:t xml:space="preserve"> και ουσιαστική ανταλλαγή απ</w:t>
      </w:r>
      <w:r w:rsidRPr="005D0A29">
        <w:rPr>
          <w:rFonts w:eastAsia="Times New Roman" w:cs="Times New Roman"/>
          <w:bCs/>
          <w:shd w:val="clear" w:color="auto" w:fill="FFFFFF"/>
        </w:rPr>
        <w:t xml:space="preserve">όψεων, οδηγηθήκαμε σε αυτές τις ρυθμίσεις, οι οποίες μας φέρνουν πιο κοντά στο ευρωπαϊκό πλαίσιο. </w:t>
      </w:r>
    </w:p>
    <w:p w14:paraId="04B1A708"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Με το νομοσχέδιο αυτό τίθενται κάποιοι σημαντικοί κανόνες λειτουργίας και ρυθμίζονται θέματα εποπτείας, καθώς ορίζεται σε ποιους οργανισμούς συλλογικής διαχε</w:t>
      </w:r>
      <w:r w:rsidRPr="005D0A29">
        <w:rPr>
          <w:rFonts w:eastAsia="Times New Roman" w:cs="Times New Roman"/>
          <w:bCs/>
          <w:shd w:val="clear" w:color="auto" w:fill="FFFFFF"/>
        </w:rPr>
        <w:t xml:space="preserve">ίρισης εφαρμόζονται οι διατάξεις του. Επανακαθορίζονται οι σχέσεις μεταξύ των οργανισμών συλλογικής διαχείρισης και των δικαιούχων. </w:t>
      </w:r>
    </w:p>
    <w:p w14:paraId="04B1A709"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Προσδιορίζονται για τους οργανισμούς συλλογικής διαχείρισης και τις ανεξάρτητες οντότητες ο τρόπος διαχείρισης των εσόδων α</w:t>
      </w:r>
      <w:r w:rsidRPr="005D0A29">
        <w:rPr>
          <w:rFonts w:eastAsia="Times New Roman" w:cs="Times New Roman"/>
          <w:bCs/>
          <w:shd w:val="clear" w:color="auto" w:fill="FFFFFF"/>
        </w:rPr>
        <w:t xml:space="preserve">πό τα δικαιώματα πνευματικής ιδιοκτησίας και επιβολής των κρατήσεων επ’ αυτών, οι προθεσμίες για τη διανομή των </w:t>
      </w:r>
      <w:r w:rsidRPr="005D0A29">
        <w:rPr>
          <w:rFonts w:eastAsia="Times New Roman" w:cs="Times New Roman"/>
          <w:bCs/>
          <w:shd w:val="clear" w:color="auto" w:fill="FFFFFF"/>
        </w:rPr>
        <w:lastRenderedPageBreak/>
        <w:t xml:space="preserve">οφειλόμενων ποσών σε δικαιούχους ή σε άλλους οργανισμούς συλλογικής διαχείρισης και οι </w:t>
      </w:r>
      <w:r w:rsidRPr="005D0A29">
        <w:rPr>
          <w:rFonts w:eastAsia="Times New Roman"/>
          <w:bCs/>
          <w:shd w:val="clear" w:color="auto" w:fill="FFFFFF"/>
        </w:rPr>
        <w:t>διαδικασίες</w:t>
      </w:r>
      <w:r w:rsidRPr="005D0A29">
        <w:rPr>
          <w:rFonts w:eastAsia="Times New Roman" w:cs="Times New Roman"/>
          <w:bCs/>
          <w:shd w:val="clear" w:color="auto" w:fill="FFFFFF"/>
        </w:rPr>
        <w:t xml:space="preserve"> για τη διαχείριση οφειλόμενων ποσών σε δικαιο</w:t>
      </w:r>
      <w:r w:rsidRPr="005D0A29">
        <w:rPr>
          <w:rFonts w:eastAsia="Times New Roman" w:cs="Times New Roman"/>
          <w:bCs/>
          <w:shd w:val="clear" w:color="auto" w:fill="FFFFFF"/>
        </w:rPr>
        <w:t xml:space="preserve">ύχους που δεν εντοπίζονται. </w:t>
      </w:r>
    </w:p>
    <w:p w14:paraId="04B1A70A"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Επίσης, εισάγονται δικονομικά τεκμήρια υπέρ των οργανισμών συλλογικής διαχείρισης για τη διευκόλυνση των σκοπών τους, καθότι οι εσωτερικές δομές των οργανισμών συλλογικής διαχείρισης </w:t>
      </w:r>
      <w:r w:rsidRPr="005D0A29">
        <w:rPr>
          <w:rFonts w:eastAsia="Times New Roman"/>
          <w:bCs/>
          <w:shd w:val="clear" w:color="auto" w:fill="FFFFFF"/>
        </w:rPr>
        <w:t>είναι</w:t>
      </w:r>
      <w:r w:rsidRPr="005D0A29">
        <w:rPr>
          <w:rFonts w:eastAsia="Times New Roman" w:cs="Times New Roman"/>
          <w:bCs/>
          <w:shd w:val="clear" w:color="auto" w:fill="FFFFFF"/>
        </w:rPr>
        <w:t xml:space="preserve"> θεμελιώδους σημασίας για την αναγνώρισ</w:t>
      </w:r>
      <w:r w:rsidRPr="005D0A29">
        <w:rPr>
          <w:rFonts w:eastAsia="Times New Roman" w:cs="Times New Roman"/>
          <w:bCs/>
          <w:shd w:val="clear" w:color="auto" w:fill="FFFFFF"/>
        </w:rPr>
        <w:t xml:space="preserve">η και τη νομιμοποίηση της δράσης τους, αλλά και για την αποτελεσματική τους λειτουργία. </w:t>
      </w:r>
    </w:p>
    <w:p w14:paraId="04B1A70B"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cs="Times New Roman"/>
          <w:bCs/>
          <w:shd w:val="clear" w:color="auto" w:fill="FFFFFF"/>
        </w:rPr>
        <w:t xml:space="preserve">Ακόμη, τίθενται οι διατάξεις που διασφαλίζουν ότι οι οργανισμοί συλλογικής διαχείρισης λειτουργούν σύμφωνα με τις αρχές της διαφάνειας και της </w:t>
      </w:r>
      <w:proofErr w:type="spellStart"/>
      <w:r w:rsidRPr="005D0A29">
        <w:rPr>
          <w:rFonts w:eastAsia="Times New Roman" w:cs="Times New Roman"/>
          <w:bCs/>
          <w:shd w:val="clear" w:color="auto" w:fill="FFFFFF"/>
        </w:rPr>
        <w:t>συμμετοχικότητας</w:t>
      </w:r>
      <w:proofErr w:type="spellEnd"/>
      <w:r w:rsidRPr="005D0A29">
        <w:rPr>
          <w:rFonts w:eastAsia="Times New Roman" w:cs="Times New Roman"/>
          <w:bCs/>
          <w:shd w:val="clear" w:color="auto" w:fill="FFFFFF"/>
        </w:rPr>
        <w:t>, ενώ για να μπορούν οι οργανισμοί συλλογικής διαχείρισης να διαχειρίζονται αποτελεσματικά τα δικ</w:t>
      </w:r>
      <w:r w:rsidRPr="005D0A29">
        <w:rPr>
          <w:rFonts w:eastAsia="Times New Roman" w:cs="Times New Roman"/>
          <w:bCs/>
          <w:shd w:val="clear" w:color="auto" w:fill="FFFFFF"/>
        </w:rPr>
        <w:t xml:space="preserve">αιώματα που τους έχουν ανατεθεί, εισάγεται ρύθμιση, βάσει της οποίας θα πρέπει να λαμβάνουν και να επαληθεύουν τα απαραίτητα στοιχεία από τους δικαιούχους. </w:t>
      </w:r>
    </w:p>
    <w:p w14:paraId="04B1A70C" w14:textId="77777777" w:rsidR="0001266C" w:rsidRDefault="00D81D51">
      <w:pPr>
        <w:spacing w:line="600" w:lineRule="auto"/>
        <w:ind w:firstLine="709"/>
        <w:jc w:val="both"/>
        <w:rPr>
          <w:rFonts w:eastAsia="Times New Roman"/>
          <w:szCs w:val="24"/>
        </w:rPr>
      </w:pPr>
      <w:r w:rsidRPr="005D0A29">
        <w:rPr>
          <w:rFonts w:eastAsia="Times New Roman"/>
          <w:szCs w:val="24"/>
        </w:rPr>
        <w:t>Όσον αφορά τη μουσική στο διαδίκτυο, όπου ο κανόνας εξακολουθεί να είναι η συλλογική διαχείριση των</w:t>
      </w:r>
      <w:r w:rsidRPr="005D0A29">
        <w:rPr>
          <w:rFonts w:eastAsia="Times New Roman"/>
          <w:szCs w:val="24"/>
        </w:rPr>
        <w:t xml:space="preserve"> δικαιωμάτων του δημιουργού ανά επικράτεια, μέσω του παρόντος κεφαλαίου </w:t>
      </w:r>
      <w:r w:rsidRPr="005D0A29">
        <w:rPr>
          <w:rFonts w:eastAsia="Times New Roman"/>
          <w:szCs w:val="24"/>
        </w:rPr>
        <w:lastRenderedPageBreak/>
        <w:t xml:space="preserve">δημιουργήθηκαν οι συνθήκες που ευνοούν τις πλέον αποτελεσματικές πρακτικές </w:t>
      </w:r>
      <w:proofErr w:type="spellStart"/>
      <w:r w:rsidRPr="005D0A29">
        <w:rPr>
          <w:rFonts w:eastAsia="Times New Roman"/>
          <w:szCs w:val="24"/>
        </w:rPr>
        <w:t>αδειοδότησης</w:t>
      </w:r>
      <w:proofErr w:type="spellEnd"/>
      <w:r w:rsidRPr="005D0A29">
        <w:rPr>
          <w:rFonts w:eastAsia="Times New Roman"/>
          <w:szCs w:val="24"/>
        </w:rPr>
        <w:t xml:space="preserve"> σε ένα ολοένα αυξανόμενο και χωρίς σύνορα πλαίσιο.</w:t>
      </w:r>
    </w:p>
    <w:p w14:paraId="04B1A70D" w14:textId="77777777" w:rsidR="0001266C" w:rsidRDefault="00D81D51">
      <w:pPr>
        <w:spacing w:line="600" w:lineRule="auto"/>
        <w:ind w:firstLine="709"/>
        <w:jc w:val="both"/>
        <w:rPr>
          <w:rFonts w:eastAsia="Times New Roman"/>
          <w:szCs w:val="24"/>
        </w:rPr>
      </w:pPr>
      <w:r w:rsidRPr="005D0A29">
        <w:rPr>
          <w:rFonts w:eastAsia="Times New Roman"/>
          <w:szCs w:val="24"/>
        </w:rPr>
        <w:t>Εν κατακλείδι, με το υπό ψήφιση νομοσχέδιο επ</w:t>
      </w:r>
      <w:r w:rsidRPr="005D0A29">
        <w:rPr>
          <w:rFonts w:eastAsia="Times New Roman"/>
          <w:szCs w:val="24"/>
        </w:rPr>
        <w:t xml:space="preserve">ιχειρείται να μπει μία τάξη στο τοπίο αυτό που λέγεται «πνευματικά και συγγενικά δικαιώματα» και που χρήζει άμεσης </w:t>
      </w:r>
      <w:proofErr w:type="spellStart"/>
      <w:r w:rsidRPr="005D0A29">
        <w:rPr>
          <w:rFonts w:eastAsia="Times New Roman"/>
          <w:szCs w:val="24"/>
        </w:rPr>
        <w:t>επικαιροποίησης</w:t>
      </w:r>
      <w:proofErr w:type="spellEnd"/>
      <w:r w:rsidRPr="005D0A29">
        <w:rPr>
          <w:rFonts w:eastAsia="Times New Roman"/>
          <w:szCs w:val="24"/>
        </w:rPr>
        <w:t>, όχι μόνο εξαιτίας του χρόνου που έχει παρέλθει από την προηγούμενη ρύθμιση, αλλά και εξαιτίας των ραγδαίων τεχνολογικών εξελ</w:t>
      </w:r>
      <w:r w:rsidRPr="005D0A29">
        <w:rPr>
          <w:rFonts w:eastAsia="Times New Roman"/>
          <w:szCs w:val="24"/>
        </w:rPr>
        <w:t>ίξεων που έχουν αλλάξει μερικώς το ύφος και το πλαίσιο εργασίας πολλών εκ των καλλιτεχνών και επαγγελματιών κάθε είδους.</w:t>
      </w:r>
    </w:p>
    <w:p w14:paraId="04B1A70E" w14:textId="77777777" w:rsidR="0001266C" w:rsidRDefault="00D81D51">
      <w:pPr>
        <w:spacing w:line="600" w:lineRule="auto"/>
        <w:ind w:firstLine="709"/>
        <w:jc w:val="both"/>
        <w:rPr>
          <w:rFonts w:eastAsia="Times New Roman"/>
          <w:szCs w:val="24"/>
        </w:rPr>
      </w:pPr>
      <w:r w:rsidRPr="005D0A29">
        <w:rPr>
          <w:rFonts w:eastAsia="Times New Roman"/>
          <w:szCs w:val="24"/>
        </w:rPr>
        <w:t>Οι Ανεξάρτητοι Έλληνες στηρίζουμε το παρόν νομοσχέδιο.</w:t>
      </w:r>
    </w:p>
    <w:p w14:paraId="04B1A70F" w14:textId="77777777" w:rsidR="0001266C" w:rsidRDefault="00D81D51">
      <w:pPr>
        <w:spacing w:line="600" w:lineRule="auto"/>
        <w:ind w:firstLine="709"/>
        <w:jc w:val="both"/>
        <w:rPr>
          <w:rFonts w:eastAsia="Times New Roman"/>
          <w:szCs w:val="24"/>
        </w:rPr>
      </w:pPr>
      <w:r w:rsidRPr="005D0A29">
        <w:rPr>
          <w:rFonts w:eastAsia="Times New Roman"/>
          <w:szCs w:val="24"/>
        </w:rPr>
        <w:t>Σας ευχαριστώ.</w:t>
      </w:r>
    </w:p>
    <w:p w14:paraId="04B1A710"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(Αναστάσιος Κουράκης):</w:t>
      </w:r>
      <w:r w:rsidRPr="005D0A29">
        <w:rPr>
          <w:rFonts w:eastAsia="Times New Roman"/>
          <w:szCs w:val="24"/>
        </w:rPr>
        <w:t xml:space="preserve"> Ευχαριστούμε τον κ. Γιώργο Λαζα</w:t>
      </w:r>
      <w:r w:rsidRPr="005D0A29">
        <w:rPr>
          <w:rFonts w:eastAsia="Times New Roman"/>
          <w:szCs w:val="24"/>
        </w:rPr>
        <w:t>ρίδη, Βουλευτή και ειδικό αγορητή των Ανεξαρτήτων Ελλήνων.</w:t>
      </w:r>
    </w:p>
    <w:p w14:paraId="04B1A711" w14:textId="77777777" w:rsidR="0001266C" w:rsidRDefault="00D81D51">
      <w:pPr>
        <w:spacing w:line="600" w:lineRule="auto"/>
        <w:ind w:firstLine="709"/>
        <w:jc w:val="both"/>
        <w:rPr>
          <w:rFonts w:eastAsia="Times New Roman"/>
          <w:szCs w:val="24"/>
        </w:rPr>
      </w:pPr>
      <w:r w:rsidRPr="005D0A29">
        <w:rPr>
          <w:rFonts w:eastAsia="Times New Roman"/>
          <w:szCs w:val="24"/>
        </w:rPr>
        <w:t>Τον λόγο έχει ο κ. Αναστάσιος Μεγαλομύστακας, ειδικός αγορητής από την Ένωση Κεντρώων, για δώδεκα λεπτά.</w:t>
      </w:r>
    </w:p>
    <w:p w14:paraId="04B1A712"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ΑΝΑΣΤΑΣΙΟΣ ΜΕΓΑΛΟΜΥΣΤΑΚΑΣ:</w:t>
      </w:r>
      <w:r w:rsidRPr="005D0A29">
        <w:rPr>
          <w:rFonts w:eastAsia="Times New Roman"/>
          <w:szCs w:val="24"/>
        </w:rPr>
        <w:t xml:space="preserve"> Κυρία Υπουργέ, κυρίες και κύριοι συνάδελφοι, πραγματικά δεν ήθελα</w:t>
      </w:r>
      <w:r w:rsidRPr="005D0A29">
        <w:rPr>
          <w:rFonts w:eastAsia="Times New Roman"/>
          <w:szCs w:val="24"/>
        </w:rPr>
        <w:t xml:space="preserve"> να πω αυτά σήμερα. Ωστόσο, οι ανάγκες το επιτάσσουν, καθώς όταν ακολουθούμε </w:t>
      </w:r>
      <w:r w:rsidRPr="005D0A29">
        <w:rPr>
          <w:rFonts w:eastAsia="Times New Roman"/>
          <w:szCs w:val="24"/>
          <w:lang w:val="en-US"/>
        </w:rPr>
        <w:t>fast</w:t>
      </w:r>
      <w:r w:rsidRPr="005D0A29">
        <w:rPr>
          <w:rFonts w:eastAsia="Times New Roman"/>
          <w:szCs w:val="24"/>
        </w:rPr>
        <w:t xml:space="preserve"> </w:t>
      </w:r>
      <w:r w:rsidRPr="005D0A29">
        <w:rPr>
          <w:rFonts w:eastAsia="Times New Roman"/>
          <w:szCs w:val="24"/>
          <w:lang w:val="en-US"/>
        </w:rPr>
        <w:t>track</w:t>
      </w:r>
      <w:r w:rsidRPr="005D0A29">
        <w:rPr>
          <w:rFonts w:eastAsia="Times New Roman"/>
          <w:szCs w:val="24"/>
        </w:rPr>
        <w:t xml:space="preserve"> διαδικασίες νομοθέτησης, θα πρέπει και οι αντιδράσεις μας να είναι ανάλογες, γιατί αλλιώς δεν διατελούμε σωστά το έργο μας ως νομοθέτες. Δεν γίνεται να αλλάζουμε συνεχώ</w:t>
      </w:r>
      <w:r w:rsidRPr="005D0A29">
        <w:rPr>
          <w:rFonts w:eastAsia="Times New Roman"/>
          <w:szCs w:val="24"/>
        </w:rPr>
        <w:t>ς άρθρα, διατάξεις, να αφαιρούμε, να προσθέτουμε και να μην υπάρχει κατάλληλη ενημέρωση προς τους Βουλευτές, γιατί έτσι δεν μπορούμε να κάνουμε και σωστά τη δουλειά μας.</w:t>
      </w:r>
    </w:p>
    <w:p w14:paraId="04B1A713" w14:textId="77777777" w:rsidR="0001266C" w:rsidRDefault="00D81D51">
      <w:pPr>
        <w:spacing w:line="600" w:lineRule="auto"/>
        <w:ind w:firstLine="709"/>
        <w:jc w:val="both"/>
        <w:rPr>
          <w:rFonts w:eastAsia="Times New Roman"/>
          <w:szCs w:val="24"/>
        </w:rPr>
      </w:pPr>
      <w:r w:rsidRPr="005D0A29">
        <w:rPr>
          <w:rFonts w:eastAsia="Times New Roman"/>
          <w:szCs w:val="24"/>
        </w:rPr>
        <w:t>Συζήτησα με τους υπόλοιπους εισηγητές, συζήτησα και με τους συνεργάτες της κυρίας Υπου</w:t>
      </w:r>
      <w:r w:rsidRPr="005D0A29">
        <w:rPr>
          <w:rFonts w:eastAsia="Times New Roman"/>
          <w:szCs w:val="24"/>
        </w:rPr>
        <w:t>ργού. Θα έπρεπε να υπάρχει ένας πίνακας μαζί με το σώμα του νομοσχεδίου που μας δόθηκε σήμερα, που να μπορούμε να βλέπουμε αναλυτικά τι γίνεται και ποιες ακριβώς είναι οι αλλαγές. Μπορεί να μας δόθηκαν κάποιες νομοθετικές βελτιώσεις μέσα στις επιτροπές. Ωσ</w:t>
      </w:r>
      <w:r w:rsidRPr="005D0A29">
        <w:rPr>
          <w:rFonts w:eastAsia="Times New Roman"/>
          <w:szCs w:val="24"/>
        </w:rPr>
        <w:t>τόσο, είναι πολύ δύσκολο για κάποιον αν λάβει το σώμα σήμερα, να εξετάσει ακριβώς πώς έγιναν οι αλλαγές. Επομένως, θα πρέπει να το ρυθμίσετε αυτό.</w:t>
      </w:r>
    </w:p>
    <w:p w14:paraId="04B1A714" w14:textId="77777777" w:rsidR="0001266C" w:rsidRDefault="00D81D51">
      <w:pPr>
        <w:spacing w:line="600" w:lineRule="auto"/>
        <w:ind w:firstLine="709"/>
        <w:jc w:val="both"/>
        <w:rPr>
          <w:rFonts w:eastAsia="Times New Roman"/>
          <w:szCs w:val="24"/>
        </w:rPr>
      </w:pPr>
      <w:r w:rsidRPr="005D0A29">
        <w:rPr>
          <w:rFonts w:eastAsia="Times New Roman"/>
          <w:szCs w:val="24"/>
        </w:rPr>
        <w:t>Είδαμε στις επιτροπές και ειδικότερα στην επιτροπή που φιλοξενήθηκαν οι φορείς να μην γίνεται ουσιαστικός διά</w:t>
      </w:r>
      <w:r w:rsidRPr="005D0A29">
        <w:rPr>
          <w:rFonts w:eastAsia="Times New Roman"/>
          <w:szCs w:val="24"/>
        </w:rPr>
        <w:t xml:space="preserve">λογος, </w:t>
      </w:r>
      <w:r w:rsidRPr="005D0A29">
        <w:rPr>
          <w:rFonts w:eastAsia="Times New Roman"/>
          <w:szCs w:val="24"/>
        </w:rPr>
        <w:lastRenderedPageBreak/>
        <w:t>γιατί είχαν πάρα πολύ λίγο χρόνο. Δεν κλήθηκαν όλοι οι φορείς, καθώς εβδομήντα προτάθηκαν. Ήρθαν πάλι αρκετοί, αλλά δεν ήταν όσοι θα έπρεπε. Είδαμε ότι η πλειοψηφία, αν όχι όλοι οι φορείς, ήταν αρνητικοί προς αυτό το νομοσχέδιο και δεν καταλαβαίνω γ</w:t>
      </w:r>
      <w:r w:rsidRPr="005D0A29">
        <w:rPr>
          <w:rFonts w:eastAsia="Times New Roman"/>
          <w:szCs w:val="24"/>
        </w:rPr>
        <w:t xml:space="preserve">ιατί αποσύρατε ένα νομοσχέδιο του κ. Μπαλτά και του κ. </w:t>
      </w:r>
      <w:proofErr w:type="spellStart"/>
      <w:r w:rsidRPr="005D0A29">
        <w:rPr>
          <w:rFonts w:eastAsia="Times New Roman"/>
          <w:szCs w:val="24"/>
        </w:rPr>
        <w:t>Ξυδάκη</w:t>
      </w:r>
      <w:proofErr w:type="spellEnd"/>
      <w:r w:rsidRPr="005D0A29">
        <w:rPr>
          <w:rFonts w:eastAsia="Times New Roman"/>
          <w:szCs w:val="24"/>
        </w:rPr>
        <w:t>, το οποίο είχε αποδεχτεί γενικά ο κόσμος της δημιουργίας και του πολιτισμού. Αυτό μόνο ασυνέχεια, όχι του κράτους, αλλά της Κυβέρνησης δείχνει. Θα πρέπει να αναρωτηθείτε γιατί συμβαίνουν όλα αυτ</w:t>
      </w:r>
      <w:r w:rsidRPr="005D0A29">
        <w:rPr>
          <w:rFonts w:eastAsia="Times New Roman"/>
          <w:szCs w:val="24"/>
        </w:rPr>
        <w:t>ά. Γιατί να ερχόμαστε κάθε φορά στο Βήμα όλοι εμείς της Αντιπολίτευσης και να κάνουμε κριτική; Δεν υπάρχει ένα νομοσχέδιο, όχι μόνο από το Υπουργείο σας, αλλά και από τα υπόλοιπα Υπουργεία, στο οποίο να υπάρχει μία ευρύτερη συμφωνία.</w:t>
      </w:r>
    </w:p>
    <w:p w14:paraId="04B1A715"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Το γεγονός ότι δεν </w:t>
      </w:r>
      <w:r w:rsidRPr="005D0A29">
        <w:rPr>
          <w:rFonts w:eastAsia="Times New Roman"/>
          <w:szCs w:val="24"/>
        </w:rPr>
        <w:t>υπήρχε διαβούλευση φαίνεται και από την επιστολή που στάλθηκε στον Πρωθυπουργό. Θα την καταθέσω για τα Πρακτικά. Μέχρι σήμερα που μιλάμε δεν έχει γίνει αλλαγή.</w:t>
      </w:r>
    </w:p>
    <w:p w14:paraId="04B1A716" w14:textId="77777777" w:rsidR="0001266C" w:rsidRDefault="00D81D51">
      <w:pPr>
        <w:spacing w:line="600" w:lineRule="auto"/>
        <w:ind w:firstLine="709"/>
        <w:jc w:val="both"/>
        <w:rPr>
          <w:rFonts w:eastAsia="Times New Roman"/>
          <w:szCs w:val="24"/>
        </w:rPr>
      </w:pPr>
      <w:r w:rsidRPr="005D0A29">
        <w:rPr>
          <w:rFonts w:eastAsia="Times New Roman"/>
          <w:szCs w:val="24"/>
        </w:rPr>
        <w:t>(Στο σημείο αυτό ο Βουλευτής κ. Αναστάσιος Μεγαλομύστακας καταθέτει για τα Πρακτικά την προαναφε</w:t>
      </w:r>
      <w:r w:rsidRPr="005D0A29">
        <w:rPr>
          <w:rFonts w:eastAsia="Times New Roman"/>
          <w:szCs w:val="24"/>
        </w:rPr>
        <w:t xml:space="preserve">ρθείσα επιστολή, </w:t>
      </w:r>
      <w:r w:rsidRPr="005D0A29">
        <w:rPr>
          <w:rFonts w:eastAsia="Times New Roman"/>
          <w:szCs w:val="24"/>
        </w:rPr>
        <w:lastRenderedPageBreak/>
        <w:t>η οποία βρίσκεται στο αρχείο του Τμήματος Γραμματείας της Διεύθυνσης Στενογραφίας και Πρακτικών της Βουλής)</w:t>
      </w:r>
    </w:p>
    <w:p w14:paraId="04B1A717"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Γνωρίζω, έχοντας μάθει, ότι θα γίνει κάποια αλλαγή στο άρθρο 55. Ελπίζω να γίνει. Αν υπήρχε ουσιαστικός διάλογος πριν κατατεθεί το </w:t>
      </w:r>
      <w:r w:rsidRPr="005D0A29">
        <w:rPr>
          <w:rFonts w:eastAsia="Times New Roman"/>
          <w:szCs w:val="24"/>
        </w:rPr>
        <w:t>νομοσχέδιο, δεν θα ερχόμασταν αυτήν τη στιγμή σε αυτή τη θέση.</w:t>
      </w:r>
    </w:p>
    <w:p w14:paraId="04B1A718"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Είδαμε και διάφορες άλλες αλλαγές, όπως στο άρθρο 72 στις επιτροπές, σήμερα άρθρο 71 μετά τις αλλαγές, όπου εμείς φωνάζαμε και λέγαμε ότι δεν θα έπρεπε να ορίζονται από το διοικητικό συμβούλιο </w:t>
      </w:r>
      <w:r w:rsidRPr="005D0A29">
        <w:rPr>
          <w:rFonts w:eastAsia="Times New Roman"/>
          <w:szCs w:val="24"/>
        </w:rPr>
        <w:t>οι αποδοχές και όντως το αλλάξατε και ορίζονται πλέον με κοινή υπουργική απόφαση. Δεν ξέρω γιατί συμβαίνει αυτό. Ελπίζω να μην πάνε προς τα πάνω. Ίσως θα έπρεπε να διατηρηθούν στο ποσό που είχαν στην προηγούμενη υπηρεσία, γιατί ξέρουμε όλοι ότι ο Οργανισμό</w:t>
      </w:r>
      <w:r w:rsidRPr="005D0A29">
        <w:rPr>
          <w:rFonts w:eastAsia="Times New Roman"/>
          <w:szCs w:val="24"/>
        </w:rPr>
        <w:t>ς του Μεγάρου Μουσικής Αθηνών είναι ένας πτωχευμένος οργανισμός.</w:t>
      </w:r>
    </w:p>
    <w:p w14:paraId="04B1A719"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t>Πρέπει να κάνουμε ό,τι μπορούμε για να το διατηρήσουμε. Γιατί τι μας έχει μείνει στη χώρα; Ο πολιτισμός είναι κάτι που πρέπει να το διαφυλάξουμε και είμαστε σύμφωνοι σε όλη αυτή την προσπάθει</w:t>
      </w:r>
      <w:r w:rsidRPr="005D0A29">
        <w:rPr>
          <w:rFonts w:eastAsia="Times New Roman"/>
          <w:szCs w:val="24"/>
        </w:rPr>
        <w:t>α. Ωστόσο όλα αυτά πρέπει να γίνουν με τον σωστό τρόπο.</w:t>
      </w:r>
    </w:p>
    <w:p w14:paraId="04B1A71A"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lastRenderedPageBreak/>
        <w:t>Είδαμε τα τελευταία χρόνια -και δεν φταίτε φυσικά εσείς σε αυτό- καλλιτέχνες και μεγάλους δημιουργούς στα βαθιά γεράματά τους να πεινούν, να μην έχουν ούτε τα απαραίτητα προς το ζην και τους τελευταίο</w:t>
      </w:r>
      <w:r w:rsidRPr="005D0A29">
        <w:rPr>
          <w:rFonts w:eastAsia="Times New Roman"/>
          <w:szCs w:val="24"/>
        </w:rPr>
        <w:t>υς μήνες είδαμε γιατί. Γιατί υπήρχε μία επιχείρηση, μία εταιρεία η οποία κατασπαταλούσε τα χρήματα των δημιουργών, των μουσικών, των στιχουργών, όλων αυτών που μας χάρισαν εμάς πολύ όμορφες στιγμές με τα έργα τους, για να είναι αυτοί καλά και κάποιοι δικοί</w:t>
      </w:r>
      <w:r w:rsidRPr="005D0A29">
        <w:rPr>
          <w:rFonts w:eastAsia="Times New Roman"/>
          <w:szCs w:val="24"/>
        </w:rPr>
        <w:t xml:space="preserve"> τους δημιουργοί και στιχουργοί και «μεγάλοι καλλιτέχνες». Το βάζω σε εισαγωγικά, γιατί οι καλλιτέχνες πρέπει να διατελούν και άλλο έργο πέρα από αυτό του πολιτισμού. Θα πρέπει να φροντίζουν και για τους συναδέλφους και για όλους τους υπόλοιπους της δικής </w:t>
      </w:r>
      <w:r w:rsidRPr="005D0A29">
        <w:rPr>
          <w:rFonts w:eastAsia="Times New Roman"/>
          <w:szCs w:val="24"/>
        </w:rPr>
        <w:t xml:space="preserve">τους «συνομοταξίας». </w:t>
      </w:r>
    </w:p>
    <w:p w14:paraId="04B1A71B"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t>Ο κόσμος είναι αγανακτισμένος. Το νομοσχέδιο αυτό θα έπρεπε κι εσείς να το έχετε φέρει πολύ πιο πριν, καθώς είναι νομίζω ίσως το πιο σημαντικό που φέρνει το Υπουργείο Πολιτισμού από τότε που αναλάβατε Κυβέρνηση. Είχατε χρόνο και το 20</w:t>
      </w:r>
      <w:r w:rsidRPr="005D0A29">
        <w:rPr>
          <w:rFonts w:eastAsia="Times New Roman"/>
          <w:szCs w:val="24"/>
        </w:rPr>
        <w:t xml:space="preserve">15, καθώς η οδηγία κατατέθηκε το 2014. Είχατε χρόνο και το 2015 και το 2016 και τις αρχές του 2017, γιατί έχουμε διανύσει πλέον του μισού έτους του 2017. </w:t>
      </w:r>
    </w:p>
    <w:p w14:paraId="04B1A71C"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lastRenderedPageBreak/>
        <w:t>Πρέπει να έχουμε άμεσες αντιδράσεις στα ουσιαστικά και μεγάλα προβλήματα αυτής της χώρας. Ένα από αυτ</w:t>
      </w:r>
      <w:r w:rsidRPr="005D0A29">
        <w:rPr>
          <w:rFonts w:eastAsia="Times New Roman"/>
          <w:szCs w:val="24"/>
        </w:rPr>
        <w:t>ά είναι κι αυτό που θέλετε να λύσετε μέσα από αυτό το σχέδιο νόμου. Εμείς θα είμαστε εδώ να ελέγχουμε το τι αλλάζετε και τι όχι και πώς το εφαρμόζετε και γιατί πρέπει να γίνονται οι αλλαγές. Δυστυχώς, ακολουθώντας αυτές τις τακτικές, δεν μπορούμε να ανακτή</w:t>
      </w:r>
      <w:r w:rsidRPr="005D0A29">
        <w:rPr>
          <w:rFonts w:eastAsia="Times New Roman"/>
          <w:szCs w:val="24"/>
        </w:rPr>
        <w:t xml:space="preserve">σουμε τον σεβασμό του κόσμου, του ελληνικού λαού, ο οποίος εφτά χρόνια παλεύει μέσα στα μνημόνια. Το μέλλον, δυστυχώς, δεν προβλέπεται ευοίωνο. </w:t>
      </w:r>
    </w:p>
    <w:p w14:paraId="04B1A71D"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t>Εμείς δεν κάνουμε ούτε το ελάχιστο, να προσφέρουμε τουλάχιστον στον ελληνικό λαό έναν ουσιαστικό διάλογο και ου</w:t>
      </w:r>
      <w:r w:rsidRPr="005D0A29">
        <w:rPr>
          <w:rFonts w:eastAsia="Times New Roman"/>
          <w:szCs w:val="24"/>
        </w:rPr>
        <w:t>σιαστικές λύσεις. Δεν θέλουμε στο τέλος αυτού του νομοσχεδίου να υπάρχει μία στοιχειώδης ρύθμιση του θέματος, όπως είπε ο εισηγητής της συγκυβέρνησης χθες, θέλουμε οριστικές λύσεις κι αυτές δεν δίνονται στο πόδι.</w:t>
      </w:r>
    </w:p>
    <w:p w14:paraId="04B1A71E"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t>Δεν μπορώ να καταλάβω γιατί να συμβαίνουν ό</w:t>
      </w:r>
      <w:r w:rsidRPr="005D0A29">
        <w:rPr>
          <w:rFonts w:eastAsia="Times New Roman"/>
          <w:szCs w:val="24"/>
        </w:rPr>
        <w:t xml:space="preserve">λα αυτά. Πραγματικά υπάρχουν πολλές θετικές διατάξεις μέσα στο νομοσχέδιο. Υπάρχουν ακόμη και στις κάποιες τροπολογίες που φέρατε κάποια θετικά στοιχεία. Ωστόσο θα έπρεπε να γίνονται πιο </w:t>
      </w:r>
      <w:r w:rsidRPr="005D0A29">
        <w:rPr>
          <w:rFonts w:eastAsia="Times New Roman"/>
          <w:szCs w:val="24"/>
        </w:rPr>
        <w:lastRenderedPageBreak/>
        <w:t>μελετημένα. Δηλαδή, κανένας δεν μπορεί να αρνηθεί την ασφάλεια στο κα</w:t>
      </w:r>
      <w:r w:rsidRPr="005D0A29">
        <w:rPr>
          <w:rFonts w:eastAsia="Times New Roman"/>
          <w:szCs w:val="24"/>
        </w:rPr>
        <w:t>ταδιωκόμενο προσωπικό, κανένας δεν μπορεί να διαφωνήσει με το βραβείο «Μόραλης», κανένας δεν θα διαφωνήσει με το να ρυθμιστούν τα θέματα της ΕΠΟ, με το να αναβαθμιστεί ή τουλάχιστον να προσπαθήσουμε να βελτιώσουμε την κατάσταση στο ΝΟΜΑ. Ωστόσο πρέπει να γ</w:t>
      </w:r>
      <w:r w:rsidRPr="005D0A29">
        <w:rPr>
          <w:rFonts w:eastAsia="Times New Roman"/>
          <w:szCs w:val="24"/>
        </w:rPr>
        <w:t xml:space="preserve">ίνεται με έναν σωστό τρόπο, τον οποίο εσείς μάλλον δεν τον έχετε βρει. </w:t>
      </w:r>
    </w:p>
    <w:p w14:paraId="04B1A71F"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t>Κλείνοντας θέλω να αναρωτηθούμε όλοι εδώ μέσα το εξής: Αν με το καλό υπερψηφιστεί αυτό το νομοσχέδιο, που αυτό θα γίνει, από τη συμπαγή ομάδα της συγκυβέρνησης, θα έχουν λυθεί επιτέλου</w:t>
      </w:r>
      <w:r w:rsidRPr="005D0A29">
        <w:rPr>
          <w:rFonts w:eastAsia="Times New Roman"/>
          <w:szCs w:val="24"/>
        </w:rPr>
        <w:t>ς τα προβλήματα των δημιουργών; Εγώ πολύ φοβάμαι ότι αυτό δεν τους το εξασφαλίζουμε. Ελπίζω για το καλύτερο και θα επανατοποθετηθούμε μόλις δούμε και τις νομοτεχνικές βελτιώσεις που θα φέρετε σήμερα, που νομίζω ότι αναμένουμε όλοι.</w:t>
      </w:r>
    </w:p>
    <w:p w14:paraId="04B1A720"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szCs w:val="24"/>
        </w:rPr>
        <w:t>Ευχαριστώ πολύ.</w:t>
      </w:r>
    </w:p>
    <w:p w14:paraId="04B1A721" w14:textId="77777777" w:rsidR="0001266C" w:rsidRDefault="00D81D51">
      <w:pPr>
        <w:tabs>
          <w:tab w:val="left" w:pos="2820"/>
        </w:tabs>
        <w:spacing w:line="600" w:lineRule="auto"/>
        <w:ind w:firstLine="709"/>
        <w:jc w:val="center"/>
        <w:rPr>
          <w:rFonts w:eastAsia="Times New Roman"/>
          <w:szCs w:val="24"/>
        </w:rPr>
      </w:pPr>
      <w:r w:rsidRPr="005D0A29">
        <w:rPr>
          <w:rFonts w:eastAsia="Times New Roman"/>
          <w:szCs w:val="24"/>
        </w:rPr>
        <w:t>(Χειροκρ</w:t>
      </w:r>
      <w:r w:rsidRPr="005D0A29">
        <w:rPr>
          <w:rFonts w:eastAsia="Times New Roman"/>
          <w:szCs w:val="24"/>
        </w:rPr>
        <w:t>οτήματα από την πτέρυγα της Ένωσης Κεντρώων)</w:t>
      </w:r>
    </w:p>
    <w:p w14:paraId="04B1A722"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b/>
          <w:szCs w:val="24"/>
        </w:rPr>
        <w:lastRenderedPageBreak/>
        <w:t>ΠΡΟΕΔΡΕΥΩΝ (Αναστάσιος Κουράκης):</w:t>
      </w:r>
      <w:r w:rsidRPr="005D0A29">
        <w:rPr>
          <w:rFonts w:eastAsia="Times New Roman"/>
          <w:szCs w:val="24"/>
        </w:rPr>
        <w:t xml:space="preserve"> Ευχαριστούμε τον κ. Αναστάσιο Μεγαλομύστακα.</w:t>
      </w:r>
    </w:p>
    <w:p w14:paraId="04B1A723"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b/>
          <w:szCs w:val="24"/>
        </w:rPr>
        <w:t xml:space="preserve">ΚΩΝΣΤΑΝΤΙΝΟΣ ΤΖΑΒΑΡΑΣ: </w:t>
      </w:r>
      <w:r w:rsidRPr="005D0A29">
        <w:rPr>
          <w:rFonts w:eastAsia="Times New Roman"/>
          <w:szCs w:val="24"/>
        </w:rPr>
        <w:t>Κύριε Πρόεδρε, μπορώ να κάνω μία παρέμβαση;</w:t>
      </w:r>
    </w:p>
    <w:p w14:paraId="04B1A724"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b/>
          <w:szCs w:val="24"/>
        </w:rPr>
        <w:t>ΠΡΟΕΔΡΕΥΩΝ (Αναστάσιος Κουράκης):</w:t>
      </w:r>
      <w:r w:rsidRPr="005D0A29">
        <w:rPr>
          <w:rFonts w:eastAsia="Times New Roman"/>
          <w:szCs w:val="24"/>
        </w:rPr>
        <w:t xml:space="preserve"> Μία παρέμβαση γενικώς;</w:t>
      </w:r>
    </w:p>
    <w:p w14:paraId="04B1A725"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b/>
          <w:szCs w:val="24"/>
        </w:rPr>
        <w:t>ΚΩΝΣΤΑΝΤ</w:t>
      </w:r>
      <w:r w:rsidRPr="005D0A29">
        <w:rPr>
          <w:rFonts w:eastAsia="Times New Roman"/>
          <w:b/>
          <w:szCs w:val="24"/>
        </w:rPr>
        <w:t xml:space="preserve">ΙΝΟΣ ΤΖΑΒΑΡΑΣ: </w:t>
      </w:r>
      <w:r w:rsidRPr="005D0A29">
        <w:rPr>
          <w:rFonts w:eastAsia="Times New Roman"/>
          <w:szCs w:val="24"/>
        </w:rPr>
        <w:t>Για  ένα θέμα που έχει προκύψει και νομίζω ότι πρέπει να ασχοληθείτε κι εσείς και η κυρία Υπουργός.</w:t>
      </w:r>
    </w:p>
    <w:p w14:paraId="04B1A726"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b/>
          <w:szCs w:val="24"/>
        </w:rPr>
        <w:t>ΠΡΟΕΔΡΕΥΩΝ (Αναστάσιος Κουράκης):</w:t>
      </w:r>
      <w:r w:rsidRPr="005D0A29">
        <w:rPr>
          <w:rFonts w:eastAsia="Times New Roman"/>
          <w:szCs w:val="24"/>
        </w:rPr>
        <w:t xml:space="preserve"> Σας ακούμε.</w:t>
      </w:r>
    </w:p>
    <w:p w14:paraId="04B1A727" w14:textId="77777777" w:rsidR="0001266C" w:rsidRDefault="00D81D51">
      <w:pPr>
        <w:tabs>
          <w:tab w:val="left" w:pos="2820"/>
        </w:tabs>
        <w:spacing w:line="600" w:lineRule="auto"/>
        <w:ind w:firstLine="709"/>
        <w:jc w:val="both"/>
        <w:rPr>
          <w:rFonts w:eastAsia="Times New Roman"/>
          <w:szCs w:val="24"/>
        </w:rPr>
      </w:pPr>
      <w:r w:rsidRPr="005D0A29">
        <w:rPr>
          <w:rFonts w:eastAsia="Times New Roman"/>
          <w:b/>
          <w:szCs w:val="24"/>
        </w:rPr>
        <w:t xml:space="preserve">ΚΩΝΣΤΑΝΤΙΝΟΣ ΤΖΑΒΑΡΑΣ: </w:t>
      </w:r>
      <w:r w:rsidRPr="005D0A29">
        <w:rPr>
          <w:rFonts w:eastAsia="Times New Roman"/>
          <w:szCs w:val="24"/>
        </w:rPr>
        <w:t>Εδώ προκύπτει ότι από την έκθεση που συντάχθηκε για τη συζήτηση στην αρμ</w:t>
      </w:r>
      <w:r w:rsidRPr="005D0A29">
        <w:rPr>
          <w:rFonts w:eastAsia="Times New Roman"/>
          <w:szCs w:val="24"/>
        </w:rPr>
        <w:t xml:space="preserve">όδια κοινοβουλευτική επιτροπή του νομοσχεδίου αυτού, έχει απαλειφθεί το άρθρο 61 του νομοσχεδίου που κατατέθηκε και στη θέση του ως 61 έχει τοποθετηθεί το άρθρο 62 του νομοσχεδίου κι έχει γίνει </w:t>
      </w:r>
      <w:proofErr w:type="spellStart"/>
      <w:r w:rsidRPr="005D0A29">
        <w:rPr>
          <w:rFonts w:eastAsia="Times New Roman"/>
          <w:szCs w:val="24"/>
        </w:rPr>
        <w:t>αναρίθμηση</w:t>
      </w:r>
      <w:proofErr w:type="spellEnd"/>
      <w:r w:rsidRPr="005D0A29">
        <w:rPr>
          <w:rFonts w:eastAsia="Times New Roman"/>
          <w:szCs w:val="24"/>
        </w:rPr>
        <w:t xml:space="preserve"> όλων των διατάξεων μέχρι το τέλος. Μετά δε, την ενσ</w:t>
      </w:r>
      <w:r w:rsidRPr="005D0A29">
        <w:rPr>
          <w:rFonts w:eastAsia="Times New Roman"/>
          <w:szCs w:val="24"/>
        </w:rPr>
        <w:t>ωμάτωση και των τριών τροπολογιών που έγιναν δεκτές, θα έπρεπε τα άρθρα να είναι ογδόντα, αλλά είναι εβδομήντα εννέα.</w:t>
      </w:r>
    </w:p>
    <w:p w14:paraId="04B1A728"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Αυτή η διάταξη είναι σημαντική και μάλιστα κάποιοι εκ των εισηγητών είχαν εξάρει και είχαν επαινέσει αυτήν την πρωτοβουλία του να καταργηθ</w:t>
      </w:r>
      <w:r w:rsidRPr="005D0A29">
        <w:rPr>
          <w:rFonts w:eastAsia="Times New Roman"/>
          <w:szCs w:val="24"/>
        </w:rPr>
        <w:t>εί η υποχρέωση του να κατατίθεται αντίγραφο κινηματογραφικών έργων όχι στο Εθνικό Κέντρο Οπτικοακουστικών και Κινηματογράφου, που είχε ιδρύσει ο κ. Παππάς με τον ν.4339, αλλά όπως προέβλεπε ο νόμος περί κινηματογράφου 3405/1910, στην Εθνική Ταινιοθήκη. Πρά</w:t>
      </w:r>
      <w:r w:rsidRPr="005D0A29">
        <w:rPr>
          <w:rFonts w:eastAsia="Times New Roman"/>
          <w:szCs w:val="24"/>
        </w:rPr>
        <w:t xml:space="preserve">γματι, υπάρχει ανάγκη προστασίας αυτού του φορέα που λέγεται Εθνική Ταινιοθήκη και μάλιστα από πολύ καιρό όλοι όσοι έχουν ασχοληθεί με τον πολιτισμό, θεωρούν ότι ο φυσικός φορέας, το λεγόμενο </w:t>
      </w:r>
      <w:r w:rsidRPr="005D0A29">
        <w:rPr>
          <w:rFonts w:eastAsia="Times New Roman"/>
          <w:szCs w:val="24"/>
          <w:lang w:val="en-US"/>
        </w:rPr>
        <w:t>depot</w:t>
      </w:r>
      <w:r w:rsidRPr="005D0A29">
        <w:rPr>
          <w:rFonts w:eastAsia="Times New Roman"/>
          <w:szCs w:val="24"/>
        </w:rPr>
        <w:t xml:space="preserve"> </w:t>
      </w:r>
      <w:r w:rsidRPr="005D0A29">
        <w:rPr>
          <w:rFonts w:eastAsia="Times New Roman"/>
          <w:szCs w:val="24"/>
          <w:lang w:val="en-US"/>
        </w:rPr>
        <w:t>legal</w:t>
      </w:r>
      <w:r w:rsidRPr="005D0A29">
        <w:rPr>
          <w:rFonts w:eastAsia="Times New Roman"/>
          <w:szCs w:val="24"/>
        </w:rPr>
        <w:t xml:space="preserve">, όπως το λένε εδώ οι κινηματογραφιστές, πρέπει να </w:t>
      </w:r>
      <w:r w:rsidRPr="005D0A29">
        <w:rPr>
          <w:rFonts w:eastAsia="Times New Roman"/>
          <w:szCs w:val="24"/>
        </w:rPr>
        <w:t>είναι η Εθνική Ταινιοθήκη.</w:t>
      </w:r>
    </w:p>
    <w:p w14:paraId="04B1A729" w14:textId="77777777" w:rsidR="0001266C" w:rsidRDefault="00D81D51">
      <w:pPr>
        <w:spacing w:line="600" w:lineRule="auto"/>
        <w:ind w:firstLine="709"/>
        <w:jc w:val="both"/>
        <w:rPr>
          <w:rFonts w:eastAsia="Times New Roman"/>
          <w:szCs w:val="24"/>
        </w:rPr>
      </w:pPr>
      <w:r w:rsidRPr="005D0A29">
        <w:rPr>
          <w:rFonts w:eastAsia="Times New Roman"/>
          <w:szCs w:val="24"/>
        </w:rPr>
        <w:t>Δυστυχώς, αυτή η διάταξη έχει εξαφανιστεί.</w:t>
      </w:r>
    </w:p>
    <w:p w14:paraId="04B1A72A"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(Αναστάσιος Κουράκης):</w:t>
      </w:r>
      <w:r w:rsidRPr="005D0A29">
        <w:rPr>
          <w:rFonts w:eastAsia="Times New Roman"/>
          <w:szCs w:val="24"/>
        </w:rPr>
        <w:t xml:space="preserve"> Καλώς. Να μην κόψουμε τον ειρμό.</w:t>
      </w:r>
    </w:p>
    <w:p w14:paraId="04B1A72B" w14:textId="77777777" w:rsidR="0001266C" w:rsidRDefault="00D81D51">
      <w:pPr>
        <w:spacing w:line="600" w:lineRule="auto"/>
        <w:ind w:firstLine="709"/>
        <w:jc w:val="both"/>
        <w:rPr>
          <w:rFonts w:eastAsia="Times New Roman"/>
          <w:szCs w:val="24"/>
        </w:rPr>
      </w:pPr>
      <w:r w:rsidRPr="005D0A29">
        <w:rPr>
          <w:rFonts w:eastAsia="Times New Roman"/>
          <w:b/>
          <w:szCs w:val="24"/>
        </w:rPr>
        <w:t>ΚΩΝΣΤΑΝΤΙΝΟΣ ΤΖΑΒΑΡΑΣ:</w:t>
      </w:r>
      <w:r w:rsidRPr="005D0A29">
        <w:rPr>
          <w:rFonts w:eastAsia="Times New Roman"/>
          <w:szCs w:val="24"/>
        </w:rPr>
        <w:t xml:space="preserve"> Να τοποθετηθεί η Υπουργός.</w:t>
      </w:r>
    </w:p>
    <w:p w14:paraId="04B1A72C"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(Αναστάσιος Κουράκης):</w:t>
      </w:r>
      <w:r w:rsidRPr="005D0A29">
        <w:rPr>
          <w:rFonts w:eastAsia="Times New Roman"/>
          <w:szCs w:val="24"/>
        </w:rPr>
        <w:t xml:space="preserve"> Βεβαίως. Θα τοποθετηθεί. </w:t>
      </w:r>
    </w:p>
    <w:p w14:paraId="04B1A72D"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ΚΩΝΣΤΑΝΤΙΝΟΣ ΤΖΑΒΑΡΑΣ:</w:t>
      </w:r>
      <w:r w:rsidRPr="005D0A29">
        <w:rPr>
          <w:rFonts w:eastAsia="Times New Roman"/>
          <w:szCs w:val="24"/>
        </w:rPr>
        <w:t xml:space="preserve"> Μπορεί να κάνουμε και λάθος.</w:t>
      </w:r>
    </w:p>
    <w:p w14:paraId="04B1A72E"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(Αναστάσιος Κουράκης):</w:t>
      </w:r>
      <w:r w:rsidRPr="005D0A29">
        <w:rPr>
          <w:rFonts w:eastAsia="Times New Roman"/>
          <w:szCs w:val="24"/>
        </w:rPr>
        <w:t xml:space="preserve"> Να δώσουμε τον λόγο στον τελευταίο από τους ειδικούς αγορητές, τον κ. Γρηγόριο Ψαριανό από το Ποτάμι, και αμέσως μετά θα έχει τον λόγο η κυρία Υπουργός για να τοποθετηθεί</w:t>
      </w:r>
      <w:r w:rsidRPr="005D0A29">
        <w:rPr>
          <w:rFonts w:eastAsia="Times New Roman"/>
          <w:szCs w:val="24"/>
        </w:rPr>
        <w:t xml:space="preserve"> και να απαντήσει και στην ερώτηση που μόλις θέσατε.</w:t>
      </w:r>
    </w:p>
    <w:p w14:paraId="04B1A72F" w14:textId="77777777" w:rsidR="0001266C" w:rsidRDefault="00D81D51">
      <w:pPr>
        <w:spacing w:line="600" w:lineRule="auto"/>
        <w:ind w:firstLine="709"/>
        <w:jc w:val="both"/>
        <w:rPr>
          <w:rFonts w:eastAsia="Times New Roman"/>
          <w:szCs w:val="24"/>
        </w:rPr>
      </w:pPr>
      <w:r w:rsidRPr="005D0A29">
        <w:rPr>
          <w:rFonts w:eastAsia="Times New Roman"/>
          <w:szCs w:val="24"/>
        </w:rPr>
        <w:t>Παρακαλώ, κύριε Ψαριανέ, έχετε τον λόγο για δώδεκα λεπτά.</w:t>
      </w:r>
    </w:p>
    <w:p w14:paraId="04B1A73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Ευχαριστώ, κύριε Πρόεδρε.</w:t>
      </w:r>
    </w:p>
    <w:p w14:paraId="04B1A731"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Ξέρετε, εδώ και δεκαετίες η Αριστερά είχε επεξεργασμένες προτάσεις για την υγεία, για την παιδεία, </w:t>
      </w:r>
      <w:r w:rsidRPr="005D0A29">
        <w:rPr>
          <w:rFonts w:eastAsia="Times New Roman"/>
          <w:szCs w:val="24"/>
        </w:rPr>
        <w:t xml:space="preserve">για τη δικαιοσύνη, για τις σχέσεις κράτους-εκκλησίας και για τον πολιτισμό και για τα ανθρώπινα δικαιώματα και για την αντιμετώπιση της διαφθοράς και της διαπλοκής, για τα λαθρεμπόρια καπνών, πετρελαίων, φυσικού αερίου κ.λπ.. Είχε επεξεργασμένες προτάσεις </w:t>
      </w:r>
      <w:r w:rsidRPr="005D0A29">
        <w:rPr>
          <w:rFonts w:eastAsia="Times New Roman"/>
          <w:szCs w:val="24"/>
        </w:rPr>
        <w:t xml:space="preserve">και είχε δικαίως έναν </w:t>
      </w:r>
      <w:proofErr w:type="spellStart"/>
      <w:r w:rsidRPr="005D0A29">
        <w:rPr>
          <w:rFonts w:eastAsia="Times New Roman"/>
          <w:szCs w:val="24"/>
        </w:rPr>
        <w:t>καταγγελτικό</w:t>
      </w:r>
      <w:proofErr w:type="spellEnd"/>
      <w:r w:rsidRPr="005D0A29">
        <w:rPr>
          <w:rFonts w:eastAsia="Times New Roman"/>
          <w:szCs w:val="24"/>
        </w:rPr>
        <w:t xml:space="preserve"> λόγο προς τους προηγούμενους </w:t>
      </w:r>
      <w:proofErr w:type="spellStart"/>
      <w:r w:rsidRPr="005D0A29">
        <w:rPr>
          <w:rFonts w:eastAsia="Times New Roman"/>
          <w:szCs w:val="24"/>
        </w:rPr>
        <w:t>κυβερνήσαντες</w:t>
      </w:r>
      <w:proofErr w:type="spellEnd"/>
      <w:r w:rsidRPr="005D0A29">
        <w:rPr>
          <w:rFonts w:eastAsia="Times New Roman"/>
          <w:szCs w:val="24"/>
        </w:rPr>
        <w:t xml:space="preserve"> όλων των αποχρώσεων και όλων των πολιτικών σχεδιασμών.</w:t>
      </w:r>
    </w:p>
    <w:p w14:paraId="04B1A732"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Είχε, λοιπόν, και ένα ολοκληρωμένο σχέδιο και προτάσεις για τα πνευματικά δικαιώματα και για τη διασφάλισή τους, όταν μάλισ</w:t>
      </w:r>
      <w:r w:rsidRPr="005D0A29">
        <w:rPr>
          <w:rFonts w:eastAsia="Times New Roman"/>
          <w:szCs w:val="24"/>
        </w:rPr>
        <w:t xml:space="preserve">τα στη χώρα επί δεκαετίες γινόταν μια ανεξέλεγκτη λεηλασία των πνευματικών δικαιωμάτων, μια ληστεία από μία, ας πούμε φαμίλια, που θα λέγαμε σε άλλες μεσογειακές χώρες, όπως στη νότια Ιταλία ας πούμε, η οποία από το 1938 </w:t>
      </w:r>
      <w:proofErr w:type="spellStart"/>
      <w:r w:rsidRPr="005D0A29">
        <w:rPr>
          <w:rFonts w:eastAsia="Times New Roman"/>
          <w:szCs w:val="24"/>
        </w:rPr>
        <w:t>ελυμαίνετο</w:t>
      </w:r>
      <w:proofErr w:type="spellEnd"/>
      <w:r w:rsidRPr="005D0A29">
        <w:rPr>
          <w:rFonts w:eastAsia="Times New Roman"/>
          <w:szCs w:val="24"/>
        </w:rPr>
        <w:t xml:space="preserve"> τα πνευματικά δικαιώματα</w:t>
      </w:r>
      <w:r w:rsidRPr="005D0A29">
        <w:rPr>
          <w:rFonts w:eastAsia="Times New Roman"/>
          <w:szCs w:val="24"/>
        </w:rPr>
        <w:t>, κυνηγούσε τις ταβερνούλες και τα καφενεδάκια σε όλα τα χωριά, όπου πηγαίναν διάφοροι εισπράκτορες–νταβατζήδες και έπαιρναν ανεξέλεγκτα χρήματα από μικρά καφενεδάκια σε όλα τα χωριά και σε όλα τα νησιά και παντού σε όλη την Ελλάδα, σε όλα τα μαγαζιά, σε ό</w:t>
      </w:r>
      <w:r w:rsidRPr="005D0A29">
        <w:rPr>
          <w:rFonts w:eastAsia="Times New Roman"/>
          <w:szCs w:val="24"/>
        </w:rPr>
        <w:t>λα τα καταστήματα υγειονομικού ενδιαφέροντος με μουσικές που έπαιζαν ή δεν έπαιζαν ή με ραδιοφωνάκι που ακουγόταν και ένα καφενεδάκι με τρεις πελάτες ξαφνικά έβλεπε έναν τύπο, ας πούμε, σχεδόν μαφιόζο, ο οποίος πήγαινε εκεί και έλεγε «θέλουμε ένα χιλιάρικο</w:t>
      </w:r>
      <w:r w:rsidRPr="005D0A29">
        <w:rPr>
          <w:rFonts w:eastAsia="Times New Roman"/>
          <w:szCs w:val="24"/>
        </w:rPr>
        <w:t xml:space="preserve"> τον μήνα» ή «50.000» σε δραχμές ή «500 ευρώ».</w:t>
      </w:r>
    </w:p>
    <w:p w14:paraId="04B1A733" w14:textId="77777777" w:rsidR="0001266C" w:rsidRDefault="00D81D51">
      <w:pPr>
        <w:spacing w:line="600" w:lineRule="auto"/>
        <w:ind w:firstLine="709"/>
        <w:jc w:val="both"/>
        <w:rPr>
          <w:rFonts w:eastAsia="Times New Roman"/>
          <w:szCs w:val="24"/>
        </w:rPr>
      </w:pPr>
      <w:r w:rsidRPr="005D0A29">
        <w:rPr>
          <w:rFonts w:eastAsia="Times New Roman"/>
          <w:szCs w:val="24"/>
        </w:rPr>
        <w:t>Αυτά τα ξέρουν όλα τα μαγαζιά της Ελλάδος επί δεκαετίες, όχι μόνο οι μαγαζάτορες, αλλά και οι πελάτες και όλοι. Αυτή η ανεξέλεγκτη λεηλασία, λοιπόν, των πνευματικών δικαιωμάτων είχε τεράστιες εισπράξεις, τεράσ</w:t>
      </w:r>
      <w:r w:rsidRPr="005D0A29">
        <w:rPr>
          <w:rFonts w:eastAsia="Times New Roman"/>
          <w:szCs w:val="24"/>
        </w:rPr>
        <w:t xml:space="preserve">τια απόδοση κερδών, όχι για </w:t>
      </w:r>
      <w:r w:rsidRPr="005D0A29">
        <w:rPr>
          <w:rFonts w:eastAsia="Times New Roman"/>
          <w:szCs w:val="24"/>
        </w:rPr>
        <w:lastRenderedPageBreak/>
        <w:t>τους ιδιοκτήτες των πνευματικών δικαιωμάτων, όχι για τους δημιουργούς, για τους συνθέτες, τους στιχουργούς ή ακόμα και τους συγγραφείς, τους εικαστικούς σε όλες τις μορφές τέχνης. Ας επικεντρώσουμε, όμως, στη μουσική, μια και μι</w:t>
      </w:r>
      <w:r w:rsidRPr="005D0A29">
        <w:rPr>
          <w:rFonts w:eastAsia="Times New Roman"/>
          <w:szCs w:val="24"/>
        </w:rPr>
        <w:t>λάμε για την περίφημη «ΑΕΠΙ», της οποίας το σκάνδαλο έσκασε πριν από μερικούς μήνες και κάναμε όλοι ότι ήμασταν έκπληκτοι. Μείναμε όλοι άναυδοι από αυτά που ακούγαμε, λες και δεν τα ξέραμε.</w:t>
      </w:r>
    </w:p>
    <w:p w14:paraId="04B1A734" w14:textId="77777777" w:rsidR="0001266C" w:rsidRDefault="00D81D51">
      <w:pPr>
        <w:spacing w:line="600" w:lineRule="auto"/>
        <w:ind w:firstLine="709"/>
        <w:jc w:val="both"/>
        <w:rPr>
          <w:rFonts w:eastAsia="Times New Roman" w:cs="Times New Roman"/>
          <w:szCs w:val="24"/>
        </w:rPr>
      </w:pPr>
      <w:r w:rsidRPr="005D0A29">
        <w:rPr>
          <w:rFonts w:eastAsia="Times New Roman"/>
          <w:szCs w:val="24"/>
        </w:rPr>
        <w:t>Η Αριστερά, λοιπόν, ήλθε με τη μορφή ενός δώρου από τον Μεγαλοδύνα</w:t>
      </w:r>
      <w:r w:rsidRPr="005D0A29">
        <w:rPr>
          <w:rFonts w:eastAsia="Times New Roman"/>
          <w:szCs w:val="24"/>
        </w:rPr>
        <w:t>μο, με τη βοήθεια του λαού στην εξουσία με το δεκανίκι μιας ψεκασμένης Δεξιάς, με την οποία συνεργάζεται άψογα και άριστα και χειροκροτεί ο ένας τον άλλον, ο αριστερός τον δεξιό και ο δεξιός τον αριστερό, προκαλώντας μία μόνιμη απορία στον κόσμο πώς μπορού</w:t>
      </w:r>
      <w:r w:rsidRPr="005D0A29">
        <w:rPr>
          <w:rFonts w:eastAsia="Times New Roman"/>
          <w:szCs w:val="24"/>
        </w:rPr>
        <w:t xml:space="preserve">ν αυτοί να συνεργάζονται. Μια χαρά μπορούν να συνεργάζονται. </w:t>
      </w:r>
      <w:r w:rsidRPr="005D0A29">
        <w:rPr>
          <w:rFonts w:eastAsia="Times New Roman" w:cs="Times New Roman"/>
          <w:szCs w:val="24"/>
        </w:rPr>
        <w:t xml:space="preserve">Όταν τρώμε, δεν μιλάμε, δηλαδή δεν συνεργαζόμαστε και κάνουμε δουλειές, </w:t>
      </w:r>
      <w:r w:rsidRPr="005D0A29">
        <w:rPr>
          <w:rFonts w:eastAsia="Times New Roman" w:cs="Times New Roman"/>
          <w:szCs w:val="24"/>
          <w:lang w:val="en-US"/>
        </w:rPr>
        <w:t>business</w:t>
      </w:r>
      <w:r w:rsidRPr="005D0A29">
        <w:rPr>
          <w:rFonts w:eastAsia="Times New Roman" w:cs="Times New Roman"/>
          <w:szCs w:val="24"/>
        </w:rPr>
        <w:t xml:space="preserve"> </w:t>
      </w:r>
      <w:r w:rsidRPr="005D0A29">
        <w:rPr>
          <w:rFonts w:eastAsia="Times New Roman" w:cs="Times New Roman"/>
          <w:szCs w:val="24"/>
          <w:lang w:val="en-US"/>
        </w:rPr>
        <w:t>as</w:t>
      </w:r>
      <w:r w:rsidRPr="005D0A29">
        <w:rPr>
          <w:rFonts w:eastAsia="Times New Roman" w:cs="Times New Roman"/>
          <w:szCs w:val="24"/>
        </w:rPr>
        <w:t xml:space="preserve"> </w:t>
      </w:r>
      <w:r w:rsidRPr="005D0A29">
        <w:rPr>
          <w:rFonts w:eastAsia="Times New Roman" w:cs="Times New Roman"/>
          <w:szCs w:val="24"/>
          <w:lang w:val="en-US"/>
        </w:rPr>
        <w:t>usual</w:t>
      </w:r>
      <w:r w:rsidRPr="005D0A29">
        <w:rPr>
          <w:rFonts w:eastAsia="Times New Roman" w:cs="Times New Roman"/>
          <w:szCs w:val="24"/>
        </w:rPr>
        <w:t xml:space="preserve">. </w:t>
      </w:r>
    </w:p>
    <w:p w14:paraId="04B1A735"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Έτσι, λοιπόν, τώρα ερχόμαστε να διαχειριστούμε τα πνευματικά δικαιώματα και μια γάγγραινα που επί χρόνι</w:t>
      </w:r>
      <w:r w:rsidRPr="005D0A29">
        <w:rPr>
          <w:rFonts w:eastAsia="Times New Roman" w:cs="Times New Roman"/>
          <w:szCs w:val="24"/>
        </w:rPr>
        <w:t xml:space="preserve">α «έτρωγε» τον πνευματικό κόσμο της χώρας. Με την οργή και την αγανάκτηση του αριστερού πας να διαχειριστείς και να </w:t>
      </w:r>
      <w:proofErr w:type="spellStart"/>
      <w:r w:rsidRPr="005D0A29">
        <w:rPr>
          <w:rFonts w:eastAsia="Times New Roman" w:cs="Times New Roman"/>
          <w:szCs w:val="24"/>
        </w:rPr>
        <w:t>εξορθολογίσεις</w:t>
      </w:r>
      <w:proofErr w:type="spellEnd"/>
      <w:r w:rsidRPr="005D0A29">
        <w:rPr>
          <w:rFonts w:eastAsia="Times New Roman" w:cs="Times New Roman"/>
          <w:szCs w:val="24"/>
        </w:rPr>
        <w:t xml:space="preserve"> </w:t>
      </w:r>
      <w:r w:rsidRPr="005D0A29">
        <w:rPr>
          <w:rFonts w:eastAsia="Times New Roman" w:cs="Times New Roman"/>
          <w:szCs w:val="24"/>
        </w:rPr>
        <w:lastRenderedPageBreak/>
        <w:t>το τοπίο και να καθαρίσεις την κόπρο του Αυγεία. Τι κάνεις; Ανοίγεις την πόρτα να έρθουν και άλλες «ΑΕΠΙ», δίνεις στην «ΑΕΠΙ»</w:t>
      </w:r>
      <w:r w:rsidRPr="005D0A29">
        <w:rPr>
          <w:rFonts w:eastAsia="Times New Roman" w:cs="Times New Roman"/>
          <w:szCs w:val="24"/>
        </w:rPr>
        <w:t xml:space="preserve"> το δικαίωμα να μεταφέρει την έδρα της στην Κύπρο, χωρίς να την ελέγξεις. Έχεις μια επίτροπο, ή πάνε και κάτι λογιστές, κάτι ορκωτοί, οι οποίοι θα κάνουν έναν έλεγχο. </w:t>
      </w:r>
    </w:p>
    <w:p w14:paraId="04B1A736"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Βέβαια, ελπίζω αυτή η φαμίλια να επιστρέψει τα χρήματα που μάζευε από τον κοσμάκη και να</w:t>
      </w:r>
      <w:r w:rsidRPr="005D0A29">
        <w:rPr>
          <w:rFonts w:eastAsia="Times New Roman" w:cs="Times New Roman"/>
          <w:szCs w:val="24"/>
        </w:rPr>
        <w:t xml:space="preserve"> τα μοιράσει στους πνευματικούς δημιουργούς κάποια στιγμή, έστω με δικαστικές αποφάσεις, έστω με ένα ανηλεές κυνηγητό. Θα το κάνουμε αυτό; Δεν νομίζω. Μάλλον πάμε να το κουκουλώσουμε και να ανοίξουμε την πόρτα να έρθουν και άλλες τέτοιες </w:t>
      </w:r>
      <w:proofErr w:type="spellStart"/>
      <w:r w:rsidRPr="005D0A29">
        <w:rPr>
          <w:rFonts w:eastAsia="Times New Roman" w:cs="Times New Roman"/>
          <w:szCs w:val="24"/>
        </w:rPr>
        <w:t>εταιρειούλες</w:t>
      </w:r>
      <w:proofErr w:type="spellEnd"/>
      <w:r w:rsidRPr="005D0A29">
        <w:rPr>
          <w:rFonts w:eastAsia="Times New Roman" w:cs="Times New Roman"/>
          <w:szCs w:val="24"/>
        </w:rPr>
        <w:t>, να δ</w:t>
      </w:r>
      <w:r w:rsidRPr="005D0A29">
        <w:rPr>
          <w:rFonts w:eastAsia="Times New Roman" w:cs="Times New Roman"/>
          <w:szCs w:val="24"/>
        </w:rPr>
        <w:t xml:space="preserve">ιαχειρίζονται με κερδοσκοπικό τρόπο και να λεηλατούν τα πνευματικά δικαιώματα. </w:t>
      </w:r>
    </w:p>
    <w:p w14:paraId="04B1A737"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Έχουμε, λοιπόν, ενσωμάτωση ευρωπαϊκής οδηγίας. Η ενσωμάτωση, αυτή η πολύ συνηθισμένη διαδικασία, έχει γίνει πάγια τακτική σε αυτή την Κυβέρνηση, εκτός από τις αθρόες τροπολογίε</w:t>
      </w:r>
      <w:r w:rsidRPr="005D0A29">
        <w:rPr>
          <w:rFonts w:eastAsia="Times New Roman" w:cs="Times New Roman"/>
          <w:szCs w:val="24"/>
        </w:rPr>
        <w:t>ς που φέρνει σε όλα τα νομοσχέδια. Τώρα έχουμε άρθρα μέσα στο δεύτερο μέρος από αυτοδύτες εναλίων αρχαιοτήτων, έχουμε τοποθετήσεις και αποσπάσεις και διορισμούς στο Μέ</w:t>
      </w:r>
      <w:r w:rsidRPr="005D0A29">
        <w:rPr>
          <w:rFonts w:eastAsia="Times New Roman" w:cs="Times New Roman"/>
          <w:szCs w:val="24"/>
        </w:rPr>
        <w:lastRenderedPageBreak/>
        <w:t>γαρο Μουσικής. Έχουμε τακτοποιήσεις δίκαιων αιτημάτων εργαζομένων στο Φεστιβάλ Αθηνών. Έχ</w:t>
      </w:r>
      <w:r w:rsidRPr="005D0A29">
        <w:rPr>
          <w:rFonts w:eastAsia="Times New Roman" w:cs="Times New Roman"/>
          <w:szCs w:val="24"/>
        </w:rPr>
        <w:t xml:space="preserve">ουμε πολλά πράγματα, εκ των οποίων μερικά είναι και θετικά και θα τα ψηφίζαμε. Μερικά, δύο, τρία, τέσσερα, πέντε το πολύ θα τα ψηφίσουμε. </w:t>
      </w:r>
    </w:p>
    <w:p w14:paraId="04B1A738"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Όμως, όλο αυτό το πακέτο με τη διαδικασία του επείγοντος, με έναν διάλογο που δεν έγινε ποτέ! Χθες, παραμονή που θα ψ</w:t>
      </w:r>
      <w:r w:rsidRPr="005D0A29">
        <w:rPr>
          <w:rFonts w:eastAsia="Times New Roman" w:cs="Times New Roman"/>
          <w:szCs w:val="24"/>
        </w:rPr>
        <w:t>ηφιζόταν το νομοσχέδιο ήρθαν –είχαμε προτείνει συνολικά περίπου εβδομήντα εκπροσώπους φορέων- πάνω από τριάντα. Είναι πολύ μεγάλος αριθμός, από τους μεγαλύτερους αριθμούς εκπροσώπων φορέων που έχουν έρθει. Από τους τριάντα, ας πούμε, οι είκοσι οκτώ «βομβάρ</w:t>
      </w:r>
      <w:r w:rsidRPr="005D0A29">
        <w:rPr>
          <w:rFonts w:eastAsia="Times New Roman" w:cs="Times New Roman"/>
          <w:szCs w:val="24"/>
        </w:rPr>
        <w:t>δισαν» το νομοσχέδιο. Ήταν οργισμένοι, έξαλλοι, κατήγγελλαν το νομοσχέδιο και μόνο ένας, δυο εκπρόσωποι φορέων, οι οποίοι ήταν και υποψήφιοι σε ψηφοδέλτια του ΣΥΡΙΖΑ κάποτε, είχαν σχέσεις με τις κομματικές δομές του ΣΥΡΙΖΑ –από τους ΑΝΕΛ, από τις κομματικέ</w:t>
      </w:r>
      <w:r w:rsidRPr="005D0A29">
        <w:rPr>
          <w:rFonts w:eastAsia="Times New Roman" w:cs="Times New Roman"/>
          <w:szCs w:val="24"/>
        </w:rPr>
        <w:t xml:space="preserve">ς δομές δεν εμφανίστηκαν στα πνευματικά δικαιώματα, δεν ξέρω γιατί, δεν θα είναι η ειδικότητά τους, φαίνεται- ζήτησαν να ψηφιστεί το νομοσχέδιο. Ένας, δυο στους τριάντα! Οι υπόλοιποι το κατακεραύνωσαν. </w:t>
      </w:r>
    </w:p>
    <w:p w14:paraId="04B1A739"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Κυρία Υπουργέ, έχουμε ομοβροντία αντιθέσεων, καταγγελ</w:t>
      </w:r>
      <w:r w:rsidRPr="005D0A29">
        <w:rPr>
          <w:rFonts w:eastAsia="Times New Roman" w:cs="Times New Roman"/>
          <w:szCs w:val="24"/>
        </w:rPr>
        <w:t xml:space="preserve">ιών, </w:t>
      </w:r>
      <w:proofErr w:type="spellStart"/>
      <w:r w:rsidRPr="005D0A29">
        <w:rPr>
          <w:rFonts w:eastAsia="Times New Roman" w:cs="Times New Roman"/>
          <w:szCs w:val="24"/>
        </w:rPr>
        <w:t>καταγγελτικού</w:t>
      </w:r>
      <w:proofErr w:type="spellEnd"/>
      <w:r w:rsidRPr="005D0A29">
        <w:rPr>
          <w:rFonts w:eastAsia="Times New Roman" w:cs="Times New Roman"/>
          <w:szCs w:val="24"/>
        </w:rPr>
        <w:t xml:space="preserve"> λόγου. Είκοσι οκτώ στους τριάντα, τριάντα </w:t>
      </w:r>
      <w:r w:rsidRPr="005D0A29">
        <w:rPr>
          <w:rFonts w:eastAsia="Times New Roman" w:cs="Times New Roman"/>
          <w:szCs w:val="24"/>
        </w:rPr>
        <w:lastRenderedPageBreak/>
        <w:t>ένας στους τριάντα πέντε ωρύονταν, άλλοι έλεγαν ότι δεν κλήθηκαν, άλλοι ότι δεν μπορούσαν να μιλήσουν μέσα σε τέσσερα λεπτά σε ένα νομοσχέδιο, το οποίο θα έπρεπε να έχει ενάμιση χρόνο μπροστά του</w:t>
      </w:r>
      <w:r w:rsidRPr="005D0A29">
        <w:rPr>
          <w:rFonts w:eastAsia="Times New Roman" w:cs="Times New Roman"/>
          <w:szCs w:val="24"/>
        </w:rPr>
        <w:t xml:space="preserve"> διαβούλευση και τον είχε, διότι είχαμε ένα νομοσχέδιο για την ενσωμάτωση της ευρωπαϊκής οδηγίας, αλλά και για τη διευθέτηση των πνευματικών δικαιωμάτων. </w:t>
      </w:r>
    </w:p>
    <w:p w14:paraId="04B1A73A"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Τον Δεκέμβριο του 2015 είχε αναρτηθεί στη Βουλή, ήταν σε δημόσια διαβούλευση το νομοσχέδιο για τη συλ</w:t>
      </w:r>
      <w:r w:rsidRPr="005D0A29">
        <w:rPr>
          <w:rFonts w:eastAsia="Times New Roman" w:cs="Times New Roman"/>
          <w:szCs w:val="24"/>
        </w:rPr>
        <w:t xml:space="preserve">λογική διαχείριση δικαιωμάτων πνευματικής ιδιοκτησίας και είχε καταληκτική ημερομηνία τον Απρίλιο του 2016. Κατατέθηκε τον Δεκέμβριο του 2015. Έγινε η διαβούλευση, ήταν μακροχρόνια, σε κανονικό χρονικό διάστημα, χωρίς επείγοντα τρόπο, χωρίς </w:t>
      </w:r>
      <w:proofErr w:type="spellStart"/>
      <w:r w:rsidRPr="005D0A29">
        <w:rPr>
          <w:rFonts w:eastAsia="Times New Roman" w:cs="Times New Roman"/>
          <w:szCs w:val="24"/>
        </w:rPr>
        <w:t>υπερεπείγουσες</w:t>
      </w:r>
      <w:proofErr w:type="spellEnd"/>
      <w:r w:rsidRPr="005D0A29">
        <w:rPr>
          <w:rFonts w:eastAsia="Times New Roman" w:cs="Times New Roman"/>
          <w:szCs w:val="24"/>
        </w:rPr>
        <w:t xml:space="preserve"> </w:t>
      </w:r>
      <w:r w:rsidRPr="005D0A29">
        <w:rPr>
          <w:rFonts w:eastAsia="Times New Roman" w:cs="Times New Roman"/>
          <w:szCs w:val="24"/>
        </w:rPr>
        <w:t xml:space="preserve">διαδικασίες. Τον Μάιο του 2016 κατατέθηκε στη Βουλή, πέρασε από νομοπαρασκευαστική επιτροπή και πήγαινε για ψήφιση. Είχαν συμφωνήσει σχεδόν όλοι οι φορείς, όλοι αυτοί που χθες ήταν έξαλλοι και διαφωνούσαν. Τότε σχεδόν όλοι είχαν συμφωνήσει. </w:t>
      </w:r>
    </w:p>
    <w:p w14:paraId="04B1A73B"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Ξαφνικά τον Ιο</w:t>
      </w:r>
      <w:r w:rsidRPr="005D0A29">
        <w:rPr>
          <w:rFonts w:eastAsia="Times New Roman" w:cs="Times New Roman"/>
          <w:szCs w:val="24"/>
        </w:rPr>
        <w:t xml:space="preserve">ύλιο του 2016 το νομοσχέδιο, νύχτα μάλλον, αποσύρθηκε, ενώ είχε την πλήρη στήριξη των φορέων. Γιατί αποσύρθηκε; Ρώτησα, περιμένω απαντήσεις και από τον κ. </w:t>
      </w:r>
      <w:proofErr w:type="spellStart"/>
      <w:r w:rsidRPr="005D0A29">
        <w:rPr>
          <w:rFonts w:eastAsia="Times New Roman" w:cs="Times New Roman"/>
          <w:szCs w:val="24"/>
        </w:rPr>
        <w:t>Ξυ</w:t>
      </w:r>
      <w:r w:rsidRPr="005D0A29">
        <w:rPr>
          <w:rFonts w:eastAsia="Times New Roman" w:cs="Times New Roman"/>
          <w:szCs w:val="24"/>
        </w:rPr>
        <w:lastRenderedPageBreak/>
        <w:t>δάκη</w:t>
      </w:r>
      <w:proofErr w:type="spellEnd"/>
      <w:r w:rsidRPr="005D0A29">
        <w:rPr>
          <w:rFonts w:eastAsia="Times New Roman" w:cs="Times New Roman"/>
          <w:szCs w:val="24"/>
        </w:rPr>
        <w:t xml:space="preserve"> και από τον κ. Μπαλτά γιατί αποσύρθηκε αυτό το νομοσχέδιο, ποιος ζήτησε την απόσυρσή του. Έχου</w:t>
      </w:r>
      <w:r w:rsidRPr="005D0A29">
        <w:rPr>
          <w:rFonts w:eastAsia="Times New Roman" w:cs="Times New Roman"/>
          <w:szCs w:val="24"/>
        </w:rPr>
        <w:t xml:space="preserve">με </w:t>
      </w:r>
      <w:proofErr w:type="spellStart"/>
      <w:r w:rsidRPr="005D0A29">
        <w:rPr>
          <w:rFonts w:eastAsia="Times New Roman" w:cs="Times New Roman"/>
          <w:szCs w:val="24"/>
        </w:rPr>
        <w:t>αλληλοσπαρασσόμενες</w:t>
      </w:r>
      <w:proofErr w:type="spellEnd"/>
      <w:r w:rsidRPr="005D0A29">
        <w:rPr>
          <w:rFonts w:eastAsia="Times New Roman" w:cs="Times New Roman"/>
          <w:szCs w:val="24"/>
        </w:rPr>
        <w:t xml:space="preserve"> φατρίες, από τις οποίες πολλές διαφωνούσαν και είπαν «πάρτε το πίσω αυτό, να τακτοποιήσουμε κάτι </w:t>
      </w:r>
      <w:proofErr w:type="spellStart"/>
      <w:r w:rsidRPr="005D0A29">
        <w:rPr>
          <w:rFonts w:eastAsia="Times New Roman" w:cs="Times New Roman"/>
          <w:szCs w:val="24"/>
        </w:rPr>
        <w:t>θεματάκια</w:t>
      </w:r>
      <w:proofErr w:type="spellEnd"/>
      <w:r w:rsidRPr="005D0A29">
        <w:rPr>
          <w:rFonts w:eastAsia="Times New Roman" w:cs="Times New Roman"/>
          <w:szCs w:val="24"/>
        </w:rPr>
        <w:t xml:space="preserve">;».  </w:t>
      </w:r>
    </w:p>
    <w:p w14:paraId="04B1A73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Έπρεπε να τακτοποιηθεί το ζήτημα της «ΑΕΠΙ», να κουκουλωθεί και να το δούμε; Θεωρητικά την καταγγέλλουμε, αλλά στην πραγμ</w:t>
      </w:r>
      <w:r w:rsidRPr="005D0A29">
        <w:rPr>
          <w:rFonts w:eastAsia="Times New Roman" w:cs="Times New Roman"/>
          <w:szCs w:val="24"/>
        </w:rPr>
        <w:t xml:space="preserve">ατικότητα την αφήνουμε να έχει βγάλει τα φράγκα έξω, να έχει πάει την έδρα στην Κύπρο, να μην έχει διανείμει τίποτα στους πνευματικούς δημιουργούς, ενώ μερικοί βέβαια κορυφαίοι και επώνυμοι –πέντε, έξι, επτά- έπαιρναν αρκετά χρήματα από την «ΑΕΠΙ» και δεν </w:t>
      </w:r>
      <w:r w:rsidRPr="005D0A29">
        <w:rPr>
          <w:rFonts w:eastAsia="Times New Roman" w:cs="Times New Roman"/>
          <w:szCs w:val="24"/>
        </w:rPr>
        <w:t>μιλούσαν κιόλας, γιατί, ξέρετε, ο μπουκωμένος δεν μιλάει.</w:t>
      </w:r>
    </w:p>
    <w:p w14:paraId="04B1A73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Εκατοντάδες χιλιάδες παιδιά, όμως, που έπαιζαν μουσικές, που έγραφαν, εκατοντάδες παιδιά ηθοποιοί, συγγραφείς, σεναριογράφοι, σκηνοθέτες, τραγουδιστές, τραγουδοποιοί έπαιρναν ψίχουλα από την «ΑΕΠΙ» </w:t>
      </w:r>
      <w:r w:rsidRPr="005D0A29">
        <w:rPr>
          <w:rFonts w:eastAsia="Times New Roman" w:cs="Times New Roman"/>
          <w:szCs w:val="24"/>
        </w:rPr>
        <w:t xml:space="preserve">και μερικοί δεν έπαιρναν τίποτα! </w:t>
      </w:r>
    </w:p>
    <w:p w14:paraId="04B1A73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Αυτό αντί να το τακτοποιήσουμε, το «</w:t>
      </w:r>
      <w:proofErr w:type="spellStart"/>
      <w:r w:rsidRPr="005D0A29">
        <w:rPr>
          <w:rFonts w:eastAsia="Times New Roman" w:cs="Times New Roman"/>
          <w:szCs w:val="24"/>
        </w:rPr>
        <w:t>ψιλοκουκουλώνουμε</w:t>
      </w:r>
      <w:proofErr w:type="spellEnd"/>
      <w:r w:rsidRPr="005D0A29">
        <w:rPr>
          <w:rFonts w:eastAsia="Times New Roman" w:cs="Times New Roman"/>
          <w:szCs w:val="24"/>
        </w:rPr>
        <w:t>»; Θα το καταγγείλουμε; Θα λεηλατήσουμε τη λεηλασία;</w:t>
      </w:r>
    </w:p>
    <w:p w14:paraId="04B1A73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ΑΝΝΑ ΒΑΓΕΝΑ:</w:t>
      </w:r>
      <w:r w:rsidRPr="005D0A29">
        <w:rPr>
          <w:rFonts w:eastAsia="Times New Roman" w:cs="Times New Roman"/>
          <w:szCs w:val="24"/>
        </w:rPr>
        <w:t xml:space="preserve"> Εσείς ήσασταν συγκυβέρνηση.</w:t>
      </w:r>
    </w:p>
    <w:p w14:paraId="04B1A74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ΠΡΟΕΔΡΕΥΩΝ (Αναστάσιος Κουράκης): </w:t>
      </w:r>
      <w:r w:rsidRPr="005D0A29">
        <w:rPr>
          <w:rFonts w:eastAsia="Times New Roman" w:cs="Times New Roman"/>
          <w:szCs w:val="24"/>
        </w:rPr>
        <w:t>Μη διακόπτετε, σας παρακαλώ.</w:t>
      </w:r>
    </w:p>
    <w:p w14:paraId="04B1A74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ΓΡΗΓΟΡΙΟΣ ΨΑ</w:t>
      </w:r>
      <w:r w:rsidRPr="005D0A29">
        <w:rPr>
          <w:rFonts w:eastAsia="Times New Roman" w:cs="Times New Roman"/>
          <w:b/>
          <w:szCs w:val="24"/>
        </w:rPr>
        <w:t>ΡΙΑΝΟΣ:</w:t>
      </w:r>
      <w:r w:rsidRPr="005D0A29">
        <w:rPr>
          <w:rFonts w:eastAsia="Times New Roman" w:cs="Times New Roman"/>
          <w:szCs w:val="24"/>
        </w:rPr>
        <w:t xml:space="preserve"> Δεν μπορώ να ακούω από κάτω διάφορους να λένε διάφορα πράγματα, οι οποίοι μάλιστα κάνουν παράπονα ότι…</w:t>
      </w:r>
    </w:p>
    <w:p w14:paraId="04B1A74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(Αναστάσιος Κουράκης): </w:t>
      </w:r>
      <w:r w:rsidRPr="005D0A29">
        <w:rPr>
          <w:rFonts w:eastAsia="Times New Roman" w:cs="Times New Roman"/>
          <w:szCs w:val="24"/>
        </w:rPr>
        <w:t>Βεβαίως. Έχετε δίκιο. Συνεχίστε.</w:t>
      </w:r>
    </w:p>
    <w:p w14:paraId="04B1A74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ΓΡΗΓΟΡΙΟΣ ΨΑΡΙΑΝΟΣ:</w:t>
      </w:r>
      <w:r w:rsidRPr="005D0A29">
        <w:rPr>
          <w:rFonts w:eastAsia="Times New Roman" w:cs="Times New Roman"/>
          <w:szCs w:val="24"/>
        </w:rPr>
        <w:t xml:space="preserve"> Δεν θέλω να συνεχίσω τώρα επί προσωπικού για να μην πούμε θέματα «χοντρά». Δεν θέλω να μιλήσω γι’ αυτό.</w:t>
      </w:r>
    </w:p>
    <w:p w14:paraId="04B1A74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Στις αρχές Σεπτεμβρίου του 2016, ενώ τον Ιούλιο του 2016 αποσύρθηκε το νομοσχέδιο στο οποίο σχεδόν όλοι συμφώνησαν, εμφανίστηκε ένα νέο νομοσχέδιο και </w:t>
      </w:r>
      <w:r w:rsidRPr="005D0A29">
        <w:rPr>
          <w:rFonts w:eastAsia="Times New Roman" w:cs="Times New Roman"/>
          <w:szCs w:val="24"/>
        </w:rPr>
        <w:t>τον Φλεβάρη του 2017 έσκασε η βόμβα της «ΑΕΠΙ».</w:t>
      </w:r>
    </w:p>
    <w:p w14:paraId="04B1A74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ΑΝΝΑ ΒΑΓΕΝΑ: </w:t>
      </w:r>
      <w:r w:rsidRPr="005D0A29">
        <w:rPr>
          <w:rFonts w:eastAsia="Times New Roman" w:cs="Times New Roman"/>
          <w:szCs w:val="24"/>
        </w:rPr>
        <w:t>Έσκασε από μόνη της;</w:t>
      </w:r>
    </w:p>
    <w:p w14:paraId="04B1A74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ΓΡΗΓΟΡΙΟΣ ΨΑΡΙΑΝΟΣ:</w:t>
      </w:r>
      <w:r w:rsidRPr="005D0A29">
        <w:rPr>
          <w:rFonts w:eastAsia="Times New Roman" w:cs="Times New Roman"/>
          <w:szCs w:val="24"/>
        </w:rPr>
        <w:t xml:space="preserve"> Καθόλου από μόνη της. Μην πετάγεστε. Μπορείτε να πείτε μετά ό,τι θέλετε, ότι εξετάσατε και βρήκατε και αποκαλύψατε και μπορείτε να επανορθώσετε. Να </w:t>
      </w:r>
      <w:r w:rsidRPr="005D0A29">
        <w:rPr>
          <w:rFonts w:eastAsia="Times New Roman" w:cs="Times New Roman"/>
          <w:szCs w:val="24"/>
        </w:rPr>
        <w:lastRenderedPageBreak/>
        <w:t>μας τα</w:t>
      </w:r>
      <w:r w:rsidRPr="005D0A29">
        <w:rPr>
          <w:rFonts w:eastAsia="Times New Roman" w:cs="Times New Roman"/>
          <w:szCs w:val="24"/>
        </w:rPr>
        <w:t xml:space="preserve"> πείτε εδώ. Να μας πείτε γιατί αποσύρατε το προηγούμενο νομοσχέδιο.</w:t>
      </w:r>
    </w:p>
    <w:p w14:paraId="04B1A74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ΑΝΝΑ ΒΑΓΕΝΑ: </w:t>
      </w:r>
      <w:r w:rsidRPr="005D0A29">
        <w:rPr>
          <w:rFonts w:eastAsia="Times New Roman" w:cs="Times New Roman"/>
          <w:szCs w:val="24"/>
        </w:rPr>
        <w:t>Μπορείτε να μας πείτε τι κάνατε γι’ αυτά;</w:t>
      </w:r>
    </w:p>
    <w:p w14:paraId="04B1A74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(Αναστάσιος Κουράκης): </w:t>
      </w:r>
      <w:r w:rsidRPr="005D0A29">
        <w:rPr>
          <w:rFonts w:eastAsia="Times New Roman" w:cs="Times New Roman"/>
          <w:szCs w:val="24"/>
        </w:rPr>
        <w:t>Μην διακόπτετε από κάτω. Σας παρακαλώ.</w:t>
      </w:r>
    </w:p>
    <w:p w14:paraId="04B1A74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ΓΡΗΓΟΡΙΟΣ ΨΑΡΙΑΝΟΣ:</w:t>
      </w:r>
      <w:r w:rsidRPr="005D0A29">
        <w:rPr>
          <w:rFonts w:eastAsia="Times New Roman" w:cs="Times New Roman"/>
          <w:szCs w:val="24"/>
        </w:rPr>
        <w:t xml:space="preserve"> Κύριε Πρόεδρε…</w:t>
      </w:r>
    </w:p>
    <w:p w14:paraId="04B1A74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(Αναστάσιος Κουράκης): </w:t>
      </w:r>
      <w:r w:rsidRPr="005D0A29">
        <w:rPr>
          <w:rFonts w:eastAsia="Times New Roman" w:cs="Times New Roman"/>
          <w:szCs w:val="24"/>
        </w:rPr>
        <w:t>Δεν απευθύνομαι σε εσάς, κύριε Ψαριανέ.</w:t>
      </w:r>
    </w:p>
    <w:p w14:paraId="04B1A74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ΓΡΗΓΟΡΙΟΣ ΨΑΡΙΑΝΟΣ:</w:t>
      </w:r>
      <w:r w:rsidRPr="005D0A29">
        <w:rPr>
          <w:rFonts w:eastAsia="Times New Roman" w:cs="Times New Roman"/>
          <w:szCs w:val="24"/>
        </w:rPr>
        <w:t xml:space="preserve"> Ευχαριστώ πολύ.</w:t>
      </w:r>
    </w:p>
    <w:p w14:paraId="04B1A74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(Αναστάσιος Κουράκης): </w:t>
      </w:r>
      <w:r w:rsidRPr="005D0A29">
        <w:rPr>
          <w:rFonts w:eastAsia="Times New Roman" w:cs="Times New Roman"/>
          <w:szCs w:val="24"/>
        </w:rPr>
        <w:t>Από κάτω σας παρακαλώ!</w:t>
      </w:r>
    </w:p>
    <w:p w14:paraId="04B1A74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ΓΡΗΓΟΡΙΟΣ ΨΑΡΙΑΝΟΣ:</w:t>
      </w:r>
      <w:r w:rsidRPr="005D0A29">
        <w:rPr>
          <w:rFonts w:eastAsia="Times New Roman" w:cs="Times New Roman"/>
          <w:szCs w:val="24"/>
        </w:rPr>
        <w:t xml:space="preserve"> Μπορούμε να μάθουμε γιατί αποσύρθηκε το προηγούμενο νομοσχέδιο; Θα μα</w:t>
      </w:r>
      <w:r w:rsidRPr="005D0A29">
        <w:rPr>
          <w:rFonts w:eastAsia="Times New Roman" w:cs="Times New Roman"/>
          <w:szCs w:val="24"/>
        </w:rPr>
        <w:t xml:space="preserve">ς απαντήσει κάποιος ευθέως; </w:t>
      </w:r>
    </w:p>
    <w:p w14:paraId="04B1A74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ΑΝΝΑ ΒΑΓΕΝΑ:</w:t>
      </w:r>
      <w:r w:rsidRPr="005D0A29">
        <w:rPr>
          <w:rFonts w:eastAsia="Times New Roman" w:cs="Times New Roman"/>
          <w:szCs w:val="24"/>
        </w:rPr>
        <w:t xml:space="preserve"> Εσείς θα μας πείτε γιατί ως συγκυβέρνηση δεν κάνατε τίποτε;</w:t>
      </w:r>
    </w:p>
    <w:p w14:paraId="04B1A74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(Αναστάσιος Κουράκης): </w:t>
      </w:r>
      <w:r w:rsidRPr="005D0A29">
        <w:rPr>
          <w:rFonts w:eastAsia="Times New Roman" w:cs="Times New Roman"/>
          <w:szCs w:val="24"/>
        </w:rPr>
        <w:t>Κυρία Βαγενά, δεν είναι σωστό αυτό που κάνετε.</w:t>
      </w:r>
    </w:p>
    <w:p w14:paraId="04B1A75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ΓΡΗΓΟΡΙΟΣ ΨΑΡΙΑΝΟΣ:</w:t>
      </w:r>
      <w:r w:rsidRPr="005D0A29">
        <w:rPr>
          <w:rFonts w:eastAsia="Times New Roman" w:cs="Times New Roman"/>
          <w:szCs w:val="24"/>
        </w:rPr>
        <w:t xml:space="preserve"> Για όλη αυτήν τη λεηλασία, τα εκατομμύρια που εξαφανί</w:t>
      </w:r>
      <w:r w:rsidRPr="005D0A29">
        <w:rPr>
          <w:rFonts w:eastAsia="Times New Roman" w:cs="Times New Roman"/>
          <w:szCs w:val="24"/>
        </w:rPr>
        <w:t>στηκαν, τις αμοιβές της φαμίλιας και των συνεργατών της και για όλα αυτά τα πράγματα, εκκρεμούν ιστορίες οι οποίες πρέπει να αποκαλυφθούν και να αποκατασταθούν.</w:t>
      </w:r>
    </w:p>
    <w:p w14:paraId="04B1A75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Την Παρασκευή, λοιπόν, κατατίθεται το νομοσχέδιο που συζητάμε σήμερα, χωρίς καμμία διαβούλευση.</w:t>
      </w:r>
      <w:r w:rsidRPr="005D0A29">
        <w:rPr>
          <w:rFonts w:eastAsia="Times New Roman" w:cs="Times New Roman"/>
          <w:szCs w:val="24"/>
        </w:rPr>
        <w:t xml:space="preserve"> Μας είπε ένας από τους τριάντα τόσους εκπροσώπους φορέων που ήρθαν χθες στην επιτροπή ότι έγινε διαβούλευση. «Εμείς πήγαμε» είπε μάλιστα «στο γραφείο της Υπουργού και συζητήσαμε». </w:t>
      </w:r>
    </w:p>
    <w:p w14:paraId="04B1A75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Ήρθαν εκπρόσωποι, εβδομήντα εκπρόσωποι, στο γραφείο σας, κυρία Υπουργέ, κα</w:t>
      </w:r>
      <w:r w:rsidRPr="005D0A29">
        <w:rPr>
          <w:rFonts w:eastAsia="Times New Roman" w:cs="Times New Roman"/>
          <w:szCs w:val="24"/>
        </w:rPr>
        <w:t>ι συζητήσατε διεξοδικά και αναλυτικά για όλα τα θέματα του νομοσχεδίου; Γιατί μας το απέκρυψαν εχθές οι εκπρόσωποι των φορέων και δεν μας είπε κανείς πού συναντηθήκατε, πού έγινε αυτή η διαβούλευση, αν έγινε σε «γιάφκες» -το ρώτησα και εχθές στην επιτροπή-</w:t>
      </w:r>
      <w:r w:rsidRPr="005D0A29">
        <w:rPr>
          <w:rFonts w:eastAsia="Times New Roman" w:cs="Times New Roman"/>
          <w:szCs w:val="24"/>
        </w:rPr>
        <w:t>, αν έγινε τηλεφωνικώς, αν υπήρξαν συμφωνίες ή διαφωνίες; Πού έγινε αυτή η διαβούλευση για ένα νομοσχέδιο που κατατέθηκε προχθές, για το οποίο δεν ξέρουμε ακόμα ποιες αλλαγές σε άρθρα έχουν γίνει; Μέχρι σήμερα που το ψηφίζουμε δεν ξέρουμε εάν το 34 θα είνα</w:t>
      </w:r>
      <w:r w:rsidRPr="005D0A29">
        <w:rPr>
          <w:rFonts w:eastAsia="Times New Roman" w:cs="Times New Roman"/>
          <w:szCs w:val="24"/>
        </w:rPr>
        <w:t xml:space="preserve">ι </w:t>
      </w:r>
      <w:r w:rsidRPr="005D0A29">
        <w:rPr>
          <w:rFonts w:eastAsia="Times New Roman" w:cs="Times New Roman"/>
          <w:szCs w:val="24"/>
        </w:rPr>
        <w:lastRenderedPageBreak/>
        <w:t>34, αν απαλείφθηκε, αν το 72 έγινε 73. Δεν ξέρουμε ποιες αλλαγές έχουν γίνει.</w:t>
      </w:r>
    </w:p>
    <w:p w14:paraId="04B1A75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σύνολο αυτού του τερατουργήματος ερχόμαστε να το ψηφίσουμε συναινετικά μάλιστα, όλοι οι «γερμανοτσολιάδες» και οι «δωσίλογοι» και οι «προδότες» οι προηγούμενοι που είχαν δύο</w:t>
      </w:r>
      <w:r w:rsidRPr="005D0A29">
        <w:rPr>
          <w:rFonts w:eastAsia="Times New Roman" w:cs="Times New Roman"/>
          <w:szCs w:val="24"/>
        </w:rPr>
        <w:t xml:space="preserve"> μνημόνια και εσείς, η «ψεκασμένη» </w:t>
      </w:r>
      <w:proofErr w:type="spellStart"/>
      <w:r w:rsidRPr="005D0A29">
        <w:rPr>
          <w:rFonts w:eastAsia="Times New Roman" w:cs="Times New Roman"/>
          <w:szCs w:val="24"/>
        </w:rPr>
        <w:t>αριστεροδεξιά</w:t>
      </w:r>
      <w:proofErr w:type="spellEnd"/>
      <w:r w:rsidRPr="005D0A29">
        <w:rPr>
          <w:rFonts w:eastAsia="Times New Roman" w:cs="Times New Roman"/>
          <w:szCs w:val="24"/>
        </w:rPr>
        <w:t xml:space="preserve"> κυβέρνηση που έχετε πέντε, έξι μνημόνια στο πρόγραμμα και τα υπογράφετε εύκολα. </w:t>
      </w:r>
    </w:p>
    <w:p w14:paraId="04B1A75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Ξέρετε, κατηγορούσατε τους άλλους ότι υπέγραφαν ό,τι τους έδιναν. Εσείς υπογράφετε και ό,τι δεν σας δίνουν. Χαλαρά, δηλαδή! Αρ</w:t>
      </w:r>
      <w:r w:rsidRPr="005D0A29">
        <w:rPr>
          <w:rFonts w:eastAsia="Times New Roman" w:cs="Times New Roman"/>
          <w:szCs w:val="24"/>
        </w:rPr>
        <w:t>κεί να κάνουμε δουλειές! Αρκεί να τοποθετούμε υπαλλήλους από το Υπουργείο Οικονομικών στο Μέγαρο Μουσικής, ενώ ήταν μόνο από το Υπουργείο Πολιτισμού. Το βάλατε με τροπολογία. Δεν μας δώσατε τις φωτογραφίες και τα ονόματα αυτών που θέλετε να πάτε από το Υπο</w:t>
      </w:r>
      <w:r w:rsidRPr="005D0A29">
        <w:rPr>
          <w:rFonts w:eastAsia="Times New Roman" w:cs="Times New Roman"/>
          <w:szCs w:val="24"/>
        </w:rPr>
        <w:t>υργείο Οικονομικών στο Μέγαρο Μουσικής.</w:t>
      </w:r>
    </w:p>
    <w:p w14:paraId="04B1A75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Έχουμε συνεχώς βουλευτικές τροπολογίες που ζητούν διευθετήσεις και τακτοποιήσεις, όπως, ας πούμε, τους φόρους τής ΣΕΚΑΠ. Βουλευτική τροπολογία ήταν. Πέρασε από δω εν μία </w:t>
      </w:r>
      <w:proofErr w:type="spellStart"/>
      <w:r w:rsidRPr="005D0A29">
        <w:rPr>
          <w:rFonts w:eastAsia="Times New Roman" w:cs="Times New Roman"/>
          <w:szCs w:val="24"/>
        </w:rPr>
        <w:lastRenderedPageBreak/>
        <w:t>νυκτί</w:t>
      </w:r>
      <w:proofErr w:type="spellEnd"/>
      <w:r w:rsidRPr="005D0A29">
        <w:rPr>
          <w:rFonts w:eastAsia="Times New Roman" w:cs="Times New Roman"/>
          <w:szCs w:val="24"/>
        </w:rPr>
        <w:t>, κρυφίως πώς. Το μάθαμε από τις εφημερίδ</w:t>
      </w:r>
      <w:r w:rsidRPr="005D0A29">
        <w:rPr>
          <w:rFonts w:eastAsia="Times New Roman" w:cs="Times New Roman"/>
          <w:szCs w:val="24"/>
        </w:rPr>
        <w:t xml:space="preserve">ες μετά από μέρες, ότι κάποιος επιχειρηματίας απαλλασσόταν από καμιά </w:t>
      </w:r>
      <w:proofErr w:type="spellStart"/>
      <w:r w:rsidRPr="005D0A29">
        <w:rPr>
          <w:rFonts w:eastAsia="Times New Roman" w:cs="Times New Roman"/>
          <w:szCs w:val="24"/>
        </w:rPr>
        <w:t>τριανταοχταριά</w:t>
      </w:r>
      <w:proofErr w:type="spellEnd"/>
      <w:r w:rsidRPr="005D0A29">
        <w:rPr>
          <w:rFonts w:eastAsia="Times New Roman" w:cs="Times New Roman"/>
          <w:szCs w:val="24"/>
        </w:rPr>
        <w:t xml:space="preserve"> εκατομμύρια πρόστιμα για να πάρει μία εταιρεία «ανάλαφρη» και «</w:t>
      </w:r>
      <w:proofErr w:type="spellStart"/>
      <w:r w:rsidRPr="005D0A29">
        <w:rPr>
          <w:rFonts w:eastAsia="Times New Roman" w:cs="Times New Roman"/>
          <w:szCs w:val="24"/>
        </w:rPr>
        <w:t>τζαμπέ</w:t>
      </w:r>
      <w:proofErr w:type="spellEnd"/>
      <w:r w:rsidRPr="005D0A29">
        <w:rPr>
          <w:rFonts w:eastAsia="Times New Roman" w:cs="Times New Roman"/>
          <w:szCs w:val="24"/>
        </w:rPr>
        <w:t xml:space="preserve">». Δηλαδή αυτές οι τροπολογίες που έρχονται εδώ βροχηδόν περιμένετε να τις ψηφίσουμε; </w:t>
      </w:r>
    </w:p>
    <w:p w14:paraId="04B1A75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Τα προηγούμενα κ</w:t>
      </w:r>
      <w:r w:rsidRPr="005D0A29">
        <w:rPr>
          <w:rFonts w:eastAsia="Times New Roman" w:cs="Times New Roman"/>
          <w:szCs w:val="24"/>
        </w:rPr>
        <w:t>όμματα των «δωσίλογων», «γερμανοτσολιάδων» «</w:t>
      </w:r>
      <w:proofErr w:type="spellStart"/>
      <w:r w:rsidRPr="005D0A29">
        <w:rPr>
          <w:rFonts w:eastAsia="Times New Roman" w:cs="Times New Roman"/>
          <w:szCs w:val="24"/>
        </w:rPr>
        <w:t>μερκελιστών</w:t>
      </w:r>
      <w:proofErr w:type="spellEnd"/>
      <w:r w:rsidRPr="005D0A29">
        <w:rPr>
          <w:rFonts w:eastAsia="Times New Roman" w:cs="Times New Roman"/>
          <w:szCs w:val="24"/>
        </w:rPr>
        <w:t xml:space="preserve">», τα καταγγέλλατε και τα </w:t>
      </w:r>
      <w:proofErr w:type="spellStart"/>
      <w:r w:rsidRPr="005D0A29">
        <w:rPr>
          <w:rFonts w:eastAsia="Times New Roman" w:cs="Times New Roman"/>
          <w:szCs w:val="24"/>
        </w:rPr>
        <w:t>καταχεριάζατε</w:t>
      </w:r>
      <w:proofErr w:type="spellEnd"/>
      <w:r w:rsidRPr="005D0A29">
        <w:rPr>
          <w:rFonts w:eastAsia="Times New Roman" w:cs="Times New Roman"/>
          <w:szCs w:val="24"/>
        </w:rPr>
        <w:t>, αριστεροί σύντροφοι, και τους δείχνατε ως προδότες και λέγατε «κρεμάλες» και «Γουδί», και τώρα έχετε πάρει το «Γουδί» και το «γουδοχέρι» και φτιάχνετε σκορδαλιά</w:t>
      </w:r>
      <w:r w:rsidRPr="005D0A29">
        <w:rPr>
          <w:rFonts w:eastAsia="Times New Roman" w:cs="Times New Roman"/>
          <w:szCs w:val="24"/>
        </w:rPr>
        <w:t xml:space="preserve"> και ό,τι θέλετε βάζετε μέσα, από μελιτζάνες μέχρι βερίκοκα, ό,τι γουστάρετε!</w:t>
      </w:r>
    </w:p>
    <w:p w14:paraId="04B1A75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ΘΕΜΙΣΤΟΚΛΗΣ ΜΟΥΜΟΥΛΙΔΗΣ:</w:t>
      </w:r>
      <w:r w:rsidRPr="005D0A29">
        <w:rPr>
          <w:rFonts w:eastAsia="Times New Roman" w:cs="Times New Roman"/>
          <w:szCs w:val="24"/>
        </w:rPr>
        <w:t xml:space="preserve"> Είσαι θεός!</w:t>
      </w:r>
    </w:p>
    <w:p w14:paraId="04B1A75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ΓΡΗΓΟΡΙΟΣ ΨΑΡΙΑΝΟΣ:</w:t>
      </w:r>
      <w:r w:rsidRPr="005D0A29">
        <w:rPr>
          <w:rFonts w:eastAsia="Times New Roman" w:cs="Times New Roman"/>
          <w:szCs w:val="24"/>
        </w:rPr>
        <w:t xml:space="preserve"> Είστε </w:t>
      </w:r>
      <w:proofErr w:type="spellStart"/>
      <w:r w:rsidRPr="005D0A29">
        <w:rPr>
          <w:rFonts w:eastAsia="Times New Roman" w:cs="Times New Roman"/>
          <w:szCs w:val="24"/>
        </w:rPr>
        <w:t>εκατόν</w:t>
      </w:r>
      <w:proofErr w:type="spellEnd"/>
      <w:r w:rsidRPr="005D0A29">
        <w:rPr>
          <w:rFonts w:eastAsia="Times New Roman" w:cs="Times New Roman"/>
          <w:szCs w:val="24"/>
        </w:rPr>
        <w:t xml:space="preserve"> πενήντα τρεις και θα μείνετε </w:t>
      </w:r>
      <w:proofErr w:type="spellStart"/>
      <w:r w:rsidRPr="005D0A29">
        <w:rPr>
          <w:rFonts w:eastAsia="Times New Roman" w:cs="Times New Roman"/>
          <w:szCs w:val="24"/>
        </w:rPr>
        <w:t>εκατόν</w:t>
      </w:r>
      <w:proofErr w:type="spellEnd"/>
      <w:r w:rsidRPr="005D0A29">
        <w:rPr>
          <w:rFonts w:eastAsia="Times New Roman" w:cs="Times New Roman"/>
          <w:szCs w:val="24"/>
        </w:rPr>
        <w:t xml:space="preserve"> πενήντα τρεις, κόλαση να γίνει. Δεν πρόκειται να κουνηθεί φύλλο. Διότι </w:t>
      </w:r>
      <w:r w:rsidRPr="005D0A29">
        <w:rPr>
          <w:rFonts w:eastAsia="Times New Roman" w:cs="Times New Roman"/>
          <w:szCs w:val="24"/>
          <w:lang w:val="en-US"/>
        </w:rPr>
        <w:t>b</w:t>
      </w:r>
      <w:r w:rsidRPr="005D0A29">
        <w:rPr>
          <w:rFonts w:eastAsia="Times New Roman" w:cs="Times New Roman"/>
          <w:szCs w:val="24"/>
          <w:lang w:val="en-US"/>
        </w:rPr>
        <w:t>usiness</w:t>
      </w:r>
      <w:r w:rsidRPr="005D0A29">
        <w:rPr>
          <w:rFonts w:eastAsia="Times New Roman" w:cs="Times New Roman"/>
          <w:szCs w:val="24"/>
        </w:rPr>
        <w:t xml:space="preserve"> </w:t>
      </w:r>
      <w:r w:rsidRPr="005D0A29">
        <w:rPr>
          <w:rFonts w:eastAsia="Times New Roman" w:cs="Times New Roman"/>
          <w:szCs w:val="24"/>
          <w:lang w:val="en-US"/>
        </w:rPr>
        <w:t>as</w:t>
      </w:r>
      <w:r w:rsidRPr="005D0A29">
        <w:rPr>
          <w:rFonts w:eastAsia="Times New Roman" w:cs="Times New Roman"/>
          <w:szCs w:val="24"/>
        </w:rPr>
        <w:t xml:space="preserve"> </w:t>
      </w:r>
      <w:r w:rsidRPr="005D0A29">
        <w:rPr>
          <w:rFonts w:eastAsia="Times New Roman" w:cs="Times New Roman"/>
          <w:szCs w:val="24"/>
          <w:lang w:val="en-US"/>
        </w:rPr>
        <w:t>usual</w:t>
      </w:r>
      <w:r w:rsidRPr="005D0A29">
        <w:rPr>
          <w:rFonts w:eastAsia="Times New Roman" w:cs="Times New Roman"/>
          <w:szCs w:val="24"/>
        </w:rPr>
        <w:t xml:space="preserve">. </w:t>
      </w:r>
    </w:p>
    <w:p w14:paraId="04B1A75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ΑΝΝΑ ΒΑΓΕΝΑ:</w:t>
      </w:r>
      <w:r w:rsidRPr="005D0A29">
        <w:rPr>
          <w:rFonts w:eastAsia="Times New Roman" w:cs="Times New Roman"/>
          <w:szCs w:val="24"/>
        </w:rPr>
        <w:t xml:space="preserve"> Για πρόσεχε λίγο!</w:t>
      </w:r>
    </w:p>
    <w:p w14:paraId="04B1A75A" w14:textId="77777777" w:rsidR="0001266C" w:rsidRDefault="00D81D51">
      <w:pPr>
        <w:spacing w:line="600" w:lineRule="auto"/>
        <w:ind w:firstLine="709"/>
        <w:jc w:val="both"/>
        <w:rPr>
          <w:rFonts w:eastAsia="Times New Roman" w:cs="Times New Roman"/>
          <w:szCs w:val="24"/>
        </w:rPr>
      </w:pPr>
      <w:r w:rsidRPr="005D0A29">
        <w:rPr>
          <w:rFonts w:eastAsia="Times New Roman"/>
          <w:b/>
          <w:bCs/>
        </w:rPr>
        <w:t>ΠΡΟΕΔΡΕΥΩΝ (Αναστάσιος Κουράκης):</w:t>
      </w:r>
      <w:r w:rsidRPr="005D0A29">
        <w:rPr>
          <w:rFonts w:eastAsia="Times New Roman" w:cs="Times New Roman"/>
          <w:szCs w:val="24"/>
        </w:rPr>
        <w:t xml:space="preserve"> Κυρία Βαγενά, σας </w:t>
      </w:r>
      <w:r w:rsidRPr="005D0A29">
        <w:rPr>
          <w:rFonts w:eastAsia="Times New Roman"/>
          <w:bCs/>
        </w:rPr>
        <w:t>παρακαλώ</w:t>
      </w:r>
      <w:r w:rsidRPr="005D0A29">
        <w:rPr>
          <w:rFonts w:eastAsia="Times New Roman" w:cs="Times New Roman"/>
          <w:szCs w:val="24"/>
        </w:rPr>
        <w:t>!</w:t>
      </w:r>
    </w:p>
    <w:p w14:paraId="04B1A75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ΓΡΗΓΟΡΙΟΣ ΨΑΡΙΑΝΟΣ:</w:t>
      </w:r>
      <w:r w:rsidRPr="005D0A29">
        <w:rPr>
          <w:rFonts w:eastAsia="Times New Roman" w:cs="Times New Roman"/>
          <w:szCs w:val="24"/>
        </w:rPr>
        <w:t xml:space="preserve"> Οι προηγούμενοι «γερμανοτσολιάδες» που λεηλάτησαν τη χώρα έχαναν από καμμιά δεκαριά, εικοσαριά, τριανταριά Βουλευτές. Το κάθ</w:t>
      </w:r>
      <w:r w:rsidRPr="005D0A29">
        <w:rPr>
          <w:rFonts w:eastAsia="Times New Roman" w:cs="Times New Roman"/>
          <w:szCs w:val="24"/>
        </w:rPr>
        <w:t>ε κόμμα έχανε είκοσι και τριάντα Βουλευτές, κυρίες μου και κύριοι, σε κάθε ψήφιση μνημονίου.</w:t>
      </w:r>
    </w:p>
    <w:p w14:paraId="04B1A75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ΑΝΝΑ ΒΑΓΕΝΑ:</w:t>
      </w:r>
      <w:r w:rsidRPr="005D0A29">
        <w:rPr>
          <w:rFonts w:eastAsia="Times New Roman" w:cs="Times New Roman"/>
          <w:szCs w:val="24"/>
        </w:rPr>
        <w:t xml:space="preserve"> Είσαι ανεξέλεγκτος πια! Δεν ξέρεις τι σου γίνεται.</w:t>
      </w:r>
    </w:p>
    <w:p w14:paraId="04B1A75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ΓΡΗΓΟΡΙΟΣ ΨΑΡΙΑΝΟΣ:</w:t>
      </w:r>
      <w:r w:rsidRPr="005D0A29">
        <w:rPr>
          <w:rFonts w:eastAsia="Times New Roman" w:cs="Times New Roman"/>
          <w:szCs w:val="24"/>
        </w:rPr>
        <w:t xml:space="preserve"> Εσείς τα κάνετε γαργάρα, κάνετε την πάπια και θα μείνετε </w:t>
      </w:r>
      <w:proofErr w:type="spellStart"/>
      <w:r w:rsidRPr="005D0A29">
        <w:rPr>
          <w:rFonts w:eastAsia="Times New Roman" w:cs="Times New Roman"/>
          <w:szCs w:val="24"/>
        </w:rPr>
        <w:t>εκατόν</w:t>
      </w:r>
      <w:proofErr w:type="spellEnd"/>
      <w:r w:rsidRPr="005D0A29">
        <w:rPr>
          <w:rFonts w:eastAsia="Times New Roman" w:cs="Times New Roman"/>
          <w:szCs w:val="24"/>
        </w:rPr>
        <w:t xml:space="preserve"> πενήντα τρεις μέχρι να πέσετε και οι </w:t>
      </w:r>
      <w:proofErr w:type="spellStart"/>
      <w:r w:rsidRPr="005D0A29">
        <w:rPr>
          <w:rFonts w:eastAsia="Times New Roman" w:cs="Times New Roman"/>
          <w:szCs w:val="24"/>
        </w:rPr>
        <w:t>εκατόν</w:t>
      </w:r>
      <w:proofErr w:type="spellEnd"/>
      <w:r w:rsidRPr="005D0A29">
        <w:rPr>
          <w:rFonts w:eastAsia="Times New Roman" w:cs="Times New Roman"/>
          <w:szCs w:val="24"/>
        </w:rPr>
        <w:t xml:space="preserve"> πενήντα τρεις.</w:t>
      </w:r>
    </w:p>
    <w:p w14:paraId="04B1A75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ΑΝΝΑ ΒΑΓΕΝΑ:</w:t>
      </w:r>
      <w:r w:rsidRPr="005D0A29">
        <w:rPr>
          <w:rFonts w:eastAsia="Times New Roman" w:cs="Times New Roman"/>
          <w:szCs w:val="24"/>
        </w:rPr>
        <w:t xml:space="preserve"> Κι αυτό σε πειράζει!</w:t>
      </w:r>
    </w:p>
    <w:p w14:paraId="04B1A75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ΓΡΗΓΟΡΙΟΣ ΨΑΡΙΑΝΟΣ:</w:t>
      </w:r>
      <w:r w:rsidRPr="005D0A29">
        <w:rPr>
          <w:rFonts w:eastAsia="Times New Roman" w:cs="Times New Roman"/>
          <w:szCs w:val="24"/>
        </w:rPr>
        <w:t xml:space="preserve"> Κι όταν πέσετε, θα δούμε τι θα κάνουμε.</w:t>
      </w:r>
    </w:p>
    <w:p w14:paraId="04B1A760" w14:textId="77777777" w:rsidR="0001266C" w:rsidRDefault="00D81D51">
      <w:pPr>
        <w:spacing w:line="600" w:lineRule="auto"/>
        <w:ind w:firstLine="709"/>
        <w:jc w:val="both"/>
        <w:rPr>
          <w:rFonts w:eastAsia="Times New Roman" w:cs="Times New Roman"/>
          <w:szCs w:val="24"/>
        </w:rPr>
      </w:pPr>
      <w:r w:rsidRPr="005D0A29">
        <w:rPr>
          <w:rFonts w:eastAsia="Times New Roman"/>
          <w:b/>
          <w:bCs/>
        </w:rPr>
        <w:t>ΠΡΟΕΔΡΕΥΩΝ (Αναστάσιος Κουράκης):</w:t>
      </w:r>
      <w:r w:rsidRPr="005D0A29">
        <w:rPr>
          <w:rFonts w:eastAsia="Times New Roman" w:cs="Times New Roman"/>
          <w:szCs w:val="24"/>
        </w:rPr>
        <w:t xml:space="preserve"> Ολοκ</w:t>
      </w:r>
      <w:r w:rsidRPr="005D0A29">
        <w:rPr>
          <w:rFonts w:eastAsia="Times New Roman" w:cs="Times New Roman"/>
          <w:szCs w:val="24"/>
        </w:rPr>
        <w:t xml:space="preserve">ληρώστε σας </w:t>
      </w:r>
      <w:r w:rsidRPr="005D0A29">
        <w:rPr>
          <w:rFonts w:eastAsia="Times New Roman"/>
          <w:bCs/>
        </w:rPr>
        <w:t>παρακαλώ</w:t>
      </w:r>
      <w:r w:rsidRPr="005D0A29">
        <w:rPr>
          <w:rFonts w:eastAsia="Times New Roman" w:cs="Times New Roman"/>
          <w:szCs w:val="24"/>
        </w:rPr>
        <w:t xml:space="preserve">, κύριε Ψαριανέ. </w:t>
      </w:r>
    </w:p>
    <w:p w14:paraId="04B1A76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Κυρία Βαγενά, σας </w:t>
      </w:r>
      <w:r w:rsidRPr="005D0A29">
        <w:rPr>
          <w:rFonts w:eastAsia="Times New Roman"/>
          <w:bCs/>
        </w:rPr>
        <w:t>παρακαλώ</w:t>
      </w:r>
      <w:r w:rsidRPr="005D0A29">
        <w:rPr>
          <w:rFonts w:eastAsia="Times New Roman" w:cs="Times New Roman"/>
          <w:szCs w:val="24"/>
        </w:rPr>
        <w:t>!</w:t>
      </w:r>
    </w:p>
    <w:p w14:paraId="04B1A76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ΓΡΗΓΟΡΙΟΣ ΨΑΡΙΑΝΟΣ:</w:t>
      </w:r>
      <w:r w:rsidRPr="005D0A29">
        <w:rPr>
          <w:rFonts w:eastAsia="Times New Roman" w:cs="Times New Roman"/>
          <w:szCs w:val="24"/>
        </w:rPr>
        <w:t xml:space="preserve"> Κυρία Βαγενά, θέλετε να φέρετε κανένα </w:t>
      </w:r>
      <w:proofErr w:type="spellStart"/>
      <w:r w:rsidRPr="005D0A29">
        <w:rPr>
          <w:rFonts w:eastAsia="Times New Roman" w:cs="Times New Roman"/>
          <w:szCs w:val="24"/>
        </w:rPr>
        <w:t>κασετοφωνάκι</w:t>
      </w:r>
      <w:proofErr w:type="spellEnd"/>
      <w:r w:rsidRPr="005D0A29">
        <w:rPr>
          <w:rFonts w:eastAsia="Times New Roman" w:cs="Times New Roman"/>
          <w:szCs w:val="24"/>
        </w:rPr>
        <w:t xml:space="preserve"> εδώ να μας παίξετε </w:t>
      </w:r>
      <w:proofErr w:type="spellStart"/>
      <w:r w:rsidRPr="005D0A29">
        <w:rPr>
          <w:rFonts w:eastAsia="Times New Roman" w:cs="Times New Roman"/>
          <w:szCs w:val="24"/>
        </w:rPr>
        <w:t>αντιμνημονιακά</w:t>
      </w:r>
      <w:proofErr w:type="spellEnd"/>
      <w:r w:rsidRPr="005D0A29">
        <w:rPr>
          <w:rFonts w:eastAsia="Times New Roman" w:cs="Times New Roman"/>
          <w:szCs w:val="24"/>
        </w:rPr>
        <w:t xml:space="preserve"> άσματα;</w:t>
      </w:r>
    </w:p>
    <w:p w14:paraId="04B1A76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ΑΝΝΑ ΒΑΓΕΝΑ:</w:t>
      </w:r>
      <w:r w:rsidRPr="005D0A29">
        <w:rPr>
          <w:rFonts w:eastAsia="Times New Roman" w:cs="Times New Roman"/>
          <w:szCs w:val="24"/>
        </w:rPr>
        <w:t xml:space="preserve"> Ναι, θα φέρω. Κακό είναι; Αυτό έχω. Κασετόφωνο. Δεν έχω ακριβά μηχανήματα.</w:t>
      </w:r>
    </w:p>
    <w:p w14:paraId="04B1A764" w14:textId="77777777" w:rsidR="0001266C" w:rsidRDefault="00D81D51">
      <w:pPr>
        <w:spacing w:line="600" w:lineRule="auto"/>
        <w:ind w:firstLine="709"/>
        <w:jc w:val="both"/>
        <w:rPr>
          <w:rFonts w:eastAsia="Times New Roman" w:cs="Times New Roman"/>
          <w:szCs w:val="24"/>
        </w:rPr>
      </w:pPr>
      <w:r w:rsidRPr="005D0A29">
        <w:rPr>
          <w:rFonts w:eastAsia="Times New Roman"/>
          <w:b/>
          <w:bCs/>
        </w:rPr>
        <w:t>ΠΡΟΕΔΡΕΥΩΝ (Αναστάσιος Κουράκης):</w:t>
      </w:r>
      <w:r w:rsidRPr="005D0A29">
        <w:rPr>
          <w:rFonts w:eastAsia="Times New Roman" w:cs="Times New Roman"/>
          <w:szCs w:val="24"/>
        </w:rPr>
        <w:t xml:space="preserve"> Σας </w:t>
      </w:r>
      <w:r w:rsidRPr="005D0A29">
        <w:rPr>
          <w:rFonts w:eastAsia="Times New Roman"/>
          <w:bCs/>
        </w:rPr>
        <w:t>παρακαλώ</w:t>
      </w:r>
      <w:r w:rsidRPr="005D0A29">
        <w:rPr>
          <w:rFonts w:eastAsia="Times New Roman" w:cs="Times New Roman"/>
          <w:szCs w:val="24"/>
        </w:rPr>
        <w:t>!</w:t>
      </w:r>
    </w:p>
    <w:p w14:paraId="04B1A765" w14:textId="77777777" w:rsidR="0001266C" w:rsidRDefault="00D81D51">
      <w:pPr>
        <w:spacing w:line="600" w:lineRule="auto"/>
        <w:ind w:firstLine="709"/>
        <w:jc w:val="both"/>
        <w:rPr>
          <w:rFonts w:eastAsia="Times New Roman" w:cs="Times New Roman"/>
          <w:b/>
          <w:szCs w:val="24"/>
        </w:rPr>
      </w:pPr>
      <w:r w:rsidRPr="005D0A29">
        <w:rPr>
          <w:rFonts w:eastAsia="Times New Roman" w:cs="Times New Roman"/>
          <w:b/>
          <w:szCs w:val="24"/>
        </w:rPr>
        <w:t>ΓΡΗΓΟΡΙΟΣ ΨΑΡΙΑΝΟΣ:</w:t>
      </w:r>
      <w:r w:rsidRPr="005D0A29">
        <w:rPr>
          <w:rFonts w:eastAsia="Times New Roman" w:cs="Times New Roman"/>
          <w:szCs w:val="24"/>
        </w:rPr>
        <w:t xml:space="preserve"> Θέλετε να μας φέρετε κανένα </w:t>
      </w:r>
      <w:proofErr w:type="spellStart"/>
      <w:r w:rsidRPr="005D0A29">
        <w:rPr>
          <w:rFonts w:eastAsia="Times New Roman" w:cs="Times New Roman"/>
          <w:szCs w:val="24"/>
        </w:rPr>
        <w:t>τρανζιστοράκι</w:t>
      </w:r>
      <w:proofErr w:type="spellEnd"/>
      <w:r w:rsidRPr="005D0A29">
        <w:rPr>
          <w:rFonts w:eastAsia="Times New Roman" w:cs="Times New Roman"/>
          <w:szCs w:val="24"/>
        </w:rPr>
        <w:t xml:space="preserve">, να μας παίξετε για τη </w:t>
      </w:r>
      <w:proofErr w:type="spellStart"/>
      <w:r w:rsidRPr="005D0A29">
        <w:rPr>
          <w:rFonts w:eastAsia="Times New Roman" w:cs="Times New Roman"/>
          <w:szCs w:val="24"/>
        </w:rPr>
        <w:t>Μέρκελ</w:t>
      </w:r>
      <w:proofErr w:type="spellEnd"/>
      <w:r w:rsidRPr="005D0A29">
        <w:rPr>
          <w:rFonts w:eastAsia="Times New Roman" w:cs="Times New Roman"/>
          <w:szCs w:val="24"/>
        </w:rPr>
        <w:t xml:space="preserve"> να της πείτε «</w:t>
      </w:r>
      <w:r w:rsidRPr="005D0A29">
        <w:rPr>
          <w:rFonts w:eastAsia="Times New Roman" w:cs="Times New Roman"/>
          <w:szCs w:val="24"/>
          <w:lang w:val="en-US"/>
        </w:rPr>
        <w:t>Go</w:t>
      </w:r>
      <w:r w:rsidRPr="005D0A29">
        <w:rPr>
          <w:rFonts w:eastAsia="Times New Roman" w:cs="Times New Roman"/>
          <w:szCs w:val="24"/>
        </w:rPr>
        <w:t xml:space="preserve"> </w:t>
      </w:r>
      <w:r w:rsidRPr="005D0A29">
        <w:rPr>
          <w:rFonts w:eastAsia="Times New Roman" w:cs="Times New Roman"/>
          <w:szCs w:val="24"/>
          <w:lang w:val="en-US"/>
        </w:rPr>
        <w:t>home</w:t>
      </w:r>
      <w:r w:rsidRPr="005D0A29">
        <w:rPr>
          <w:rFonts w:eastAsia="Times New Roman" w:cs="Times New Roman"/>
          <w:szCs w:val="24"/>
        </w:rPr>
        <w:t>», ε;</w:t>
      </w:r>
      <w:r w:rsidRPr="005D0A29">
        <w:rPr>
          <w:rFonts w:eastAsia="Times New Roman" w:cs="Times New Roman"/>
          <w:b/>
          <w:szCs w:val="24"/>
        </w:rPr>
        <w:t xml:space="preserve"> </w:t>
      </w:r>
    </w:p>
    <w:p w14:paraId="04B1A76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ΑΝΝΑ ΒΑΓΕΝΑ:</w:t>
      </w:r>
      <w:r w:rsidRPr="005D0A29">
        <w:rPr>
          <w:rFonts w:eastAsia="Times New Roman" w:cs="Times New Roman"/>
          <w:szCs w:val="24"/>
        </w:rPr>
        <w:t xml:space="preserve"> Αυτό έχω. Κασετόφωνο έχω.</w:t>
      </w:r>
    </w:p>
    <w:p w14:paraId="04B1A767" w14:textId="77777777" w:rsidR="0001266C" w:rsidRDefault="00D81D51">
      <w:pPr>
        <w:spacing w:line="600" w:lineRule="auto"/>
        <w:ind w:firstLine="709"/>
        <w:jc w:val="both"/>
        <w:rPr>
          <w:rFonts w:eastAsia="Times New Roman" w:cs="Times New Roman"/>
          <w:szCs w:val="24"/>
        </w:rPr>
      </w:pPr>
      <w:r w:rsidRPr="005D0A29">
        <w:rPr>
          <w:rFonts w:eastAsia="Times New Roman"/>
          <w:b/>
          <w:bCs/>
        </w:rPr>
        <w:t>ΠΡΟΕΔΡΕΥΩΝ (Αναστάσιος Κουράκης):</w:t>
      </w:r>
      <w:r w:rsidRPr="005D0A29">
        <w:rPr>
          <w:rFonts w:eastAsia="Times New Roman" w:cs="Times New Roman"/>
          <w:szCs w:val="24"/>
        </w:rPr>
        <w:t xml:space="preserve"> Κύριε Ψαριανέ, ολοκληρώστε σας </w:t>
      </w:r>
      <w:r w:rsidRPr="005D0A29">
        <w:rPr>
          <w:rFonts w:eastAsia="Times New Roman"/>
          <w:bCs/>
        </w:rPr>
        <w:t>παρακαλώ</w:t>
      </w:r>
      <w:r w:rsidRPr="005D0A29">
        <w:rPr>
          <w:rFonts w:eastAsia="Times New Roman" w:cs="Times New Roman"/>
          <w:szCs w:val="24"/>
        </w:rPr>
        <w:t xml:space="preserve"> την τοποθέτησή σας.</w:t>
      </w:r>
    </w:p>
    <w:p w14:paraId="04B1A76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ΓΡΗΓΟΡΙΟΣ ΨΑΡΙΑΝΟΣ:</w:t>
      </w:r>
      <w:r w:rsidRPr="005D0A29">
        <w:rPr>
          <w:rFonts w:eastAsia="Times New Roman" w:cs="Times New Roman"/>
          <w:szCs w:val="24"/>
        </w:rPr>
        <w:t xml:space="preserve"> Θα ολοκληρώσω, λέγοντας ότι ως αριστερός ή ως πρώην αριστερός, αν θέλετε, γιατί για εμένα δεν είναι η διαδρομή αν θ</w:t>
      </w:r>
      <w:r w:rsidRPr="005D0A29">
        <w:rPr>
          <w:rFonts w:eastAsia="Times New Roman" w:cs="Times New Roman"/>
          <w:szCs w:val="24"/>
        </w:rPr>
        <w:t xml:space="preserve">α πάμε αριστερά ή δεξιά, είναι αν θα πάμε ένα βήμα μπροστά, αν αυτή η χώρα θα γίνει μία κανονική </w:t>
      </w:r>
      <w:r w:rsidRPr="005D0A29">
        <w:rPr>
          <w:rFonts w:eastAsia="Times New Roman" w:cs="Times New Roman"/>
          <w:szCs w:val="24"/>
        </w:rPr>
        <w:lastRenderedPageBreak/>
        <w:t>ευρωπαϊκή χώρα, να μην είναι πια «</w:t>
      </w:r>
      <w:proofErr w:type="spellStart"/>
      <w:r w:rsidRPr="005D0A29">
        <w:rPr>
          <w:rFonts w:eastAsia="Times New Roman" w:cs="Times New Roman"/>
          <w:szCs w:val="24"/>
        </w:rPr>
        <w:t>Κατσαπλιαδιστάν</w:t>
      </w:r>
      <w:proofErr w:type="spellEnd"/>
      <w:r w:rsidRPr="005D0A29">
        <w:rPr>
          <w:rFonts w:eastAsia="Times New Roman" w:cs="Times New Roman"/>
          <w:szCs w:val="24"/>
        </w:rPr>
        <w:t xml:space="preserve">». Δεν θέλουμε να γίνει ούτε </w:t>
      </w:r>
      <w:proofErr w:type="spellStart"/>
      <w:r w:rsidRPr="005D0A29">
        <w:rPr>
          <w:rFonts w:eastAsia="Times New Roman" w:cs="Times New Roman"/>
          <w:szCs w:val="24"/>
        </w:rPr>
        <w:t>Καράκας</w:t>
      </w:r>
      <w:proofErr w:type="spellEnd"/>
      <w:r w:rsidRPr="005D0A29">
        <w:rPr>
          <w:rFonts w:eastAsia="Times New Roman" w:cs="Times New Roman"/>
          <w:szCs w:val="24"/>
        </w:rPr>
        <w:t>, ούτε «μακάρι να ήμασταν Βενεζουέλα», ούτε «μακάρι να ήμασταν Αργεντινή»,</w:t>
      </w:r>
      <w:r w:rsidRPr="005D0A29">
        <w:rPr>
          <w:rFonts w:eastAsia="Times New Roman" w:cs="Times New Roman"/>
          <w:szCs w:val="24"/>
        </w:rPr>
        <w:t xml:space="preserve"> που έλεγε ο παλιός μου σύντροφος, ο </w:t>
      </w:r>
      <w:proofErr w:type="spellStart"/>
      <w:r w:rsidRPr="005D0A29">
        <w:rPr>
          <w:rFonts w:eastAsia="Times New Roman" w:cs="Times New Roman"/>
          <w:szCs w:val="24"/>
        </w:rPr>
        <w:t>Ξάκης</w:t>
      </w:r>
      <w:proofErr w:type="spellEnd"/>
      <w:r w:rsidRPr="005D0A29">
        <w:rPr>
          <w:rFonts w:eastAsia="Times New Roman" w:cs="Times New Roman"/>
          <w:szCs w:val="24"/>
        </w:rPr>
        <w:t xml:space="preserve">. Γιατί έχουμε τον </w:t>
      </w:r>
      <w:proofErr w:type="spellStart"/>
      <w:r w:rsidRPr="005D0A29">
        <w:rPr>
          <w:rFonts w:eastAsia="Times New Roman" w:cs="Times New Roman"/>
          <w:szCs w:val="24"/>
        </w:rPr>
        <w:t>Ξάκη</w:t>
      </w:r>
      <w:proofErr w:type="spellEnd"/>
      <w:r w:rsidRPr="005D0A29">
        <w:rPr>
          <w:rFonts w:eastAsia="Times New Roman" w:cs="Times New Roman"/>
          <w:szCs w:val="24"/>
        </w:rPr>
        <w:t xml:space="preserve"> και τον Κούλη.</w:t>
      </w:r>
    </w:p>
    <w:p w14:paraId="04B1A76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ΑΝΝΑ ΒΑΓΕΝΑ:</w:t>
      </w:r>
      <w:r w:rsidRPr="005D0A29">
        <w:rPr>
          <w:rFonts w:eastAsia="Times New Roman" w:cs="Times New Roman"/>
          <w:szCs w:val="24"/>
        </w:rPr>
        <w:t xml:space="preserve"> Αυτό σε καίει, μωρέ;</w:t>
      </w:r>
    </w:p>
    <w:p w14:paraId="04B1A76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ΓΡΗΓΟΡΙΟΣ ΨΑΡΙΑΝΟΣ:</w:t>
      </w:r>
      <w:r w:rsidRPr="005D0A29">
        <w:rPr>
          <w:rFonts w:eastAsia="Times New Roman" w:cs="Times New Roman"/>
          <w:szCs w:val="24"/>
        </w:rPr>
        <w:t xml:space="preserve"> Να προσέχουμε, λοιπόν, πού πεταγόμαστε και σε ποιον μιλάμε.</w:t>
      </w:r>
    </w:p>
    <w:p w14:paraId="04B1A76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ΑΝΝΑ ΒΑΓΕΝΑ:</w:t>
      </w:r>
      <w:r w:rsidRPr="005D0A29">
        <w:rPr>
          <w:rFonts w:eastAsia="Times New Roman" w:cs="Times New Roman"/>
          <w:szCs w:val="24"/>
        </w:rPr>
        <w:t xml:space="preserve"> Αυτό δεν μπορείς να καταπιείς, ότι ο παλιός σου </w:t>
      </w:r>
      <w:r w:rsidRPr="005D0A29">
        <w:rPr>
          <w:rFonts w:eastAsia="Times New Roman" w:cs="Times New Roman"/>
          <w:szCs w:val="24"/>
        </w:rPr>
        <w:t>σύντροφος έγινε πρωθυπουργός!</w:t>
      </w:r>
    </w:p>
    <w:p w14:paraId="04B1A76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ΓΡΗΓΟΡΙΟΣ</w:t>
      </w:r>
      <w:r w:rsidRPr="005D0A29">
        <w:rPr>
          <w:rFonts w:eastAsia="Times New Roman" w:cs="Times New Roman"/>
          <w:b/>
          <w:szCs w:val="24"/>
          <w:lang w:val="en-US"/>
        </w:rPr>
        <w:t xml:space="preserve"> </w:t>
      </w:r>
      <w:r w:rsidRPr="005D0A29">
        <w:rPr>
          <w:rFonts w:eastAsia="Times New Roman" w:cs="Times New Roman"/>
          <w:b/>
          <w:szCs w:val="24"/>
        </w:rPr>
        <w:t>ΨΑΡΙΑΝΟΣ</w:t>
      </w:r>
      <w:r w:rsidRPr="005D0A29">
        <w:rPr>
          <w:rFonts w:eastAsia="Times New Roman" w:cs="Times New Roman"/>
          <w:b/>
          <w:szCs w:val="24"/>
          <w:lang w:val="en-US"/>
        </w:rPr>
        <w:t>:</w:t>
      </w:r>
      <w:r w:rsidRPr="005D0A29">
        <w:rPr>
          <w:rFonts w:eastAsia="Times New Roman" w:cs="Times New Roman"/>
          <w:szCs w:val="24"/>
          <w:lang w:val="en-US"/>
        </w:rPr>
        <w:t xml:space="preserve"> Business as usual. </w:t>
      </w:r>
      <w:r w:rsidRPr="005D0A29">
        <w:rPr>
          <w:rFonts w:eastAsia="Times New Roman" w:cs="Times New Roman"/>
          <w:szCs w:val="24"/>
        </w:rPr>
        <w:t>Να προσέχετε τι ψηφίζετε και να θυμάστε τι ψηφίσατε. Γιατί η ιστορία τα γράφει και κρατάει ονόματα, διευθύνσεις, τηλέφωνα και αξιοπρέπειες.</w:t>
      </w:r>
    </w:p>
    <w:p w14:paraId="04B1A76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ΑΝΝΑ ΒΑΓΕΝΑ:</w:t>
      </w:r>
      <w:r w:rsidRPr="005D0A29">
        <w:rPr>
          <w:rFonts w:eastAsia="Times New Roman" w:cs="Times New Roman"/>
          <w:szCs w:val="24"/>
        </w:rPr>
        <w:t xml:space="preserve"> </w:t>
      </w:r>
      <w:r w:rsidRPr="005D0A29">
        <w:rPr>
          <w:rFonts w:eastAsia="Times New Roman"/>
          <w:bCs/>
        </w:rPr>
        <w:t>Παρακαλώ</w:t>
      </w:r>
      <w:r w:rsidRPr="005D0A29">
        <w:rPr>
          <w:rFonts w:eastAsia="Times New Roman" w:cs="Times New Roman"/>
          <w:szCs w:val="24"/>
        </w:rPr>
        <w:t xml:space="preserve"> πολύ να το ανακαλέσει αυτό.</w:t>
      </w:r>
    </w:p>
    <w:p w14:paraId="04B1A76E" w14:textId="77777777" w:rsidR="0001266C" w:rsidRDefault="00D81D51">
      <w:pPr>
        <w:spacing w:line="600" w:lineRule="auto"/>
        <w:ind w:firstLine="709"/>
        <w:jc w:val="both"/>
        <w:rPr>
          <w:rFonts w:eastAsia="Times New Roman" w:cs="Times New Roman"/>
          <w:szCs w:val="24"/>
        </w:rPr>
      </w:pPr>
      <w:r w:rsidRPr="005D0A29">
        <w:rPr>
          <w:rFonts w:eastAsia="Times New Roman"/>
          <w:b/>
          <w:bCs/>
        </w:rPr>
        <w:t>ΠΡΟΕΔΡΕΥΩΝ (Αναστάσιος Κουράκης):</w:t>
      </w:r>
      <w:r w:rsidRPr="005D0A29">
        <w:rPr>
          <w:rFonts w:eastAsia="Times New Roman" w:cs="Times New Roman"/>
          <w:szCs w:val="24"/>
        </w:rPr>
        <w:t xml:space="preserve"> Καλώς. Ευχαριστούμε.</w:t>
      </w:r>
    </w:p>
    <w:p w14:paraId="04B1A76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ΓΡΗΓΟΡΙΟΣ ΨΑΡΙΑΝΟΣ:</w:t>
      </w:r>
      <w:r w:rsidRPr="005D0A29">
        <w:rPr>
          <w:rFonts w:eastAsia="Times New Roman" w:cs="Times New Roman"/>
          <w:szCs w:val="24"/>
        </w:rPr>
        <w:t xml:space="preserve"> Καταψηφίζουμε μετά βδελυγμίας το κατασκεύασμα.</w:t>
      </w:r>
    </w:p>
    <w:p w14:paraId="04B1A77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Είπαμε να αποσύρει η κυρία Υπουργός το νομοσχέδιο αυτό και να φέρει το προηγούμενο που δεν ήταν δικό μας,</w:t>
      </w:r>
      <w:r w:rsidRPr="005D0A29">
        <w:rPr>
          <w:rFonts w:eastAsia="Times New Roman" w:cs="Times New Roman"/>
          <w:szCs w:val="24"/>
        </w:rPr>
        <w:t xml:space="preserve"> το νομοσχέδιο </w:t>
      </w:r>
      <w:proofErr w:type="spellStart"/>
      <w:r w:rsidRPr="005D0A29">
        <w:rPr>
          <w:rFonts w:eastAsia="Times New Roman" w:cs="Times New Roman"/>
          <w:szCs w:val="24"/>
        </w:rPr>
        <w:t>Ξυδάκη</w:t>
      </w:r>
      <w:proofErr w:type="spellEnd"/>
      <w:r w:rsidRPr="005D0A29">
        <w:rPr>
          <w:rFonts w:eastAsia="Times New Roman" w:cs="Times New Roman"/>
          <w:szCs w:val="24"/>
        </w:rPr>
        <w:t xml:space="preserve">-Μπαλτά, με τη δική της υπογραφή, με την ενσωμάτωση των ευρωπαϊκών οδηγιών. Να μην βάζουμε «τσόντες» στις ευρωπαϊκές οδηγίες, </w:t>
      </w:r>
      <w:proofErr w:type="spellStart"/>
      <w:r w:rsidRPr="005D0A29">
        <w:rPr>
          <w:rFonts w:eastAsia="Times New Roman" w:cs="Times New Roman"/>
          <w:szCs w:val="24"/>
        </w:rPr>
        <w:t>κατσαπλιανδίστικες</w:t>
      </w:r>
      <w:proofErr w:type="spellEnd"/>
      <w:r w:rsidRPr="005D0A29">
        <w:rPr>
          <w:rFonts w:eastAsia="Times New Roman" w:cs="Times New Roman"/>
          <w:szCs w:val="24"/>
        </w:rPr>
        <w:t xml:space="preserve"> οδηγίες δικές μας για τακτοποιήσεις. Φέρτε το προηγούμενο δικό σας νομοσχέδιο που αποσύρατ</w:t>
      </w:r>
      <w:r w:rsidRPr="005D0A29">
        <w:rPr>
          <w:rFonts w:eastAsia="Times New Roman" w:cs="Times New Roman"/>
          <w:szCs w:val="24"/>
        </w:rPr>
        <w:t>ε νύχτα να το ψηφίσουμε.</w:t>
      </w:r>
    </w:p>
    <w:p w14:paraId="04B1A771" w14:textId="77777777" w:rsidR="0001266C" w:rsidRDefault="00D81D51">
      <w:pPr>
        <w:spacing w:line="600" w:lineRule="auto"/>
        <w:ind w:firstLine="709"/>
        <w:jc w:val="both"/>
        <w:rPr>
          <w:rFonts w:eastAsia="Times New Roman" w:cs="Times New Roman"/>
          <w:szCs w:val="24"/>
        </w:rPr>
      </w:pPr>
      <w:r w:rsidRPr="005D0A29">
        <w:rPr>
          <w:rFonts w:eastAsia="Times New Roman"/>
          <w:b/>
          <w:bCs/>
        </w:rPr>
        <w:t>ΠΡΟΕΔΡΕΥΩΝ (Αναστάσιος Κουράκης):</w:t>
      </w:r>
      <w:r w:rsidRPr="005D0A29">
        <w:rPr>
          <w:rFonts w:eastAsia="Times New Roman" w:cs="Times New Roman"/>
          <w:szCs w:val="24"/>
        </w:rPr>
        <w:t xml:space="preserve"> Καλώς, κύριε Ψαριανέ.</w:t>
      </w:r>
    </w:p>
    <w:p w14:paraId="04B1A77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ΓΡΗΓΟΡΙΟΣ ΨΑΡΙΑΝΟΣ:</w:t>
      </w:r>
      <w:r w:rsidRPr="005D0A29">
        <w:rPr>
          <w:rFonts w:eastAsia="Times New Roman" w:cs="Times New Roman"/>
          <w:szCs w:val="24"/>
        </w:rPr>
        <w:t xml:space="preserve"> Αυτό το καταψηφίζουμε. </w:t>
      </w:r>
    </w:p>
    <w:p w14:paraId="04B1A77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Ευχαριστώ πολύ, </w:t>
      </w:r>
      <w:r w:rsidRPr="005D0A29">
        <w:rPr>
          <w:rFonts w:eastAsia="Times New Roman"/>
          <w:bCs/>
        </w:rPr>
        <w:t>κύριε Πρόεδρε,</w:t>
      </w:r>
      <w:r w:rsidRPr="005D0A29">
        <w:rPr>
          <w:rFonts w:eastAsia="Times New Roman" w:cs="Times New Roman"/>
          <w:szCs w:val="24"/>
        </w:rPr>
        <w:t xml:space="preserve"> για την ανοχή σας. Ντα </w:t>
      </w:r>
      <w:proofErr w:type="spellStart"/>
      <w:r w:rsidRPr="005D0A29">
        <w:rPr>
          <w:rFonts w:eastAsia="Times New Roman" w:cs="Times New Roman"/>
          <w:szCs w:val="24"/>
        </w:rPr>
        <w:t>σβιντάνια</w:t>
      </w:r>
      <w:proofErr w:type="spellEnd"/>
      <w:r w:rsidRPr="005D0A29">
        <w:rPr>
          <w:rFonts w:eastAsia="Times New Roman" w:cs="Times New Roman"/>
          <w:szCs w:val="24"/>
        </w:rPr>
        <w:t>.</w:t>
      </w:r>
    </w:p>
    <w:p w14:paraId="04B1A774"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(Χειροκροτήματα)</w:t>
      </w:r>
    </w:p>
    <w:p w14:paraId="04B1A775" w14:textId="77777777" w:rsidR="0001266C" w:rsidRDefault="00D81D51">
      <w:pPr>
        <w:spacing w:line="600" w:lineRule="auto"/>
        <w:ind w:firstLine="709"/>
        <w:jc w:val="both"/>
        <w:rPr>
          <w:rFonts w:eastAsia="Times New Roman" w:cs="Times New Roman"/>
          <w:szCs w:val="24"/>
        </w:rPr>
      </w:pPr>
      <w:r w:rsidRPr="005D0A29">
        <w:rPr>
          <w:rFonts w:eastAsia="Times New Roman"/>
          <w:b/>
          <w:bCs/>
        </w:rPr>
        <w:t>ΠΡΟΕΔΡΕΥΩΝ (Αναστάσιος Κουράκης):</w:t>
      </w:r>
      <w:r w:rsidRPr="005D0A29">
        <w:rPr>
          <w:rFonts w:eastAsia="Times New Roman" w:cs="Times New Roman"/>
          <w:szCs w:val="24"/>
        </w:rPr>
        <w:t xml:space="preserve"> Προχωρούμε με τ</w:t>
      </w:r>
      <w:r w:rsidRPr="005D0A29">
        <w:rPr>
          <w:rFonts w:eastAsia="Times New Roman" w:cs="Times New Roman"/>
          <w:szCs w:val="24"/>
        </w:rPr>
        <w:t xml:space="preserve">ην τοποθέτηση της Υπουργού Πολιτισμού και Αθλητισμού κ. Λυδίας </w:t>
      </w:r>
      <w:proofErr w:type="spellStart"/>
      <w:r w:rsidRPr="005D0A29">
        <w:rPr>
          <w:rFonts w:eastAsia="Times New Roman" w:cs="Times New Roman"/>
          <w:szCs w:val="24"/>
        </w:rPr>
        <w:t>Κονιόρδου</w:t>
      </w:r>
      <w:proofErr w:type="spellEnd"/>
      <w:r w:rsidRPr="005D0A29">
        <w:rPr>
          <w:rFonts w:eastAsia="Times New Roman" w:cs="Times New Roman"/>
          <w:szCs w:val="24"/>
        </w:rPr>
        <w:t>, για δώδεκα λεπτά.</w:t>
      </w:r>
    </w:p>
    <w:p w14:paraId="04B1A77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ΓΡΗΓΟΡΙΟΣ ΨΑΡΙΑΝΟΣ:</w:t>
      </w:r>
      <w:r w:rsidRPr="005D0A29">
        <w:rPr>
          <w:rFonts w:eastAsia="Times New Roman" w:cs="Times New Roman"/>
          <w:szCs w:val="24"/>
        </w:rPr>
        <w:t xml:space="preserve"> Ντροπή!</w:t>
      </w:r>
    </w:p>
    <w:p w14:paraId="04B1A77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ΑΝΝΑ ΒΑΓΕΝΑ:</w:t>
      </w:r>
      <w:r w:rsidRPr="005D0A29">
        <w:rPr>
          <w:rFonts w:eastAsia="Times New Roman" w:cs="Times New Roman"/>
          <w:szCs w:val="24"/>
        </w:rPr>
        <w:t xml:space="preserve"> Ντροπή δική σου! Ήσουν στη συγκυβέρνηση.</w:t>
      </w:r>
    </w:p>
    <w:p w14:paraId="04B1A77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ΓΡΗΓΟΡΙΟΣ ΨΑΡΙΑΝΟΣ:</w:t>
      </w:r>
      <w:r w:rsidRPr="005D0A29">
        <w:rPr>
          <w:rFonts w:eastAsia="Times New Roman" w:cs="Times New Roman"/>
          <w:szCs w:val="24"/>
        </w:rPr>
        <w:t xml:space="preserve"> Υπόγραψε τα μνημόνια και μετά μιλάμε.</w:t>
      </w:r>
    </w:p>
    <w:p w14:paraId="04B1A779" w14:textId="77777777" w:rsidR="0001266C" w:rsidRDefault="00D81D51">
      <w:pPr>
        <w:spacing w:line="600" w:lineRule="auto"/>
        <w:ind w:firstLine="709"/>
        <w:jc w:val="both"/>
        <w:rPr>
          <w:rFonts w:eastAsia="Times New Roman" w:cs="Times New Roman"/>
          <w:szCs w:val="24"/>
        </w:rPr>
      </w:pPr>
      <w:r w:rsidRPr="005D0A29">
        <w:rPr>
          <w:rFonts w:eastAsia="Times New Roman"/>
          <w:b/>
          <w:bCs/>
        </w:rPr>
        <w:t>ΠΡΟΕΔΡΕΥΩΝ (Αναστάσιος Κ</w:t>
      </w:r>
      <w:r w:rsidRPr="005D0A29">
        <w:rPr>
          <w:rFonts w:eastAsia="Times New Roman"/>
          <w:b/>
          <w:bCs/>
        </w:rPr>
        <w:t>ουράκης):</w:t>
      </w:r>
      <w:r w:rsidRPr="005D0A29">
        <w:rPr>
          <w:rFonts w:eastAsia="Times New Roman" w:cs="Times New Roman"/>
          <w:b/>
          <w:szCs w:val="24"/>
        </w:rPr>
        <w:t xml:space="preserve"> </w:t>
      </w:r>
      <w:r w:rsidRPr="005D0A29">
        <w:rPr>
          <w:rFonts w:eastAsia="Times New Roman" w:cs="Times New Roman"/>
          <w:szCs w:val="24"/>
        </w:rPr>
        <w:t xml:space="preserve">Λίγο ησυχία, κυρία Βαγενά. Λίγο ησυχία, σας </w:t>
      </w:r>
      <w:r w:rsidRPr="005D0A29">
        <w:rPr>
          <w:rFonts w:eastAsia="Times New Roman"/>
          <w:bCs/>
        </w:rPr>
        <w:t>παρακαλώ</w:t>
      </w:r>
      <w:r w:rsidRPr="005D0A29">
        <w:rPr>
          <w:rFonts w:eastAsia="Times New Roman" w:cs="Times New Roman"/>
          <w:szCs w:val="24"/>
        </w:rPr>
        <w:t>, να μιλήσει η κυρία Υπουργός.</w:t>
      </w:r>
    </w:p>
    <w:p w14:paraId="04B1A77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ΑΝΝΑ ΒΑΓΕΝΑ:</w:t>
      </w:r>
      <w:r w:rsidRPr="005D0A29">
        <w:rPr>
          <w:rFonts w:eastAsia="Times New Roman" w:cs="Times New Roman"/>
          <w:szCs w:val="24"/>
        </w:rPr>
        <w:t xml:space="preserve"> Δεν μπορείς να καταπιείς ότι δεν ήσουν στον ΣΥΡΙΖΑ, ενώ έγινε Κυβέρνηση. Αυτό σε τρώει. </w:t>
      </w:r>
    </w:p>
    <w:p w14:paraId="04B1A77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ΓΡΗΓΟΡΙΟΣ ΨΑΡΙΑΝΟΣ:</w:t>
      </w:r>
      <w:r w:rsidRPr="005D0A29">
        <w:rPr>
          <w:rFonts w:eastAsia="Times New Roman" w:cs="Times New Roman"/>
          <w:szCs w:val="24"/>
        </w:rPr>
        <w:t xml:space="preserve"> Θα παίξετε τραγωδία σήμερα;</w:t>
      </w:r>
    </w:p>
    <w:p w14:paraId="04B1A77C" w14:textId="77777777" w:rsidR="0001266C" w:rsidRDefault="00D81D51">
      <w:pPr>
        <w:spacing w:line="600" w:lineRule="auto"/>
        <w:ind w:firstLine="709"/>
        <w:jc w:val="both"/>
        <w:rPr>
          <w:rFonts w:eastAsia="Times New Roman"/>
          <w:bCs/>
        </w:rPr>
      </w:pPr>
      <w:r w:rsidRPr="005D0A29">
        <w:rPr>
          <w:rFonts w:eastAsia="Times New Roman"/>
          <w:b/>
          <w:bCs/>
        </w:rPr>
        <w:t>ΠΡΟΕΔΡΕΥΩΝ (Α</w:t>
      </w:r>
      <w:r w:rsidRPr="005D0A29">
        <w:rPr>
          <w:rFonts w:eastAsia="Times New Roman"/>
          <w:b/>
          <w:bCs/>
        </w:rPr>
        <w:t>ναστάσιος Κουράκης):</w:t>
      </w:r>
      <w:r w:rsidRPr="005D0A29">
        <w:rPr>
          <w:rFonts w:eastAsia="Times New Roman" w:cs="Times New Roman"/>
          <w:szCs w:val="24"/>
        </w:rPr>
        <w:t xml:space="preserve"> Κυρία Βαγενά, λίγο ησυχία να μιλήσει η Υπουργός. Σας </w:t>
      </w:r>
      <w:r w:rsidRPr="005D0A29">
        <w:rPr>
          <w:rFonts w:eastAsia="Times New Roman"/>
          <w:bCs/>
        </w:rPr>
        <w:t>παρακαλώ! Κύριε Ψαριανέ, κι εσείς ησυχία.</w:t>
      </w:r>
    </w:p>
    <w:p w14:paraId="04B1A77D" w14:textId="77777777" w:rsidR="0001266C" w:rsidRDefault="00D81D51">
      <w:pPr>
        <w:spacing w:line="600" w:lineRule="auto"/>
        <w:ind w:firstLine="709"/>
        <w:jc w:val="both"/>
        <w:rPr>
          <w:rFonts w:eastAsia="Times New Roman"/>
          <w:bCs/>
        </w:rPr>
      </w:pPr>
      <w:r w:rsidRPr="005D0A29">
        <w:rPr>
          <w:rFonts w:eastAsia="Times New Roman"/>
          <w:bCs/>
        </w:rPr>
        <w:t>Ελάτε, κυρία Υπουργέ.</w:t>
      </w:r>
    </w:p>
    <w:p w14:paraId="04B1A77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ΑΝΝΑ ΒΑΓΕΝΑ:</w:t>
      </w:r>
      <w:r w:rsidRPr="005D0A29">
        <w:rPr>
          <w:rFonts w:eastAsia="Times New Roman" w:cs="Times New Roman"/>
          <w:szCs w:val="24"/>
        </w:rPr>
        <w:t xml:space="preserve"> Δεν μπορεί να καταπιεί ότι δεν ήταν στον ΣΥΡΙΖΑ ενώ έγινε Κυβέρνηση. Έχασε το τρένο.</w:t>
      </w:r>
    </w:p>
    <w:p w14:paraId="04B1A77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ΓΡΗΓΟΡΙΟΣ ΨΑΡΙΑΝΟΣ:</w:t>
      </w:r>
      <w:r w:rsidRPr="005D0A29">
        <w:rPr>
          <w:rFonts w:eastAsia="Times New Roman" w:cs="Times New Roman"/>
          <w:szCs w:val="24"/>
        </w:rPr>
        <w:t xml:space="preserve"> Θα παίξετε τραγωδία ή κωμωδία;</w:t>
      </w:r>
    </w:p>
    <w:p w14:paraId="04B1A780" w14:textId="77777777" w:rsidR="0001266C" w:rsidRDefault="00D81D51">
      <w:pPr>
        <w:spacing w:line="600" w:lineRule="auto"/>
        <w:ind w:firstLine="709"/>
        <w:jc w:val="both"/>
        <w:rPr>
          <w:rFonts w:eastAsia="Times New Roman" w:cs="Times New Roman"/>
          <w:szCs w:val="24"/>
        </w:rPr>
      </w:pPr>
      <w:r w:rsidRPr="005D0A29">
        <w:rPr>
          <w:rFonts w:eastAsia="Times New Roman"/>
          <w:b/>
          <w:bCs/>
        </w:rPr>
        <w:lastRenderedPageBreak/>
        <w:t>ΠΡΟΕΔΡΕΥΩΝ (Αναστάσιος Κουράκης):</w:t>
      </w:r>
      <w:r w:rsidRPr="005D0A29">
        <w:rPr>
          <w:rFonts w:eastAsia="Times New Roman" w:cs="Times New Roman"/>
          <w:szCs w:val="24"/>
        </w:rPr>
        <w:t xml:space="preserve"> Κυρία Βαγενά, δεν βοηθάτε τώρα! Έχουμε μπει στη διαδικασία να τοποθετηθεί η κυρία Υπουργός.</w:t>
      </w:r>
    </w:p>
    <w:p w14:paraId="04B1A781" w14:textId="77777777" w:rsidR="0001266C" w:rsidRDefault="00D81D51">
      <w:pPr>
        <w:spacing w:line="600" w:lineRule="auto"/>
        <w:ind w:firstLine="709"/>
        <w:jc w:val="both"/>
        <w:rPr>
          <w:rFonts w:eastAsia="Times New Roman"/>
          <w:bCs/>
        </w:rPr>
      </w:pPr>
      <w:r w:rsidRPr="005D0A29">
        <w:rPr>
          <w:rFonts w:eastAsia="Times New Roman" w:cs="Times New Roman"/>
          <w:szCs w:val="24"/>
        </w:rPr>
        <w:t>Κυρία Υπουργέ, σας ακούμε.</w:t>
      </w:r>
    </w:p>
    <w:p w14:paraId="04B1A782" w14:textId="77777777" w:rsidR="0001266C" w:rsidRDefault="00D81D51">
      <w:pPr>
        <w:spacing w:line="600" w:lineRule="auto"/>
        <w:ind w:firstLine="709"/>
        <w:jc w:val="both"/>
        <w:rPr>
          <w:rFonts w:eastAsia="Times New Roman"/>
          <w:bCs/>
        </w:rPr>
      </w:pPr>
      <w:r w:rsidRPr="005D0A29">
        <w:rPr>
          <w:rFonts w:eastAsia="Times New Roman"/>
          <w:b/>
          <w:bCs/>
        </w:rPr>
        <w:t>ΛΥΔΙΑ ΚΟΝΙΟΡΔΟΥ (Υπουργός Πολιτισμού και Αθλητισμού):</w:t>
      </w:r>
      <w:r w:rsidRPr="005D0A29">
        <w:rPr>
          <w:rFonts w:eastAsia="Times New Roman"/>
          <w:bCs/>
        </w:rPr>
        <w:t xml:space="preserve"> Κύριε Πρόεδρε, κύ</w:t>
      </w:r>
      <w:r w:rsidRPr="005D0A29">
        <w:rPr>
          <w:rFonts w:eastAsia="Times New Roman"/>
          <w:bCs/>
        </w:rPr>
        <w:t>ριοι Βουλευτές, τι να πει κανείς στην προκλητική προσπάθεια καταστροφής, τώρα που η πολιτεία έρχεται, μετά από χρόνια αδράνειας και αδιαφορίας, κατά γενική ομολογία, να στηρίξει τα συμφέροντα των δημιουργών και να ρυθμίσει τις σχέσεις με τους χρήστες;</w:t>
      </w:r>
    </w:p>
    <w:p w14:paraId="04B1A78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Τι ν</w:t>
      </w:r>
      <w:r w:rsidRPr="005D0A29">
        <w:rPr>
          <w:rFonts w:eastAsia="Times New Roman" w:cs="Times New Roman"/>
          <w:szCs w:val="24"/>
        </w:rPr>
        <w:t>α πει κανείς στην πλήρη έλλειψη ουσιαστικών προτάσεων και σοβαρών επιχειρημάτων; Βλέπουμε μόνο προσπάθεια εκμετάλλευσης θεμάτων με αρκετή δόση διαστρέβλωσης, όπως και ρηχής και ανεύθυνης αντιμετώπισης.</w:t>
      </w:r>
    </w:p>
    <w:p w14:paraId="04B1A78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Αναφέρομαι σε κάτι που είπε χθες η κ. Κεφαλογιάννη, πο</w:t>
      </w:r>
      <w:r w:rsidRPr="005D0A29">
        <w:rPr>
          <w:rFonts w:eastAsia="Times New Roman" w:cs="Times New Roman"/>
          <w:szCs w:val="24"/>
        </w:rPr>
        <w:t xml:space="preserve">υ δυστυχώς δεν είναι εδώ να το ακούσει: Γνωρίζατε χρόνια αυτόν τον ελέφαντα μέσα στο δωμάτιο, κάτι στο οποίο αναφερθήκατε. Το γνωρίζατε χρόνια όλοι και αδρανούσατε και αδιαφορούσατε. </w:t>
      </w:r>
      <w:r w:rsidRPr="005D0A29">
        <w:rPr>
          <w:rFonts w:eastAsia="Times New Roman" w:cs="Times New Roman"/>
          <w:szCs w:val="24"/>
        </w:rPr>
        <w:lastRenderedPageBreak/>
        <w:t>Ποιος, λοιπόν, σήμερα ή τόσα χρόνια κουκούλωνε ή συγκάλυπτε;</w:t>
      </w:r>
    </w:p>
    <w:p w14:paraId="04B1A78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Η Κυβέρνηση </w:t>
      </w:r>
      <w:r w:rsidRPr="005D0A29">
        <w:rPr>
          <w:rFonts w:eastAsia="Times New Roman" w:cs="Times New Roman"/>
          <w:szCs w:val="24"/>
        </w:rPr>
        <w:t>αυτή είναι η πρώτη που άνοιξε το κεφάλαιο που όλοι ξέραμε και το εξέθεσε στο φως. Δεν θα ενδώσουμε στις προκλήσεις. Θα κρατήσουμε ψηλά το επίπεδο του πολιτισμού, εφόσον αυτό υπηρετούμε, τον σεβασμό στον δημοκρατικό διάλογο, τον σεβασμό στους πολίτες, τον σ</w:t>
      </w:r>
      <w:r w:rsidRPr="005D0A29">
        <w:rPr>
          <w:rFonts w:eastAsia="Times New Roman" w:cs="Times New Roman"/>
          <w:szCs w:val="24"/>
        </w:rPr>
        <w:t>εβασμό στους δημιουργούς και χρήστες που αγωνιούν, τον σεβασμό στον πολιτισμό που υπηρετώ με αφοσίωση και ανιδιοτέλεια εδώ και σαράντα χρόνια. Ο πολιτισμός θα έπρεπε να γεφυρώνει αντιθέσεις και όχι να γίνεται αντικείμενο πολιτικής εκμετάλλευσης.</w:t>
      </w:r>
    </w:p>
    <w:p w14:paraId="04B1A78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νομοσχέ</w:t>
      </w:r>
      <w:r w:rsidRPr="005D0A29">
        <w:rPr>
          <w:rFonts w:eastAsia="Times New Roman" w:cs="Times New Roman"/>
          <w:szCs w:val="24"/>
        </w:rPr>
        <w:t>διο που επεξεργαστήκαμε, το παραλάβαμε από τον κ. Μπαλτά. Διατηρούσε πολλά άρθρα από το αρχικό. Εν όψει των εξελίξεων που γνωρίζαμε, το θέσαμε σε νέο κύκλο διαβούλευσης, ως οφείλαμε.</w:t>
      </w:r>
    </w:p>
    <w:p w14:paraId="04B1A78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Ως προς την Επίτροπο που τοποθετήθηκε προσωρινά με τροπολογία που εσείς ε</w:t>
      </w:r>
      <w:r w:rsidRPr="005D0A29">
        <w:rPr>
          <w:rFonts w:eastAsia="Times New Roman" w:cs="Times New Roman"/>
          <w:szCs w:val="24"/>
        </w:rPr>
        <w:t xml:space="preserve">δώ μέσα, δυστυχώς καταψηφίσατε, χαίρομαι που τώρα, εκ των υστέρων επικροτείτε, κυρία </w:t>
      </w:r>
      <w:proofErr w:type="spellStart"/>
      <w:r w:rsidRPr="005D0A29">
        <w:rPr>
          <w:rFonts w:eastAsia="Times New Roman" w:cs="Times New Roman"/>
          <w:szCs w:val="24"/>
        </w:rPr>
        <w:t>Κεφαλίδου</w:t>
      </w:r>
      <w:proofErr w:type="spellEnd"/>
      <w:r w:rsidRPr="005D0A29">
        <w:rPr>
          <w:rFonts w:eastAsia="Times New Roman" w:cs="Times New Roman"/>
          <w:szCs w:val="24"/>
        </w:rPr>
        <w:t xml:space="preserve">, τα αποτελέσματά της παρέμβασής της στην ΑΕΠΙ, τα αυξημένα </w:t>
      </w:r>
      <w:r w:rsidRPr="005D0A29">
        <w:rPr>
          <w:rFonts w:eastAsia="Times New Roman" w:cs="Times New Roman"/>
          <w:szCs w:val="24"/>
        </w:rPr>
        <w:lastRenderedPageBreak/>
        <w:t>έσοδα που κατάφερε να συγκεντρώσει σε λιγότερο από δύο μήνες υπέρ των δημιουργών, πολύ περισσότερο από</w:t>
      </w:r>
      <w:r w:rsidRPr="005D0A29">
        <w:rPr>
          <w:rFonts w:eastAsia="Times New Roman" w:cs="Times New Roman"/>
          <w:szCs w:val="24"/>
        </w:rPr>
        <w:t xml:space="preserve"> το αντίστοιχο χρονικό διάστημα της προηγούμενης χρονιάς, την αποκάλυψη σοβαρών διαχειριστικών και οικονομικών στοιχείων.</w:t>
      </w:r>
    </w:p>
    <w:p w14:paraId="04B1A78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Ας γίνουν συγκεκριμένες προτάσεις. Ποιος θα αναλάβει τα χρέη; Ο Έλληνας φορολογούμενος, όπως έκανε με τον τρόπο που διαχειριστήκατε το</w:t>
      </w:r>
      <w:r w:rsidRPr="005D0A29">
        <w:rPr>
          <w:rFonts w:eastAsia="Times New Roman" w:cs="Times New Roman"/>
          <w:szCs w:val="24"/>
        </w:rPr>
        <w:t xml:space="preserve"> Μέγαρο Μουσικής; Ποιος θα αναλάβει όλα αυτά τα χρέη; Πείτε προτάσεις συγκεκριμένες, όχι επικοινωνιακά πυροτεχνήματα.</w:t>
      </w:r>
    </w:p>
    <w:p w14:paraId="04B1A78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Σε τι άλλο να προλάβουμε να αναφερθούμε; Στην πολεμική στην οποία συμβάλατε για την τοποθέτηση προσωρινού Επιτρόπου; Στην τροπολογία που π</w:t>
      </w:r>
      <w:r w:rsidRPr="005D0A29">
        <w:rPr>
          <w:rFonts w:eastAsia="Times New Roman" w:cs="Times New Roman"/>
          <w:szCs w:val="24"/>
        </w:rPr>
        <w:t>ερίμεναν τα ΔΗΠΕΘΕ εδώ και μήνες, σχετικά με τα τυπικά προσόντα των καλλιτεχνικών διευθυντών, που μόνο με το έργο τους θα έπρεπε να κρίνονται και όχι με τα πτυχία; Στο γεγονός ότι αποκρύψατε, ενώ θα έπρεπε να το γνωρίζετε, ότι ουδείς ηθοποιός εδώ και δεκαε</w:t>
      </w:r>
      <w:r w:rsidRPr="005D0A29">
        <w:rPr>
          <w:rFonts w:eastAsia="Times New Roman" w:cs="Times New Roman"/>
          <w:szCs w:val="24"/>
        </w:rPr>
        <w:t>τίες δεν γίνεται δεκτός σε σχολή χωρίς απολυτήριο λυκείου; Στην προσπάθεια απόκρυψης των θεμάτων για τις βιβλιοθήκες και τους συγγραφείς και εκδότες; Ευτυχώς, με δική μας παραίνεση οι δύο πλευρές συναντήθηκαν και συζήτησαν.</w:t>
      </w:r>
    </w:p>
    <w:p w14:paraId="04B1A78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Το γεγονός ότι δεν προλάβαμε να </w:t>
      </w:r>
      <w:r w:rsidRPr="005D0A29">
        <w:rPr>
          <w:rFonts w:eastAsia="Times New Roman" w:cs="Times New Roman"/>
          <w:szCs w:val="24"/>
        </w:rPr>
        <w:t>κάνουμε διαβούλευση, κύριοι Βουλευτές, ήταν γιατί και εμείς αιφνιδιαστήκαμε με μία απειλητική επιστολή προς όλες τις βιβλιοθήκες της Ελλάδας ότι θα έπρεπε να πληρώσουν αναδρομικά, αλλιώς θα αντιμετώπιζαν νόμιμες κυρώσεις. Οφείλαμε να αντιδράσουμε, γιατί θα</w:t>
      </w:r>
      <w:r w:rsidRPr="005D0A29">
        <w:rPr>
          <w:rFonts w:eastAsia="Times New Roman" w:cs="Times New Roman"/>
          <w:szCs w:val="24"/>
        </w:rPr>
        <w:t xml:space="preserve"> είχαμε απέναντί μας όλη την ακαδημαϊκή κοινότητα και τους φοιτητές.</w:t>
      </w:r>
    </w:p>
    <w:p w14:paraId="04B1A78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Εμείς προχωράμε μπροστά, πρόσω ολοταχώς, παρά όλο αυτό τον κακόφωνο χορό των </w:t>
      </w:r>
      <w:proofErr w:type="spellStart"/>
      <w:r w:rsidRPr="005D0A29">
        <w:rPr>
          <w:rFonts w:eastAsia="Times New Roman" w:cs="Times New Roman"/>
          <w:szCs w:val="24"/>
        </w:rPr>
        <w:t>Ερινύων</w:t>
      </w:r>
      <w:proofErr w:type="spellEnd"/>
      <w:r w:rsidRPr="005D0A29">
        <w:rPr>
          <w:rFonts w:eastAsia="Times New Roman" w:cs="Times New Roman"/>
          <w:szCs w:val="24"/>
        </w:rPr>
        <w:t>.</w:t>
      </w:r>
    </w:p>
    <w:p w14:paraId="04B1A78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Σήμερα καλείστε να ψηφίσετε σχέδιο νόμου για τη συλλογική διαχείριση δικαιωμάτων πνευματικής ιδιοκτησ</w:t>
      </w:r>
      <w:r w:rsidRPr="005D0A29">
        <w:rPr>
          <w:rFonts w:eastAsia="Times New Roman" w:cs="Times New Roman"/>
          <w:szCs w:val="24"/>
        </w:rPr>
        <w:t xml:space="preserve">ίας και συγγενικών δικαιωμάτων, χορήγηση </w:t>
      </w:r>
      <w:proofErr w:type="spellStart"/>
      <w:r w:rsidRPr="005D0A29">
        <w:rPr>
          <w:rFonts w:eastAsia="Times New Roman" w:cs="Times New Roman"/>
          <w:szCs w:val="24"/>
        </w:rPr>
        <w:t>πολυεδαφικών</w:t>
      </w:r>
      <w:proofErr w:type="spellEnd"/>
      <w:r w:rsidRPr="005D0A29">
        <w:rPr>
          <w:rFonts w:eastAsia="Times New Roman" w:cs="Times New Roman"/>
          <w:szCs w:val="24"/>
        </w:rPr>
        <w:t xml:space="preserve"> αδειών για </w:t>
      </w:r>
      <w:proofErr w:type="spellStart"/>
      <w:r w:rsidRPr="005D0A29">
        <w:rPr>
          <w:rFonts w:eastAsia="Times New Roman" w:cs="Times New Roman"/>
          <w:szCs w:val="24"/>
        </w:rPr>
        <w:t>επιγραμμικές</w:t>
      </w:r>
      <w:proofErr w:type="spellEnd"/>
      <w:r w:rsidRPr="005D0A29">
        <w:rPr>
          <w:rFonts w:eastAsia="Times New Roman" w:cs="Times New Roman"/>
          <w:szCs w:val="24"/>
        </w:rPr>
        <w:t xml:space="preserve"> χρήσεις μουσικών έργων και άλλα θέματα αρμοδιότητας Υπουργείου Πολιτισμού και Αθλητισμού.</w:t>
      </w:r>
    </w:p>
    <w:p w14:paraId="04B1A78D" w14:textId="77777777" w:rsidR="0001266C" w:rsidRDefault="00D81D51">
      <w:pPr>
        <w:spacing w:line="600" w:lineRule="auto"/>
        <w:ind w:firstLine="709"/>
        <w:jc w:val="both"/>
        <w:rPr>
          <w:rFonts w:eastAsia="Times New Roman"/>
          <w:szCs w:val="24"/>
        </w:rPr>
      </w:pPr>
      <w:r w:rsidRPr="005D0A29">
        <w:rPr>
          <w:rFonts w:eastAsia="Times New Roman"/>
          <w:szCs w:val="24"/>
        </w:rPr>
        <w:t>Είναι πολύ σημαντική ημέρα γιατί μετά από είκοσι τέσσερα χρόνια μπαίνουν νέοι εκσυγχρονι</w:t>
      </w:r>
      <w:r w:rsidRPr="005D0A29">
        <w:rPr>
          <w:rFonts w:eastAsia="Times New Roman"/>
          <w:szCs w:val="24"/>
        </w:rPr>
        <w:t xml:space="preserve">σμένοι κανόνες στα πνευματικά δικαιώματα, με την ευκαιρία της ενσωμάτωσης της σχετικής κοινοτικής οδηγίας. Το νομοσχέδιο έγινε αντικείμενο μεγάλης επεξεργασίας, νόμιμα, μέσα στο Υπουργείο Πολιτισμού, σε καμμία </w:t>
      </w:r>
      <w:r w:rsidRPr="005D0A29">
        <w:rPr>
          <w:rFonts w:eastAsia="Times New Roman"/>
          <w:szCs w:val="24"/>
        </w:rPr>
        <w:lastRenderedPageBreak/>
        <w:t>γιάφκα, σε κανένα καφενείο. Είναι αποτέλεσμα μ</w:t>
      </w:r>
      <w:r w:rsidRPr="005D0A29">
        <w:rPr>
          <w:rFonts w:eastAsia="Times New Roman"/>
          <w:szCs w:val="24"/>
        </w:rPr>
        <w:t>ακράς διαβούλευσης και διαλόγου, από τον προηγούμενο Υπουργό Πολιτισμού και από τη δική μου ώρα της ανάληψης αυτής της θέσης.</w:t>
      </w:r>
    </w:p>
    <w:p w14:paraId="04B1A78E" w14:textId="77777777" w:rsidR="0001266C" w:rsidRDefault="00D81D51">
      <w:pPr>
        <w:spacing w:line="600" w:lineRule="auto"/>
        <w:ind w:firstLine="709"/>
        <w:jc w:val="both"/>
        <w:rPr>
          <w:rFonts w:eastAsia="Times New Roman"/>
          <w:szCs w:val="24"/>
        </w:rPr>
      </w:pPr>
      <w:r w:rsidRPr="005D0A29">
        <w:rPr>
          <w:rFonts w:eastAsia="Times New Roman"/>
          <w:szCs w:val="24"/>
        </w:rPr>
        <w:t>Στη διάρκεια των τελευταίων έξι μηνών έγινε εντατική και κοπιώδης διαβούλευση σε συναντήσεις στο Υπουργείο Πολιτισμού με την πλειο</w:t>
      </w:r>
      <w:r w:rsidRPr="005D0A29">
        <w:rPr>
          <w:rFonts w:eastAsia="Times New Roman"/>
          <w:szCs w:val="24"/>
        </w:rPr>
        <w:t>ψηφία των εκπροσώπων των φορέων, τους οποίους αφορά το νομοσχέδιο. Οι παρατηρήσεις των φορέων που κατατέθηκαν και ήταν σωστές και δίκαιες ενσωματώθηκαν στο νομοσχέδιο που κατατίθεται. Για άρθρα που υπήρχαν διχογνωμίες έγινε επιπλέον διαβούλευση και επεξεργ</w:t>
      </w:r>
      <w:r w:rsidRPr="005D0A29">
        <w:rPr>
          <w:rFonts w:eastAsia="Times New Roman"/>
          <w:szCs w:val="24"/>
        </w:rPr>
        <w:t>ασία, για να αποτυπωθεί η πιο δίκαιη λύση. Όσα δεν μπορέσαμε να ενσωματώσουμε ετέθησαν εδώ εχθές από τους φορείς. Διατηρήθηκε ίση απόσταση από όλους τους φορείς και δεν ευνοήθηκε καμία πλευρά, παρά τις όποιες πιέσεις λόγω διαφορετικών συμφερόντων που εκφρά</w:t>
      </w:r>
      <w:r w:rsidRPr="005D0A29">
        <w:rPr>
          <w:rFonts w:eastAsia="Times New Roman"/>
          <w:szCs w:val="24"/>
        </w:rPr>
        <w:t>ζονταν συχνά έντονα και δημόσια.</w:t>
      </w:r>
    </w:p>
    <w:p w14:paraId="04B1A78F" w14:textId="77777777" w:rsidR="0001266C" w:rsidRDefault="00D81D51">
      <w:pPr>
        <w:spacing w:line="600" w:lineRule="auto"/>
        <w:ind w:firstLine="709"/>
        <w:jc w:val="both"/>
        <w:rPr>
          <w:rFonts w:eastAsia="Times New Roman"/>
          <w:szCs w:val="24"/>
        </w:rPr>
      </w:pPr>
      <w:r w:rsidRPr="005D0A29">
        <w:rPr>
          <w:rFonts w:eastAsia="Times New Roman"/>
          <w:szCs w:val="24"/>
        </w:rPr>
        <w:t>Ενδεικτικό της επεξεργασίας που έχει γίνει είναι το γεγονός ότι στη χθεσινή διαβούλευση με τους φορείς στην Επιτροπή Μορφωτικών Υποθέσεων, από τα εβδομήντα επτά άρθρα του νομοσχεδίου, μόνο τα πέντε άρθρα ήταν αντικείμενο αν</w:t>
      </w:r>
      <w:r w:rsidRPr="005D0A29">
        <w:rPr>
          <w:rFonts w:eastAsia="Times New Roman"/>
          <w:szCs w:val="24"/>
        </w:rPr>
        <w:t>τιπαράθε</w:t>
      </w:r>
      <w:r w:rsidRPr="005D0A29">
        <w:rPr>
          <w:rFonts w:eastAsia="Times New Roman"/>
          <w:szCs w:val="24"/>
        </w:rPr>
        <w:lastRenderedPageBreak/>
        <w:t>σης. Ακόμα τονίζω το γεγονός ότι με δική μας πρωτοβουλία εκλήθησαν να μιλήσουν τριάντα πέντε αντιπροσωπευτικοί φορείς, πάρα πολλοί, όπως παραδεχθήκατε, σε σχέση μ’ αυτό που προβλέπεται. Μίλησαν τριάντα –και με δευτερολογίες- αντί των δέκα που προβλ</w:t>
      </w:r>
      <w:r w:rsidRPr="005D0A29">
        <w:rPr>
          <w:rFonts w:eastAsia="Times New Roman"/>
          <w:szCs w:val="24"/>
        </w:rPr>
        <w:t xml:space="preserve">επόταν. Η συζήτηση ολοκληρώθηκε ομαλά, χωρίς φωνές και κραυγές, εντός του προβλεπόμενου χρόνου. </w:t>
      </w:r>
    </w:p>
    <w:p w14:paraId="04B1A790"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Από τις προτάσεις που κατατέθηκαν, έγιναν αντικείμενο επεξεργασίας και ενσωματώνονται οι εξής: </w:t>
      </w:r>
    </w:p>
    <w:p w14:paraId="04B1A791"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Στο άρθρο 9 του σχεδίου νόμου, επέρχονται οι εξής νομοτεχνικές </w:t>
      </w:r>
      <w:r w:rsidRPr="005D0A29">
        <w:rPr>
          <w:rFonts w:eastAsia="Times New Roman"/>
          <w:szCs w:val="24"/>
        </w:rPr>
        <w:t>βελτιώσεις: Το τρίτο εδάφιο της παραγράφου 5, δηλαδή η πρόταση «Εφόσον υφίσταται σύγκρουση συμφερόντων, αποκλείεται η συμμετοχή των μελών αυτών στη γενική συνέλευση των μελών», διαγράφεται.</w:t>
      </w:r>
    </w:p>
    <w:p w14:paraId="04B1A792" w14:textId="77777777" w:rsidR="0001266C" w:rsidRDefault="00D81D51">
      <w:pPr>
        <w:spacing w:line="600" w:lineRule="auto"/>
        <w:ind w:firstLine="709"/>
        <w:jc w:val="both"/>
        <w:rPr>
          <w:rFonts w:eastAsia="Times New Roman"/>
          <w:szCs w:val="24"/>
        </w:rPr>
      </w:pPr>
      <w:r w:rsidRPr="005D0A29">
        <w:rPr>
          <w:rFonts w:eastAsia="Times New Roman"/>
          <w:szCs w:val="24"/>
        </w:rPr>
        <w:t>Στο τελευταίο εδάφιο της περιόδου α΄ της παραγράφου 9, μετά τη λέξ</w:t>
      </w:r>
      <w:r w:rsidRPr="005D0A29">
        <w:rPr>
          <w:rFonts w:eastAsia="Times New Roman"/>
          <w:szCs w:val="24"/>
        </w:rPr>
        <w:t>η «δέκα (10)», η λέξη «δημιουργών» αντικαθίσταται από τη λέξη «μελών».</w:t>
      </w:r>
    </w:p>
    <w:p w14:paraId="04B1A793" w14:textId="77777777" w:rsidR="0001266C" w:rsidRDefault="00D81D51">
      <w:pPr>
        <w:spacing w:line="600" w:lineRule="auto"/>
        <w:ind w:firstLine="709"/>
        <w:jc w:val="both"/>
        <w:rPr>
          <w:rFonts w:eastAsia="Times New Roman"/>
          <w:szCs w:val="24"/>
        </w:rPr>
      </w:pPr>
      <w:r w:rsidRPr="005D0A29">
        <w:rPr>
          <w:rFonts w:eastAsia="Times New Roman"/>
          <w:szCs w:val="24"/>
        </w:rPr>
        <w:t>Στο πρώτο εδάφιο της περιόδου β΄ της παραγράφου 9, μετά τη φράση «από το 1/25 των…» η λέξη «δημιουργών» αντικαθίσταται από τη λέξη «μελών».</w:t>
      </w:r>
    </w:p>
    <w:p w14:paraId="04B1A794"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 xml:space="preserve">Στο δεύτερο εδάφιο της παραγράφου 9, μετά τη </w:t>
      </w:r>
      <w:r w:rsidRPr="005D0A29">
        <w:rPr>
          <w:rFonts w:eastAsia="Times New Roman"/>
          <w:szCs w:val="24"/>
        </w:rPr>
        <w:t>φράση «ή του 1/25 των…» η λέξη «δημιουργών» αντικαθίσταται από τη λέξη «μελών».</w:t>
      </w:r>
    </w:p>
    <w:p w14:paraId="04B1A795" w14:textId="77777777" w:rsidR="0001266C" w:rsidRDefault="00D81D51">
      <w:pPr>
        <w:spacing w:line="600" w:lineRule="auto"/>
        <w:ind w:firstLine="709"/>
        <w:jc w:val="both"/>
        <w:rPr>
          <w:rFonts w:eastAsia="Times New Roman"/>
          <w:szCs w:val="24"/>
        </w:rPr>
      </w:pPr>
      <w:r w:rsidRPr="005D0A29">
        <w:rPr>
          <w:rFonts w:eastAsia="Times New Roman"/>
          <w:szCs w:val="24"/>
        </w:rPr>
        <w:t>Στο δεύτερο εδάφιο της παραγράφου 5, ισχύει το ίδιο, δηλαδή μετά τη φράση «τουλάχιστον το 1/25 των…» η λέξη «δημιουργών» αντικαθίσταται από τη λέξη «μελών».</w:t>
      </w:r>
    </w:p>
    <w:p w14:paraId="04B1A796"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Στο δεύτερο εδάφιο </w:t>
      </w:r>
      <w:r w:rsidRPr="005D0A29">
        <w:rPr>
          <w:rFonts w:eastAsia="Times New Roman"/>
          <w:szCs w:val="24"/>
        </w:rPr>
        <w:t>της παραγράφου 1 του άρθρου 10 του σχεδίου νόμου η φράση «έως πέντε» αντικαθίσταται, όπως ζητήθηκε, από τη φράση «έως εννέα».</w:t>
      </w:r>
    </w:p>
    <w:p w14:paraId="04B1A797" w14:textId="77777777" w:rsidR="0001266C" w:rsidRDefault="00D81D51">
      <w:pPr>
        <w:spacing w:line="600" w:lineRule="auto"/>
        <w:ind w:firstLine="709"/>
        <w:jc w:val="both"/>
        <w:rPr>
          <w:rFonts w:eastAsia="Times New Roman"/>
          <w:szCs w:val="24"/>
        </w:rPr>
      </w:pPr>
      <w:r w:rsidRPr="005D0A29">
        <w:rPr>
          <w:rFonts w:eastAsia="Times New Roman"/>
          <w:szCs w:val="24"/>
        </w:rPr>
        <w:t>Στο άρθρο 18 του σχεδίου νόμου, μετά την παράγραφο 3 προστίθεται η παράγραφος 4 ως εξής: «4. Για τους οργανισμούς συλλογικής διαχε</w:t>
      </w:r>
      <w:r w:rsidRPr="005D0A29">
        <w:rPr>
          <w:rFonts w:eastAsia="Times New Roman"/>
          <w:szCs w:val="24"/>
        </w:rPr>
        <w:t>ίρισης, των οποίων τα ετήσια ακαθάριστα έσοδά τους δεν υπερβαίνουν το ποσό των 500.000 ευρώ, τα έξοδα διαχείρισης δεν πρέπει να υπερβαίνουν συνολικά κατά μέσο όρο ποσοστό 25% των ακαθάριστων εσόδων του οργανισμού συλλογικής διαχείρισης».</w:t>
      </w:r>
    </w:p>
    <w:p w14:paraId="04B1A79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Στο άρθρο 45 του σ</w:t>
      </w:r>
      <w:r w:rsidRPr="005D0A29">
        <w:rPr>
          <w:rFonts w:eastAsia="Times New Roman" w:cs="Times New Roman"/>
          <w:szCs w:val="24"/>
        </w:rPr>
        <w:t>χεδίου νόμου επέρχονται οι εξής νομοτεχνικές βελτιώσεις: Στον τίτλο μετά τη λέξη «καταστήματα» προ</w:t>
      </w:r>
      <w:r w:rsidRPr="005D0A29">
        <w:rPr>
          <w:rFonts w:eastAsia="Times New Roman" w:cs="Times New Roman"/>
          <w:szCs w:val="24"/>
        </w:rPr>
        <w:lastRenderedPageBreak/>
        <w:t xml:space="preserve">στίθεται η λέξη «και επιχειρήσεις». Στο δεύτερο εδάφιο της παραγράφου 3 μετά τη λέξη «οι ανωτέρω» προστίθενται οι λέξεις «τρεις πρώτοι». </w:t>
      </w:r>
    </w:p>
    <w:p w14:paraId="04B1A79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Στο πρώτο εδάφιο του άρθρου 51 του σχεδίου νόμου μετά τη λέξη «διαχείρισης που», προστίθεται η φράση «είτε προϋπάρχουν, είτε συσταθούν μετά την έναρξη ισχύος του παρόντος νόμου και οι οποίες….» κ.λπ.. Στο πρώτο εδάφιο της παραγράφου 2 του άρθρου 52 του σχε</w:t>
      </w:r>
      <w:r w:rsidRPr="005D0A29">
        <w:rPr>
          <w:rFonts w:eastAsia="Times New Roman" w:cs="Times New Roman"/>
          <w:szCs w:val="24"/>
        </w:rPr>
        <w:t xml:space="preserve">δίου νόμου επέρχονται οι εξής νομοτεχνικές βελτιώσεις. </w:t>
      </w:r>
    </w:p>
    <w:p w14:paraId="04B1A79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Είναι αρκετές οι βελτιώσεις, κύριε Πρόεδρε, να προχωρήσω;</w:t>
      </w:r>
    </w:p>
    <w:p w14:paraId="04B1A79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ΑΘΑΝΑΣΙΟΣ ΘΕΟΧΑΡΟΠΟΥΛΟΣ: </w:t>
      </w:r>
      <w:r w:rsidRPr="005D0A29">
        <w:rPr>
          <w:rFonts w:eastAsia="Times New Roman" w:cs="Times New Roman"/>
          <w:szCs w:val="24"/>
        </w:rPr>
        <w:t>Να μας τις δώσετε, κυρία Υπουργέ.</w:t>
      </w:r>
    </w:p>
    <w:p w14:paraId="04B1A79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ΛΥΔΙΑ ΚΟΝΙΟΡΔΟΥ (Υπουργός Πολιτισμού και Αθλητισμού): </w:t>
      </w:r>
      <w:r w:rsidRPr="005D0A29">
        <w:rPr>
          <w:rFonts w:eastAsia="Times New Roman" w:cs="Times New Roman"/>
          <w:szCs w:val="24"/>
        </w:rPr>
        <w:t xml:space="preserve">Βεβαίως. </w:t>
      </w:r>
    </w:p>
    <w:p w14:paraId="04B1A79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(Αναστάσ</w:t>
      </w:r>
      <w:r w:rsidRPr="005D0A29">
        <w:rPr>
          <w:rFonts w:eastAsia="Times New Roman" w:cs="Times New Roman"/>
          <w:b/>
          <w:szCs w:val="24"/>
        </w:rPr>
        <w:t>ιος Κουράκης):</w:t>
      </w:r>
      <w:r w:rsidRPr="005D0A29">
        <w:rPr>
          <w:rFonts w:eastAsia="Times New Roman" w:cs="Times New Roman"/>
          <w:szCs w:val="24"/>
        </w:rPr>
        <w:t xml:space="preserve"> Προφανώς και θα τις δώσει, αλλά τις εξηγεί, αν χρειαστεί κάτι. Συνεχίζουμε, κυρία Υπουργέ.</w:t>
      </w:r>
    </w:p>
    <w:p w14:paraId="04B1A79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ΛΥΔΙΑ ΚΟΝΙΟΡΔΟΥ (Υπουργός Πολιτισμού και Αθλητισμού): </w:t>
      </w:r>
      <w:r w:rsidRPr="005D0A29">
        <w:rPr>
          <w:rFonts w:eastAsia="Times New Roman" w:cs="Times New Roman"/>
          <w:szCs w:val="24"/>
        </w:rPr>
        <w:t>Τις λέμε ενδεικτικά, γιατί θέλουμε να τονίσουμε ότι η χθεσινή διαβούλευση με τους φορείς δεν ήτα</w:t>
      </w:r>
      <w:r w:rsidRPr="005D0A29">
        <w:rPr>
          <w:rFonts w:eastAsia="Times New Roman" w:cs="Times New Roman"/>
          <w:szCs w:val="24"/>
        </w:rPr>
        <w:t>ν προσχηματική, αλλά ουσιαστική. Ενσωματώθηκαν και πολλές δίκαιες παρατηρήσεις από τους φορείς αυτούς. Είναι πολλές αυτές. Θα τις πάρετε, επομένως, για να μην παίρνω τον χρόνο.</w:t>
      </w:r>
    </w:p>
    <w:p w14:paraId="04B1A79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πνεύμα του νομοσχεδίου εξασφαλίζει διαφάνεια, δικαιοσύνη, λογοδοσία και έλεγ</w:t>
      </w:r>
      <w:r w:rsidRPr="005D0A29">
        <w:rPr>
          <w:rFonts w:eastAsia="Times New Roman" w:cs="Times New Roman"/>
          <w:szCs w:val="24"/>
        </w:rPr>
        <w:t xml:space="preserve">χο σε ένα τοπίο που είχε αφεθεί επί χρόνια ανεξέλεγκτο και ως εκ τούτου είχαν δημιουργηθεί σοβαρές παθογένειες και δυσλειτουργίες. </w:t>
      </w:r>
    </w:p>
    <w:p w14:paraId="04B1A7A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Με την ευκαιρία της ενσωμάτωσης της κοινοτικής οδηγίας έγινε σοβαρή εργασία για την αντιμετώπιση αυτών των παθογενειών. Ακόμ</w:t>
      </w:r>
      <w:r w:rsidRPr="005D0A29">
        <w:rPr>
          <w:rFonts w:eastAsia="Times New Roman" w:cs="Times New Roman"/>
          <w:szCs w:val="24"/>
        </w:rPr>
        <w:t>α, έγινε εφαρμογή της οδηγίας με παράλληλη πρόβλεψη για τις ιδιαιτερότητες της ελληνικής πραγματικότητας, σύμφωνα με την πρόβλεψη της ίδιας της κοινοτικής οδηγίας.</w:t>
      </w:r>
    </w:p>
    <w:p w14:paraId="04B1A7A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Ένα βασικό θέμα που έπρεπε να αντιμετωπιστεί, ήταν η ιδιαίτερη περίπτωση της «ΑΕΠΙ», ανώνυμη</w:t>
      </w:r>
      <w:r w:rsidRPr="005D0A29">
        <w:rPr>
          <w:rFonts w:eastAsia="Times New Roman" w:cs="Times New Roman"/>
          <w:szCs w:val="24"/>
        </w:rPr>
        <w:t xml:space="preserve">ς εταιρείας κερδοσκοπικού χαρακτήρα με δεσπόζουσα θέση στα πνευματικά δικαιώματα των δημιουργών. Το καθεστώς λειτουργίας της έπρεπε </w:t>
      </w:r>
      <w:r w:rsidRPr="005D0A29">
        <w:rPr>
          <w:rFonts w:eastAsia="Times New Roman" w:cs="Times New Roman"/>
          <w:szCs w:val="24"/>
        </w:rPr>
        <w:lastRenderedPageBreak/>
        <w:t xml:space="preserve">να εναρμονιστεί με αυτό των οργανισμών συλλογικής διαχείρισης ως προς τη διαφάνεια, προς τους δικαιούχους και τους χρήστες, </w:t>
      </w:r>
      <w:r w:rsidRPr="005D0A29">
        <w:rPr>
          <w:rFonts w:eastAsia="Times New Roman" w:cs="Times New Roman"/>
          <w:szCs w:val="24"/>
        </w:rPr>
        <w:t xml:space="preserve">στη λογοδοσία, στη συμμετοχή των δημιουργών και δικαιούχων στα συλλογικά όργανα και στο εποπτικό συμβούλιο με διευρυμένες αρμοδιότητες. Αναλυτικά στοιχεία έχει ήδη καταθέσει ο Πάνος </w:t>
      </w:r>
      <w:proofErr w:type="spellStart"/>
      <w:r w:rsidRPr="005D0A29">
        <w:rPr>
          <w:rFonts w:eastAsia="Times New Roman" w:cs="Times New Roman"/>
          <w:szCs w:val="24"/>
        </w:rPr>
        <w:t>Σκουρολιάκος</w:t>
      </w:r>
      <w:proofErr w:type="spellEnd"/>
      <w:r w:rsidRPr="005D0A29">
        <w:rPr>
          <w:rFonts w:eastAsia="Times New Roman" w:cs="Times New Roman"/>
          <w:szCs w:val="24"/>
        </w:rPr>
        <w:t xml:space="preserve"> στην ομιλία του. Δεν θα επεκταθώ περισσότερο.</w:t>
      </w:r>
    </w:p>
    <w:p w14:paraId="04B1A7A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Εξάλλου εξασφαλ</w:t>
      </w:r>
      <w:r w:rsidRPr="005D0A29">
        <w:rPr>
          <w:rFonts w:eastAsia="Times New Roman" w:cs="Times New Roman"/>
          <w:szCs w:val="24"/>
        </w:rPr>
        <w:t>ίζεται ο έλεγχος σαν έσχατη λύση όλων των οργανισμών με την τοποθέτηση επιτρόπου ή συνδίκου εξυγίανσης. Για πρώτη φορά δίνεται εξίσου η δυνατότητα σε όλους τους δημιουργούς να έχουν λόγο και να ελέγχουν επιτέλους τους οργανισμούς που διαχειρίζονται τα πνευ</w:t>
      </w:r>
      <w:r w:rsidRPr="005D0A29">
        <w:rPr>
          <w:rFonts w:eastAsia="Times New Roman" w:cs="Times New Roman"/>
          <w:szCs w:val="24"/>
        </w:rPr>
        <w:t xml:space="preserve">ματικά τους δικαιώματα. </w:t>
      </w:r>
    </w:p>
    <w:p w14:paraId="04B1A7A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Εδώ θα ήθελα, αν μου επιτρέπετε, να παραθέσω ένα σύντομο ιστορικό που δείχνει ακόμα πιο γλαφυρά τη δυσκολία και τη </w:t>
      </w:r>
      <w:proofErr w:type="spellStart"/>
      <w:r w:rsidRPr="005D0A29">
        <w:rPr>
          <w:rFonts w:eastAsia="Times New Roman" w:cs="Times New Roman"/>
          <w:szCs w:val="24"/>
        </w:rPr>
        <w:t>συνθετότητα</w:t>
      </w:r>
      <w:proofErr w:type="spellEnd"/>
      <w:r w:rsidRPr="005D0A29">
        <w:rPr>
          <w:rFonts w:eastAsia="Times New Roman" w:cs="Times New Roman"/>
          <w:szCs w:val="24"/>
        </w:rPr>
        <w:t xml:space="preserve"> του εγχειρήματος. Η αείμνηστη Μελίνα Μερκούρη έκανε σοβαρή προσπάθεια να εξυγιάνει το τοπίο. Όμως, δυστυ</w:t>
      </w:r>
      <w:r w:rsidRPr="005D0A29">
        <w:rPr>
          <w:rFonts w:eastAsia="Times New Roman" w:cs="Times New Roman"/>
          <w:szCs w:val="24"/>
        </w:rPr>
        <w:t xml:space="preserve">χώς, τότε δεν υποστηρίχθηκε αρκετά στο έργο αυτό. Έγιναν προσπάθειες μέσα στα χρόνια να δημιουργηθούν άλλοι οργανισμοί από τους ίδιους τους δημιουργούς που, δυστυχώς, επίσης δεν ευοδώθηκαν. Ψηφίστηκε τον Φεβρουάριο του ’93 ο νόμος που </w:t>
      </w:r>
      <w:r w:rsidRPr="005D0A29">
        <w:rPr>
          <w:rFonts w:eastAsia="Times New Roman" w:cs="Times New Roman"/>
          <w:szCs w:val="24"/>
        </w:rPr>
        <w:lastRenderedPageBreak/>
        <w:t>όλοι γνωρίζουμε, ο ν.</w:t>
      </w:r>
      <w:r w:rsidRPr="005D0A29">
        <w:rPr>
          <w:rFonts w:eastAsia="Times New Roman" w:cs="Times New Roman"/>
          <w:szCs w:val="24"/>
        </w:rPr>
        <w:t xml:space="preserve">2121, μετά από επεξεργασία που ξεκίνησε τον Νοέμβριο του 1991. Το τονίζω αυτό. Είναι ενδεικτικό της απαραίτητης, μακρόχρονης επεξεργασίας που απαιτείται για αυτό το θέμα. </w:t>
      </w:r>
    </w:p>
    <w:p w14:paraId="04B1A7A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Κατατέθηκε αγωγή το ’93 από την ομάδα Ξαρχάκου, </w:t>
      </w:r>
      <w:proofErr w:type="spellStart"/>
      <w:r w:rsidRPr="005D0A29">
        <w:rPr>
          <w:rFonts w:eastAsia="Times New Roman" w:cs="Times New Roman"/>
          <w:szCs w:val="24"/>
        </w:rPr>
        <w:t>Μαμαγκάκη</w:t>
      </w:r>
      <w:proofErr w:type="spellEnd"/>
      <w:r w:rsidRPr="005D0A29">
        <w:rPr>
          <w:rFonts w:eastAsia="Times New Roman" w:cs="Times New Roman"/>
          <w:szCs w:val="24"/>
        </w:rPr>
        <w:t xml:space="preserve">, </w:t>
      </w:r>
      <w:proofErr w:type="spellStart"/>
      <w:r w:rsidRPr="005D0A29">
        <w:rPr>
          <w:rFonts w:eastAsia="Times New Roman" w:cs="Times New Roman"/>
          <w:szCs w:val="24"/>
        </w:rPr>
        <w:t>Κυπουργού</w:t>
      </w:r>
      <w:proofErr w:type="spellEnd"/>
      <w:r w:rsidRPr="005D0A29">
        <w:rPr>
          <w:rFonts w:eastAsia="Times New Roman" w:cs="Times New Roman"/>
          <w:szCs w:val="24"/>
        </w:rPr>
        <w:t xml:space="preserve">, </w:t>
      </w:r>
      <w:proofErr w:type="spellStart"/>
      <w:r w:rsidRPr="005D0A29">
        <w:rPr>
          <w:rFonts w:eastAsia="Times New Roman" w:cs="Times New Roman"/>
          <w:szCs w:val="24"/>
        </w:rPr>
        <w:t>Κουμεντάκη</w:t>
      </w:r>
      <w:proofErr w:type="spellEnd"/>
      <w:r w:rsidRPr="005D0A29">
        <w:rPr>
          <w:rFonts w:eastAsia="Times New Roman" w:cs="Times New Roman"/>
          <w:szCs w:val="24"/>
        </w:rPr>
        <w:t xml:space="preserve"> και</w:t>
      </w:r>
      <w:r w:rsidRPr="005D0A29">
        <w:rPr>
          <w:rFonts w:eastAsia="Times New Roman" w:cs="Times New Roman"/>
          <w:szCs w:val="24"/>
        </w:rPr>
        <w:t xml:space="preserve"> άλλων, για υπέρογκες προμήθειες της «ΑΕΠΙ» που τώρα δικαιώθηκαν. Δικαιώθηκαν τώρα και αυτό δεν είναι καθόλου τυχαίο. </w:t>
      </w:r>
    </w:p>
    <w:p w14:paraId="04B1A7A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Με την ανάληψη της Κυβέρνησης από τον ΣΥΡΙΖΑ, σύμφωνα με τη δέσμευση του Πρωθυπουργού για διαφάνεια και δικαιοσύνη, ξεκίνησε από τους προ</w:t>
      </w:r>
      <w:r w:rsidRPr="005D0A29">
        <w:rPr>
          <w:rFonts w:eastAsia="Times New Roman" w:cs="Times New Roman"/>
          <w:szCs w:val="24"/>
        </w:rPr>
        <w:t xml:space="preserve">κατόχους μου διαχειριστικός έλεγχος των ετών 2011-2014 που συνεχίζεται τώρα με δική μας παραίνεση, με δικό μας αίτημα για τα έτη 2015-2016. </w:t>
      </w:r>
    </w:p>
    <w:p w14:paraId="04B1A7A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Χαίρομαι, κυρία </w:t>
      </w:r>
      <w:proofErr w:type="spellStart"/>
      <w:r w:rsidRPr="005D0A29">
        <w:rPr>
          <w:rFonts w:eastAsia="Times New Roman" w:cs="Times New Roman"/>
          <w:szCs w:val="24"/>
        </w:rPr>
        <w:t>Κεφαλίδου</w:t>
      </w:r>
      <w:proofErr w:type="spellEnd"/>
      <w:r w:rsidRPr="005D0A29">
        <w:rPr>
          <w:rFonts w:eastAsia="Times New Roman" w:cs="Times New Roman"/>
          <w:szCs w:val="24"/>
        </w:rPr>
        <w:t>, που επικροτείτε αυτόν τον έλεγχο. Όμως, κάποιοι τον διέταξαν. Δεν έγινε από τις προηγούμ</w:t>
      </w:r>
      <w:r w:rsidRPr="005D0A29">
        <w:rPr>
          <w:rFonts w:eastAsia="Times New Roman" w:cs="Times New Roman"/>
          <w:szCs w:val="24"/>
        </w:rPr>
        <w:t>ενες κυβερνήσεις. Το πόρισμα ήταν αποκαλυπτικό, γι’ αυτό και εστάλη στον εισαγγελέα.</w:t>
      </w:r>
    </w:p>
    <w:p w14:paraId="04B1A7A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Το νομοσχέδιο έπρεπε να καλύψει τα νέα δεδομένα και να προβλέψει πιθανές εξελίξεις και όχι επιπόλαια να κατατεθεί πριν ωριμάσουν όλες οι προβλέψεις. </w:t>
      </w:r>
    </w:p>
    <w:p w14:paraId="04B1A7A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Όμως, το νομοσχέδιο δ</w:t>
      </w:r>
      <w:r w:rsidRPr="005D0A29">
        <w:rPr>
          <w:rFonts w:eastAsia="Times New Roman" w:cs="Times New Roman"/>
          <w:szCs w:val="24"/>
        </w:rPr>
        <w:t>εν αφορά μόνο την περίπτωση της «ΑΕΠΙ». Θέτει κανόνες διαφάνειας για όλους τους οργανισμούς. Ρυθμίζει και ομαλοποιεί τις σχέσεις μεταξύ των δικαιούχων και των χρηστών. Για πρώτη φορά οι συναλλαγές θα είναι διαφανείς. Με την υποχρεωτική ένταξή τους στο τραπ</w:t>
      </w:r>
      <w:r w:rsidRPr="005D0A29">
        <w:rPr>
          <w:rFonts w:eastAsia="Times New Roman" w:cs="Times New Roman"/>
          <w:szCs w:val="24"/>
        </w:rPr>
        <w:t xml:space="preserve">εζικό σύστημα μέσω καρτών το «μαύρο χρήμα» θα είναι πλέον παρελθόν. </w:t>
      </w:r>
    </w:p>
    <w:p w14:paraId="04B1A7A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νομοσχέδιο εξασφαλίζει πολλούς και εναλλακτικούς τρόπους διαβούλευσης και διαπραγμάτευσης μεταξύ των οργανισμών των δικαιούχων και των χρηστών, στάδια διαβούλευσης, διαμεσολάβησης, δια</w:t>
      </w:r>
      <w:r w:rsidRPr="005D0A29">
        <w:rPr>
          <w:rFonts w:eastAsia="Times New Roman" w:cs="Times New Roman"/>
          <w:szCs w:val="24"/>
        </w:rPr>
        <w:t xml:space="preserve">ιτησίας, πριν από την προσφυγή στη δικαιοσύνη. </w:t>
      </w:r>
    </w:p>
    <w:p w14:paraId="04B1A7A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νομοσχέδιο προωθεί το ελεύθερο πνεύμα διαλόγου που υπάρχει στις άλλες χώρες και δυστυχώς δεν έχει καλλιεργηθεί όλα τα προηγούμενα χρόνια με δική σας ευθύνη. Προωθεί επίσης πνεύμα διαλόγου, διαβούλευσης, ώσ</w:t>
      </w:r>
      <w:r w:rsidRPr="005D0A29">
        <w:rPr>
          <w:rFonts w:eastAsia="Times New Roman" w:cs="Times New Roman"/>
          <w:szCs w:val="24"/>
        </w:rPr>
        <w:t xml:space="preserve">τε να αποφεύγεται η μαζική προσφυγή στα δικαστήρια. </w:t>
      </w:r>
    </w:p>
    <w:p w14:paraId="04B1A7A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Μειώνει τα υπέρογκα και ανεξέλεγκτα διαχειριστικά έξοδα που στερούσαν από τους δημιουργούς την είσπραξη των δικαιωμάτων τους. Αντιμετωπίζει επιτέλους της αδιανέμητα ποσά υπέρ των δικαιούχων. </w:t>
      </w:r>
    </w:p>
    <w:p w14:paraId="04B1A7A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Με το νομοσ</w:t>
      </w:r>
      <w:r w:rsidRPr="005D0A29">
        <w:rPr>
          <w:rFonts w:eastAsia="Times New Roman" w:cs="Times New Roman"/>
          <w:szCs w:val="24"/>
        </w:rPr>
        <w:t>χέδιο εκτός από τα πνευματικά δικαιώματα ρυθμίζονται και θέματα αρμοδιότητας του Υπουργείου Πολιτισμού και Αθλητισμού, που ήταν χρόνια προβλήματα. Ήταν εκκρεμότητες που έπρεπε να αντιμετωπιστούν επειγόντως. Πού θα έπρεπε να αντιμετωπιστούν αυτά παρά σε ένα</w:t>
      </w:r>
      <w:r w:rsidRPr="005D0A29">
        <w:rPr>
          <w:rFonts w:eastAsia="Times New Roman" w:cs="Times New Roman"/>
          <w:szCs w:val="24"/>
        </w:rPr>
        <w:t xml:space="preserve"> νομοσχέδιο του Υπουργείου Πολιτισμού;</w:t>
      </w:r>
    </w:p>
    <w:p w14:paraId="04B1A7A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(Στο σημείο αυτό την Προεδρική Έδρα καταλαμβάνει ο Ζ΄ Αντιπρόεδρος της Βουλής κ. </w:t>
      </w:r>
      <w:r w:rsidRPr="005D0A29">
        <w:rPr>
          <w:rFonts w:eastAsia="Times New Roman" w:cs="Times New Roman"/>
          <w:b/>
          <w:szCs w:val="24"/>
        </w:rPr>
        <w:t>ΣΠΥΡΙΔΩΝ ΛΥΚΟΥΔΗΣ</w:t>
      </w:r>
      <w:r w:rsidRPr="005D0A29">
        <w:rPr>
          <w:rFonts w:eastAsia="Times New Roman" w:cs="Times New Roman"/>
          <w:szCs w:val="24"/>
        </w:rPr>
        <w:t>)</w:t>
      </w:r>
    </w:p>
    <w:p w14:paraId="04B1A7A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Τέλος, αφού ευχαριστήσω όλους όσους συμμετείχαν και συνέβαλαν στον ουσιαστικό και δημοκρατικό διάλογο, σας καλώ να στ</w:t>
      </w:r>
      <w:r w:rsidRPr="005D0A29">
        <w:rPr>
          <w:rFonts w:eastAsia="Times New Roman" w:cs="Times New Roman"/>
          <w:szCs w:val="24"/>
        </w:rPr>
        <w:t xml:space="preserve">ηρίξετε το νομοσχέδιο αυτό για τα πνευματικά δικαιώματα. </w:t>
      </w:r>
    </w:p>
    <w:p w14:paraId="04B1A7AF" w14:textId="77777777" w:rsidR="0001266C" w:rsidRDefault="00D81D51">
      <w:pPr>
        <w:spacing w:line="600" w:lineRule="auto"/>
        <w:ind w:firstLine="709"/>
        <w:jc w:val="center"/>
        <w:rPr>
          <w:rFonts w:eastAsia="Times New Roman"/>
          <w:bCs/>
        </w:rPr>
      </w:pPr>
      <w:r w:rsidRPr="005D0A29">
        <w:rPr>
          <w:rFonts w:eastAsia="Times New Roman"/>
          <w:bCs/>
        </w:rPr>
        <w:t>(Χειροκροτήματα από την πτέρυγα του ΣΥΡΙΖΑ)</w:t>
      </w:r>
    </w:p>
    <w:p w14:paraId="04B1A7B0" w14:textId="77777777" w:rsidR="0001266C" w:rsidRDefault="00D81D51">
      <w:pPr>
        <w:spacing w:line="600" w:lineRule="auto"/>
        <w:ind w:firstLine="709"/>
        <w:jc w:val="both"/>
        <w:rPr>
          <w:rFonts w:eastAsia="Times New Roman"/>
          <w:bCs/>
        </w:rPr>
      </w:pPr>
      <w:r w:rsidRPr="005D0A29">
        <w:rPr>
          <w:rFonts w:eastAsia="Times New Roman"/>
          <w:b/>
          <w:bCs/>
        </w:rPr>
        <w:t>ΠΡΟΕΔΡΕΥΩΝ (Σπυρίδων Λυκούδης):</w:t>
      </w:r>
      <w:r w:rsidRPr="005D0A29">
        <w:rPr>
          <w:rFonts w:eastAsia="Times New Roman"/>
          <w:bCs/>
        </w:rPr>
        <w:t xml:space="preserve"> Ο συνάδελφος κ. Γεώργιος </w:t>
      </w:r>
      <w:proofErr w:type="spellStart"/>
      <w:r w:rsidRPr="005D0A29">
        <w:rPr>
          <w:rFonts w:eastAsia="Times New Roman"/>
          <w:bCs/>
        </w:rPr>
        <w:t>Αμυράς</w:t>
      </w:r>
      <w:proofErr w:type="spellEnd"/>
      <w:r w:rsidRPr="005D0A29">
        <w:rPr>
          <w:rFonts w:eastAsia="Times New Roman"/>
          <w:bCs/>
        </w:rPr>
        <w:t xml:space="preserve"> έχει τον λόγο.</w:t>
      </w:r>
    </w:p>
    <w:p w14:paraId="04B1A7B1" w14:textId="77777777" w:rsidR="0001266C" w:rsidRDefault="00D81D51">
      <w:pPr>
        <w:spacing w:line="600" w:lineRule="auto"/>
        <w:ind w:firstLine="709"/>
        <w:jc w:val="both"/>
        <w:rPr>
          <w:rFonts w:eastAsia="Times New Roman"/>
          <w:bCs/>
        </w:rPr>
      </w:pPr>
      <w:r w:rsidRPr="005D0A29">
        <w:rPr>
          <w:rFonts w:eastAsia="Times New Roman"/>
          <w:b/>
          <w:bCs/>
        </w:rPr>
        <w:lastRenderedPageBreak/>
        <w:t>ΛΥΔΙΑ ΚΟΝΙΟΡΔΟΥ (Υπουργός Πολιτισμού και Αθλητισμού):</w:t>
      </w:r>
      <w:r w:rsidRPr="005D0A29">
        <w:rPr>
          <w:rFonts w:eastAsia="Times New Roman"/>
          <w:bCs/>
        </w:rPr>
        <w:t xml:space="preserve"> Κύριε Πρόεδρε, με </w:t>
      </w:r>
      <w:proofErr w:type="spellStart"/>
      <w:r w:rsidRPr="005D0A29">
        <w:rPr>
          <w:rFonts w:eastAsia="Times New Roman"/>
          <w:bCs/>
        </w:rPr>
        <w:t>συγχωρείτε</w:t>
      </w:r>
      <w:proofErr w:type="spellEnd"/>
      <w:r w:rsidRPr="005D0A29">
        <w:rPr>
          <w:rFonts w:eastAsia="Times New Roman"/>
          <w:bCs/>
        </w:rPr>
        <w:t>, μήπως μπορώ να πω ποιες βουλευτικές τροπολογίες κάνω δεκτές;</w:t>
      </w:r>
    </w:p>
    <w:p w14:paraId="04B1A7B2" w14:textId="77777777" w:rsidR="0001266C" w:rsidRDefault="00D81D51">
      <w:pPr>
        <w:spacing w:line="600" w:lineRule="auto"/>
        <w:ind w:firstLine="709"/>
        <w:jc w:val="both"/>
        <w:rPr>
          <w:rFonts w:eastAsia="Times New Roman"/>
          <w:bCs/>
        </w:rPr>
      </w:pPr>
      <w:r w:rsidRPr="005D0A29">
        <w:rPr>
          <w:rFonts w:eastAsia="Times New Roman"/>
          <w:b/>
          <w:bCs/>
        </w:rPr>
        <w:t>ΠΡΟΕΔΡΕΥΩΝ (Σπυρίδων Λυκούδης):</w:t>
      </w:r>
      <w:r w:rsidRPr="005D0A29">
        <w:rPr>
          <w:rFonts w:eastAsia="Times New Roman"/>
          <w:bCs/>
        </w:rPr>
        <w:t xml:space="preserve"> Βεβαίως, κυρία Υπουργέ. </w:t>
      </w:r>
    </w:p>
    <w:p w14:paraId="04B1A7B3" w14:textId="77777777" w:rsidR="0001266C" w:rsidRDefault="00D81D51">
      <w:pPr>
        <w:spacing w:line="600" w:lineRule="auto"/>
        <w:ind w:firstLine="709"/>
        <w:jc w:val="both"/>
        <w:rPr>
          <w:rFonts w:eastAsia="Times New Roman"/>
          <w:bCs/>
        </w:rPr>
      </w:pPr>
      <w:r w:rsidRPr="005D0A29">
        <w:rPr>
          <w:rFonts w:eastAsia="Times New Roman"/>
          <w:bCs/>
        </w:rPr>
        <w:t xml:space="preserve">Κύριε </w:t>
      </w:r>
      <w:proofErr w:type="spellStart"/>
      <w:r w:rsidRPr="005D0A29">
        <w:rPr>
          <w:rFonts w:eastAsia="Times New Roman"/>
          <w:bCs/>
        </w:rPr>
        <w:t>Αμυρά</w:t>
      </w:r>
      <w:proofErr w:type="spellEnd"/>
      <w:r w:rsidRPr="005D0A29">
        <w:rPr>
          <w:rFonts w:eastAsia="Times New Roman"/>
          <w:bCs/>
        </w:rPr>
        <w:t>, περιμένετε σας παρακαλώ, μισό λεπτό.</w:t>
      </w:r>
    </w:p>
    <w:p w14:paraId="04B1A7B4" w14:textId="77777777" w:rsidR="0001266C" w:rsidRDefault="00D81D51">
      <w:pPr>
        <w:spacing w:line="600" w:lineRule="auto"/>
        <w:ind w:firstLine="709"/>
        <w:jc w:val="both"/>
        <w:rPr>
          <w:rFonts w:eastAsia="Times New Roman" w:cs="Times New Roman"/>
          <w:szCs w:val="24"/>
        </w:rPr>
      </w:pPr>
      <w:r w:rsidRPr="005D0A29">
        <w:rPr>
          <w:rFonts w:eastAsia="Times New Roman"/>
          <w:b/>
          <w:bCs/>
        </w:rPr>
        <w:t>ΓΕΩΡΓΙΟΣ ΑΜΥΡΑΣ:</w:t>
      </w:r>
      <w:r w:rsidRPr="005D0A29">
        <w:rPr>
          <w:rFonts w:eastAsia="Times New Roman" w:cs="Times New Roman"/>
          <w:szCs w:val="24"/>
        </w:rPr>
        <w:t xml:space="preserve"> Βεβαίως, κύριε Πρόεδρε.</w:t>
      </w:r>
    </w:p>
    <w:p w14:paraId="04B1A7B5" w14:textId="77777777" w:rsidR="0001266C" w:rsidRDefault="00D81D51">
      <w:pPr>
        <w:spacing w:line="600" w:lineRule="auto"/>
        <w:ind w:firstLine="709"/>
        <w:rPr>
          <w:rFonts w:eastAsia="Times New Roman" w:cs="Times New Roman"/>
          <w:szCs w:val="24"/>
        </w:rPr>
      </w:pPr>
      <w:r w:rsidRPr="005D0A29">
        <w:rPr>
          <w:rFonts w:eastAsia="Times New Roman" w:cs="Times New Roman"/>
          <w:b/>
          <w:szCs w:val="24"/>
        </w:rPr>
        <w:t xml:space="preserve">ΛΥΔΙΑ ΚΟΝΙΟΡΔΟΥ </w:t>
      </w:r>
      <w:r w:rsidRPr="005D0A29">
        <w:rPr>
          <w:rFonts w:eastAsia="Times New Roman" w:cs="Times New Roman"/>
          <w:b/>
          <w:szCs w:val="24"/>
        </w:rPr>
        <w:t>(Υπουργός Πολιτισμού και Αθλητισμού):</w:t>
      </w:r>
      <w:r w:rsidRPr="005D0A29">
        <w:rPr>
          <w:rFonts w:eastAsia="Times New Roman" w:cs="Times New Roman"/>
          <w:szCs w:val="24"/>
        </w:rPr>
        <w:t xml:space="preserve"> Μήπως θέλετε να μιλήσετε πρώτα, κύριε </w:t>
      </w:r>
      <w:proofErr w:type="spellStart"/>
      <w:r w:rsidRPr="005D0A29">
        <w:rPr>
          <w:rFonts w:eastAsia="Times New Roman" w:cs="Times New Roman"/>
          <w:szCs w:val="24"/>
        </w:rPr>
        <w:t>Αμυρά</w:t>
      </w:r>
      <w:proofErr w:type="spellEnd"/>
      <w:r w:rsidRPr="005D0A29">
        <w:rPr>
          <w:rFonts w:eastAsia="Times New Roman" w:cs="Times New Roman"/>
          <w:szCs w:val="24"/>
        </w:rPr>
        <w:t>;</w:t>
      </w:r>
    </w:p>
    <w:p w14:paraId="04B1A7B6" w14:textId="77777777" w:rsidR="0001266C" w:rsidRDefault="00D81D51">
      <w:pPr>
        <w:spacing w:line="600" w:lineRule="auto"/>
        <w:ind w:firstLine="709"/>
        <w:rPr>
          <w:rFonts w:eastAsia="Times New Roman"/>
          <w:bCs/>
        </w:rPr>
      </w:pPr>
      <w:r w:rsidRPr="005D0A29">
        <w:rPr>
          <w:rFonts w:eastAsia="Times New Roman"/>
          <w:b/>
          <w:bCs/>
        </w:rPr>
        <w:t>ΓΕΩΡΓΙΟΣ ΑΜΥΡΑΣ:</w:t>
      </w:r>
      <w:r w:rsidRPr="005D0A29">
        <w:rPr>
          <w:rFonts w:eastAsia="Times New Roman"/>
          <w:bCs/>
        </w:rPr>
        <w:t xml:space="preserve"> Προτιμώ να ακούσω πρώτα, κυρία Υπουργέ, ποιες τροπολογίες θα κάνετε δεκτές. </w:t>
      </w:r>
    </w:p>
    <w:p w14:paraId="04B1A7B7" w14:textId="77777777" w:rsidR="0001266C" w:rsidRDefault="00D81D51">
      <w:pPr>
        <w:spacing w:line="600" w:lineRule="auto"/>
        <w:ind w:firstLine="709"/>
        <w:jc w:val="both"/>
        <w:rPr>
          <w:rFonts w:eastAsia="Times New Roman"/>
          <w:bCs/>
        </w:rPr>
      </w:pPr>
      <w:r w:rsidRPr="005D0A29">
        <w:rPr>
          <w:rFonts w:eastAsia="Times New Roman"/>
          <w:b/>
          <w:bCs/>
        </w:rPr>
        <w:t>ΛΥΔΙΑ ΚΟΝΙΟΡΔΟΥ (Υπουργός Πολιτισμού και Αθλητισμού):</w:t>
      </w:r>
      <w:r w:rsidRPr="005D0A29">
        <w:rPr>
          <w:rFonts w:eastAsia="Times New Roman"/>
          <w:bCs/>
        </w:rPr>
        <w:t xml:space="preserve"> Σας ευχαριστώ.</w:t>
      </w:r>
    </w:p>
    <w:p w14:paraId="04B1A7B8" w14:textId="77777777" w:rsidR="0001266C" w:rsidRDefault="00D81D51">
      <w:pPr>
        <w:spacing w:line="600" w:lineRule="auto"/>
        <w:ind w:firstLine="709"/>
        <w:rPr>
          <w:rFonts w:eastAsia="Times New Roman"/>
          <w:bCs/>
        </w:rPr>
      </w:pPr>
      <w:r w:rsidRPr="005D0A29">
        <w:rPr>
          <w:rFonts w:eastAsia="Times New Roman"/>
          <w:bCs/>
        </w:rPr>
        <w:t>Οι τροπολο</w:t>
      </w:r>
      <w:r w:rsidRPr="005D0A29">
        <w:rPr>
          <w:rFonts w:eastAsia="Times New Roman"/>
          <w:bCs/>
        </w:rPr>
        <w:t>γίες, λοιπόν, που κατατίθενται είναι η 1096…</w:t>
      </w:r>
    </w:p>
    <w:p w14:paraId="04B1A7B9" w14:textId="77777777" w:rsidR="0001266C" w:rsidRDefault="00D81D51">
      <w:pPr>
        <w:spacing w:line="600" w:lineRule="auto"/>
        <w:ind w:firstLine="709"/>
        <w:rPr>
          <w:rFonts w:eastAsia="Times New Roman" w:cs="Times New Roman"/>
          <w:szCs w:val="24"/>
        </w:rPr>
      </w:pPr>
      <w:r w:rsidRPr="005D0A29">
        <w:rPr>
          <w:rFonts w:eastAsia="Times New Roman"/>
          <w:b/>
          <w:bCs/>
        </w:rPr>
        <w:t>ΚΩΝΣΤΑΝΤΙΝΟΣ ΤΖΑΒΑΡΑΣ:</w:t>
      </w:r>
      <w:r w:rsidRPr="005D0A29">
        <w:rPr>
          <w:rFonts w:eastAsia="Times New Roman" w:cs="Times New Roman"/>
          <w:szCs w:val="24"/>
        </w:rPr>
        <w:t xml:space="preserve"> Να μας λέτε και τι λένε, κυρία Υπουργέ. Την περίληψη.</w:t>
      </w:r>
    </w:p>
    <w:p w14:paraId="04B1A7B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ΛΥΔΙΑ ΚΟΝΙΟΡΔΟΥ (Υπουργός Πολιτισμού και Αθλητισμού):</w:t>
      </w:r>
      <w:r w:rsidRPr="005D0A29">
        <w:rPr>
          <w:rFonts w:eastAsia="Times New Roman" w:cs="Times New Roman"/>
          <w:szCs w:val="24"/>
        </w:rPr>
        <w:t xml:space="preserve"> Ναι, να σας πω.</w:t>
      </w:r>
    </w:p>
    <w:p w14:paraId="04B1A7B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Αυτή η τροπολογία κατατίθεται από την κυρία Βαγενά και τον κ. Πα</w:t>
      </w:r>
      <w:r w:rsidRPr="005D0A29">
        <w:rPr>
          <w:rFonts w:eastAsia="Times New Roman" w:cs="Times New Roman"/>
          <w:szCs w:val="24"/>
        </w:rPr>
        <w:t xml:space="preserve">παδόπουλο και αφορά την ίδρυση Εθνικού Μουσείου Αγροτικού Κινήματος ΚΙΛΕΛΕΡ. </w:t>
      </w:r>
    </w:p>
    <w:p w14:paraId="04B1A7B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Επίσης, η τροπολογία 1097 από την κ. Γεωργοπούλου-</w:t>
      </w:r>
      <w:proofErr w:type="spellStart"/>
      <w:r w:rsidRPr="005D0A29">
        <w:rPr>
          <w:rFonts w:eastAsia="Times New Roman" w:cs="Times New Roman"/>
          <w:szCs w:val="24"/>
        </w:rPr>
        <w:t>Σαλτάρη</w:t>
      </w:r>
      <w:proofErr w:type="spellEnd"/>
      <w:r w:rsidRPr="005D0A29">
        <w:rPr>
          <w:rFonts w:eastAsia="Times New Roman" w:cs="Times New Roman"/>
          <w:szCs w:val="24"/>
        </w:rPr>
        <w:t xml:space="preserve"> και τον κ. </w:t>
      </w:r>
      <w:proofErr w:type="spellStart"/>
      <w:r w:rsidRPr="005D0A29">
        <w:rPr>
          <w:rFonts w:eastAsia="Times New Roman" w:cs="Times New Roman"/>
          <w:szCs w:val="24"/>
        </w:rPr>
        <w:t>Σκουρολιάκο</w:t>
      </w:r>
      <w:proofErr w:type="spellEnd"/>
      <w:r w:rsidRPr="005D0A29">
        <w:rPr>
          <w:rFonts w:eastAsia="Times New Roman" w:cs="Times New Roman"/>
          <w:szCs w:val="24"/>
        </w:rPr>
        <w:t xml:space="preserve"> και έχει τίτλο «Εκπαιδευτικές άδειες υπαλλήλων Εθνικής Πινακοθήκης». </w:t>
      </w:r>
    </w:p>
    <w:p w14:paraId="04B1A7B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Ακόμα, η τροπολογία 1098 πο</w:t>
      </w:r>
      <w:r w:rsidRPr="005D0A29">
        <w:rPr>
          <w:rFonts w:eastAsia="Times New Roman" w:cs="Times New Roman"/>
          <w:szCs w:val="24"/>
        </w:rPr>
        <w:t>υ κατατίθεται από τους κυρίους Φίλη, Μπαλτά, Ακριώτη και άλλους με τίτλο «Σχολές Καλλιτεχνικής Εκπαίδευσης».</w:t>
      </w:r>
    </w:p>
    <w:p w14:paraId="04B1A7B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Επιπλέον, η τροπολογία 1099 που κατατίθεται από τον κ. Δελή, τον κ. Συντυχάκη, τον κ. Γκιόκα, για την εικαστική παρέμβαση στα δημόσια κτήρια. Ή μάλ</w:t>
      </w:r>
      <w:r w:rsidRPr="005D0A29">
        <w:rPr>
          <w:rFonts w:eastAsia="Times New Roman" w:cs="Times New Roman"/>
          <w:szCs w:val="24"/>
        </w:rPr>
        <w:t xml:space="preserve">λον όχι, αυτή δεν ισχύει. Τις προηγούμενες κάνω δεκτές. Η τελευταία νομίζω ότι είναι εκπρόθεσμη. </w:t>
      </w:r>
    </w:p>
    <w:p w14:paraId="04B1A7B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ΧΑΡΟΥΛΑ (ΧΑΡΑ) ΚΕΦΑΛΙΔΟΥ:</w:t>
      </w:r>
      <w:r w:rsidRPr="005D0A29">
        <w:rPr>
          <w:rFonts w:eastAsia="Times New Roman" w:cs="Times New Roman"/>
          <w:szCs w:val="24"/>
        </w:rPr>
        <w:t xml:space="preserve"> Όλες είναι εκπρόθεσμες, κυρία Υπουργέ.</w:t>
      </w:r>
    </w:p>
    <w:p w14:paraId="04B1A7C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ΛΥΔΙΑ ΚΟΝΙΟΡΔΟΥ (Υπουργός Πολιτισμού και Αθλητισμού):</w:t>
      </w:r>
      <w:r w:rsidRPr="005D0A29">
        <w:rPr>
          <w:rFonts w:eastAsia="Times New Roman" w:cs="Times New Roman"/>
          <w:szCs w:val="24"/>
        </w:rPr>
        <w:t xml:space="preserve"> Η τελευταία είναι σε διαδικασία συζήτησ</w:t>
      </w:r>
      <w:r w:rsidRPr="005D0A29">
        <w:rPr>
          <w:rFonts w:eastAsia="Times New Roman" w:cs="Times New Roman"/>
          <w:szCs w:val="24"/>
        </w:rPr>
        <w:t xml:space="preserve">ης. </w:t>
      </w:r>
    </w:p>
    <w:p w14:paraId="04B1A7C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ΑΝΤΩΝΙΟΣ ΓΡΕΓΟΣ:</w:t>
      </w:r>
      <w:r w:rsidRPr="005D0A29">
        <w:rPr>
          <w:rFonts w:eastAsia="Times New Roman" w:cs="Times New Roman"/>
          <w:szCs w:val="24"/>
        </w:rPr>
        <w:t xml:space="preserve"> Θα μας πείτε αργότερα; </w:t>
      </w:r>
    </w:p>
    <w:p w14:paraId="04B1A7C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ΛΥΔΙΑ ΚΟΝΙΟΡΔΟΥ (Υπουργός Πολιτισμού και Αθλητισμού):</w:t>
      </w:r>
      <w:r w:rsidRPr="005D0A29">
        <w:rPr>
          <w:rFonts w:eastAsia="Times New Roman" w:cs="Times New Roman"/>
          <w:szCs w:val="24"/>
        </w:rPr>
        <w:t xml:space="preserve"> Θα σας πω αργότερα. </w:t>
      </w:r>
    </w:p>
    <w:p w14:paraId="04B1A7C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Επίσης, η τροπολογία για το Μέγαρο Μουσικής Αθηνών, όπου επιχειρείται η κάλυψη πραγματικών υπηρεσιακών αναγκών σε συνδυασμό με τη βέλτι</w:t>
      </w:r>
      <w:r w:rsidRPr="005D0A29">
        <w:rPr>
          <w:rFonts w:eastAsia="Times New Roman" w:cs="Times New Roman"/>
          <w:szCs w:val="24"/>
        </w:rPr>
        <w:t>στη διαχείριση των ανθρώπινων πόρων της ευρύτερης δημόσιας διοίκησης, με αποσπάσεις προσωπικού από το Υπουργείο Οικονομικών ή το Υπουργείο Πολιτισμού και Αθλητισμού.</w:t>
      </w:r>
    </w:p>
    <w:p w14:paraId="04B1A7C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Όσον αφορά την τροπολογία-προσθήκη για την εύρυθμη λειτουργία και ασφάλεια των αρχαιολογικ</w:t>
      </w:r>
      <w:r w:rsidRPr="005D0A29">
        <w:rPr>
          <w:rFonts w:eastAsia="Times New Roman" w:cs="Times New Roman"/>
          <w:szCs w:val="24"/>
        </w:rPr>
        <w:t xml:space="preserve">ών χώρων, γίνεται αποδεκτή και αυτή. </w:t>
      </w:r>
    </w:p>
    <w:p w14:paraId="04B1A7C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Έχουμε την τροπολογία για το Ελληνικό Φεστιβάλ, για να μπορεί να καλύψει το προσωπικό που απασχολεί υπερωριακά. </w:t>
      </w:r>
    </w:p>
    <w:p w14:paraId="04B1A7C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ΠΡΟΕΔΡΕΥΩΝ (Σπυρίδων Λυκούδης): </w:t>
      </w:r>
      <w:r w:rsidRPr="005D0A29">
        <w:rPr>
          <w:rFonts w:eastAsia="Times New Roman" w:cs="Times New Roman"/>
          <w:szCs w:val="24"/>
        </w:rPr>
        <w:t>Κυρία Υπουργέ, αυτές έχουν γίνει δεκτές στην Επιτροπή και έχουν ενσωματωθ</w:t>
      </w:r>
      <w:r w:rsidRPr="005D0A29">
        <w:rPr>
          <w:rFonts w:eastAsia="Times New Roman" w:cs="Times New Roman"/>
          <w:szCs w:val="24"/>
        </w:rPr>
        <w:t xml:space="preserve">εί ως άρθρα. </w:t>
      </w:r>
    </w:p>
    <w:p w14:paraId="04B1A7C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ΛΥΔΙΑ ΚΟΝΙΟΡΔΟΥ (Υπουργός Πολιτισμού και Αθλητισμού): </w:t>
      </w:r>
      <w:r w:rsidRPr="005D0A29">
        <w:rPr>
          <w:rFonts w:eastAsia="Times New Roman" w:cs="Times New Roman"/>
          <w:szCs w:val="24"/>
        </w:rPr>
        <w:t xml:space="preserve">Έχουν ενσωματωθεί. </w:t>
      </w:r>
    </w:p>
    <w:p w14:paraId="04B1A7C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τελευταία είναι εισήγηση από το Υφυπουργείο Αθλητισμού, κατόπιν της διενέργειας της καταστατικής γενικής συνέλευσης, για την αντικατάσταση της παραγράφου 12 του άρθρο</w:t>
      </w:r>
      <w:r w:rsidRPr="005D0A29">
        <w:rPr>
          <w:rFonts w:eastAsia="Times New Roman" w:cs="Times New Roman"/>
          <w:szCs w:val="24"/>
        </w:rPr>
        <w:t xml:space="preserve">υ 24. </w:t>
      </w:r>
    </w:p>
    <w:p w14:paraId="04B1A7C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(Σπυρίδων Λυκούδης): </w:t>
      </w:r>
      <w:r w:rsidRPr="005D0A29">
        <w:rPr>
          <w:rFonts w:eastAsia="Times New Roman" w:cs="Times New Roman"/>
          <w:szCs w:val="24"/>
        </w:rPr>
        <w:t xml:space="preserve">Κύριε </w:t>
      </w:r>
      <w:proofErr w:type="spellStart"/>
      <w:r w:rsidRPr="005D0A29">
        <w:rPr>
          <w:rFonts w:eastAsia="Times New Roman" w:cs="Times New Roman"/>
          <w:szCs w:val="24"/>
        </w:rPr>
        <w:t>Αμυρά</w:t>
      </w:r>
      <w:proofErr w:type="spellEnd"/>
      <w:r w:rsidRPr="005D0A29">
        <w:rPr>
          <w:rFonts w:eastAsia="Times New Roman" w:cs="Times New Roman"/>
          <w:szCs w:val="24"/>
        </w:rPr>
        <w:t xml:space="preserve">, έχετε τον λόγο για δώδεκα λεπτά. </w:t>
      </w:r>
    </w:p>
    <w:p w14:paraId="04B1A7C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ΓΕΩΡΓΙΟΣ ΑΜΥΡΑΣ: </w:t>
      </w:r>
      <w:r w:rsidRPr="005D0A29">
        <w:rPr>
          <w:rFonts w:eastAsia="Times New Roman" w:cs="Times New Roman"/>
          <w:szCs w:val="24"/>
        </w:rPr>
        <w:t xml:space="preserve">Ευχαριστώ, κύριε Πρόεδρε. </w:t>
      </w:r>
    </w:p>
    <w:p w14:paraId="04B1A7C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Κυρίες και κύριοι συνάδελφοι, κυρία Υπουργέ, θα μου επιτρέψετε να σχολιάσω κάποια από τα σημεία της τοποθέτησής σας και να σας</w:t>
      </w:r>
      <w:r w:rsidRPr="005D0A29">
        <w:rPr>
          <w:rFonts w:eastAsia="Times New Roman" w:cs="Times New Roman"/>
          <w:szCs w:val="24"/>
        </w:rPr>
        <w:t xml:space="preserve"> ζητήσω κάποιες απαντήσεις. </w:t>
      </w:r>
    </w:p>
    <w:p w14:paraId="04B1A7C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Μιλήσατε για μακρά και εντατική διαβούλευση της Κυβέρνησης, του Υπουργείου σας, με τους φορείς εν όψει της συζήτησης και ψήφισης του παρόντος σχεδίου νόμου. Θα ήθελα, λοιπόν, να μου πείτε πόσους και ποιους φορείς είδατε στο γρα</w:t>
      </w:r>
      <w:r w:rsidRPr="005D0A29">
        <w:rPr>
          <w:rFonts w:eastAsia="Times New Roman" w:cs="Times New Roman"/>
          <w:szCs w:val="24"/>
        </w:rPr>
        <w:t xml:space="preserve">φείο </w:t>
      </w:r>
      <w:r w:rsidRPr="005D0A29">
        <w:rPr>
          <w:rFonts w:eastAsia="Times New Roman" w:cs="Times New Roman"/>
          <w:szCs w:val="24"/>
        </w:rPr>
        <w:lastRenderedPageBreak/>
        <w:t xml:space="preserve">σας, διότι όλοι οι φορείς χθες διαμαρτυρήθηκαν είτε γιατί βρέθηκαν αποκλεισμένοι από την επικοινωνία διαλόγου μαζί σας είτε γιατί το χθεσινό τετράλεπτο που είχε έκαστος από τους τριάντα φορείς δεν ήταν αρκετό. </w:t>
      </w:r>
    </w:p>
    <w:p w14:paraId="04B1A7C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Γίνομαι πιο συγκεκριμένος, κυρία Υπουργέ</w:t>
      </w:r>
      <w:r w:rsidRPr="005D0A29">
        <w:rPr>
          <w:rFonts w:eastAsia="Times New Roman" w:cs="Times New Roman"/>
          <w:szCs w:val="24"/>
        </w:rPr>
        <w:t xml:space="preserve">. </w:t>
      </w:r>
    </w:p>
    <w:p w14:paraId="04B1A7C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Όσον αφορά την Ελληνική Ένωση Εκδοτών Μουσικής, οι εκδότες μουσικής θα αποκλείονται από τη συμμετοχή στα όργανα λήψεως του κυρίαρχου πλέον οργάνου της συλλογικής διαχείρισης που διαχειρίζεται τα δικαιώματά τους. </w:t>
      </w:r>
    </w:p>
    <w:p w14:paraId="04B1A7C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Αυτό συμβαίνει, κυρίες και κύριοι συνάδελφοι, σε ολόκληρη την Ευρώπη μόνο στη Λιθουανία, τη Ρουμανία και τη Σλοβενία. Η δε Κομισιόν έχει επισημάνει ως παθογένεια τον αποκλεισμό αυτής της ομάδας καλλιτεχνών, που είναι πολλοί και σημαντικοί, δηλαδή των εκδοτ</w:t>
      </w:r>
      <w:r w:rsidRPr="005D0A29">
        <w:rPr>
          <w:rFonts w:eastAsia="Times New Roman" w:cs="Times New Roman"/>
          <w:szCs w:val="24"/>
        </w:rPr>
        <w:t xml:space="preserve">ών μουσικής, από τη λήψη αποφάσεων που έχουν να κάνουν με τα δικά τους δικαιώματα. Παρακαλώ, προσέξτε το. </w:t>
      </w:r>
    </w:p>
    <w:p w14:paraId="04B1A7D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Ένας δεύτερος οργανισμός, που ούτε καν εκλήθη στους φορείς, αν και εμείς προτείναμε να κληθεί, γιατί πιστεύουμε ότι είχε πράγματα να πει, είναι ο Σύν</w:t>
      </w:r>
      <w:r w:rsidRPr="005D0A29">
        <w:rPr>
          <w:rFonts w:eastAsia="Times New Roman" w:cs="Times New Roman"/>
          <w:szCs w:val="24"/>
        </w:rPr>
        <w:t xml:space="preserve">δεσμος Ελλήνων Παραγωγών </w:t>
      </w:r>
      <w:r w:rsidRPr="005D0A29">
        <w:rPr>
          <w:rFonts w:eastAsia="Times New Roman" w:cs="Times New Roman"/>
          <w:szCs w:val="24"/>
        </w:rPr>
        <w:lastRenderedPageBreak/>
        <w:t xml:space="preserve">Κινηματογράφου, Τηλεόρασης Βίντεο και Πολυμέσων. Καταθέτω εγώ το υπόμνημά τους, κυρίες και κύριοι συνάδελφοι, ώστε να ενημερωθείτε και για να δείτε τις δικές τους προτάσεις και εσείς, κυρία Υπουργέ. </w:t>
      </w:r>
    </w:p>
    <w:p w14:paraId="04B1A7D1" w14:textId="77777777" w:rsidR="0001266C" w:rsidRDefault="00D81D51">
      <w:pPr>
        <w:spacing w:line="600" w:lineRule="auto"/>
        <w:ind w:firstLine="709"/>
        <w:jc w:val="both"/>
        <w:rPr>
          <w:rFonts w:eastAsia="Times New Roman" w:cs="Times New Roman"/>
        </w:rPr>
      </w:pPr>
      <w:r w:rsidRPr="005D0A29">
        <w:rPr>
          <w:rFonts w:eastAsia="Times New Roman" w:cs="Times New Roman"/>
        </w:rPr>
        <w:t>(Στο σημείο αυτό ο Βουλευτής κ.</w:t>
      </w:r>
      <w:r w:rsidRPr="005D0A29">
        <w:rPr>
          <w:rFonts w:eastAsia="Times New Roman" w:cs="Times New Roman"/>
        </w:rPr>
        <w:t xml:space="preserve"> Γεώργιος </w:t>
      </w:r>
      <w:proofErr w:type="spellStart"/>
      <w:r w:rsidRPr="005D0A29">
        <w:rPr>
          <w:rFonts w:eastAsia="Times New Roman" w:cs="Times New Roman"/>
        </w:rPr>
        <w:t>Αμυράς</w:t>
      </w:r>
      <w:proofErr w:type="spellEnd"/>
      <w:r w:rsidRPr="005D0A29">
        <w:rPr>
          <w:rFonts w:eastAsia="Times New Roman" w:cs="Times New Roman"/>
        </w:rPr>
        <w:t xml:space="preserve"> καταθέτει για τα Πρακτικά το προαναφερθέν υπόμνημα, το οποίο βρίσκεται στο αρχείο του Τμήματος Γραμματείας της Διεύθυνσης Στενογραφίας και  Πρακτικών της Βουλής)</w:t>
      </w:r>
    </w:p>
    <w:p w14:paraId="04B1A7D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Κάνουν προτάσεις, που πιστεύω ότι είναι βελτιωτικές. Θα σας βοηθούσε να βλέπα</w:t>
      </w:r>
      <w:r w:rsidRPr="005D0A29">
        <w:rPr>
          <w:rFonts w:eastAsia="Times New Roman" w:cs="Times New Roman"/>
          <w:szCs w:val="24"/>
        </w:rPr>
        <w:t xml:space="preserve">τε κάποια από τα σημεία που επισημαίνουν. </w:t>
      </w:r>
    </w:p>
    <w:p w14:paraId="04B1A7D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Αυτά με τους φορείς. Έρχομαι σε ένα δεύτερο θέμα, κυρία Υπουργέ. Είπατε ότι η διαδικασία του επείγοντος υπεβλήθη από την ανάγκη του να μην αντιμετωπίσουμε ένα σοβαρό πρόβλημα που ανέκυψε από μια απειλητική επιστολ</w:t>
      </w:r>
      <w:r w:rsidRPr="005D0A29">
        <w:rPr>
          <w:rFonts w:eastAsia="Times New Roman" w:cs="Times New Roman"/>
          <w:szCs w:val="24"/>
        </w:rPr>
        <w:t xml:space="preserve">ή προς τις ελληνικές βιβλιοθήκες. Από ποιον είναι η απειλητική επιστολή; Δεν το κατάλαβα. Από την Κομισιόν; </w:t>
      </w:r>
    </w:p>
    <w:p w14:paraId="04B1A7D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ΛΥΔΙΑ ΚΟΝΙΟΡΔΟΥ (Υπουργός Πολιτισμού και Αθλητισμού): </w:t>
      </w:r>
      <w:r w:rsidRPr="005D0A29">
        <w:rPr>
          <w:rFonts w:eastAsia="Times New Roman" w:cs="Times New Roman"/>
          <w:szCs w:val="24"/>
        </w:rPr>
        <w:t xml:space="preserve">Όχι. </w:t>
      </w:r>
    </w:p>
    <w:p w14:paraId="04B1A7D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ΓΕΩΡΓΙΟΣ ΑΜΥΡΑΣ: </w:t>
      </w:r>
      <w:r w:rsidRPr="005D0A29">
        <w:rPr>
          <w:rFonts w:eastAsia="Times New Roman" w:cs="Times New Roman"/>
          <w:szCs w:val="24"/>
        </w:rPr>
        <w:t>Όχι. Από ποιον είναι; Ποιοι έλαβαν αυτήν την επιστολή και τι έλεγε που</w:t>
      </w:r>
      <w:r w:rsidRPr="005D0A29">
        <w:rPr>
          <w:rFonts w:eastAsia="Times New Roman" w:cs="Times New Roman"/>
          <w:szCs w:val="24"/>
        </w:rPr>
        <w:t xml:space="preserve"> ήταν τόσο απειλητική που ανάγκασε την Κυβέρνηση να ξεπεράσει την απλή πάγια κοινοβουλευτική διαδικασία και να φέρει αυτό το σχέδιο νόμου να το συζητήσουμε με διαδικασίες επείγοντος; Δεν θα μας καταθέσετε στα Πρακτικά αυτήν την επιστολή; Έτσι θα μας κάνετε</w:t>
      </w:r>
      <w:r w:rsidRPr="005D0A29">
        <w:rPr>
          <w:rFonts w:eastAsia="Times New Roman" w:cs="Times New Roman"/>
          <w:szCs w:val="24"/>
        </w:rPr>
        <w:t xml:space="preserve"> όλους σοφότερους. </w:t>
      </w:r>
    </w:p>
    <w:p w14:paraId="04B1A7D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Τρίτο θέμα από τα σχόλια που αυθορμήτως προέκυψαν στο μυαλό μου μετά την ομιλία σας, κυρία Υπουργέ. Θα σας πω για το Μέγαρο Μουσικής. </w:t>
      </w:r>
    </w:p>
    <w:p w14:paraId="04B1A7D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Κυρίες και κύριοι συνάδελφοι ειδικά του ΣΥΡΙΖΑ, μην ξύνετε πληγές που οι ίδιοι έχετε προκαλέσει στο σ</w:t>
      </w:r>
      <w:r w:rsidRPr="005D0A29">
        <w:rPr>
          <w:rFonts w:eastAsia="Times New Roman" w:cs="Times New Roman"/>
          <w:szCs w:val="24"/>
        </w:rPr>
        <w:t xml:space="preserve">ώμα γενικότερα της ελληνικής κοινωνίας. Ξέρουμε ότι με απόφαση </w:t>
      </w:r>
      <w:proofErr w:type="spellStart"/>
      <w:r w:rsidRPr="005D0A29">
        <w:rPr>
          <w:rFonts w:eastAsia="Times New Roman" w:cs="Times New Roman"/>
          <w:szCs w:val="24"/>
        </w:rPr>
        <w:t>Χουλιαράκη</w:t>
      </w:r>
      <w:proofErr w:type="spellEnd"/>
      <w:r w:rsidRPr="005D0A29">
        <w:rPr>
          <w:rFonts w:eastAsia="Times New Roman" w:cs="Times New Roman"/>
          <w:szCs w:val="24"/>
        </w:rPr>
        <w:t xml:space="preserve"> το ελληνικό δημόσιο ανέλαβε τα χρέη ύψους 113 εκατομμυρίων ευρώ του Μεγάρου Μουσικής. </w:t>
      </w:r>
    </w:p>
    <w:p w14:paraId="04B1A7D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ΠΑΝΑΓΙΩΤΗΣ (ΠΑΝΟΣ) ΣΚΟΥΡΟΛΙΑΚΟΣ: </w:t>
      </w:r>
      <w:r w:rsidRPr="005D0A29">
        <w:rPr>
          <w:rFonts w:eastAsia="Times New Roman" w:cs="Times New Roman"/>
          <w:szCs w:val="24"/>
        </w:rPr>
        <w:t xml:space="preserve">Όχι, λάθος κάνετε. </w:t>
      </w:r>
    </w:p>
    <w:p w14:paraId="04B1A7D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ΓΕΩΡΓΙΟΣ ΑΜΥΡΑΣ: </w:t>
      </w:r>
      <w:r w:rsidRPr="005D0A29">
        <w:rPr>
          <w:rFonts w:eastAsia="Times New Roman" w:cs="Times New Roman"/>
          <w:szCs w:val="24"/>
        </w:rPr>
        <w:t xml:space="preserve">Σας παρακαλώ! </w:t>
      </w:r>
    </w:p>
    <w:p w14:paraId="04B1A7D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ΠΑΝΑΓΙΩΤΗΣ</w:t>
      </w:r>
      <w:r w:rsidRPr="005D0A29">
        <w:rPr>
          <w:rFonts w:eastAsia="Times New Roman" w:cs="Times New Roman"/>
          <w:b/>
          <w:szCs w:val="24"/>
        </w:rPr>
        <w:t xml:space="preserve"> (ΠΑΝΟΣ) ΣΚΟΥΡΟΛΙΑΚΟΣ: </w:t>
      </w:r>
      <w:r w:rsidRPr="005D0A29">
        <w:rPr>
          <w:rFonts w:eastAsia="Times New Roman" w:cs="Times New Roman"/>
          <w:szCs w:val="24"/>
        </w:rPr>
        <w:t xml:space="preserve">Ήταν 350 εκατομμύρια από τις προηγούμενες κυβερνήσεις. </w:t>
      </w:r>
    </w:p>
    <w:p w14:paraId="04B1A7D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ΓΕΩΡΓΙΟΣ ΑΜΥΡΑΣ: </w:t>
      </w:r>
      <w:r w:rsidRPr="005D0A29">
        <w:rPr>
          <w:rFonts w:eastAsia="Times New Roman" w:cs="Times New Roman"/>
          <w:szCs w:val="24"/>
        </w:rPr>
        <w:t xml:space="preserve">Είστε βαθιά νυχτωμένος που μου λέτε αυτά τα πράγματα! </w:t>
      </w:r>
    </w:p>
    <w:p w14:paraId="04B1A7D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(Σπυρίδων Λυκούδης): </w:t>
      </w:r>
      <w:r w:rsidRPr="005D0A29">
        <w:rPr>
          <w:rFonts w:eastAsia="Times New Roman" w:cs="Times New Roman"/>
          <w:szCs w:val="24"/>
        </w:rPr>
        <w:t xml:space="preserve">Να μην γίνεται διάλογος. </w:t>
      </w:r>
    </w:p>
    <w:p w14:paraId="04B1A7D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Κύριε </w:t>
      </w:r>
      <w:proofErr w:type="spellStart"/>
      <w:r w:rsidRPr="005D0A29">
        <w:rPr>
          <w:rFonts w:eastAsia="Times New Roman" w:cs="Times New Roman"/>
          <w:szCs w:val="24"/>
        </w:rPr>
        <w:t>Σκουρολιάκο</w:t>
      </w:r>
      <w:proofErr w:type="spellEnd"/>
      <w:r w:rsidRPr="005D0A29">
        <w:rPr>
          <w:rFonts w:eastAsia="Times New Roman" w:cs="Times New Roman"/>
          <w:szCs w:val="24"/>
        </w:rPr>
        <w:t xml:space="preserve">, σας παρακαλώ. </w:t>
      </w:r>
    </w:p>
    <w:p w14:paraId="04B1A7D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ΓΕΩΡΓΙΟΣ ΑΜΥΡ</w:t>
      </w:r>
      <w:r w:rsidRPr="005D0A29">
        <w:rPr>
          <w:rFonts w:eastAsia="Times New Roman" w:cs="Times New Roman"/>
          <w:b/>
          <w:szCs w:val="24"/>
        </w:rPr>
        <w:t xml:space="preserve">ΑΣ: </w:t>
      </w:r>
      <w:r w:rsidRPr="005D0A29">
        <w:rPr>
          <w:rFonts w:eastAsia="Times New Roman" w:cs="Times New Roman"/>
          <w:szCs w:val="24"/>
        </w:rPr>
        <w:t>Για ακούστε, λοιπόν. Την ανάληψη και ένταξη στο χρέος της κεντρικής διοίκησης από την 1η Ιανουαρίου 2017 του ανεξόφλητου κεφαλαίου…</w:t>
      </w:r>
    </w:p>
    <w:p w14:paraId="04B1A7D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ΠΑΝΑΓΙΩΤΗΣ (ΠΑΝΟΣ) ΣΚΟΥΡΟΛΙΑΚΟΣ: </w:t>
      </w:r>
      <w:r w:rsidRPr="005D0A29">
        <w:rPr>
          <w:rFonts w:eastAsia="Times New Roman" w:cs="Times New Roman"/>
          <w:szCs w:val="24"/>
        </w:rPr>
        <w:t xml:space="preserve">Λάθος κάνετε! Το δημόσιο ήταν </w:t>
      </w:r>
      <w:proofErr w:type="spellStart"/>
      <w:r w:rsidRPr="005D0A29">
        <w:rPr>
          <w:rFonts w:eastAsia="Times New Roman" w:cs="Times New Roman"/>
          <w:szCs w:val="24"/>
        </w:rPr>
        <w:t>πρωτεγγυητής</w:t>
      </w:r>
      <w:proofErr w:type="spellEnd"/>
      <w:r w:rsidRPr="005D0A29">
        <w:rPr>
          <w:rFonts w:eastAsia="Times New Roman" w:cs="Times New Roman"/>
          <w:szCs w:val="24"/>
        </w:rPr>
        <w:t xml:space="preserve"> από τους προηγούμενους. </w:t>
      </w:r>
    </w:p>
    <w:p w14:paraId="04B1A7E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(Σπυρίδω</w:t>
      </w:r>
      <w:r w:rsidRPr="005D0A29">
        <w:rPr>
          <w:rFonts w:eastAsia="Times New Roman" w:cs="Times New Roman"/>
          <w:b/>
          <w:szCs w:val="24"/>
        </w:rPr>
        <w:t xml:space="preserve">ν Λυκούδης): </w:t>
      </w:r>
      <w:r w:rsidRPr="005D0A29">
        <w:rPr>
          <w:rFonts w:eastAsia="Times New Roman" w:cs="Times New Roman"/>
          <w:szCs w:val="24"/>
        </w:rPr>
        <w:t xml:space="preserve">Κύριε </w:t>
      </w:r>
      <w:proofErr w:type="spellStart"/>
      <w:r w:rsidRPr="005D0A29">
        <w:rPr>
          <w:rFonts w:eastAsia="Times New Roman" w:cs="Times New Roman"/>
          <w:szCs w:val="24"/>
        </w:rPr>
        <w:t>Σκουρολιάκο</w:t>
      </w:r>
      <w:proofErr w:type="spellEnd"/>
      <w:r w:rsidRPr="005D0A29">
        <w:rPr>
          <w:rFonts w:eastAsia="Times New Roman" w:cs="Times New Roman"/>
          <w:szCs w:val="24"/>
        </w:rPr>
        <w:t>, δεν μιλά μαζί σας.</w:t>
      </w:r>
    </w:p>
    <w:p w14:paraId="04B1A7E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Κύριε </w:t>
      </w:r>
      <w:proofErr w:type="spellStart"/>
      <w:r w:rsidRPr="005D0A29">
        <w:rPr>
          <w:rFonts w:eastAsia="Times New Roman" w:cs="Times New Roman"/>
          <w:szCs w:val="24"/>
        </w:rPr>
        <w:t>Αμυρά</w:t>
      </w:r>
      <w:proofErr w:type="spellEnd"/>
      <w:r w:rsidRPr="005D0A29">
        <w:rPr>
          <w:rFonts w:eastAsia="Times New Roman" w:cs="Times New Roman"/>
          <w:szCs w:val="24"/>
        </w:rPr>
        <w:t xml:space="preserve">, δεν έχει σημασία. </w:t>
      </w:r>
      <w:proofErr w:type="spellStart"/>
      <w:r w:rsidRPr="005D0A29">
        <w:rPr>
          <w:rFonts w:eastAsia="Times New Roman" w:cs="Times New Roman"/>
          <w:szCs w:val="24"/>
        </w:rPr>
        <w:t>Παρενέβη</w:t>
      </w:r>
      <w:proofErr w:type="spellEnd"/>
      <w:r w:rsidRPr="005D0A29">
        <w:rPr>
          <w:rFonts w:eastAsia="Times New Roman" w:cs="Times New Roman"/>
          <w:szCs w:val="24"/>
        </w:rPr>
        <w:t xml:space="preserve"> ο κ. </w:t>
      </w:r>
      <w:proofErr w:type="spellStart"/>
      <w:r w:rsidRPr="005D0A29">
        <w:rPr>
          <w:rFonts w:eastAsia="Times New Roman" w:cs="Times New Roman"/>
          <w:szCs w:val="24"/>
        </w:rPr>
        <w:t>Σκουρολιάκος</w:t>
      </w:r>
      <w:proofErr w:type="spellEnd"/>
      <w:r w:rsidRPr="005D0A29">
        <w:rPr>
          <w:rFonts w:eastAsia="Times New Roman" w:cs="Times New Roman"/>
          <w:szCs w:val="24"/>
        </w:rPr>
        <w:t xml:space="preserve">, αλλά εσείς απευθύνεστε στην Ολομέλεια και όχι στον κ. </w:t>
      </w:r>
      <w:proofErr w:type="spellStart"/>
      <w:r w:rsidRPr="005D0A29">
        <w:rPr>
          <w:rFonts w:eastAsia="Times New Roman" w:cs="Times New Roman"/>
          <w:szCs w:val="24"/>
        </w:rPr>
        <w:t>Σκουρολιάκο</w:t>
      </w:r>
      <w:proofErr w:type="spellEnd"/>
      <w:r w:rsidRPr="005D0A29">
        <w:rPr>
          <w:rFonts w:eastAsia="Times New Roman" w:cs="Times New Roman"/>
          <w:szCs w:val="24"/>
        </w:rPr>
        <w:t>.</w:t>
      </w:r>
    </w:p>
    <w:p w14:paraId="04B1A7E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Συνεχίστε, σας παρακαλώ.</w:t>
      </w:r>
    </w:p>
    <w:p w14:paraId="04B1A7E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ΓΕΩΡΓΙΟΣ ΑΜΥΡΑΣ: </w:t>
      </w:r>
      <w:r w:rsidRPr="005D0A29">
        <w:rPr>
          <w:rFonts w:eastAsia="Times New Roman" w:cs="Times New Roman"/>
          <w:szCs w:val="24"/>
        </w:rPr>
        <w:t xml:space="preserve">Έχετε απόλυτο δίκιο. Απλώς, προσπαθώ </w:t>
      </w:r>
      <w:r w:rsidRPr="005D0A29">
        <w:rPr>
          <w:rFonts w:eastAsia="Times New Roman" w:cs="Times New Roman"/>
          <w:szCs w:val="24"/>
        </w:rPr>
        <w:t xml:space="preserve">να πω στον κ. </w:t>
      </w:r>
      <w:proofErr w:type="spellStart"/>
      <w:r w:rsidRPr="005D0A29">
        <w:rPr>
          <w:rFonts w:eastAsia="Times New Roman" w:cs="Times New Roman"/>
          <w:szCs w:val="24"/>
        </w:rPr>
        <w:t>Σκουρολιάκο</w:t>
      </w:r>
      <w:proofErr w:type="spellEnd"/>
      <w:r w:rsidRPr="005D0A29">
        <w:rPr>
          <w:rFonts w:eastAsia="Times New Roman" w:cs="Times New Roman"/>
          <w:szCs w:val="24"/>
        </w:rPr>
        <w:t xml:space="preserve"> το εξής: Κρατήστε την επαναστατικότητά σας για κάπου αλλού. </w:t>
      </w:r>
    </w:p>
    <w:p w14:paraId="04B1A7E4"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Διότι ο κ. Τσίπρας, ο Αρχηγός σας, δήλωνε πως όταν κλείνουν νοσοκομεία, γιατί δεν έχουμε να δώσουμε 23 εκατομμύρια ευρώ, την ίδια στιγμή για κάποια κτήρια που </w:t>
      </w:r>
      <w:r w:rsidRPr="005D0A29">
        <w:rPr>
          <w:rFonts w:eastAsia="Times New Roman"/>
          <w:bCs/>
          <w:shd w:val="clear" w:color="auto" w:fill="FFFFFF"/>
        </w:rPr>
        <w:t>είναι</w:t>
      </w:r>
      <w:r w:rsidRPr="005D0A29">
        <w:rPr>
          <w:rFonts w:eastAsia="Times New Roman" w:cs="Times New Roman"/>
          <w:bCs/>
          <w:shd w:val="clear" w:color="auto" w:fill="FFFFFF"/>
        </w:rPr>
        <w:t xml:space="preserve"> απέν</w:t>
      </w:r>
      <w:r w:rsidRPr="005D0A29">
        <w:rPr>
          <w:rFonts w:eastAsia="Times New Roman" w:cs="Times New Roman"/>
          <w:bCs/>
          <w:shd w:val="clear" w:color="auto" w:fill="FFFFFF"/>
        </w:rPr>
        <w:t xml:space="preserve">αντι από το «Αιγινήτειο» και το «Αρεταίειο», δηλαδή το Μέγαρο Μουσικής, χαρίζουμε 100 εκατομμύρια ευρώ σε εγγυήσεις. Πρέπει να αποφασίσουμε τι προέχει, έλεγε ο κ. Τσίπρας, κύριε </w:t>
      </w:r>
      <w:proofErr w:type="spellStart"/>
      <w:r w:rsidRPr="005D0A29">
        <w:rPr>
          <w:rFonts w:eastAsia="Times New Roman" w:cs="Times New Roman"/>
          <w:bCs/>
          <w:shd w:val="clear" w:color="auto" w:fill="FFFFFF"/>
        </w:rPr>
        <w:t>Σκουρολιάκο</w:t>
      </w:r>
      <w:proofErr w:type="spellEnd"/>
      <w:r w:rsidRPr="005D0A29">
        <w:rPr>
          <w:rFonts w:eastAsia="Times New Roman" w:cs="Times New Roman"/>
          <w:bCs/>
          <w:shd w:val="clear" w:color="auto" w:fill="FFFFFF"/>
        </w:rPr>
        <w:t>. Να μας πείτε εσείς τι προέχει.</w:t>
      </w:r>
    </w:p>
    <w:p w14:paraId="04B1A7E5"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
          <w:bCs/>
          <w:shd w:val="clear" w:color="auto" w:fill="FFFFFF"/>
        </w:rPr>
        <w:t>ΠΑΝΑΓΙΩΤΗΣ (ΠΑΝΟΣ) ΣΚΟΥΡΟΛΙΑΚΟΣ:</w:t>
      </w:r>
      <w:r w:rsidRPr="005D0A29">
        <w:rPr>
          <w:rFonts w:eastAsia="Times New Roman" w:cs="Times New Roman"/>
          <w:bCs/>
          <w:shd w:val="clear" w:color="auto" w:fill="FFFFFF"/>
        </w:rPr>
        <w:t xml:space="preserve"> Θα σας απαντήσω. </w:t>
      </w:r>
    </w:p>
    <w:p w14:paraId="04B1A7E6"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
          <w:bCs/>
          <w:shd w:val="clear" w:color="auto" w:fill="FFFFFF"/>
        </w:rPr>
        <w:t>ΓΕΩΡΓΙΟΣ ΑΜΥΡΑΣ:</w:t>
      </w:r>
      <w:r w:rsidRPr="005D0A29">
        <w:rPr>
          <w:rFonts w:eastAsia="Times New Roman" w:cs="Times New Roman"/>
          <w:bCs/>
          <w:shd w:val="clear" w:color="auto" w:fill="FFFFFF"/>
        </w:rPr>
        <w:t xml:space="preserve"> Η κοινωνική συνοχή και να προασπίσουμε τον αδύναμο ή -έλεγε ο κ. Τσίπρας- να προασπίσουμε τα συμφέροντα των λίγων και εκλεκτών της οικονομικής ολιγαρχίας αυτού του τόπου; </w:t>
      </w:r>
    </w:p>
    <w:p w14:paraId="04B1A7E7" w14:textId="77777777" w:rsidR="0001266C" w:rsidRDefault="00D81D51">
      <w:pPr>
        <w:spacing w:after="0" w:line="600" w:lineRule="auto"/>
        <w:ind w:firstLine="709"/>
        <w:contextualSpacing/>
        <w:jc w:val="both"/>
        <w:rPr>
          <w:rFonts w:eastAsia="Times New Roman" w:cs="Times New Roman"/>
          <w:bCs/>
          <w:szCs w:val="24"/>
          <w:shd w:val="clear" w:color="auto" w:fill="FFFFFF"/>
        </w:rPr>
      </w:pPr>
      <w:r w:rsidRPr="005D0A29">
        <w:rPr>
          <w:rFonts w:eastAsia="Times New Roman" w:cs="Times New Roman"/>
          <w:bCs/>
          <w:shd w:val="clear" w:color="auto" w:fill="FFFFFF"/>
        </w:rPr>
        <w:t xml:space="preserve">Ένα χρόνο μετά, αναλαμβάνει η </w:t>
      </w:r>
      <w:r w:rsidRPr="005D0A29">
        <w:rPr>
          <w:rFonts w:eastAsia="Times New Roman"/>
          <w:bCs/>
          <w:shd w:val="clear" w:color="auto" w:fill="FFFFFF"/>
        </w:rPr>
        <w:t>Κυβέρνησή</w:t>
      </w:r>
      <w:r w:rsidRPr="005D0A29">
        <w:rPr>
          <w:rFonts w:eastAsia="Times New Roman" w:cs="Times New Roman"/>
          <w:bCs/>
          <w:shd w:val="clear" w:color="auto" w:fill="FFFFFF"/>
        </w:rPr>
        <w:t xml:space="preserve"> του τα 1</w:t>
      </w:r>
      <w:r w:rsidRPr="005D0A29">
        <w:rPr>
          <w:rFonts w:eastAsia="Times New Roman" w:cs="Times New Roman"/>
          <w:bCs/>
          <w:shd w:val="clear" w:color="auto" w:fill="FFFFFF"/>
        </w:rPr>
        <w:t xml:space="preserve">13 εκατομμύρια ευρώ χρέος του Μεγάρου Μουσικής και τα φορτώνει στον οργανισμό διαχείρισης δημοσίου χρέους. Αυτή </w:t>
      </w:r>
      <w:r w:rsidRPr="005D0A29">
        <w:rPr>
          <w:rFonts w:eastAsia="Times New Roman"/>
          <w:bCs/>
          <w:shd w:val="clear" w:color="auto" w:fill="FFFFFF"/>
        </w:rPr>
        <w:t>είναι</w:t>
      </w:r>
      <w:r w:rsidRPr="005D0A29">
        <w:rPr>
          <w:rFonts w:eastAsia="Times New Roman" w:cs="Times New Roman"/>
          <w:bCs/>
          <w:shd w:val="clear" w:color="auto" w:fill="FFFFFF"/>
        </w:rPr>
        <w:t xml:space="preserve"> η επαναστατικότητά σας, λοιπόν. Τρέχει από τα </w:t>
      </w:r>
      <w:proofErr w:type="spellStart"/>
      <w:r w:rsidRPr="005D0A29">
        <w:rPr>
          <w:rFonts w:eastAsia="Times New Roman" w:cs="Times New Roman"/>
          <w:bCs/>
          <w:shd w:val="clear" w:color="auto" w:fill="FFFFFF"/>
        </w:rPr>
        <w:t>μπατζάκια</w:t>
      </w:r>
      <w:proofErr w:type="spellEnd"/>
      <w:r w:rsidRPr="005D0A29">
        <w:rPr>
          <w:rFonts w:eastAsia="Times New Roman" w:cs="Times New Roman"/>
          <w:bCs/>
          <w:shd w:val="clear" w:color="auto" w:fill="FFFFFF"/>
        </w:rPr>
        <w:t xml:space="preserve"> σας, αλλά </w:t>
      </w:r>
      <w:r w:rsidRPr="005D0A29">
        <w:rPr>
          <w:rFonts w:eastAsia="Times New Roman" w:cs="Times New Roman"/>
          <w:bCs/>
          <w:shd w:val="clear" w:color="auto" w:fill="FFFFFF"/>
        </w:rPr>
        <w:lastRenderedPageBreak/>
        <w:t>ξέρετε να χαρίζετε τα χρέη εκεί που υποτίθεται ενδεχομένως να υπήρχε και</w:t>
      </w:r>
      <w:r w:rsidRPr="005D0A29">
        <w:rPr>
          <w:rFonts w:eastAsia="Times New Roman" w:cs="Times New Roman"/>
          <w:bCs/>
          <w:shd w:val="clear" w:color="auto" w:fill="FFFFFF"/>
        </w:rPr>
        <w:t xml:space="preserve"> να υπάρχει διαπλοκή. Ή υπάρχει διαπλοκή ή δεν υπάρχει.</w:t>
      </w:r>
    </w:p>
    <w:p w14:paraId="04B1A7E8"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
          <w:bCs/>
          <w:shd w:val="clear" w:color="auto" w:fill="FFFFFF"/>
        </w:rPr>
        <w:t>ΠΑΝΑΓΙΩΤΗΣ (ΠΑΝΟΣ) ΣΚΟΥΡΟΛΙΑΚΟΣ:</w:t>
      </w:r>
      <w:r w:rsidRPr="005D0A29">
        <w:rPr>
          <w:rFonts w:eastAsia="Times New Roman" w:cs="Times New Roman"/>
          <w:bCs/>
          <w:shd w:val="clear" w:color="auto" w:fill="FFFFFF"/>
        </w:rPr>
        <w:t xml:space="preserve"> Να μην φύγετε μετά. Να καθίσετε να ακούσετε. </w:t>
      </w:r>
    </w:p>
    <w:p w14:paraId="04B1A7E9"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
          <w:bCs/>
          <w:shd w:val="clear" w:color="auto" w:fill="FFFFFF"/>
        </w:rPr>
        <w:t>ΓΕΩΡΓΙΟΣ ΑΜΥΡΑΣ:</w:t>
      </w:r>
      <w:r w:rsidRPr="005D0A29">
        <w:rPr>
          <w:rFonts w:eastAsia="Times New Roman" w:cs="Times New Roman"/>
          <w:bCs/>
          <w:shd w:val="clear" w:color="auto" w:fill="FFFFFF"/>
        </w:rPr>
        <w:t xml:space="preserve"> Και αν θέλετε τη δική μου πρόταση για το Μέγαρο Μουσικής, κυρία Υπουργέ, θα σας την πω ευθαρσώς. Την έχω πει και στις επιτροπές. Την έχω πει και στην Ολομέλεια. Εάν το Μέγαρο Μουσικής δεν μπορεί να σταθεί με τις δικές του δυνάμεις, να κλείσει. Να κλείσει </w:t>
      </w:r>
      <w:r w:rsidRPr="005D0A29">
        <w:rPr>
          <w:rFonts w:eastAsia="Times New Roman" w:cs="Times New Roman"/>
          <w:bCs/>
          <w:shd w:val="clear" w:color="auto" w:fill="FFFFFF"/>
        </w:rPr>
        <w:t xml:space="preserve">για να κάνει μια νέα αρχή, όχι πάνω στις πλάτες των δανείων και των χρημάτων που οι φορολογούμενοι θα βγάλουν από την τσέπη τους. Έτσι, με ξένα κόλλυβα, εγώ ξέρω να σου λειτουργήσω δεκαπέντε Μέγαρα Μουσικής! </w:t>
      </w:r>
    </w:p>
    <w:p w14:paraId="04B1A7EA"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Λοιπόν, αυτή </w:t>
      </w:r>
      <w:r w:rsidRPr="005D0A29">
        <w:rPr>
          <w:rFonts w:eastAsia="Times New Roman"/>
          <w:bCs/>
          <w:shd w:val="clear" w:color="auto" w:fill="FFFFFF"/>
        </w:rPr>
        <w:t>είναι</w:t>
      </w:r>
      <w:r w:rsidRPr="005D0A29">
        <w:rPr>
          <w:rFonts w:eastAsia="Times New Roman" w:cs="Times New Roman"/>
          <w:bCs/>
          <w:shd w:val="clear" w:color="auto" w:fill="FFFFFF"/>
        </w:rPr>
        <w:t xml:space="preserve"> η δική μου άποψη. Ας έκανε μ</w:t>
      </w:r>
      <w:r w:rsidRPr="005D0A29">
        <w:rPr>
          <w:rFonts w:eastAsia="Times New Roman" w:cs="Times New Roman"/>
          <w:bCs/>
          <w:shd w:val="clear" w:color="auto" w:fill="FFFFFF"/>
        </w:rPr>
        <w:t xml:space="preserve">ία νέα αρχή, με βάση τις ανάγκες του και τους πόρους που το ίδιο μπορεί να αντλήσει και να προχωρήσει. Όχι που μου κάνετε τους επαναστάτες και την ίδια στιγμή χαρίζετε 100 εκατομμύρια ευρώ στο Μέγαρο Μουσικής. </w:t>
      </w:r>
    </w:p>
    <w:p w14:paraId="04B1A7EB"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lastRenderedPageBreak/>
        <w:t xml:space="preserve">Πάμε παρακάτω. Επίσης, μία μικρή επισήμανση, </w:t>
      </w:r>
      <w:r w:rsidRPr="005D0A29">
        <w:rPr>
          <w:rFonts w:eastAsia="Times New Roman" w:cs="Times New Roman"/>
          <w:bCs/>
          <w:shd w:val="clear" w:color="auto" w:fill="FFFFFF"/>
        </w:rPr>
        <w:t xml:space="preserve">κυρία Υπουργέ, με όλη μου την εκτίμηση, είπατε ότι δεν ήταν τυχαίο το γεγονός ότι η προσφυγή Ξαρχάκου τελεσφόρησε τώρα. </w:t>
      </w:r>
    </w:p>
    <w:p w14:paraId="04B1A7EC"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
          <w:bCs/>
          <w:shd w:val="clear" w:color="auto" w:fill="FFFFFF"/>
        </w:rPr>
        <w:t>ΛΥΔΙΑ ΚΟΝΙΟΡΔΟΥ (Υπουργός Πολιτισμού και Αθλητισμού):</w:t>
      </w:r>
      <w:r w:rsidRPr="005D0A29">
        <w:rPr>
          <w:rFonts w:eastAsia="Times New Roman" w:cs="Times New Roman"/>
          <w:bCs/>
          <w:shd w:val="clear" w:color="auto" w:fill="FFFFFF"/>
        </w:rPr>
        <w:t xml:space="preserve"> Είκοσι τέσσερα χρόνια μετά. </w:t>
      </w:r>
    </w:p>
    <w:p w14:paraId="04B1A7ED"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
          <w:bCs/>
          <w:shd w:val="clear" w:color="auto" w:fill="FFFFFF"/>
        </w:rPr>
        <w:t>ΓΕΩΡΓΙΟΣ ΑΜΥΡΑΣ:</w:t>
      </w:r>
      <w:r w:rsidRPr="005D0A29">
        <w:rPr>
          <w:rFonts w:eastAsia="Times New Roman" w:cs="Times New Roman"/>
          <w:bCs/>
          <w:shd w:val="clear" w:color="auto" w:fill="FFFFFF"/>
        </w:rPr>
        <w:t xml:space="preserve"> Είκοσι τέσσερα χρόνια μετά. Πού </w:t>
      </w:r>
      <w:r w:rsidRPr="005D0A29">
        <w:rPr>
          <w:rFonts w:eastAsia="Times New Roman"/>
          <w:bCs/>
          <w:shd w:val="clear" w:color="auto" w:fill="FFFFFF"/>
        </w:rPr>
        <w:t>είν</w:t>
      </w:r>
      <w:r w:rsidRPr="005D0A29">
        <w:rPr>
          <w:rFonts w:eastAsia="Times New Roman"/>
          <w:bCs/>
          <w:shd w:val="clear" w:color="auto" w:fill="FFFFFF"/>
        </w:rPr>
        <w:t>αι</w:t>
      </w:r>
      <w:r w:rsidRPr="005D0A29">
        <w:rPr>
          <w:rFonts w:eastAsia="Times New Roman" w:cs="Times New Roman"/>
          <w:bCs/>
          <w:shd w:val="clear" w:color="auto" w:fill="FFFFFF"/>
        </w:rPr>
        <w:t xml:space="preserve"> ακριβώς το μη τυχαίο; Δεν πιστεύω να λέτε ότι κάτι υπάρχει με τη δικαιοσύνη και ότι μπορεί κάπως να επηρεαστεί η δικαιοσύνη; Διότι θα μας ακούσει η κ. Θάνου και θα φρίξει! Αλλά τι λέω; Τώρα η κ. Θάνου </w:t>
      </w:r>
      <w:r w:rsidRPr="005D0A29">
        <w:rPr>
          <w:rFonts w:eastAsia="Times New Roman"/>
          <w:bCs/>
          <w:shd w:val="clear" w:color="auto" w:fill="FFFFFF"/>
        </w:rPr>
        <w:t>είναι</w:t>
      </w:r>
      <w:r w:rsidRPr="005D0A29">
        <w:rPr>
          <w:rFonts w:eastAsia="Times New Roman" w:cs="Times New Roman"/>
          <w:bCs/>
          <w:shd w:val="clear" w:color="auto" w:fill="FFFFFF"/>
        </w:rPr>
        <w:t xml:space="preserve"> συνάδελφος του κ. Καρανίκα στο Μέγαρο Μαξίμου.</w:t>
      </w:r>
    </w:p>
    <w:p w14:paraId="04B1A7EE"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Συνεχίζω. Έρχομαι σε δύο άλλα θέματα..                                                                                                                                                                                           </w:t>
      </w:r>
    </w:p>
    <w:p w14:paraId="04B1A7EF"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
          <w:bCs/>
          <w:shd w:val="clear" w:color="auto" w:fill="FFFFFF"/>
        </w:rPr>
        <w:t>ΘΕΜΙΣΤΟΚΛΗΣ ΜΟΥΜΟΥΛΙΔΗΣ:</w:t>
      </w:r>
      <w:r w:rsidRPr="005D0A29">
        <w:rPr>
          <w:rFonts w:eastAsia="Times New Roman" w:cs="Times New Roman"/>
          <w:bCs/>
          <w:shd w:val="clear" w:color="auto" w:fill="FFFFFF"/>
        </w:rPr>
        <w:t xml:space="preserve"> Μη δ</w:t>
      </w:r>
      <w:r w:rsidRPr="005D0A29">
        <w:rPr>
          <w:rFonts w:eastAsia="Times New Roman" w:cs="Times New Roman"/>
          <w:bCs/>
          <w:shd w:val="clear" w:color="auto" w:fill="FFFFFF"/>
        </w:rPr>
        <w:t xml:space="preserve">ιαβάλλεις… </w:t>
      </w:r>
    </w:p>
    <w:p w14:paraId="04B1A7F0"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
          <w:bCs/>
          <w:shd w:val="clear" w:color="auto" w:fill="FFFFFF"/>
        </w:rPr>
        <w:t>ΦΩΤΕΙΝΗ ΒΑΚΗ:</w:t>
      </w:r>
      <w:r w:rsidRPr="005D0A29">
        <w:rPr>
          <w:rFonts w:eastAsia="Times New Roman" w:cs="Times New Roman"/>
          <w:bCs/>
          <w:shd w:val="clear" w:color="auto" w:fill="FFFFFF"/>
        </w:rPr>
        <w:t xml:space="preserve"> Μην γίνεστε τόσο λαϊκιστής. </w:t>
      </w:r>
    </w:p>
    <w:p w14:paraId="04B1A7F1"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
          <w:bCs/>
          <w:shd w:val="clear" w:color="auto" w:fill="FFFFFF"/>
        </w:rPr>
        <w:t>ΓΕΩΡΓΙΟΣ ΑΜΥΡΑΣ:</w:t>
      </w:r>
      <w:r w:rsidRPr="005D0A29">
        <w:rPr>
          <w:rFonts w:eastAsia="Times New Roman" w:cs="Times New Roman"/>
          <w:bCs/>
          <w:shd w:val="clear" w:color="auto" w:fill="FFFFFF"/>
        </w:rPr>
        <w:t xml:space="preserve"> Σας παρακαλώ!</w:t>
      </w:r>
    </w:p>
    <w:p w14:paraId="04B1A7F2"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Πάμε στην ουσία του σχεδίου νόμου. Προβλέπεται 1% χαράτσι, τέλος, στην αξία των κινητών, των </w:t>
      </w:r>
      <w:r w:rsidRPr="005D0A29">
        <w:rPr>
          <w:rFonts w:eastAsia="Times New Roman" w:cs="Times New Roman"/>
          <w:bCs/>
          <w:shd w:val="clear" w:color="auto" w:fill="FFFFFF"/>
          <w:lang w:val="en-US"/>
        </w:rPr>
        <w:t>tablets</w:t>
      </w:r>
      <w:r w:rsidRPr="005D0A29">
        <w:rPr>
          <w:rFonts w:eastAsia="Times New Roman" w:cs="Times New Roman"/>
          <w:bCs/>
          <w:shd w:val="clear" w:color="auto" w:fill="FFFFFF"/>
        </w:rPr>
        <w:t xml:space="preserve">, των τηλεοράσεων με εσωτερική μνήμη </w:t>
      </w:r>
      <w:r w:rsidRPr="005D0A29">
        <w:rPr>
          <w:rFonts w:eastAsia="Times New Roman" w:cs="Times New Roman"/>
          <w:bCs/>
          <w:shd w:val="clear" w:color="auto" w:fill="FFFFFF"/>
          <w:lang w:val="en-US"/>
        </w:rPr>
        <w:t>RAM</w:t>
      </w:r>
      <w:r w:rsidRPr="005D0A29">
        <w:rPr>
          <w:rFonts w:eastAsia="Times New Roman" w:cs="Times New Roman"/>
          <w:bCs/>
          <w:shd w:val="clear" w:color="auto" w:fill="FFFFFF"/>
        </w:rPr>
        <w:t xml:space="preserve"> ή όταν </w:t>
      </w:r>
      <w:r w:rsidRPr="005D0A29">
        <w:rPr>
          <w:rFonts w:eastAsia="Times New Roman"/>
          <w:bCs/>
          <w:shd w:val="clear" w:color="auto" w:fill="FFFFFF"/>
        </w:rPr>
        <w:t>είναι</w:t>
      </w:r>
      <w:r w:rsidRPr="005D0A29">
        <w:rPr>
          <w:rFonts w:eastAsia="Times New Roman" w:cs="Times New Roman"/>
          <w:bCs/>
          <w:shd w:val="clear" w:color="auto" w:fill="FFFFFF"/>
        </w:rPr>
        <w:t xml:space="preserve"> άνω των 4</w:t>
      </w:r>
      <w:r w:rsidRPr="005D0A29">
        <w:rPr>
          <w:rFonts w:eastAsia="Times New Roman" w:cs="Times New Roman"/>
          <w:bCs/>
          <w:shd w:val="clear" w:color="auto" w:fill="FFFFFF"/>
          <w:lang w:val="en-US"/>
        </w:rPr>
        <w:t>GB</w:t>
      </w:r>
      <w:r w:rsidRPr="005D0A29">
        <w:rPr>
          <w:rFonts w:eastAsia="Times New Roman" w:cs="Times New Roman"/>
          <w:bCs/>
          <w:shd w:val="clear" w:color="auto" w:fill="FFFFFF"/>
        </w:rPr>
        <w:t xml:space="preserve">. Θα </w:t>
      </w:r>
      <w:r w:rsidRPr="005D0A29">
        <w:rPr>
          <w:rFonts w:eastAsia="Times New Roman" w:cs="Times New Roman"/>
          <w:bCs/>
          <w:shd w:val="clear" w:color="auto" w:fill="FFFFFF"/>
        </w:rPr>
        <w:t xml:space="preserve">σας πω πολύ απλά τι σημαίνουν αυτά. Επίσης, βάζετε χαράτσι </w:t>
      </w:r>
      <w:r w:rsidRPr="005D0A29">
        <w:rPr>
          <w:rFonts w:eastAsia="Times New Roman" w:cs="Times New Roman"/>
          <w:bCs/>
          <w:shd w:val="clear" w:color="auto" w:fill="FFFFFF"/>
        </w:rPr>
        <w:lastRenderedPageBreak/>
        <w:t xml:space="preserve">6% επί της αξίας των συσκευών ήχου-εικόνας, όπως των τηλεοράσεων για παράδειγμα και 4% χαράτσι επί της αξίας των φωτοτυπικών συσκευών, των σαρωτών, των εκτυπωτών και του χαρτιού </w:t>
      </w:r>
      <w:r w:rsidRPr="005D0A29">
        <w:rPr>
          <w:rFonts w:eastAsia="Times New Roman"/>
          <w:bCs/>
          <w:shd w:val="clear" w:color="auto" w:fill="FFFFFF"/>
        </w:rPr>
        <w:t xml:space="preserve">Α4. </w:t>
      </w:r>
    </w:p>
    <w:p w14:paraId="04B1A7F3"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Διότι, τι μας </w:t>
      </w:r>
      <w:r w:rsidRPr="005D0A29">
        <w:rPr>
          <w:rFonts w:eastAsia="Times New Roman" w:cs="Times New Roman"/>
          <w:bCs/>
          <w:shd w:val="clear" w:color="auto" w:fill="FFFFFF"/>
        </w:rPr>
        <w:t xml:space="preserve">λέει η </w:t>
      </w:r>
      <w:r w:rsidRPr="005D0A29">
        <w:rPr>
          <w:rFonts w:eastAsia="Times New Roman"/>
          <w:bCs/>
          <w:shd w:val="clear" w:color="auto" w:fill="FFFFFF"/>
        </w:rPr>
        <w:t>Κυβέρνηση</w:t>
      </w:r>
      <w:r w:rsidRPr="005D0A29">
        <w:rPr>
          <w:rFonts w:eastAsia="Times New Roman" w:cs="Times New Roman"/>
          <w:bCs/>
          <w:shd w:val="clear" w:color="auto" w:fill="FFFFFF"/>
        </w:rPr>
        <w:t>; Ότι βάζω προληπτικά ένα χαράτσι. Θα πας να αγοράσεις κινητό; Θα πας να αγοράσεις τηλεόραση; Θα προπληρώσεις 1-6%, διότι η επίσημη πολιτεία σε θεωρεί εν δυνάμει πειρατή, κλέφτη. Τα κατεβάζεις παράνομα. Οπότε, προπλήρωσε από πριν την ενδεχό</w:t>
      </w:r>
      <w:r w:rsidRPr="005D0A29">
        <w:rPr>
          <w:rFonts w:eastAsia="Times New Roman" w:cs="Times New Roman"/>
          <w:bCs/>
          <w:shd w:val="clear" w:color="auto" w:fill="FFFFFF"/>
        </w:rPr>
        <w:t xml:space="preserve">μενη υποθετική σου παρανομία. </w:t>
      </w:r>
    </w:p>
    <w:p w14:paraId="04B1A7F4"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Ναι, αλλά με αυτή τη λογική, κυρία Υπουργέ μου, δεν λέτε στον κόσμο στην ουσία ότι εμμέσως νομιμοποιώ το παράνομο </w:t>
      </w:r>
      <w:r w:rsidRPr="005D0A29">
        <w:rPr>
          <w:rFonts w:eastAsia="Times New Roman" w:cs="Times New Roman"/>
          <w:bCs/>
          <w:shd w:val="clear" w:color="auto" w:fill="FFFFFF"/>
          <w:lang w:val="en-US"/>
        </w:rPr>
        <w:t>downloading</w:t>
      </w:r>
      <w:r w:rsidRPr="005D0A29">
        <w:rPr>
          <w:rFonts w:eastAsia="Times New Roman" w:cs="Times New Roman"/>
          <w:bCs/>
          <w:shd w:val="clear" w:color="auto" w:fill="FFFFFF"/>
        </w:rPr>
        <w:t>, το κατέβασμα αρχείων; Στην ουσία λέτε ότι κάθε συσκευή θα χρησιμοποιηθεί παράνομα. Δώστε μου από τώρα χρήματα, γιατί εγώ δεν μπορώ να μαζέψω την πειρατεία, δεν μπορώ να βρω αυτούς που κατεβάζουν παράνομα -εγώ και οι εταιρείες και οι οργανισμοί και οι συλ</w:t>
      </w:r>
      <w:r w:rsidRPr="005D0A29">
        <w:rPr>
          <w:rFonts w:eastAsia="Times New Roman" w:cs="Times New Roman"/>
          <w:bCs/>
          <w:shd w:val="clear" w:color="auto" w:fill="FFFFFF"/>
        </w:rPr>
        <w:t xml:space="preserve">λογικότητες αυτών των εταιριών. Αυτή, λοιπόν, </w:t>
      </w:r>
      <w:r w:rsidRPr="005D0A29">
        <w:rPr>
          <w:rFonts w:eastAsia="Times New Roman"/>
          <w:bCs/>
          <w:shd w:val="clear" w:color="auto" w:fill="FFFFFF"/>
        </w:rPr>
        <w:t>είναι</w:t>
      </w:r>
      <w:r w:rsidRPr="005D0A29">
        <w:rPr>
          <w:rFonts w:eastAsia="Times New Roman" w:cs="Times New Roman"/>
          <w:bCs/>
          <w:shd w:val="clear" w:color="auto" w:fill="FFFFFF"/>
        </w:rPr>
        <w:t xml:space="preserve"> μία στρεβλή, μία κακή αντιμετώπιση του περιεχομένου της προστασίας των πνευματικών δικαιωμάτων. </w:t>
      </w:r>
    </w:p>
    <w:p w14:paraId="04B1A7F5"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lastRenderedPageBreak/>
        <w:t xml:space="preserve">Εδώ, για να γίνουμε ελαφρώς σοφότεροι, θα καταθέσω, αγαπητοί συνάδελφοι, ένα </w:t>
      </w:r>
      <w:r w:rsidRPr="005D0A29">
        <w:rPr>
          <w:rFonts w:eastAsia="Times New Roman"/>
          <w:bCs/>
          <w:shd w:val="clear" w:color="auto" w:fill="FFFFFF"/>
        </w:rPr>
        <w:t>άρθρο</w:t>
      </w:r>
      <w:r w:rsidRPr="005D0A29">
        <w:rPr>
          <w:rFonts w:eastAsia="Times New Roman" w:cs="Times New Roman"/>
          <w:bCs/>
          <w:shd w:val="clear" w:color="auto" w:fill="FFFFFF"/>
        </w:rPr>
        <w:t xml:space="preserve"> που βρήκα από το Κόμμα Π</w:t>
      </w:r>
      <w:r w:rsidRPr="005D0A29">
        <w:rPr>
          <w:rFonts w:eastAsia="Times New Roman" w:cs="Times New Roman"/>
          <w:bCs/>
          <w:shd w:val="clear" w:color="auto" w:fill="FFFFFF"/>
        </w:rPr>
        <w:t xml:space="preserve">ειρατών Ελλάδος. Το είχε βγάλει τον Δεκέμβριο του 2011. </w:t>
      </w:r>
      <w:r w:rsidRPr="005D0A29">
        <w:rPr>
          <w:rFonts w:eastAsia="Times New Roman"/>
          <w:bCs/>
          <w:shd w:val="clear" w:color="auto" w:fill="FFFFFF"/>
        </w:rPr>
        <w:t>Έχει</w:t>
      </w:r>
      <w:r w:rsidRPr="005D0A29">
        <w:rPr>
          <w:rFonts w:eastAsia="Times New Roman" w:cs="Times New Roman"/>
          <w:bCs/>
          <w:shd w:val="clear" w:color="auto" w:fill="FFFFFF"/>
        </w:rPr>
        <w:t xml:space="preserve"> την προϊστορία -αν θέλετε- και την ιστορία, που φτάνει ως το σήμερα, της εξαπάτησης σχετικά με τα πνευματικά δικαιώματα. </w:t>
      </w:r>
    </w:p>
    <w:p w14:paraId="04B1A7F6"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Όλα άρχισαν, </w:t>
      </w:r>
      <w:r w:rsidRPr="005D0A29">
        <w:rPr>
          <w:rFonts w:eastAsia="Times New Roman"/>
          <w:bCs/>
          <w:shd w:val="clear" w:color="auto" w:fill="FFFFFF"/>
        </w:rPr>
        <w:t>κυρίες και κύριοι συνάδελφοι,</w:t>
      </w:r>
      <w:r w:rsidRPr="005D0A29">
        <w:rPr>
          <w:rFonts w:eastAsia="Times New Roman" w:cs="Times New Roman"/>
          <w:bCs/>
          <w:shd w:val="clear" w:color="auto" w:fill="FFFFFF"/>
        </w:rPr>
        <w:t xml:space="preserve"> το 1905, όταν το αυτόματο πιάν</w:t>
      </w:r>
      <w:r w:rsidRPr="005D0A29">
        <w:rPr>
          <w:rFonts w:eastAsia="Times New Roman" w:cs="Times New Roman"/>
          <w:bCs/>
          <w:shd w:val="clear" w:color="auto" w:fill="FFFFFF"/>
        </w:rPr>
        <w:t xml:space="preserve">ο εμφανίστηκε στην αγορά. Τότε όσοι πουλούσαν παρτιτούρες, ισχυρίστηκαν ότι θα χάσουν τη δουλειά τους, δεδομένου ότι δεν θα χρειάζεται κανείς πια να παίρνει την παρτιτούρα, διότι θα </w:t>
      </w:r>
      <w:r w:rsidRPr="005D0A29">
        <w:rPr>
          <w:rFonts w:eastAsia="Times New Roman"/>
          <w:bCs/>
          <w:shd w:val="clear" w:color="auto" w:fill="FFFFFF"/>
        </w:rPr>
        <w:t>έχει</w:t>
      </w:r>
      <w:r w:rsidRPr="005D0A29">
        <w:rPr>
          <w:rFonts w:eastAsia="Times New Roman" w:cs="Times New Roman"/>
          <w:bCs/>
          <w:shd w:val="clear" w:color="auto" w:fill="FFFFFF"/>
        </w:rPr>
        <w:t xml:space="preserve"> ενσωματωμένη τη μελωδία και τον ρυθμό το αυτόματο πιάνο και έτσι θα μ</w:t>
      </w:r>
      <w:r w:rsidRPr="005D0A29">
        <w:rPr>
          <w:rFonts w:eastAsia="Times New Roman" w:cs="Times New Roman"/>
          <w:bCs/>
          <w:shd w:val="clear" w:color="auto" w:fill="FFFFFF"/>
        </w:rPr>
        <w:t xml:space="preserve">είνουν οι άνθρωποι στον άσσο. </w:t>
      </w:r>
      <w:r w:rsidRPr="005D0A29">
        <w:rPr>
          <w:rFonts w:eastAsia="Times New Roman"/>
          <w:bCs/>
          <w:shd w:val="clear" w:color="auto" w:fill="FFFFFF"/>
        </w:rPr>
        <w:t>Ε,</w:t>
      </w:r>
      <w:r w:rsidRPr="005D0A29">
        <w:rPr>
          <w:rFonts w:eastAsia="Times New Roman" w:cs="Times New Roman"/>
          <w:bCs/>
          <w:shd w:val="clear" w:color="auto" w:fill="FFFFFF"/>
        </w:rPr>
        <w:t xml:space="preserve"> από εκεί ξεκινάει, λοιπόν, η -θα το πω- προστασία -και καταλαβαίνετε την έννοια της λέξης «προστασία»- πέριξ των πνευματικών δικαιωμάτων. </w:t>
      </w:r>
    </w:p>
    <w:p w14:paraId="04B1A7F7"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Καταθέτω λοιπόν, «Τα λόμπι του </w:t>
      </w:r>
      <w:proofErr w:type="spellStart"/>
      <w:r w:rsidRPr="005D0A29">
        <w:rPr>
          <w:rFonts w:eastAsia="Times New Roman"/>
          <w:szCs w:val="24"/>
        </w:rPr>
        <w:t>κοπυράτι</w:t>
      </w:r>
      <w:proofErr w:type="spellEnd"/>
      <w:r w:rsidRPr="005D0A29">
        <w:rPr>
          <w:rFonts w:eastAsia="Times New Roman"/>
          <w:szCs w:val="24"/>
        </w:rPr>
        <w:t>-ένας αιώνας εξαπάτηση» από το Κόμμα Πειρατών</w:t>
      </w:r>
      <w:r w:rsidRPr="005D0A29">
        <w:rPr>
          <w:rFonts w:eastAsia="Times New Roman"/>
          <w:szCs w:val="24"/>
        </w:rPr>
        <w:t xml:space="preserve"> και πιστεύω ότι αν το διαβάσετε, κυρίες και κύριοι συνάδελφοι, θα σας οδηγήσει σε καλύτερα αποτελέσματα και σκέψεις σε σχέση με το σημερινό σχέδιο νόμου.</w:t>
      </w:r>
    </w:p>
    <w:p w14:paraId="04B1A7F8"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 xml:space="preserve">(Στο σημείο αυτό ο Βουλευτής κ. Γεώργιος </w:t>
      </w:r>
      <w:proofErr w:type="spellStart"/>
      <w:r w:rsidRPr="005D0A29">
        <w:rPr>
          <w:rFonts w:eastAsia="Times New Roman"/>
          <w:szCs w:val="24"/>
        </w:rPr>
        <w:t>Αμυράς</w:t>
      </w:r>
      <w:proofErr w:type="spellEnd"/>
      <w:r w:rsidRPr="005D0A29">
        <w:rPr>
          <w:rFonts w:eastAsia="Times New Roman"/>
          <w:szCs w:val="24"/>
        </w:rPr>
        <w:t xml:space="preserve"> καταθέτει για τα Πρακτικά το προαναφερθέν άρθρο, το ο</w:t>
      </w:r>
      <w:r w:rsidRPr="005D0A29">
        <w:rPr>
          <w:rFonts w:eastAsia="Times New Roman"/>
          <w:szCs w:val="24"/>
        </w:rPr>
        <w:t>ποίο βρίσκεται στο αρχείο του Τμήματος Γραμματείας της Διεύθυνσης Στενογραφίας και Πρακτικών της Βουλής)</w:t>
      </w:r>
    </w:p>
    <w:p w14:paraId="04B1A7F9" w14:textId="77777777" w:rsidR="0001266C" w:rsidRDefault="00D81D51">
      <w:pPr>
        <w:spacing w:line="600" w:lineRule="auto"/>
        <w:ind w:firstLine="709"/>
        <w:jc w:val="both"/>
        <w:rPr>
          <w:rFonts w:eastAsia="Times New Roman"/>
          <w:szCs w:val="24"/>
        </w:rPr>
      </w:pPr>
      <w:r w:rsidRPr="005D0A29">
        <w:rPr>
          <w:rFonts w:eastAsia="Times New Roman"/>
          <w:szCs w:val="24"/>
        </w:rPr>
        <w:t>Να πούμε τώρα για το σχέδιο νόμου κάτι. Κυρία Υπουργέ, πάμε να δούμε λίγο την Οδύσσεια του νομοσχεδίου; Στις 23 Δεκεμβρίου του 2015 αναρτάται σε δημόσι</w:t>
      </w:r>
      <w:r w:rsidRPr="005D0A29">
        <w:rPr>
          <w:rFonts w:eastAsia="Times New Roman"/>
          <w:szCs w:val="24"/>
        </w:rPr>
        <w:t>α διαβούλευση. Τον Μάιο του 2016 κατατίθεται, μπαίνει στη νομοπαρασκευαστική επιτροπή και οδεύει προς ψήφιση. Έχει την κοινή αποδοχή όλων των οργανισμών συλλογικής διαχείρισης εκτός της «ΑΕΠΙ». Ως εκ θαύματος, τον Ιούλιο του 2016 αποσύρεται εσπευσμένα. Αρχ</w:t>
      </w:r>
      <w:r w:rsidRPr="005D0A29">
        <w:rPr>
          <w:rFonts w:eastAsia="Times New Roman"/>
          <w:szCs w:val="24"/>
        </w:rPr>
        <w:t>ές Σεπτεμβρίου του 2016 υποβάλλεται ένα νέο σχέδιο νόμου κομμένο και ραμμένο στα μέτρα της «ΑΕΠΙ». Της δίνει περισσότερα δικαιώματα και τη δυνατότητα να λειτουργεί πιο ασύδοτα απ’ ότι πριν. Το σχέδιο νόμου, λοιπόν, συζητείται και για κάποιους λόγους αποσύρ</w:t>
      </w:r>
      <w:r w:rsidRPr="005D0A29">
        <w:rPr>
          <w:rFonts w:eastAsia="Times New Roman"/>
          <w:szCs w:val="24"/>
        </w:rPr>
        <w:t>εται.</w:t>
      </w:r>
    </w:p>
    <w:p w14:paraId="04B1A7FA"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Το νομοσχέδιο Μπαλτά δεν ευδοκίμησε να φτάσει σε αυτήν την Αίθουσα. Σας είπε ο Γρηγόρης Ψαριανός και επέμεινε να μας δώσει μία εξήγηση για ποιον λόγο αποσύρθηκε, εξαφανίστηκε εκείνο που είχε μεγαλύτερη αποδοχή απ’ ό,τι το σημερινό </w:t>
      </w:r>
      <w:r w:rsidRPr="005D0A29">
        <w:rPr>
          <w:rFonts w:eastAsia="Times New Roman"/>
          <w:szCs w:val="24"/>
        </w:rPr>
        <w:lastRenderedPageBreak/>
        <w:t>και είχε, κατά τη δ</w:t>
      </w:r>
      <w:r w:rsidRPr="005D0A29">
        <w:rPr>
          <w:rFonts w:eastAsia="Times New Roman"/>
          <w:szCs w:val="24"/>
        </w:rPr>
        <w:t>ική μου άποψη, πολύ καλύτερες ρυθμίσεις. Για ποιον λόγο το αποσύρατε; Τι συνέβη;</w:t>
      </w:r>
    </w:p>
    <w:p w14:paraId="04B1A7FB" w14:textId="77777777" w:rsidR="0001266C" w:rsidRDefault="00D81D51">
      <w:pPr>
        <w:spacing w:line="600" w:lineRule="auto"/>
        <w:ind w:firstLine="709"/>
        <w:jc w:val="both"/>
        <w:rPr>
          <w:rFonts w:eastAsia="Times New Roman"/>
          <w:szCs w:val="24"/>
        </w:rPr>
      </w:pPr>
      <w:r w:rsidRPr="005D0A29">
        <w:rPr>
          <w:rFonts w:eastAsia="Times New Roman"/>
          <w:szCs w:val="24"/>
        </w:rPr>
        <w:t>Φτάνουμε στο σήμερα, στην επείγουσα διαδικασία. Εσείς που δεν το βρίζατε γιατί το αποσύρατε, αφού ήσασταν υπερήφανοι; Ή δεν ήσασταν υπερήφανοι για τα έργα και ημέρες των προηγ</w:t>
      </w:r>
      <w:r w:rsidRPr="005D0A29">
        <w:rPr>
          <w:rFonts w:eastAsia="Times New Roman"/>
          <w:szCs w:val="24"/>
        </w:rPr>
        <w:t>ούμενων Υπουργών σας; Αποφασίστε, λοιπόν, με ποιον είστε.</w:t>
      </w:r>
    </w:p>
    <w:p w14:paraId="04B1A7FC"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Κυρίες και κύριοι συνάδελφοι, η τεχνολογία τρέχει, καλπάζει, καλπάζει, καλπάζει. Ένας εικοσάχρονος σήμερα είναι διακόσια χρόνια μπροστά από εμάς τους υπόλοιπους. Αυτός ο εικοσάχρονος σε δέκα χρόνια </w:t>
      </w:r>
      <w:r w:rsidRPr="005D0A29">
        <w:rPr>
          <w:rFonts w:eastAsia="Times New Roman"/>
          <w:szCs w:val="24"/>
        </w:rPr>
        <w:t>θα έχει μείνει πολύ πίσω σε σχέση με τους σημερινούς δεκάχρονους. Αντί, λοιπόν, να ακολουθήσουμε κι εμείς το άρμα της τεχνολογίας και του τρόπου διαχείρισής της, του τρόπου ελέγχου της όπου πρέπει, του τρόπου προστασίας της, φτάνουμε σε ένα κακογραμμένο, π</w:t>
      </w:r>
      <w:r w:rsidRPr="005D0A29">
        <w:rPr>
          <w:rFonts w:eastAsia="Times New Roman"/>
          <w:szCs w:val="24"/>
        </w:rPr>
        <w:t>ρόχειρο, κολοβό σχέδιο νόμου που εμείς θα το καταψηφίσουμε, κυρία Υπουργέ.</w:t>
      </w:r>
    </w:p>
    <w:p w14:paraId="04B1A7FD"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Καταλήγω, για να σας υπενθυμίσω τα ερωτήματά μας. Πείτε μου, σας παρακαλώ, με ποιους έγινε η μακρά διαβούλευση, με ποιους φορείς. Πείτε μου αν θα λάβετε υπ’ </w:t>
      </w:r>
      <w:proofErr w:type="spellStart"/>
      <w:r w:rsidRPr="005D0A29">
        <w:rPr>
          <w:rFonts w:eastAsia="Times New Roman"/>
          <w:szCs w:val="24"/>
        </w:rPr>
        <w:t>όψιν</w:t>
      </w:r>
      <w:proofErr w:type="spellEnd"/>
      <w:r w:rsidRPr="005D0A29">
        <w:rPr>
          <w:rFonts w:eastAsia="Times New Roman"/>
          <w:szCs w:val="24"/>
        </w:rPr>
        <w:t xml:space="preserve"> το υπόμνημα της Ελλ</w:t>
      </w:r>
      <w:r w:rsidRPr="005D0A29">
        <w:rPr>
          <w:rFonts w:eastAsia="Times New Roman"/>
          <w:szCs w:val="24"/>
        </w:rPr>
        <w:t xml:space="preserve">ηνικής Ένωσης Εκδοτών Μουσικής. Πείτε μου, σας παρακαλώ, γιατί δεν ήταν τυχαίο ότι τώρα τελεσφόρησε δικαστικώς </w:t>
      </w:r>
      <w:r w:rsidRPr="005D0A29">
        <w:rPr>
          <w:rFonts w:eastAsia="Times New Roman"/>
          <w:szCs w:val="24"/>
        </w:rPr>
        <w:lastRenderedPageBreak/>
        <w:t>η προσφυγή Ξαρχάκου. Επιπλέον, θα ήθελα να ξέρω εάν τα 100 εκατομμύρια που χαρίστηκαν από την Κυβέρνησή σας σε εγγυήσεις στο Μέγαρο Μουσικής είνα</w:t>
      </w:r>
      <w:r w:rsidRPr="005D0A29">
        <w:rPr>
          <w:rFonts w:eastAsia="Times New Roman"/>
          <w:szCs w:val="24"/>
        </w:rPr>
        <w:t>ι επαναστατική πολιτική ή είναι μία πολιτική των λίγων και εκλεκτών της οικονομικής ολιγαρχίας αυτού του τόπου, όπως το ακούσαμε από τα χείλη του κ. Τσίπρα.</w:t>
      </w:r>
    </w:p>
    <w:p w14:paraId="04B1A7FE" w14:textId="77777777" w:rsidR="0001266C" w:rsidRDefault="00D81D51">
      <w:pPr>
        <w:spacing w:line="600" w:lineRule="auto"/>
        <w:ind w:firstLine="709"/>
        <w:jc w:val="both"/>
        <w:rPr>
          <w:rFonts w:eastAsia="Times New Roman"/>
          <w:szCs w:val="24"/>
        </w:rPr>
      </w:pPr>
      <w:r w:rsidRPr="005D0A29">
        <w:rPr>
          <w:rFonts w:eastAsia="Times New Roman"/>
          <w:szCs w:val="24"/>
        </w:rPr>
        <w:t>Σας ευχαριστώ πολύ.</w:t>
      </w:r>
    </w:p>
    <w:p w14:paraId="04B1A7FF" w14:textId="77777777" w:rsidR="0001266C" w:rsidRDefault="00D81D51">
      <w:pPr>
        <w:spacing w:line="600" w:lineRule="auto"/>
        <w:ind w:firstLine="709"/>
        <w:jc w:val="center"/>
        <w:rPr>
          <w:rFonts w:eastAsia="Times New Roman"/>
          <w:szCs w:val="24"/>
        </w:rPr>
      </w:pPr>
      <w:r w:rsidRPr="005D0A29">
        <w:rPr>
          <w:rFonts w:eastAsia="Times New Roman"/>
          <w:szCs w:val="24"/>
        </w:rPr>
        <w:t>(Χειροκροτήματα από την πτέρυγα του Ποταμιού)</w:t>
      </w:r>
    </w:p>
    <w:p w14:paraId="04B1A800"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Ε</w:t>
      </w:r>
      <w:r w:rsidRPr="005D0A29">
        <w:rPr>
          <w:rFonts w:eastAsia="Times New Roman"/>
          <w:szCs w:val="24"/>
        </w:rPr>
        <w:t>υχαριστώ, κύριε συνάδελφε.</w:t>
      </w:r>
    </w:p>
    <w:p w14:paraId="04B1A801" w14:textId="77777777" w:rsidR="0001266C" w:rsidRDefault="00D81D51">
      <w:pPr>
        <w:spacing w:line="600" w:lineRule="auto"/>
        <w:ind w:firstLine="709"/>
        <w:jc w:val="both"/>
        <w:rPr>
          <w:rFonts w:eastAsia="Times New Roman"/>
          <w:szCs w:val="24"/>
        </w:rPr>
      </w:pPr>
      <w:r w:rsidRPr="005D0A29">
        <w:rPr>
          <w:rFonts w:eastAsia="Times New Roman"/>
          <w:b/>
          <w:szCs w:val="24"/>
        </w:rPr>
        <w:t>ΦΩΤΕΙΝΗ ΒΑΚΗ:</w:t>
      </w:r>
      <w:r w:rsidRPr="005D0A29">
        <w:rPr>
          <w:rFonts w:eastAsia="Times New Roman"/>
          <w:szCs w:val="24"/>
        </w:rPr>
        <w:t xml:space="preserve"> Κύριε Πρόεδρε, μπορώ να έχω τον λόγο για ένα λεπτό;</w:t>
      </w:r>
    </w:p>
    <w:p w14:paraId="04B1A802"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Γιατί πράγμα, κυρία συνάδελφε;</w:t>
      </w:r>
    </w:p>
    <w:p w14:paraId="04B1A803" w14:textId="77777777" w:rsidR="0001266C" w:rsidRDefault="00D81D51">
      <w:pPr>
        <w:spacing w:line="600" w:lineRule="auto"/>
        <w:ind w:firstLine="709"/>
        <w:jc w:val="both"/>
        <w:rPr>
          <w:rFonts w:eastAsia="Times New Roman"/>
          <w:szCs w:val="24"/>
        </w:rPr>
      </w:pPr>
      <w:r w:rsidRPr="005D0A29">
        <w:rPr>
          <w:rFonts w:eastAsia="Times New Roman"/>
          <w:b/>
          <w:szCs w:val="24"/>
        </w:rPr>
        <w:t>ΦΩΤΕΙΝΗ ΒΑΚΗ:</w:t>
      </w:r>
      <w:r w:rsidRPr="005D0A29">
        <w:rPr>
          <w:rFonts w:eastAsia="Times New Roman"/>
          <w:szCs w:val="24"/>
        </w:rPr>
        <w:t xml:space="preserve"> Για κάτι που είπε ο κ. </w:t>
      </w:r>
      <w:proofErr w:type="spellStart"/>
      <w:r w:rsidRPr="005D0A29">
        <w:rPr>
          <w:rFonts w:eastAsia="Times New Roman"/>
          <w:szCs w:val="24"/>
        </w:rPr>
        <w:t>Αμυράς</w:t>
      </w:r>
      <w:proofErr w:type="spellEnd"/>
      <w:r w:rsidRPr="005D0A29">
        <w:rPr>
          <w:rFonts w:eastAsia="Times New Roman"/>
          <w:szCs w:val="24"/>
        </w:rPr>
        <w:t>.</w:t>
      </w:r>
    </w:p>
    <w:p w14:paraId="04B1A804"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Τι είναι αυτό; Σας αφορά προσωπικά;</w:t>
      </w:r>
    </w:p>
    <w:p w14:paraId="04B1A805" w14:textId="77777777" w:rsidR="0001266C" w:rsidRDefault="00D81D51">
      <w:pPr>
        <w:spacing w:line="600" w:lineRule="auto"/>
        <w:ind w:firstLine="709"/>
        <w:jc w:val="both"/>
        <w:rPr>
          <w:rFonts w:eastAsia="Times New Roman"/>
          <w:szCs w:val="24"/>
        </w:rPr>
      </w:pPr>
      <w:r w:rsidRPr="005D0A29">
        <w:rPr>
          <w:rFonts w:eastAsia="Times New Roman"/>
          <w:b/>
          <w:szCs w:val="24"/>
        </w:rPr>
        <w:t>ΦΩΤΕΙΝΗ ΒΑΚΗ:</w:t>
      </w:r>
      <w:r w:rsidRPr="005D0A29">
        <w:rPr>
          <w:rFonts w:eastAsia="Times New Roman"/>
          <w:szCs w:val="24"/>
        </w:rPr>
        <w:t xml:space="preserve"> Αφορά το Μέγαρο Μουσικής. Δεν μπορεί να ακούγονται τέτοιες στρεβλώσεις σε αυτήν την Αίθουσα.</w:t>
      </w:r>
    </w:p>
    <w:p w14:paraId="04B1A806"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ΠΡΟΕΔΡΕΥΩΝ (Σπυρίδων Λυκούδης):</w:t>
      </w:r>
      <w:r w:rsidRPr="005D0A29">
        <w:rPr>
          <w:rFonts w:eastAsia="Times New Roman"/>
          <w:szCs w:val="24"/>
        </w:rPr>
        <w:t xml:space="preserve"> Θα μιλήσετε για το Μέγαρο; Κυρία </w:t>
      </w:r>
      <w:proofErr w:type="spellStart"/>
      <w:r w:rsidRPr="005D0A29">
        <w:rPr>
          <w:rFonts w:eastAsia="Times New Roman"/>
          <w:szCs w:val="24"/>
        </w:rPr>
        <w:t>Βάκη</w:t>
      </w:r>
      <w:proofErr w:type="spellEnd"/>
      <w:r w:rsidRPr="005D0A29">
        <w:rPr>
          <w:rFonts w:eastAsia="Times New Roman"/>
          <w:szCs w:val="24"/>
        </w:rPr>
        <w:t>, σας παρακαλώ πάρα πολύ. Ειλικρινά, δεν μπ</w:t>
      </w:r>
      <w:r w:rsidRPr="005D0A29">
        <w:rPr>
          <w:rFonts w:eastAsia="Times New Roman"/>
          <w:szCs w:val="24"/>
        </w:rPr>
        <w:t xml:space="preserve">ορεί να γίνεται αυτό. </w:t>
      </w:r>
    </w:p>
    <w:p w14:paraId="04B1A807"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Θέλω κι εγώ τον λόγο επί προσωπικού, κύριε Πρόεδρε.</w:t>
      </w:r>
    </w:p>
    <w:p w14:paraId="04B1A808"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Ξέρετε πολύ καλά ότι δεν σχολιάζουμε τις ομιλίες. Σας ευχαριστώ πολύ.</w:t>
      </w:r>
    </w:p>
    <w:p w14:paraId="04B1A809" w14:textId="77777777" w:rsidR="0001266C" w:rsidRDefault="00D81D51">
      <w:pPr>
        <w:spacing w:line="600" w:lineRule="auto"/>
        <w:ind w:firstLine="709"/>
        <w:jc w:val="both"/>
        <w:rPr>
          <w:rFonts w:eastAsia="Times New Roman"/>
          <w:szCs w:val="24"/>
        </w:rPr>
      </w:pPr>
      <w:r w:rsidRPr="005D0A29">
        <w:rPr>
          <w:rFonts w:eastAsia="Times New Roman"/>
          <w:szCs w:val="24"/>
        </w:rPr>
        <w:t>Κύριε Ψαριανέ, ούτε εσείς έχετε το δικαίωμα να μιλήσετε. Κα</w:t>
      </w:r>
      <w:r w:rsidRPr="005D0A29">
        <w:rPr>
          <w:rFonts w:eastAsia="Times New Roman"/>
          <w:szCs w:val="24"/>
        </w:rPr>
        <w:t>θίστε παρακαλώ.</w:t>
      </w:r>
    </w:p>
    <w:p w14:paraId="04B1A80A" w14:textId="77777777" w:rsidR="0001266C" w:rsidRDefault="00D81D51">
      <w:pPr>
        <w:spacing w:line="600" w:lineRule="auto"/>
        <w:ind w:firstLine="709"/>
        <w:jc w:val="both"/>
        <w:rPr>
          <w:rFonts w:eastAsia="Times New Roman"/>
          <w:szCs w:val="24"/>
        </w:rPr>
      </w:pPr>
      <w:r w:rsidRPr="005D0A29">
        <w:rPr>
          <w:rFonts w:eastAsia="Times New Roman"/>
          <w:szCs w:val="24"/>
        </w:rPr>
        <w:t>Μπαίνουμε στον κατάλογο των ομιλητών με μία σειρά συγκεκριμένη. Πρότεινε ο κ. Καματερός και η κ. Αντωνίου κάθε δύο με τρεις ομιλητές, συναδέλφους Βουλευτές, να μπαίνει ένας κοινοβουλευτικός εκπρόσωπος.</w:t>
      </w:r>
    </w:p>
    <w:p w14:paraId="04B1A80B"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Κύριε Πρόεδρε, με </w:t>
      </w:r>
      <w:proofErr w:type="spellStart"/>
      <w:r w:rsidRPr="005D0A29">
        <w:rPr>
          <w:rFonts w:eastAsia="Times New Roman"/>
          <w:szCs w:val="24"/>
        </w:rPr>
        <w:t>συγχωρείτε</w:t>
      </w:r>
      <w:proofErr w:type="spellEnd"/>
      <w:r w:rsidRPr="005D0A29">
        <w:rPr>
          <w:rFonts w:eastAsia="Times New Roman"/>
          <w:szCs w:val="24"/>
        </w:rPr>
        <w:t xml:space="preserve">, αλλά ζητάω εγώ τότε τον λόγο επί προσωπικού, γιατί αναφέρθηκε στο όνομά μου ο κ. </w:t>
      </w:r>
      <w:proofErr w:type="spellStart"/>
      <w:r w:rsidRPr="005D0A29">
        <w:rPr>
          <w:rFonts w:eastAsia="Times New Roman"/>
          <w:szCs w:val="24"/>
        </w:rPr>
        <w:t>Αμυράς</w:t>
      </w:r>
      <w:proofErr w:type="spellEnd"/>
      <w:r w:rsidRPr="005D0A29">
        <w:rPr>
          <w:rFonts w:eastAsia="Times New Roman"/>
          <w:szCs w:val="24"/>
        </w:rPr>
        <w:t>.</w:t>
      </w:r>
    </w:p>
    <w:p w14:paraId="04B1A80C"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Το όνομά σας ανέφερε. Δεν σας έθιξε σε τίποτα. Μισό λεπτό, να προσδιορί</w:t>
      </w:r>
      <w:r w:rsidRPr="005D0A29">
        <w:rPr>
          <w:rFonts w:eastAsia="Times New Roman"/>
          <w:szCs w:val="24"/>
        </w:rPr>
        <w:lastRenderedPageBreak/>
        <w:t>σουμε λίγο την έννοια του προσωπι</w:t>
      </w:r>
      <w:r w:rsidRPr="005D0A29">
        <w:rPr>
          <w:rFonts w:eastAsia="Times New Roman"/>
          <w:szCs w:val="24"/>
        </w:rPr>
        <w:t>κού. Δεν έχει προσωπικό όποιος αναφέρεται το όνομά του, αλλά εάν λέγεται κάτι που τον θίγει. Σας έθιξε σε τίποτα;</w:t>
      </w:r>
    </w:p>
    <w:p w14:paraId="04B1A80D"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Αναφέρθηκε στο όνομά μου και θέλω να απαντήσω.</w:t>
      </w:r>
    </w:p>
    <w:p w14:paraId="04B1A80E"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Κύριε </w:t>
      </w:r>
      <w:proofErr w:type="spellStart"/>
      <w:r w:rsidRPr="005D0A29">
        <w:rPr>
          <w:rFonts w:eastAsia="Times New Roman"/>
          <w:szCs w:val="24"/>
        </w:rPr>
        <w:t>Σκουρολιάκο</w:t>
      </w:r>
      <w:proofErr w:type="spellEnd"/>
      <w:r w:rsidRPr="005D0A29">
        <w:rPr>
          <w:rFonts w:eastAsia="Times New Roman"/>
          <w:szCs w:val="24"/>
        </w:rPr>
        <w:t>, δεν θα τσακ</w:t>
      </w:r>
      <w:r w:rsidRPr="005D0A29">
        <w:rPr>
          <w:rFonts w:eastAsia="Times New Roman"/>
          <w:szCs w:val="24"/>
        </w:rPr>
        <w:t>ωθούμε για αυτό. Πάρτε τον λόγο για ένα λεπτό. Αλλά, παρακαλώ, για ένα λεπτό.</w:t>
      </w:r>
    </w:p>
    <w:p w14:paraId="04B1A80F" w14:textId="77777777" w:rsidR="0001266C" w:rsidRDefault="00D81D51">
      <w:pPr>
        <w:spacing w:line="600" w:lineRule="auto"/>
        <w:ind w:firstLine="709"/>
        <w:jc w:val="both"/>
        <w:rPr>
          <w:rFonts w:eastAsia="Times New Roman"/>
          <w:szCs w:val="24"/>
        </w:rPr>
      </w:pPr>
      <w:r w:rsidRPr="005D0A29">
        <w:rPr>
          <w:rFonts w:eastAsia="Times New Roman"/>
          <w:b/>
          <w:szCs w:val="24"/>
        </w:rPr>
        <w:t>ΓΕΩΡΓΙΟΣ ΑΜΥΡΑΣ:</w:t>
      </w:r>
      <w:r w:rsidRPr="005D0A29">
        <w:rPr>
          <w:rFonts w:eastAsia="Times New Roman"/>
          <w:szCs w:val="24"/>
        </w:rPr>
        <w:t xml:space="preserve"> Κύριε Πρόεδρε, τότε θέλω κι εγώ μετά να πάρω τον λόγο.</w:t>
      </w:r>
    </w:p>
    <w:p w14:paraId="04B1A810"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Κι εγώ θέλω τον λόγο επί προσωπικού.</w:t>
      </w:r>
    </w:p>
    <w:p w14:paraId="04B1A811" w14:textId="77777777" w:rsidR="0001266C" w:rsidRDefault="00D81D51">
      <w:pPr>
        <w:spacing w:line="600" w:lineRule="auto"/>
        <w:ind w:firstLine="709"/>
        <w:jc w:val="both"/>
        <w:rPr>
          <w:rFonts w:eastAsia="Times New Roman"/>
          <w:szCs w:val="24"/>
        </w:rPr>
      </w:pPr>
      <w:r w:rsidRPr="005D0A29">
        <w:rPr>
          <w:rFonts w:eastAsia="Times New Roman"/>
          <w:b/>
          <w:szCs w:val="24"/>
        </w:rPr>
        <w:t>ΜΑΡΙΑ ΑΝΤΩΝΙΟΥ:</w:t>
      </w:r>
      <w:r w:rsidRPr="005D0A29">
        <w:rPr>
          <w:rFonts w:eastAsia="Times New Roman"/>
          <w:szCs w:val="24"/>
        </w:rPr>
        <w:t xml:space="preserve"> Έτσι, κύριε Πρόεδρε, θα πρέπει να</w:t>
      </w:r>
      <w:r w:rsidRPr="005D0A29">
        <w:rPr>
          <w:rFonts w:eastAsia="Times New Roman"/>
          <w:szCs w:val="24"/>
        </w:rPr>
        <w:t xml:space="preserve"> απαντήσουν και οι υπόλοιποι.</w:t>
      </w:r>
    </w:p>
    <w:p w14:paraId="04B1A812"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Θα αρχίσουμε αυτήν την ιστορία τώρα;</w:t>
      </w:r>
    </w:p>
    <w:p w14:paraId="04B1A813"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Θα ήθελα να απαντήσω και να ανταπαντήσει ο κ. </w:t>
      </w:r>
      <w:proofErr w:type="spellStart"/>
      <w:r w:rsidRPr="005D0A29">
        <w:rPr>
          <w:rFonts w:eastAsia="Times New Roman"/>
          <w:szCs w:val="24"/>
        </w:rPr>
        <w:t>Αμυράς</w:t>
      </w:r>
      <w:proofErr w:type="spellEnd"/>
      <w:r w:rsidRPr="005D0A29">
        <w:rPr>
          <w:rFonts w:eastAsia="Times New Roman"/>
          <w:szCs w:val="24"/>
        </w:rPr>
        <w:t>…</w:t>
      </w:r>
    </w:p>
    <w:p w14:paraId="04B1A814"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ΠΡΟΕΔΡΕΥΩΝ (Σπυρίδων Λυκούδης): </w:t>
      </w:r>
      <w:r w:rsidRPr="005D0A29">
        <w:rPr>
          <w:rFonts w:eastAsia="Times New Roman"/>
          <w:szCs w:val="24"/>
        </w:rPr>
        <w:t xml:space="preserve">Κύριε </w:t>
      </w:r>
      <w:proofErr w:type="spellStart"/>
      <w:r w:rsidRPr="005D0A29">
        <w:rPr>
          <w:rFonts w:eastAsia="Times New Roman"/>
          <w:szCs w:val="24"/>
        </w:rPr>
        <w:t>Σκουρολιάκο</w:t>
      </w:r>
      <w:proofErr w:type="spellEnd"/>
      <w:r w:rsidRPr="005D0A29">
        <w:rPr>
          <w:rFonts w:eastAsia="Times New Roman"/>
          <w:szCs w:val="24"/>
        </w:rPr>
        <w:t>, δεν θα ανοίξουμε τέ</w:t>
      </w:r>
      <w:r w:rsidRPr="005D0A29">
        <w:rPr>
          <w:rFonts w:eastAsia="Times New Roman"/>
          <w:szCs w:val="24"/>
        </w:rPr>
        <w:t>τοια κουβέντα τώρα. Μην εκμεταλλεύεστε την ανοχή του Προεδρείου.</w:t>
      </w:r>
    </w:p>
    <w:p w14:paraId="04B1A815"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Κύριε Πρόεδρε, έχω τον λόγο;</w:t>
      </w:r>
    </w:p>
    <w:p w14:paraId="04B1A816"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Για ένα λεπτό μόνο.</w:t>
      </w:r>
    </w:p>
    <w:p w14:paraId="04B1A817"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Δεν υπάρχει απάντηση, κύριε </w:t>
      </w:r>
      <w:proofErr w:type="spellStart"/>
      <w:r w:rsidRPr="005D0A29">
        <w:rPr>
          <w:rFonts w:eastAsia="Times New Roman"/>
          <w:szCs w:val="24"/>
        </w:rPr>
        <w:t>Αμυρά</w:t>
      </w:r>
      <w:proofErr w:type="spellEnd"/>
      <w:r w:rsidRPr="005D0A29">
        <w:rPr>
          <w:rFonts w:eastAsia="Times New Roman"/>
          <w:szCs w:val="24"/>
        </w:rPr>
        <w:t>. Σας παρακαλώ πολύ!</w:t>
      </w:r>
    </w:p>
    <w:p w14:paraId="04B1A818"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Επί</w:t>
      </w:r>
      <w:r w:rsidRPr="005D0A29">
        <w:rPr>
          <w:rFonts w:eastAsia="Times New Roman"/>
          <w:szCs w:val="24"/>
        </w:rPr>
        <w:t xml:space="preserve"> προσωπικού θέλω κι εγώ τον λόγο. Αναφέρθηκε και το δικό μου όνομα.</w:t>
      </w:r>
    </w:p>
    <w:p w14:paraId="04B1A819"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Εύσημα σας έδωσε.</w:t>
      </w:r>
    </w:p>
    <w:p w14:paraId="04B1A81A"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Πότε σας ανέφερα;</w:t>
      </w:r>
    </w:p>
    <w:p w14:paraId="04B1A81B"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Δύο φορές.</w:t>
      </w:r>
    </w:p>
    <w:p w14:paraId="04B1A81C"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Ποτέ.</w:t>
      </w:r>
    </w:p>
    <w:p w14:paraId="04B1A81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w:t>
      </w:r>
      <w:r w:rsidRPr="005D0A29">
        <w:rPr>
          <w:rFonts w:eastAsia="Times New Roman"/>
          <w:b/>
          <w:szCs w:val="24"/>
        </w:rPr>
        <w:t>ΨΑΡΙΑΝΟΣ:</w:t>
      </w:r>
      <w:r w:rsidRPr="005D0A29">
        <w:rPr>
          <w:rFonts w:eastAsia="Times New Roman"/>
          <w:szCs w:val="24"/>
        </w:rPr>
        <w:t xml:space="preserve"> Θέλετε το βίντεο; </w:t>
      </w:r>
    </w:p>
    <w:p w14:paraId="04B1A81E"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ΠΑΝΑΓΙΩΤΗΣ (ΠΑΝΟΣ) ΣΚΟΥΡΟΛΙΑΚΟΣ:</w:t>
      </w:r>
      <w:r w:rsidRPr="005D0A29">
        <w:rPr>
          <w:rFonts w:eastAsia="Times New Roman"/>
          <w:szCs w:val="24"/>
        </w:rPr>
        <w:t xml:space="preserve"> Ποτέ!</w:t>
      </w:r>
    </w:p>
    <w:p w14:paraId="04B1A81F"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Τι κάνετε τώρα, κύριοι συνάδελφοι; Λίγη στοιχειώδη σοβαρότητα, σας παρακαλώ.</w:t>
      </w:r>
    </w:p>
    <w:p w14:paraId="04B1A820"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t xml:space="preserve">Κύριε </w:t>
      </w:r>
      <w:proofErr w:type="spellStart"/>
      <w:r w:rsidRPr="005D0A29">
        <w:rPr>
          <w:rFonts w:eastAsia="Times New Roman" w:cs="Times New Roman"/>
          <w:szCs w:val="24"/>
        </w:rPr>
        <w:t>Σκουρολιάκο</w:t>
      </w:r>
      <w:proofErr w:type="spellEnd"/>
      <w:r w:rsidRPr="005D0A29">
        <w:rPr>
          <w:rFonts w:eastAsia="Times New Roman" w:cs="Times New Roman"/>
          <w:szCs w:val="24"/>
        </w:rPr>
        <w:t>, έχετε τον λόγο για ένα λεπτό. Θα είναι αυστηρά για ένα λεπτό</w:t>
      </w:r>
      <w:r w:rsidRPr="005D0A29">
        <w:rPr>
          <w:rFonts w:eastAsia="Times New Roman" w:cs="Times New Roman"/>
          <w:szCs w:val="24"/>
        </w:rPr>
        <w:t>.</w:t>
      </w:r>
    </w:p>
    <w:p w14:paraId="04B1A821"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b/>
          <w:szCs w:val="24"/>
        </w:rPr>
        <w:t xml:space="preserve">ΠΑΝΑΓΙΩΤΗΣ (ΠΑΝΟΣ) ΣΚΟΥΡΟΛΙΑΚΟΣ: </w:t>
      </w:r>
      <w:r w:rsidRPr="005D0A29">
        <w:rPr>
          <w:rFonts w:eastAsia="Times New Roman" w:cs="Times New Roman"/>
          <w:szCs w:val="24"/>
        </w:rPr>
        <w:t xml:space="preserve">Είτε κλείσει είτε δεν κλείσει το Μέγαρο, το Ελληνικό δημόσιο έχει εγγυηθεί για τα χρέη του. Είναι </w:t>
      </w:r>
      <w:proofErr w:type="spellStart"/>
      <w:r w:rsidRPr="005D0A29">
        <w:rPr>
          <w:rFonts w:eastAsia="Times New Roman" w:cs="Times New Roman"/>
          <w:szCs w:val="24"/>
        </w:rPr>
        <w:t>πρωτεγγυητής</w:t>
      </w:r>
      <w:proofErr w:type="spellEnd"/>
      <w:r w:rsidRPr="005D0A29">
        <w:rPr>
          <w:rFonts w:eastAsia="Times New Roman" w:cs="Times New Roman"/>
          <w:szCs w:val="24"/>
        </w:rPr>
        <w:t xml:space="preserve"> με τροπολογία του κ. Βενιζέλου από το 2012. Ήταν </w:t>
      </w:r>
      <w:proofErr w:type="spellStart"/>
      <w:r w:rsidRPr="005D0A29">
        <w:rPr>
          <w:rFonts w:eastAsia="Times New Roman" w:cs="Times New Roman"/>
          <w:szCs w:val="24"/>
        </w:rPr>
        <w:t>πρωτεγγυητής</w:t>
      </w:r>
      <w:proofErr w:type="spellEnd"/>
      <w:r w:rsidRPr="005D0A29">
        <w:rPr>
          <w:rFonts w:eastAsia="Times New Roman" w:cs="Times New Roman"/>
          <w:szCs w:val="24"/>
        </w:rPr>
        <w:t xml:space="preserve"> το δημόσιο και έτσι το παρέλαβε αυτή η Κυβέρνηση</w:t>
      </w:r>
      <w:r w:rsidRPr="005D0A29">
        <w:rPr>
          <w:rFonts w:eastAsia="Times New Roman" w:cs="Times New Roman"/>
          <w:szCs w:val="24"/>
        </w:rPr>
        <w:t xml:space="preserve">. </w:t>
      </w:r>
    </w:p>
    <w:p w14:paraId="04B1A822"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t>Ευχαριστώ.</w:t>
      </w:r>
    </w:p>
    <w:p w14:paraId="04B1A823"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(Σπυρίδων Λυκούδης): </w:t>
      </w:r>
      <w:r w:rsidRPr="005D0A29">
        <w:rPr>
          <w:rFonts w:eastAsia="Times New Roman" w:cs="Times New Roman"/>
          <w:szCs w:val="24"/>
        </w:rPr>
        <w:t>Ευχαριστώ.</w:t>
      </w:r>
    </w:p>
    <w:p w14:paraId="04B1A824"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t xml:space="preserve">Μπαίνουμε στον κατάλογο των ομιλητών. </w:t>
      </w:r>
    </w:p>
    <w:p w14:paraId="04B1A825"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b/>
          <w:szCs w:val="24"/>
        </w:rPr>
        <w:t xml:space="preserve">ΓΕΩΡΓΙΟΣ ΑΜΥΡΑΣ: </w:t>
      </w:r>
      <w:r w:rsidRPr="005D0A29">
        <w:rPr>
          <w:rFonts w:eastAsia="Times New Roman" w:cs="Times New Roman"/>
          <w:szCs w:val="24"/>
        </w:rPr>
        <w:t>Κύριε Πρόεδρε, συγγνώμη, θα ήθελα τον λόγο για είκοσι δευτερόλεπτα.</w:t>
      </w:r>
    </w:p>
    <w:p w14:paraId="04B1A826"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(Σπυρίδων Λυκούδης): </w:t>
      </w:r>
      <w:r w:rsidRPr="005D0A29">
        <w:rPr>
          <w:rFonts w:eastAsia="Times New Roman" w:cs="Times New Roman"/>
          <w:szCs w:val="24"/>
        </w:rPr>
        <w:t xml:space="preserve">Κύριε </w:t>
      </w:r>
      <w:proofErr w:type="spellStart"/>
      <w:r w:rsidRPr="005D0A29">
        <w:rPr>
          <w:rFonts w:eastAsia="Times New Roman" w:cs="Times New Roman"/>
          <w:szCs w:val="24"/>
        </w:rPr>
        <w:t>Αμυρά</w:t>
      </w:r>
      <w:proofErr w:type="spellEnd"/>
      <w:r w:rsidRPr="005D0A29">
        <w:rPr>
          <w:rFonts w:eastAsia="Times New Roman" w:cs="Times New Roman"/>
          <w:szCs w:val="24"/>
        </w:rPr>
        <w:t xml:space="preserve">, μα δεν είπε τίποτα ο κ. </w:t>
      </w:r>
      <w:proofErr w:type="spellStart"/>
      <w:r w:rsidRPr="005D0A29">
        <w:rPr>
          <w:rFonts w:eastAsia="Times New Roman" w:cs="Times New Roman"/>
          <w:szCs w:val="24"/>
        </w:rPr>
        <w:t>Σκουρολιάκος</w:t>
      </w:r>
      <w:proofErr w:type="spellEnd"/>
      <w:r w:rsidRPr="005D0A29">
        <w:rPr>
          <w:rFonts w:eastAsia="Times New Roman" w:cs="Times New Roman"/>
          <w:szCs w:val="24"/>
        </w:rPr>
        <w:t xml:space="preserve">. </w:t>
      </w:r>
    </w:p>
    <w:p w14:paraId="04B1A827"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b/>
          <w:szCs w:val="24"/>
        </w:rPr>
        <w:lastRenderedPageBreak/>
        <w:t>ΓΕΩΡΓΙΟΣ ΑΜΥΡΑΣ:</w:t>
      </w:r>
      <w:r w:rsidRPr="005D0A29">
        <w:rPr>
          <w:rFonts w:eastAsia="Times New Roman" w:cs="Times New Roman"/>
          <w:szCs w:val="24"/>
        </w:rPr>
        <w:t xml:space="preserve"> Μόνο για είκοσι δευτερόλεπτα, κύριε Πρόεδρε.</w:t>
      </w:r>
    </w:p>
    <w:p w14:paraId="04B1A828"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b/>
          <w:szCs w:val="24"/>
        </w:rPr>
        <w:t>ΠΡΟΕΔΡΕΥΩΝ (Σπυρίδων Λυκούδης):</w:t>
      </w:r>
      <w:r w:rsidRPr="005D0A29">
        <w:rPr>
          <w:rFonts w:eastAsia="Times New Roman" w:cs="Times New Roman"/>
          <w:szCs w:val="24"/>
        </w:rPr>
        <w:t xml:space="preserve"> Ορίστε, πείτε μας τι θέλετε.</w:t>
      </w:r>
    </w:p>
    <w:p w14:paraId="04B1A829"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b/>
          <w:szCs w:val="24"/>
        </w:rPr>
        <w:t xml:space="preserve">ΓΕΩΡΓΙΟΣ ΑΜΥΡΑΣ: </w:t>
      </w:r>
      <w:r w:rsidRPr="005D0A29">
        <w:rPr>
          <w:rFonts w:eastAsia="Times New Roman" w:cs="Times New Roman"/>
          <w:szCs w:val="24"/>
        </w:rPr>
        <w:t xml:space="preserve">Κύριε Πρόεδρε και αγαπητέ συνάδελφε, κύριε </w:t>
      </w:r>
      <w:proofErr w:type="spellStart"/>
      <w:r w:rsidRPr="005D0A29">
        <w:rPr>
          <w:rFonts w:eastAsia="Times New Roman" w:cs="Times New Roman"/>
          <w:szCs w:val="24"/>
        </w:rPr>
        <w:t>Σκουρολιάκο</w:t>
      </w:r>
      <w:proofErr w:type="spellEnd"/>
      <w:r w:rsidRPr="005D0A29">
        <w:rPr>
          <w:rFonts w:eastAsia="Times New Roman" w:cs="Times New Roman"/>
          <w:szCs w:val="24"/>
        </w:rPr>
        <w:t xml:space="preserve">, πάτε να </w:t>
      </w:r>
      <w:r w:rsidRPr="005D0A29">
        <w:rPr>
          <w:rFonts w:eastAsia="Times New Roman" w:cs="Times New Roman"/>
          <w:szCs w:val="24"/>
        </w:rPr>
        <w:t xml:space="preserve">διαφύγετε μέσω του κ. Βενιζέλου; Εγώ σας φέρνω απόφαση του κ. </w:t>
      </w:r>
      <w:proofErr w:type="spellStart"/>
      <w:r w:rsidRPr="005D0A29">
        <w:rPr>
          <w:rFonts w:eastAsia="Times New Roman" w:cs="Times New Roman"/>
          <w:szCs w:val="24"/>
        </w:rPr>
        <w:t>Χουλιαράκη</w:t>
      </w:r>
      <w:proofErr w:type="spellEnd"/>
      <w:r w:rsidRPr="005D0A29">
        <w:rPr>
          <w:rFonts w:eastAsia="Times New Roman" w:cs="Times New Roman"/>
          <w:szCs w:val="24"/>
        </w:rPr>
        <w:t>, με την οποία προκαλείται δαπάνη σε βάρος του Κρατικού Προϋπολογισμού ύψους 112 εκατομμυρίων ευρώ για την κάλυψη των «σκασμένων» δανείων του Μεγάρου Μουσικής από τα έτη -από πότε, κύρ</w:t>
      </w:r>
      <w:r w:rsidRPr="005D0A29">
        <w:rPr>
          <w:rFonts w:eastAsia="Times New Roman" w:cs="Times New Roman"/>
          <w:szCs w:val="24"/>
        </w:rPr>
        <w:t xml:space="preserve">ιε </w:t>
      </w:r>
      <w:proofErr w:type="spellStart"/>
      <w:r w:rsidRPr="005D0A29">
        <w:rPr>
          <w:rFonts w:eastAsia="Times New Roman" w:cs="Times New Roman"/>
          <w:szCs w:val="24"/>
        </w:rPr>
        <w:t>Σκουλιοράκο</w:t>
      </w:r>
      <w:proofErr w:type="spellEnd"/>
      <w:r w:rsidRPr="005D0A29">
        <w:rPr>
          <w:rFonts w:eastAsia="Times New Roman" w:cs="Times New Roman"/>
          <w:szCs w:val="24"/>
        </w:rPr>
        <w:t>, ξέρετε τι έχετε αναλάβει;- από το 2017 ως το 2030. Αλλά θα μου πείτε τι είναι το 2030 μπροστά…</w:t>
      </w:r>
    </w:p>
    <w:p w14:paraId="04B1A82A"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(Σπυρίδων Λυκούδης): </w:t>
      </w:r>
      <w:r w:rsidRPr="005D0A29">
        <w:rPr>
          <w:rFonts w:eastAsia="Times New Roman" w:cs="Times New Roman"/>
          <w:szCs w:val="24"/>
        </w:rPr>
        <w:t xml:space="preserve">Ευχαριστώ, κύριε </w:t>
      </w:r>
      <w:proofErr w:type="spellStart"/>
      <w:r w:rsidRPr="005D0A29">
        <w:rPr>
          <w:rFonts w:eastAsia="Times New Roman" w:cs="Times New Roman"/>
          <w:szCs w:val="24"/>
        </w:rPr>
        <w:t>Αμυρά</w:t>
      </w:r>
      <w:proofErr w:type="spellEnd"/>
      <w:r w:rsidRPr="005D0A29">
        <w:rPr>
          <w:rFonts w:eastAsia="Times New Roman" w:cs="Times New Roman"/>
          <w:szCs w:val="24"/>
        </w:rPr>
        <w:t>.</w:t>
      </w:r>
    </w:p>
    <w:p w14:paraId="04B1A82B"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t>Κύριε Καματερέ, ελάτε στο Βήμα, γιατί αλλιώς ο διάλογος δεν θα τελειώσει ποτέ.</w:t>
      </w:r>
    </w:p>
    <w:p w14:paraId="04B1A82C"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t>Τον λόγο θ</w:t>
      </w:r>
      <w:r w:rsidRPr="005D0A29">
        <w:rPr>
          <w:rFonts w:eastAsia="Times New Roman" w:cs="Times New Roman"/>
          <w:szCs w:val="24"/>
        </w:rPr>
        <w:t>α λάβει τώρα ο κ. Καματερός, μετά η κ. Αντωνίου, μετά ο κ. Θεοχαρόπουλος. Κάθε δύο με τρεις συναδέλφους θα μπαίνει και ένας Κοινοβουλευτικός Εκπρόσωπος.</w:t>
      </w:r>
    </w:p>
    <w:p w14:paraId="04B1A82D"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lastRenderedPageBreak/>
        <w:t>Ορίστε, κύριε Καματερέ, έχετε τον λόγο για πέντε λεπτά.</w:t>
      </w:r>
    </w:p>
    <w:p w14:paraId="04B1A82E"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b/>
          <w:szCs w:val="24"/>
        </w:rPr>
        <w:t xml:space="preserve">ΗΛΙΑΣ ΚΑΜΑΤΕΡΟΣ: </w:t>
      </w:r>
      <w:r w:rsidRPr="005D0A29">
        <w:rPr>
          <w:rFonts w:eastAsia="Times New Roman" w:cs="Times New Roman"/>
          <w:szCs w:val="24"/>
        </w:rPr>
        <w:t xml:space="preserve">Ευχαριστώ, κύριε Πρόεδρε. </w:t>
      </w:r>
    </w:p>
    <w:p w14:paraId="04B1A82F"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t>Κυρ</w:t>
      </w:r>
      <w:r w:rsidRPr="005D0A29">
        <w:rPr>
          <w:rFonts w:eastAsia="Times New Roman" w:cs="Times New Roman"/>
          <w:szCs w:val="24"/>
        </w:rPr>
        <w:t>ίες και κύριοι, μόνο όσοι έχουν υποφέρει όλα αυτά τα χρόνια από αυτό το άγριο κύκλωμα που υπήρχε -καλά χαρακτηρίστηκε σαν «φαμίλια» λίγο πριν- μόνο αυτοί έχουν καταλάβει το πόσο βαθύ ήταν αυτό το κύκλωμα, πόσο στυγνό. Εάν δεν κάνω λάθος -κι αν κάποιος έχει</w:t>
      </w:r>
      <w:r w:rsidRPr="005D0A29">
        <w:rPr>
          <w:rFonts w:eastAsia="Times New Roman" w:cs="Times New Roman"/>
          <w:szCs w:val="24"/>
        </w:rPr>
        <w:t xml:space="preserve"> άλλα στοιχεία, ας με διαψεύσει- δεν έχασε καμμία δίκη όποτε είχε διαμάχη με τους χρήστες, με τους καταστηματάρχες, με τους εμπόρους, είτε με τους δημιουργούς. </w:t>
      </w:r>
    </w:p>
    <w:p w14:paraId="04B1A830"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t>Επιτέλους, έρχεται σήμερα -γιατί κανένας ως τώρα δεν τόλμησε να το αγγίξει- έστω καθυστερημένα,</w:t>
      </w:r>
      <w:r w:rsidRPr="005D0A29">
        <w:rPr>
          <w:rFonts w:eastAsia="Times New Roman" w:cs="Times New Roman"/>
          <w:szCs w:val="24"/>
        </w:rPr>
        <w:t xml:space="preserve"> περνώντας μέσα από αυτές τις διαδικασίες. Εγώ δεν είμαι ο πιο ειδικός για να κρίνω από τις λεπτομέρειες ούτε τα δικαιώματα των δημιουργών ούτε των χρηστών. Όμως, μεταφέροντας την αγωνία ενός ολόκληρου κόσμου που υπέφερε όλα αυτά τα χρόνια, ήθελα μόνο μια </w:t>
      </w:r>
      <w:r w:rsidRPr="005D0A29">
        <w:rPr>
          <w:rFonts w:eastAsia="Times New Roman" w:cs="Times New Roman"/>
          <w:szCs w:val="24"/>
        </w:rPr>
        <w:t>παρατήρηση να κάνω απευθυνόμενος κυρίως στην κυρία Υπουργό.</w:t>
      </w:r>
    </w:p>
    <w:p w14:paraId="04B1A831"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t xml:space="preserve">Ξέρουμε πολύ καλά -αναπτύχθηκαν εδώ και από τον εισηγητή του ΣΥΡΙΖΑ- τα θετικά του νομοσχεδίου, η εξυγίανση που </w:t>
      </w:r>
      <w:r w:rsidRPr="005D0A29">
        <w:rPr>
          <w:rFonts w:eastAsia="Times New Roman" w:cs="Times New Roman"/>
          <w:szCs w:val="24"/>
        </w:rPr>
        <w:lastRenderedPageBreak/>
        <w:t>πάει να γίνει, η τάξη που πάλι να βάλει σε όλο αυτό το χάος που είχε δημιουργηθεί ότ</w:t>
      </w:r>
      <w:r w:rsidRPr="005D0A29">
        <w:rPr>
          <w:rFonts w:eastAsia="Times New Roman" w:cs="Times New Roman"/>
          <w:szCs w:val="24"/>
        </w:rPr>
        <w:t>αν αυθαίρετα μια «φαμίλια» καθόριζε τις τιμές ανεξέλεγκτα, καθόριζε από πού θα εισπράττει, πώς θα εισπράττει και τελικά αποδείχθηκε και πώς τα διέθετε αυτά τα χρήματα: προς ίδιον όφελος.</w:t>
      </w:r>
    </w:p>
    <w:p w14:paraId="04B1A832"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t>Ποια είναι η παρατήρησή μου, κυρία Υπουργέ; Κάτι πρέπει να κάνουμε με</w:t>
      </w:r>
      <w:r w:rsidRPr="005D0A29">
        <w:rPr>
          <w:rFonts w:eastAsia="Times New Roman" w:cs="Times New Roman"/>
          <w:szCs w:val="24"/>
        </w:rPr>
        <w:t xml:space="preserve"> τις εκκρεμείς υποθέσεις. Χιλιάδες επιχειρήσεις είναι άδικα στα δικαστήρια και αξιώνει η «ΑΕΠΙ» ποσά ανεπίτρεπτα, ποσά τα οποία δεν δικαιούται. Ως τώρα κατάφερνε και κέρδιζε τα δικαστήρια. Θα αφήσουμε όλους αυτούς τους ανθρώπους να σύρονται στα δικαστήρια </w:t>
      </w:r>
      <w:r w:rsidRPr="005D0A29">
        <w:rPr>
          <w:rFonts w:eastAsia="Times New Roman" w:cs="Times New Roman"/>
          <w:szCs w:val="24"/>
        </w:rPr>
        <w:t xml:space="preserve">και με έξοδα επιβαρυμένα και με πρόστιμα; Δεν μπορούμε να κάνουμε κάτι; </w:t>
      </w:r>
    </w:p>
    <w:p w14:paraId="04B1A833"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t xml:space="preserve">Εδώ βλέπω ότι σε ορισμένα άρθρα του νομοσχεδίου -και πολύ καλά- από δω και πέρα προβλέπονται κάποιες διαδικασίες. Ακόμα και διαβούλευση, διαμεσολάβηση προβλέπεται σε διαφωνίες. Ακόμα </w:t>
      </w:r>
      <w:r w:rsidRPr="005D0A29">
        <w:rPr>
          <w:rFonts w:eastAsia="Times New Roman" w:cs="Times New Roman"/>
          <w:szCs w:val="24"/>
        </w:rPr>
        <w:t>και όταν υπάρχουν διαφωνίες για την αμοιβή, το άρθρο 22, παράγραφος 6 καθορίζει τι γίνεται. Ακόμα και για τα τιμολόγια προβλέπει μέσα από ποιες διαδικασίες μπορούν να καθοριστούν. Δεν μπορούμε εδώ πέρα να προβλέψουμε μία διαδικασία διαμεσολάβησης ακόμα και</w:t>
      </w:r>
      <w:r w:rsidRPr="005D0A29">
        <w:rPr>
          <w:rFonts w:eastAsia="Times New Roman" w:cs="Times New Roman"/>
          <w:szCs w:val="24"/>
        </w:rPr>
        <w:t xml:space="preserve"> στις εκκρεμείς υποθέσεις πριν </w:t>
      </w:r>
      <w:r w:rsidRPr="005D0A29">
        <w:rPr>
          <w:rFonts w:eastAsia="Times New Roman" w:cs="Times New Roman"/>
          <w:szCs w:val="24"/>
        </w:rPr>
        <w:lastRenderedPageBreak/>
        <w:t>πάνε στα δικαστήρια; Πολύ απλά να έχουν το δικαίωμα οι άνθρωποι να υποβάλουν μία αίτηση στην Επίτροπο, που και αυτή είναι δουλειά της Επιτρόπου. Ξέρετε, θα εξυπηρετήσει και στην είσπραξη. Διότι λέτε ότι κατάφερε και αύξησε τι</w:t>
      </w:r>
      <w:r w:rsidRPr="005D0A29">
        <w:rPr>
          <w:rFonts w:eastAsia="Times New Roman" w:cs="Times New Roman"/>
          <w:szCs w:val="24"/>
        </w:rPr>
        <w:t xml:space="preserve">ς εισπράξεις και είναι υπέρ των δημιουργών. Όμως, για να αυξήσεις τις εισπράξεις -κάτι αντίστοιχο που κάνουμε και με τα φορολογικά- πρέπει να δεις πώς μπορούν να τα δώσουν οι άνθρωποι. </w:t>
      </w:r>
    </w:p>
    <w:p w14:paraId="04B1A834" w14:textId="77777777" w:rsidR="0001266C" w:rsidRDefault="00D81D51">
      <w:pPr>
        <w:tabs>
          <w:tab w:val="left" w:pos="2820"/>
        </w:tabs>
        <w:spacing w:line="600" w:lineRule="auto"/>
        <w:ind w:firstLine="709"/>
        <w:jc w:val="both"/>
        <w:rPr>
          <w:rFonts w:eastAsia="Times New Roman" w:cs="Times New Roman"/>
          <w:szCs w:val="24"/>
        </w:rPr>
      </w:pPr>
      <w:r w:rsidRPr="005D0A29">
        <w:rPr>
          <w:rFonts w:eastAsia="Times New Roman" w:cs="Times New Roman"/>
          <w:szCs w:val="24"/>
        </w:rPr>
        <w:t>Αν, λοιπόν, ακολουθήσουμε μία παρόμοια διαδικασία διαμεσολάβησης, ρυθμ</w:t>
      </w:r>
      <w:r w:rsidRPr="005D0A29">
        <w:rPr>
          <w:rFonts w:eastAsia="Times New Roman" w:cs="Times New Roman"/>
          <w:szCs w:val="24"/>
        </w:rPr>
        <w:t>ίσεων, συμβιβασμών, θα εισπράξει πιο πολλά από το να αφήσουμε και τους ανθρώπους να πάνε στα δικαστήρια και τα λεφτά να μην μπορούν να τα εισπράξουν.</w:t>
      </w:r>
    </w:p>
    <w:p w14:paraId="04B1A835"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Σε αυτό το θέμα θα ήθελα, κυρία Υπουργέ, να δούμε μήπως μπορεί να γίνει μία παρέμβαση. Δεν ξέρω αν μπορεί </w:t>
      </w:r>
      <w:r w:rsidRPr="005D0A29">
        <w:rPr>
          <w:rFonts w:eastAsia="Times New Roman"/>
          <w:szCs w:val="24"/>
        </w:rPr>
        <w:t>να γίνει με μία τροποποίηση ή με μία εγκύκλιο ή βοηθώντας την Επίτροπο, που έχει αυτόν τον ρόλο, να απευθυνθεί σε όλους όσους έχουν εκκρεμείς υποθέσεις και να τους δώσει το δικαίωμα να κάνουν έναν συμβιβασμό.</w:t>
      </w:r>
    </w:p>
    <w:p w14:paraId="04B1A836" w14:textId="77777777" w:rsidR="0001266C" w:rsidRDefault="00D81D51">
      <w:pPr>
        <w:spacing w:line="600" w:lineRule="auto"/>
        <w:ind w:firstLine="709"/>
        <w:jc w:val="both"/>
        <w:rPr>
          <w:rFonts w:eastAsia="Times New Roman"/>
          <w:szCs w:val="24"/>
        </w:rPr>
      </w:pPr>
      <w:r w:rsidRPr="005D0A29">
        <w:rPr>
          <w:rFonts w:eastAsia="Times New Roman"/>
          <w:szCs w:val="24"/>
        </w:rPr>
        <w:t>Σας ευχαριστώ.</w:t>
      </w:r>
    </w:p>
    <w:p w14:paraId="04B1A837" w14:textId="77777777" w:rsidR="0001266C" w:rsidRDefault="00D81D51">
      <w:pPr>
        <w:spacing w:line="600" w:lineRule="auto"/>
        <w:ind w:firstLine="709"/>
        <w:jc w:val="center"/>
        <w:rPr>
          <w:rFonts w:eastAsia="Times New Roman"/>
          <w:szCs w:val="24"/>
        </w:rPr>
      </w:pPr>
      <w:r w:rsidRPr="005D0A29">
        <w:rPr>
          <w:rFonts w:eastAsia="Times New Roman"/>
          <w:szCs w:val="24"/>
        </w:rPr>
        <w:t xml:space="preserve">(Χειροκροτήματα από την πτέρυγα </w:t>
      </w:r>
      <w:r w:rsidRPr="005D0A29">
        <w:rPr>
          <w:rFonts w:eastAsia="Times New Roman"/>
          <w:szCs w:val="24"/>
        </w:rPr>
        <w:t>του ΣΥΡΙΖΑ)</w:t>
      </w:r>
    </w:p>
    <w:p w14:paraId="04B1A838"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ΠΡΟΕΔΡΕΥΩΝ (Σπυρίδων Λυκούδης):</w:t>
      </w:r>
      <w:r w:rsidRPr="005D0A29">
        <w:rPr>
          <w:rFonts w:eastAsia="Times New Roman"/>
          <w:szCs w:val="24"/>
        </w:rPr>
        <w:t xml:space="preserve"> Ευχαριστώ, κύριε συνάδελφε.</w:t>
      </w:r>
    </w:p>
    <w:p w14:paraId="04B1A839" w14:textId="77777777" w:rsidR="0001266C" w:rsidRDefault="00D81D51">
      <w:pPr>
        <w:spacing w:line="600" w:lineRule="auto"/>
        <w:ind w:firstLine="709"/>
        <w:jc w:val="both"/>
        <w:rPr>
          <w:rFonts w:eastAsia="Times New Roman"/>
          <w:szCs w:val="24"/>
        </w:rPr>
      </w:pPr>
      <w:r w:rsidRPr="005D0A29">
        <w:rPr>
          <w:rFonts w:eastAsia="Times New Roman"/>
          <w:szCs w:val="24"/>
        </w:rPr>
        <w:t>Η κ. Αντωνίου έχει τον λόγο.</w:t>
      </w:r>
    </w:p>
    <w:p w14:paraId="04B1A83A" w14:textId="77777777" w:rsidR="0001266C" w:rsidRDefault="00D81D51">
      <w:pPr>
        <w:spacing w:line="600" w:lineRule="auto"/>
        <w:ind w:firstLine="709"/>
        <w:jc w:val="both"/>
        <w:rPr>
          <w:rFonts w:eastAsia="Times New Roman"/>
          <w:szCs w:val="24"/>
        </w:rPr>
      </w:pPr>
      <w:r w:rsidRPr="005D0A29">
        <w:rPr>
          <w:rFonts w:eastAsia="Times New Roman"/>
          <w:b/>
          <w:szCs w:val="24"/>
        </w:rPr>
        <w:t>ΜΑΡΙΑ ΑΝΤΩΝΙΟΥ:</w:t>
      </w:r>
      <w:r w:rsidRPr="005D0A29">
        <w:rPr>
          <w:rFonts w:eastAsia="Times New Roman"/>
          <w:szCs w:val="24"/>
        </w:rPr>
        <w:t xml:space="preserve"> Ευχαριστώ, κύριε Πρόεδρε.</w:t>
      </w:r>
    </w:p>
    <w:p w14:paraId="04B1A83B"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Κυρίες και κύριοι συνάδελφοι, επιτρέψτε μου προτού τοποθετηθώ επί του σημερινού νομοσχεδίου, να κάνω μια αναφορά </w:t>
      </w:r>
      <w:r w:rsidRPr="005D0A29">
        <w:rPr>
          <w:rFonts w:eastAsia="Times New Roman"/>
          <w:szCs w:val="24"/>
        </w:rPr>
        <w:t>στη χθεσινή ομιλία του Πρωθυπουργού στο -όπως το βάφτισαν- Αναπτυξιακό Συνέδριο Δυτικής Μακεδονίας. Λέω ότι το βάπτισαν, γιατί υποτίθεται ότι στα αναπτυξιακά συνέδρια ανακοινώνονται συγκεκριμένα μέτρα και πολιτικές. Όμως, στο αναπτυξιακό συνέδριο δυτικής Μ</w:t>
      </w:r>
      <w:r w:rsidRPr="005D0A29">
        <w:rPr>
          <w:rFonts w:eastAsia="Times New Roman"/>
          <w:szCs w:val="24"/>
        </w:rPr>
        <w:t>ακεδονίας η μόνη συγκεκριμένη εξαγγελία, χωρίς περισσότερες λεπτομέρειες βέβαια, και για το 2018 αφορούσε τη μείωση -λέει- της τιμής του ηλεκτρικού ρεύματος για νοικοκυριά και επιχειρήσεις στη δυτική Μακεδονία. Μακάρι να γίνει. Όμως, το βεβαρυμμένο παρελθό</w:t>
      </w:r>
      <w:r w:rsidRPr="005D0A29">
        <w:rPr>
          <w:rFonts w:eastAsia="Times New Roman"/>
          <w:szCs w:val="24"/>
        </w:rPr>
        <w:t>ν του κ. Τσίπρα σε ψεύτικες υποσχέσεις δεν μας γεμίζει αισιοδοξία.</w:t>
      </w:r>
    </w:p>
    <w:p w14:paraId="04B1A83C"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Μιας που μιλάμε για πνευματικά δικαιώματα δημιουργών, καλλιτεχνών κ.λπ., όλες οι υπόλοιπες αναφορές του Πρωθυπουργού, ειδικά για την Καστοριά, κινήθηκαν στο πνεύμα του </w:t>
      </w:r>
      <w:r w:rsidRPr="005D0A29">
        <w:rPr>
          <w:rFonts w:eastAsia="Times New Roman"/>
          <w:szCs w:val="24"/>
        </w:rPr>
        <w:lastRenderedPageBreak/>
        <w:t>γνωστού τραγουδιού πο</w:t>
      </w:r>
      <w:r w:rsidRPr="005D0A29">
        <w:rPr>
          <w:rFonts w:eastAsia="Times New Roman"/>
          <w:szCs w:val="24"/>
        </w:rPr>
        <w:t>υ λέει, «Ποιος είδε φάρο στον Ψηλορείτη, στην Ελασσόνα λευκό πανί», αφού μίλησε για αεροδρόμιο-λιμάνι της Καστοριάς, ένα αεροδρόμιο, το οποίο έχει αφεθεί τα τελευταία δύο χρόνια στην τύχη του, οι πτήσεις μειώθηκαν στις μισές -από έξι σε τρεις- και δεν προβ</w:t>
      </w:r>
      <w:r w:rsidRPr="005D0A29">
        <w:rPr>
          <w:rFonts w:eastAsia="Times New Roman"/>
          <w:szCs w:val="24"/>
        </w:rPr>
        <w:t xml:space="preserve">λέπεται καμμιά χρηματοδότηση από κανένα πρόγραμμα. </w:t>
      </w:r>
    </w:p>
    <w:p w14:paraId="04B1A83D"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Από την αόριστη, λοιπόν, αναφορά του Πρωθυπουργού δεν προέκυψε κάποια συγκεκριμένη χρηματοδότηση. Το πιο πιθανό είναι να μιλάμε για μία ακόμη μαγική εικόνα της Κυβέρνησης ΣΥΡΙΖΑ-ΑΝΕΛ. </w:t>
      </w:r>
    </w:p>
    <w:p w14:paraId="04B1A83E" w14:textId="77777777" w:rsidR="0001266C" w:rsidRDefault="00D81D51">
      <w:pPr>
        <w:spacing w:line="600" w:lineRule="auto"/>
        <w:ind w:firstLine="709"/>
        <w:jc w:val="both"/>
        <w:rPr>
          <w:rFonts w:eastAsia="Times New Roman"/>
          <w:szCs w:val="24"/>
        </w:rPr>
      </w:pPr>
      <w:r w:rsidRPr="005D0A29">
        <w:rPr>
          <w:rFonts w:eastAsia="Times New Roman"/>
          <w:szCs w:val="24"/>
        </w:rPr>
        <w:t>Για την ανεργία στη</w:t>
      </w:r>
      <w:r w:rsidRPr="005D0A29">
        <w:rPr>
          <w:rFonts w:eastAsia="Times New Roman"/>
          <w:szCs w:val="24"/>
        </w:rPr>
        <w:t>ν Καστοριά, για τα προβλήματα του πρωτογενούς τομέα, όπου οι αγρότες της Καστοριάς περιμένουν ακόμα τις αποζημιώσεις του 2016, για την ανάπτυξη του πολιτισμού και του τουρισμού στην Καστοριά οι αναφορές του Πρωθυπουργού δεν κινήθηκαν ούτε καν σε επίπεδο πρ</w:t>
      </w:r>
      <w:r w:rsidRPr="005D0A29">
        <w:rPr>
          <w:rFonts w:eastAsia="Times New Roman"/>
          <w:szCs w:val="24"/>
        </w:rPr>
        <w:t>οεκλογικών εξαγγελιών, αλλά σε επίπεδο δημοσιογραφικής καταγραφής. Οπότε δεν νομίζω ότι έχει κανείς να σχολιάσει και πολλά.</w:t>
      </w:r>
    </w:p>
    <w:p w14:paraId="04B1A83F" w14:textId="77777777" w:rsidR="0001266C" w:rsidRDefault="00D81D51">
      <w:pPr>
        <w:spacing w:line="600" w:lineRule="auto"/>
        <w:ind w:firstLine="709"/>
        <w:jc w:val="both"/>
        <w:rPr>
          <w:rFonts w:eastAsia="Times New Roman"/>
          <w:szCs w:val="24"/>
        </w:rPr>
      </w:pPr>
      <w:r w:rsidRPr="005D0A29">
        <w:rPr>
          <w:rFonts w:eastAsia="Times New Roman"/>
          <w:szCs w:val="24"/>
        </w:rPr>
        <w:t>Πάμε, λοιπόν, τώρα στο σημερινό νομοσχέδιο του Υπουργείου Πολιτισμού-Αθλητισμού, όπου, δυστυχώς, όπως άλλωστε και στα περισσότερα νο</w:t>
      </w:r>
      <w:r w:rsidRPr="005D0A29">
        <w:rPr>
          <w:rFonts w:eastAsia="Times New Roman"/>
          <w:szCs w:val="24"/>
        </w:rPr>
        <w:t xml:space="preserve">μοσχέδια, η Κυβέρνηση ΣΥΡΙΖΑ-ΑΝΕΛ </w:t>
      </w:r>
      <w:r w:rsidRPr="005D0A29">
        <w:rPr>
          <w:rFonts w:eastAsia="Times New Roman"/>
          <w:szCs w:val="24"/>
        </w:rPr>
        <w:lastRenderedPageBreak/>
        <w:t xml:space="preserve">επιλέγει να απαξιώσει για μια ακόμη φορά τις κοινοβουλευτικές διαδικασίες και να στερήσει τη δυνατότητα για γόνιμο και ουσιαστικό διάλογο -αυτός είναι ο δημοκρατικός διάλογος, κυρία Υπουργέ, και όχι ο διάλογος που γίνεται </w:t>
      </w:r>
      <w:r w:rsidRPr="005D0A29">
        <w:rPr>
          <w:rFonts w:eastAsia="Times New Roman"/>
          <w:szCs w:val="24"/>
        </w:rPr>
        <w:t>μεταξύ σας- γύρω από ένα πολύ σημαντικό θέμα, που αφορά τη συλλογική διαχείριση των δικαιωμάτων πνευματικής ιδιοκτησίας.</w:t>
      </w:r>
    </w:p>
    <w:p w14:paraId="04B1A840" w14:textId="77777777" w:rsidR="0001266C" w:rsidRDefault="00D81D51">
      <w:pPr>
        <w:spacing w:line="600" w:lineRule="auto"/>
        <w:ind w:firstLine="709"/>
        <w:jc w:val="both"/>
        <w:rPr>
          <w:rFonts w:eastAsia="Times New Roman"/>
          <w:szCs w:val="24"/>
        </w:rPr>
      </w:pPr>
      <w:r w:rsidRPr="005D0A29">
        <w:rPr>
          <w:rFonts w:eastAsia="Times New Roman"/>
          <w:szCs w:val="24"/>
        </w:rPr>
        <w:t>Η Υπουργός την Τρίτη στην επιτροπή για τη διαδικασία του επείγοντος, για το ότι έχουμε μόνο πέντε λεπτά για να μιλήσουμε ο κάθε Βουλευτ</w:t>
      </w:r>
      <w:r w:rsidRPr="005D0A29">
        <w:rPr>
          <w:rFonts w:eastAsia="Times New Roman"/>
          <w:szCs w:val="24"/>
        </w:rPr>
        <w:t>ής, μας είπε ότι έπρεπε να έχει ψηφιστεί από το 2016, πριν από έναν χρόνο. Ποιος φταίει που καθυστέρησε; Μήπως η Αντιπολίτευση; Γι’ αυτό φταίμε εμείς; Μία κοινοτική οδηγία, η οποία θα μπορούσε να θέσει κανόνες και να ενισχύσει τη διαφάνεια στον χώρο της συ</w:t>
      </w:r>
      <w:r w:rsidRPr="005D0A29">
        <w:rPr>
          <w:rFonts w:eastAsia="Times New Roman"/>
          <w:szCs w:val="24"/>
        </w:rPr>
        <w:t>λλογικής διαχείρισης των πνευματικών δικαιωμάτων και της λειτουργίας των οργανισμών συλλογής-διαχείρισης, ενσωματώνεται με το παρόν νομοσχέδιο με δεκαπέντε ολόκληρους μήνες καθυστέρηση. Από τις 10 Απριλίου του 2016 ήταν η προθεσμία ενσωμάτωσης. Μάλλον, πάλ</w:t>
      </w:r>
      <w:r w:rsidRPr="005D0A29">
        <w:rPr>
          <w:rFonts w:eastAsia="Times New Roman"/>
          <w:szCs w:val="24"/>
        </w:rPr>
        <w:t>ι φταίει η Αντιπολίτευση και γι’ αυτό.</w:t>
      </w:r>
    </w:p>
    <w:p w14:paraId="04B1A841"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Ενώ, λοιπόν, είχατε δεκαπέντε μήνες, κυρία Υπουργέ, για να ενσωματώσετε τη σχετική οδηγία, τη φέρνετε κυριολεκτικά στο </w:t>
      </w:r>
      <w:r w:rsidRPr="005D0A29">
        <w:rPr>
          <w:rFonts w:eastAsia="Times New Roman"/>
          <w:szCs w:val="24"/>
        </w:rPr>
        <w:lastRenderedPageBreak/>
        <w:t>παρά ένα και με τη διαδικασία του επείγοντος, χωρίς δημοκρατικό διάλογο όπως μας είπατε. Χρειάστηκ</w:t>
      </w:r>
      <w:r w:rsidRPr="005D0A29">
        <w:rPr>
          <w:rFonts w:eastAsia="Times New Roman"/>
          <w:szCs w:val="24"/>
        </w:rPr>
        <w:t xml:space="preserve">ε προηγουμένως, φυσικά, να αλλάξουν τρεις Υπουργοί και να αποσυρθεί προφανώς -κατόπιν πιέσεων- το σχετικό νομοσχέδιο που είχε κατατεθεί τον Ιούλιο του 2016 επί υπουργίας του κ. Μπαλτά. </w:t>
      </w:r>
    </w:p>
    <w:p w14:paraId="04B1A842" w14:textId="77777777" w:rsidR="0001266C" w:rsidRDefault="00D81D51">
      <w:pPr>
        <w:spacing w:line="600" w:lineRule="auto"/>
        <w:ind w:firstLine="709"/>
        <w:jc w:val="both"/>
        <w:rPr>
          <w:rFonts w:eastAsia="Times New Roman"/>
          <w:szCs w:val="24"/>
        </w:rPr>
      </w:pPr>
      <w:r w:rsidRPr="005D0A29">
        <w:rPr>
          <w:rFonts w:eastAsia="Times New Roman"/>
          <w:szCs w:val="24"/>
        </w:rPr>
        <w:t>(Στο σημείο αυτό κτυπάει το κουδούνι λήξεως του χρόνου ομιλίας της κυρ</w:t>
      </w:r>
      <w:r w:rsidRPr="005D0A29">
        <w:rPr>
          <w:rFonts w:eastAsia="Times New Roman"/>
          <w:szCs w:val="24"/>
        </w:rPr>
        <w:t>ίας Βουλευτού)</w:t>
      </w:r>
    </w:p>
    <w:p w14:paraId="04B1A843" w14:textId="77777777" w:rsidR="0001266C" w:rsidRDefault="00D81D51">
      <w:pPr>
        <w:spacing w:line="600" w:lineRule="auto"/>
        <w:ind w:firstLine="709"/>
        <w:jc w:val="both"/>
        <w:rPr>
          <w:rFonts w:eastAsia="Times New Roman"/>
          <w:szCs w:val="24"/>
        </w:rPr>
      </w:pPr>
      <w:r w:rsidRPr="005D0A29">
        <w:rPr>
          <w:rFonts w:eastAsia="Times New Roman"/>
          <w:szCs w:val="24"/>
        </w:rPr>
        <w:t>Κύριε Πρόεδρε, επειδή είναι μεγάλο το νομοσχέδιο, θα μου δώσετε τον απαιτούμενο χρόνο.</w:t>
      </w:r>
    </w:p>
    <w:p w14:paraId="04B1A844"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Θα έχετε ανοχή.</w:t>
      </w:r>
    </w:p>
    <w:p w14:paraId="04B1A84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ΜΑΡΙΑ ΑΝΤΩΝΙΟΥ: </w:t>
      </w:r>
      <w:r w:rsidRPr="005D0A29">
        <w:rPr>
          <w:rFonts w:eastAsia="Times New Roman"/>
          <w:szCs w:val="24"/>
        </w:rPr>
        <w:t>Ευχαριστώ.</w:t>
      </w:r>
    </w:p>
    <w:p w14:paraId="04B1A846"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Όσο εσείς καθυστερούσατε και γράφατε και σβήνατε το νομοσχέδιο, η αγωνία και η </w:t>
      </w:r>
      <w:r w:rsidRPr="005D0A29">
        <w:rPr>
          <w:rFonts w:eastAsia="Times New Roman"/>
          <w:szCs w:val="24"/>
        </w:rPr>
        <w:t xml:space="preserve">αναστάτωση στον χώρο των δημιουργών και των χρηστών ολοένα και μεγάλωνε. Δεν μας απαντήσατε γιατί το αλλάξατε. </w:t>
      </w:r>
    </w:p>
    <w:p w14:paraId="04B1A847" w14:textId="77777777" w:rsidR="0001266C" w:rsidRDefault="00D81D51">
      <w:pPr>
        <w:spacing w:line="600" w:lineRule="auto"/>
        <w:ind w:firstLine="709"/>
        <w:jc w:val="both"/>
        <w:rPr>
          <w:rFonts w:eastAsia="Times New Roman"/>
          <w:szCs w:val="24"/>
        </w:rPr>
      </w:pPr>
      <w:r w:rsidRPr="005D0A29">
        <w:rPr>
          <w:rFonts w:eastAsia="Times New Roman"/>
          <w:szCs w:val="24"/>
        </w:rPr>
        <w:t>Φέρατε, λοιπόν, ένα νομοσχέδιο, το οποίο ενώ θα περίμενε κανείς να δώσει λύσεις, να ενισχύσει τη διαφάνεια και τη νομιμότητα, εντούτοις παρουσιά</w:t>
      </w:r>
      <w:r w:rsidRPr="005D0A29">
        <w:rPr>
          <w:rFonts w:eastAsia="Times New Roman"/>
          <w:szCs w:val="24"/>
        </w:rPr>
        <w:t>ζει -όπως διαπιστώσαμε και από την ακρόαση των φορέων- τεράστια προβλήματα.</w:t>
      </w:r>
    </w:p>
    <w:p w14:paraId="04B1A848"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Ενώ το νομοσχέδιο, αντιγράφοντας ουσιαστικά την οδηγία, ρυθμίζει το πλαίσιο λειτουργίας των οργανισμών συλλογικής διαχείρισης και ενισχύει τη διαφάνεια, δεν φαίνεται να κάνει το ίδιο με τις ανεξάρτητες οντότητες διαχείρισης, στις οποίες παρέχει μεν τα ίδια</w:t>
      </w:r>
      <w:r w:rsidRPr="005D0A29">
        <w:rPr>
          <w:rFonts w:eastAsia="Times New Roman" w:cs="Times New Roman"/>
          <w:szCs w:val="24"/>
        </w:rPr>
        <w:t xml:space="preserve"> δικαιώματα, αλλά όχι τις ίδιες υποχρεώσεις. Γιατί, άραγε; </w:t>
      </w:r>
    </w:p>
    <w:p w14:paraId="04B1A849"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Γιατί, κυρία Υπουργέ, διακρίνετε στο άρθρο 51 τις ΑΟΔ με δεσπόζουσα θέση και τους παρέχετε μεγαλύτερη προστασία από τις υπόλοιπες; Δεν υπάρχει πουθενά στην οδηγία τέτοιος διαχωρισμός. Γιατί να μην</w:t>
      </w:r>
      <w:r w:rsidRPr="005D0A29">
        <w:rPr>
          <w:rFonts w:eastAsia="Times New Roman" w:cs="Times New Roman"/>
          <w:szCs w:val="24"/>
        </w:rPr>
        <w:t xml:space="preserve"> ισχύουν τα ίδια κριτήρια για όλες τις ΑΟΔ και να μην προστατεύονται όλες με τον ίδιο τρόπο; </w:t>
      </w:r>
    </w:p>
    <w:p w14:paraId="04B1A84A"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Επίσης, στο άρθρο 45, όπως ορθά παρατήρησε και η </w:t>
      </w:r>
      <w:proofErr w:type="spellStart"/>
      <w:r w:rsidRPr="005D0A29">
        <w:rPr>
          <w:rFonts w:eastAsia="Times New Roman" w:cs="Times New Roman"/>
          <w:szCs w:val="24"/>
        </w:rPr>
        <w:t>εισηγήτριά</w:t>
      </w:r>
      <w:proofErr w:type="spellEnd"/>
      <w:r w:rsidRPr="005D0A29">
        <w:rPr>
          <w:rFonts w:eastAsia="Times New Roman" w:cs="Times New Roman"/>
          <w:szCs w:val="24"/>
        </w:rPr>
        <w:t xml:space="preserve"> μας, θα έπρεπε να γίνει πρόβλεψη για υποχρεωτικές διαπραγματεύσεις μεταξύ των οργανισμών συλλογικής δι</w:t>
      </w:r>
      <w:r w:rsidRPr="005D0A29">
        <w:rPr>
          <w:rFonts w:eastAsia="Times New Roman" w:cs="Times New Roman"/>
          <w:szCs w:val="24"/>
        </w:rPr>
        <w:t xml:space="preserve">αχείρισης που εκπροσωπούν τη μουσική και των αντιπροσωπευτικών φορέων και χρηστών. </w:t>
      </w:r>
    </w:p>
    <w:p w14:paraId="04B1A84B"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Η προαιρετική διαδικασία που προβλέπει το άρθρο, είμαι βέβαιη ότι θα δημιουργήσει μεγάλα προβλήματα και σύγχυση μεταξύ των ΟΣΔ και χρηστών, ενώ θα μπορούσαμε κάλλιστα να </w:t>
      </w:r>
      <w:r w:rsidRPr="005D0A29">
        <w:rPr>
          <w:rFonts w:eastAsia="Times New Roman" w:cs="Times New Roman"/>
          <w:szCs w:val="24"/>
        </w:rPr>
        <w:lastRenderedPageBreak/>
        <w:t>πά</w:t>
      </w:r>
      <w:r w:rsidRPr="005D0A29">
        <w:rPr>
          <w:rFonts w:eastAsia="Times New Roman" w:cs="Times New Roman"/>
          <w:szCs w:val="24"/>
        </w:rPr>
        <w:t xml:space="preserve">με σε υποχρεωτικές διαπραγματεύσεις, όπως, άλλωστε, γίνεται σε όλες τις ευρωπαϊκές χώρες. </w:t>
      </w:r>
    </w:p>
    <w:p w14:paraId="04B1A84C"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Για ποιον λόγο, αλήθεια, καταργείτε την Επιτροπή Διαμεσολάβησης που προβλεπόταν ανάμεσα στις διαπραγματεύσεις μεταξύ των δικαιούχων και του εφετείου και η οποία είχε</w:t>
      </w:r>
      <w:r w:rsidRPr="005D0A29">
        <w:rPr>
          <w:rFonts w:eastAsia="Times New Roman" w:cs="Times New Roman"/>
          <w:szCs w:val="24"/>
        </w:rPr>
        <w:t xml:space="preserve"> την τεχνογνωσία να προτείνει αμοιβές για όλη τη χώρα; Ποιος θα καθορίσει, λοιπόν, τώρα τις αμοιβές; Το εφετείο; Διαθέτει τέτοια τεχνογνωσία και εμπειρία ο δικαστής; Όμως, εσείς τους δικαστές τους κάνετε υπαλλήλους του Πρωθυπουργικού Γραφείου. Θα μου πείτε</w:t>
      </w:r>
      <w:r w:rsidRPr="005D0A29">
        <w:rPr>
          <w:rFonts w:eastAsia="Times New Roman" w:cs="Times New Roman"/>
          <w:szCs w:val="24"/>
        </w:rPr>
        <w:t xml:space="preserve">, γιατί όχι; </w:t>
      </w:r>
    </w:p>
    <w:p w14:paraId="04B1A84D"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Επίσης, στο άρθρο 35 παράγραφος 2.α. και β. η ρύθμιση που προβλέπει την υπαγωγή στο καθεστώς της εύλογης αμοιβής, είναι τουλάχιστον ατυχής και βεβιασμένη. Θα έπρεπε να γνωρίζετε ότι η Ευρωπαϊκή Επιτροπή προετοιμάζει την έκδοση σύστασης που θα</w:t>
      </w:r>
      <w:r w:rsidRPr="005D0A29">
        <w:rPr>
          <w:rFonts w:eastAsia="Times New Roman" w:cs="Times New Roman"/>
          <w:szCs w:val="24"/>
        </w:rPr>
        <w:t xml:space="preserve"> εναρμονίζει και θα ενοποιεί τους κανόνες είσπραξης των αμοιβών υπέρ των δημιουργών και την ιδιωτική αναπαραγωγή του έργου τους. </w:t>
      </w:r>
    </w:p>
    <w:p w14:paraId="04B1A84E"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Συνεπώς, το εύλογο θα ήταν να περιμένουμε να εκδοθεί η σύσταση και να νομοθετήσετε μετά, σύμφωνα με την κοινή ευρωπαϊκή νομοθε</w:t>
      </w:r>
      <w:r w:rsidRPr="005D0A29">
        <w:rPr>
          <w:rFonts w:eastAsia="Times New Roman" w:cs="Times New Roman"/>
          <w:szCs w:val="24"/>
        </w:rPr>
        <w:t xml:space="preserve">σία και πρακτική και όχι το αντίθετο. Όμως, πού να βρει κανείς λογική στον τρόπο που νομοθετείτε; </w:t>
      </w:r>
    </w:p>
    <w:p w14:paraId="04B1A84F"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Κλείνοντας, θα ήθελα να παρατηρήσω, με αφορμή και το σημερινό νομοσχέδιο, τις τεράστιες καθυστερήσεις που παρατηρήθηκαν για να έρθει αυτό στη Βουλή. </w:t>
      </w:r>
    </w:p>
    <w:p w14:paraId="04B1A850"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Στον τομέα Πολιτισμού, κυρία Υπουργέ, η Κυβέρνηση ΣΥΡΙΖΑ-ΑΝΕΛ διέψευσε τις όποιες προσδοκίες υπήρχαν. Τη στιγμή που όλος ο κόσμος των δημιουργών και των χρηστών αγωνιούσε και περίμενε την κατάθεση του νομοσχεδίου, η Κυβέρνηση και το Υπουργείο όχι μόνο κωλυ</w:t>
      </w:r>
      <w:r w:rsidRPr="005D0A29">
        <w:rPr>
          <w:rFonts w:eastAsia="Times New Roman" w:cs="Times New Roman"/>
          <w:szCs w:val="24"/>
        </w:rPr>
        <w:t xml:space="preserve">σιεργούσε, αλλά και υποχωρούσε σε πιέσεις. </w:t>
      </w:r>
    </w:p>
    <w:p w14:paraId="04B1A851"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Ο χώρος της συλλογικής διαχείρισης των πνευματικών δικαιωμάτων απαιτεί διαφάνεια και νομιμότητα. Εσείς, από ό,τι φαίνεται, δεν θέλετε ή δεν μπορείτε να τις εξασφαλίσετε. Αποδεικνύεται, εξάλλου, περίτρανα από τις </w:t>
      </w:r>
      <w:r w:rsidRPr="005D0A29">
        <w:rPr>
          <w:rFonts w:eastAsia="Times New Roman" w:cs="Times New Roman"/>
          <w:szCs w:val="24"/>
        </w:rPr>
        <w:t xml:space="preserve">αλλεπάλληλες αλλαγές των Υπουργών, όπως, άλλωστε και από το ότι εξαφανίσατε το νομοσχέδιο Μπαλτά. </w:t>
      </w:r>
    </w:p>
    <w:p w14:paraId="04B1A852"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Ευχαριστώ. </w:t>
      </w:r>
    </w:p>
    <w:p w14:paraId="04B1A853"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(Χειροκροτήματα από την πτέρυγα της Νέας Δημοκρατίας)</w:t>
      </w:r>
    </w:p>
    <w:p w14:paraId="04B1A854"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 </w:t>
      </w:r>
      <w:r w:rsidRPr="005D0A29">
        <w:rPr>
          <w:rFonts w:eastAsia="Times New Roman" w:cs="Times New Roman"/>
          <w:b/>
          <w:szCs w:val="24"/>
        </w:rPr>
        <w:t xml:space="preserve">ΠΡΟΕΔΡΕΥΩΝ (Σπυρίδων Λυκούδης): </w:t>
      </w:r>
      <w:r w:rsidRPr="005D0A29">
        <w:rPr>
          <w:rFonts w:eastAsia="Times New Roman" w:cs="Times New Roman"/>
          <w:szCs w:val="24"/>
        </w:rPr>
        <w:t>Ευχαριστούμε.</w:t>
      </w:r>
    </w:p>
    <w:p w14:paraId="04B1A855"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Ο κ. Θεοχαρόπουλος έχει τον λόγο για δώδεκα </w:t>
      </w:r>
      <w:r w:rsidRPr="005D0A29">
        <w:rPr>
          <w:rFonts w:eastAsia="Times New Roman" w:cs="Times New Roman"/>
          <w:szCs w:val="24"/>
        </w:rPr>
        <w:t xml:space="preserve">λεπτά. </w:t>
      </w:r>
    </w:p>
    <w:p w14:paraId="04B1A856"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t xml:space="preserve">ΑΘΑΝΑΣΙΟΣ ΘΕΟΧΑΡΟΠΟΥΛΟΣ: </w:t>
      </w:r>
      <w:r w:rsidRPr="005D0A29">
        <w:rPr>
          <w:rFonts w:eastAsia="Times New Roman" w:cs="Times New Roman"/>
          <w:szCs w:val="24"/>
        </w:rPr>
        <w:t>Κυρία Υπουργέ, κυρίες και κύριοι Βουλευτές, σήμερα έχουμε άλλη μία απόδειξη της διάψευσης των εξαγγελιών του ΣΥΡΙΖΑ, ο οποίος προεκλογικά δήλωνε πως «ως εκφραστής της Αριστεράς και του ρόλου που αυτή έχει διαδραματίσει διαχ</w:t>
      </w:r>
      <w:r w:rsidRPr="005D0A29">
        <w:rPr>
          <w:rFonts w:eastAsia="Times New Roman" w:cs="Times New Roman"/>
          <w:szCs w:val="24"/>
        </w:rPr>
        <w:t xml:space="preserve">ρονικά στον πνευματικό και πολιτιστικό τομέα προτάσσει μία πολιτιστική πολιτική απαλλαγμένη από τις αγκυλώσεις και τις πελατειακές σχέσεις». Θα εξηγήσω γιατί στην πορεία. </w:t>
      </w:r>
    </w:p>
    <w:p w14:paraId="04B1A857"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Δυόμισι χρόνια τώρα ποιες ήταν οι πρωτοβουλίες της κυβέρνησης; Ποιες ήταν οι ευκαιρί</w:t>
      </w:r>
      <w:r w:rsidRPr="005D0A29">
        <w:rPr>
          <w:rFonts w:eastAsia="Times New Roman" w:cs="Times New Roman"/>
          <w:szCs w:val="24"/>
        </w:rPr>
        <w:t>ες που μας δόθηκαν να συζητήσουμε θέματα σχετικά με τον πολιτισμό; Εν τέλει, υπάρχει κάποιος κεντρικός συντονισμός, που δεν θα άλλαζε και από την αλλαγή των Υπουργών, κάτι που να μαρτυρά τον σχεδιασμό και την υλοποίηση μιας οραματικής πολιτιστικής πολιτική</w:t>
      </w:r>
      <w:r w:rsidRPr="005D0A29">
        <w:rPr>
          <w:rFonts w:eastAsia="Times New Roman" w:cs="Times New Roman"/>
          <w:szCs w:val="24"/>
        </w:rPr>
        <w:t xml:space="preserve">ς; </w:t>
      </w:r>
    </w:p>
    <w:p w14:paraId="04B1A858"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Δεν έχουμε συζητήσει, αγαπητοί συνάδελφοι, νομοσχέδια για τον πολιτισμό. Αντιθέτως, σχετικές αποσπασματικές και αδιανόητες διατάξεις έχουν έρθει με τη μορφή τροπολογιών. </w:t>
      </w:r>
    </w:p>
    <w:p w14:paraId="04B1A859"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Εγώ θα θυμίσω -το ανέφερε η Υπουργός, δεν το περίμενα- και το πιο πρόσφατο παράδε</w:t>
      </w:r>
      <w:r w:rsidRPr="005D0A29">
        <w:rPr>
          <w:rFonts w:eastAsia="Times New Roman" w:cs="Times New Roman"/>
          <w:szCs w:val="24"/>
        </w:rPr>
        <w:t xml:space="preserve">ιγμα που αφορά στο διορισμό των καλλιτεχνικών διευθυντών στα ΔΗΠΕΘΕ, για τον οποίο κρίνεται επαρκές το απολυτήριο του γυμνάσιου. Το τονίσαμε και εκείνη τη μέρα, όταν ήρθε εκείνη η βουλευτική τροπολογία -σε ένα άσχετο νομοσχέδιο μάλιστα- και είπαμε ότι δεν </w:t>
      </w:r>
      <w:r w:rsidRPr="005D0A29">
        <w:rPr>
          <w:rFonts w:eastAsia="Times New Roman" w:cs="Times New Roman"/>
          <w:szCs w:val="24"/>
        </w:rPr>
        <w:t xml:space="preserve">έπρεπε να γίνει αποδεκτή. </w:t>
      </w:r>
    </w:p>
    <w:p w14:paraId="04B1A85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Κυρία </w:t>
      </w:r>
      <w:proofErr w:type="spellStart"/>
      <w:r w:rsidRPr="005D0A29">
        <w:rPr>
          <w:rFonts w:eastAsia="Times New Roman" w:cs="Times New Roman"/>
          <w:szCs w:val="24"/>
        </w:rPr>
        <w:t>Κονιόρδου</w:t>
      </w:r>
      <w:proofErr w:type="spellEnd"/>
      <w:r w:rsidRPr="005D0A29">
        <w:rPr>
          <w:rFonts w:eastAsia="Times New Roman" w:cs="Times New Roman"/>
          <w:szCs w:val="24"/>
        </w:rPr>
        <w:t xml:space="preserve">, πρόσφατα -τον Φεβρουάριο του 2017- είχατε απαντήσει στην κ. </w:t>
      </w:r>
      <w:proofErr w:type="spellStart"/>
      <w:r w:rsidRPr="005D0A29">
        <w:rPr>
          <w:rFonts w:eastAsia="Times New Roman" w:cs="Times New Roman"/>
          <w:szCs w:val="24"/>
        </w:rPr>
        <w:t>Κεφαλίδου</w:t>
      </w:r>
      <w:proofErr w:type="spellEnd"/>
      <w:r w:rsidRPr="005D0A29">
        <w:rPr>
          <w:rFonts w:eastAsia="Times New Roman" w:cs="Times New Roman"/>
          <w:szCs w:val="24"/>
        </w:rPr>
        <w:t xml:space="preserve"> στη Βουλή -διαβάζω από τα Πρακτικά της Βουλής- τα εξής: «Είναι η πρώτη φορά που υπάρχει ένας ανοιχτός διάλογος με τους δημιουργούς και που οι </w:t>
      </w:r>
      <w:r w:rsidRPr="005D0A29">
        <w:rPr>
          <w:rFonts w:eastAsia="Times New Roman" w:cs="Times New Roman"/>
          <w:szCs w:val="24"/>
        </w:rPr>
        <w:t>ίδιοι βρίσκονται σε διαδικασίες συνελεύσεων, συλλογικών αποφάσεων, ώστε να αντιμετωπίσουν οι ίδιοι τα προβλήματα που τους απασχολούν. Αυτό γίνεται για πρώτη φορά ακριβώς μέσα από τον ανοιχτό διάλογο που έχουμε δημιουργήσει».</w:t>
      </w:r>
    </w:p>
    <w:p w14:paraId="04B1A85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Αυτά λέγατε τον Φεβρουάριο του </w:t>
      </w:r>
      <w:r w:rsidRPr="005D0A29">
        <w:rPr>
          <w:rFonts w:eastAsia="Times New Roman" w:cs="Times New Roman"/>
          <w:szCs w:val="24"/>
        </w:rPr>
        <w:t xml:space="preserve">2017. Φέρατε με τη μορφή του επείγοντος αυτό το νομοσχέδιο σήμερα, με την ίδια </w:t>
      </w:r>
      <w:r w:rsidRPr="005D0A29">
        <w:rPr>
          <w:rFonts w:eastAsia="Times New Roman" w:cs="Times New Roman"/>
          <w:szCs w:val="24"/>
        </w:rPr>
        <w:lastRenderedPageBreak/>
        <w:t>απαράδεκτη τακτική, ενώ θα περιμέναμε εσείς, που δεν είστε και ένα πολιτικό στέλεχος, να έχετε τουλάχιστον σε αυτό μία άλλη λογική και να μην έχουμε τη λογική του επείγοντος σήμ</w:t>
      </w:r>
      <w:r w:rsidRPr="005D0A29">
        <w:rPr>
          <w:rFonts w:eastAsia="Times New Roman" w:cs="Times New Roman"/>
          <w:szCs w:val="24"/>
        </w:rPr>
        <w:t xml:space="preserve">ερα εδώ μέσα. </w:t>
      </w:r>
    </w:p>
    <w:p w14:paraId="04B1A85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Ενώ λέγατε αυτά για τους δημιουργούς και τον διάλογο ο οποίος έχει αναπτυχθεί, βλέπουμε πριν από μία εβδομάδα την επιστολή της Ένωσης Ελληνικού Βιβλίου, της Εταιρείας Ελλήνων Θεατρικών Συγγραφέων, της Εταιρείας Ελλήνων Λογοτεχνών, της Εταιρε</w:t>
      </w:r>
      <w:r w:rsidRPr="005D0A29">
        <w:rPr>
          <w:rFonts w:eastAsia="Times New Roman" w:cs="Times New Roman"/>
          <w:szCs w:val="24"/>
        </w:rPr>
        <w:t xml:space="preserve">ίας Συγγραφέων, του Συλλόγου Ελληνικού Επιστημονικού Βιβλίου, του Συλλόγου Εκδοτών Βιβλίου Αθηνών, του Συνδέσμου Εκδοτών Βιβλίων, στην οποία αναφέρονται τα εξής: </w:t>
      </w:r>
    </w:p>
    <w:p w14:paraId="04B1A85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«Καταγγέλλουμε με τον πιο έντονο τρόπο την ηγεσία του Υπουργείου Πολιτισμού, η οποία εντελώς </w:t>
      </w:r>
      <w:r w:rsidRPr="005D0A29">
        <w:rPr>
          <w:rFonts w:eastAsia="Times New Roman" w:cs="Times New Roman"/>
          <w:szCs w:val="24"/>
        </w:rPr>
        <w:t>αιφνιδιαστικά σκοπεύει να καταργήσει τα πνευματικά δικαιώματα των συγγραφέων και εκδοτών. Είναι παράλογο -αν όχι ύποπτο- γιατί η Υπουργός δεν έθεσε το θέμα σε δημόσια διαβούλευση, αλλά σπεύδει να ρυθμίσει με τον δικό της καταστροφικό, για τους δημιουργούς,</w:t>
      </w:r>
      <w:r w:rsidRPr="005D0A29">
        <w:rPr>
          <w:rFonts w:eastAsia="Times New Roman" w:cs="Times New Roman"/>
          <w:szCs w:val="24"/>
        </w:rPr>
        <w:t xml:space="preserve"> τρόπο το θέμα. Δεν έχει συμβεί ποτέ στο παρελθόν Έλληνας Υπουργός Πολιτισμού να στερεί τους δημιουργούς και εκδότες -</w:t>
      </w:r>
      <w:r w:rsidRPr="005D0A29">
        <w:rPr>
          <w:rFonts w:eastAsia="Times New Roman" w:cs="Times New Roman"/>
          <w:szCs w:val="24"/>
        </w:rPr>
        <w:lastRenderedPageBreak/>
        <w:t>αυτούς που λέγατε τον Φεβρουάριο ότι συζητάτε μαζί τους- τα πνευματικά δικαιώματα κατά παράβαση της κοινοτικής νομοθεσίας και του Συντάγμα</w:t>
      </w:r>
      <w:r w:rsidRPr="005D0A29">
        <w:rPr>
          <w:rFonts w:eastAsia="Times New Roman" w:cs="Times New Roman"/>
          <w:szCs w:val="24"/>
        </w:rPr>
        <w:t>τος. Τρομάζει ο αντιδημοκρατικός τρόπος που η Υπουργός επιχειρεί αυτήν την πραξικοπηματική κατάργηση πνευματικών δικαιωμάτων χωρίς δημόσια διαβούλευση, χωρίς καμμία ενημέρωση θιγόμενων κλάδων -συγγραφέων, δημοσιογράφων, εκδοτών- για τη στήριξη των οποίων έ</w:t>
      </w:r>
      <w:r w:rsidRPr="005D0A29">
        <w:rPr>
          <w:rFonts w:eastAsia="Times New Roman" w:cs="Times New Roman"/>
          <w:szCs w:val="24"/>
        </w:rPr>
        <w:t xml:space="preserve">χει την υποχρέωση να λειτουργεί». Και αναφέρονται στην επιστολή και πολλά άλλα. </w:t>
      </w:r>
    </w:p>
    <w:p w14:paraId="04B1A85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Τα διαβάζω αυτά για να σας πω ότι είτε δεν κάνατε ουσιαστική διαβούλευση είτε την κάνατε και απλώς δεν σας κατάλαβε κανένας. Δεν υπάρχει άλλη εξήγηση, να φταίνε, δηλαδή, όλοι </w:t>
      </w:r>
      <w:r w:rsidRPr="005D0A29">
        <w:rPr>
          <w:rFonts w:eastAsia="Times New Roman" w:cs="Times New Roman"/>
          <w:szCs w:val="24"/>
        </w:rPr>
        <w:t xml:space="preserve">αυτοί οι σύλλογοι. Και εν πάση </w:t>
      </w:r>
      <w:proofErr w:type="spellStart"/>
      <w:r w:rsidRPr="005D0A29">
        <w:rPr>
          <w:rFonts w:eastAsia="Times New Roman" w:cs="Times New Roman"/>
          <w:szCs w:val="24"/>
        </w:rPr>
        <w:t>περιπτώσει</w:t>
      </w:r>
      <w:proofErr w:type="spellEnd"/>
      <w:r w:rsidRPr="005D0A29">
        <w:rPr>
          <w:rFonts w:eastAsia="Times New Roman" w:cs="Times New Roman"/>
          <w:szCs w:val="24"/>
        </w:rPr>
        <w:t xml:space="preserve">, και εσείς νομίζω και στον ΣΥΡΙΖΑ τόσο καιρό λέτε: «Πρέπει να τους δίνουμε σημασία, να λαμβάνουμε υπ’ </w:t>
      </w:r>
      <w:proofErr w:type="spellStart"/>
      <w:r w:rsidRPr="005D0A29">
        <w:rPr>
          <w:rFonts w:eastAsia="Times New Roman" w:cs="Times New Roman"/>
          <w:szCs w:val="24"/>
        </w:rPr>
        <w:t>όψιν</w:t>
      </w:r>
      <w:proofErr w:type="spellEnd"/>
      <w:r w:rsidRPr="005D0A29">
        <w:rPr>
          <w:rFonts w:eastAsia="Times New Roman" w:cs="Times New Roman"/>
          <w:szCs w:val="24"/>
        </w:rPr>
        <w:t xml:space="preserve"> τη γνώμη τους», και τόσα άλλα. </w:t>
      </w:r>
    </w:p>
    <w:p w14:paraId="04B1A85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Σας ακούσαμε, λοιπόν, σήμερα να λέτε ότι η πολιτεία έρχεται να στηρίξει τα </w:t>
      </w:r>
      <w:r w:rsidRPr="005D0A29">
        <w:rPr>
          <w:rFonts w:eastAsia="Times New Roman" w:cs="Times New Roman"/>
          <w:szCs w:val="24"/>
        </w:rPr>
        <w:t xml:space="preserve">συμφέροντα των δημιουργών. Με αυτόν τον τρόπο, τον οποίο δεν τον καταλαβαίνει κανείς, ούτε η Επιστημονική Υπηρεσία της Βουλής; Και θα εξηγήσω σε λίγο. Μάλιστα, κατηγορείτε την Αντιπολίτευση ότι δεν έχει προτάσεις, ενώ σας </w:t>
      </w:r>
      <w:r w:rsidRPr="005D0A29">
        <w:rPr>
          <w:rFonts w:eastAsia="Times New Roman" w:cs="Times New Roman"/>
          <w:szCs w:val="24"/>
        </w:rPr>
        <w:lastRenderedPageBreak/>
        <w:t>κάναμε συγκεκριμένες προτάσεις και</w:t>
      </w:r>
      <w:r w:rsidRPr="005D0A29">
        <w:rPr>
          <w:rFonts w:eastAsia="Times New Roman" w:cs="Times New Roman"/>
          <w:szCs w:val="24"/>
        </w:rPr>
        <w:t xml:space="preserve"> στις επιτροπές. Εάν αυτά λέγατε και στους φορείς, τότε εξηγείται γιατί δεν υπάρχει διαβούλευση: για τον ίδιο λόγο που δεν μπορεί να υπάρχει καμμία συνεννόηση πολλές φορές και με την Αντιπολίτευση</w:t>
      </w:r>
    </w:p>
    <w:p w14:paraId="04B1A86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Βεβαίως είπατε ότι οι απόψεις των φορέων ενσωματώθηκαν. Σας</w:t>
      </w:r>
      <w:r w:rsidRPr="005D0A29">
        <w:rPr>
          <w:rFonts w:eastAsia="Times New Roman" w:cs="Times New Roman"/>
          <w:szCs w:val="24"/>
        </w:rPr>
        <w:t xml:space="preserve"> είπα -και έχω και άλλα στοιχεία να σας αναφέρω- για τις διαμαρτυρίες που υπάρχουν ακόμα και σήμερα. Μας είπατε, επίσης, ότι μόνο σε πέντε άρθρα είχαν διαφωνία. Μα σοβαρά μιλάμε τώρα; Είναι ποσοτικό το θέμα; Αν, δηλαδή, φέρετε ρύθμιση και καταργήσετε τα πν</w:t>
      </w:r>
      <w:r w:rsidRPr="005D0A29">
        <w:rPr>
          <w:rFonts w:eastAsia="Times New Roman" w:cs="Times New Roman"/>
          <w:szCs w:val="24"/>
        </w:rPr>
        <w:t>ευματικά δικαιώματα σε ένα άρθρο, θα λέμε ότι υπάρχει διαφωνία σε ένα άρθρο; Δεν είναι ποσοτικό το θέμα και νομίζω ότι το καταλαβαίνετε αυτό.</w:t>
      </w:r>
    </w:p>
    <w:p w14:paraId="04B1A86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Να σας πω, για παράδειγμα, για ένα άρθρο, για το άρθρο 55, τι λέει η Επιστημονική Υπηρεσία της Βουλής:</w:t>
      </w:r>
    </w:p>
    <w:p w14:paraId="04B1A86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«Επισημαίνε</w:t>
      </w:r>
      <w:r w:rsidRPr="005D0A29">
        <w:rPr>
          <w:rFonts w:eastAsia="Times New Roman" w:cs="Times New Roman"/>
          <w:szCs w:val="24"/>
        </w:rPr>
        <w:t xml:space="preserve">ται η νομολογία του Δικαστηρίου της Ευρωπαϊκής Ένωσης. Κατά το Δικαστήριο της Ευρωπαϊκής Ένωσης -και αναφέρει το άρθρο 5 και δίνει και το παράδειγμα της Πορτογαλίας- μια τέτοια ερμηνεία θα είχε ως αποτέλεσμα να καταστήσει κενή περιεχομένου την παράγραφο 1 </w:t>
      </w:r>
      <w:r w:rsidRPr="005D0A29">
        <w:rPr>
          <w:rFonts w:eastAsia="Times New Roman" w:cs="Times New Roman"/>
          <w:szCs w:val="24"/>
        </w:rPr>
        <w:t xml:space="preserve">του άρθρου 55, αφαιρώντας με αυτόν τον τρόπο κάθε πρακτική αποτελεσματικότητα. </w:t>
      </w:r>
      <w:r w:rsidRPr="005D0A29">
        <w:rPr>
          <w:rFonts w:eastAsia="Times New Roman" w:cs="Times New Roman"/>
          <w:szCs w:val="24"/>
        </w:rPr>
        <w:lastRenderedPageBreak/>
        <w:t>Σύμφωνα με τον βασικό σκοπό της οδηγίας, η οδηγία αποβλέπει στη διασφάλιση της δυνατότητας των δημιουργών, των καλλιτεχνών, των ερμηνευτών να αποκτούν επαρκές εισόδημα και να απ</w:t>
      </w:r>
      <w:r w:rsidRPr="005D0A29">
        <w:rPr>
          <w:rFonts w:eastAsia="Times New Roman" w:cs="Times New Roman"/>
          <w:szCs w:val="24"/>
        </w:rPr>
        <w:t>οσβένουν τις ιδιαίτερα υψηλές και ριψοκίνδυνες επενδύσεις. Ως εκ τούτου, η απαλλαγή όλων των κατηγοριών ιδρυμάτων που προβαίνουν σε αυτού του είδους τον δανεισμό από την υποχρέωση την οποία θεσπίζει το άρθρο 5, παράγραφος 1 της οδηγίας, θα στερούσε τους δη</w:t>
      </w:r>
      <w:r w:rsidRPr="005D0A29">
        <w:rPr>
          <w:rFonts w:eastAsia="Times New Roman" w:cs="Times New Roman"/>
          <w:szCs w:val="24"/>
        </w:rPr>
        <w:t xml:space="preserve">μιουργούς από μία αμοιβή που θα μπορούσε να αποσβέσει τις επενδύσεις.» </w:t>
      </w:r>
    </w:p>
    <w:p w14:paraId="04B1A86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Και συνεχίζει η Επιστημονική Υπηρεσία της Βουλής: «Η παρέκκλιση θεσπίζεται για ορισμένες κατηγορίες. Παρατηρείται, όμως, ότι η αναδρομική εφαρμογή της διάταξης ενδέχεται να θίγει δικαι</w:t>
      </w:r>
      <w:r w:rsidRPr="005D0A29">
        <w:rPr>
          <w:rFonts w:eastAsia="Times New Roman" w:cs="Times New Roman"/>
          <w:szCs w:val="24"/>
        </w:rPr>
        <w:t>ώματα αμοιβής των δημιουργών, τα οποία μέχρι σήμερα δεν έχουν ικανοποιηθεί. Υπό το φως των ανωτέρω δημιουργείται προβληματισμός ως προς τη συμβατότητα της μη καταβολής αμοιβής για τους δημιουργούς τόσο με τις ανωτέρω διατάξεις του Δικαίου της Ευρωπαϊκής Έν</w:t>
      </w:r>
      <w:r w:rsidRPr="005D0A29">
        <w:rPr>
          <w:rFonts w:eastAsia="Times New Roman" w:cs="Times New Roman"/>
          <w:szCs w:val="24"/>
        </w:rPr>
        <w:t>ωσης, όσο και του Εθνικού δικαίου, που κατοχυρώνουν το  δικαίωμα των δημιουργών να αμείβονται.»</w:t>
      </w:r>
    </w:p>
    <w:p w14:paraId="04B1A86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Αυτά λέει η Επιστημονική Υπηρεσία της Βουλής σε σχέση με το Σύνταγμα της χώρας και με την ευρωπαϊκή νομοθεσία.</w:t>
      </w:r>
    </w:p>
    <w:p w14:paraId="04B1A86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Σε μια κοινοτική οδηγία, λοιπόν, στην οποία θα μπ</w:t>
      </w:r>
      <w:r w:rsidRPr="005D0A29">
        <w:rPr>
          <w:rFonts w:eastAsia="Times New Roman" w:cs="Times New Roman"/>
          <w:szCs w:val="24"/>
        </w:rPr>
        <w:t>ορούσε να υπάρξει συμφωνία στην ανάγκη ενσωμάτωσής της, έρχονται ρυθμίσεις οι οποίες η Επιστημονική Υπηρεσία της Βουλής λέει ότι είναι μακριά από τις επιταγές του Συντάγματος και της ευρωπαϊκής κοινοτικής οδηγίας. Αναφέρθηκα σε ένα μόνο άρθρο, στο άρθρο 55</w:t>
      </w:r>
      <w:r w:rsidRPr="005D0A29">
        <w:rPr>
          <w:rFonts w:eastAsia="Times New Roman" w:cs="Times New Roman"/>
          <w:szCs w:val="24"/>
        </w:rPr>
        <w:t>.</w:t>
      </w:r>
    </w:p>
    <w:p w14:paraId="04B1A86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Σήμερα, λοιπόν, για άλλη μια φορά βρισκόμαστε στη δυσάρεστη θέση να συζητούμε ένα νομοσχέδιο το οποίο έρχεται με τη διαδικασία αυτή. Ο χορός της κακής νομοθέτησης καλά κρατεί για την Κυβέρνηση. Αναρωτιόμαστε ξανά και ξανά: Γιατί ένα νομοσχέδιο που σέρνετ</w:t>
      </w:r>
      <w:r w:rsidRPr="005D0A29">
        <w:rPr>
          <w:rFonts w:eastAsia="Times New Roman" w:cs="Times New Roman"/>
          <w:szCs w:val="24"/>
        </w:rPr>
        <w:t xml:space="preserve">αι δυο χρόνια, έπρεπε να κατατεθεί με αυτόν τον τρόπο. Τι είναι εδώ; Τι επείγον υπάρχει για να μη συζητηθεί σε πέντε μέρες, όπως θα έπρεπε; Είναι μια </w:t>
      </w:r>
      <w:proofErr w:type="spellStart"/>
      <w:r w:rsidRPr="005D0A29">
        <w:rPr>
          <w:rFonts w:eastAsia="Times New Roman" w:cs="Times New Roman"/>
          <w:szCs w:val="24"/>
        </w:rPr>
        <w:t>μνημονιακή</w:t>
      </w:r>
      <w:proofErr w:type="spellEnd"/>
      <w:r w:rsidRPr="005D0A29">
        <w:rPr>
          <w:rFonts w:eastAsia="Times New Roman" w:cs="Times New Roman"/>
          <w:szCs w:val="24"/>
        </w:rPr>
        <w:t xml:space="preserve"> δέσμευση;</w:t>
      </w:r>
    </w:p>
    <w:p w14:paraId="04B1A86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Εξάλλου εσείς είχατε δηλώσει προσφάτως ότι έχουν τελειώσει τα θέματα της αξιολόγησης </w:t>
      </w:r>
      <w:r w:rsidRPr="005D0A29">
        <w:rPr>
          <w:rFonts w:eastAsia="Times New Roman" w:cs="Times New Roman"/>
          <w:szCs w:val="24"/>
        </w:rPr>
        <w:t>-δικές σας δηλώσεις είναι- άρα, θα μπορούμε να ασχοληθούμε με την άνεσή μας με όλα αυτά τα θέματα και να τα λύσουμε.</w:t>
      </w:r>
    </w:p>
    <w:p w14:paraId="04B1A86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Καταφέρατε, λοιπόν, μια εναρμόνιση κοινοτικής οδηγίας να εξελιχθεί σε ένα μείζον πρόβλημα. Δεν μιλώ για το εσωτερικό του ΣΥΡΙΖΑ -αυτό δεν α</w:t>
      </w:r>
      <w:r w:rsidRPr="005D0A29">
        <w:rPr>
          <w:rFonts w:eastAsia="Times New Roman" w:cs="Times New Roman"/>
          <w:szCs w:val="24"/>
        </w:rPr>
        <w:t xml:space="preserve">φορά τη χώρα- αλλά σε ένα τεράστιο πρόβλημα αξιοπιστίας απέναντι σε χρήστες και δημιουργούς. Όλα αυτά ενώ ακόμα δεν έχει κοπάσει ο θόρυβος από το σκάνδαλο της «ΑΕΠΙ», που λειτουργεί σε καθεστώς αδιαφάνειας και αυθαιρεσίας. Τι να πει κανείς; Κατά το «η ζωή </w:t>
      </w:r>
      <w:r w:rsidRPr="005D0A29">
        <w:rPr>
          <w:rFonts w:eastAsia="Times New Roman" w:cs="Times New Roman"/>
          <w:szCs w:val="24"/>
        </w:rPr>
        <w:t xml:space="preserve">ξεπερνάει τη φαντασία», αυτή η Κυβέρνηση ξεπερνάει όχι μόνο τη φαντασία, αλλά και κάθε ανοχή. Αυτό το νομοσχέδιο θα έπρεπε να αποσυρθεί και να </w:t>
      </w:r>
      <w:proofErr w:type="spellStart"/>
      <w:r w:rsidRPr="005D0A29">
        <w:rPr>
          <w:rFonts w:eastAsia="Times New Roman" w:cs="Times New Roman"/>
          <w:szCs w:val="24"/>
        </w:rPr>
        <w:t>επανακατατεθεί</w:t>
      </w:r>
      <w:proofErr w:type="spellEnd"/>
      <w:r w:rsidRPr="005D0A29">
        <w:rPr>
          <w:rFonts w:eastAsia="Times New Roman" w:cs="Times New Roman"/>
          <w:szCs w:val="24"/>
        </w:rPr>
        <w:t xml:space="preserve"> μετά από ουσιώδη και ενδελεχή διαβούλευση.</w:t>
      </w:r>
    </w:p>
    <w:p w14:paraId="04B1A86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Βεβαίως γιατί αναφέρθηκα και στην «ΑΕΠΙ» -έχει γίνει κα</w:t>
      </w:r>
      <w:r w:rsidRPr="005D0A29">
        <w:rPr>
          <w:rFonts w:eastAsia="Times New Roman" w:cs="Times New Roman"/>
          <w:szCs w:val="24"/>
        </w:rPr>
        <w:t>ι συζήτηση προηγουμένως- έχει επιτραπεί η διοίκηση της «ΑΕΠΙ» ουσιαστικά να λειτουργεί με τον δικό της τρόπο, στο δικό της παράλληλο σύμπαν. Εμείς από την πρώτη στιγμή τα είπαμε αυτά το προηγούμενο χρονικό διάστημα και τονίσαμε ότι θα πρέπει να εφαρμοστεί,</w:t>
      </w:r>
      <w:r w:rsidRPr="005D0A29">
        <w:rPr>
          <w:rFonts w:eastAsia="Times New Roman" w:cs="Times New Roman"/>
          <w:szCs w:val="24"/>
        </w:rPr>
        <w:t xml:space="preserve"> να επιβληθεί η διαφάνεια, η λογοδοσία και η συμμετοχή των δημιουργών στους οργανισμούς συλλογικής διαχείρισης.</w:t>
      </w:r>
    </w:p>
    <w:p w14:paraId="04B1A86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Οι οδηγίες, λοιπόν, της Ένωσης στον τομέα των δικαιωμάτων πνευματικής ιδιοκτησίας ήδη παρέχουν ένα υψηλό επίπεδο προστασίας στους δικαιούχους κα</w:t>
      </w:r>
      <w:r w:rsidRPr="005D0A29">
        <w:rPr>
          <w:rFonts w:eastAsia="Times New Roman" w:cs="Times New Roman"/>
          <w:szCs w:val="24"/>
        </w:rPr>
        <w:t>ι ως εκ τούτου, ένα πλαίσιο στο οποίο μπορεί να λάβει χώρα η εκμετάλλευση του προστατευόμενου από τα εν λόγω δικαιώματα περιεχομένου.</w:t>
      </w:r>
    </w:p>
    <w:p w14:paraId="04B1A86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Δεν θα μείνω σε λεπτομέρειες οι οποίες έχουν συζητηθεί. Θα τονίσω, όμως, ότι αυτή η Κυβέρνηση πειραματίζεται και μένει σε </w:t>
      </w:r>
      <w:r w:rsidRPr="005D0A29">
        <w:rPr>
          <w:rFonts w:eastAsia="Times New Roman" w:cs="Times New Roman"/>
          <w:szCs w:val="24"/>
        </w:rPr>
        <w:t xml:space="preserve">ασκήσεις επί </w:t>
      </w:r>
      <w:proofErr w:type="spellStart"/>
      <w:r w:rsidRPr="005D0A29">
        <w:rPr>
          <w:rFonts w:eastAsia="Times New Roman" w:cs="Times New Roman"/>
          <w:szCs w:val="24"/>
        </w:rPr>
        <w:t>χάρτου</w:t>
      </w:r>
      <w:proofErr w:type="spellEnd"/>
      <w:r w:rsidRPr="005D0A29">
        <w:rPr>
          <w:rFonts w:eastAsia="Times New Roman" w:cs="Times New Roman"/>
          <w:szCs w:val="24"/>
        </w:rPr>
        <w:t xml:space="preserve"> συστηματικά. Δυο χρόνια σέρνεται ένα σοβαρό νομοσχέδιο, ενώ θα περίμενε κανείς να κατατεθεί ένα άρτιο νομοσχέδιο σε συνέχεια ουσιαστικών διαβουλεύσεων. Δεν έγινε. Δεν υπήρξε αυτή η διαβούλευση. Δεν υπήρξε έρευνα, σχέδιο, δεν υπήρξε προε</w:t>
      </w:r>
      <w:r w:rsidRPr="005D0A29">
        <w:rPr>
          <w:rFonts w:eastAsia="Times New Roman" w:cs="Times New Roman"/>
          <w:szCs w:val="24"/>
        </w:rPr>
        <w:t>τοιμασία. Στερείται η Κυβέρνηση όλων αυτών των προϋποθέσεων και το συγκεκριμένο νομοσχέδιο έρχεται να προστεθεί στις διατάξεις μιας οδηγίας, πλήθος διατάξεων, οι οποίες, αν μη τι άλλο, προκαλούν προβληματισμό για αξιοκρατία, διαφάνεια, αρχή της ισότητας, α</w:t>
      </w:r>
      <w:r w:rsidRPr="005D0A29">
        <w:rPr>
          <w:rFonts w:eastAsia="Times New Roman" w:cs="Times New Roman"/>
          <w:szCs w:val="24"/>
        </w:rPr>
        <w:t>σφάλεια δικαίου.</w:t>
      </w:r>
    </w:p>
    <w:p w14:paraId="04B1A86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Βέβαια έχουν ενσωματωθεί και τροπολογίες οι οποίες είναι εντελώς άσχετες, όπως για την ΕΠΟ. Πριν δέκα μέρες συζητούσαμε εδώ νομοσχέδιο του Υπουργείου Αθλητισμού. Μα, είναι </w:t>
      </w:r>
      <w:r w:rsidRPr="005D0A29">
        <w:rPr>
          <w:rFonts w:eastAsia="Times New Roman" w:cs="Times New Roman"/>
          <w:szCs w:val="24"/>
        </w:rPr>
        <w:lastRenderedPageBreak/>
        <w:t>δυνατόν; Πριν μια εβδομάδα όλα αυτά τα ζητήματα και ήρθε τροπολογία</w:t>
      </w:r>
      <w:r w:rsidRPr="005D0A29">
        <w:rPr>
          <w:rFonts w:eastAsia="Times New Roman" w:cs="Times New Roman"/>
          <w:szCs w:val="24"/>
        </w:rPr>
        <w:t xml:space="preserve"> για την ΕΠΟ να ενσωματωθεί τώρα σε αυτό το νομοσχέδιο. Εν πάση </w:t>
      </w:r>
      <w:proofErr w:type="spellStart"/>
      <w:r w:rsidRPr="005D0A29">
        <w:rPr>
          <w:rFonts w:eastAsia="Times New Roman" w:cs="Times New Roman"/>
          <w:szCs w:val="24"/>
        </w:rPr>
        <w:t>περιπτώσει</w:t>
      </w:r>
      <w:proofErr w:type="spellEnd"/>
      <w:r w:rsidRPr="005D0A29">
        <w:rPr>
          <w:rFonts w:eastAsia="Times New Roman" w:cs="Times New Roman"/>
          <w:szCs w:val="24"/>
        </w:rPr>
        <w:t>, λίγη σοβαρότητα και λίγη υπευθυνότητα για να μπορεί να υπάρχει ορθή νομοθέτηση.</w:t>
      </w:r>
    </w:p>
    <w:p w14:paraId="04B1A86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 εκσυγχρονισμός του όλου συστήματος και κυρίως αυτού της διανομής ακαδημαϊκών συγγραμμάτων πρέπει ν</w:t>
      </w:r>
      <w:r w:rsidRPr="005D0A29">
        <w:rPr>
          <w:rFonts w:eastAsia="Times New Roman" w:cs="Times New Roman"/>
          <w:szCs w:val="24"/>
        </w:rPr>
        <w:t xml:space="preserve">α αντιμετωπίσει τόσο θεσμικά, εκπαιδευτικά και επιστημονικά θέματα όσο και μια σειρά από τεχνικά και οικονομικά ζητήματα, με στόχο τον </w:t>
      </w:r>
      <w:proofErr w:type="spellStart"/>
      <w:r w:rsidRPr="005D0A29">
        <w:rPr>
          <w:rFonts w:eastAsia="Times New Roman" w:cs="Times New Roman"/>
          <w:szCs w:val="24"/>
        </w:rPr>
        <w:t>εξορθολογισμό</w:t>
      </w:r>
      <w:proofErr w:type="spellEnd"/>
      <w:r w:rsidRPr="005D0A29">
        <w:rPr>
          <w:rFonts w:eastAsia="Times New Roman" w:cs="Times New Roman"/>
          <w:szCs w:val="24"/>
        </w:rPr>
        <w:t xml:space="preserve"> της ετήσιας δαπάνης από την πολιτεία, τη διατήρηση και βελτίωση του επιπέδου πρόσβασης των φοιτητών στο επι</w:t>
      </w:r>
      <w:r w:rsidRPr="005D0A29">
        <w:rPr>
          <w:rFonts w:eastAsia="Times New Roman" w:cs="Times New Roman"/>
          <w:szCs w:val="24"/>
        </w:rPr>
        <w:t>στημονικό υλικό, την προστασία των πνευματικών δικαιωμάτων και τη μη ανατροπή των δραστηριοτήτων του εκδοτικού κλάδου.</w:t>
      </w:r>
    </w:p>
    <w:p w14:paraId="04B1A86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Κυβέρνηση έχει χρέος, αλλά και πολιτική ευθύνη να στηρίζει τους ανθρώπους του πνεύματος, της τέχνης, τους δημιουργούς και τα δικαιώματά</w:t>
      </w:r>
      <w:r w:rsidRPr="005D0A29">
        <w:rPr>
          <w:rFonts w:eastAsia="Times New Roman" w:cs="Times New Roman"/>
          <w:szCs w:val="24"/>
        </w:rPr>
        <w:t xml:space="preserve"> τους. Γι’ αυτό χρειάζεται ένα ολοκληρωμένο σχέδιο αλλαγών, μεταρρυθμίσεων, το οποίο όμως θα αποτελέσει αντικείμενο ευρείας και </w:t>
      </w:r>
      <w:proofErr w:type="spellStart"/>
      <w:r w:rsidRPr="005D0A29">
        <w:rPr>
          <w:rFonts w:eastAsia="Times New Roman" w:cs="Times New Roman"/>
          <w:szCs w:val="24"/>
        </w:rPr>
        <w:t>πολυεπίπεδης</w:t>
      </w:r>
      <w:proofErr w:type="spellEnd"/>
      <w:r w:rsidRPr="005D0A29">
        <w:rPr>
          <w:rFonts w:eastAsia="Times New Roman" w:cs="Times New Roman"/>
          <w:szCs w:val="24"/>
        </w:rPr>
        <w:t xml:space="preserve"> διαβούλευσης. Χρειάζεται όραμα, αλλά και ρεαλισμός, σχεδιασμός και προγραμματισμός. Αυτή η Κυβέρνηση συστηματικά το</w:t>
      </w:r>
      <w:r w:rsidRPr="005D0A29">
        <w:rPr>
          <w:rFonts w:eastAsia="Times New Roman" w:cs="Times New Roman"/>
          <w:szCs w:val="24"/>
        </w:rPr>
        <w:t xml:space="preserve"> αρνείται και βέβαια, </w:t>
      </w:r>
      <w:r w:rsidRPr="005D0A29">
        <w:rPr>
          <w:rFonts w:eastAsia="Times New Roman" w:cs="Times New Roman"/>
          <w:szCs w:val="24"/>
        </w:rPr>
        <w:lastRenderedPageBreak/>
        <w:t>δεν το αρνείται μόνο στο συγκεκριμένο νομοσχέδιο που συζητούμε σήμερα, του Πολιτισμού, αλλά το αρνείται σε όλα τα ζητήματα.</w:t>
      </w:r>
    </w:p>
    <w:p w14:paraId="04B1A86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Νομίζω ότι λειτουργείτε σε παράλληλο σύμπαν, αγαπητές κυρίες και αγαπητοί κύριοι Βουλευτές του ΣΥΡΙΖΑ. Σήμερα </w:t>
      </w:r>
      <w:r w:rsidRPr="005D0A29">
        <w:rPr>
          <w:rFonts w:eastAsia="Times New Roman" w:cs="Times New Roman"/>
          <w:szCs w:val="24"/>
        </w:rPr>
        <w:t xml:space="preserve">Υπουργός σας δήλωσε ότι «έμποροι, βιοτέχνες και επαγγελματίες μάς θεωρούν ευεργέτες…» έκανε αυτή τη δήλωση –«…και ότι ο κόσμος του Εμπορικού και Βιοτεχνικού Επιμελητηρίου θεωρεί ευεργέτες την Κυβέρνηση». Ταυτόχρονα, αύριο έχουμε νέο αναδρομικό χαράτσι για </w:t>
      </w:r>
      <w:r w:rsidRPr="005D0A29">
        <w:rPr>
          <w:rFonts w:eastAsia="Times New Roman" w:cs="Times New Roman"/>
          <w:szCs w:val="24"/>
        </w:rPr>
        <w:t>πενήντα χιλιάδες ελεύθερους επαγγελματίες και μια αδιέξοδη κατάσταση.</w:t>
      </w:r>
    </w:p>
    <w:p w14:paraId="04B1A87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Με αυτά νομίζετε ότι μπορείτε να πείσετε κάποιον; Θεωρείτε πραγματικά ότι είναι επιχειρήματα; Σας εκφράζουν; Υπουργός σας, της Κυβέρνησης του ΣΥΡΙΖΑ, τα έχει πει, σήμερα. Ταυτοχρόνως συν</w:t>
      </w:r>
      <w:r w:rsidRPr="005D0A29">
        <w:rPr>
          <w:rFonts w:eastAsia="Times New Roman" w:cs="Times New Roman"/>
          <w:szCs w:val="24"/>
        </w:rPr>
        <w:t>εχίζεται, βέβαια, η επίθεση στις ανεξάρτητες αρχές, στη δικαιοσύνη. Σήμερα μόλις ο Γραμματέας του ΣΥΡΙΖΑ επιτέθηκε στον Διοικητή της Τράπεζας της Ελλάδος, ο οποίος έχει υποχρέωση για θέματα που τον αφορούν να τοποθετείται θεσμικά, με βάση την ιδιότητά του.</w:t>
      </w:r>
    </w:p>
    <w:p w14:paraId="04B1A87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Βεβαίως όλα αυτά συνεχίζονται. Το μόνο που κάνατε και αλλάξατε ως στρατηγική, γιατί φαίνεται ότι δεν σας έβγαινε άλλο, είναι να πείτε επιτέλους, να κατηγορήσετε και τη Νέα Δημοκρατία για πρώτη φορά, για το έλλειμμα 15% που άφησε στη χώρα το 2009. Η καταστ</w:t>
      </w:r>
      <w:r w:rsidRPr="005D0A29">
        <w:rPr>
          <w:rFonts w:eastAsia="Times New Roman" w:cs="Times New Roman"/>
          <w:szCs w:val="24"/>
        </w:rPr>
        <w:t>ροφική πενταετία Καραμανλή 2004-2009 για την οποία δεν μιλούσατε, δεν λέγατε τίποτα. Για πρώτη φορά αναφέρθηκε χθες ο Πρωθυπουργός σε αυτό το έλλειμμα.</w:t>
      </w:r>
    </w:p>
    <w:p w14:paraId="04B1A872" w14:textId="77777777" w:rsidR="0001266C" w:rsidRDefault="00D81D51">
      <w:pPr>
        <w:spacing w:line="600" w:lineRule="auto"/>
        <w:ind w:firstLine="709"/>
        <w:jc w:val="both"/>
        <w:rPr>
          <w:rFonts w:eastAsia="Times New Roman"/>
          <w:bCs/>
        </w:rPr>
      </w:pPr>
      <w:r w:rsidRPr="005D0A29">
        <w:rPr>
          <w:rFonts w:eastAsia="Times New Roman"/>
          <w:bCs/>
        </w:rPr>
        <w:t>(Στο σημείο αυτό κτυπάει το κουδούνι λήξεως του χρόνου ομιλίας του κυρίου Βουλευτή)</w:t>
      </w:r>
    </w:p>
    <w:p w14:paraId="04B1A87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Όμως η μείωση του </w:t>
      </w:r>
      <w:r w:rsidRPr="005D0A29">
        <w:rPr>
          <w:rFonts w:eastAsia="Times New Roman" w:cs="Times New Roman"/>
          <w:szCs w:val="24"/>
        </w:rPr>
        <w:t>ελλείμματος έγινε με δαπανηρές θυσίες του ελληνικού λαού όλα αυτά τα χρόνια και δεν μπορείτε και αυτή τη μείωση του ελλείμματος να προσπαθείτε να την οικειοποιηθείτε αυτή τη στιγμή. Έλεος πια με την οικειοποίηση των πάντων! Ακόμα και με τη μείωση του ελλεί</w:t>
      </w:r>
      <w:r w:rsidRPr="005D0A29">
        <w:rPr>
          <w:rFonts w:eastAsia="Times New Roman" w:cs="Times New Roman"/>
          <w:szCs w:val="24"/>
        </w:rPr>
        <w:t xml:space="preserve">μματος, το οποίο, όπως πολύ καλά γνωρίζουμε, έγινε με αιματηρές θυσίες του ελληνικού λαού και εν πάση </w:t>
      </w:r>
      <w:proofErr w:type="spellStart"/>
      <w:r w:rsidRPr="005D0A29">
        <w:rPr>
          <w:rFonts w:eastAsia="Times New Roman" w:cs="Times New Roman"/>
          <w:szCs w:val="24"/>
        </w:rPr>
        <w:t>περιπτώσει</w:t>
      </w:r>
      <w:proofErr w:type="spellEnd"/>
      <w:r w:rsidRPr="005D0A29">
        <w:rPr>
          <w:rFonts w:eastAsia="Times New Roman" w:cs="Times New Roman"/>
          <w:szCs w:val="24"/>
        </w:rPr>
        <w:t xml:space="preserve">, δεν μπορέσατε να το πετύχετε εσείς. Το μόνο που καταφέρατε είναι να δεσμεύσετε τη χώρα για πρωτογενή πλεονάσματα 3,5% για μια πενταετία, για </w:t>
      </w:r>
      <w:proofErr w:type="spellStart"/>
      <w:r w:rsidRPr="005D0A29">
        <w:rPr>
          <w:rFonts w:eastAsia="Times New Roman" w:cs="Times New Roman"/>
          <w:szCs w:val="24"/>
        </w:rPr>
        <w:t>υ</w:t>
      </w:r>
      <w:r w:rsidRPr="005D0A29">
        <w:rPr>
          <w:rFonts w:eastAsia="Times New Roman" w:cs="Times New Roman"/>
          <w:szCs w:val="24"/>
        </w:rPr>
        <w:t>περφορολόγηση</w:t>
      </w:r>
      <w:proofErr w:type="spellEnd"/>
      <w:r w:rsidRPr="005D0A29">
        <w:rPr>
          <w:rFonts w:eastAsia="Times New Roman" w:cs="Times New Roman"/>
          <w:szCs w:val="24"/>
        </w:rPr>
        <w:t xml:space="preserve"> και για υπονόμευση της δυνατότητας εξόδου της χώρας…</w:t>
      </w:r>
    </w:p>
    <w:p w14:paraId="04B1A87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ΠΡΟΕΔΡΕΥΩΝ (Σπυρίδων Λυκούδης):</w:t>
      </w:r>
      <w:r w:rsidRPr="005D0A29">
        <w:rPr>
          <w:rFonts w:eastAsia="Times New Roman" w:cs="Times New Roman"/>
          <w:szCs w:val="24"/>
        </w:rPr>
        <w:t xml:space="preserve"> Κύριε συνάδελφε, τελειώστε, σας παρακαλώ.</w:t>
      </w:r>
    </w:p>
    <w:p w14:paraId="04B1A87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ΑΘΑΝΑΣΙΟΣ ΘΕΟΧΑΡΟΠΟΥΛΟΣ:</w:t>
      </w:r>
      <w:r w:rsidRPr="005D0A29">
        <w:rPr>
          <w:rFonts w:eastAsia="Times New Roman" w:cs="Times New Roman"/>
          <w:szCs w:val="24"/>
        </w:rPr>
        <w:t xml:space="preserve"> Τα ίδια, λοιπόν και στη γενική πολιτική της χώρας, τα ίδια και στο θέμα του πολιτισμού.</w:t>
      </w:r>
    </w:p>
    <w:p w14:paraId="04B1A87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w:t>
      </w:r>
      <w:r w:rsidRPr="005D0A29">
        <w:rPr>
          <w:rFonts w:eastAsia="Times New Roman" w:cs="Times New Roman"/>
          <w:b/>
          <w:szCs w:val="24"/>
        </w:rPr>
        <w:t>ΟΕΔΡΕΥΩΝ (Σπυρίδων Λυκούδης):</w:t>
      </w:r>
      <w:r w:rsidRPr="005D0A29">
        <w:rPr>
          <w:rFonts w:eastAsia="Times New Roman" w:cs="Times New Roman"/>
          <w:szCs w:val="24"/>
        </w:rPr>
        <w:t xml:space="preserve"> Ευχαριστούμε πολύ.</w:t>
      </w:r>
    </w:p>
    <w:p w14:paraId="04B1A87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ΑΘΑΝΑΣΙΟΣ ΘΕΟΧΑΡΟΠΟΥΛΟΣ:</w:t>
      </w:r>
      <w:r w:rsidRPr="005D0A29">
        <w:rPr>
          <w:rFonts w:eastAsia="Times New Roman" w:cs="Times New Roman"/>
          <w:szCs w:val="24"/>
        </w:rPr>
        <w:t xml:space="preserve"> Τουλάχιστον στα θέματα του πολιτισμού, κυρία Υπουργέ, εμείς περιμέναμε από εσάς να έχετε μια άλλη αντίληψη, επειδή δεν είστε πολιτικό στέλεχος, αλλά είστε καλλιτέχνης. Γι’ αυτόν τον </w:t>
      </w:r>
      <w:r w:rsidRPr="005D0A29">
        <w:rPr>
          <w:rFonts w:eastAsia="Times New Roman" w:cs="Times New Roman"/>
          <w:szCs w:val="24"/>
        </w:rPr>
        <w:t>λόγο περιμέναμε τουλάχιστον σε αυτά τα θέματα ούτε με τη μορφή του επείγοντος να τα συζητούμε σήμερα, αλλά να τα συζητούμε υπό ένα άλλο πρίσμα. Αυτό χρειάζεται ο πολιτισμός επιτέλους.</w:t>
      </w:r>
    </w:p>
    <w:p w14:paraId="04B1A87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(Σπυρίδων Λυκούδης):</w:t>
      </w:r>
      <w:r w:rsidRPr="005D0A29">
        <w:rPr>
          <w:rFonts w:eastAsia="Times New Roman" w:cs="Times New Roman"/>
          <w:szCs w:val="24"/>
        </w:rPr>
        <w:t xml:space="preserve"> Ευχαριστούμε, κύριε συνάδελφε.</w:t>
      </w:r>
    </w:p>
    <w:p w14:paraId="04B1A879" w14:textId="77777777" w:rsidR="0001266C" w:rsidRDefault="00D81D51">
      <w:pPr>
        <w:spacing w:line="600" w:lineRule="auto"/>
        <w:ind w:firstLine="709"/>
        <w:jc w:val="both"/>
        <w:rPr>
          <w:rFonts w:eastAsia="Times New Roman" w:cs="Times New Roman"/>
        </w:rPr>
      </w:pPr>
      <w:r w:rsidRPr="005D0A29">
        <w:rPr>
          <w:rFonts w:eastAsia="Times New Roman" w:cs="Times New Roman"/>
        </w:rPr>
        <w:t>Κυρίες κα</w:t>
      </w:r>
      <w:r w:rsidRPr="005D0A29">
        <w:rPr>
          <w:rFonts w:eastAsia="Times New Roman" w:cs="Times New Roman"/>
        </w:rPr>
        <w:t xml:space="preserve">ι κύριοι συνάδελφοι, έχω την τιμή να ανακοινώσω στο Σώμα ότι τη συνεδρίασή μας παρακολουθούν από τα </w:t>
      </w:r>
      <w:r w:rsidRPr="005D0A29">
        <w:rPr>
          <w:rFonts w:eastAsia="Times New Roman" w:cs="Times New Roman"/>
        </w:rPr>
        <w:lastRenderedPageBreak/>
        <w:t>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w:t>
      </w:r>
      <w:r w:rsidRPr="005D0A29">
        <w:rPr>
          <w:rFonts w:eastAsia="Times New Roman" w:cs="Times New Roman"/>
        </w:rPr>
        <w:t xml:space="preserve"> οργάνωσης και λειτουργίας της Βουλής, δεκαέξι Αμερικανοί φοιτητές και τρεις εκπαιδευτικοί συνοδοί τους από το «</w:t>
      </w:r>
      <w:r w:rsidRPr="005D0A29">
        <w:rPr>
          <w:rFonts w:eastAsia="Times New Roman" w:cs="Times New Roman"/>
          <w:lang w:val="en-US"/>
        </w:rPr>
        <w:t>Michigan</w:t>
      </w:r>
      <w:r w:rsidRPr="005D0A29">
        <w:rPr>
          <w:rFonts w:eastAsia="Times New Roman" w:cs="Times New Roman"/>
        </w:rPr>
        <w:t xml:space="preserve"> </w:t>
      </w:r>
      <w:r w:rsidRPr="005D0A29">
        <w:rPr>
          <w:rFonts w:eastAsia="Times New Roman" w:cs="Times New Roman"/>
          <w:lang w:val="en-US"/>
        </w:rPr>
        <w:t>State</w:t>
      </w:r>
      <w:r w:rsidRPr="005D0A29">
        <w:rPr>
          <w:rFonts w:eastAsia="Times New Roman" w:cs="Times New Roman"/>
        </w:rPr>
        <w:t xml:space="preserve"> </w:t>
      </w:r>
      <w:r w:rsidRPr="005D0A29">
        <w:rPr>
          <w:rFonts w:eastAsia="Times New Roman" w:cs="Times New Roman"/>
          <w:lang w:val="en-US"/>
        </w:rPr>
        <w:t>University</w:t>
      </w:r>
      <w:r w:rsidRPr="005D0A29">
        <w:rPr>
          <w:rFonts w:eastAsia="Times New Roman" w:cs="Times New Roman"/>
        </w:rPr>
        <w:t>».</w:t>
      </w:r>
    </w:p>
    <w:p w14:paraId="04B1A87A" w14:textId="77777777" w:rsidR="0001266C" w:rsidRDefault="00D81D51">
      <w:pPr>
        <w:spacing w:line="600" w:lineRule="auto"/>
        <w:ind w:firstLine="709"/>
        <w:jc w:val="both"/>
        <w:rPr>
          <w:rFonts w:eastAsia="Times New Roman" w:cs="Times New Roman"/>
        </w:rPr>
      </w:pPr>
      <w:r w:rsidRPr="005D0A29">
        <w:rPr>
          <w:rFonts w:eastAsia="Times New Roman" w:cs="Times New Roman"/>
        </w:rPr>
        <w:t>Σάς καλωσορίζουμε στο ελληνικό Κοινοβούλιο, αγαπητοί φίλοι!</w:t>
      </w:r>
    </w:p>
    <w:p w14:paraId="04B1A87B"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(Χειροκροτήματα απ’ όλες τις πτέρυγες της Βουλής)</w:t>
      </w:r>
    </w:p>
    <w:p w14:paraId="04B1A87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κυρί</w:t>
      </w:r>
      <w:r w:rsidRPr="005D0A29">
        <w:rPr>
          <w:rFonts w:eastAsia="Times New Roman" w:cs="Times New Roman"/>
          <w:szCs w:val="24"/>
        </w:rPr>
        <w:t>α Υπουργός θέλει να κάνει μια παρέμβαση.</w:t>
      </w:r>
    </w:p>
    <w:p w14:paraId="04B1A87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ΛΥΔΙΑ ΚΟΝΙΟΡΔΟΥ (Υπουργός Πολιτισμού και Αθλητισμού):</w:t>
      </w:r>
      <w:r w:rsidRPr="005D0A29">
        <w:rPr>
          <w:rFonts w:eastAsia="Times New Roman" w:cs="Times New Roman"/>
          <w:szCs w:val="24"/>
        </w:rPr>
        <w:t xml:space="preserve"> Θα ήθελα να διευκρινίσω ότι, όπως υπήρξε η επιστολή των φορέων που εκπροσωπούν τους εκδότες και τους συγγραφείς προς τον Πρωθυπουργό, υπήρξε αντίστοιχη επιστολή </w:t>
      </w:r>
      <w:r w:rsidRPr="005D0A29">
        <w:rPr>
          <w:rFonts w:eastAsia="Times New Roman" w:cs="Times New Roman"/>
          <w:szCs w:val="24"/>
        </w:rPr>
        <w:t>των φορέων που εκπροσωπούν τις ακαδημαϊκές, τις σχολικές, τις δημόσιες βιβλιοθήκες, με έντονη διαμαρτυρία προς τον Πρωθυπουργό, αποτέλεσμα αυτής της απρόβλεπτης και αιφνιδιαστικής κίνησης από την πλευρά των εκδοτών.</w:t>
      </w:r>
    </w:p>
    <w:p w14:paraId="04B1A87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Εμείς βρεθήκαμε ανάμεσα σε αυτές τις δυο</w:t>
      </w:r>
      <w:r w:rsidRPr="005D0A29">
        <w:rPr>
          <w:rFonts w:eastAsia="Times New Roman" w:cs="Times New Roman"/>
          <w:szCs w:val="24"/>
        </w:rPr>
        <w:t xml:space="preserve"> αντίθετες και αλληλοσυγκρουόμενες κινήσεις και γι’ αυτό, ήδη προχθές το </w:t>
      </w:r>
      <w:r w:rsidRPr="005D0A29">
        <w:rPr>
          <w:rFonts w:eastAsia="Times New Roman" w:cs="Times New Roman"/>
          <w:szCs w:val="24"/>
        </w:rPr>
        <w:lastRenderedPageBreak/>
        <w:t>βράδυ, με διαβούλευση στο Υπουργείο Πολιτισμού, ζητήσαμε από τους δυο φορείς να έρθουν σε μια επικοινωνία μεταξύ τους και να βρουν μια πρόταση από κοινού, έτσι ώστε να είναι κοινή συν</w:t>
      </w:r>
      <w:r w:rsidRPr="005D0A29">
        <w:rPr>
          <w:rFonts w:eastAsia="Times New Roman" w:cs="Times New Roman"/>
          <w:szCs w:val="24"/>
        </w:rPr>
        <w:t>αινέσει αυτό το οποίο θα καταθέσουμε σήμερα στη Βουλή.</w:t>
      </w:r>
    </w:p>
    <w:p w14:paraId="04B1A87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(Σπυρίδων Λυκούδης):</w:t>
      </w:r>
      <w:r w:rsidRPr="005D0A29">
        <w:rPr>
          <w:rFonts w:eastAsia="Times New Roman" w:cs="Times New Roman"/>
          <w:szCs w:val="24"/>
        </w:rPr>
        <w:t xml:space="preserve"> Ευχαριστώ, κυρία Υπουργέ.</w:t>
      </w:r>
    </w:p>
    <w:p w14:paraId="04B1A88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 συνάδελφος κ. Χρήστος Χατζησάββας από τη Χρυσή Αυγή έχει τον λόγο για πέντε λεπτά.</w:t>
      </w:r>
    </w:p>
    <w:p w14:paraId="04B1A88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ΧΡΗΣΤΟΣ ΧΑΤΖΗΣΑΒΒΑΣ:</w:t>
      </w:r>
      <w:r w:rsidRPr="005D0A29">
        <w:rPr>
          <w:rFonts w:eastAsia="Times New Roman" w:cs="Times New Roman"/>
          <w:szCs w:val="24"/>
        </w:rPr>
        <w:t xml:space="preserve"> Ευχαριστώ, κύριε Πρόεδρε.</w:t>
      </w:r>
    </w:p>
    <w:p w14:paraId="04B1A88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Ακόμα εγώ </w:t>
      </w:r>
      <w:r w:rsidRPr="005D0A29">
        <w:rPr>
          <w:rFonts w:eastAsia="Times New Roman" w:cs="Times New Roman"/>
          <w:szCs w:val="24"/>
        </w:rPr>
        <w:t xml:space="preserve">δεν μπόρεσα να καταλάβω ποιος είναι ο λόγος του επείγοντος, όταν ενάμιση χρόνο πριν είχε έρθει αυτός ο νόμος και </w:t>
      </w:r>
      <w:proofErr w:type="spellStart"/>
      <w:r w:rsidRPr="005D0A29">
        <w:rPr>
          <w:rFonts w:eastAsia="Times New Roman" w:cs="Times New Roman"/>
          <w:szCs w:val="24"/>
        </w:rPr>
        <w:t>απεσύρθη</w:t>
      </w:r>
      <w:proofErr w:type="spellEnd"/>
      <w:r w:rsidRPr="005D0A29">
        <w:rPr>
          <w:rFonts w:eastAsia="Times New Roman" w:cs="Times New Roman"/>
          <w:szCs w:val="24"/>
        </w:rPr>
        <w:t xml:space="preserve"> και ως πρόφαση χρησιμοποιείτε την ενσωμάτωση της οδηγίας, η οποία είναι από το 2014. Ξαφνικά το κρίνετε ότι είναι επείγον να τελειώσει</w:t>
      </w:r>
      <w:r w:rsidRPr="005D0A29">
        <w:rPr>
          <w:rFonts w:eastAsia="Times New Roman" w:cs="Times New Roman"/>
          <w:szCs w:val="24"/>
        </w:rPr>
        <w:t xml:space="preserve"> μέσα σε τρεις μέρες. Ήρθαν τριάντα φορείς που μίλησαν από τρία λεπτά ο καθένας, όσοι πρόλαβαν να έρθουν μέσα στο καλοκαίρι.</w:t>
      </w:r>
    </w:p>
    <w:p w14:paraId="04B1A88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Αυτή η οδηγία του 2014 μέχρι τώρα μπορεί να έχει αλλάξει ή να αλλάζει τώρα ή να αλλάξει σε μερικές μέρες. Θα έρθουμε </w:t>
      </w:r>
      <w:r w:rsidRPr="005D0A29">
        <w:rPr>
          <w:rFonts w:eastAsia="Times New Roman" w:cs="Times New Roman"/>
          <w:szCs w:val="24"/>
        </w:rPr>
        <w:lastRenderedPageBreak/>
        <w:t>ξανά να νομοθε</w:t>
      </w:r>
      <w:r w:rsidRPr="005D0A29">
        <w:rPr>
          <w:rFonts w:eastAsia="Times New Roman" w:cs="Times New Roman"/>
          <w:szCs w:val="24"/>
        </w:rPr>
        <w:t>τήσουμε αργότερα. Πέραν αυτού, όμως, γενικότερα ερωτήματα υπάρχουν για τα πνευματικά δικαιώματα, σε παγκόσμιο επίπεδο πάλι. Πιστεύετε, δηλαδή, ότι μπορεί να υπάρξει δίκαια είσπραξη των πνευματικών δικαιωμάτων; Πιστεύετε ότι μπορεί να υπάρξει δίκαια απόδοση</w:t>
      </w:r>
      <w:r w:rsidRPr="005D0A29">
        <w:rPr>
          <w:rFonts w:eastAsia="Times New Roman" w:cs="Times New Roman"/>
          <w:szCs w:val="24"/>
        </w:rPr>
        <w:t>, αν καταφέρετε να τα εισπράξετε; Πιστεύετε ότι μπορεί να υπάρξει προστασία των πνευματικών δικαιωμάτων;</w:t>
      </w:r>
    </w:p>
    <w:p w14:paraId="04B1A88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Σε παγκόσμιο επίπεδο υπάρχει προϊστορία σε αυτά τα θέματα. Η τεράστια μουσική βιομηχανία και η βιομηχανία κινηματογράφου, βέβαια, στις Ηνωμένες Πολιτεί</w:t>
      </w:r>
      <w:r w:rsidRPr="005D0A29">
        <w:rPr>
          <w:rFonts w:eastAsia="Times New Roman" w:cs="Times New Roman"/>
          <w:szCs w:val="24"/>
        </w:rPr>
        <w:t>ες Αμερικής είναι τεράστια, γιατί αφορούσε δισεκατομμύρια δολάρια, με τεράστια δικηγορικά γραφεία, με δικηγόρους έτοιμους να αντιμετωπίσουν κάθε μορφή πειρατείας ή καταπάτησης των δικαιωμάτων. Δεν τολμούσε κανένας να παίξει κάτι χωρίς να χρυσοπληρώσει αυτο</w:t>
      </w:r>
      <w:r w:rsidRPr="005D0A29">
        <w:rPr>
          <w:rFonts w:eastAsia="Times New Roman" w:cs="Times New Roman"/>
          <w:szCs w:val="24"/>
        </w:rPr>
        <w:t xml:space="preserve">ύς τους κολοσσούς και ξαφνικά ήρθε το ίντερνετ. Όλοι συνδέθηκαν με όλους, δημιουργήθηκε λογισμικό, όπως το </w:t>
      </w:r>
      <w:proofErr w:type="spellStart"/>
      <w:r w:rsidRPr="005D0A29">
        <w:rPr>
          <w:rFonts w:eastAsia="Times New Roman" w:cs="Times New Roman"/>
          <w:szCs w:val="24"/>
          <w:lang w:val="en-US"/>
        </w:rPr>
        <w:t>napster</w:t>
      </w:r>
      <w:proofErr w:type="spellEnd"/>
      <w:r w:rsidRPr="005D0A29">
        <w:rPr>
          <w:rFonts w:eastAsia="Times New Roman" w:cs="Times New Roman"/>
          <w:szCs w:val="24"/>
        </w:rPr>
        <w:t xml:space="preserve">, το οποίο γονάτισε όλους αυτούς τους κολοσσούς. Δεν πουλούσε υλικό. Μοιράζονταν οι χρήστες με το λογισμικό αυτό, το </w:t>
      </w:r>
      <w:r w:rsidRPr="005D0A29">
        <w:rPr>
          <w:rFonts w:eastAsia="Times New Roman" w:cs="Times New Roman"/>
          <w:szCs w:val="24"/>
          <w:lang w:val="en-US"/>
        </w:rPr>
        <w:t>peer</w:t>
      </w:r>
      <w:r w:rsidRPr="005D0A29">
        <w:rPr>
          <w:rFonts w:eastAsia="Times New Roman" w:cs="Times New Roman"/>
          <w:szCs w:val="24"/>
        </w:rPr>
        <w:t>-</w:t>
      </w:r>
      <w:r w:rsidRPr="005D0A29">
        <w:rPr>
          <w:rFonts w:eastAsia="Times New Roman" w:cs="Times New Roman"/>
          <w:szCs w:val="24"/>
          <w:lang w:val="en-US"/>
        </w:rPr>
        <w:t>to</w:t>
      </w:r>
      <w:r w:rsidRPr="005D0A29">
        <w:rPr>
          <w:rFonts w:eastAsia="Times New Roman" w:cs="Times New Roman"/>
          <w:szCs w:val="24"/>
        </w:rPr>
        <w:t>-</w:t>
      </w:r>
      <w:r w:rsidRPr="005D0A29">
        <w:rPr>
          <w:rFonts w:eastAsia="Times New Roman" w:cs="Times New Roman"/>
          <w:szCs w:val="24"/>
          <w:lang w:val="en-US"/>
        </w:rPr>
        <w:t>peer</w:t>
      </w:r>
      <w:r w:rsidRPr="005D0A29">
        <w:rPr>
          <w:rFonts w:eastAsia="Times New Roman" w:cs="Times New Roman"/>
          <w:szCs w:val="24"/>
        </w:rPr>
        <w:t>, αναμεταξύ τ</w:t>
      </w:r>
      <w:r w:rsidRPr="005D0A29">
        <w:rPr>
          <w:rFonts w:eastAsia="Times New Roman" w:cs="Times New Roman"/>
          <w:szCs w:val="24"/>
        </w:rPr>
        <w:t>ους αρχεία, μουσική, ταινίες αργότερα, βιβλία.</w:t>
      </w:r>
    </w:p>
    <w:p w14:paraId="04B1A88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Από 18 εκατομμύρια δολάρια, λοιπόν, τον μήνα που παρουσιάστηκε η συγκεκριμένη εφαρμογή, το κέρδος αυτών των εταιρειών έπεσε στα 4 εκατομμύρια δολάρια. Αναγκάστηκαν, λοιπόν, να αγοράσουν αυτό το λογισμικό και ν</w:t>
      </w:r>
      <w:r w:rsidRPr="005D0A29">
        <w:rPr>
          <w:rFonts w:eastAsia="Times New Roman" w:cs="Times New Roman"/>
          <w:szCs w:val="24"/>
        </w:rPr>
        <w:t>α πουλάνε φθηνά στο διαδίκτυο, ακόμα και δωρεάν καμμιά φορά, αν διαθέτουν οι ίδιες οι εταιρείες τα προϊόντα τους, μόνο και μόνο για να μην καταφεύγει ο χρήστης στην παράνομη απόκτησή τους. Άλλωστε, μεγαλύτερη ζημιά κάνει η δωρεάν χρήση ενός αρχείου ή η νόμ</w:t>
      </w:r>
      <w:r w:rsidRPr="005D0A29">
        <w:rPr>
          <w:rFonts w:eastAsia="Times New Roman" w:cs="Times New Roman"/>
          <w:szCs w:val="24"/>
        </w:rPr>
        <w:t xml:space="preserve">ιμη αγορά του και μετά η παράνομη αναπαραγωγή και πώλησή του; </w:t>
      </w:r>
    </w:p>
    <w:p w14:paraId="04B1A88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Τη μουσική, λοιπόν, δεν τη σκοτώνει μόνο η πειρατεία. Τα υπερκέρδη των πολυεθνικών εταιρειών τη σκοτώνουν και η </w:t>
      </w:r>
      <w:proofErr w:type="spellStart"/>
      <w:r w:rsidRPr="005D0A29">
        <w:rPr>
          <w:rFonts w:eastAsia="Times New Roman" w:cs="Times New Roman"/>
          <w:szCs w:val="24"/>
        </w:rPr>
        <w:t>υπερφορολόγηση</w:t>
      </w:r>
      <w:proofErr w:type="spellEnd"/>
      <w:r w:rsidRPr="005D0A29">
        <w:rPr>
          <w:rFonts w:eastAsia="Times New Roman" w:cs="Times New Roman"/>
          <w:szCs w:val="24"/>
        </w:rPr>
        <w:t xml:space="preserve"> του κράτους. Δεν είναι δυνατόν να πάει ένας Έλληνας αυτή τη στιγμή</w:t>
      </w:r>
      <w:r w:rsidRPr="005D0A29">
        <w:rPr>
          <w:rFonts w:eastAsia="Times New Roman" w:cs="Times New Roman"/>
          <w:szCs w:val="24"/>
        </w:rPr>
        <w:t xml:space="preserve"> και να αγοράσει ένα </w:t>
      </w:r>
      <w:r w:rsidRPr="005D0A29">
        <w:rPr>
          <w:rFonts w:eastAsia="Times New Roman" w:cs="Times New Roman"/>
          <w:szCs w:val="24"/>
          <w:lang w:val="en-US"/>
        </w:rPr>
        <w:t>cd</w:t>
      </w:r>
      <w:r w:rsidRPr="005D0A29">
        <w:rPr>
          <w:rFonts w:eastAsia="Times New Roman" w:cs="Times New Roman"/>
          <w:szCs w:val="24"/>
        </w:rPr>
        <w:t xml:space="preserve"> μουσικής που κάνει 18 ευρώ, 19 ευρώ ή 20 ευρώ, όταν στην Ευρώπη και σε άλλες περιοχές έχει οριστεί μια ενιαία τιμή, για να μπορεί να είναι εύκολη η πρόσβαση από τον χρήστη και για να υπάρχουν κέρδη και για τα κράτη με τη λογική φορο</w:t>
      </w:r>
      <w:r w:rsidRPr="005D0A29">
        <w:rPr>
          <w:rFonts w:eastAsia="Times New Roman" w:cs="Times New Roman"/>
          <w:szCs w:val="24"/>
        </w:rPr>
        <w:t>λόγηση, αλλά και για τις εταιρείες.</w:t>
      </w:r>
    </w:p>
    <w:p w14:paraId="04B1A88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Όμως όλα αυτά που αποτελούν παγκόσμια προβλήματα εδώ στην Ελλάδα δεν μας αφορούν. Δεν έχουμε φτάσει ακόμα σ’ </w:t>
      </w:r>
      <w:r w:rsidRPr="005D0A29">
        <w:rPr>
          <w:rFonts w:eastAsia="Times New Roman" w:cs="Times New Roman"/>
          <w:szCs w:val="24"/>
        </w:rPr>
        <w:lastRenderedPageBreak/>
        <w:t>αυτό το επίπεδο. Εδώ όλα έχουν να κάνουν με την «ΑΕΠΙ», μια οικογενειακή επιχείρηση που δεν ξέρω πότε και πώς δ</w:t>
      </w:r>
      <w:r w:rsidRPr="005D0A29">
        <w:rPr>
          <w:rFonts w:eastAsia="Times New Roman" w:cs="Times New Roman"/>
          <w:szCs w:val="24"/>
        </w:rPr>
        <w:t xml:space="preserve">ημιουργήθηκε, που δεν την αγγίζει στην ουσία κανένας, με άτομα σαν τον </w:t>
      </w:r>
      <w:proofErr w:type="spellStart"/>
      <w:r w:rsidRPr="005D0A29">
        <w:rPr>
          <w:rFonts w:eastAsia="Times New Roman" w:cs="Times New Roman"/>
          <w:szCs w:val="24"/>
        </w:rPr>
        <w:t>Τσακνή</w:t>
      </w:r>
      <w:proofErr w:type="spellEnd"/>
      <w:r w:rsidRPr="005D0A29">
        <w:rPr>
          <w:rFonts w:eastAsia="Times New Roman" w:cs="Times New Roman"/>
          <w:szCs w:val="24"/>
        </w:rPr>
        <w:t xml:space="preserve"> στα διοικητικά συμβούλια κατά καιρούς, που έχουν δημιουργήσει ένα κοινωνικό πρόβλημα μ’ αυτήν την εταιρεία. Έχουν ρημάξει τα μικρομάγαζα και όχι μόνο αυτά που πουλάνε μουσική, αλ</w:t>
      </w:r>
      <w:r w:rsidRPr="005D0A29">
        <w:rPr>
          <w:rFonts w:eastAsia="Times New Roman" w:cs="Times New Roman"/>
          <w:szCs w:val="24"/>
        </w:rPr>
        <w:t>λά και αυτά όπου δεν είναι κύριο αντικείμενο πώλησης η μουσική. Δηλαδή δεν πάει κάποιος σε ένα κουρείο επειδή του αρέσει η μουσική που παίζει εκεί. Θα πληρώσουν και αυτοί, όσο τους αναλογεί. Έχουν κλείσει μαγαζιά, γιατί δεν μπορούσαν να πληρώνουν ή γιατί έ</w:t>
      </w:r>
      <w:r w:rsidRPr="005D0A29">
        <w:rPr>
          <w:rFonts w:eastAsia="Times New Roman" w:cs="Times New Roman"/>
          <w:szCs w:val="24"/>
        </w:rPr>
        <w:t>βγαλαν τη μουσική που δεν μπορούσαν να πληρώνουν. Σύρονται στα δικαστήρια, πληρώνουν τεράστια ποσά, ακόμα και τώρα εκκρεμούν οι υποθέσεις και δεν έχετε μεριμνήσει γι’ αυτούς. Μάλλον είπατε: «Θα τους αφήσουμε στην τύχη τους και ό,τι πουν τα δικαστήρια».</w:t>
      </w:r>
    </w:p>
    <w:p w14:paraId="04B1A88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Το </w:t>
      </w:r>
      <w:r w:rsidRPr="005D0A29">
        <w:rPr>
          <w:rFonts w:eastAsia="Times New Roman" w:cs="Times New Roman"/>
          <w:szCs w:val="24"/>
        </w:rPr>
        <w:t>χειρότερο από όλα είναι ότι αυτοί οι καταστηματάρχες και οι χρήστες που εξοντώθηκαν νομίζουν ότι αυτοί οι οποίοι πήραν τα χρήματα και είναι αντίπαλοί τους είναι οι καλλιτέχνες. Στην ουσία, όμως, οι καλλιτέχνες και οι χρήστες εξαπατήθηκαν από τα «</w:t>
      </w:r>
      <w:r w:rsidRPr="005D0A29">
        <w:rPr>
          <w:rFonts w:eastAsia="Times New Roman" w:cs="Times New Roman"/>
          <w:szCs w:val="24"/>
          <w:lang w:val="en-US"/>
        </w:rPr>
        <w:t>boys</w:t>
      </w:r>
      <w:r w:rsidRPr="005D0A29">
        <w:rPr>
          <w:rFonts w:eastAsia="Times New Roman" w:cs="Times New Roman"/>
          <w:szCs w:val="24"/>
        </w:rPr>
        <w:t xml:space="preserve">» της </w:t>
      </w:r>
      <w:r w:rsidRPr="005D0A29">
        <w:rPr>
          <w:rFonts w:eastAsia="Times New Roman" w:cs="Times New Roman"/>
          <w:szCs w:val="24"/>
        </w:rPr>
        <w:t xml:space="preserve">«ΑΕΠΙ», τα οποία πολλές φορές έπαιρναν μισθούς </w:t>
      </w:r>
      <w:r w:rsidRPr="005D0A29">
        <w:rPr>
          <w:rFonts w:eastAsia="Times New Roman" w:cs="Times New Roman"/>
          <w:szCs w:val="24"/>
        </w:rPr>
        <w:lastRenderedPageBreak/>
        <w:t>οι οποίοι ήταν πολλαπλάσιοι σε σχέση με καλλιτέχνες οι οποίοι παίζουν από το πρωί μέχρι το βράδυ στα ραδιόφωνα. Το 2016, η Επίτροπος που μπήκε εκεί στην «ΑΕΠΙ» είπε ότι έγιναν εισπράξεις 22 εκατομμυρίων ευρώ κ</w:t>
      </w:r>
      <w:r w:rsidRPr="005D0A29">
        <w:rPr>
          <w:rFonts w:eastAsia="Times New Roman" w:cs="Times New Roman"/>
          <w:szCs w:val="24"/>
        </w:rPr>
        <w:t>αι βρέθηκαν μηδέν χρήματα στο ταμείο όταν ήταν να τα αποδώσει στους καλλιτέχνες.</w:t>
      </w:r>
    </w:p>
    <w:p w14:paraId="04B1A88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(Στο σημείο αυτό κτυπάει το κουδούνι λήξεως του χρόνου ομιλίας του κυρίου Βουλευτή)</w:t>
      </w:r>
    </w:p>
    <w:p w14:paraId="04B1A88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Ένα λεπτό, κύριε Πρόεδρε και τελειώνω.</w:t>
      </w:r>
    </w:p>
    <w:p w14:paraId="04B1A88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Φανταστείτε, δηλαδή, τι εισπράξεις γίνονταν από τη σ</w:t>
      </w:r>
      <w:r w:rsidRPr="005D0A29">
        <w:rPr>
          <w:rFonts w:eastAsia="Times New Roman" w:cs="Times New Roman"/>
          <w:szCs w:val="24"/>
        </w:rPr>
        <w:t>υγκεκριμένη εταιρεία, την «ΑΕΠΙ», τα χρόνια που δεν υπήρχε οικονομική κρίση και, φυσικά, δεν τα έπαιρναν οι καλλιτέχνες όπως λένε.</w:t>
      </w:r>
    </w:p>
    <w:p w14:paraId="04B1A88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ωραίο είναι ότι κάποιος συνάδελφος Βουλευτής έχει καταθέσει προς το Υπουργείο σας μια ερώτηση σχετικά με την εξαπάτηση της</w:t>
      </w:r>
      <w:r w:rsidRPr="005D0A29">
        <w:rPr>
          <w:rFonts w:eastAsia="Times New Roman" w:cs="Times New Roman"/>
          <w:szCs w:val="24"/>
        </w:rPr>
        <w:t xml:space="preserve"> «ΑΕΠΙ» απέναντι στους καλλιτέχνες, αλλά και τους χρήστες και το Υπουργείο σας δήλωσε αναρμόδιο να απαντήσει στην ερώτηση, ενώ τώρα είναι αναρμόδιο να νομοθετήσει.</w:t>
      </w:r>
    </w:p>
    <w:p w14:paraId="04B1A88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Αν θέλετε, λοιπόν, να υπάρξει εξυγίανση, ρίξτε τις τιμές και τη φορολογία, βρείτε ποιοι έκλε</w:t>
      </w:r>
      <w:r w:rsidRPr="005D0A29">
        <w:rPr>
          <w:rFonts w:eastAsia="Times New Roman" w:cs="Times New Roman"/>
          <w:szCs w:val="24"/>
        </w:rPr>
        <w:t>ψαν και τι έκλεψαν στην «ΑΕΠΙ», βάλτε τους στη φυλακή και μετά βλέπουμε.</w:t>
      </w:r>
    </w:p>
    <w:p w14:paraId="04B1A88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Ευχαριστώ.</w:t>
      </w:r>
    </w:p>
    <w:p w14:paraId="04B1A88F"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(Χειροκροτήματα από την πτέρυγα της Χρυσής Αυγής)</w:t>
      </w:r>
    </w:p>
    <w:p w14:paraId="04B1A89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(Σπυρίδων Λυκούδης): </w:t>
      </w:r>
      <w:r w:rsidRPr="005D0A29">
        <w:rPr>
          <w:rFonts w:eastAsia="Times New Roman" w:cs="Times New Roman"/>
          <w:szCs w:val="24"/>
        </w:rPr>
        <w:t xml:space="preserve">Ο συνάδελφος κ. </w:t>
      </w:r>
      <w:proofErr w:type="spellStart"/>
      <w:r w:rsidRPr="005D0A29">
        <w:rPr>
          <w:rFonts w:eastAsia="Times New Roman" w:cs="Times New Roman"/>
          <w:szCs w:val="24"/>
        </w:rPr>
        <w:t>Μαυρωτάς</w:t>
      </w:r>
      <w:proofErr w:type="spellEnd"/>
      <w:r w:rsidRPr="005D0A29">
        <w:rPr>
          <w:rFonts w:eastAsia="Times New Roman" w:cs="Times New Roman"/>
          <w:szCs w:val="24"/>
        </w:rPr>
        <w:t xml:space="preserve"> έχει τον λόγο.</w:t>
      </w:r>
    </w:p>
    <w:p w14:paraId="04B1A89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ΓΕΩΡΓΙΟΣ ΜΑΥΡΩΤΑΣ: </w:t>
      </w:r>
      <w:r w:rsidRPr="005D0A29">
        <w:rPr>
          <w:rFonts w:eastAsia="Times New Roman" w:cs="Times New Roman"/>
          <w:szCs w:val="24"/>
        </w:rPr>
        <w:t>Ευχαριστώ, κύριε Πρόεδρε.</w:t>
      </w:r>
    </w:p>
    <w:p w14:paraId="04B1A89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πα</w:t>
      </w:r>
      <w:r w:rsidRPr="005D0A29">
        <w:rPr>
          <w:rFonts w:eastAsia="Times New Roman" w:cs="Times New Roman"/>
          <w:szCs w:val="24"/>
        </w:rPr>
        <w:t xml:space="preserve">ρόν νομοσχέδιο αποτελεί, δυστυχώς, ένα ακόμα παράδειγμα αλλοπρόσαλλης νομοθετικής πρακτικής. </w:t>
      </w:r>
      <w:proofErr w:type="spellStart"/>
      <w:r w:rsidRPr="005D0A29">
        <w:rPr>
          <w:rFonts w:eastAsia="Times New Roman" w:cs="Times New Roman"/>
          <w:szCs w:val="24"/>
        </w:rPr>
        <w:t>Επικαιροποιείται</w:t>
      </w:r>
      <w:proofErr w:type="spellEnd"/>
      <w:r w:rsidRPr="005D0A29">
        <w:rPr>
          <w:rFonts w:eastAsia="Times New Roman" w:cs="Times New Roman"/>
          <w:szCs w:val="24"/>
        </w:rPr>
        <w:t xml:space="preserve"> το ελληνικό πλαίσιο για τα πνευματικά δικαιώματα από το 1993 και τον ν.2121/1993 μέσω της ενσωμάτωσης της ευρωπαϊκής οδηγίας του 26/2014.</w:t>
      </w:r>
    </w:p>
    <w:p w14:paraId="04B1A89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Γενικά τ</w:t>
      </w:r>
      <w:r w:rsidRPr="005D0A29">
        <w:rPr>
          <w:rFonts w:eastAsia="Times New Roman" w:cs="Times New Roman"/>
          <w:szCs w:val="24"/>
        </w:rPr>
        <w:t>ο ιστορικό είναι γνωστό. Είχε έρθει ξανά, αποσύρθηκε, διαφοροποιήθηκε και τώρα κατατέθηκε με τις διαδικασίες του κατεπείγοντος. Δεν θα μπω πάλι σ’ αυτή τη συζήτηση. Όμως, από ό,τι ακούσαμε στην ακρόαση των φορέων, φαίνεται ότι η εναρμόνιση με την ευρωπαϊκή</w:t>
      </w:r>
      <w:r w:rsidRPr="005D0A29">
        <w:rPr>
          <w:rFonts w:eastAsia="Times New Roman" w:cs="Times New Roman"/>
          <w:szCs w:val="24"/>
        </w:rPr>
        <w:t xml:space="preserve"> οδηγία γίνεται με έναν αμφιλεγόμενο τρόπο. Η ακρόαση των φορέων μού άφησε την αίσθηση ότι </w:t>
      </w:r>
      <w:r w:rsidRPr="005D0A29">
        <w:rPr>
          <w:rFonts w:eastAsia="Times New Roman" w:cs="Times New Roman"/>
          <w:szCs w:val="24"/>
        </w:rPr>
        <w:lastRenderedPageBreak/>
        <w:t>ακούσατε μόνο κάποιους από όσους διαβουλευτήκατε –όσο διαβουλευτήκατε- και υποψιάζομαι ότι αυτοί οι κάποιοι είναι οι δικοί σας στο τμήμα πολιτισμού στον ΣΥΡΙΖΑ.</w:t>
      </w:r>
    </w:p>
    <w:p w14:paraId="04B1A89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Επιτ</w:t>
      </w:r>
      <w:r w:rsidRPr="005D0A29">
        <w:rPr>
          <w:rFonts w:eastAsia="Times New Roman" w:cs="Times New Roman"/>
          <w:szCs w:val="24"/>
        </w:rPr>
        <w:t xml:space="preserve">ρέψτε μου να επικεντρωθώ στο άρθρο 55 και συγκεκριμένα στις παραγράφους 3 και 4, που αφορούν στις εξαιρέσεις και στους περιορισμούς στα πνευματικά δικαιώματα που έχουν να κάνουν με τις ακαδημαϊκές και άλλες βιβλιοθήκες. Σίγουρα χρειάζεται ισορροπία μεταξύ </w:t>
      </w:r>
      <w:r w:rsidRPr="005D0A29">
        <w:rPr>
          <w:rFonts w:eastAsia="Times New Roman" w:cs="Times New Roman"/>
          <w:szCs w:val="24"/>
        </w:rPr>
        <w:t xml:space="preserve">των δικαιωμάτων των δημιουργών και της ακαδημαϊκής έρευνας. Ακούσαμε τις ενστάσεις στην ακρόαση των φορέων τόσο από τους εκδότες, τους συγγραφείς και τους δημιουργούς, όσο και από τον Σύνδεσμο των Ελληνικών Ακαδημαϊκών Βιβλιοθηκών. Ακούσαμε σήμερα και τις </w:t>
      </w:r>
      <w:r w:rsidRPr="005D0A29">
        <w:rPr>
          <w:rFonts w:eastAsia="Times New Roman" w:cs="Times New Roman"/>
          <w:szCs w:val="24"/>
        </w:rPr>
        <w:t>ενστάσεις από την Επιστημονική Υπηρεσία της Βουλής. Τις ανέφερε ο συνάδελφος προηγουμένως.</w:t>
      </w:r>
    </w:p>
    <w:p w14:paraId="04B1A89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Εφόσον, λοιπόν, μιλάμε για ενσωμάτωση της ευρωπαϊκής οδηγίας 26/2014, θα πρέπει να πούμε ότι ήδη από τις 14 Σεπτεμβρίου 2016, δηλαδή από πέρυσι, έχει ξεκινήσει η δια</w:t>
      </w:r>
      <w:r w:rsidRPr="005D0A29">
        <w:rPr>
          <w:rFonts w:eastAsia="Times New Roman" w:cs="Times New Roman"/>
          <w:szCs w:val="24"/>
        </w:rPr>
        <w:t xml:space="preserve">δικασία αναθεώρησης της συγκεκριμένης οδηγίας, που πάμε σήμερα να ενσωματώσουμε στην ελληνική νομοθεσία. Μάλιστα αυτή η οδηγία συζητήθηκε προχθές –μιλάμε για την ευρωπαϊκή οδηγία και </w:t>
      </w:r>
      <w:r w:rsidRPr="005D0A29">
        <w:rPr>
          <w:rFonts w:eastAsia="Times New Roman" w:cs="Times New Roman"/>
          <w:szCs w:val="24"/>
        </w:rPr>
        <w:lastRenderedPageBreak/>
        <w:t>την αναθεώρησή της στο Ευρωπαϊκό Κοινοβούλιο- και ψηφίστηκε η γνωμοδότηση</w:t>
      </w:r>
      <w:r w:rsidRPr="005D0A29">
        <w:rPr>
          <w:rFonts w:eastAsia="Times New Roman" w:cs="Times New Roman"/>
          <w:szCs w:val="24"/>
        </w:rPr>
        <w:t xml:space="preserve"> της Επιτροπής Πολιτισμού. Ένας από τους εισηγητές ήταν και ο Ευρωβουλευτής του Ποταμιού Γιώργος </w:t>
      </w:r>
      <w:proofErr w:type="spellStart"/>
      <w:r w:rsidRPr="005D0A29">
        <w:rPr>
          <w:rFonts w:eastAsia="Times New Roman" w:cs="Times New Roman"/>
          <w:szCs w:val="24"/>
        </w:rPr>
        <w:t>Γραμματικάκης</w:t>
      </w:r>
      <w:proofErr w:type="spellEnd"/>
      <w:r w:rsidRPr="005D0A29">
        <w:rPr>
          <w:rFonts w:eastAsia="Times New Roman" w:cs="Times New Roman"/>
          <w:szCs w:val="24"/>
        </w:rPr>
        <w:t>, οπότε έχουμε και πληροφορίες εκ των έσω, όπως θα έπρεπε ίσως και εσείς να έχετε πληροφορίες από τους δικούς σας Ευρωβουλευτές. Στα τέλη Οκτωβρίο</w:t>
      </w:r>
      <w:r w:rsidRPr="005D0A29">
        <w:rPr>
          <w:rFonts w:eastAsia="Times New Roman" w:cs="Times New Roman"/>
          <w:szCs w:val="24"/>
        </w:rPr>
        <w:t xml:space="preserve">υ θα ακολουθήσει η ψηφοφορία στην Επιτροπή Νομικών Υποθέσεων, που έχει και τη βασική αρμοδιότητα για τα δικαιώματα πνευματικής ιδιοκτησίας. </w:t>
      </w:r>
    </w:p>
    <w:p w14:paraId="04B1A89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Προχθές, λοιπόν, αναθεωρήθηκαν διάφορα πράγματα που έχουν να κάνουν με τις εξαιρέσεις σε ευρωπαϊκό επίπεδο. Μάλιστα</w:t>
      </w:r>
      <w:r w:rsidRPr="005D0A29">
        <w:rPr>
          <w:rFonts w:eastAsia="Times New Roman" w:cs="Times New Roman"/>
          <w:szCs w:val="24"/>
        </w:rPr>
        <w:t xml:space="preserve">, στα άρθρα 3 και 4 της συγκεκριμένης αναθεώρησης αναφέρεται ότι τα κράτη-μέλη πρέπει να ενθαρρύνουν τους δικαιούχους και τους ερευνητικούς οργανισμούς να καθορίσουν κοινά αποδεκτές βέλτιστες πρακτικές σχετικά με την εφαρμογή των μέτρων, κάτι που κι εμείς </w:t>
      </w:r>
      <w:r w:rsidRPr="005D0A29">
        <w:rPr>
          <w:rFonts w:eastAsia="Times New Roman" w:cs="Times New Roman"/>
          <w:szCs w:val="24"/>
        </w:rPr>
        <w:t xml:space="preserve">συνιστούμε να γίνει εδώ πέρα, δηλαδή να συζητήσουν οι ενδιαφερόμενοι. </w:t>
      </w:r>
    </w:p>
    <w:p w14:paraId="04B1A89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Παράλληλα γίνεται και μια σαφής περιγραφή των προϋποθέσεων, για να γίνεται έτσι αυτή η εξαίρεση σε ό,τι έχει να κάνει </w:t>
      </w:r>
      <w:r w:rsidRPr="005D0A29">
        <w:rPr>
          <w:rFonts w:eastAsia="Times New Roman" w:cs="Times New Roman"/>
          <w:szCs w:val="24"/>
        </w:rPr>
        <w:lastRenderedPageBreak/>
        <w:t>με τα μελλοντικά δικαιώματα. Λέει, μάλιστα, η συγκεκριμένη αναθεώρη</w:t>
      </w:r>
      <w:r w:rsidRPr="005D0A29">
        <w:rPr>
          <w:rFonts w:eastAsia="Times New Roman" w:cs="Times New Roman"/>
          <w:szCs w:val="24"/>
        </w:rPr>
        <w:t>ση, ότι θα πρέπει η χρήση να πραγματοποιείται σε εγκαταστάσεις εκπαιδευτικού ιδρύματος ή μέσω ασφαλούς ηλεκτρονικού δικτύου στο οποίο να έχουν πρόσβαση μόνο οι μαθητές, οι φοιτητές και το εκπαιδευτικό προσωπικό του εκπαιδευτικού ιδρύματος. Κατά δεύτερον, π</w:t>
      </w:r>
      <w:r w:rsidRPr="005D0A29">
        <w:rPr>
          <w:rFonts w:eastAsia="Times New Roman" w:cs="Times New Roman"/>
          <w:szCs w:val="24"/>
        </w:rPr>
        <w:t>ρέπει να συνοδεύεται από αναφορά της πηγής, συμπεριλαμβανομένου του ονόματος του δημιουργού, εκτός αν αυτό είναι αδύνατο. Βάζει, δηλαδή, ένα συγκεκριμένο πλαίσιο και δεν το αφήνει έτσι γενικά, ώστε να τρομάζει, όπως τρομάζει τους δημιουργούς η παράγραφος 3</w:t>
      </w:r>
      <w:r w:rsidRPr="005D0A29">
        <w:rPr>
          <w:rFonts w:eastAsia="Times New Roman" w:cs="Times New Roman"/>
          <w:szCs w:val="24"/>
        </w:rPr>
        <w:t xml:space="preserve"> και 4 του άρθρου 55.</w:t>
      </w:r>
    </w:p>
    <w:p w14:paraId="04B1A89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Νομίζω, λοιπόν, ότι στηριζόμενοι στην αναθεώρηση της οδηγίας που αφήνει βαθμούς ελευθερίας, οι ενδιαφερόμενοι –οι δημιουργοί, οι εκδότες, οι βιβλιοθήκες- μπορούν με τη μεσολάβηση του Υπουργείου Πολιτισμού και Παιδείας να βρουν μια λύσ</w:t>
      </w:r>
      <w:r w:rsidRPr="005D0A29">
        <w:rPr>
          <w:rFonts w:eastAsia="Times New Roman" w:cs="Times New Roman"/>
          <w:szCs w:val="24"/>
        </w:rPr>
        <w:t>η. Και όντως έκανε αυτή την προσπάθεια η Υπουργός με ειλικρινή διάθεση.</w:t>
      </w:r>
    </w:p>
    <w:p w14:paraId="04B1A89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Για να μην πάμε μακριά, πιθανώς να ήταν σκόπιμο, αφού καταλήξει αυτή η διαβούλευση, να έρθει σε ένα επόμενο νομοσχέδιο, ίσως στο νομοσχέδιο για την ανώτατη εκπαίδευση του κ. </w:t>
      </w:r>
      <w:proofErr w:type="spellStart"/>
      <w:r w:rsidRPr="005D0A29">
        <w:rPr>
          <w:rFonts w:eastAsia="Times New Roman" w:cs="Times New Roman"/>
          <w:szCs w:val="24"/>
        </w:rPr>
        <w:lastRenderedPageBreak/>
        <w:t>Γαβρόγλου</w:t>
      </w:r>
      <w:proofErr w:type="spellEnd"/>
      <w:r w:rsidRPr="005D0A29">
        <w:rPr>
          <w:rFonts w:eastAsia="Times New Roman" w:cs="Times New Roman"/>
          <w:szCs w:val="24"/>
        </w:rPr>
        <w:t xml:space="preserve"> </w:t>
      </w:r>
      <w:r w:rsidRPr="005D0A29">
        <w:rPr>
          <w:rFonts w:eastAsia="Times New Roman" w:cs="Times New Roman"/>
          <w:szCs w:val="24"/>
        </w:rPr>
        <w:t>που περιμένουμε –ελπίζουμε να μην έρθει με τις διαδικασίες του επείγοντος και αυτό- προκειμένου να μπορέσουμε έτσι να καταλήξουμε σε μια συναινετική λύση.</w:t>
      </w:r>
    </w:p>
    <w:p w14:paraId="04B1A89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Στο άρθρο 18, κατά την ακρόαση των φορέων ακούσαμε ότι θα έπρεπε να υπάρξει –και είναι λογικό να υπάρ</w:t>
      </w:r>
      <w:r w:rsidRPr="005D0A29">
        <w:rPr>
          <w:rFonts w:eastAsia="Times New Roman" w:cs="Times New Roman"/>
          <w:szCs w:val="24"/>
        </w:rPr>
        <w:t xml:space="preserve">ξει- μια μεταβατική περίοδος τριών ετών και για τους υπό ανάπτυξη οργανισμούς και όχι μόνο αυτούς που θα δημιουργηθούν από εδώ και πέρα, μια και έχουν κάνει επενδύσεις με ένα συγκεκριμένο </w:t>
      </w:r>
      <w:r w:rsidRPr="005D0A29">
        <w:rPr>
          <w:rFonts w:eastAsia="Times New Roman" w:cs="Times New Roman"/>
          <w:szCs w:val="24"/>
          <w:lang w:val="en-US"/>
        </w:rPr>
        <w:t>business</w:t>
      </w:r>
      <w:r w:rsidRPr="005D0A29">
        <w:rPr>
          <w:rFonts w:eastAsia="Times New Roman" w:cs="Times New Roman"/>
          <w:szCs w:val="24"/>
        </w:rPr>
        <w:t xml:space="preserve"> </w:t>
      </w:r>
      <w:r w:rsidRPr="005D0A29">
        <w:rPr>
          <w:rFonts w:eastAsia="Times New Roman" w:cs="Times New Roman"/>
          <w:szCs w:val="24"/>
          <w:lang w:val="en-US"/>
        </w:rPr>
        <w:t>plan</w:t>
      </w:r>
      <w:r w:rsidRPr="005D0A29">
        <w:rPr>
          <w:rFonts w:eastAsia="Times New Roman" w:cs="Times New Roman"/>
          <w:szCs w:val="24"/>
        </w:rPr>
        <w:t>.</w:t>
      </w:r>
    </w:p>
    <w:p w14:paraId="04B1A89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Όσον αφορά στα του Μεγάρου Μουσικής και την </w:t>
      </w:r>
      <w:r w:rsidRPr="005D0A29">
        <w:rPr>
          <w:rFonts w:eastAsia="Times New Roman" w:cs="Times New Roman"/>
          <w:szCs w:val="24"/>
        </w:rPr>
        <w:t xml:space="preserve">τροπολογία που έρχεται, κυρία Υπουργέ, σας είχαμε καταθέσει μια ερώτηση στις 8 Μαΐου σχετικά με την καθυστέρηση της πλήρωσης της θέσης του γενικού διευθυντή του Μεγάρου και δεν μας έχετε απαντήσει ακόμα. Αναρωτιόμαστε, αν η συγκεκριμένη τροπολογία έχει να </w:t>
      </w:r>
      <w:r w:rsidRPr="005D0A29">
        <w:rPr>
          <w:rFonts w:eastAsia="Times New Roman" w:cs="Times New Roman"/>
          <w:szCs w:val="24"/>
        </w:rPr>
        <w:t>κάνει με αυτήν την καθυστέρηση, αν υπάρχουν δηλαδή κάποια διαδικαστικά προβλήματα που θα ξεπεραστούν με αυτήν την τροπολογία.</w:t>
      </w:r>
    </w:p>
    <w:p w14:paraId="04B1A89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Επιτρέψετε μου να κλείσω με κάτι που μας έκανε εντύπωση. Ανατρέχοντας στην προηγούμενη έκδοση του νομοσχε</w:t>
      </w:r>
      <w:r w:rsidRPr="005D0A29">
        <w:rPr>
          <w:rFonts w:eastAsia="Times New Roman" w:cs="Times New Roman"/>
          <w:szCs w:val="24"/>
        </w:rPr>
        <w:lastRenderedPageBreak/>
        <w:t>δίου για τα πνευματικά δι</w:t>
      </w:r>
      <w:r w:rsidRPr="005D0A29">
        <w:rPr>
          <w:rFonts w:eastAsia="Times New Roman" w:cs="Times New Roman"/>
          <w:szCs w:val="24"/>
        </w:rPr>
        <w:t xml:space="preserve">καιώματα πριν από ενάμιση χρόνο υπήρχε μια διάταξη με τίτλο «Σχολές Καλλιτεχνικής Εκπαίδευσης» και αφορούσε στη διευθέτηση του θέματος των ισοτιμιών των τίτλων σπουδών που χορηγήθηκαν από ανώτερες δημόσιες και ιδιωτικές σχολές καλλιτεχνικής εκπαίδευσης. </w:t>
      </w:r>
    </w:p>
    <w:p w14:paraId="04B1A89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w:t>
      </w:r>
      <w:r w:rsidRPr="005D0A29">
        <w:rPr>
          <w:rFonts w:eastAsia="Times New Roman" w:cs="Times New Roman"/>
          <w:szCs w:val="24"/>
        </w:rPr>
        <w:t xml:space="preserve">ι απόφοιτοι αυτών των σχολών ήταν σε ομηρία από το 2003. Βλέπουμε τώρα να έρχεται με βουλευτική τροπολογία και το ενδιαφέρον είναι ότι υπογράφουν οι πρώην Υπουργοί Παιδείας και Πολιτισμού κ. Μπαλτάς και Φίλης μαζί με άλλους Βουλευτές του ΣΥΡΙΖΑ. </w:t>
      </w:r>
      <w:proofErr w:type="spellStart"/>
      <w:r w:rsidRPr="005D0A29">
        <w:rPr>
          <w:rFonts w:eastAsia="Times New Roman" w:cs="Times New Roman"/>
          <w:szCs w:val="24"/>
        </w:rPr>
        <w:t>Επανακαταθ</w:t>
      </w:r>
      <w:r w:rsidRPr="005D0A29">
        <w:rPr>
          <w:rFonts w:eastAsia="Times New Roman" w:cs="Times New Roman"/>
          <w:szCs w:val="24"/>
        </w:rPr>
        <w:t>έτουν</w:t>
      </w:r>
      <w:proofErr w:type="spellEnd"/>
      <w:r w:rsidRPr="005D0A29">
        <w:rPr>
          <w:rFonts w:eastAsia="Times New Roman" w:cs="Times New Roman"/>
          <w:szCs w:val="24"/>
        </w:rPr>
        <w:t xml:space="preserve">, δηλαδή, </w:t>
      </w:r>
      <w:r w:rsidRPr="005D0A29">
        <w:rPr>
          <w:rFonts w:eastAsia="Times New Roman" w:cs="Times New Roman"/>
          <w:szCs w:val="24"/>
          <w:lang w:val="en-US"/>
        </w:rPr>
        <w:t>verbatim</w:t>
      </w:r>
      <w:r w:rsidRPr="005D0A29">
        <w:rPr>
          <w:rFonts w:eastAsia="Times New Roman" w:cs="Times New Roman"/>
          <w:szCs w:val="24"/>
        </w:rPr>
        <w:t xml:space="preserve"> το ίδιο άρθρο σαν βουλευτική τροπολογία. </w:t>
      </w:r>
    </w:p>
    <w:p w14:paraId="04B1A89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Απ’ ό,τι κατάλαβα, την κάνατε αποδεκτή τη συγκεκριμένη τροπολογία και η απορία είναι γιατί δεν ήρθε με την κανονική διαδικασία. Υπήρχαν διαφωνίες μέσα στο κόμμα; Ξεπεράστηκαν; </w:t>
      </w:r>
    </w:p>
    <w:p w14:paraId="04B1A89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Εν κατακλείδι</w:t>
      </w:r>
      <w:r w:rsidRPr="005D0A29">
        <w:rPr>
          <w:rFonts w:eastAsia="Times New Roman" w:cs="Times New Roman"/>
          <w:szCs w:val="24"/>
        </w:rPr>
        <w:t xml:space="preserve">, λοιπόν, για να κλείσω γιατί ξεπέρασα και τον χρόνο, δεν είμαστε θετικοί για το συγκεκριμένο νομοθέτημα και τις διαδικασίες που ακολουθήθηκαν, αλλά και για το περιεχόμενο της πλειοψηφίας των άρθρων του. </w:t>
      </w:r>
    </w:p>
    <w:p w14:paraId="04B1A8A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Η όλη διαδικασία δίνει την εικόνα ότι υπάρχουν μαγα</w:t>
      </w:r>
      <w:r w:rsidRPr="005D0A29">
        <w:rPr>
          <w:rFonts w:eastAsia="Times New Roman" w:cs="Times New Roman"/>
          <w:szCs w:val="24"/>
        </w:rPr>
        <w:t>ζάκια, που κάποια από αυτά ενίοτε είναι πιο κοντά στα αφτιά της εξουσία και περνάνε το δικό τους, ανάμεσα στις γραμμές και στο περιθώριο που αφήνουν οι ευρωπαϊκές οδηγίες, που και αυτές με καθυστέρηση και ασθμαίνοντας υιοθετούμε.</w:t>
      </w:r>
    </w:p>
    <w:p w14:paraId="04B1A8A1" w14:textId="77777777" w:rsidR="0001266C" w:rsidRDefault="00D81D51">
      <w:pPr>
        <w:spacing w:line="600" w:lineRule="auto"/>
        <w:ind w:firstLine="709"/>
        <w:jc w:val="both"/>
        <w:rPr>
          <w:rFonts w:eastAsia="Times New Roman" w:cs="Times New Roman"/>
          <w:szCs w:val="24"/>
        </w:rPr>
      </w:pPr>
      <w:r w:rsidRPr="005D0A29">
        <w:rPr>
          <w:rFonts w:eastAsia="Times New Roman"/>
          <w:szCs w:val="24"/>
        </w:rPr>
        <w:t>Ευχαριστώ πολύ.</w:t>
      </w:r>
      <w:r w:rsidRPr="005D0A29">
        <w:rPr>
          <w:rFonts w:eastAsia="Times New Roman" w:cs="Times New Roman"/>
          <w:szCs w:val="24"/>
        </w:rPr>
        <w:t xml:space="preserve"> </w:t>
      </w:r>
    </w:p>
    <w:p w14:paraId="04B1A8A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w:t>
      </w:r>
      <w:r w:rsidRPr="005D0A29">
        <w:rPr>
          <w:rFonts w:eastAsia="Times New Roman" w:cs="Times New Roman"/>
          <w:b/>
          <w:szCs w:val="24"/>
        </w:rPr>
        <w:t>Ν (Σπυρίδων Λυκούδης):</w:t>
      </w:r>
      <w:r w:rsidRPr="005D0A29">
        <w:rPr>
          <w:rFonts w:eastAsia="Times New Roman" w:cs="Times New Roman"/>
          <w:szCs w:val="24"/>
        </w:rPr>
        <w:t xml:space="preserve"> Ευχαριστώ, κύριε συνάδελφε.</w:t>
      </w:r>
    </w:p>
    <w:p w14:paraId="04B1A8A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Κυρία Υπουργέ, θέλετε να κάνετε μια παρέμβαση. Απλώς θα ήθελα, αν μπορείτε, να μαζεύετε τις παρατηρήσεις σας και να τις πείτε όλες μαζί μετά. Όμως, αν θέλετε τώρα τον λόγο, δεν πειράζει, αρκεί να είναι λίγ</w:t>
      </w:r>
      <w:r w:rsidRPr="005D0A29">
        <w:rPr>
          <w:rFonts w:eastAsia="Times New Roman" w:cs="Times New Roman"/>
          <w:szCs w:val="24"/>
        </w:rPr>
        <w:t>ο σύντομη η παρέμβαση.</w:t>
      </w:r>
    </w:p>
    <w:p w14:paraId="04B1A8A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ΛΥΔΙΑ ΚΟΝΙΟΡΔΟΥ (Υπουργός Πολιτισμού και Αθλητισμού): </w:t>
      </w:r>
      <w:r w:rsidRPr="005D0A29">
        <w:rPr>
          <w:rFonts w:eastAsia="Times New Roman" w:cs="Times New Roman"/>
          <w:szCs w:val="24"/>
        </w:rPr>
        <w:t>Κύριε Πρόεδρε, το θέμα του Μεγάρου Μουσικής είναι πολύ σημαντικό, γι’ αυτό ήθελα να το πω άμεσα. Είναι συνδεμένη με αυτή τη διάταξη που φέρνουμε.</w:t>
      </w:r>
    </w:p>
    <w:p w14:paraId="04B1A8A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ΓΕΩΡΓΙΟΣ ΜΑΥΡΩΤΑΣ: </w:t>
      </w:r>
      <w:r w:rsidRPr="005D0A29">
        <w:rPr>
          <w:rFonts w:eastAsia="Times New Roman" w:cs="Times New Roman"/>
          <w:szCs w:val="24"/>
        </w:rPr>
        <w:t>Συναρτάται;</w:t>
      </w:r>
    </w:p>
    <w:p w14:paraId="04B1A8A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ΛΥ</w:t>
      </w:r>
      <w:r w:rsidRPr="005D0A29">
        <w:rPr>
          <w:rFonts w:eastAsia="Times New Roman" w:cs="Times New Roman"/>
          <w:b/>
          <w:szCs w:val="24"/>
        </w:rPr>
        <w:t xml:space="preserve">ΔΙΑ ΚΟΝΙΟΡΔΟΥ (Υπουργός Πολιτισμού και Αθλητισμού): </w:t>
      </w:r>
      <w:r w:rsidRPr="005D0A29">
        <w:rPr>
          <w:rFonts w:eastAsia="Times New Roman" w:cs="Times New Roman"/>
          <w:szCs w:val="24"/>
        </w:rPr>
        <w:t xml:space="preserve">Βεβαίως. Γιατί χρειάζεται να υπάρξει αυτή η ρύθμιση, για να μπορέσει να τοποθετηθεί διευθυντής στο Μέγαρο. </w:t>
      </w:r>
    </w:p>
    <w:p w14:paraId="04B1A8A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Επίσης να διευκρινίσω ότι από τους έξι διευθυντές που προβλέπονταν αρχικά, εμείς θεωρούμε απαραί</w:t>
      </w:r>
      <w:r w:rsidRPr="005D0A29">
        <w:rPr>
          <w:rFonts w:eastAsia="Times New Roman" w:cs="Times New Roman"/>
          <w:szCs w:val="24"/>
        </w:rPr>
        <w:t>τητους μόνο τους τρεις. Και αυτό είναι πάρα πολύ σημαντικό να το ξέρετε.</w:t>
      </w:r>
    </w:p>
    <w:p w14:paraId="04B1A8A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(Σπυρίδων Λυκούδης):</w:t>
      </w:r>
      <w:r w:rsidRPr="005D0A29">
        <w:rPr>
          <w:rFonts w:eastAsia="Times New Roman" w:cs="Times New Roman"/>
          <w:szCs w:val="24"/>
        </w:rPr>
        <w:t xml:space="preserve"> Ευχαριστώ, κυρία Υπουργέ.</w:t>
      </w:r>
    </w:p>
    <w:p w14:paraId="04B1A8A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Ακολουθεί ο συνάδελφος κ. </w:t>
      </w:r>
      <w:proofErr w:type="spellStart"/>
      <w:r w:rsidRPr="005D0A29">
        <w:rPr>
          <w:rFonts w:eastAsia="Times New Roman" w:cs="Times New Roman"/>
          <w:szCs w:val="24"/>
        </w:rPr>
        <w:t>Σαρίδης</w:t>
      </w:r>
      <w:proofErr w:type="spellEnd"/>
      <w:r w:rsidRPr="005D0A29">
        <w:rPr>
          <w:rFonts w:eastAsia="Times New Roman" w:cs="Times New Roman"/>
          <w:szCs w:val="24"/>
        </w:rPr>
        <w:t xml:space="preserve">. Μετά είναι ο κ. Καρράς και ο κ. Μπαλτάς. Εάν έρθει στην Αίθουσα ο κ. Λοβέρδος, του οποίου </w:t>
      </w:r>
      <w:r w:rsidRPr="005D0A29">
        <w:rPr>
          <w:rFonts w:eastAsia="Times New Roman" w:cs="Times New Roman"/>
          <w:szCs w:val="24"/>
        </w:rPr>
        <w:t>παίρνετε τη σειρά γιατί είναι σε μια επιτροπή, προφανώς θα παρέμβει.</w:t>
      </w:r>
    </w:p>
    <w:p w14:paraId="04B1A8A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Κύριε </w:t>
      </w:r>
      <w:proofErr w:type="spellStart"/>
      <w:r w:rsidRPr="005D0A29">
        <w:rPr>
          <w:rFonts w:eastAsia="Times New Roman" w:cs="Times New Roman"/>
          <w:szCs w:val="24"/>
        </w:rPr>
        <w:t>Σαρίδη</w:t>
      </w:r>
      <w:proofErr w:type="spellEnd"/>
      <w:r w:rsidRPr="005D0A29">
        <w:rPr>
          <w:rFonts w:eastAsia="Times New Roman" w:cs="Times New Roman"/>
          <w:szCs w:val="24"/>
        </w:rPr>
        <w:t>, έχετε τον λόγο.</w:t>
      </w:r>
    </w:p>
    <w:p w14:paraId="04B1A8A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ΙΩΑΝΝΗΣ ΣΑΡΙΔΗΣ: </w:t>
      </w:r>
      <w:r w:rsidRPr="005D0A29">
        <w:rPr>
          <w:rFonts w:eastAsia="Times New Roman"/>
          <w:color w:val="000000"/>
          <w:szCs w:val="24"/>
        </w:rPr>
        <w:t>Ευχαριστώ πολύ, κύριε Πρόεδρε.</w:t>
      </w:r>
      <w:r w:rsidRPr="005D0A29">
        <w:rPr>
          <w:rFonts w:eastAsia="Times New Roman" w:cs="Times New Roman"/>
          <w:szCs w:val="24"/>
        </w:rPr>
        <w:t xml:space="preserve"> </w:t>
      </w:r>
    </w:p>
    <w:p w14:paraId="04B1A8A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Κυρία Υπουργέ, κυρίες και κύριοι συνάδελφοι, θα ήθελα να ξεκινήσω με ένα θετικό σχόλιο σχετικά με την απόλυτ</w:t>
      </w:r>
      <w:r w:rsidRPr="005D0A29">
        <w:rPr>
          <w:rFonts w:eastAsia="Times New Roman" w:cs="Times New Roman"/>
          <w:szCs w:val="24"/>
        </w:rPr>
        <w:t xml:space="preserve">η ομοφωνία που επέδειξε για πρώτη φορά το ελληνικό Κοινοβούλιο όταν προχθές αποφασίσαμε να δώσουμε, επιτέλους, τον φάκελο της Κύπρου στους αδελφούς Κύπριους. Είδα μια φωτογραφία σε </w:t>
      </w:r>
      <w:r w:rsidRPr="005D0A29">
        <w:rPr>
          <w:rFonts w:eastAsia="Times New Roman" w:cs="Times New Roman"/>
          <w:szCs w:val="24"/>
        </w:rPr>
        <w:lastRenderedPageBreak/>
        <w:t>δημοσιεύματα όπου είμαστε όλοι όρθιοι, υπερψηφίζοντας με αυτόν τον τρόπο τη</w:t>
      </w:r>
      <w:r w:rsidRPr="005D0A29">
        <w:rPr>
          <w:rFonts w:eastAsia="Times New Roman" w:cs="Times New Roman"/>
          <w:szCs w:val="24"/>
        </w:rPr>
        <w:t>ν αποστολή των απόρρητων φακέλων, ακόμα και εκείνων των έντεκα πρώτων, που κάποιος τους πήρε κατά λάθος στο σπίτι του και από τότε δεν έχουν ξαναβρεθεί και αναγκαστήκαμε να καταφύγουμε στις σημειώσεις των πρακτικογράφων.</w:t>
      </w:r>
    </w:p>
    <w:p w14:paraId="04B1A8A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Κυρίες και κύριοι συνάδελφοι, η εικ</w:t>
      </w:r>
      <w:r w:rsidRPr="005D0A29">
        <w:rPr>
          <w:rFonts w:eastAsia="Times New Roman" w:cs="Times New Roman"/>
          <w:szCs w:val="24"/>
        </w:rPr>
        <w:t>όνα αυτή εκπέμπει ένα πάρα πολύ ισχυρό μήνυμα. Η εικόνα αυτή άρεσε στους Έλληνες. Δεν υπάρχει συμπολίτης μας που να μην ξέρει πως όταν τρωγόμαστε μεταξύ μας είμαστε ευάλωτοι, αδύναμοι και εύκολα μπορούν να μας εκβιάσουν, πράγμα το οποίο, δυστυχώς, ήδη συμβ</w:t>
      </w:r>
      <w:r w:rsidRPr="005D0A29">
        <w:rPr>
          <w:rFonts w:eastAsia="Times New Roman" w:cs="Times New Roman"/>
          <w:szCs w:val="24"/>
        </w:rPr>
        <w:t>αίνει, όπως άλλωστε απέδειξαν τα γεγονότα. Αποφάσεις που παίρνονται με τους τριακόσιους μαζί είναι αποφάσεις που έχουν λείψει από τη δημοκρατία μας, κυρία Υπουργέ.</w:t>
      </w:r>
    </w:p>
    <w:p w14:paraId="04B1A8A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Είναι λογικό και αναμενόμενο σε μια δημοκρατία να υπάρχουν τουλάχιστον δύο ή και τρεις απόψε</w:t>
      </w:r>
      <w:r w:rsidRPr="005D0A29">
        <w:rPr>
          <w:rFonts w:eastAsia="Times New Roman" w:cs="Times New Roman"/>
          <w:szCs w:val="24"/>
        </w:rPr>
        <w:t xml:space="preserve">ις σε κάθε ζήτημα, σε κάθε θέμα. Στην Ελλάδα δε όλοι και όλες μάθαμε εδώ και δεκαετίες να θεωρούμε φυσιολογικό το να έχουμε τριακόσιες διαφορετικές απόψεις. Όμως την πραγματική δύναμη της δημοκρατίας </w:t>
      </w:r>
      <w:r w:rsidRPr="005D0A29">
        <w:rPr>
          <w:rFonts w:eastAsia="Times New Roman" w:cs="Times New Roman"/>
          <w:szCs w:val="24"/>
        </w:rPr>
        <w:lastRenderedPageBreak/>
        <w:t>μπορεί να την εντοπίσει κανείς όταν επιτυγχάνεται η ομοφ</w:t>
      </w:r>
      <w:r w:rsidRPr="005D0A29">
        <w:rPr>
          <w:rFonts w:eastAsia="Times New Roman" w:cs="Times New Roman"/>
          <w:szCs w:val="24"/>
        </w:rPr>
        <w:t xml:space="preserve">ωνία, κατόπιν διεξαγωγής διαλόγου με επιχειρήματα. </w:t>
      </w:r>
    </w:p>
    <w:p w14:paraId="04B1A8A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ελληνικό Κοινοβούλιο συζητά από το 1988 αν έπρεπε ή όχι να ανοίξουν οι φάκελοι αυτοί και να λάβουν γνώση όλοι για το τι ακριβώς έγινε, και οι συνάδελφοί μας στην Κύπρο, αλλά και σταδιακά ολόκληρος ο Ελ</w:t>
      </w:r>
      <w:r w:rsidRPr="005D0A29">
        <w:rPr>
          <w:rFonts w:eastAsia="Times New Roman" w:cs="Times New Roman"/>
          <w:szCs w:val="24"/>
        </w:rPr>
        <w:t>ληνισμός, είτε στην Ελλάδα είτε και παγκόσμια. Χρειάστηκαν πολλά χρόνια, αλλά φτάσαμε σε αυτό το σημείο και δεχθήκαμε πια πως έχουμε υποχρέωση -ιστορική ευθύνη θα έλεγα- να προχωρήσουμε σε αυτή την απόφαση. Μακάρι να είχαμε χρόνο για να βρούμε τρόπο να συμ</w:t>
      </w:r>
      <w:r w:rsidRPr="005D0A29">
        <w:rPr>
          <w:rFonts w:eastAsia="Times New Roman" w:cs="Times New Roman"/>
          <w:szCs w:val="24"/>
        </w:rPr>
        <w:t>φωνήσουμε και σε άλλα πολύ σοβαρά ζητήματα. Δυστυχώς, όμως, γνωρίζουμε καλά όλοι και όλες σε αυτή την Αίθουσα πως χρόνος δεν υπάρχει.</w:t>
      </w:r>
    </w:p>
    <w:p w14:paraId="04B1A8B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Την ίδια ώρα που η Κυβέρνηση και η Αξιωματική Αντιπολίτευση καλλιεργούν πολεμικό κλίμα, ανταλλάσσοντας κατηγορίες και χαρα</w:t>
      </w:r>
      <w:r w:rsidRPr="005D0A29">
        <w:rPr>
          <w:rFonts w:eastAsia="Times New Roman" w:cs="Times New Roman"/>
          <w:szCs w:val="24"/>
        </w:rPr>
        <w:t xml:space="preserve">κτηρισμούς, την ίδια ώρα χιλιάδες συμπολίτες μας παραμένουν επί δεκαπέντε μήνες απλήρωτοι με τραγικά για αυτούς αποτελέσματα. Την ίδια ώρα που εμείς ασχολούμαστε με τις δηλώσεις </w:t>
      </w:r>
      <w:proofErr w:type="spellStart"/>
      <w:r w:rsidRPr="005D0A29">
        <w:rPr>
          <w:rFonts w:eastAsia="Times New Roman" w:cs="Times New Roman"/>
          <w:szCs w:val="24"/>
        </w:rPr>
        <w:t>Μοσκοβισί</w:t>
      </w:r>
      <w:proofErr w:type="spellEnd"/>
      <w:r w:rsidRPr="005D0A29">
        <w:rPr>
          <w:rFonts w:eastAsia="Times New Roman" w:cs="Times New Roman"/>
          <w:szCs w:val="24"/>
        </w:rPr>
        <w:t xml:space="preserve"> και προσπαθούμε να αξιολογήσουμε τη σημασία που είχε η πρόσφατη απόφ</w:t>
      </w:r>
      <w:r w:rsidRPr="005D0A29">
        <w:rPr>
          <w:rFonts w:eastAsia="Times New Roman" w:cs="Times New Roman"/>
          <w:szCs w:val="24"/>
        </w:rPr>
        <w:t xml:space="preserve">αση να αναγνωριστεί πως η </w:t>
      </w:r>
      <w:r w:rsidRPr="005D0A29">
        <w:rPr>
          <w:rFonts w:eastAsia="Times New Roman" w:cs="Times New Roman"/>
          <w:szCs w:val="24"/>
        </w:rPr>
        <w:lastRenderedPageBreak/>
        <w:t>Ελλάδα δικαιούται να βγει από τη διαδικασία διαχείρισης υπερβολικού ελλείμματος, την ίδια στιγμή μια νέα γυναίκα οδηγήθηκε σε απόγνωση και αυτοκτόνησε. Την ίδια ώρα που μιλάμε για το αν η δικαιοσύνη εμποδίζει την Κυβέρνηση να κυβε</w:t>
      </w:r>
      <w:r w:rsidRPr="005D0A29">
        <w:rPr>
          <w:rFonts w:eastAsia="Times New Roman" w:cs="Times New Roman"/>
          <w:szCs w:val="24"/>
        </w:rPr>
        <w:t>ρνήσει, την ίδια ώρα χιλιάδες συμπολίτες μας παραμένουν απλήρωτοι και διεκδικούν τα δεδουλευμένα τους στα δικαστήρια και αναρωτιόνται: Μα, δεν μπορούν αυτοί οι τριακόσιοι να συμφωνήσουν επιτέλους για το ποιες πρέπει να είναι οι προτεραιότητες της ελληνικής</w:t>
      </w:r>
      <w:r w:rsidRPr="005D0A29">
        <w:rPr>
          <w:rFonts w:eastAsia="Times New Roman" w:cs="Times New Roman"/>
          <w:szCs w:val="24"/>
        </w:rPr>
        <w:t xml:space="preserve"> πολιτείας του οργανωμένου ελληνικού κράτους; </w:t>
      </w:r>
    </w:p>
    <w:p w14:paraId="04B1A8B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Γιατί δεν μπορούμε να βρούμε το τι πρέπει να γίνει, για να σταματήσουν οι αδικίες που καθημερινά υφίστανται και υπομένουν οι συμπολίτες μας, εξαιτίας κυρίως των κακών νόμων που εμείς, εσείς, οι προκάτοχοί μας,</w:t>
      </w:r>
      <w:r w:rsidRPr="005D0A29">
        <w:rPr>
          <w:rFonts w:eastAsia="Times New Roman" w:cs="Times New Roman"/>
          <w:szCs w:val="24"/>
        </w:rPr>
        <w:t xml:space="preserve"> μέσα σε αυτή την Αίθουσα επιβάλαμε στην ελληνική πραγματικότητα; Γιατί δεν μπορούμε να σηκωθούμε και οι τριακόσιοι και να πούμε τέρμα; </w:t>
      </w:r>
    </w:p>
    <w:p w14:paraId="04B1A8B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 κόπος, ξέρετε, του εργαζόμενου είναι ιερός. Τα δεδουλευμένα πρέπει να πληρώνονται σε κάθε περίπτωση άμεσα, χωρίς καθυ</w:t>
      </w:r>
      <w:r w:rsidRPr="005D0A29">
        <w:rPr>
          <w:rFonts w:eastAsia="Times New Roman" w:cs="Times New Roman"/>
          <w:szCs w:val="24"/>
        </w:rPr>
        <w:t xml:space="preserve">στερήσεις και χωρίς εκπτώσεις. Τι πρέπει να γίνει; Πόσοι πρέπει να αυτοκτονήσουν για να καταλάβουμε πως πρέπει να σηκωθούμε όρθιοι εδώ μέσα εμείς οι τριακόσιοι και να πούμε </w:t>
      </w:r>
      <w:r w:rsidRPr="005D0A29">
        <w:rPr>
          <w:rFonts w:eastAsia="Times New Roman" w:cs="Times New Roman"/>
          <w:szCs w:val="24"/>
        </w:rPr>
        <w:lastRenderedPageBreak/>
        <w:t>σε αυτούς τους επιχειρηματίες που εκμεταλλεύονται τους εργαζόμενους και τους αφήνου</w:t>
      </w:r>
      <w:r w:rsidRPr="005D0A29">
        <w:rPr>
          <w:rFonts w:eastAsia="Times New Roman" w:cs="Times New Roman"/>
          <w:szCs w:val="24"/>
        </w:rPr>
        <w:t>ν απλήρωτους για μήνες πως δεν έχουν το δικαίωμα να το κάνουν αυτό και πως θα βρουν άσχημα τον μπελά τους από εμάς τους ίδιους όταν εφαρμόζουν τέτοιες απάνθρωπες πρακτικές;</w:t>
      </w:r>
    </w:p>
    <w:p w14:paraId="04B1A8B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Πόσος χρόνος χρειάζεται, κυρίες και κύριοι συνάδελφοι, στα μέλη του ελληνικού Κοινο</w:t>
      </w:r>
      <w:r w:rsidRPr="005D0A29">
        <w:rPr>
          <w:rFonts w:eastAsia="Times New Roman" w:cs="Times New Roman"/>
          <w:szCs w:val="24"/>
        </w:rPr>
        <w:t xml:space="preserve">βουλίου για να ομοφωνήσουν πως η ανασφάλιστη εργασία δεν είναι απάτη αλλά είναι κακούργημα; </w:t>
      </w:r>
    </w:p>
    <w:p w14:paraId="04B1A8B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Ρωτάω, για παράδειγμα, εδώ και καιρό να μάθω πόσα εργατικά ατυχήματα έγιναν στη χώρα τα τελευταία δύο χρόνια και δεν μου απαντάει κανείς. Έχω υποβάλει μια ΑΚΕ εδώ </w:t>
      </w:r>
      <w:r w:rsidRPr="005D0A29">
        <w:rPr>
          <w:rFonts w:eastAsia="Times New Roman" w:cs="Times New Roman"/>
          <w:szCs w:val="24"/>
        </w:rPr>
        <w:t>και πάρα πολλούς μήνες, η οποία παραμένει αναπάντητη και θα συνεχίσει να παραμένει, γιατί κανείς δεν ξέρει να την απαντήσει. Από τις ειδήσεις, όμως, συνεχώς κάθε μήνα ακούμε για εργατικά ατυχήματα με τραγικές συνέπειες.</w:t>
      </w:r>
    </w:p>
    <w:p w14:paraId="04B1A8B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Κλείνω αυτό το εισαγωγικό μου σχόλιο</w:t>
      </w:r>
      <w:r w:rsidRPr="005D0A29">
        <w:rPr>
          <w:rFonts w:eastAsia="Times New Roman" w:cs="Times New Roman"/>
          <w:szCs w:val="24"/>
        </w:rPr>
        <w:t>, καταθέτοντας στα Πρακτικά τη φωτογραφία της ομοφωνίας μας.</w:t>
      </w:r>
    </w:p>
    <w:p w14:paraId="04B1A8B6" w14:textId="77777777" w:rsidR="0001266C" w:rsidRDefault="00D81D51">
      <w:pPr>
        <w:spacing w:line="600" w:lineRule="auto"/>
        <w:ind w:firstLine="709"/>
        <w:jc w:val="both"/>
        <w:rPr>
          <w:rFonts w:eastAsia="Times New Roman" w:cs="Times New Roman"/>
        </w:rPr>
      </w:pPr>
      <w:r w:rsidRPr="005D0A29">
        <w:rPr>
          <w:rFonts w:eastAsia="Times New Roman" w:cs="Times New Roman"/>
        </w:rPr>
        <w:lastRenderedPageBreak/>
        <w:t xml:space="preserve">(Στο σημείο αυτό ο Βουλευτής κ. Ιωάννης </w:t>
      </w:r>
      <w:proofErr w:type="spellStart"/>
      <w:r w:rsidRPr="005D0A29">
        <w:rPr>
          <w:rFonts w:eastAsia="Times New Roman" w:cs="Times New Roman"/>
        </w:rPr>
        <w:t>Σαρίδης</w:t>
      </w:r>
      <w:proofErr w:type="spellEnd"/>
      <w:r w:rsidRPr="005D0A29">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w:t>
      </w:r>
      <w:r w:rsidRPr="005D0A29">
        <w:rPr>
          <w:rFonts w:eastAsia="Times New Roman" w:cs="Times New Roman"/>
        </w:rPr>
        <w:t xml:space="preserve"> της Βουλής)</w:t>
      </w:r>
    </w:p>
    <w:p w14:paraId="04B1A8B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Και σας καλώ να τη δείτε καλά. Να αφουγκραστείτε τη δύναμη που έχουμε ενωμένοι. Και να αναλογιστείτε για το αν έχουμε θέσει τις σωστές προτεραιότητες στο κοινοβουλευτικό μας έργο. Δεν μπορούμε άραγε να βρούμε πάλι, αν όχι τριακόσιους, έστω τόσους Βουλευτές</w:t>
      </w:r>
      <w:r w:rsidRPr="005D0A29">
        <w:rPr>
          <w:rFonts w:eastAsia="Times New Roman" w:cs="Times New Roman"/>
          <w:szCs w:val="24"/>
        </w:rPr>
        <w:t xml:space="preserve"> που ψήφισαν το τελευταίο μνημόνιο και να στείλουμε ένα μήνυμα στους δανειστές μας για το ποια είναι η άποψη των Ελλήνων για την αποτελεσματικότητα των μέτρων λιτότητας που μας έχουν επιβάλει στους μισθούς και στις συντάξεις. Υπάρχουν συμπολίτες μας στον ι</w:t>
      </w:r>
      <w:r w:rsidRPr="005D0A29">
        <w:rPr>
          <w:rFonts w:eastAsia="Times New Roman" w:cs="Times New Roman"/>
          <w:szCs w:val="24"/>
        </w:rPr>
        <w:t xml:space="preserve">διωτικό τομέα </w:t>
      </w:r>
      <w:r w:rsidRPr="005D0A29">
        <w:rPr>
          <w:rFonts w:eastAsia="Times New Roman"/>
          <w:szCs w:val="24"/>
        </w:rPr>
        <w:t>οι οποίοι</w:t>
      </w:r>
      <w:r w:rsidRPr="005D0A29">
        <w:rPr>
          <w:rFonts w:eastAsia="Times New Roman" w:cs="Times New Roman"/>
          <w:szCs w:val="24"/>
        </w:rPr>
        <w:t xml:space="preserve"> δεν πληρώνονται. Το έχετε καταλάβει; Οι αποφάσεις μας εδώ μέσα σε αυτή την Αίθουσα επηρεάζουν ζωές. Το έχετε αντιληφθεί;</w:t>
      </w:r>
    </w:p>
    <w:p w14:paraId="04B1A8B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Προχωρώ στον σχολιασμό επί του νομοσχέδιο. Μιλάμε για τα πνευματικά δικαιώματα, στη σκιά των αποκαλύψεων που πε</w:t>
      </w:r>
      <w:r w:rsidRPr="005D0A29">
        <w:rPr>
          <w:rFonts w:eastAsia="Times New Roman" w:cs="Times New Roman"/>
          <w:szCs w:val="24"/>
        </w:rPr>
        <w:t xml:space="preserve">ριέχει το πόρισμα των ελεγκτών της «ΑΕΠΙ». Κάποιοι από εμάς έδειξαν να πέφτουν από τα σύννεφα. Δεν ξέρετε, κύριοι συνάδελφοι, τι γινόταν κάθε βράδυ σε αυτή τη χώρα για δεκαετίες </w:t>
      </w:r>
      <w:r w:rsidRPr="005D0A29">
        <w:rPr>
          <w:rFonts w:eastAsia="Times New Roman" w:cs="Times New Roman"/>
          <w:szCs w:val="24"/>
        </w:rPr>
        <w:lastRenderedPageBreak/>
        <w:t xml:space="preserve">ολόκληρες; Κάθε  βράδυ, λοιπόν, για κάποιους κτύπαγε η καμπάνα της «ΑΕΠΙ». </w:t>
      </w:r>
    </w:p>
    <w:p w14:paraId="04B1A8B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Γι</w:t>
      </w:r>
      <w:r w:rsidRPr="005D0A29">
        <w:rPr>
          <w:rFonts w:eastAsia="Times New Roman" w:cs="Times New Roman"/>
          <w:szCs w:val="24"/>
        </w:rPr>
        <w:t xml:space="preserve">α άλλα και άλλα το κράτος δεν βιαζόταν να στείλει τους αστυνομικούς τους να επιβάλλουν τους νόμους, αλλά όταν η «ΑΕΠΙ» έπαιρνε τηλέφωνο ολόκληρος ο κρατικός μηχανισμός λειτουργούσε για να επιβάλει τα συμφέροντα μιας οικογένειας. </w:t>
      </w:r>
    </w:p>
    <w:p w14:paraId="04B1A8B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Πόσοι συμπολίτες μας έχουν</w:t>
      </w:r>
      <w:r w:rsidRPr="005D0A29">
        <w:rPr>
          <w:rFonts w:eastAsia="Times New Roman" w:cs="Times New Roman"/>
          <w:szCs w:val="24"/>
        </w:rPr>
        <w:t xml:space="preserve"> συλληφθεί με τη διαδικασία του αυτοφώρου επειδή δεν πλήρωσαν το χαράτσι της «ΑΕΠΙ»; Και από την άλλη πόσοι επιχειρηματίες έχουν συλληφθεί για κακουργηματικές παραβάσεις του Εργατικού Δικαίου; </w:t>
      </w:r>
    </w:p>
    <w:p w14:paraId="04B1A8B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Όλοι γνώριζαν τότε τι συμβαίνει. Κανείς δεν μίλαγε, όμως, γιατ</w:t>
      </w:r>
      <w:r w:rsidRPr="005D0A29">
        <w:rPr>
          <w:rFonts w:eastAsia="Times New Roman" w:cs="Times New Roman"/>
          <w:szCs w:val="24"/>
        </w:rPr>
        <w:t>ί αυτοί που έπρεπε να μιλήσουν, τα μέλη του ελληνικού Κοινοβουλίου δηλαδή, είχαν άλλα ενδιαφέροντα, είχαν άλλες προτεραιότητες. Το κράτος λειτουργούσε για χρόνια ως μπράβος της «ΑΕΠΙ». Δεν έχει κανείς την πολιτική ευθύνη για αυτό; Καταστράφηκαν άνθρωποι απ</w:t>
      </w:r>
      <w:r w:rsidRPr="005D0A29">
        <w:rPr>
          <w:rFonts w:eastAsia="Times New Roman" w:cs="Times New Roman"/>
          <w:szCs w:val="24"/>
        </w:rPr>
        <w:t xml:space="preserve">ό τις πρακτικές αυτές. </w:t>
      </w:r>
    </w:p>
    <w:p w14:paraId="04B1A8B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Από την αρχή στηρίξαμε την προσπάθεια να μπει ένα τέλος σε αυτή την τραγωδία. Και ελπίζαμε πως με το σημερινό νο</w:t>
      </w:r>
      <w:r w:rsidRPr="005D0A29">
        <w:rPr>
          <w:rFonts w:eastAsia="Times New Roman" w:cs="Times New Roman"/>
          <w:szCs w:val="24"/>
        </w:rPr>
        <w:lastRenderedPageBreak/>
        <w:t>μοσχέδιο και, με αφορμή την υποχρέωση της χώρας μας να εναρμονιστεί με το ευρωπαϊκό δίκαιο και να προχωρήσει στην ενσωμά</w:t>
      </w:r>
      <w:r w:rsidRPr="005D0A29">
        <w:rPr>
          <w:rFonts w:eastAsia="Times New Roman" w:cs="Times New Roman"/>
          <w:szCs w:val="24"/>
        </w:rPr>
        <w:t>τωση της σχετικής ευρωπαϊκής οδηγίας, θα αλλάζαμε κάτι προς το καλύτερο. Δυστυχώς, όμως, ακούγοντας τα όσα είπαν οι φορείς, έβγαλα το συμπέρασμα πως η συντριπτική πλειοψηφία τους θεωρεί πως το παρόν είναι ένα λειψό και πρόχειρο κακέκτυπο της προηγούμενης ν</w:t>
      </w:r>
      <w:r w:rsidRPr="005D0A29">
        <w:rPr>
          <w:rFonts w:eastAsia="Times New Roman" w:cs="Times New Roman"/>
          <w:szCs w:val="24"/>
        </w:rPr>
        <w:t xml:space="preserve">ομοθετικής πρωτοβουλίας του κ. Μπαλτά. </w:t>
      </w:r>
    </w:p>
    <w:p w14:paraId="04B1A8B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Ραντεβού στα δικαστήρια, λοιπόν, είπαν οι φορείς. Και είναι λογικό ότι θα παλέψουν κάποιοι από αυτούς, όπως ακούγεται, για την επιβίωσή τους. Επιβάλατε το πλαφόν του 20%, χωρίς έστω να το εξετάσετε. Πρέπει να εξετάσε</w:t>
      </w:r>
      <w:r w:rsidRPr="005D0A29">
        <w:rPr>
          <w:rFonts w:eastAsia="Times New Roman" w:cs="Times New Roman"/>
          <w:szCs w:val="24"/>
        </w:rPr>
        <w:t>τε, κυρία Υπουργέ, την πρόταση της συναδέλφου, της κ. Βαγενά, να γίνει μια πρόβλεψη, ώστε να είναι κλιμακούμενο αυτό το ποσοστό σε αναλογία με τα πραγματικά έσοδα. Αν δεν το υλοποιήσετε αυτό το πλαφόν, θα οδηγήσει με μαθηματική ακρίβεια στο κλείσιμο πολλών</w:t>
      </w:r>
      <w:r w:rsidRPr="005D0A29">
        <w:rPr>
          <w:rFonts w:eastAsia="Times New Roman" w:cs="Times New Roman"/>
          <w:szCs w:val="24"/>
        </w:rPr>
        <w:t xml:space="preserve"> μικρών μη κερδοσκοπικών οργανισμών. Έτσι επιβραβεύουμε αυτούς που τόσα χρόνια, παρά τις απειλές και τις κακουργηματικές πράξεις της «ΑΕΠΙ», πάλεψαν και άντεξαν. </w:t>
      </w:r>
    </w:p>
    <w:p w14:paraId="04B1A8B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Το σημερινό νομοσχέδιο έπρεπε να έχει σκοπό να βάλει κανόνες σε μια άναρχη και βίαιη κατάστασ</w:t>
      </w:r>
      <w:r w:rsidRPr="005D0A29">
        <w:rPr>
          <w:rFonts w:eastAsia="Times New Roman" w:cs="Times New Roman"/>
          <w:szCs w:val="24"/>
        </w:rPr>
        <w:t>η που αφορά δεκάδες χιλιάδες συμπολίτες μας.</w:t>
      </w:r>
    </w:p>
    <w:p w14:paraId="04B1A8B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Αντ’ αυτού, εισάγουμε δια νόμου την κερδοσκοπία ως θεμιτή πρακτική στον ευαίσθητο τομέα της διαχείρισης των πνευματικών δικαιωμάτων. Το σημερινό νομοσχέδιο έπρεπε να έχει ειδική πρόβλεψη για το πώς θα προστατεύσ</w:t>
      </w:r>
      <w:r w:rsidRPr="005D0A29">
        <w:rPr>
          <w:rFonts w:eastAsia="Times New Roman" w:cs="Times New Roman"/>
          <w:szCs w:val="24"/>
        </w:rPr>
        <w:t>ει το ελληνικό τραγούδι, τον ελληνικό κινηματογράφο, τα ελληνικά βιβλία, από τη λαίλαπα των θηρίων της «</w:t>
      </w:r>
      <w:r w:rsidRPr="005D0A29">
        <w:rPr>
          <w:rFonts w:eastAsia="Times New Roman" w:cs="Times New Roman"/>
          <w:szCs w:val="24"/>
          <w:lang w:val="en-US"/>
        </w:rPr>
        <w:t>GOOGLE</w:t>
      </w:r>
      <w:r w:rsidRPr="005D0A29">
        <w:rPr>
          <w:rFonts w:eastAsia="Times New Roman" w:cs="Times New Roman"/>
          <w:szCs w:val="24"/>
        </w:rPr>
        <w:t>» και της «</w:t>
      </w:r>
      <w:r w:rsidRPr="005D0A29">
        <w:rPr>
          <w:rFonts w:eastAsia="Times New Roman" w:cs="Times New Roman"/>
          <w:szCs w:val="24"/>
          <w:lang w:val="en-US"/>
        </w:rPr>
        <w:t>AMAZON</w:t>
      </w:r>
      <w:r w:rsidRPr="005D0A29">
        <w:rPr>
          <w:rFonts w:eastAsia="Times New Roman" w:cs="Times New Roman"/>
          <w:szCs w:val="24"/>
        </w:rPr>
        <w:t>» και πολλών άλλων που σύντομα θα επιχειρήσουν να βάλουν χέρι σε αυτά. Αντ’ αυτού, εμείς φροντίζουμε να αποσπαστούν μερικοί υπάλλ</w:t>
      </w:r>
      <w:r w:rsidRPr="005D0A29">
        <w:rPr>
          <w:rFonts w:eastAsia="Times New Roman" w:cs="Times New Roman"/>
          <w:szCs w:val="24"/>
        </w:rPr>
        <w:t>ηλοι του Υπουργείου Οικονομικών στο Μέγαρο Μουσικής. Μήπως θα έπρεπε να χαιρόμαστε που δεν φορτώνετε και τα χρέη της «ΑΕΠΙ» στις πλάτες του Έλληνα φορολογούμενου, όπως κάνετε με τα χρέη του Μεγάρου Μουσικής;</w:t>
      </w:r>
    </w:p>
    <w:p w14:paraId="04B1A8C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Κυρίες και κύριοι συνάδελφοι, το σημερινό νομοσχ</w:t>
      </w:r>
      <w:r w:rsidRPr="005D0A29">
        <w:rPr>
          <w:rFonts w:eastAsia="Times New Roman" w:cs="Times New Roman"/>
          <w:szCs w:val="24"/>
        </w:rPr>
        <w:t>έδιο δεν εξυπηρετεί τα συμφέροντα των δημιουργών. Αντιθέτως, αντί να διαφυλάξει τον ιδιαίτερο χαρακτήρα των πνευματικών δικαιωμάτων, τα αντιμετωπίζει ως προϊόν, ως ζήτημα ιδιοκτησίας οικο</w:t>
      </w:r>
      <w:r w:rsidRPr="005D0A29">
        <w:rPr>
          <w:rFonts w:eastAsia="Times New Roman" w:cs="Times New Roman"/>
          <w:szCs w:val="24"/>
        </w:rPr>
        <w:lastRenderedPageBreak/>
        <w:t>πέδων. Οι προσθήκες ελληνικής εμπνεύσεως είναι περισσότερες από τις δ</w:t>
      </w:r>
      <w:r w:rsidRPr="005D0A29">
        <w:rPr>
          <w:rFonts w:eastAsia="Times New Roman" w:cs="Times New Roman"/>
          <w:szCs w:val="24"/>
        </w:rPr>
        <w:t>ιατάξεις που μας ζητά να αφομοιώσουμε στο Ελληνικό Δίκαιο η σχετική ευρωπαϊκή οδηγία. Και αντί να αντιμετωπίζουν τις ιδιαιτερότητες της χώρας μας, όπως άλλωστε προβλέπει και μας δίνει το δικαίωμα η ίδια αυτή οδηγία, αντιθέτως δημιουργούνται εμπόδια και οδη</w:t>
      </w:r>
      <w:r w:rsidRPr="005D0A29">
        <w:rPr>
          <w:rFonts w:eastAsia="Times New Roman" w:cs="Times New Roman"/>
          <w:szCs w:val="24"/>
        </w:rPr>
        <w:t>γούμαστε σε αδιέξοδα.</w:t>
      </w:r>
    </w:p>
    <w:p w14:paraId="04B1A8C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Τι θα λέμε αν το Συμβούλιο της Επικρατείας κρίνει αντισυνταγματικά δύο ή τρία άρθρα του παρόντος; Ποιος θα φταίει; Η δικαιοσύνη; Αν οι νόμοι που ζητάμε από τη δικαιοσύνη δεν είναι σαφείς και κατανοητοί και από τον πιο αδιάφορο συμπολί</w:t>
      </w:r>
      <w:r w:rsidRPr="005D0A29">
        <w:rPr>
          <w:rFonts w:eastAsia="Times New Roman" w:cs="Times New Roman"/>
          <w:szCs w:val="24"/>
        </w:rPr>
        <w:t>τη μας, τότε δεν φταίει η δικαιοσύνη. Τότε φταίμε εμείς. Γιατί εμείς εδώ δίνουμε τους νόμους αυτούς στη δικαιοσύνη. Η δικαιοσύνη δεν τους βρίσκει κάπου, τους παίρνει από εμάς.</w:t>
      </w:r>
    </w:p>
    <w:p w14:paraId="04B1A8C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Δύο κουβέντες για την τροπολογία με γενικό αριθμό 1093 και ειδικό 26 σχετικά με </w:t>
      </w:r>
      <w:r w:rsidRPr="005D0A29">
        <w:rPr>
          <w:rFonts w:eastAsia="Times New Roman" w:cs="Times New Roman"/>
          <w:szCs w:val="24"/>
        </w:rPr>
        <w:t>τον τρόπο διεξαγωγής των αρχαιρεσιών της ΕΠΟ.</w:t>
      </w:r>
    </w:p>
    <w:p w14:paraId="04B1A8C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Τα όσα συμβαίνουν στο ελληνικό ποδόσφαιρο απαιτούν σοβαρότητα και υπευθυνότητα από μέρους μας. Το ελληνικό Κοινοβούλιο κατηγορεί τη δικαιοσύνη πως είναι τυφλή. Το πρόβλημα, όμως, δεν είναι η τυφλότητα της δικαι</w:t>
      </w:r>
      <w:r w:rsidRPr="005D0A29">
        <w:rPr>
          <w:rFonts w:eastAsia="Times New Roman" w:cs="Times New Roman"/>
          <w:szCs w:val="24"/>
        </w:rPr>
        <w:t xml:space="preserve">οσύνης, αλλά τα </w:t>
      </w:r>
      <w:r w:rsidRPr="005D0A29">
        <w:rPr>
          <w:rFonts w:eastAsia="Times New Roman" w:cs="Times New Roman"/>
          <w:szCs w:val="24"/>
        </w:rPr>
        <w:lastRenderedPageBreak/>
        <w:t>στραβά μάτια του ελληνικού Κοινοβουλίου. Ίσως κάποια στιγμή να επιστρέψουν οι ελληνικές οικογένειες στα γήπεδα και οι επικίνδυνοι στις φυλακές. Δεν έχει έρθει όμως αυτή η ώρα ακόμη και από ό,τι καταλαβαίνω και εκτιμώ θα αργήσει πολύ να έρθε</w:t>
      </w:r>
      <w:r w:rsidRPr="005D0A29">
        <w:rPr>
          <w:rFonts w:eastAsia="Times New Roman" w:cs="Times New Roman"/>
          <w:szCs w:val="24"/>
        </w:rPr>
        <w:t xml:space="preserve">ι. Για τον ίδιο λόγο που αργεί να έρθει και η περίφημη έξοδος από τα μνημόνια και το </w:t>
      </w:r>
      <w:proofErr w:type="spellStart"/>
      <w:r w:rsidRPr="005D0A29">
        <w:rPr>
          <w:rFonts w:eastAsia="Times New Roman" w:cs="Times New Roman"/>
          <w:szCs w:val="24"/>
        </w:rPr>
        <w:t>πολυαναμενόμενο</w:t>
      </w:r>
      <w:proofErr w:type="spellEnd"/>
      <w:r w:rsidRPr="005D0A29">
        <w:rPr>
          <w:rFonts w:eastAsia="Times New Roman" w:cs="Times New Roman"/>
          <w:szCs w:val="24"/>
        </w:rPr>
        <w:t xml:space="preserve"> τέλος των </w:t>
      </w:r>
      <w:r w:rsidRPr="005D0A29">
        <w:rPr>
          <w:rFonts w:eastAsia="Times New Roman" w:cs="Times New Roman"/>
          <w:szCs w:val="24"/>
          <w:lang w:val="en-US"/>
        </w:rPr>
        <w:t>capital</w:t>
      </w:r>
      <w:r w:rsidRPr="005D0A29">
        <w:rPr>
          <w:rFonts w:eastAsia="Times New Roman" w:cs="Times New Roman"/>
          <w:szCs w:val="24"/>
        </w:rPr>
        <w:t xml:space="preserve"> </w:t>
      </w:r>
      <w:r w:rsidRPr="005D0A29">
        <w:rPr>
          <w:rFonts w:eastAsia="Times New Roman" w:cs="Times New Roman"/>
          <w:szCs w:val="24"/>
          <w:lang w:val="en-US"/>
        </w:rPr>
        <w:t>controls</w:t>
      </w:r>
      <w:r w:rsidRPr="005D0A29">
        <w:rPr>
          <w:rFonts w:eastAsia="Times New Roman" w:cs="Times New Roman"/>
          <w:szCs w:val="24"/>
        </w:rPr>
        <w:t>. Δεν μπορείτε μόνοι 153 να επιβληθείτε, αγαπητοί συνάδελφοι, στα οργανωμένα συμφέροντα που λυμαίνονται το ελληνικό ποδόσφαιρο. Ό</w:t>
      </w:r>
      <w:r w:rsidRPr="005D0A29">
        <w:rPr>
          <w:rFonts w:eastAsia="Times New Roman" w:cs="Times New Roman"/>
          <w:szCs w:val="24"/>
        </w:rPr>
        <w:t>πως δεν μπορείτε και οι 153 να πείσετε τους δανειστές πως δεν πρέπει να φέρεστε με αυτόν τον εξευτελιστικό τρόπο στη χώρα μας.</w:t>
      </w:r>
    </w:p>
    <w:p w14:paraId="04B1A8C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Σχετικά με την τροπολογία με γενικό αριθμό 1094 και ειδικό 27 με τίτλο ρύθμιση θεμάτων της «Ελληνικό Φεστιβάλ Α.Ε» μόνο ένα σχόλι</w:t>
      </w:r>
      <w:r w:rsidRPr="005D0A29">
        <w:rPr>
          <w:rFonts w:eastAsia="Times New Roman" w:cs="Times New Roman"/>
          <w:szCs w:val="24"/>
        </w:rPr>
        <w:t>ο μπορεί να κάνει κάποιος. Αυτοί οι άνθρωποι πραγματικά δουλεύουν ούτως ή άλλως για δώδεκα ώρες. Σήμερα το αναγνωρίζουμε και εμείς αυτό, λες και μπορούσαμε να κάνουμε αλλιώς.</w:t>
      </w:r>
    </w:p>
    <w:p w14:paraId="04B1A8C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Όσον αφορά την τροπολογία για το Μέγαρο Μουσικής, θα σας πω ότι είναι προκλητική.</w:t>
      </w:r>
      <w:r w:rsidRPr="005D0A29">
        <w:rPr>
          <w:rFonts w:eastAsia="Times New Roman" w:cs="Times New Roman"/>
          <w:szCs w:val="24"/>
        </w:rPr>
        <w:t xml:space="preserve"> Βέβαια δεν είναι περισσότερο απα</w:t>
      </w:r>
      <w:r w:rsidRPr="005D0A29">
        <w:rPr>
          <w:rFonts w:eastAsia="Times New Roman" w:cs="Times New Roman"/>
          <w:szCs w:val="24"/>
        </w:rPr>
        <w:lastRenderedPageBreak/>
        <w:t>ράδεκτη από το γεγονός πως φορτώθηκε ο Έλληνας φορολογούμενος τα χρέη που άφησαν απατεώνες στο όνομα της «διάδοσης του πολιτισμού στους αγράμματους».</w:t>
      </w:r>
    </w:p>
    <w:p w14:paraId="04B1A8C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Κυρίες και κύριοι συνάδελφοι, η έκφραση «στείρα αντιπολίτευση» ξεκίνησε από την εποχή του Τρικούπη με τον Δεληγιάννη. Τότε, λοιπόν, σε ό,τι έλεγε ο Τρικούπης, ο Δεληγιάννης έλεγε όχι, χωρίς επιχειρήματα, χωρίς να ξέρει να γυρίσει και να πει το γιατί. </w:t>
      </w:r>
    </w:p>
    <w:p w14:paraId="04B1A8C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Αυτή</w:t>
      </w:r>
      <w:r w:rsidRPr="005D0A29">
        <w:rPr>
          <w:rFonts w:eastAsia="Times New Roman" w:cs="Times New Roman"/>
          <w:szCs w:val="24"/>
        </w:rPr>
        <w:t>, λοιπόν, η έκφραση καλλιεργήθηκε και έτσι δημιουργήθηκε και ο λαϊκισμός εδώ στην Ελλάδα. Από την Ένωση Κεντρώων, στείρα αντιπολίτευση δεν πρόκειται να δείτε, γιατί η Ένωση Κεντρώων διατηρεί μέσα της ζωντανό και προσπαθεί να κάνει πράξη αυτό που ουσιαστικά</w:t>
      </w:r>
      <w:r w:rsidRPr="005D0A29">
        <w:rPr>
          <w:rFonts w:eastAsia="Times New Roman" w:cs="Times New Roman"/>
          <w:szCs w:val="24"/>
        </w:rPr>
        <w:t xml:space="preserve"> εκείνη πιστεύει ότι μπορεί να οδηγήσει τη χώρα έξω από το αδιέξοδο στο οποίο έχει περιέλθει.</w:t>
      </w:r>
    </w:p>
    <w:p w14:paraId="04B1A8C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αλήθεια ενώνει. Και μόνο επειδή η αλήθεια ενώνει, γι’ αυτές τις αλήθειες τις οποίες σας ανέφερα λίγο πιο πριν, η Ένωση Κεντρώων επί της αρχής θα στηρίξει το συγ</w:t>
      </w:r>
      <w:r w:rsidRPr="005D0A29">
        <w:rPr>
          <w:rFonts w:eastAsia="Times New Roman" w:cs="Times New Roman"/>
          <w:szCs w:val="24"/>
        </w:rPr>
        <w:t xml:space="preserve">κεκριμένο νομοσχέδιο. Μόνο και μόνο γι’ αυτές τις αλήθειες, για να δείξει για άλλη μία φορά τον δρόμο προς τη συναίνεση, περιμένοντας και από τη δική σας την πλευρά να τιμήσετε το σύνολο του ελληνικού </w:t>
      </w:r>
      <w:r w:rsidRPr="005D0A29">
        <w:rPr>
          <w:rFonts w:eastAsia="Times New Roman" w:cs="Times New Roman"/>
          <w:szCs w:val="24"/>
        </w:rPr>
        <w:lastRenderedPageBreak/>
        <w:t xml:space="preserve">Κοινοβουλίου και να μπορέσετε να επιτύχετε μεγαλύτερες </w:t>
      </w:r>
      <w:r w:rsidRPr="005D0A29">
        <w:rPr>
          <w:rFonts w:eastAsia="Times New Roman" w:cs="Times New Roman"/>
          <w:szCs w:val="24"/>
        </w:rPr>
        <w:t>συναινέσεις πέραν του 153, πέραν του 180, πέραν των 200 Βουλευτών.</w:t>
      </w:r>
    </w:p>
    <w:p w14:paraId="04B1A8C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Ευχαριστώ πολύ.</w:t>
      </w:r>
    </w:p>
    <w:p w14:paraId="04B1A8CA"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(Χειροκροτήματα από την πτέρυγα της Ένωσης Κεντρώων)</w:t>
      </w:r>
    </w:p>
    <w:p w14:paraId="04B1A8C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(Σπυρίδων Λυκούδης):</w:t>
      </w:r>
      <w:r w:rsidRPr="005D0A29">
        <w:rPr>
          <w:rFonts w:eastAsia="Times New Roman" w:cs="Times New Roman"/>
          <w:szCs w:val="24"/>
        </w:rPr>
        <w:t xml:space="preserve"> Ευχαριστώ, κύριε συνάδελφε.</w:t>
      </w:r>
    </w:p>
    <w:p w14:paraId="04B1A8C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Ακολουθούν οι συνάδελφοι κύριοι Καρράς, Μπαλτάς και μετά ο κ</w:t>
      </w:r>
      <w:r w:rsidRPr="005D0A29">
        <w:rPr>
          <w:rFonts w:eastAsia="Times New Roman" w:cs="Times New Roman"/>
          <w:szCs w:val="24"/>
        </w:rPr>
        <w:t>. Τζαβάρας.</w:t>
      </w:r>
    </w:p>
    <w:p w14:paraId="04B1A8C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 κ. Καρράς έχει τον λόγο.</w:t>
      </w:r>
    </w:p>
    <w:p w14:paraId="04B1A8C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ΓΕΩΡΓΙΟΣ - ΔΗΜΗΤΡΙΟΣ ΚΑΡΡΑΣ: </w:t>
      </w:r>
      <w:r w:rsidRPr="005D0A29">
        <w:rPr>
          <w:rFonts w:eastAsia="Times New Roman" w:cs="Times New Roman"/>
          <w:szCs w:val="24"/>
        </w:rPr>
        <w:t>Για το ζήτημα της πνευματικής ιδιοκτησίας και των συγγενικών δικαιωμάτων δεν έχω να πω πολλά, παρά μόνο ότι προσυπογράφω όλη την κριτική η οποία ακούστηκε στην Αίθουσα.</w:t>
      </w:r>
    </w:p>
    <w:p w14:paraId="04B1A8C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Στέκομαι όμως σε έν</w:t>
      </w:r>
      <w:r w:rsidRPr="005D0A29">
        <w:rPr>
          <w:rFonts w:eastAsia="Times New Roman" w:cs="Times New Roman"/>
          <w:szCs w:val="24"/>
        </w:rPr>
        <w:t xml:space="preserve">α άλλο σημείο. Το νομοσχέδιο έχει και τίτλο ότι αναφέρεται σε άλλες διατάξεις, </w:t>
      </w:r>
      <w:proofErr w:type="spellStart"/>
      <w:r w:rsidRPr="005D0A29">
        <w:rPr>
          <w:rFonts w:eastAsia="Times New Roman" w:cs="Times New Roman"/>
          <w:szCs w:val="24"/>
        </w:rPr>
        <w:t>αρμοδιότητος</w:t>
      </w:r>
      <w:proofErr w:type="spellEnd"/>
      <w:r w:rsidRPr="005D0A29">
        <w:rPr>
          <w:rFonts w:eastAsia="Times New Roman" w:cs="Times New Roman"/>
          <w:szCs w:val="24"/>
        </w:rPr>
        <w:t xml:space="preserve"> του Υπουργείου Πολιτισμού. Επ’ αυτών δεν άκουσα κάτι. Και εφόσον </w:t>
      </w:r>
      <w:r w:rsidRPr="005D0A29">
        <w:rPr>
          <w:rFonts w:eastAsia="Times New Roman" w:cs="Times New Roman"/>
          <w:szCs w:val="24"/>
        </w:rPr>
        <w:lastRenderedPageBreak/>
        <w:t>δεν άκουσα κάτι συγκεκριμένο πέραν κάποιων τροπολογιών, ενδιαφέρθηκα να το προσεγγίσω, να δω τι αντ</w:t>
      </w:r>
      <w:r w:rsidRPr="005D0A29">
        <w:rPr>
          <w:rFonts w:eastAsia="Times New Roman" w:cs="Times New Roman"/>
          <w:szCs w:val="24"/>
        </w:rPr>
        <w:t>ιμετωπίζει.</w:t>
      </w:r>
    </w:p>
    <w:p w14:paraId="04B1A8D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Και τρομάξατε.</w:t>
      </w:r>
    </w:p>
    <w:p w14:paraId="04B1A8D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ΓΕΩΡΓΙΟΣ - ΔΗΜΗΤΡΙΟΣ ΚΑΡΡΑΣ: </w:t>
      </w:r>
      <w:r w:rsidRPr="005D0A29">
        <w:rPr>
          <w:rFonts w:eastAsia="Times New Roman" w:cs="Times New Roman"/>
          <w:szCs w:val="24"/>
        </w:rPr>
        <w:t>Θα τα ακούσετε, κύριε Τζαβάρα.</w:t>
      </w:r>
    </w:p>
    <w:p w14:paraId="04B1A8D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Βλέπω, λοιπόν, ότι έχουμε μία επέμβαση σε έναν νόμο, τον 3028/2002, που αφορά την προστασία της πολιτιστικής κληρονομιάς, με τρεις διατάξεις οι </w:t>
      </w:r>
      <w:r w:rsidRPr="005D0A29">
        <w:rPr>
          <w:rFonts w:eastAsia="Times New Roman" w:cs="Times New Roman"/>
          <w:szCs w:val="24"/>
        </w:rPr>
        <w:t>οποίες περιλαμβάνονται στο σχέδιο νόμου. Να ξεκινήσω από τη μία, το άρθρο 64 του σχεδίου; Δεν ξέρω αν έχει αναριθμηθεί και έχει γίνει 63, το παίρνω από την αρχική διατύπωση. Άρθρο 64, λοιπόν. Λέμε: έχουμε χαρακτηρισμένα ως μνημεία, σκάφη, σιδηροδρομικούς σ</w:t>
      </w:r>
      <w:r w:rsidRPr="005D0A29">
        <w:rPr>
          <w:rFonts w:eastAsia="Times New Roman" w:cs="Times New Roman"/>
          <w:szCs w:val="24"/>
        </w:rPr>
        <w:t xml:space="preserve">υρμούς, άμαξες, τα οποία προστατεύονται βάσει του αρχαιολογικού νόμου και βάσει της πολιτιστικής κληρονομιάς. Λέμε, λοιπόν, ότι αυτά τα μνημεία μπορούμε να τα συντηρούμε. Εύλογο. Μπορούμε όμως και να τα διαλύουμε εάν υπάρχουν κριτήρια από μία επιτροπή για </w:t>
      </w:r>
      <w:r w:rsidRPr="005D0A29">
        <w:rPr>
          <w:rFonts w:eastAsia="Times New Roman" w:cs="Times New Roman"/>
          <w:szCs w:val="24"/>
        </w:rPr>
        <w:t xml:space="preserve">την αδυναμία συντήρησης ή για το κόστος συντήρησης. Και όταν διάβαζα αυτή τη διάταξη, πήγε το μυαλό μου, σε δύο σκάφη. Πήγε </w:t>
      </w:r>
      <w:r w:rsidRPr="005D0A29">
        <w:rPr>
          <w:rFonts w:eastAsia="Times New Roman" w:cs="Times New Roman"/>
          <w:szCs w:val="24"/>
        </w:rPr>
        <w:lastRenderedPageBreak/>
        <w:t xml:space="preserve">στο «ΑΒΕΡΩΦ» και στο «ΒΕΛΟΣ», κυρίες και κύριοι συνάδελφοι, που είναι στο </w:t>
      </w:r>
      <w:proofErr w:type="spellStart"/>
      <w:r w:rsidRPr="005D0A29">
        <w:rPr>
          <w:rFonts w:eastAsia="Times New Roman" w:cs="Times New Roman"/>
          <w:szCs w:val="24"/>
        </w:rPr>
        <w:t>Τροκαντερό</w:t>
      </w:r>
      <w:proofErr w:type="spellEnd"/>
      <w:r w:rsidRPr="005D0A29">
        <w:rPr>
          <w:rFonts w:eastAsia="Times New Roman" w:cs="Times New Roman"/>
          <w:szCs w:val="24"/>
        </w:rPr>
        <w:t xml:space="preserve"> και είναι μουσεία.</w:t>
      </w:r>
    </w:p>
    <w:p w14:paraId="04B1A8D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Μήπως, λοιπόν, τη στιγμή που</w:t>
      </w:r>
      <w:r w:rsidRPr="005D0A29">
        <w:rPr>
          <w:rFonts w:eastAsia="Times New Roman" w:cs="Times New Roman"/>
          <w:szCs w:val="24"/>
        </w:rPr>
        <w:t xml:space="preserve"> θα είναι ασύμφορη η συντήρησή τους, έχουμε κατ’ εφαρμογή αυτής της διατάξεως περαιτέρω δυνατότητες που δεν θα θέλαμε να έχουμε; Το κρατώ προς σημείωση.</w:t>
      </w:r>
    </w:p>
    <w:p w14:paraId="04B1A8D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επόμενο άρθρο, το άρθρο 65. Εδώ, λοιπόν, θα μου επιτρέψετε τον σχολιασμό. Γιατί; Μας λέει κάτι. Όταν</w:t>
      </w:r>
      <w:r w:rsidRPr="005D0A29">
        <w:rPr>
          <w:rFonts w:eastAsia="Times New Roman" w:cs="Times New Roman"/>
          <w:szCs w:val="24"/>
        </w:rPr>
        <w:t xml:space="preserve"> έχουμε εκθέσεις και μεταφέρονται στο εξωτερικό κινητά αρχαία ή αντικείμενα πολιτιστικής κληρονομιάς ή στο εσωτερικό γίνονται εκθέσεις στις οποίες εκτίθενται αρχαία ή στοιχεία της πολιτιστικής κληρονομιάς από ξένους φορείς πολιτιστικούς, το ελληνικό κράτος</w:t>
      </w:r>
      <w:r w:rsidRPr="005D0A29">
        <w:rPr>
          <w:rFonts w:eastAsia="Times New Roman" w:cs="Times New Roman"/>
          <w:szCs w:val="24"/>
        </w:rPr>
        <w:t xml:space="preserve"> λέει ότι παρέχει την εγγύηση για την αξία αυτών των αντικειμένων, ούτως ώστε να μην υφίσταται κίνδυνος ζημίας.</w:t>
      </w:r>
    </w:p>
    <w:p w14:paraId="04B1A8D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Θα θυμίσω κάτι. Ο ίδιος ο ν.3028 μας λέει κάτι άλλο. Ότι και τα κινητά μνημεία ανήκουν στην ιδιοκτησία του κράτους. Όσα έχουν κατασκευαστεί μέχρ</w:t>
      </w:r>
      <w:r w:rsidRPr="005D0A29">
        <w:rPr>
          <w:rFonts w:eastAsia="Times New Roman" w:cs="Times New Roman"/>
          <w:szCs w:val="24"/>
        </w:rPr>
        <w:t xml:space="preserve">ι το 1453 κατά τον προηγούμενο αρχαιολογικό νόμο και όσα είναι μέχρι το 1830 με τον νεότερο τον </w:t>
      </w:r>
      <w:r w:rsidRPr="005D0A29">
        <w:rPr>
          <w:rFonts w:eastAsia="Times New Roman" w:cs="Times New Roman"/>
          <w:szCs w:val="24"/>
        </w:rPr>
        <w:lastRenderedPageBreak/>
        <w:t>ν.3028. Το ερώτημά μου, λοιπόν, είναι γιατί, από ποιον θα τα εξασφαλίζει το δημόσιο, σε ποιον θα παρέχει εγγύηση το δημόσιο για την ζημία που το ίδιο θα υποστεί</w:t>
      </w:r>
      <w:r w:rsidRPr="005D0A29">
        <w:rPr>
          <w:rFonts w:eastAsia="Times New Roman" w:cs="Times New Roman"/>
          <w:szCs w:val="24"/>
        </w:rPr>
        <w:t xml:space="preserve">; </w:t>
      </w:r>
    </w:p>
    <w:p w14:paraId="04B1A8D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Κύριε Υπουργέ, πρέπει να την τροποποιήσετε αυτή τη διάταξη και να την καθορίσετε ως εξής: ότι εκείνος ο οποίος τα παραλαμβάνει στην έκθεσή του, υποχρεούται να τα ασφαλίζει σε αξιόχρεη ασφαλιστική εταιρεία, για να μην υφίσταται το κράτος τη ζημιά σε περί</w:t>
      </w:r>
      <w:r w:rsidRPr="005D0A29">
        <w:rPr>
          <w:rFonts w:eastAsia="Times New Roman" w:cs="Times New Roman"/>
          <w:szCs w:val="24"/>
        </w:rPr>
        <w:t xml:space="preserve">πτωση φθοράς, με δαπάνες του, διότι αυτός </w:t>
      </w:r>
      <w:proofErr w:type="spellStart"/>
      <w:r w:rsidRPr="005D0A29">
        <w:rPr>
          <w:rFonts w:eastAsia="Times New Roman" w:cs="Times New Roman"/>
          <w:szCs w:val="24"/>
        </w:rPr>
        <w:t>αποκερδαίνει</w:t>
      </w:r>
      <w:proofErr w:type="spellEnd"/>
      <w:r w:rsidRPr="005D0A29">
        <w:rPr>
          <w:rFonts w:eastAsia="Times New Roman" w:cs="Times New Roman"/>
          <w:szCs w:val="24"/>
        </w:rPr>
        <w:t xml:space="preserve"> από τη χρήση τους στο διάστημα της έκθεσης, με δαπάνες του υπέρ του ελληνικού δημοσίου. Διότι διαφορετικά δεν υπάρχει η δυνατότητα οικονομικής, τουλάχιστον προστασίας.</w:t>
      </w:r>
    </w:p>
    <w:p w14:paraId="04B1A8D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(Στο σημείο αυτό κτυπάει το κουδο</w:t>
      </w:r>
      <w:r w:rsidRPr="005D0A29">
        <w:rPr>
          <w:rFonts w:eastAsia="Times New Roman" w:cs="Times New Roman"/>
          <w:szCs w:val="24"/>
        </w:rPr>
        <w:t>ύνι λήξεως του χρόνου ομιλίας του κυρίου Βουλευτή)</w:t>
      </w:r>
    </w:p>
    <w:p w14:paraId="04B1A8D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Συγχωρήστε με κύριε Πρόεδρε, ολοκληρώνω.</w:t>
      </w:r>
    </w:p>
    <w:p w14:paraId="04B1A8D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Τρίτο θέμα που με απασχόλησε. Το άρθρο 67. Υλοποίηση έργων, χωρίς έγκριση του Υπουργείου Πολιτισμού, όταν έχουμε επέμβαση σε αρχαιολογικό χώρο, ιστορικό, μνημείο κι</w:t>
      </w:r>
      <w:r w:rsidRPr="005D0A29">
        <w:rPr>
          <w:rFonts w:eastAsia="Times New Roman" w:cs="Times New Roman"/>
          <w:szCs w:val="24"/>
        </w:rPr>
        <w:t xml:space="preserve">νητό, ακίνητο, από το Υπουργείο Πολιτισμού το οποίο συμβάλλεται με προγραμματική σύμβαση. Έχω την απορία: Στην προγραμματική </w:t>
      </w:r>
      <w:r w:rsidRPr="005D0A29">
        <w:rPr>
          <w:rFonts w:eastAsia="Times New Roman" w:cs="Times New Roman"/>
          <w:szCs w:val="24"/>
        </w:rPr>
        <w:lastRenderedPageBreak/>
        <w:t>σύμβαση έχουμε τη δυνατότητα να θέτουμε και όρους προστασίας ή δια της απαλείψεως της ανάγκης της αδείας του Υπουργείου Πολιτισμού,</w:t>
      </w:r>
      <w:r w:rsidRPr="005D0A29">
        <w:rPr>
          <w:rFonts w:eastAsia="Times New Roman" w:cs="Times New Roman"/>
          <w:szCs w:val="24"/>
        </w:rPr>
        <w:t xml:space="preserve"> με την προγραμματική σύμβαση η οποία είναι σύμβαση μεταξύ διαφόρων φορέων -ισότιμων πλέον- δεν μπορούμε να επιβάλουμε αυτούς τους όρους;</w:t>
      </w:r>
    </w:p>
    <w:p w14:paraId="04B1A8D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Ερώτημά μου σημαντικό. Να πω για το Μέγαρο Μουσικής δύο κουβέντες; Ήμουν εξ εκείνων ο οποίος είχα αντιδράσει, γιατί εί</w:t>
      </w:r>
      <w:r w:rsidRPr="005D0A29">
        <w:rPr>
          <w:rFonts w:eastAsia="Times New Roman" w:cs="Times New Roman"/>
          <w:szCs w:val="24"/>
        </w:rPr>
        <w:t xml:space="preserve">χα πει ότι το Μέγαρο Μουσικής δεν μπορεί να κρατικοποιηθεί, με την έννοια την οποία μας είπαν ότι έχει μια αξία 560 εκατομμυρίων και επομένως ωφελείται το ελληνικό δημόσιο. </w:t>
      </w:r>
    </w:p>
    <w:p w14:paraId="04B1A8D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Είχα πει, λοιπόν, μην το μεταφέρετε στο δημόσιο, αλλά καλέστε ειδικούς, για να δού</w:t>
      </w:r>
      <w:r w:rsidRPr="005D0A29">
        <w:rPr>
          <w:rFonts w:eastAsia="Times New Roman" w:cs="Times New Roman"/>
          <w:szCs w:val="24"/>
        </w:rPr>
        <w:t xml:space="preserve">με εάν υπάρχει δυνατότητα εξυγίανσης. Και ποιοι ήταν αυτοί οι ειδικοί; Είχα κάνει και πρόταση. Είχα προτείνει το Ίδρυμα Βάγκνερ και τη Μητροπολιτική Όπερα της Νέας Υόρκης, που έχουν την εμπειρία. </w:t>
      </w:r>
    </w:p>
    <w:p w14:paraId="04B1A8D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Σήμερα μας λέτε κάτι άλλο. Μάλλον δεν βρήκαμε καλλιτεχνικό </w:t>
      </w:r>
      <w:r w:rsidRPr="005D0A29">
        <w:rPr>
          <w:rFonts w:eastAsia="Times New Roman" w:cs="Times New Roman"/>
          <w:szCs w:val="24"/>
        </w:rPr>
        <w:t>διευθυντή, μάλλον δεν βρήκαμε κατάλληλο στελεχιακό δυναμικό, θα πάρουμε από το δημόσιο και θα το τοποθετήσουμε. Μας λέτε, όμως, και περαιτέρω με μια τροπολογία ότι θα απο</w:t>
      </w:r>
      <w:r w:rsidRPr="005D0A29">
        <w:rPr>
          <w:rFonts w:eastAsia="Times New Roman" w:cs="Times New Roman"/>
          <w:szCs w:val="24"/>
        </w:rPr>
        <w:lastRenderedPageBreak/>
        <w:t>σπάσουμε και δημοσίους υπαλλήλους από το Υπουργείο Οικονομικών και το Υπουργείο Πολιτι</w:t>
      </w:r>
      <w:r w:rsidRPr="005D0A29">
        <w:rPr>
          <w:rFonts w:eastAsia="Times New Roman" w:cs="Times New Roman"/>
          <w:szCs w:val="24"/>
        </w:rPr>
        <w:t xml:space="preserve">σμού και θα το κρατικοποιήσουμε. </w:t>
      </w:r>
    </w:p>
    <w:p w14:paraId="04B1A8D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Πολύ ωραία! Εγώ έχω πει, κυρία Υπουργέ, ότι είμαι φίλος και του λυρικού θεάτρου και της όπερας και δεν νομίζω ότι συμβάλλουν στον πολιτισμό αυτής της κατηγορίας αυτές οι ενέργειες. </w:t>
      </w:r>
    </w:p>
    <w:p w14:paraId="04B1A8D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Μια τελευταία πρόταση, κύριε Πρόεδρε. Εά</w:t>
      </w:r>
      <w:r w:rsidRPr="005D0A29">
        <w:rPr>
          <w:rFonts w:eastAsia="Times New Roman" w:cs="Times New Roman"/>
          <w:szCs w:val="24"/>
        </w:rPr>
        <w:t xml:space="preserve">ν δεν κωδικοποιηθεί ο ν.2121/1993 με τις σημερινές διατάξεις θα παραμείνει ανεφάρμοστος, όπως και στο παρελθόν, διότι είναι ένας πολυτελής νόμος ο σημερινός που πρέπει να απλοποιηθεί, πρέπει να γίνει κατανοητός και προσιτός και από τους μη νομικούς για να </w:t>
      </w:r>
      <w:r w:rsidRPr="005D0A29">
        <w:rPr>
          <w:rFonts w:eastAsia="Times New Roman" w:cs="Times New Roman"/>
          <w:szCs w:val="24"/>
        </w:rPr>
        <w:t>μπορεί να εφαρμοστεί, διαφορετικά θα αντιμετωπίζουμε πάλι τα ζητήματα της «ΑΕΠΙ» και στο μέλλον και ούτε οι δημιουργοί θα μπορούν να προστατευτούν, αλλά ούτε και να λειτουργήσει. Και γιατί το προτείνω αυτό; Για τον λόγο ότι μόνο οι νόμοι που μπορούν να είν</w:t>
      </w:r>
      <w:r w:rsidRPr="005D0A29">
        <w:rPr>
          <w:rFonts w:eastAsia="Times New Roman" w:cs="Times New Roman"/>
          <w:szCs w:val="24"/>
        </w:rPr>
        <w:t xml:space="preserve">αι απλοποιημένοι έχουν τη δυνατότητα επιτυχούς εφαρμογής. </w:t>
      </w:r>
    </w:p>
    <w:p w14:paraId="04B1A8D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Η τελευταία μου παρατήρηση, χωρίς να πω και κάτι άλλο, είναι η εξής: Λέτε, λοιπόν, ότι οι δαπάνες αρχαιολογικών ερευνών στο άρθρο 59 αναλαμβάνονται από τον κύριο του έργου, όταν </w:t>
      </w:r>
      <w:r w:rsidRPr="005D0A29">
        <w:rPr>
          <w:rFonts w:eastAsia="Times New Roman" w:cs="Times New Roman"/>
          <w:szCs w:val="24"/>
        </w:rPr>
        <w:lastRenderedPageBreak/>
        <w:t>πρόκειται για διευρ</w:t>
      </w:r>
      <w:r w:rsidRPr="005D0A29">
        <w:rPr>
          <w:rFonts w:eastAsia="Times New Roman" w:cs="Times New Roman"/>
          <w:szCs w:val="24"/>
        </w:rPr>
        <w:t xml:space="preserve">υμένης οικονομικής εκτάσεως δημόσιο έργο, οι αρχαιολογικές δαπάνες είτε στις σωστικές ανασκαφές είτε στις ερευνητικές ανασκαφές. Γιατί το λέτε αυτό, αφού ούτως ή άλλως στις συμβάσεις πληρώνονται και αυτές οι δαπάνες; Θα υπάρχει, δηλαδή, επιπλέον χρηματική </w:t>
      </w:r>
      <w:r w:rsidRPr="005D0A29">
        <w:rPr>
          <w:rFonts w:eastAsia="Times New Roman" w:cs="Times New Roman"/>
          <w:szCs w:val="24"/>
        </w:rPr>
        <w:t xml:space="preserve">συνεισφορά από το κράτος; Να θυμίσω λίγο το Αμύνταιο με τη ΔΕΗ. Δεν θέλω να το μπλέξω στην παρούσα συζήτηση, όπου από αστοχία του τρόπου εκτελέσεως των αρχαιολογικών ανασκαφών και ερευνών προέκυψε καταστροφή. </w:t>
      </w:r>
    </w:p>
    <w:p w14:paraId="04B1A8E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Ευχαριστώ πολύ, κύριε Πρόεδρε. </w:t>
      </w:r>
    </w:p>
    <w:p w14:paraId="04B1A8E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(Σπ</w:t>
      </w:r>
      <w:r w:rsidRPr="005D0A29">
        <w:rPr>
          <w:rFonts w:eastAsia="Times New Roman" w:cs="Times New Roman"/>
          <w:b/>
          <w:szCs w:val="24"/>
        </w:rPr>
        <w:t xml:space="preserve">υρίδων Λυκούδης): </w:t>
      </w:r>
      <w:r w:rsidRPr="005D0A29">
        <w:rPr>
          <w:rFonts w:eastAsia="Times New Roman" w:cs="Times New Roman"/>
          <w:szCs w:val="24"/>
        </w:rPr>
        <w:t xml:space="preserve">Ευχαριστώ, κύριε συνάδελφε. </w:t>
      </w:r>
    </w:p>
    <w:p w14:paraId="04B1A8E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Ο συνάδελφος κ. Αριστείδης Μπαλτάς έχει τον λόγο. </w:t>
      </w:r>
    </w:p>
    <w:p w14:paraId="04B1A8E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ΑΡΙΣΤΕΙΔΗΣ ΜΠΑΛΤΑΣ: </w:t>
      </w:r>
      <w:r w:rsidRPr="005D0A29">
        <w:rPr>
          <w:rFonts w:eastAsia="Times New Roman" w:cs="Times New Roman"/>
          <w:szCs w:val="24"/>
        </w:rPr>
        <w:t xml:space="preserve">Ευχαριστώ, κύριε Πρόεδρε. </w:t>
      </w:r>
    </w:p>
    <w:p w14:paraId="04B1A8E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Αυτός ο νόμος που συζητούμε σήμερα είναι αποτέλεσμα, εάν πάμε λίγο πίσω στον χρόνο, μιας πολύ συγκεκριμένης πολ</w:t>
      </w:r>
      <w:r w:rsidRPr="005D0A29">
        <w:rPr>
          <w:rFonts w:eastAsia="Times New Roman" w:cs="Times New Roman"/>
          <w:szCs w:val="24"/>
        </w:rPr>
        <w:t xml:space="preserve">ιτικής απόφασης της Κυβέρνησης. Σε σχέση με την ενσωμάτωση της οδηγίας από την Ευρωπαϊκή Ένωση αποφασίστηκε ότι δεν μένουμε σε μια απλή μεταγραφή στα ελληνικά της οδηγίας, αλλά </w:t>
      </w:r>
      <w:r w:rsidRPr="005D0A29">
        <w:rPr>
          <w:rFonts w:eastAsia="Times New Roman" w:cs="Times New Roman"/>
          <w:szCs w:val="24"/>
        </w:rPr>
        <w:lastRenderedPageBreak/>
        <w:t>προσπαθούμε να διευρύνουμε αυτά τα δεδομένα, ώστε να πιάσουμε όλα τα ζητήματα π</w:t>
      </w:r>
      <w:r w:rsidRPr="005D0A29">
        <w:rPr>
          <w:rFonts w:eastAsia="Times New Roman" w:cs="Times New Roman"/>
          <w:szCs w:val="24"/>
        </w:rPr>
        <w:t xml:space="preserve">ου αφορούν την πνευματική ιδιοκτησία στη χώρα μας, εκσυγχρονίζοντας με αυτή την έννοια τον προηγούμενο νόμο που κάπου είχε αρχίσει να «τρώει τα ψωμιά» του, επειδή μπήκαν στο παιχνίδι όλα τα ηλεκτρονικά, οι νέες τεχνολογίες κ.λπ.. </w:t>
      </w:r>
    </w:p>
    <w:p w14:paraId="04B1A8E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Παράλληλα, ξέραμε από συγ</w:t>
      </w:r>
      <w:r w:rsidRPr="005D0A29">
        <w:rPr>
          <w:rFonts w:eastAsia="Times New Roman" w:cs="Times New Roman"/>
          <w:szCs w:val="24"/>
        </w:rPr>
        <w:t>κεκριμένες καταγγελίες και από μια διάχυτη συζήτηση και ατμόσφαιρα ότι η ελληνική ιδιομορφία έχει ένα πολύ συγκεκριμένο πράγμα, το οποίο καλούμαστε να αντιμετωπίσουμε, την περίφημη «ΑΕΠΙ», η οποία «ΑΕΠΙ» ήταν ουσιαστικά εταιρεία ιδιωτική, εταιρεία μιας οικ</w:t>
      </w:r>
      <w:r w:rsidRPr="005D0A29">
        <w:rPr>
          <w:rFonts w:eastAsia="Times New Roman" w:cs="Times New Roman"/>
          <w:szCs w:val="24"/>
        </w:rPr>
        <w:t>ογένειας, με πολλές φήμες για κακοδιαχείριση, για να το πω ευγενικά και κατ’ ελάχιστον, η οποία όμως ωστόσο εκπροσωπούσε περίπου την παμψηφία των Ελλήνων δημιουργών στο επίπεδο της μουσικής, του τραγουδιού κ.λπ.. Και το ερώτημα ήταν πώς η όλη διαδικασία το</w:t>
      </w:r>
      <w:r w:rsidRPr="005D0A29">
        <w:rPr>
          <w:rFonts w:eastAsia="Times New Roman" w:cs="Times New Roman"/>
          <w:szCs w:val="24"/>
        </w:rPr>
        <w:t xml:space="preserve">υ νομοσχεδίου θα αντιμετώπιζε επιπλέον και αυτή την εταιρεία. </w:t>
      </w:r>
    </w:p>
    <w:p w14:paraId="04B1A8E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Εξήγησα αναλυτικά χθες πώς και γιατί από εκείνη την πρώτη ιδέα περάσαμε σε ένα πρώτο νομοσχέδιο Μπαλτά, το οποίο πολλοί εκθειάζουν εκ του ασφαλούς σήμερα, διαπιστώσαμε </w:t>
      </w:r>
      <w:r w:rsidRPr="005D0A29">
        <w:rPr>
          <w:rFonts w:eastAsia="Times New Roman" w:cs="Times New Roman"/>
          <w:szCs w:val="24"/>
        </w:rPr>
        <w:lastRenderedPageBreak/>
        <w:t>το λάθος αυτού του νομοσχ</w:t>
      </w:r>
      <w:r w:rsidRPr="005D0A29">
        <w:rPr>
          <w:rFonts w:eastAsia="Times New Roman" w:cs="Times New Roman"/>
          <w:szCs w:val="24"/>
        </w:rPr>
        <w:t>εδίου και ομολογώ, δηλώνω ότι γενναία –εδώ ταιριάζει αυτό το επίθετο- αποφασίσαμε να το πάρουμε πίσω και να το ξαναδούμε από την αρχή. Γιατί; Γιατί, όταν έχεις μια εταιρεία, που με εκείνο το πρώτο νομοσχέδιο προσπαθείς να δημιουργείς ασφυξία σ’ αυτήν, χωρί</w:t>
      </w:r>
      <w:r w:rsidRPr="005D0A29">
        <w:rPr>
          <w:rFonts w:eastAsia="Times New Roman" w:cs="Times New Roman"/>
          <w:szCs w:val="24"/>
        </w:rPr>
        <w:t xml:space="preserve">ς επαρκή τεκμήρια αφ’ ενός, χωρίς να λαμβάνεις υπ’ </w:t>
      </w:r>
      <w:proofErr w:type="spellStart"/>
      <w:r w:rsidRPr="005D0A29">
        <w:rPr>
          <w:rFonts w:eastAsia="Times New Roman" w:cs="Times New Roman"/>
          <w:szCs w:val="24"/>
        </w:rPr>
        <w:t>όψιν</w:t>
      </w:r>
      <w:proofErr w:type="spellEnd"/>
      <w:r w:rsidRPr="005D0A29">
        <w:rPr>
          <w:rFonts w:eastAsia="Times New Roman" w:cs="Times New Roman"/>
          <w:szCs w:val="24"/>
        </w:rPr>
        <w:t xml:space="preserve"> ποιοι θέλουν να φύγει αυτή η «ΑΕΠΙ» από τη μέση, να δημιουργηθεί μια άλλη «ΑΕΠΙ» στη θέση της και τρίτον, χωρίς καμμία μέριμνα για το σύνολο των δημιουργών που ήταν εγγεγραμμένοι στην «ΑΕΠΙ», φτιάχνει</w:t>
      </w:r>
      <w:r w:rsidRPr="005D0A29">
        <w:rPr>
          <w:rFonts w:eastAsia="Times New Roman" w:cs="Times New Roman"/>
          <w:szCs w:val="24"/>
        </w:rPr>
        <w:t xml:space="preserve">ς μια δυνατότητα καταστροφής σε πολλά επίπεδα. Το πρώτο είναι να μείνουν χωρίς καμμία προστασία οι δημιουργοί. Το δεύτερο είναι τα χρέη της «ΑΕΠΙ», που φαίνονταν από τότε που είναι μεγάλα και υπέρογκα να το χρεωθεί το ελληνικό δημόσιο, </w:t>
      </w:r>
      <w:proofErr w:type="spellStart"/>
      <w:r w:rsidRPr="005D0A29">
        <w:rPr>
          <w:rFonts w:eastAsia="Times New Roman" w:cs="Times New Roman"/>
          <w:szCs w:val="24"/>
        </w:rPr>
        <w:t>αλά</w:t>
      </w:r>
      <w:proofErr w:type="spellEnd"/>
      <w:r w:rsidRPr="005D0A29">
        <w:rPr>
          <w:rFonts w:eastAsia="Times New Roman" w:cs="Times New Roman"/>
          <w:szCs w:val="24"/>
        </w:rPr>
        <w:t xml:space="preserve"> Μέγαρο Μουσικής </w:t>
      </w:r>
      <w:r w:rsidRPr="005D0A29">
        <w:rPr>
          <w:rFonts w:eastAsia="Times New Roman" w:cs="Times New Roman"/>
          <w:szCs w:val="24"/>
        </w:rPr>
        <w:t>όπως λέγαμε και τρίτον, να μην έχεις κανέναν έλεγχο τι θα αντικαταστήσει την υπάρχουσα «ΑΕΠΙ». Γι’ αυτόν τον κύριο λόγο πήγαμε πίσω στο νομοσχέδιο και για έναν δεύτερο λόγο, ότι εκείνο το νομοσχέδιο έγερνε, εάν θέλετε, πολύ περισσότερο απ’ ό,τι έπρεπε προς</w:t>
      </w:r>
      <w:r w:rsidRPr="005D0A29">
        <w:rPr>
          <w:rFonts w:eastAsia="Times New Roman" w:cs="Times New Roman"/>
          <w:szCs w:val="24"/>
        </w:rPr>
        <w:t xml:space="preserve"> την πλευρά των χρηστών. </w:t>
      </w:r>
    </w:p>
    <w:p w14:paraId="04B1A8E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Χρήστες και δημιουργοί είναι δύο κατηγορίες συμπολιτών μας, που πιάνουν πολύ τόπο στην Ελλάδα και καλά κάνουν, αλλά </w:t>
      </w:r>
      <w:r w:rsidRPr="005D0A29">
        <w:rPr>
          <w:rFonts w:eastAsia="Times New Roman" w:cs="Times New Roman"/>
          <w:szCs w:val="24"/>
        </w:rPr>
        <w:lastRenderedPageBreak/>
        <w:t>έχουν εξ αντικειμένου αντιτιθέμενα συμφέροντα. Ένα τέτοιο νομοσχέδιο, λοιπόν, έπρεπε να βρει τη χρυσή τομή ανάμεσα</w:t>
      </w:r>
      <w:r w:rsidRPr="005D0A29">
        <w:rPr>
          <w:rFonts w:eastAsia="Times New Roman" w:cs="Times New Roman"/>
          <w:szCs w:val="24"/>
        </w:rPr>
        <w:t xml:space="preserve"> σ’ αυτά τα συμφέροντα, χωρίς να γέρνει ούτε πολύ από τη μια μεριά ούτε πολύ από την άλλη μεριά, με δεδομένο ότι στο τέλος θα διαφωνούσαν περίπου όλοι γιατί κανείς δεν θα εκφραζόταν πλήρως από ένα νομοσχέδιο σαν και αυτό. </w:t>
      </w:r>
    </w:p>
    <w:p w14:paraId="04B1A8E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Αυτό ήταν το σκεπτικό αυτής της π</w:t>
      </w:r>
      <w:r w:rsidRPr="005D0A29">
        <w:rPr>
          <w:rFonts w:eastAsia="Times New Roman" w:cs="Times New Roman"/>
          <w:szCs w:val="24"/>
        </w:rPr>
        <w:t>ορείας. Στον δρόμο διαπιστώσαμε ότι στο Υπουργείο Πολιτισμού υπάρχει και μια άλλη εστία διαφθοράς. Εκτός από την «ΑΕΠΙ», λοιπόν, την οποία αμέσως στείλαμε στα δικαστήρια, κάναμε τον έλεγχο, αποκρούσαμε την άμυνά της σε σχέση του να μην γίνει έλεγχος, φτάσα</w:t>
      </w:r>
      <w:r w:rsidRPr="005D0A29">
        <w:rPr>
          <w:rFonts w:eastAsia="Times New Roman" w:cs="Times New Roman"/>
          <w:szCs w:val="24"/>
        </w:rPr>
        <w:t xml:space="preserve">με στον έλεγχο, έχουμε τώρα τεκμήρια για το τι εταιρεία ήταν, απολύτως αμαρτωλή όπως αποδείχθηκε και, άρα, ο εισαγγελέας έχει τον λόγο για τα περαιτέρω. </w:t>
      </w:r>
    </w:p>
    <w:p w14:paraId="04B1A8E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Εκτός απ’ αυτήν, όμως, στο Υπουργείο υπήρξε και μια δεύτερη εστία διαφθοράς, με παλιά ιστορία, την οπο</w:t>
      </w:r>
      <w:r w:rsidRPr="005D0A29">
        <w:rPr>
          <w:rFonts w:eastAsia="Times New Roman" w:cs="Times New Roman"/>
          <w:szCs w:val="24"/>
        </w:rPr>
        <w:t xml:space="preserve">ία αντιμετωπίσαμε και αυτή με μια συστηματικότητα, γιατί τέτοια πράγματα χρειάζονται μεγάλη συστηματικότητα και επιμονή. Ακούει στο όνομα Ταμείο Αλληλοβοηθείας Υπαλλήλων Υπουργείου Πολιτισμού. Αποτελεί ένα μυστηριώδες μόρφωμα που οφείλεται στην </w:t>
      </w:r>
      <w:r w:rsidRPr="005D0A29">
        <w:rPr>
          <w:rFonts w:eastAsia="Times New Roman" w:cs="Times New Roman"/>
          <w:szCs w:val="24"/>
        </w:rPr>
        <w:lastRenderedPageBreak/>
        <w:t xml:space="preserve">ευφάνταστη </w:t>
      </w:r>
      <w:r w:rsidRPr="005D0A29">
        <w:rPr>
          <w:rFonts w:eastAsia="Times New Roman" w:cs="Times New Roman"/>
          <w:szCs w:val="24"/>
        </w:rPr>
        <w:t>δημιουργικότητα του κ. Βενιζέλου ως Υπουργού Πολιτισμού και τη νομομάθειά του, διότι είναι μοναδικό πράγμα. Είναι ταμείο αλληλοβοηθείας, πρώτον, χωρίς αλληλοβοήθεια, μόνο χορηγία από το Υπουργείο Πολιτισμού παίρνει, δεν έχει νομική προσωπικότητα, δεν είναι</w:t>
      </w:r>
      <w:r w:rsidRPr="005D0A29">
        <w:rPr>
          <w:rFonts w:eastAsia="Times New Roman" w:cs="Times New Roman"/>
          <w:szCs w:val="24"/>
        </w:rPr>
        <w:t xml:space="preserve"> ένωση προσώπων, δεν έχει γενική συνέλευση, δεν έχει τίποτα απ’ όλα αυτά και ορίζεται με την πρώτη πράξη ένα διοικητικό συμβούλιο, για το οποίο έχει λόγο στην αντικατάστασή του μόνο ο Υπουργός. Ο νόμος εκείνος λέει ότι αυτοί είναι τα μέλη του διοικητικού σ</w:t>
      </w:r>
      <w:r w:rsidRPr="005D0A29">
        <w:rPr>
          <w:rFonts w:eastAsia="Times New Roman" w:cs="Times New Roman"/>
          <w:szCs w:val="24"/>
        </w:rPr>
        <w:t xml:space="preserve">υμβουλίου, επαφίεται στον Υπουργό να τα αλλάξει, αλλά μόνο με τη δική του σύμφωνη γνώμη. Είναι η πεμπτουσία του τι σημαίνει διαπλοκή, διαφθορά, ό,τι θέλετε. </w:t>
      </w:r>
    </w:p>
    <w:p w14:paraId="04B1A8E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Τι κάνει αυτό; Από τότε μέχρι σήμερα παίρνει –ακούστε το, είναι άλλη φοβερή εφεύρεση- ποσοστά επί </w:t>
      </w:r>
      <w:r w:rsidRPr="005D0A29">
        <w:rPr>
          <w:rFonts w:eastAsia="Times New Roman" w:cs="Times New Roman"/>
          <w:szCs w:val="24"/>
        </w:rPr>
        <w:t>των εσόδων του Ταμείου Αρχαιολογικών Πόρων. Είναι ένα ποσοστό κυμαινόμενο -ο κ. Σαμαράς κάποια ωραία στιγμή σκέφτηκε να το ανεβάσει- δηλαδή ένα ποσοστό απ’ αυτά τα έσοδα πηγαίνουν απευθείας, ανεξέλεγκτα, σ’ αυτό το μόρφωμα και στο διοικητικό του συμβούλιο.</w:t>
      </w:r>
      <w:r w:rsidRPr="005D0A29">
        <w:rPr>
          <w:rFonts w:eastAsia="Times New Roman" w:cs="Times New Roman"/>
          <w:szCs w:val="24"/>
        </w:rPr>
        <w:t xml:space="preserve"> </w:t>
      </w:r>
    </w:p>
    <w:p w14:paraId="04B1A8E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Το άλλοθι; Το άλλοθι είναι ένας παιδικός σταθμός, τον οποίο παιδικό σταθμό ως κτήριο τον παραχωρεί το Υπουργείο, </w:t>
      </w:r>
      <w:r w:rsidRPr="005D0A29">
        <w:rPr>
          <w:rFonts w:eastAsia="Times New Roman" w:cs="Times New Roman"/>
          <w:szCs w:val="24"/>
        </w:rPr>
        <w:lastRenderedPageBreak/>
        <w:t>άρα είναι χωρίς νοίκι, παιδιά μπαίνουν γύρω στα εκατό με κριτήρια επιεικώς όχι «</w:t>
      </w:r>
      <w:proofErr w:type="spellStart"/>
      <w:r w:rsidRPr="005D0A29">
        <w:rPr>
          <w:rFonts w:eastAsia="Times New Roman" w:cs="Times New Roman"/>
          <w:szCs w:val="24"/>
        </w:rPr>
        <w:t>καραμπινάτως</w:t>
      </w:r>
      <w:proofErr w:type="spellEnd"/>
      <w:r w:rsidRPr="005D0A29">
        <w:rPr>
          <w:rFonts w:eastAsia="Times New Roman" w:cs="Times New Roman"/>
          <w:szCs w:val="24"/>
        </w:rPr>
        <w:t>» διαφανή και κοστίζουν, εάν δείτε τους ισολογισμ</w:t>
      </w:r>
      <w:r w:rsidRPr="005D0A29">
        <w:rPr>
          <w:rFonts w:eastAsia="Times New Roman" w:cs="Times New Roman"/>
          <w:szCs w:val="24"/>
        </w:rPr>
        <w:t xml:space="preserve">ούς, περίπου πενταπλάσια -κατά τους πιο ήπιους υπολογισμούς- απ’ ό,τι κοστίζουν οι δημόσιοι παιδικοί σταθμοί. </w:t>
      </w:r>
    </w:p>
    <w:p w14:paraId="04B1A8E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Αυτό το καταθέσαμε σε μια πλήρη ερώτηση, είμαστε σε συζήτηση και εντός των ημερών θα πάει στον εισαγγελέα. Άρα με αυτήν την έννοια η δουλειά μας </w:t>
      </w:r>
      <w:r w:rsidRPr="005D0A29">
        <w:rPr>
          <w:rFonts w:eastAsia="Times New Roman" w:cs="Times New Roman"/>
          <w:szCs w:val="24"/>
        </w:rPr>
        <w:t>στο Υπουργείο Πολιτισμού, παρ’ όλο που δεν ήταν αυτή η αρμοδιότητα ενός τέτοιου Υπουργείου προφανώς, είναι να βρει τι στο Υπουργείο υπάρχει ως αυτό που θα ονομάζαμε μέσου επιπέδου διαπλοκή. Γιατί η διαπλοκή στην Ελλάδα δεν είναι μόνο τα πολλά δισεκατομμύρι</w:t>
      </w:r>
      <w:r w:rsidRPr="005D0A29">
        <w:rPr>
          <w:rFonts w:eastAsia="Times New Roman" w:cs="Times New Roman"/>
          <w:szCs w:val="24"/>
        </w:rPr>
        <w:t xml:space="preserve">α εξοπλιστικών προγραμμάτων, υγείας </w:t>
      </w:r>
      <w:proofErr w:type="spellStart"/>
      <w:r w:rsidRPr="005D0A29">
        <w:rPr>
          <w:rFonts w:eastAsia="Times New Roman" w:cs="Times New Roman"/>
          <w:szCs w:val="24"/>
        </w:rPr>
        <w:t>κ.ο.κ.</w:t>
      </w:r>
      <w:proofErr w:type="spellEnd"/>
      <w:r w:rsidRPr="005D0A29">
        <w:rPr>
          <w:rFonts w:eastAsia="Times New Roman" w:cs="Times New Roman"/>
          <w:szCs w:val="24"/>
        </w:rPr>
        <w:t xml:space="preserve">, είναι και αυτές οι μικρότερες εστίες που παίζουν γύρω στις δεκάδες ή πεντάδες εκατομμύρια και οι οποίες φτιάχνουν όρους αναπαραγωγής όλου του προηγούμενου καθεστώτος. </w:t>
      </w:r>
    </w:p>
    <w:p w14:paraId="04B1A8E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(Στο σημείο αυτό κτυπάει το κουδούνι λήξεως </w:t>
      </w:r>
      <w:r w:rsidRPr="005D0A29">
        <w:rPr>
          <w:rFonts w:eastAsia="Times New Roman" w:cs="Times New Roman"/>
          <w:szCs w:val="24"/>
        </w:rPr>
        <w:t>του χρόνου του κυρίου Βουλευτή)</w:t>
      </w:r>
    </w:p>
    <w:p w14:paraId="04B1A8E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Αυτή είναι η ιστορία εδώ. Θέλω να πω μια λέξη ακόμα, εάν μου επιτρέπετε, κύριε Πρόεδρε. Θα αναφερθώ σε δυο σημεία μονολεκτικά. </w:t>
      </w:r>
    </w:p>
    <w:p w14:paraId="04B1A8EF"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bCs/>
          <w:shd w:val="clear" w:color="auto" w:fill="FFFFFF"/>
        </w:rPr>
        <w:t xml:space="preserve">Η τροπολογία για τις σχολές καλλιτεχνικής εκπαίδευσης είναι απλώς </w:t>
      </w:r>
      <w:r w:rsidRPr="005D0A29">
        <w:rPr>
          <w:rFonts w:eastAsia="Times New Roman" w:cs="Times New Roman"/>
          <w:bCs/>
          <w:shd w:val="clear" w:color="auto" w:fill="FFFFFF"/>
        </w:rPr>
        <w:t xml:space="preserve">μια τροπολογία που φτιάχνει στοιχειώδη ισονομία, εν όψει μιας μεγάλης μεταρρύθμισης που απαιτείται, που </w:t>
      </w:r>
      <w:r w:rsidRPr="005D0A29">
        <w:rPr>
          <w:rFonts w:eastAsia="Times New Roman"/>
          <w:bCs/>
          <w:shd w:val="clear" w:color="auto" w:fill="FFFFFF"/>
        </w:rPr>
        <w:t>είναι</w:t>
      </w:r>
      <w:r w:rsidRPr="005D0A29">
        <w:rPr>
          <w:rFonts w:eastAsia="Times New Roman" w:cs="Times New Roman"/>
          <w:bCs/>
          <w:shd w:val="clear" w:color="auto" w:fill="FFFFFF"/>
        </w:rPr>
        <w:t xml:space="preserve"> οι καλλιτεχνικές σχολές των παραστατικών τεχνών, οι οποίες οφείλουν να αποκτήσουν κανονική </w:t>
      </w:r>
      <w:r w:rsidRPr="005D0A29">
        <w:rPr>
          <w:rFonts w:eastAsia="Times New Roman"/>
          <w:bCs/>
          <w:shd w:val="clear" w:color="auto" w:fill="FFFFFF"/>
        </w:rPr>
        <w:t>διαδικασία</w:t>
      </w:r>
      <w:r w:rsidRPr="005D0A29">
        <w:rPr>
          <w:rFonts w:eastAsia="Times New Roman" w:cs="Times New Roman"/>
          <w:bCs/>
          <w:shd w:val="clear" w:color="auto" w:fill="FFFFFF"/>
        </w:rPr>
        <w:t xml:space="preserve"> παιδείας, σωστές αντιστοιχήσεις και σωστά δι</w:t>
      </w:r>
      <w:r w:rsidRPr="005D0A29">
        <w:rPr>
          <w:rFonts w:eastAsia="Times New Roman" w:cs="Times New Roman"/>
          <w:bCs/>
          <w:shd w:val="clear" w:color="auto" w:fill="FFFFFF"/>
        </w:rPr>
        <w:t xml:space="preserve">καιώματα. Είχαμε ξεκινήσει αυτή τη </w:t>
      </w:r>
      <w:r w:rsidRPr="005D0A29">
        <w:rPr>
          <w:rFonts w:eastAsia="Times New Roman"/>
          <w:bCs/>
          <w:shd w:val="clear" w:color="auto" w:fill="FFFFFF"/>
        </w:rPr>
        <w:t>διαδικασία</w:t>
      </w:r>
      <w:r w:rsidRPr="005D0A29">
        <w:rPr>
          <w:rFonts w:eastAsia="Times New Roman" w:cs="Times New Roman"/>
          <w:bCs/>
          <w:shd w:val="clear" w:color="auto" w:fill="FFFFFF"/>
        </w:rPr>
        <w:t xml:space="preserve">. </w:t>
      </w:r>
      <w:r w:rsidRPr="005D0A29">
        <w:rPr>
          <w:rFonts w:eastAsia="Times New Roman"/>
          <w:bCs/>
          <w:shd w:val="clear" w:color="auto" w:fill="FFFFFF"/>
        </w:rPr>
        <w:t>Είναι</w:t>
      </w:r>
      <w:r w:rsidRPr="005D0A29">
        <w:rPr>
          <w:rFonts w:eastAsia="Times New Roman" w:cs="Times New Roman"/>
          <w:bCs/>
          <w:shd w:val="clear" w:color="auto" w:fill="FFFFFF"/>
        </w:rPr>
        <w:t xml:space="preserve"> σε εξέλιξη μια επιτροπή που είχαμε ορίσει τότε. </w:t>
      </w:r>
    </w:p>
    <w:p w14:paraId="04B1A8F0"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Και μια τελευταία φράση πραγματικά. Η φράση ότι η καλλιτεχνική ελληνική δημιουργία χρειάζεται προστασία, εξακολουθεί να ισχύει και μετά το νομοσχέδιο. Χρε</w:t>
      </w:r>
      <w:r w:rsidRPr="005D0A29">
        <w:rPr>
          <w:rFonts w:eastAsia="Times New Roman" w:cs="Times New Roman"/>
          <w:bCs/>
          <w:shd w:val="clear" w:color="auto" w:fill="FFFFFF"/>
        </w:rPr>
        <w:t>ιάζεται, όπως κάνει η Γαλλία και άλλες χώρες, μέριμνα, ώστε στο πλαίσιο προφανώς μιας παγκόσμιας -ας το πούμε- καλλιτεχνικής παραγωγής σε όλες τις χώρες, όπως άλλες χώρες της Ευρώπης, να φροντίσουμε σεμνά να προστατεύσουμε την ελληνική καλλιτεχνική δημιουρ</w:t>
      </w:r>
      <w:r w:rsidRPr="005D0A29">
        <w:rPr>
          <w:rFonts w:eastAsia="Times New Roman" w:cs="Times New Roman"/>
          <w:bCs/>
          <w:shd w:val="clear" w:color="auto" w:fill="FFFFFF"/>
        </w:rPr>
        <w:t xml:space="preserve">γία, όχι μόνο σε επίπεδο πνευματικών δικαιωμάτων αλλά και σε επίπεδο νομοθετήσεων και </w:t>
      </w:r>
      <w:r w:rsidRPr="005D0A29">
        <w:rPr>
          <w:rFonts w:eastAsia="Times New Roman"/>
          <w:bCs/>
          <w:shd w:val="clear" w:color="auto" w:fill="FFFFFF"/>
        </w:rPr>
        <w:t>ρυθμίσεων</w:t>
      </w:r>
      <w:r w:rsidRPr="005D0A29">
        <w:rPr>
          <w:rFonts w:eastAsia="Times New Roman" w:cs="Times New Roman"/>
          <w:bCs/>
          <w:shd w:val="clear" w:color="auto" w:fill="FFFFFF"/>
        </w:rPr>
        <w:t xml:space="preserve"> που αφορούν τα ραδιόφωνα, τις τηλεοράσεις </w:t>
      </w:r>
      <w:proofErr w:type="spellStart"/>
      <w:r w:rsidRPr="005D0A29">
        <w:rPr>
          <w:rFonts w:eastAsia="Times New Roman" w:cs="Times New Roman"/>
          <w:bCs/>
          <w:shd w:val="clear" w:color="auto" w:fill="FFFFFF"/>
        </w:rPr>
        <w:t>κ.ο.κ.</w:t>
      </w:r>
      <w:proofErr w:type="spellEnd"/>
      <w:r w:rsidRPr="005D0A29">
        <w:rPr>
          <w:rFonts w:eastAsia="Times New Roman" w:cs="Times New Roman"/>
          <w:bCs/>
          <w:shd w:val="clear" w:color="auto" w:fill="FFFFFF"/>
        </w:rPr>
        <w:t xml:space="preserve"> σε ένα γενικότερο πλαίσιο. </w:t>
      </w:r>
    </w:p>
    <w:p w14:paraId="04B1A8F1"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lastRenderedPageBreak/>
        <w:t>Ευχαριστώ πολύ.</w:t>
      </w:r>
    </w:p>
    <w:p w14:paraId="04B1A8F2" w14:textId="77777777" w:rsidR="0001266C" w:rsidRDefault="00D81D51">
      <w:pPr>
        <w:spacing w:line="600" w:lineRule="auto"/>
        <w:ind w:firstLine="709"/>
        <w:jc w:val="center"/>
        <w:rPr>
          <w:rFonts w:eastAsia="Times New Roman" w:cs="Times New Roman"/>
        </w:rPr>
      </w:pPr>
      <w:r w:rsidRPr="005D0A29">
        <w:rPr>
          <w:rFonts w:eastAsia="Times New Roman" w:cs="Times New Roman"/>
        </w:rPr>
        <w:t>(Χειροκροτήματα από την πτέρυγα του ΣΥΡΙΖΑ)</w:t>
      </w:r>
    </w:p>
    <w:p w14:paraId="04B1A8F3"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b/>
          <w:bCs/>
          <w:shd w:val="clear" w:color="auto" w:fill="FFFFFF"/>
        </w:rPr>
        <w:t>ΠΡΟΕΔΡΕΥΩΝ (Σπυρίδων Λυ</w:t>
      </w:r>
      <w:r w:rsidRPr="005D0A29">
        <w:rPr>
          <w:rFonts w:eastAsia="Times New Roman"/>
          <w:b/>
          <w:bCs/>
          <w:shd w:val="clear" w:color="auto" w:fill="FFFFFF"/>
        </w:rPr>
        <w:t xml:space="preserve">κούδης): </w:t>
      </w:r>
      <w:r w:rsidRPr="005D0A29">
        <w:rPr>
          <w:rFonts w:eastAsia="Times New Roman" w:cs="Times New Roman"/>
          <w:bCs/>
          <w:shd w:val="clear" w:color="auto" w:fill="FFFFFF"/>
        </w:rPr>
        <w:t>Ευχαριστώ, κύριε συνάδελφε.</w:t>
      </w:r>
    </w:p>
    <w:p w14:paraId="04B1A8F4"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Ο κ. Τζαβάρας </w:t>
      </w:r>
      <w:r w:rsidRPr="005D0A29">
        <w:rPr>
          <w:rFonts w:eastAsia="Times New Roman"/>
          <w:bCs/>
          <w:shd w:val="clear" w:color="auto" w:fill="FFFFFF"/>
        </w:rPr>
        <w:t>έχει</w:t>
      </w:r>
      <w:r w:rsidRPr="005D0A29">
        <w:rPr>
          <w:rFonts w:eastAsia="Times New Roman" w:cs="Times New Roman"/>
          <w:bCs/>
          <w:shd w:val="clear" w:color="auto" w:fill="FFFFFF"/>
        </w:rPr>
        <w:t xml:space="preserve"> τον λόγο για δώδεκα λεπτά. </w:t>
      </w:r>
    </w:p>
    <w:p w14:paraId="04B1A8F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bCs/>
          <w:shd w:val="clear" w:color="auto" w:fill="FFFFFF"/>
        </w:rPr>
        <w:t>ΚΩΝΣΤΑΝΤΙΝΟΣ ΤΖΑΒΑΡΑΣ:</w:t>
      </w:r>
      <w:r w:rsidRPr="005D0A29">
        <w:rPr>
          <w:rFonts w:eastAsia="Times New Roman" w:cs="Times New Roman"/>
          <w:bCs/>
          <w:shd w:val="clear" w:color="auto" w:fill="FFFFFF"/>
        </w:rPr>
        <w:t xml:space="preserve"> </w:t>
      </w:r>
      <w:r w:rsidRPr="005D0A29">
        <w:rPr>
          <w:rFonts w:eastAsia="Times New Roman" w:cs="Times New Roman"/>
        </w:rPr>
        <w:t>Ευχαριστώ πολύ</w:t>
      </w:r>
      <w:r w:rsidRPr="005D0A29">
        <w:rPr>
          <w:rFonts w:eastAsia="Times New Roman" w:cs="Times New Roman"/>
          <w:szCs w:val="24"/>
        </w:rPr>
        <w:t>, κύριε Πρόεδρε.</w:t>
      </w:r>
    </w:p>
    <w:p w14:paraId="04B1A8F6"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Διαδέχομαι στο Βήμα ένα πρώην Υπουργό Πολιτισμού, για τον οποίον πολλά θετικά λόγια ακούστηκαν κατά την επεξεργασία το</w:t>
      </w:r>
      <w:r w:rsidRPr="005D0A29">
        <w:rPr>
          <w:rFonts w:eastAsia="Times New Roman" w:cs="Times New Roman"/>
          <w:bCs/>
          <w:shd w:val="clear" w:color="auto" w:fill="FFFFFF"/>
        </w:rPr>
        <w:t xml:space="preserve">υ νομοσχεδίου αυτού στην αρμόδια κοινοβουλευτική επιτροπή. </w:t>
      </w:r>
    </w:p>
    <w:p w14:paraId="04B1A8F7"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cs="Times New Roman"/>
          <w:bCs/>
          <w:shd w:val="clear" w:color="auto" w:fill="FFFFFF"/>
        </w:rPr>
        <w:t xml:space="preserve">Και, πράγματι, κανένας δεν υπάρχει σε αυτή την Αίθουσα που να αμφιβάλλει ότι αυτό το </w:t>
      </w:r>
      <w:r w:rsidRPr="005D0A29">
        <w:rPr>
          <w:rFonts w:eastAsia="Times New Roman"/>
          <w:bCs/>
          <w:shd w:val="clear" w:color="auto" w:fill="FFFFFF"/>
        </w:rPr>
        <w:t>συγκεκριμένο νομοσχέδιο αποτελεί ένα νομοθετικό παλίμψηστο, το οποίο τελικώς κατέληξε να το φέρει στο Κοινοβούλ</w:t>
      </w:r>
      <w:r w:rsidRPr="005D0A29">
        <w:rPr>
          <w:rFonts w:eastAsia="Times New Roman"/>
          <w:bCs/>
          <w:shd w:val="clear" w:color="auto" w:fill="FFFFFF"/>
        </w:rPr>
        <w:t>ιο η σημερινή Υπουργός. Δεν ξέρω βέβαια πόσο αθώα είναι αυτά ακριβώς που κατά καιρούς προσπάθησε η Κυβέρνηση να κάνει μέσω των διατάξεων που συνεχώς η μια διαδεχόταν την άλλη, προσπαθώντας -σήμερα κατάλαβα- να αποδείξει ότι το πνεύμα που φέρνει στον πολιτι</w:t>
      </w:r>
      <w:r w:rsidRPr="005D0A29">
        <w:rPr>
          <w:rFonts w:eastAsia="Times New Roman"/>
          <w:bCs/>
          <w:shd w:val="clear" w:color="auto" w:fill="FFFFFF"/>
        </w:rPr>
        <w:t xml:space="preserve">σμό είναι το </w:t>
      </w:r>
      <w:r w:rsidRPr="005D0A29">
        <w:rPr>
          <w:rFonts w:eastAsia="Times New Roman"/>
          <w:bCs/>
          <w:shd w:val="clear" w:color="auto" w:fill="FFFFFF"/>
        </w:rPr>
        <w:lastRenderedPageBreak/>
        <w:t xml:space="preserve">πνεύμα της κάθαρσης, είναι το πνεύμα της καταπολέμησης της διαφθοράς και της εμπέδωσης της διαφάνειας. </w:t>
      </w:r>
    </w:p>
    <w:p w14:paraId="04B1A8F8"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Μα αυτή είναι μια συνολική υπόθεση που την έχει ξεκινήσει πρώτος ο Πρωθυπουργός, που την έχουν αναλάβει όλοι οι Υπουργοί Οικονομικών, που υ</w:t>
      </w:r>
      <w:r w:rsidRPr="005D0A29">
        <w:rPr>
          <w:rFonts w:eastAsia="Times New Roman"/>
          <w:bCs/>
          <w:shd w:val="clear" w:color="auto" w:fill="FFFFFF"/>
        </w:rPr>
        <w:t xml:space="preserve">πάρχουν οικονομικοί εισαγγελείς που ασχολούνται με αυτό το θεάρεστο έργο, για το οποίο ποτέ κανένας δεν σας εμπόδισε να κάνετε ό,τι είχατε στο μυαλό σας. </w:t>
      </w:r>
    </w:p>
    <w:p w14:paraId="04B1A8F9"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Όμως, τρία χρόνια μετά τι έχετε πετύχει; Πήγατε και βάλατε επίτροπο στην «ΑΕΠΙ»; Για πείτε μας, κυρία</w:t>
      </w:r>
      <w:r w:rsidRPr="005D0A29">
        <w:rPr>
          <w:rFonts w:eastAsia="Times New Roman"/>
          <w:bCs/>
          <w:shd w:val="clear" w:color="auto" w:fill="FFFFFF"/>
        </w:rPr>
        <w:t xml:space="preserve"> Υπουργέ, έχετε ενημέρωση από τους οικονομικούς εισαγγελείς εάν έχουν δεσμεύσει την περιουσία της οικογένειας; Όλον αυτόν τον καιρό, από τότε που ιδρύθηκε αυτή η συγκεκριμένη, η διεφθαρμένη, όπως τη λέτε «ΑΕΠΙ», μέχρι σήμερα, έχει κάπου αποτυπωθεί η πραγμα</w:t>
      </w:r>
      <w:r w:rsidRPr="005D0A29">
        <w:rPr>
          <w:rFonts w:eastAsia="Times New Roman"/>
          <w:bCs/>
          <w:shd w:val="clear" w:color="auto" w:fill="FFFFFF"/>
        </w:rPr>
        <w:t xml:space="preserve">τική βούληση της πολιτειακής εξουσίας να ξεκαθαρίσει αυτή την υπόθεση; </w:t>
      </w:r>
    </w:p>
    <w:p w14:paraId="04B1A8FA"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 xml:space="preserve">Γιατί με το να κάνουμε εκθέσεις, με το να τοποθετούμε τους επιτρόπους, δεν έχουμε απαντήσει στο δικαιολογημένο ερώτημα που έχουν οι δημιουργοί: Τα λεφτά μας πού είναι; Αυτό σας ζητάνε </w:t>
      </w:r>
      <w:r w:rsidRPr="005D0A29">
        <w:rPr>
          <w:rFonts w:eastAsia="Times New Roman"/>
          <w:bCs/>
          <w:shd w:val="clear" w:color="auto" w:fill="FFFFFF"/>
        </w:rPr>
        <w:t>οι δημιουργοί.</w:t>
      </w:r>
    </w:p>
    <w:p w14:paraId="04B1A8FB"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lastRenderedPageBreak/>
        <w:t xml:space="preserve">Και βεβαίως είμαι υποχρεωμένος από το Βήμα αυτό να επαινέσω τη δραστηριότητα και την πρωτοβουλία του κ. </w:t>
      </w:r>
      <w:proofErr w:type="spellStart"/>
      <w:r w:rsidRPr="005D0A29">
        <w:rPr>
          <w:rFonts w:eastAsia="Times New Roman"/>
          <w:bCs/>
          <w:shd w:val="clear" w:color="auto" w:fill="FFFFFF"/>
        </w:rPr>
        <w:t>Ξυδάκη</w:t>
      </w:r>
      <w:proofErr w:type="spellEnd"/>
      <w:r w:rsidRPr="005D0A29">
        <w:rPr>
          <w:rFonts w:eastAsia="Times New Roman"/>
          <w:bCs/>
          <w:shd w:val="clear" w:color="auto" w:fill="FFFFFF"/>
        </w:rPr>
        <w:t>. Πολλοί περάσαμε από αυτό το Υπουργείο. Πλην όμως πουθενά, από καμμία φωνή δεν είχε ακουστεί αυτό. Παρά το γεγονός ότι εγώ προσωπι</w:t>
      </w:r>
      <w:r w:rsidRPr="005D0A29">
        <w:rPr>
          <w:rFonts w:eastAsia="Times New Roman"/>
          <w:bCs/>
          <w:shd w:val="clear" w:color="auto" w:fill="FFFFFF"/>
        </w:rPr>
        <w:t xml:space="preserve">κά και ως δικηγόρος ήμουν αντίπαλος σε πλείστες όσες δίκες της «ΑΕΠΙ», είχα πάντα την απογοήτευση σε όλους τους ισχυρισμούς που προέβαλα να έχω μια αποστομωτική απάντηση του Αρείου Πάγου. Και ήταν πραγματικά φοβερή η ικανότητα των συνηγόρων της «ΑΕΠΙ» για </w:t>
      </w:r>
      <w:r w:rsidRPr="005D0A29">
        <w:rPr>
          <w:rFonts w:eastAsia="Times New Roman"/>
          <w:bCs/>
          <w:shd w:val="clear" w:color="auto" w:fill="FFFFFF"/>
        </w:rPr>
        <w:t xml:space="preserve">όλα τα εκκρεμή νομικά θέματα και για όλα τα ζητήματα της διαχείρισης, για όλα αυτά να έχουν καλυφθεί και με μια απόφαση της δικαιοσύνης. </w:t>
      </w:r>
    </w:p>
    <w:p w14:paraId="04B1A8FC"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Και γι’ αυτό -εδώ επανέρχεται και το θέμα της δικαιοσύνης- πρέπει να κάνουμε κριτική στις αποφάσεις της δικαιοσύνης. Κ</w:t>
      </w:r>
      <w:r w:rsidRPr="005D0A29">
        <w:rPr>
          <w:rFonts w:eastAsia="Times New Roman"/>
          <w:bCs/>
          <w:shd w:val="clear" w:color="auto" w:fill="FFFFFF"/>
        </w:rPr>
        <w:t xml:space="preserve">αμμία αντίρρηση. Αυτό που δεν πρέπει να κάνουμε, όμως, γιατί δεν πρέπει να προσχωρούμε στην από εκεί όχθη, είναι να βγαίνουμε δημοσίως και να αναιρούμε τη σπουδαιότητα και τη σημασία που έχει η ύπαρξη δικαστών σε μια δημοκρατία και η ύπαρξη δικαστηρίων. </w:t>
      </w:r>
    </w:p>
    <w:p w14:paraId="04B1A8FD"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lastRenderedPageBreak/>
        <w:t>Α</w:t>
      </w:r>
      <w:r w:rsidRPr="005D0A29">
        <w:rPr>
          <w:rFonts w:eastAsia="Times New Roman"/>
          <w:bCs/>
          <w:shd w:val="clear" w:color="auto" w:fill="FFFFFF"/>
        </w:rPr>
        <w:t xml:space="preserve">κόμα και ένας μυλωνάς κάποτε στο </w:t>
      </w:r>
      <w:proofErr w:type="spellStart"/>
      <w:r w:rsidRPr="005D0A29">
        <w:rPr>
          <w:rFonts w:eastAsia="Times New Roman"/>
          <w:bCs/>
          <w:shd w:val="clear" w:color="auto" w:fill="FFFFFF"/>
        </w:rPr>
        <w:t>Πότσνταμ</w:t>
      </w:r>
      <w:proofErr w:type="spellEnd"/>
      <w:r w:rsidRPr="005D0A29">
        <w:rPr>
          <w:rFonts w:eastAsia="Times New Roman"/>
          <w:bCs/>
          <w:shd w:val="clear" w:color="auto" w:fill="FFFFFF"/>
        </w:rPr>
        <w:t xml:space="preserve"> το είχε διατυπώσει αυτό με τα πολύ απλά λόγια: «Υπάρχουν δικαστές στο Βερολίνο», απαντώντας στον Κάιζερ, προσέξτε. </w:t>
      </w:r>
    </w:p>
    <w:p w14:paraId="04B1A8FE"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Όμως, κυρία Υπουργέ, θα μου επιτρέψετε να σας πω ότι εδώ είστε ως Υπουργός Πολιτισμού, όπως είπα, δεν είστε ως Υπουργός Δικαιοσύνης, δεν είστε ως εκπρόσωπος κάποιας ανεξάρτητης διοικητικής αρχής, που σκοπό έχει να κάνει αυτά που είπε προηγουμένως ο εκλεκτό</w:t>
      </w:r>
      <w:r w:rsidRPr="005D0A29">
        <w:rPr>
          <w:rFonts w:eastAsia="Times New Roman"/>
          <w:bCs/>
          <w:shd w:val="clear" w:color="auto" w:fill="FFFFFF"/>
        </w:rPr>
        <w:t xml:space="preserve">ς συνάδελφος. </w:t>
      </w:r>
    </w:p>
    <w:p w14:paraId="04B1A8FF"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 xml:space="preserve">Εδώ, όμως, εσείς πρέπει να ξέρετε ότι όταν ανεβαίνετε σε αυτό το Βήμα πρέπει να δίνετε απαντήσεις. Και δυστυχώς, ενώ περιμέναμε να πάρουμε απαντήσεις από το στόμα σας, ακούσαμε ένα λογύδριο, το οποίο μάλιστα απαγγείλατε με επηρμένη την </w:t>
      </w:r>
      <w:proofErr w:type="spellStart"/>
      <w:r w:rsidRPr="005D0A29">
        <w:rPr>
          <w:rFonts w:eastAsia="Times New Roman"/>
          <w:bCs/>
          <w:shd w:val="clear" w:color="auto" w:fill="FFFFFF"/>
        </w:rPr>
        <w:t>οφρύν</w:t>
      </w:r>
      <w:proofErr w:type="spellEnd"/>
      <w:r w:rsidRPr="005D0A29">
        <w:rPr>
          <w:rFonts w:eastAsia="Times New Roman"/>
          <w:bCs/>
          <w:shd w:val="clear" w:color="auto" w:fill="FFFFFF"/>
        </w:rPr>
        <w:t xml:space="preserve">, απευθυνόμενη σε αυτή την παράταξη που κάθεται εδώ και έχει το ιστορικό προνόμιο να λέγεται Νέα Δημοκρατία. </w:t>
      </w:r>
    </w:p>
    <w:p w14:paraId="04B1A900"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Και προσέξτε γιατί το λέω. Γιατί παρά την προσπάθεια που κάνατε να αναθεωρήσετε αυτό το νομοθέτημα, τον ν.2121/1993, το μόνο που κάνατε είναι κάπο</w:t>
      </w:r>
      <w:r w:rsidRPr="005D0A29">
        <w:rPr>
          <w:rFonts w:eastAsia="Times New Roman"/>
          <w:bCs/>
          <w:shd w:val="clear" w:color="auto" w:fill="FFFFFF"/>
        </w:rPr>
        <w:t xml:space="preserve">ιες μικρές συγκεκριμένες διατάξεις να τις μεταμορφώσετε κατά τέτοιον τρόπο βέβαια, που σε λίγο θα είναι ανεφάρμοστες. Αυτό, λοιπόν, το κλασικό πια νομοθέτημα, εννοώ τον ν.2121/1993, το εισηγήθηκε στην Εθνική </w:t>
      </w:r>
      <w:r w:rsidRPr="005D0A29">
        <w:rPr>
          <w:rFonts w:eastAsia="Times New Roman"/>
          <w:bCs/>
          <w:shd w:val="clear" w:color="auto" w:fill="FFFFFF"/>
        </w:rPr>
        <w:lastRenderedPageBreak/>
        <w:t>Αντιπροσωπεία η Νέα Δημοκρατία με τότε Υπουργό Π</w:t>
      </w:r>
      <w:r w:rsidRPr="005D0A29">
        <w:rPr>
          <w:rFonts w:eastAsia="Times New Roman"/>
          <w:bCs/>
          <w:shd w:val="clear" w:color="auto" w:fill="FFFFFF"/>
        </w:rPr>
        <w:t xml:space="preserve">ολιτισμού την κ. Ντόρα Μπακογιάννη και τότε σύμβουλο, νομικό και πνευματικό, στα θέματα αυτά έναν μεγάλο δάσκαλο, έναν πνευματικό άνθρωπο, έναν καθηγητή της νομικής επιστήμης, που είναι ο αείμνηστος Γεώργιος </w:t>
      </w:r>
      <w:proofErr w:type="spellStart"/>
      <w:r w:rsidRPr="005D0A29">
        <w:rPr>
          <w:rFonts w:eastAsia="Times New Roman"/>
          <w:bCs/>
          <w:shd w:val="clear" w:color="auto" w:fill="FFFFFF"/>
        </w:rPr>
        <w:t>Κουμάντος</w:t>
      </w:r>
      <w:proofErr w:type="spellEnd"/>
      <w:r w:rsidRPr="005D0A29">
        <w:rPr>
          <w:rFonts w:eastAsia="Times New Roman"/>
          <w:bCs/>
          <w:shd w:val="clear" w:color="auto" w:fill="FFFFFF"/>
        </w:rPr>
        <w:t xml:space="preserve">. </w:t>
      </w:r>
    </w:p>
    <w:p w14:paraId="04B1A901" w14:textId="77777777" w:rsidR="0001266C" w:rsidRDefault="00D81D51">
      <w:pPr>
        <w:spacing w:after="0" w:line="600" w:lineRule="auto"/>
        <w:ind w:firstLine="709"/>
        <w:contextualSpacing/>
        <w:jc w:val="both"/>
        <w:rPr>
          <w:rFonts w:eastAsia="Times New Roman"/>
          <w:szCs w:val="24"/>
          <w:shd w:val="clear" w:color="auto" w:fill="FFFFFF"/>
        </w:rPr>
      </w:pPr>
      <w:r w:rsidRPr="005D0A29">
        <w:rPr>
          <w:rFonts w:eastAsia="Times New Roman"/>
          <w:bCs/>
          <w:shd w:val="clear" w:color="auto" w:fill="FFFFFF"/>
        </w:rPr>
        <w:t xml:space="preserve">Αυτό λοιπόν το νομοθέτημα έπρεπε να </w:t>
      </w:r>
      <w:r w:rsidRPr="005D0A29">
        <w:rPr>
          <w:rFonts w:eastAsia="Times New Roman"/>
          <w:bCs/>
          <w:shd w:val="clear" w:color="auto" w:fill="FFFFFF"/>
        </w:rPr>
        <w:t>το σεβαστείτε. Και σας το λέω, γιατί οποιαδήποτε ενσωμάτωση ρυθμίσεων, που υποτίθεται ότι προκύπτουν από τη συγκεκριμένη οδηγία του 2014, θα έπρεπε να έχει ένα όριο, ένα φίλτρο. Επειδή τυχαίνει να είστε και εγνωσμένης αξίας καλλιτέχνης στον χώρο του θεάτρο</w:t>
      </w:r>
      <w:r w:rsidRPr="005D0A29">
        <w:rPr>
          <w:rFonts w:eastAsia="Times New Roman"/>
          <w:bCs/>
          <w:shd w:val="clear" w:color="auto" w:fill="FFFFFF"/>
        </w:rPr>
        <w:t xml:space="preserve">υ και από τα χείλη σας έχουν περάσει όλα τα πολύτιμα μέταλλα της γλώσσας, που επί τρεις χιλιάδες χρόνια ομιλούμε σε αυτόν τον τόπο, τουλάχιστον έπρεπε να έχετε μια έγνοια για αυτή τη γλώσσα, να πείτε και εσείς: </w:t>
      </w:r>
      <w:r w:rsidRPr="005D0A29">
        <w:rPr>
          <w:rFonts w:eastAsia="Times New Roman"/>
          <w:szCs w:val="24"/>
          <w:shd w:val="clear" w:color="auto" w:fill="FFFFFF"/>
        </w:rPr>
        <w:t xml:space="preserve">«Μήγαρις </w:t>
      </w:r>
      <w:r w:rsidRPr="005D0A29">
        <w:rPr>
          <w:rFonts w:eastAsia="Times New Roman"/>
          <w:bCs/>
          <w:szCs w:val="24"/>
          <w:shd w:val="clear" w:color="auto" w:fill="FFFFFF"/>
        </w:rPr>
        <w:t>έχω</w:t>
      </w:r>
      <w:r w:rsidRPr="005D0A29">
        <w:rPr>
          <w:rFonts w:eastAsia="Times New Roman"/>
          <w:szCs w:val="24"/>
          <w:shd w:val="clear" w:color="auto" w:fill="FFFFFF"/>
        </w:rPr>
        <w:t xml:space="preserve"> άλλο στο μυαλό μου, </w:t>
      </w:r>
      <w:proofErr w:type="spellStart"/>
      <w:r w:rsidRPr="005D0A29">
        <w:rPr>
          <w:rFonts w:eastAsia="Times New Roman"/>
          <w:szCs w:val="24"/>
          <w:shd w:val="clear" w:color="auto" w:fill="FFFFFF"/>
        </w:rPr>
        <w:t>πάρεξ</w:t>
      </w:r>
      <w:proofErr w:type="spellEnd"/>
      <w:r w:rsidRPr="005D0A29">
        <w:rPr>
          <w:rFonts w:eastAsia="Times New Roman"/>
          <w:szCs w:val="24"/>
          <w:shd w:val="clear" w:color="auto" w:fill="FFFFFF"/>
        </w:rPr>
        <w:t xml:space="preserve"> </w:t>
      </w:r>
      <w:r w:rsidRPr="005D0A29">
        <w:rPr>
          <w:rFonts w:eastAsia="Times New Roman"/>
          <w:bCs/>
          <w:szCs w:val="24"/>
          <w:shd w:val="clear" w:color="auto" w:fill="FFFFFF"/>
        </w:rPr>
        <w:t>ελευθε</w:t>
      </w:r>
      <w:r w:rsidRPr="005D0A29">
        <w:rPr>
          <w:rFonts w:eastAsia="Times New Roman"/>
          <w:bCs/>
          <w:szCs w:val="24"/>
          <w:shd w:val="clear" w:color="auto" w:fill="FFFFFF"/>
        </w:rPr>
        <w:t xml:space="preserve">ρία </w:t>
      </w:r>
      <w:r w:rsidRPr="005D0A29">
        <w:rPr>
          <w:rFonts w:eastAsia="Times New Roman"/>
          <w:szCs w:val="24"/>
          <w:shd w:val="clear" w:color="auto" w:fill="FFFFFF"/>
        </w:rPr>
        <w:t xml:space="preserve">και </w:t>
      </w:r>
      <w:r w:rsidRPr="005D0A29">
        <w:rPr>
          <w:rFonts w:eastAsia="Times New Roman"/>
          <w:bCs/>
          <w:szCs w:val="24"/>
          <w:shd w:val="clear" w:color="auto" w:fill="FFFFFF"/>
        </w:rPr>
        <w:t>γλώσσα</w:t>
      </w:r>
      <w:r w:rsidRPr="005D0A29">
        <w:rPr>
          <w:rFonts w:eastAsia="Times New Roman"/>
          <w:szCs w:val="24"/>
          <w:shd w:val="clear" w:color="auto" w:fill="FFFFFF"/>
        </w:rPr>
        <w:t xml:space="preserve">;», για να συνεχίσετε μια λαμπρή παράδοση. </w:t>
      </w:r>
    </w:p>
    <w:p w14:paraId="04B1A902" w14:textId="77777777" w:rsidR="0001266C" w:rsidRDefault="00D81D51">
      <w:pPr>
        <w:spacing w:after="0" w:line="600" w:lineRule="auto"/>
        <w:ind w:firstLine="709"/>
        <w:contextualSpacing/>
        <w:jc w:val="both"/>
        <w:rPr>
          <w:rFonts w:eastAsia="Times New Roman"/>
          <w:szCs w:val="24"/>
          <w:shd w:val="clear" w:color="auto" w:fill="FFFFFF"/>
        </w:rPr>
      </w:pPr>
      <w:r w:rsidRPr="005D0A29">
        <w:rPr>
          <w:rFonts w:eastAsia="Times New Roman"/>
          <w:szCs w:val="24"/>
          <w:shd w:val="clear" w:color="auto" w:fill="FFFFFF"/>
        </w:rPr>
        <w:t xml:space="preserve">Αντ’ αυτού, λοιπόν, βλέπουμε ενδιαφέροντα γλωσσικά μαργαριτάρια του τύπου «συμβατικές συμφωνίες». Ξέρετε και συμφωνίες που να μην </w:t>
      </w:r>
      <w:r w:rsidRPr="005D0A29">
        <w:rPr>
          <w:rFonts w:eastAsia="Times New Roman"/>
          <w:bCs/>
          <w:shd w:val="clear" w:color="auto" w:fill="FFFFFF"/>
        </w:rPr>
        <w:t>είναι</w:t>
      </w:r>
      <w:r w:rsidRPr="005D0A29">
        <w:rPr>
          <w:rFonts w:eastAsia="Times New Roman"/>
          <w:szCs w:val="24"/>
          <w:shd w:val="clear" w:color="auto" w:fill="FFFFFF"/>
        </w:rPr>
        <w:t xml:space="preserve"> συμβατικές; Βλέπουμε -προσέξτε- </w:t>
      </w:r>
      <w:r w:rsidRPr="005D0A29">
        <w:rPr>
          <w:rFonts w:eastAsia="Times New Roman"/>
          <w:szCs w:val="24"/>
          <w:shd w:val="clear" w:color="auto" w:fill="FFFFFF"/>
        </w:rPr>
        <w:lastRenderedPageBreak/>
        <w:t>«</w:t>
      </w:r>
      <w:proofErr w:type="spellStart"/>
      <w:r w:rsidRPr="005D0A29">
        <w:rPr>
          <w:rFonts w:eastAsia="Times New Roman"/>
          <w:szCs w:val="24"/>
          <w:shd w:val="clear" w:color="auto" w:fill="FFFFFF"/>
        </w:rPr>
        <w:t>επιγραμμικές</w:t>
      </w:r>
      <w:proofErr w:type="spellEnd"/>
      <w:r w:rsidRPr="005D0A29">
        <w:rPr>
          <w:rFonts w:eastAsia="Times New Roman"/>
          <w:szCs w:val="24"/>
          <w:shd w:val="clear" w:color="auto" w:fill="FFFFFF"/>
        </w:rPr>
        <w:t xml:space="preserve"> χρήσεις». Μπορεί</w:t>
      </w:r>
      <w:r w:rsidRPr="005D0A29">
        <w:rPr>
          <w:rFonts w:eastAsia="Times New Roman"/>
          <w:szCs w:val="24"/>
          <w:shd w:val="clear" w:color="auto" w:fill="FFFFFF"/>
        </w:rPr>
        <w:t xml:space="preserve"> αυτή τη </w:t>
      </w:r>
      <w:r w:rsidRPr="005D0A29">
        <w:rPr>
          <w:rFonts w:eastAsia="Times New Roman"/>
          <w:bCs/>
          <w:shd w:val="clear" w:color="auto" w:fill="FFFFFF"/>
        </w:rPr>
        <w:t>συγκεκριμένη</w:t>
      </w:r>
      <w:r w:rsidRPr="005D0A29">
        <w:rPr>
          <w:rFonts w:eastAsia="Times New Roman"/>
          <w:szCs w:val="24"/>
          <w:shd w:val="clear" w:color="auto" w:fill="FFFFFF"/>
        </w:rPr>
        <w:t xml:space="preserve"> διατύπωση -γιατί έψαξα- να την </w:t>
      </w:r>
      <w:r w:rsidRPr="005D0A29">
        <w:rPr>
          <w:rFonts w:eastAsia="Times New Roman"/>
          <w:bCs/>
          <w:shd w:val="clear" w:color="auto" w:fill="FFFFFF"/>
        </w:rPr>
        <w:t>έχει</w:t>
      </w:r>
      <w:r w:rsidRPr="005D0A29">
        <w:rPr>
          <w:rFonts w:eastAsia="Times New Roman"/>
          <w:szCs w:val="24"/>
          <w:shd w:val="clear" w:color="auto" w:fill="FFFFFF"/>
        </w:rPr>
        <w:t xml:space="preserve"> εισηγηθεί η αρμόδια επιτροπή μετάφρασης της ορολογίας, αλλά όταν ακούμε για «</w:t>
      </w:r>
      <w:proofErr w:type="spellStart"/>
      <w:r w:rsidRPr="005D0A29">
        <w:rPr>
          <w:rFonts w:eastAsia="Times New Roman"/>
          <w:szCs w:val="24"/>
          <w:shd w:val="clear" w:color="auto" w:fill="FFFFFF"/>
        </w:rPr>
        <w:t>επιγραμμική</w:t>
      </w:r>
      <w:proofErr w:type="spellEnd"/>
      <w:r w:rsidRPr="005D0A29">
        <w:rPr>
          <w:rFonts w:eastAsia="Times New Roman"/>
          <w:szCs w:val="24"/>
          <w:shd w:val="clear" w:color="auto" w:fill="FFFFFF"/>
        </w:rPr>
        <w:t xml:space="preserve"> χρήση», μεταφράζοντας το «</w:t>
      </w:r>
      <w:r w:rsidRPr="005D0A29">
        <w:rPr>
          <w:rFonts w:eastAsia="Times New Roman"/>
          <w:szCs w:val="24"/>
          <w:shd w:val="clear" w:color="auto" w:fill="FFFFFF"/>
          <w:lang w:val="en-US"/>
        </w:rPr>
        <w:t>online</w:t>
      </w:r>
      <w:r w:rsidRPr="005D0A29">
        <w:rPr>
          <w:rFonts w:eastAsia="Times New Roman"/>
          <w:szCs w:val="24"/>
          <w:shd w:val="clear" w:color="auto" w:fill="FFFFFF"/>
        </w:rPr>
        <w:t xml:space="preserve">» ή ακόμα και τα «συγγενικά» </w:t>
      </w:r>
      <w:r w:rsidRPr="005D0A29">
        <w:rPr>
          <w:rFonts w:eastAsia="Times New Roman"/>
          <w:bCs/>
          <w:shd w:val="clear" w:color="auto" w:fill="FFFFFF"/>
        </w:rPr>
        <w:t>δικαιώματα, που</w:t>
      </w:r>
      <w:r w:rsidRPr="005D0A29">
        <w:rPr>
          <w:rFonts w:eastAsia="Times New Roman"/>
          <w:szCs w:val="24"/>
          <w:shd w:val="clear" w:color="auto" w:fill="FFFFFF"/>
        </w:rPr>
        <w:t xml:space="preserve"> βέβαια «συγγενή» έπρεπε να λέγον</w:t>
      </w:r>
      <w:r w:rsidRPr="005D0A29">
        <w:rPr>
          <w:rFonts w:eastAsia="Times New Roman"/>
          <w:szCs w:val="24"/>
          <w:shd w:val="clear" w:color="auto" w:fill="FFFFFF"/>
        </w:rPr>
        <w:t xml:space="preserve">ται, φτάνουμε στο σημείο να ευχαριστούμε που μέχρι σήμερα η λέξη </w:t>
      </w:r>
      <w:r w:rsidRPr="005D0A29">
        <w:rPr>
          <w:rFonts w:eastAsia="Times New Roman"/>
          <w:szCs w:val="24"/>
          <w:shd w:val="clear" w:color="auto" w:fill="FFFFFF"/>
          <w:lang w:val="en-US"/>
        </w:rPr>
        <w:t>person</w:t>
      </w:r>
      <w:r w:rsidRPr="005D0A29">
        <w:rPr>
          <w:rFonts w:eastAsia="Times New Roman"/>
          <w:szCs w:val="24"/>
          <w:shd w:val="clear" w:color="auto" w:fill="FFFFFF"/>
        </w:rPr>
        <w:t xml:space="preserve"> ή </w:t>
      </w:r>
      <w:r w:rsidRPr="005D0A29">
        <w:rPr>
          <w:rFonts w:eastAsia="Times New Roman"/>
          <w:szCs w:val="24"/>
          <w:shd w:val="clear" w:color="auto" w:fill="FFFFFF"/>
          <w:lang w:val="en-US"/>
        </w:rPr>
        <w:t>persona</w:t>
      </w:r>
      <w:r w:rsidRPr="005D0A29">
        <w:rPr>
          <w:rFonts w:eastAsia="Times New Roman"/>
          <w:szCs w:val="24"/>
          <w:shd w:val="clear" w:color="auto" w:fill="FFFFFF"/>
        </w:rPr>
        <w:t xml:space="preserve"> ή </w:t>
      </w:r>
      <w:proofErr w:type="spellStart"/>
      <w:r w:rsidRPr="005D0A29">
        <w:rPr>
          <w:rFonts w:eastAsia="Times New Roman"/>
          <w:szCs w:val="24"/>
          <w:shd w:val="clear" w:color="auto" w:fill="FFFFFF"/>
          <w:lang w:val="en-US"/>
        </w:rPr>
        <w:t>personne</w:t>
      </w:r>
      <w:proofErr w:type="spellEnd"/>
      <w:r w:rsidRPr="005D0A29">
        <w:rPr>
          <w:rFonts w:eastAsia="Times New Roman"/>
          <w:szCs w:val="24"/>
          <w:shd w:val="clear" w:color="auto" w:fill="FFFFFF"/>
        </w:rPr>
        <w:t xml:space="preserve"> δεν </w:t>
      </w:r>
      <w:r w:rsidRPr="005D0A29">
        <w:rPr>
          <w:rFonts w:eastAsia="Times New Roman"/>
          <w:bCs/>
          <w:shd w:val="clear" w:color="auto" w:fill="FFFFFF"/>
        </w:rPr>
        <w:t>έχει</w:t>
      </w:r>
      <w:r w:rsidRPr="005D0A29">
        <w:rPr>
          <w:rFonts w:eastAsia="Times New Roman"/>
          <w:szCs w:val="24"/>
          <w:shd w:val="clear" w:color="auto" w:fill="FFFFFF"/>
        </w:rPr>
        <w:t xml:space="preserve"> μεταφραστεί ως «</w:t>
      </w:r>
      <w:proofErr w:type="spellStart"/>
      <w:r w:rsidRPr="005D0A29">
        <w:rPr>
          <w:rFonts w:eastAsia="Times New Roman"/>
          <w:szCs w:val="24"/>
          <w:shd w:val="clear" w:color="auto" w:fill="FFFFFF"/>
        </w:rPr>
        <w:t>διηχείον</w:t>
      </w:r>
      <w:proofErr w:type="spellEnd"/>
      <w:r w:rsidRPr="005D0A29">
        <w:rPr>
          <w:rFonts w:eastAsia="Times New Roman"/>
          <w:szCs w:val="24"/>
          <w:shd w:val="clear" w:color="auto" w:fill="FFFFFF"/>
        </w:rPr>
        <w:t>», γιατί όπως ξέρετε, προέρχεται από τη λέξη «</w:t>
      </w:r>
      <w:r w:rsidRPr="005D0A29">
        <w:rPr>
          <w:rFonts w:eastAsia="Times New Roman"/>
          <w:szCs w:val="24"/>
          <w:shd w:val="clear" w:color="auto" w:fill="FFFFFF"/>
          <w:lang w:val="en-US"/>
        </w:rPr>
        <w:t>per</w:t>
      </w:r>
      <w:r w:rsidRPr="005D0A29">
        <w:rPr>
          <w:rFonts w:eastAsia="Times New Roman"/>
          <w:szCs w:val="24"/>
          <w:shd w:val="clear" w:color="auto" w:fill="FFFFFF"/>
        </w:rPr>
        <w:t>» που σημαίνει «δια» και «</w:t>
      </w:r>
      <w:proofErr w:type="spellStart"/>
      <w:r w:rsidRPr="005D0A29">
        <w:rPr>
          <w:rFonts w:eastAsia="Times New Roman"/>
          <w:szCs w:val="24"/>
          <w:shd w:val="clear" w:color="auto" w:fill="FFFFFF"/>
          <w:lang w:val="en-US"/>
        </w:rPr>
        <w:t>sono</w:t>
      </w:r>
      <w:proofErr w:type="spellEnd"/>
      <w:r w:rsidRPr="005D0A29">
        <w:rPr>
          <w:rFonts w:eastAsia="Times New Roman"/>
          <w:szCs w:val="24"/>
          <w:shd w:val="clear" w:color="auto" w:fill="FFFFFF"/>
        </w:rPr>
        <w:t xml:space="preserve">» που σημαίνει «ηχώ». </w:t>
      </w:r>
    </w:p>
    <w:p w14:paraId="04B1A903" w14:textId="77777777" w:rsidR="0001266C" w:rsidRDefault="00D81D51">
      <w:pPr>
        <w:spacing w:after="0" w:line="600" w:lineRule="auto"/>
        <w:ind w:firstLine="709"/>
        <w:contextualSpacing/>
        <w:jc w:val="both"/>
        <w:rPr>
          <w:rFonts w:eastAsia="Times New Roman"/>
          <w:szCs w:val="24"/>
          <w:shd w:val="clear" w:color="auto" w:fill="FFFFFF"/>
        </w:rPr>
      </w:pPr>
      <w:r w:rsidRPr="005D0A29">
        <w:rPr>
          <w:rFonts w:eastAsia="Times New Roman"/>
          <w:szCs w:val="24"/>
          <w:shd w:val="clear" w:color="auto" w:fill="FFFFFF"/>
        </w:rPr>
        <w:t>Προσέξτε να δείτε το μεγαλεί</w:t>
      </w:r>
      <w:r w:rsidRPr="005D0A29">
        <w:rPr>
          <w:rFonts w:eastAsia="Times New Roman"/>
          <w:szCs w:val="24"/>
          <w:shd w:val="clear" w:color="auto" w:fill="FFFFFF"/>
        </w:rPr>
        <w:t xml:space="preserve">ο της μετάφρασης, αυτής </w:t>
      </w:r>
      <w:r w:rsidRPr="005D0A29">
        <w:rPr>
          <w:rFonts w:eastAsia="Times New Roman"/>
          <w:shd w:val="clear" w:color="auto" w:fill="FFFFFF"/>
        </w:rPr>
        <w:t>δηλαδή</w:t>
      </w:r>
      <w:r w:rsidRPr="005D0A29">
        <w:rPr>
          <w:rFonts w:eastAsia="Times New Roman"/>
          <w:szCs w:val="24"/>
          <w:shd w:val="clear" w:color="auto" w:fill="FFFFFF"/>
        </w:rPr>
        <w:t xml:space="preserve"> της πνευματικής </w:t>
      </w:r>
      <w:r w:rsidRPr="005D0A29">
        <w:rPr>
          <w:rFonts w:eastAsia="Times New Roman"/>
          <w:bCs/>
          <w:shd w:val="clear" w:color="auto" w:fill="FFFFFF"/>
        </w:rPr>
        <w:t xml:space="preserve">λειτουργίας που προσπαθεί -και επιβάλλεται- σε ξένες λέξεις να δίνει ισοδύναμο νόημα. Αντί για </w:t>
      </w:r>
      <w:r w:rsidRPr="005D0A29">
        <w:rPr>
          <w:rFonts w:eastAsia="Times New Roman"/>
          <w:szCs w:val="24"/>
          <w:shd w:val="clear" w:color="auto" w:fill="FFFFFF"/>
          <w:lang w:val="en-US"/>
        </w:rPr>
        <w:t>person</w:t>
      </w:r>
      <w:r w:rsidRPr="005D0A29">
        <w:rPr>
          <w:rFonts w:eastAsia="Times New Roman"/>
          <w:szCs w:val="24"/>
          <w:shd w:val="clear" w:color="auto" w:fill="FFFFFF"/>
        </w:rPr>
        <w:t xml:space="preserve">, λοιπόν, αυτό στα ελληνικά λέγεται «πρόσωπο», σας κοιτάω και με κοιτάτε. </w:t>
      </w:r>
    </w:p>
    <w:p w14:paraId="04B1A904"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szCs w:val="24"/>
          <w:shd w:val="clear" w:color="auto" w:fill="FFFFFF"/>
        </w:rPr>
        <w:t xml:space="preserve">Αυτό </w:t>
      </w:r>
      <w:r w:rsidRPr="005D0A29">
        <w:rPr>
          <w:rFonts w:eastAsia="Times New Roman"/>
          <w:bCs/>
          <w:shd w:val="clear" w:color="auto" w:fill="FFFFFF"/>
        </w:rPr>
        <w:t>είναι</w:t>
      </w:r>
      <w:r w:rsidRPr="005D0A29">
        <w:rPr>
          <w:rFonts w:eastAsia="Times New Roman"/>
          <w:szCs w:val="24"/>
          <w:shd w:val="clear" w:color="auto" w:fill="FFFFFF"/>
        </w:rPr>
        <w:t xml:space="preserve"> το μεγαλείο το πολιτισ</w:t>
      </w:r>
      <w:r w:rsidRPr="005D0A29">
        <w:rPr>
          <w:rFonts w:eastAsia="Times New Roman"/>
          <w:szCs w:val="24"/>
          <w:shd w:val="clear" w:color="auto" w:fill="FFFFFF"/>
        </w:rPr>
        <w:t>μού και της παράδοσης, η οποία άνθισε σε αυτόν τον τόπο και στηρίχτηκε στο πρόσωπο. Αυτό το πρόσωπο εσείς μάλιστα το λέτε και «οντότητες». Γνωρίζετε ότι η λέξη «οντότητες» μάς ήρθε μεν από έξω, καθώς πράγματι υπάρχει ως «</w:t>
      </w:r>
      <w:r w:rsidRPr="005D0A29">
        <w:rPr>
          <w:rFonts w:eastAsia="Times New Roman"/>
          <w:szCs w:val="24"/>
          <w:shd w:val="clear" w:color="auto" w:fill="FFFFFF"/>
          <w:lang w:val="en-US"/>
        </w:rPr>
        <w:t>entities</w:t>
      </w:r>
      <w:r w:rsidRPr="005D0A29">
        <w:rPr>
          <w:rFonts w:eastAsia="Times New Roman"/>
          <w:szCs w:val="24"/>
          <w:shd w:val="clear" w:color="auto" w:fill="FFFFFF"/>
        </w:rPr>
        <w:t>» στα κείμενα τα αγγλικά, α</w:t>
      </w:r>
      <w:r w:rsidRPr="005D0A29">
        <w:rPr>
          <w:rFonts w:eastAsia="Times New Roman"/>
          <w:szCs w:val="24"/>
          <w:shd w:val="clear" w:color="auto" w:fill="FFFFFF"/>
        </w:rPr>
        <w:t xml:space="preserve">λλά δεν </w:t>
      </w:r>
      <w:r w:rsidRPr="005D0A29">
        <w:rPr>
          <w:rFonts w:eastAsia="Times New Roman"/>
          <w:bCs/>
          <w:shd w:val="clear" w:color="auto" w:fill="FFFFFF"/>
        </w:rPr>
        <w:t>έχει</w:t>
      </w:r>
      <w:r w:rsidRPr="005D0A29">
        <w:rPr>
          <w:rFonts w:eastAsia="Times New Roman"/>
          <w:szCs w:val="24"/>
          <w:shd w:val="clear" w:color="auto" w:fill="FFFFFF"/>
        </w:rPr>
        <w:t xml:space="preserve"> </w:t>
      </w:r>
      <w:r w:rsidRPr="005D0A29">
        <w:rPr>
          <w:rFonts w:eastAsia="Times New Roman"/>
          <w:szCs w:val="24"/>
          <w:shd w:val="clear" w:color="auto" w:fill="FFFFFF"/>
        </w:rPr>
        <w:lastRenderedPageBreak/>
        <w:t xml:space="preserve">καμμία μα καμμία συστηματική ενότητα με την ορολογία του Δικαίου της χώρας μας; Εδώ </w:t>
      </w:r>
      <w:r w:rsidRPr="005D0A29">
        <w:rPr>
          <w:rFonts w:eastAsia="Times New Roman"/>
          <w:bCs/>
          <w:shd w:val="clear" w:color="auto" w:fill="FFFFFF"/>
        </w:rPr>
        <w:t>έ</w:t>
      </w:r>
      <w:r w:rsidRPr="005D0A29">
        <w:rPr>
          <w:rFonts w:eastAsia="Times New Roman"/>
          <w:szCs w:val="24"/>
          <w:shd w:val="clear" w:color="auto" w:fill="FFFFFF"/>
        </w:rPr>
        <w:t xml:space="preserve">χουμε τα πρόσωπα και τα πρόσωπα αυτά </w:t>
      </w:r>
      <w:r w:rsidRPr="005D0A29">
        <w:rPr>
          <w:rFonts w:eastAsia="Times New Roman"/>
          <w:bCs/>
          <w:shd w:val="clear" w:color="auto" w:fill="FFFFFF"/>
        </w:rPr>
        <w:t>είναι</w:t>
      </w:r>
      <w:r w:rsidRPr="005D0A29">
        <w:rPr>
          <w:rFonts w:eastAsia="Times New Roman"/>
          <w:szCs w:val="24"/>
          <w:shd w:val="clear" w:color="auto" w:fill="FFFFFF"/>
        </w:rPr>
        <w:t xml:space="preserve"> ή φυσικά ή νομικά. </w:t>
      </w:r>
    </w:p>
    <w:p w14:paraId="04B1A905"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 xml:space="preserve">Αυτά τα νομικά πρόσωπα πιστεύω ανεπιγνώστως τα παραβιάζετε με αυτές τις ρυθμίσεις που κάνετε, </w:t>
      </w:r>
      <w:r w:rsidRPr="005D0A29">
        <w:rPr>
          <w:rFonts w:eastAsia="Times New Roman"/>
          <w:color w:val="000000" w:themeColor="text1"/>
          <w:szCs w:val="24"/>
        </w:rPr>
        <w:t xml:space="preserve">που ουσιαστικά δεν είναι τίποτα άλλο παρά μία αγορανομικού χαρακτήρα επέμβαση </w:t>
      </w:r>
      <w:proofErr w:type="spellStart"/>
      <w:r w:rsidRPr="005D0A29">
        <w:rPr>
          <w:rFonts w:eastAsia="Times New Roman"/>
          <w:color w:val="000000" w:themeColor="text1"/>
          <w:szCs w:val="24"/>
        </w:rPr>
        <w:t>αστυνομοκρατικού</w:t>
      </w:r>
      <w:proofErr w:type="spellEnd"/>
      <w:r w:rsidRPr="005D0A29">
        <w:rPr>
          <w:rFonts w:eastAsia="Times New Roman"/>
          <w:color w:val="000000" w:themeColor="text1"/>
          <w:szCs w:val="24"/>
        </w:rPr>
        <w:t xml:space="preserve"> περιεχομένου για τη λειτουργία των νομικών προσώπων, τα οποία το Σύνταγμα τα θέλει να </w:t>
      </w:r>
      <w:proofErr w:type="spellStart"/>
      <w:r w:rsidRPr="005D0A29">
        <w:rPr>
          <w:rFonts w:eastAsia="Times New Roman"/>
          <w:color w:val="000000" w:themeColor="text1"/>
          <w:szCs w:val="24"/>
        </w:rPr>
        <w:t>διέπονται</w:t>
      </w:r>
      <w:proofErr w:type="spellEnd"/>
      <w:r w:rsidRPr="005D0A29">
        <w:rPr>
          <w:rFonts w:eastAsia="Times New Roman"/>
          <w:color w:val="000000" w:themeColor="text1"/>
          <w:szCs w:val="24"/>
        </w:rPr>
        <w:t xml:space="preserve"> από την αρχή της αυτονομίας, της αυτοδιαχείρισης και της αυτοδιοί</w:t>
      </w:r>
      <w:r w:rsidRPr="005D0A29">
        <w:rPr>
          <w:rFonts w:eastAsia="Times New Roman"/>
          <w:color w:val="000000" w:themeColor="text1"/>
          <w:szCs w:val="24"/>
        </w:rPr>
        <w:t>κησης. Εσείς, λοιπόν, τους προσθέτετε θεσμούς που δεν τους προβλέπει η ισχύουσα νομοθεσία ούτε για τις εταιρείες ,νομικές εταιρείες, αστικές εταιρείες. Ξέρουν εδώ οι συνάδελφοι.</w:t>
      </w:r>
    </w:p>
    <w:p w14:paraId="04B1A906"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 xml:space="preserve">Με ποιοι δικαίωμα εσείς βάλατε αυτά τα όργανα; Δεν σας το δίνει το δικαίωμα </w:t>
      </w:r>
      <w:r w:rsidRPr="005D0A29">
        <w:rPr>
          <w:rFonts w:eastAsia="Times New Roman"/>
          <w:color w:val="000000" w:themeColor="text1"/>
          <w:szCs w:val="24"/>
        </w:rPr>
        <w:t>αυτό η συγκεκριμένη οδηγία. Γιατί στο άρθρο 4 ιδρύει και σας καθιστά προσεκτική, για να σέβεστε την αρχή της κρατική ουδετερότητας απέναντι σε αυτά τα νομικά πρόσωπα. Και τι σας λέει; Ότι γνώμονας θα πρέπει να είναι, για οτιδήποτε κάνετε στον χώρο της πνευ</w:t>
      </w:r>
      <w:r w:rsidRPr="005D0A29">
        <w:rPr>
          <w:rFonts w:eastAsia="Times New Roman"/>
          <w:color w:val="000000" w:themeColor="text1"/>
          <w:szCs w:val="24"/>
        </w:rPr>
        <w:t>ματικής ιδιοκτησίας και για οτιδήποτε μεταρρυθμίσεις επιφέρετε στους οργανισμούς συλλογικής δια</w:t>
      </w:r>
      <w:r w:rsidRPr="005D0A29">
        <w:rPr>
          <w:rFonts w:eastAsia="Times New Roman"/>
          <w:color w:val="000000" w:themeColor="text1"/>
          <w:szCs w:val="24"/>
        </w:rPr>
        <w:lastRenderedPageBreak/>
        <w:t xml:space="preserve">χείρισης των δικαιωμάτων πνευματικής ιδιοκτησίας και των συγγενικών δικαιωμάτων, </w:t>
      </w:r>
      <w:proofErr w:type="spellStart"/>
      <w:r w:rsidRPr="005D0A29">
        <w:rPr>
          <w:rFonts w:eastAsia="Times New Roman"/>
          <w:color w:val="000000" w:themeColor="text1"/>
          <w:szCs w:val="24"/>
        </w:rPr>
        <w:t>γνώμον</w:t>
      </w:r>
      <w:proofErr w:type="spellEnd"/>
      <w:r w:rsidRPr="005D0A29">
        <w:rPr>
          <w:rFonts w:eastAsia="Times New Roman"/>
          <w:color w:val="000000" w:themeColor="text1"/>
          <w:szCs w:val="24"/>
        </w:rPr>
        <w:t xml:space="preserve"> πρέπει να είναι το βέλτιστο συμφέρον των δικαιούχων. Και όχι μόνο αυτό, α</w:t>
      </w:r>
      <w:r w:rsidRPr="005D0A29">
        <w:rPr>
          <w:rFonts w:eastAsia="Times New Roman"/>
          <w:color w:val="000000" w:themeColor="text1"/>
          <w:szCs w:val="24"/>
        </w:rPr>
        <w:t>λλά πρέπει να αποφεύγετε να καθιερώνετε υποχρεώσεις, εάν αυτές δεν είναι αντικειμενικώς αναγκαίες για την προστασία και τη διαχείριση αυτών των δικαιωμάτων με τον πιο αποτελεσματικό τρόπο.</w:t>
      </w:r>
    </w:p>
    <w:p w14:paraId="04B1A907"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Δυστυχώς απέναντι σε αυτό δεν έχετε κάνει τίποτα. Το μόνο που κάνατ</w:t>
      </w:r>
      <w:r w:rsidRPr="005D0A29">
        <w:rPr>
          <w:rFonts w:eastAsia="Times New Roman"/>
          <w:color w:val="000000" w:themeColor="text1"/>
          <w:szCs w:val="24"/>
        </w:rPr>
        <w:t>ε είναι, παρασυρμένη ενδεχομένως από κάποιους συναδέλφους καλλιτέχνες Βουλευτές, να δείξετε μια πράγματι υπερεκχειλίζουσα ευαισθησία για τα θέματα της «ΑΕΠΙ», την οποία την έχετε καταστήσει μοντέλο, αρνητικών μεν στην ουσία, θετικών κατά την άποψή σας, επε</w:t>
      </w:r>
      <w:r w:rsidRPr="005D0A29">
        <w:rPr>
          <w:rFonts w:eastAsia="Times New Roman"/>
          <w:color w:val="000000" w:themeColor="text1"/>
          <w:szCs w:val="24"/>
        </w:rPr>
        <w:t>μβάσεων του κράτους, που στο πρώτο δικαστήριο θα καταπέσουν. Τι έχετε κάνει, λοιπόν; Μια τρύπα στο νερό.</w:t>
      </w:r>
    </w:p>
    <w:p w14:paraId="04B1A908"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 xml:space="preserve">Και δεν είναι μόνο αυτό. Είναι μια σειρά θέματα -τα είπε εδώ ο κ. Καρράς- γιατί είναι πλέον </w:t>
      </w:r>
      <w:r w:rsidRPr="005D0A29">
        <w:rPr>
          <w:rFonts w:eastAsia="Times New Roman"/>
          <w:color w:val="000000" w:themeColor="text1"/>
          <w:szCs w:val="24"/>
          <w:lang w:val="en-US"/>
        </w:rPr>
        <w:t>modus</w:t>
      </w:r>
      <w:r w:rsidRPr="005D0A29">
        <w:rPr>
          <w:rFonts w:eastAsia="Times New Roman"/>
          <w:color w:val="000000" w:themeColor="text1"/>
          <w:szCs w:val="24"/>
        </w:rPr>
        <w:t xml:space="preserve"> </w:t>
      </w:r>
      <w:r w:rsidRPr="005D0A29">
        <w:rPr>
          <w:rFonts w:eastAsia="Times New Roman"/>
          <w:color w:val="000000" w:themeColor="text1"/>
          <w:szCs w:val="24"/>
          <w:lang w:val="en-US"/>
        </w:rPr>
        <w:t>operandi</w:t>
      </w:r>
      <w:r w:rsidRPr="005D0A29">
        <w:rPr>
          <w:rFonts w:eastAsia="Times New Roman"/>
          <w:color w:val="000000" w:themeColor="text1"/>
          <w:szCs w:val="24"/>
        </w:rPr>
        <w:t xml:space="preserve"> κοινοβουλευτικό αυτό που κάνετε. Δηλαδή, μας</w:t>
      </w:r>
      <w:r w:rsidRPr="005D0A29">
        <w:rPr>
          <w:rFonts w:eastAsia="Times New Roman"/>
          <w:color w:val="000000" w:themeColor="text1"/>
          <w:szCs w:val="24"/>
        </w:rPr>
        <w:t xml:space="preserve"> φέρνετε εδώ ένα κείμενο νομοθετικό, όπου ο τίτλος λέει «ενσωμάτωση μιας συγκεκριμένης οδηγίας» και έρχεστε στη συνέχεια με μια σειρά άλλων άσχετων διατάξεων και μια σειρά άλλων νυχτερινών τροπολογιών και ενώ </w:t>
      </w:r>
      <w:r w:rsidRPr="005D0A29">
        <w:rPr>
          <w:rFonts w:eastAsia="Times New Roman"/>
          <w:color w:val="000000" w:themeColor="text1"/>
          <w:szCs w:val="24"/>
        </w:rPr>
        <w:lastRenderedPageBreak/>
        <w:t>εμείς είμαστε υποχρεωμένοι να μιλάμε για τα πνε</w:t>
      </w:r>
      <w:r w:rsidRPr="005D0A29">
        <w:rPr>
          <w:rFonts w:eastAsia="Times New Roman"/>
          <w:color w:val="000000" w:themeColor="text1"/>
          <w:szCs w:val="24"/>
        </w:rPr>
        <w:t>υματικά δικαιώματα και εσείς βεβαίως να εξαπατάτε τους δημιουργούς ότι δήθεν προστατεύετε τα δικαιώματά τους, και περνάτε άλλες ρυθμίσεις, οι οποίες είναι ύποπτες, σαν κι αυτή παραδείγματος χάριν που λέει ότι χωρίς απόφαση του Υπουργού Πολιτισμού μπορούν ν</w:t>
      </w:r>
      <w:r w:rsidRPr="005D0A29">
        <w:rPr>
          <w:rFonts w:eastAsia="Times New Roman"/>
          <w:color w:val="000000" w:themeColor="text1"/>
          <w:szCs w:val="24"/>
        </w:rPr>
        <w:t>α γίνονται επεμβάσεις σε μνημεία και στοιχεία της πολιτιστικής μας κληρονομιάς, εφόσον υπάρχουν υπογεγραμμένες στις προγραμματικές συμβάσεις. Δηλαδή, και οι ιδιώτες που έχουν μαζί σας προγραμματικές συμβάσεις, θα έχουν το δικαίωμα να κάνουν οτιδήποτε χωρίς</w:t>
      </w:r>
      <w:r w:rsidRPr="005D0A29">
        <w:rPr>
          <w:rFonts w:eastAsia="Times New Roman"/>
          <w:color w:val="000000" w:themeColor="text1"/>
          <w:szCs w:val="24"/>
        </w:rPr>
        <w:t xml:space="preserve"> την προηγούμενη άδεια και έγκριση του Υπουργού Πολιτισμού; Συγχαρητήρια!</w:t>
      </w:r>
    </w:p>
    <w:p w14:paraId="04B1A909"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Και κάτι άλλο ακόμα πιο σοβαρό θα σας πω. Δημιουργείτε, επίσης, εντυπώσεις με μια αθώα, αναδρομική δήθεν, ισχύ της διάταξης που φέρνετε, με την οποία απαγορεύεται την πληρωμή δικαιωμ</w:t>
      </w:r>
      <w:r w:rsidRPr="005D0A29">
        <w:rPr>
          <w:rFonts w:eastAsia="Times New Roman"/>
          <w:color w:val="000000" w:themeColor="text1"/>
          <w:szCs w:val="24"/>
        </w:rPr>
        <w:t>άτων στους συγγραφείς και στους επιστήμονες για τον δημόσιο δανεισμό των έργων τους, με αυτήν την αναδρομικότητα που φτάνει μέχρι το 1993. Μάλιστα, αυτός που συνέταξε την έκθεση της Επιστημονικής Επιτροπής θα πρέπει να έρθει εδώ στη Βουλή να τον γνωρίσουμε</w:t>
      </w:r>
      <w:r w:rsidRPr="005D0A29">
        <w:rPr>
          <w:rFonts w:eastAsia="Times New Roman"/>
          <w:color w:val="000000" w:themeColor="text1"/>
          <w:szCs w:val="24"/>
        </w:rPr>
        <w:t xml:space="preserve">, γιατί είναι πράγματι μεγάλος επιστήμονας, αλλά πιο πολύ, όμως, είναι μανδαρίνος που ξέρει να λέει </w:t>
      </w:r>
      <w:r w:rsidRPr="005D0A29">
        <w:rPr>
          <w:rFonts w:eastAsia="Times New Roman"/>
          <w:color w:val="000000" w:themeColor="text1"/>
          <w:szCs w:val="24"/>
        </w:rPr>
        <w:lastRenderedPageBreak/>
        <w:t>και τις δύο απόψεις και ξέρει δήθεν να δείχνει ένα ψήγμα προβληματισμού για εκείνες τις διατάξεις που είναι κατάφορά αντισυνταγματικές, χωρίς να παίρνει θέσ</w:t>
      </w:r>
      <w:r w:rsidRPr="005D0A29">
        <w:rPr>
          <w:rFonts w:eastAsia="Times New Roman"/>
          <w:color w:val="000000" w:themeColor="text1"/>
          <w:szCs w:val="24"/>
        </w:rPr>
        <w:t xml:space="preserve">η. </w:t>
      </w:r>
    </w:p>
    <w:p w14:paraId="04B1A90A"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Η Βουλή δεν χρειάζεται τέτοιους επιστήμονες. Η Βουλή χρειάζεται επιστήμονες που να υπερασπίζονται τη γνώμη, να έχουν γνώση και τη γνώμη τους να έχουν το θάρρος να την υποστηρίζουν και να μην λένε παραδείγματος χάριν ότι «βέβαια, μπορείτε να δώσετε αναδ</w:t>
      </w:r>
      <w:r w:rsidRPr="005D0A29">
        <w:rPr>
          <w:rFonts w:eastAsia="Times New Roman"/>
          <w:color w:val="000000" w:themeColor="text1"/>
          <w:szCs w:val="24"/>
        </w:rPr>
        <w:t>ρομική ισχύ σε μια διάταξη, πλην όμως είναι προβληματικό αν αυτή η διάταξη συμβιβάζεται με το γεγονός ότι από την εφαρμογή της θα καταστρατηγηθούν και ουσιαστικά θα ζημιωθούν τα δικαιώματα τα περιουσιακά που έχουν αποκτήσει τα χρόνια αυτά εκείνοι οι δημιου</w:t>
      </w:r>
      <w:r w:rsidRPr="005D0A29">
        <w:rPr>
          <w:rFonts w:eastAsia="Times New Roman"/>
          <w:color w:val="000000" w:themeColor="text1"/>
          <w:szCs w:val="24"/>
        </w:rPr>
        <w:t>ργοί, οι επιστήμονες, οι συγγραφείς, στους οποίους το κράτος οφείλει να δώσει χρήματα». Αυτές τις πονηρίες γιατί τις κάνετε; Νομίζετε ότι με αυτόν τον τρόπο προσθέστε τίποτα σε αυτή τη μεγάλη ιστορία που έχει η Αριστερά με τον πολιτισμό;</w:t>
      </w:r>
    </w:p>
    <w:p w14:paraId="04B1A90B"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 xml:space="preserve">Δυστυχώς, το είπε </w:t>
      </w:r>
      <w:r w:rsidRPr="005D0A29">
        <w:rPr>
          <w:rFonts w:eastAsia="Times New Roman"/>
          <w:color w:val="000000" w:themeColor="text1"/>
          <w:szCs w:val="24"/>
        </w:rPr>
        <w:t xml:space="preserve">η κ. Κεφαλογιάννη, σήμερα εδώ στο πρόσωπό σας και με την πρωτοβουλία σας αποδεικνύετε ότι δικαιολογημένα σε αυτόν τον χώρο ουδέποτε η Αριστερά είχε μια </w:t>
      </w:r>
      <w:r w:rsidRPr="005D0A29">
        <w:rPr>
          <w:rFonts w:eastAsia="Times New Roman"/>
          <w:color w:val="000000" w:themeColor="text1"/>
          <w:szCs w:val="24"/>
        </w:rPr>
        <w:lastRenderedPageBreak/>
        <w:t>οργανική σχέση με τον πολιτισμό. Αντίθετα, είχε οργανικούς υπαλλήλους στον χώρο του πολιτισμού, ανθρώπου</w:t>
      </w:r>
      <w:r w:rsidRPr="005D0A29">
        <w:rPr>
          <w:rFonts w:eastAsia="Times New Roman"/>
          <w:color w:val="000000" w:themeColor="text1"/>
          <w:szCs w:val="24"/>
        </w:rPr>
        <w:t>ς, που όπως λέει ο Διονύσης Σαββόπουλος, ποτέ δεν δίστασαν να λένε ότι ανήκουν στην Αριστερά για λόγους που όλοι έχουμε καταλάβει πλέον.</w:t>
      </w:r>
    </w:p>
    <w:p w14:paraId="04B1A90C"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Και θα σας πω ακόμα κάτι πιο σοβαρό.</w:t>
      </w:r>
    </w:p>
    <w:p w14:paraId="04B1A90D"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Παρακαλώ, ολοκληρώστε.</w:t>
      </w:r>
    </w:p>
    <w:p w14:paraId="04B1A90E" w14:textId="77777777" w:rsidR="0001266C" w:rsidRDefault="00D81D51">
      <w:pPr>
        <w:spacing w:line="600" w:lineRule="auto"/>
        <w:ind w:firstLine="709"/>
        <w:jc w:val="both"/>
        <w:rPr>
          <w:rFonts w:eastAsia="Times New Roman"/>
          <w:szCs w:val="24"/>
        </w:rPr>
      </w:pPr>
      <w:r w:rsidRPr="005D0A29">
        <w:rPr>
          <w:rFonts w:eastAsia="Times New Roman"/>
          <w:b/>
          <w:szCs w:val="24"/>
        </w:rPr>
        <w:t>ΚΩΝΣΤΑΝΤΙΝΟΣ ΤΖΑΒΑΡΑΣ:</w:t>
      </w:r>
      <w:r w:rsidRPr="005D0A29">
        <w:rPr>
          <w:rFonts w:eastAsia="Times New Roman"/>
          <w:szCs w:val="24"/>
        </w:rPr>
        <w:t xml:space="preserve"> Τελε</w:t>
      </w:r>
      <w:r w:rsidRPr="005D0A29">
        <w:rPr>
          <w:rFonts w:eastAsia="Times New Roman"/>
          <w:szCs w:val="24"/>
        </w:rPr>
        <w:t>ιώνω, κύριε Πρόεδρε.</w:t>
      </w:r>
    </w:p>
    <w:p w14:paraId="04B1A90F" w14:textId="77777777" w:rsidR="0001266C" w:rsidRDefault="00D81D51">
      <w:pPr>
        <w:spacing w:line="600" w:lineRule="auto"/>
        <w:ind w:firstLine="709"/>
        <w:jc w:val="both"/>
        <w:rPr>
          <w:rFonts w:eastAsia="Times New Roman"/>
          <w:szCs w:val="24"/>
        </w:rPr>
      </w:pPr>
      <w:r w:rsidRPr="005D0A29">
        <w:rPr>
          <w:rFonts w:eastAsia="Times New Roman"/>
          <w:szCs w:val="24"/>
        </w:rPr>
        <w:t>Επειδή είστε καλλιτέχνης, θα σας πω ακόμα κάτι πολύ σοβαρό. Είμαι εξ εκείνων που πράγματι θεωρώ ότι ήταν υποδειγματική η σχέση της Αριστεράς κάποτε στη διάρκεια του μεσοπολέμου με τον πολιτισμό.</w:t>
      </w:r>
    </w:p>
    <w:p w14:paraId="04B1A910"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Δεν ζού</w:t>
      </w:r>
      <w:r w:rsidRPr="005D0A29">
        <w:rPr>
          <w:rFonts w:eastAsia="Times New Roman"/>
          <w:szCs w:val="24"/>
        </w:rPr>
        <w:t>σατε τότε.</w:t>
      </w:r>
    </w:p>
    <w:p w14:paraId="04B1A911" w14:textId="77777777" w:rsidR="0001266C" w:rsidRDefault="00D81D51">
      <w:pPr>
        <w:spacing w:line="600" w:lineRule="auto"/>
        <w:ind w:firstLine="709"/>
        <w:jc w:val="both"/>
        <w:rPr>
          <w:rFonts w:eastAsia="Times New Roman"/>
          <w:szCs w:val="24"/>
        </w:rPr>
      </w:pPr>
      <w:r w:rsidRPr="005D0A29">
        <w:rPr>
          <w:rFonts w:eastAsia="Times New Roman"/>
          <w:b/>
          <w:szCs w:val="24"/>
        </w:rPr>
        <w:t>ΚΩΝΣΤΑΝΤΙΝΟΣ ΤΖΑΒΑΡΑΣ:</w:t>
      </w:r>
      <w:r w:rsidRPr="005D0A29">
        <w:rPr>
          <w:rFonts w:eastAsia="Times New Roman"/>
          <w:szCs w:val="24"/>
        </w:rPr>
        <w:t xml:space="preserve"> Ακριβώς. Το έχω μελετήσει, όμως, και δεν θα σας είναι πράγματι βάρος να με ακούσετε, γιατί πιστεύω ότι θα συμφωνήσετε.</w:t>
      </w:r>
    </w:p>
    <w:p w14:paraId="04B1A912"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Σε εκείνη, λοιπόν, την ηρωική εποχή συμβάδισαν τα ιδεώδη του Μαρξ με τις θεωρίες του Φρόιντ και με αυτέ</w:t>
      </w:r>
      <w:r w:rsidRPr="005D0A29">
        <w:rPr>
          <w:rFonts w:eastAsia="Times New Roman"/>
          <w:szCs w:val="24"/>
        </w:rPr>
        <w:t>ς έδωσαν ένα επαναστατικό κίνημα, ρωμαλέο θα έλεγε ο Υπουργός Παιδείας, που ονομάστηκε σουρεαλισμός. Οι περισσότεροι από εσάς τη λέξη «σουρεαλισμό» τη χρησιμοποιείτε για να δείξετε ότι κάτι είναι εντελώς τρελό…</w:t>
      </w:r>
    </w:p>
    <w:p w14:paraId="04B1A913"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Οι περισσότε</w:t>
      </w:r>
      <w:r w:rsidRPr="005D0A29">
        <w:rPr>
          <w:rFonts w:eastAsia="Times New Roman"/>
          <w:szCs w:val="24"/>
        </w:rPr>
        <w:t>ροι από εσάς.</w:t>
      </w:r>
    </w:p>
    <w:p w14:paraId="04B1A914" w14:textId="77777777" w:rsidR="0001266C" w:rsidRDefault="00D81D51">
      <w:pPr>
        <w:spacing w:line="600" w:lineRule="auto"/>
        <w:ind w:firstLine="709"/>
        <w:jc w:val="both"/>
        <w:rPr>
          <w:rFonts w:eastAsia="Times New Roman"/>
          <w:szCs w:val="24"/>
        </w:rPr>
      </w:pPr>
      <w:r w:rsidRPr="005D0A29">
        <w:rPr>
          <w:rFonts w:eastAsia="Times New Roman"/>
          <w:b/>
          <w:szCs w:val="24"/>
        </w:rPr>
        <w:t>ΚΩΝΣΤΑΝΤΙΝΟΣ ΤΖΑΒΑΡΑΣ:</w:t>
      </w:r>
      <w:r w:rsidRPr="005D0A29">
        <w:rPr>
          <w:rFonts w:eastAsia="Times New Roman"/>
          <w:szCs w:val="24"/>
        </w:rPr>
        <w:t xml:space="preserve"> Όχι, από εσάς. Το έχω παρακολουθήσει.</w:t>
      </w:r>
    </w:p>
    <w:p w14:paraId="04B1A915"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…(δεν ακούστηκε)</w:t>
      </w:r>
    </w:p>
    <w:p w14:paraId="04B1A916" w14:textId="77777777" w:rsidR="0001266C" w:rsidRDefault="00D81D51">
      <w:pPr>
        <w:spacing w:line="600" w:lineRule="auto"/>
        <w:ind w:firstLine="709"/>
        <w:jc w:val="both"/>
        <w:rPr>
          <w:rFonts w:eastAsia="Times New Roman"/>
          <w:szCs w:val="24"/>
        </w:rPr>
      </w:pPr>
      <w:r w:rsidRPr="005D0A29">
        <w:rPr>
          <w:rFonts w:eastAsia="Times New Roman"/>
          <w:b/>
          <w:szCs w:val="24"/>
        </w:rPr>
        <w:t>ΚΩΝΣΤΑΝΤΙΝΟΣ ΤΖΑΒΑΡΑΣ:</w:t>
      </w:r>
      <w:r w:rsidRPr="005D0A29">
        <w:rPr>
          <w:rFonts w:eastAsia="Times New Roman"/>
          <w:szCs w:val="24"/>
        </w:rPr>
        <w:t xml:space="preserve"> Εγώ που σας ομιλώ, πάντως, ποτέ. Και επειδή εγώ σας ομιλώ, ακούστε τι θα σας πω.</w:t>
      </w:r>
    </w:p>
    <w:p w14:paraId="04B1A917" w14:textId="77777777" w:rsidR="0001266C" w:rsidRDefault="00D81D51">
      <w:pPr>
        <w:spacing w:line="600" w:lineRule="auto"/>
        <w:ind w:firstLine="709"/>
        <w:jc w:val="both"/>
        <w:rPr>
          <w:rFonts w:eastAsia="Times New Roman"/>
          <w:szCs w:val="24"/>
        </w:rPr>
      </w:pPr>
      <w:r w:rsidRPr="005D0A29">
        <w:rPr>
          <w:rFonts w:eastAsia="Times New Roman"/>
          <w:szCs w:val="24"/>
        </w:rPr>
        <w:t>Την ίδια εποχή, λοιπόν, που</w:t>
      </w:r>
      <w:r w:rsidRPr="005D0A29">
        <w:rPr>
          <w:rFonts w:eastAsia="Times New Roman"/>
          <w:szCs w:val="24"/>
        </w:rPr>
        <w:t xml:space="preserve"> ο </w:t>
      </w:r>
      <w:proofErr w:type="spellStart"/>
      <w:r w:rsidRPr="005D0A29">
        <w:rPr>
          <w:rFonts w:eastAsia="Times New Roman"/>
          <w:szCs w:val="24"/>
        </w:rPr>
        <w:t>Μπρετόν</w:t>
      </w:r>
      <w:proofErr w:type="spellEnd"/>
      <w:r w:rsidRPr="005D0A29">
        <w:rPr>
          <w:rFonts w:eastAsia="Times New Roman"/>
          <w:szCs w:val="24"/>
        </w:rPr>
        <w:t xml:space="preserve">, ο </w:t>
      </w:r>
      <w:proofErr w:type="spellStart"/>
      <w:r w:rsidRPr="005D0A29">
        <w:rPr>
          <w:rFonts w:eastAsia="Times New Roman"/>
          <w:szCs w:val="24"/>
        </w:rPr>
        <w:t>Τζαρά</w:t>
      </w:r>
      <w:proofErr w:type="spellEnd"/>
      <w:r w:rsidRPr="005D0A29">
        <w:rPr>
          <w:rFonts w:eastAsia="Times New Roman"/>
          <w:szCs w:val="24"/>
        </w:rPr>
        <w:t xml:space="preserve">, ο </w:t>
      </w:r>
      <w:proofErr w:type="spellStart"/>
      <w:r w:rsidRPr="005D0A29">
        <w:rPr>
          <w:rFonts w:eastAsia="Times New Roman"/>
          <w:szCs w:val="24"/>
        </w:rPr>
        <w:t>Σουπό</w:t>
      </w:r>
      <w:proofErr w:type="spellEnd"/>
      <w:r w:rsidRPr="005D0A29">
        <w:rPr>
          <w:rFonts w:eastAsia="Times New Roman"/>
          <w:szCs w:val="24"/>
        </w:rPr>
        <w:t xml:space="preserve">, ο </w:t>
      </w:r>
      <w:proofErr w:type="spellStart"/>
      <w:r w:rsidRPr="005D0A29">
        <w:rPr>
          <w:rFonts w:eastAsia="Times New Roman"/>
          <w:szCs w:val="24"/>
        </w:rPr>
        <w:t>Ελιάρ</w:t>
      </w:r>
      <w:proofErr w:type="spellEnd"/>
      <w:r w:rsidRPr="005D0A29">
        <w:rPr>
          <w:rFonts w:eastAsia="Times New Roman"/>
          <w:szCs w:val="24"/>
        </w:rPr>
        <w:t xml:space="preserve">, ο </w:t>
      </w:r>
      <w:proofErr w:type="spellStart"/>
      <w:r w:rsidRPr="005D0A29">
        <w:rPr>
          <w:rFonts w:eastAsia="Times New Roman"/>
          <w:szCs w:val="24"/>
        </w:rPr>
        <w:t>Αραγκόν</w:t>
      </w:r>
      <w:proofErr w:type="spellEnd"/>
      <w:r w:rsidRPr="005D0A29">
        <w:rPr>
          <w:rFonts w:eastAsia="Times New Roman"/>
          <w:szCs w:val="24"/>
        </w:rPr>
        <w:t xml:space="preserve">, ο </w:t>
      </w:r>
      <w:proofErr w:type="spellStart"/>
      <w:r w:rsidRPr="005D0A29">
        <w:rPr>
          <w:rFonts w:eastAsia="Times New Roman"/>
          <w:szCs w:val="24"/>
        </w:rPr>
        <w:t>Μιρό</w:t>
      </w:r>
      <w:proofErr w:type="spellEnd"/>
      <w:r w:rsidRPr="005D0A29">
        <w:rPr>
          <w:rFonts w:eastAsia="Times New Roman"/>
          <w:szCs w:val="24"/>
        </w:rPr>
        <w:t xml:space="preserve">, όλοι αυτοί έφτιαχναν αυτήν την εποποιΐα, στην Ελλάδα ο Εμπειρίκος και ο Εγγονόπουλος ξέρετε τι αποδοχής είχαν τύχει από την Αριστερά; Πηγαίνετε στον </w:t>
      </w:r>
      <w:r w:rsidRPr="005D0A29">
        <w:rPr>
          <w:rFonts w:eastAsia="Times New Roman"/>
          <w:szCs w:val="24"/>
        </w:rPr>
        <w:lastRenderedPageBreak/>
        <w:t>Σπήλιο στον Ριζοσπάστη -δεν το ζήσαμε αλλά το έχο</w:t>
      </w:r>
      <w:r w:rsidRPr="005D0A29">
        <w:rPr>
          <w:rFonts w:eastAsia="Times New Roman"/>
          <w:szCs w:val="24"/>
        </w:rPr>
        <w:t>υμε διαβάσει- να δείτε με ποιον τρόπο η Αριστερά, αυτή η σημερινή και εκείνοι που έχουν προηγηθεί, στις ιδέες της υποστήριξε τον πολιτισμό.</w:t>
      </w:r>
    </w:p>
    <w:p w14:paraId="04B1A918"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Κύριε συνάδελφε, έχετε φτάσει τα δεκαεπτά λεπτά.</w:t>
      </w:r>
    </w:p>
    <w:p w14:paraId="04B1A919" w14:textId="77777777" w:rsidR="0001266C" w:rsidRDefault="00D81D51">
      <w:pPr>
        <w:spacing w:line="600" w:lineRule="auto"/>
        <w:ind w:firstLine="709"/>
        <w:jc w:val="both"/>
        <w:rPr>
          <w:rFonts w:eastAsia="Times New Roman"/>
          <w:szCs w:val="24"/>
        </w:rPr>
      </w:pPr>
      <w:r w:rsidRPr="005D0A29">
        <w:rPr>
          <w:rFonts w:eastAsia="Times New Roman"/>
          <w:b/>
          <w:szCs w:val="24"/>
        </w:rPr>
        <w:t>ΚΩΝΣΤΑΝΤΙΝΟΣ ΤΖΑΒΑΡΑΣ:</w:t>
      </w:r>
      <w:r w:rsidRPr="005D0A29">
        <w:rPr>
          <w:rFonts w:eastAsia="Times New Roman"/>
          <w:szCs w:val="24"/>
        </w:rPr>
        <w:t xml:space="preserve"> Τελειώνω, κύ</w:t>
      </w:r>
      <w:r w:rsidRPr="005D0A29">
        <w:rPr>
          <w:rFonts w:eastAsia="Times New Roman"/>
          <w:szCs w:val="24"/>
        </w:rPr>
        <w:t>ριε Πρόεδρε.</w:t>
      </w:r>
    </w:p>
    <w:p w14:paraId="04B1A91A"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Οι μελέτες της Αριστεράς είχαν καταπληκτικά…</w:t>
      </w:r>
    </w:p>
    <w:p w14:paraId="04B1A91B"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Κύριε </w:t>
      </w:r>
      <w:proofErr w:type="spellStart"/>
      <w:r w:rsidRPr="005D0A29">
        <w:rPr>
          <w:rFonts w:eastAsia="Times New Roman"/>
          <w:szCs w:val="24"/>
        </w:rPr>
        <w:t>Σκουρολιάκο</w:t>
      </w:r>
      <w:proofErr w:type="spellEnd"/>
      <w:r w:rsidRPr="005D0A29">
        <w:rPr>
          <w:rFonts w:eastAsia="Times New Roman"/>
          <w:szCs w:val="24"/>
        </w:rPr>
        <w:t>, σας παρακαλώ.</w:t>
      </w:r>
    </w:p>
    <w:p w14:paraId="04B1A91C" w14:textId="77777777" w:rsidR="0001266C" w:rsidRDefault="00D81D51">
      <w:pPr>
        <w:spacing w:line="600" w:lineRule="auto"/>
        <w:ind w:firstLine="709"/>
        <w:jc w:val="both"/>
        <w:rPr>
          <w:rFonts w:eastAsia="Times New Roman"/>
          <w:szCs w:val="24"/>
        </w:rPr>
      </w:pPr>
      <w:r w:rsidRPr="005D0A29">
        <w:rPr>
          <w:rFonts w:eastAsia="Times New Roman"/>
          <w:b/>
          <w:szCs w:val="24"/>
        </w:rPr>
        <w:t>ΚΩΝΣΤΑΝΤΙΝΟΣ ΤΖΑΒΑΡΑΣ:</w:t>
      </w:r>
      <w:r w:rsidRPr="005D0A29">
        <w:rPr>
          <w:rFonts w:eastAsia="Times New Roman"/>
          <w:szCs w:val="24"/>
        </w:rPr>
        <w:t xml:space="preserve"> Είναι γνωστά όλα. Είναι γραμμένα όλα ευτυχώς. Το άσχημο είναι ότι κάποια στιγμή θα πρέπει να βάλουμε όλα αυτά τα αυτονόητα και τα στερεότυπα σε μια φαινομενολογική αγκύλη και να πάμε να προσεγγίσουμε αυτό το φαινόμενο, με όρους βέβαια αληθείας και ειλικρί</w:t>
      </w:r>
      <w:r w:rsidRPr="005D0A29">
        <w:rPr>
          <w:rFonts w:eastAsia="Times New Roman"/>
          <w:szCs w:val="24"/>
        </w:rPr>
        <w:t>νειας. Γιατί τότε, κυρία Υπουργέ, θα καταλάβουμε τι σημαίνει να υπάρχουν σήμερα Βησιγότθοι, όπως το λέει ο Μιχάλης ο Κατσαρός.</w:t>
      </w:r>
    </w:p>
    <w:p w14:paraId="04B1A91D"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ΠΡΟΕΔΡΕΥΩΝ (Σπυρίδων Λυκούδης):</w:t>
      </w:r>
      <w:r w:rsidRPr="005D0A29">
        <w:rPr>
          <w:rFonts w:eastAsia="Times New Roman"/>
          <w:szCs w:val="24"/>
        </w:rPr>
        <w:t xml:space="preserve"> Ευχαριστούμε, κύριε Τζαβάρα.</w:t>
      </w:r>
    </w:p>
    <w:p w14:paraId="04B1A91E" w14:textId="77777777" w:rsidR="0001266C" w:rsidRDefault="00D81D51">
      <w:pPr>
        <w:spacing w:line="600" w:lineRule="auto"/>
        <w:ind w:firstLine="709"/>
        <w:jc w:val="both"/>
        <w:rPr>
          <w:rFonts w:eastAsia="Times New Roman"/>
          <w:szCs w:val="24"/>
        </w:rPr>
      </w:pPr>
      <w:r w:rsidRPr="005D0A29">
        <w:rPr>
          <w:rFonts w:eastAsia="Times New Roman"/>
          <w:b/>
          <w:szCs w:val="24"/>
        </w:rPr>
        <w:t>ΚΩΝΣΤΑΝΤΙΝΟΣ ΤΖΑΒΑΡΑΣ:</w:t>
      </w:r>
      <w:r w:rsidRPr="005D0A29">
        <w:rPr>
          <w:rFonts w:eastAsia="Times New Roman"/>
          <w:szCs w:val="24"/>
        </w:rPr>
        <w:t xml:space="preserve"> Και βέβαια μην κάνετε άσχημες σκέψεις για του</w:t>
      </w:r>
      <w:r w:rsidRPr="005D0A29">
        <w:rPr>
          <w:rFonts w:eastAsia="Times New Roman"/>
          <w:szCs w:val="24"/>
        </w:rPr>
        <w:t>ς Βησιγότθους. Είναι κάτι ακίνητα ανθρωπάκια, όπως λέει ο ποιητής, που παριστάνουν τους επιδρομείς. Δυστυχώς, όμως, σας το λέω κι εγώ, μετά από το δικό σας πέρασμα στην εξουσία, είναι βέβαιο ότι προϋποθέσεις για μια νέα άνοιξη, όσο και να προσπαθήσετε εσεί</w:t>
      </w:r>
      <w:r w:rsidRPr="005D0A29">
        <w:rPr>
          <w:rFonts w:eastAsia="Times New Roman"/>
          <w:szCs w:val="24"/>
        </w:rPr>
        <w:t>ς ειδικά, δεν πρόκειται να υπάρξουν.</w:t>
      </w:r>
    </w:p>
    <w:p w14:paraId="04B1A91F" w14:textId="77777777" w:rsidR="0001266C" w:rsidRDefault="00D81D51">
      <w:pPr>
        <w:spacing w:line="600" w:lineRule="auto"/>
        <w:ind w:firstLine="709"/>
        <w:jc w:val="center"/>
        <w:rPr>
          <w:rFonts w:eastAsia="Times New Roman"/>
          <w:szCs w:val="24"/>
        </w:rPr>
      </w:pPr>
      <w:r w:rsidRPr="005D0A29">
        <w:rPr>
          <w:rFonts w:eastAsia="Times New Roman"/>
          <w:szCs w:val="24"/>
        </w:rPr>
        <w:t>(Χειροκροτήματα από την πτέρυγα της Νέας Δημοκρατίας)</w:t>
      </w:r>
    </w:p>
    <w:p w14:paraId="04B1A920"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Ευχαριστούμε, κύριε συνάδελφε.</w:t>
      </w:r>
    </w:p>
    <w:p w14:paraId="04B1A921" w14:textId="77777777" w:rsidR="0001266C" w:rsidRDefault="00D81D51">
      <w:pPr>
        <w:spacing w:line="600" w:lineRule="auto"/>
        <w:ind w:firstLine="709"/>
        <w:jc w:val="both"/>
        <w:rPr>
          <w:rFonts w:eastAsia="Times New Roman"/>
          <w:szCs w:val="24"/>
        </w:rPr>
      </w:pPr>
      <w:r w:rsidRPr="005D0A29">
        <w:rPr>
          <w:rFonts w:eastAsia="Times New Roman"/>
          <w:szCs w:val="24"/>
        </w:rPr>
        <w:t>Ο συνάδελφος κ. Γεωργιάδης έχει τον λόγο.</w:t>
      </w:r>
    </w:p>
    <w:p w14:paraId="04B1A922" w14:textId="77777777" w:rsidR="0001266C" w:rsidRDefault="00D81D51">
      <w:pPr>
        <w:spacing w:line="600" w:lineRule="auto"/>
        <w:ind w:firstLine="709"/>
        <w:jc w:val="both"/>
        <w:rPr>
          <w:rFonts w:eastAsia="Times New Roman"/>
          <w:szCs w:val="24"/>
        </w:rPr>
      </w:pPr>
      <w:r w:rsidRPr="005D0A29">
        <w:rPr>
          <w:rFonts w:eastAsia="Times New Roman"/>
          <w:b/>
          <w:szCs w:val="24"/>
        </w:rPr>
        <w:t>ΣΠΥΡΙΔΩΝ - ΑΔΩΝΙΣ ΓΕΩΡΓΙΑΔΗΣ:</w:t>
      </w:r>
      <w:r w:rsidRPr="005D0A29">
        <w:rPr>
          <w:rFonts w:eastAsia="Times New Roman"/>
          <w:szCs w:val="24"/>
        </w:rPr>
        <w:t xml:space="preserve"> Κυρία Υπουργέ, είμαι από αυτούς που πραγματικά με πολύ μεγάλη, θα έλεγα, έκπληξη αλλά και μπορώ να πω με θετική προδιάθεση, αντιμετώπισα την υπουργεία σας. Για όλους εμάς που σας έχουμε παρακολουθήσει στο θέατρο, είστε ένας θρύλος και κοσμείτε όλα αυτά </w:t>
      </w:r>
      <w:r w:rsidRPr="005D0A29">
        <w:rPr>
          <w:rFonts w:eastAsia="Times New Roman"/>
          <w:szCs w:val="24"/>
        </w:rPr>
        <w:lastRenderedPageBreak/>
        <w:t>τα</w:t>
      </w:r>
      <w:r w:rsidRPr="005D0A29">
        <w:rPr>
          <w:rFonts w:eastAsia="Times New Roman"/>
          <w:szCs w:val="24"/>
        </w:rPr>
        <w:t xml:space="preserve"> χρόνια την ελληνική τέχνη. Για αυτό θέλω να σας ευχαριστήσω.</w:t>
      </w:r>
    </w:p>
    <w:p w14:paraId="04B1A923" w14:textId="77777777" w:rsidR="0001266C" w:rsidRDefault="00D81D51">
      <w:pPr>
        <w:spacing w:line="600" w:lineRule="auto"/>
        <w:ind w:firstLine="709"/>
        <w:jc w:val="both"/>
        <w:rPr>
          <w:rFonts w:eastAsia="Times New Roman"/>
          <w:szCs w:val="24"/>
        </w:rPr>
      </w:pPr>
      <w:r w:rsidRPr="005D0A29">
        <w:rPr>
          <w:rFonts w:eastAsia="Times New Roman"/>
          <w:szCs w:val="24"/>
        </w:rPr>
        <w:t>Τώρα έρχεστε εδώ, όμως, ως Υπουργός και θα ήθελα να απαντήσετε σε ορισμένα συγκεκριμένα ερωτήματα γιατί στην ομιλία που κάνατε προηγουμένως, δυστυχώς, δεν απαντήσατε. Και δεν έχω καμμία διάθεση,</w:t>
      </w:r>
      <w:r w:rsidRPr="005D0A29">
        <w:rPr>
          <w:rFonts w:eastAsia="Times New Roman"/>
          <w:szCs w:val="24"/>
        </w:rPr>
        <w:t xml:space="preserve"> ειδικά με σας, για συνηθισμένες κοινοβουλευτικές μάχες, αλλά θα ήθελα απαντήσεις σε ερωτήσεις. </w:t>
      </w:r>
    </w:p>
    <w:p w14:paraId="04B1A92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Ερώτηση πρώτη: Για ποιον λόγο φέρνετε αυτό το νομοσχέδιο με τη διαδικασία του επείγοντος; Ποιος είναι ο λόγος; Η δημόσια διαβούλευση αυτού του νομοσχεδίου, κύρ</w:t>
      </w:r>
      <w:r w:rsidRPr="005D0A29">
        <w:rPr>
          <w:rFonts w:eastAsia="Times New Roman" w:cs="Times New Roman"/>
          <w:szCs w:val="24"/>
        </w:rPr>
        <w:t>ιε Μπαλτά, ξεκίνησε τον Δεκέμβριο του 2015. Από τον Δεκέμβριο του 2015 η Κυβέρνηση το συζητά. Τι είναι αυτό που ξαφνικά κατέστησε τώρα τη διαδικασία αναγκαία για να συντμηθούν οι κοινοβουλευτικοί χρόνοι;</w:t>
      </w:r>
    </w:p>
    <w:p w14:paraId="04B1A92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Ξέρετε, κυρία Υπουργέ, έχει μεγάλη σημασία να τηρούμ</w:t>
      </w:r>
      <w:r w:rsidRPr="005D0A29">
        <w:rPr>
          <w:rFonts w:eastAsia="Times New Roman" w:cs="Times New Roman"/>
          <w:szCs w:val="24"/>
        </w:rPr>
        <w:t>ε και τα προσχήματα σε μια Βουλή. Θα ήθελα, λοιπόν, να μας πείτε: «Ο λόγος που επιλέξατε τη διαδικασία του επείγοντος, άρα στερήσαμε από τη Βουλή την κανονική της κοινοβουλευτική διαδικασία είναι αυτός». Δεν έχω ακούσει καν μια πρόφαση, μια δικαιολογία. Τι</w:t>
      </w:r>
      <w:r w:rsidRPr="005D0A29">
        <w:rPr>
          <w:rFonts w:eastAsia="Times New Roman" w:cs="Times New Roman"/>
          <w:szCs w:val="24"/>
        </w:rPr>
        <w:t xml:space="preserve"> άλλαξε, δηλαδή, από τον Δεκέμβριο του 2015.</w:t>
      </w:r>
    </w:p>
    <w:p w14:paraId="04B1A92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Δεύτερον. Άκουσα με πολύ μεγάλη συγκίνηση τον κ. Μπαλτά να δικαιολογεί τη στροφή την οποία κάνετε από την αρχική έκδοση του νομοσχεδίου. Πρώτα απ’ όλα, απλώς για λόγους τάξεως και λόγους ιστορίας, δεν ήταν ένα π</w:t>
      </w:r>
      <w:r w:rsidRPr="005D0A29">
        <w:rPr>
          <w:rFonts w:eastAsia="Times New Roman" w:cs="Times New Roman"/>
          <w:szCs w:val="24"/>
        </w:rPr>
        <w:t>ροσχέδιο νόμου που καταθέσατε και μετά καταλάβατε ότι κάνατε κάποιο λάθος. Είχε πάρει οκτώ υπογραφές Υπουργών. Είχε περάσει από την ΚΕΝΕ. Ήταν, δηλαδή, ειλημμένη κυβερνητική απόφαση.</w:t>
      </w:r>
    </w:p>
    <w:p w14:paraId="04B1A92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Τώρα για να μην </w:t>
      </w:r>
      <w:proofErr w:type="spellStart"/>
      <w:r w:rsidRPr="005D0A29">
        <w:rPr>
          <w:rFonts w:eastAsia="Times New Roman" w:cs="Times New Roman"/>
          <w:szCs w:val="24"/>
        </w:rPr>
        <w:t>κοροϊδευόμαστε</w:t>
      </w:r>
      <w:proofErr w:type="spellEnd"/>
      <w:r w:rsidRPr="005D0A29">
        <w:rPr>
          <w:rFonts w:eastAsia="Times New Roman" w:cs="Times New Roman"/>
          <w:szCs w:val="24"/>
        </w:rPr>
        <w:t>, μεταξύ μας όλοι ξέρουμε τι έγινε. Έχετε έ</w:t>
      </w:r>
      <w:r w:rsidRPr="005D0A29">
        <w:rPr>
          <w:rFonts w:eastAsia="Times New Roman" w:cs="Times New Roman"/>
          <w:szCs w:val="24"/>
        </w:rPr>
        <w:t xml:space="preserve">να Βουλευτή τον κ. </w:t>
      </w:r>
      <w:proofErr w:type="spellStart"/>
      <w:r w:rsidRPr="005D0A29">
        <w:rPr>
          <w:rFonts w:eastAsia="Times New Roman" w:cs="Times New Roman"/>
          <w:szCs w:val="24"/>
        </w:rPr>
        <w:t>Φάμελλο</w:t>
      </w:r>
      <w:proofErr w:type="spellEnd"/>
      <w:r w:rsidRPr="005D0A29">
        <w:rPr>
          <w:rFonts w:eastAsia="Times New Roman" w:cs="Times New Roman"/>
          <w:szCs w:val="24"/>
        </w:rPr>
        <w:t xml:space="preserve">, ο οποίος έκανε πολύ μεγάλη φασαρία λόγω του αδερφού του, σας εξήγησε τι συνέβαινε με την «ΑΕΠΙ» και λόγω αυτού του γεγονότος έγινε το σχετικό </w:t>
      </w:r>
      <w:r w:rsidRPr="005D0A29">
        <w:rPr>
          <w:rFonts w:eastAsia="Times New Roman" w:cs="Times New Roman"/>
          <w:szCs w:val="24"/>
          <w:lang w:val="en-US"/>
        </w:rPr>
        <w:t>lobbying</w:t>
      </w:r>
      <w:r w:rsidRPr="005D0A29">
        <w:rPr>
          <w:rFonts w:eastAsia="Times New Roman" w:cs="Times New Roman"/>
          <w:szCs w:val="24"/>
        </w:rPr>
        <w:t xml:space="preserve"> στην κοινοβουλευτική σας ομάδα και το πήρατε πίσω. </w:t>
      </w:r>
    </w:p>
    <w:p w14:paraId="04B1A92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Ας αφήσουμε λίγο, κύριε Π</w:t>
      </w:r>
      <w:r w:rsidRPr="005D0A29">
        <w:rPr>
          <w:rFonts w:eastAsia="Times New Roman" w:cs="Times New Roman"/>
          <w:szCs w:val="24"/>
        </w:rPr>
        <w:t xml:space="preserve">ρόεδρε, τα δακρύβρεχτα και ας πάμε στην αλήθεια. Αυτή είναι η αλήθεια και δεν την υποτιμώ και θα σας πω για ποιο λόγο, κύριε Υπουργέ. </w:t>
      </w:r>
    </w:p>
    <w:p w14:paraId="04B1A92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Διότι ο κ. </w:t>
      </w:r>
      <w:proofErr w:type="spellStart"/>
      <w:r w:rsidRPr="005D0A29">
        <w:rPr>
          <w:rFonts w:eastAsia="Times New Roman" w:cs="Times New Roman"/>
          <w:szCs w:val="24"/>
        </w:rPr>
        <w:t>Φάμελλος</w:t>
      </w:r>
      <w:proofErr w:type="spellEnd"/>
      <w:r w:rsidRPr="005D0A29">
        <w:rPr>
          <w:rFonts w:eastAsia="Times New Roman" w:cs="Times New Roman"/>
          <w:szCs w:val="24"/>
        </w:rPr>
        <w:t xml:space="preserve"> προφανώς προσπάθησε να σας πει και να εκπροσωπήσει το ένα κομμάτι των καλλιτεχνών. Και πρέπει να μας </w:t>
      </w:r>
      <w:r w:rsidRPr="005D0A29">
        <w:rPr>
          <w:rFonts w:eastAsia="Times New Roman" w:cs="Times New Roman"/>
          <w:szCs w:val="24"/>
        </w:rPr>
        <w:t xml:space="preserve">απασχολήσει εδώ τι είναι αυτό που έκανε όλα αυτά τα </w:t>
      </w:r>
      <w:r w:rsidRPr="005D0A29">
        <w:rPr>
          <w:rFonts w:eastAsia="Times New Roman" w:cs="Times New Roman"/>
          <w:szCs w:val="24"/>
        </w:rPr>
        <w:lastRenderedPageBreak/>
        <w:t xml:space="preserve">χρόνια τις προηγούμενες κυβερνήσεις να μην έχουμε αντιμετωπίσει τον μεγάλο «ελέφαντα» στο δωμάτιο που είπε η κ. Κεφαλογιάννη. Ήμασταν κακοί; Διεφθαρμένοι; Αυτό είναι το αφήγημα που συνεχώς θα λέτε; Ή ότι </w:t>
      </w:r>
      <w:r w:rsidRPr="005D0A29">
        <w:rPr>
          <w:rFonts w:eastAsia="Times New Roman" w:cs="Times New Roman"/>
          <w:szCs w:val="24"/>
        </w:rPr>
        <w:t xml:space="preserve">ένα μεγάλο κομμάτι των καλλιτεχνών, όπως είπατε πριν, η συντριπτική τους πλειοψηφία, εκπροσωπείτο από την «ΑΕΠΙ» και η όποια διαμάχη μεταξύ των καλλιτεχνών ήταν οι πολλοί με την «ΑΕΠΙ» και οι λίγοι αντίθετοι; Τι σημαίνει αυτό στ’ αλήθεια για την προστασία </w:t>
      </w:r>
      <w:r w:rsidRPr="005D0A29">
        <w:rPr>
          <w:rFonts w:eastAsia="Times New Roman" w:cs="Times New Roman"/>
          <w:szCs w:val="24"/>
        </w:rPr>
        <w:t xml:space="preserve">των ειδικών πνευματικών δικαιωμάτων; Αυτό δεν το θίξατε καθόλου, ούτε το είπατε εδώ ούτε το εξήγησε η κυρία Υπουργός. Θα σας πω και γιατί δεν το είπατε. </w:t>
      </w:r>
    </w:p>
    <w:p w14:paraId="04B1A92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Εγώ περίμενα από εσάς, κύριε Μπαλτά, να απαντήσετε για το άρθρο 51. Το άρθρο 51 όμως, κύριε Μπαλτά, το</w:t>
      </w:r>
      <w:r w:rsidRPr="005D0A29">
        <w:rPr>
          <w:rFonts w:eastAsia="Times New Roman" w:cs="Times New Roman"/>
          <w:szCs w:val="24"/>
        </w:rPr>
        <w:t xml:space="preserve"> προσπεράσατε και μου έκανε πολύ μεγάλη εντύπωση. Ξέρετε γιατί; Γιατί είστε ένας πραγματικός Δόκτωρ </w:t>
      </w:r>
      <w:proofErr w:type="spellStart"/>
      <w:r w:rsidRPr="005D0A29">
        <w:rPr>
          <w:rFonts w:eastAsia="Times New Roman" w:cs="Times New Roman"/>
          <w:szCs w:val="24"/>
        </w:rPr>
        <w:t>Τζέκιλ</w:t>
      </w:r>
      <w:proofErr w:type="spellEnd"/>
      <w:r w:rsidRPr="005D0A29">
        <w:rPr>
          <w:rFonts w:eastAsia="Times New Roman" w:cs="Times New Roman"/>
          <w:szCs w:val="24"/>
        </w:rPr>
        <w:t xml:space="preserve"> και </w:t>
      </w:r>
      <w:proofErr w:type="spellStart"/>
      <w:r w:rsidRPr="005D0A29">
        <w:rPr>
          <w:rFonts w:eastAsia="Times New Roman" w:cs="Times New Roman"/>
          <w:szCs w:val="24"/>
        </w:rPr>
        <w:t>Μίστερ</w:t>
      </w:r>
      <w:proofErr w:type="spellEnd"/>
      <w:r w:rsidRPr="005D0A29">
        <w:rPr>
          <w:rFonts w:eastAsia="Times New Roman" w:cs="Times New Roman"/>
          <w:szCs w:val="24"/>
        </w:rPr>
        <w:t xml:space="preserve"> </w:t>
      </w:r>
      <w:proofErr w:type="spellStart"/>
      <w:r w:rsidRPr="005D0A29">
        <w:rPr>
          <w:rFonts w:eastAsia="Times New Roman" w:cs="Times New Roman"/>
          <w:szCs w:val="24"/>
        </w:rPr>
        <w:t>Χάιντ</w:t>
      </w:r>
      <w:proofErr w:type="spellEnd"/>
      <w:r w:rsidRPr="005D0A29">
        <w:rPr>
          <w:rFonts w:eastAsia="Times New Roman" w:cs="Times New Roman"/>
          <w:szCs w:val="24"/>
        </w:rPr>
        <w:t>. Την πρώτη μέρα καταλάβατε ότι πρέπει να πλήξετε την «ΑΕΠΙ», γιατί έχει δεσπόζουσα θέση, κατά τη φρασεολογία της κυρίας Υπουργού και</w:t>
      </w:r>
      <w:r w:rsidRPr="005D0A29">
        <w:rPr>
          <w:rFonts w:eastAsia="Times New Roman" w:cs="Times New Roman"/>
          <w:szCs w:val="24"/>
        </w:rPr>
        <w:t xml:space="preserve"> πρέπει με κάποιον τρόπο να την αντιμετωπίσουμε.</w:t>
      </w:r>
    </w:p>
    <w:p w14:paraId="04B1A92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Καταθέσατε ένα νομοσχέδιο με οκτώ υπογραφές Υπουργών. Μετά καταλάβατε ότι δεν μπορείτε να το κάνετε αυτό, γιατί </w:t>
      </w:r>
      <w:r w:rsidRPr="005D0A29">
        <w:rPr>
          <w:rFonts w:eastAsia="Times New Roman" w:cs="Times New Roman"/>
          <w:szCs w:val="24"/>
        </w:rPr>
        <w:lastRenderedPageBreak/>
        <w:t xml:space="preserve">αν γκρεμίσετε ξαφνικά την «ΑΕΠΙ», θα άφηνε χώρο για να εισέλθουν σε αυτό το πεδίο ανεξέλεγκτες </w:t>
      </w:r>
      <w:r w:rsidRPr="005D0A29">
        <w:rPr>
          <w:rFonts w:eastAsia="Times New Roman" w:cs="Times New Roman"/>
          <w:szCs w:val="24"/>
        </w:rPr>
        <w:t xml:space="preserve">ομάδες διαχείρισης πνευματικών δικαιωμάτων που θα μπορούσαν να πλήξουν στ’ αλήθεια τα συμφέροντα των δημιουργών. Πήρατε τη δεύτερη εκδοχή του νομοσχεδίου σας. </w:t>
      </w:r>
    </w:p>
    <w:p w14:paraId="04B1A92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Και έρχεται σήμερα εδώ η κ. </w:t>
      </w:r>
      <w:proofErr w:type="spellStart"/>
      <w:r w:rsidRPr="005D0A29">
        <w:rPr>
          <w:rFonts w:eastAsia="Times New Roman" w:cs="Times New Roman"/>
          <w:szCs w:val="24"/>
        </w:rPr>
        <w:t>Κονιόρδου</w:t>
      </w:r>
      <w:proofErr w:type="spellEnd"/>
      <w:r w:rsidRPr="005D0A29">
        <w:rPr>
          <w:rFonts w:eastAsia="Times New Roman" w:cs="Times New Roman"/>
          <w:szCs w:val="24"/>
        </w:rPr>
        <w:t xml:space="preserve"> και τι κάνει στο άρθρο 51; Στο άρθρο 51, κυρία </w:t>
      </w:r>
      <w:proofErr w:type="spellStart"/>
      <w:r w:rsidRPr="005D0A29">
        <w:rPr>
          <w:rFonts w:eastAsia="Times New Roman" w:cs="Times New Roman"/>
          <w:szCs w:val="24"/>
        </w:rPr>
        <w:t>Κονιόρδου</w:t>
      </w:r>
      <w:proofErr w:type="spellEnd"/>
      <w:r w:rsidRPr="005D0A29">
        <w:rPr>
          <w:rFonts w:eastAsia="Times New Roman" w:cs="Times New Roman"/>
          <w:szCs w:val="24"/>
        </w:rPr>
        <w:t xml:space="preserve"> -</w:t>
      </w:r>
      <w:r w:rsidRPr="005D0A29">
        <w:rPr>
          <w:rFonts w:eastAsia="Times New Roman" w:cs="Times New Roman"/>
          <w:szCs w:val="24"/>
        </w:rPr>
        <w:t xml:space="preserve">και σε αυτό θέλω πάρα πολύ να μου απαντήσετε συγκεκριμένα- γράφετε και για όσες ανεξάρτητες οντότητες δημιουργηθούν στο μέλλον. </w:t>
      </w:r>
    </w:p>
    <w:p w14:paraId="04B1A92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Κύριε Μπαλτά, γι’ αυτό θα είχατε να μου πείτε μια κουβέντα; Γιατί εδώ είναι όλο το ζουμί του νομοσχεδίου. Καθόμαστε και συζητάμ</w:t>
      </w:r>
      <w:r w:rsidRPr="005D0A29">
        <w:rPr>
          <w:rFonts w:eastAsia="Times New Roman" w:cs="Times New Roman"/>
          <w:szCs w:val="24"/>
        </w:rPr>
        <w:t xml:space="preserve">ε για το νομοσχέδιο και όλο το ζουμί του νομοσχεδίου, κυρία Υπουργέ, είναι αυτό, το άρθρο 51. </w:t>
      </w:r>
    </w:p>
    <w:p w14:paraId="04B1A92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Τι θα πει: «Και όσες ανεξάρτητες οντότητες δημιουργηθούν στο μέλλον»; Μπορείτε να μας πείτε για το ελληνικό ρεπερτόριο και τους Έλληνες καλλιτέχνες που ανησυχούν</w:t>
      </w:r>
      <w:r w:rsidRPr="005D0A29">
        <w:rPr>
          <w:rFonts w:eastAsia="Times New Roman" w:cs="Times New Roman"/>
          <w:szCs w:val="24"/>
        </w:rPr>
        <w:t xml:space="preserve"> ότι αυτό ανοίγει το δρόμο για τις μεγάλες πολυεθνικές εταιρείες να έρθουν να φτιάξουν τέτοιους οργανισμούς διαχείρισης στην Ελλάδα και να εξαφανίσουν το ελληνικό τραγούδι; Γι’ αυτό η Αριστερά έχει να </w:t>
      </w:r>
      <w:r w:rsidRPr="005D0A29">
        <w:rPr>
          <w:rFonts w:eastAsia="Times New Roman" w:cs="Times New Roman"/>
          <w:szCs w:val="24"/>
        </w:rPr>
        <w:lastRenderedPageBreak/>
        <w:t>πει κάτι ή δεν έχετε να πείτε τίποτα; Αυτό θα ήταν ενδι</w:t>
      </w:r>
      <w:r w:rsidRPr="005D0A29">
        <w:rPr>
          <w:rFonts w:eastAsia="Times New Roman" w:cs="Times New Roman"/>
          <w:szCs w:val="24"/>
        </w:rPr>
        <w:t xml:space="preserve">αφέρον να μας απαντήσετε, κύριε Μπαλτά, και το ξεχάσατε. </w:t>
      </w:r>
    </w:p>
    <w:p w14:paraId="04B1A92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(Στο σημείο αυτό κτυπάει το κουδούνι λήξεως του χρόνου ομιλίας του κυρίου Βουλευτή)</w:t>
      </w:r>
    </w:p>
    <w:p w14:paraId="04B1A93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Πάμε τώρα και στο κομμάτι το εκδοτικό, κυρία Υπουργέ. Μην το πάρετε ως ειρωνεία αυτό που θα σας πω. Σας ευχαριστώ </w:t>
      </w:r>
      <w:r w:rsidRPr="005D0A29">
        <w:rPr>
          <w:rFonts w:eastAsia="Times New Roman" w:cs="Times New Roman"/>
          <w:szCs w:val="24"/>
        </w:rPr>
        <w:t xml:space="preserve">εκ βάθους καρδίας σε προσωπικό επίπεδο και θα σας πω και γιατί. </w:t>
      </w:r>
    </w:p>
    <w:p w14:paraId="04B1A93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Εγώ, όπως ξέρετε, είμαι εκδότης βιβλίων. Στον εκδοτικό χώρο, νομίζω ότι δεν κομίζω γλαύκας εις Αθήνας, είναι σχεδόν συντριπτική πλειοψηφία η Αριστερά. Ήμασταν πάντα οι «Εκδόσεις Γεωργιάδη» σα</w:t>
      </w:r>
      <w:r w:rsidRPr="005D0A29">
        <w:rPr>
          <w:rFonts w:eastAsia="Times New Roman" w:cs="Times New Roman"/>
          <w:szCs w:val="24"/>
        </w:rPr>
        <w:t xml:space="preserve">ν τη μύγα μες στο γάλα. Οι αριστεροί όλοι μαζεμένοι και κάνα δυο τρεις άλλοι δεξιά και αριστερά. </w:t>
      </w:r>
    </w:p>
    <w:p w14:paraId="04B1A93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Από την ώρα που φέρατε το άρθρο 55 παράγραφος 3 και 4 </w:t>
      </w:r>
      <w:proofErr w:type="spellStart"/>
      <w:r w:rsidRPr="005D0A29">
        <w:rPr>
          <w:rFonts w:eastAsia="Times New Roman" w:cs="Times New Roman"/>
          <w:szCs w:val="24"/>
        </w:rPr>
        <w:t>εδέχθην</w:t>
      </w:r>
      <w:proofErr w:type="spellEnd"/>
      <w:r w:rsidRPr="005D0A29">
        <w:rPr>
          <w:rFonts w:eastAsia="Times New Roman" w:cs="Times New Roman"/>
          <w:szCs w:val="24"/>
        </w:rPr>
        <w:t xml:space="preserve"> τα περισσότερα τηλεφωνήματα από συναδέλφους εκδότες που έχω δεχθεί από την πρώτη μέρα που είμαι </w:t>
      </w:r>
      <w:r w:rsidRPr="005D0A29">
        <w:rPr>
          <w:rFonts w:eastAsia="Times New Roman" w:cs="Times New Roman"/>
          <w:szCs w:val="24"/>
        </w:rPr>
        <w:t xml:space="preserve">στον εκδοτικό χώρο. Και είμαι από το 1993! Έχουν περάσει, δηλαδή, είκοσι τέσσερα χρόνια. Είκοσι τέσσερα χρόνια δεν με έχουν πάρει τόσοι </w:t>
      </w:r>
      <w:r w:rsidRPr="005D0A29">
        <w:rPr>
          <w:rFonts w:eastAsia="Times New Roman" w:cs="Times New Roman"/>
          <w:szCs w:val="24"/>
        </w:rPr>
        <w:lastRenderedPageBreak/>
        <w:t>εκδότες, στη συντριπτική τους πλειοψηφία της Αριστεράς, οι περισσότεροι από αυτούς κομματικά μέλη του ΣΥΡΙΖΑ, για να εξυ</w:t>
      </w:r>
      <w:r w:rsidRPr="005D0A29">
        <w:rPr>
          <w:rFonts w:eastAsia="Times New Roman" w:cs="Times New Roman"/>
          <w:szCs w:val="24"/>
        </w:rPr>
        <w:t>βρίσουν την Κυβέρνηση σας με τρόπο που δεν μπορώ να μεταφέρω στο Κοινοβούλιο.</w:t>
      </w:r>
    </w:p>
    <w:p w14:paraId="04B1A93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Ποια ήταν η δικαιολογία την οποία φέρατε; Η δικαιολογία είναι ότι τρομάξατε από μια επιστολή. Και λόγω αυτού σας του φόβου, δεν κάνατε διάλογο. Αυτό είπατε. Το έχω στα Πρακτικά σ</w:t>
      </w:r>
      <w:r w:rsidRPr="005D0A29">
        <w:rPr>
          <w:rFonts w:eastAsia="Times New Roman" w:cs="Times New Roman"/>
          <w:szCs w:val="24"/>
        </w:rPr>
        <w:t xml:space="preserve">ήμερα από την ομιλία σας. Λόγω της επιστολής που δεχθήκατε, γιατί θα έπρεπε να πληρώνετε για τις βιβλιοθήκες στους οργανισμούς διαχείρισης πνευματικών δικαιωμάτων, κάνατε ξαφνικά την κίνηση βιαστικά, κυρία Υπουργέ. </w:t>
      </w:r>
    </w:p>
    <w:p w14:paraId="04B1A93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Είπατε και την άλλη αντίθεση. Αφού δικαι</w:t>
      </w:r>
      <w:r w:rsidRPr="005D0A29">
        <w:rPr>
          <w:rFonts w:eastAsia="Times New Roman" w:cs="Times New Roman"/>
          <w:szCs w:val="24"/>
        </w:rPr>
        <w:t>ολογήσατε στην ομιλίας σας γιατί δεν προηγήθηκε διάλογος για να φέρετε το άρθρο 55, μετά είπατε: «Χάρη στη δική μας παραίνεση κάθισαν και συζήτησαν». Και τα δύο! Και δεν προηγήθηκε διάλογος, γιατί ήταν ξαφνική η απόφασή μας γιατί τρομάξαμε, αλλά και λόγω τ</w:t>
      </w:r>
      <w:r w:rsidRPr="005D0A29">
        <w:rPr>
          <w:rFonts w:eastAsia="Times New Roman" w:cs="Times New Roman"/>
          <w:szCs w:val="24"/>
        </w:rPr>
        <w:t xml:space="preserve">ης δικής μας παραινέσεως κάθισαν και συζήτησαν. Μονά ζυγά δικά σας! </w:t>
      </w:r>
    </w:p>
    <w:p w14:paraId="04B1A93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(Σπυρίδων Λυκούδης): </w:t>
      </w:r>
      <w:r w:rsidRPr="005D0A29">
        <w:rPr>
          <w:rFonts w:eastAsia="Times New Roman" w:cs="Times New Roman"/>
          <w:szCs w:val="24"/>
        </w:rPr>
        <w:t xml:space="preserve">Κύριε Γεωργιάδη, τελειώσατε. Έχετε μιλήσει επτά λεπτά. </w:t>
      </w:r>
    </w:p>
    <w:p w14:paraId="04B1A93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ΣΠΥΡΙΔΩΝ - ΑΔΩΝΙΣ ΓΕΩΡΓΙΑΔΗΣ: </w:t>
      </w:r>
      <w:r w:rsidRPr="005D0A29">
        <w:rPr>
          <w:rFonts w:eastAsia="Times New Roman" w:cs="Times New Roman"/>
          <w:szCs w:val="24"/>
        </w:rPr>
        <w:t>Κλείνω σε τριάντα δευτερόλεπτα μόνο.</w:t>
      </w:r>
    </w:p>
    <w:p w14:paraId="04B1A93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άρθρο 55 να ξέρετε, όσον αφορ</w:t>
      </w:r>
      <w:r w:rsidRPr="005D0A29">
        <w:rPr>
          <w:rFonts w:eastAsia="Times New Roman" w:cs="Times New Roman"/>
          <w:szCs w:val="24"/>
        </w:rPr>
        <w:t xml:space="preserve">ά την αναδρομικότητα μέχρι το ’93, θα πέσει σίγουρα στα δικαστήρια ως αντισυνταγματικό. Και μη βγαίνετε πάλι τότε να κατηγορείτε τη δικαιοσύνη, όπως κάνετε εσχάτως. Είναι οφθαλμοφανής η αντισυνταγματικότητα. </w:t>
      </w:r>
    </w:p>
    <w:p w14:paraId="04B1A93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Και πρέπει να σας πω ότι τέτοιους είδους τεράστ</w:t>
      </w:r>
      <w:r w:rsidRPr="005D0A29">
        <w:rPr>
          <w:rFonts w:eastAsia="Times New Roman" w:cs="Times New Roman"/>
          <w:szCs w:val="24"/>
        </w:rPr>
        <w:t xml:space="preserve">ιες μεταβολές σε έναν ευαίσθητο χώρο, όπως είναι ο εκδοτικός, ο οποίος αυτή την περίοδο διανύει πολύ μεγάλη κρίση, πρέπει να γίνονται με πολύ μεγάλη προσοχή και με εξαντλητικό διάλογο, κυρία Υπουργέ, και όχι ξαφνικά. </w:t>
      </w:r>
    </w:p>
    <w:p w14:paraId="04B1A93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Κλείνω μόνο με μια τελευταία ερώτηση. </w:t>
      </w:r>
      <w:r w:rsidRPr="005D0A29">
        <w:rPr>
          <w:rFonts w:eastAsia="Times New Roman" w:cs="Times New Roman"/>
          <w:szCs w:val="24"/>
        </w:rPr>
        <w:t xml:space="preserve">Αφήσατε ένα υπονοούμενο στην ομιλία σας το οποίο ομολογώ ότι δεν κατάλαβα. Αναφερθήκατε στην πολυετή διαμάχη κατά της «ΑΕΠΙ» και των υπερβολικών της χρεώσεων από το 1993 μιας ομάδας καλλιτεχνών και είπατε επί λέξει από τα Πρακτικά: «τώρα δικαιώθηκαν αυτοί </w:t>
      </w:r>
      <w:r w:rsidRPr="005D0A29">
        <w:rPr>
          <w:rFonts w:eastAsia="Times New Roman" w:cs="Times New Roman"/>
          <w:szCs w:val="24"/>
        </w:rPr>
        <w:t xml:space="preserve">οι καλλιτέχνες και αυτό δεν είναι καθόλου τυχαίο». Τι θα πει δεν είναι τυχαίο; Δηλαδή υπήρξε κάποιου είδους παρέμβαση δική σας για τη δικαίωσή τους ή απλώς ωρίμασε η κατάσταση </w:t>
      </w:r>
      <w:r w:rsidRPr="005D0A29">
        <w:rPr>
          <w:rFonts w:eastAsia="Times New Roman" w:cs="Times New Roman"/>
          <w:szCs w:val="24"/>
        </w:rPr>
        <w:lastRenderedPageBreak/>
        <w:t>στην ελληνική δικαιοσύνη; Δεν θέλω να πω ονόματα στο Κοινοβούλιο, γιατί οι εποχέ</w:t>
      </w:r>
      <w:r w:rsidRPr="005D0A29">
        <w:rPr>
          <w:rFonts w:eastAsia="Times New Roman" w:cs="Times New Roman"/>
          <w:szCs w:val="24"/>
        </w:rPr>
        <w:t>ς είναι πολύ πονηρές.</w:t>
      </w:r>
    </w:p>
    <w:p w14:paraId="04B1A93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(Σπυρίδων Λυκούδης): </w:t>
      </w:r>
      <w:r w:rsidRPr="005D0A29">
        <w:rPr>
          <w:rFonts w:eastAsia="Times New Roman" w:cs="Times New Roman"/>
          <w:szCs w:val="24"/>
        </w:rPr>
        <w:t xml:space="preserve">Ετέθη το ερώτημα, κύριε Γεωργιάδη, ας μην το εξηγήσουμε. Σας ευχαριστώ πολύ. </w:t>
      </w:r>
    </w:p>
    <w:p w14:paraId="04B1A93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ΣΠΥΡΙΔΩΝ - ΑΔΩΝΙΣ ΓΕΩΡΓΙΑΔΗΣ: </w:t>
      </w:r>
      <w:r w:rsidRPr="005D0A29">
        <w:rPr>
          <w:rFonts w:eastAsia="Times New Roman" w:cs="Times New Roman"/>
          <w:szCs w:val="24"/>
        </w:rPr>
        <w:t>Σας ευχαριστώ πολύ, κύριε Πρόεδρε.</w:t>
      </w:r>
    </w:p>
    <w:p w14:paraId="04B1A93C"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(Χειροκροτήματα από την πτέρυγα της Νέας Δημοκρατίας)</w:t>
      </w:r>
    </w:p>
    <w:p w14:paraId="04B1A93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ΦΩΤΕΙΝΗ ΒΑΚΗ: </w:t>
      </w:r>
      <w:r w:rsidRPr="005D0A29">
        <w:rPr>
          <w:rFonts w:eastAsia="Times New Roman" w:cs="Times New Roman"/>
          <w:szCs w:val="24"/>
        </w:rPr>
        <w:t>Κύριε Πρόεδρε, παρακαλώ, θα ήθελα τον λόγο επί προσωπικού.</w:t>
      </w:r>
    </w:p>
    <w:p w14:paraId="04B1A93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(Σπυρίδων Λυκούδης): </w:t>
      </w:r>
      <w:r w:rsidRPr="005D0A29">
        <w:rPr>
          <w:rFonts w:eastAsia="Times New Roman" w:cs="Times New Roman"/>
          <w:szCs w:val="24"/>
        </w:rPr>
        <w:t xml:space="preserve">Δεν υπάρχει προσωπικό, κυρία </w:t>
      </w:r>
      <w:proofErr w:type="spellStart"/>
      <w:r w:rsidRPr="005D0A29">
        <w:rPr>
          <w:rFonts w:eastAsia="Times New Roman" w:cs="Times New Roman"/>
          <w:szCs w:val="24"/>
        </w:rPr>
        <w:t>Βάκη</w:t>
      </w:r>
      <w:proofErr w:type="spellEnd"/>
      <w:r w:rsidRPr="005D0A29">
        <w:rPr>
          <w:rFonts w:eastAsia="Times New Roman" w:cs="Times New Roman"/>
          <w:szCs w:val="24"/>
        </w:rPr>
        <w:t>. Δεν αναφέρθηκε ούτε καν το όνομά σας.</w:t>
      </w:r>
    </w:p>
    <w:p w14:paraId="04B1A93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ΦΩΤΕΙΝΗ ΒΑΚΗ: </w:t>
      </w:r>
      <w:r w:rsidRPr="005D0A29">
        <w:rPr>
          <w:rFonts w:eastAsia="Times New Roman" w:cs="Times New Roman"/>
          <w:szCs w:val="24"/>
        </w:rPr>
        <w:t>Όχι, μιλάει για τον Υπουργό εν τη απουσία του. Θα μου δώσετε τον</w:t>
      </w:r>
      <w:r w:rsidRPr="005D0A29">
        <w:rPr>
          <w:rFonts w:eastAsia="Times New Roman" w:cs="Times New Roman"/>
          <w:szCs w:val="24"/>
        </w:rPr>
        <w:t xml:space="preserve"> λόγο για ένα λεπτό. </w:t>
      </w:r>
    </w:p>
    <w:p w14:paraId="04B1A94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(Σπυρίδων Λυκούδης): </w:t>
      </w:r>
      <w:r w:rsidRPr="005D0A29">
        <w:rPr>
          <w:rFonts w:eastAsia="Times New Roman" w:cs="Times New Roman"/>
          <w:szCs w:val="24"/>
        </w:rPr>
        <w:t xml:space="preserve">Τώρα μιλάω εγώ. Μιλάει η Έδρα. </w:t>
      </w:r>
    </w:p>
    <w:p w14:paraId="04B1A94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ΦΩΤΕΙΝΗ ΒΑΚΗ:</w:t>
      </w:r>
      <w:r w:rsidRPr="005D0A29">
        <w:rPr>
          <w:rFonts w:eastAsia="Times New Roman" w:cs="Times New Roman"/>
          <w:szCs w:val="24"/>
        </w:rPr>
        <w:t xml:space="preserve"> Μιλάτε εσείς, αλλά δεν μπορεί να προσβάλλει Υπουργό εν τη απουσία του. </w:t>
      </w:r>
    </w:p>
    <w:p w14:paraId="04B1A942" w14:textId="77777777" w:rsidR="0001266C" w:rsidRDefault="00D81D51">
      <w:pPr>
        <w:spacing w:line="600" w:lineRule="auto"/>
        <w:ind w:firstLine="709"/>
        <w:jc w:val="both"/>
        <w:rPr>
          <w:rFonts w:eastAsia="Times New Roman" w:cs="Times New Roman"/>
          <w:szCs w:val="24"/>
        </w:rPr>
      </w:pPr>
      <w:r w:rsidRPr="005D0A29">
        <w:rPr>
          <w:rFonts w:eastAsia="Times New Roman"/>
          <w:b/>
          <w:szCs w:val="24"/>
        </w:rPr>
        <w:t>ΠΡΟΕΔΡΕΥΩΝ (Σπυρίδων Λυκούδης):</w:t>
      </w:r>
      <w:r w:rsidRPr="005D0A29">
        <w:rPr>
          <w:rFonts w:eastAsia="Times New Roman"/>
          <w:szCs w:val="24"/>
        </w:rPr>
        <w:t xml:space="preserve"> </w:t>
      </w:r>
      <w:r w:rsidRPr="005D0A29">
        <w:rPr>
          <w:rFonts w:eastAsia="Times New Roman" w:cs="Times New Roman"/>
          <w:szCs w:val="24"/>
        </w:rPr>
        <w:t>Δεν αναφέρθηκε ούτε καν το όνομά σας. Αν έχετε την α</w:t>
      </w:r>
      <w:r w:rsidRPr="005D0A29">
        <w:rPr>
          <w:rFonts w:eastAsia="Times New Roman" w:cs="Times New Roman"/>
          <w:szCs w:val="24"/>
        </w:rPr>
        <w:t>νάγκη να απαντήσετε πολιτικά σε αυτά που ακούσατε, υπάρχει η ώρα που θα μιλήσετε. Προσωπικό δεν υπάρχει!</w:t>
      </w:r>
    </w:p>
    <w:p w14:paraId="04B1A94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ΦΩΤΕΙΝΗ ΒΑΚΗ: </w:t>
      </w:r>
      <w:r w:rsidRPr="005D0A29">
        <w:rPr>
          <w:rFonts w:eastAsia="Times New Roman" w:cs="Times New Roman"/>
          <w:szCs w:val="24"/>
        </w:rPr>
        <w:t>Είμαι Κοινοβουλευτική Εκπρόσωπος και έθιξε Υπουργό της Κυβέρνησης εν αγνοία του.</w:t>
      </w:r>
    </w:p>
    <w:p w14:paraId="04B1A94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(Σπυρίδων Λυκούδης): </w:t>
      </w:r>
      <w:r w:rsidRPr="005D0A29">
        <w:rPr>
          <w:rFonts w:eastAsia="Times New Roman" w:cs="Times New Roman"/>
          <w:szCs w:val="24"/>
        </w:rPr>
        <w:t>Όταν έρθει η ώρα, θα μιλ</w:t>
      </w:r>
      <w:r w:rsidRPr="005D0A29">
        <w:rPr>
          <w:rFonts w:eastAsia="Times New Roman" w:cs="Times New Roman"/>
          <w:szCs w:val="24"/>
        </w:rPr>
        <w:t xml:space="preserve">ήσετε ως Κοινοβουλευτική Εκπρόσωπος και θα έχετε δώδεκα λεπτά. Δεν υπάρχει προσωπικό! </w:t>
      </w:r>
    </w:p>
    <w:p w14:paraId="04B1A94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Κυρία Υπουργέ, παρακαλώ, θέλετε να κάνετε νομοτεχνικές βελτιώσεις;</w:t>
      </w:r>
    </w:p>
    <w:p w14:paraId="04B1A94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ΦΩΤΕΙΝΗ ΒΑΚΗ: </w:t>
      </w:r>
      <w:r w:rsidRPr="005D0A29">
        <w:rPr>
          <w:rFonts w:eastAsia="Times New Roman" w:cs="Times New Roman"/>
          <w:szCs w:val="24"/>
        </w:rPr>
        <w:t>Κύριε Πρόεδρε, δεν μπορεί να δίνετε τον λόγο επιλεκτικά. Είναι αντικοινοβουλευτική συμπε</w:t>
      </w:r>
      <w:r w:rsidRPr="005D0A29">
        <w:rPr>
          <w:rFonts w:eastAsia="Times New Roman" w:cs="Times New Roman"/>
          <w:szCs w:val="24"/>
        </w:rPr>
        <w:t>ριφορά και ήθος!</w:t>
      </w:r>
    </w:p>
    <w:p w14:paraId="04B1A94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ΑΡΙΣΤΕΙΔΗΣ ΜΠΑΛΤΑΣ: </w:t>
      </w:r>
      <w:r w:rsidRPr="005D0A29">
        <w:rPr>
          <w:rFonts w:eastAsia="Times New Roman" w:cs="Times New Roman"/>
          <w:szCs w:val="24"/>
        </w:rPr>
        <w:t>Κύριε Πρόεδρε, επί προσωπικού θα ήθελα τον λόγο.</w:t>
      </w:r>
    </w:p>
    <w:p w14:paraId="04B1A94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ΠΡΟΕΔΡΕΥΩΝ (Σπυρίδων Λυκούδης): </w:t>
      </w:r>
      <w:r w:rsidRPr="005D0A29">
        <w:rPr>
          <w:rFonts w:eastAsia="Times New Roman" w:cs="Times New Roman"/>
          <w:szCs w:val="24"/>
        </w:rPr>
        <w:t xml:space="preserve">Κοιτάξτε, θα σας δώσω τον λόγο διότι αναφέρθηκε επανειλημμένως στο όνομά σας. Όμως, καταλαβαίνετε, είστε έμπειρος άνθρωπος, ότι έγινε μια </w:t>
      </w:r>
      <w:r w:rsidRPr="005D0A29">
        <w:rPr>
          <w:rFonts w:eastAsia="Times New Roman" w:cs="Times New Roman"/>
          <w:szCs w:val="24"/>
        </w:rPr>
        <w:t>κριτική στη δική σας προηγούμενη θητεία. Γίνονται αυτά στη Βουλή. Τι να κάνουμε τώρα;</w:t>
      </w:r>
    </w:p>
    <w:p w14:paraId="04B1A94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Έχετε τον λόγο για ένα λεπτό.</w:t>
      </w:r>
    </w:p>
    <w:p w14:paraId="04B1A94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ΑΡΙΣΤΕΙΔΗΣ ΜΠΑΛΤΑΣ: </w:t>
      </w:r>
      <w:r w:rsidRPr="005D0A29">
        <w:rPr>
          <w:rFonts w:eastAsia="Times New Roman" w:cs="Times New Roman"/>
          <w:szCs w:val="24"/>
        </w:rPr>
        <w:t>Έχετε δίκιο, κύριε Πρόεδρε. Θα το άφηνα να περάσει έτσι, αλλά υπάρχει εξήγηση του κ. Γεωργιάδη η οποία αφορά αφ’ ενός εμ</w:t>
      </w:r>
      <w:r w:rsidRPr="005D0A29">
        <w:rPr>
          <w:rFonts w:eastAsia="Times New Roman" w:cs="Times New Roman"/>
          <w:szCs w:val="24"/>
        </w:rPr>
        <w:t xml:space="preserve">ένα προσωπικά και αφ’ ετέρου στο συνάδελφό μου εδώ τον κ. </w:t>
      </w:r>
      <w:proofErr w:type="spellStart"/>
      <w:r w:rsidRPr="005D0A29">
        <w:rPr>
          <w:rFonts w:eastAsia="Times New Roman" w:cs="Times New Roman"/>
          <w:szCs w:val="24"/>
        </w:rPr>
        <w:t>Φάμελλο</w:t>
      </w:r>
      <w:proofErr w:type="spellEnd"/>
      <w:r w:rsidRPr="005D0A29">
        <w:rPr>
          <w:rFonts w:eastAsia="Times New Roman" w:cs="Times New Roman"/>
          <w:szCs w:val="24"/>
        </w:rPr>
        <w:t>, η οποία είναι τοποθέτηση-εξήγηση που φτιάχνει υπόγεια ρεύματα επικοινωνίας, δυνάμεις οι οποίες έρχονται πίσω και μπλέκουν εμένα προηγουμένως κ.λπ..</w:t>
      </w:r>
    </w:p>
    <w:p w14:paraId="04B1A94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Δεν θέλω να οξύνω την κατάσταση προφανώς,</w:t>
      </w:r>
      <w:r w:rsidRPr="005D0A29">
        <w:rPr>
          <w:rFonts w:eastAsia="Times New Roman" w:cs="Times New Roman"/>
          <w:szCs w:val="24"/>
        </w:rPr>
        <w:t xml:space="preserve"> αλλά όσο παίρνει η κουβέντα και όσο κάτι τέτοιο μπορεί να γίνει πιστευτό από τον κ. Γεωργιάδη ή κάποιον άλλον, δεν υπήρξε αυτή η διαδικασία. Πρώτο αυτό.</w:t>
      </w:r>
    </w:p>
    <w:p w14:paraId="04B1A94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Δεύτερον, εξήγησα δια μακρόν χθες ολόκληρη τη διαδικασία, από το πώς φτάσαμε από την πρώτη μέρα που αν</w:t>
      </w:r>
      <w:r w:rsidRPr="005D0A29">
        <w:rPr>
          <w:rFonts w:eastAsia="Times New Roman" w:cs="Times New Roman"/>
          <w:szCs w:val="24"/>
        </w:rPr>
        <w:t xml:space="preserve">αλάβαμε μέχρι σήμερα. </w:t>
      </w:r>
    </w:p>
    <w:p w14:paraId="04B1A94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Τρίτον, σε σχέση με τα της «ΑΕΠΙ», τα είπα και προηγουμένως και απλώς προσθέτω σε αυτά που είπε ο κ. Γεωργιάδης, όπως ότι είχαμε το πρόβλημα της «ΑΕΠΙ» γιατί ήταν πλειοψηφία, ότι εμείς, κύριε Πρόεδρε, κάναμε τον διαχειριστικό έλεγχο,</w:t>
      </w:r>
      <w:r w:rsidRPr="005D0A29">
        <w:rPr>
          <w:rFonts w:eastAsia="Times New Roman" w:cs="Times New Roman"/>
          <w:szCs w:val="24"/>
        </w:rPr>
        <w:t xml:space="preserve"> αποκτήσαμε τεκμήρια και όχι φήμες για το τι κάνει η «ΑΕΠΙ». </w:t>
      </w:r>
    </w:p>
    <w:p w14:paraId="04B1A94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Αυτά τα τεκμήρια και αυτές οι φήμες πάνε στον εισαγγελέα και εγκαλώ πολιτικά -δεν είναι προσωπικό, προς Θεού- κάποιον από την προηγούμενη κυβέρνηση που είχε τη σχετική ευθύνη, να μας πει τι έκαν</w:t>
      </w:r>
      <w:r w:rsidRPr="005D0A29">
        <w:rPr>
          <w:rFonts w:eastAsia="Times New Roman" w:cs="Times New Roman"/>
          <w:szCs w:val="24"/>
        </w:rPr>
        <w:t xml:space="preserve">ε για τις τότε φήμες της «ΑΕΠΙ». </w:t>
      </w:r>
    </w:p>
    <w:p w14:paraId="04B1A94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Σας ευχαριστώ </w:t>
      </w:r>
    </w:p>
    <w:p w14:paraId="04B1A950"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Ευχαριστώ, κύριε συνάδελφε.</w:t>
      </w:r>
    </w:p>
    <w:p w14:paraId="04B1A951" w14:textId="77777777" w:rsidR="0001266C" w:rsidRDefault="00D81D51">
      <w:pPr>
        <w:spacing w:line="600" w:lineRule="auto"/>
        <w:ind w:firstLine="709"/>
        <w:jc w:val="both"/>
        <w:rPr>
          <w:rFonts w:eastAsia="Times New Roman"/>
          <w:szCs w:val="24"/>
        </w:rPr>
      </w:pPr>
      <w:r w:rsidRPr="005D0A29">
        <w:rPr>
          <w:rFonts w:eastAsia="Times New Roman"/>
          <w:b/>
          <w:szCs w:val="24"/>
        </w:rPr>
        <w:t>ΣΠΥΡΙΔΩΝ - ΑΔΩΝΙΣ ΓΕΩΡΓΙΑΔΗΣ:</w:t>
      </w:r>
      <w:r w:rsidRPr="005D0A29">
        <w:rPr>
          <w:rFonts w:eastAsia="Times New Roman"/>
          <w:szCs w:val="24"/>
        </w:rPr>
        <w:t xml:space="preserve"> Κύριε Πρόεδρε, παρακαλώ τον λόγο.</w:t>
      </w:r>
    </w:p>
    <w:p w14:paraId="04B1A952"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Κύριε Γεωργιάδη, ακούστε. Αναφερθήκατε στον κ. </w:t>
      </w:r>
      <w:proofErr w:type="spellStart"/>
      <w:r w:rsidRPr="005D0A29">
        <w:rPr>
          <w:rFonts w:eastAsia="Times New Roman"/>
          <w:szCs w:val="24"/>
        </w:rPr>
        <w:t>Φάμε</w:t>
      </w:r>
      <w:r w:rsidRPr="005D0A29">
        <w:rPr>
          <w:rFonts w:eastAsia="Times New Roman"/>
          <w:szCs w:val="24"/>
        </w:rPr>
        <w:t>λλο</w:t>
      </w:r>
      <w:proofErr w:type="spellEnd"/>
      <w:r w:rsidRPr="005D0A29">
        <w:rPr>
          <w:rFonts w:eastAsia="Times New Roman"/>
          <w:szCs w:val="24"/>
        </w:rPr>
        <w:t xml:space="preserve"> και κάνατε και </w:t>
      </w:r>
      <w:r w:rsidRPr="005D0A29">
        <w:rPr>
          <w:rFonts w:eastAsia="Times New Roman"/>
          <w:szCs w:val="24"/>
        </w:rPr>
        <w:lastRenderedPageBreak/>
        <w:t xml:space="preserve">μία παρατήρηση, που αν ήταν εδώ ο κ. </w:t>
      </w:r>
      <w:proofErr w:type="spellStart"/>
      <w:r w:rsidRPr="005D0A29">
        <w:rPr>
          <w:rFonts w:eastAsia="Times New Roman"/>
          <w:szCs w:val="24"/>
        </w:rPr>
        <w:t>Φάμελλος</w:t>
      </w:r>
      <w:proofErr w:type="spellEnd"/>
      <w:r w:rsidRPr="005D0A29">
        <w:rPr>
          <w:rFonts w:eastAsia="Times New Roman"/>
          <w:szCs w:val="24"/>
        </w:rPr>
        <w:t>, θα του έδινα τον λόγο για πέντε λεπτά να απαντήσει. Μην το συνεχίζετε, όμως, αυτό το πράγμα.</w:t>
      </w:r>
    </w:p>
    <w:p w14:paraId="04B1A953" w14:textId="77777777" w:rsidR="0001266C" w:rsidRDefault="00D81D51">
      <w:pPr>
        <w:spacing w:line="600" w:lineRule="auto"/>
        <w:ind w:firstLine="709"/>
        <w:jc w:val="both"/>
        <w:rPr>
          <w:rFonts w:eastAsia="Times New Roman"/>
          <w:szCs w:val="24"/>
        </w:rPr>
      </w:pPr>
      <w:r w:rsidRPr="005D0A29">
        <w:rPr>
          <w:rFonts w:eastAsia="Times New Roman"/>
          <w:b/>
          <w:szCs w:val="24"/>
        </w:rPr>
        <w:t>ΣΠΥΡΙΔΩΝ - ΑΔΩΝΙΣ ΓΕΩΡΓΙΑΔΗΣ:</w:t>
      </w:r>
      <w:r w:rsidRPr="005D0A29">
        <w:rPr>
          <w:rFonts w:eastAsia="Times New Roman"/>
          <w:szCs w:val="24"/>
        </w:rPr>
        <w:t xml:space="preserve"> Για ένα λεπτό, κύριε Πρόεδρε, για να λυθεί η παρεξήγηση. Ένα λεπτό </w:t>
      </w:r>
      <w:r w:rsidRPr="005D0A29">
        <w:rPr>
          <w:rFonts w:eastAsia="Times New Roman"/>
          <w:szCs w:val="24"/>
        </w:rPr>
        <w:t>να μου δώσετε. Θα το κλείσω.</w:t>
      </w:r>
    </w:p>
    <w:p w14:paraId="04B1A954"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Παρακαλώ, έχετε τον λόγο για ένα λεπτό.</w:t>
      </w:r>
    </w:p>
    <w:p w14:paraId="04B1A955" w14:textId="77777777" w:rsidR="0001266C" w:rsidRDefault="00D81D51">
      <w:pPr>
        <w:spacing w:line="600" w:lineRule="auto"/>
        <w:ind w:firstLine="709"/>
        <w:jc w:val="both"/>
        <w:rPr>
          <w:rFonts w:eastAsia="Times New Roman"/>
          <w:szCs w:val="24"/>
        </w:rPr>
      </w:pPr>
      <w:r w:rsidRPr="005D0A29">
        <w:rPr>
          <w:rFonts w:eastAsia="Times New Roman"/>
          <w:b/>
          <w:szCs w:val="24"/>
        </w:rPr>
        <w:t>ΣΠΥΡΙΔΩΝ - ΑΔΩΝΙΣ ΓΕΩΡΓΙΑΔΗΣ:</w:t>
      </w:r>
      <w:r w:rsidRPr="005D0A29">
        <w:rPr>
          <w:rFonts w:eastAsia="Times New Roman"/>
          <w:szCs w:val="24"/>
        </w:rPr>
        <w:t xml:space="preserve"> Μου κάνει πραγματικά εντύπωση η αντίδραση της Κοινοβουλευτικού Εκπροσώπου του ΣΥΡΙΖΑ. Ο κ. Μπαλτάς είπε ότι είχαν ένα αρχικό </w:t>
      </w:r>
      <w:r w:rsidRPr="005D0A29">
        <w:rPr>
          <w:rFonts w:eastAsia="Times New Roman"/>
          <w:szCs w:val="24"/>
        </w:rPr>
        <w:t xml:space="preserve">νομοσχέδιο, καταλάβαν ότι έκαναν λάθος και πήγαν σε ένα καλύτερο. Και εγώ </w:t>
      </w:r>
      <w:proofErr w:type="spellStart"/>
      <w:r w:rsidRPr="005D0A29">
        <w:rPr>
          <w:rFonts w:eastAsia="Times New Roman"/>
          <w:szCs w:val="24"/>
        </w:rPr>
        <w:t>επίστωσα</w:t>
      </w:r>
      <w:proofErr w:type="spellEnd"/>
      <w:r w:rsidRPr="005D0A29">
        <w:rPr>
          <w:rFonts w:eastAsia="Times New Roman"/>
          <w:szCs w:val="24"/>
        </w:rPr>
        <w:t xml:space="preserve"> –προσέξτε, δεν κατηγόρησα- αυτή τη μεταβολή επί τα </w:t>
      </w:r>
      <w:proofErr w:type="spellStart"/>
      <w:r w:rsidRPr="005D0A29">
        <w:rPr>
          <w:rFonts w:eastAsia="Times New Roman"/>
          <w:szCs w:val="24"/>
        </w:rPr>
        <w:t>βελτίω</w:t>
      </w:r>
      <w:proofErr w:type="spellEnd"/>
      <w:r w:rsidRPr="005D0A29">
        <w:rPr>
          <w:rFonts w:eastAsia="Times New Roman"/>
          <w:szCs w:val="24"/>
        </w:rPr>
        <w:t xml:space="preserve">, κατά τον κ. Μπαλτά, σε έναν συνάδελφο της κ. </w:t>
      </w:r>
      <w:proofErr w:type="spellStart"/>
      <w:r w:rsidRPr="005D0A29">
        <w:rPr>
          <w:rFonts w:eastAsia="Times New Roman"/>
          <w:szCs w:val="24"/>
        </w:rPr>
        <w:t>Βάκη</w:t>
      </w:r>
      <w:proofErr w:type="spellEnd"/>
      <w:r w:rsidRPr="005D0A29">
        <w:rPr>
          <w:rFonts w:eastAsia="Times New Roman"/>
          <w:szCs w:val="24"/>
        </w:rPr>
        <w:t xml:space="preserve">. Και αυτό προκαλεί εντύπωση. Δηλαδή, αυτό θεωρείται συκοφαντική </w:t>
      </w:r>
      <w:r w:rsidRPr="005D0A29">
        <w:rPr>
          <w:rFonts w:eastAsia="Times New Roman"/>
          <w:szCs w:val="24"/>
        </w:rPr>
        <w:t xml:space="preserve">δυσφήμιση. Το ότι είπα «μπράβο» στον κ. </w:t>
      </w:r>
      <w:proofErr w:type="spellStart"/>
      <w:r w:rsidRPr="005D0A29">
        <w:rPr>
          <w:rFonts w:eastAsia="Times New Roman"/>
          <w:szCs w:val="24"/>
        </w:rPr>
        <w:t>Φάμελλο</w:t>
      </w:r>
      <w:proofErr w:type="spellEnd"/>
      <w:r w:rsidRPr="005D0A29">
        <w:rPr>
          <w:rFonts w:eastAsia="Times New Roman"/>
          <w:szCs w:val="24"/>
        </w:rPr>
        <w:t xml:space="preserve"> που μετέβαλε τη θέση της Κυβερνήσεως.</w:t>
      </w:r>
    </w:p>
    <w:p w14:paraId="04B1A956"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Κύριε Γεωργιάδη, παρακαλώ.</w:t>
      </w:r>
    </w:p>
    <w:p w14:paraId="04B1A957"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ΦΩΤΕΙΝΗ ΒΑΚΗ:</w:t>
      </w:r>
      <w:r w:rsidRPr="005D0A29">
        <w:rPr>
          <w:rFonts w:eastAsia="Times New Roman"/>
          <w:szCs w:val="24"/>
        </w:rPr>
        <w:t xml:space="preserve"> Θα μου τον δώσετε τον λόγο, κύριε Πρόεδρε. Δεν μπορεί να με προσβάλλει.</w:t>
      </w:r>
    </w:p>
    <w:p w14:paraId="04B1A958" w14:textId="77777777" w:rsidR="0001266C" w:rsidRDefault="00D81D51">
      <w:pPr>
        <w:spacing w:line="600" w:lineRule="auto"/>
        <w:ind w:firstLine="709"/>
        <w:jc w:val="center"/>
        <w:rPr>
          <w:rFonts w:eastAsia="Times New Roman"/>
          <w:szCs w:val="24"/>
        </w:rPr>
      </w:pPr>
      <w:r w:rsidRPr="005D0A29">
        <w:rPr>
          <w:rFonts w:eastAsia="Times New Roman"/>
          <w:szCs w:val="24"/>
        </w:rPr>
        <w:t xml:space="preserve">(Θόρυβος - διαμαρτυρίες από τις πτέρυγες του ΣΥΡΙΖΑ και των ΑΝΕΛ) </w:t>
      </w:r>
    </w:p>
    <w:p w14:paraId="04B1A959" w14:textId="77777777" w:rsidR="0001266C" w:rsidRDefault="00D81D51">
      <w:pPr>
        <w:spacing w:line="600" w:lineRule="auto"/>
        <w:ind w:firstLine="709"/>
        <w:jc w:val="both"/>
        <w:rPr>
          <w:rFonts w:eastAsia="Times New Roman"/>
          <w:szCs w:val="24"/>
        </w:rPr>
      </w:pPr>
      <w:r w:rsidRPr="005D0A29">
        <w:rPr>
          <w:rFonts w:eastAsia="Times New Roman"/>
          <w:b/>
          <w:szCs w:val="24"/>
        </w:rPr>
        <w:t>ΣΠΥΡΙΔΩΝ - ΑΔΩΝΙΣ ΓΕΩΡΓΙΑΔΗΣ:</w:t>
      </w:r>
      <w:r w:rsidRPr="005D0A29">
        <w:rPr>
          <w:rFonts w:eastAsia="Times New Roman"/>
          <w:szCs w:val="24"/>
        </w:rPr>
        <w:t xml:space="preserve"> Ένα λεπτό! Εκτός εάν η μεταβολή κατά τον κ. Μπαλτά δεν ήταν επί τα </w:t>
      </w:r>
      <w:proofErr w:type="spellStart"/>
      <w:r w:rsidRPr="005D0A29">
        <w:rPr>
          <w:rFonts w:eastAsia="Times New Roman"/>
          <w:szCs w:val="24"/>
        </w:rPr>
        <w:t>βελτίω</w:t>
      </w:r>
      <w:proofErr w:type="spellEnd"/>
      <w:r w:rsidRPr="005D0A29">
        <w:rPr>
          <w:rFonts w:eastAsia="Times New Roman"/>
          <w:szCs w:val="24"/>
        </w:rPr>
        <w:t xml:space="preserve"> αλλά επί τα </w:t>
      </w:r>
      <w:proofErr w:type="spellStart"/>
      <w:r w:rsidRPr="005D0A29">
        <w:rPr>
          <w:rFonts w:eastAsia="Times New Roman"/>
          <w:szCs w:val="24"/>
        </w:rPr>
        <w:t>χείρω</w:t>
      </w:r>
      <w:proofErr w:type="spellEnd"/>
      <w:r w:rsidRPr="005D0A29">
        <w:rPr>
          <w:rFonts w:eastAsia="Times New Roman"/>
          <w:szCs w:val="24"/>
        </w:rPr>
        <w:t xml:space="preserve">. </w:t>
      </w:r>
    </w:p>
    <w:p w14:paraId="04B1A95A"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Κύριε Γεωργιάδη, παρακαλώ. Λέτε ό</w:t>
      </w:r>
      <w:r w:rsidRPr="005D0A29">
        <w:rPr>
          <w:rFonts w:eastAsia="Times New Roman"/>
          <w:szCs w:val="24"/>
        </w:rPr>
        <w:t xml:space="preserve">τι το πιστώσατε στον κ. Μπαλτά, όταν δώσατε ολόκληρη εξήγηση γιατί το έκανε. Λόγω </w:t>
      </w:r>
      <w:proofErr w:type="spellStart"/>
      <w:r w:rsidRPr="005D0A29">
        <w:rPr>
          <w:rFonts w:eastAsia="Times New Roman"/>
          <w:szCs w:val="24"/>
        </w:rPr>
        <w:t>Φάμελλου</w:t>
      </w:r>
      <w:proofErr w:type="spellEnd"/>
      <w:r w:rsidRPr="005D0A29">
        <w:rPr>
          <w:rFonts w:eastAsia="Times New Roman"/>
          <w:szCs w:val="24"/>
        </w:rPr>
        <w:t>.</w:t>
      </w:r>
    </w:p>
    <w:p w14:paraId="04B1A95B" w14:textId="77777777" w:rsidR="0001266C" w:rsidRDefault="00D81D51">
      <w:pPr>
        <w:spacing w:line="600" w:lineRule="auto"/>
        <w:ind w:firstLine="709"/>
        <w:jc w:val="both"/>
        <w:rPr>
          <w:rFonts w:eastAsia="Times New Roman"/>
          <w:szCs w:val="24"/>
        </w:rPr>
      </w:pPr>
      <w:r w:rsidRPr="005D0A29">
        <w:rPr>
          <w:rFonts w:eastAsia="Times New Roman"/>
          <w:b/>
          <w:szCs w:val="24"/>
        </w:rPr>
        <w:t>ΣΠΥΡΙΔΩΝ - ΑΔΩΝΙΣ ΓΕΩΡΓΙΑΔΗΣ:</w:t>
      </w:r>
      <w:r w:rsidRPr="005D0A29">
        <w:rPr>
          <w:rFonts w:eastAsia="Times New Roman"/>
          <w:szCs w:val="24"/>
        </w:rPr>
        <w:t xml:space="preserve"> Και τότε φταίει ο κ. </w:t>
      </w:r>
      <w:proofErr w:type="spellStart"/>
      <w:r w:rsidRPr="005D0A29">
        <w:rPr>
          <w:rFonts w:eastAsia="Times New Roman"/>
          <w:szCs w:val="24"/>
        </w:rPr>
        <w:t>Φάμελλος</w:t>
      </w:r>
      <w:proofErr w:type="spellEnd"/>
      <w:r w:rsidRPr="005D0A29">
        <w:rPr>
          <w:rFonts w:eastAsia="Times New Roman"/>
          <w:szCs w:val="24"/>
        </w:rPr>
        <w:t xml:space="preserve">. Όμως, τότε δικαιολογείται η αντίδραση της κ. </w:t>
      </w:r>
      <w:proofErr w:type="spellStart"/>
      <w:r w:rsidRPr="005D0A29">
        <w:rPr>
          <w:rFonts w:eastAsia="Times New Roman"/>
          <w:szCs w:val="24"/>
        </w:rPr>
        <w:t>Βάκη</w:t>
      </w:r>
      <w:proofErr w:type="spellEnd"/>
      <w:r w:rsidRPr="005D0A29">
        <w:rPr>
          <w:rFonts w:eastAsia="Times New Roman"/>
          <w:szCs w:val="24"/>
        </w:rPr>
        <w:t>.</w:t>
      </w:r>
    </w:p>
    <w:p w14:paraId="04B1A95C" w14:textId="77777777" w:rsidR="0001266C" w:rsidRDefault="00D81D51">
      <w:pPr>
        <w:spacing w:line="600" w:lineRule="auto"/>
        <w:ind w:firstLine="709"/>
        <w:jc w:val="both"/>
        <w:rPr>
          <w:rFonts w:eastAsia="Times New Roman"/>
          <w:szCs w:val="24"/>
        </w:rPr>
      </w:pPr>
      <w:r w:rsidRPr="005D0A29">
        <w:rPr>
          <w:rFonts w:eastAsia="Times New Roman"/>
          <w:b/>
          <w:szCs w:val="24"/>
        </w:rPr>
        <w:t>ΦΩΤΕΙΝΗ ΒΑΚΗ:</w:t>
      </w:r>
      <w:r w:rsidRPr="005D0A29">
        <w:rPr>
          <w:rFonts w:eastAsia="Times New Roman"/>
          <w:szCs w:val="24"/>
        </w:rPr>
        <w:t xml:space="preserve"> Αναγκαστικά θα μου τον δώσετε τον λόγο</w:t>
      </w:r>
      <w:r w:rsidRPr="005D0A29">
        <w:rPr>
          <w:rFonts w:eastAsia="Times New Roman"/>
          <w:szCs w:val="24"/>
        </w:rPr>
        <w:t>, κύριε Πρόεδρε.</w:t>
      </w:r>
    </w:p>
    <w:p w14:paraId="04B1A95D"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Δεν έχετε τον λόγο.</w:t>
      </w:r>
    </w:p>
    <w:p w14:paraId="04B1A95E"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ΣΠΥΡΙΔΩΝ - ΑΔΩΝΙΣ ΓΕΩΡΓΙΑΔΗΣ:</w:t>
      </w:r>
      <w:r w:rsidRPr="005D0A29">
        <w:rPr>
          <w:rFonts w:eastAsia="Times New Roman"/>
          <w:szCs w:val="24"/>
        </w:rPr>
        <w:t xml:space="preserve"> Και κύριε Υπουργέ, πήρατε τον λόγο, αλλά για το άρθρο 51, για το οποίο τόσο πολύ σας προκάλεσα, δεν είπατε τίποτα.</w:t>
      </w:r>
    </w:p>
    <w:p w14:paraId="04B1A95F"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Κύριε Γεωρ</w:t>
      </w:r>
      <w:r w:rsidRPr="005D0A29">
        <w:rPr>
          <w:rFonts w:eastAsia="Times New Roman"/>
          <w:szCs w:val="24"/>
        </w:rPr>
        <w:t>γιάδη, δεν έχετε τον λόγο. Προχωράμε παρακάτω.</w:t>
      </w:r>
    </w:p>
    <w:p w14:paraId="04B1A960" w14:textId="77777777" w:rsidR="0001266C" w:rsidRDefault="00D81D51">
      <w:pPr>
        <w:spacing w:line="600" w:lineRule="auto"/>
        <w:ind w:firstLine="709"/>
        <w:jc w:val="both"/>
        <w:rPr>
          <w:rFonts w:eastAsia="Times New Roman"/>
          <w:szCs w:val="24"/>
        </w:rPr>
      </w:pPr>
      <w:r w:rsidRPr="005D0A29">
        <w:rPr>
          <w:rFonts w:eastAsia="Times New Roman"/>
          <w:b/>
          <w:szCs w:val="24"/>
        </w:rPr>
        <w:t>ΦΩΤΕΙΝΗ ΒΑΚΗ:</w:t>
      </w:r>
      <w:r w:rsidRPr="005D0A29">
        <w:rPr>
          <w:rFonts w:eastAsia="Times New Roman"/>
          <w:szCs w:val="24"/>
        </w:rPr>
        <w:t xml:space="preserve"> Σας παρακαλώ, δεν μπορεί να με προσβάλλει. Θα μου δώσετε τώρα τον λόγο.</w:t>
      </w:r>
    </w:p>
    <w:p w14:paraId="04B1A961"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Για ποιο λόγο, κυρία </w:t>
      </w:r>
      <w:proofErr w:type="spellStart"/>
      <w:r w:rsidRPr="005D0A29">
        <w:rPr>
          <w:rFonts w:eastAsia="Times New Roman"/>
          <w:szCs w:val="24"/>
        </w:rPr>
        <w:t>Βάκη</w:t>
      </w:r>
      <w:proofErr w:type="spellEnd"/>
      <w:r w:rsidRPr="005D0A29">
        <w:rPr>
          <w:rFonts w:eastAsia="Times New Roman"/>
          <w:szCs w:val="24"/>
        </w:rPr>
        <w:t>;</w:t>
      </w:r>
    </w:p>
    <w:p w14:paraId="04B1A962" w14:textId="77777777" w:rsidR="0001266C" w:rsidRDefault="00D81D51">
      <w:pPr>
        <w:spacing w:line="600" w:lineRule="auto"/>
        <w:ind w:firstLine="709"/>
        <w:jc w:val="both"/>
        <w:rPr>
          <w:rFonts w:eastAsia="Times New Roman"/>
          <w:szCs w:val="24"/>
        </w:rPr>
      </w:pPr>
      <w:r w:rsidRPr="005D0A29">
        <w:rPr>
          <w:rFonts w:eastAsia="Times New Roman"/>
          <w:b/>
          <w:szCs w:val="24"/>
        </w:rPr>
        <w:t>ΦΩΤΕΙΝΗ ΒΑΚΗ:</w:t>
      </w:r>
      <w:r w:rsidRPr="005D0A29">
        <w:rPr>
          <w:rFonts w:eastAsia="Times New Roman"/>
          <w:szCs w:val="24"/>
        </w:rPr>
        <w:t xml:space="preserve"> Έκανε αναφορά στο όνομά μου.</w:t>
      </w:r>
    </w:p>
    <w:p w14:paraId="04B1A96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(Σπυρίδων </w:t>
      </w:r>
      <w:r w:rsidRPr="005D0A29">
        <w:rPr>
          <w:rFonts w:eastAsia="Times New Roman"/>
          <w:b/>
          <w:szCs w:val="24"/>
        </w:rPr>
        <w:t>Λυκούδης):</w:t>
      </w:r>
      <w:r w:rsidRPr="005D0A29">
        <w:rPr>
          <w:rFonts w:eastAsia="Times New Roman"/>
          <w:szCs w:val="24"/>
        </w:rPr>
        <w:t xml:space="preserve"> Έκανε αναφορά ο κ. Μπαλτάς και απάντησε επί του θέματος και σας είπα ότι αν ήταν ο κ. </w:t>
      </w:r>
      <w:proofErr w:type="spellStart"/>
      <w:r w:rsidRPr="005D0A29">
        <w:rPr>
          <w:rFonts w:eastAsia="Times New Roman"/>
          <w:szCs w:val="24"/>
        </w:rPr>
        <w:t>Φάμελλος</w:t>
      </w:r>
      <w:proofErr w:type="spellEnd"/>
      <w:r w:rsidRPr="005D0A29">
        <w:rPr>
          <w:rFonts w:eastAsia="Times New Roman"/>
          <w:szCs w:val="24"/>
        </w:rPr>
        <w:t xml:space="preserve"> εδώ, θα του έδινα βεβαίως τον λόγο.</w:t>
      </w:r>
    </w:p>
    <w:p w14:paraId="04B1A964" w14:textId="77777777" w:rsidR="0001266C" w:rsidRDefault="00D81D51">
      <w:pPr>
        <w:spacing w:line="600" w:lineRule="auto"/>
        <w:ind w:firstLine="709"/>
        <w:jc w:val="both"/>
        <w:rPr>
          <w:rFonts w:eastAsia="Times New Roman"/>
          <w:szCs w:val="24"/>
        </w:rPr>
      </w:pPr>
      <w:r w:rsidRPr="005D0A29">
        <w:rPr>
          <w:rFonts w:eastAsia="Times New Roman"/>
          <w:b/>
          <w:szCs w:val="24"/>
        </w:rPr>
        <w:t>ΦΩΤΕΙΝΗ ΒΑΚΗ:</w:t>
      </w:r>
      <w:r w:rsidRPr="005D0A29">
        <w:rPr>
          <w:rFonts w:eastAsia="Times New Roman"/>
          <w:szCs w:val="24"/>
        </w:rPr>
        <w:t xml:space="preserve"> Θα μου δώσετε τον λόγο για ένα λεπτό. Αναφέρθηκε στο όνομά μου. Έχω και δικαίωμα ως Κοινοβουλευτικός</w:t>
      </w:r>
      <w:r w:rsidRPr="005D0A29">
        <w:rPr>
          <w:rFonts w:eastAsia="Times New Roman"/>
          <w:szCs w:val="24"/>
        </w:rPr>
        <w:t xml:space="preserve"> Εκπρόσωπος να παρέμβω και τώρα.</w:t>
      </w:r>
    </w:p>
    <w:p w14:paraId="04B1A965"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Μα, κυρία </w:t>
      </w:r>
      <w:proofErr w:type="spellStart"/>
      <w:r w:rsidRPr="005D0A29">
        <w:rPr>
          <w:rFonts w:eastAsia="Times New Roman"/>
          <w:szCs w:val="24"/>
        </w:rPr>
        <w:t>Βάκη</w:t>
      </w:r>
      <w:proofErr w:type="spellEnd"/>
      <w:r w:rsidRPr="005D0A29">
        <w:rPr>
          <w:rFonts w:eastAsia="Times New Roman"/>
          <w:szCs w:val="24"/>
        </w:rPr>
        <w:t xml:space="preserve">, με </w:t>
      </w:r>
      <w:proofErr w:type="spellStart"/>
      <w:r w:rsidRPr="005D0A29">
        <w:rPr>
          <w:rFonts w:eastAsia="Times New Roman"/>
          <w:szCs w:val="24"/>
        </w:rPr>
        <w:t>συγχωρείτε</w:t>
      </w:r>
      <w:proofErr w:type="spellEnd"/>
      <w:r w:rsidRPr="005D0A29">
        <w:rPr>
          <w:rFonts w:eastAsia="Times New Roman"/>
          <w:szCs w:val="24"/>
        </w:rPr>
        <w:t xml:space="preserve"> πάρα πολύ. </w:t>
      </w:r>
    </w:p>
    <w:p w14:paraId="04B1A966"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ΦΩΤΕΙΝΗ ΒΑΚΗ:</w:t>
      </w:r>
      <w:r w:rsidRPr="005D0A29">
        <w:rPr>
          <w:rFonts w:eastAsia="Times New Roman"/>
          <w:szCs w:val="24"/>
        </w:rPr>
        <w:t xml:space="preserve"> Για ένα λεπτό, κύριε Πρόεδρε.</w:t>
      </w:r>
    </w:p>
    <w:p w14:paraId="04B1A967"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Αυτή η επιμονή τώρα για ποιο λόγο; Έχετε δώδεκα λεπτά να μιλήσετε. Δεν μπ</w:t>
      </w:r>
      <w:r w:rsidRPr="005D0A29">
        <w:rPr>
          <w:rFonts w:eastAsia="Times New Roman"/>
          <w:szCs w:val="24"/>
        </w:rPr>
        <w:t>ορείτε να κάνετε εκεί την αναφορά;</w:t>
      </w:r>
    </w:p>
    <w:p w14:paraId="04B1A968" w14:textId="77777777" w:rsidR="0001266C" w:rsidRDefault="00D81D51">
      <w:pPr>
        <w:spacing w:line="600" w:lineRule="auto"/>
        <w:ind w:firstLine="709"/>
        <w:jc w:val="both"/>
        <w:rPr>
          <w:rFonts w:eastAsia="Times New Roman"/>
          <w:szCs w:val="24"/>
        </w:rPr>
      </w:pPr>
      <w:r w:rsidRPr="005D0A29">
        <w:rPr>
          <w:rFonts w:eastAsia="Times New Roman"/>
          <w:b/>
          <w:szCs w:val="24"/>
        </w:rPr>
        <w:t>ΦΩΤΕΙΝΗ ΒΑΚΗ:</w:t>
      </w:r>
      <w:r w:rsidRPr="005D0A29">
        <w:rPr>
          <w:rFonts w:eastAsia="Times New Roman"/>
          <w:szCs w:val="24"/>
        </w:rPr>
        <w:t xml:space="preserve"> Έχω και δικαίωμα εκ του Κανονισμού να παρέμβω. Και τώρα είμαι Κοινοβουλευτικός Εκπρόσωπος.</w:t>
      </w:r>
    </w:p>
    <w:p w14:paraId="04B1A969"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Ορίστε, έχετε τον λόγο για ένα λεπτό.</w:t>
      </w:r>
    </w:p>
    <w:p w14:paraId="04B1A96A" w14:textId="77777777" w:rsidR="0001266C" w:rsidRDefault="00D81D51">
      <w:pPr>
        <w:spacing w:line="600" w:lineRule="auto"/>
        <w:ind w:firstLine="709"/>
        <w:jc w:val="both"/>
        <w:rPr>
          <w:rFonts w:eastAsia="Times New Roman"/>
          <w:szCs w:val="24"/>
        </w:rPr>
      </w:pPr>
      <w:r w:rsidRPr="005D0A29">
        <w:rPr>
          <w:rFonts w:eastAsia="Times New Roman"/>
          <w:b/>
          <w:szCs w:val="24"/>
        </w:rPr>
        <w:t>ΦΩΤΕΙΝΗ ΒΑΚΗ:</w:t>
      </w:r>
      <w:r w:rsidRPr="005D0A29">
        <w:rPr>
          <w:rFonts w:eastAsia="Times New Roman"/>
          <w:szCs w:val="24"/>
        </w:rPr>
        <w:t xml:space="preserve"> Από το </w:t>
      </w:r>
      <w:proofErr w:type="spellStart"/>
      <w:r w:rsidRPr="005D0A29">
        <w:rPr>
          <w:rFonts w:eastAsia="Times New Roman"/>
          <w:szCs w:val="24"/>
        </w:rPr>
        <w:t>ωραίον</w:t>
      </w:r>
      <w:proofErr w:type="spellEnd"/>
      <w:r w:rsidRPr="005D0A29">
        <w:rPr>
          <w:rFonts w:eastAsia="Times New Roman"/>
          <w:szCs w:val="24"/>
        </w:rPr>
        <w:t xml:space="preserve"> και το </w:t>
      </w:r>
      <w:proofErr w:type="spellStart"/>
      <w:r w:rsidRPr="005D0A29">
        <w:rPr>
          <w:rFonts w:eastAsia="Times New Roman"/>
          <w:szCs w:val="24"/>
        </w:rPr>
        <w:t>υψηλόν</w:t>
      </w:r>
      <w:proofErr w:type="spellEnd"/>
      <w:r w:rsidRPr="005D0A29">
        <w:rPr>
          <w:rFonts w:eastAsia="Times New Roman"/>
          <w:szCs w:val="24"/>
        </w:rPr>
        <w:t xml:space="preserve"> του </w:t>
      </w:r>
      <w:r w:rsidRPr="005D0A29">
        <w:rPr>
          <w:rFonts w:eastAsia="Times New Roman"/>
          <w:szCs w:val="24"/>
        </w:rPr>
        <w:t>συναδέλφου Κοινοβουλευτικού Εκπροσώπου, του κ. Τζαβάρα, και τις ωραίες αναφορές του στον σουρεαλισμό και σε ρεύματα τέχνης, ήρθε, δυστυχώς, ο Αντιπρόεδρος, ο οποίος για μια ακόμη φορά ευτέλισε τη δημόσια χρήση του λόγου με ένα παραπολιτικό καφενόβιο κουτσο</w:t>
      </w:r>
      <w:r w:rsidRPr="005D0A29">
        <w:rPr>
          <w:rFonts w:eastAsia="Times New Roman"/>
          <w:szCs w:val="24"/>
        </w:rPr>
        <w:t xml:space="preserve">μπολιό. </w:t>
      </w:r>
    </w:p>
    <w:p w14:paraId="04B1A96B"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Αναφέρεστε εν τη απουσία Υπουργού –δεν είμαι συνήγορος του κ. </w:t>
      </w:r>
      <w:proofErr w:type="spellStart"/>
      <w:r w:rsidRPr="005D0A29">
        <w:rPr>
          <w:rFonts w:eastAsia="Times New Roman"/>
          <w:szCs w:val="24"/>
        </w:rPr>
        <w:t>Φάμελλου</w:t>
      </w:r>
      <w:proofErr w:type="spellEnd"/>
      <w:r w:rsidRPr="005D0A29">
        <w:rPr>
          <w:rFonts w:eastAsia="Times New Roman"/>
          <w:szCs w:val="24"/>
        </w:rPr>
        <w:t xml:space="preserve">- και με </w:t>
      </w:r>
      <w:proofErr w:type="spellStart"/>
      <w:r w:rsidRPr="005D0A29">
        <w:rPr>
          <w:rFonts w:eastAsia="Times New Roman"/>
          <w:szCs w:val="24"/>
        </w:rPr>
        <w:t>υπουλία</w:t>
      </w:r>
      <w:proofErr w:type="spellEnd"/>
      <w:r w:rsidRPr="005D0A29">
        <w:rPr>
          <w:rFonts w:eastAsia="Times New Roman"/>
          <w:szCs w:val="24"/>
        </w:rPr>
        <w:t>…</w:t>
      </w:r>
    </w:p>
    <w:p w14:paraId="04B1A96C" w14:textId="77777777" w:rsidR="0001266C" w:rsidRDefault="00D81D51">
      <w:pPr>
        <w:spacing w:line="600" w:lineRule="auto"/>
        <w:ind w:firstLine="709"/>
        <w:jc w:val="both"/>
        <w:rPr>
          <w:rFonts w:eastAsia="Times New Roman"/>
          <w:szCs w:val="24"/>
        </w:rPr>
      </w:pPr>
      <w:r w:rsidRPr="005D0A29">
        <w:rPr>
          <w:rFonts w:eastAsia="Times New Roman"/>
          <w:b/>
          <w:szCs w:val="24"/>
        </w:rPr>
        <w:t>ΝΟΤΗΣ ΜΗΤΑΡΑΚΗΣ:</w:t>
      </w:r>
      <w:r w:rsidRPr="005D0A29">
        <w:rPr>
          <w:rFonts w:eastAsia="Times New Roman"/>
          <w:szCs w:val="24"/>
        </w:rPr>
        <w:t xml:space="preserve"> Γιατί δεν είναι εδώ; Ολομέλεια έχουμε!</w:t>
      </w:r>
    </w:p>
    <w:p w14:paraId="04B1A96D"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ΦΩΤΕΙΝΗ ΒΑΚΗ:</w:t>
      </w:r>
      <w:r w:rsidRPr="005D0A29">
        <w:rPr>
          <w:rFonts w:eastAsia="Times New Roman"/>
          <w:szCs w:val="24"/>
        </w:rPr>
        <w:t xml:space="preserve"> …και μ’ ένα άθλιο πολιτικό επίπεδο στο ότι ήταν ούτε λίγο ούτε πολύ «δούρειος ίππος» απόσ</w:t>
      </w:r>
      <w:r w:rsidRPr="005D0A29">
        <w:rPr>
          <w:rFonts w:eastAsia="Times New Roman"/>
          <w:szCs w:val="24"/>
        </w:rPr>
        <w:t>υρσης του νομοσχεδίου, προσβάλλοντας έτσι και τον κύριο Υπουργό, τον κ. Μπαλτά, και επικαλούμενος και διασυνδέσεις με συγγενικά του πρόσωπα.</w:t>
      </w:r>
    </w:p>
    <w:p w14:paraId="04B1A96E" w14:textId="77777777" w:rsidR="0001266C" w:rsidRDefault="00D81D51">
      <w:pPr>
        <w:spacing w:line="600" w:lineRule="auto"/>
        <w:ind w:firstLine="709"/>
        <w:jc w:val="both"/>
        <w:rPr>
          <w:rFonts w:eastAsia="Times New Roman"/>
          <w:szCs w:val="24"/>
        </w:rPr>
      </w:pPr>
      <w:r w:rsidRPr="005D0A29">
        <w:rPr>
          <w:rFonts w:eastAsia="Times New Roman"/>
          <w:szCs w:val="24"/>
        </w:rPr>
        <w:t>Είναι αυτό επίπεδο κοινοβουλευτικού λόγου; Είναι κοινοβουλευτική δεοντολογία; Συνέλθετε! Ντροπή σας!</w:t>
      </w:r>
    </w:p>
    <w:p w14:paraId="04B1A96F"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w:t>
      </w:r>
      <w:r w:rsidRPr="005D0A29">
        <w:rPr>
          <w:rFonts w:eastAsia="Times New Roman"/>
          <w:b/>
          <w:szCs w:val="24"/>
        </w:rPr>
        <w:t>υρίδων Λυκούδης):</w:t>
      </w:r>
      <w:r w:rsidRPr="005D0A29">
        <w:rPr>
          <w:rFonts w:eastAsia="Times New Roman"/>
          <w:szCs w:val="24"/>
        </w:rPr>
        <w:t xml:space="preserve"> Κυρία </w:t>
      </w:r>
      <w:proofErr w:type="spellStart"/>
      <w:r w:rsidRPr="005D0A29">
        <w:rPr>
          <w:rFonts w:eastAsia="Times New Roman"/>
          <w:szCs w:val="24"/>
        </w:rPr>
        <w:t>Βάκη</w:t>
      </w:r>
      <w:proofErr w:type="spellEnd"/>
      <w:r w:rsidRPr="005D0A29">
        <w:rPr>
          <w:rFonts w:eastAsia="Times New Roman"/>
          <w:szCs w:val="24"/>
        </w:rPr>
        <w:t xml:space="preserve">, πρέπει να σας πω ότι επ’ αυτού ο κ. Μπαλτάς απάντησε πολύ συνολικότερα. Δεν χρειαζόταν η δική σας παρατήρηση. </w:t>
      </w:r>
    </w:p>
    <w:p w14:paraId="04B1A970" w14:textId="77777777" w:rsidR="0001266C" w:rsidRDefault="00D81D51">
      <w:pPr>
        <w:spacing w:line="600" w:lineRule="auto"/>
        <w:ind w:firstLine="709"/>
        <w:jc w:val="both"/>
        <w:rPr>
          <w:rFonts w:eastAsia="Times New Roman"/>
          <w:szCs w:val="24"/>
        </w:rPr>
      </w:pPr>
      <w:r w:rsidRPr="005D0A29">
        <w:rPr>
          <w:rFonts w:eastAsia="Times New Roman"/>
          <w:b/>
          <w:szCs w:val="24"/>
        </w:rPr>
        <w:t>ΦΩΤΕΙΝΗ ΒΑΚΗ:</w:t>
      </w:r>
      <w:r w:rsidRPr="005D0A29">
        <w:rPr>
          <w:rFonts w:eastAsia="Times New Roman"/>
          <w:szCs w:val="24"/>
        </w:rPr>
        <w:t xml:space="preserve"> Δεν πειράζει, κύριε Πρόεδρε. Έχουμε δικαίωμα να παίρνουμε τον λόγο.</w:t>
      </w:r>
    </w:p>
    <w:p w14:paraId="04B1A971"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Δεν έχετε δικαίωμα κάθε φορά που ακούγεται κάτι. Τα είπε πριν ο κ. Μπαλτάς και τα είπε και συνολικά.</w:t>
      </w:r>
    </w:p>
    <w:p w14:paraId="04B1A972" w14:textId="77777777" w:rsidR="0001266C" w:rsidRDefault="00D81D51">
      <w:pPr>
        <w:spacing w:line="600" w:lineRule="auto"/>
        <w:ind w:firstLine="709"/>
        <w:jc w:val="both"/>
        <w:rPr>
          <w:rFonts w:eastAsia="Times New Roman"/>
          <w:szCs w:val="24"/>
        </w:rPr>
      </w:pPr>
      <w:r w:rsidRPr="005D0A29">
        <w:rPr>
          <w:rFonts w:eastAsia="Times New Roman"/>
          <w:b/>
          <w:szCs w:val="24"/>
        </w:rPr>
        <w:t>ΦΩΤΕΙΝΗ ΒΑΚΗ:</w:t>
      </w:r>
      <w:r w:rsidRPr="005D0A29">
        <w:rPr>
          <w:rFonts w:eastAsia="Times New Roman"/>
          <w:szCs w:val="24"/>
        </w:rPr>
        <w:t xml:space="preserve"> Αναφέρθηκε στο όνομά μου. </w:t>
      </w:r>
    </w:p>
    <w:p w14:paraId="04B1A973" w14:textId="77777777" w:rsidR="0001266C" w:rsidRDefault="00D81D51">
      <w:pPr>
        <w:spacing w:line="600" w:lineRule="auto"/>
        <w:ind w:firstLine="709"/>
        <w:jc w:val="both"/>
        <w:rPr>
          <w:rFonts w:eastAsia="Times New Roman"/>
          <w:szCs w:val="24"/>
        </w:rPr>
      </w:pPr>
      <w:r w:rsidRPr="005D0A29">
        <w:rPr>
          <w:rFonts w:eastAsia="Times New Roman"/>
          <w:b/>
          <w:szCs w:val="24"/>
        </w:rPr>
        <w:t>ΣΠΥΡΙΔΩΝ - ΑΔΩΝΙΣ ΓΕΩΡΓΙΑΔΗΣ:</w:t>
      </w:r>
      <w:r w:rsidRPr="005D0A29">
        <w:rPr>
          <w:rFonts w:eastAsia="Times New Roman"/>
          <w:szCs w:val="24"/>
        </w:rPr>
        <w:t xml:space="preserve"> Κύριε Πρόεδρε, παρακαλώ τον λόγο.</w:t>
      </w:r>
    </w:p>
    <w:p w14:paraId="04B1A974"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ΠΡΟΕΔΡΕΥΩΝ (Σπυρίδων Λυκούδης):</w:t>
      </w:r>
      <w:r w:rsidRPr="005D0A29">
        <w:rPr>
          <w:rFonts w:eastAsia="Times New Roman"/>
          <w:szCs w:val="24"/>
        </w:rPr>
        <w:t xml:space="preserve"> Κύριε Γεωργιάδη, </w:t>
      </w:r>
      <w:r w:rsidRPr="005D0A29">
        <w:rPr>
          <w:rFonts w:eastAsia="Times New Roman"/>
          <w:szCs w:val="24"/>
        </w:rPr>
        <w:t>τι θέλετε τώρα;</w:t>
      </w:r>
    </w:p>
    <w:p w14:paraId="04B1A975" w14:textId="77777777" w:rsidR="0001266C" w:rsidRDefault="00D81D51">
      <w:pPr>
        <w:spacing w:line="600" w:lineRule="auto"/>
        <w:ind w:firstLine="709"/>
        <w:jc w:val="both"/>
        <w:rPr>
          <w:rFonts w:eastAsia="Times New Roman"/>
          <w:szCs w:val="24"/>
        </w:rPr>
      </w:pPr>
      <w:r w:rsidRPr="005D0A29">
        <w:rPr>
          <w:rFonts w:eastAsia="Times New Roman"/>
          <w:b/>
          <w:szCs w:val="24"/>
        </w:rPr>
        <w:t>ΣΠΥΡΙΔΩΝ - ΑΔΩΝΙΣ ΓΕΩΡΓΙΑΔΗΣ:</w:t>
      </w:r>
      <w:r w:rsidRPr="005D0A29">
        <w:rPr>
          <w:rFonts w:eastAsia="Times New Roman"/>
          <w:szCs w:val="24"/>
        </w:rPr>
        <w:t xml:space="preserve"> Είναι δυνατόν μετά από αυτό να μην πάρω τον λόγο; Με είπε καφενόβιο, άθλιο. Μόνο που δεν με έδειρε! Αυτό δεν είναι προσωπικό; Αυτό είναι το προσωπικό!</w:t>
      </w:r>
    </w:p>
    <w:p w14:paraId="04B1A976" w14:textId="77777777" w:rsidR="0001266C" w:rsidRDefault="00D81D51">
      <w:pPr>
        <w:spacing w:line="600" w:lineRule="auto"/>
        <w:ind w:firstLine="709"/>
        <w:jc w:val="center"/>
        <w:rPr>
          <w:rFonts w:eastAsia="Times New Roman"/>
          <w:szCs w:val="24"/>
        </w:rPr>
      </w:pPr>
      <w:r w:rsidRPr="005D0A29">
        <w:rPr>
          <w:rFonts w:eastAsia="Times New Roman"/>
          <w:szCs w:val="24"/>
        </w:rPr>
        <w:t>(Θόρυβος - διαμαρτυρίες από την πτέρυγα της Νέας Δημοκρατία</w:t>
      </w:r>
      <w:r w:rsidRPr="005D0A29">
        <w:rPr>
          <w:rFonts w:eastAsia="Times New Roman"/>
          <w:szCs w:val="24"/>
        </w:rPr>
        <w:t>ς)</w:t>
      </w:r>
    </w:p>
    <w:p w14:paraId="04B1A977"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Έχω την εντύπωση ότι έχετε όρεξη. Διάθεση έχετε τώρα κ.λπ. και συζητάμε ζητήματα….</w:t>
      </w:r>
    </w:p>
    <w:p w14:paraId="04B1A978" w14:textId="77777777" w:rsidR="0001266C" w:rsidRDefault="00D81D51">
      <w:pPr>
        <w:spacing w:line="600" w:lineRule="auto"/>
        <w:ind w:firstLine="709"/>
        <w:jc w:val="both"/>
        <w:rPr>
          <w:rFonts w:eastAsia="Times New Roman"/>
          <w:szCs w:val="24"/>
        </w:rPr>
      </w:pPr>
      <w:r w:rsidRPr="005D0A29">
        <w:rPr>
          <w:rFonts w:eastAsia="Times New Roman"/>
          <w:b/>
          <w:szCs w:val="24"/>
        </w:rPr>
        <w:t>ΣΠΥΡΙΔΩΝ - ΑΔΩΝΙΣ ΓΕΩΡΓΙΑΔΗΣ:</w:t>
      </w:r>
      <w:r w:rsidRPr="005D0A29">
        <w:rPr>
          <w:rFonts w:eastAsia="Times New Roman"/>
          <w:szCs w:val="24"/>
        </w:rPr>
        <w:t xml:space="preserve"> Μα, το καταλαβαίνετε, κύριε Πρόεδρε.</w:t>
      </w:r>
    </w:p>
    <w:p w14:paraId="04B1A979"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Τι καταλαβαίνω; Έκανε ολόκληρη αναφορά πριν σε ζητήματα πολύ σοβαρότερα ο κ. Τζαβάρας και δεν έγινε αυτή η ιστορία περί της τέχνης και της Αριστεράς. Και τώρα συζητάμε για την παρέμβαση του κ. </w:t>
      </w:r>
      <w:proofErr w:type="spellStart"/>
      <w:r w:rsidRPr="005D0A29">
        <w:rPr>
          <w:rFonts w:eastAsia="Times New Roman"/>
          <w:szCs w:val="24"/>
        </w:rPr>
        <w:t>Φάμελλου</w:t>
      </w:r>
      <w:proofErr w:type="spellEnd"/>
      <w:r w:rsidRPr="005D0A29">
        <w:rPr>
          <w:rFonts w:eastAsia="Times New Roman"/>
          <w:szCs w:val="24"/>
        </w:rPr>
        <w:t>;</w:t>
      </w:r>
    </w:p>
    <w:p w14:paraId="04B1A97A"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ΣΠΥΡΙΔΩΝ - ΑΔΩΝΙΣ ΓΕΩΡΓΙΑΔΗΣ:</w:t>
      </w:r>
      <w:r w:rsidRPr="005D0A29">
        <w:rPr>
          <w:rFonts w:eastAsia="Times New Roman"/>
          <w:szCs w:val="24"/>
        </w:rPr>
        <w:t xml:space="preserve"> Παρακαλώ, κύριε Πρόεδρ</w:t>
      </w:r>
      <w:r w:rsidRPr="005D0A29">
        <w:rPr>
          <w:rFonts w:eastAsia="Times New Roman"/>
          <w:szCs w:val="24"/>
        </w:rPr>
        <w:t>ε.</w:t>
      </w:r>
    </w:p>
    <w:p w14:paraId="04B1A97B"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Έχετε τον λόγο για ένα λεπτό μόνο. Στο ένα λεπτό θα σας κόψω.</w:t>
      </w:r>
    </w:p>
    <w:p w14:paraId="04B1A97C" w14:textId="77777777" w:rsidR="0001266C" w:rsidRDefault="00D81D51">
      <w:pPr>
        <w:spacing w:line="600" w:lineRule="auto"/>
        <w:ind w:firstLine="709"/>
        <w:jc w:val="both"/>
        <w:rPr>
          <w:rFonts w:eastAsia="Times New Roman"/>
          <w:szCs w:val="24"/>
        </w:rPr>
      </w:pPr>
      <w:r w:rsidRPr="005D0A29">
        <w:rPr>
          <w:rFonts w:eastAsia="Times New Roman"/>
          <w:b/>
          <w:szCs w:val="24"/>
        </w:rPr>
        <w:t>ΣΠΥΡΙΔΩΝ - ΑΔΩΝΙΣ ΓΕΩΡΓΙΑΔΗΣ:</w:t>
      </w:r>
      <w:r w:rsidRPr="005D0A29">
        <w:rPr>
          <w:rFonts w:eastAsia="Times New Roman"/>
          <w:szCs w:val="24"/>
        </w:rPr>
        <w:t xml:space="preserve"> Πραγματικά, μένω έκπληκτος από τη φρασεολογία και τη χυδαιολογία της κυρίας κοινοβουλευτικού συναδέλφου του ΣΥΡΙΖΑ. </w:t>
      </w:r>
    </w:p>
    <w:p w14:paraId="04B1A97D" w14:textId="77777777" w:rsidR="0001266C" w:rsidRDefault="00D81D51">
      <w:pPr>
        <w:spacing w:line="600" w:lineRule="auto"/>
        <w:ind w:firstLine="709"/>
        <w:jc w:val="both"/>
        <w:rPr>
          <w:rFonts w:eastAsia="Times New Roman"/>
          <w:szCs w:val="24"/>
        </w:rPr>
      </w:pPr>
      <w:r w:rsidRPr="005D0A29">
        <w:rPr>
          <w:rFonts w:eastAsia="Times New Roman"/>
          <w:b/>
          <w:szCs w:val="24"/>
        </w:rPr>
        <w:t>ΦΩΤΕΙΝΗ ΒΑΚΗ</w:t>
      </w:r>
      <w:r w:rsidRPr="005D0A29">
        <w:rPr>
          <w:rFonts w:eastAsia="Times New Roman"/>
          <w:b/>
          <w:szCs w:val="24"/>
        </w:rPr>
        <w:t>:</w:t>
      </w:r>
      <w:r w:rsidRPr="005D0A29">
        <w:rPr>
          <w:rFonts w:eastAsia="Times New Roman"/>
          <w:szCs w:val="24"/>
        </w:rPr>
        <w:t xml:space="preserve"> Να ανακαλέσετε. </w:t>
      </w:r>
    </w:p>
    <w:p w14:paraId="04B1A97E"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ΣΠΥΡΙΔΩΝ - ΑΔΩΝΙΣ ΓΕΩΡΓΙΑΔΗΣ: </w:t>
      </w:r>
      <w:r w:rsidRPr="005D0A29">
        <w:rPr>
          <w:rFonts w:eastAsia="Times New Roman"/>
          <w:szCs w:val="24"/>
        </w:rPr>
        <w:t>Μου είναι αδιανόητο ότι με αυτές τις φράσεις χαρακτήρισε περιστατικά γνωστά στους Έλληνες πολίτες από εκατοντάδες διαφορετικά δημοσιεύματα και όχι παραπολιτικά.</w:t>
      </w:r>
    </w:p>
    <w:p w14:paraId="04B1A97F"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Όμως, έρχομαι λίγο, κύριε Πρόεδρε, στην ουσία </w:t>
      </w:r>
      <w:r w:rsidRPr="005D0A29">
        <w:rPr>
          <w:rFonts w:eastAsia="Times New Roman"/>
          <w:szCs w:val="24"/>
        </w:rPr>
        <w:t>αυτού του ζητήματος.</w:t>
      </w:r>
    </w:p>
    <w:p w14:paraId="04B1A980"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Ποια ουσία;</w:t>
      </w:r>
    </w:p>
    <w:p w14:paraId="04B1A981" w14:textId="77777777" w:rsidR="0001266C" w:rsidRDefault="00D81D51">
      <w:pPr>
        <w:spacing w:line="600" w:lineRule="auto"/>
        <w:ind w:firstLine="709"/>
        <w:jc w:val="both"/>
        <w:rPr>
          <w:rFonts w:eastAsia="Times New Roman"/>
          <w:szCs w:val="24"/>
        </w:rPr>
      </w:pPr>
      <w:r w:rsidRPr="005D0A29">
        <w:rPr>
          <w:rFonts w:eastAsia="Times New Roman"/>
          <w:b/>
          <w:szCs w:val="24"/>
        </w:rPr>
        <w:t>ΣΠΥΡΙΔΩΝ - ΑΔΩΝΙΣ ΓΕΩΡΓΙΑΔΗΣ:</w:t>
      </w:r>
      <w:r w:rsidRPr="005D0A29">
        <w:rPr>
          <w:rFonts w:eastAsia="Times New Roman"/>
          <w:szCs w:val="24"/>
        </w:rPr>
        <w:t xml:space="preserve"> Στην ουσία του προσωπικού ζητήματος αναφέρομαι.</w:t>
      </w:r>
    </w:p>
    <w:p w14:paraId="04B1A982"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Δεν έπρεπε να της επιτρέψετε εσείς, κύριε Πρόεδρε, να χρησιμοποιήσει αυτήν τη φρασεολογία. «Άθλια ομιλία», «ντροπ</w:t>
      </w:r>
      <w:r w:rsidRPr="005D0A29">
        <w:rPr>
          <w:rFonts w:eastAsia="Times New Roman"/>
          <w:szCs w:val="24"/>
        </w:rPr>
        <w:t xml:space="preserve">ή του», «ποιος είναι», «καφενόβιος». Τι είναι αυτά; Εδώ είναι Κοινοβούλιο! </w:t>
      </w:r>
    </w:p>
    <w:p w14:paraId="04B1A983"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Της μίλησα εγώ έτσι της κ. </w:t>
      </w:r>
      <w:proofErr w:type="spellStart"/>
      <w:r w:rsidRPr="005D0A29">
        <w:rPr>
          <w:rFonts w:eastAsia="Times New Roman"/>
          <w:szCs w:val="24"/>
        </w:rPr>
        <w:t>Βάκη</w:t>
      </w:r>
      <w:proofErr w:type="spellEnd"/>
      <w:r w:rsidRPr="005D0A29">
        <w:rPr>
          <w:rFonts w:eastAsia="Times New Roman"/>
          <w:szCs w:val="24"/>
        </w:rPr>
        <w:t xml:space="preserve"> ή της έδωσα το δικαίωμα να αναφέρεται σε μένα κατ’ αυτόν τον τρόπο, όταν καλώς γνωρίζουμε, κύριε Πρόεδρε, ότι συνεχώς στο Κοινοβούλιο αναφερόμαστε σ</w:t>
      </w:r>
      <w:r w:rsidRPr="005D0A29">
        <w:rPr>
          <w:rFonts w:eastAsia="Times New Roman"/>
          <w:szCs w:val="24"/>
        </w:rPr>
        <w:t>ε πρόσωπα που δεν είναι παρόντα; Και βάσει του Κανονισμού έχουν το δικαίωμα να έρθουν και να απαντήσουν ανά πάσα στιγμή.</w:t>
      </w:r>
    </w:p>
    <w:p w14:paraId="04B1A984" w14:textId="77777777" w:rsidR="0001266C" w:rsidRDefault="00D81D51">
      <w:pPr>
        <w:spacing w:line="600" w:lineRule="auto"/>
        <w:ind w:firstLine="709"/>
        <w:jc w:val="both"/>
        <w:rPr>
          <w:rFonts w:eastAsia="Times New Roman"/>
          <w:szCs w:val="24"/>
        </w:rPr>
      </w:pPr>
      <w:r w:rsidRPr="005D0A29">
        <w:rPr>
          <w:rFonts w:eastAsia="Times New Roman"/>
          <w:szCs w:val="24"/>
        </w:rPr>
        <w:t>Κλείνω με το εξής: Σήμερα που μιλάμε, στην εξεταστική επιτροπή για την υγεία ο ΣΥΡΙΖΑ έχει ψηφίσει να μη με καλέσουν στην εξεταστική κα</w:t>
      </w:r>
      <w:r w:rsidRPr="005D0A29">
        <w:rPr>
          <w:rFonts w:eastAsia="Times New Roman"/>
          <w:szCs w:val="24"/>
        </w:rPr>
        <w:t>ι να με αφήσουν για τα Χριστούγεννα, ενώ αναφέρουν το όνομά μου σε κάθε συνεδρίαση τετρακόσιες πενήντα φορές.</w:t>
      </w:r>
    </w:p>
    <w:p w14:paraId="04B1A985"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Αυτό τώρα δεν έχει σχέση.</w:t>
      </w:r>
    </w:p>
    <w:p w14:paraId="04B1A986"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ΣΠΥΡΙΔΩΝ - ΑΔΩΝΙΣ ΓΕΩΡΓΙΑΔΗΣ:</w:t>
      </w:r>
      <w:r w:rsidRPr="005D0A29">
        <w:rPr>
          <w:rFonts w:eastAsia="Times New Roman"/>
          <w:szCs w:val="24"/>
        </w:rPr>
        <w:t xml:space="preserve"> Και θα μας κάνει μάθημα τώρα η κ. </w:t>
      </w:r>
      <w:proofErr w:type="spellStart"/>
      <w:r w:rsidRPr="005D0A29">
        <w:rPr>
          <w:rFonts w:eastAsia="Times New Roman"/>
          <w:szCs w:val="24"/>
        </w:rPr>
        <w:t>Βάκη</w:t>
      </w:r>
      <w:proofErr w:type="spellEnd"/>
      <w:r w:rsidRPr="005D0A29">
        <w:rPr>
          <w:rFonts w:eastAsia="Times New Roman"/>
          <w:szCs w:val="24"/>
        </w:rPr>
        <w:t xml:space="preserve"> γιατί έλειπε ο κ. </w:t>
      </w:r>
      <w:proofErr w:type="spellStart"/>
      <w:r w:rsidRPr="005D0A29">
        <w:rPr>
          <w:rFonts w:eastAsia="Times New Roman"/>
          <w:szCs w:val="24"/>
        </w:rPr>
        <w:t>Φ</w:t>
      </w:r>
      <w:r w:rsidRPr="005D0A29">
        <w:rPr>
          <w:rFonts w:eastAsia="Times New Roman"/>
          <w:szCs w:val="24"/>
        </w:rPr>
        <w:t>άμμελος</w:t>
      </w:r>
      <w:proofErr w:type="spellEnd"/>
      <w:r w:rsidRPr="005D0A29">
        <w:rPr>
          <w:rFonts w:eastAsia="Times New Roman"/>
          <w:szCs w:val="24"/>
        </w:rPr>
        <w:t xml:space="preserve">; Να έρθει ο κ. </w:t>
      </w:r>
      <w:proofErr w:type="spellStart"/>
      <w:r w:rsidRPr="005D0A29">
        <w:rPr>
          <w:rFonts w:eastAsia="Times New Roman"/>
          <w:szCs w:val="24"/>
        </w:rPr>
        <w:t>Φάμελλος</w:t>
      </w:r>
      <w:proofErr w:type="spellEnd"/>
      <w:r w:rsidRPr="005D0A29">
        <w:rPr>
          <w:rFonts w:eastAsia="Times New Roman"/>
          <w:szCs w:val="24"/>
        </w:rPr>
        <w:t>. Αυτή είναι η απάντηση.</w:t>
      </w:r>
    </w:p>
    <w:p w14:paraId="04B1A987"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Εγώ είπα νωρίτερα ότι αν ήταν εδώ ο κ. </w:t>
      </w:r>
      <w:proofErr w:type="spellStart"/>
      <w:r w:rsidRPr="005D0A29">
        <w:rPr>
          <w:rFonts w:eastAsia="Times New Roman"/>
          <w:szCs w:val="24"/>
        </w:rPr>
        <w:t>Φάμελλος</w:t>
      </w:r>
      <w:proofErr w:type="spellEnd"/>
      <w:r w:rsidRPr="005D0A29">
        <w:rPr>
          <w:rFonts w:eastAsia="Times New Roman"/>
          <w:szCs w:val="24"/>
        </w:rPr>
        <w:t xml:space="preserve">, θα του έδινα τον λόγο και, μάλιστα, με όση άνεση θέλει να μιλήσει. </w:t>
      </w:r>
    </w:p>
    <w:p w14:paraId="04B1A988"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Απλώς αναφέρθηκε ο κ. </w:t>
      </w:r>
      <w:proofErr w:type="spellStart"/>
      <w:r w:rsidRPr="005D0A29">
        <w:rPr>
          <w:rFonts w:eastAsia="Times New Roman"/>
          <w:szCs w:val="24"/>
        </w:rPr>
        <w:t>Φάμελλος</w:t>
      </w:r>
      <w:proofErr w:type="spellEnd"/>
      <w:r w:rsidRPr="005D0A29">
        <w:rPr>
          <w:rFonts w:eastAsia="Times New Roman"/>
          <w:szCs w:val="24"/>
        </w:rPr>
        <w:t xml:space="preserve"> σε συνδυασμό με έναν</w:t>
      </w:r>
      <w:r w:rsidRPr="005D0A29">
        <w:rPr>
          <w:rFonts w:eastAsia="Times New Roman"/>
          <w:szCs w:val="24"/>
        </w:rPr>
        <w:t xml:space="preserve"> τρόπο που χειρίστηκε το νομοσχέδιο ο κ. Μπαλτάς, του έδωσα τον λόγο και δικαίως και απάντησε επί του συνόλου. Γιατί επιμένετε επ’ αυτού τώρα; Όρεξη για καυγά έχετε; </w:t>
      </w:r>
    </w:p>
    <w:p w14:paraId="04B1A989" w14:textId="77777777" w:rsidR="0001266C" w:rsidRDefault="00D81D51">
      <w:pPr>
        <w:spacing w:line="600" w:lineRule="auto"/>
        <w:ind w:firstLine="709"/>
        <w:jc w:val="both"/>
        <w:rPr>
          <w:rFonts w:eastAsia="Times New Roman"/>
          <w:szCs w:val="24"/>
        </w:rPr>
      </w:pPr>
      <w:r w:rsidRPr="005D0A29">
        <w:rPr>
          <w:rFonts w:eastAsia="Times New Roman"/>
          <w:b/>
          <w:szCs w:val="24"/>
        </w:rPr>
        <w:t>ΣΠΥΡΙΔΩΝ - ΑΔΩΝΙΣ ΓΕΩΡΓΙΑΔΗΣ:</w:t>
      </w:r>
      <w:r w:rsidRPr="005D0A29">
        <w:rPr>
          <w:rFonts w:eastAsia="Times New Roman"/>
          <w:szCs w:val="24"/>
        </w:rPr>
        <w:t xml:space="preserve"> Πάντα!</w:t>
      </w:r>
    </w:p>
    <w:p w14:paraId="04B1A98A"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Ο συνάδελφος κ. </w:t>
      </w:r>
      <w:proofErr w:type="spellStart"/>
      <w:r w:rsidRPr="005D0A29">
        <w:rPr>
          <w:rFonts w:eastAsia="Times New Roman"/>
          <w:szCs w:val="24"/>
        </w:rPr>
        <w:t>Αϊχάν</w:t>
      </w:r>
      <w:proofErr w:type="spellEnd"/>
      <w:r w:rsidRPr="005D0A29">
        <w:rPr>
          <w:rFonts w:eastAsia="Times New Roman"/>
          <w:szCs w:val="24"/>
        </w:rPr>
        <w:t xml:space="preserve"> Καρά - </w:t>
      </w:r>
      <w:proofErr w:type="spellStart"/>
      <w:r w:rsidRPr="005D0A29">
        <w:rPr>
          <w:rFonts w:eastAsia="Times New Roman"/>
          <w:szCs w:val="24"/>
        </w:rPr>
        <w:t>Γιουσούφ</w:t>
      </w:r>
      <w:proofErr w:type="spellEnd"/>
      <w:r w:rsidRPr="005D0A29">
        <w:rPr>
          <w:rFonts w:eastAsia="Times New Roman"/>
          <w:szCs w:val="24"/>
        </w:rPr>
        <w:t xml:space="preserve"> έχει τον λόγο.</w:t>
      </w:r>
    </w:p>
    <w:p w14:paraId="04B1A98B" w14:textId="77777777" w:rsidR="0001266C" w:rsidRDefault="00D81D51">
      <w:pPr>
        <w:spacing w:line="600" w:lineRule="auto"/>
        <w:ind w:firstLine="709"/>
        <w:jc w:val="both"/>
        <w:rPr>
          <w:rFonts w:eastAsia="Times New Roman"/>
          <w:szCs w:val="24"/>
        </w:rPr>
      </w:pPr>
      <w:r w:rsidRPr="005D0A29">
        <w:rPr>
          <w:rFonts w:eastAsia="Times New Roman"/>
          <w:b/>
          <w:szCs w:val="24"/>
        </w:rPr>
        <w:t>ΑΪΧΑΝ ΚΑΡΑ ΓΙΟΥΣΟΥΦ:</w:t>
      </w:r>
      <w:r w:rsidRPr="005D0A29">
        <w:rPr>
          <w:rFonts w:eastAsia="Times New Roman"/>
          <w:szCs w:val="24"/>
        </w:rPr>
        <w:t xml:space="preserve"> Κυρίες και κύριοι συνάδελφοι, συζητάμε σήμερα στην Ολομέλεια το νομοσχέδιο περί πνευματικής και συγγενικής ιδιοκτησίας, ένα νομοσχέδιο το οποίο επιχειρεί να οργανώσει τη διαχείριση </w:t>
      </w:r>
      <w:r w:rsidRPr="005D0A29">
        <w:rPr>
          <w:rFonts w:eastAsia="Times New Roman"/>
          <w:szCs w:val="24"/>
        </w:rPr>
        <w:t xml:space="preserve">των δικαιωμάτων χιλιάδων δημιουργών με σκοπό να αποδίδονται σ’ αυτούς με τάξη και διαφάνεια τα χρήματα που προκύπτουν από το έργο που παράγουν. </w:t>
      </w:r>
    </w:p>
    <w:p w14:paraId="04B1A98C"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 xml:space="preserve">Μετά από εξαντλητική διαβούλευση, αλλά και ζυμώσεις μεταξύ όλων των συμβαλλόμενων μερών, η Κυβέρνηση καταθέτει </w:t>
      </w:r>
      <w:r w:rsidRPr="005D0A29">
        <w:rPr>
          <w:rFonts w:eastAsia="Times New Roman"/>
          <w:szCs w:val="24"/>
        </w:rPr>
        <w:t>στη Βουλή ένα νομοσχέδιο, που φέρνει, επιτέλους, τους καλλιτέχνες στο προσκήνιο και διασφαλίζει ότι θα προστατεύεται η πνευματική ιδιοκτησία από οργανισμούς, που τόσα χρόνια λειτουργούσαν με αδιαφάνεια κερδοσκοπώντας στην πλάτη επώνυμων και ανώνυμων δημιου</w:t>
      </w:r>
      <w:r w:rsidRPr="005D0A29">
        <w:rPr>
          <w:rFonts w:eastAsia="Times New Roman"/>
          <w:szCs w:val="24"/>
        </w:rPr>
        <w:t>ργών.</w:t>
      </w:r>
    </w:p>
    <w:p w14:paraId="04B1A98D" w14:textId="77777777" w:rsidR="0001266C" w:rsidRDefault="00D81D51">
      <w:pPr>
        <w:spacing w:line="600" w:lineRule="auto"/>
        <w:ind w:firstLine="709"/>
        <w:jc w:val="both"/>
        <w:rPr>
          <w:rFonts w:eastAsia="Times New Roman"/>
          <w:szCs w:val="24"/>
        </w:rPr>
      </w:pPr>
      <w:r w:rsidRPr="005D0A29">
        <w:rPr>
          <w:rFonts w:eastAsia="Times New Roman"/>
          <w:szCs w:val="24"/>
        </w:rPr>
        <w:t>Όπως περιγράφεται και με γλαφυρό τρόπο στην εισήγηση, δυστυχώς από την ίδρυσή της η «ΑΕΠΙ» διαχειρίζεται τα δικαιώματα των καλλιτεχνών με αποκλειστικό στόχο την κερδοφορία -την κερδοφορία των λίγων-, ενώ αποδίδει ελάχιστα στους ίδιους τους δημιουργού</w:t>
      </w:r>
      <w:r w:rsidRPr="005D0A29">
        <w:rPr>
          <w:rFonts w:eastAsia="Times New Roman"/>
          <w:szCs w:val="24"/>
        </w:rPr>
        <w:t>ς και δρα στις παρυφές του νόμου αποδίδοντας ελάχιστα και στο ίδιο το κράτος.</w:t>
      </w:r>
    </w:p>
    <w:p w14:paraId="04B1A98E" w14:textId="77777777" w:rsidR="0001266C" w:rsidRDefault="00D81D51">
      <w:pPr>
        <w:spacing w:line="600" w:lineRule="auto"/>
        <w:ind w:firstLine="709"/>
        <w:jc w:val="both"/>
        <w:rPr>
          <w:rFonts w:eastAsia="Times New Roman"/>
          <w:szCs w:val="24"/>
        </w:rPr>
      </w:pPr>
      <w:r w:rsidRPr="005D0A29">
        <w:rPr>
          <w:rFonts w:eastAsia="Times New Roman"/>
          <w:szCs w:val="24"/>
        </w:rPr>
        <w:t>Το παρόν νομοσχέδιο επιχειρεί να βάλει μια τάξη τόσο στη λειτουργία της «ΑΕΠΙ» όσο και στη λειτουργία των υπόλοιπων οργανισμών που εκπροσωπούν τους δημιουργούς απ’ όλο το φάσμα τ</w:t>
      </w:r>
      <w:r w:rsidRPr="005D0A29">
        <w:rPr>
          <w:rFonts w:eastAsia="Times New Roman"/>
          <w:szCs w:val="24"/>
        </w:rPr>
        <w:t>ου καλλιτεχνικού χώρου.</w:t>
      </w:r>
    </w:p>
    <w:p w14:paraId="04B1A98F" w14:textId="77777777" w:rsidR="0001266C" w:rsidRDefault="00D81D51">
      <w:pPr>
        <w:spacing w:line="600" w:lineRule="auto"/>
        <w:ind w:firstLine="709"/>
        <w:jc w:val="both"/>
        <w:rPr>
          <w:rFonts w:eastAsia="Times New Roman"/>
          <w:szCs w:val="24"/>
        </w:rPr>
      </w:pPr>
      <w:r w:rsidRPr="005D0A29">
        <w:rPr>
          <w:rFonts w:eastAsia="Times New Roman"/>
          <w:szCs w:val="24"/>
        </w:rPr>
        <w:t>Πιο συγκεκριμένα, μπαίνουν αυστηροί κανόνες και πλαίσια στους οργανισμούς που διαχειρίζονται πνευματικά και συγ</w:t>
      </w:r>
      <w:r w:rsidRPr="005D0A29">
        <w:rPr>
          <w:rFonts w:eastAsia="Times New Roman"/>
          <w:szCs w:val="24"/>
        </w:rPr>
        <w:lastRenderedPageBreak/>
        <w:t>γενικά δικαιώματα, ενώ στα όργανα διοίκησης και εποπτείας αυτών θα συμμετέχουν οι ίδιοι οι δημιουργοί, ώστε να έχουν λόγο</w:t>
      </w:r>
      <w:r w:rsidRPr="005D0A29">
        <w:rPr>
          <w:rFonts w:eastAsia="Times New Roman"/>
          <w:szCs w:val="24"/>
        </w:rPr>
        <w:t xml:space="preserve"> στον τρόπο άσκησης της διαχείρισης της δουλειάς τους.</w:t>
      </w:r>
    </w:p>
    <w:p w14:paraId="04B1A990" w14:textId="77777777" w:rsidR="0001266C" w:rsidRDefault="00D81D51">
      <w:pPr>
        <w:spacing w:line="600" w:lineRule="auto"/>
        <w:ind w:firstLine="709"/>
        <w:jc w:val="both"/>
        <w:rPr>
          <w:rFonts w:eastAsia="Times New Roman"/>
          <w:szCs w:val="24"/>
        </w:rPr>
      </w:pPr>
      <w:r w:rsidRPr="005D0A29">
        <w:rPr>
          <w:rFonts w:eastAsia="Times New Roman"/>
          <w:szCs w:val="24"/>
        </w:rPr>
        <w:t>Επίσης υιοθετούνται, επιτέλους, ενιαίοι κανόνες διαφάνειας στον τρόπο που λειτουργούν και αποφασίζουν αυτά τα νομικά πρόσωπα, ώστε να εξασφαλίζεται η ισότιμη ενημέρωση των εμπλεκόμενων μερών ως προς τα</w:t>
      </w:r>
      <w:r w:rsidRPr="005D0A29">
        <w:rPr>
          <w:rFonts w:eastAsia="Times New Roman"/>
          <w:szCs w:val="24"/>
        </w:rPr>
        <w:t xml:space="preserve"> δικαιώματα και τις υποχρεώσεις τους, αλλά και η ισότιμη μεταχείρισή τους.</w:t>
      </w:r>
    </w:p>
    <w:p w14:paraId="04B1A991" w14:textId="77777777" w:rsidR="0001266C" w:rsidRDefault="00D81D51">
      <w:pPr>
        <w:spacing w:line="600" w:lineRule="auto"/>
        <w:ind w:firstLine="709"/>
        <w:jc w:val="both"/>
        <w:rPr>
          <w:rFonts w:eastAsia="Times New Roman"/>
          <w:szCs w:val="24"/>
        </w:rPr>
      </w:pPr>
      <w:r w:rsidRPr="005D0A29">
        <w:rPr>
          <w:rFonts w:eastAsia="Times New Roman"/>
          <w:szCs w:val="24"/>
        </w:rPr>
        <w:t>Η προμήθεια των οργανισμών για τα λειτουργικά τους έξοδα ορίζεται ότι δεν μπορεί να ξεπερνάει το 20% των ακαθάριστων εσόδων του οργανισμού. Σύμφωνα με τα μέχρι τώρα δεδομένα, δεν υπ</w:t>
      </w:r>
      <w:r w:rsidRPr="005D0A29">
        <w:rPr>
          <w:rFonts w:eastAsia="Times New Roman"/>
          <w:szCs w:val="24"/>
        </w:rPr>
        <w:t>ήρξε ανώτατο όριο και παρατηρούνταν φαινόμενα αισχροκερδείας με κάποιους οργανισμούς να εισπράττουν έως και το 50% των εσόδων τους για το ίδιο όφελος.</w:t>
      </w:r>
    </w:p>
    <w:p w14:paraId="04B1A992" w14:textId="77777777" w:rsidR="0001266C" w:rsidRDefault="00D81D51">
      <w:pPr>
        <w:spacing w:line="600" w:lineRule="auto"/>
        <w:ind w:firstLine="709"/>
        <w:jc w:val="both"/>
        <w:rPr>
          <w:rFonts w:eastAsia="Times New Roman"/>
          <w:szCs w:val="24"/>
        </w:rPr>
      </w:pPr>
      <w:r w:rsidRPr="005D0A29">
        <w:rPr>
          <w:rFonts w:eastAsia="Times New Roman"/>
          <w:szCs w:val="24"/>
        </w:rPr>
        <w:t>Το κράτος και ειδικότερα το Υπουργείο Πολιτισμού αναλαμβάνει εποπτικό και ελεγκτικό ρόλο στην αγορά πνευμ</w:t>
      </w:r>
      <w:r w:rsidRPr="005D0A29">
        <w:rPr>
          <w:rFonts w:eastAsia="Times New Roman"/>
          <w:szCs w:val="24"/>
        </w:rPr>
        <w:t xml:space="preserve">ατικών και συγγενικών δικαιωμάτων, αλλά θα έχει και υπ’ ευθύνη του την </w:t>
      </w:r>
      <w:proofErr w:type="spellStart"/>
      <w:r w:rsidRPr="005D0A29">
        <w:rPr>
          <w:rFonts w:eastAsia="Times New Roman"/>
          <w:szCs w:val="24"/>
        </w:rPr>
        <w:t>αδειοδότηση</w:t>
      </w:r>
      <w:proofErr w:type="spellEnd"/>
      <w:r w:rsidRPr="005D0A29">
        <w:rPr>
          <w:rFonts w:eastAsia="Times New Roman"/>
          <w:szCs w:val="24"/>
        </w:rPr>
        <w:t xml:space="preserve"> των οργανισμών συλλογικής διαχείρισης και των ανεξάρτητων οντοτήτων. Οι οργανισμοί αυτοί θα πρέπει να λειτουργούν σε καθεστώς πλήρους διαφάνειας, αλλά και να είναι </w:t>
      </w:r>
      <w:r w:rsidRPr="005D0A29">
        <w:rPr>
          <w:rFonts w:eastAsia="Times New Roman"/>
          <w:szCs w:val="24"/>
        </w:rPr>
        <w:lastRenderedPageBreak/>
        <w:t>βιώσιμοι.</w:t>
      </w:r>
      <w:r w:rsidRPr="005D0A29">
        <w:rPr>
          <w:rFonts w:eastAsia="Times New Roman"/>
          <w:szCs w:val="24"/>
        </w:rPr>
        <w:t xml:space="preserve"> Εντούτοις υπάρχει πρόβλεψη όταν τα κριτήρια αυτά δεν πληρούνται, να επιβάλλονται κυρώσεις και όχι λουκέτο.</w:t>
      </w:r>
    </w:p>
    <w:p w14:paraId="04B1A993" w14:textId="77777777" w:rsidR="0001266C" w:rsidRDefault="00D81D51">
      <w:pPr>
        <w:spacing w:line="600" w:lineRule="auto"/>
        <w:ind w:firstLine="709"/>
        <w:jc w:val="both"/>
        <w:rPr>
          <w:rFonts w:eastAsia="Times New Roman"/>
          <w:szCs w:val="24"/>
        </w:rPr>
      </w:pPr>
      <w:r w:rsidRPr="005D0A29">
        <w:rPr>
          <w:rFonts w:eastAsia="Times New Roman"/>
          <w:szCs w:val="24"/>
        </w:rPr>
        <w:t>Σημαντικό στοιχείο του παρόντος νομοσχεδίου είναι, επίσης, ότι εισάγεται δομημένη διαπραγμάτευση μεταξύ των χρηστών και των αντιπροσωπευτικών τους ο</w:t>
      </w:r>
      <w:r w:rsidRPr="005D0A29">
        <w:rPr>
          <w:rFonts w:eastAsia="Times New Roman"/>
          <w:szCs w:val="24"/>
        </w:rPr>
        <w:t xml:space="preserve">ργανώσεων όσον αφορά τα </w:t>
      </w:r>
      <w:proofErr w:type="spellStart"/>
      <w:r w:rsidRPr="005D0A29">
        <w:rPr>
          <w:rFonts w:eastAsia="Times New Roman"/>
          <w:szCs w:val="24"/>
        </w:rPr>
        <w:t>αμοιβολόγια</w:t>
      </w:r>
      <w:proofErr w:type="spellEnd"/>
      <w:r w:rsidRPr="005D0A29">
        <w:rPr>
          <w:rFonts w:eastAsia="Times New Roman"/>
          <w:szCs w:val="24"/>
        </w:rPr>
        <w:t xml:space="preserve"> για τη δημόσια εκτέλεση της μουσικής σε εμπορικά καταστήματα και επιχειρήσεις υγειονομικού ενδιαφέροντος. </w:t>
      </w:r>
    </w:p>
    <w:p w14:paraId="04B1A994" w14:textId="77777777" w:rsidR="0001266C" w:rsidRDefault="00D81D51">
      <w:pPr>
        <w:spacing w:line="600" w:lineRule="auto"/>
        <w:ind w:firstLine="709"/>
        <w:jc w:val="both"/>
        <w:rPr>
          <w:rFonts w:eastAsia="Times New Roman"/>
          <w:szCs w:val="24"/>
        </w:rPr>
      </w:pPr>
      <w:r w:rsidRPr="005D0A29">
        <w:rPr>
          <w:rFonts w:eastAsia="Times New Roman"/>
          <w:szCs w:val="24"/>
        </w:rPr>
        <w:t>Θα είναι υποχρεωτική η ανάρτησή στους στον Οργανισμό Πνευματικής Ιδιοκτησίας, ενώ θα είναι υποχρεωτικό οι κάθε εί</w:t>
      </w:r>
      <w:r w:rsidRPr="005D0A29">
        <w:rPr>
          <w:rFonts w:eastAsia="Times New Roman"/>
          <w:szCs w:val="24"/>
        </w:rPr>
        <w:t>δους συναλλαγές να εκτελούνται ηλεκτρονικά, ώστε να υπάρχει πλήρης διαφάνεια.</w:t>
      </w:r>
    </w:p>
    <w:p w14:paraId="04B1A995" w14:textId="77777777" w:rsidR="0001266C" w:rsidRDefault="00D81D51">
      <w:pPr>
        <w:spacing w:line="600" w:lineRule="auto"/>
        <w:ind w:firstLine="709"/>
        <w:jc w:val="both"/>
        <w:rPr>
          <w:rFonts w:eastAsia="Times New Roman"/>
          <w:szCs w:val="24"/>
        </w:rPr>
      </w:pPr>
      <w:r w:rsidRPr="005D0A29">
        <w:rPr>
          <w:rFonts w:eastAsia="Times New Roman"/>
          <w:szCs w:val="24"/>
        </w:rPr>
        <w:t>Κυρίες και κύριοι συνάδελφοι, ήλθε επιτέλους η ώρα να αποκατασταθεί η δικαιοσύνη για χιλιάδες δημιουργούς, καλλιτέχνες, ώστε η πνευματική τους προσπάθεια να μην αποτελεί πια προϊ</w:t>
      </w:r>
      <w:r w:rsidRPr="005D0A29">
        <w:rPr>
          <w:rFonts w:eastAsia="Times New Roman"/>
          <w:szCs w:val="24"/>
        </w:rPr>
        <w:t>όν εκμετάλλευσης από μια ισχνή μειοψηφία «νταβατζήδων» της έκφρασης και της δημιουργίας, που κρατούν για χρόνια δέσμιο τον χώρο και καλλιεργούν ένα καθεστώς, που κάθε άλλο παρά  λειτουργεί προς όφελος της καλλιτεχνικής δημιουργίας.</w:t>
      </w:r>
    </w:p>
    <w:p w14:paraId="04B1A996"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Αυτό το νομοσχέδιο συνδρ</w:t>
      </w:r>
      <w:r w:rsidRPr="005D0A29">
        <w:rPr>
          <w:rFonts w:eastAsia="Times New Roman" w:cs="Times New Roman"/>
          <w:szCs w:val="24"/>
        </w:rPr>
        <w:t xml:space="preserve">άμει ώστε οι πρωταγωνιστές αυτής της υπόθεσης, που δεν είναι άλλοι από τους ίδιους τους δημιουργούς-καλλιτέχνες, να έχουν οι ίδιοι λόγο για την τύχη, αλλά και για την εμπορική αξία των δημιουργημάτων τους. </w:t>
      </w:r>
    </w:p>
    <w:p w14:paraId="04B1A997"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Η Κυβέρνησή μας βάζει ένα τέλος και φέρνει τους δ</w:t>
      </w:r>
      <w:r w:rsidRPr="005D0A29">
        <w:rPr>
          <w:rFonts w:eastAsia="Times New Roman" w:cs="Times New Roman"/>
          <w:szCs w:val="24"/>
        </w:rPr>
        <w:t xml:space="preserve">ημιουργούς στο προσκήνιο. Σας καλώ όλες και όλους, αν έχετε ευαισθησία για αυτό το θέμα, να υπερψηφίσετε το νομοσχέδιο και να συμβάλετε στην προσπάθειά μας για την ουσιαστική στήριξη μικρών και μεγάλων, επώνυμων, αλλά και λιγότερο επώνυμων καλλιτεχνών. </w:t>
      </w:r>
    </w:p>
    <w:p w14:paraId="04B1A998"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Σα</w:t>
      </w:r>
      <w:r w:rsidRPr="005D0A29">
        <w:rPr>
          <w:rFonts w:eastAsia="Times New Roman" w:cs="Times New Roman"/>
          <w:szCs w:val="24"/>
        </w:rPr>
        <w:t xml:space="preserve">ς ευχαριστώ. </w:t>
      </w:r>
    </w:p>
    <w:p w14:paraId="04B1A999"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(Χειροκροτήματα από την πτέρυγα του ΣΥΡΙΖΑ)</w:t>
      </w:r>
    </w:p>
    <w:p w14:paraId="04B1A99A"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 </w:t>
      </w:r>
      <w:r w:rsidRPr="005D0A29">
        <w:rPr>
          <w:rFonts w:eastAsia="Times New Roman" w:cs="Times New Roman"/>
          <w:b/>
          <w:szCs w:val="24"/>
        </w:rPr>
        <w:t xml:space="preserve">ΠΡΟΕΔΡΕΥΩΝ (Σπυρίδων Λυκούδης): </w:t>
      </w:r>
      <w:r w:rsidRPr="005D0A29">
        <w:rPr>
          <w:rFonts w:eastAsia="Times New Roman" w:cs="Times New Roman"/>
          <w:szCs w:val="24"/>
        </w:rPr>
        <w:t xml:space="preserve">Ευχαριστώ, κύριε συνάδελφε. </w:t>
      </w:r>
    </w:p>
    <w:p w14:paraId="04B1A99B"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Η συνάδελφος κ. Φωτεινή </w:t>
      </w:r>
      <w:proofErr w:type="spellStart"/>
      <w:r w:rsidRPr="005D0A29">
        <w:rPr>
          <w:rFonts w:eastAsia="Times New Roman" w:cs="Times New Roman"/>
          <w:szCs w:val="24"/>
        </w:rPr>
        <w:t>Βάκη</w:t>
      </w:r>
      <w:proofErr w:type="spellEnd"/>
      <w:r w:rsidRPr="005D0A29">
        <w:rPr>
          <w:rFonts w:eastAsia="Times New Roman" w:cs="Times New Roman"/>
          <w:szCs w:val="24"/>
        </w:rPr>
        <w:t xml:space="preserve"> έχει τον λόγο και αμέσως μετά ο συνάδελφος κ. Παναγιώτης Ηλιόπουλος. </w:t>
      </w:r>
    </w:p>
    <w:p w14:paraId="04B1A99C"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Ορίστε, κυρία </w:t>
      </w:r>
      <w:proofErr w:type="spellStart"/>
      <w:r w:rsidRPr="005D0A29">
        <w:rPr>
          <w:rFonts w:eastAsia="Times New Roman" w:cs="Times New Roman"/>
          <w:szCs w:val="24"/>
        </w:rPr>
        <w:t>Βάκη</w:t>
      </w:r>
      <w:proofErr w:type="spellEnd"/>
      <w:r w:rsidRPr="005D0A29">
        <w:rPr>
          <w:rFonts w:eastAsia="Times New Roman" w:cs="Times New Roman"/>
          <w:szCs w:val="24"/>
        </w:rPr>
        <w:t xml:space="preserve">, έχετε τον λόγο. </w:t>
      </w:r>
    </w:p>
    <w:p w14:paraId="04B1A99D"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t xml:space="preserve">ΦΩΤΕΙΝΗ ΒΑΚΗ: </w:t>
      </w:r>
      <w:r w:rsidRPr="005D0A29">
        <w:rPr>
          <w:rFonts w:eastAsia="Times New Roman" w:cs="Times New Roman"/>
          <w:szCs w:val="24"/>
        </w:rPr>
        <w:t xml:space="preserve">Ευχαριστώ, κύριε Πρόεδρε. </w:t>
      </w:r>
    </w:p>
    <w:p w14:paraId="04B1A99E"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Να πω εκ προοιμίου ότι λυπάμαι πολύ για το προηγούμενο συμβάν στη Βουλή. Θεωρώ ότι για αυτό οι πολίτες αποστρέφονται πλέον, δυστυχώς, την πολιτική. Έχει τραυματιστεί ανεπανόρθωτα η σχέση και θα επιμείνω σε αυτό, διό</w:t>
      </w:r>
      <w:r w:rsidRPr="005D0A29">
        <w:rPr>
          <w:rFonts w:eastAsia="Times New Roman" w:cs="Times New Roman"/>
          <w:szCs w:val="24"/>
        </w:rPr>
        <w:t xml:space="preserve">τι τέτοια δείγματα γραφής συνιστούν την απόλυτη ευτέλεια του δημόσιου λόγου και δεν είναι κοινοβουλευτική συμπεριφορά αυτή. </w:t>
      </w:r>
    </w:p>
    <w:p w14:paraId="04B1A99F"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Προχωρώ, λοιπόν. </w:t>
      </w:r>
    </w:p>
    <w:p w14:paraId="04B1A9A0"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Κυρίες και κύριοι συνάδελφοι, θεωρώ ότι έγινε μια πολύ αξιόλογη συζήτηση στην επιτροπή. Ακούστηκαν πάρα πολλά επι</w:t>
      </w:r>
      <w:r w:rsidRPr="005D0A29">
        <w:rPr>
          <w:rFonts w:eastAsia="Times New Roman" w:cs="Times New Roman"/>
          <w:szCs w:val="24"/>
        </w:rPr>
        <w:t xml:space="preserve">χειρήματα. Βεβαίως, ακούστηκαν και οι γνωστοί επικοινωνιακοί μαξιμαλισμοί από μεριάς της Αντιπολίτευσης. Ακούσαμε για </w:t>
      </w:r>
      <w:proofErr w:type="spellStart"/>
      <w:r w:rsidRPr="005D0A29">
        <w:rPr>
          <w:rFonts w:eastAsia="Times New Roman" w:cs="Times New Roman"/>
          <w:szCs w:val="24"/>
        </w:rPr>
        <w:t>τερατογενέσεις</w:t>
      </w:r>
      <w:proofErr w:type="spellEnd"/>
      <w:r w:rsidRPr="005D0A29">
        <w:rPr>
          <w:rFonts w:eastAsia="Times New Roman" w:cs="Times New Roman"/>
          <w:szCs w:val="24"/>
        </w:rPr>
        <w:t>, για τερατουργήματα, για αμηχανία από τους Βουλευτές της Συμπολίτευσης απέναντι σε αυτό το νομοσχέδιο, για μια ομοβροντία κ</w:t>
      </w:r>
      <w:r w:rsidRPr="005D0A29">
        <w:rPr>
          <w:rFonts w:eastAsia="Times New Roman" w:cs="Times New Roman"/>
          <w:szCs w:val="24"/>
        </w:rPr>
        <w:t xml:space="preserve">αι έναν καταιγισμό κριτικής και τα λοιπά. </w:t>
      </w:r>
    </w:p>
    <w:p w14:paraId="04B1A9A1"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Τώρα, για τις </w:t>
      </w:r>
      <w:proofErr w:type="spellStart"/>
      <w:r w:rsidRPr="005D0A29">
        <w:rPr>
          <w:rFonts w:eastAsia="Times New Roman" w:cs="Times New Roman"/>
          <w:szCs w:val="24"/>
        </w:rPr>
        <w:t>τερατογενέσεις</w:t>
      </w:r>
      <w:proofErr w:type="spellEnd"/>
      <w:r w:rsidRPr="005D0A29">
        <w:rPr>
          <w:rFonts w:eastAsia="Times New Roman" w:cs="Times New Roman"/>
          <w:szCs w:val="24"/>
        </w:rPr>
        <w:t xml:space="preserve"> ας μη μιλήσουμε, διότι πολλά τέρατα δημιουργήθηκαν τα προηγούμενα χρόνια σε αυτόν τον τομέα. Δεν φτιάξαμε εμείς το απόστημα της «ΑΕΠΙ» και το απόστημα της «ΑΕΠΙ» δεν το σπάσατε εσείς τ</w:t>
      </w:r>
      <w:r w:rsidRPr="005D0A29">
        <w:rPr>
          <w:rFonts w:eastAsia="Times New Roman" w:cs="Times New Roman"/>
          <w:szCs w:val="24"/>
        </w:rPr>
        <w:t xml:space="preserve">όσα χρόνια. Ήταν ένα έγκλημα που όλοι γνώριζαν και ουδείς ομιλούσε. Και έπρεπε να έρθει αυτή η Κυβέρνηση και να σταλεί πόρισμα επί υπουργίας </w:t>
      </w:r>
      <w:r w:rsidRPr="005D0A29">
        <w:rPr>
          <w:rFonts w:eastAsia="Times New Roman" w:cs="Times New Roman"/>
          <w:szCs w:val="24"/>
        </w:rPr>
        <w:lastRenderedPageBreak/>
        <w:t xml:space="preserve">Νίκου </w:t>
      </w:r>
      <w:proofErr w:type="spellStart"/>
      <w:r w:rsidRPr="005D0A29">
        <w:rPr>
          <w:rFonts w:eastAsia="Times New Roman" w:cs="Times New Roman"/>
          <w:szCs w:val="24"/>
        </w:rPr>
        <w:t>Ξυδάκη</w:t>
      </w:r>
      <w:proofErr w:type="spellEnd"/>
      <w:r w:rsidRPr="005D0A29">
        <w:rPr>
          <w:rFonts w:eastAsia="Times New Roman" w:cs="Times New Roman"/>
          <w:szCs w:val="24"/>
        </w:rPr>
        <w:t xml:space="preserve">, Αριστείδη Μπαλτά. Οπότε, νομίζω ότι για τις </w:t>
      </w:r>
      <w:proofErr w:type="spellStart"/>
      <w:r w:rsidRPr="005D0A29">
        <w:rPr>
          <w:rFonts w:eastAsia="Times New Roman" w:cs="Times New Roman"/>
          <w:szCs w:val="24"/>
        </w:rPr>
        <w:t>τερατογενέσεις</w:t>
      </w:r>
      <w:proofErr w:type="spellEnd"/>
      <w:r w:rsidRPr="005D0A29">
        <w:rPr>
          <w:rFonts w:eastAsia="Times New Roman" w:cs="Times New Roman"/>
          <w:szCs w:val="24"/>
        </w:rPr>
        <w:t xml:space="preserve"> ευθύνονται άλλοι. </w:t>
      </w:r>
    </w:p>
    <w:p w14:paraId="04B1A9A2"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Όσον αφορά τον κ. Μπαλτά, επίσης -διότι ακούσαμε εδώ πέρα μια νοσταλγική επίκληση του ονόματος του κ. Μπαλτά και του θαυμάσιου νομοσχεδίου τότε, που ακόμα έχουμε τις επιφυλλίδες και όλοι είχατε βιαστεί να κατακεραυνώσετε- τώρα ξαφνικά όλοι τον νοσταλγούν. </w:t>
      </w:r>
      <w:r w:rsidRPr="005D0A29">
        <w:rPr>
          <w:rFonts w:eastAsia="Times New Roman" w:cs="Times New Roman"/>
          <w:szCs w:val="24"/>
        </w:rPr>
        <w:t>Εξήγησε γιατί αποσύρθηκε: Διότι κανείς δεν ήθελε να φτιαχτεί μια νέα «ΑΕΠΙ» στη θέση της «ΑΕΠΙ», κανείς δεν ήθελε να θέσει σε ομηρία, να κάνει πάλι δέσμιους τους δημιουργούς σε μια νέου τύπου «ΑΕΠΙ», διότι δεν ήθελε κανείς να επαναληφθεί πάλι ως τραγωδία -</w:t>
      </w:r>
      <w:r w:rsidRPr="005D0A29">
        <w:rPr>
          <w:rFonts w:eastAsia="Times New Roman" w:cs="Times New Roman"/>
          <w:szCs w:val="24"/>
        </w:rPr>
        <w:t xml:space="preserve">και όχι ως φάρσα- η ιστορία του Μεγάρου και να επωμιστεί το δημόσιο όλα αυτά τα χρέη. </w:t>
      </w:r>
    </w:p>
    <w:p w14:paraId="04B1A9A3"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Και βεβαίως, υπήρχαν και άλλα. Επειδή είπαμε για τις </w:t>
      </w:r>
      <w:proofErr w:type="spellStart"/>
      <w:r w:rsidRPr="005D0A29">
        <w:rPr>
          <w:rFonts w:eastAsia="Times New Roman" w:cs="Times New Roman"/>
          <w:szCs w:val="24"/>
        </w:rPr>
        <w:t>τερατογενέσεις</w:t>
      </w:r>
      <w:proofErr w:type="spellEnd"/>
      <w:r w:rsidRPr="005D0A29">
        <w:rPr>
          <w:rFonts w:eastAsia="Times New Roman" w:cs="Times New Roman"/>
          <w:szCs w:val="24"/>
        </w:rPr>
        <w:t xml:space="preserve">, μίλησα και για το σκάνδαλο του ταμείου αλληλοβοήθειας, το οποίο –ιδού πεδίον δόξης </w:t>
      </w:r>
      <w:proofErr w:type="spellStart"/>
      <w:r w:rsidRPr="005D0A29">
        <w:rPr>
          <w:rFonts w:eastAsia="Times New Roman" w:cs="Times New Roman"/>
          <w:szCs w:val="24"/>
        </w:rPr>
        <w:t>λαμπρόν</w:t>
      </w:r>
      <w:proofErr w:type="spellEnd"/>
      <w:r w:rsidRPr="005D0A29">
        <w:rPr>
          <w:rFonts w:eastAsia="Times New Roman" w:cs="Times New Roman"/>
          <w:szCs w:val="24"/>
        </w:rPr>
        <w:t>- πρέπει ν</w:t>
      </w:r>
      <w:r w:rsidRPr="005D0A29">
        <w:rPr>
          <w:rFonts w:eastAsia="Times New Roman" w:cs="Times New Roman"/>
          <w:szCs w:val="24"/>
        </w:rPr>
        <w:t xml:space="preserve">α διερευνηθεί και να καθαρίσει και αυτό το απόστημα. </w:t>
      </w:r>
    </w:p>
    <w:p w14:paraId="04B1A9A4"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Ας πω, λοιπόν, τώρα δυο λόγια για το νομοσχέδιο. </w:t>
      </w:r>
    </w:p>
    <w:p w14:paraId="04B1A9A5"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Θεωρώ ότι ο σκοπός του υπό συζήτηση νομοσχεδίου είναι σαφής ήδη από το πρώτο του άρθρο. Είναι η ρύθμιση της </w:t>
      </w:r>
      <w:r w:rsidRPr="005D0A29">
        <w:rPr>
          <w:rFonts w:eastAsia="Times New Roman" w:cs="Times New Roman"/>
          <w:szCs w:val="24"/>
        </w:rPr>
        <w:lastRenderedPageBreak/>
        <w:t>συλλογικής διαχείρισης δικαιωμάτων πνευματικ</w:t>
      </w:r>
      <w:r w:rsidRPr="005D0A29">
        <w:rPr>
          <w:rFonts w:eastAsia="Times New Roman" w:cs="Times New Roman"/>
          <w:szCs w:val="24"/>
        </w:rPr>
        <w:t xml:space="preserve">ής ιδιοκτησίας και συγγενικών δικαιωμάτων με τη δημιουργία ενός προστατευτικού νομικού </w:t>
      </w:r>
      <w:proofErr w:type="spellStart"/>
      <w:r w:rsidRPr="005D0A29">
        <w:rPr>
          <w:rFonts w:eastAsia="Times New Roman" w:cs="Times New Roman"/>
          <w:szCs w:val="24"/>
        </w:rPr>
        <w:t>κέλυφους</w:t>
      </w:r>
      <w:proofErr w:type="spellEnd"/>
      <w:r w:rsidRPr="005D0A29">
        <w:rPr>
          <w:rFonts w:eastAsia="Times New Roman" w:cs="Times New Roman"/>
          <w:szCs w:val="24"/>
        </w:rPr>
        <w:t xml:space="preserve">. </w:t>
      </w:r>
    </w:p>
    <w:p w14:paraId="04B1A9A6"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Ο μοναδικός γνώμονας νομοθέτησης –τα είπαμε και στην επιτροπή- δεν είναι μόνο μια συμβατική υποχρέωση που έχουμε όσον αφορά την ενσωμάτωση της κοινοτικής οδηγ</w:t>
      </w:r>
      <w:r w:rsidRPr="005D0A29">
        <w:rPr>
          <w:rFonts w:eastAsia="Times New Roman" w:cs="Times New Roman"/>
          <w:szCs w:val="24"/>
        </w:rPr>
        <w:t>ίας, αλλά είναι κυρίως μια διάφανη, διαυγής, πρωτίστως μια δίκαιη και χρηστή διαχείριση των ποσών που εισπράττονται, προκειμένου να αμειφθούν οι δημιουργοί, αλλά και προκειμένου να μην αδικηθούν οι χρήστες. Διότι έχουμε και αυτή τη διαμάχη μεταξύ δημιουργώ</w:t>
      </w:r>
      <w:r w:rsidRPr="005D0A29">
        <w:rPr>
          <w:rFonts w:eastAsia="Times New Roman" w:cs="Times New Roman"/>
          <w:szCs w:val="24"/>
        </w:rPr>
        <w:t xml:space="preserve">ν και χρηστών. Ας βρεθεί, λοιπόν, ένα σημείο ισορροπίας. </w:t>
      </w:r>
    </w:p>
    <w:p w14:paraId="04B1A9A7"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Αποπειράται το νομοσχέδιο, λοιπόν –και αυτός είναι ο σκοπός- μια ισορροπημένη λύση ενός γόρδιου δεσμού και των δύσκολων μέχρι τώρα και ενίοτε σκοτεινών σχέσεων μεταξύ χρηστών, δημιουργών και οργανισ</w:t>
      </w:r>
      <w:r w:rsidRPr="005D0A29">
        <w:rPr>
          <w:rFonts w:eastAsia="Times New Roman" w:cs="Times New Roman"/>
          <w:szCs w:val="24"/>
        </w:rPr>
        <w:t xml:space="preserve">μών συλλογικής διαχείρισης ή των ανεξάρτητων οντοτήτων διαχείρισης, στους οποίους συγκαταλέγεται και η εν </w:t>
      </w:r>
      <w:proofErr w:type="spellStart"/>
      <w:r w:rsidRPr="005D0A29">
        <w:rPr>
          <w:rFonts w:eastAsia="Times New Roman" w:cs="Times New Roman"/>
          <w:szCs w:val="24"/>
        </w:rPr>
        <w:t>πολλαίς</w:t>
      </w:r>
      <w:proofErr w:type="spellEnd"/>
      <w:r w:rsidRPr="005D0A29">
        <w:rPr>
          <w:rFonts w:eastAsia="Times New Roman" w:cs="Times New Roman"/>
          <w:szCs w:val="24"/>
        </w:rPr>
        <w:t xml:space="preserve"> αμαρτίαις </w:t>
      </w:r>
      <w:proofErr w:type="spellStart"/>
      <w:r w:rsidRPr="005D0A29">
        <w:rPr>
          <w:rFonts w:eastAsia="Times New Roman" w:cs="Times New Roman"/>
          <w:szCs w:val="24"/>
        </w:rPr>
        <w:t>περιπεσούσα</w:t>
      </w:r>
      <w:proofErr w:type="spellEnd"/>
      <w:r w:rsidRPr="005D0A29">
        <w:rPr>
          <w:rFonts w:eastAsia="Times New Roman" w:cs="Times New Roman"/>
          <w:szCs w:val="24"/>
        </w:rPr>
        <w:t xml:space="preserve"> «ΑΕΠΙ», όπως εύστοχα χθες ο συνάδελφος τη χαρακτήρισε. Και θα ήθελα να κάνω και ειδική αναφορά σε αυτή. </w:t>
      </w:r>
    </w:p>
    <w:p w14:paraId="04B1A9A8"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Και σε αυτό το </w:t>
      </w:r>
      <w:r w:rsidRPr="005D0A29">
        <w:rPr>
          <w:rFonts w:eastAsia="Times New Roman" w:cs="Times New Roman"/>
          <w:szCs w:val="24"/>
        </w:rPr>
        <w:t xml:space="preserve">πλαίσιο, λοιπόν, το νομοσχέδιο επιχειρεί μια θωράκιση ή ακριβέστερα μια αυστηρή οριοθέτηση των αρμοδιοτήτων του Οργανισμού Πνευματικής Ιδιοκτησίας, ο οποίος οφείλει να </w:t>
      </w:r>
      <w:proofErr w:type="spellStart"/>
      <w:r w:rsidRPr="005D0A29">
        <w:rPr>
          <w:rFonts w:eastAsia="Times New Roman" w:cs="Times New Roman"/>
          <w:szCs w:val="24"/>
        </w:rPr>
        <w:t>αδειοδοτεί</w:t>
      </w:r>
      <w:proofErr w:type="spellEnd"/>
      <w:r w:rsidRPr="005D0A29">
        <w:rPr>
          <w:rFonts w:eastAsia="Times New Roman" w:cs="Times New Roman"/>
          <w:szCs w:val="24"/>
        </w:rPr>
        <w:t xml:space="preserve"> και να ελέγχει τους οργανισμούς συλλογικής διαχείρισης και τις ανεξάρτητες ον</w:t>
      </w:r>
      <w:r w:rsidRPr="005D0A29">
        <w:rPr>
          <w:rFonts w:eastAsia="Times New Roman" w:cs="Times New Roman"/>
          <w:szCs w:val="24"/>
        </w:rPr>
        <w:t xml:space="preserve">τότητες διαχείρισης. </w:t>
      </w:r>
    </w:p>
    <w:p w14:paraId="04B1A9A9"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Επιπλέον πέραν της θεσμικής θωράκισης και της διασφάλισης της διαφάνειας, κάποια άρθρα του νομοσχεδίου εμφορούνται από ένα θετικό πνεύμα </w:t>
      </w:r>
      <w:proofErr w:type="spellStart"/>
      <w:r w:rsidRPr="005D0A29">
        <w:rPr>
          <w:rFonts w:eastAsia="Times New Roman" w:cs="Times New Roman"/>
          <w:szCs w:val="24"/>
        </w:rPr>
        <w:t>συμμετοχικότητας</w:t>
      </w:r>
      <w:proofErr w:type="spellEnd"/>
      <w:r w:rsidRPr="005D0A29">
        <w:rPr>
          <w:rFonts w:eastAsia="Times New Roman" w:cs="Times New Roman"/>
          <w:szCs w:val="24"/>
        </w:rPr>
        <w:t xml:space="preserve"> και δημοκρατίας. Αναβαθμίζεται, για παράδειγμα, η γενική συνέλευση των οργανισμώ</w:t>
      </w:r>
      <w:r w:rsidRPr="005D0A29">
        <w:rPr>
          <w:rFonts w:eastAsia="Times New Roman" w:cs="Times New Roman"/>
          <w:szCs w:val="24"/>
        </w:rPr>
        <w:t xml:space="preserve">ν συλλογικής διαχείρισης, που θεωρείται πλέον το κυρίαρχο όργανο όσον αφορά τη λήψη αποφάσεων, στο οποίο μπορούν να μετέχουν όλα τα μέλη του οργανισμού. </w:t>
      </w:r>
    </w:p>
    <w:p w14:paraId="04B1A9AA"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Σημαντική είναι στο άρθρο 9 και η δυνατότητα που δίδεται και στις ανεξάρτητες οντότητες διαχείρισης με</w:t>
      </w:r>
      <w:r w:rsidRPr="005D0A29">
        <w:rPr>
          <w:rFonts w:eastAsia="Times New Roman" w:cs="Times New Roman"/>
          <w:szCs w:val="24"/>
        </w:rPr>
        <w:t xml:space="preserve"> δεσπόζουσα θέση για τη θέσπιση γενικής συνέλευσης, καθώς επίσης και για συγκρότηση εποπτικού συμβουλίου. Χρειάζεται το εποπτικό συμβούλιο και αν θέλετε, έτσι θεραπεύεται και το κενό του προηγούμενου νόμου, του ν.2121/1993. </w:t>
      </w:r>
    </w:p>
    <w:p w14:paraId="04B1A9AB"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Το άρθρο 11 επιχειρεί να διαφυλ</w:t>
      </w:r>
      <w:r w:rsidRPr="005D0A29">
        <w:rPr>
          <w:rFonts w:eastAsia="Times New Roman" w:cs="Times New Roman"/>
          <w:szCs w:val="24"/>
        </w:rPr>
        <w:t>άξει δικαιούχους από τυχόν κατάχρηση δεσπόζουσας θέσης από οργανισμούς συλλογικής διαχείρισης, επιπλέον και ως προς την τακτική αμοιβή των δικαιούχων.</w:t>
      </w:r>
    </w:p>
    <w:p w14:paraId="04B1A9AC"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Το άρθρο 19 παράγραφος 2 θέτει ένα απώτατο χρονικό όριο, εντός του οποίου οι δικαιούχοι θα πρέπει να λαμβ</w:t>
      </w:r>
      <w:r w:rsidRPr="005D0A29">
        <w:rPr>
          <w:rFonts w:eastAsia="Times New Roman" w:cs="Times New Roman"/>
          <w:szCs w:val="24"/>
        </w:rPr>
        <w:t xml:space="preserve">άνουν τα ποσά από τα δικαιώματά τους, ενώ στο άρθρο 22 παράγραφος 8 ενισχύεται η διαφάνεια μέσω των ηλεκτρονικών συναλλαγών και τραπεζών μεταξύ χρηστών και οργανισμών. Και επιτέλους, μπαίνει ένα πλαφόν. Έχουμε πλέον το 20% των δαπανών από το 36%. </w:t>
      </w:r>
    </w:p>
    <w:p w14:paraId="04B1A9AD"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Θα ήθελα</w:t>
      </w:r>
      <w:r w:rsidRPr="005D0A29">
        <w:rPr>
          <w:rFonts w:eastAsia="Times New Roman" w:cs="Times New Roman"/>
          <w:szCs w:val="24"/>
        </w:rPr>
        <w:t xml:space="preserve"> να πω δυο λόγια τώρα και για το πνεύμα του νομοσχεδίου. </w:t>
      </w:r>
    </w:p>
    <w:p w14:paraId="04B1A9AE"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Ας πάμε, λοιπόν, τώρα στο επίμαχο θέμα του επιτρόπου με αφορμή τον αμαρτωλό βίο και την πολιτεία της «ΑΕΠΙ» και τη μεμπτή ηθική της γνωστής οικογένειας που λυμαινόταν ανερυθρίαστα και συστηματικά τα</w:t>
      </w:r>
      <w:r w:rsidRPr="005D0A29">
        <w:rPr>
          <w:rFonts w:eastAsia="Times New Roman" w:cs="Times New Roman"/>
          <w:szCs w:val="24"/>
        </w:rPr>
        <w:t xml:space="preserve"> δικαιώματα των δημιουργών και το δημόσιο συμφέρον. </w:t>
      </w:r>
    </w:p>
    <w:p w14:paraId="04B1A9AF"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Το πόρισμα της εταιρείας των ορκωτών λογιστών -και να ξαναθυμίσω ότι επί υπουργίας Αριστείδη Μπαλτά - Νίκου </w:t>
      </w:r>
      <w:proofErr w:type="spellStart"/>
      <w:r w:rsidRPr="005D0A29">
        <w:rPr>
          <w:rFonts w:eastAsia="Times New Roman" w:cs="Times New Roman"/>
          <w:szCs w:val="24"/>
        </w:rPr>
        <w:t>Ξυδάκη</w:t>
      </w:r>
      <w:proofErr w:type="spellEnd"/>
      <w:r w:rsidRPr="005D0A29">
        <w:rPr>
          <w:rFonts w:eastAsia="Times New Roman" w:cs="Times New Roman"/>
          <w:szCs w:val="24"/>
        </w:rPr>
        <w:t xml:space="preserve"> εστάλησαν αυτοί οι λογιστές και διατάχθηκε ο έλεγχος- είναι καταπέλτης. Ακούσαμε για μισ</w:t>
      </w:r>
      <w:r w:rsidRPr="005D0A29">
        <w:rPr>
          <w:rFonts w:eastAsia="Times New Roman" w:cs="Times New Roman"/>
          <w:szCs w:val="24"/>
        </w:rPr>
        <w:t xml:space="preserve">θούς 52.000 ευρώ τον μήνα, δημιουργούς στα αζήτητα, διότι από τα 21 εκατομμύρια ευρώ –λέει- που εισπράχθηκαν την προηγούμενη χρονιά βρέθηκαν μόλις 3 εκατομμύρια ευρώ. Τις </w:t>
      </w:r>
      <w:proofErr w:type="spellStart"/>
      <w:r w:rsidRPr="005D0A29">
        <w:rPr>
          <w:rFonts w:eastAsia="Times New Roman" w:cs="Times New Roman"/>
          <w:szCs w:val="24"/>
        </w:rPr>
        <w:t>πταίει</w:t>
      </w:r>
      <w:proofErr w:type="spellEnd"/>
      <w:r w:rsidRPr="005D0A29">
        <w:rPr>
          <w:rFonts w:eastAsia="Times New Roman" w:cs="Times New Roman"/>
          <w:szCs w:val="24"/>
        </w:rPr>
        <w:t xml:space="preserve">, επομένως; Η παρουσία των ορκωτών λογιστών και ο μετέπειτα ορισμός επιτρόπου; </w:t>
      </w:r>
      <w:r w:rsidRPr="005D0A29">
        <w:rPr>
          <w:rFonts w:eastAsia="Times New Roman" w:cs="Times New Roman"/>
          <w:szCs w:val="24"/>
        </w:rPr>
        <w:t xml:space="preserve">Αυτό φταίει ή η διασπάθιση των ποσών που προορίζονταν για τους δημιουργούς; </w:t>
      </w:r>
    </w:p>
    <w:p w14:paraId="04B1A9B0"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Ένα διαχρονικό έμβλημα ήταν η «ΑΕΠΙ», μυστικά και ψέματα καλά κρυμμένα κάτω από το χαλί, που όλοι γνώριζαν ή υποψιάζονταν και μεταφράζονταν σε σκανδαλώδεις αμοιβές, σε εικονικές α</w:t>
      </w:r>
      <w:r w:rsidRPr="005D0A29">
        <w:rPr>
          <w:rFonts w:eastAsia="Times New Roman" w:cs="Times New Roman"/>
          <w:szCs w:val="24"/>
        </w:rPr>
        <w:t xml:space="preserve">υξήσεις, υπέρογκες αυξήσεις λειτουργικών εξόδων, σε εξωπραγματικές αμοιβές δικηγορικών γραφείων και τα λοιπά. </w:t>
      </w:r>
    </w:p>
    <w:p w14:paraId="04B1A9B1"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Διατυπώθηκε ο ισχυρισμός ότι η παρουσία του επιτρόπου θα επέφερε την τάξη και τη νομιμότητα, αλλά θα διέτρεχε τον κίνδυνο της μη πληρωμής των δημ</w:t>
      </w:r>
      <w:r w:rsidRPr="005D0A29">
        <w:rPr>
          <w:rFonts w:eastAsia="Times New Roman" w:cs="Times New Roman"/>
          <w:szCs w:val="24"/>
        </w:rPr>
        <w:t xml:space="preserve">ιουργών για ένα διάστημα. </w:t>
      </w:r>
    </w:p>
    <w:p w14:paraId="04B1A9B2"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Κοιτάξτε, συμβαίνει ακριβώς το αντίθετο: Ο επίτροπος δεν είναι τραπεζικός επίτροπος που θα μπει μέσα και θα επωμιστεί </w:t>
      </w:r>
      <w:r w:rsidRPr="005D0A29">
        <w:rPr>
          <w:rFonts w:eastAsia="Times New Roman" w:cs="Times New Roman"/>
          <w:szCs w:val="24"/>
        </w:rPr>
        <w:lastRenderedPageBreak/>
        <w:t>το δημόσιο τελικά τα χρέη, όπως έγινε με το Μέγαρο Μουσικής και φεσώσατε και φορτώσατε το ελληνικό δημόσιο με 3</w:t>
      </w:r>
      <w:r w:rsidRPr="005D0A29">
        <w:rPr>
          <w:rFonts w:eastAsia="Times New Roman" w:cs="Times New Roman"/>
          <w:szCs w:val="24"/>
        </w:rPr>
        <w:t xml:space="preserve">50 εκατομμύρια ευρώ -και αυτό τότε έγινε με απόφαση του 2012- και είτε κλείσει είτε δεν κλείσει το Μέγαρο, τα χρέη είναι εκεί να τα επωμίζεται ως πρώτος εγγυητής το ελληνικό δημόσιο. Δεν πρόκειται περί αυτού. </w:t>
      </w:r>
    </w:p>
    <w:p w14:paraId="04B1A9B3"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Ο επίτροπος τοποθετήθηκε για να διασωθούν οι δ</w:t>
      </w:r>
      <w:r w:rsidRPr="005D0A29">
        <w:rPr>
          <w:rFonts w:eastAsia="Times New Roman" w:cs="Times New Roman"/>
          <w:szCs w:val="24"/>
        </w:rPr>
        <w:t>ημιουργοί και να αποκατασταθεί, να διασφαλιστεί η νομιμότητα, όχι για να τιμωρηθούν αυτοί που δεν φταίνε, οι αθώοι. Ο επίτροπος μπήκε με προσοχή, ακριβώς για να μην επωμιστεί τα υπέρογκα χρέη μιας οικογένειας το ίδιο το ελληνικό δημόσιο. Ας σταματήσει, λοι</w:t>
      </w:r>
      <w:r w:rsidRPr="005D0A29">
        <w:rPr>
          <w:rFonts w:eastAsia="Times New Roman" w:cs="Times New Roman"/>
          <w:szCs w:val="24"/>
        </w:rPr>
        <w:t xml:space="preserve">πόν, επιτέλους -ας είμαστε ειλικρινείς- το προσφιλές στην Αντιπολίτευση αφήγημα περί πτώχευσης των δημιουργών, διότι μπήκε μέσα ο επίτροπος. </w:t>
      </w:r>
    </w:p>
    <w:p w14:paraId="04B1A9B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lang w:val="en-US"/>
        </w:rPr>
        <w:t>O</w:t>
      </w:r>
      <w:r w:rsidRPr="005D0A29">
        <w:rPr>
          <w:rFonts w:eastAsia="Times New Roman" w:cs="Times New Roman"/>
          <w:szCs w:val="24"/>
        </w:rPr>
        <w:t>ι δημιουργοί θα πτωχεύσουν και θα αδικούνται, όταν απουσιάζει το νομοθετικό πλαίσιο και οι θεσμικές δικλίδες ασφα</w:t>
      </w:r>
      <w:r w:rsidRPr="005D0A29">
        <w:rPr>
          <w:rFonts w:eastAsia="Times New Roman" w:cs="Times New Roman"/>
          <w:szCs w:val="24"/>
        </w:rPr>
        <w:t xml:space="preserve">λείας, από την αδιαφάνεια, τη διασπάθιση των δικαιωμάτων τους, το έλλειμμα κανόνων και λογοδοσίας, την αυθαιρεσία, που ήταν οι προμετωπίδες μιας ανώνυμης εταιρείας που επέχει θέση </w:t>
      </w:r>
      <w:r w:rsidRPr="005D0A29">
        <w:rPr>
          <w:rFonts w:eastAsia="Times New Roman" w:cs="Times New Roman"/>
          <w:szCs w:val="24"/>
        </w:rPr>
        <w:lastRenderedPageBreak/>
        <w:t>ανεξάρτητης οντότητας διαχείρισης και έκανε διαρκώς κατάχρηση δεσπόζουσας θέ</w:t>
      </w:r>
      <w:r w:rsidRPr="005D0A29">
        <w:rPr>
          <w:rFonts w:eastAsia="Times New Roman" w:cs="Times New Roman"/>
          <w:szCs w:val="24"/>
        </w:rPr>
        <w:t xml:space="preserve">σης. </w:t>
      </w:r>
    </w:p>
    <w:p w14:paraId="04B1A9B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Εμείς δεν θέλουμε μια «ΑΕΠΙ» ακόμα, μολονότι είναι ευρωπαϊκή οδηγία. Το στοίχημα είναι εάν η ενσωμάτωση της οδηγίας στο Εθνικό μας Δίκαιο θα γίνει με τρόπο που θα εκλείψει άπαξ διά παντός η αδιαφάνεια, η διαφθορά και θα δίδεται φωνή, θα δίδονται τα δ</w:t>
      </w:r>
      <w:r w:rsidRPr="005D0A29">
        <w:rPr>
          <w:rFonts w:eastAsia="Times New Roman" w:cs="Times New Roman"/>
          <w:szCs w:val="24"/>
        </w:rPr>
        <w:t>ικαιώματα στους δημιουργούς και δεν θα αδικούνται, βεβαίως, και οι χρήστες.</w:t>
      </w:r>
    </w:p>
    <w:p w14:paraId="04B1A9B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Ακούστηκαν αντεγκλήσεις και μομφές περί καθυστέρησης του νομοσχεδίου, κραυγές περί ασύγγνωστης καθυστέρησης. Δεδομένου του μεγάλου σκανδάλου «ΑΕΠΙ», ερωτώ, συνάδελφοι, καλόπιστα, χ</w:t>
      </w:r>
      <w:r w:rsidRPr="005D0A29">
        <w:rPr>
          <w:rFonts w:eastAsia="Times New Roman" w:cs="Times New Roman"/>
          <w:szCs w:val="24"/>
        </w:rPr>
        <w:t>ωρίς καμμία αντιπολιτευτική διάθεση: Δεν το γνωρίζατε εσείς το διαρκές έγκλημα; Τι κάνατε; Εκόντες, άκοντες συνένοχοι στον φόνο; Πόντιοι Πιλάτοι που ένιπταν τας χείρας τους, οχυρωμένοι πίσω από ένα παρωχημένο από την ίδια την αλματώδη τεχνολογική εξέλιξη ν</w:t>
      </w:r>
      <w:r w:rsidRPr="005D0A29">
        <w:rPr>
          <w:rFonts w:eastAsia="Times New Roman" w:cs="Times New Roman"/>
          <w:szCs w:val="24"/>
        </w:rPr>
        <w:t xml:space="preserve">ομοθέτημα του 1993, που έχρηζε </w:t>
      </w:r>
      <w:proofErr w:type="spellStart"/>
      <w:r w:rsidRPr="005D0A29">
        <w:rPr>
          <w:rFonts w:eastAsia="Times New Roman" w:cs="Times New Roman"/>
          <w:szCs w:val="24"/>
        </w:rPr>
        <w:t>επικαιροποίησης</w:t>
      </w:r>
      <w:proofErr w:type="spellEnd"/>
      <w:r w:rsidRPr="005D0A29">
        <w:rPr>
          <w:rFonts w:eastAsia="Times New Roman" w:cs="Times New Roman"/>
          <w:szCs w:val="24"/>
        </w:rPr>
        <w:t xml:space="preserve">, όπως και η ίδια η </w:t>
      </w:r>
      <w:proofErr w:type="spellStart"/>
      <w:r w:rsidRPr="005D0A29">
        <w:rPr>
          <w:rFonts w:eastAsia="Times New Roman" w:cs="Times New Roman"/>
          <w:szCs w:val="24"/>
        </w:rPr>
        <w:t>εννοιολόγηση</w:t>
      </w:r>
      <w:proofErr w:type="spellEnd"/>
      <w:r w:rsidRPr="005D0A29">
        <w:rPr>
          <w:rFonts w:eastAsia="Times New Roman" w:cs="Times New Roman"/>
          <w:szCs w:val="24"/>
        </w:rPr>
        <w:t xml:space="preserve"> του πνευματικού δικαιώματος; Διότι είμαστε στην εποχή της πειρατείας και της </w:t>
      </w:r>
      <w:proofErr w:type="spellStart"/>
      <w:r w:rsidRPr="005D0A29">
        <w:rPr>
          <w:rFonts w:eastAsia="Times New Roman" w:cs="Times New Roman"/>
          <w:szCs w:val="24"/>
        </w:rPr>
        <w:t>ψηφιοποίησης</w:t>
      </w:r>
      <w:proofErr w:type="spellEnd"/>
      <w:r w:rsidRPr="005D0A29">
        <w:rPr>
          <w:rFonts w:eastAsia="Times New Roman" w:cs="Times New Roman"/>
          <w:szCs w:val="24"/>
        </w:rPr>
        <w:t xml:space="preserve"> και η </w:t>
      </w:r>
      <w:proofErr w:type="spellStart"/>
      <w:r w:rsidRPr="005D0A29">
        <w:rPr>
          <w:rFonts w:eastAsia="Times New Roman" w:cs="Times New Roman"/>
          <w:szCs w:val="24"/>
        </w:rPr>
        <w:t>γουτεμβέργειος</w:t>
      </w:r>
      <w:proofErr w:type="spellEnd"/>
      <w:r w:rsidRPr="005D0A29">
        <w:rPr>
          <w:rFonts w:eastAsia="Times New Roman" w:cs="Times New Roman"/>
          <w:szCs w:val="24"/>
        </w:rPr>
        <w:t xml:space="preserve"> εποχή παρήλθε ανεπιστρεπτί. </w:t>
      </w:r>
    </w:p>
    <w:p w14:paraId="04B1A9B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Αδιαφάνεια, διαφθορά και συνακόλουθα </w:t>
      </w:r>
      <w:r w:rsidRPr="005D0A29">
        <w:rPr>
          <w:rFonts w:eastAsia="Times New Roman" w:cs="Times New Roman"/>
          <w:szCs w:val="24"/>
        </w:rPr>
        <w:t>κοινωνική αδικία υπάρχουν εκεί όπου απουσιάζει ένα νομικό και θεσμικό πλαίσιο. Ακόμη και αν υπήρξε καθυστέρηση -τους λόγους τους εξήγησε αναλυτικά, ας μην επανέλθουμε πάλι, ο κ. Μπαλτάς και εχθές και σήμερα-, προτιμητέο ένα νομοσχέδιο καθυστερημένα, παρά κ</w:t>
      </w:r>
      <w:r w:rsidRPr="005D0A29">
        <w:rPr>
          <w:rFonts w:eastAsia="Times New Roman" w:cs="Times New Roman"/>
          <w:szCs w:val="24"/>
        </w:rPr>
        <w:t xml:space="preserve">ανένα νομοσχέδιο. Καλύτερα να εισέλθει προς συζήτηση ένα νομοσχέδιο που σκοπεί στην προστασία των δικαιωμάτων των δημιουργών και των χρηστών, έστω με ατέλειες, με τυχόν κενά, παρά η πλήρης απουσία κανόνων. </w:t>
      </w:r>
    </w:p>
    <w:p w14:paraId="04B1A9B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Ας το δούμε, εν πάση </w:t>
      </w:r>
      <w:proofErr w:type="spellStart"/>
      <w:r w:rsidRPr="005D0A29">
        <w:rPr>
          <w:rFonts w:eastAsia="Times New Roman" w:cs="Times New Roman"/>
          <w:szCs w:val="24"/>
        </w:rPr>
        <w:t>περιπτώσει</w:t>
      </w:r>
      <w:proofErr w:type="spellEnd"/>
      <w:r w:rsidRPr="005D0A29">
        <w:rPr>
          <w:rFonts w:eastAsia="Times New Roman" w:cs="Times New Roman"/>
          <w:szCs w:val="24"/>
        </w:rPr>
        <w:t>, υπό το πρίσμα συ</w:t>
      </w:r>
      <w:r w:rsidRPr="005D0A29">
        <w:rPr>
          <w:rFonts w:eastAsia="Times New Roman" w:cs="Times New Roman"/>
          <w:szCs w:val="24"/>
        </w:rPr>
        <w:t>νθέσεων και καλόπιστης διαβούλευσης, διότι η ατζέντα των πνευματικών δικαιωμάτων έχει και αυτή διακρίσεις που πρέπει να εξαλείψουμε. Υπάρχουν τα λαμπερά αστέρια και οι άσημοι, πλην όχι ασήμαντοι, δημιουργοί, που έχουν και αυτοί δικαίωμα στην αξιοπρέπεια κα</w:t>
      </w:r>
      <w:r w:rsidRPr="005D0A29">
        <w:rPr>
          <w:rFonts w:eastAsia="Times New Roman" w:cs="Times New Roman"/>
          <w:szCs w:val="24"/>
        </w:rPr>
        <w:t xml:space="preserve">ι στη δημιουργία και τους οποίους δεν πρέπει να πνίγει και να μαραίνει το άχθος της επιβίωσης ή η μόνιμη αδικία του «έναντι» και του «βλέπουμε πότε θα πληρωθείς». </w:t>
      </w:r>
    </w:p>
    <w:p w14:paraId="04B1A9B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Υπάρχουν, όμως, και οι χρήστες που είναι πολλών ταχυτήτων. Ας μπούνε κανόνες επομένως μη αμφ</w:t>
      </w:r>
      <w:r w:rsidRPr="005D0A29">
        <w:rPr>
          <w:rFonts w:eastAsia="Times New Roman" w:cs="Times New Roman"/>
          <w:szCs w:val="24"/>
        </w:rPr>
        <w:t xml:space="preserve">ισβητήσιμοι. Δεν είναι του ιδίου μεγέθους το καφενείο στην παραμεθόριο με το κλαμπ της Μυκόνου. </w:t>
      </w:r>
    </w:p>
    <w:p w14:paraId="04B1A9B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Τελειώνω με την επίμαχη διάταξη που αφορά τις βιβλιοθήκες. Εδώ  επιτρέψτε μου και έναν πιο προσωπικό τόνο, που τον υπαγορεύει η πανεπιστημιακή μου ιδιότητα. Με</w:t>
      </w:r>
      <w:r w:rsidRPr="005D0A29">
        <w:rPr>
          <w:rFonts w:eastAsia="Times New Roman" w:cs="Times New Roman"/>
          <w:szCs w:val="24"/>
        </w:rPr>
        <w:t xml:space="preserve"> επιστολή τους στον Πρωθυπουργό -πριν από δύο, τρεις ημέρες- εκδότες και συγγραφείς εκφράζουν την αγανάκτησή τους για διατάξεις που προστέθηκαν στο υπό ψήφιση νομοσχέδιο και αφορούν τον ορισμό της εύλογης αμοιβής που οφείλουν να καταβάλλουν οι βιβλιοθήκες </w:t>
      </w:r>
      <w:r w:rsidRPr="005D0A29">
        <w:rPr>
          <w:rFonts w:eastAsia="Times New Roman" w:cs="Times New Roman"/>
          <w:szCs w:val="24"/>
        </w:rPr>
        <w:t xml:space="preserve">στους πνευματικούς δημιουργούς αλλά και το δικαίωμα για αναπαραγωγή αποσπασμάτων ή μέρους του έργου τους στην εκπαιδευτική διαδικασία, μολονότι πολλοί από εμάς -άλλοι περισσότερο, άλλοι λιγότερο- τους </w:t>
      </w:r>
      <w:proofErr w:type="spellStart"/>
      <w:r w:rsidRPr="005D0A29">
        <w:rPr>
          <w:rFonts w:eastAsia="Times New Roman" w:cs="Times New Roman"/>
          <w:szCs w:val="24"/>
        </w:rPr>
        <w:t>παροικούντες</w:t>
      </w:r>
      <w:proofErr w:type="spellEnd"/>
      <w:r w:rsidRPr="005D0A29">
        <w:rPr>
          <w:rFonts w:eastAsia="Times New Roman" w:cs="Times New Roman"/>
          <w:szCs w:val="24"/>
        </w:rPr>
        <w:t xml:space="preserve"> την εκπαιδευτική και πανεπιστημιακή Ιερουσ</w:t>
      </w:r>
      <w:r w:rsidRPr="005D0A29">
        <w:rPr>
          <w:rFonts w:eastAsia="Times New Roman" w:cs="Times New Roman"/>
          <w:szCs w:val="24"/>
        </w:rPr>
        <w:t xml:space="preserve">αλήμ θα μπορούσαμε να αυξήσουμε και τα εισοδήματά μας, ενδεχομένως, εάν πληρωνόμασταν τις προαναφερθείσες αμοιβές. Δεν είναι ούτε νόμιμο, με βάση τουλάχιστον το νομικό πλαίσιο του ν.2121/1993, δεν είναι, όμως, </w:t>
      </w:r>
      <w:r w:rsidRPr="005D0A29">
        <w:rPr>
          <w:rFonts w:eastAsia="Times New Roman" w:cs="Times New Roman"/>
          <w:szCs w:val="24"/>
        </w:rPr>
        <w:lastRenderedPageBreak/>
        <w:t>και ηθικό για όσες και όσους ενστερνίζονται το</w:t>
      </w:r>
      <w:r w:rsidRPr="005D0A29">
        <w:rPr>
          <w:rFonts w:eastAsia="Times New Roman" w:cs="Times New Roman"/>
          <w:szCs w:val="24"/>
        </w:rPr>
        <w:t xml:space="preserve"> δικαίωμα στη δημόσια και δωρεάν πρόσβαση στη γνώση, </w:t>
      </w:r>
      <w:proofErr w:type="spellStart"/>
      <w:r w:rsidRPr="005D0A29">
        <w:rPr>
          <w:rFonts w:eastAsia="Times New Roman" w:cs="Times New Roman"/>
          <w:szCs w:val="24"/>
        </w:rPr>
        <w:t>πολλώ</w:t>
      </w:r>
      <w:proofErr w:type="spellEnd"/>
      <w:r w:rsidRPr="005D0A29">
        <w:rPr>
          <w:rFonts w:eastAsia="Times New Roman" w:cs="Times New Roman"/>
          <w:szCs w:val="24"/>
        </w:rPr>
        <w:t xml:space="preserve"> δε μάλλον όταν την τελευταία διευκολύνει και η ψηφιακή εποχή που διανύουμε. Η σχετική διάταξη του 1993 είναι ακριβώς αυτή. Επιτρέπεται, χωρίς την άδεια του δημιουργού και χωρίς αμοιβή, η αναπαραγωγ</w:t>
      </w:r>
      <w:r w:rsidRPr="005D0A29">
        <w:rPr>
          <w:rFonts w:eastAsia="Times New Roman" w:cs="Times New Roman"/>
          <w:szCs w:val="24"/>
        </w:rPr>
        <w:t xml:space="preserve">ή άρθρων νομίμως δημοσιευμένων σε εφημερίδες ή σε περιοδικά, σύντομων αποσπασμάτων έργου, βιβλίου κ.λπ. για τη διδασκαλία ή τις εξετάσεις σε εκπαιδευτικό ίδρυμα, στο μέτρο που δικαιολογείται από τον επιδιωκόμενο σκοπό. </w:t>
      </w:r>
    </w:p>
    <w:p w14:paraId="04B1A9B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Τούτη η διάταξη, αν θέλετε, συνάδει </w:t>
      </w:r>
      <w:r w:rsidRPr="005D0A29">
        <w:rPr>
          <w:rFonts w:eastAsia="Times New Roman" w:cs="Times New Roman"/>
          <w:szCs w:val="24"/>
        </w:rPr>
        <w:t>απολύτως και με την κοινοτική οδηγία κατά την οποία κράτη μέλη μπορεί να προβλέπουν εξαιρέσεις και ως προς την αμοιβή των συγγραφέων, εφόσον αυτές οι εξαιρέσεις γίνονται για την αναπαραγωγή που πραγματοποιείται από προσιτές στο κόστος βιβλιοθήκες, εκπαιδευ</w:t>
      </w:r>
      <w:r w:rsidRPr="005D0A29">
        <w:rPr>
          <w:rFonts w:eastAsia="Times New Roman" w:cs="Times New Roman"/>
          <w:szCs w:val="24"/>
        </w:rPr>
        <w:t xml:space="preserve">τικά ιδρύματα, μουσεία, αρχεία και λοιπά. </w:t>
      </w:r>
    </w:p>
    <w:p w14:paraId="04B1A9B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Κοιτάξτε, δεν γράφουμε βιβλία όσοι είμαστε στην εκπαίδευση, στο πανεπιστήμιο, για το κέρδος. Γράφουμε βιβλία, κάνουμε έρευνα, για να προσφέρουμε κάτι, για να καταθέσουμε τον πνευματικό μας οβολό στην παιδεία. Αυτός είναι ο ρόλος μας και αυτόν επιτάσσει το </w:t>
      </w:r>
      <w:r w:rsidRPr="005D0A29">
        <w:rPr>
          <w:rFonts w:eastAsia="Times New Roman" w:cs="Times New Roman"/>
          <w:szCs w:val="24"/>
        </w:rPr>
        <w:t xml:space="preserve">λειτούργημά μας. Στην εποχή μας, δυστυχώς, </w:t>
      </w:r>
      <w:r w:rsidRPr="005D0A29">
        <w:rPr>
          <w:rFonts w:eastAsia="Times New Roman" w:cs="Times New Roman"/>
          <w:szCs w:val="24"/>
        </w:rPr>
        <w:lastRenderedPageBreak/>
        <w:t xml:space="preserve">στην </w:t>
      </w:r>
      <w:proofErr w:type="spellStart"/>
      <w:r w:rsidRPr="005D0A29">
        <w:rPr>
          <w:rFonts w:eastAsia="Times New Roman" w:cs="Times New Roman"/>
          <w:szCs w:val="24"/>
        </w:rPr>
        <w:t>οβιδιακή</w:t>
      </w:r>
      <w:proofErr w:type="spellEnd"/>
      <w:r w:rsidRPr="005D0A29">
        <w:rPr>
          <w:rFonts w:eastAsia="Times New Roman" w:cs="Times New Roman"/>
          <w:szCs w:val="24"/>
        </w:rPr>
        <w:t xml:space="preserve"> αυτή μεταμόρφωση του </w:t>
      </w:r>
      <w:r w:rsidRPr="005D0A29">
        <w:rPr>
          <w:rFonts w:eastAsia="Times New Roman" w:cs="Times New Roman"/>
          <w:szCs w:val="24"/>
          <w:lang w:val="en-US"/>
        </w:rPr>
        <w:t>high</w:t>
      </w:r>
      <w:r w:rsidRPr="005D0A29">
        <w:rPr>
          <w:rFonts w:eastAsia="Times New Roman" w:cs="Times New Roman"/>
          <w:szCs w:val="24"/>
        </w:rPr>
        <w:t xml:space="preserve"> </w:t>
      </w:r>
      <w:r w:rsidRPr="005D0A29">
        <w:rPr>
          <w:rFonts w:eastAsia="Times New Roman" w:cs="Times New Roman"/>
          <w:szCs w:val="24"/>
          <w:lang w:val="en-US"/>
        </w:rPr>
        <w:t>tech</w:t>
      </w:r>
      <w:r w:rsidRPr="005D0A29">
        <w:rPr>
          <w:rFonts w:eastAsia="Times New Roman" w:cs="Times New Roman"/>
          <w:szCs w:val="24"/>
        </w:rPr>
        <w:t xml:space="preserve"> ψηφιοποιημένου καπιταλισμού, υπάρχει μία αντίφαση. Από τη μία βλέπουμε μια αλματώδη ανάπτυξη της τεχνολογίας, που επιτρέπει πλέον η γνώση να συγκαταλέγεται και αυτή στα</w:t>
      </w:r>
      <w:r w:rsidRPr="005D0A29">
        <w:rPr>
          <w:rFonts w:eastAsia="Times New Roman" w:cs="Times New Roman"/>
          <w:szCs w:val="24"/>
        </w:rPr>
        <w:t xml:space="preserve"> κοινά, να υπάρχει πρόσβαση, και από την άλλη βλέπουμε φτωχές, πάμφτωχες ακαδημαϊκές, δημόσιες  βιβλιοθήκες, οι οποίες γίνονται αποθήκες βιβλίων, να φυτοζωούν και φοιτητές μας να έχουν το άγχος της επιβίωσης, </w:t>
      </w:r>
      <w:proofErr w:type="spellStart"/>
      <w:r w:rsidRPr="005D0A29">
        <w:rPr>
          <w:rFonts w:eastAsia="Times New Roman" w:cs="Times New Roman"/>
          <w:szCs w:val="24"/>
        </w:rPr>
        <w:t>πολλώ</w:t>
      </w:r>
      <w:proofErr w:type="spellEnd"/>
      <w:r w:rsidRPr="005D0A29">
        <w:rPr>
          <w:rFonts w:eastAsia="Times New Roman" w:cs="Times New Roman"/>
          <w:szCs w:val="24"/>
        </w:rPr>
        <w:t xml:space="preserve"> δε μάλλον να αγοράσουν ένα βιβλίο. Ας του</w:t>
      </w:r>
      <w:r w:rsidRPr="005D0A29">
        <w:rPr>
          <w:rFonts w:eastAsia="Times New Roman" w:cs="Times New Roman"/>
          <w:szCs w:val="24"/>
        </w:rPr>
        <w:t>ς δώσουμε, λοιπόν, το δικαίωμα και ας γκρεμίσουμε αυτά τα τείχη.</w:t>
      </w:r>
    </w:p>
    <w:p w14:paraId="04B1A9B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Ευχαριστώ πολύ.</w:t>
      </w:r>
    </w:p>
    <w:p w14:paraId="04B1A9BE"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(Χειροκροτήματα από την πτέρυγα του ΣΥΡΙΖΑ)</w:t>
      </w:r>
    </w:p>
    <w:p w14:paraId="04B1A9B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ΛΥΔΙΑ ΚΟΝΙΟΡΔΟΥ (Υπουργός Πολιτισμού και Αθλητισμού):</w:t>
      </w:r>
      <w:r w:rsidRPr="005D0A29">
        <w:rPr>
          <w:rFonts w:eastAsia="Times New Roman" w:cs="Times New Roman"/>
          <w:szCs w:val="24"/>
        </w:rPr>
        <w:t xml:space="preserve"> Κύριε Πρόεδρε, μου επιτρέπετε για μισό λεπτό για κάποιες νομοτεχνικές βελτιώσεις;</w:t>
      </w:r>
    </w:p>
    <w:p w14:paraId="04B1A9C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(Σπυρίδων Λυκούδης):</w:t>
      </w:r>
      <w:r w:rsidRPr="005D0A29">
        <w:rPr>
          <w:rFonts w:eastAsia="Times New Roman" w:cs="Times New Roman"/>
          <w:szCs w:val="24"/>
        </w:rPr>
        <w:t xml:space="preserve"> Κύριε Ηλιόπουλε, θα περιμένετε ένα λεπτό, γιατί θέλει να κάνει κάποιες νομοτεχνικές βελτιώσεις η κυρία Υπουργός.</w:t>
      </w:r>
    </w:p>
    <w:p w14:paraId="04B1A9C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ΛΥΔΙΑ ΚΟΝΙΟΡΔΟΥ (Υπουργός Πο</w:t>
      </w:r>
      <w:r w:rsidRPr="005D0A29">
        <w:rPr>
          <w:rFonts w:eastAsia="Times New Roman" w:cs="Times New Roman"/>
          <w:b/>
          <w:szCs w:val="24"/>
        </w:rPr>
        <w:t>λιτισμού και Αθλητισμού):</w:t>
      </w:r>
      <w:r w:rsidRPr="005D0A29">
        <w:rPr>
          <w:rFonts w:eastAsia="Times New Roman" w:cs="Times New Roman"/>
          <w:szCs w:val="24"/>
        </w:rPr>
        <w:t xml:space="preserve"> Κύριε Πρόεδρε, θα ήθελα να καταθέσω για τα Πρακτικά κάποιες νομοτεχνικές βελτιώσεις, για να διανεμηθούν.</w:t>
      </w:r>
    </w:p>
    <w:p w14:paraId="04B1A9C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(Στο σημείο αυτό η Υπουργός κ. Λυδία </w:t>
      </w:r>
      <w:proofErr w:type="spellStart"/>
      <w:r w:rsidRPr="005D0A29">
        <w:rPr>
          <w:rFonts w:eastAsia="Times New Roman" w:cs="Times New Roman"/>
          <w:szCs w:val="24"/>
        </w:rPr>
        <w:t>Κονιόρδου</w:t>
      </w:r>
      <w:proofErr w:type="spellEnd"/>
      <w:r w:rsidRPr="005D0A29">
        <w:rPr>
          <w:rFonts w:eastAsia="Times New Roman" w:cs="Times New Roman"/>
          <w:szCs w:val="24"/>
        </w:rPr>
        <w:t xml:space="preserve"> καταθέτει για τα Πρακτικά τις προαναφερθείσες νομοτεχνικές βελτιώσεις, οι οποί</w:t>
      </w:r>
      <w:r w:rsidRPr="005D0A29">
        <w:rPr>
          <w:rFonts w:eastAsia="Times New Roman" w:cs="Times New Roman"/>
          <w:szCs w:val="24"/>
        </w:rPr>
        <w:t>ες έχουν ως εξής:</w:t>
      </w:r>
    </w:p>
    <w:p w14:paraId="04B1A9C3" w14:textId="77777777" w:rsidR="0001266C" w:rsidRDefault="00D81D51">
      <w:pPr>
        <w:spacing w:line="256" w:lineRule="auto"/>
        <w:ind w:firstLine="709"/>
        <w:jc w:val="center"/>
        <w:rPr>
          <w:rFonts w:eastAsia="Times New Roman" w:cs="Times New Roman"/>
          <w:szCs w:val="24"/>
        </w:rPr>
      </w:pPr>
      <w:r w:rsidRPr="005D0A29">
        <w:rPr>
          <w:rFonts w:eastAsia="Times New Roman" w:cs="Times New Roman"/>
          <w:szCs w:val="24"/>
        </w:rPr>
        <w:t>(ΑΛΛΑΓΗ ΣΕΛΙΔΑΣ)</w:t>
      </w:r>
    </w:p>
    <w:p w14:paraId="04B1A9C4" w14:textId="77777777" w:rsidR="0001266C" w:rsidRDefault="00D81D51">
      <w:pPr>
        <w:spacing w:line="256" w:lineRule="auto"/>
        <w:ind w:firstLine="709"/>
        <w:jc w:val="center"/>
        <w:rPr>
          <w:rFonts w:eastAsia="Times New Roman" w:cs="Times New Roman"/>
          <w:szCs w:val="24"/>
        </w:rPr>
      </w:pPr>
      <w:r w:rsidRPr="005D0A29">
        <w:rPr>
          <w:rFonts w:eastAsia="Times New Roman" w:cs="Times New Roman"/>
          <w:szCs w:val="24"/>
        </w:rPr>
        <w:t>(ΝΑ ΜΠΟΥΝ ΟΙ ΣΕΛΙΔΕΣ 314-316)</w:t>
      </w:r>
    </w:p>
    <w:p w14:paraId="04B1A9C5" w14:textId="77777777" w:rsidR="0001266C" w:rsidRDefault="00D81D51">
      <w:pPr>
        <w:spacing w:line="256" w:lineRule="auto"/>
        <w:ind w:firstLine="709"/>
        <w:jc w:val="center"/>
        <w:rPr>
          <w:rFonts w:eastAsia="Times New Roman" w:cs="Times New Roman"/>
          <w:szCs w:val="24"/>
        </w:rPr>
      </w:pPr>
      <w:r w:rsidRPr="005D0A29">
        <w:rPr>
          <w:rFonts w:eastAsia="Times New Roman" w:cs="Times New Roman"/>
          <w:szCs w:val="24"/>
        </w:rPr>
        <w:t>(ΑΛΛΑΓΗ ΣΕΛΙΔΑΣ)</w:t>
      </w:r>
    </w:p>
    <w:p w14:paraId="04B1A9C6" w14:textId="77777777" w:rsidR="0001266C" w:rsidRDefault="0001266C">
      <w:pPr>
        <w:spacing w:line="256" w:lineRule="auto"/>
        <w:ind w:firstLine="709"/>
        <w:rPr>
          <w:rFonts w:eastAsia="Times New Roman" w:cs="Times New Roman"/>
          <w:szCs w:val="24"/>
        </w:rPr>
      </w:pPr>
    </w:p>
    <w:p w14:paraId="04B1A9C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(Σπυρίδων Λυκούδης):</w:t>
      </w:r>
      <w:r w:rsidRPr="005D0A29">
        <w:rPr>
          <w:rFonts w:eastAsia="Times New Roman" w:cs="Times New Roman"/>
          <w:szCs w:val="24"/>
        </w:rPr>
        <w:t xml:space="preserve"> Ευχαριστώ, κυρία Υπουργέ.</w:t>
      </w:r>
    </w:p>
    <w:p w14:paraId="04B1A9C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Κύριε Ηλιόπουλε, έχετε τον λόγο για δώδεκα λεπτά.</w:t>
      </w:r>
    </w:p>
    <w:p w14:paraId="04B1A9C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ΚΩΝΣΤΑΝΤΙΝΟΣ ΤΖΑΒΑΡΑΣ:</w:t>
      </w:r>
      <w:r w:rsidRPr="005D0A29">
        <w:rPr>
          <w:rFonts w:eastAsia="Times New Roman" w:cs="Times New Roman"/>
          <w:szCs w:val="24"/>
        </w:rPr>
        <w:t xml:space="preserve"> Κύριε Πρόεδρε, μου επιτρέπετε για ένα λεπτ</w:t>
      </w:r>
      <w:r w:rsidRPr="005D0A29">
        <w:rPr>
          <w:rFonts w:eastAsia="Times New Roman" w:cs="Times New Roman"/>
          <w:szCs w:val="24"/>
        </w:rPr>
        <w:t>ό;</w:t>
      </w:r>
    </w:p>
    <w:p w14:paraId="04B1A9C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(Σπυρίδων Λυκούδης):</w:t>
      </w:r>
      <w:r w:rsidRPr="005D0A29">
        <w:rPr>
          <w:rFonts w:eastAsia="Times New Roman" w:cs="Times New Roman"/>
          <w:szCs w:val="24"/>
        </w:rPr>
        <w:t xml:space="preserve"> Παρακαλώ.</w:t>
      </w:r>
    </w:p>
    <w:p w14:paraId="04B1A9C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ΚΩΝΣΤΑΝΤΙΝΟΣ ΤΖΑΒΑΡΑΣ:</w:t>
      </w:r>
      <w:r w:rsidRPr="005D0A29">
        <w:rPr>
          <w:rFonts w:eastAsia="Times New Roman" w:cs="Times New Roman"/>
          <w:szCs w:val="24"/>
        </w:rPr>
        <w:t xml:space="preserve"> Κύριε Πρόεδρε, κατ’ αρχάς οι νομοτεχνικές βελτιώσεις πρέπει να λέγονται προφορικά, γιατί εδώ ισχύει πρώτον η αρχή της </w:t>
      </w:r>
      <w:proofErr w:type="spellStart"/>
      <w:r w:rsidRPr="005D0A29">
        <w:rPr>
          <w:rFonts w:eastAsia="Times New Roman" w:cs="Times New Roman"/>
          <w:szCs w:val="24"/>
        </w:rPr>
        <w:t>προφορικότητας</w:t>
      </w:r>
      <w:proofErr w:type="spellEnd"/>
      <w:r w:rsidRPr="005D0A29">
        <w:rPr>
          <w:rFonts w:eastAsia="Times New Roman" w:cs="Times New Roman"/>
          <w:szCs w:val="24"/>
        </w:rPr>
        <w:t xml:space="preserve">. </w:t>
      </w:r>
    </w:p>
    <w:p w14:paraId="04B1A9C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Δεύτερον, υπάρχει μια εκκρεμότητα με το άρθρο 61 του </w:t>
      </w:r>
      <w:r w:rsidRPr="005D0A29">
        <w:rPr>
          <w:rFonts w:eastAsia="Times New Roman" w:cs="Times New Roman"/>
          <w:szCs w:val="24"/>
        </w:rPr>
        <w:t>νομοσχεδίου, που μετά την επιτροπή έχει χαθεί και στη θέση του έχει μπει ένα άλλο άρθρο πρώην 62 και νυν 61. Έχει χαθεί ένα άρθρο! Το καταλαβαίνετε; Δεν είναι δυνατόν! Μέχρι να τελειώσει η σημερινή διαδικασία πρέπει αυτό να αποκατασταθεί. Πρέπει κάποιος να</w:t>
      </w:r>
      <w:r w:rsidRPr="005D0A29">
        <w:rPr>
          <w:rFonts w:eastAsia="Times New Roman" w:cs="Times New Roman"/>
          <w:szCs w:val="24"/>
        </w:rPr>
        <w:t xml:space="preserve"> αναζητήσει αυτό το άρθρο, να το ενσωματώσει σε αυτό το συγκεκριμένο νομοσχέδιο…</w:t>
      </w:r>
    </w:p>
    <w:p w14:paraId="04B1A9C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(Σπυρίδων Λυκούδης):</w:t>
      </w:r>
      <w:r w:rsidRPr="005D0A29">
        <w:rPr>
          <w:rFonts w:eastAsia="Times New Roman" w:cs="Times New Roman"/>
          <w:szCs w:val="24"/>
        </w:rPr>
        <w:t xml:space="preserve"> Κύριε Τζαβάρα, το άρθρο στο οποίο αναφέρεστε, έχει αποσυρθεί.</w:t>
      </w:r>
    </w:p>
    <w:p w14:paraId="04B1A9C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ΚΩΝΣΤΑΝΤΙΝΟΣ ΤΖΑΒΑΡΑΣ:</w:t>
      </w:r>
      <w:r w:rsidRPr="005D0A29">
        <w:rPr>
          <w:rFonts w:eastAsia="Times New Roman" w:cs="Times New Roman"/>
          <w:szCs w:val="24"/>
        </w:rPr>
        <w:t xml:space="preserve"> …διαφορετικά πλέον </w:t>
      </w:r>
      <w:proofErr w:type="spellStart"/>
      <w:r w:rsidRPr="005D0A29">
        <w:rPr>
          <w:rFonts w:eastAsia="Times New Roman" w:cs="Times New Roman"/>
          <w:szCs w:val="24"/>
        </w:rPr>
        <w:t>καταγελοιοποιείται</w:t>
      </w:r>
      <w:proofErr w:type="spellEnd"/>
      <w:r w:rsidRPr="005D0A29">
        <w:rPr>
          <w:rFonts w:eastAsia="Times New Roman" w:cs="Times New Roman"/>
          <w:szCs w:val="24"/>
        </w:rPr>
        <w:t xml:space="preserve"> η Βουλή και η διαδικ</w:t>
      </w:r>
      <w:r w:rsidRPr="005D0A29">
        <w:rPr>
          <w:rFonts w:eastAsia="Times New Roman" w:cs="Times New Roman"/>
          <w:szCs w:val="24"/>
        </w:rPr>
        <w:t>ασία της.</w:t>
      </w:r>
    </w:p>
    <w:p w14:paraId="04B1A9C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Περίμενα απάντηση από την κυρία Υπουργό. Δεν την πήρα.</w:t>
      </w:r>
    </w:p>
    <w:p w14:paraId="04B1A9D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(Σπυρίδων Λυκούδης):</w:t>
      </w:r>
      <w:r w:rsidRPr="005D0A29">
        <w:rPr>
          <w:rFonts w:eastAsia="Times New Roman" w:cs="Times New Roman"/>
          <w:szCs w:val="24"/>
        </w:rPr>
        <w:t xml:space="preserve"> Έχει αποσυρθεί το άρθρο στο οποίο αναφέρεστε.</w:t>
      </w:r>
    </w:p>
    <w:p w14:paraId="04B1A9D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Με τίνος δήλωση;</w:t>
      </w:r>
    </w:p>
    <w:p w14:paraId="04B1A9D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(Σπυρίδων Λυκούδης):</w:t>
      </w:r>
      <w:r w:rsidRPr="005D0A29">
        <w:rPr>
          <w:rFonts w:eastAsia="Times New Roman" w:cs="Times New Roman"/>
          <w:szCs w:val="24"/>
        </w:rPr>
        <w:t xml:space="preserve"> Έχει αποσυρθεί.</w:t>
      </w:r>
    </w:p>
    <w:p w14:paraId="04B1A9D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ΚΩΝΣΤΑΝΤΙΝΟΣ ΤΖΑΒΑΡΑΣ: </w:t>
      </w:r>
      <w:r w:rsidRPr="005D0A29">
        <w:rPr>
          <w:rFonts w:eastAsia="Times New Roman" w:cs="Times New Roman"/>
          <w:szCs w:val="24"/>
        </w:rPr>
        <w:t>Δε</w:t>
      </w:r>
      <w:r w:rsidRPr="005D0A29">
        <w:rPr>
          <w:rFonts w:eastAsia="Times New Roman" w:cs="Times New Roman"/>
          <w:szCs w:val="24"/>
        </w:rPr>
        <w:t xml:space="preserve">ν γίνεται έτσι, κύριε Πρόεδρε. Με </w:t>
      </w:r>
      <w:proofErr w:type="spellStart"/>
      <w:r w:rsidRPr="005D0A29">
        <w:rPr>
          <w:rFonts w:eastAsia="Times New Roman" w:cs="Times New Roman"/>
          <w:szCs w:val="24"/>
        </w:rPr>
        <w:t>συγχωρείτε</w:t>
      </w:r>
      <w:proofErr w:type="spellEnd"/>
      <w:r w:rsidRPr="005D0A29">
        <w:rPr>
          <w:rFonts w:eastAsia="Times New Roman" w:cs="Times New Roman"/>
          <w:szCs w:val="24"/>
        </w:rPr>
        <w:t xml:space="preserve">. Δεν αποσύρονται σιωπηρά τα άρθρα ούτε και οι νομοτεχνικές λέγονται με ένα χαρτί. Έχουμε φτάσει, δηλαδή, μέχρι του σημείου να αλλοιώσουμε τη φυσιογνωμία του κοινοβουλευτικού λόγου; Με </w:t>
      </w:r>
      <w:proofErr w:type="spellStart"/>
      <w:r w:rsidRPr="005D0A29">
        <w:rPr>
          <w:rFonts w:eastAsia="Times New Roman" w:cs="Times New Roman"/>
          <w:szCs w:val="24"/>
        </w:rPr>
        <w:t>συγχωρείτε</w:t>
      </w:r>
      <w:proofErr w:type="spellEnd"/>
      <w:r w:rsidRPr="005D0A29">
        <w:rPr>
          <w:rFonts w:eastAsia="Times New Roman" w:cs="Times New Roman"/>
          <w:szCs w:val="24"/>
        </w:rPr>
        <w:t>, με όλον τον σεβ</w:t>
      </w:r>
      <w:r w:rsidRPr="005D0A29">
        <w:rPr>
          <w:rFonts w:eastAsia="Times New Roman" w:cs="Times New Roman"/>
          <w:szCs w:val="24"/>
        </w:rPr>
        <w:t>ασμό.</w:t>
      </w:r>
    </w:p>
    <w:p w14:paraId="04B1A9D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(Σπυρίδων Λυκούδης):</w:t>
      </w:r>
      <w:r w:rsidRPr="005D0A29">
        <w:rPr>
          <w:rFonts w:eastAsia="Times New Roman" w:cs="Times New Roman"/>
          <w:szCs w:val="24"/>
        </w:rPr>
        <w:t xml:space="preserve"> Είναι λίγο υπερβολικό αυτό που λέτε.</w:t>
      </w:r>
    </w:p>
    <w:p w14:paraId="04B1A9D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Δεν είμαι καθόλου υπερβολικός. Τυχαίνει να είμαι πιο συνεπής σε κάποιες διαδικασίες και θεσμούς.</w:t>
      </w:r>
    </w:p>
    <w:p w14:paraId="04B1A9D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(Σπυρίδων Λυκούδης):</w:t>
      </w:r>
      <w:r w:rsidRPr="005D0A29">
        <w:rPr>
          <w:rFonts w:eastAsia="Times New Roman" w:cs="Times New Roman"/>
          <w:szCs w:val="24"/>
        </w:rPr>
        <w:t xml:space="preserve"> Εντάξει. Να κρατήσουμε την παρατήρησή σας.</w:t>
      </w:r>
    </w:p>
    <w:p w14:paraId="04B1A9D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Μπορεί, τουλάχιστον, κάποιος να μας ενημερώσει με ποιον τρόπο χάθηκε στον δρόμο αυτή η διάταξη;</w:t>
      </w:r>
    </w:p>
    <w:p w14:paraId="04B1A9D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(Σπυρίδων Λυκούδης):</w:t>
      </w:r>
      <w:r w:rsidRPr="005D0A29">
        <w:rPr>
          <w:rFonts w:eastAsia="Times New Roman" w:cs="Times New Roman"/>
          <w:szCs w:val="24"/>
        </w:rPr>
        <w:t xml:space="preserve"> Θα το έχει υπ’ </w:t>
      </w:r>
      <w:proofErr w:type="spellStart"/>
      <w:r w:rsidRPr="005D0A29">
        <w:rPr>
          <w:rFonts w:eastAsia="Times New Roman" w:cs="Times New Roman"/>
          <w:szCs w:val="24"/>
        </w:rPr>
        <w:t>όψιν</w:t>
      </w:r>
      <w:proofErr w:type="spellEnd"/>
      <w:r w:rsidRPr="005D0A29">
        <w:rPr>
          <w:rFonts w:eastAsia="Times New Roman" w:cs="Times New Roman"/>
          <w:szCs w:val="24"/>
        </w:rPr>
        <w:t xml:space="preserve"> της η κυρία Υπουργός και θα απαντήσει. Κρ</w:t>
      </w:r>
      <w:r w:rsidRPr="005D0A29">
        <w:rPr>
          <w:rFonts w:eastAsia="Times New Roman" w:cs="Times New Roman"/>
          <w:szCs w:val="24"/>
        </w:rPr>
        <w:t>ατήσαμε την παρατήρησή σας.</w:t>
      </w:r>
    </w:p>
    <w:p w14:paraId="04B1A9D9" w14:textId="77777777" w:rsidR="0001266C" w:rsidRDefault="00D81D51">
      <w:pPr>
        <w:spacing w:line="600" w:lineRule="auto"/>
        <w:ind w:firstLine="709"/>
        <w:jc w:val="both"/>
        <w:rPr>
          <w:rFonts w:eastAsia="Times New Roman" w:cs="Times New Roman"/>
          <w:b/>
          <w:szCs w:val="24"/>
        </w:rPr>
      </w:pPr>
      <w:r w:rsidRPr="005D0A29">
        <w:rPr>
          <w:rFonts w:eastAsia="Times New Roman" w:cs="Times New Roman"/>
          <w:szCs w:val="24"/>
        </w:rPr>
        <w:lastRenderedPageBreak/>
        <w:t>Κύριε Ηλιόπουλε, έχετε τον λόγο.</w:t>
      </w:r>
    </w:p>
    <w:p w14:paraId="04B1A9D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ΠΑΝΑΓΙΩΤΗΣ ΗΛΙΟΠΟΥΛΟΣ: </w:t>
      </w:r>
      <w:r w:rsidRPr="005D0A29">
        <w:rPr>
          <w:rFonts w:eastAsia="Times New Roman" w:cs="Times New Roman"/>
          <w:szCs w:val="24"/>
        </w:rPr>
        <w:t>Ευχαριστώ, κύριε Πρόεδρε.</w:t>
      </w:r>
    </w:p>
    <w:p w14:paraId="04B1A9D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Βλέπουμε να χάνονται άρθρα, να έρχεται ένα νομοσχέδιο με τη μορφή του επείγοντος, χωρίς να υπάρχει κανένας λόγος, για ένα θέμα το οποίο γνώριζαν ό</w:t>
      </w:r>
      <w:r w:rsidRPr="005D0A29">
        <w:rPr>
          <w:rFonts w:eastAsia="Times New Roman" w:cs="Times New Roman"/>
          <w:szCs w:val="24"/>
        </w:rPr>
        <w:t xml:space="preserve">λοι εδώ και δεκαετίες, αλλά κανένας δεν έκανε τίποτα. </w:t>
      </w:r>
    </w:p>
    <w:p w14:paraId="04B1A9D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Ακούσαμε, όμως, και την εκπρόσωπο της Νέας Δημοκρατίας και την εκπρόσωπο του ΠΑΣΟΚ να λένε ότι περίμεναν άλλα. Μου έκανε πραγματικά εντύπωση σήμερα να λένε ότι περίμεναν άλλα στο θέμα του πολιτισμού απ</w:t>
      </w:r>
      <w:r w:rsidRPr="005D0A29">
        <w:rPr>
          <w:rFonts w:eastAsia="Times New Roman" w:cs="Times New Roman"/>
          <w:szCs w:val="24"/>
        </w:rPr>
        <w:t xml:space="preserve">ό τον ΣΥΡΙΖΑ, από την Αριστερά. Γιατί τι είναι η Αριστερά στην Ελλάδα; Κάτι </w:t>
      </w:r>
      <w:proofErr w:type="spellStart"/>
      <w:r w:rsidRPr="005D0A29">
        <w:rPr>
          <w:rFonts w:eastAsia="Times New Roman" w:cs="Times New Roman"/>
          <w:szCs w:val="24"/>
        </w:rPr>
        <w:t>θολοκουλτουριάρηδες</w:t>
      </w:r>
      <w:proofErr w:type="spellEnd"/>
      <w:r w:rsidRPr="005D0A29">
        <w:rPr>
          <w:rFonts w:eastAsia="Times New Roman" w:cs="Times New Roman"/>
          <w:szCs w:val="24"/>
        </w:rPr>
        <w:t xml:space="preserve"> ήταν, που ήταν στο περιθώριο και θα ξαναγυρίσουν στο περιθώριο της κοινωνικής ζωής. Από αυτούς τους ανθρώπους εμείς περιμέναμε ότι θα έκαναν κάτι άλλο στον πολι</w:t>
      </w:r>
      <w:r w:rsidRPr="005D0A29">
        <w:rPr>
          <w:rFonts w:eastAsia="Times New Roman" w:cs="Times New Roman"/>
          <w:szCs w:val="24"/>
        </w:rPr>
        <w:t>τισμό! Αυτοί, λοιπόν, που με τις ιδεοληψίες τους προσπαθούν να μολύνουν μέσω της παιδείας τους παιδικούς εγκεφάλους, που προσπαθούν μέσω μίας τέχνης -ο Θεός να την κάνει!- να επέμβουν στα πάντα, έπρεπε να κάνουν κάτι άλλο, κάτι ανώτερο. Είναι ανώτεροι οι α</w:t>
      </w:r>
      <w:r w:rsidRPr="005D0A29">
        <w:rPr>
          <w:rFonts w:eastAsia="Times New Roman" w:cs="Times New Roman"/>
          <w:szCs w:val="24"/>
        </w:rPr>
        <w:t xml:space="preserve">ριστεροί στο θέμα της τέχνης! Το ακούσαμε και αυτό από </w:t>
      </w:r>
      <w:r w:rsidRPr="005D0A29">
        <w:rPr>
          <w:rFonts w:eastAsia="Times New Roman" w:cs="Times New Roman"/>
          <w:szCs w:val="24"/>
        </w:rPr>
        <w:lastRenderedPageBreak/>
        <w:t xml:space="preserve">νεοδημοκράτες και πασοκτζήδες. Μάθαμε και ότι η κ. </w:t>
      </w:r>
      <w:proofErr w:type="spellStart"/>
      <w:r w:rsidRPr="005D0A29">
        <w:rPr>
          <w:rFonts w:eastAsia="Times New Roman" w:cs="Times New Roman"/>
          <w:szCs w:val="24"/>
        </w:rPr>
        <w:t>Βάκη</w:t>
      </w:r>
      <w:proofErr w:type="spellEnd"/>
      <w:r w:rsidRPr="005D0A29">
        <w:rPr>
          <w:rFonts w:eastAsia="Times New Roman" w:cs="Times New Roman"/>
          <w:szCs w:val="24"/>
        </w:rPr>
        <w:t xml:space="preserve"> είναι και συγγραφέας στα τελευταία λεπτά της ομιλίας της, μας αφιέρωσε μιλώντας στο πρώτο πρόσωπο και λέγοντας ότι γράφει. Εντάξει, το μάθαμε και</w:t>
      </w:r>
      <w:r w:rsidRPr="005D0A29">
        <w:rPr>
          <w:rFonts w:eastAsia="Times New Roman" w:cs="Times New Roman"/>
          <w:szCs w:val="24"/>
        </w:rPr>
        <w:t xml:space="preserve"> αυτό. Μπράβο σας, κυρία </w:t>
      </w:r>
      <w:proofErr w:type="spellStart"/>
      <w:r w:rsidRPr="005D0A29">
        <w:rPr>
          <w:rFonts w:eastAsia="Times New Roman" w:cs="Times New Roman"/>
          <w:szCs w:val="24"/>
        </w:rPr>
        <w:t>Βάκη</w:t>
      </w:r>
      <w:proofErr w:type="spellEnd"/>
      <w:r w:rsidRPr="005D0A29">
        <w:rPr>
          <w:rFonts w:eastAsia="Times New Roman" w:cs="Times New Roman"/>
          <w:szCs w:val="24"/>
        </w:rPr>
        <w:t>.</w:t>
      </w:r>
    </w:p>
    <w:p w14:paraId="04B1A9D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ΦΩΤΕΙΝΗ ΒΑΚΗ:</w:t>
      </w:r>
      <w:r w:rsidRPr="005D0A29">
        <w:rPr>
          <w:rFonts w:eastAsia="Times New Roman" w:cs="Times New Roman"/>
          <w:szCs w:val="24"/>
        </w:rPr>
        <w:t xml:space="preserve"> Δεν ντρέπεστε να με ειρωνεύεστε;</w:t>
      </w:r>
    </w:p>
    <w:p w14:paraId="04B1A9D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ΠΑΝΑΓΙΩΤΗΣ ΗΛΙΟΠΟΥΛΟΣ: </w:t>
      </w:r>
      <w:r w:rsidRPr="005D0A29">
        <w:rPr>
          <w:rFonts w:eastAsia="Times New Roman" w:cs="Times New Roman"/>
          <w:szCs w:val="24"/>
        </w:rPr>
        <w:t>Δεν σας ακούω και ούτε χρειάζεται να σας ακούσω.</w:t>
      </w:r>
    </w:p>
    <w:p w14:paraId="04B1A9D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Να πάμε τώρα στο θέμα αυτό που συζητάμε. </w:t>
      </w:r>
    </w:p>
    <w:p w14:paraId="04B1A9E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Έχουμε να κάνουμε με την «ΑΕΠΙ», ένα θέμα το οποίο έπρεπε να μας έχει </w:t>
      </w:r>
      <w:proofErr w:type="spellStart"/>
      <w:r w:rsidRPr="005D0A29">
        <w:rPr>
          <w:rFonts w:eastAsia="Times New Roman" w:cs="Times New Roman"/>
          <w:szCs w:val="24"/>
        </w:rPr>
        <w:t>αποσχολήσει</w:t>
      </w:r>
      <w:proofErr w:type="spellEnd"/>
      <w:r w:rsidRPr="005D0A29">
        <w:rPr>
          <w:rFonts w:eastAsia="Times New Roman" w:cs="Times New Roman"/>
          <w:szCs w:val="24"/>
        </w:rPr>
        <w:t xml:space="preserve"> χρόνια τώρα, γιατί, όπως είπα ξανά, πολλοί γνώριζαν και κανείς δεν έκανε τίποτα. </w:t>
      </w:r>
    </w:p>
    <w:p w14:paraId="04B1A9E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Έρχεται, λοιπόν, η κ. Μπακογιάννη με τον ν.2121/1993 να δώσει την εξουσία στην «ΑΕΠΙ», σε μι</w:t>
      </w:r>
      <w:r w:rsidRPr="005D0A29">
        <w:rPr>
          <w:rFonts w:eastAsia="Times New Roman" w:cs="Times New Roman"/>
          <w:szCs w:val="24"/>
        </w:rPr>
        <w:t xml:space="preserve">α ιδιωτική εταιρεία, η οποία εν </w:t>
      </w:r>
      <w:proofErr w:type="spellStart"/>
      <w:r w:rsidRPr="005D0A29">
        <w:rPr>
          <w:rFonts w:eastAsia="Times New Roman" w:cs="Times New Roman"/>
          <w:szCs w:val="24"/>
        </w:rPr>
        <w:t>είδει</w:t>
      </w:r>
      <w:proofErr w:type="spellEnd"/>
      <w:r w:rsidRPr="005D0A29">
        <w:rPr>
          <w:rFonts w:eastAsia="Times New Roman" w:cs="Times New Roman"/>
          <w:szCs w:val="24"/>
        </w:rPr>
        <w:t xml:space="preserve"> μπράβου, νταβατζή -πείτε το όπως θέλετε- έμπαινε σε οποιοδήποτε μαγαζί θεωρούσε ότι έπρεπε να πάρει πνευματικά δικαιώματα -σε ένα καφενείο σε ένα χωριό που πήγαιναν πέντε παππούδες να </w:t>
      </w:r>
      <w:proofErr w:type="spellStart"/>
      <w:r w:rsidRPr="005D0A29">
        <w:rPr>
          <w:rFonts w:eastAsia="Times New Roman" w:cs="Times New Roman"/>
          <w:szCs w:val="24"/>
        </w:rPr>
        <w:t>πιουν</w:t>
      </w:r>
      <w:proofErr w:type="spellEnd"/>
      <w:r w:rsidRPr="005D0A29">
        <w:rPr>
          <w:rFonts w:eastAsia="Times New Roman" w:cs="Times New Roman"/>
          <w:szCs w:val="24"/>
        </w:rPr>
        <w:t xml:space="preserve"> τον καφέ τους έμπαινε μέσα ο</w:t>
      </w:r>
      <w:r w:rsidRPr="005D0A29">
        <w:rPr>
          <w:rFonts w:eastAsia="Times New Roman" w:cs="Times New Roman"/>
          <w:szCs w:val="24"/>
        </w:rPr>
        <w:t xml:space="preserve"> μπράβος της «ΑΕΠΙ»- και έλεγε «θέλω τόσα».</w:t>
      </w:r>
    </w:p>
    <w:p w14:paraId="04B1A9E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Από πού οριζόταν αυτό το ποσό δεν έλεγε κανένας. Όμως, με τον νόμο της κ. Μπακογιάννη, που τους είχε δώσει αυτή την εξουσία να απομυζούν τα διάφορα καταστήματα υγειονομικού ενδιαφέροντος, μπορούσε η «ΑΕΠΙ» να οδη</w:t>
      </w:r>
      <w:r w:rsidRPr="005D0A29">
        <w:rPr>
          <w:rFonts w:eastAsia="Times New Roman" w:cs="Times New Roman"/>
          <w:szCs w:val="24"/>
        </w:rPr>
        <w:t>γήσει στη δικαιοσύνη πολλούς μικροκαταστηματάρχες και, μάλιστα, με πάρα πολύ μεγάλες ποινές.</w:t>
      </w:r>
    </w:p>
    <w:p w14:paraId="04B1A9E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Μέσω ενός, θα το πω, κοινωνικού αυτοματισμού που είχε δημιουργήσει η «ΑΕΠΙ», που επέβαλλε την είσπραξη των δικαιωμάτων, είχε κάνει τον κόσμο όλα αυτά τα χρόνια να </w:t>
      </w:r>
      <w:r w:rsidRPr="005D0A29">
        <w:rPr>
          <w:rFonts w:eastAsia="Times New Roman" w:cs="Times New Roman"/>
          <w:szCs w:val="24"/>
        </w:rPr>
        <w:t>στραφεί -τον ιδιοκτήτη του καφέ, του καφενείου, του κομμωτηρίου, του γυμναστηρίου- εναντίον του δημιουργού, αυτού του ανθρώπου, δηλαδή, που έπρεπε να ζήσει από αυτό που δημιουργούσε, που το χρησιμοποιούσε όντως.</w:t>
      </w:r>
    </w:p>
    <w:p w14:paraId="04B1A9E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Ο χρήστης, λοιπόν -να τον πούμε χρήστη, για </w:t>
      </w:r>
      <w:r w:rsidRPr="005D0A29">
        <w:rPr>
          <w:rFonts w:eastAsia="Times New Roman" w:cs="Times New Roman"/>
          <w:szCs w:val="24"/>
        </w:rPr>
        <w:t xml:space="preserve">να μην επαναλαμβάνουμε συνεχώς το πού έμπαινε η «ΑΕΠΙ»- είχε στραφεί εναντίον του δημιουργού και ο δημιουργός εναντίον του χρήστη, γιατί έλεγε «εγώ κάνω μουσική, γράφω στίχους, πρέπει να ζήσω από αυτό και όμως κάποιοι κακοί δεν πληρώνουν για να ζήσω εγώ». </w:t>
      </w:r>
      <w:r w:rsidRPr="005D0A29">
        <w:rPr>
          <w:rFonts w:eastAsia="Times New Roman" w:cs="Times New Roman"/>
          <w:szCs w:val="24"/>
        </w:rPr>
        <w:t xml:space="preserve">Από την άλλη, ο καταστηματάρχης έλεγε «ποιοι είστε εσείς </w:t>
      </w:r>
      <w:r w:rsidRPr="005D0A29">
        <w:rPr>
          <w:rFonts w:eastAsia="Times New Roman" w:cs="Times New Roman"/>
          <w:szCs w:val="24"/>
        </w:rPr>
        <w:lastRenderedPageBreak/>
        <w:t>που θα με στείλετε εμένα στα δικαστήρια για να πληρώνω υπέρογκα ποσά;». Μάλιστα, επαναλαμβάνω ότι με νόμο της κ. Μπακογιάννη είχαν γίνει όλα αυτά.</w:t>
      </w:r>
    </w:p>
    <w:p w14:paraId="04B1A9E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Έρχεται, λοιπόν, ένας έλεγχος και μας δείχνει ότι μό</w:t>
      </w:r>
      <w:r w:rsidRPr="005D0A29">
        <w:rPr>
          <w:rFonts w:eastAsia="Times New Roman" w:cs="Times New Roman"/>
          <w:szCs w:val="24"/>
        </w:rPr>
        <w:t>νο τα τελευταία χρόνια, από το 2011 μέχρι το 2014, ο διευθύνων σύμβουλος της «ΑΕΠΙ» εισέπραττε 52.000 ευρώ μηνιαίως -προσέξτε- συν μπόνους. Άλλα μέλη του Δ.Σ. εισέπρατταν από 6.000 ευρώ έως 38.000 ευρώ. Λέγοντας «άλλα μέλη του Δ.Σ.» είναι και ο Πρόεδρος τη</w:t>
      </w:r>
      <w:r w:rsidRPr="005D0A29">
        <w:rPr>
          <w:rFonts w:eastAsia="Times New Roman" w:cs="Times New Roman"/>
          <w:szCs w:val="24"/>
        </w:rPr>
        <w:t xml:space="preserve">ς ΕΡΤ Διονύσης </w:t>
      </w:r>
      <w:proofErr w:type="spellStart"/>
      <w:r w:rsidRPr="005D0A29">
        <w:rPr>
          <w:rFonts w:eastAsia="Times New Roman" w:cs="Times New Roman"/>
          <w:szCs w:val="24"/>
        </w:rPr>
        <w:t>Τσακνής</w:t>
      </w:r>
      <w:proofErr w:type="spellEnd"/>
      <w:r w:rsidRPr="005D0A29">
        <w:rPr>
          <w:rFonts w:eastAsia="Times New Roman" w:cs="Times New Roman"/>
          <w:szCs w:val="24"/>
        </w:rPr>
        <w:t>. Δεν ξέρουμε πόσα εισέπραττε ο συγκεκριμένος. Θα τα μάθουμε όλα στην πορεία.</w:t>
      </w:r>
    </w:p>
    <w:p w14:paraId="04B1A9E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Για να επανέλθω και στην αρχή, έτσι είναι οι αριστεροί, </w:t>
      </w:r>
      <w:proofErr w:type="spellStart"/>
      <w:r w:rsidRPr="005D0A29">
        <w:rPr>
          <w:rFonts w:eastAsia="Times New Roman" w:cs="Times New Roman"/>
          <w:szCs w:val="24"/>
        </w:rPr>
        <w:t>θολοκουλτουριάρηδες</w:t>
      </w:r>
      <w:proofErr w:type="spellEnd"/>
      <w:r w:rsidRPr="005D0A29">
        <w:rPr>
          <w:rFonts w:eastAsia="Times New Roman" w:cs="Times New Roman"/>
          <w:szCs w:val="24"/>
        </w:rPr>
        <w:t xml:space="preserve"> και όπου μπορούν να βρουν μια τρύπα ανοικτή, «</w:t>
      </w:r>
      <w:proofErr w:type="spellStart"/>
      <w:r w:rsidRPr="005D0A29">
        <w:rPr>
          <w:rFonts w:eastAsia="Times New Roman" w:cs="Times New Roman"/>
          <w:szCs w:val="24"/>
        </w:rPr>
        <w:t>τρουπώνουν</w:t>
      </w:r>
      <w:proofErr w:type="spellEnd"/>
      <w:r w:rsidRPr="005D0A29">
        <w:rPr>
          <w:rFonts w:eastAsia="Times New Roman" w:cs="Times New Roman"/>
          <w:szCs w:val="24"/>
        </w:rPr>
        <w:t>», όπως έλεγε και στην ε</w:t>
      </w:r>
      <w:r w:rsidRPr="005D0A29">
        <w:rPr>
          <w:rFonts w:eastAsia="Times New Roman" w:cs="Times New Roman"/>
          <w:szCs w:val="24"/>
        </w:rPr>
        <w:t>λληνική ταινία, για να τα κονομήσουν. Υπάρχει και η αριστερή κονόμα.</w:t>
      </w:r>
    </w:p>
    <w:p w14:paraId="04B1A9E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Σύνολο, λοιπόν, τα τελευταία τρία χρόνια, 2011-2014, 7,2 εκατομμύρια οι αποδοχές αυτών των </w:t>
      </w:r>
      <w:r w:rsidRPr="005D0A29">
        <w:rPr>
          <w:rFonts w:eastAsia="Times New Roman" w:cs="Times New Roman"/>
          <w:szCs w:val="24"/>
          <w:lang w:val="en-US"/>
        </w:rPr>
        <w:t>golden</w:t>
      </w:r>
      <w:r w:rsidRPr="005D0A29">
        <w:rPr>
          <w:rFonts w:eastAsia="Times New Roman" w:cs="Times New Roman"/>
          <w:szCs w:val="24"/>
        </w:rPr>
        <w:t xml:space="preserve"> </w:t>
      </w:r>
      <w:r w:rsidRPr="005D0A29">
        <w:rPr>
          <w:rFonts w:eastAsia="Times New Roman" w:cs="Times New Roman"/>
          <w:szCs w:val="24"/>
          <w:lang w:val="en-US"/>
        </w:rPr>
        <w:t>boys</w:t>
      </w:r>
      <w:r w:rsidRPr="005D0A29">
        <w:rPr>
          <w:rFonts w:eastAsia="Times New Roman" w:cs="Times New Roman"/>
          <w:szCs w:val="24"/>
        </w:rPr>
        <w:t>. Αυτό που διαβάζω εδώ και που βλέπετε είναι η ερώτηση που έχουμε καταθέσει με τον κ.</w:t>
      </w:r>
      <w:r w:rsidRPr="005D0A29">
        <w:rPr>
          <w:rFonts w:eastAsia="Times New Roman" w:cs="Times New Roman"/>
          <w:szCs w:val="24"/>
        </w:rPr>
        <w:t xml:space="preserve"> Κασιδιάρη, η οποία έχει ημερομηνία 16-2-2017. Η κυρία Υπουργός ούτε καν μπήκε στον κόπο να μας απαντήσει. </w:t>
      </w:r>
      <w:r w:rsidRPr="005D0A29">
        <w:rPr>
          <w:rFonts w:eastAsia="Times New Roman" w:cs="Times New Roman"/>
          <w:szCs w:val="24"/>
        </w:rPr>
        <w:lastRenderedPageBreak/>
        <w:t>Δεν μας απάντησε κάτι. Δεν περιμέναμε, βέβαια, να μας απαντήσει. Για αμοιβές, λοιπόν, Δ.Σ., Προέδρων, Αντιπροέδρων και λοιπών 7,2 εκατομμύρια, ενώ 7,</w:t>
      </w:r>
      <w:r w:rsidRPr="005D0A29">
        <w:rPr>
          <w:rFonts w:eastAsia="Times New Roman" w:cs="Times New Roman"/>
          <w:szCs w:val="24"/>
        </w:rPr>
        <w:t>4 εκατομμύρια πήγαν σε μια εταιρεία συνδεδεμένη με την «ΑΕΠΙ» για την παροχή, λέει, τεχνικής βοήθειας στην «ΑΕΠΙ».</w:t>
      </w:r>
    </w:p>
    <w:p w14:paraId="04B1A9E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Εισπράττει, λοιπόν, η «ΑΕΠΙ» όλα αυτά τα χρόνια από τους χρήστες και αποδίδει κυριολεκτικά ψίχουλα στους δημιουργούς. Κρατάει τη μερίδα του λ</w:t>
      </w:r>
      <w:r w:rsidRPr="005D0A29">
        <w:rPr>
          <w:rFonts w:eastAsia="Times New Roman" w:cs="Times New Roman"/>
          <w:szCs w:val="24"/>
        </w:rPr>
        <w:t xml:space="preserve">έοντος για τα </w:t>
      </w:r>
      <w:r w:rsidRPr="005D0A29">
        <w:rPr>
          <w:rFonts w:eastAsia="Times New Roman" w:cs="Times New Roman"/>
          <w:szCs w:val="24"/>
          <w:lang w:val="en-US"/>
        </w:rPr>
        <w:t>golden</w:t>
      </w:r>
      <w:r w:rsidRPr="005D0A29">
        <w:rPr>
          <w:rFonts w:eastAsia="Times New Roman" w:cs="Times New Roman"/>
          <w:szCs w:val="24"/>
        </w:rPr>
        <w:t xml:space="preserve"> </w:t>
      </w:r>
      <w:r w:rsidRPr="005D0A29">
        <w:rPr>
          <w:rFonts w:eastAsia="Times New Roman" w:cs="Times New Roman"/>
          <w:szCs w:val="24"/>
          <w:lang w:val="en-US"/>
        </w:rPr>
        <w:t>boys</w:t>
      </w:r>
      <w:r w:rsidRPr="005D0A29">
        <w:rPr>
          <w:rFonts w:eastAsia="Times New Roman" w:cs="Times New Roman"/>
          <w:szCs w:val="24"/>
        </w:rPr>
        <w:t>. Λέμε εμείς στην ερώτησή μας: Σε ποιο ακριβώς ύψος ανέρχονται σήμερα τα αδιανέμητα δικαιώματα στους δημιουργούς, τα οποία δεν έχουν αποδοθεί και διανεμηθεί σε μέλη, δεδομένου ότι, σύμφωνα με πληροφορίες, στις 31-12-2014 ανέρχονταν</w:t>
      </w:r>
      <w:r w:rsidRPr="005D0A29">
        <w:rPr>
          <w:rFonts w:eastAsia="Times New Roman" w:cs="Times New Roman"/>
          <w:szCs w:val="24"/>
        </w:rPr>
        <w:t xml:space="preserve"> στο ποσό των 42 εκατομμυρίων ευρώ; Δεν μας έχει απαντήσει κανείς μέχρι σήμερα. Δεν γνωρίζουμε. Δεν γνωρίζουν και οι δημιουργοί, που -επαναλαμβάνω- περιμένουν να ζήσουν από αυτή την υπόθεση των δικαιωμάτων.</w:t>
      </w:r>
    </w:p>
    <w:p w14:paraId="04B1A9E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Ερχόμαστε, λοιπόν, στην ιδιωτική εταιρεία του κ. </w:t>
      </w:r>
      <w:r w:rsidRPr="005D0A29">
        <w:rPr>
          <w:rFonts w:eastAsia="Times New Roman" w:cs="Times New Roman"/>
          <w:szCs w:val="24"/>
        </w:rPr>
        <w:t xml:space="preserve">Ξανθόπουλου με τους παρατρεχάμενούς του, οι οποίοι σαν νταβατζήδες –επαναλαμβάνω- μοιράζονταν τα χρήματα μεταξύ τους. </w:t>
      </w:r>
      <w:r w:rsidRPr="005D0A29">
        <w:rPr>
          <w:rFonts w:eastAsia="Times New Roman" w:cs="Times New Roman"/>
          <w:szCs w:val="24"/>
        </w:rPr>
        <w:lastRenderedPageBreak/>
        <w:t>Τώρα θα δημιουργηθεί θέμα, γιατί, όταν μπαίνει η «ΑΕΠΙ» και ζητάει τα δικαιώματα από ένα κατάστημα υγειονομικού ενδιαφέροντος, από ένα ραδ</w:t>
      </w:r>
      <w:r w:rsidRPr="005D0A29">
        <w:rPr>
          <w:rFonts w:eastAsia="Times New Roman" w:cs="Times New Roman"/>
          <w:szCs w:val="24"/>
        </w:rPr>
        <w:t xml:space="preserve">ιόφωνο, δεν υπάρχει σωστός τρόπος κατανομής δικαιωμάτων, όποιος εποπτικός οργανισμός και αν επέμβει. Σας λέω το πιο απλό παράδειγμα: Παίζει σε ένα καφενείο σε ένα χωριό από το πρωί μέχρι το βράδυ ένα </w:t>
      </w:r>
      <w:proofErr w:type="spellStart"/>
      <w:r w:rsidRPr="005D0A29">
        <w:rPr>
          <w:rFonts w:eastAsia="Times New Roman" w:cs="Times New Roman"/>
          <w:szCs w:val="24"/>
        </w:rPr>
        <w:t>τρανζιστοράκι</w:t>
      </w:r>
      <w:proofErr w:type="spellEnd"/>
      <w:r w:rsidRPr="005D0A29">
        <w:rPr>
          <w:rFonts w:eastAsia="Times New Roman" w:cs="Times New Roman"/>
          <w:szCs w:val="24"/>
        </w:rPr>
        <w:t>. Νομίζετε ότι ο ιδιοκτήτης του καφέ θα δώσ</w:t>
      </w:r>
      <w:r w:rsidRPr="005D0A29">
        <w:rPr>
          <w:rFonts w:eastAsia="Times New Roman" w:cs="Times New Roman"/>
          <w:szCs w:val="24"/>
        </w:rPr>
        <w:t xml:space="preserve">ει την </w:t>
      </w:r>
      <w:r w:rsidRPr="005D0A29">
        <w:rPr>
          <w:rFonts w:eastAsia="Times New Roman" w:cs="Times New Roman"/>
          <w:szCs w:val="24"/>
          <w:lang w:val="en-US"/>
        </w:rPr>
        <w:t>play</w:t>
      </w:r>
      <w:r w:rsidRPr="005D0A29">
        <w:rPr>
          <w:rFonts w:eastAsia="Times New Roman" w:cs="Times New Roman"/>
          <w:szCs w:val="24"/>
        </w:rPr>
        <w:t xml:space="preserve"> </w:t>
      </w:r>
      <w:r w:rsidRPr="005D0A29">
        <w:rPr>
          <w:rFonts w:eastAsia="Times New Roman" w:cs="Times New Roman"/>
          <w:szCs w:val="24"/>
          <w:lang w:val="en-US"/>
        </w:rPr>
        <w:t>list</w:t>
      </w:r>
      <w:r w:rsidRPr="005D0A29">
        <w:rPr>
          <w:rFonts w:eastAsia="Times New Roman" w:cs="Times New Roman"/>
          <w:szCs w:val="24"/>
        </w:rPr>
        <w:t xml:space="preserve"> στην «ΑΕΠΙ», ούτως ώστε να μοιραστεί το ποσό που θα εισπραχθεί από την «ΑΕΠΙ» στους δημιουργούς; Είναι αδύνατον.</w:t>
      </w:r>
    </w:p>
    <w:p w14:paraId="04B1A9E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Οι δημιουργοί χθες μάς είπαν ξεκάθαρα ότι δεν επιθυμούν να κλείσει η «ΑΕΠΙ», αλλά επιθυμούν την εξυγίανσή της. Εμείς λέμε να ε</w:t>
      </w:r>
      <w:r w:rsidRPr="005D0A29">
        <w:rPr>
          <w:rFonts w:eastAsia="Times New Roman" w:cs="Times New Roman"/>
          <w:szCs w:val="24"/>
        </w:rPr>
        <w:t xml:space="preserve">νισχυθεί ο εποπτικός ρόλος και οι ελεγκτικές αρμοδιότητες του Οργανισμού Πνευματικής Ιδιοκτησίας -σας τα λέω εν τάχει-, να </w:t>
      </w:r>
      <w:proofErr w:type="spellStart"/>
      <w:r w:rsidRPr="005D0A29">
        <w:rPr>
          <w:rFonts w:eastAsia="Times New Roman" w:cs="Times New Roman"/>
          <w:szCs w:val="24"/>
        </w:rPr>
        <w:t>αυστηροποιηθούν</w:t>
      </w:r>
      <w:proofErr w:type="spellEnd"/>
      <w:r w:rsidRPr="005D0A29">
        <w:rPr>
          <w:rFonts w:eastAsia="Times New Roman" w:cs="Times New Roman"/>
          <w:szCs w:val="24"/>
        </w:rPr>
        <w:t xml:space="preserve"> οι προϋποθέσεις </w:t>
      </w:r>
      <w:proofErr w:type="spellStart"/>
      <w:r w:rsidRPr="005D0A29">
        <w:rPr>
          <w:rFonts w:eastAsia="Times New Roman" w:cs="Times New Roman"/>
          <w:szCs w:val="24"/>
        </w:rPr>
        <w:t>αδειοδότησης</w:t>
      </w:r>
      <w:proofErr w:type="spellEnd"/>
      <w:r w:rsidRPr="005D0A29">
        <w:rPr>
          <w:rFonts w:eastAsia="Times New Roman" w:cs="Times New Roman"/>
          <w:szCs w:val="24"/>
        </w:rPr>
        <w:t xml:space="preserve"> των ως άνω οργανισμών, οι οποίες προβλέπονται από τον ν.2121/1993 και να τεθούν αυστηρότ</w:t>
      </w:r>
      <w:r w:rsidRPr="005D0A29">
        <w:rPr>
          <w:rFonts w:eastAsia="Times New Roman" w:cs="Times New Roman"/>
          <w:szCs w:val="24"/>
        </w:rPr>
        <w:t>ερα κριτήρια. Διότι ακούστε τι έχει γίνει. Έχουν δημιουργηθεί άλλοι οργανισμοί, γιατί κάποιοι καλλιτέχνες μυρίστηκαν τη δουλειά και δημιούργησαν άλλους οργανισμούς, οι οποίοι κάνουν το εξής: Πάνε στα ίδια καταστήματα που εισέπραττε η «ΑΕΠΙ» και λένε: «Είμα</w:t>
      </w:r>
      <w:r w:rsidRPr="005D0A29">
        <w:rPr>
          <w:rFonts w:eastAsia="Times New Roman" w:cs="Times New Roman"/>
          <w:szCs w:val="24"/>
        </w:rPr>
        <w:t xml:space="preserve">στε και εμείς εδώ. Τώρα </w:t>
      </w:r>
      <w:r w:rsidRPr="005D0A29">
        <w:rPr>
          <w:rFonts w:eastAsia="Times New Roman" w:cs="Times New Roman"/>
          <w:szCs w:val="24"/>
        </w:rPr>
        <w:lastRenderedPageBreak/>
        <w:t>θα δίνετε και σε εμάς.». «Μα…», λένε, «…δίνουμε στην «ΑΕΠΙ»». Τους λένε: «Όχι, τώρα θα δίνετε και σε εμάς, γιατί εκπροσωπούμε αυτούς και αυτούς τους καλλιτέχνες.».</w:t>
      </w:r>
    </w:p>
    <w:p w14:paraId="04B1A9E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Λέμε και εμείς, λοιπόν, να μειωθεί αυτή η πολυδιάσπαση των οργανισμώ</w:t>
      </w:r>
      <w:r w:rsidRPr="005D0A29">
        <w:rPr>
          <w:rFonts w:eastAsia="Times New Roman" w:cs="Times New Roman"/>
          <w:szCs w:val="24"/>
        </w:rPr>
        <w:t>ν διαχείρισης. Η ύπαρξη πληθώρας οργανισμών οι οποίοι φέρονται να εκπροσωπούν ακόμα και τις ίδιες κατηγορίες δικαιούχων -δηλαδή στιχουργούς, μουσικούς κ.λπ.- έχει ως αποτέλεσμα να είναι αδύνατον να υπολογιστούν τα ποσά που όντως δικαιούνται να λάβουν ως αμ</w:t>
      </w:r>
      <w:r w:rsidRPr="005D0A29">
        <w:rPr>
          <w:rFonts w:eastAsia="Times New Roman" w:cs="Times New Roman"/>
          <w:szCs w:val="24"/>
        </w:rPr>
        <w:t>οιβή.</w:t>
      </w:r>
    </w:p>
    <w:p w14:paraId="04B1A9E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Κρίνεται αναγκαία η εκλογίκευση, κατά το δυνατόν, του ύψους των καταβαλλόμενων από τους χρήστες αμοιβών, δεδομένης και της οικονομικής κρίσης, η οποία έχει οδηγήσει στην οικονομική εξόντωση την πλειοψηφία των επιχειρήσεων και των επιτηδευματιών.</w:t>
      </w:r>
    </w:p>
    <w:p w14:paraId="04B1A9E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Νέ</w:t>
      </w:r>
      <w:r w:rsidRPr="005D0A29">
        <w:rPr>
          <w:rFonts w:eastAsia="Times New Roman" w:cs="Times New Roman"/>
          <w:szCs w:val="24"/>
        </w:rPr>
        <w:t>α Δημοκρατία, λοιπόν, που σήμερα μιλάει για αδιαφάνεια και για κακοδιαχείριση, όλα αυτά τα χρόνια δεν έκανε τίποτε. Ο κ. Σαμαράς ήταν Υπουργός Πολιτισμού κάποια χρόνια, ήταν και Πρωθυπουργός. Δεν άγγιξε το θέμα.</w:t>
      </w:r>
    </w:p>
    <w:p w14:paraId="04B1A9E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Επειδή, όμως, εμείς δεν έχουμε άλλο Βήμα πέρ</w:t>
      </w:r>
      <w:r w:rsidRPr="005D0A29">
        <w:rPr>
          <w:rFonts w:eastAsia="Times New Roman" w:cs="Times New Roman"/>
          <w:szCs w:val="24"/>
        </w:rPr>
        <w:t>α από αυτό που μας δίνεται εδώ, στη Βουλή, δεν βγαίνουμε πουθενά αλλού, σε κανένα κανάλι δεν μας καλούν, γενικώς είμαστε αποκλεισμένοι από τους πάντες, θα θέσω και μερικά θέματα εκτός νομοσχεδίου, όπως έχω το δικαίωμα.</w:t>
      </w:r>
    </w:p>
    <w:p w14:paraId="04B1A9E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Ανατριχιάζω, λοιπόν, αυτές τις μέρες </w:t>
      </w:r>
      <w:r w:rsidRPr="005D0A29">
        <w:rPr>
          <w:rFonts w:eastAsia="Times New Roman" w:cs="Times New Roman"/>
          <w:szCs w:val="24"/>
        </w:rPr>
        <w:t>που ακούω τη Νέα Δημοκρατία να οδύρεται για τη δικαιοσύνη. Η Νέα Δημοκρατία μιλάει για τη Θάνου που πήγε στο γραφείο του Τσίπρα και περιμένουμε να δούμε τα έργα και τις ημέρες της κ. Θάνου. Όμως, μέχρι να τα δούμε αυτά, έχουμε κάποιες άλλες τρανταχτές περι</w:t>
      </w:r>
      <w:r w:rsidRPr="005D0A29">
        <w:rPr>
          <w:rFonts w:eastAsia="Times New Roman" w:cs="Times New Roman"/>
          <w:szCs w:val="24"/>
        </w:rPr>
        <w:t xml:space="preserve">πτώσεις της Νέας Δημοκρατίας, με τον </w:t>
      </w:r>
      <w:proofErr w:type="spellStart"/>
      <w:r w:rsidRPr="005D0A29">
        <w:rPr>
          <w:rFonts w:eastAsia="Times New Roman" w:cs="Times New Roman"/>
          <w:szCs w:val="24"/>
        </w:rPr>
        <w:t>Μπάμπη</w:t>
      </w:r>
      <w:proofErr w:type="spellEnd"/>
      <w:r w:rsidRPr="005D0A29">
        <w:rPr>
          <w:rFonts w:eastAsia="Times New Roman" w:cs="Times New Roman"/>
          <w:szCs w:val="24"/>
        </w:rPr>
        <w:t xml:space="preserve"> τον Αθανασίου. Από εν ενεργεία εισαγγελέας αμέσως μετά διορίζεται Βουλευτής. Λέω «διορίζεται», γιατί μπήκε επικεφαλής στο ψηφοδέλτιο Επικρατείας της Νέας Δημοκρατίας. Βέβαια, το έβγαλε το μεροκάματό του αμέσως με</w:t>
      </w:r>
      <w:r w:rsidRPr="005D0A29">
        <w:rPr>
          <w:rFonts w:eastAsia="Times New Roman" w:cs="Times New Roman"/>
          <w:szCs w:val="24"/>
        </w:rPr>
        <w:t xml:space="preserve">τά ο άνθρωπος. Έγινε Υπουργός Δικαιοσύνης και πιάστηκε το χέρι του να παίρνει σε εισαγγελείς και ανακριτές για να μας κλείσουν μέσα, να δέσουν, όπως νόμιζε, την υπόθεση της Χρυσής Αυγής. Το έβγαλε το </w:t>
      </w:r>
      <w:proofErr w:type="spellStart"/>
      <w:r w:rsidRPr="005D0A29">
        <w:rPr>
          <w:rFonts w:eastAsia="Times New Roman" w:cs="Times New Roman"/>
          <w:szCs w:val="24"/>
        </w:rPr>
        <w:t>μεροκαματάκι</w:t>
      </w:r>
      <w:proofErr w:type="spellEnd"/>
      <w:r w:rsidRPr="005D0A29">
        <w:rPr>
          <w:rFonts w:eastAsia="Times New Roman" w:cs="Times New Roman"/>
          <w:szCs w:val="24"/>
        </w:rPr>
        <w:t xml:space="preserve"> του.</w:t>
      </w:r>
    </w:p>
    <w:p w14:paraId="04B1A9F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Μας μιλούν για τον Καμμένο, που κακώς </w:t>
      </w:r>
      <w:r w:rsidRPr="005D0A29">
        <w:rPr>
          <w:rFonts w:eastAsia="Times New Roman" w:cs="Times New Roman"/>
          <w:szCs w:val="24"/>
        </w:rPr>
        <w:t xml:space="preserve">μιλούσε με έναν ισοβίτη. Όμως, δεν τολμάει να πει τίποτα ο Κυριάκος Μητσοτάκης για τον Σαμαρά, όταν ο Σαμαράς έπαιρνε φίλο του τηλέφωνο και έλεγε «πες στον γνωστό τον </w:t>
      </w:r>
      <w:proofErr w:type="spellStart"/>
      <w:r w:rsidRPr="005D0A29">
        <w:rPr>
          <w:rFonts w:eastAsia="Times New Roman" w:cs="Times New Roman"/>
          <w:szCs w:val="24"/>
        </w:rPr>
        <w:t>παναθηναϊκάκια</w:t>
      </w:r>
      <w:proofErr w:type="spellEnd"/>
      <w:r w:rsidRPr="005D0A29">
        <w:rPr>
          <w:rFonts w:eastAsia="Times New Roman" w:cs="Times New Roman"/>
          <w:szCs w:val="24"/>
        </w:rPr>
        <w:t xml:space="preserve"> οι επόμενοι τρεις…», και μέσα σε αυτούς τους τρεις ήμουν και εγώ, «…όταν θ</w:t>
      </w:r>
      <w:r w:rsidRPr="005D0A29">
        <w:rPr>
          <w:rFonts w:eastAsia="Times New Roman" w:cs="Times New Roman"/>
          <w:szCs w:val="24"/>
        </w:rPr>
        <w:t>α πάνε να τους …</w:t>
      </w:r>
      <w:proofErr w:type="spellStart"/>
      <w:r w:rsidRPr="005D0A29">
        <w:rPr>
          <w:rFonts w:eastAsia="Times New Roman" w:cs="Times New Roman"/>
          <w:szCs w:val="24"/>
        </w:rPr>
        <w:t>μπιπ</w:t>
      </w:r>
      <w:proofErr w:type="spellEnd"/>
      <w:r w:rsidRPr="005D0A29">
        <w:rPr>
          <w:rFonts w:eastAsia="Times New Roman" w:cs="Times New Roman"/>
          <w:szCs w:val="24"/>
        </w:rPr>
        <w:t xml:space="preserve">». Αυτό δεν το αναφέρει η Νέα Δημοκρατία. Αυτή δεν είναι παρέμβαση στη δικαιοσύνη. Μάλιστα, έχει έρθει και σχετική δικογραφία για τον επάρατο Σαμαρά. Θα κάνουμε εμείς την εξεταστική επιτροπή, όταν χρειαστεί. Τα λέει ο </w:t>
      </w:r>
      <w:proofErr w:type="spellStart"/>
      <w:r w:rsidRPr="005D0A29">
        <w:rPr>
          <w:rFonts w:eastAsia="Times New Roman" w:cs="Times New Roman"/>
          <w:szCs w:val="24"/>
        </w:rPr>
        <w:t>Μπαλτάκος</w:t>
      </w:r>
      <w:proofErr w:type="spellEnd"/>
      <w:r w:rsidRPr="005D0A29">
        <w:rPr>
          <w:rFonts w:eastAsia="Times New Roman" w:cs="Times New Roman"/>
          <w:szCs w:val="24"/>
        </w:rPr>
        <w:t xml:space="preserve"> πάρα πολ</w:t>
      </w:r>
      <w:r w:rsidRPr="005D0A29">
        <w:rPr>
          <w:rFonts w:eastAsia="Times New Roman" w:cs="Times New Roman"/>
          <w:szCs w:val="24"/>
        </w:rPr>
        <w:t>ύ καθαρά.</w:t>
      </w:r>
    </w:p>
    <w:p w14:paraId="04B1A9F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Ο </w:t>
      </w:r>
      <w:proofErr w:type="spellStart"/>
      <w:r w:rsidRPr="005D0A29">
        <w:rPr>
          <w:rFonts w:eastAsia="Times New Roman" w:cs="Times New Roman"/>
          <w:szCs w:val="24"/>
        </w:rPr>
        <w:t>Μπάμπης</w:t>
      </w:r>
      <w:proofErr w:type="spellEnd"/>
      <w:r w:rsidRPr="005D0A29">
        <w:rPr>
          <w:rFonts w:eastAsia="Times New Roman" w:cs="Times New Roman"/>
          <w:szCs w:val="24"/>
        </w:rPr>
        <w:t xml:space="preserve"> Αθανασίου, λοιπόν, ο οποίος ξεκίνησε σαν ένας απλός δικαστικός, παντρεύτηκε μια κυρία με έναν μισθό να μπαίνει στο σπίτι και βρέθηκε μετά από λίγα χρόνια αυτός, η γυναίκα του και τα παιδιά του να κατέχουν πολυτελείς βίλες. «</w:t>
      </w:r>
      <w:r w:rsidRPr="005D0A29">
        <w:rPr>
          <w:rFonts w:eastAsia="Times New Roman" w:cs="Times New Roman"/>
          <w:szCs w:val="24"/>
          <w:lang w:val="en-US"/>
        </w:rPr>
        <w:t>Real</w:t>
      </w:r>
      <w:r w:rsidRPr="005D0A29">
        <w:rPr>
          <w:rFonts w:eastAsia="Times New Roman" w:cs="Times New Roman"/>
          <w:szCs w:val="24"/>
        </w:rPr>
        <w:t xml:space="preserve"> </w:t>
      </w:r>
      <w:r w:rsidRPr="005D0A29">
        <w:rPr>
          <w:rFonts w:eastAsia="Times New Roman" w:cs="Times New Roman"/>
          <w:szCs w:val="24"/>
          <w:lang w:val="en-US"/>
        </w:rPr>
        <w:t>estate</w:t>
      </w:r>
      <w:r w:rsidRPr="005D0A29">
        <w:rPr>
          <w:rFonts w:eastAsia="Times New Roman" w:cs="Times New Roman"/>
          <w:szCs w:val="24"/>
        </w:rPr>
        <w:t xml:space="preserve"> </w:t>
      </w:r>
      <w:proofErr w:type="spellStart"/>
      <w:r w:rsidRPr="005D0A29">
        <w:rPr>
          <w:rFonts w:eastAsia="Times New Roman" w:cs="Times New Roman"/>
          <w:szCs w:val="24"/>
        </w:rPr>
        <w:t>Μπάμπης</w:t>
      </w:r>
      <w:proofErr w:type="spellEnd"/>
      <w:r w:rsidRPr="005D0A29">
        <w:rPr>
          <w:rFonts w:eastAsia="Times New Roman" w:cs="Times New Roman"/>
          <w:szCs w:val="24"/>
        </w:rPr>
        <w:t xml:space="preserve"> Αθανασίου»!</w:t>
      </w:r>
    </w:p>
    <w:p w14:paraId="04B1A9F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Αυτός είναι ο ορισμός, κύριοι της Νέας Δημοκρατίας, της ανάπτυξης. Της ανάπτυξης της προσωπικής περιουσίας, βέβαια. Πώς να μιλήσει για όλα αυτά ο Κυριάκος Μητσοτάκης, όταν μιλάμε για έναν άνθρωπο του οποίου εδώ και διακόσια χρόνια η οικ</w:t>
      </w:r>
      <w:r w:rsidRPr="005D0A29">
        <w:rPr>
          <w:rFonts w:eastAsia="Times New Roman" w:cs="Times New Roman"/>
          <w:szCs w:val="24"/>
        </w:rPr>
        <w:t xml:space="preserve">ογένεια είναι κρατικοδίαιτη και μας το παίζει και </w:t>
      </w:r>
      <w:proofErr w:type="spellStart"/>
      <w:r w:rsidRPr="005D0A29">
        <w:rPr>
          <w:rFonts w:eastAsia="Times New Roman" w:cs="Times New Roman"/>
          <w:szCs w:val="24"/>
        </w:rPr>
        <w:t>αντικρατιστής</w:t>
      </w:r>
      <w:proofErr w:type="spellEnd"/>
      <w:r w:rsidRPr="005D0A29">
        <w:rPr>
          <w:rFonts w:eastAsia="Times New Roman" w:cs="Times New Roman"/>
          <w:szCs w:val="24"/>
        </w:rPr>
        <w:t xml:space="preserve">; </w:t>
      </w:r>
      <w:r w:rsidRPr="005D0A29">
        <w:rPr>
          <w:rFonts w:eastAsia="Times New Roman" w:cs="Times New Roman"/>
          <w:szCs w:val="24"/>
        </w:rPr>
        <w:lastRenderedPageBreak/>
        <w:t xml:space="preserve">Αυτό είναι παγκόσμια πρωτοτυπία! Όλη η οικογένεια Μητσοτάκη είναι κρατικοδίαιτη και όμως το παίζουν </w:t>
      </w:r>
      <w:proofErr w:type="spellStart"/>
      <w:r w:rsidRPr="005D0A29">
        <w:rPr>
          <w:rFonts w:eastAsia="Times New Roman" w:cs="Times New Roman"/>
          <w:szCs w:val="24"/>
        </w:rPr>
        <w:t>αντικρατιστές</w:t>
      </w:r>
      <w:proofErr w:type="spellEnd"/>
      <w:r w:rsidRPr="005D0A29">
        <w:rPr>
          <w:rFonts w:eastAsia="Times New Roman" w:cs="Times New Roman"/>
          <w:szCs w:val="24"/>
        </w:rPr>
        <w:t>. Μπράβο σας! Εδώ αποδεικνύει ότι είστε το ίδιο ακριβώς με τον ΣΥΡΙΖΑ. Δεν δια</w:t>
      </w:r>
      <w:r w:rsidRPr="005D0A29">
        <w:rPr>
          <w:rFonts w:eastAsia="Times New Roman" w:cs="Times New Roman"/>
          <w:szCs w:val="24"/>
        </w:rPr>
        <w:t>φέρετε πουθενά και γι’ αυτό δεν πρέπει να μας κουνάτε το δάχτυλο.</w:t>
      </w:r>
    </w:p>
    <w:p w14:paraId="04B1A9F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Τι έκανε, λοιπόν, η Νέα Δημοκρατία; Έλεγε «αρχιερέα της διαπλοκής» τον Σημίτη. Τι έκανε στον Σημίτη; Τίποτα. Οι κυρίες και οι κύριοι του ΣΥΡΙΖΑ πριν από τις εκλογές μάς έλεγαν ότι θα έστελνα</w:t>
      </w:r>
      <w:r w:rsidRPr="005D0A29">
        <w:rPr>
          <w:rFonts w:eastAsia="Times New Roman" w:cs="Times New Roman"/>
          <w:szCs w:val="24"/>
        </w:rPr>
        <w:t>ν τους κλέφτες στη φυλακή. Τι έκαναν μέχρι σήμερα; Απολύτως τίποτα. Το ίδιο σάπιο σύστημα ανακυκλώνεται συνέχεια.</w:t>
      </w:r>
    </w:p>
    <w:p w14:paraId="04B1A9F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δικαιοσύνη, βέβαια, δεν μένει απ’ έξω, δεν μένει στο απυρόβλητο, γιατί θα μπορούσε για όλα αυτά τα αίσχη των τελευταίων σαράντα ετών να έχει</w:t>
      </w:r>
      <w:r w:rsidRPr="005D0A29">
        <w:rPr>
          <w:rFonts w:eastAsia="Times New Roman" w:cs="Times New Roman"/>
          <w:szCs w:val="24"/>
        </w:rPr>
        <w:t xml:space="preserve"> παρέμβει. Όμως, δεν </w:t>
      </w:r>
      <w:proofErr w:type="spellStart"/>
      <w:r w:rsidRPr="005D0A29">
        <w:rPr>
          <w:rFonts w:eastAsia="Times New Roman" w:cs="Times New Roman"/>
          <w:szCs w:val="24"/>
        </w:rPr>
        <w:t>παρενέβη</w:t>
      </w:r>
      <w:proofErr w:type="spellEnd"/>
      <w:r w:rsidRPr="005D0A29">
        <w:rPr>
          <w:rFonts w:eastAsia="Times New Roman" w:cs="Times New Roman"/>
          <w:szCs w:val="24"/>
        </w:rPr>
        <w:t xml:space="preserve"> ποτέ, γιατί είναι και αυτή μέρος του κυκλώματος. Όχι όλη η δικαιοσύνη, σαφώς -υπάρχουν και άξιοι δικαστές-, αλλά αυτοί που είναι οι παρατρεχάμενοι της πολιτικής εξουσίας.</w:t>
      </w:r>
    </w:p>
    <w:p w14:paraId="04B1A9F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 κ. Μητσοτάκης συναντήθηκε χθες -μπράβο του, κιόλας- μ</w:t>
      </w:r>
      <w:r w:rsidRPr="005D0A29">
        <w:rPr>
          <w:rFonts w:eastAsia="Times New Roman" w:cs="Times New Roman"/>
          <w:szCs w:val="24"/>
        </w:rPr>
        <w:t xml:space="preserve">ε εκπροσώπους οκτώ οργανώσεων αμφιφυλόφιλων, </w:t>
      </w:r>
      <w:proofErr w:type="spellStart"/>
      <w:r w:rsidRPr="005D0A29">
        <w:rPr>
          <w:rFonts w:eastAsia="Times New Roman" w:cs="Times New Roman"/>
          <w:szCs w:val="24"/>
        </w:rPr>
        <w:t>τρανσέ</w:t>
      </w:r>
      <w:r w:rsidRPr="005D0A29">
        <w:rPr>
          <w:rFonts w:eastAsia="Times New Roman" w:cs="Times New Roman"/>
          <w:szCs w:val="24"/>
        </w:rPr>
        <w:lastRenderedPageBreak/>
        <w:t>ξουαλ</w:t>
      </w:r>
      <w:proofErr w:type="spellEnd"/>
      <w:r w:rsidRPr="005D0A29">
        <w:rPr>
          <w:rFonts w:eastAsia="Times New Roman" w:cs="Times New Roman"/>
          <w:szCs w:val="24"/>
        </w:rPr>
        <w:t xml:space="preserve"> και ομοφυλόφιλων και με κάτι τέτοιες οργανώσεις. Μας έδειξαν και κάτι φωτογραφίες από πίσω, βέβαια, για να μη δούμε με ποιους συναντιέται, μη δούμε πώς είναι το πρόσωπό τους.</w:t>
      </w:r>
    </w:p>
    <w:p w14:paraId="04B1A9F6" w14:textId="77777777" w:rsidR="0001266C" w:rsidRDefault="00D81D51">
      <w:pPr>
        <w:spacing w:line="600" w:lineRule="auto"/>
        <w:ind w:firstLine="709"/>
        <w:jc w:val="both"/>
        <w:rPr>
          <w:rFonts w:eastAsia="Times New Roman"/>
          <w:szCs w:val="24"/>
        </w:rPr>
      </w:pPr>
      <w:r w:rsidRPr="005D0A29">
        <w:rPr>
          <w:rFonts w:eastAsia="Times New Roman"/>
          <w:szCs w:val="24"/>
        </w:rPr>
        <w:t>Είπε, μάλιστα, ότι οποια</w:t>
      </w:r>
      <w:r w:rsidRPr="005D0A29">
        <w:rPr>
          <w:rFonts w:eastAsia="Times New Roman"/>
          <w:szCs w:val="24"/>
        </w:rPr>
        <w:t>δήποτε δήλωση στελέχους της Νέας Δημοκρατίας εναντίον αυτών των κοινωνικών ομάδων, κοινωνικών δικτύων, ειδικών πληθυσμών θα πατάσσεται άμεσα. Μάλιστα, η Νέα Δημοκρατία συμμετείχε και στο «</w:t>
      </w:r>
      <w:r w:rsidRPr="005D0A29">
        <w:rPr>
          <w:rFonts w:eastAsia="Times New Roman"/>
          <w:szCs w:val="24"/>
          <w:lang w:val="en-US"/>
        </w:rPr>
        <w:t>Gay</w:t>
      </w:r>
      <w:r w:rsidRPr="005D0A29">
        <w:rPr>
          <w:rFonts w:eastAsia="Times New Roman"/>
          <w:szCs w:val="24"/>
        </w:rPr>
        <w:t xml:space="preserve"> </w:t>
      </w:r>
      <w:r w:rsidRPr="005D0A29">
        <w:rPr>
          <w:rFonts w:eastAsia="Times New Roman"/>
          <w:szCs w:val="24"/>
          <w:lang w:val="en-US"/>
        </w:rPr>
        <w:t>Pride</w:t>
      </w:r>
      <w:r w:rsidRPr="005D0A29">
        <w:rPr>
          <w:rFonts w:eastAsia="Times New Roman"/>
          <w:szCs w:val="24"/>
        </w:rPr>
        <w:t>». Αυτά τα λέμε γιατί δεν έχουμε άλλο Βήμα και πρέπει οι Έλ</w:t>
      </w:r>
      <w:r w:rsidRPr="005D0A29">
        <w:rPr>
          <w:rFonts w:eastAsia="Times New Roman"/>
          <w:szCs w:val="24"/>
        </w:rPr>
        <w:t xml:space="preserve">ληνες να μαθαίνουν ποιους εκπροσωπεί η Νέα Δημοκρατία. Η Νέα Δημοκρατία δεν εκπροσωπεί το «πατρίς – θρησκεία - οικογένεια». Αυτό το εκπροσωπεί μόνο η Χρυσή Αυγή. Η Νέα Δημοκρατία νοιάζεται για τη διαστροφή, αλλά όχι για τη διατροφή των Ελλήνων πολιτών. </w:t>
      </w:r>
    </w:p>
    <w:p w14:paraId="04B1A9F7" w14:textId="77777777" w:rsidR="0001266C" w:rsidRDefault="00D81D51">
      <w:pPr>
        <w:spacing w:line="600" w:lineRule="auto"/>
        <w:ind w:firstLine="709"/>
        <w:jc w:val="both"/>
        <w:rPr>
          <w:rFonts w:eastAsia="Times New Roman"/>
          <w:szCs w:val="24"/>
        </w:rPr>
      </w:pPr>
      <w:r w:rsidRPr="005D0A29">
        <w:rPr>
          <w:rFonts w:eastAsia="Times New Roman"/>
          <w:szCs w:val="24"/>
        </w:rPr>
        <w:t>Επ</w:t>
      </w:r>
      <w:r w:rsidRPr="005D0A29">
        <w:rPr>
          <w:rFonts w:eastAsia="Times New Roman"/>
          <w:szCs w:val="24"/>
        </w:rPr>
        <w:t>ομένως, λέω ξανά ότι είστε ίδιοι. Είχα πάρα πολλά να πω, αλλά θα περιοριστώ σε αυτά που είπα.</w:t>
      </w:r>
    </w:p>
    <w:p w14:paraId="04B1A9F8"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Εσείς του ΣΥΡΙΖΑ να μας πείτε μόνο τι ήταν η άσκηση «ΤΥΦΩΝΑΣ» που διενήργησε τις τελευταίες ημέρες η Ελληνική Αστυνομία και γιατί έγινε αυτή η άσκηση. Περιμένετε </w:t>
      </w:r>
      <w:r w:rsidRPr="005D0A29">
        <w:rPr>
          <w:rFonts w:eastAsia="Times New Roman"/>
          <w:szCs w:val="24"/>
        </w:rPr>
        <w:t xml:space="preserve">κάτι; Θα πρέπει να ενημερώσετε και τον ελληνικό λαό και θα πρέπει να </w:t>
      </w:r>
      <w:r w:rsidRPr="005D0A29">
        <w:rPr>
          <w:rFonts w:eastAsia="Times New Roman"/>
          <w:szCs w:val="24"/>
        </w:rPr>
        <w:lastRenderedPageBreak/>
        <w:t>πούμε ότι αυτή η συγκεκριμένη άσκηση αφορούσε σε τρομοκρατικές επιθέσεις ισλαμιστών. Πείτε μας, λοιπόν -αν έχετε κάποια απάντηση-, τι πληροφορίες έχετε για να διενεργηθεί αυτή η άσκηση. Ε</w:t>
      </w:r>
      <w:r w:rsidRPr="005D0A29">
        <w:rPr>
          <w:rFonts w:eastAsia="Times New Roman"/>
          <w:szCs w:val="24"/>
        </w:rPr>
        <w:t>μείς λέμε ότι όλοι αυτοί οι άνθρωποι πρέπει να γυρίσουν στις πατρίδες τους. Είμαστε κάθετοι και απόλυτοι σε αυτό.</w:t>
      </w:r>
    </w:p>
    <w:p w14:paraId="04B1A9F9" w14:textId="77777777" w:rsidR="0001266C" w:rsidRDefault="00D81D51">
      <w:pPr>
        <w:spacing w:line="600" w:lineRule="auto"/>
        <w:ind w:firstLine="709"/>
        <w:jc w:val="both"/>
        <w:rPr>
          <w:rFonts w:eastAsia="Times New Roman"/>
          <w:szCs w:val="24"/>
        </w:rPr>
      </w:pPr>
      <w:r w:rsidRPr="005D0A29">
        <w:rPr>
          <w:rFonts w:eastAsia="Times New Roman"/>
          <w:szCs w:val="24"/>
        </w:rPr>
        <w:t>Κλείνω με μία ευχή. Εύχομαι οι Έλληνες να ξυπνήσουν και να δουν ποιοι πραγματικά εκπροσωπούν τα δίκαιά τους.</w:t>
      </w:r>
    </w:p>
    <w:p w14:paraId="04B1A9FA" w14:textId="77777777" w:rsidR="0001266C" w:rsidRDefault="00D81D51">
      <w:pPr>
        <w:spacing w:line="600" w:lineRule="auto"/>
        <w:ind w:firstLine="709"/>
        <w:jc w:val="both"/>
        <w:rPr>
          <w:rFonts w:eastAsia="Times New Roman"/>
          <w:szCs w:val="24"/>
        </w:rPr>
      </w:pPr>
      <w:r w:rsidRPr="005D0A29">
        <w:rPr>
          <w:rFonts w:eastAsia="Times New Roman"/>
          <w:szCs w:val="24"/>
        </w:rPr>
        <w:t>Ευχαριστώ πολύ.</w:t>
      </w:r>
    </w:p>
    <w:p w14:paraId="04B1A9FB" w14:textId="77777777" w:rsidR="0001266C" w:rsidRDefault="00D81D51">
      <w:pPr>
        <w:spacing w:line="600" w:lineRule="auto"/>
        <w:ind w:firstLine="709"/>
        <w:jc w:val="center"/>
        <w:rPr>
          <w:rFonts w:eastAsia="Times New Roman"/>
          <w:szCs w:val="24"/>
        </w:rPr>
      </w:pPr>
      <w:r w:rsidRPr="005D0A29">
        <w:rPr>
          <w:rFonts w:eastAsia="Times New Roman"/>
          <w:szCs w:val="24"/>
        </w:rPr>
        <w:t>(Χειροκροτήματα α</w:t>
      </w:r>
      <w:r w:rsidRPr="005D0A29">
        <w:rPr>
          <w:rFonts w:eastAsia="Times New Roman"/>
          <w:szCs w:val="24"/>
        </w:rPr>
        <w:t>πό την πτέρυγα της Χρυσής Αυγής)</w:t>
      </w:r>
    </w:p>
    <w:p w14:paraId="04B1A9F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(Σπυρίδων Λυκούδης): </w:t>
      </w:r>
      <w:r w:rsidRPr="005D0A29">
        <w:rPr>
          <w:rFonts w:eastAsia="Times New Roman"/>
          <w:szCs w:val="24"/>
        </w:rPr>
        <w:t>Ευχαριστούμε, κύριε συνάδελφε.</w:t>
      </w:r>
    </w:p>
    <w:p w14:paraId="04B1A9FD" w14:textId="77777777" w:rsidR="0001266C" w:rsidRDefault="00D81D51">
      <w:pPr>
        <w:spacing w:line="600" w:lineRule="auto"/>
        <w:ind w:firstLine="709"/>
        <w:jc w:val="both"/>
        <w:rPr>
          <w:rFonts w:eastAsia="Times New Roman"/>
          <w:szCs w:val="24"/>
        </w:rPr>
      </w:pPr>
      <w:r w:rsidRPr="005D0A29">
        <w:rPr>
          <w:rFonts w:eastAsia="Times New Roman"/>
          <w:szCs w:val="24"/>
        </w:rPr>
        <w:t>Ο συνάδελφος κ. Ανδρέας Λοβέρδος έχει τον λόγο.</w:t>
      </w:r>
    </w:p>
    <w:p w14:paraId="04B1A9FE"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ΑΝΔΡΕΑΣ ΛΟΒΕΡΔΟΣ: </w:t>
      </w:r>
      <w:r w:rsidRPr="005D0A29">
        <w:rPr>
          <w:rFonts w:eastAsia="Times New Roman"/>
          <w:szCs w:val="24"/>
        </w:rPr>
        <w:t xml:space="preserve">Ευχαριστώ, κύριε Πρόεδρε. </w:t>
      </w:r>
    </w:p>
    <w:p w14:paraId="04B1A9FF"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Κυρία Υπουργέ, θα αρχίσω με κάτι που μας απασχολεί πραγματικά, για </w:t>
      </w:r>
      <w:r w:rsidRPr="005D0A29">
        <w:rPr>
          <w:rFonts w:eastAsia="Times New Roman"/>
          <w:szCs w:val="24"/>
        </w:rPr>
        <w:t xml:space="preserve">να δούμε τι ψηφίζουμε και τι δεν ψηφίζουμε. Υπήρξε μια δική σας παρέμβαση για να κάνετε μια εξυπηρέτηση σε συνάδελφό σας. Πήρατε αρμοδιότητα για ψηφιακά θέματα και άλλα τινά ευχάριστα από φορέα που εποπτεύετε και την πήγατε </w:t>
      </w:r>
      <w:r w:rsidRPr="005D0A29">
        <w:rPr>
          <w:rFonts w:eastAsia="Times New Roman"/>
          <w:szCs w:val="24"/>
        </w:rPr>
        <w:lastRenderedPageBreak/>
        <w:t>στον Υπουργό κ. Παππά. Κατακριθή</w:t>
      </w:r>
      <w:r w:rsidRPr="005D0A29">
        <w:rPr>
          <w:rFonts w:eastAsia="Times New Roman"/>
          <w:szCs w:val="24"/>
        </w:rPr>
        <w:t>κατε, επικριθήκατε και κάνατε αλλαγή. Αν ενημερώθηκα σωστά –είμαι σε άλλη λειτουργία της Βουλής και δεν έχω πλήρη ενημέρωση- με ένα άρθρο, με το άρθρο 61, επανορθώσατε το σφάλμα υπό το βάρος της κριτικής που δεχθήκατε.</w:t>
      </w:r>
    </w:p>
    <w:p w14:paraId="04B1AA00"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Τώρα ενημερώνομαι ότι με την </w:t>
      </w:r>
      <w:proofErr w:type="spellStart"/>
      <w:r w:rsidRPr="005D0A29">
        <w:rPr>
          <w:rFonts w:eastAsia="Times New Roman"/>
          <w:szCs w:val="24"/>
        </w:rPr>
        <w:t>αναρίθμη</w:t>
      </w:r>
      <w:r w:rsidRPr="005D0A29">
        <w:rPr>
          <w:rFonts w:eastAsia="Times New Roman"/>
          <w:szCs w:val="24"/>
        </w:rPr>
        <w:t>ση</w:t>
      </w:r>
      <w:proofErr w:type="spellEnd"/>
      <w:r w:rsidRPr="005D0A29">
        <w:rPr>
          <w:rFonts w:eastAsia="Times New Roman"/>
          <w:szCs w:val="24"/>
        </w:rPr>
        <w:t xml:space="preserve"> που έγινε μέσα από τις τροπολογίες –που αποδεχθήκατε, που φέρατε, δεν ξέρω πώς ακριβώς έγινε κοινοβουλευτικά- αυτό το άρθρο, που διατηρούσε τα πράγματα σε καλύτερη κατάσταση, δεν υπάρχει μέσα στο κείμενό σας. Ενημερώνομαι ότι δι’ αυτού του τρόπου επιχει</w:t>
      </w:r>
      <w:r w:rsidRPr="005D0A29">
        <w:rPr>
          <w:rFonts w:eastAsia="Times New Roman"/>
          <w:szCs w:val="24"/>
        </w:rPr>
        <w:t>ρείτε σιωπηλά και πονηρά να κρατήσετε την αρμοδιότητα αλλού από εκεί τουλάχιστον που έχετε υποσχεθεί ότι θα την κρατήσετε. Αν ισχύει αυτό, είναι κοινοβουλευτικό τερτίπι. Δεν είναι δυνατόν –πρόκειται για το πρώτο σας νομοσχέδιο- να έρχεσθε στη Βουλή με τερτ</w:t>
      </w:r>
      <w:r w:rsidRPr="005D0A29">
        <w:rPr>
          <w:rFonts w:eastAsia="Times New Roman"/>
          <w:szCs w:val="24"/>
        </w:rPr>
        <w:t>ίπια. Πρέπει να δώσετε μια απάντηση και να ξεκαθαριστούν στο Σώμα τα περί του άρθρου 61. Έτσι ενημερώθηκα και, αν σας το πω, θα καταλάβετε τι εννοώ.</w:t>
      </w:r>
    </w:p>
    <w:p w14:paraId="04B1AA01" w14:textId="77777777" w:rsidR="0001266C" w:rsidRDefault="00D81D51">
      <w:pPr>
        <w:spacing w:line="600" w:lineRule="auto"/>
        <w:ind w:firstLine="709"/>
        <w:jc w:val="both"/>
        <w:rPr>
          <w:rFonts w:eastAsia="Times New Roman"/>
          <w:szCs w:val="24"/>
        </w:rPr>
      </w:pPr>
      <w:r w:rsidRPr="005D0A29">
        <w:rPr>
          <w:rFonts w:eastAsia="Times New Roman"/>
          <w:szCs w:val="24"/>
        </w:rPr>
        <w:t>Το δεύτερο θέμα είναι το εξής: Στο άρθρο 55 προσθέσατε δύο παραγράφους –σας κατήγγειλαν οι αρμόδιοι φορείς-</w:t>
      </w:r>
      <w:r w:rsidRPr="005D0A29">
        <w:rPr>
          <w:rFonts w:eastAsia="Times New Roman"/>
          <w:szCs w:val="24"/>
        </w:rPr>
        <w:t xml:space="preserve"> όπου </w:t>
      </w:r>
      <w:r w:rsidRPr="005D0A29">
        <w:rPr>
          <w:rFonts w:eastAsia="Times New Roman"/>
          <w:szCs w:val="24"/>
        </w:rPr>
        <w:lastRenderedPageBreak/>
        <w:t>αφαιρείτε πνευματικά δικαιώματα, αλλά με τροπολογία που φέρατε, χωρίς να έχει περάσει από το στάδιο της διαβούλευσης. Οι φορείς παραπονούνται. Μπορεί εχθές να φάνηκε να λέτε ότι θα γίνει μια συζήτηση και να το ακούν οι φορείς, να το καταλαβαίνουν και</w:t>
      </w:r>
      <w:r w:rsidRPr="005D0A29">
        <w:rPr>
          <w:rFonts w:eastAsia="Times New Roman"/>
          <w:szCs w:val="24"/>
        </w:rPr>
        <w:t xml:space="preserve"> να το θεωρούν θετικό, αλλά, απ’ ό,τι βλέπω, οι παράγραφοι 3 και 4 του άρθρου 55 παραμένουν στο σχέδιο νόμου. </w:t>
      </w:r>
    </w:p>
    <w:p w14:paraId="04B1AA02" w14:textId="77777777" w:rsidR="0001266C" w:rsidRDefault="00D81D51">
      <w:pPr>
        <w:spacing w:line="600" w:lineRule="auto"/>
        <w:ind w:firstLine="709"/>
        <w:jc w:val="both"/>
        <w:rPr>
          <w:rFonts w:eastAsia="Times New Roman"/>
          <w:szCs w:val="24"/>
        </w:rPr>
      </w:pPr>
      <w:r w:rsidRPr="005D0A29">
        <w:rPr>
          <w:rFonts w:eastAsia="Times New Roman"/>
          <w:szCs w:val="24"/>
        </w:rPr>
        <w:t>Από τη στιγμή που αυτό θα δημοσιευτεί στο ΦΕΚ είναι νόμος του ελληνικού κράτους και πρέπει να εφαρμοστεί. Αν έχετε κάνει κάποια αλλαγή, να μας το</w:t>
      </w:r>
      <w:r w:rsidRPr="005D0A29">
        <w:rPr>
          <w:rFonts w:eastAsia="Times New Roman"/>
          <w:szCs w:val="24"/>
        </w:rPr>
        <w:t xml:space="preserve"> πείτε. Ειδάλλως, σωστό και έντιμο είναι να αποσύρετε τις παραγράφους και, όταν θα κάνετε τον δημόσιο διάλογο, με άλλη ευκαιρία ή με μία τροπολογία να τις φέρετε, έχοντας εξαντλήσει την </w:t>
      </w:r>
      <w:proofErr w:type="spellStart"/>
      <w:r w:rsidRPr="005D0A29">
        <w:rPr>
          <w:rFonts w:eastAsia="Times New Roman"/>
          <w:szCs w:val="24"/>
        </w:rPr>
        <w:t>προκοινοβουλευτική</w:t>
      </w:r>
      <w:proofErr w:type="spellEnd"/>
      <w:r w:rsidRPr="005D0A29">
        <w:rPr>
          <w:rFonts w:eastAsia="Times New Roman"/>
          <w:szCs w:val="24"/>
        </w:rPr>
        <w:t xml:space="preserve"> νομοθετική διαδικασία που σας επιβάλλει ο νόμος και</w:t>
      </w:r>
      <w:r w:rsidRPr="005D0A29">
        <w:rPr>
          <w:rFonts w:eastAsia="Times New Roman"/>
          <w:szCs w:val="24"/>
        </w:rPr>
        <w:t xml:space="preserve"> που με τα τερτίπια των τροπολογιών προσπαθούν οι κυβερνήσεις πολλές φορές ή οι Υπουργοί να ξεπεράσουν. Για να μην ακούσουν την οργανωμένη κοινωνία, κάνουν αυτές τις ρυθμίσεις.</w:t>
      </w:r>
    </w:p>
    <w:p w14:paraId="04B1AA03" w14:textId="77777777" w:rsidR="0001266C" w:rsidRDefault="00D81D51">
      <w:pPr>
        <w:spacing w:line="600" w:lineRule="auto"/>
        <w:ind w:firstLine="709"/>
        <w:jc w:val="both"/>
        <w:rPr>
          <w:rFonts w:eastAsia="Times New Roman"/>
          <w:szCs w:val="24"/>
        </w:rPr>
      </w:pPr>
      <w:r w:rsidRPr="005D0A29">
        <w:rPr>
          <w:rFonts w:eastAsia="Times New Roman"/>
          <w:szCs w:val="24"/>
        </w:rPr>
        <w:t>Ένα τρίτο θέμα είναι το εξής: Ξέρετε πολύ καλά –σας έχω κάνει μία ερώτηση και δ</w:t>
      </w:r>
      <w:r w:rsidRPr="005D0A29">
        <w:rPr>
          <w:rFonts w:eastAsia="Times New Roman"/>
          <w:szCs w:val="24"/>
        </w:rPr>
        <w:t>εν έχω επανέλθει, περιμένοντας να φέρετε ένα σχέδιο νόμου- ότι παρακολουθώ με τη μορφή του κοινο</w:t>
      </w:r>
      <w:r w:rsidRPr="005D0A29">
        <w:rPr>
          <w:rFonts w:eastAsia="Times New Roman"/>
          <w:szCs w:val="24"/>
        </w:rPr>
        <w:lastRenderedPageBreak/>
        <w:t>βουλευτικού ελέγχου τρία, τέσσερα θέματα από τα πολλά που έχει η Ελληνική Δημοκρατία. Ένα από αυτά είναι και το Μέγαρο Μουσικής, το οποίο παρακολουθώ με προσοχή</w:t>
      </w:r>
      <w:r w:rsidRPr="005D0A29">
        <w:rPr>
          <w:rFonts w:eastAsia="Times New Roman"/>
          <w:szCs w:val="24"/>
        </w:rPr>
        <w:t xml:space="preserve">. Το ίδιο κάνω και για θέματα της άμυνας ή και για θέματα που έχουν να κάνουν με τα τελωνεία. Έχω τρία, τέσσερα θέματα που τα παρακολουθώ. </w:t>
      </w:r>
    </w:p>
    <w:p w14:paraId="04B1AA04"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Έχουμε συζητήσει, λοιπόν και σας έχω πει ότι αυτό που πρέπει να κάνετε για το Μέγαρο είναι να φέρετε την τροπολογία </w:t>
      </w:r>
      <w:r w:rsidRPr="005D0A29">
        <w:rPr>
          <w:rFonts w:eastAsia="Times New Roman"/>
          <w:szCs w:val="24"/>
        </w:rPr>
        <w:t>που θα ρυθμίζει οριστικά το ζήτημα που έχει προκύψει από μία κακή ερμηνεία από το Γενικό Λογιστήριο του Κράτους του νόμου Μπαλτά. Είναι σωστή ρύθμιση, που ερμηνεύτηκε λάθος. Σας το έχω πει αυτό. Φτάνουμε στον Αύγουστο, που θα φέρετε εδώ τροπολογία την τελε</w:t>
      </w:r>
      <w:r w:rsidRPr="005D0A29">
        <w:rPr>
          <w:rFonts w:eastAsia="Times New Roman"/>
          <w:szCs w:val="24"/>
        </w:rPr>
        <w:t xml:space="preserve">υταία στιγμή, γιατί δεν θα μπορείτε να πληρώσετε τους εργαζόμενους και τα ανοίγματα που έχει το Μέγαρο από την καθημερινή του λειτουργία. </w:t>
      </w:r>
    </w:p>
    <w:p w14:paraId="04B1AA05" w14:textId="77777777" w:rsidR="0001266C" w:rsidRDefault="00D81D51">
      <w:pPr>
        <w:spacing w:line="600" w:lineRule="auto"/>
        <w:ind w:firstLine="709"/>
        <w:jc w:val="both"/>
        <w:rPr>
          <w:rFonts w:eastAsia="Times New Roman"/>
          <w:szCs w:val="24"/>
        </w:rPr>
      </w:pPr>
      <w:r w:rsidRPr="005D0A29">
        <w:rPr>
          <w:rFonts w:eastAsia="Times New Roman"/>
          <w:szCs w:val="24"/>
        </w:rPr>
        <w:t>Αντί, λοιπόν, να φέρετε αυτό που έχουμε απόλυτη ανάγκη, το οποίο σας ευθυγραμμίζει με τον κ. Μπαλτά -κι εμείς ως Δημο</w:t>
      </w:r>
      <w:r w:rsidRPr="005D0A29">
        <w:rPr>
          <w:rFonts w:eastAsia="Times New Roman"/>
          <w:szCs w:val="24"/>
        </w:rPr>
        <w:t xml:space="preserve">κρατική Συμπαράταξη έχουμε στηρίξει την πρωτοβουλία Μπαλτά-, φέρνετε εδώ το άρθρο 72, για να καλύψετε έξι κατ’ αρχάς –μετά λέτε με αποσπάσεις, αλλά το διορθώνετε- θέσεις, που είναι καταφανές ότι αφορούν κάποιους συγκεκριμένους. Εγώ </w:t>
      </w:r>
      <w:r w:rsidRPr="005D0A29">
        <w:rPr>
          <w:rFonts w:eastAsia="Times New Roman"/>
          <w:szCs w:val="24"/>
        </w:rPr>
        <w:lastRenderedPageBreak/>
        <w:t>ξέρω ποιους, όπως ξέρετε</w:t>
      </w:r>
      <w:r w:rsidRPr="005D0A29">
        <w:rPr>
          <w:rFonts w:eastAsia="Times New Roman"/>
          <w:szCs w:val="24"/>
        </w:rPr>
        <w:t xml:space="preserve"> και εσείς. Όμως, εγώ δεν ήλθα εδώ για να διασύρω πρόσωπα. Αυτοί δεν φταίνε σε τίποτα. Εσείς φταίτε. Από τους διακόσιους εργαζόμενους του Μεγάρου, δεν μπορείτε να βρείτε έναν, δύο ή τρεις να κάνουν αυτή τη δουλειά; Είναι όλοι ανίκανοι και είναι ικανοί αυτο</w:t>
      </w:r>
      <w:r w:rsidRPr="005D0A29">
        <w:rPr>
          <w:rFonts w:eastAsia="Times New Roman"/>
          <w:szCs w:val="24"/>
        </w:rPr>
        <w:t xml:space="preserve">ί που θα έλθουν; Εγώ ξέρω μία περίπτωση αποσπάσεως που έχετε κάνει που δεν πατάει ποτέ το πόδι της. </w:t>
      </w:r>
    </w:p>
    <w:p w14:paraId="04B1AA06" w14:textId="77777777" w:rsidR="0001266C" w:rsidRDefault="00D81D51">
      <w:pPr>
        <w:spacing w:line="600" w:lineRule="auto"/>
        <w:ind w:firstLine="709"/>
        <w:jc w:val="both"/>
        <w:rPr>
          <w:rFonts w:eastAsia="Times New Roman"/>
          <w:szCs w:val="24"/>
        </w:rPr>
      </w:pPr>
      <w:r w:rsidRPr="005D0A29">
        <w:rPr>
          <w:rFonts w:eastAsia="Times New Roman"/>
          <w:szCs w:val="24"/>
        </w:rPr>
        <w:t>Πώς, λοιπόν, εσείς που μ’ αυτή τη μέθοδο έρχεσθε εδώ να καλύψετε «ημετέρους», αλλά δεν ρυθμίζετε το βασικό θέμα του Μεγάρου, έχετε πρόσωπο να έλθετε στη Βο</w:t>
      </w:r>
      <w:r w:rsidRPr="005D0A29">
        <w:rPr>
          <w:rFonts w:eastAsia="Times New Roman"/>
          <w:szCs w:val="24"/>
        </w:rPr>
        <w:t xml:space="preserve">υλή και να μας λέτε διάφορα; Διακόσιοι άνθρωποι είναι για πέταμα, ενώ αυτοί οι αστέρες που θα φέρετε είναι οι φοβεροί; Επειδή </w:t>
      </w:r>
      <w:proofErr w:type="spellStart"/>
      <w:r w:rsidRPr="005D0A29">
        <w:rPr>
          <w:rFonts w:eastAsia="Times New Roman"/>
          <w:szCs w:val="24"/>
        </w:rPr>
        <w:t>προσωποποιούνται</w:t>
      </w:r>
      <w:proofErr w:type="spellEnd"/>
      <w:r w:rsidRPr="005D0A29">
        <w:rPr>
          <w:rFonts w:eastAsia="Times New Roman"/>
          <w:szCs w:val="24"/>
        </w:rPr>
        <w:t xml:space="preserve">, θα δεχθείτε κριτική για την οποία ίσως να μη φταίτε. Όταν θα </w:t>
      </w:r>
      <w:proofErr w:type="spellStart"/>
      <w:r w:rsidRPr="005D0A29">
        <w:rPr>
          <w:rFonts w:eastAsia="Times New Roman"/>
          <w:szCs w:val="24"/>
        </w:rPr>
        <w:t>προσωποποιηθούν</w:t>
      </w:r>
      <w:proofErr w:type="spellEnd"/>
      <w:r w:rsidRPr="005D0A29">
        <w:rPr>
          <w:rFonts w:eastAsia="Times New Roman"/>
          <w:szCs w:val="24"/>
        </w:rPr>
        <w:t xml:space="preserve"> αυτές οι θέσεις, θα τα ακούσετε. Μπ</w:t>
      </w:r>
      <w:r w:rsidRPr="005D0A29">
        <w:rPr>
          <w:rFonts w:eastAsia="Times New Roman"/>
          <w:szCs w:val="24"/>
        </w:rPr>
        <w:t>ορεί και να το προλάβετε. Αυτή η διάταξη πρέπει να αποσυρθεί. Δεν τη χρειάζεσθε. Οι διατάξεις που αφορούν και το ένα και το άλλο Μέγαρο, δηλαδή και της Θεσσαλονίκης και της Αθήνας, δεν βοηθούν.</w:t>
      </w:r>
    </w:p>
    <w:p w14:paraId="04B1AA07" w14:textId="77777777" w:rsidR="0001266C" w:rsidRDefault="00D81D51">
      <w:pPr>
        <w:spacing w:line="600" w:lineRule="auto"/>
        <w:ind w:firstLine="709"/>
        <w:jc w:val="both"/>
        <w:rPr>
          <w:rFonts w:eastAsia="Times New Roman"/>
          <w:szCs w:val="24"/>
        </w:rPr>
      </w:pPr>
      <w:r w:rsidRPr="005D0A29">
        <w:rPr>
          <w:rFonts w:eastAsia="Times New Roman"/>
          <w:szCs w:val="24"/>
        </w:rPr>
        <w:t>Κύριε Πρόεδρε, σε ένα λεπτό θα θέσω ακόμα δύο θέματα.</w:t>
      </w:r>
    </w:p>
    <w:p w14:paraId="04B1AA08"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Παρακολο</w:t>
      </w:r>
      <w:r w:rsidRPr="005D0A29">
        <w:rPr>
          <w:rFonts w:eastAsia="Times New Roman"/>
          <w:szCs w:val="24"/>
        </w:rPr>
        <w:t>υθώ το θέμα της «</w:t>
      </w:r>
      <w:proofErr w:type="spellStart"/>
      <w:r w:rsidRPr="005D0A29">
        <w:rPr>
          <w:rFonts w:eastAsia="Times New Roman"/>
          <w:szCs w:val="24"/>
        </w:rPr>
        <w:t>Καμεράτας</w:t>
      </w:r>
      <w:proofErr w:type="spellEnd"/>
      <w:r w:rsidRPr="005D0A29">
        <w:rPr>
          <w:rFonts w:eastAsia="Times New Roman"/>
          <w:szCs w:val="24"/>
        </w:rPr>
        <w:t>», κυρία Υπουργέ, που έχει πάρα πολλά προβλήματα. Προσφέρει καλλιτεχνικό προϊόν για λίγους, αλλά την Ελλάδα τη βοηθά και την τέχνη την προωθεί. Βλέπω ότι και γι’ αυτό το θέμα που έχει πολλές προβληματικές διαστάσεις, για τις οποίε</w:t>
      </w:r>
      <w:r w:rsidRPr="005D0A29">
        <w:rPr>
          <w:rFonts w:eastAsia="Times New Roman"/>
          <w:szCs w:val="24"/>
        </w:rPr>
        <w:t xml:space="preserve">ς εσείς δεν φταίτε, δεν παίρνετε καμμία πρωτοβουλία. </w:t>
      </w:r>
    </w:p>
    <w:p w14:paraId="04B1AA09"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Παρακολουθώ, επίσης, το θέμα του Θεατρικού Μουσείου. Διάβασα, κυρίες και κύριοι, τη συνέντευξη </w:t>
      </w:r>
      <w:proofErr w:type="spellStart"/>
      <w:r w:rsidRPr="005D0A29">
        <w:rPr>
          <w:rFonts w:eastAsia="Times New Roman"/>
          <w:szCs w:val="24"/>
        </w:rPr>
        <w:t>Γεωργουσόπουλου</w:t>
      </w:r>
      <w:proofErr w:type="spellEnd"/>
      <w:r w:rsidRPr="005D0A29">
        <w:rPr>
          <w:rFonts w:eastAsia="Times New Roman"/>
          <w:szCs w:val="24"/>
        </w:rPr>
        <w:t xml:space="preserve"> πριν από λίγες εβδομάδες. Είχα μιλήσει με τον κ. Μπαλτά –διά του κοινοβουλευτικού ελέγχου, </w:t>
      </w:r>
      <w:r w:rsidRPr="005D0A29">
        <w:rPr>
          <w:rFonts w:eastAsia="Times New Roman"/>
          <w:szCs w:val="24"/>
        </w:rPr>
        <w:t>όχι προσωπικά- και τον είχα ρωτήσει αν σκόπευε να μεταφέρει εκεί το Θεατρικό Μουσείο. Μου είχε πει «ναι, είναι στις προθέσεις μου». Τρεις Υπουργοί έχετε αλλάξει σε έναν τομέα που δεν έχει να κάνει με τρόικα ούτε με οικονομικές δυσκολίες –έχει όπως όλη η Ελ</w:t>
      </w:r>
      <w:r w:rsidRPr="005D0A29">
        <w:rPr>
          <w:rFonts w:eastAsia="Times New Roman"/>
          <w:szCs w:val="24"/>
        </w:rPr>
        <w:t xml:space="preserve">λάδα βέβαια, δεν το αρνούμαι αυτό-, σε ένα Υπουργείο που δεν είναι </w:t>
      </w:r>
      <w:proofErr w:type="spellStart"/>
      <w:r w:rsidRPr="005D0A29">
        <w:rPr>
          <w:rFonts w:eastAsia="Times New Roman"/>
          <w:szCs w:val="24"/>
        </w:rPr>
        <w:t>μνημονιακό</w:t>
      </w:r>
      <w:proofErr w:type="spellEnd"/>
      <w:r w:rsidRPr="005D0A29">
        <w:rPr>
          <w:rFonts w:eastAsia="Times New Roman"/>
          <w:szCs w:val="24"/>
        </w:rPr>
        <w:t xml:space="preserve"> Υπουργείο για να έχει άλλα βάρη και που η Ελλάδα έχει τη διακριτική ευχέρεια να κάνει τις πολιτικές της επιλογές. Εδώ που έχετε μια άνεση να κάνετε κάτι και οι χώροι είναι μεγάλο</w:t>
      </w:r>
      <w:r w:rsidRPr="005D0A29">
        <w:rPr>
          <w:rFonts w:eastAsia="Times New Roman"/>
          <w:szCs w:val="24"/>
        </w:rPr>
        <w:t xml:space="preserve">ι, δεν το κάνετε. Η συνέντευξη του κ. </w:t>
      </w:r>
      <w:proofErr w:type="spellStart"/>
      <w:r w:rsidRPr="005D0A29">
        <w:rPr>
          <w:rFonts w:eastAsia="Times New Roman"/>
          <w:szCs w:val="24"/>
        </w:rPr>
        <w:t>Γεωργουσόπουλου</w:t>
      </w:r>
      <w:proofErr w:type="spellEnd"/>
      <w:r w:rsidRPr="005D0A29">
        <w:rPr>
          <w:rFonts w:eastAsia="Times New Roman"/>
          <w:szCs w:val="24"/>
        </w:rPr>
        <w:t xml:space="preserve"> που διάβασα –και ενός άλλου κυρίου πολύ σημαντικού, αυτή τη στιγμή μου διαφεύγει το </w:t>
      </w:r>
      <w:r w:rsidRPr="005D0A29">
        <w:rPr>
          <w:rFonts w:eastAsia="Times New Roman"/>
          <w:szCs w:val="24"/>
        </w:rPr>
        <w:lastRenderedPageBreak/>
        <w:t>όνομά του- είναι καταπέλτης για πλημμελή πολιτική εποπτεία σε ό,τι αφορά τα ζητήματα και του Θεατρικού Μουσείου.</w:t>
      </w:r>
    </w:p>
    <w:p w14:paraId="04B1AA0A" w14:textId="77777777" w:rsidR="0001266C" w:rsidRDefault="00D81D51">
      <w:pPr>
        <w:spacing w:line="600" w:lineRule="auto"/>
        <w:ind w:firstLine="709"/>
        <w:jc w:val="both"/>
        <w:rPr>
          <w:rFonts w:eastAsia="Times New Roman"/>
          <w:szCs w:val="24"/>
        </w:rPr>
      </w:pPr>
      <w:r w:rsidRPr="005D0A29">
        <w:rPr>
          <w:rFonts w:eastAsia="Times New Roman"/>
          <w:szCs w:val="24"/>
        </w:rPr>
        <w:t>Κλείνω με μία φράση. Ενώ έχετε ανοικτά θέματα, τα οποία είμαι απολύτως βέβαιος ότι ξέρουν και οι Βουλευτές του ΣΥΡΙΖΑ που έχουν σχέση με τον χώρο του πολιτισμού –από μένα πάντως τα ξέρουν πολύ καλύτερα- και σας τα λένε, εμφανίζεσθε θύμα πελατειακού κράτους</w:t>
      </w:r>
      <w:r w:rsidRPr="005D0A29">
        <w:rPr>
          <w:rFonts w:eastAsia="Times New Roman"/>
          <w:szCs w:val="24"/>
        </w:rPr>
        <w:t xml:space="preserve"> εδώ, στο πρώτο υπουργικό σας βήμα. Δεν νομίζω ότι είναι σωστό αυτό που κάνετε, κυρία Υπουργέ, και σας ζητώ, όταν θα πάρετε τον λόγο, να δώσετε διευκρινίσεις και για τα θέματα ουσίας που σας έθεσα και για το νομοτεχνικό θέμα που σας έθεσα με το άρθρο 61, π</w:t>
      </w:r>
      <w:r w:rsidRPr="005D0A29">
        <w:rPr>
          <w:rFonts w:eastAsia="Times New Roman"/>
          <w:szCs w:val="24"/>
        </w:rPr>
        <w:t>ου ίσως να κρύβει λαθροχειρία.</w:t>
      </w:r>
    </w:p>
    <w:p w14:paraId="04B1AA0B" w14:textId="77777777" w:rsidR="0001266C" w:rsidRDefault="00D81D51">
      <w:pPr>
        <w:spacing w:line="600" w:lineRule="auto"/>
        <w:ind w:firstLine="709"/>
        <w:jc w:val="both"/>
        <w:rPr>
          <w:rFonts w:eastAsia="Times New Roman"/>
          <w:szCs w:val="24"/>
        </w:rPr>
      </w:pPr>
      <w:r w:rsidRPr="005D0A29">
        <w:rPr>
          <w:rFonts w:eastAsia="Times New Roman"/>
          <w:szCs w:val="24"/>
        </w:rPr>
        <w:t>Ευχαριστώ.</w:t>
      </w:r>
    </w:p>
    <w:p w14:paraId="04B1AA0C"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(Σπυρίδων Λυκούδης):</w:t>
      </w:r>
      <w:r w:rsidRPr="005D0A29">
        <w:rPr>
          <w:rFonts w:eastAsia="Times New Roman"/>
          <w:szCs w:val="24"/>
        </w:rPr>
        <w:t xml:space="preserve"> Ευχαριστούμε, κύριε Λοβέρδο.</w:t>
      </w:r>
    </w:p>
    <w:p w14:paraId="04B1AA0D"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Η συνάδελφος κ. Ζωή </w:t>
      </w:r>
      <w:proofErr w:type="spellStart"/>
      <w:r w:rsidRPr="005D0A29">
        <w:rPr>
          <w:rFonts w:eastAsia="Times New Roman"/>
          <w:szCs w:val="24"/>
        </w:rPr>
        <w:t>Λιβανίου</w:t>
      </w:r>
      <w:proofErr w:type="spellEnd"/>
      <w:r w:rsidRPr="005D0A29">
        <w:rPr>
          <w:rFonts w:eastAsia="Times New Roman"/>
          <w:szCs w:val="24"/>
        </w:rPr>
        <w:t xml:space="preserve"> έχει τον λόγο.</w:t>
      </w:r>
    </w:p>
    <w:p w14:paraId="04B1AA0E" w14:textId="77777777" w:rsidR="0001266C" w:rsidRDefault="00D81D51">
      <w:pPr>
        <w:spacing w:line="600" w:lineRule="auto"/>
        <w:ind w:firstLine="709"/>
        <w:jc w:val="both"/>
        <w:rPr>
          <w:rFonts w:eastAsia="Times New Roman"/>
          <w:szCs w:val="24"/>
        </w:rPr>
      </w:pPr>
      <w:r w:rsidRPr="005D0A29">
        <w:rPr>
          <w:rFonts w:eastAsia="Times New Roman"/>
          <w:b/>
          <w:szCs w:val="24"/>
        </w:rPr>
        <w:t>ΖΩΗ ΛΙΒΑΝΙΟΥ:</w:t>
      </w:r>
      <w:r w:rsidRPr="005D0A29">
        <w:rPr>
          <w:rFonts w:eastAsia="Times New Roman"/>
          <w:szCs w:val="24"/>
        </w:rPr>
        <w:t xml:space="preserve"> Ευχαριστώ, κύριε Πρόεδρε.</w:t>
      </w:r>
    </w:p>
    <w:p w14:paraId="04B1AA0F" w14:textId="77777777" w:rsidR="0001266C" w:rsidRDefault="00D81D51">
      <w:pPr>
        <w:spacing w:line="600" w:lineRule="auto"/>
        <w:ind w:firstLine="709"/>
        <w:jc w:val="both"/>
        <w:rPr>
          <w:rFonts w:eastAsia="Times New Roman"/>
          <w:szCs w:val="24"/>
        </w:rPr>
      </w:pPr>
      <w:r w:rsidRPr="005D0A29">
        <w:rPr>
          <w:rFonts w:eastAsia="Times New Roman"/>
          <w:szCs w:val="24"/>
        </w:rPr>
        <w:t>Κυρίες και κύριοι συνάδελφοι, κυρία Υπουργέ, συζητάμε σήμερα ένα νομο</w:t>
      </w:r>
      <w:r w:rsidRPr="005D0A29">
        <w:rPr>
          <w:rFonts w:eastAsia="Times New Roman"/>
          <w:szCs w:val="24"/>
        </w:rPr>
        <w:t xml:space="preserve">σχέδιο του Υπουργείου Πολιτισμού και Αθλητισμού για την προστασία των πνευματικών δικαιωμάτων, τον </w:t>
      </w:r>
      <w:r w:rsidRPr="005D0A29">
        <w:rPr>
          <w:rFonts w:eastAsia="Times New Roman"/>
          <w:szCs w:val="24"/>
        </w:rPr>
        <w:lastRenderedPageBreak/>
        <w:t>τρόπο διαχείρισής τους και την προστασία τόσο των δημιουργών, όσο και των χρηστών.</w:t>
      </w:r>
    </w:p>
    <w:p w14:paraId="04B1AA1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Για δεκαετίες και, παρά το ότι η συντριπτική πλειοψηφία των εμπλεκόμενων μ</w:t>
      </w:r>
      <w:r w:rsidRPr="005D0A29">
        <w:rPr>
          <w:rFonts w:eastAsia="Times New Roman" w:cs="Times New Roman"/>
          <w:szCs w:val="24"/>
        </w:rPr>
        <w:t xml:space="preserve">ερών διαμαρτυρόταν για έλλειψη διαφάνειας και περίεργες πρακτικές, ένας οργανισμός διαχείρισης των πνευματικών δικαιωμάτων κατέστη στην ουσία μονοπώλιο στη χώρα μας, επέβαλλε τις απόψεις του, λειτουργούσε ως κράτος εν </w:t>
      </w:r>
      <w:proofErr w:type="spellStart"/>
      <w:r w:rsidRPr="005D0A29">
        <w:rPr>
          <w:rFonts w:eastAsia="Times New Roman" w:cs="Times New Roman"/>
          <w:szCs w:val="24"/>
        </w:rPr>
        <w:t>κράτει</w:t>
      </w:r>
      <w:proofErr w:type="spellEnd"/>
      <w:r w:rsidRPr="005D0A29">
        <w:rPr>
          <w:rFonts w:eastAsia="Times New Roman" w:cs="Times New Roman"/>
          <w:szCs w:val="24"/>
        </w:rPr>
        <w:t xml:space="preserve"> και επέτρεπε σε μία οικογένεια,</w:t>
      </w:r>
      <w:r w:rsidRPr="005D0A29">
        <w:rPr>
          <w:rFonts w:eastAsia="Times New Roman" w:cs="Times New Roman"/>
          <w:szCs w:val="24"/>
        </w:rPr>
        <w:t xml:space="preserve"> κατά κύριο λόγο, να καρπωθεί την περιουσία των πραγματικών δικαιούχων. Η Κυβέρνηση οφείλει να εντοπίσει τις αιτίες και τα κενά που υπήρχαν στον νόμο, ώστε να μην επαναληφθούν ανάλογα φαινόμενα στο μέλλον, με τους δημιουργούς να καθίστανται όμηροι. </w:t>
      </w:r>
    </w:p>
    <w:p w14:paraId="04B1AA1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νομ</w:t>
      </w:r>
      <w:r w:rsidRPr="005D0A29">
        <w:rPr>
          <w:rFonts w:eastAsia="Times New Roman" w:cs="Times New Roman"/>
          <w:szCs w:val="24"/>
        </w:rPr>
        <w:t xml:space="preserve">οσχέδιο που έχουμε στα χέρια μας, πέρα από την ενσωμάτωση σχετικών ευρωπαϊκών οδηγιών, περιέχει και μια σειρά ρυθμίσεων ικανών να αποκλείσουν την επανάληψη αντίστοιχων «ΑΕΠΙ» φαινομένων. </w:t>
      </w:r>
    </w:p>
    <w:p w14:paraId="04B1AA1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κυβερνητική πρόταση κινείται στους κανόνες της διαφάνειας σε όλους</w:t>
      </w:r>
      <w:r w:rsidRPr="005D0A29">
        <w:rPr>
          <w:rFonts w:eastAsia="Times New Roman" w:cs="Times New Roman"/>
          <w:szCs w:val="24"/>
        </w:rPr>
        <w:t xml:space="preserve"> τους τομείς της διαχείρισης, θέτει όρια ή περιορισμούς, καθιστά όμως πρωτίστως αναγκαία την ουσιαστική συμ</w:t>
      </w:r>
      <w:r w:rsidRPr="005D0A29">
        <w:rPr>
          <w:rFonts w:eastAsia="Times New Roman" w:cs="Times New Roman"/>
          <w:szCs w:val="24"/>
        </w:rPr>
        <w:lastRenderedPageBreak/>
        <w:t>μετοχή των δημιουργών στους φορείς διαχείρισης των πνευματικών τους δικαιωμάτων. Ταυτόχρονα τίθεται ένα πλαίσιο που επιτρέπει στους χρήστες -κυρίως σ</w:t>
      </w:r>
      <w:r w:rsidRPr="005D0A29">
        <w:rPr>
          <w:rFonts w:eastAsia="Times New Roman" w:cs="Times New Roman"/>
          <w:szCs w:val="24"/>
        </w:rPr>
        <w:t>τους επαγγελματίες, που εκ του νόμου υποχρεώνονται να καταβάλλουν αντίτιμο για την εκμετάλλευση προϊόντων που υπόκεινται στην προστασία πνευματικών δικαιωμάτων- να διαπραγματεύονται το εύλογο αντίτιμο για τα πνευματικά δικαιώματα που εκμεταλλεύονται.</w:t>
      </w:r>
    </w:p>
    <w:p w14:paraId="04B1AA1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Μέχρι</w:t>
      </w:r>
      <w:r w:rsidRPr="005D0A29">
        <w:rPr>
          <w:rFonts w:eastAsia="Times New Roman" w:cs="Times New Roman"/>
          <w:szCs w:val="24"/>
        </w:rPr>
        <w:t xml:space="preserve"> σήμερα το αντίτιμο ουσιαστικά οριζόταν από την «ΑΕΠΙ», χωρίς να λαμβάνονται υπ’ </w:t>
      </w:r>
      <w:proofErr w:type="spellStart"/>
      <w:r w:rsidRPr="005D0A29">
        <w:rPr>
          <w:rFonts w:eastAsia="Times New Roman" w:cs="Times New Roman"/>
          <w:szCs w:val="24"/>
        </w:rPr>
        <w:t>όψιν</w:t>
      </w:r>
      <w:proofErr w:type="spellEnd"/>
      <w:r w:rsidRPr="005D0A29">
        <w:rPr>
          <w:rFonts w:eastAsia="Times New Roman" w:cs="Times New Roman"/>
          <w:szCs w:val="24"/>
        </w:rPr>
        <w:t xml:space="preserve"> κρίσιμοι παράγοντες, όπως, για παράδειγμα, η λειτουργία καταστήματος σε μικρά χωριά. Τα παραδείγματα που έχω υπ’ </w:t>
      </w:r>
      <w:proofErr w:type="spellStart"/>
      <w:r w:rsidRPr="005D0A29">
        <w:rPr>
          <w:rFonts w:eastAsia="Times New Roman" w:cs="Times New Roman"/>
          <w:szCs w:val="24"/>
        </w:rPr>
        <w:t>όψιν</w:t>
      </w:r>
      <w:proofErr w:type="spellEnd"/>
      <w:r w:rsidRPr="005D0A29">
        <w:rPr>
          <w:rFonts w:eastAsia="Times New Roman" w:cs="Times New Roman"/>
          <w:szCs w:val="24"/>
        </w:rPr>
        <w:t xml:space="preserve"> μου είναι πάρα πολλά, μιας που για τρία χρόνια διετέ</w:t>
      </w:r>
      <w:r w:rsidRPr="005D0A29">
        <w:rPr>
          <w:rFonts w:eastAsia="Times New Roman" w:cs="Times New Roman"/>
          <w:szCs w:val="24"/>
        </w:rPr>
        <w:t xml:space="preserve">λεσα Γενική Γραμματέας του Διοικητικού Συμβουλίου του Σωματείου Καταστηματαρχών του Νομού της Εύβοιας. </w:t>
      </w:r>
    </w:p>
    <w:p w14:paraId="04B1AA1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Οι αδικίες που προκαλούσε ο τρόπος λειτουργία της «ΑΕΠΙ» δημιούργησε μια ιδιότυπη διαμάχη μεταξύ χρηστών και δημιουργών, που δεν μπορεί και δεν πρέπει ν</w:t>
      </w:r>
      <w:r w:rsidRPr="005D0A29">
        <w:rPr>
          <w:rFonts w:eastAsia="Times New Roman" w:cs="Times New Roman"/>
          <w:szCs w:val="24"/>
        </w:rPr>
        <w:t xml:space="preserve">α επαναληφθεί. Με τις προτάσεις της Κυβέρνησης δημιουργούνται οι προϋποθέσεις </w:t>
      </w:r>
      <w:r w:rsidRPr="005D0A29">
        <w:rPr>
          <w:rFonts w:eastAsia="Times New Roman" w:cs="Times New Roman"/>
          <w:szCs w:val="24"/>
        </w:rPr>
        <w:lastRenderedPageBreak/>
        <w:t xml:space="preserve">να ικανοποιούνται και οι δύο πλευρές, να αμείβονται οι δικαιούχοι και οι χρήστες να μη θεωρούν ούτε εξοντωτική ούτε ληστρική τη χρέωση που τους επιβάλλεται. </w:t>
      </w:r>
    </w:p>
    <w:p w14:paraId="04B1AA1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Γίνεται ένα αποφασισ</w:t>
      </w:r>
      <w:r w:rsidRPr="005D0A29">
        <w:rPr>
          <w:rFonts w:eastAsia="Times New Roman" w:cs="Times New Roman"/>
          <w:szCs w:val="24"/>
        </w:rPr>
        <w:t xml:space="preserve">τικό βήμα στην ανάκτηση της εμπιστοσύνης, τόσο από πλευράς αναγκών, όσο και από πλευράς χρηστών. Η εισαγωγή κανόνων διαφάνειας στο σύνολο της λειτουργίας των οργανισμών συλλογικής διαχείρισης επιτρέπει τον έλεγχο από κάθε δικαιούχο. </w:t>
      </w:r>
    </w:p>
    <w:p w14:paraId="04B1AA1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θέσπιση χρονικών ορί</w:t>
      </w:r>
      <w:r w:rsidRPr="005D0A29">
        <w:rPr>
          <w:rFonts w:eastAsia="Times New Roman" w:cs="Times New Roman"/>
          <w:szCs w:val="24"/>
        </w:rPr>
        <w:t>ων, εντός των οποίων θα καταβάλλονται υποχρεωτικά οι αποζημιώσεις στους δικαιούχους, αλλά και οι ρητά προβλεπόμενες χρήσεις των εσόδων δημιουργούν ένα περιβάλλον ασφάλειας και δικαιοσύνης. Η ρητή πρόβλεψη για τον τρόπο λήψης των αποφάσεων με τη συμμετοχή τ</w:t>
      </w:r>
      <w:r w:rsidRPr="005D0A29">
        <w:rPr>
          <w:rFonts w:eastAsia="Times New Roman" w:cs="Times New Roman"/>
          <w:szCs w:val="24"/>
        </w:rPr>
        <w:t>ων δημιουργών, η οριοθέτηση των διαχειριστών και η σαφήνεια αναφορικά με τη διαχείριση των εσόδων μπορούν να εγγυηθούν τη σωστή και δίκαιη λειτουργία του όλου συστήματος προς όφελος του πολιτισμού και των ανθρώπων του.</w:t>
      </w:r>
    </w:p>
    <w:p w14:paraId="04B1AA1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(Στο σημείο αυτό την Προεδρική Έδρα κ</w:t>
      </w:r>
      <w:r w:rsidRPr="005D0A29">
        <w:rPr>
          <w:rFonts w:eastAsia="Times New Roman" w:cs="Times New Roman"/>
          <w:szCs w:val="24"/>
        </w:rPr>
        <w:t xml:space="preserve">αταλαμβάνει ο ΣΤ΄ Αντιπρόεδρος της Βουλής κ. </w:t>
      </w:r>
      <w:r w:rsidRPr="005D0A29">
        <w:rPr>
          <w:rFonts w:eastAsia="Times New Roman" w:cs="Times New Roman"/>
          <w:b/>
          <w:szCs w:val="24"/>
        </w:rPr>
        <w:t>ΓΕΩΡΓΙΟΣ ΛΑΜΠΡΟΥΛΗΣ</w:t>
      </w:r>
      <w:r w:rsidRPr="005D0A29">
        <w:rPr>
          <w:rFonts w:eastAsia="Times New Roman" w:cs="Times New Roman"/>
          <w:szCs w:val="24"/>
        </w:rPr>
        <w:t>)</w:t>
      </w:r>
    </w:p>
    <w:p w14:paraId="04B1AA1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Πέρα, όμως, από αυτά, το Υπουργείο Πολιτισμού και Αθλητισμού ρυθμίζει σειρά άλλων θεμάτων αρμοδιότητάς του. Εκσυγχρονίζει το πλαίσιο λειτουργίας της Κρατικής Σχολής Ορχηστικής Τέχνης, η οποί</w:t>
      </w:r>
      <w:r w:rsidRPr="005D0A29">
        <w:rPr>
          <w:rFonts w:eastAsia="Times New Roman" w:cs="Times New Roman"/>
          <w:szCs w:val="24"/>
        </w:rPr>
        <w:t xml:space="preserve">α λειτουργεί με τον νόμο του 1976. Η αναγκαιότητα αυτού του εκσυγχρονισμού είναι ευδιάκριτη σε όλους, αφού ήδη η καταξιωμένη αυτή σχολή έχει υπερβεί εκ των πραγμάτων τα στενά, με τα σημερινά δεδομένα, όρια που τις επιφύλασσε ο ιδρυτικός της νόμος. </w:t>
      </w:r>
    </w:p>
    <w:p w14:paraId="04B1AA1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(Στο ση</w:t>
      </w:r>
      <w:r w:rsidRPr="005D0A29">
        <w:rPr>
          <w:rFonts w:eastAsia="Times New Roman" w:cs="Times New Roman"/>
          <w:szCs w:val="24"/>
        </w:rPr>
        <w:t>μείο αυτό κτυπάει το κουδούνι λήξεως του χρόνου ομιλίας της κυρίας Βουλευτού)</w:t>
      </w:r>
    </w:p>
    <w:p w14:paraId="04B1AA1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Μισό λεπτό, κύριε Πρόεδρε.</w:t>
      </w:r>
    </w:p>
    <w:p w14:paraId="04B1AA1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Ταυτόχρονα, ακολουθώντας τις σύγχρονες τάσεις στον χώρο του πολιτισμού, διευκολύνεται η διαδικασία ανταλλαγής εκθεμάτων και συμμετοχής σε διεθνείς δράσ</w:t>
      </w:r>
      <w:r w:rsidRPr="005D0A29">
        <w:rPr>
          <w:rFonts w:eastAsia="Times New Roman" w:cs="Times New Roman"/>
          <w:szCs w:val="24"/>
        </w:rPr>
        <w:t>εις των ελληνικών μουσείων, επιφέροντας σημαντική εξοικονόμηση πόρων από την πρόβλεψη εγγύησης του δημοσίου, για τη μεταφορά έργων από το εξωτερικό στην Ελλάδα και αντίστροφα.</w:t>
      </w:r>
    </w:p>
    <w:p w14:paraId="04B1AA1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Εξαιρετικά σημαντική είναι η εισαγωγή και στη χώρα μας νομοθετικού πλαισίου για </w:t>
      </w:r>
      <w:r w:rsidRPr="005D0A29">
        <w:rPr>
          <w:rFonts w:eastAsia="Times New Roman" w:cs="Times New Roman"/>
          <w:szCs w:val="24"/>
        </w:rPr>
        <w:t xml:space="preserve">τα κινητά μνημεία του πολιτισμού μας, </w:t>
      </w:r>
      <w:r w:rsidRPr="005D0A29">
        <w:rPr>
          <w:rFonts w:eastAsia="Times New Roman" w:cs="Times New Roman"/>
          <w:szCs w:val="24"/>
        </w:rPr>
        <w:lastRenderedPageBreak/>
        <w:t xml:space="preserve">τα οποία μέχρι σήμερα βρίσκονται σε κενό νόμου, με αποτέλεσμα κάποια να καταστρέφονται ή να μην υπάρχει σαφώς ορισμένη διαδικασία για την ορθή συντήρηση. </w:t>
      </w:r>
    </w:p>
    <w:p w14:paraId="04B1AA1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Οφείλουμε να χαιρετίσουμε την πρωτοβουλία αναγνώρισης του έργου</w:t>
      </w:r>
      <w:r w:rsidRPr="005D0A29">
        <w:rPr>
          <w:rFonts w:eastAsia="Times New Roman" w:cs="Times New Roman"/>
          <w:szCs w:val="24"/>
        </w:rPr>
        <w:t xml:space="preserve"> και της προσφοράς του Γιάννη Μόραλη με τη θέσπιση βραβείου στη μνήμη του. Η θέσπιση κανόνων διαφάνειας εισάγεται και για τη διεθνή έκθεση Μπιενάλε, το σημαντικότερο γεγονός πολιτισμού. Η ύπαρξη κανόνων διαφάνειας και δικαιοσύνης είναι υποχρεωτική σε κάθε </w:t>
      </w:r>
      <w:r w:rsidRPr="005D0A29">
        <w:rPr>
          <w:rFonts w:eastAsia="Times New Roman" w:cs="Times New Roman"/>
          <w:szCs w:val="24"/>
        </w:rPr>
        <w:t>έκβαση της κοινωνίας, όσο μικρό και αν εικάζεται ότι είναι το ποσοστό του πληθυσμού που αφορά.</w:t>
      </w:r>
    </w:p>
    <w:p w14:paraId="04B1AA1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Κλείνοντας, θα ήθελα να αναφερθώ σε μια σημαντική ρύθμιση που περιλαμβάνει το σημερινό νομοσχέδιο και που δεν ακούγεται. Αναφέρομαι στην ειδική αποζημίωση των δυ</w:t>
      </w:r>
      <w:r w:rsidRPr="005D0A29">
        <w:rPr>
          <w:rFonts w:eastAsia="Times New Roman" w:cs="Times New Roman"/>
          <w:szCs w:val="24"/>
        </w:rPr>
        <w:t>τών του Υπουργείο Πολιτισμού. Οι εργαζόμενοι αυτοί, λόγω των ιδιαίτερων συνθηκών της χώρας, πρέπει να καλύπτουν τις ανάγκες όλης της επικράτειας. Η φύση μάλιστα της εργασίας τους είναι τέτοια, που απαιτεί πρόσθετη ασφάλεια και ειδική αποζημίωση. Με τις αλλ</w:t>
      </w:r>
      <w:r w:rsidRPr="005D0A29">
        <w:rPr>
          <w:rFonts w:eastAsia="Times New Roman" w:cs="Times New Roman"/>
          <w:szCs w:val="24"/>
        </w:rPr>
        <w:t xml:space="preserve">αγές που προτείνονται σήμερα από το Υπουργείο Πολιτισμού ασφαλίζονται για τους κινδύνους που προκύπτουν από την </w:t>
      </w:r>
      <w:r w:rsidRPr="005D0A29">
        <w:rPr>
          <w:rFonts w:eastAsia="Times New Roman" w:cs="Times New Roman"/>
          <w:szCs w:val="24"/>
        </w:rPr>
        <w:lastRenderedPageBreak/>
        <w:t>εργασία τους και δεν καλύπτονται από το δημόσιο ασφαλιστικό σύστημα.</w:t>
      </w:r>
    </w:p>
    <w:p w14:paraId="04B1AA1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Υπουργείο Πολιτισμού και Αθλητισμού με το σημερινό νομοσχέδιο αναδεικνύε</w:t>
      </w:r>
      <w:r w:rsidRPr="005D0A29">
        <w:rPr>
          <w:rFonts w:eastAsia="Times New Roman" w:cs="Times New Roman"/>
          <w:szCs w:val="24"/>
        </w:rPr>
        <w:t>ι σειρά θεμάτων που έπρεπε να έχουν ρυθμιστεί εδώ και πολλά χρόνια.</w:t>
      </w:r>
    </w:p>
    <w:p w14:paraId="04B1AA2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Τέλος, χαιρετίζω τη βουλευτική </w:t>
      </w:r>
      <w:r w:rsidRPr="005D0A29">
        <w:rPr>
          <w:rFonts w:eastAsia="Times New Roman" w:cs="Times New Roman"/>
          <w:bCs/>
          <w:szCs w:val="24"/>
        </w:rPr>
        <w:t xml:space="preserve">τροπολογία </w:t>
      </w:r>
      <w:r w:rsidRPr="005D0A29">
        <w:rPr>
          <w:rFonts w:eastAsia="Times New Roman" w:cs="Times New Roman"/>
          <w:szCs w:val="24"/>
        </w:rPr>
        <w:t>των συναδέλφων Βαγενά και Παπαδόπουλου για την ίδρυση Εθνικού Μουσείου Αγροτικού Κινήματος Κιλελέρ.</w:t>
      </w:r>
    </w:p>
    <w:p w14:paraId="04B1AA2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w:t>
      </w:r>
      <w:r w:rsidRPr="005D0A29">
        <w:rPr>
          <w:rFonts w:eastAsia="Times New Roman" w:cs="Times New Roman"/>
          <w:szCs w:val="24"/>
        </w:rPr>
        <w:t xml:space="preserve"> Ολοκληρώστε, κυρία </w:t>
      </w:r>
      <w:proofErr w:type="spellStart"/>
      <w:r w:rsidRPr="005D0A29">
        <w:rPr>
          <w:rFonts w:eastAsia="Times New Roman" w:cs="Times New Roman"/>
          <w:szCs w:val="24"/>
        </w:rPr>
        <w:t>Λιβανίου</w:t>
      </w:r>
      <w:proofErr w:type="spellEnd"/>
      <w:r w:rsidRPr="005D0A29">
        <w:rPr>
          <w:rFonts w:eastAsia="Times New Roman" w:cs="Times New Roman"/>
          <w:szCs w:val="24"/>
        </w:rPr>
        <w:t>.</w:t>
      </w:r>
    </w:p>
    <w:p w14:paraId="04B1AA2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ΖΩΗ ΛΙΒΑΝΙΟΥ: </w:t>
      </w:r>
      <w:r w:rsidRPr="005D0A29">
        <w:rPr>
          <w:rFonts w:eastAsia="Times New Roman" w:cs="Times New Roman"/>
          <w:szCs w:val="24"/>
        </w:rPr>
        <w:t>Η μεγάλη διαφορά είναι ότι τα στελέχη αυτής της Κυβέρνησης δεν αντιλαμβάνονται τα αξιώματα ως εφαλτήριο ούτε πλουτισμού ούτε καλλιέργειας της φήμης και τους ονόματός τους. Τα αντιλαμβάνονται ως ευθύνη απέναντι στ</w:t>
      </w:r>
      <w:r w:rsidRPr="005D0A29">
        <w:rPr>
          <w:rFonts w:eastAsia="Times New Roman" w:cs="Times New Roman"/>
          <w:szCs w:val="24"/>
        </w:rPr>
        <w:t>ην κοινωνία, ως ευθύνη απέναντι στην ιστορία, ως ευθύνη απέναντι στις γενιές που έρχονται.</w:t>
      </w:r>
    </w:p>
    <w:p w14:paraId="04B1AA23" w14:textId="77777777" w:rsidR="0001266C" w:rsidRDefault="00D81D51">
      <w:pPr>
        <w:spacing w:line="600" w:lineRule="auto"/>
        <w:ind w:firstLine="709"/>
        <w:jc w:val="both"/>
        <w:rPr>
          <w:rFonts w:eastAsia="Times New Roman"/>
          <w:szCs w:val="24"/>
        </w:rPr>
      </w:pPr>
      <w:r w:rsidRPr="005D0A29">
        <w:rPr>
          <w:rFonts w:eastAsia="Times New Roman"/>
          <w:szCs w:val="24"/>
        </w:rPr>
        <w:t>Ευχαριστώ.</w:t>
      </w:r>
    </w:p>
    <w:p w14:paraId="04B1AA24" w14:textId="77777777" w:rsidR="0001266C" w:rsidRDefault="00D81D51">
      <w:pPr>
        <w:spacing w:line="600" w:lineRule="auto"/>
        <w:ind w:firstLine="709"/>
        <w:jc w:val="center"/>
        <w:rPr>
          <w:rFonts w:eastAsia="Times New Roman"/>
          <w:szCs w:val="24"/>
        </w:rPr>
      </w:pPr>
      <w:r w:rsidRPr="005D0A29">
        <w:rPr>
          <w:rFonts w:eastAsia="Times New Roman"/>
          <w:szCs w:val="24"/>
        </w:rPr>
        <w:t>(Χειροκροτήματα από την πτέρυγα του ΣΥΡΙΖΑ)</w:t>
      </w:r>
    </w:p>
    <w:p w14:paraId="04B1AA25"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ΑΝΔΡΕΑΣ ΛΟΒΕΡΔΟΣ: </w:t>
      </w:r>
      <w:r w:rsidRPr="005D0A29">
        <w:rPr>
          <w:rFonts w:eastAsia="Times New Roman"/>
          <w:szCs w:val="24"/>
        </w:rPr>
        <w:t>Κύριε Πρόεδρε, ζητώ για μισό λεπτό τον λόγο.</w:t>
      </w:r>
    </w:p>
    <w:p w14:paraId="04B1AA26"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w:t>
      </w:r>
      <w:proofErr w:type="spellStart"/>
      <w:r w:rsidRPr="005D0A29">
        <w:rPr>
          <w:rFonts w:eastAsia="Times New Roman"/>
          <w:b/>
          <w:szCs w:val="24"/>
        </w:rPr>
        <w:t>Λαμπρούλης</w:t>
      </w:r>
      <w:proofErr w:type="spellEnd"/>
      <w:r w:rsidRPr="005D0A29">
        <w:rPr>
          <w:rFonts w:eastAsia="Times New Roman"/>
          <w:b/>
          <w:szCs w:val="24"/>
        </w:rPr>
        <w:t>):</w:t>
      </w:r>
      <w:r w:rsidRPr="005D0A29">
        <w:rPr>
          <w:rFonts w:eastAsia="Times New Roman"/>
          <w:szCs w:val="24"/>
        </w:rPr>
        <w:t xml:space="preserve"> Τι θέλετε, κύριε Λοβέρδο;</w:t>
      </w:r>
    </w:p>
    <w:p w14:paraId="04B1AA2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ΑΝΔΡΕΑΣ ΛΟΒΕΡΔΟΣ: </w:t>
      </w:r>
      <w:r w:rsidRPr="005D0A29">
        <w:rPr>
          <w:rFonts w:eastAsia="Times New Roman"/>
          <w:szCs w:val="24"/>
        </w:rPr>
        <w:t xml:space="preserve">Αφορά και εσάς που προεδρεύετε. </w:t>
      </w:r>
    </w:p>
    <w:p w14:paraId="04B1AA2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w:t>
      </w:r>
      <w:proofErr w:type="spellStart"/>
      <w:r w:rsidRPr="005D0A29">
        <w:rPr>
          <w:rFonts w:eastAsia="Times New Roman"/>
          <w:b/>
          <w:szCs w:val="24"/>
        </w:rPr>
        <w:t>Λαμπρούλης</w:t>
      </w:r>
      <w:proofErr w:type="spellEnd"/>
      <w:r w:rsidRPr="005D0A29">
        <w:rPr>
          <w:rFonts w:eastAsia="Times New Roman"/>
          <w:b/>
          <w:szCs w:val="24"/>
        </w:rPr>
        <w:t>):</w:t>
      </w:r>
      <w:r w:rsidRPr="005D0A29">
        <w:rPr>
          <w:rFonts w:eastAsia="Times New Roman"/>
          <w:szCs w:val="24"/>
        </w:rPr>
        <w:t xml:space="preserve"> Έχετε ένα λεπτό.</w:t>
      </w:r>
    </w:p>
    <w:p w14:paraId="04B1AA2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ΑΝΔΡΕΑΣ ΛΟΒΕΡΔΟΣ: </w:t>
      </w:r>
      <w:r w:rsidRPr="005D0A29">
        <w:rPr>
          <w:rFonts w:eastAsia="Times New Roman"/>
          <w:szCs w:val="24"/>
        </w:rPr>
        <w:t>Ούτε ένα λεπτό δεν θα χρειαστώ.</w:t>
      </w:r>
    </w:p>
    <w:p w14:paraId="04B1AA2A" w14:textId="77777777" w:rsidR="0001266C" w:rsidRDefault="00D81D51">
      <w:pPr>
        <w:spacing w:line="600" w:lineRule="auto"/>
        <w:ind w:firstLine="709"/>
        <w:jc w:val="both"/>
        <w:rPr>
          <w:rFonts w:eastAsia="Times New Roman"/>
          <w:szCs w:val="24"/>
        </w:rPr>
      </w:pPr>
      <w:r w:rsidRPr="005D0A29">
        <w:rPr>
          <w:rFonts w:eastAsia="Times New Roman"/>
          <w:szCs w:val="24"/>
        </w:rPr>
        <w:t>Εμείς έχουμε μία ερώτηση για την κυρία Υπουργό, που την παρακαλώ να απαντήσει</w:t>
      </w:r>
      <w:r w:rsidRPr="005D0A29">
        <w:rPr>
          <w:rFonts w:eastAsia="Times New Roman"/>
          <w:szCs w:val="24"/>
        </w:rPr>
        <w:t xml:space="preserve"> τώρα. Ρωτάμε αν για το άρθρο 72, για το οποίο αγόρευσα, για το Μέγαρο, έχει τη συμφωνία των Ανεξαρτήτων Ελλήνων. </w:t>
      </w:r>
    </w:p>
    <w:p w14:paraId="04B1AA2B" w14:textId="77777777" w:rsidR="0001266C" w:rsidRDefault="00D81D51">
      <w:pPr>
        <w:spacing w:line="600" w:lineRule="auto"/>
        <w:ind w:firstLine="709"/>
        <w:jc w:val="both"/>
        <w:rPr>
          <w:rFonts w:eastAsia="Times New Roman"/>
          <w:szCs w:val="24"/>
        </w:rPr>
      </w:pPr>
      <w:r w:rsidRPr="005D0A29">
        <w:rPr>
          <w:rFonts w:eastAsia="Times New Roman"/>
          <w:szCs w:val="24"/>
        </w:rPr>
        <w:t>Μέχρι τώρα, κυρία Υπουργέ, οι διατάξεις που έφερναν οι συνάδελφοι σας περνούσαν επειδή ψήφιζε η Δημοκρατική Συμπαράταξη. Σας δηλώνουμε τώρα ό</w:t>
      </w:r>
      <w:r w:rsidRPr="005D0A29">
        <w:rPr>
          <w:rFonts w:eastAsia="Times New Roman"/>
          <w:szCs w:val="24"/>
        </w:rPr>
        <w:t>τι εμείς το άρθρο 72 δεν το ψηφίζουμε.</w:t>
      </w:r>
    </w:p>
    <w:p w14:paraId="04B1AA2C" w14:textId="77777777" w:rsidR="0001266C" w:rsidRDefault="00D81D51">
      <w:pPr>
        <w:spacing w:line="600" w:lineRule="auto"/>
        <w:ind w:firstLine="709"/>
        <w:jc w:val="both"/>
        <w:rPr>
          <w:rFonts w:eastAsia="Times New Roman" w:cs="Times New Roman"/>
          <w:b/>
          <w:szCs w:val="24"/>
        </w:rPr>
      </w:pPr>
      <w:r w:rsidRPr="005D0A29">
        <w:rPr>
          <w:rFonts w:eastAsia="Times New Roman"/>
          <w:szCs w:val="24"/>
        </w:rPr>
        <w:lastRenderedPageBreak/>
        <w:t>Εάν δεν έχετε την υποστήριξη των ΑΝΕΛ, δεν θα περάσει το άρθρο και θα καταθέσουμε πρόταση ονομαστικής ψηφοφορίας. Για να μη σας παιδεύουμε χωρίς λόγο, πείτε μου τώρα αν έχετε την υποστήριξη των ΑΝΕΛ, ειδάλλως θα κατατ</w:t>
      </w:r>
      <w:r w:rsidRPr="005D0A29">
        <w:rPr>
          <w:rFonts w:eastAsia="Times New Roman"/>
          <w:szCs w:val="24"/>
        </w:rPr>
        <w:t>εθεί πρόταση ονομαστικής ψηφοφορίας. Εμείς να συνεχίσουμε αυτό το γαϊτανάκι του παιχνιδιού που κάνετε δεν είμαστε διατεθειμένοι!</w:t>
      </w:r>
    </w:p>
    <w:p w14:paraId="04B1AA2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Καλώς, κύριε Λοβέρδο.</w:t>
      </w:r>
    </w:p>
    <w:p w14:paraId="04B1AA2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Κυρία Υπουργέ, αν θέλετε να απαντήσετε, έχετε τον λόγο.</w:t>
      </w:r>
    </w:p>
    <w:p w14:paraId="04B1AA2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ΛΥΔΙΑ ΚΟΝΙΟΡΔΟΥ</w:t>
      </w:r>
      <w:r w:rsidRPr="005D0A29">
        <w:rPr>
          <w:rFonts w:eastAsia="Times New Roman" w:cs="Times New Roman"/>
          <w:b/>
          <w:szCs w:val="24"/>
        </w:rPr>
        <w:t xml:space="preserve"> (Υπουργός Πολιτισμού και Αθλητισμού): </w:t>
      </w:r>
      <w:r w:rsidRPr="005D0A29">
        <w:rPr>
          <w:rFonts w:eastAsia="Times New Roman" w:cs="Times New Roman"/>
          <w:szCs w:val="24"/>
        </w:rPr>
        <w:t xml:space="preserve">Επί της αρχής και </w:t>
      </w:r>
      <w:r w:rsidRPr="005D0A29">
        <w:rPr>
          <w:rFonts w:eastAsia="Times New Roman"/>
          <w:szCs w:val="24"/>
        </w:rPr>
        <w:t>επί</w:t>
      </w:r>
      <w:r w:rsidRPr="005D0A29">
        <w:rPr>
          <w:rFonts w:eastAsia="Times New Roman" w:cs="Times New Roman"/>
          <w:szCs w:val="24"/>
        </w:rPr>
        <w:t xml:space="preserve"> των άρθρων γνωρίζουμε ότι οι ΑΝΕΛ θα υπερψηφίσουν. </w:t>
      </w:r>
    </w:p>
    <w:p w14:paraId="04B1AA30" w14:textId="77777777" w:rsidR="0001266C" w:rsidRDefault="00D81D51">
      <w:pPr>
        <w:spacing w:line="600" w:lineRule="auto"/>
        <w:ind w:firstLine="709"/>
        <w:jc w:val="both"/>
        <w:rPr>
          <w:rFonts w:eastAsia="Times New Roman" w:cs="Times New Roman"/>
          <w:szCs w:val="24"/>
        </w:rPr>
      </w:pPr>
      <w:r w:rsidRPr="005D0A29">
        <w:rPr>
          <w:rFonts w:eastAsia="Times New Roman"/>
          <w:b/>
          <w:szCs w:val="24"/>
        </w:rPr>
        <w:t>ΑΝΔΡΕΑΣ ΛΟΒΕΡΔΟΣ:</w:t>
      </w:r>
      <w:r w:rsidRPr="005D0A29">
        <w:rPr>
          <w:rFonts w:eastAsia="Times New Roman" w:cs="Times New Roman"/>
          <w:b/>
          <w:szCs w:val="24"/>
        </w:rPr>
        <w:t xml:space="preserve"> </w:t>
      </w:r>
      <w:r w:rsidRPr="005D0A29">
        <w:rPr>
          <w:rFonts w:eastAsia="Times New Roman" w:cs="Times New Roman"/>
          <w:szCs w:val="24"/>
        </w:rPr>
        <w:t>Σας λέμε για το άρθρο 72.</w:t>
      </w:r>
    </w:p>
    <w:p w14:paraId="04B1AA3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ΛΥΔΙΑ ΚΟΝΙΟΡΔΟΥ (Υπουργός Πολιτισμού και Αθλητισμού): </w:t>
      </w:r>
      <w:r w:rsidRPr="005D0A29">
        <w:rPr>
          <w:rFonts w:eastAsia="Times New Roman" w:cs="Times New Roman"/>
          <w:szCs w:val="24"/>
        </w:rPr>
        <w:t xml:space="preserve">Ναι, το άρθρο 72. </w:t>
      </w:r>
    </w:p>
    <w:p w14:paraId="04B1AA32"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w:t>
      </w:r>
      <w:proofErr w:type="spellStart"/>
      <w:r w:rsidRPr="005D0A29">
        <w:rPr>
          <w:rFonts w:eastAsia="Times New Roman"/>
          <w:b/>
          <w:szCs w:val="24"/>
        </w:rPr>
        <w:t>Λαμπρ</w:t>
      </w:r>
      <w:r w:rsidRPr="005D0A29">
        <w:rPr>
          <w:rFonts w:eastAsia="Times New Roman"/>
          <w:b/>
          <w:szCs w:val="24"/>
        </w:rPr>
        <w:t>ούλης</w:t>
      </w:r>
      <w:proofErr w:type="spellEnd"/>
      <w:r w:rsidRPr="005D0A29">
        <w:rPr>
          <w:rFonts w:eastAsia="Times New Roman"/>
          <w:b/>
          <w:szCs w:val="24"/>
        </w:rPr>
        <w:t>):</w:t>
      </w:r>
      <w:r w:rsidRPr="005D0A29">
        <w:rPr>
          <w:rFonts w:eastAsia="Times New Roman"/>
          <w:szCs w:val="24"/>
        </w:rPr>
        <w:t xml:space="preserve"> </w:t>
      </w:r>
      <w:proofErr w:type="spellStart"/>
      <w:r w:rsidRPr="005D0A29">
        <w:rPr>
          <w:rFonts w:eastAsia="Times New Roman"/>
          <w:szCs w:val="24"/>
        </w:rPr>
        <w:t>Εδόθη</w:t>
      </w:r>
      <w:proofErr w:type="spellEnd"/>
      <w:r w:rsidRPr="005D0A29">
        <w:rPr>
          <w:rFonts w:eastAsia="Times New Roman"/>
          <w:szCs w:val="24"/>
        </w:rPr>
        <w:t xml:space="preserve"> η απάντηση από την κυρία Υπουργό.</w:t>
      </w:r>
    </w:p>
    <w:p w14:paraId="04B1AA33" w14:textId="77777777" w:rsidR="0001266C" w:rsidRDefault="00D81D51">
      <w:pPr>
        <w:spacing w:line="600" w:lineRule="auto"/>
        <w:ind w:firstLine="709"/>
        <w:jc w:val="both"/>
        <w:rPr>
          <w:rFonts w:eastAsia="Times New Roman" w:cs="Times New Roman"/>
          <w:szCs w:val="24"/>
        </w:rPr>
      </w:pPr>
      <w:r w:rsidRPr="005D0A29">
        <w:rPr>
          <w:rFonts w:eastAsia="Times New Roman"/>
          <w:szCs w:val="24"/>
        </w:rPr>
        <w:lastRenderedPageBreak/>
        <w:t xml:space="preserve">Οπότε να δώσουμε τον λόγο στον κ. Θεμιστοκλή </w:t>
      </w:r>
      <w:proofErr w:type="spellStart"/>
      <w:r w:rsidRPr="005D0A29">
        <w:rPr>
          <w:rFonts w:eastAsia="Times New Roman"/>
          <w:szCs w:val="24"/>
        </w:rPr>
        <w:t>Μουμουλίδη</w:t>
      </w:r>
      <w:proofErr w:type="spellEnd"/>
      <w:r w:rsidRPr="005D0A29">
        <w:rPr>
          <w:rFonts w:eastAsia="Times New Roman"/>
          <w:szCs w:val="24"/>
        </w:rPr>
        <w:t xml:space="preserve"> από τον ΣΥΡΙΖΑ.</w:t>
      </w:r>
      <w:r w:rsidRPr="005D0A29">
        <w:rPr>
          <w:rFonts w:eastAsia="Times New Roman" w:cs="Times New Roman"/>
          <w:szCs w:val="24"/>
        </w:rPr>
        <w:t xml:space="preserve"> </w:t>
      </w:r>
    </w:p>
    <w:p w14:paraId="04B1AA34"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ΘΕΜΙΣΤΟΚΛΗΣ ΜΟΥΜΟΥΛΙΔΗΣ: </w:t>
      </w:r>
      <w:r w:rsidRPr="005D0A29">
        <w:rPr>
          <w:rFonts w:eastAsia="Times New Roman"/>
          <w:color w:val="000000"/>
          <w:szCs w:val="24"/>
        </w:rPr>
        <w:t>Ευχαριστώ, κύριε Πρόεδρε.</w:t>
      </w:r>
      <w:r w:rsidRPr="005D0A29">
        <w:rPr>
          <w:rFonts w:eastAsia="Times New Roman"/>
          <w:szCs w:val="24"/>
        </w:rPr>
        <w:t xml:space="preserve"> </w:t>
      </w:r>
    </w:p>
    <w:p w14:paraId="04B1AA35" w14:textId="77777777" w:rsidR="0001266C" w:rsidRDefault="00D81D51">
      <w:pPr>
        <w:spacing w:line="600" w:lineRule="auto"/>
        <w:ind w:firstLine="709"/>
        <w:jc w:val="both"/>
        <w:rPr>
          <w:rFonts w:eastAsia="Times New Roman"/>
          <w:szCs w:val="24"/>
        </w:rPr>
      </w:pPr>
      <w:r w:rsidRPr="005D0A29">
        <w:rPr>
          <w:rFonts w:eastAsia="Times New Roman"/>
          <w:szCs w:val="24"/>
        </w:rPr>
        <w:t>Κυρία Υπουργέ, κυρίες και κύριοι συνάδελφοι, συζητάμε σήμερα ένα σημαντικό νομοσχέδ</w:t>
      </w:r>
      <w:r w:rsidRPr="005D0A29">
        <w:rPr>
          <w:rFonts w:eastAsia="Times New Roman"/>
          <w:szCs w:val="24"/>
        </w:rPr>
        <w:t xml:space="preserve">ιο, που αφορά στα πνευματικά δικαιώματα. </w:t>
      </w:r>
    </w:p>
    <w:p w14:paraId="04B1AA36" w14:textId="77777777" w:rsidR="0001266C" w:rsidRDefault="00D81D51">
      <w:pPr>
        <w:spacing w:line="600" w:lineRule="auto"/>
        <w:ind w:firstLine="709"/>
        <w:jc w:val="both"/>
        <w:rPr>
          <w:rFonts w:eastAsia="Times New Roman"/>
          <w:szCs w:val="24"/>
        </w:rPr>
      </w:pPr>
      <w:r w:rsidRPr="005D0A29">
        <w:rPr>
          <w:rFonts w:eastAsia="Times New Roman"/>
          <w:szCs w:val="24"/>
        </w:rPr>
        <w:t>Ωστόσο, αγαπητοί συνάδελφοι, παρακολουθώντας από το πρωί τη διαδικασία της συζήτησης, διαπιστώνω με έκπληξη πως στο πλαίσιο του διαλόγου σήμερα «δόθηκαν μαθήματα ιστορίας, ξαναθυμηθήκαμε τον σουρεαλισμό και επιτέλο</w:t>
      </w:r>
      <w:r w:rsidRPr="005D0A29">
        <w:rPr>
          <w:rFonts w:eastAsia="Times New Roman"/>
          <w:szCs w:val="24"/>
        </w:rPr>
        <w:t>υς ερμηνεύτηκε αρκούντως η σχέση των ανθρώπων του πολιτισμού με την Αριστερά»! Ως είθισται τον τελευταίο χρόνο στη κοινοβουλευτική διαδικασία, δεν ακούστηκε καμμιά πρόταση από την πλευρά τουλάχιστον της Αξιωματικής Αντιπολίτευσης. Όλο αυτό που συμβαίνει κο</w:t>
      </w:r>
      <w:r w:rsidRPr="005D0A29">
        <w:rPr>
          <w:rFonts w:eastAsia="Times New Roman"/>
          <w:szCs w:val="24"/>
        </w:rPr>
        <w:t xml:space="preserve">ινοβουλευτικά, μου θυμίζει την έκφραση «εκεί που μας χρωστούσανε, μας πήρα και το βόδι»! Αυτό προσπαθούν να κάνουν. Προσπαθούν με τρόπους επικοινωνιακούς να αλλάξουν την ατζέντα, να αναδείξουν ζητήματα ασήμαντα, ώστε μέσα από </w:t>
      </w:r>
      <w:r w:rsidRPr="005D0A29">
        <w:rPr>
          <w:rFonts w:eastAsia="Times New Roman"/>
          <w:szCs w:val="24"/>
        </w:rPr>
        <w:lastRenderedPageBreak/>
        <w:t>το βήμα της επικοινωνίας, μέσω</w:t>
      </w:r>
      <w:r w:rsidRPr="005D0A29">
        <w:rPr>
          <w:rFonts w:eastAsia="Times New Roman"/>
          <w:szCs w:val="24"/>
        </w:rPr>
        <w:t xml:space="preserve"> της τηλεόρασης της Βουλής, να δημιουργήσουν εντυπώσεις.</w:t>
      </w:r>
    </w:p>
    <w:p w14:paraId="04B1AA37"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Όμως σήμερα συζητάμε ένα πολύ σημαντικό ζήτημα, γιατί συζητάμε για το δικαίωμα των Ελλήνων δημιουργών στον έλεγχο και στη διάθεση του έργου τους, όπως αυτοί επιθυμούν και επιλέγουν. Αυτό συζητάμε. </w:t>
      </w:r>
      <w:r w:rsidRPr="005D0A29">
        <w:rPr>
          <w:rFonts w:eastAsia="Times New Roman"/>
          <w:szCs w:val="24"/>
        </w:rPr>
        <w:t>Αυτό ζητάμε να ψηφιστεί και γι’ αυτό θέλουμε να κριθούμε.</w:t>
      </w:r>
    </w:p>
    <w:p w14:paraId="04B1AA38" w14:textId="77777777" w:rsidR="0001266C" w:rsidRDefault="00D81D51">
      <w:pPr>
        <w:spacing w:line="600" w:lineRule="auto"/>
        <w:ind w:firstLine="709"/>
        <w:jc w:val="both"/>
        <w:rPr>
          <w:rFonts w:eastAsia="Times New Roman" w:cs="Times New Roman"/>
          <w:szCs w:val="24"/>
        </w:rPr>
      </w:pPr>
      <w:r w:rsidRPr="005D0A29">
        <w:rPr>
          <w:rFonts w:eastAsia="Times New Roman"/>
          <w:szCs w:val="24"/>
        </w:rPr>
        <w:t>Γνωρίζουμε πως για αρκετούς δημιουργούς τα έσοδα από πνευματικά δικαιώματα είναι και τα μοναδικά τους έσοδα. Αυτό οφείλουμε να το υπερασπιστούμε και να το σεβαστούμε. Οφείλουμε, επίσης, να γνωρίζουμ</w:t>
      </w:r>
      <w:r w:rsidRPr="005D0A29">
        <w:rPr>
          <w:rFonts w:eastAsia="Times New Roman"/>
          <w:szCs w:val="24"/>
        </w:rPr>
        <w:t>ε πως ο χώρος των Ελλήνων δημιουργών και καλλιτεχνών είναι ο χώρος με τη μεγαλύτερη ανεργία στη χώρα, μια ανεργία που ξεπερνά κατά πολύ το 90%. Είναι ένας χώρος ανυπεράσπιστος, ένα χώρος λεηλατημένος. Ο χώρος του πολιτισμού είναι ένας χώρος που μπορεί να α</w:t>
      </w:r>
      <w:r w:rsidRPr="005D0A29">
        <w:rPr>
          <w:rFonts w:eastAsia="Times New Roman"/>
          <w:szCs w:val="24"/>
        </w:rPr>
        <w:t>νέδειξε τρεις Αρχηγούς κομμάτων, υπήρξε όμως πάντοτε παραδοσιακά σύνθημα στα χείλη των δύο κομμάτων που κυβέρνησαν τη χώρα.</w:t>
      </w:r>
    </w:p>
    <w:p w14:paraId="04B1AA3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Στις συζητήσεις των εκπροσώπων των δυο κομμάτων, των κομμάτων που προηγήθηκαν, κυρίως της Νέας Δημοκρατίας και του ΠΑΣΟΚ, ακούσαμε α</w:t>
      </w:r>
      <w:r w:rsidRPr="005D0A29">
        <w:rPr>
          <w:rFonts w:eastAsia="Times New Roman" w:cs="Times New Roman"/>
          <w:szCs w:val="24"/>
        </w:rPr>
        <w:t xml:space="preserve">υτούσια κείμενα που είδαν το φως </w:t>
      </w:r>
      <w:r w:rsidRPr="005D0A29">
        <w:rPr>
          <w:rFonts w:eastAsia="Times New Roman" w:cs="Times New Roman"/>
          <w:szCs w:val="24"/>
        </w:rPr>
        <w:lastRenderedPageBreak/>
        <w:t>της δημοσιότητας στο προηγούμενο διάστημα. Δηλαδή αυτά που ακούστηκαν εδώ τα διαβάζουμε εδώ και μήνες αυτούσια ως κριτική για το νομοσχέδιο που θα ερχόταν και που σήμερα έρχεται προς συζήτηση και τα κείμενα απλά αντιγράφοντ</w:t>
      </w:r>
      <w:r w:rsidRPr="005D0A29">
        <w:rPr>
          <w:rFonts w:eastAsia="Times New Roman" w:cs="Times New Roman"/>
          <w:szCs w:val="24"/>
        </w:rPr>
        <w:t xml:space="preserve">αι. </w:t>
      </w:r>
    </w:p>
    <w:p w14:paraId="04B1AA3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Έτσι, λοιπόν, όλο αυτό το θέμα δημιουργεί ένα πλαίσιο εξαιρετικής κοινοβουλευτικής υποκρισίας. Θα αναφερθώ για λίγο στην εισηγήτρια, στην εκπρόσωπο της Αξιωματικής Αντιπολίτευσης, που στην προσπάθειά της να προσεγγίσει με καθυστέρηση πολλών δεκαετιών </w:t>
      </w:r>
      <w:r w:rsidRPr="005D0A29">
        <w:rPr>
          <w:rFonts w:eastAsia="Times New Roman" w:cs="Times New Roman"/>
          <w:szCs w:val="24"/>
        </w:rPr>
        <w:t xml:space="preserve">τους Έλληνες δημιουργούς, προχωράει ένα βήμα παραπέρα. </w:t>
      </w:r>
    </w:p>
    <w:p w14:paraId="04B1AA3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«Αν με ρωτούσατε», λέει, «όταν ανέλαβε ο ΣΥΡΙΖΑ, ποιο είναι για τον προνομιούχο χώρο της Αριστεράς», προνομιακό χώρο της Αριστεράς, ήθελε να πει, «θα έλεγα πως αυτός είναι ο χώρος του πολιτισμού. Όμως</w:t>
      </w:r>
      <w:r w:rsidRPr="005D0A29">
        <w:rPr>
          <w:rFonts w:eastAsia="Times New Roman" w:cs="Times New Roman"/>
          <w:szCs w:val="24"/>
        </w:rPr>
        <w:t xml:space="preserve">, σήμερα ο χώρος αυτός, ο χώρος των Ελλήνων δημιουργών είναι απέναντι στην Κυβέρνηση.». Αυτό είναι το συμπέρασμά της. Με την εισήγησή της, λοιπόν, επιχειρεί να </w:t>
      </w:r>
      <w:proofErr w:type="spellStart"/>
      <w:r w:rsidRPr="005D0A29">
        <w:rPr>
          <w:rFonts w:eastAsia="Times New Roman" w:cs="Times New Roman"/>
          <w:szCs w:val="24"/>
        </w:rPr>
        <w:t>αποδομήσει</w:t>
      </w:r>
      <w:proofErr w:type="spellEnd"/>
      <w:r w:rsidRPr="005D0A29">
        <w:rPr>
          <w:rFonts w:eastAsia="Times New Roman" w:cs="Times New Roman"/>
          <w:szCs w:val="24"/>
        </w:rPr>
        <w:t xml:space="preserve"> συλλήβδην κάθε ενέργεια της Κυβέρνησης στον χώρο του πολιτισμού. Έφτασε μάλιστα ανέξο</w:t>
      </w:r>
      <w:r w:rsidRPr="005D0A29">
        <w:rPr>
          <w:rFonts w:eastAsia="Times New Roman" w:cs="Times New Roman"/>
          <w:szCs w:val="24"/>
        </w:rPr>
        <w:t>δα να μιλήσει για επιτροπεία της Υπουργού Πολιτισμού από τον ΣΥΡΙΖΑ.</w:t>
      </w:r>
    </w:p>
    <w:p w14:paraId="04B1AA3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Να απαντήσω, λοιπόν, στην αγωνία της κ. Κεφαλογιάννη για το αν ο πολιτισμός είναι ο προνομιακός, ο προνομιούχος χώρος της Αριστεράς, θυμίζοντάς της πως ό,τι έχει διαμορφωθεί στον μεταπολι</w:t>
      </w:r>
      <w:r w:rsidRPr="005D0A29">
        <w:rPr>
          <w:rFonts w:eastAsia="Times New Roman" w:cs="Times New Roman"/>
          <w:szCs w:val="24"/>
        </w:rPr>
        <w:t>τευτικό σύγχρονο πολιτισμό είναι κατά κανόνα φυσική προέκταση της χρυσής δεκαετίας του 1960 του ελληνικού πολιτισμού, τότε που δημιουργήθηκε ως κλίμα, ως αποτέλεσμα των αγώνων του λαού και βέβαια της Αριστεράς. Ας είμαστε, λοιπόν, σεμνοί και κυρίως περισσό</w:t>
      </w:r>
      <w:r w:rsidRPr="005D0A29">
        <w:rPr>
          <w:rFonts w:eastAsia="Times New Roman" w:cs="Times New Roman"/>
          <w:szCs w:val="24"/>
        </w:rPr>
        <w:t>τερο υπεύθυνοι απέναντι στην ιστορία αλλά και στην ιστορία των Ελλήνων δημιουργών. Γιατί, αγαπητοί φίλοι της Αξιωματικής Αντιπολίτευσης, να λυπάστε όποιον δεν ονειρεύεται. Εμείς συνεχίζουμε και να παλεύουμε και να ονειρευόμαστε. Γιατί όταν εσείς ως πολιτικ</w:t>
      </w:r>
      <w:r w:rsidRPr="005D0A29">
        <w:rPr>
          <w:rFonts w:eastAsia="Times New Roman" w:cs="Times New Roman"/>
          <w:szCs w:val="24"/>
        </w:rPr>
        <w:t xml:space="preserve">ός χώρος υιοθετούσατε στο παρελθόν, στη δεκαετία του ’50 και του ’60, τραγούδια για τη λήθη, όπως έγραφε ο </w:t>
      </w:r>
      <w:proofErr w:type="spellStart"/>
      <w:r w:rsidRPr="005D0A29">
        <w:rPr>
          <w:rFonts w:eastAsia="Times New Roman" w:cs="Times New Roman"/>
          <w:szCs w:val="24"/>
        </w:rPr>
        <w:t>Χατζηδάκις</w:t>
      </w:r>
      <w:proofErr w:type="spellEnd"/>
      <w:r w:rsidRPr="005D0A29">
        <w:rPr>
          <w:rFonts w:eastAsia="Times New Roman" w:cs="Times New Roman"/>
          <w:szCs w:val="24"/>
        </w:rPr>
        <w:t>, και για την ξεγνοιασιά, κάποιοι άλλοι τραγουδούσαν τις μνήμες, τους αγώνες, την ιστορία αυτού του λαού και κάποιοι επέλεξαν να μελοποιήσο</w:t>
      </w:r>
      <w:r w:rsidRPr="005D0A29">
        <w:rPr>
          <w:rFonts w:eastAsia="Times New Roman" w:cs="Times New Roman"/>
          <w:szCs w:val="24"/>
        </w:rPr>
        <w:t xml:space="preserve">υν την ποίηση Ελλήνων και να την τραγουδούν σε ταβέρνες και υπόγεια ως ταπεινοί και καταφρονημένοι ενός ανελέητου συστήματος. </w:t>
      </w:r>
    </w:p>
    <w:p w14:paraId="04B1AA3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Για να έρθω στο θέμα της «ΑΕΠΙ», θα ήθελα, απευθυνόμενος στους εκπροσώπους των δυο κομμάτων που προηγήθηκαν στη διακυβέρνηση της </w:t>
      </w:r>
      <w:r w:rsidRPr="005D0A29">
        <w:rPr>
          <w:rFonts w:eastAsia="Times New Roman" w:cs="Times New Roman"/>
          <w:szCs w:val="24"/>
        </w:rPr>
        <w:t>χώρας, να ρωτήσω, αλήθεια, πού ήσασταν ως κυβέρνηση από τις αρχές της δεκαετίας του ’90, τότε που ο χώρος των δημιουργών και χρηστών σφάδαζε στην κυριολεξία από τις συμπεριφορές και πρακτικές της «ΑΕΠΙ»; Βοούσε ο χώρος των δημιουργών για ιδιότυπο…</w:t>
      </w:r>
    </w:p>
    <w:p w14:paraId="04B1AA3E" w14:textId="77777777" w:rsidR="0001266C" w:rsidRDefault="00D81D51">
      <w:pPr>
        <w:spacing w:line="600" w:lineRule="auto"/>
        <w:ind w:firstLine="709"/>
        <w:jc w:val="both"/>
        <w:rPr>
          <w:rFonts w:eastAsia="Times New Roman"/>
          <w:bCs/>
        </w:rPr>
      </w:pPr>
      <w:r w:rsidRPr="005D0A29">
        <w:rPr>
          <w:rFonts w:eastAsia="Times New Roman"/>
          <w:bCs/>
        </w:rPr>
        <w:t xml:space="preserve">(Στο </w:t>
      </w:r>
      <w:r w:rsidRPr="005D0A29">
        <w:rPr>
          <w:rFonts w:eastAsia="Times New Roman"/>
          <w:bCs/>
        </w:rPr>
        <w:t>σημείο αυτό κτυπάει το κουδούνι λήξεως του χρόνου ομιλίας του κυρίου Βουλευτή)</w:t>
      </w:r>
    </w:p>
    <w:p w14:paraId="04B1AA3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Ένα λεπτό ακόμη, κύριε Πρόεδρε.</w:t>
      </w:r>
    </w:p>
    <w:p w14:paraId="04B1AA4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Στον χώρο των πνευματικών δικαιωμάτων εσείς ήσασταν απόντες. </w:t>
      </w:r>
    </w:p>
    <w:p w14:paraId="04B1AA4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Κυρίες και κύριοι συνάδελφοι, ας είμαστε ειλικρινείς. Στην πραγματικότητα η «ΑΕΠΙ» </w:t>
      </w:r>
      <w:r w:rsidRPr="005D0A29">
        <w:rPr>
          <w:rFonts w:eastAsia="Times New Roman" w:cs="Times New Roman"/>
          <w:szCs w:val="24"/>
        </w:rPr>
        <w:t>έχει καταρρεύσει ή επέλεξε να καταρρεύσει εδώ και πολλά χρόνια, πολύ πριν ο ΣΥΡΙΖΑ ανέλθει στην εξουσία, στην Κυβέρνηση και αυτή η Κυβέρνηση έρχεται απλά να διαχειρισθεί μια προδιαγεγραμμένη πτώση, αυτή που εσείς δεν μπορέσατε να διαχειριστείτε. Είναι πάρα</w:t>
      </w:r>
      <w:r w:rsidRPr="005D0A29">
        <w:rPr>
          <w:rFonts w:eastAsia="Times New Roman" w:cs="Times New Roman"/>
          <w:szCs w:val="24"/>
        </w:rPr>
        <w:t xml:space="preserve"> πολύ υποκριτικό να έρχεστε σήμερα και να εγκαλείτε μια Κυβέρνηση που προσπάθησε </w:t>
      </w:r>
      <w:r w:rsidRPr="005D0A29">
        <w:rPr>
          <w:rFonts w:eastAsia="Times New Roman" w:cs="Times New Roman"/>
          <w:szCs w:val="24"/>
        </w:rPr>
        <w:lastRenderedPageBreak/>
        <w:t xml:space="preserve">και προσπαθεί να δώσει λύσεις σε ένα πρόβλημα το οποίο εσείς δεν τολμήσατε να αγγίξετε. </w:t>
      </w:r>
    </w:p>
    <w:p w14:paraId="04B1AA4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Κλείνοντας, μιλώντας λίγο για την «ΑΕΠΙ», θα πρέπει να γνωρίζουμε πως πρόκειται για μο</w:t>
      </w:r>
      <w:r w:rsidRPr="005D0A29">
        <w:rPr>
          <w:rFonts w:eastAsia="Times New Roman" w:cs="Times New Roman"/>
          <w:szCs w:val="24"/>
        </w:rPr>
        <w:t xml:space="preserve">ναδικό υβρίδιο σε ευρωπαϊκό, ίσως και σε παγκόσμιο, επίπεδο, με όλα τα προβλήματα στις καταχρήσεις και στις παρανομίες, που όλοι γνωρίζουμε και που εκθρέψανε όλες οι προηγούμενες κυβερνήσεις και διαχρονικά τα δυο κόμματα που προηγήθηκαν στη διακυβέρνηση. </w:t>
      </w:r>
    </w:p>
    <w:p w14:paraId="04B1AA4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Εκτίμησή μου είναι πως το πρόβλημα της «ΑΕΠΙ» δύσκολα θα αντιμετωπιστεί, ωστόσο το νομοσχέδιο που έχουμε στα χέρια μας βοηθάει στο να βρεθεί μια δίκαιη για τους δημιουργούς λύση και αυτή η λύση δεν είναι άλλη –και εδώ καταθέτω μια προσωπική άποψη- από το ν</w:t>
      </w:r>
      <w:r w:rsidRPr="005D0A29">
        <w:rPr>
          <w:rFonts w:eastAsia="Times New Roman" w:cs="Times New Roman"/>
          <w:szCs w:val="24"/>
        </w:rPr>
        <w:t xml:space="preserve">α καταστούν οι Έλληνες δημιουργοί μόνοι υπεύθυνοι και διαχειριστές της δικής τους περιουσίας. Γιατί η «ΑΕΠΙ» δεν κάνει τίποτε άλλο, παρά να διαχειρίζεται την πνευματική ιδιοκτησία των Ελλήνων δημιουργών. </w:t>
      </w:r>
    </w:p>
    <w:p w14:paraId="04B1AA44" w14:textId="77777777" w:rsidR="0001266C" w:rsidRDefault="00D81D51">
      <w:pPr>
        <w:spacing w:line="600" w:lineRule="auto"/>
        <w:ind w:firstLine="709"/>
        <w:jc w:val="both"/>
        <w:rPr>
          <w:rFonts w:eastAsia="Times New Roman" w:cs="Times New Roman"/>
          <w:szCs w:val="24"/>
        </w:rPr>
      </w:pPr>
      <w:r w:rsidRPr="005D0A29">
        <w:rPr>
          <w:rFonts w:eastAsia="Times New Roman"/>
          <w:b/>
          <w:bCs/>
        </w:rPr>
        <w:t xml:space="preserve">ΠΡΟΕΔΡΕΥΩΝ (Γεώργιος </w:t>
      </w:r>
      <w:proofErr w:type="spellStart"/>
      <w:r w:rsidRPr="005D0A29">
        <w:rPr>
          <w:rFonts w:eastAsia="Times New Roman"/>
          <w:b/>
          <w:bCs/>
        </w:rPr>
        <w:t>Λαμπρούλης</w:t>
      </w:r>
      <w:proofErr w:type="spellEnd"/>
      <w:r w:rsidRPr="005D0A29">
        <w:rPr>
          <w:rFonts w:eastAsia="Times New Roman"/>
          <w:b/>
          <w:bCs/>
        </w:rPr>
        <w:t>):</w:t>
      </w:r>
      <w:r w:rsidRPr="005D0A29">
        <w:rPr>
          <w:rFonts w:eastAsia="Times New Roman" w:cs="Times New Roman"/>
          <w:szCs w:val="24"/>
        </w:rPr>
        <w:t xml:space="preserve"> Με αυτό νομίζω ότ</w:t>
      </w:r>
      <w:r w:rsidRPr="005D0A29">
        <w:rPr>
          <w:rFonts w:eastAsia="Times New Roman" w:cs="Times New Roman"/>
          <w:szCs w:val="24"/>
        </w:rPr>
        <w:t xml:space="preserve">ι πρέπει να ολοκληρώσετε, κύριε συνάδελφε. </w:t>
      </w:r>
    </w:p>
    <w:p w14:paraId="04B1AA4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ΘΕΜΙΣΤΟΚΛΗΣ ΜΟΥΜΟΥΛΙΔΗΣ:</w:t>
      </w:r>
      <w:r w:rsidRPr="005D0A29">
        <w:rPr>
          <w:rFonts w:eastAsia="Times New Roman" w:cs="Times New Roman"/>
          <w:szCs w:val="24"/>
        </w:rPr>
        <w:t xml:space="preserve"> Ναι, κύριε Πρόεδρε.</w:t>
      </w:r>
    </w:p>
    <w:p w14:paraId="04B1AA4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Κυρίες και κύριοι συνάδελφοι, κλείνω με τρεις διαπιστώσεις. Το νομοσχέδιο που έχουμε στα χέρια μας έχει πλεονεκτήματα. Είναι ένα νομοσχέδιο που μπορεί να εμφανίζει στο</w:t>
      </w:r>
      <w:r w:rsidRPr="005D0A29">
        <w:rPr>
          <w:rFonts w:eastAsia="Times New Roman" w:cs="Times New Roman"/>
          <w:szCs w:val="24"/>
        </w:rPr>
        <w:t>ιχειώδεις αδυναμίες, αλλά κατά κανόνα είναι ένα σοβαρό νομοσχέδιο, το οποίο δίνει λύσεις και απαντάει στον χώρο των Ελλήνων δημιουργών, στον χώρο των πνευματικών δικαιωμάτων. Δημιουργεί μια κανονικότητα στον χώρο των πνευματικών δικαιωμάτων. Αυξάνει σημαντ</w:t>
      </w:r>
      <w:r w:rsidRPr="005D0A29">
        <w:rPr>
          <w:rFonts w:eastAsia="Times New Roman" w:cs="Times New Roman"/>
          <w:szCs w:val="24"/>
        </w:rPr>
        <w:t xml:space="preserve">ικά –εφόσον το αξιοποιήσουμε- το έσοδο των Ελλήνων δημιουργών και δίνει περιθώριο βελτιώσεων και ελέγχου στη δικαιότερη κατανομή. Τέλος, υιοθετεί ένα καθεστώς μεγαλύτερης διαφάνειας. </w:t>
      </w:r>
    </w:p>
    <w:p w14:paraId="04B1AA4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Δυστυχώς, ο χρόνος είναι ελάχιστος για ένα τόσο σημαντικό ζήτημα. Σας ευ</w:t>
      </w:r>
      <w:r w:rsidRPr="005D0A29">
        <w:rPr>
          <w:rFonts w:eastAsia="Times New Roman" w:cs="Times New Roman"/>
          <w:szCs w:val="24"/>
        </w:rPr>
        <w:t>χαριστώ πάρα πολύ.</w:t>
      </w:r>
    </w:p>
    <w:p w14:paraId="04B1AA48" w14:textId="77777777" w:rsidR="0001266C" w:rsidRDefault="00D81D51">
      <w:pPr>
        <w:spacing w:line="600" w:lineRule="auto"/>
        <w:ind w:firstLine="709"/>
        <w:jc w:val="center"/>
        <w:rPr>
          <w:rFonts w:eastAsia="Times New Roman"/>
          <w:bCs/>
        </w:rPr>
      </w:pPr>
      <w:r w:rsidRPr="005D0A29">
        <w:rPr>
          <w:rFonts w:eastAsia="Times New Roman"/>
          <w:bCs/>
        </w:rPr>
        <w:t>(Χειροκροτήματα από την πτέρυγα του ΣΥΡΙΖΑ)</w:t>
      </w:r>
    </w:p>
    <w:p w14:paraId="04B1AA4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 </w:t>
      </w:r>
      <w:r w:rsidRPr="005D0A29">
        <w:rPr>
          <w:rFonts w:eastAsia="Times New Roman"/>
          <w:b/>
          <w:bCs/>
        </w:rPr>
        <w:t xml:space="preserve">ΠΡΟΕΔΡΕΥΩΝ (Γεώργιος </w:t>
      </w:r>
      <w:proofErr w:type="spellStart"/>
      <w:r w:rsidRPr="005D0A29">
        <w:rPr>
          <w:rFonts w:eastAsia="Times New Roman"/>
          <w:b/>
          <w:bCs/>
        </w:rPr>
        <w:t>Λαμπρούλης</w:t>
      </w:r>
      <w:proofErr w:type="spellEnd"/>
      <w:r w:rsidRPr="005D0A29">
        <w:rPr>
          <w:rFonts w:eastAsia="Times New Roman"/>
          <w:b/>
          <w:bCs/>
        </w:rPr>
        <w:t>):</w:t>
      </w:r>
      <w:r w:rsidRPr="005D0A29">
        <w:rPr>
          <w:rFonts w:eastAsia="Times New Roman" w:cs="Times New Roman"/>
          <w:szCs w:val="24"/>
        </w:rPr>
        <w:t xml:space="preserve"> Τον λόγο έχει ο κ. Νικόλαος </w:t>
      </w:r>
      <w:proofErr w:type="spellStart"/>
      <w:r w:rsidRPr="005D0A29">
        <w:rPr>
          <w:rFonts w:eastAsia="Times New Roman" w:cs="Times New Roman"/>
          <w:szCs w:val="24"/>
        </w:rPr>
        <w:t>Ξυδάκης</w:t>
      </w:r>
      <w:proofErr w:type="spellEnd"/>
      <w:r w:rsidRPr="005D0A29">
        <w:rPr>
          <w:rFonts w:eastAsia="Times New Roman" w:cs="Times New Roman"/>
          <w:szCs w:val="24"/>
        </w:rPr>
        <w:t xml:space="preserve"> από τον ΣΥΡΙΖΑ.</w:t>
      </w:r>
    </w:p>
    <w:p w14:paraId="04B1AA4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ΝΙΚΟΛΑΟΣ ΞΥΔΑΚΗΣ: </w:t>
      </w:r>
      <w:r w:rsidRPr="005D0A29">
        <w:rPr>
          <w:rFonts w:eastAsia="Times New Roman" w:cs="Times New Roman"/>
          <w:szCs w:val="24"/>
        </w:rPr>
        <w:t xml:space="preserve">Ευχαριστώ, κύριε Πρόεδρε. </w:t>
      </w:r>
    </w:p>
    <w:p w14:paraId="04B1AA4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Θα προσπαθήσω στον σύντομο χρόνο που έχουμε να κάνω μερικές π</w:t>
      </w:r>
      <w:r w:rsidRPr="005D0A29">
        <w:rPr>
          <w:rFonts w:eastAsia="Times New Roman" w:cs="Times New Roman"/>
          <w:szCs w:val="24"/>
        </w:rPr>
        <w:t xml:space="preserve">αρατηρήσεις γι’ αυτή την κοινοβουλευτική διαδικασία που επιστέφει μια μακρά συζήτηση, κάνοντας μια αναφορά πρώτα στον χρόνο, γιατί σηκώθηκαν πολύ οι τόνοι από την Αντιπολίτευση και θα ήθελα να υπενθυμίσω μια, δυο ημερομηνίες. </w:t>
      </w:r>
    </w:p>
    <w:p w14:paraId="04B1AA4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Ο ν.2121 ψηφίστηκε το 1993. </w:t>
      </w:r>
      <w:proofErr w:type="spellStart"/>
      <w:r w:rsidRPr="005D0A29">
        <w:rPr>
          <w:rFonts w:eastAsia="Times New Roman" w:cs="Times New Roman"/>
          <w:szCs w:val="24"/>
        </w:rPr>
        <w:t>Σ</w:t>
      </w:r>
      <w:r w:rsidRPr="005D0A29">
        <w:rPr>
          <w:rFonts w:eastAsia="Times New Roman" w:cs="Times New Roman"/>
          <w:szCs w:val="24"/>
        </w:rPr>
        <w:t>υνετάγη</w:t>
      </w:r>
      <w:proofErr w:type="spellEnd"/>
      <w:r w:rsidRPr="005D0A29">
        <w:rPr>
          <w:rFonts w:eastAsia="Times New Roman" w:cs="Times New Roman"/>
          <w:szCs w:val="24"/>
        </w:rPr>
        <w:t xml:space="preserve"> από τον πράγματι σπουδαίο καθηγητή Κουμάντο, ο οποίος, όμως, εκτός από σπουδαίος νομικός ήταν και άνθρωπος και μέσα στον νόμο κατόρθωσε να θωρακίσει την ΑΟΔ με δεσπόζουσα θέση, </w:t>
      </w:r>
      <w:proofErr w:type="spellStart"/>
      <w:r w:rsidRPr="005D0A29">
        <w:rPr>
          <w:rFonts w:eastAsia="Times New Roman" w:cs="Times New Roman"/>
          <w:szCs w:val="24"/>
        </w:rPr>
        <w:t>νομολογώντας</w:t>
      </w:r>
      <w:proofErr w:type="spellEnd"/>
      <w:r w:rsidRPr="005D0A29">
        <w:rPr>
          <w:rFonts w:eastAsia="Times New Roman" w:cs="Times New Roman"/>
          <w:szCs w:val="24"/>
        </w:rPr>
        <w:t xml:space="preserve"> σχεδόν κατ’ αποκλειστικότητα σε όλη την Ευρώπη. Δεν υπάρχε</w:t>
      </w:r>
      <w:r w:rsidRPr="005D0A29">
        <w:rPr>
          <w:rFonts w:eastAsia="Times New Roman" w:cs="Times New Roman"/>
          <w:szCs w:val="24"/>
        </w:rPr>
        <w:t xml:space="preserve">ι αυτή τη στιγμή πουθενά στην Ευρώπη αυτό το μόρφωμα, αυτή η αυτόνομη οντότητα δικαιωμάτων και διαχείρισης. </w:t>
      </w:r>
    </w:p>
    <w:p w14:paraId="04B1AA4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Σας θυμίζω, λοιπόν, ότι από το 1993 μέχρι το 2015, όταν στην πρώτη κυβέρνηση ΣΥΡΙΖΑ, 24 Φεβρουαρίου 2015, είκοσι μέρες αφότου έγινε η κυβέρνηση, πα</w:t>
      </w:r>
      <w:r w:rsidRPr="005D0A29">
        <w:rPr>
          <w:rFonts w:eastAsia="Times New Roman" w:cs="Times New Roman"/>
          <w:szCs w:val="24"/>
        </w:rPr>
        <w:t>ραγγείλαμε έλεγχο διαχειριστικό στην «ΑΕΠΙ», ένα πάγιο αίτημα των δημιουργών, για το οποίο είχαν δημιουργήσει και σωματείο «Το Μέτρον» το 2012, ολοκληρώσαμε την έκδοση προεδρικού διατάγματος που έδινε κυρωτική αρμοδιότητα στον οργανισμό πνευματικής ιδιοκτη</w:t>
      </w:r>
      <w:r w:rsidRPr="005D0A29">
        <w:rPr>
          <w:rFonts w:eastAsia="Times New Roman" w:cs="Times New Roman"/>
          <w:szCs w:val="24"/>
        </w:rPr>
        <w:t>σίας και αυτό καθυστερούσε επί πολλά έτη.</w:t>
      </w:r>
    </w:p>
    <w:p w14:paraId="04B1AA4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Θέλω να ρωτήσω: Όλη αυτή η κριτική που υφίσταται τώρα η παρούσα Κυβέρνηση, η οποία έρχεται να κάνει τη νέα ρύθμιση, πού βρισκόταν; Η ανησυχία, η λαχτάρα, η γνώση και η πολιτική βούληση από το 1993 μέχρι το 2015 πού</w:t>
      </w:r>
      <w:r w:rsidRPr="005D0A29">
        <w:rPr>
          <w:rFonts w:eastAsia="Times New Roman" w:cs="Times New Roman"/>
          <w:szCs w:val="24"/>
        </w:rPr>
        <w:t xml:space="preserve"> βρισκόταν; Πουθενά. </w:t>
      </w:r>
    </w:p>
    <w:p w14:paraId="04B1AA4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Προς τιμήν του ο κ. Τζαβάρας, ο οποίος έχει χρηματίσει Υπουργός Πολιτισμού, είπε ότι πέρασε από εκεί για σύντομο χρόνο…</w:t>
      </w:r>
    </w:p>
    <w:p w14:paraId="04B1AA5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ΚΩΝΣΤΑΝΤΙΝΟΣ ΤΖΑΒΑΡΑΣ:</w:t>
      </w:r>
      <w:r w:rsidRPr="005D0A29">
        <w:rPr>
          <w:rFonts w:eastAsia="Times New Roman" w:cs="Times New Roman"/>
          <w:szCs w:val="24"/>
        </w:rPr>
        <w:t xml:space="preserve"> Έχω θητεύσει, αλλά χρήματα δεν παίρναμε. </w:t>
      </w:r>
    </w:p>
    <w:p w14:paraId="04B1AA5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ΝΙΚΟΛΑΟΣ ΞΥΔΑΚΗΣ:</w:t>
      </w:r>
      <w:r w:rsidRPr="005D0A29">
        <w:rPr>
          <w:rFonts w:eastAsia="Times New Roman" w:cs="Times New Roman"/>
          <w:szCs w:val="24"/>
        </w:rPr>
        <w:t xml:space="preserve"> </w:t>
      </w:r>
      <w:proofErr w:type="spellStart"/>
      <w:r w:rsidRPr="005D0A29">
        <w:rPr>
          <w:rFonts w:eastAsia="Times New Roman" w:cs="Times New Roman"/>
          <w:szCs w:val="24"/>
        </w:rPr>
        <w:t>Χρηματίσας</w:t>
      </w:r>
      <w:proofErr w:type="spellEnd"/>
      <w:r w:rsidRPr="005D0A29">
        <w:rPr>
          <w:rFonts w:eastAsia="Times New Roman" w:cs="Times New Roman"/>
          <w:szCs w:val="24"/>
        </w:rPr>
        <w:t>, λοιπόν, και όχι χρη</w:t>
      </w:r>
      <w:r w:rsidRPr="005D0A29">
        <w:rPr>
          <w:rFonts w:eastAsia="Times New Roman" w:cs="Times New Roman"/>
          <w:szCs w:val="24"/>
        </w:rPr>
        <w:t xml:space="preserve">ματισθείς, είπε «δεν το πρόλαβα, αλλά άκουγα και έχω βρεθεί αντιμέτωπος ως συνήγορος διωκομένων καταστηματαρχών». </w:t>
      </w:r>
    </w:p>
    <w:p w14:paraId="04B1AA5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Ας δούμε, λοιπόν, τι γίνεται από εδώ και πέρα. Το παρελθόν δεν είναι υπέρ των παλαιών κυβερνήσεων. Είναι κατάφωρα εναντίον τους. Αυτό που ξέρ</w:t>
      </w:r>
      <w:r w:rsidRPr="005D0A29">
        <w:rPr>
          <w:rFonts w:eastAsia="Times New Roman" w:cs="Times New Roman"/>
          <w:szCs w:val="24"/>
        </w:rPr>
        <w:t>ουμε από το 1993 μέχρι σήμερα και που έρχονται στο φως και με τους ελέγχους των ορκωτών λογιστών και με τον βαθύ έλεγχο που διεξάγει η επίτροπος, που πάλι διορίστηκε απ’ αυτή την Κυβέρνηση, είναι ότι η «ΑΕΠΙ» κατέ</w:t>
      </w:r>
      <w:r w:rsidRPr="005D0A29">
        <w:rPr>
          <w:rFonts w:eastAsia="Times New Roman" w:cs="Times New Roman"/>
          <w:szCs w:val="24"/>
        </w:rPr>
        <w:lastRenderedPageBreak/>
        <w:t>κλεψε τους Έλληνες δημιουργούς, καταλήστεψε</w:t>
      </w:r>
      <w:r w:rsidRPr="005D0A29">
        <w:rPr>
          <w:rFonts w:eastAsia="Times New Roman" w:cs="Times New Roman"/>
          <w:szCs w:val="24"/>
        </w:rPr>
        <w:t xml:space="preserve"> το ελληνικό τραγούδι και τώρα αυτή τη στιγμή έχουμε στα χέρια μας ένα ερείπιο. Επειδή μιλάμε για ελέγχους, να σας θυμίσω πάλι ότι έχουμε και άλλη μια σκοτεινή γκρίζα περιοχή στο Υπουργείο Πολιτισμού, το Ταμείο Αλληλοβοηθείας των Υπαλλήλων. Στις 17 Αυγούστ</w:t>
      </w:r>
      <w:r w:rsidRPr="005D0A29">
        <w:rPr>
          <w:rFonts w:eastAsia="Times New Roman" w:cs="Times New Roman"/>
          <w:szCs w:val="24"/>
        </w:rPr>
        <w:t xml:space="preserve">ου του 2015 παραγγείλαμε έλεγχο στο Γενικό Λογιστήριο του Κράτους. </w:t>
      </w:r>
    </w:p>
    <w:p w14:paraId="04B1AA5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Από τις αρχές του ’16 υπάρχει ολοκληρωμένη νομική, διοικητική και οικονομική μελέτη για το τι πρέπει να γίνει. Πρόκειται για ένα εν δυνάμει σκάνδαλο και καλώ την κυρία Υπουργό εντός ενός π</w:t>
      </w:r>
      <w:r w:rsidRPr="005D0A29">
        <w:rPr>
          <w:rFonts w:eastAsia="Times New Roman" w:cs="Times New Roman"/>
          <w:szCs w:val="24"/>
        </w:rPr>
        <w:t xml:space="preserve">ολύ μικρού χρονικού διαστήματος, διότι ανησυχούν όλοι οι Βουλευτές της Συμπολίτευσης, να δώσει ένα οριστικό τέλος. Πρόκειται εν δυνάμει –το επαναλαμβάνω- για περίπτωση παραγωγής πολιτικού χρήματος και είναι ανεπίτρεπτο, εν πάση </w:t>
      </w:r>
      <w:proofErr w:type="spellStart"/>
      <w:r w:rsidRPr="005D0A29">
        <w:rPr>
          <w:rFonts w:eastAsia="Times New Roman" w:cs="Times New Roman"/>
          <w:szCs w:val="24"/>
        </w:rPr>
        <w:t>περιπτώσει</w:t>
      </w:r>
      <w:proofErr w:type="spellEnd"/>
      <w:r w:rsidRPr="005D0A29">
        <w:rPr>
          <w:rFonts w:eastAsia="Times New Roman" w:cs="Times New Roman"/>
          <w:szCs w:val="24"/>
        </w:rPr>
        <w:t>, συνδικαλιστές, έ</w:t>
      </w:r>
      <w:r w:rsidRPr="005D0A29">
        <w:rPr>
          <w:rFonts w:eastAsia="Times New Roman" w:cs="Times New Roman"/>
          <w:szCs w:val="24"/>
        </w:rPr>
        <w:t xml:space="preserve">να σωματείο να λαμβάνει τέτοια χρήματα. </w:t>
      </w:r>
    </w:p>
    <w:p w14:paraId="04B1AA54" w14:textId="77777777" w:rsidR="0001266C" w:rsidRDefault="00D81D51">
      <w:pPr>
        <w:spacing w:line="600" w:lineRule="auto"/>
        <w:ind w:firstLine="709"/>
        <w:jc w:val="both"/>
        <w:rPr>
          <w:rFonts w:eastAsia="Times New Roman" w:cs="Times New Roman"/>
          <w:szCs w:val="24"/>
        </w:rPr>
      </w:pPr>
      <w:r w:rsidRPr="005D0A29">
        <w:rPr>
          <w:rFonts w:eastAsia="Times New Roman"/>
          <w:bCs/>
        </w:rPr>
        <w:t>(Στο σημείο αυτό κτυπάει το κουδούνι λήξεως του χρόνου ομιλίας του κυρίου Βουλευτή)</w:t>
      </w:r>
    </w:p>
    <w:p w14:paraId="04B1AA5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Κύριε Πρόεδρε, για τα πνευματικά δικαιώματα θα μου δώστε δυο-τρία λεπτά, γιατί είναι πολύ σημαντικά τα θέματα. Ζητώ </w:t>
      </w:r>
      <w:r w:rsidRPr="005D0A29">
        <w:rPr>
          <w:rFonts w:eastAsia="Times New Roman" w:cs="Times New Roman"/>
          <w:szCs w:val="24"/>
        </w:rPr>
        <w:lastRenderedPageBreak/>
        <w:t>την ανοχή σας κ</w:t>
      </w:r>
      <w:r w:rsidRPr="005D0A29">
        <w:rPr>
          <w:rFonts w:eastAsia="Times New Roman" w:cs="Times New Roman"/>
          <w:szCs w:val="24"/>
        </w:rPr>
        <w:t>αι κρίνετε απ’ αυτά που θα λέω, εάν αξίζει να μου δώστε δυο-τρία λεπτά παραπάνω.</w:t>
      </w:r>
    </w:p>
    <w:p w14:paraId="04B1AA5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Ακούσαμε τους ενδιαφερόμενους φορείς και νομίζω ότι είναι ο μόνος τρόπος για να νομοθετούμε ορθά, να ακούμε αυτούς, τα κοινωνικά υποκείμενα, τους ανθρώπους, τις κοινωνικές τάξ</w:t>
      </w:r>
      <w:r w:rsidRPr="005D0A29">
        <w:rPr>
          <w:rFonts w:eastAsia="Times New Roman" w:cs="Times New Roman"/>
          <w:szCs w:val="24"/>
        </w:rPr>
        <w:t>εις, των οποίων η ζωή εξαρτάται από τους νόμους που κατασκευάζουμε σ’ αυτή την Αίθουσα.</w:t>
      </w:r>
    </w:p>
    <w:p w14:paraId="04B1AA5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Πέρασαν είκοσι τέσσερα χρόνια για να έρθουν κάποιες αλλαγές σ’ αυτόν τον νόμο. Πιθανόν να περάσουν άλλα δέκα ή άλλα είκοσι χρόνια. Για αυτό έχουμε μεγάλη ευθύνη, να είμ</w:t>
      </w:r>
      <w:r w:rsidRPr="005D0A29">
        <w:rPr>
          <w:rFonts w:eastAsia="Times New Roman" w:cs="Times New Roman"/>
          <w:szCs w:val="24"/>
        </w:rPr>
        <w:t>αστε πολύ προσεκτικοί, να είναι ανθεκτικός ο νόμος, να είναι λειτουργικός και να επιλύει υπάρχουσες ανάγκες και να προβλέπει μελλοντικές.</w:t>
      </w:r>
    </w:p>
    <w:p w14:paraId="04B1AA5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Δικαιούχοι δημιουργοί, επιχειρηματίες και τελικοί χρήστες δεν είναι εχθροί, μπορούν να συνεννοηθούν. Εμείς, ως </w:t>
      </w:r>
      <w:r w:rsidRPr="005D0A29">
        <w:rPr>
          <w:rFonts w:eastAsia="Times New Roman" w:cs="Times New Roman"/>
          <w:szCs w:val="24"/>
        </w:rPr>
        <w:t xml:space="preserve">πολιτεία, πρέπει να αποτρέψουμε τον </w:t>
      </w:r>
      <w:proofErr w:type="spellStart"/>
      <w:r w:rsidRPr="005D0A29">
        <w:rPr>
          <w:rFonts w:eastAsia="Times New Roman" w:cs="Times New Roman"/>
          <w:szCs w:val="24"/>
        </w:rPr>
        <w:t>αλληλοκανιβαλισμό</w:t>
      </w:r>
      <w:proofErr w:type="spellEnd"/>
      <w:r w:rsidRPr="005D0A29">
        <w:rPr>
          <w:rFonts w:eastAsia="Times New Roman" w:cs="Times New Roman"/>
          <w:szCs w:val="24"/>
        </w:rPr>
        <w:t xml:space="preserve"> συντεχνιών και να επιτρέψουμε, να ενθαρρύνουμε, τους συμβιβασμούς και τη λειτουργική ανοχή και τη </w:t>
      </w:r>
      <w:proofErr w:type="spellStart"/>
      <w:r w:rsidRPr="005D0A29">
        <w:rPr>
          <w:rFonts w:eastAsia="Times New Roman" w:cs="Times New Roman"/>
          <w:szCs w:val="24"/>
        </w:rPr>
        <w:t>συλλειτουργία</w:t>
      </w:r>
      <w:proofErr w:type="spellEnd"/>
      <w:r w:rsidRPr="005D0A29">
        <w:rPr>
          <w:rFonts w:eastAsia="Times New Roman" w:cs="Times New Roman"/>
          <w:szCs w:val="24"/>
        </w:rPr>
        <w:t xml:space="preserve"> κοινοτήτων και όχι συντεχνιών.</w:t>
      </w:r>
    </w:p>
    <w:p w14:paraId="04B1AA5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Το παγκόσμιο τοπίο στις επικοινωνίες και στα έργα πολιτισμο</w:t>
      </w:r>
      <w:r w:rsidRPr="005D0A29">
        <w:rPr>
          <w:rFonts w:eastAsia="Times New Roman" w:cs="Times New Roman"/>
          <w:szCs w:val="24"/>
        </w:rPr>
        <w:t xml:space="preserve">ύ και στον τρόπο υλοποίησής τους αλλάζει τόσο γοργά, που δεν προλαβαίνουμε να το παρακολουθήσουμε. Αλλάζει η </w:t>
      </w:r>
      <w:proofErr w:type="spellStart"/>
      <w:r w:rsidRPr="005D0A29">
        <w:rPr>
          <w:rFonts w:eastAsia="Times New Roman" w:cs="Times New Roman"/>
          <w:szCs w:val="24"/>
        </w:rPr>
        <w:t>εννοιολόγηση</w:t>
      </w:r>
      <w:proofErr w:type="spellEnd"/>
      <w:r w:rsidRPr="005D0A29">
        <w:rPr>
          <w:rFonts w:eastAsia="Times New Roman" w:cs="Times New Roman"/>
          <w:szCs w:val="24"/>
        </w:rPr>
        <w:t xml:space="preserve"> του έργου τέχνης, η </w:t>
      </w:r>
      <w:proofErr w:type="spellStart"/>
      <w:r w:rsidRPr="005D0A29">
        <w:rPr>
          <w:rFonts w:eastAsia="Times New Roman" w:cs="Times New Roman"/>
          <w:szCs w:val="24"/>
        </w:rPr>
        <w:t>εννοιολόγηση</w:t>
      </w:r>
      <w:proofErr w:type="spellEnd"/>
      <w:r w:rsidRPr="005D0A29">
        <w:rPr>
          <w:rFonts w:eastAsia="Times New Roman" w:cs="Times New Roman"/>
          <w:szCs w:val="24"/>
        </w:rPr>
        <w:t xml:space="preserve"> του τι είναι άυλο και τι </w:t>
      </w:r>
      <w:proofErr w:type="spellStart"/>
      <w:r w:rsidRPr="005D0A29">
        <w:rPr>
          <w:rFonts w:eastAsia="Times New Roman" w:cs="Times New Roman"/>
          <w:szCs w:val="24"/>
        </w:rPr>
        <w:t>ένυλο</w:t>
      </w:r>
      <w:proofErr w:type="spellEnd"/>
      <w:r w:rsidRPr="005D0A29">
        <w:rPr>
          <w:rFonts w:eastAsia="Times New Roman" w:cs="Times New Roman"/>
          <w:szCs w:val="24"/>
        </w:rPr>
        <w:t>, νομοθετούμε πια με μια καυτή ανάσα από το μέλλον που μας έρχεται. Όμω</w:t>
      </w:r>
      <w:r w:rsidRPr="005D0A29">
        <w:rPr>
          <w:rFonts w:eastAsia="Times New Roman" w:cs="Times New Roman"/>
          <w:szCs w:val="24"/>
        </w:rPr>
        <w:t xml:space="preserve">ς, αυτό που νομοθετούμε είναι αυτό από το οποίο εξαρτάται η ζωή και η αξιοπρέπεια των δημιουργών του ελληνικού πολιτισμού, είναι ο νόμος από τον οποίο εξαρτάται η πορεία της καλλιτεχνικής έρευνας, της πρωτοπορίας, της αυθεντικότητας και επίσης εξαρτάται η </w:t>
      </w:r>
      <w:r w:rsidRPr="005D0A29">
        <w:rPr>
          <w:rFonts w:eastAsia="Times New Roman" w:cs="Times New Roman"/>
          <w:szCs w:val="24"/>
        </w:rPr>
        <w:t xml:space="preserve">ποιότητα των πνευματικών έργων εν </w:t>
      </w:r>
      <w:proofErr w:type="spellStart"/>
      <w:r w:rsidRPr="005D0A29">
        <w:rPr>
          <w:rFonts w:eastAsia="Times New Roman" w:cs="Times New Roman"/>
          <w:szCs w:val="24"/>
        </w:rPr>
        <w:t>όλω</w:t>
      </w:r>
      <w:proofErr w:type="spellEnd"/>
      <w:r w:rsidRPr="005D0A29">
        <w:rPr>
          <w:rFonts w:eastAsia="Times New Roman" w:cs="Times New Roman"/>
          <w:szCs w:val="24"/>
        </w:rPr>
        <w:t xml:space="preserve"> και η ελευθερία του πολίτη για τις επιλογές πνευματικού έργου.</w:t>
      </w:r>
    </w:p>
    <w:p w14:paraId="04B1AA5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Ως προς την «ΑΕΠΙ», η εκτίμησή μου είναι ότι είναι πρακτικά νεκρή. Αυτό προκύπτει από τις δημόσιες πληροφορίες και από τις πληροφορίες που με μεγάλη οξυδέρ</w:t>
      </w:r>
      <w:r w:rsidRPr="005D0A29">
        <w:rPr>
          <w:rFonts w:eastAsia="Times New Roman" w:cs="Times New Roman"/>
          <w:szCs w:val="24"/>
        </w:rPr>
        <w:t xml:space="preserve">κεια προσέφερε χθες στην Επιτροπή Μορφωτικών Υποθέσεων η Επίτροπος, η κ. Βλάχου. Περιμένουμε με ενδιαφέρον τη δημοσιοποίηση και του πορίσματος της κ. Βλάχου, που έχει παραδώσει στην Υπουργό, και </w:t>
      </w:r>
      <w:r w:rsidRPr="005D0A29">
        <w:rPr>
          <w:rFonts w:eastAsia="Times New Roman" w:cs="Times New Roman"/>
          <w:szCs w:val="24"/>
        </w:rPr>
        <w:lastRenderedPageBreak/>
        <w:t>περιμένουμε με ενδιαφέρον τις κινήσεις του εισαγγελέως, κατόπ</w:t>
      </w:r>
      <w:r w:rsidRPr="005D0A29">
        <w:rPr>
          <w:rFonts w:eastAsia="Times New Roman" w:cs="Times New Roman"/>
          <w:szCs w:val="24"/>
        </w:rPr>
        <w:t>ιν της προσκόμισης συμπληρωματικού υλικού από την επίτροπο στα χέρια του.</w:t>
      </w:r>
    </w:p>
    <w:p w14:paraId="04B1AA5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Πολιτικά απαιτείται ένας νομοθετικός διάδρομος για την επόμενη ημέρα, με δεδομένο ότι η «ΑΕΠΙ» βρίσκεται σε </w:t>
      </w:r>
      <w:proofErr w:type="spellStart"/>
      <w:r w:rsidRPr="005D0A29">
        <w:rPr>
          <w:rFonts w:eastAsia="Times New Roman" w:cs="Times New Roman"/>
          <w:szCs w:val="24"/>
        </w:rPr>
        <w:t>ερειπιώδη</w:t>
      </w:r>
      <w:proofErr w:type="spellEnd"/>
      <w:r w:rsidRPr="005D0A29">
        <w:rPr>
          <w:rFonts w:eastAsia="Times New Roman" w:cs="Times New Roman"/>
          <w:szCs w:val="24"/>
        </w:rPr>
        <w:t xml:space="preserve"> κατάσταση, να δημιουργηθούν οι προϋποθέσεις διάσωσης και μεταβίβ</w:t>
      </w:r>
      <w:r w:rsidRPr="005D0A29">
        <w:rPr>
          <w:rFonts w:eastAsia="Times New Roman" w:cs="Times New Roman"/>
          <w:szCs w:val="24"/>
        </w:rPr>
        <w:t xml:space="preserve">ασης των συμβάσεων και του αρχείου της «ΑΕΠΙ» σε έναν καινούργιο, υγιή ΟΣΔ, με κριτήρια και απόφαση που θα λάβει η πολιτική ηγεσία. Έχουμε και ένα παράδειγμα. Έχουμε τις βέλτιστες πρακτικές στην Ευρώπη και το παράδειγμα της Γαλλίας και της Αυστρίας. Έχουν </w:t>
      </w:r>
      <w:r w:rsidRPr="005D0A29">
        <w:rPr>
          <w:rFonts w:eastAsia="Times New Roman" w:cs="Times New Roman"/>
          <w:szCs w:val="24"/>
        </w:rPr>
        <w:t>συμβεί αυτά τα περασμένα χρόνια στην Ευρώπη. Ας τα μελετήσουμε και ας διαλέξουμε τις καλύτερες πρακτικές.</w:t>
      </w:r>
    </w:p>
    <w:p w14:paraId="04B1AA5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Να διευρυνθούν τα εποπτικά συμβούλια των ΟΣΔ, για να έχουν καλύτερη αντιπροσώπευση. Να έχουμε μια καλύτερη πρόνοια με μεγάλη σοφία και μεγάλη σύνεση γ</w:t>
      </w:r>
      <w:r w:rsidRPr="005D0A29">
        <w:rPr>
          <w:rFonts w:eastAsia="Times New Roman" w:cs="Times New Roman"/>
          <w:szCs w:val="24"/>
        </w:rPr>
        <w:t xml:space="preserve">ια τα τιμήματα του πνευματικού δικαιώματος από την ψηφιακή αναπαραγωγή, να έχουμε υπ’ </w:t>
      </w:r>
      <w:proofErr w:type="spellStart"/>
      <w:r w:rsidRPr="005D0A29">
        <w:rPr>
          <w:rFonts w:eastAsia="Times New Roman" w:cs="Times New Roman"/>
          <w:szCs w:val="24"/>
        </w:rPr>
        <w:t>όψιν</w:t>
      </w:r>
      <w:proofErr w:type="spellEnd"/>
      <w:r w:rsidRPr="005D0A29">
        <w:rPr>
          <w:rFonts w:eastAsia="Times New Roman" w:cs="Times New Roman"/>
          <w:szCs w:val="24"/>
        </w:rPr>
        <w:t xml:space="preserve"> μας ότι η πρακτική πρόσβασης και </w:t>
      </w:r>
      <w:r w:rsidRPr="005D0A29">
        <w:rPr>
          <w:rFonts w:eastAsia="Times New Roman" w:cs="Times New Roman"/>
          <w:szCs w:val="24"/>
          <w:lang w:val="en-US"/>
        </w:rPr>
        <w:t>download</w:t>
      </w:r>
      <w:r w:rsidRPr="005D0A29">
        <w:rPr>
          <w:rFonts w:eastAsia="Times New Roman" w:cs="Times New Roman"/>
          <w:szCs w:val="24"/>
        </w:rPr>
        <w:t xml:space="preserve">, μεταφόρτωσης, πολιτιστικού υλικού από το διαδίκτυο είναι τεράστια, δεν μπορεί κανείς να την </w:t>
      </w:r>
      <w:proofErr w:type="spellStart"/>
      <w:r w:rsidRPr="005D0A29">
        <w:rPr>
          <w:rFonts w:eastAsia="Times New Roman" w:cs="Times New Roman"/>
          <w:szCs w:val="24"/>
        </w:rPr>
        <w:t>ανασχέσει</w:t>
      </w:r>
      <w:proofErr w:type="spellEnd"/>
      <w:r w:rsidRPr="005D0A29">
        <w:rPr>
          <w:rFonts w:eastAsia="Times New Roman" w:cs="Times New Roman"/>
          <w:szCs w:val="24"/>
        </w:rPr>
        <w:t xml:space="preserve">. Ας βρούμε, λοιπόν, </w:t>
      </w:r>
      <w:r w:rsidRPr="005D0A29">
        <w:rPr>
          <w:rFonts w:eastAsia="Times New Roman" w:cs="Times New Roman"/>
          <w:szCs w:val="24"/>
        </w:rPr>
        <w:lastRenderedPageBreak/>
        <w:t>προληπτικώς κάποιον τρόπο να έχει ένα εύλογο τίμημα ο δημιουργός και ας προβλέψουμε επίσης έναν διάδρομο να συγχωνευθούν οι πολλοί εισπρακτικοί φορείς, που προκαλούν σύγχυση στην αγορά και στους χρήστες, προς όφελος και των χρηστών και των δημιουργών.</w:t>
      </w:r>
    </w:p>
    <w:p w14:paraId="04B1AA5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w:t>
      </w:r>
      <w:r w:rsidRPr="005D0A29">
        <w:rPr>
          <w:rFonts w:eastAsia="Times New Roman" w:cs="Times New Roman"/>
          <w:b/>
          <w:szCs w:val="24"/>
        </w:rPr>
        <w:t xml:space="preserve">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w:t>
      </w:r>
      <w:r w:rsidRPr="005D0A29">
        <w:rPr>
          <w:rFonts w:eastAsia="Times New Roman" w:cs="Times New Roman"/>
          <w:szCs w:val="24"/>
        </w:rPr>
        <w:t xml:space="preserve"> Κύριε </w:t>
      </w:r>
      <w:proofErr w:type="spellStart"/>
      <w:r w:rsidRPr="005D0A29">
        <w:rPr>
          <w:rFonts w:eastAsia="Times New Roman" w:cs="Times New Roman"/>
          <w:szCs w:val="24"/>
        </w:rPr>
        <w:t>Ξυδάκη</w:t>
      </w:r>
      <w:proofErr w:type="spellEnd"/>
      <w:r w:rsidRPr="005D0A29">
        <w:rPr>
          <w:rFonts w:eastAsia="Times New Roman" w:cs="Times New Roman"/>
          <w:szCs w:val="24"/>
        </w:rPr>
        <w:t>, ολοκληρώνετε, παρακαλώ.</w:t>
      </w:r>
    </w:p>
    <w:p w14:paraId="04B1AA5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ΝΙΚΟΛΑΟΣ ΞΥΔΑΚΗΣ: </w:t>
      </w:r>
      <w:r w:rsidRPr="005D0A29">
        <w:rPr>
          <w:rFonts w:eastAsia="Times New Roman" w:cs="Times New Roman"/>
          <w:szCs w:val="24"/>
        </w:rPr>
        <w:t>Ένα λεπτό, κύριε Πρόεδρε.</w:t>
      </w:r>
    </w:p>
    <w:p w14:paraId="04B1AA5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w:t>
      </w:r>
      <w:r w:rsidRPr="005D0A29">
        <w:rPr>
          <w:rFonts w:eastAsia="Times New Roman" w:cs="Times New Roman"/>
          <w:szCs w:val="24"/>
        </w:rPr>
        <w:t xml:space="preserve"> Όχι, ένα λεπτό, ήδη σας έδωσα τρία λεπτά που ζητήσατε.</w:t>
      </w:r>
    </w:p>
    <w:p w14:paraId="04B1AA6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ΝΙΚΟΛΑΟΣ ΞΥΔΑΚΗΣ: </w:t>
      </w:r>
      <w:r w:rsidRPr="005D0A29">
        <w:rPr>
          <w:rFonts w:eastAsia="Times New Roman" w:cs="Times New Roman"/>
          <w:szCs w:val="24"/>
        </w:rPr>
        <w:t xml:space="preserve">Είναι για δυο άρθρα κρίσιμα τώρα. </w:t>
      </w:r>
    </w:p>
    <w:p w14:paraId="04B1AA6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w:t>
      </w:r>
      <w:r w:rsidRPr="005D0A29">
        <w:rPr>
          <w:rFonts w:eastAsia="Times New Roman" w:cs="Times New Roman"/>
          <w:b/>
          <w:szCs w:val="24"/>
        </w:rPr>
        <w:t xml:space="preserve">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w:t>
      </w:r>
      <w:r w:rsidRPr="005D0A29">
        <w:rPr>
          <w:rFonts w:eastAsia="Times New Roman" w:cs="Times New Roman"/>
          <w:szCs w:val="24"/>
        </w:rPr>
        <w:t xml:space="preserve"> Ναι, αλλά ολοκληρώνετε, παρακαλώ, σύντομα.</w:t>
      </w:r>
    </w:p>
    <w:p w14:paraId="04B1AA6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ΝΙΚΟΛΑΟΣ ΞΥΔΑΚΗΣ: </w:t>
      </w:r>
      <w:r w:rsidRPr="005D0A29">
        <w:rPr>
          <w:rFonts w:eastAsia="Times New Roman" w:cs="Times New Roman"/>
          <w:szCs w:val="24"/>
        </w:rPr>
        <w:t>Στο άρθρο 55 η Υπουργός θα γνωρίζει ασφαλώς ότι χθες οι εκπρόσωποι συγγραφέων και εκδοτών και οι εκπρόσωποι των βιβλιοθηκών συμφώνησαν. Ας μας φέρει αυτή τη συμφων</w:t>
      </w:r>
      <w:r w:rsidRPr="005D0A29">
        <w:rPr>
          <w:rFonts w:eastAsia="Times New Roman" w:cs="Times New Roman"/>
          <w:szCs w:val="24"/>
        </w:rPr>
        <w:t>ία να την ψηφίσουμε.</w:t>
      </w:r>
    </w:p>
    <w:p w14:paraId="04B1AA6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Συγχαρητήρια για το κρατικό ασφάλιστρο για τα έργα τέχνης, για τις εκθέσεις που φεύγουν από κρατικές συλλογές! Να μην ταλαιπωρείται το ελληνικό δημόσιο να πληρώνει πανάκριβα ασφάλιστρα. Ακολουθούμε με καθυστέρηση πολλών δεκαετιών την ε</w:t>
      </w:r>
      <w:r w:rsidRPr="005D0A29">
        <w:rPr>
          <w:rFonts w:eastAsia="Times New Roman" w:cs="Times New Roman"/>
          <w:szCs w:val="24"/>
        </w:rPr>
        <w:t>υρωπαϊκή πρακτική.</w:t>
      </w:r>
    </w:p>
    <w:p w14:paraId="04B1AA6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Στο άρθρο 61 περιμένω τις εξηγήσεις της Υπουργού. Είναι μεγάλης σημασίας να διαφυλαχθεί και το </w:t>
      </w:r>
      <w:r w:rsidRPr="005D0A29">
        <w:rPr>
          <w:rFonts w:eastAsia="Times New Roman" w:cs="Times New Roman"/>
          <w:szCs w:val="24"/>
          <w:lang w:val="en-US"/>
        </w:rPr>
        <w:t>dep</w:t>
      </w:r>
      <w:r w:rsidRPr="005D0A29">
        <w:rPr>
          <w:rFonts w:eastAsia="Times New Roman"/>
          <w:szCs w:val="24"/>
        </w:rPr>
        <w:t>ô</w:t>
      </w:r>
      <w:r w:rsidRPr="005D0A29">
        <w:rPr>
          <w:rFonts w:eastAsia="Times New Roman" w:cs="Times New Roman"/>
          <w:szCs w:val="24"/>
          <w:lang w:val="en-US"/>
        </w:rPr>
        <w:t>t</w:t>
      </w:r>
      <w:r w:rsidRPr="005D0A29">
        <w:rPr>
          <w:rFonts w:eastAsia="Times New Roman" w:cs="Times New Roman"/>
          <w:szCs w:val="24"/>
        </w:rPr>
        <w:t xml:space="preserve"> </w:t>
      </w:r>
      <w:r w:rsidRPr="005D0A29">
        <w:rPr>
          <w:rFonts w:eastAsia="Times New Roman" w:cs="Times New Roman"/>
          <w:szCs w:val="24"/>
          <w:lang w:val="en-US"/>
        </w:rPr>
        <w:t>legal</w:t>
      </w:r>
      <w:r w:rsidRPr="005D0A29">
        <w:rPr>
          <w:rFonts w:eastAsia="Times New Roman" w:cs="Times New Roman"/>
          <w:szCs w:val="24"/>
        </w:rPr>
        <w:t xml:space="preserve"> και η Ταινιοθήκη. Δεν ορίζονται ο κινηματογράφος ή ο πολιτισμός ή τα έργα τέχνης από την τρέχουσα μορφή υλοποίησης. Είναι κάτι παρ</w:t>
      </w:r>
      <w:r w:rsidRPr="005D0A29">
        <w:rPr>
          <w:rFonts w:eastAsia="Times New Roman" w:cs="Times New Roman"/>
          <w:szCs w:val="24"/>
        </w:rPr>
        <w:t xml:space="preserve">απάνω από το εάν είναι </w:t>
      </w:r>
      <w:r w:rsidRPr="005D0A29">
        <w:rPr>
          <w:rFonts w:eastAsia="Times New Roman" w:cs="Times New Roman"/>
          <w:szCs w:val="24"/>
          <w:lang w:val="en-US"/>
        </w:rPr>
        <w:t>CD</w:t>
      </w:r>
      <w:r w:rsidRPr="005D0A29">
        <w:rPr>
          <w:rFonts w:eastAsia="Times New Roman" w:cs="Times New Roman"/>
          <w:szCs w:val="24"/>
        </w:rPr>
        <w:t xml:space="preserve"> ή εάν είναι σε </w:t>
      </w:r>
      <w:r w:rsidRPr="005D0A29">
        <w:rPr>
          <w:rFonts w:eastAsia="Times New Roman" w:cs="Times New Roman"/>
          <w:szCs w:val="24"/>
          <w:lang w:val="en-US"/>
        </w:rPr>
        <w:t>USB</w:t>
      </w:r>
      <w:r w:rsidRPr="005D0A29">
        <w:rPr>
          <w:rFonts w:eastAsia="Times New Roman" w:cs="Times New Roman"/>
          <w:szCs w:val="24"/>
        </w:rPr>
        <w:t xml:space="preserve"> </w:t>
      </w:r>
      <w:r w:rsidRPr="005D0A29">
        <w:rPr>
          <w:rFonts w:eastAsia="Times New Roman" w:cs="Times New Roman"/>
          <w:szCs w:val="24"/>
          <w:lang w:val="en-US"/>
        </w:rPr>
        <w:t>stick</w:t>
      </w:r>
      <w:r w:rsidRPr="005D0A29">
        <w:rPr>
          <w:rFonts w:eastAsia="Times New Roman" w:cs="Times New Roman"/>
          <w:szCs w:val="24"/>
        </w:rPr>
        <w:t xml:space="preserve"> ή εάν είναι αποθηκευμένα στον </w:t>
      </w:r>
      <w:r w:rsidRPr="005D0A29">
        <w:rPr>
          <w:rFonts w:eastAsia="Times New Roman" w:cs="Times New Roman"/>
          <w:szCs w:val="24"/>
          <w:lang w:val="en-US"/>
        </w:rPr>
        <w:t>Cloud</w:t>
      </w:r>
      <w:r w:rsidRPr="005D0A29">
        <w:rPr>
          <w:rFonts w:eastAsia="Times New Roman" w:cs="Times New Roman"/>
          <w:szCs w:val="24"/>
        </w:rPr>
        <w:t>. Τα έργα πολιτισμού, τα έργα τέχνης πρέπει να είναι υπό τη μέριμνα του Υπουργείου Πολιτισμού. Νομίζω ότι σε συνεννόηση με τον Υπουργό Ψηφιακής Πολιτικής πρέπει να βρεθεί</w:t>
      </w:r>
      <w:r w:rsidRPr="005D0A29">
        <w:rPr>
          <w:rFonts w:eastAsia="Times New Roman" w:cs="Times New Roman"/>
          <w:szCs w:val="24"/>
        </w:rPr>
        <w:t xml:space="preserve"> μια οδός. </w:t>
      </w:r>
    </w:p>
    <w:p w14:paraId="04B1AA6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Κάτι τελευταίο, ίσως το μείζον. Στο άρθρο 68, στις λοιπές διατάξεις, υπάρχει μια μεταβολή του αρχαιολογικού νόμου, του ν.3028. Προστίθεται εδάφιο ως εξής και το διαβάζω ακριβώς: «Δεν απαιτείται η έκδοση υπουργικής απόφασης σε περίπτωση υλοποίησ</w:t>
      </w:r>
      <w:r w:rsidRPr="005D0A29">
        <w:rPr>
          <w:rFonts w:eastAsia="Times New Roman" w:cs="Times New Roman"/>
          <w:szCs w:val="24"/>
        </w:rPr>
        <w:t xml:space="preserve">ης έργου σε μνημεία, ιστορικούς τόπους και αρχαιολογικούς χώρους στο πλαίσιο προγραμματικών συμβάσεων στις </w:t>
      </w:r>
      <w:r w:rsidRPr="005D0A29">
        <w:rPr>
          <w:rFonts w:eastAsia="Times New Roman" w:cs="Times New Roman"/>
          <w:szCs w:val="24"/>
        </w:rPr>
        <w:lastRenderedPageBreak/>
        <w:t xml:space="preserve">οποίες συμμετέχει ως συμβαλλόμενο μέρος το Υπουργείο Πολιτισμού.». Ζητώ την πλήρη διευκρίνιση από την Υπουργό, διότι, κατά την εκτίμησή μου, με αυτό </w:t>
      </w:r>
      <w:r w:rsidRPr="005D0A29">
        <w:rPr>
          <w:rFonts w:eastAsia="Times New Roman" w:cs="Times New Roman"/>
          <w:szCs w:val="24"/>
        </w:rPr>
        <w:t xml:space="preserve">το μικρό εδάφιο που προστίθεται στον αρχαιολογικό νόμο, έναν από τους </w:t>
      </w:r>
      <w:proofErr w:type="spellStart"/>
      <w:r w:rsidRPr="005D0A29">
        <w:rPr>
          <w:rFonts w:eastAsia="Times New Roman" w:cs="Times New Roman"/>
          <w:szCs w:val="24"/>
        </w:rPr>
        <w:t>βαρείς</w:t>
      </w:r>
      <w:proofErr w:type="spellEnd"/>
      <w:r w:rsidRPr="005D0A29">
        <w:rPr>
          <w:rFonts w:eastAsia="Times New Roman" w:cs="Times New Roman"/>
          <w:szCs w:val="24"/>
        </w:rPr>
        <w:t xml:space="preserve"> και σοβαρούς νόμους της ελληνικής πολιτείας, με τον οποίο ερμηνεύεται το άρθρο 24 του Συντάγματος περί προστασίας πολιτισμού και περιβάλλοντος, δεν πρέπει να ανοίξει κανένα παράθυ</w:t>
      </w:r>
      <w:r w:rsidRPr="005D0A29">
        <w:rPr>
          <w:rFonts w:eastAsia="Times New Roman" w:cs="Times New Roman"/>
          <w:szCs w:val="24"/>
        </w:rPr>
        <w:t>ρο. Σε μια προγραμματική σύμβαση που συνάπτει το Υπουργείο Πολιτισμού με έναν δήμο, με μια περιφέρεια, με έναν τρίτο οργανισμό ή με ένα νομικό πρόσωπο ιδιωτικού δικαίου κατά την υλοποίηση του έργου –ποιου έργου; έργου κηρυγμένου πολιτιστικής κληρονομιάς- θ</w:t>
      </w:r>
      <w:r w:rsidRPr="005D0A29">
        <w:rPr>
          <w:rFonts w:eastAsia="Times New Roman" w:cs="Times New Roman"/>
          <w:szCs w:val="24"/>
        </w:rPr>
        <w:t>α πρέπει να υπάρχει και υπουργική απόφαση και, αν χρειαστεί, που συχνά χρειάζεται, η γνωμοδότηση των ανώτατων επιστημονικών συμβουλίων που έχει στη διάθεσή του το Υπουργείο.</w:t>
      </w:r>
    </w:p>
    <w:p w14:paraId="04B1AA6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w:t>
      </w:r>
      <w:r w:rsidRPr="005D0A29">
        <w:rPr>
          <w:rFonts w:eastAsia="Times New Roman" w:cs="Times New Roman"/>
          <w:szCs w:val="24"/>
        </w:rPr>
        <w:t xml:space="preserve"> Κύριε </w:t>
      </w:r>
      <w:proofErr w:type="spellStart"/>
      <w:r w:rsidRPr="005D0A29">
        <w:rPr>
          <w:rFonts w:eastAsia="Times New Roman" w:cs="Times New Roman"/>
          <w:szCs w:val="24"/>
        </w:rPr>
        <w:t>Ξυδάκη</w:t>
      </w:r>
      <w:proofErr w:type="spellEnd"/>
      <w:r w:rsidRPr="005D0A29">
        <w:rPr>
          <w:rFonts w:eastAsia="Times New Roman" w:cs="Times New Roman"/>
          <w:szCs w:val="24"/>
        </w:rPr>
        <w:t>, σας παρακαλώ…</w:t>
      </w:r>
    </w:p>
    <w:p w14:paraId="04B1AA6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ΝΙΚΟΛΑΟΣ ΞΥΔΑΚΗΣ: </w:t>
      </w:r>
      <w:r w:rsidRPr="005D0A29">
        <w:rPr>
          <w:rFonts w:eastAsia="Times New Roman" w:cs="Times New Roman"/>
          <w:szCs w:val="24"/>
        </w:rPr>
        <w:t>Σα</w:t>
      </w:r>
      <w:r w:rsidRPr="005D0A29">
        <w:rPr>
          <w:rFonts w:eastAsia="Times New Roman" w:cs="Times New Roman"/>
          <w:szCs w:val="24"/>
        </w:rPr>
        <w:t>ς παρακαλώ πολύ, μιλάμε για το Σύνταγμα.</w:t>
      </w:r>
    </w:p>
    <w:p w14:paraId="04B1AA6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w:t>
      </w:r>
      <w:r w:rsidRPr="005D0A29">
        <w:rPr>
          <w:rFonts w:eastAsia="Times New Roman" w:cs="Times New Roman"/>
          <w:szCs w:val="24"/>
        </w:rPr>
        <w:t xml:space="preserve"> Πάλι με παρακαλείτε; Σας έδωσα τον διπλάσιο χρόνο.</w:t>
      </w:r>
    </w:p>
    <w:p w14:paraId="04B1AA6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ΝΙΚΟΛΑΟΣ ΞΥΔΑΚΗΣ: </w:t>
      </w:r>
      <w:r w:rsidRPr="005D0A29">
        <w:rPr>
          <w:rFonts w:eastAsia="Times New Roman" w:cs="Times New Roman"/>
          <w:szCs w:val="24"/>
        </w:rPr>
        <w:t>Παρακαλώ πολύ, επειδή ο Υπουργός είναι θεματοφύλακας του άρθρου 24, αυτή η διάταξη είτε να αποσυρθεί και να έρθε</w:t>
      </w:r>
      <w:r w:rsidRPr="005D0A29">
        <w:rPr>
          <w:rFonts w:eastAsia="Times New Roman" w:cs="Times New Roman"/>
          <w:szCs w:val="24"/>
        </w:rPr>
        <w:t xml:space="preserve">ι με σοβαρή συζήτηση, αιτιολογημένη, είτε να δοθούν επαρκείς εξηγήσεις. Έτσι όπως είναι διατυπωμένη, ανοίγει τον δρόμο να γίνονται έργα επάνω στην πολιτιστική κληρονομιά, χωρίς πολιτική ευθύνη και χωρίς επιστημονική γνωμοδότηση. </w:t>
      </w:r>
    </w:p>
    <w:p w14:paraId="04B1AA6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Ευχαριστώ πάρα πολύ.</w:t>
      </w:r>
    </w:p>
    <w:p w14:paraId="04B1AA6B"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(Χειρ</w:t>
      </w:r>
      <w:r w:rsidRPr="005D0A29">
        <w:rPr>
          <w:rFonts w:eastAsia="Times New Roman" w:cs="Times New Roman"/>
          <w:szCs w:val="24"/>
        </w:rPr>
        <w:t>οκροτήματα από την πτέρυγα του ΣΥΡΙΖΑ)</w:t>
      </w:r>
    </w:p>
    <w:p w14:paraId="04B1AA6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w:t>
      </w:r>
      <w:r w:rsidRPr="005D0A29">
        <w:rPr>
          <w:rFonts w:eastAsia="Times New Roman" w:cs="Times New Roman"/>
          <w:szCs w:val="24"/>
        </w:rPr>
        <w:t xml:space="preserve"> Τον λόγο έχει η κ. Άννα Καραμανλή από τη Νέα Δημοκρατία.</w:t>
      </w:r>
    </w:p>
    <w:p w14:paraId="04B1AA6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ΑΝΝΑ ΚΑΡΑΜΑΝΛΗ: </w:t>
      </w:r>
      <w:r w:rsidRPr="005D0A29">
        <w:rPr>
          <w:rFonts w:eastAsia="Times New Roman" w:cs="Times New Roman"/>
          <w:szCs w:val="24"/>
        </w:rPr>
        <w:t>Ευχαριστώ, κύριε Πρόεδρε.</w:t>
      </w:r>
    </w:p>
    <w:p w14:paraId="04B1AA6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Κύριε </w:t>
      </w:r>
      <w:proofErr w:type="spellStart"/>
      <w:r w:rsidRPr="005D0A29">
        <w:rPr>
          <w:rFonts w:eastAsia="Times New Roman" w:cs="Times New Roman"/>
          <w:szCs w:val="24"/>
        </w:rPr>
        <w:t>Ξυδάκη</w:t>
      </w:r>
      <w:proofErr w:type="spellEnd"/>
      <w:r w:rsidRPr="005D0A29">
        <w:rPr>
          <w:rFonts w:eastAsia="Times New Roman" w:cs="Times New Roman"/>
          <w:szCs w:val="24"/>
        </w:rPr>
        <w:t>, είπατε ότι ακούσαμε τους φορείς, ότι έγινε συζήτηση. Ζητάτε από την Υπ</w:t>
      </w:r>
      <w:r w:rsidRPr="005D0A29">
        <w:rPr>
          <w:rFonts w:eastAsia="Times New Roman" w:cs="Times New Roman"/>
          <w:szCs w:val="24"/>
        </w:rPr>
        <w:t xml:space="preserve">ουργό το ένα να το αποσύρει, το άλλο να επανέλθει, το άλλο να το συζητήσει, το άλλο να την ακούσετε. Καμμία συζήτηση δεν έγινε. Τους φορείς κακήν-κακώς τούς </w:t>
      </w:r>
      <w:r w:rsidRPr="005D0A29">
        <w:rPr>
          <w:rFonts w:eastAsia="Times New Roman" w:cs="Times New Roman"/>
          <w:szCs w:val="24"/>
        </w:rPr>
        <w:lastRenderedPageBreak/>
        <w:t xml:space="preserve">ακούσαμε, τρία λεπτά τον καθένα. Να αναλύσουν, να πουν τι; Όλοι παραπονέθηκαν ότι δεν έγινε καμμία </w:t>
      </w:r>
      <w:r w:rsidRPr="005D0A29">
        <w:rPr>
          <w:rFonts w:eastAsia="Times New Roman" w:cs="Times New Roman"/>
          <w:szCs w:val="24"/>
        </w:rPr>
        <w:t>διαβούλευση. Άρα τι συζητήθηκε; Απολύτως τίποτε.</w:t>
      </w:r>
    </w:p>
    <w:p w14:paraId="04B1AA6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Εγώ, θα ήθελα να σταθώ στην τροπολογία που κατέθεσε ο Υφυπουργός Αθλητισμού, με την οποία εξαιρεί την Ελληνική Ποδοσφαιρική Ομοσπονδία από τον ν.4326/2015 και προβλέπει τη λειτουργία της με βάση το καταστατι</w:t>
      </w:r>
      <w:r w:rsidRPr="005D0A29">
        <w:rPr>
          <w:rFonts w:eastAsia="Times New Roman" w:cs="Times New Roman"/>
          <w:szCs w:val="24"/>
        </w:rPr>
        <w:t xml:space="preserve">κό της. Με αυτή την τροπολογία, την τρίτη κατά σειρά, ολοκληρώνεται η μεγάλη κυβίστηση του κ. Βασιλειάδη στο θέμα της Ελληνική Ποδοσφαιρική Ομοσπονδία. Την είχε προαναγγείλει, άλλωστε, και ήταν φως-φανάρι από πολύ νωρίς το πού θα οδηγήσει τα πράγματα. </w:t>
      </w:r>
    </w:p>
    <w:p w14:paraId="04B1AA7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Του</w:t>
      </w:r>
      <w:r w:rsidRPr="005D0A29">
        <w:rPr>
          <w:rFonts w:eastAsia="Times New Roman" w:cs="Times New Roman"/>
          <w:szCs w:val="24"/>
        </w:rPr>
        <w:t xml:space="preserve"> είχαμε ζητήσει μάλιστα μέσα από ερωτήσεις μας επανειλημμένα να το επιβεβαιώσει, αλλά το απέφυγε επιμελώς. Προφανώς δεν αισθάνεται και τόσο περήφανος για όλη αυτή την τακτική που ακολούθησε. Ελπίζω, όμως, με την ολοκλήρωση της τριλογίας να τελειώσει εδώ κα</w:t>
      </w:r>
      <w:r w:rsidRPr="005D0A29">
        <w:rPr>
          <w:rFonts w:eastAsia="Times New Roman" w:cs="Times New Roman"/>
          <w:szCs w:val="24"/>
        </w:rPr>
        <w:t>ι αυτή η φάρσα, να είναι η τελευταία πράξη και να μη συνεχίσει η Κυβέρνηση να νομοθετεί με το τεμάχιο για το ελληνικό ποδόσφαιρο.</w:t>
      </w:r>
    </w:p>
    <w:p w14:paraId="04B1AA7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Είχαμε πει στη Βουλή πριν από δεκαπέντε ημέρες ότι ο κύριος Υφυπουργός νομοθετεί κατά παραγγελία και εφαρμόζει </w:t>
      </w:r>
      <w:r w:rsidRPr="005D0A29">
        <w:rPr>
          <w:rFonts w:eastAsia="Times New Roman" w:cs="Times New Roman"/>
          <w:szCs w:val="24"/>
        </w:rPr>
        <w:lastRenderedPageBreak/>
        <w:t>νομοθέτηση ειδι</w:t>
      </w:r>
      <w:r w:rsidRPr="005D0A29">
        <w:rPr>
          <w:rFonts w:eastAsia="Times New Roman" w:cs="Times New Roman"/>
          <w:szCs w:val="24"/>
        </w:rPr>
        <w:t xml:space="preserve">κού σκοπού. Έσπευσε να μας δικαιώσει και να μας επιβεβαιώσει. Μίλησε ξανά για επιστροφή στην κανονικότητα. Είναι η μόνιμη επωδός του, προφανώς στη λογική του «πες, πες, κάτι θα μείνει». Γιατί όλη η τακτική του μόνο σε κανονικότητα δεν παραπέμπει. </w:t>
      </w:r>
    </w:p>
    <w:p w14:paraId="04B1AA7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 κ. Βασιλειάδης, λοιπόν, που είναι ο φορέας της κανονικότητας, θα θέλαμε να μας απαντήσει: Πόσο κανονικό θεωρεί το γεγονός ότι για τη διενέργεια εκλογών και την ανάδειξη αιρετής διοίκησης στο ποδόσφαιρο, δηλαδή για το αυτονόητο, χρειάστηκαν τρεις τροπολογ</w:t>
      </w:r>
      <w:r w:rsidRPr="005D0A29">
        <w:rPr>
          <w:rFonts w:eastAsia="Times New Roman" w:cs="Times New Roman"/>
          <w:szCs w:val="24"/>
        </w:rPr>
        <w:t xml:space="preserve">ίες, οι οποίες καταργούσαν ουσιαστικά τον νόμο που ψήφισε η δική του Κυβέρνηση; </w:t>
      </w:r>
    </w:p>
    <w:p w14:paraId="04B1AA7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Πόσο κανονικό βρίσκει μια διάταξη να ψηφίζεται από την ελληνική Βουλή στις 26 Ιουνίου 2017 και πριν καλά-καλά δημοσιευθεί σε ΦΕΚ, να φέρνει νέα τροπολογία που να την αναιρεί; </w:t>
      </w:r>
      <w:r w:rsidRPr="005D0A29">
        <w:rPr>
          <w:rFonts w:eastAsia="Times New Roman" w:cs="Times New Roman"/>
          <w:szCs w:val="24"/>
        </w:rPr>
        <w:t>Πριν από δεκαπέντε ημέρες που μας έφερε διάταξη έλεγε «πλην της περίπτωσης διεξαγωγής αρχαιρεσιών». Σήμερα στην τροπολογία η διατύπωση είναι «συμπεριλαμβανομένης της περίπτωσης διεξαγωγής αρχαιρεσιών».</w:t>
      </w:r>
    </w:p>
    <w:p w14:paraId="04B1AA7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Πόσο κανονικό είναι να νομοθετεί με χρονικό ορίζοντα λ</w:t>
      </w:r>
      <w:r w:rsidRPr="005D0A29">
        <w:rPr>
          <w:rFonts w:eastAsia="Times New Roman" w:cs="Times New Roman"/>
          <w:szCs w:val="24"/>
        </w:rPr>
        <w:t>ίγων ημερών και κατ’ επιταγή τρίτων; Πόσο κανονικό είναι να λειτουργεί μονίμως ως ουρά των εξελίξεων;</w:t>
      </w:r>
    </w:p>
    <w:p w14:paraId="04B1AA75"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Πόσο κανονικό </w:t>
      </w:r>
      <w:r w:rsidRPr="005D0A29">
        <w:rPr>
          <w:rFonts w:eastAsia="Times New Roman"/>
          <w:bCs/>
          <w:shd w:val="clear" w:color="auto" w:fill="FFFFFF"/>
        </w:rPr>
        <w:t>είναι</w:t>
      </w:r>
      <w:r w:rsidRPr="005D0A29">
        <w:rPr>
          <w:rFonts w:eastAsia="Times New Roman" w:cs="Times New Roman"/>
          <w:bCs/>
          <w:shd w:val="clear" w:color="auto" w:fill="FFFFFF"/>
        </w:rPr>
        <w:t xml:space="preserve"> τελικά να νομιμοποιεί εκ των υστέρων προαποφασισμένες γενικές συνελεύσεις και εκλογικές </w:t>
      </w:r>
      <w:r w:rsidRPr="005D0A29">
        <w:rPr>
          <w:rFonts w:eastAsia="Times New Roman"/>
          <w:bCs/>
          <w:shd w:val="clear" w:color="auto" w:fill="FFFFFF"/>
        </w:rPr>
        <w:t>διαδικασίες</w:t>
      </w:r>
      <w:r w:rsidRPr="005D0A29">
        <w:rPr>
          <w:rFonts w:eastAsia="Times New Roman" w:cs="Times New Roman"/>
          <w:bCs/>
          <w:shd w:val="clear" w:color="auto" w:fill="FFFFFF"/>
        </w:rPr>
        <w:t xml:space="preserve">; Τόση κανονικότητα δεν αντέχεται! </w:t>
      </w:r>
      <w:r w:rsidRPr="005D0A29">
        <w:rPr>
          <w:rFonts w:eastAsia="Times New Roman" w:cs="Times New Roman"/>
          <w:bCs/>
          <w:shd w:val="clear" w:color="auto" w:fill="FFFFFF"/>
        </w:rPr>
        <w:t xml:space="preserve">Ούτε και τέτοια ανακολουθία σαν αυτή που επιδεικνύει η </w:t>
      </w:r>
      <w:r w:rsidRPr="005D0A29">
        <w:rPr>
          <w:rFonts w:eastAsia="Times New Roman"/>
          <w:bCs/>
          <w:shd w:val="clear" w:color="auto" w:fill="FFFFFF"/>
        </w:rPr>
        <w:t>Κυβέρνηση</w:t>
      </w:r>
      <w:r w:rsidRPr="005D0A29">
        <w:rPr>
          <w:rFonts w:eastAsia="Times New Roman" w:cs="Times New Roman"/>
          <w:bCs/>
          <w:shd w:val="clear" w:color="auto" w:fill="FFFFFF"/>
        </w:rPr>
        <w:t xml:space="preserve"> μπορεί να περνά απαρατήρητη, παρά την όποια επικοινωνιακή καταιγίδα. </w:t>
      </w:r>
    </w:p>
    <w:p w14:paraId="04B1AA76"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Ρωτώ: Το δικό σας κόμμα, </w:t>
      </w:r>
      <w:r w:rsidRPr="005D0A29">
        <w:rPr>
          <w:rFonts w:eastAsia="Times New Roman"/>
          <w:bCs/>
          <w:shd w:val="clear" w:color="auto" w:fill="FFFFFF"/>
        </w:rPr>
        <w:t>κυρίες και κύριοι συνάδελφοι</w:t>
      </w:r>
      <w:r w:rsidRPr="005D0A29">
        <w:rPr>
          <w:rFonts w:eastAsia="Times New Roman" w:cs="Times New Roman"/>
          <w:bCs/>
          <w:shd w:val="clear" w:color="auto" w:fill="FFFFFF"/>
        </w:rPr>
        <w:t xml:space="preserve"> του ΣΥΡΙΖΑ και των ΑΝΕΛ, δεν ήταν που θεωρούσε την εκλογική </w:t>
      </w:r>
      <w:r w:rsidRPr="005D0A29">
        <w:rPr>
          <w:rFonts w:eastAsia="Times New Roman"/>
          <w:bCs/>
          <w:shd w:val="clear" w:color="auto" w:fill="FFFFFF"/>
        </w:rPr>
        <w:t>διαδικα</w:t>
      </w:r>
      <w:r w:rsidRPr="005D0A29">
        <w:rPr>
          <w:rFonts w:eastAsia="Times New Roman"/>
          <w:bCs/>
          <w:shd w:val="clear" w:color="auto" w:fill="FFFFFF"/>
        </w:rPr>
        <w:t>σία</w:t>
      </w:r>
      <w:r w:rsidRPr="005D0A29">
        <w:rPr>
          <w:rFonts w:eastAsia="Times New Roman" w:cs="Times New Roman"/>
          <w:bCs/>
          <w:shd w:val="clear" w:color="auto" w:fill="FFFFFF"/>
        </w:rPr>
        <w:t xml:space="preserve"> στην ΕΠΟ κομβικής σημασίας για την καταπολέμηση της διαφθοράς; Δεν χαρακτήριζε την αυξημένη αντιπροσωπευτικότητα ως μονόδρομο, για να πάψει το ποδόσφαιρο να </w:t>
      </w:r>
      <w:r w:rsidRPr="005D0A29">
        <w:rPr>
          <w:rFonts w:eastAsia="Times New Roman"/>
          <w:bCs/>
          <w:shd w:val="clear" w:color="auto" w:fill="FFFFFF"/>
        </w:rPr>
        <w:t>είναι</w:t>
      </w:r>
      <w:r w:rsidRPr="005D0A29">
        <w:rPr>
          <w:rFonts w:eastAsia="Times New Roman" w:cs="Times New Roman"/>
          <w:bCs/>
          <w:shd w:val="clear" w:color="auto" w:fill="FFFFFF"/>
        </w:rPr>
        <w:t xml:space="preserve"> έρμαιο της διαφθοράς και της διαπλοκής; </w:t>
      </w:r>
    </w:p>
    <w:p w14:paraId="04B1AA77"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Πολύ θα ήθελα να ακούσω τους συναδέλφους του ΣΥΡ</w:t>
      </w:r>
      <w:r w:rsidRPr="005D0A29">
        <w:rPr>
          <w:rFonts w:eastAsia="Times New Roman" w:cs="Times New Roman"/>
          <w:bCs/>
          <w:shd w:val="clear" w:color="auto" w:fill="FFFFFF"/>
        </w:rPr>
        <w:t>ΙΖΑ, που εμφανίζονταν ως υπέρμαχοι της απλής αναλογικής στις ομοσπονδίες -και φυσικά κανείς τους δεν πήρε τον λόγο- να μιλήσουν και να καταθέσουν την άποψή τους για τη συρρίκνωση του εκλογικού σώματος που θα ψηφίσουν σήμερα. Ούτε θα ψη</w:t>
      </w:r>
      <w:r w:rsidRPr="005D0A29">
        <w:rPr>
          <w:rFonts w:eastAsia="Times New Roman" w:cs="Times New Roman"/>
          <w:bCs/>
          <w:shd w:val="clear" w:color="auto" w:fill="FFFFFF"/>
        </w:rPr>
        <w:lastRenderedPageBreak/>
        <w:t>φίσουν. Αποφεύγουν. Γ</w:t>
      </w:r>
      <w:r w:rsidRPr="005D0A29">
        <w:rPr>
          <w:rFonts w:eastAsia="Times New Roman" w:cs="Times New Roman"/>
          <w:bCs/>
          <w:shd w:val="clear" w:color="auto" w:fill="FFFFFF"/>
        </w:rPr>
        <w:t>ιατί σήμερα αυτή την έρμη την αντιπροσωπευτικότητα, που την είχατε κάνει σημαία, την υποστέλλετε και επισήμως. Ο κύριος Υφυπουργός βάζει την ουρά στα σκέλια και καταπίνει τους εβδομήντα έναν εκλέκτορες, δίνοντας τη χαριστική βολή και στο νομοθέτημα του προ</w:t>
      </w:r>
      <w:r w:rsidRPr="005D0A29">
        <w:rPr>
          <w:rFonts w:eastAsia="Times New Roman" w:cs="Times New Roman"/>
          <w:bCs/>
          <w:shd w:val="clear" w:color="auto" w:fill="FFFFFF"/>
        </w:rPr>
        <w:t xml:space="preserve">κατόχου του, που το </w:t>
      </w:r>
      <w:r w:rsidRPr="005D0A29">
        <w:rPr>
          <w:rFonts w:eastAsia="Times New Roman"/>
          <w:bCs/>
          <w:shd w:val="clear" w:color="auto" w:fill="FFFFFF"/>
        </w:rPr>
        <w:t>έχει</w:t>
      </w:r>
      <w:r w:rsidRPr="005D0A29">
        <w:rPr>
          <w:rFonts w:eastAsia="Times New Roman" w:cs="Times New Roman"/>
          <w:bCs/>
          <w:shd w:val="clear" w:color="auto" w:fill="FFFFFF"/>
        </w:rPr>
        <w:t xml:space="preserve"> κάνει κουρελόχαρτο. </w:t>
      </w:r>
    </w:p>
    <w:p w14:paraId="04B1AA78"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Δεν </w:t>
      </w:r>
      <w:proofErr w:type="spellStart"/>
      <w:r w:rsidRPr="005D0A29">
        <w:rPr>
          <w:rFonts w:eastAsia="Times New Roman" w:cs="Times New Roman"/>
          <w:bCs/>
          <w:shd w:val="clear" w:color="auto" w:fill="FFFFFF"/>
        </w:rPr>
        <w:t>αποδομεί</w:t>
      </w:r>
      <w:proofErr w:type="spellEnd"/>
      <w:r w:rsidRPr="005D0A29">
        <w:rPr>
          <w:rFonts w:eastAsia="Times New Roman" w:cs="Times New Roman"/>
          <w:bCs/>
          <w:shd w:val="clear" w:color="auto" w:fill="FFFFFF"/>
        </w:rPr>
        <w:t xml:space="preserve"> απλώς τον νόμο του, αλλά και την επιχειρηματολογία του. Από υπερασπιστής του εκδημοκρατισμού της ΕΠΟ, που θα έδιωχνε τους γαλίφηδες, έγινε υποστηρικτής της ποδοσφαιρικής τρόικας και υπερηφανεύεται </w:t>
      </w:r>
      <w:r w:rsidRPr="005D0A29">
        <w:rPr>
          <w:rFonts w:eastAsia="Times New Roman" w:cs="Times New Roman"/>
          <w:bCs/>
          <w:shd w:val="clear" w:color="auto" w:fill="FFFFFF"/>
        </w:rPr>
        <w:t xml:space="preserve">κιόλας ότι ο ίδιος τη ζήτησε. Λειτουργεί ως παρακολούθημα αυτής της τρόικας και σκαρφίζεται συνεχώς διατάξεις, για να περιβάλλει με νομοθετικό μανδύα τις εξελίξεις της ΕΠΟ. </w:t>
      </w:r>
    </w:p>
    <w:p w14:paraId="04B1AA79"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Μίλησε ο κ. Βασιλειάδης για «νέα εποχή» στο ελληνικό ποδόσφαιρο. Τι σηματοδοτεί άρ</w:t>
      </w:r>
      <w:r w:rsidRPr="005D0A29">
        <w:rPr>
          <w:rFonts w:eastAsia="Times New Roman" w:cs="Times New Roman"/>
          <w:bCs/>
          <w:shd w:val="clear" w:color="auto" w:fill="FFFFFF"/>
        </w:rPr>
        <w:t xml:space="preserve">αγε αυτή τη νέα εποχή, για την οποία έπρεπε να φουσκώνουμε από υπερηφάνεια; Ότι βρισκόμαστε υπό επιτροπεία; Το θεωρεί υγιές και τιμητικό για το ποδόσφαιρό μας, το γεγονός ότι μέχρι πριν από λίγες μέρες δεν γνωρίζαμε ποιες ομάδες θα αγωνίζονται στη </w:t>
      </w:r>
      <w:r w:rsidRPr="005D0A29">
        <w:rPr>
          <w:rFonts w:eastAsia="Times New Roman" w:cs="Times New Roman"/>
          <w:bCs/>
          <w:shd w:val="clear" w:color="auto" w:fill="FFFFFF"/>
          <w:lang w:val="en-US"/>
        </w:rPr>
        <w:t>Super</w:t>
      </w:r>
      <w:r w:rsidRPr="005D0A29">
        <w:rPr>
          <w:rFonts w:eastAsia="Times New Roman" w:cs="Times New Roman"/>
          <w:bCs/>
          <w:shd w:val="clear" w:color="auto" w:fill="FFFFFF"/>
        </w:rPr>
        <w:t xml:space="preserve"> </w:t>
      </w:r>
      <w:r w:rsidRPr="005D0A29">
        <w:rPr>
          <w:rFonts w:eastAsia="Times New Roman" w:cs="Times New Roman"/>
          <w:bCs/>
          <w:shd w:val="clear" w:color="auto" w:fill="FFFFFF"/>
          <w:lang w:val="en-US"/>
        </w:rPr>
        <w:t>Le</w:t>
      </w:r>
      <w:r w:rsidRPr="005D0A29">
        <w:rPr>
          <w:rFonts w:eastAsia="Times New Roman" w:cs="Times New Roman"/>
          <w:bCs/>
          <w:shd w:val="clear" w:color="auto" w:fill="FFFFFF"/>
          <w:lang w:val="en-US"/>
        </w:rPr>
        <w:t>ague</w:t>
      </w:r>
      <w:r w:rsidRPr="005D0A29">
        <w:rPr>
          <w:rFonts w:eastAsia="Times New Roman" w:cs="Times New Roman"/>
          <w:bCs/>
          <w:shd w:val="clear" w:color="auto" w:fill="FFFFFF"/>
        </w:rPr>
        <w:t xml:space="preserve">, λόγω προσφυγών ομάδων στο διαιτητικό δικαστήριο; </w:t>
      </w:r>
    </w:p>
    <w:p w14:paraId="04B1AA7A"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lastRenderedPageBreak/>
        <w:t xml:space="preserve">Αυτή την αισιοδοξία του δεν φαίνεται να την ασπάζεται ούτε ο σταθμός που </w:t>
      </w:r>
      <w:r w:rsidRPr="005D0A29">
        <w:rPr>
          <w:rFonts w:eastAsia="Times New Roman"/>
          <w:bCs/>
          <w:shd w:val="clear" w:color="auto" w:fill="FFFFFF"/>
        </w:rPr>
        <w:t>έχει</w:t>
      </w:r>
      <w:r w:rsidRPr="005D0A29">
        <w:rPr>
          <w:rFonts w:eastAsia="Times New Roman" w:cs="Times New Roman"/>
          <w:bCs/>
          <w:shd w:val="clear" w:color="auto" w:fill="FFFFFF"/>
        </w:rPr>
        <w:t xml:space="preserve"> τα τηλεοπτικά δικαιώματα της Λίγκας, ο οποίος απειλεί να τινάξει τη συμφωνία στον αέρα. Για να μην αναφερθούμε στη </w:t>
      </w:r>
      <w:r w:rsidRPr="005D0A29">
        <w:rPr>
          <w:rFonts w:eastAsia="Times New Roman" w:cs="Times New Roman"/>
          <w:bCs/>
          <w:shd w:val="clear" w:color="auto" w:fill="FFFFFF"/>
          <w:lang w:val="en-US"/>
        </w:rPr>
        <w:t>Footbal</w:t>
      </w:r>
      <w:r w:rsidRPr="005D0A29">
        <w:rPr>
          <w:rFonts w:eastAsia="Times New Roman" w:cs="Times New Roman"/>
          <w:bCs/>
          <w:shd w:val="clear" w:color="auto" w:fill="FFFFFF"/>
          <w:lang w:val="en-US"/>
        </w:rPr>
        <w:t>l</w:t>
      </w:r>
      <w:r w:rsidRPr="005D0A29">
        <w:rPr>
          <w:rFonts w:eastAsia="Times New Roman" w:cs="Times New Roman"/>
          <w:bCs/>
          <w:shd w:val="clear" w:color="auto" w:fill="FFFFFF"/>
        </w:rPr>
        <w:t xml:space="preserve"> </w:t>
      </w:r>
      <w:r w:rsidRPr="005D0A29">
        <w:rPr>
          <w:rFonts w:eastAsia="Times New Roman" w:cs="Times New Roman"/>
          <w:bCs/>
          <w:shd w:val="clear" w:color="auto" w:fill="FFFFFF"/>
          <w:lang w:val="en-US"/>
        </w:rPr>
        <w:t>League</w:t>
      </w:r>
      <w:r w:rsidRPr="005D0A29">
        <w:rPr>
          <w:rFonts w:eastAsia="Times New Roman" w:cs="Times New Roman"/>
          <w:bCs/>
          <w:shd w:val="clear" w:color="auto" w:fill="FFFFFF"/>
        </w:rPr>
        <w:t xml:space="preserve"> και στις συνεχείς καταγγελίες περί διαφθοράς. </w:t>
      </w:r>
    </w:p>
    <w:p w14:paraId="04B1AA7B"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Μιας και αναφερθήκαμε στα τηλεοπτικά δικαιώματα, </w:t>
      </w:r>
      <w:r w:rsidRPr="005D0A29">
        <w:rPr>
          <w:rFonts w:eastAsia="Times New Roman"/>
          <w:bCs/>
          <w:shd w:val="clear" w:color="auto" w:fill="FFFFFF"/>
        </w:rPr>
        <w:t>είναι</w:t>
      </w:r>
      <w:r w:rsidRPr="005D0A29">
        <w:rPr>
          <w:rFonts w:eastAsia="Times New Roman" w:cs="Times New Roman"/>
          <w:bCs/>
          <w:shd w:val="clear" w:color="auto" w:fill="FFFFFF"/>
        </w:rPr>
        <w:t xml:space="preserve"> δουλειά του Υφυπουργού Αθλητισμού να διαπραγματεύεται με τη Λίγκα αν θα πάρει τα τηλεοπτικά δικαιώματα η ΕΡΤ; </w:t>
      </w:r>
      <w:r w:rsidRPr="005D0A29">
        <w:rPr>
          <w:rFonts w:eastAsia="Times New Roman"/>
          <w:bCs/>
          <w:shd w:val="clear" w:color="auto" w:fill="FFFFFF"/>
        </w:rPr>
        <w:t>Έχει</w:t>
      </w:r>
      <w:r w:rsidRPr="005D0A29">
        <w:rPr>
          <w:rFonts w:eastAsia="Times New Roman" w:cs="Times New Roman"/>
          <w:bCs/>
          <w:shd w:val="clear" w:color="auto" w:fill="FFFFFF"/>
        </w:rPr>
        <w:t xml:space="preserve"> κάποια εξουσιοδότηση να παζαρε</w:t>
      </w:r>
      <w:r w:rsidRPr="005D0A29">
        <w:rPr>
          <w:rFonts w:eastAsia="Times New Roman" w:cs="Times New Roman"/>
          <w:bCs/>
          <w:shd w:val="clear" w:color="auto" w:fill="FFFFFF"/>
        </w:rPr>
        <w:t xml:space="preserve">ύει τέτοια πράγματα; Σε ποια τιμή και με ποιους όρους; Εντάσσεται και αυτό στο πνεύμα της νέας εποχής; Γιατί περισσότερο ταιριάζει στην παλαιοκομματική λογική του «κατόπιν ενεργειών μου το θέμα τακτοποιήθηκε». </w:t>
      </w:r>
    </w:p>
    <w:p w14:paraId="04B1AA7C"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Κυρίες και κύριοι συνάδελφοι, η δική μας αδια</w:t>
      </w:r>
      <w:r w:rsidRPr="005D0A29">
        <w:rPr>
          <w:rFonts w:eastAsia="Times New Roman" w:cs="Times New Roman"/>
          <w:bCs/>
          <w:shd w:val="clear" w:color="auto" w:fill="FFFFFF"/>
        </w:rPr>
        <w:t xml:space="preserve">πραγμάτευτη θέση </w:t>
      </w:r>
      <w:r w:rsidRPr="005D0A29">
        <w:rPr>
          <w:rFonts w:eastAsia="Times New Roman"/>
          <w:bCs/>
          <w:shd w:val="clear" w:color="auto" w:fill="FFFFFF"/>
        </w:rPr>
        <w:t>είναι</w:t>
      </w:r>
      <w:r w:rsidRPr="005D0A29">
        <w:rPr>
          <w:rFonts w:eastAsia="Times New Roman" w:cs="Times New Roman"/>
          <w:bCs/>
          <w:shd w:val="clear" w:color="auto" w:fill="FFFFFF"/>
        </w:rPr>
        <w:t xml:space="preserve"> ότι δεν μπορεί να προηγείται η τροποποίηση του καταστατικού των ομοσπονδιών και να προσαρμόζεται σε αυτό ο νόμος. Η έννομη τάξη υπαγορεύει να προηγείται ο νόμος και να εναρμονίζονται σε αυτόν τα καταστατικά. </w:t>
      </w:r>
    </w:p>
    <w:p w14:paraId="04B1AA7D"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Η Νέα Δημοκρατία, όπως ε</w:t>
      </w:r>
      <w:r w:rsidRPr="005D0A29">
        <w:rPr>
          <w:rFonts w:eastAsia="Times New Roman" w:cs="Times New Roman"/>
          <w:bCs/>
          <w:shd w:val="clear" w:color="auto" w:fill="FFFFFF"/>
        </w:rPr>
        <w:t xml:space="preserve">ίχαμε τονίσει και κατά τη </w:t>
      </w:r>
      <w:r w:rsidRPr="005D0A29">
        <w:rPr>
          <w:rFonts w:eastAsia="Times New Roman"/>
          <w:bCs/>
          <w:shd w:val="clear" w:color="auto" w:fill="FFFFFF"/>
        </w:rPr>
        <w:t>συζήτηση</w:t>
      </w:r>
      <w:r w:rsidRPr="005D0A29">
        <w:rPr>
          <w:rFonts w:eastAsia="Times New Roman" w:cs="Times New Roman"/>
          <w:bCs/>
          <w:shd w:val="clear" w:color="auto" w:fill="FFFFFF"/>
        </w:rPr>
        <w:t xml:space="preserve"> του πρόσφατου αθλητικού νομοσχεδίου, σέβεται απόλυτα το αυτοδιοίκητο της ΕΠΟ και ευχόμαστε η αιρετή διοίκηση που </w:t>
      </w:r>
      <w:r w:rsidRPr="005D0A29">
        <w:rPr>
          <w:rFonts w:eastAsia="Times New Roman" w:cs="Times New Roman"/>
          <w:bCs/>
          <w:shd w:val="clear" w:color="auto" w:fill="FFFFFF"/>
        </w:rPr>
        <w:lastRenderedPageBreak/>
        <w:t xml:space="preserve">θα προκύψει να πετύχει τους στόχους της και να πάει το ποδόσφαιρό μας ένα βήμα μπροστά. </w:t>
      </w:r>
    </w:p>
    <w:p w14:paraId="04B1AA7E"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Δεν μπορούμε, όμως,</w:t>
      </w:r>
      <w:r w:rsidRPr="005D0A29">
        <w:rPr>
          <w:rFonts w:eastAsia="Times New Roman" w:cs="Times New Roman"/>
          <w:bCs/>
          <w:shd w:val="clear" w:color="auto" w:fill="FFFFFF"/>
        </w:rPr>
        <w:t xml:space="preserve"> να κάνουμε τα στραβά μάτια στην υποκριτική στάση της </w:t>
      </w:r>
      <w:r w:rsidRPr="005D0A29">
        <w:rPr>
          <w:rFonts w:eastAsia="Times New Roman"/>
          <w:bCs/>
          <w:shd w:val="clear" w:color="auto" w:fill="FFFFFF"/>
        </w:rPr>
        <w:t>Κυβέρνηση</w:t>
      </w:r>
      <w:r w:rsidRPr="005D0A29">
        <w:rPr>
          <w:rFonts w:eastAsia="Times New Roman" w:cs="Times New Roman"/>
          <w:bCs/>
          <w:shd w:val="clear" w:color="auto" w:fill="FFFFFF"/>
        </w:rPr>
        <w:t xml:space="preserve">ς σε έναν ακόμη τομέα και να αγνοήσουμε την ασυνέπεια λόγων και πράξεων ούτε φυσικά μπορούμε να επικροτήσουμε τον ανορθόδοξο τρόπο με τον οποίο επιχειρεί νομοθετικά να λειτουργήσει στο </w:t>
      </w:r>
      <w:r w:rsidRPr="005D0A29">
        <w:rPr>
          <w:rFonts w:eastAsia="Times New Roman"/>
          <w:bCs/>
          <w:shd w:val="clear" w:color="auto" w:fill="FFFFFF"/>
        </w:rPr>
        <w:t>συγκεκρι</w:t>
      </w:r>
      <w:r w:rsidRPr="005D0A29">
        <w:rPr>
          <w:rFonts w:eastAsia="Times New Roman"/>
          <w:bCs/>
          <w:shd w:val="clear" w:color="auto" w:fill="FFFFFF"/>
        </w:rPr>
        <w:t>μένο</w:t>
      </w:r>
      <w:r w:rsidRPr="005D0A29">
        <w:rPr>
          <w:rFonts w:eastAsia="Times New Roman" w:cs="Times New Roman"/>
          <w:bCs/>
          <w:shd w:val="clear" w:color="auto" w:fill="FFFFFF"/>
        </w:rPr>
        <w:t xml:space="preserve"> ζήτημα. </w:t>
      </w:r>
    </w:p>
    <w:p w14:paraId="04B1AA7F"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Για αυτό και δεν υπερψηφίζουμε την εν λόγω τροπολογία, που αποτελεί τον καθρέφτη της αντίληψης των κυβερνώντων για τον αθλητισμό, και σε αντιλήψεις καιροσκοπισμού θα στεκόμαστε σταθερά απέναντι. </w:t>
      </w:r>
    </w:p>
    <w:p w14:paraId="04B1AA80"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Ευχαριστώ. </w:t>
      </w:r>
    </w:p>
    <w:p w14:paraId="04B1AA81" w14:textId="77777777" w:rsidR="0001266C" w:rsidRDefault="00D81D51">
      <w:pPr>
        <w:spacing w:line="600" w:lineRule="auto"/>
        <w:ind w:firstLine="709"/>
        <w:jc w:val="center"/>
        <w:rPr>
          <w:rFonts w:eastAsia="Times New Roman" w:cs="Times New Roman"/>
        </w:rPr>
      </w:pPr>
      <w:r w:rsidRPr="005D0A29">
        <w:rPr>
          <w:rFonts w:eastAsia="Times New Roman" w:cs="Times New Roman"/>
        </w:rPr>
        <w:t xml:space="preserve">(Χειροκροτήματα από την πτέρυγα </w:t>
      </w:r>
      <w:r w:rsidRPr="005D0A29">
        <w:rPr>
          <w:rFonts w:eastAsia="Times New Roman" w:cs="Times New Roman"/>
        </w:rPr>
        <w:t>της Νέας Δημοκρατίας)</w:t>
      </w:r>
    </w:p>
    <w:p w14:paraId="04B1AA82"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
          <w:bCs/>
          <w:shd w:val="clear" w:color="auto" w:fill="FFFFFF"/>
        </w:rPr>
        <w:t>ΛΥΔΙΑ ΚΟΝΙΟΡΔΟΥ (Υπουργός Πολιτισμού και Αθλητισμού):</w:t>
      </w:r>
      <w:r w:rsidRPr="005D0A29">
        <w:rPr>
          <w:rFonts w:eastAsia="Times New Roman" w:cs="Times New Roman"/>
          <w:bCs/>
          <w:shd w:val="clear" w:color="auto" w:fill="FFFFFF"/>
        </w:rPr>
        <w:t xml:space="preserve"> Κύριε Πρόεδρε, μπορώ να έχω τον λόγο, παρακαλώ, για κάποιες νομοτεχνικές βελτιώσεις;</w:t>
      </w:r>
    </w:p>
    <w:p w14:paraId="04B1AA83"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b/>
          <w:bCs/>
          <w:shd w:val="clear" w:color="auto" w:fill="FFFFFF"/>
        </w:rPr>
        <w:t xml:space="preserve">ΠΡΟΕΔΡΕΥΩΝ (Γεώργιος </w:t>
      </w:r>
      <w:proofErr w:type="spellStart"/>
      <w:r w:rsidRPr="005D0A29">
        <w:rPr>
          <w:rFonts w:eastAsia="Times New Roman"/>
          <w:b/>
          <w:bCs/>
          <w:shd w:val="clear" w:color="auto" w:fill="FFFFFF"/>
        </w:rPr>
        <w:t>Λαμπρούλης</w:t>
      </w:r>
      <w:proofErr w:type="spellEnd"/>
      <w:r w:rsidRPr="005D0A29">
        <w:rPr>
          <w:rFonts w:eastAsia="Times New Roman"/>
          <w:b/>
          <w:bCs/>
          <w:shd w:val="clear" w:color="auto" w:fill="FFFFFF"/>
        </w:rPr>
        <w:t xml:space="preserve">): </w:t>
      </w:r>
      <w:r w:rsidRPr="005D0A29">
        <w:rPr>
          <w:rFonts w:eastAsia="Times New Roman" w:cs="Times New Roman"/>
          <w:bCs/>
          <w:shd w:val="clear" w:color="auto" w:fill="FFFFFF"/>
        </w:rPr>
        <w:t>Παρακαλώ, κυρία Υπουργέ.</w:t>
      </w:r>
    </w:p>
    <w:p w14:paraId="04B1AA84"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cs="Times New Roman"/>
          <w:b/>
          <w:bCs/>
          <w:shd w:val="clear" w:color="auto" w:fill="FFFFFF"/>
        </w:rPr>
        <w:lastRenderedPageBreak/>
        <w:t>ΛΥΔΙΑ ΚΟΝΙΟΡΔΟΥ (Υπουργός Πολιτισμού</w:t>
      </w:r>
      <w:r w:rsidRPr="005D0A29">
        <w:rPr>
          <w:rFonts w:eastAsia="Times New Roman" w:cs="Times New Roman"/>
          <w:b/>
          <w:bCs/>
          <w:shd w:val="clear" w:color="auto" w:fill="FFFFFF"/>
        </w:rPr>
        <w:t xml:space="preserve"> και Αθλητισμού):</w:t>
      </w:r>
      <w:r w:rsidRPr="005D0A29">
        <w:rPr>
          <w:rFonts w:eastAsia="Times New Roman" w:cs="Times New Roman"/>
          <w:bCs/>
          <w:shd w:val="clear" w:color="auto" w:fill="FFFFFF"/>
        </w:rPr>
        <w:t xml:space="preserve"> Θα ήθελα να καταθέσω νομοτεχνικές βελτιώσεις, που προβλέπουν, πρώτον, μια εσωτερική </w:t>
      </w:r>
      <w:proofErr w:type="spellStart"/>
      <w:r w:rsidRPr="005D0A29">
        <w:rPr>
          <w:rFonts w:eastAsia="Times New Roman" w:cs="Times New Roman"/>
          <w:bCs/>
          <w:shd w:val="clear" w:color="auto" w:fill="FFFFFF"/>
        </w:rPr>
        <w:t>αναρίθμηση</w:t>
      </w:r>
      <w:proofErr w:type="spellEnd"/>
      <w:r w:rsidRPr="005D0A29">
        <w:rPr>
          <w:rFonts w:eastAsia="Times New Roman" w:cs="Times New Roman"/>
          <w:bCs/>
          <w:shd w:val="clear" w:color="auto" w:fill="FFFFFF"/>
        </w:rPr>
        <w:t xml:space="preserve"> και, δεύτερον, στο </w:t>
      </w:r>
      <w:r w:rsidRPr="005D0A29">
        <w:rPr>
          <w:rFonts w:eastAsia="Times New Roman"/>
          <w:bCs/>
          <w:shd w:val="clear" w:color="auto" w:fill="FFFFFF"/>
        </w:rPr>
        <w:t>άρθρο</w:t>
      </w:r>
      <w:r w:rsidRPr="005D0A29">
        <w:rPr>
          <w:rFonts w:eastAsia="Times New Roman" w:cs="Times New Roman"/>
          <w:bCs/>
          <w:shd w:val="clear" w:color="auto" w:fill="FFFFFF"/>
        </w:rPr>
        <w:t xml:space="preserve"> 55, την αφαίρεση των κινητών </w:t>
      </w:r>
      <w:r w:rsidRPr="005D0A29">
        <w:rPr>
          <w:rFonts w:eastAsia="Times New Roman" w:cs="Times New Roman"/>
          <w:bCs/>
          <w:shd w:val="clear" w:color="auto" w:fill="FFFFFF"/>
          <w:lang w:val="en-US"/>
        </w:rPr>
        <w:t>smartphones</w:t>
      </w:r>
      <w:r w:rsidRPr="005D0A29">
        <w:rPr>
          <w:rFonts w:eastAsia="Times New Roman" w:cs="Times New Roman"/>
          <w:bCs/>
          <w:shd w:val="clear" w:color="auto" w:fill="FFFFFF"/>
        </w:rPr>
        <w:t xml:space="preserve"> για την εύλογη αμοιβή, γιατί υπάρχει εκκρεμοδικία, λόγω της ειδικότητας των </w:t>
      </w:r>
      <w:r w:rsidRPr="005D0A29">
        <w:rPr>
          <w:rFonts w:eastAsia="Times New Roman"/>
          <w:bCs/>
          <w:shd w:val="clear" w:color="auto" w:fill="FFFFFF"/>
        </w:rPr>
        <w:t>σ</w:t>
      </w:r>
      <w:r w:rsidRPr="005D0A29">
        <w:rPr>
          <w:rFonts w:eastAsia="Times New Roman"/>
          <w:bCs/>
          <w:shd w:val="clear" w:color="auto" w:fill="FFFFFF"/>
        </w:rPr>
        <w:t xml:space="preserve">υγκεκριμένων μηχανημάτων. </w:t>
      </w:r>
    </w:p>
    <w:p w14:paraId="04B1AA85"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b/>
          <w:bCs/>
          <w:shd w:val="clear" w:color="auto" w:fill="FFFFFF"/>
        </w:rPr>
        <w:t xml:space="preserve">ΠΡΟΕΔΡΕΥΩΝ (Γεώργιος </w:t>
      </w:r>
      <w:proofErr w:type="spellStart"/>
      <w:r w:rsidRPr="005D0A29">
        <w:rPr>
          <w:rFonts w:eastAsia="Times New Roman"/>
          <w:b/>
          <w:bCs/>
          <w:shd w:val="clear" w:color="auto" w:fill="FFFFFF"/>
        </w:rPr>
        <w:t>Λαμπρούλης</w:t>
      </w:r>
      <w:proofErr w:type="spellEnd"/>
      <w:r w:rsidRPr="005D0A29">
        <w:rPr>
          <w:rFonts w:eastAsia="Times New Roman"/>
          <w:b/>
          <w:bCs/>
          <w:shd w:val="clear" w:color="auto" w:fill="FFFFFF"/>
        </w:rPr>
        <w:t xml:space="preserve">): </w:t>
      </w:r>
      <w:r w:rsidRPr="005D0A29">
        <w:rPr>
          <w:rFonts w:eastAsia="Times New Roman"/>
          <w:bCs/>
          <w:shd w:val="clear" w:color="auto" w:fill="FFFFFF"/>
        </w:rPr>
        <w:t xml:space="preserve">Παρακαλώ, να τις καταθέσετε, για να μοιραστούν στις Κοινοβουλευτικές Ομάδες. </w:t>
      </w:r>
      <w:r w:rsidRPr="005D0A29">
        <w:rPr>
          <w:rFonts w:eastAsia="Times New Roman" w:cs="Times New Roman"/>
          <w:bCs/>
          <w:shd w:val="clear" w:color="auto" w:fill="FFFFFF"/>
        </w:rPr>
        <w:t xml:space="preserve"> </w:t>
      </w:r>
    </w:p>
    <w:p w14:paraId="04B1AA86" w14:textId="77777777" w:rsidR="0001266C" w:rsidRDefault="00D81D51">
      <w:pPr>
        <w:spacing w:line="600" w:lineRule="auto"/>
        <w:ind w:firstLine="709"/>
        <w:jc w:val="both"/>
        <w:rPr>
          <w:rFonts w:eastAsia="Times New Roman" w:cs="Times New Roman"/>
        </w:rPr>
      </w:pPr>
      <w:r w:rsidRPr="005D0A29">
        <w:rPr>
          <w:rFonts w:eastAsia="Times New Roman" w:cs="Times New Roman"/>
        </w:rPr>
        <w:t xml:space="preserve">(Στο σημείο αυτό η Υπουργός κ. Λυδία </w:t>
      </w:r>
      <w:proofErr w:type="spellStart"/>
      <w:r w:rsidRPr="005D0A29">
        <w:rPr>
          <w:rFonts w:eastAsia="Times New Roman" w:cs="Times New Roman"/>
        </w:rPr>
        <w:t>Κονιόρδου</w:t>
      </w:r>
      <w:proofErr w:type="spellEnd"/>
      <w:r w:rsidRPr="005D0A29">
        <w:rPr>
          <w:rFonts w:eastAsia="Times New Roman" w:cs="Times New Roman"/>
        </w:rPr>
        <w:t xml:space="preserve"> καταθέτει για τα Πρακτικά τις προαναφερθείσες νομοτεχνικές βελτιώσεις</w:t>
      </w:r>
      <w:r w:rsidRPr="005D0A29">
        <w:rPr>
          <w:rFonts w:eastAsia="Times New Roman" w:cs="Times New Roman"/>
        </w:rPr>
        <w:t xml:space="preserve">, οι οποίες έχουν ως εξής: </w:t>
      </w:r>
    </w:p>
    <w:p w14:paraId="04B1AA87" w14:textId="77777777" w:rsidR="0001266C" w:rsidRDefault="00D81D51">
      <w:pPr>
        <w:spacing w:line="600" w:lineRule="auto"/>
        <w:ind w:firstLine="709"/>
        <w:jc w:val="center"/>
        <w:rPr>
          <w:rFonts w:eastAsia="Times New Roman" w:cs="Times New Roman"/>
        </w:rPr>
      </w:pPr>
      <w:r w:rsidRPr="005D0A29">
        <w:rPr>
          <w:rFonts w:eastAsia="Times New Roman" w:cs="Times New Roman"/>
        </w:rPr>
        <w:t>(ΑΛΛΑΓΗ ΣΕΛΙΔΑΣ)</w:t>
      </w:r>
    </w:p>
    <w:p w14:paraId="04B1AA88" w14:textId="77777777" w:rsidR="0001266C" w:rsidRDefault="00D81D51">
      <w:pPr>
        <w:spacing w:line="600" w:lineRule="auto"/>
        <w:ind w:firstLine="709"/>
        <w:jc w:val="center"/>
        <w:rPr>
          <w:rFonts w:eastAsia="Times New Roman" w:cs="Times New Roman"/>
        </w:rPr>
      </w:pPr>
      <w:r w:rsidRPr="005D0A29">
        <w:rPr>
          <w:rFonts w:eastAsia="Times New Roman" w:cs="Times New Roman"/>
        </w:rPr>
        <w:t>(ΝΑ ΜΠΟΥΝ ΟΙ ΣΕΛΙΔΕΣ 361-366)</w:t>
      </w:r>
    </w:p>
    <w:p w14:paraId="04B1AA89" w14:textId="77777777" w:rsidR="0001266C" w:rsidRDefault="00D81D51">
      <w:pPr>
        <w:spacing w:line="600" w:lineRule="auto"/>
        <w:ind w:firstLine="709"/>
        <w:jc w:val="center"/>
        <w:rPr>
          <w:rFonts w:eastAsia="Times New Roman" w:cs="Times New Roman"/>
        </w:rPr>
      </w:pPr>
      <w:r w:rsidRPr="005D0A29">
        <w:rPr>
          <w:rFonts w:eastAsia="Times New Roman" w:cs="Times New Roman"/>
        </w:rPr>
        <w:t>(ΑΛΛΑΓΗ ΣΕΛΙΔΑΣ)</w:t>
      </w:r>
    </w:p>
    <w:p w14:paraId="04B1AA8A" w14:textId="77777777" w:rsidR="0001266C" w:rsidRDefault="00D81D51">
      <w:pPr>
        <w:spacing w:line="600" w:lineRule="auto"/>
        <w:ind w:firstLine="709"/>
        <w:jc w:val="both"/>
        <w:rPr>
          <w:rFonts w:eastAsia="Times New Roman" w:cs="Times New Roman"/>
        </w:rPr>
      </w:pPr>
      <w:r w:rsidRPr="005D0A29">
        <w:rPr>
          <w:rFonts w:eastAsia="Times New Roman"/>
          <w:b/>
          <w:bCs/>
        </w:rPr>
        <w:t xml:space="preserve">ΠΡΟΕΔΡΕΥΩΝ (Γεώργιος </w:t>
      </w:r>
      <w:proofErr w:type="spellStart"/>
      <w:r w:rsidRPr="005D0A29">
        <w:rPr>
          <w:rFonts w:eastAsia="Times New Roman"/>
          <w:b/>
          <w:bCs/>
        </w:rPr>
        <w:t>Λαμπρούλης</w:t>
      </w:r>
      <w:proofErr w:type="spellEnd"/>
      <w:r w:rsidRPr="005D0A29">
        <w:rPr>
          <w:rFonts w:eastAsia="Times New Roman"/>
          <w:b/>
          <w:bCs/>
        </w:rPr>
        <w:t xml:space="preserve">): </w:t>
      </w:r>
      <w:r w:rsidRPr="005D0A29">
        <w:rPr>
          <w:rFonts w:eastAsia="Times New Roman" w:cs="Times New Roman"/>
        </w:rPr>
        <w:t xml:space="preserve">Τον λόγο </w:t>
      </w:r>
      <w:r w:rsidRPr="005D0A29">
        <w:rPr>
          <w:rFonts w:eastAsia="Times New Roman"/>
          <w:bCs/>
        </w:rPr>
        <w:t>έχει</w:t>
      </w:r>
      <w:r w:rsidRPr="005D0A29">
        <w:rPr>
          <w:rFonts w:eastAsia="Times New Roman" w:cs="Times New Roman"/>
        </w:rPr>
        <w:t xml:space="preserve"> η κ. </w:t>
      </w:r>
      <w:proofErr w:type="spellStart"/>
      <w:r w:rsidRPr="005D0A29">
        <w:rPr>
          <w:rFonts w:eastAsia="Times New Roman" w:cs="Times New Roman"/>
        </w:rPr>
        <w:t>Σκούφα</w:t>
      </w:r>
      <w:proofErr w:type="spellEnd"/>
      <w:r w:rsidRPr="005D0A29">
        <w:rPr>
          <w:rFonts w:eastAsia="Times New Roman" w:cs="Times New Roman"/>
        </w:rPr>
        <w:t xml:space="preserve"> από τον ΣΥΡΙΖΑ.</w:t>
      </w:r>
    </w:p>
    <w:p w14:paraId="04B1AA8B" w14:textId="77777777" w:rsidR="0001266C" w:rsidRDefault="00D81D51">
      <w:pPr>
        <w:spacing w:line="600" w:lineRule="auto"/>
        <w:ind w:firstLine="709"/>
        <w:jc w:val="both"/>
        <w:rPr>
          <w:rFonts w:eastAsia="Times New Roman" w:cs="Times New Roman"/>
        </w:rPr>
      </w:pPr>
      <w:r w:rsidRPr="005D0A29">
        <w:rPr>
          <w:rFonts w:eastAsia="Times New Roman" w:cs="Times New Roman"/>
          <w:b/>
        </w:rPr>
        <w:lastRenderedPageBreak/>
        <w:t>ΕΛΙΣΣΑΒΕΤ ΣΚΟΥΦΑ:</w:t>
      </w:r>
      <w:r w:rsidRPr="005D0A29">
        <w:rPr>
          <w:rFonts w:eastAsia="Times New Roman" w:cs="Times New Roman"/>
        </w:rPr>
        <w:t xml:space="preserve"> </w:t>
      </w:r>
      <w:r w:rsidRPr="005D0A29">
        <w:rPr>
          <w:rFonts w:eastAsia="Times New Roman"/>
        </w:rPr>
        <w:t>Κυρίες και κύριοι συνάδελφοι</w:t>
      </w:r>
      <w:r w:rsidRPr="005D0A29">
        <w:rPr>
          <w:rFonts w:eastAsia="Times New Roman" w:cs="Times New Roman"/>
        </w:rPr>
        <w:t xml:space="preserve">, όλα αυτά που βλέπουμε, ως Βουλευτές και </w:t>
      </w:r>
      <w:proofErr w:type="spellStart"/>
      <w:r w:rsidRPr="005D0A29">
        <w:rPr>
          <w:rFonts w:eastAsia="Times New Roman" w:cs="Times New Roman"/>
        </w:rPr>
        <w:t>Βουλεύτριες</w:t>
      </w:r>
      <w:proofErr w:type="spellEnd"/>
      <w:r w:rsidRPr="005D0A29">
        <w:rPr>
          <w:rFonts w:eastAsia="Times New Roman" w:cs="Times New Roman"/>
        </w:rPr>
        <w:t xml:space="preserve"> συγκυβερνώντος κόμματος επί δυόμισι χρόνια που </w:t>
      </w:r>
      <w:r w:rsidRPr="005D0A29">
        <w:rPr>
          <w:rFonts w:eastAsia="Times New Roman"/>
          <w:bCs/>
        </w:rPr>
        <w:t>έχει</w:t>
      </w:r>
      <w:r w:rsidRPr="005D0A29">
        <w:rPr>
          <w:rFonts w:eastAsia="Times New Roman" w:cs="Times New Roman"/>
        </w:rPr>
        <w:t xml:space="preserve"> αναλάβει τη διακυβέρνηση της χώρας ο ΣΥΡΙΖΑ μαζί με τους ΑΝΕΛ, δεν μας προκαλούν καμμία απολύτως εντύπωση ούτε βέβαια μας κάνουν να πέφτουμε από τα σύννεφα. </w:t>
      </w:r>
    </w:p>
    <w:p w14:paraId="04B1AA8C" w14:textId="77777777" w:rsidR="0001266C" w:rsidRDefault="00D81D51">
      <w:pPr>
        <w:spacing w:line="600" w:lineRule="auto"/>
        <w:ind w:firstLine="709"/>
        <w:jc w:val="both"/>
        <w:rPr>
          <w:rFonts w:eastAsia="Times New Roman" w:cs="Times New Roman"/>
        </w:rPr>
      </w:pPr>
      <w:r w:rsidRPr="005D0A29">
        <w:rPr>
          <w:rFonts w:eastAsia="Times New Roman" w:cs="Times New Roman"/>
        </w:rPr>
        <w:t>Εντύπωση δεν προκαλούν πια ούτε στον ελληνικό λαό, ο οποίος αντιλαμβανόμενος το μεγάλο φαγοπότι π</w:t>
      </w:r>
      <w:r w:rsidRPr="005D0A29">
        <w:rPr>
          <w:rFonts w:eastAsia="Times New Roman" w:cs="Times New Roman"/>
        </w:rPr>
        <w:t xml:space="preserve">ου έπεφτε επί δεκαετίες στη χώρα και μάλιστα εις βάρος του, μας ενέθεσε σε μια κρίσιμη στιγμή μέσω εκλογών το τιμόνι της χώρας. </w:t>
      </w:r>
    </w:p>
    <w:p w14:paraId="04B1AA8D" w14:textId="77777777" w:rsidR="0001266C" w:rsidRDefault="00D81D51">
      <w:pPr>
        <w:spacing w:line="600" w:lineRule="auto"/>
        <w:ind w:firstLine="709"/>
        <w:jc w:val="both"/>
        <w:rPr>
          <w:rFonts w:eastAsia="Times New Roman" w:cs="Times New Roman"/>
        </w:rPr>
      </w:pPr>
      <w:r w:rsidRPr="005D0A29">
        <w:rPr>
          <w:rFonts w:eastAsia="Times New Roman" w:cs="Times New Roman"/>
        </w:rPr>
        <w:t xml:space="preserve">Όπου και να γυρίσει, όπου και να κοιτάξει κανείς, </w:t>
      </w:r>
      <w:r w:rsidRPr="005D0A29">
        <w:rPr>
          <w:rFonts w:eastAsia="Times New Roman" w:cs="Times New Roman"/>
          <w:bCs/>
          <w:shd w:val="clear" w:color="auto" w:fill="FFFFFF"/>
        </w:rPr>
        <w:t>υπάρχουν</w:t>
      </w:r>
      <w:r w:rsidRPr="005D0A29">
        <w:rPr>
          <w:rFonts w:eastAsia="Times New Roman" w:cs="Times New Roman"/>
        </w:rPr>
        <w:t xml:space="preserve"> θύλακες ανομίας, θύλακες παράνομου ή έστω στα όρια της νομιμότητας θ</w:t>
      </w:r>
      <w:r w:rsidRPr="005D0A29">
        <w:rPr>
          <w:rFonts w:eastAsia="Times New Roman" w:cs="Times New Roman"/>
        </w:rPr>
        <w:t xml:space="preserve">ησαυρισμού, οι οποίοι θύλακες, βέβαια, για να σπάσουν και να αποκαλυφθούν, απαιτούνται πολλά </w:t>
      </w:r>
      <w:proofErr w:type="spellStart"/>
      <w:r w:rsidRPr="005D0A29">
        <w:rPr>
          <w:rFonts w:eastAsia="Times New Roman" w:cs="Times New Roman"/>
        </w:rPr>
        <w:t>πολλά</w:t>
      </w:r>
      <w:proofErr w:type="spellEnd"/>
      <w:r w:rsidRPr="005D0A29">
        <w:rPr>
          <w:rFonts w:eastAsia="Times New Roman" w:cs="Times New Roman"/>
        </w:rPr>
        <w:t xml:space="preserve"> χρόνια χρηστής, σύννομης, αυστηρής με την τήρηση των νόμων διακυβέρνησης της χώρας. </w:t>
      </w:r>
    </w:p>
    <w:p w14:paraId="04B1AA8E" w14:textId="77777777" w:rsidR="0001266C" w:rsidRDefault="00D81D51">
      <w:pPr>
        <w:spacing w:line="600" w:lineRule="auto"/>
        <w:ind w:firstLine="709"/>
        <w:jc w:val="both"/>
        <w:rPr>
          <w:rFonts w:eastAsia="Times New Roman" w:cs="Times New Roman"/>
        </w:rPr>
      </w:pPr>
      <w:r w:rsidRPr="005D0A29">
        <w:rPr>
          <w:rFonts w:eastAsia="Times New Roman" w:cs="Times New Roman"/>
        </w:rPr>
        <w:t>Είμαστε σε μια εποχή, λοιπόν, που έρχονται τα πάνω κάτω. Το μέχρι τώρα υ</w:t>
      </w:r>
      <w:r w:rsidRPr="005D0A29">
        <w:rPr>
          <w:rFonts w:eastAsia="Times New Roman" w:cs="Times New Roman"/>
        </w:rPr>
        <w:t xml:space="preserve">πάρχον σύστημα ξερνά τον εαυτό του και τους υποστηρικτές του, ξερνά αυτούς που το χάιδεψαν, το ντάντεψαν, το εξέθρεψαν. </w:t>
      </w:r>
    </w:p>
    <w:p w14:paraId="04B1AA8F" w14:textId="77777777" w:rsidR="0001266C" w:rsidRDefault="00D81D51">
      <w:pPr>
        <w:spacing w:line="600" w:lineRule="auto"/>
        <w:ind w:firstLine="709"/>
        <w:jc w:val="both"/>
        <w:rPr>
          <w:rFonts w:eastAsia="Times New Roman"/>
          <w:bCs/>
          <w:shd w:val="clear" w:color="auto" w:fill="FFFFFF"/>
        </w:rPr>
      </w:pPr>
      <w:r w:rsidRPr="005D0A29">
        <w:rPr>
          <w:rFonts w:eastAsia="Times New Roman" w:cs="Times New Roman"/>
        </w:rPr>
        <w:lastRenderedPageBreak/>
        <w:t xml:space="preserve">Έχουμε, ως </w:t>
      </w:r>
      <w:r w:rsidRPr="005D0A29">
        <w:rPr>
          <w:rFonts w:eastAsia="Times New Roman"/>
          <w:bCs/>
        </w:rPr>
        <w:t>Κυβέρνηση,</w:t>
      </w:r>
      <w:r w:rsidRPr="005D0A29">
        <w:rPr>
          <w:rFonts w:eastAsia="Times New Roman" w:cs="Times New Roman"/>
        </w:rPr>
        <w:t xml:space="preserve"> όπως είπα, πολλή </w:t>
      </w:r>
      <w:proofErr w:type="spellStart"/>
      <w:r w:rsidRPr="005D0A29">
        <w:rPr>
          <w:rFonts w:eastAsia="Times New Roman" w:cs="Times New Roman"/>
        </w:rPr>
        <w:t>πολλή</w:t>
      </w:r>
      <w:proofErr w:type="spellEnd"/>
      <w:r w:rsidRPr="005D0A29">
        <w:rPr>
          <w:rFonts w:eastAsia="Times New Roman" w:cs="Times New Roman"/>
        </w:rPr>
        <w:t xml:space="preserve"> δουλειά να κάνουμε ακόμη, μέχρι να αποκαταστήσουμε τη </w:t>
      </w:r>
      <w:r w:rsidRPr="005D0A29">
        <w:rPr>
          <w:rFonts w:eastAsia="Times New Roman"/>
          <w:bCs/>
          <w:shd w:val="clear" w:color="auto" w:fill="FFFFFF"/>
        </w:rPr>
        <w:t>διαφάνεια, τη νομιμότητα, τη δικαιοσ</w:t>
      </w:r>
      <w:r w:rsidRPr="005D0A29">
        <w:rPr>
          <w:rFonts w:eastAsia="Times New Roman"/>
          <w:bCs/>
          <w:shd w:val="clear" w:color="auto" w:fill="FFFFFF"/>
        </w:rPr>
        <w:t>ύνη, τη χρηστή διοίκηση και τη δημοκρατία σε αυτή τη χώρα.</w:t>
      </w:r>
    </w:p>
    <w:p w14:paraId="04B1AA90" w14:textId="77777777" w:rsidR="0001266C" w:rsidRDefault="00D81D51">
      <w:pPr>
        <w:spacing w:line="600" w:lineRule="auto"/>
        <w:ind w:firstLine="709"/>
        <w:jc w:val="both"/>
        <w:rPr>
          <w:rFonts w:eastAsia="Times New Roman"/>
          <w:bCs/>
          <w:shd w:val="clear" w:color="auto" w:fill="FFFFFF"/>
        </w:rPr>
      </w:pPr>
      <w:r w:rsidRPr="005D0A29">
        <w:rPr>
          <w:rFonts w:eastAsia="Times New Roman"/>
          <w:bCs/>
          <w:shd w:val="clear" w:color="auto" w:fill="FFFFFF"/>
        </w:rPr>
        <w:t>Όμως, αυτή η δουλειά δεν μας τρομάζει. Αντίθετα μας συνεπαίρνει και μας συγκινεί. Μας δίνει πνευματική, πολιτική, κοινωνική τροφή για το παρόν και το μέλλον. Έχουμε πάντα στο μυαλό μας το σύνθημα π</w:t>
      </w:r>
      <w:r w:rsidRPr="005D0A29">
        <w:rPr>
          <w:rFonts w:eastAsia="Times New Roman"/>
          <w:bCs/>
          <w:shd w:val="clear" w:color="auto" w:fill="FFFFFF"/>
        </w:rPr>
        <w:t>ου έφερε στη διακυβέρνηση της χώρας το «ή τώρα ή ποτέ». Ούτε και μας πτοούν οι όποιες αντιξοότητες, από όπου και αν αυτές προέρχονται, γιατί το δίκαιο και η αλήθεια πάντα λάμπουν και νικούν και γιατί το δίκαιο δεν είναι το δίκαιο του ισχυρού, των οικονομικ</w:t>
      </w:r>
      <w:r w:rsidRPr="005D0A29">
        <w:rPr>
          <w:rFonts w:eastAsia="Times New Roman"/>
          <w:bCs/>
          <w:shd w:val="clear" w:color="auto" w:fill="FFFFFF"/>
        </w:rPr>
        <w:t xml:space="preserve">ών παραγόντων και της </w:t>
      </w:r>
      <w:proofErr w:type="spellStart"/>
      <w:r w:rsidRPr="005D0A29">
        <w:rPr>
          <w:rFonts w:eastAsia="Times New Roman"/>
          <w:bCs/>
          <w:shd w:val="clear" w:color="auto" w:fill="FFFFFF"/>
          <w:lang w:val="en-US"/>
        </w:rPr>
        <w:t>cosa</w:t>
      </w:r>
      <w:proofErr w:type="spellEnd"/>
      <w:r w:rsidRPr="005D0A29">
        <w:rPr>
          <w:rFonts w:eastAsia="Times New Roman"/>
          <w:bCs/>
          <w:shd w:val="clear" w:color="auto" w:fill="FFFFFF"/>
        </w:rPr>
        <w:t xml:space="preserve"> </w:t>
      </w:r>
      <w:r w:rsidRPr="005D0A29">
        <w:rPr>
          <w:rFonts w:eastAsia="Times New Roman"/>
          <w:bCs/>
          <w:shd w:val="clear" w:color="auto" w:fill="FFFFFF"/>
          <w:lang w:val="en-US"/>
        </w:rPr>
        <w:t>nostra</w:t>
      </w:r>
      <w:r w:rsidRPr="005D0A29">
        <w:rPr>
          <w:rFonts w:eastAsia="Times New Roman"/>
          <w:bCs/>
          <w:shd w:val="clear" w:color="auto" w:fill="FFFFFF"/>
        </w:rPr>
        <w:t xml:space="preserve"> των θυλάκων της ανομίας. </w:t>
      </w:r>
    </w:p>
    <w:p w14:paraId="04B1AA91" w14:textId="77777777" w:rsidR="0001266C" w:rsidRDefault="00D81D51">
      <w:pPr>
        <w:spacing w:line="600" w:lineRule="auto"/>
        <w:ind w:firstLine="709"/>
        <w:jc w:val="both"/>
        <w:rPr>
          <w:rFonts w:eastAsia="Times New Roman"/>
          <w:bCs/>
          <w:shd w:val="clear" w:color="auto" w:fill="FFFFFF"/>
        </w:rPr>
      </w:pPr>
      <w:r w:rsidRPr="005D0A29">
        <w:rPr>
          <w:rFonts w:eastAsia="Times New Roman"/>
          <w:bCs/>
          <w:shd w:val="clear" w:color="auto" w:fill="FFFFFF"/>
        </w:rPr>
        <w:t>Έρχομαι τώρα στο προκείμενο νομοσχέδιο, για να γνωρίσει και ο ελληνικός λαός ακόμα ένα παιδί που γαλουχήσατε και νταντέψατε όσο δεν πάει άλλο, που εκτράφηκε από τους νόμους της ανομίας και που δεν</w:t>
      </w:r>
      <w:r w:rsidRPr="005D0A29">
        <w:rPr>
          <w:rFonts w:eastAsia="Times New Roman"/>
          <w:bCs/>
          <w:shd w:val="clear" w:color="auto" w:fill="FFFFFF"/>
        </w:rPr>
        <w:t xml:space="preserve"> μπορέσατε ή δεν θελήσατε να μαλώσετε και να βάλετε σε τάξη. </w:t>
      </w:r>
    </w:p>
    <w:p w14:paraId="04B1AA92" w14:textId="77777777" w:rsidR="0001266C" w:rsidRDefault="00D81D51">
      <w:pPr>
        <w:spacing w:line="600" w:lineRule="auto"/>
        <w:ind w:firstLine="709"/>
        <w:jc w:val="both"/>
        <w:rPr>
          <w:rFonts w:eastAsia="Times New Roman"/>
          <w:bCs/>
          <w:shd w:val="clear" w:color="auto" w:fill="FFFFFF"/>
        </w:rPr>
      </w:pPr>
      <w:r w:rsidRPr="005D0A29">
        <w:rPr>
          <w:rFonts w:eastAsia="Times New Roman"/>
          <w:bCs/>
          <w:shd w:val="clear" w:color="auto" w:fill="FFFFFF"/>
        </w:rPr>
        <w:lastRenderedPageBreak/>
        <w:t>Μιλώ σαφώς για την «ΑΕΠΙ», ένα ακόμη παράδειγμα ανώνυμης εταιρείας που ουδέποτε, κυρίες και κύριοι της Νέας Δημοκρατίας και του ΠΑΣΟΚ, ελέγξατε, ένα ακόμη παράδειγμα δυσλειτουργίας, ένα ακόμη πα</w:t>
      </w:r>
      <w:r w:rsidRPr="005D0A29">
        <w:rPr>
          <w:rFonts w:eastAsia="Times New Roman"/>
          <w:bCs/>
          <w:shd w:val="clear" w:color="auto" w:fill="FFFFFF"/>
        </w:rPr>
        <w:t xml:space="preserve">ράδειγμα </w:t>
      </w:r>
      <w:proofErr w:type="spellStart"/>
      <w:r w:rsidRPr="005D0A29">
        <w:rPr>
          <w:rFonts w:eastAsia="Times New Roman"/>
          <w:bCs/>
          <w:shd w:val="clear" w:color="auto" w:fill="FFFFFF"/>
        </w:rPr>
        <w:t>εκμεταλλευτηρίου</w:t>
      </w:r>
      <w:proofErr w:type="spellEnd"/>
      <w:r w:rsidRPr="005D0A29">
        <w:rPr>
          <w:rFonts w:eastAsia="Times New Roman"/>
          <w:bCs/>
          <w:shd w:val="clear" w:color="auto" w:fill="FFFFFF"/>
        </w:rPr>
        <w:t xml:space="preserve"> ζωών και δημιουργών, μια εταιρεία που έπρεπε να έρθει η σημερινή Κυβέρνηση, για να δώσει εντολή ειδικού διαχειριστικού ελέγχου και να φέρει στο φως τα άδυτα των αδύτων της, να έρθει στο φως, δηλαδή, ότι, ενώ η εταιρεία χρωστάει πε</w:t>
      </w:r>
      <w:r w:rsidRPr="005D0A29">
        <w:rPr>
          <w:rFonts w:eastAsia="Times New Roman"/>
          <w:bCs/>
          <w:shd w:val="clear" w:color="auto" w:fill="FFFFFF"/>
        </w:rPr>
        <w:t>ρίπου 40 εκατομμύρια ευρώ στους μόνους δικαιούχους, που είναι οι δημιουργοί, ενώ χρωστάει χρήματα στο ελληνικό δημόσιο από ΦΠΑ, άλλους φόρους καθώς και ασφαλιστικές εισφορές, την ίδια στιγμή ο ιδιοκτήτης της εισέπραττε ποσά μεταξύ των 515.000 ευρώ και 625.</w:t>
      </w:r>
      <w:r w:rsidRPr="005D0A29">
        <w:rPr>
          <w:rFonts w:eastAsia="Times New Roman"/>
          <w:bCs/>
          <w:shd w:val="clear" w:color="auto" w:fill="FFFFFF"/>
        </w:rPr>
        <w:t xml:space="preserve">000 ευρώ ετησίως. Τέσσερα άλλα μέλη του διοικητικού συμβουλίου, που </w:t>
      </w:r>
      <w:proofErr w:type="spellStart"/>
      <w:r w:rsidRPr="005D0A29">
        <w:rPr>
          <w:rFonts w:eastAsia="Times New Roman"/>
          <w:bCs/>
          <w:shd w:val="clear" w:color="auto" w:fill="FFFFFF"/>
        </w:rPr>
        <w:t>όλως</w:t>
      </w:r>
      <w:proofErr w:type="spellEnd"/>
      <w:r w:rsidRPr="005D0A29">
        <w:rPr>
          <w:rFonts w:eastAsia="Times New Roman"/>
          <w:bCs/>
          <w:shd w:val="clear" w:color="auto" w:fill="FFFFFF"/>
        </w:rPr>
        <w:t xml:space="preserve"> </w:t>
      </w:r>
      <w:proofErr w:type="spellStart"/>
      <w:r w:rsidRPr="005D0A29">
        <w:rPr>
          <w:rFonts w:eastAsia="Times New Roman"/>
          <w:bCs/>
          <w:shd w:val="clear" w:color="auto" w:fill="FFFFFF"/>
        </w:rPr>
        <w:t>τυχαίως</w:t>
      </w:r>
      <w:proofErr w:type="spellEnd"/>
      <w:r w:rsidRPr="005D0A29">
        <w:rPr>
          <w:rFonts w:eastAsia="Times New Roman"/>
          <w:bCs/>
          <w:shd w:val="clear" w:color="auto" w:fill="FFFFFF"/>
        </w:rPr>
        <w:t xml:space="preserve"> ανήκαν στην οικογένειά του, εισέπρατταν αντίστοιχα ποσά από 44.000 ευρώ έως 466.000 ευρώ, επίσης ετησίως. </w:t>
      </w:r>
    </w:p>
    <w:p w14:paraId="04B1AA93" w14:textId="77777777" w:rsidR="0001266C" w:rsidRDefault="00D81D51">
      <w:pPr>
        <w:spacing w:line="600" w:lineRule="auto"/>
        <w:ind w:firstLine="709"/>
        <w:jc w:val="both"/>
        <w:rPr>
          <w:rFonts w:eastAsia="Times New Roman"/>
          <w:bCs/>
          <w:shd w:val="clear" w:color="auto" w:fill="FFFFFF"/>
        </w:rPr>
      </w:pPr>
      <w:r w:rsidRPr="005D0A29">
        <w:rPr>
          <w:rFonts w:eastAsia="Times New Roman"/>
          <w:bCs/>
          <w:shd w:val="clear" w:color="auto" w:fill="FFFFFF"/>
        </w:rPr>
        <w:t>Αυτά τα στοιχεία, όμως, και πολλά άλλα που έδωσε ο διαχειριστικός έλ</w:t>
      </w:r>
      <w:r w:rsidRPr="005D0A29">
        <w:rPr>
          <w:rFonts w:eastAsia="Times New Roman"/>
          <w:bCs/>
          <w:shd w:val="clear" w:color="auto" w:fill="FFFFFF"/>
        </w:rPr>
        <w:t xml:space="preserve">εγχος δεν ήρθαν εύκολα στο φως. Η εταιρεία, η αγαπημένη μας «ΑΕΠΙ», γεμάτη χάρη και καπρίτσιο αρνούνταν να </w:t>
      </w:r>
      <w:r w:rsidRPr="005D0A29">
        <w:rPr>
          <w:rFonts w:eastAsia="Times New Roman"/>
          <w:bCs/>
          <w:shd w:val="clear" w:color="auto" w:fill="FFFFFF"/>
        </w:rPr>
        <w:lastRenderedPageBreak/>
        <w:t>αποκαλύψει οτιδήποτε. Ο ίδιος ο έλεγχος επιβλήθηκε με τη βοήθεια εισαγγελέως και μετά από κύρωση προστίμου στην εταιρεία, επειδή ακριβώς αρνούνταν να</w:t>
      </w:r>
      <w:r w:rsidRPr="005D0A29">
        <w:rPr>
          <w:rFonts w:eastAsia="Times New Roman"/>
          <w:bCs/>
          <w:shd w:val="clear" w:color="auto" w:fill="FFFFFF"/>
        </w:rPr>
        <w:t xml:space="preserve"> δώσει στοιχεία. </w:t>
      </w:r>
    </w:p>
    <w:p w14:paraId="04B1AA94" w14:textId="77777777" w:rsidR="0001266C" w:rsidRDefault="00D81D51">
      <w:pPr>
        <w:spacing w:line="600" w:lineRule="auto"/>
        <w:ind w:firstLine="709"/>
        <w:jc w:val="both"/>
        <w:rPr>
          <w:rFonts w:eastAsia="Times New Roman"/>
          <w:bCs/>
          <w:shd w:val="clear" w:color="auto" w:fill="FFFFFF"/>
        </w:rPr>
      </w:pPr>
      <w:r w:rsidRPr="005D0A29">
        <w:rPr>
          <w:rFonts w:eastAsia="Times New Roman"/>
          <w:bCs/>
          <w:shd w:val="clear" w:color="auto" w:fill="FFFFFF"/>
        </w:rPr>
        <w:t xml:space="preserve">Κάποια άλλα δείγματα παράφορης ανομίας και σφηκοφωλιάς κακής διαχείρισης ήταν τα άτοκα δάνεια, άλλες παροχές προς τα μέλη του Δ.Σ. και της ίδιας οικογενείας και το στήσιμο ενός ολόκληρου δικτύου θυγατρικών εταιρειών, οι οποίες ανήκαν στα </w:t>
      </w:r>
      <w:r w:rsidRPr="005D0A29">
        <w:rPr>
          <w:rFonts w:eastAsia="Times New Roman"/>
          <w:bCs/>
          <w:shd w:val="clear" w:color="auto" w:fill="FFFFFF"/>
        </w:rPr>
        <w:t xml:space="preserve">ίδια πρόσωπα, στην ίδια οικογένεια, και συναλλάσσονταν αποκλειστικά με την «ΑΕΠΙ». </w:t>
      </w:r>
    </w:p>
    <w:p w14:paraId="04B1AA95"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bCs/>
          <w:shd w:val="clear" w:color="auto" w:fill="FFFFFF"/>
        </w:rPr>
        <w:t>Εντύπωση μας προκάλεσε, ή μάλλον δεν μας προκάλεσε, όταν μάθαμε για το ακίνητο στη Θεσσαλονίκη, που αγοράστηκε πριν από δύο, τρία χρόνια με χρήματα της «ΑΕΠΙ», τα οποία χρή</w:t>
      </w:r>
      <w:r w:rsidRPr="005D0A29">
        <w:rPr>
          <w:rFonts w:eastAsia="Times New Roman"/>
          <w:bCs/>
          <w:shd w:val="clear" w:color="auto" w:fill="FFFFFF"/>
        </w:rPr>
        <w:t xml:space="preserve">ματα ήταν αυτά που είχαν πληρώσει οι χρήστες, για να πάνε στους δημιουργούς για τα πνευματικά τους δικαιώματα, αλλά, </w:t>
      </w:r>
      <w:proofErr w:type="spellStart"/>
      <w:r w:rsidRPr="005D0A29">
        <w:rPr>
          <w:rFonts w:eastAsia="Times New Roman"/>
          <w:bCs/>
          <w:shd w:val="clear" w:color="auto" w:fill="FFFFFF"/>
        </w:rPr>
        <w:t>όλως</w:t>
      </w:r>
      <w:proofErr w:type="spellEnd"/>
      <w:r w:rsidRPr="005D0A29">
        <w:rPr>
          <w:rFonts w:eastAsia="Times New Roman"/>
          <w:bCs/>
          <w:shd w:val="clear" w:color="auto" w:fill="FFFFFF"/>
        </w:rPr>
        <w:t xml:space="preserve"> </w:t>
      </w:r>
      <w:proofErr w:type="spellStart"/>
      <w:r w:rsidRPr="005D0A29">
        <w:rPr>
          <w:rFonts w:eastAsia="Times New Roman"/>
          <w:bCs/>
          <w:shd w:val="clear" w:color="auto" w:fill="FFFFFF"/>
        </w:rPr>
        <w:t>τυχαίως</w:t>
      </w:r>
      <w:proofErr w:type="spellEnd"/>
      <w:r w:rsidRPr="005D0A29">
        <w:rPr>
          <w:rFonts w:eastAsia="Times New Roman"/>
          <w:bCs/>
          <w:shd w:val="clear" w:color="auto" w:fill="FFFFFF"/>
        </w:rPr>
        <w:t xml:space="preserve"> και ανεξελέγκτως, έγιναν ακίνητα στη Θεσσαλονίκη. </w:t>
      </w:r>
    </w:p>
    <w:p w14:paraId="04B1AA96" w14:textId="77777777" w:rsidR="0001266C" w:rsidRDefault="00D81D51">
      <w:pPr>
        <w:spacing w:line="600" w:lineRule="auto"/>
        <w:ind w:firstLine="709"/>
        <w:jc w:val="both"/>
        <w:rPr>
          <w:rFonts w:eastAsia="Times New Roman"/>
          <w:szCs w:val="24"/>
        </w:rPr>
      </w:pPr>
      <w:r w:rsidRPr="005D0A29">
        <w:rPr>
          <w:rFonts w:eastAsia="Times New Roman"/>
          <w:szCs w:val="24"/>
        </w:rPr>
        <w:t>Δεν θα αναφερθώ σε άλλα στοιχεία με τα οποία φρίττει ο κάθε νοήμων και σύνν</w:t>
      </w:r>
      <w:r w:rsidRPr="005D0A29">
        <w:rPr>
          <w:rFonts w:eastAsia="Times New Roman"/>
          <w:szCs w:val="24"/>
        </w:rPr>
        <w:t xml:space="preserve">ομος πολίτης. Θα πω μόνο και θα θίξω το γεγονός ότι, ενώ εδώ πέρα μέσα, αγαπητοί συνάδελφοι της Νέας Δημοκρατίας και του ΠΑΣΟΚ, χύνετε κροκοδείλια δάκρυα για το </w:t>
      </w:r>
      <w:r w:rsidRPr="005D0A29">
        <w:rPr>
          <w:rFonts w:eastAsia="Times New Roman"/>
          <w:szCs w:val="24"/>
        </w:rPr>
        <w:lastRenderedPageBreak/>
        <w:t xml:space="preserve">γεγονός ότι καθυστέρησε αυτό το νομοσχέδιο, ποτέ επί παραπάνω των σαράντα χρόνων διακυβέρνησής </w:t>
      </w:r>
      <w:r w:rsidRPr="005D0A29">
        <w:rPr>
          <w:rFonts w:eastAsia="Times New Roman"/>
          <w:szCs w:val="24"/>
        </w:rPr>
        <w:t>σας δεν τολμήσατε και στο φαινόμενο του πολιτισμού και στο φαινόμενο της κακής και παράνομης διαχείρισης πνευματικών, κατά τα άλλα, δικαιωμάτων να βάλετε το χέρι επί τον τύπον των ήλων.</w:t>
      </w:r>
    </w:p>
    <w:p w14:paraId="04B1AA97" w14:textId="77777777" w:rsidR="0001266C" w:rsidRDefault="00D81D51">
      <w:pPr>
        <w:spacing w:line="600" w:lineRule="auto"/>
        <w:ind w:firstLine="709"/>
        <w:jc w:val="both"/>
        <w:rPr>
          <w:rFonts w:eastAsia="Times New Roman"/>
          <w:szCs w:val="24"/>
        </w:rPr>
      </w:pPr>
      <w:r w:rsidRPr="005D0A29">
        <w:rPr>
          <w:rFonts w:eastAsia="Times New Roman"/>
          <w:szCs w:val="24"/>
        </w:rPr>
        <w:t>Ο ελληνικός λαός σάς έχει κρίνει, ο ελληνικός λαός επιμένει και στηρίζ</w:t>
      </w:r>
      <w:r w:rsidRPr="005D0A29">
        <w:rPr>
          <w:rFonts w:eastAsia="Times New Roman"/>
          <w:szCs w:val="24"/>
        </w:rPr>
        <w:t>ει τη συγκεκριμένη Κυβέρνηση με πείσμα, για να αναλάβει την αποκατάσταση της δικαιοσύνης και να φέρει το φως σε όλα τα επίπεδα θυλάκων μέχρι τώρα ανομίας.</w:t>
      </w:r>
    </w:p>
    <w:p w14:paraId="04B1AA98" w14:textId="77777777" w:rsidR="0001266C" w:rsidRDefault="00D81D51">
      <w:pPr>
        <w:spacing w:line="600" w:lineRule="auto"/>
        <w:ind w:firstLine="709"/>
        <w:jc w:val="both"/>
        <w:rPr>
          <w:rFonts w:eastAsia="Times New Roman"/>
          <w:szCs w:val="24"/>
        </w:rPr>
      </w:pPr>
      <w:r w:rsidRPr="005D0A29">
        <w:rPr>
          <w:rFonts w:eastAsia="Times New Roman"/>
          <w:szCs w:val="24"/>
        </w:rPr>
        <w:t>Σας ευχαριστώ.</w:t>
      </w:r>
    </w:p>
    <w:p w14:paraId="04B1AA99" w14:textId="77777777" w:rsidR="0001266C" w:rsidRDefault="00D81D51">
      <w:pPr>
        <w:spacing w:line="600" w:lineRule="auto"/>
        <w:ind w:firstLine="709"/>
        <w:jc w:val="center"/>
        <w:rPr>
          <w:rFonts w:eastAsia="Times New Roman"/>
          <w:szCs w:val="24"/>
        </w:rPr>
      </w:pPr>
      <w:r w:rsidRPr="005D0A29">
        <w:rPr>
          <w:rFonts w:eastAsia="Times New Roman"/>
          <w:szCs w:val="24"/>
        </w:rPr>
        <w:t>(Χειροκροτήματα από την πτέρυγα του ΣΥΡΙΖΑ)</w:t>
      </w:r>
    </w:p>
    <w:p w14:paraId="04B1AA9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w:t>
      </w:r>
      <w:proofErr w:type="spellStart"/>
      <w:r w:rsidRPr="005D0A29">
        <w:rPr>
          <w:rFonts w:eastAsia="Times New Roman"/>
          <w:b/>
          <w:szCs w:val="24"/>
        </w:rPr>
        <w:t>Λαμπρούλης</w:t>
      </w:r>
      <w:proofErr w:type="spellEnd"/>
      <w:r w:rsidRPr="005D0A29">
        <w:rPr>
          <w:rFonts w:eastAsia="Times New Roman"/>
          <w:b/>
          <w:szCs w:val="24"/>
        </w:rPr>
        <w:t>):</w:t>
      </w:r>
      <w:r w:rsidRPr="005D0A29">
        <w:rPr>
          <w:rFonts w:eastAsia="Times New Roman"/>
          <w:szCs w:val="24"/>
        </w:rPr>
        <w:t xml:space="preserve"> Τον λόγο</w:t>
      </w:r>
      <w:r w:rsidRPr="005D0A29">
        <w:rPr>
          <w:rFonts w:eastAsia="Times New Roman"/>
          <w:szCs w:val="24"/>
        </w:rPr>
        <w:t xml:space="preserve"> έχει ο Ανεξάρτητος Βουλευτής κ. Θεοχάρης.</w:t>
      </w:r>
    </w:p>
    <w:p w14:paraId="04B1AA9B" w14:textId="77777777" w:rsidR="0001266C" w:rsidRDefault="00D81D51">
      <w:pPr>
        <w:spacing w:line="600" w:lineRule="auto"/>
        <w:ind w:firstLine="709"/>
        <w:jc w:val="both"/>
        <w:rPr>
          <w:rFonts w:eastAsia="Times New Roman"/>
          <w:szCs w:val="24"/>
        </w:rPr>
      </w:pPr>
      <w:r w:rsidRPr="005D0A29">
        <w:rPr>
          <w:rFonts w:eastAsia="Times New Roman"/>
          <w:b/>
          <w:szCs w:val="24"/>
        </w:rPr>
        <w:t>ΘΕΟΧΑΡΗΣ (ΧΑΡΗΣ) ΘΕΟΧΑΡΗΣ:</w:t>
      </w:r>
      <w:r w:rsidRPr="005D0A29">
        <w:rPr>
          <w:rFonts w:eastAsia="Times New Roman"/>
          <w:szCs w:val="24"/>
        </w:rPr>
        <w:t xml:space="preserve"> Σας ευχαριστώ πάρα πολύ, κύριε Πρόεδρε.</w:t>
      </w:r>
    </w:p>
    <w:p w14:paraId="04B1AA9C" w14:textId="77777777" w:rsidR="0001266C" w:rsidRDefault="00D81D51">
      <w:pPr>
        <w:spacing w:line="600" w:lineRule="auto"/>
        <w:ind w:firstLine="709"/>
        <w:jc w:val="both"/>
        <w:rPr>
          <w:rFonts w:eastAsia="Times New Roman"/>
          <w:szCs w:val="24"/>
        </w:rPr>
      </w:pPr>
      <w:r w:rsidRPr="005D0A29">
        <w:rPr>
          <w:rFonts w:eastAsia="Times New Roman"/>
          <w:szCs w:val="24"/>
        </w:rPr>
        <w:t>Κυρίες και κύριοι συνάδελφοι, σε δυόμισι χρόνια τρεις Υπουργοί, δεκάδες νομικοί σύμβουλοι για ένα νομοσχέδιο που δεν προστατεύει ουσιαστικά τα πνε</w:t>
      </w:r>
      <w:r w:rsidRPr="005D0A29">
        <w:rPr>
          <w:rFonts w:eastAsia="Times New Roman"/>
          <w:szCs w:val="24"/>
        </w:rPr>
        <w:t>υματικά έργα και τους δημιουργούς τους. Κρίμα!</w:t>
      </w:r>
    </w:p>
    <w:p w14:paraId="04B1AA9D"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Ακούσαμε το σύνολο των φορέων χθες να είναι θετικοί στο νομοσχέδιο του κ. Μπαλτά. Μόνο η «ΑΕΠΙ» ήταν τότε αντίθετη, ενώ τώρα αντιτίθεται το σύνολο των δημιουργών. Ακούστε τους. Κυρία Υπουργέ, ακούστε τους. Είσ</w:t>
      </w:r>
      <w:r w:rsidRPr="005D0A29">
        <w:rPr>
          <w:rFonts w:eastAsia="Times New Roman"/>
          <w:szCs w:val="24"/>
        </w:rPr>
        <w:t>τε και η ίδια δημιουργός.</w:t>
      </w:r>
    </w:p>
    <w:p w14:paraId="04B1AA9E"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Η αμαρτωλή «ΑΕΠΙ» -ακούσαμε πολλά σήμερα για το τι βρήκε ο έλεγχος- από την οποία δεινοπάθησαν οι δημιουργοί. Ελπίζω και ελπίζουμε όλοι μας να βρει άκρη η δικαιοσύνη. Έχετε, όμως, ευθύνη οι κυβερνώντες, εσείς και οι προηγούμενοι. </w:t>
      </w:r>
      <w:r w:rsidRPr="005D0A29">
        <w:rPr>
          <w:rFonts w:eastAsia="Times New Roman"/>
          <w:szCs w:val="24"/>
        </w:rPr>
        <w:t xml:space="preserve">Οι ισολογισμοί ήταν γνωστοί εδώ και χρόνια και, αντί για αυτοσχεδιασμούς, ο κόσμος ζητάει να δώσετε λύση. Επιτρέψτε να μεταφερθούν τα δικαιώματα σε έναν νέο ΟΣΔ, ώστε να προστατευτούν από εδώ και στο εξής οι δημιουργοί μέχρι η υπόθεση αυτή να ξεκαθαρίσει. </w:t>
      </w:r>
      <w:r w:rsidRPr="005D0A29">
        <w:rPr>
          <w:rFonts w:eastAsia="Times New Roman"/>
          <w:szCs w:val="24"/>
        </w:rPr>
        <w:t>Γιατί η  «ΑΕΠΙ» δεν είναι μόνο οι μέτοχοί της.</w:t>
      </w:r>
    </w:p>
    <w:p w14:paraId="04B1AA9F" w14:textId="77777777" w:rsidR="0001266C" w:rsidRDefault="00D81D51">
      <w:pPr>
        <w:spacing w:line="600" w:lineRule="auto"/>
        <w:ind w:firstLine="709"/>
        <w:jc w:val="both"/>
        <w:rPr>
          <w:rFonts w:eastAsia="Times New Roman"/>
          <w:szCs w:val="24"/>
        </w:rPr>
      </w:pPr>
      <w:r w:rsidRPr="005D0A29">
        <w:rPr>
          <w:rFonts w:eastAsia="Times New Roman"/>
          <w:szCs w:val="24"/>
        </w:rPr>
        <w:t>Είχα την τύχη, κυρίες και κύριοι συνάδελφοι, όπως και χιλιάδες συμπολίτες μας να παρακολουθήσω χθες τη συναυλία του Διονύση Σαββόπουλου. Εκεί πέρασε από μπροστά μας όλη η ιστορία του ελληνικού τραγουδιού. Είδα</w:t>
      </w:r>
      <w:r w:rsidRPr="005D0A29">
        <w:rPr>
          <w:rFonts w:eastAsia="Times New Roman"/>
          <w:szCs w:val="24"/>
        </w:rPr>
        <w:t xml:space="preserve"> έφηβους, μεσήλικες, μεγαλύτερους να συγκινούνται, να νοσταλγούν, αλλά και να ονειρεύονται. Δεν ήταν απλώς μια συνάντηση προσφοράς ή πολιτισμού. Ήταν μια συνάντηση των ιστορικών στιγμών του χθες με </w:t>
      </w:r>
      <w:r w:rsidRPr="005D0A29">
        <w:rPr>
          <w:rFonts w:eastAsia="Times New Roman"/>
          <w:szCs w:val="24"/>
        </w:rPr>
        <w:lastRenderedPageBreak/>
        <w:t>το σήμερα και με το αύριο και αυτό μόνο ο πολιτισμός μπορε</w:t>
      </w:r>
      <w:r w:rsidRPr="005D0A29">
        <w:rPr>
          <w:rFonts w:eastAsia="Times New Roman"/>
          <w:szCs w:val="24"/>
        </w:rPr>
        <w:t>ί να το κατορθώσει. Αναρωτιέμαι, λοιπόν, ως πολιτεία τι κάνουμε για αυτούς τους ανθρώπους. Πώς τους προστατεύουμε; Τους αφήνουμε στις τύχες τους;</w:t>
      </w:r>
    </w:p>
    <w:p w14:paraId="04B1AAA0" w14:textId="77777777" w:rsidR="0001266C" w:rsidRDefault="00D81D51">
      <w:pPr>
        <w:spacing w:line="600" w:lineRule="auto"/>
        <w:ind w:firstLine="709"/>
        <w:jc w:val="both"/>
        <w:rPr>
          <w:rFonts w:eastAsia="Times New Roman"/>
          <w:szCs w:val="24"/>
        </w:rPr>
      </w:pPr>
      <w:r w:rsidRPr="005D0A29">
        <w:rPr>
          <w:rFonts w:eastAsia="Times New Roman"/>
          <w:szCs w:val="24"/>
        </w:rPr>
        <w:t>Σας ρωτώ, λοιπόν, κυρία Υπουργέ, γιατί αποσύρθηκε στο σύνολό του το σχέδιο του κ. Μπαλτά. Γιατί δεν προηγήθηκε</w:t>
      </w:r>
      <w:r w:rsidRPr="005D0A29">
        <w:rPr>
          <w:rFonts w:eastAsia="Times New Roman"/>
          <w:szCs w:val="24"/>
        </w:rPr>
        <w:t xml:space="preserve"> καμμία διαβούλευση με τους εμπλεκόμενους φορείς, όπως και οι ίδιοι καταγγέλλουν; Αποφασίσατε την εναρμόνιση της εγχώριας νομοθεσίας με την κοινοτική οδηγία 26/14, χωρίς κανέναν ουσιαστικό λόγο. Πού πήγαν οι δημοκρατικές σας αξίες, η αξία της πολυφωνίας, η</w:t>
      </w:r>
      <w:r w:rsidRPr="005D0A29">
        <w:rPr>
          <w:rFonts w:eastAsia="Times New Roman"/>
          <w:szCs w:val="24"/>
        </w:rPr>
        <w:t xml:space="preserve"> αξία του διαλόγου; Φοβάται η Κυβέρνηση να συζητήσει;</w:t>
      </w:r>
    </w:p>
    <w:p w14:paraId="04B1AAA1" w14:textId="77777777" w:rsidR="0001266C" w:rsidRDefault="00D81D51">
      <w:pPr>
        <w:spacing w:line="600" w:lineRule="auto"/>
        <w:ind w:firstLine="709"/>
        <w:jc w:val="both"/>
        <w:rPr>
          <w:rFonts w:eastAsia="Times New Roman"/>
          <w:szCs w:val="24"/>
        </w:rPr>
      </w:pPr>
      <w:r w:rsidRPr="005D0A29">
        <w:rPr>
          <w:rFonts w:eastAsia="Times New Roman"/>
          <w:szCs w:val="24"/>
        </w:rPr>
        <w:t>Πάμε τώρα λίγο επιγραμματικά στα ειδικότερα θέματα του νομοσχεδίου.</w:t>
      </w:r>
    </w:p>
    <w:p w14:paraId="04B1AAA2" w14:textId="77777777" w:rsidR="0001266C" w:rsidRDefault="00D81D51">
      <w:pPr>
        <w:spacing w:line="600" w:lineRule="auto"/>
        <w:ind w:firstLine="709"/>
        <w:jc w:val="both"/>
        <w:rPr>
          <w:rFonts w:eastAsia="Times New Roman"/>
          <w:szCs w:val="24"/>
        </w:rPr>
      </w:pPr>
      <w:r w:rsidRPr="005D0A29">
        <w:rPr>
          <w:rFonts w:eastAsia="Times New Roman"/>
          <w:szCs w:val="24"/>
        </w:rPr>
        <w:t>Πρώτον, άρθρο 45, σχετικά με τις διαπραγματεύσεις με τους χρήστες. Αλλάξτε το. Η απλότητα εδώ έχει αξία. Να διαμεσολαβούν εμπειρογνώμο</w:t>
      </w:r>
      <w:r w:rsidRPr="005D0A29">
        <w:rPr>
          <w:rFonts w:eastAsia="Times New Roman"/>
          <w:szCs w:val="24"/>
        </w:rPr>
        <w:t xml:space="preserve">νες και η συμφωνία να είναι υποχρεωτική για όλους. Να προσβάλλεται μόνο για δόλο ή για συμπαιγνία. Με αυτόν τον τρόπο η λύση θα είναι απλή και θα δουλεύει. Εσείς </w:t>
      </w:r>
      <w:r w:rsidRPr="005D0A29">
        <w:rPr>
          <w:rFonts w:eastAsia="Times New Roman"/>
          <w:szCs w:val="24"/>
        </w:rPr>
        <w:lastRenderedPageBreak/>
        <w:t>βάζετε το εφετείο να κάνει τη συμφωνία. Με ποια τεχνογνωσία, αναρωτιέμαι. Πώς θα μπορέσει να τ</w:t>
      </w:r>
      <w:r w:rsidRPr="005D0A29">
        <w:rPr>
          <w:rFonts w:eastAsia="Times New Roman"/>
          <w:szCs w:val="24"/>
        </w:rPr>
        <w:t>ο κάνει;</w:t>
      </w:r>
    </w:p>
    <w:p w14:paraId="04B1AAA3" w14:textId="77777777" w:rsidR="0001266C" w:rsidRDefault="00D81D51">
      <w:pPr>
        <w:spacing w:line="600" w:lineRule="auto"/>
        <w:ind w:firstLine="709"/>
        <w:jc w:val="both"/>
        <w:rPr>
          <w:rFonts w:eastAsia="Times New Roman"/>
          <w:szCs w:val="24"/>
        </w:rPr>
      </w:pPr>
      <w:r w:rsidRPr="005D0A29">
        <w:rPr>
          <w:rFonts w:eastAsia="Times New Roman"/>
          <w:szCs w:val="24"/>
        </w:rPr>
        <w:t>Δεύτερον, με το άρθρο 51 του νομοσχεδίου υπάρχει τουλάχιστον η υποψία ότι φτιάχνουμε νέες «ΑΕΠΙ». Αντί να αποτρέψουμε το φαινόμενο, αντί να το αποτρέψετε προς όφελος των δημιουργών, εμείς ενδεχομένως πάμε σε νέες διαδικασίες που θα δημιουργήσουν ν</w:t>
      </w:r>
      <w:r w:rsidRPr="005D0A29">
        <w:rPr>
          <w:rFonts w:eastAsia="Times New Roman"/>
          <w:szCs w:val="24"/>
        </w:rPr>
        <w:t>έες «ΑΕΠΙ». Σε ευρωπαϊκό επίπεδο δεν υπάρχει πουθενά πρόβλεψη για αντίστοιχη ΑΟΔ δεσπόζουσας θέσης, αλλά οι ίδιοι οι δημιουργοί ασκούν συλλογική διαχείριση.</w:t>
      </w:r>
    </w:p>
    <w:p w14:paraId="04B1AAA4"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Τρίτον, όσον αφορά τη διάταξη του άρθρου 55 παράγραφος 3 και στο επόμενο -που θα μιλήσω για την </w:t>
      </w:r>
      <w:r w:rsidRPr="005D0A29">
        <w:rPr>
          <w:rFonts w:eastAsia="Times New Roman"/>
          <w:szCs w:val="24"/>
        </w:rPr>
        <w:t>παράγραφο 4- μας έχετε απειλήσει με τις νομοτεχνικές βελτιώσεις, αλλά ακόμα δεν τις έχουμε δει. Αυτό είναι αδιανόητο. Δεν μπορεί να πλησιάζουμε στην ψήφιση του νομοσχεδίου και να μην ξέρουμε ποια θα είναι η τελική του μορφή. Ξέσπασε σάλος για αυτές, αφού τ</w:t>
      </w:r>
      <w:r w:rsidRPr="005D0A29">
        <w:rPr>
          <w:rFonts w:eastAsia="Times New Roman"/>
          <w:szCs w:val="24"/>
        </w:rPr>
        <w:t>α εκπαιδευτικά ιδρύματα θα μπορούν να χρησιμοποιούν αποσπάσματα χωρίς την άδεια των δημιουργών και χωρίς αμοιβή, διάταξη αντίθετη με την κοινοτική οδηγία, που αφήνει παράθυρο για εξαίρεση, φυσικά, αλλά εξαίρεση. Ενώ εδώ έχουμε γενίκευση ε</w:t>
      </w:r>
      <w:r w:rsidRPr="005D0A29">
        <w:rPr>
          <w:rFonts w:eastAsia="Times New Roman"/>
          <w:szCs w:val="24"/>
        </w:rPr>
        <w:lastRenderedPageBreak/>
        <w:t>νός κανόνα. Η διεθ</w:t>
      </w:r>
      <w:r w:rsidRPr="005D0A29">
        <w:rPr>
          <w:rFonts w:eastAsia="Times New Roman"/>
          <w:szCs w:val="24"/>
        </w:rPr>
        <w:t>νής πρακτική είναι η σχετική εξαίρεση να συνοδεύεται και με την υποχρέωση καταβολής αμοιβής στους μη ακαδημαϊκούς συγγραφείς και εκδότες.</w:t>
      </w:r>
    </w:p>
    <w:p w14:paraId="04B1AAA5" w14:textId="77777777" w:rsidR="0001266C" w:rsidRDefault="00D81D51">
      <w:pPr>
        <w:spacing w:line="600" w:lineRule="auto"/>
        <w:ind w:firstLine="709"/>
        <w:jc w:val="both"/>
        <w:rPr>
          <w:rFonts w:eastAsia="Times New Roman"/>
          <w:szCs w:val="24"/>
        </w:rPr>
      </w:pPr>
      <w:r w:rsidRPr="005D0A29">
        <w:rPr>
          <w:rFonts w:eastAsia="Times New Roman"/>
          <w:szCs w:val="24"/>
        </w:rPr>
        <w:t>Τέταρτον, με άλλη αντισυνταγματική διάταξη, στο άρθρο 55 παράγραφος 4, καταπατάτε την απαγόρευση εκμετάλλευσης της εργ</w:t>
      </w:r>
      <w:r w:rsidRPr="005D0A29">
        <w:rPr>
          <w:rFonts w:eastAsia="Times New Roman"/>
          <w:szCs w:val="24"/>
        </w:rPr>
        <w:t>ασίας χωρίς αμοιβή, ένα βασικό ανθρώπινο δικαίωμα. Λέτε, μάλιστα, στο σχέδιο νόμου «μέχρι την έκδοση προεδρικού διατάγματος». Γιατί; Να ισχύει η συμφωνία αναδρομικά. Εφόσον υπάρχει δημόσια διάθεση των έργων τους, η συμφωνία να ισχύσει από την αρχή.</w:t>
      </w:r>
    </w:p>
    <w:p w14:paraId="04B1AAA6" w14:textId="77777777" w:rsidR="0001266C" w:rsidRDefault="00D81D51">
      <w:pPr>
        <w:spacing w:line="600" w:lineRule="auto"/>
        <w:ind w:firstLine="709"/>
        <w:jc w:val="both"/>
        <w:rPr>
          <w:rFonts w:eastAsia="Times New Roman"/>
          <w:szCs w:val="24"/>
        </w:rPr>
      </w:pPr>
      <w:proofErr w:type="spellStart"/>
      <w:r w:rsidRPr="005D0A29">
        <w:rPr>
          <w:rFonts w:eastAsia="Times New Roman"/>
          <w:szCs w:val="24"/>
        </w:rPr>
        <w:t>Πέμπτον</w:t>
      </w:r>
      <w:proofErr w:type="spellEnd"/>
      <w:r w:rsidRPr="005D0A29">
        <w:rPr>
          <w:rFonts w:eastAsia="Times New Roman"/>
          <w:szCs w:val="24"/>
        </w:rPr>
        <w:t xml:space="preserve">, αποσύρατε εν </w:t>
      </w:r>
      <w:proofErr w:type="spellStart"/>
      <w:r w:rsidRPr="005D0A29">
        <w:rPr>
          <w:rFonts w:eastAsia="Times New Roman"/>
          <w:szCs w:val="24"/>
        </w:rPr>
        <w:t>κρυπτώ</w:t>
      </w:r>
      <w:proofErr w:type="spellEnd"/>
      <w:r w:rsidRPr="005D0A29">
        <w:rPr>
          <w:rFonts w:eastAsia="Times New Roman"/>
          <w:szCs w:val="24"/>
        </w:rPr>
        <w:t xml:space="preserve">, σας το είπαν κι άλλοι, το άρθρο 61, ένα πρόχειρο άρθρο, φυσικά, και πάτε τις αρμοδιότητες μπρος-πίσω. Τι θα γίνει με αυτό; Εν </w:t>
      </w:r>
      <w:proofErr w:type="spellStart"/>
      <w:r w:rsidRPr="005D0A29">
        <w:rPr>
          <w:rFonts w:eastAsia="Times New Roman"/>
          <w:szCs w:val="24"/>
        </w:rPr>
        <w:t>κρυπτώ</w:t>
      </w:r>
      <w:proofErr w:type="spellEnd"/>
      <w:r w:rsidRPr="005D0A29">
        <w:rPr>
          <w:rFonts w:eastAsia="Times New Roman"/>
          <w:szCs w:val="24"/>
        </w:rPr>
        <w:t xml:space="preserve"> θα αποσυρθεί; Το είπαν προηγουμένως και ο κ. Τζαβάρας και άλλοι συνάδελφοι.</w:t>
      </w:r>
    </w:p>
    <w:p w14:paraId="04B1AAA7" w14:textId="77777777" w:rsidR="0001266C" w:rsidRDefault="00D81D51">
      <w:pPr>
        <w:spacing w:line="600" w:lineRule="auto"/>
        <w:ind w:firstLine="709"/>
        <w:jc w:val="both"/>
        <w:rPr>
          <w:rFonts w:eastAsia="Times New Roman"/>
          <w:szCs w:val="24"/>
        </w:rPr>
      </w:pPr>
      <w:r w:rsidRPr="005D0A29">
        <w:rPr>
          <w:rFonts w:eastAsia="Times New Roman"/>
          <w:szCs w:val="24"/>
        </w:rPr>
        <w:t>Κυρίες και κύριοι συνάδε</w:t>
      </w:r>
      <w:r w:rsidRPr="005D0A29">
        <w:rPr>
          <w:rFonts w:eastAsia="Times New Roman"/>
          <w:szCs w:val="24"/>
        </w:rPr>
        <w:t>λφοι, τι προτείνω; Πρώτον, να λυθεί το πρόβλημα της «ΑΕΠΙ» με το άνοιγμα του συνόλου των δεδομένων της, καταλόγου πελατών και ρεπερτορίου, και τη διάθεσή τους σε όλους, χωρίς περιορισμούς. Θα έχουμε την ουσιαστική αντικατάσταση της «ΑΕΠΙ» με πραγματικά αντ</w:t>
      </w:r>
      <w:r w:rsidRPr="005D0A29">
        <w:rPr>
          <w:rFonts w:eastAsia="Times New Roman"/>
          <w:szCs w:val="24"/>
        </w:rPr>
        <w:t>αγωνιστικούς στις υπηρεσίες τους οργανισμούς συλλογικής διαχείρισης.</w:t>
      </w:r>
    </w:p>
    <w:p w14:paraId="04B1AAA8"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 xml:space="preserve">Δεύτερον, να γίνει πραγματικά ανεξάρτητος ο Οργανισμός Πνευματικής Ιδιοκτησίας, για να λειτουργεί ως Ρυθμιστική Αρχή και να μην τον καταπατάτε με το να μην παίρνετε τις συμβουλές του για </w:t>
      </w:r>
      <w:r w:rsidRPr="005D0A29">
        <w:rPr>
          <w:rFonts w:eastAsia="Times New Roman"/>
          <w:szCs w:val="24"/>
        </w:rPr>
        <w:t>το νομοσχέδιο, ως οφείλατε.</w:t>
      </w:r>
    </w:p>
    <w:p w14:paraId="04B1AAA9" w14:textId="77777777" w:rsidR="0001266C" w:rsidRDefault="00D81D51">
      <w:pPr>
        <w:spacing w:line="600" w:lineRule="auto"/>
        <w:ind w:firstLine="709"/>
        <w:jc w:val="both"/>
        <w:rPr>
          <w:rFonts w:eastAsia="Times New Roman"/>
          <w:szCs w:val="24"/>
        </w:rPr>
      </w:pPr>
      <w:r w:rsidRPr="005D0A29">
        <w:rPr>
          <w:rFonts w:eastAsia="Times New Roman"/>
          <w:szCs w:val="24"/>
        </w:rPr>
        <w:t>Τρίτον, να ρυθμιστεί σύμφωνα με τη σχετική κοινοτική οδηγία και όχι κατά παρέκκλιση το θέμα της χρήσης έργων και οι περιορισμοί για εκπαιδευτικές ανάγκες.</w:t>
      </w:r>
    </w:p>
    <w:p w14:paraId="04B1AAAA" w14:textId="77777777" w:rsidR="0001266C" w:rsidRDefault="00D81D51">
      <w:pPr>
        <w:spacing w:line="600" w:lineRule="auto"/>
        <w:ind w:firstLine="709"/>
        <w:jc w:val="both"/>
        <w:rPr>
          <w:rFonts w:eastAsia="Times New Roman"/>
          <w:szCs w:val="24"/>
        </w:rPr>
      </w:pPr>
      <w:r w:rsidRPr="005D0A29">
        <w:rPr>
          <w:rFonts w:eastAsia="Times New Roman"/>
          <w:szCs w:val="24"/>
        </w:rPr>
        <w:t>Τέταρτον, να ενισχυθούν ουσιαστικά οι ελληνικές βιβλιοθήκες και να δοθούν</w:t>
      </w:r>
      <w:r w:rsidRPr="005D0A29">
        <w:rPr>
          <w:rFonts w:eastAsia="Times New Roman"/>
          <w:szCs w:val="24"/>
        </w:rPr>
        <w:t xml:space="preserve"> κίνητρα στους δημιουργούς να εκθέτουν τα έργα τους εκεί, με όφελος και για τους ίδιους και για το αναγνωστικό κοινό.</w:t>
      </w:r>
    </w:p>
    <w:p w14:paraId="04B1AAAB" w14:textId="77777777" w:rsidR="0001266C" w:rsidRDefault="00D81D51">
      <w:pPr>
        <w:spacing w:line="600" w:lineRule="auto"/>
        <w:ind w:firstLine="709"/>
        <w:jc w:val="both"/>
        <w:rPr>
          <w:rFonts w:eastAsia="Times New Roman"/>
          <w:szCs w:val="24"/>
        </w:rPr>
      </w:pPr>
      <w:r w:rsidRPr="005D0A29">
        <w:rPr>
          <w:rFonts w:eastAsia="Times New Roman"/>
          <w:szCs w:val="24"/>
        </w:rPr>
        <w:t>Κυρίες και κύριοι συνάδελφοι, κλείνω με αυτό, κύριε Πρόεδρε. «Ψωμί, παιδεία, ελευθερία». Παλιό φυσικά το σύνθημα, αλλά ακόμα δυστυχώς επίκ</w:t>
      </w:r>
      <w:r w:rsidRPr="005D0A29">
        <w:rPr>
          <w:rFonts w:eastAsia="Times New Roman"/>
          <w:szCs w:val="24"/>
        </w:rPr>
        <w:t>αιρο.</w:t>
      </w:r>
    </w:p>
    <w:p w14:paraId="04B1AAAC"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Ψωμί. Προσέξτε, κυρίες και κύριοι της Κυβέρνησης, με το </w:t>
      </w:r>
      <w:r w:rsidRPr="005D0A29">
        <w:rPr>
          <w:rFonts w:eastAsia="Times New Roman"/>
          <w:szCs w:val="24"/>
          <w:lang w:val="en-US"/>
        </w:rPr>
        <w:t>success</w:t>
      </w:r>
      <w:r w:rsidRPr="005D0A29">
        <w:rPr>
          <w:rFonts w:eastAsia="Times New Roman"/>
          <w:szCs w:val="24"/>
        </w:rPr>
        <w:t xml:space="preserve"> </w:t>
      </w:r>
      <w:r w:rsidRPr="005D0A29">
        <w:rPr>
          <w:rFonts w:eastAsia="Times New Roman"/>
          <w:szCs w:val="24"/>
          <w:lang w:val="en-US"/>
        </w:rPr>
        <w:t>story</w:t>
      </w:r>
      <w:r w:rsidRPr="005D0A29">
        <w:rPr>
          <w:rFonts w:eastAsia="Times New Roman"/>
          <w:szCs w:val="24"/>
        </w:rPr>
        <w:t xml:space="preserve"> μιλάτε για έξοδο στις αγορές. Θέλετε να κάνετε ό,τι έκανε η κυβέρνηση Σαμαρά το ’14, ακόμη και με αυξημένο για </w:t>
      </w:r>
      <w:r w:rsidRPr="005D0A29">
        <w:rPr>
          <w:rFonts w:eastAsia="Times New Roman"/>
          <w:szCs w:val="24"/>
        </w:rPr>
        <w:lastRenderedPageBreak/>
        <w:t>τους πολίτες κόστος. Αν δεν το κάνετε σωστά, όμως, θα το πληρώσετε με</w:t>
      </w:r>
      <w:r w:rsidRPr="005D0A29">
        <w:rPr>
          <w:rFonts w:eastAsia="Times New Roman"/>
          <w:szCs w:val="24"/>
        </w:rPr>
        <w:t xml:space="preserve"> το να καθυστερήσει κι άλλο η ουσιαστική έξοδος στις αγορές και θα το πληρώσετε και εσείς αλλά και ο ελληνικός λαός.</w:t>
      </w:r>
    </w:p>
    <w:p w14:paraId="04B1AAAD"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Παιδεία. Θα έρθει η ώρα να συζητήσουμε για το νομοσχέδιο </w:t>
      </w:r>
      <w:proofErr w:type="spellStart"/>
      <w:r w:rsidRPr="005D0A29">
        <w:rPr>
          <w:rFonts w:eastAsia="Times New Roman"/>
          <w:szCs w:val="24"/>
        </w:rPr>
        <w:t>Γαβρόγλου</w:t>
      </w:r>
      <w:proofErr w:type="spellEnd"/>
      <w:r w:rsidRPr="005D0A29">
        <w:rPr>
          <w:rFonts w:eastAsia="Times New Roman"/>
          <w:szCs w:val="24"/>
        </w:rPr>
        <w:t>, που ήδη έχει προκαλέσει σάλο στην εκπαιδευτική κοινότητα.</w:t>
      </w:r>
    </w:p>
    <w:p w14:paraId="04B1AAAE" w14:textId="77777777" w:rsidR="0001266C" w:rsidRDefault="00D81D51">
      <w:pPr>
        <w:spacing w:line="600" w:lineRule="auto"/>
        <w:ind w:firstLine="709"/>
        <w:jc w:val="both"/>
        <w:rPr>
          <w:rFonts w:eastAsia="Times New Roman"/>
          <w:szCs w:val="24"/>
        </w:rPr>
      </w:pPr>
      <w:r w:rsidRPr="005D0A29">
        <w:rPr>
          <w:rFonts w:eastAsia="Times New Roman"/>
          <w:szCs w:val="24"/>
        </w:rPr>
        <w:t>Ελευθερία. Ελ</w:t>
      </w:r>
      <w:r w:rsidRPr="005D0A29">
        <w:rPr>
          <w:rFonts w:eastAsia="Times New Roman"/>
          <w:szCs w:val="24"/>
        </w:rPr>
        <w:t>ευθερία στη δημιουργία, στην τέχνη, στην έκφραση. Ελευθερία που μόνο η πρόοδος και η ανάπτυξη που φτάνει σε κάθε πολίτη μπορεί να προσφέρει. Ελευθερία που η εκπαίδευση και ο πολιτισμός μπορούν να στηρίξουν. Ελευθερία που σας προκαλεί φαίνεται αλλεργία, για</w:t>
      </w:r>
      <w:r w:rsidRPr="005D0A29">
        <w:rPr>
          <w:rFonts w:eastAsia="Times New Roman"/>
          <w:szCs w:val="24"/>
        </w:rPr>
        <w:t>τί δεν έχετε ούτε αρετή ούτε τόλμη και αυτό πια το έχει καταλάβει και ο ελληνικός λαός.</w:t>
      </w:r>
    </w:p>
    <w:p w14:paraId="04B1AAAF" w14:textId="77777777" w:rsidR="0001266C" w:rsidRDefault="00D81D51">
      <w:pPr>
        <w:spacing w:line="600" w:lineRule="auto"/>
        <w:ind w:firstLine="709"/>
        <w:jc w:val="both"/>
        <w:rPr>
          <w:rFonts w:eastAsia="Times New Roman"/>
          <w:szCs w:val="24"/>
        </w:rPr>
      </w:pPr>
      <w:r w:rsidRPr="005D0A29">
        <w:rPr>
          <w:rFonts w:eastAsia="Times New Roman"/>
          <w:szCs w:val="24"/>
        </w:rPr>
        <w:t>Ευχαριστώ πολύ.</w:t>
      </w:r>
    </w:p>
    <w:p w14:paraId="04B1AAB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w:t>
      </w:r>
      <w:proofErr w:type="spellStart"/>
      <w:r w:rsidRPr="005D0A29">
        <w:rPr>
          <w:rFonts w:eastAsia="Times New Roman"/>
          <w:b/>
          <w:szCs w:val="24"/>
        </w:rPr>
        <w:t>Λαμπρούλης</w:t>
      </w:r>
      <w:proofErr w:type="spellEnd"/>
      <w:r w:rsidRPr="005D0A29">
        <w:rPr>
          <w:rFonts w:eastAsia="Times New Roman"/>
          <w:b/>
          <w:szCs w:val="24"/>
        </w:rPr>
        <w:t>):</w:t>
      </w:r>
      <w:r w:rsidRPr="005D0A29">
        <w:rPr>
          <w:rFonts w:eastAsia="Times New Roman"/>
          <w:szCs w:val="24"/>
        </w:rPr>
        <w:t xml:space="preserve"> Τον λόγο έχει ο κ. Κωνσταντόπουλος Δημήτριος από τη Δημοκρατική Συμπαράταξη.</w:t>
      </w:r>
    </w:p>
    <w:p w14:paraId="04B1AAB1" w14:textId="77777777" w:rsidR="0001266C" w:rsidRDefault="00D81D51">
      <w:pPr>
        <w:spacing w:line="600" w:lineRule="auto"/>
        <w:ind w:firstLine="709"/>
        <w:jc w:val="both"/>
        <w:rPr>
          <w:rFonts w:eastAsia="Times New Roman"/>
          <w:szCs w:val="24"/>
        </w:rPr>
      </w:pPr>
      <w:r w:rsidRPr="005D0A29">
        <w:rPr>
          <w:rFonts w:eastAsia="Times New Roman"/>
          <w:b/>
          <w:szCs w:val="24"/>
        </w:rPr>
        <w:t>ΔΗΜΗΤΡΙΟΣ ΚΩΝΣΤΑΝΤΟΠΟΥΛΟΣ:</w:t>
      </w:r>
      <w:r w:rsidRPr="005D0A29">
        <w:rPr>
          <w:rFonts w:eastAsia="Times New Roman"/>
          <w:szCs w:val="24"/>
        </w:rPr>
        <w:t xml:space="preserve"> Κυρίες και κύρ</w:t>
      </w:r>
      <w:r w:rsidRPr="005D0A29">
        <w:rPr>
          <w:rFonts w:eastAsia="Times New Roman"/>
          <w:szCs w:val="24"/>
        </w:rPr>
        <w:t xml:space="preserve">ιοι συνάδελφοι, με το παρόν νομοσχέδιο ενσωματώνεται στην ελληνική έννομη τάξη η οδηγία για τη συλλογική διαχείριση, η οποία </w:t>
      </w:r>
      <w:r w:rsidRPr="005D0A29">
        <w:rPr>
          <w:rFonts w:eastAsia="Times New Roman"/>
          <w:szCs w:val="24"/>
        </w:rPr>
        <w:lastRenderedPageBreak/>
        <w:t>προωθεί τη διαφάνεια και τη λογοδοσία των οργανισμών συλλογικής διαχείρισης. Το παρόν νομοσχέδιο έχει στόχο την αντιμετώπιση της δι</w:t>
      </w:r>
      <w:r w:rsidRPr="005D0A29">
        <w:rPr>
          <w:rFonts w:eastAsia="Times New Roman"/>
          <w:szCs w:val="24"/>
        </w:rPr>
        <w:t>αδικτυακής πειρατείας και την προστασία της πνευματικής ιδιοκτησίας.</w:t>
      </w:r>
    </w:p>
    <w:p w14:paraId="04B1AAB2" w14:textId="77777777" w:rsidR="0001266C" w:rsidRDefault="00D81D51">
      <w:pPr>
        <w:spacing w:line="600" w:lineRule="auto"/>
        <w:ind w:firstLine="709"/>
        <w:jc w:val="both"/>
        <w:rPr>
          <w:rFonts w:eastAsia="Times New Roman"/>
          <w:szCs w:val="24"/>
        </w:rPr>
      </w:pPr>
      <w:r w:rsidRPr="005D0A29">
        <w:rPr>
          <w:rFonts w:eastAsia="Times New Roman"/>
          <w:szCs w:val="24"/>
        </w:rPr>
        <w:t>Εδώ τίθεται το ερώτημα: Επιτυγχάνονται αυτοί οι στόχοι με τις παρούσες διατάξεις; Διότι κατά την ακρόαση των φορέων αποκαλύφθηκαν σημαντικές αδυναμίες του νομοσχεδίου, που προκάλεσαν ιδια</w:t>
      </w:r>
      <w:r w:rsidRPr="005D0A29">
        <w:rPr>
          <w:rFonts w:eastAsia="Times New Roman"/>
          <w:szCs w:val="24"/>
        </w:rPr>
        <w:t>ίτερες αντιδράσεις, όπως οι διατάξεις που αφορούν στην προστασία των δικαιωμάτων των πνευματικών δημιουργών. Είπαν οι φορείς ότι το αρχικό νομοσχέδιο του κ. Μπαλτά ήταν σε θετική κατεύθυνση. Να θυμίσω ότι είχε περάσει από συλλογική διαπραγμάτευση και δημόσ</w:t>
      </w:r>
      <w:r w:rsidRPr="005D0A29">
        <w:rPr>
          <w:rFonts w:eastAsia="Times New Roman"/>
          <w:szCs w:val="24"/>
        </w:rPr>
        <w:t>ια διαβούλευση, είχε υπογραφεί από οκτώ Υπουργούς, είχε περάσει από την Κεντρική Νομοπαρασκευαστική Επιτροπή και φυσικά περιμέναμε να κατατεθεί.</w:t>
      </w:r>
    </w:p>
    <w:p w14:paraId="04B1AAB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Όμως, εν μια </w:t>
      </w:r>
      <w:proofErr w:type="spellStart"/>
      <w:r w:rsidRPr="005D0A29">
        <w:rPr>
          <w:rFonts w:eastAsia="Times New Roman" w:cs="Times New Roman"/>
          <w:szCs w:val="24"/>
        </w:rPr>
        <w:t>νυκτί</w:t>
      </w:r>
      <w:proofErr w:type="spellEnd"/>
      <w:r w:rsidRPr="005D0A29">
        <w:rPr>
          <w:rFonts w:eastAsia="Times New Roman" w:cs="Times New Roman"/>
          <w:szCs w:val="24"/>
        </w:rPr>
        <w:t>, κύριε Μπαλτά, αποσύρθηκε. Πολλά τα ερωτήματα θα έλεγα, όπως: Γιατί αποσύρθηκε; Σε ποιους δε</w:t>
      </w:r>
      <w:r w:rsidRPr="005D0A29">
        <w:rPr>
          <w:rFonts w:eastAsia="Times New Roman" w:cs="Times New Roman"/>
          <w:szCs w:val="24"/>
        </w:rPr>
        <w:t xml:space="preserve">ν άρεσε; Ποιους σκοπούς εξυπηρετούν οι αλλαγές του σημερινού νομοσχεδίου, που κινούνται σε τελείως αντίθετη κατεύθυνση και άλλαξαν τον χαρακτήρα του νομοσχεδίου Μπαλτά; </w:t>
      </w:r>
    </w:p>
    <w:p w14:paraId="04B1AAB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Ένα είναι σίγουρο, ότι, όπως τελικά κατατέθηκε το νομοσχέδιο, δεν υπηρετεί τα δικαιώμα</w:t>
      </w:r>
      <w:r w:rsidRPr="005D0A29">
        <w:rPr>
          <w:rFonts w:eastAsia="Times New Roman" w:cs="Times New Roman"/>
          <w:szCs w:val="24"/>
        </w:rPr>
        <w:t xml:space="preserve">τα των δημιουργών. Κάποιοι μίλησαν φυσικά για φωτογραφικές διατάξεις υπέρ της «ΑΕΠΙ». Για ποια «ΑΕΠΙ», όμως, συζητάμε, κυρία Υπουργέ; Την «ΑΕΠΙ» με τα τεράστια χρέη και τις υποχρεώσεις; Αυτή την «ΑΕΠΙ», που, στη συνείδηση των δημιουργών, είναι </w:t>
      </w:r>
      <w:proofErr w:type="spellStart"/>
      <w:r w:rsidRPr="005D0A29">
        <w:rPr>
          <w:rFonts w:eastAsia="Times New Roman" w:cs="Times New Roman"/>
          <w:szCs w:val="24"/>
        </w:rPr>
        <w:t>απαξιωμένη</w:t>
      </w:r>
      <w:proofErr w:type="spellEnd"/>
      <w:r w:rsidRPr="005D0A29">
        <w:rPr>
          <w:rFonts w:eastAsia="Times New Roman" w:cs="Times New Roman"/>
          <w:szCs w:val="24"/>
        </w:rPr>
        <w:t xml:space="preserve">; </w:t>
      </w:r>
      <w:r w:rsidRPr="005D0A29">
        <w:rPr>
          <w:rFonts w:eastAsia="Times New Roman" w:cs="Times New Roman"/>
          <w:szCs w:val="24"/>
        </w:rPr>
        <w:t>Για μια νέα «ΑΕΠΙ»; Για μια νέα ανεξάρτητη οντότητα διαχείρισης; Όμως με ποιους όρους και ποιες διασφαλίσεις; Πώς θα διασφαλίζεται η προστασία των δημιουργών, αν αυτή πτωχεύσει;</w:t>
      </w:r>
    </w:p>
    <w:p w14:paraId="04B1AAB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Κυρίες και κύριοι συνάδελφοι, τα προβλήματα της «ΑΕΠΙ» είναι γνωστά. Ωστόσο θα</w:t>
      </w:r>
      <w:r w:rsidRPr="005D0A29">
        <w:rPr>
          <w:rFonts w:eastAsia="Times New Roman" w:cs="Times New Roman"/>
          <w:szCs w:val="24"/>
        </w:rPr>
        <w:t xml:space="preserve"> μπορούσε να εξυγιανθεί. Θα μπορούσε, θα έλεγα, να αλλάξει το καθεστώς της, γιατί είναι ο μόνος κερδοσκοπικός οργανισμός συλλογικής διαχείρισης στην Ευρώπη, διότι υπήρχε η ευκαιρία να αποκτήσουμε ένα σύγχρονο θεσμικό πλαίσιο στους οργανισμούς συλλογικής δι</w:t>
      </w:r>
      <w:r w:rsidRPr="005D0A29">
        <w:rPr>
          <w:rFonts w:eastAsia="Times New Roman" w:cs="Times New Roman"/>
          <w:szCs w:val="24"/>
        </w:rPr>
        <w:t xml:space="preserve">αχείρισης με δεδομένες τις αλλαγές που προωθούνται σε ευρωπαϊκό επίπεδο. Αυτή η ευκαιρία χάνεται, όμως, με το παρόν νομοσχέδιο. Δυστυχώς, μαζί της χάνεται και η ελπίδα να εμπνευστούν νέοι δημιουργοί, να αισθανθούν ασφάλεια για τα δικαιώματά τους. </w:t>
      </w:r>
    </w:p>
    <w:p w14:paraId="04B1AAB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Πολλά κα</w:t>
      </w:r>
      <w:r w:rsidRPr="005D0A29">
        <w:rPr>
          <w:rFonts w:eastAsia="Times New Roman" w:cs="Times New Roman"/>
          <w:szCs w:val="24"/>
        </w:rPr>
        <w:t>ι τραγικά τα λάθη της «ΑΕΠΙ». Λανθασμένη, όμως, και η αντιμετώπιση από την Κυβέρνηση. Όταν αποκαλύφθηκαν οι οικονομικές ατασθαλίες, εμείς ως Δημοκρατική Συμπαράταξη είχαμε προτείνει διακομματική τοποθέτηση κρατικού επιτρόπου, με αυξημένες αρμοδιότητες. Δυσ</w:t>
      </w:r>
      <w:r w:rsidRPr="005D0A29">
        <w:rPr>
          <w:rFonts w:eastAsia="Times New Roman" w:cs="Times New Roman"/>
          <w:szCs w:val="24"/>
        </w:rPr>
        <w:t xml:space="preserve">τυχώς, δεν εισακουστήκαμε. Αντίθετα έφερε η Κυβέρνηση μια τροπολογία, ένα ιδιότυπο καθεστώς </w:t>
      </w:r>
      <w:proofErr w:type="spellStart"/>
      <w:r w:rsidRPr="005D0A29">
        <w:rPr>
          <w:rFonts w:eastAsia="Times New Roman" w:cs="Times New Roman"/>
          <w:szCs w:val="24"/>
        </w:rPr>
        <w:t>συνδιοίκησης</w:t>
      </w:r>
      <w:proofErr w:type="spellEnd"/>
      <w:r w:rsidRPr="005D0A29">
        <w:rPr>
          <w:rFonts w:eastAsia="Times New Roman" w:cs="Times New Roman"/>
          <w:szCs w:val="24"/>
        </w:rPr>
        <w:t xml:space="preserve"> στην «ΑΕΠΙ». Διόρισε κρατικό επίτροπο χωρίς φυσικά να καταργήσει το διοικητικό συμβούλιο. Δηλαδή δεν υπήρξε πολιτική βούληση για οριστική λύση. Αυτό εί</w:t>
      </w:r>
      <w:r w:rsidRPr="005D0A29">
        <w:rPr>
          <w:rFonts w:eastAsia="Times New Roman" w:cs="Times New Roman"/>
          <w:szCs w:val="24"/>
        </w:rPr>
        <w:t xml:space="preserve">χε σαν αποτέλεσμα η κατάσταση να γίνει ανεξέλεγκτη. </w:t>
      </w:r>
    </w:p>
    <w:p w14:paraId="04B1AAB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Κυρίες και κύριοι συνάδελφοι, μας προβληματίζει το γεγονός ότι στο νομοσχέδιο δεν καταργείται το καθεστώς των ανώνυμων εταιρειών να διαχειρίζονται τα πνευματικά δικαιώματα. Αντιθέτως ενισχύεται, με αποτέ</w:t>
      </w:r>
      <w:r w:rsidRPr="005D0A29">
        <w:rPr>
          <w:rFonts w:eastAsia="Times New Roman" w:cs="Times New Roman"/>
          <w:szCs w:val="24"/>
        </w:rPr>
        <w:t>λεσμα να στερούνται οι δημιουργοί των θεμελιωδών δικαιωμάτων τους.</w:t>
      </w:r>
    </w:p>
    <w:p w14:paraId="04B1AAB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Μας προβληματίζει ότι καταργείται αναδρομικά το δικαίωμα αμοιβής για το παρελθόν για το χρονικό διάστημα 1993 μέχρι σήμερα. Όπως και το γεγονός ότι αυτοί που έχουν παραγάγει πρωτογενές υλικ</w:t>
      </w:r>
      <w:r w:rsidRPr="005D0A29">
        <w:rPr>
          <w:rFonts w:eastAsia="Times New Roman" w:cs="Times New Roman"/>
          <w:szCs w:val="24"/>
        </w:rPr>
        <w:t>ό, όπως είναι οι συγγραφείς ή οι δημοσιογρά</w:t>
      </w:r>
      <w:r w:rsidRPr="005D0A29">
        <w:rPr>
          <w:rFonts w:eastAsia="Times New Roman" w:cs="Times New Roman"/>
          <w:szCs w:val="24"/>
        </w:rPr>
        <w:lastRenderedPageBreak/>
        <w:t xml:space="preserve">φοι, στερούνται της αμοιβής τους για τη χρήση του. Καμμία απάντηση. Θα βιοποριστούν αυτοί οι άνθρωποι; Πώς προστατεύονται αυτοί από την εκτεταμένη χρήση των έργων τους ακόμη και ψηφιακά; Αυτά εγείρουν και την πιο </w:t>
      </w:r>
      <w:r w:rsidRPr="005D0A29">
        <w:rPr>
          <w:rFonts w:eastAsia="Times New Roman" w:cs="Times New Roman"/>
          <w:szCs w:val="24"/>
        </w:rPr>
        <w:t>έντονη αντίδραση, θα έλεγα, από τους φορείς.</w:t>
      </w:r>
    </w:p>
    <w:p w14:paraId="04B1AAB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Κυρίες και κύριοι συνάδελφοι, έπρεπε η χώρα μας να πρωτοστατεί στην προστασία της πνευματικής ιδιοκτησίας, να ασκεί συστηματικές πιέσεις στο Ευρωκοινοβούλιο και στην Ευρωπαϊκή Επιτροπή, ειδικά ως προς την εισαγω</w:t>
      </w:r>
      <w:r w:rsidRPr="005D0A29">
        <w:rPr>
          <w:rFonts w:eastAsia="Times New Roman" w:cs="Times New Roman"/>
          <w:szCs w:val="24"/>
        </w:rPr>
        <w:t xml:space="preserve">γή του ανταγωνισμού στην πνευματική ιδιοκτησία, φυσικά διά μέσου των ΑΟΔ. </w:t>
      </w:r>
    </w:p>
    <w:p w14:paraId="04B1AAB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Κυρίες και κύριοι συνάδελφοι, είμαστε υποχρεωμένοι να ενσωματώσουμε την οδηγία. Ποιος ο λόγος, όμως, να προστεθούν διατάξεις που δεν προβλέπονται στην οδηγία και περιορίζουν δικαιώμ</w:t>
      </w:r>
      <w:r w:rsidRPr="005D0A29">
        <w:rPr>
          <w:rFonts w:eastAsia="Times New Roman" w:cs="Times New Roman"/>
          <w:szCs w:val="24"/>
        </w:rPr>
        <w:t>ατα των δημιουργών; Εδώ καμμία απάντηση, κυρία Υπουργέ. Σας ζητάμε από το πρωί να μας πείτε για το άρθρο 61. Περιμένουμε την απάντησή σας.</w:t>
      </w:r>
    </w:p>
    <w:p w14:paraId="04B1AAB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Είχαμε την ευκαιρία να θέσουμε ένα σύγχρονο πλαίσιο για τους οργανισμούς συλλογικής διαχείρισης με πρώτο στόχο τη σωσ</w:t>
      </w:r>
      <w:r w:rsidRPr="005D0A29">
        <w:rPr>
          <w:rFonts w:eastAsia="Times New Roman" w:cs="Times New Roman"/>
          <w:szCs w:val="24"/>
        </w:rPr>
        <w:t xml:space="preserve">τή διαχείριση των δικαιωμάτων των δημιουργών. Είχαμε την ευκαιρία να αποκτήσουμε, θα έλεγα, ένα προοδευτικό πλαίσιο </w:t>
      </w:r>
      <w:r w:rsidRPr="005D0A29">
        <w:rPr>
          <w:rFonts w:eastAsia="Times New Roman" w:cs="Times New Roman"/>
          <w:szCs w:val="24"/>
        </w:rPr>
        <w:lastRenderedPageBreak/>
        <w:t>συγγενικών δικαιωμάτων, γιατί, πέρα από τους δημιουργούς, έχουμε και τους κληρονόμους. Δυστυχώς, με το νομοσχέδιο αυτό φαίνεται ότι η Κυβέρν</w:t>
      </w:r>
      <w:r w:rsidRPr="005D0A29">
        <w:rPr>
          <w:rFonts w:eastAsia="Times New Roman" w:cs="Times New Roman"/>
          <w:szCs w:val="24"/>
        </w:rPr>
        <w:t xml:space="preserve">ηση έχασε το </w:t>
      </w:r>
      <w:r w:rsidRPr="005D0A29">
        <w:rPr>
          <w:rFonts w:eastAsia="Times New Roman" w:cs="Times New Roman"/>
          <w:szCs w:val="24"/>
          <w:lang w:val="en-US"/>
        </w:rPr>
        <w:t>momentum</w:t>
      </w:r>
      <w:r w:rsidRPr="005D0A29">
        <w:rPr>
          <w:rFonts w:eastAsia="Times New Roman" w:cs="Times New Roman"/>
          <w:szCs w:val="24"/>
        </w:rPr>
        <w:t xml:space="preserve">. </w:t>
      </w:r>
    </w:p>
    <w:p w14:paraId="04B1AAB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Κλείνοντας, θα ήθελα να σταθώ σε ένα σημείο, στην εθνική πολιτική για το βιβλίο. Έχουμε ανοικτό μπροστά μας το ζήτημα της ενιαίας τιμής βιβλίου. Γίνεται πάρτι με μεγάλες εκπτώσεις από τα μεγάλα βιβλιοπωλεία, φυσικά εις βάρος των μικ</w:t>
      </w:r>
      <w:r w:rsidRPr="005D0A29">
        <w:rPr>
          <w:rFonts w:eastAsia="Times New Roman" w:cs="Times New Roman"/>
          <w:szCs w:val="24"/>
        </w:rPr>
        <w:t>ρών. Στην Ευρώπη υπάρχει ενιαία τιμή. Μόνο σε δεκατρείς χώρες η αγορά του βιβλίου είναι απελευθερωμένη. Έχουμε χρέος και υποχρέωση να υπερασπιστούμε το βιβλίο και τους μικρούς βιβλιοπώλες. Έχουμε χρέος να στηρίξουμε τους αδυνάτους.</w:t>
      </w:r>
    </w:p>
    <w:p w14:paraId="04B1AAB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Σας ευχαριστώ.</w:t>
      </w:r>
    </w:p>
    <w:p w14:paraId="04B1AAB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w:t>
      </w:r>
      <w:r w:rsidRPr="005D0A29">
        <w:rPr>
          <w:rFonts w:eastAsia="Times New Roman" w:cs="Times New Roman"/>
          <w:b/>
          <w:szCs w:val="24"/>
        </w:rPr>
        <w:t xml:space="preserve">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 xml:space="preserve">Τον λόγο έχει ο κ. Τριαντάφυλλος </w:t>
      </w:r>
      <w:proofErr w:type="spellStart"/>
      <w:r w:rsidRPr="005D0A29">
        <w:rPr>
          <w:rFonts w:eastAsia="Times New Roman" w:cs="Times New Roman"/>
          <w:szCs w:val="24"/>
        </w:rPr>
        <w:t>Μηταφίδης</w:t>
      </w:r>
      <w:proofErr w:type="spellEnd"/>
      <w:r w:rsidRPr="005D0A29">
        <w:rPr>
          <w:rFonts w:eastAsia="Times New Roman" w:cs="Times New Roman"/>
          <w:szCs w:val="24"/>
        </w:rPr>
        <w:t xml:space="preserve"> από τον ΣΥΡΙΖΑ.</w:t>
      </w:r>
    </w:p>
    <w:p w14:paraId="04B1AAB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ΤΡΙΑΝΤΑΦΥΛΛΟΣ ΜΗΤΑΦΙΔΗΣ: </w:t>
      </w:r>
      <w:r w:rsidRPr="005D0A29">
        <w:rPr>
          <w:rFonts w:eastAsia="Times New Roman" w:cs="Times New Roman"/>
          <w:szCs w:val="24"/>
        </w:rPr>
        <w:t xml:space="preserve">Κυρίες και κύριοι Βουλευτές, για την πολύχρονη ασυλία της «ΑΕΠΙ» προφανώς δεν πρέπει να εγκαλείτε τη σημερινή Κυβέρνηση. Αυτή ήταν που άνοιξε αυτό το απόστημα, με το οποίο εσείς συνυπήρχατε χρόνια ολόκληρα. </w:t>
      </w:r>
    </w:p>
    <w:p w14:paraId="04B1AAC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Θα ήθελα, όμως, επειδή θέλω να είμαι εποικοδομητικός, να συμφωνήσω με την </w:t>
      </w:r>
      <w:proofErr w:type="spellStart"/>
      <w:r w:rsidRPr="005D0A29">
        <w:rPr>
          <w:rFonts w:eastAsia="Times New Roman" w:cs="Times New Roman"/>
          <w:szCs w:val="24"/>
        </w:rPr>
        <w:t>καταληκτήρια</w:t>
      </w:r>
      <w:proofErr w:type="spellEnd"/>
      <w:r w:rsidRPr="005D0A29">
        <w:rPr>
          <w:rFonts w:eastAsia="Times New Roman" w:cs="Times New Roman"/>
          <w:szCs w:val="24"/>
        </w:rPr>
        <w:t xml:space="preserve"> επισήμανση του συνάδελφου κ. Κωνσταντόπουλου. Είχαμε καταθέσει Βουλευτές του ΣΥΡΙΖΑ σχετική επίκαιρη ερώτηση για την καθιέρωση επιτέλους ενιαίας τιμής στο βιβλίο. Γιατί </w:t>
      </w:r>
      <w:r w:rsidRPr="005D0A29">
        <w:rPr>
          <w:rFonts w:eastAsia="Times New Roman" w:cs="Times New Roman"/>
          <w:szCs w:val="24"/>
        </w:rPr>
        <w:t xml:space="preserve">η προστασία των πνευματικών δικαιωμάτων πηγαίνει χέρι-χέρι με το να εξασφαλίσουμε, ιδιαίτερα στους μικρούς βιβλιοπώλες, τη δυνατότητα να επιβιώσουν μέσα σε αυτό το σκληρό και ανταγωνιστικό περιβάλλον. </w:t>
      </w:r>
    </w:p>
    <w:p w14:paraId="04B1AAC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Επίσης, κυρία Υπουργέ, θα ήθελα να σας θυμίσω ότι υπάρ</w:t>
      </w:r>
      <w:r w:rsidRPr="005D0A29">
        <w:rPr>
          <w:rFonts w:eastAsia="Times New Roman" w:cs="Times New Roman"/>
          <w:szCs w:val="24"/>
        </w:rPr>
        <w:t xml:space="preserve">χει και μια άλλη εκκρεμότητα, για την οποία νομίζω ότι πρέπει στο αμέσως επόμενο διάστημα να υπάρξει και εδώ μια εποικοδομητική λύση. Αφορά τις τιμητικές συντάξεις των συγγραφέων και καλλιτεχνών που υπέστησαν και αυτές το ψαλίδι των περικοπών και δυστυχώς </w:t>
      </w:r>
      <w:r w:rsidRPr="005D0A29">
        <w:rPr>
          <w:rFonts w:eastAsia="Times New Roman" w:cs="Times New Roman"/>
          <w:szCs w:val="24"/>
        </w:rPr>
        <w:t xml:space="preserve">τους ζητούνται να επιστρέψουν και ως </w:t>
      </w:r>
      <w:proofErr w:type="spellStart"/>
      <w:r w:rsidRPr="005D0A29">
        <w:rPr>
          <w:rFonts w:eastAsia="Times New Roman" w:cs="Times New Roman"/>
          <w:szCs w:val="24"/>
        </w:rPr>
        <w:t>αχρεωστήτως</w:t>
      </w:r>
      <w:proofErr w:type="spellEnd"/>
      <w:r w:rsidRPr="005D0A29">
        <w:rPr>
          <w:rFonts w:eastAsia="Times New Roman" w:cs="Times New Roman"/>
          <w:szCs w:val="24"/>
        </w:rPr>
        <w:t xml:space="preserve"> καταβληθέντα τα λεφτά που είχαν πάρει.</w:t>
      </w:r>
    </w:p>
    <w:p w14:paraId="04B1AAC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Θα ήθελα, όμως, αγαπητοί συνάδελφοι, να μιλήσω παίρνοντας αφορμή και από αυτά που είπε ο κ. Τζαβάρας -πολύ σωστά, κατά τη γνώμη μου- αλλά προπαντός από την τραγική αυτο</w:t>
      </w:r>
      <w:r w:rsidRPr="005D0A29">
        <w:rPr>
          <w:rFonts w:eastAsia="Times New Roman" w:cs="Times New Roman"/>
          <w:szCs w:val="24"/>
        </w:rPr>
        <w:t xml:space="preserve">κτονία μιας απλήρωτης επί δεκαπέντε μήνες </w:t>
      </w:r>
      <w:proofErr w:type="spellStart"/>
      <w:r w:rsidRPr="005D0A29">
        <w:rPr>
          <w:rFonts w:eastAsia="Times New Roman" w:cs="Times New Roman"/>
          <w:szCs w:val="24"/>
        </w:rPr>
        <w:t>σαρανταδυάχρονης</w:t>
      </w:r>
      <w:proofErr w:type="spellEnd"/>
      <w:r w:rsidRPr="005D0A29">
        <w:rPr>
          <w:rFonts w:eastAsia="Times New Roman" w:cs="Times New Roman"/>
          <w:szCs w:val="24"/>
        </w:rPr>
        <w:t xml:space="preserve"> εργαζόμενης στις αμαρτωλές επιχειρήσεις Καρυπίδη. Είπε πολύ </w:t>
      </w:r>
      <w:r w:rsidRPr="005D0A29">
        <w:rPr>
          <w:rFonts w:eastAsia="Times New Roman" w:cs="Times New Roman"/>
          <w:szCs w:val="24"/>
        </w:rPr>
        <w:lastRenderedPageBreak/>
        <w:t>σωστά ο κ. Τζαβάρας ότι πρέπει να κρίνονται και οι δικαστικές αποφάσεις. Είναι μια πρωτοφανής ταξική απόφαση -με όλη την κυριολεξία της λ</w:t>
      </w:r>
      <w:r w:rsidRPr="005D0A29">
        <w:rPr>
          <w:rFonts w:eastAsia="Times New Roman" w:cs="Times New Roman"/>
          <w:szCs w:val="24"/>
        </w:rPr>
        <w:t xml:space="preserve">έξης- του Αρείου Πάγου. Ενώ μέχρι τώρα ήταν ποινικό αδίκημα, θεωρεί ότι δεν αποτελεί βλαπτική μεταβολή των όρων εργασίας η μη καταβολή των δεδουλευμένων. </w:t>
      </w:r>
    </w:p>
    <w:p w14:paraId="04B1AAC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Δεν ξέρω αν έχουν τύψεις μετά την τραγική αυτή αυτοκτονία οι δικαστές του Αρείου Πάγου -αυτό ας το λύ</w:t>
      </w:r>
      <w:r w:rsidRPr="005D0A29">
        <w:rPr>
          <w:rFonts w:eastAsia="Times New Roman" w:cs="Times New Roman"/>
          <w:szCs w:val="24"/>
        </w:rPr>
        <w:t>σουν με τον εξομολόγο της γειτονιάς τους-, αλλά εδώ έχουμε τη νομιμοποίηση της πιο κραυγαλέας αδικίας που μπορεί να υπάρξει.</w:t>
      </w:r>
    </w:p>
    <w:p w14:paraId="04B1AAC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Θα ήθελα με αφορμή την αναφορά στον Γεώργιο Κουμάντο, που υπήρξε διοικητικά εκτοπισμένος το 1972 στο </w:t>
      </w:r>
      <w:proofErr w:type="spellStart"/>
      <w:r w:rsidRPr="005D0A29">
        <w:rPr>
          <w:rFonts w:eastAsia="Times New Roman" w:cs="Times New Roman"/>
          <w:szCs w:val="24"/>
        </w:rPr>
        <w:t>Κερασοχώρι</w:t>
      </w:r>
      <w:proofErr w:type="spellEnd"/>
      <w:r w:rsidRPr="005D0A29">
        <w:rPr>
          <w:rFonts w:eastAsia="Times New Roman" w:cs="Times New Roman"/>
          <w:szCs w:val="24"/>
        </w:rPr>
        <w:t xml:space="preserve"> Ευρυτανίας και στο </w:t>
      </w:r>
      <w:r w:rsidRPr="005D0A29">
        <w:rPr>
          <w:rFonts w:eastAsia="Times New Roman" w:cs="Times New Roman"/>
          <w:szCs w:val="24"/>
        </w:rPr>
        <w:t>Θέρμο Τριχωνίδας, να αφιερώσω εξαιρετικά στους «ιππότες» -πώς να τους πω αλλιώς;- του άκρατου νεοφιλελευθερισμού μια από τις τελευταίες του παρακαταθήκες. Είναι δημοσιευμένη στην εφημερίδα «Η ΚΑΘΗΜΕΡΙΝΗ». «Πιστεύω ότι τίποτα σωστό δεν μπορεί να γίνει με το</w:t>
      </w:r>
      <w:r w:rsidRPr="005D0A29">
        <w:rPr>
          <w:rFonts w:eastAsia="Times New Roman" w:cs="Times New Roman"/>
          <w:szCs w:val="24"/>
        </w:rPr>
        <w:t xml:space="preserve">ν άκρατο νεοφιλελευθερισμό που υποστηρίζει: ας ζημιωθεί το κοινωνικό σύνολο, αρκεί η οικονομία να προχωράει.». Αυτή είναι η πραγματικότητα, δυστυχώς, που ζούμε αυτή την περίοδο. </w:t>
      </w:r>
    </w:p>
    <w:p w14:paraId="04B1AAC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Θα ήθελα να καταλήξω με δύο ζητήματα. Το ένα βέβαια είναι ότι επιτέλους, μετά</w:t>
      </w:r>
      <w:r w:rsidRPr="005D0A29">
        <w:rPr>
          <w:rFonts w:eastAsia="Times New Roman" w:cs="Times New Roman"/>
          <w:szCs w:val="24"/>
        </w:rPr>
        <w:t xml:space="preserve"> από πολύ καιρό, αποκαθιστούμε μια αδικία και την ίση μεταχείριση ανάμεσα σε αποφοίτους των καλλιτεχνικών σχολών που ήταν κάτοχοι του ίδιου τίτλου σπουδών ως προς το γνωστικό αντικείμενο, που, ενώ τους είχε χορηγηθεί το ίδιο χρονικό διάστημα και από τον ίδ</w:t>
      </w:r>
      <w:r w:rsidRPr="005D0A29">
        <w:rPr>
          <w:rFonts w:eastAsia="Times New Roman" w:cs="Times New Roman"/>
          <w:szCs w:val="24"/>
        </w:rPr>
        <w:t xml:space="preserve">ιο εκπαιδευτικό φορέα, ωστόσο αποτελούσαν αντικείμενο διάκρισης ως προς τα δικαιώματα που είχαν για την επαγγελματική τους αποκατάσταση. </w:t>
      </w:r>
    </w:p>
    <w:p w14:paraId="04B1AAC6" w14:textId="77777777" w:rsidR="0001266C" w:rsidRDefault="00D81D51">
      <w:pPr>
        <w:spacing w:line="600" w:lineRule="auto"/>
        <w:ind w:firstLine="709"/>
        <w:jc w:val="both"/>
        <w:rPr>
          <w:rFonts w:eastAsia="Times New Roman"/>
          <w:szCs w:val="24"/>
        </w:rPr>
      </w:pPr>
      <w:r w:rsidRPr="005D0A29">
        <w:rPr>
          <w:rFonts w:eastAsia="Times New Roman" w:cs="Times New Roman"/>
          <w:szCs w:val="24"/>
        </w:rPr>
        <w:t>Το άλλο που θέλω να πω, καθώς την επόμενη Κυριακή, στις 23 Ιουλίου, συμπληρώνονται σαράντα τρία χρόνια από την κατάρρε</w:t>
      </w:r>
      <w:r w:rsidRPr="005D0A29">
        <w:rPr>
          <w:rFonts w:eastAsia="Times New Roman" w:cs="Times New Roman"/>
          <w:szCs w:val="24"/>
        </w:rPr>
        <w:t>υση της εφτάχρονης τυραννίας –θα υπάρξει και σχετική εκδήλωση στις 24 του μηνός στο Επταπύργιο της Θεσσαλονίκης</w:t>
      </w:r>
      <w:r w:rsidRPr="005D0A29">
        <w:rPr>
          <w:rFonts w:eastAsia="Times New Roman"/>
          <w:szCs w:val="24"/>
        </w:rPr>
        <w:t>–, είναι να προχωρήσετε, κυρία Υπουργέ, καθώς αποτελεί αίτημα και του Δήμου Θεσσαλονίκης και των αντιστασιακών οργανώσεων, στην ίδρυση στο Επταπύ</w:t>
      </w:r>
      <w:r w:rsidRPr="005D0A29">
        <w:rPr>
          <w:rFonts w:eastAsia="Times New Roman"/>
          <w:szCs w:val="24"/>
        </w:rPr>
        <w:t>ργιο ενός μνημείου, ενός μουσείου και αρχείου της αντιδικτατορικής αντίστασης. Είναι μια οφειλή προς τη μαρτυρική και αγωνιστική ιστορία της Θεσσαλονίκης.</w:t>
      </w:r>
    </w:p>
    <w:p w14:paraId="04B1AAC7" w14:textId="77777777" w:rsidR="0001266C" w:rsidRDefault="00D81D51">
      <w:pPr>
        <w:spacing w:line="600" w:lineRule="auto"/>
        <w:ind w:firstLine="709"/>
        <w:jc w:val="center"/>
        <w:rPr>
          <w:rFonts w:eastAsia="Times New Roman"/>
          <w:szCs w:val="24"/>
        </w:rPr>
      </w:pPr>
      <w:r w:rsidRPr="005D0A29">
        <w:rPr>
          <w:rFonts w:eastAsia="Times New Roman"/>
          <w:szCs w:val="24"/>
        </w:rPr>
        <w:t xml:space="preserve">(Χειροκροτήματα από την πτέρυγα του ΣΥΡΙΖΑ) </w:t>
      </w:r>
    </w:p>
    <w:p w14:paraId="04B1AAC8"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ΠΡΟΕΔΡΕΥΩΝ (Γεώργιος </w:t>
      </w:r>
      <w:proofErr w:type="spellStart"/>
      <w:r w:rsidRPr="005D0A29">
        <w:rPr>
          <w:rFonts w:eastAsia="Times New Roman"/>
          <w:b/>
          <w:szCs w:val="24"/>
        </w:rPr>
        <w:t>Λαμπρούλης</w:t>
      </w:r>
      <w:proofErr w:type="spellEnd"/>
      <w:r w:rsidRPr="005D0A29">
        <w:rPr>
          <w:rFonts w:eastAsia="Times New Roman"/>
          <w:b/>
          <w:szCs w:val="24"/>
        </w:rPr>
        <w:t xml:space="preserve">): </w:t>
      </w:r>
      <w:r w:rsidRPr="005D0A29">
        <w:rPr>
          <w:rFonts w:eastAsia="Times New Roman"/>
          <w:szCs w:val="24"/>
        </w:rPr>
        <w:t>Τον λόγο έχει ο κ. Νικ</w:t>
      </w:r>
      <w:r w:rsidRPr="005D0A29">
        <w:rPr>
          <w:rFonts w:eastAsia="Times New Roman"/>
          <w:szCs w:val="24"/>
        </w:rPr>
        <w:t>όλαος Φίλης από τον ΣΥΡΙΖΑ.</w:t>
      </w:r>
    </w:p>
    <w:p w14:paraId="04B1AAC9" w14:textId="77777777" w:rsidR="0001266C" w:rsidRDefault="00D81D51">
      <w:pPr>
        <w:spacing w:line="600" w:lineRule="auto"/>
        <w:ind w:firstLine="709"/>
        <w:jc w:val="both"/>
        <w:rPr>
          <w:rFonts w:eastAsia="Times New Roman"/>
          <w:szCs w:val="24"/>
        </w:rPr>
      </w:pPr>
      <w:r w:rsidRPr="005D0A29">
        <w:rPr>
          <w:rFonts w:eastAsia="Times New Roman"/>
          <w:b/>
          <w:szCs w:val="24"/>
        </w:rPr>
        <w:t>ΝΙΚΟΛΑΟΣ ΦΙΛΗΣ:</w:t>
      </w:r>
      <w:r w:rsidRPr="005D0A29">
        <w:rPr>
          <w:rFonts w:eastAsia="Times New Roman"/>
          <w:szCs w:val="24"/>
        </w:rPr>
        <w:t xml:space="preserve"> Ευχαριστώ, κύριε Πρόεδρε.</w:t>
      </w:r>
    </w:p>
    <w:p w14:paraId="04B1AACA" w14:textId="77777777" w:rsidR="0001266C" w:rsidRDefault="00D81D51">
      <w:pPr>
        <w:spacing w:line="600" w:lineRule="auto"/>
        <w:ind w:firstLine="709"/>
        <w:jc w:val="both"/>
        <w:rPr>
          <w:rFonts w:eastAsia="Times New Roman"/>
          <w:szCs w:val="24"/>
        </w:rPr>
      </w:pPr>
      <w:r w:rsidRPr="005D0A29">
        <w:rPr>
          <w:rFonts w:eastAsia="Times New Roman"/>
          <w:szCs w:val="24"/>
        </w:rPr>
        <w:t>Κυρίες και κύριοι συνάδελφοι, συζητούμε ένα νομοσχέδιο το οποίο αντιμετωπίζει με κάποια καθυστέρηση -να το δεχτώ-, με κάποιες αλλεπάλληλες αλλαγές νομοθετικής επεξεργασίας -να το δεχθώ-,</w:t>
      </w:r>
      <w:r w:rsidRPr="005D0A29">
        <w:rPr>
          <w:rFonts w:eastAsia="Times New Roman"/>
          <w:szCs w:val="24"/>
        </w:rPr>
        <w:t xml:space="preserve"> αλλά αντιμετωπίζει μετά από πολλά χρόνια –κάτι για το οποίο δεν ευθύνεται η παρούσα Κυβέρνηση- ένα μείζον πρόβλημα, που αφορά τον χώρο του πολιτισμού και έχει να κάνει με το σκάνδαλο της «ΑΕΠΙ» και με την απόδοση στους δημιουργούς της ευθύνης να μπορούν ο</w:t>
      </w:r>
      <w:r w:rsidRPr="005D0A29">
        <w:rPr>
          <w:rFonts w:eastAsia="Times New Roman"/>
          <w:szCs w:val="24"/>
        </w:rPr>
        <w:t>ι ίδιοι να αξιοποιούν τον μόχθο τους, τα χρήματα τα οποία προκύπτουν από το έργο τους.</w:t>
      </w:r>
    </w:p>
    <w:p w14:paraId="04B1AACB"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Θα δούμε ποιο θα είναι το διάδοχο σχήμα ή τα διάδοχα σχήματα και θα δούμε και πώς στον χώρο αυτόν πιθανές μορφές συνεταιριστικής οργάνωσης θα ευδοκιμήσουν και θα έχουμε </w:t>
      </w:r>
      <w:r w:rsidRPr="005D0A29">
        <w:rPr>
          <w:rFonts w:eastAsia="Times New Roman"/>
          <w:szCs w:val="24"/>
        </w:rPr>
        <w:t>ένα θετικό παράδειγμα, ελπίζω, συνεταιρισμών. Όμως, είμαστε σε ελπίδες.</w:t>
      </w:r>
    </w:p>
    <w:p w14:paraId="04B1AACC"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Θα ήθελα, επίσης, να τονίσω ότι στις συνθήκες βαθιάς κρίσης που ζούμε, ιδιαίτερα στη χώρα μας, το θέμα του πολιτισμού </w:t>
      </w:r>
      <w:r w:rsidRPr="005D0A29">
        <w:rPr>
          <w:rFonts w:eastAsia="Times New Roman"/>
          <w:szCs w:val="24"/>
        </w:rPr>
        <w:lastRenderedPageBreak/>
        <w:t>μπορεί να αποδειχθεί εμβρυουλκός για μια νέα ζωή, για μια νέα κοιν</w:t>
      </w:r>
      <w:r w:rsidRPr="005D0A29">
        <w:rPr>
          <w:rFonts w:eastAsia="Times New Roman"/>
          <w:szCs w:val="24"/>
        </w:rPr>
        <w:t>ωνική πραγματικότητα στη χώρα μας. Όμως, θα αποδειχθεί  εμβρυουλκός οργανώνοντας αυτή τη νέα κοινωνική πραγματικότητα στη βάση των αρχών του δημόσιου συμφέροντος και του λαϊκού συμφέροντος.</w:t>
      </w:r>
    </w:p>
    <w:p w14:paraId="04B1AACD"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Πιστεύω, ας μου επιτρέψει η κυρία Υπουργός, ότι δύο διατάξεις του </w:t>
      </w:r>
      <w:r w:rsidRPr="005D0A29">
        <w:rPr>
          <w:rFonts w:eastAsia="Times New Roman"/>
          <w:szCs w:val="24"/>
        </w:rPr>
        <w:t>άρθρου 61, το οποίο άρθρο αποσύρθηκε, δηλαδή το ότι αποσύρθηκε το άρθρο 61 και το ότι έχουμε εδώ πέρα το άρθρο 67, δεν υπηρετούν αυτές τις αρχές του δημόσιου και του λαϊκού συμφέροντος.</w:t>
      </w:r>
    </w:p>
    <w:p w14:paraId="04B1AACE" w14:textId="77777777" w:rsidR="0001266C" w:rsidRDefault="00D81D51">
      <w:pPr>
        <w:spacing w:line="600" w:lineRule="auto"/>
        <w:ind w:firstLine="709"/>
        <w:jc w:val="both"/>
        <w:rPr>
          <w:rFonts w:eastAsia="Times New Roman"/>
          <w:szCs w:val="24"/>
        </w:rPr>
      </w:pPr>
      <w:r w:rsidRPr="005D0A29">
        <w:rPr>
          <w:rFonts w:eastAsia="Times New Roman"/>
          <w:szCs w:val="24"/>
        </w:rPr>
        <w:t>Όσον αφορά το άρθρο 61, που υπήρχε και πρέπει να επανέλθει, με το γεγο</w:t>
      </w:r>
      <w:r w:rsidRPr="005D0A29">
        <w:rPr>
          <w:rFonts w:eastAsia="Times New Roman"/>
          <w:szCs w:val="24"/>
        </w:rPr>
        <w:t xml:space="preserve">νός ότι αποσύρεται το άρθρο αυτό οδηγούμαστε σε υποβάθμιση δύο σοβαρών πολιτικών φορέων της χώρας, που είναι η Ταινιοθήκη και η Εθνική Βιβλιοθήκη. </w:t>
      </w:r>
    </w:p>
    <w:p w14:paraId="04B1AACF"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Πιστεύω ότι χρειάζεται μια σοβαρή συζήτηση και στην Κυβέρνηση και στη Βουλή και στους άλλους θεσμούς για το </w:t>
      </w:r>
      <w:r w:rsidRPr="005D0A29">
        <w:rPr>
          <w:rFonts w:eastAsia="Times New Roman"/>
          <w:szCs w:val="24"/>
        </w:rPr>
        <w:t xml:space="preserve">ζήτημα της ψηφιακής πολιτικής μας. Όχι λεηλασία, εν </w:t>
      </w:r>
      <w:proofErr w:type="spellStart"/>
      <w:r w:rsidRPr="005D0A29">
        <w:rPr>
          <w:rFonts w:eastAsia="Times New Roman"/>
          <w:szCs w:val="24"/>
        </w:rPr>
        <w:t>ονόματι</w:t>
      </w:r>
      <w:proofErr w:type="spellEnd"/>
      <w:r w:rsidRPr="005D0A29">
        <w:rPr>
          <w:rFonts w:eastAsia="Times New Roman"/>
          <w:szCs w:val="24"/>
        </w:rPr>
        <w:t xml:space="preserve"> του καινούργιου, της ψηφιακής πολιτικής, αλλά τάξη και σεβασμό σε μια πραγματικότητα που έχει να κάνει και με την αρχειοθέτηση των βιβλίων, των δικαιωμάτων, των ταινιών και λοιπά.</w:t>
      </w:r>
    </w:p>
    <w:p w14:paraId="04B1AAD0"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Δεύτερον, το άρθ</w:t>
      </w:r>
      <w:r w:rsidRPr="005D0A29">
        <w:rPr>
          <w:rFonts w:eastAsia="Times New Roman"/>
          <w:szCs w:val="24"/>
        </w:rPr>
        <w:t xml:space="preserve">ρο 67 είναι ένα άρθρο, το οποίο προσβάλλει βασικές αρχές της νομοθεσίας προστασίας των αρχαιολογικών χώρων και πιστεύω ότι πρέπει να αποσυρθεί, διότι αλλιώς εκτιθέμεθα. Θέλοντας και μη εκτιθέμεθα ότι υπηρετούμε μικροσυμφέροντα ή μεσαία συμφέροντα ιδιωτικά </w:t>
      </w:r>
      <w:r w:rsidRPr="005D0A29">
        <w:rPr>
          <w:rFonts w:eastAsia="Times New Roman"/>
          <w:szCs w:val="24"/>
        </w:rPr>
        <w:t>στη χώρα μας. Τι άλλο σημαίνει ότι χωρίς υπουργική απόφαση, θα μπορεί να υπάρχει αξιοποίηση των διαφόρων αρχαιολογικών χώρων; Βάζω την «αξιοποίηση» σε πολλά εισαγωγικά εκμετάλλευση δηλαδή.</w:t>
      </w:r>
    </w:p>
    <w:p w14:paraId="04B1AAD1"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Παρακαλώ, κυρία Υπουργέ, που γνωρίζω την ευαισθησία σας σ’ αυτά τα </w:t>
      </w:r>
      <w:r w:rsidRPr="005D0A29">
        <w:rPr>
          <w:rFonts w:eastAsia="Times New Roman"/>
          <w:szCs w:val="24"/>
        </w:rPr>
        <w:t>ζητήματα, να μην επιμείνετε σ’ αυτή τη διατύπωση, που είναι και άσχετη προς το κύριο μέρος του νομοσχεδίου και να μας ακούσετε –πολλοί συνάδελφοι το λέμε- και να υπάρξει διάλογος και με την Αρχαιολογική Υπηρεσία.</w:t>
      </w:r>
    </w:p>
    <w:p w14:paraId="04B1AAD2" w14:textId="77777777" w:rsidR="0001266C" w:rsidRDefault="00D81D51">
      <w:pPr>
        <w:spacing w:line="600" w:lineRule="auto"/>
        <w:ind w:firstLine="709"/>
        <w:jc w:val="both"/>
        <w:rPr>
          <w:rFonts w:eastAsia="Times New Roman"/>
          <w:szCs w:val="24"/>
        </w:rPr>
      </w:pPr>
      <w:r w:rsidRPr="005D0A29">
        <w:rPr>
          <w:rFonts w:eastAsia="Times New Roman"/>
          <w:szCs w:val="24"/>
        </w:rPr>
        <w:t>(Στο σημείο αυτό κτυπάει προειδοποιητικά το</w:t>
      </w:r>
      <w:r w:rsidRPr="005D0A29">
        <w:rPr>
          <w:rFonts w:eastAsia="Times New Roman"/>
          <w:szCs w:val="24"/>
        </w:rPr>
        <w:t xml:space="preserve"> κουδούνι λήξεως του χρόνου ομιλίας του κυρίου Βουλευτή)</w:t>
      </w:r>
    </w:p>
    <w:p w14:paraId="04B1AAD3" w14:textId="77777777" w:rsidR="0001266C" w:rsidRDefault="00D81D51">
      <w:pPr>
        <w:spacing w:line="600" w:lineRule="auto"/>
        <w:ind w:firstLine="709"/>
        <w:jc w:val="both"/>
        <w:rPr>
          <w:rFonts w:eastAsia="Times New Roman"/>
          <w:szCs w:val="24"/>
        </w:rPr>
      </w:pPr>
      <w:r w:rsidRPr="005D0A29">
        <w:rPr>
          <w:rFonts w:eastAsia="Times New Roman"/>
          <w:szCs w:val="24"/>
        </w:rPr>
        <w:t>Θα μπορούσα να αναφερθώ και σε άλλα ζητήματα, αλλά προτιμώ να αναφερθώ σε ένα μείζον πολιτικό θέμα. Δεν το παρακάμπτω. Είναι το θέμα της καλής νομοθέτησης. Δεν είμαι ευτυχής -και όχι μόνο εγώ αλλά πο</w:t>
      </w:r>
      <w:r w:rsidRPr="005D0A29">
        <w:rPr>
          <w:rFonts w:eastAsia="Times New Roman"/>
          <w:szCs w:val="24"/>
        </w:rPr>
        <w:t xml:space="preserve">λλοί συνάδελφοι εδώ- για τον τρόπο με τον οποίο συνεχίζεται μια διαδικασία, που παραπέμπει </w:t>
      </w:r>
      <w:r w:rsidRPr="005D0A29">
        <w:rPr>
          <w:rFonts w:eastAsia="Times New Roman"/>
          <w:szCs w:val="24"/>
        </w:rPr>
        <w:lastRenderedPageBreak/>
        <w:t xml:space="preserve">στη νομοθεσία –σε εισαγωγικά- «εκτάκτου ανάγκης». Δεν κατανοώ, για ποιον λόγο το σημερινό νομοσχέδιο έρχεται με τη διαδικασία του επείγοντος. Για ποιον λόγο; </w:t>
      </w:r>
    </w:p>
    <w:p w14:paraId="04B1AAD4" w14:textId="77777777" w:rsidR="0001266C" w:rsidRDefault="00D81D51">
      <w:pPr>
        <w:spacing w:line="600" w:lineRule="auto"/>
        <w:ind w:firstLine="709"/>
        <w:jc w:val="both"/>
        <w:rPr>
          <w:rFonts w:eastAsia="Times New Roman"/>
          <w:szCs w:val="24"/>
        </w:rPr>
      </w:pPr>
      <w:r w:rsidRPr="005D0A29">
        <w:rPr>
          <w:rFonts w:eastAsia="Times New Roman"/>
          <w:szCs w:val="24"/>
        </w:rPr>
        <w:t>Πιστεύ</w:t>
      </w:r>
      <w:r w:rsidRPr="005D0A29">
        <w:rPr>
          <w:rFonts w:eastAsia="Times New Roman"/>
          <w:szCs w:val="24"/>
        </w:rPr>
        <w:t xml:space="preserve">ω ότι είναι μια κακή πρακτική, που προέρχεται από τη σκληρή </w:t>
      </w:r>
      <w:proofErr w:type="spellStart"/>
      <w:r w:rsidRPr="005D0A29">
        <w:rPr>
          <w:rFonts w:eastAsia="Times New Roman"/>
          <w:szCs w:val="24"/>
        </w:rPr>
        <w:t>μνημονιακή</w:t>
      </w:r>
      <w:proofErr w:type="spellEnd"/>
      <w:r w:rsidRPr="005D0A29">
        <w:rPr>
          <w:rFonts w:eastAsia="Times New Roman"/>
          <w:szCs w:val="24"/>
        </w:rPr>
        <w:t xml:space="preserve"> πραγματικότητα ή ακόμα και από το γεγονός ότι ως νέα Κυβέρνηση είμαστε αναγκασμένοι να παίρνουμε γρήγορες αποφάσεις για ορισμένα ζητήματα. </w:t>
      </w:r>
    </w:p>
    <w:p w14:paraId="04B1AAD5" w14:textId="77777777" w:rsidR="0001266C" w:rsidRDefault="00D81D51">
      <w:pPr>
        <w:spacing w:line="600" w:lineRule="auto"/>
        <w:ind w:firstLine="709"/>
        <w:jc w:val="both"/>
        <w:rPr>
          <w:rFonts w:eastAsia="Times New Roman"/>
          <w:szCs w:val="24"/>
        </w:rPr>
      </w:pPr>
      <w:r w:rsidRPr="005D0A29">
        <w:rPr>
          <w:rFonts w:eastAsia="Times New Roman"/>
          <w:szCs w:val="24"/>
        </w:rPr>
        <w:t>Όμως εδώ -και θα το τονίσω αυτό το πράγμα- πρ</w:t>
      </w:r>
      <w:r w:rsidRPr="005D0A29">
        <w:rPr>
          <w:rFonts w:eastAsia="Times New Roman"/>
          <w:szCs w:val="24"/>
        </w:rPr>
        <w:t>έπει και από την Κυβέρνηση, που το έχει παραδεχθεί τους προηγούμενους μήνες, να ληφθούν αποφάσεις. Δεν μπορεί να παρακάμπτουμε τις αρχές της καλής νομοθέτησης.</w:t>
      </w:r>
    </w:p>
    <w:p w14:paraId="04B1AAD6" w14:textId="77777777" w:rsidR="0001266C" w:rsidRDefault="00D81D51">
      <w:pPr>
        <w:spacing w:line="600" w:lineRule="auto"/>
        <w:ind w:firstLine="709"/>
        <w:jc w:val="both"/>
        <w:rPr>
          <w:rFonts w:eastAsia="Times New Roman"/>
          <w:szCs w:val="24"/>
        </w:rPr>
      </w:pPr>
      <w:r w:rsidRPr="005D0A29">
        <w:rPr>
          <w:rFonts w:eastAsia="Times New Roman"/>
          <w:szCs w:val="24"/>
        </w:rPr>
        <w:t>Τέλος, θα ήθελα να αναφερθώ σε μια τροπολογία που καταθέσαμε για την καλλιτεχνική εκπαίδευση μαζ</w:t>
      </w:r>
      <w:r w:rsidRPr="005D0A29">
        <w:rPr>
          <w:rFonts w:eastAsia="Times New Roman"/>
          <w:szCs w:val="24"/>
        </w:rPr>
        <w:t>ί με τον κ. Μπαλτά και με άλλους συναδέλφους. Πιστεύουμε ότι ορθώς έγινε δεκτή από την κυρία Υπουργό ότι είναι το έλασσον, προκειμένου να απονεμηθεί δικαιοσύνη σε μερικούς τελειόφοιτους καλλιτεχνικών σχολών, οι οποίοι σε αντίθεση με άλλους συμφοιτητές τους</w:t>
      </w:r>
      <w:r w:rsidRPr="005D0A29">
        <w:rPr>
          <w:rFonts w:eastAsia="Times New Roman"/>
          <w:szCs w:val="24"/>
        </w:rPr>
        <w:t xml:space="preserve">, που έχουν πάρει πτυχίο και αυτοί την ίδια περίπου περίοδο, δεν έχουν δικαιώματα επαγγελματικά. Όμως αυτό είναι το έλασσον. Το </w:t>
      </w:r>
      <w:r w:rsidRPr="005D0A29">
        <w:rPr>
          <w:rFonts w:eastAsia="Times New Roman"/>
          <w:szCs w:val="24"/>
        </w:rPr>
        <w:lastRenderedPageBreak/>
        <w:t>μείζον είναι ότι πρέπει σε κάθε περίπτωση, να μιλήσουμε με σύγχρονους και δημοκρατικούς όρους για την αναδιοργάνωση και την αναβ</w:t>
      </w:r>
      <w:r w:rsidRPr="005D0A29">
        <w:rPr>
          <w:rFonts w:eastAsia="Times New Roman"/>
          <w:szCs w:val="24"/>
        </w:rPr>
        <w:t>άθμιση της καλλιτεχνικής παιδείας. Αυτό πιστεύω ότι είναι ένα από τα ζητήματα, που τόσο το Υπουργείο Πολιτισμού όσο και το Υπουργείο Παιδείας θα πρέπει να το δουν σύντομα και να παρουσιάσουν ένα σχέδιο εδώ για συζήτηση.</w:t>
      </w:r>
    </w:p>
    <w:p w14:paraId="04B1AAD7" w14:textId="77777777" w:rsidR="0001266C" w:rsidRDefault="00D81D51">
      <w:pPr>
        <w:spacing w:line="600" w:lineRule="auto"/>
        <w:ind w:firstLine="709"/>
        <w:jc w:val="both"/>
        <w:rPr>
          <w:rFonts w:eastAsia="Times New Roman"/>
          <w:szCs w:val="24"/>
        </w:rPr>
      </w:pPr>
      <w:r w:rsidRPr="005D0A29">
        <w:rPr>
          <w:rFonts w:eastAsia="Times New Roman"/>
          <w:szCs w:val="24"/>
        </w:rPr>
        <w:t>Κυρίες και κύριοι συνάδελφοι, υποστη</w:t>
      </w:r>
      <w:r w:rsidRPr="005D0A29">
        <w:rPr>
          <w:rFonts w:eastAsia="Times New Roman"/>
          <w:szCs w:val="24"/>
        </w:rPr>
        <w:t>ρίζουμε το νομοσχέδιο γιατί κάνει βήματα και εδώ είμαστε να διορθώσουμε, αν δούμε ότι κάποια ζητήματα χρειάζονται διόρθωση. Όμως τονίζω ότι το άρθρο 67 δημιουργεί σοβαρές, δυστυχώς, πολιτικές επιφυλάξεις και πρέπει να αποσυρθεί.</w:t>
      </w:r>
    </w:p>
    <w:p w14:paraId="04B1AAD8" w14:textId="77777777" w:rsidR="0001266C" w:rsidRDefault="00D81D51">
      <w:pPr>
        <w:spacing w:line="600" w:lineRule="auto"/>
        <w:ind w:firstLine="709"/>
        <w:jc w:val="both"/>
        <w:rPr>
          <w:rFonts w:eastAsia="Times New Roman"/>
          <w:szCs w:val="24"/>
        </w:rPr>
      </w:pPr>
      <w:r w:rsidRPr="005D0A29">
        <w:rPr>
          <w:rFonts w:eastAsia="Times New Roman"/>
          <w:szCs w:val="24"/>
        </w:rPr>
        <w:t>Ευχαριστώ.</w:t>
      </w:r>
    </w:p>
    <w:p w14:paraId="04B1AAD9" w14:textId="77777777" w:rsidR="0001266C" w:rsidRDefault="00D81D51">
      <w:pPr>
        <w:spacing w:line="600" w:lineRule="auto"/>
        <w:ind w:firstLine="709"/>
        <w:jc w:val="center"/>
        <w:rPr>
          <w:rFonts w:eastAsia="Times New Roman"/>
          <w:szCs w:val="24"/>
        </w:rPr>
      </w:pPr>
      <w:r w:rsidRPr="005D0A29">
        <w:rPr>
          <w:rFonts w:eastAsia="Times New Roman"/>
          <w:szCs w:val="24"/>
        </w:rPr>
        <w:t>(Χειροκροτήματα)</w:t>
      </w:r>
    </w:p>
    <w:p w14:paraId="04B1AAD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w:t>
      </w:r>
      <w:proofErr w:type="spellStart"/>
      <w:r w:rsidRPr="005D0A29">
        <w:rPr>
          <w:rFonts w:eastAsia="Times New Roman"/>
          <w:b/>
          <w:szCs w:val="24"/>
        </w:rPr>
        <w:t>Λαμπρούλης</w:t>
      </w:r>
      <w:proofErr w:type="spellEnd"/>
      <w:r w:rsidRPr="005D0A29">
        <w:rPr>
          <w:rFonts w:eastAsia="Times New Roman"/>
          <w:b/>
          <w:szCs w:val="24"/>
        </w:rPr>
        <w:t xml:space="preserve">): </w:t>
      </w:r>
      <w:r w:rsidRPr="005D0A29">
        <w:rPr>
          <w:rFonts w:eastAsia="Times New Roman"/>
          <w:szCs w:val="24"/>
        </w:rPr>
        <w:t xml:space="preserve">Τον λόγο έχει ο κ. Κωνσταντίνος </w:t>
      </w:r>
      <w:proofErr w:type="spellStart"/>
      <w:r w:rsidRPr="005D0A29">
        <w:rPr>
          <w:rFonts w:eastAsia="Times New Roman"/>
          <w:szCs w:val="24"/>
        </w:rPr>
        <w:t>Δουζίνας</w:t>
      </w:r>
      <w:proofErr w:type="spellEnd"/>
      <w:r w:rsidRPr="005D0A29">
        <w:rPr>
          <w:rFonts w:eastAsia="Times New Roman"/>
          <w:szCs w:val="24"/>
        </w:rPr>
        <w:t xml:space="preserve"> από τον ΣΥΡΙΖΑ.</w:t>
      </w:r>
    </w:p>
    <w:p w14:paraId="04B1AADB" w14:textId="77777777" w:rsidR="0001266C" w:rsidRDefault="00D81D51">
      <w:pPr>
        <w:spacing w:line="600" w:lineRule="auto"/>
        <w:ind w:firstLine="709"/>
        <w:jc w:val="both"/>
        <w:rPr>
          <w:rFonts w:eastAsia="Times New Roman"/>
          <w:szCs w:val="24"/>
        </w:rPr>
      </w:pPr>
      <w:r w:rsidRPr="005D0A29">
        <w:rPr>
          <w:rFonts w:eastAsia="Times New Roman"/>
          <w:b/>
          <w:szCs w:val="24"/>
        </w:rPr>
        <w:t>ΚΩΝΣΤΑΝΤΙΝΟΣ ΔΟΥΖΙΝΑΣ:</w:t>
      </w:r>
      <w:r w:rsidRPr="005D0A29">
        <w:rPr>
          <w:rFonts w:eastAsia="Times New Roman"/>
          <w:szCs w:val="24"/>
        </w:rPr>
        <w:t xml:space="preserve"> Ευχαριστώ, κύριε Πρόεδρε.</w:t>
      </w:r>
    </w:p>
    <w:p w14:paraId="04B1AADC"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 xml:space="preserve">Εγώ θα απευθυνθώ στους λιγοστούς και στις λιγοστές συναδέλφους που είναι στην Αίθουσα για τα προλεγόμενα του δικαίου της πνευματικής ιδιοκτησίας, αυτά τα οποία δεν τα ακούσαμε σήμερα σ’ αυτή τη μεγάλη συζήτηση την οποία είχαμε. </w:t>
      </w:r>
    </w:p>
    <w:p w14:paraId="04B1AADD" w14:textId="77777777" w:rsidR="0001266C" w:rsidRDefault="00D81D51">
      <w:pPr>
        <w:spacing w:line="600" w:lineRule="auto"/>
        <w:ind w:firstLine="709"/>
        <w:jc w:val="both"/>
        <w:rPr>
          <w:rFonts w:eastAsia="Times New Roman"/>
          <w:szCs w:val="24"/>
        </w:rPr>
      </w:pPr>
      <w:r w:rsidRPr="005D0A29">
        <w:rPr>
          <w:rFonts w:eastAsia="Times New Roman"/>
          <w:szCs w:val="24"/>
        </w:rPr>
        <w:t>Η πνευματική ιδιοκτησία είν</w:t>
      </w:r>
      <w:r w:rsidRPr="005D0A29">
        <w:rPr>
          <w:rFonts w:eastAsia="Times New Roman"/>
          <w:szCs w:val="24"/>
        </w:rPr>
        <w:t xml:space="preserve">αι ένας σύνθετος όρος ιδιοκτησία και πνευματική. Όπως όλες οι μορφές της ιδιοκτησίας η πνευματική ιδιοκτησία δημιουργεί μια δέσμη δικαιωμάτων. Δεν αποτελεί, δηλαδή, σχέση μεταξύ ενός υποκειμένου και ενός αντικειμένου, άλλα δημιουργεί μια δέσμη δικαιωμάτων </w:t>
      </w:r>
      <w:r w:rsidRPr="005D0A29">
        <w:rPr>
          <w:rFonts w:eastAsia="Times New Roman"/>
          <w:szCs w:val="24"/>
        </w:rPr>
        <w:t>ανάμεσα στους δικαιούχους και σε τρίτους, κυρίως σ’ αυτή την περίπτωση στους χρήστες και δημιουργεί αυτά τα δικαιώματα ακριβώς, έτσι ώστε να δώσει κίνητρα στους δημιουργούς, για να προχωρήσουν τη δουλειά του λόγου, της τέχνης και της επιστήμης.</w:t>
      </w:r>
    </w:p>
    <w:p w14:paraId="04B1AADE" w14:textId="77777777" w:rsidR="0001266C" w:rsidRDefault="00D81D51">
      <w:pPr>
        <w:spacing w:line="600" w:lineRule="auto"/>
        <w:ind w:firstLine="709"/>
        <w:jc w:val="both"/>
        <w:rPr>
          <w:rFonts w:eastAsia="Times New Roman"/>
          <w:szCs w:val="24"/>
        </w:rPr>
      </w:pPr>
      <w:r w:rsidRPr="005D0A29">
        <w:rPr>
          <w:rFonts w:eastAsia="Times New Roman"/>
          <w:szCs w:val="24"/>
        </w:rPr>
        <w:t>Όμως επειδή</w:t>
      </w:r>
      <w:r w:rsidRPr="005D0A29">
        <w:rPr>
          <w:rFonts w:eastAsia="Times New Roman"/>
          <w:szCs w:val="24"/>
        </w:rPr>
        <w:t xml:space="preserve"> είναι πνευματική ιδιοκτησία, υπάρχει μια ιδιαίτερη σχέση σ’ αυτά τα δικαιώματα, τη δέσμη των δικαιωμάτων που δίδεται στους δημιουργούς. Δηλαδή πέρα από το περιουσιακό δικαίωμα γίνεται μια προσπάθεια να υπηρετηθεί το δημόσιο αγαθό της δημιουργίας, της διαν</w:t>
      </w:r>
      <w:r w:rsidRPr="005D0A29">
        <w:rPr>
          <w:rFonts w:eastAsia="Times New Roman"/>
          <w:szCs w:val="24"/>
        </w:rPr>
        <w:t>ομής και της απόλαυσης των έργων του λόγου, της τέχνης και της επιστήμης.</w:t>
      </w:r>
    </w:p>
    <w:p w14:paraId="04B1AADF"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 xml:space="preserve">Έχουμε, επομένως, πέρα από το ιδιοκτησιακό περιουσιακό δικαίωμα, τη δέσμη δικαιωμάτων, και την αρχή της ελευθερίας της έκφρασης, του λόγου και της πληροφορίας, της πληροφόρησης, που </w:t>
      </w:r>
      <w:r w:rsidRPr="005D0A29">
        <w:rPr>
          <w:rFonts w:eastAsia="Times New Roman"/>
          <w:szCs w:val="24"/>
        </w:rPr>
        <w:t>υπάρχει σ’ αυτή τη δέσμη.</w:t>
      </w:r>
    </w:p>
    <w:p w14:paraId="04B1AAE0" w14:textId="77777777" w:rsidR="0001266C" w:rsidRDefault="00D81D51">
      <w:pPr>
        <w:spacing w:line="600" w:lineRule="auto"/>
        <w:ind w:firstLine="709"/>
        <w:jc w:val="both"/>
        <w:rPr>
          <w:rFonts w:eastAsia="Times New Roman"/>
          <w:szCs w:val="24"/>
        </w:rPr>
      </w:pPr>
      <w:r w:rsidRPr="005D0A29">
        <w:rPr>
          <w:rFonts w:eastAsia="Times New Roman"/>
          <w:szCs w:val="24"/>
        </w:rPr>
        <w:t>Από τη μια πλευρά έχουμε την ελευθερία της έκφρασης των δημιουργών. Αναγνωρίζει, δηλαδή, ο νόμος τη διαφορά ανάμεσα στην πνευματική ιδιοκτησία και στη γενική ιδιοκτησία. Αυτό φαίνεται καθαρά, διότι δημιουργεί ο νόμος της πνευματικ</w:t>
      </w:r>
      <w:r w:rsidRPr="005D0A29">
        <w:rPr>
          <w:rFonts w:eastAsia="Times New Roman"/>
          <w:szCs w:val="24"/>
        </w:rPr>
        <w:t>ής ιδιοκτησίας ένα αναπαλλοτρίωτο ηθικό δικαίωμα στους δημιουργούς.</w:t>
      </w:r>
    </w:p>
    <w:p w14:paraId="04B1AAE1"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Ταυτόχρονα βάζει και ένα χρονικό όριο, μετά το οποίο τα περιουσιακά δικαιώματα εξαφανίζονται, διότι παραμένουν τα έργα στην κοινή χρήση. </w:t>
      </w:r>
    </w:p>
    <w:p w14:paraId="04B1AAE2"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Όμως όταν η σχέση περιορίζεται, όπως συζητήθηκε περισσότερο σήμερα εδώ, ανάμεσα στους δημιουργούς και στους άμεσους χρήστες, ξεχνάμε ότι υπάρχει και ένας τρίτος παράγοντας, που είναι πιθανόν και ο πιο σημαντικός και αυτός είναι όλοι εμείς, όλοι οι πολίτες </w:t>
      </w:r>
      <w:r w:rsidRPr="005D0A29">
        <w:rPr>
          <w:rFonts w:eastAsia="Times New Roman" w:cs="Times New Roman"/>
          <w:szCs w:val="24"/>
        </w:rPr>
        <w:t xml:space="preserve">που έχουμε ακριβώς δικαίωμα στην απόλαυση των έργων, του λόγου, της τέχνης και της επιστήμης. </w:t>
      </w:r>
    </w:p>
    <w:p w14:paraId="04B1AAE3"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Το δίκαιο, το </w:t>
      </w:r>
      <w:r w:rsidRPr="005D0A29">
        <w:rPr>
          <w:rFonts w:eastAsia="Times New Roman" w:cs="Times New Roman"/>
          <w:szCs w:val="24"/>
          <w:lang w:val="en-US"/>
        </w:rPr>
        <w:t>copyright</w:t>
      </w:r>
      <w:r w:rsidRPr="005D0A29">
        <w:rPr>
          <w:rFonts w:eastAsia="Times New Roman" w:cs="Times New Roman"/>
          <w:szCs w:val="24"/>
        </w:rPr>
        <w:t xml:space="preserve">, ας πούμε, της πνευματικής ιδιοκτησίας το αναγνωρίζει αυτό, δημιουργώντας την αρχή της εύλογης χρήσης, το </w:t>
      </w:r>
      <w:r w:rsidRPr="005D0A29">
        <w:rPr>
          <w:rFonts w:eastAsia="Times New Roman" w:cs="Times New Roman"/>
          <w:szCs w:val="24"/>
          <w:lang w:val="en-US"/>
        </w:rPr>
        <w:t>fair</w:t>
      </w:r>
      <w:r w:rsidRPr="005D0A29">
        <w:rPr>
          <w:rFonts w:eastAsia="Times New Roman" w:cs="Times New Roman"/>
          <w:szCs w:val="24"/>
        </w:rPr>
        <w:t xml:space="preserve"> </w:t>
      </w:r>
      <w:r w:rsidRPr="005D0A29">
        <w:rPr>
          <w:rFonts w:eastAsia="Times New Roman" w:cs="Times New Roman"/>
          <w:szCs w:val="24"/>
          <w:lang w:val="en-US"/>
        </w:rPr>
        <w:t>use</w:t>
      </w:r>
      <w:r w:rsidRPr="005D0A29">
        <w:rPr>
          <w:rFonts w:eastAsia="Times New Roman" w:cs="Times New Roman"/>
          <w:szCs w:val="24"/>
        </w:rPr>
        <w:t>, το οποίο επιτρέπει να</w:t>
      </w:r>
      <w:r w:rsidRPr="005D0A29">
        <w:rPr>
          <w:rFonts w:eastAsia="Times New Roman" w:cs="Times New Roman"/>
          <w:szCs w:val="24"/>
        </w:rPr>
        <w:t xml:space="preserve"> χρησιμοποιήσουν τρίτοι τα δημιουργήματα και τα έργα κάποιων συγγραφέων ή άλλων, ακριβώς για να μπορούν να συμμετέχουν σε αυτόν τον μεγάλο πολιτισμικό διάλογο, που γίνεται μέσα από την πνευματική ζωή του χώρου. </w:t>
      </w:r>
    </w:p>
    <w:p w14:paraId="04B1AAE4"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Σήμερα, λοιπόν, η κριτική νομική επιστημονικ</w:t>
      </w:r>
      <w:r w:rsidRPr="005D0A29">
        <w:rPr>
          <w:rFonts w:eastAsia="Times New Roman" w:cs="Times New Roman"/>
          <w:szCs w:val="24"/>
        </w:rPr>
        <w:t xml:space="preserve">ή έρευνα αντιμετωπίζει τη πνευματική ιδιοκτησία, ως μια κοινωνική σχέση που αποβλέπει στο να επεκτείνει την πρόσβαση των πολιτών στα προϊόντα του πολιτισμού και της επιστήμης. </w:t>
      </w:r>
    </w:p>
    <w:p w14:paraId="04B1AAE5"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Έτσι η ψηφιακή κοινωνία και η οικονομία της γνώσης προχωράει προς την αρχή της </w:t>
      </w:r>
      <w:proofErr w:type="spellStart"/>
      <w:r w:rsidRPr="005D0A29">
        <w:rPr>
          <w:rFonts w:eastAsia="Times New Roman" w:cs="Times New Roman"/>
          <w:szCs w:val="24"/>
        </w:rPr>
        <w:t>ανοικτότητας</w:t>
      </w:r>
      <w:proofErr w:type="spellEnd"/>
      <w:r w:rsidRPr="005D0A29">
        <w:rPr>
          <w:rFonts w:eastAsia="Times New Roman" w:cs="Times New Roman"/>
          <w:szCs w:val="24"/>
        </w:rPr>
        <w:t xml:space="preserve"> –</w:t>
      </w:r>
      <w:r w:rsidRPr="005D0A29">
        <w:rPr>
          <w:rFonts w:eastAsia="Times New Roman" w:cs="Times New Roman"/>
          <w:szCs w:val="24"/>
          <w:lang w:val="en-US"/>
        </w:rPr>
        <w:t>openness</w:t>
      </w:r>
      <w:r w:rsidRPr="005D0A29">
        <w:rPr>
          <w:rFonts w:eastAsia="Times New Roman" w:cs="Times New Roman"/>
          <w:szCs w:val="24"/>
        </w:rPr>
        <w:t xml:space="preserve"> είναι αυτό- και με τη λογική του </w:t>
      </w:r>
      <w:r w:rsidRPr="005D0A29">
        <w:rPr>
          <w:rFonts w:eastAsia="Times New Roman" w:cs="Times New Roman"/>
          <w:szCs w:val="24"/>
          <w:lang w:val="en-US"/>
        </w:rPr>
        <w:t>open</w:t>
      </w:r>
      <w:r w:rsidRPr="005D0A29">
        <w:rPr>
          <w:rFonts w:eastAsia="Times New Roman" w:cs="Times New Roman"/>
          <w:szCs w:val="24"/>
        </w:rPr>
        <w:t xml:space="preserve"> </w:t>
      </w:r>
      <w:r w:rsidRPr="005D0A29">
        <w:rPr>
          <w:rFonts w:eastAsia="Times New Roman" w:cs="Times New Roman"/>
          <w:szCs w:val="24"/>
          <w:lang w:val="en-US"/>
        </w:rPr>
        <w:t>access</w:t>
      </w:r>
      <w:r w:rsidRPr="005D0A29">
        <w:rPr>
          <w:rFonts w:eastAsia="Times New Roman" w:cs="Times New Roman"/>
          <w:szCs w:val="24"/>
        </w:rPr>
        <w:t xml:space="preserve"> αλλά και με τη λογική του </w:t>
      </w:r>
      <w:r w:rsidRPr="005D0A29">
        <w:rPr>
          <w:rFonts w:eastAsia="Times New Roman" w:cs="Times New Roman"/>
          <w:szCs w:val="24"/>
          <w:lang w:val="en-US"/>
        </w:rPr>
        <w:t>open</w:t>
      </w:r>
      <w:r w:rsidRPr="005D0A29">
        <w:rPr>
          <w:rFonts w:eastAsia="Times New Roman" w:cs="Times New Roman"/>
          <w:szCs w:val="24"/>
        </w:rPr>
        <w:t xml:space="preserve"> </w:t>
      </w:r>
      <w:r w:rsidRPr="005D0A29">
        <w:rPr>
          <w:rFonts w:eastAsia="Times New Roman" w:cs="Times New Roman"/>
          <w:szCs w:val="24"/>
          <w:lang w:val="en-US"/>
        </w:rPr>
        <w:t>source</w:t>
      </w:r>
      <w:r w:rsidRPr="005D0A29">
        <w:rPr>
          <w:rFonts w:eastAsia="Times New Roman" w:cs="Times New Roman"/>
          <w:szCs w:val="24"/>
        </w:rPr>
        <w:t xml:space="preserve"> σε σχέση με το λογισμικό. Και αυτό γίνεται και θα μεγαλώνει αυτή η τάση, διότι ακριβώς σε αυτόν τον χώρο έχουμε από τη μια πλευρά το δικαίωμα των καλλ</w:t>
      </w:r>
      <w:r w:rsidRPr="005D0A29">
        <w:rPr>
          <w:rFonts w:eastAsia="Times New Roman" w:cs="Times New Roman"/>
          <w:szCs w:val="24"/>
        </w:rPr>
        <w:t xml:space="preserve">ιτεχνών και των συγγραφέων να μπορούν ακριβώς να δημιουργούν αλλά από την άλλη και το δικαίωμα όλων μας στα προϊόντα του λόγου και της τέχνης. Αποτελεί, δηλαδή, ο λόγος και η τέχνη έναν αυτοσκοπό, πέρα από τα </w:t>
      </w:r>
      <w:r w:rsidRPr="005D0A29">
        <w:rPr>
          <w:rFonts w:eastAsia="Times New Roman" w:cs="Times New Roman"/>
          <w:szCs w:val="24"/>
        </w:rPr>
        <w:lastRenderedPageBreak/>
        <w:t>συγκεκριμένα δικαιώματα και συμφέροντα τα οποία</w:t>
      </w:r>
      <w:r w:rsidRPr="005D0A29">
        <w:rPr>
          <w:rFonts w:eastAsia="Times New Roman" w:cs="Times New Roman"/>
          <w:szCs w:val="24"/>
        </w:rPr>
        <w:t xml:space="preserve"> προστατεύουν. </w:t>
      </w:r>
    </w:p>
    <w:p w14:paraId="04B1AAE6"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(Στο σημείο αυτό κτυπάει το κουδούνι λήξεως του χρόνου ομιλίας του κυρίου Βουλευτή)</w:t>
      </w:r>
    </w:p>
    <w:p w14:paraId="04B1AAE7"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Δώστε μου ένα λεπτό ακόμη, κύριε Πρόεδρε. </w:t>
      </w:r>
    </w:p>
    <w:p w14:paraId="04B1AAE8"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Όλα αυτά ισχύουν απόλυτα στον χώρο στον οποίο εγώ ανήκω -και με τον οποίο θέλω να τελειώσω, κάνοντας μερικές αναφ</w:t>
      </w:r>
      <w:r w:rsidRPr="005D0A29">
        <w:rPr>
          <w:rFonts w:eastAsia="Times New Roman" w:cs="Times New Roman"/>
          <w:szCs w:val="24"/>
        </w:rPr>
        <w:t>ορές, γιατί ακούστηκαν τόσα- που είναι ο χώρος της δημιουργίας, της συγγραφής επιστημονικών έργων, άθλων και βιβλίων, τα οποία μετά χρησιμοποιούνται από τα πανεπιστήμια και τις βιβλιοθήκες και τις σχολικές βιβλιοθήκες είτε υπό τη μορφή δανεισμού είτε υπό τ</w:t>
      </w:r>
      <w:r w:rsidRPr="005D0A29">
        <w:rPr>
          <w:rFonts w:eastAsia="Times New Roman" w:cs="Times New Roman"/>
          <w:szCs w:val="24"/>
        </w:rPr>
        <w:t xml:space="preserve">η μορφή διανομής αποσπασμάτων από τα έργα μας. </w:t>
      </w:r>
    </w:p>
    <w:p w14:paraId="04B1AAE9"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Άκουσα από διάφορους συναδέλφους της Αντιπολίτευσης ότι μέχρι σήμερα παίρναμε πολλά λεφτά, επειδή χρησιμοποιούσαν το έργο μας, για να το διανείμουν για εκπαιδευτικούς, διδακτικούς και εξεταστικούς σκοπούς τα </w:t>
      </w:r>
      <w:r w:rsidRPr="005D0A29">
        <w:rPr>
          <w:rFonts w:eastAsia="Times New Roman" w:cs="Times New Roman"/>
          <w:szCs w:val="24"/>
        </w:rPr>
        <w:t xml:space="preserve">πανεπιστήμια και οι βιβλιοθήκες. Αυτό, βέβαια, δεν ήταν αλήθεια. </w:t>
      </w:r>
    </w:p>
    <w:p w14:paraId="04B1AAEA"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Ο προηγούμενος νόμος δημιουργούσε, ακολουθώντας την ευρωπαϊκή οδηγία, το δικαίωμα των πανεπιστημίων, των βιβλιοθηκών –και των δημοσίων και των εκπαιδευτικών- να χρησιμοποιούν αποσπάσματα έργ</w:t>
      </w:r>
      <w:r w:rsidRPr="005D0A29">
        <w:rPr>
          <w:rFonts w:eastAsia="Times New Roman" w:cs="Times New Roman"/>
          <w:szCs w:val="24"/>
        </w:rPr>
        <w:t xml:space="preserve">ων, χωρίς την άδεια και την αμοιβή του συγγραφέα. </w:t>
      </w:r>
    </w:p>
    <w:p w14:paraId="04B1AAEB"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 xml:space="preserve">Εδώ έρχεται η έννοια του αποσπάσματος. </w:t>
      </w:r>
    </w:p>
    <w:p w14:paraId="04B1AAEC"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ΔΟΥΖΙΝΑΣ: </w:t>
      </w:r>
      <w:r w:rsidRPr="005D0A29">
        <w:rPr>
          <w:rFonts w:eastAsia="Times New Roman" w:cs="Times New Roman"/>
          <w:szCs w:val="24"/>
        </w:rPr>
        <w:t xml:space="preserve">Έχετε δίκιο, αλλά αυτό θα μπει σε μια νομική ερμηνεία. Τώρα δεν μπαίνουμε σε αυτό. </w:t>
      </w:r>
    </w:p>
    <w:p w14:paraId="04B1AAED"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Ακούσαμε για την επιστολή των συγγρ</w:t>
      </w:r>
      <w:r w:rsidRPr="005D0A29">
        <w:rPr>
          <w:rFonts w:eastAsia="Times New Roman" w:cs="Times New Roman"/>
          <w:szCs w:val="24"/>
        </w:rPr>
        <w:t xml:space="preserve">αφέων. </w:t>
      </w:r>
    </w:p>
    <w:p w14:paraId="04B1AAEE"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Σήμερα πήρα μια επιστολή –την οποία θα καταθέσω κιόλας- από εκατοντάδες πανεπιστημιακούς συναδέλφους, από την οποία σας διαβάζω μόνο δυο μικρά αποσπάσματα: «Θεωρούμε ότι η γνώση και η εκπαίδευση αποτελούν κοινά αγαθά και σαν τέτοια θα πρέπει να θωρ</w:t>
      </w:r>
      <w:r w:rsidRPr="005D0A29">
        <w:rPr>
          <w:rFonts w:eastAsia="Times New Roman" w:cs="Times New Roman"/>
          <w:szCs w:val="24"/>
        </w:rPr>
        <w:t xml:space="preserve">ακίζονται θεσμικά. Θεωρούμε τις ρυθμίσεις του νόμου» -τις παραγράφους 3 και 4 δηλαδή του άρθρου 55- «στο πλαίσιο των εξαιρέσεων που προβλέπει ο νομοθέτης απολύτως αποδεκτά». Καλεί την Κυβέρνηση αυτή η ομάδα των </w:t>
      </w:r>
      <w:r w:rsidRPr="005D0A29">
        <w:rPr>
          <w:rFonts w:eastAsia="Times New Roman" w:cs="Times New Roman"/>
          <w:szCs w:val="24"/>
        </w:rPr>
        <w:lastRenderedPageBreak/>
        <w:t>πανεπιστημιακών, να εκκινήσει διαδικασία μελέ</w:t>
      </w:r>
      <w:r w:rsidRPr="005D0A29">
        <w:rPr>
          <w:rFonts w:eastAsia="Times New Roman" w:cs="Times New Roman"/>
          <w:szCs w:val="24"/>
        </w:rPr>
        <w:t xml:space="preserve">της ειδικού νομοθετικού πλαισίου, που μεγιστοποιεί τις εξαιρέσεις των δικαιωμάτων πνευματικής ιδιοκτησίας για τους σκοπούς της έρευνας και της διδασκαλίας. </w:t>
      </w:r>
    </w:p>
    <w:p w14:paraId="04B1AAEF"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Είχαμε χθες τον κ. Τσάκωνα, τον κ. </w:t>
      </w:r>
      <w:proofErr w:type="spellStart"/>
      <w:r w:rsidRPr="005D0A29">
        <w:rPr>
          <w:rFonts w:eastAsia="Times New Roman" w:cs="Times New Roman"/>
          <w:szCs w:val="24"/>
        </w:rPr>
        <w:t>Τσιμπόγλου</w:t>
      </w:r>
      <w:proofErr w:type="spellEnd"/>
      <w:r w:rsidRPr="005D0A29">
        <w:rPr>
          <w:rFonts w:eastAsia="Times New Roman" w:cs="Times New Roman"/>
          <w:szCs w:val="24"/>
        </w:rPr>
        <w:t xml:space="preserve"> από την Εθνική Βιβλιοθήκη, από τις εκπαιδευτικές βιβλ</w:t>
      </w:r>
      <w:r w:rsidRPr="005D0A29">
        <w:rPr>
          <w:rFonts w:eastAsia="Times New Roman" w:cs="Times New Roman"/>
          <w:szCs w:val="24"/>
        </w:rPr>
        <w:t xml:space="preserve">ιοθήκες, οι οποίοι δήλωσαν ότι οι διατάξεις του άρθρου 55, είναι ορθολογικές, ισορροπημένες και προοδευτικές. </w:t>
      </w:r>
    </w:p>
    <w:p w14:paraId="04B1AAF0"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 xml:space="preserve">Κύριε </w:t>
      </w:r>
      <w:proofErr w:type="spellStart"/>
      <w:r w:rsidRPr="005D0A29">
        <w:rPr>
          <w:rFonts w:eastAsia="Times New Roman" w:cs="Times New Roman"/>
          <w:szCs w:val="24"/>
        </w:rPr>
        <w:t>Δουζίνα</w:t>
      </w:r>
      <w:proofErr w:type="spellEnd"/>
      <w:r w:rsidRPr="005D0A29">
        <w:rPr>
          <w:rFonts w:eastAsia="Times New Roman" w:cs="Times New Roman"/>
          <w:szCs w:val="24"/>
        </w:rPr>
        <w:t xml:space="preserve">, ολοκληρώστε. </w:t>
      </w:r>
    </w:p>
    <w:p w14:paraId="04B1AAF1"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ΔΟΥΖΙΝΑΣ: </w:t>
      </w:r>
      <w:r w:rsidRPr="005D0A29">
        <w:rPr>
          <w:rFonts w:eastAsia="Times New Roman" w:cs="Times New Roman"/>
          <w:szCs w:val="24"/>
        </w:rPr>
        <w:t xml:space="preserve">Τελειώνω, κύριε Πρόεδρε. </w:t>
      </w:r>
    </w:p>
    <w:p w14:paraId="04B1AAF2"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Έγινε μια προσπάθεια χθες -και ελ</w:t>
      </w:r>
      <w:r w:rsidRPr="005D0A29">
        <w:rPr>
          <w:rFonts w:eastAsia="Times New Roman" w:cs="Times New Roman"/>
          <w:szCs w:val="24"/>
        </w:rPr>
        <w:t xml:space="preserve">πίζω ότι θα ευοδωθεί- να τα βρουν οι συγγραφείς, που είναι κυρίως μη πανεπιστημιακοί συγγραφείς και οι βιβλιοθήκες. </w:t>
      </w:r>
    </w:p>
    <w:p w14:paraId="04B1AAF3"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Ελπίζω, λοιπόν, ότι θα ευοδωθεί και εγώ θα έλεγα, σε σχέση με αυτό, ότι πρέπει να περιμείνουν στο άρθρο 55 οι παράγραφοι 3 και 4 ως έχουν κ</w:t>
      </w:r>
      <w:r w:rsidRPr="005D0A29">
        <w:rPr>
          <w:rFonts w:eastAsia="Times New Roman" w:cs="Times New Roman"/>
          <w:szCs w:val="24"/>
        </w:rPr>
        <w:t xml:space="preserve">αι να μπει πιθανόν ένας τερματικός χρόνος, ένα </w:t>
      </w:r>
      <w:r w:rsidRPr="005D0A29">
        <w:rPr>
          <w:rFonts w:eastAsia="Times New Roman" w:cs="Times New Roman"/>
          <w:szCs w:val="24"/>
          <w:lang w:val="en-US"/>
        </w:rPr>
        <w:t>sunset</w:t>
      </w:r>
      <w:r w:rsidRPr="005D0A29">
        <w:rPr>
          <w:rFonts w:eastAsia="Times New Roman" w:cs="Times New Roman"/>
          <w:szCs w:val="24"/>
        </w:rPr>
        <w:t xml:space="preserve"> </w:t>
      </w:r>
      <w:r w:rsidRPr="005D0A29">
        <w:rPr>
          <w:rFonts w:eastAsia="Times New Roman" w:cs="Times New Roman"/>
          <w:szCs w:val="24"/>
          <w:lang w:val="en-US"/>
        </w:rPr>
        <w:t>close</w:t>
      </w:r>
      <w:r w:rsidRPr="005D0A29">
        <w:rPr>
          <w:rFonts w:eastAsia="Times New Roman" w:cs="Times New Roman"/>
          <w:szCs w:val="24"/>
        </w:rPr>
        <w:t xml:space="preserve">, όπως ονομάζεται, μέσα στον οποίο θα </w:t>
      </w:r>
      <w:r w:rsidRPr="005D0A29">
        <w:rPr>
          <w:rFonts w:eastAsia="Times New Roman" w:cs="Times New Roman"/>
          <w:szCs w:val="24"/>
        </w:rPr>
        <w:lastRenderedPageBreak/>
        <w:t xml:space="preserve">πρέπει να βρεθεί αυτή η συμφωνία και τότε να έρθει αυτό με μια τροπολογία. </w:t>
      </w:r>
    </w:p>
    <w:p w14:paraId="04B1AAF4"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Τελειώνοντας, επίσης, θα ήθελα να πω ότι και εγώ συμφωνώ απολύτως ότι η απόσυρση </w:t>
      </w:r>
      <w:r w:rsidRPr="005D0A29">
        <w:rPr>
          <w:rFonts w:eastAsia="Times New Roman" w:cs="Times New Roman"/>
          <w:szCs w:val="24"/>
        </w:rPr>
        <w:t>του δικαιώματος του «</w:t>
      </w:r>
      <w:r w:rsidRPr="005D0A29">
        <w:rPr>
          <w:rFonts w:eastAsia="Times New Roman" w:cs="Times New Roman"/>
          <w:szCs w:val="24"/>
          <w:lang w:val="en-US"/>
        </w:rPr>
        <w:t>depot</w:t>
      </w:r>
      <w:r w:rsidRPr="005D0A29">
        <w:rPr>
          <w:rFonts w:eastAsia="Times New Roman" w:cs="Times New Roman"/>
          <w:szCs w:val="24"/>
        </w:rPr>
        <w:t xml:space="preserve"> </w:t>
      </w:r>
      <w:r w:rsidRPr="005D0A29">
        <w:rPr>
          <w:rFonts w:eastAsia="Times New Roman" w:cs="Times New Roman"/>
          <w:szCs w:val="24"/>
          <w:lang w:val="en-US"/>
        </w:rPr>
        <w:t>legal</w:t>
      </w:r>
      <w:r w:rsidRPr="005D0A29">
        <w:rPr>
          <w:rFonts w:eastAsia="Times New Roman" w:cs="Times New Roman"/>
          <w:szCs w:val="24"/>
        </w:rPr>
        <w:t>» από την Ταινιοθήκη της Ελλάδος, είναι εξαιρετικά προβληματική και πρέπει να γίνει. Αποτελεί μια τεράστια κληρονομιά, μια τεράστια δεξαμενή ολόκληρου του ελληνικού κινηματογραφικού υλικού και πρέπει να συνεχίσει να ζει έτσι</w:t>
      </w:r>
      <w:r w:rsidRPr="005D0A29">
        <w:rPr>
          <w:rFonts w:eastAsia="Times New Roman" w:cs="Times New Roman"/>
          <w:szCs w:val="24"/>
        </w:rPr>
        <w:t xml:space="preserve">. </w:t>
      </w:r>
    </w:p>
    <w:p w14:paraId="04B1AAF5"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Όμως να πω –και τελειώνω με αυτό- ότι αυτό το νομοσχέδιο έχει απόλυτη σχέση και με το νομοσχέδιο για την παιδεία που έρχεται. Ξεκινάμε την προσπάθεια, να προχωρήσουμε σε μια οικονομία της γνώσης και χωρίς τις διατάξεις μεταξύ άλλων και του άρθρου 55, αυ</w:t>
      </w:r>
      <w:r w:rsidRPr="005D0A29">
        <w:rPr>
          <w:rFonts w:eastAsia="Times New Roman" w:cs="Times New Roman"/>
          <w:szCs w:val="24"/>
        </w:rPr>
        <w:t xml:space="preserve">τό δεν θα είναι δυνατό. </w:t>
      </w:r>
    </w:p>
    <w:p w14:paraId="04B1AAF6"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Σας ευχαριστώ. </w:t>
      </w:r>
    </w:p>
    <w:p w14:paraId="04B1AAF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(Στο σημείο αυτό ο Βουλευτής κ. Κωνσταντίνος </w:t>
      </w:r>
      <w:proofErr w:type="spellStart"/>
      <w:r w:rsidRPr="005D0A29">
        <w:rPr>
          <w:rFonts w:eastAsia="Times New Roman" w:cs="Times New Roman"/>
          <w:szCs w:val="24"/>
        </w:rPr>
        <w:t>Δουζίνας</w:t>
      </w:r>
      <w:proofErr w:type="spellEnd"/>
      <w:r w:rsidRPr="005D0A29">
        <w:rPr>
          <w:rFonts w:eastAsia="Times New Roman" w:cs="Times New Roman"/>
          <w:szCs w:val="24"/>
        </w:rPr>
        <w:t xml:space="preserve">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r w:rsidRPr="005D0A29">
        <w:rPr>
          <w:rFonts w:eastAsia="Times New Roman" w:cs="Times New Roman"/>
          <w:szCs w:val="24"/>
        </w:rPr>
        <w:t>)</w:t>
      </w:r>
    </w:p>
    <w:p w14:paraId="04B1AAF8"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(Χειροκροτήματα από την πτέρυγα του ΣΥΡΙΖΑ)</w:t>
      </w:r>
    </w:p>
    <w:p w14:paraId="04B1AAF9"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 xml:space="preserve">Τον λόγο έχει η κ. Βαγενά Άννα από τον ΣΥΡΙΖΑ. </w:t>
      </w:r>
    </w:p>
    <w:p w14:paraId="04B1AAFA"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t xml:space="preserve">ΑΝΝΑ ΒΑΓΕΝΑ: </w:t>
      </w:r>
      <w:r w:rsidRPr="005D0A29">
        <w:rPr>
          <w:rFonts w:eastAsia="Times New Roman" w:cs="Times New Roman"/>
          <w:szCs w:val="24"/>
        </w:rPr>
        <w:t>Ευχαριστώ, κύριε Πρόεδρε.</w:t>
      </w:r>
    </w:p>
    <w:p w14:paraId="04B1AAFB"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Σας λέω από την αρχή ότι θα χρειαστώ λίγο περισσότερο χρόνο, γιατί θα αναφερθώ και στο θέ</w:t>
      </w:r>
      <w:r w:rsidRPr="005D0A29">
        <w:rPr>
          <w:rFonts w:eastAsia="Times New Roman" w:cs="Times New Roman"/>
          <w:szCs w:val="24"/>
        </w:rPr>
        <w:t>μα της τροπολογίας για την ίδρυση του Μουσείου Αγροτικού Κινήματος, που καταθέσαμε και που έγινε αποδεκτή. Ξέρω ότι θα χαρείτε και εσείς για αυτό το θέμα ως Θεσσαλός. Θα χρειαστώ, λοιπόν, λίγο περισσότερο χρόνο.</w:t>
      </w:r>
    </w:p>
    <w:p w14:paraId="04B1AAFC"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Λυπάμαι που θα απογοητεύσω τον συνάδελφο –έφ</w:t>
      </w:r>
      <w:r w:rsidRPr="005D0A29">
        <w:rPr>
          <w:rFonts w:eastAsia="Times New Roman" w:cs="Times New Roman"/>
          <w:szCs w:val="24"/>
        </w:rPr>
        <w:t xml:space="preserve">υγε κιόλας από την Αίθουσα- που δεν έχω μαζί μου το </w:t>
      </w:r>
      <w:proofErr w:type="spellStart"/>
      <w:r w:rsidRPr="005D0A29">
        <w:rPr>
          <w:rFonts w:eastAsia="Times New Roman" w:cs="Times New Roman"/>
          <w:szCs w:val="24"/>
        </w:rPr>
        <w:t>κασετοφωνάκι</w:t>
      </w:r>
      <w:proofErr w:type="spellEnd"/>
      <w:r w:rsidRPr="005D0A29">
        <w:rPr>
          <w:rFonts w:eastAsia="Times New Roman" w:cs="Times New Roman"/>
          <w:szCs w:val="24"/>
        </w:rPr>
        <w:t xml:space="preserve">. Δεν ξέρω τι τον πείραξε, τι τον ενόχλησε, που σε μια προηγούμενη ομιλία μου εδώ είχα φέρει ένα </w:t>
      </w:r>
      <w:proofErr w:type="spellStart"/>
      <w:r w:rsidRPr="005D0A29">
        <w:rPr>
          <w:rFonts w:eastAsia="Times New Roman" w:cs="Times New Roman"/>
          <w:szCs w:val="24"/>
        </w:rPr>
        <w:t>κασετοφωνάκι</w:t>
      </w:r>
      <w:proofErr w:type="spellEnd"/>
      <w:r w:rsidRPr="005D0A29">
        <w:rPr>
          <w:rFonts w:eastAsia="Times New Roman" w:cs="Times New Roman"/>
          <w:szCs w:val="24"/>
        </w:rPr>
        <w:t xml:space="preserve">. Τι να κάνω; Εγώ αυτό το </w:t>
      </w:r>
      <w:proofErr w:type="spellStart"/>
      <w:r w:rsidRPr="005D0A29">
        <w:rPr>
          <w:rFonts w:eastAsia="Times New Roman" w:cs="Times New Roman"/>
          <w:szCs w:val="24"/>
        </w:rPr>
        <w:t>κασετοφωνάκι</w:t>
      </w:r>
      <w:proofErr w:type="spellEnd"/>
      <w:r w:rsidRPr="005D0A29">
        <w:rPr>
          <w:rFonts w:eastAsia="Times New Roman" w:cs="Times New Roman"/>
          <w:szCs w:val="24"/>
        </w:rPr>
        <w:t xml:space="preserve"> έχω, από αυτό ακούω μουσική, αγαπητέ συνάδελ</w:t>
      </w:r>
      <w:r w:rsidRPr="005D0A29">
        <w:rPr>
          <w:rFonts w:eastAsia="Times New Roman" w:cs="Times New Roman"/>
          <w:szCs w:val="24"/>
        </w:rPr>
        <w:t>φε. Δεν έχω ακριβά στερεοφωνικά μηχανήματα τύπου «</w:t>
      </w:r>
      <w:r w:rsidRPr="005D0A29">
        <w:rPr>
          <w:rFonts w:eastAsia="Times New Roman" w:cs="Times New Roman"/>
          <w:szCs w:val="24"/>
          <w:lang w:val="en-US"/>
        </w:rPr>
        <w:t>SIEMENS</w:t>
      </w:r>
      <w:r w:rsidRPr="005D0A29">
        <w:rPr>
          <w:rFonts w:eastAsia="Times New Roman" w:cs="Times New Roman"/>
          <w:szCs w:val="24"/>
        </w:rPr>
        <w:t xml:space="preserve">». Άλλωστε αυτή είναι και η διαφορά μας με κάποιους άλλους. </w:t>
      </w:r>
    </w:p>
    <w:p w14:paraId="04B1AAFD"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Αυτά ως προς το </w:t>
      </w:r>
      <w:proofErr w:type="spellStart"/>
      <w:r w:rsidRPr="005D0A29">
        <w:rPr>
          <w:rFonts w:eastAsia="Times New Roman" w:cs="Times New Roman"/>
          <w:szCs w:val="24"/>
        </w:rPr>
        <w:t>κασετοφωνάκι</w:t>
      </w:r>
      <w:proofErr w:type="spellEnd"/>
      <w:r w:rsidRPr="005D0A29">
        <w:rPr>
          <w:rFonts w:eastAsia="Times New Roman" w:cs="Times New Roman"/>
          <w:szCs w:val="24"/>
        </w:rPr>
        <w:t xml:space="preserve">. </w:t>
      </w:r>
    </w:p>
    <w:p w14:paraId="04B1AAFE"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Η τροπολογία που κατατέθηκε με γενικό αριθμό 1096 και ειδικό αριθμό 29, σχετικά με την ίδρυση ειδικού Μουσείου Αγροτικού Κινήματος «Κιλελέρ» και ήρθε σήμερα εμπρόθεσμα στην Ολομέλεια, με κάνει ιδιαίτερα ευτυχή. Ήταν μια προσπάθεια, που ξεκίνησε σχεδόν αμέσ</w:t>
      </w:r>
      <w:r w:rsidRPr="005D0A29">
        <w:rPr>
          <w:rFonts w:eastAsia="Times New Roman" w:cs="Times New Roman"/>
          <w:szCs w:val="24"/>
        </w:rPr>
        <w:t xml:space="preserve">ως μόλις εκλεχτήκαμε και έγινα Βουλευτής. Αυτό το όνειρό μου συνταίριαξε με το όνειρο των κατοίκων του Κιλελέρ του δημάρχου και των άλλων εκεί και έτσι όλοι μαζί προσπαθήσαμε αυτή την ιστορία. Γι’ αυτό ευχαριστώ πολύ που έγινε δεκτή. </w:t>
      </w:r>
    </w:p>
    <w:p w14:paraId="04B1AAFF"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Το «Κιλελέρ» είναι μι</w:t>
      </w:r>
      <w:r w:rsidRPr="005D0A29">
        <w:rPr>
          <w:rFonts w:eastAsia="Times New Roman" w:cs="Times New Roman"/>
          <w:szCs w:val="24"/>
        </w:rPr>
        <w:t>α ιστορία του παγκόσμιου αγροτικού κινήματος –το ξέρετε, βεβαίως- όχι μόνο για την Ελλάδα. Είναι το πρώτο αγροτικό κίνημα παγκόσμια και ως τέτοιο πρέπει να πάρει την αξία του. Βεβαίως την έχει, αλλά κατά τη γνώμη μου έπρεπε να μπει στα σχολικά εγχειρίδια ω</w:t>
      </w:r>
      <w:r w:rsidRPr="005D0A29">
        <w:rPr>
          <w:rFonts w:eastAsia="Times New Roman" w:cs="Times New Roman"/>
          <w:szCs w:val="24"/>
        </w:rPr>
        <w:t>ς μάθημα της Ιστορίας.</w:t>
      </w:r>
    </w:p>
    <w:p w14:paraId="04B1AB00"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Ονειρεύομαι, ανεβαίνοντας προς τη Λάρισα προς την πατρίδα μου, στην εθνική οδό όταν φτάνουμε εκεί στο σημείο του Κιλελέρ, όπου υπάρχει η ταμπέλα για το χωριό </w:t>
      </w:r>
      <w:proofErr w:type="spellStart"/>
      <w:r w:rsidRPr="005D0A29">
        <w:rPr>
          <w:rFonts w:eastAsia="Times New Roman" w:cs="Times New Roman"/>
          <w:szCs w:val="24"/>
        </w:rPr>
        <w:t>Κιλελέρκ</w:t>
      </w:r>
      <w:proofErr w:type="spellEnd"/>
      <w:r w:rsidRPr="005D0A29">
        <w:rPr>
          <w:rFonts w:eastAsia="Times New Roman" w:cs="Times New Roman"/>
          <w:szCs w:val="24"/>
        </w:rPr>
        <w:t>, να υπάρχει σε λίγο καιρό και η ταμπέλα «Μουσείο Αγροτικού Κινήματ</w:t>
      </w:r>
      <w:r w:rsidRPr="005D0A29">
        <w:rPr>
          <w:rFonts w:eastAsia="Times New Roman" w:cs="Times New Roman"/>
          <w:szCs w:val="24"/>
        </w:rPr>
        <w:t xml:space="preserve">ος». </w:t>
      </w:r>
    </w:p>
    <w:p w14:paraId="04B1AB01"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Αυτό το μουσείο δεν το φαντάζομαι σαν ένα νεκρό κέλυφος μερικών αντικειμένων που αφορούν τους αγρότες αλλά σαν ένα ζωντανό </w:t>
      </w:r>
      <w:proofErr w:type="spellStart"/>
      <w:r w:rsidRPr="005D0A29">
        <w:rPr>
          <w:rFonts w:eastAsia="Times New Roman" w:cs="Times New Roman"/>
          <w:szCs w:val="24"/>
        </w:rPr>
        <w:t>διαδραστικό</w:t>
      </w:r>
      <w:proofErr w:type="spellEnd"/>
      <w:r w:rsidRPr="005D0A29">
        <w:rPr>
          <w:rFonts w:eastAsia="Times New Roman" w:cs="Times New Roman"/>
          <w:szCs w:val="24"/>
        </w:rPr>
        <w:t xml:space="preserve"> ίδρυμα, όπου οι νέοι άνθρωποι και τα παιδιά θα μαθαίνουν με ζωντανό εκπαιδευτικό  τρόπο την ιστορία και τους αγώνες</w:t>
      </w:r>
      <w:r w:rsidRPr="005D0A29">
        <w:rPr>
          <w:rFonts w:eastAsia="Times New Roman" w:cs="Times New Roman"/>
          <w:szCs w:val="24"/>
        </w:rPr>
        <w:t xml:space="preserve"> των αγροτών προγόνων τους. Διότι μόνο αν μάθουν αυτή την ιστορία, θα αγαπήσουν ξανά τη γη τους. </w:t>
      </w:r>
    </w:p>
    <w:p w14:paraId="04B1AB02"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Χαίρομαι που η Κυβέρνησή μας δίνει φάρο στους νέους αγρότες και στις καινούργιες μορφές ανάπτυξης και στήριξής τους, όπως είπε χθες και ο Πρωθυπουργός από την</w:t>
      </w:r>
      <w:r w:rsidRPr="005D0A29">
        <w:rPr>
          <w:rFonts w:eastAsia="Times New Roman" w:cs="Times New Roman"/>
          <w:szCs w:val="24"/>
        </w:rPr>
        <w:t xml:space="preserve"> Κοζάνη. Μόνο τότε θα γίνουμε υγιής οικονομία, αν οι νέοι άνθρωποι ξαναγυρίσουν στη γη τους. </w:t>
      </w:r>
    </w:p>
    <w:p w14:paraId="04B1AB0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Κάνω έκκληση σε όλους –και κυρίως, βέβαια, στην Κυβέρνησή μας- να βοηθήσουν σε αυτή την προσπάθεια, να βοηθήσουν τους νέους κατοίκους της υπαίθρου να ξαναγίνουν α</w:t>
      </w:r>
      <w:r w:rsidRPr="005D0A29">
        <w:rPr>
          <w:rFonts w:eastAsia="Times New Roman" w:cs="Times New Roman"/>
          <w:szCs w:val="24"/>
        </w:rPr>
        <w:t xml:space="preserve">γρότες. Ελπίζω και εύχομαι το μουσείο αυτό, χωρίς να είναι ένα νεκρό κέλυφος, όπως είπα, να γίνει γρήγορα και να είναι ακόμα ένας λόγος, που θα βοηθήσει σε αυτή την προσπάθεια. </w:t>
      </w:r>
    </w:p>
    <w:p w14:paraId="04B1AB0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Θα ήθελα να καταθέσω στα Πρακτικά όλη τη σειρά των ενεργειών που έκανε ο Δήμος</w:t>
      </w:r>
      <w:r w:rsidRPr="005D0A29">
        <w:rPr>
          <w:rFonts w:eastAsia="Times New Roman" w:cs="Times New Roman"/>
          <w:szCs w:val="24"/>
        </w:rPr>
        <w:t xml:space="preserve"> Κιλελέρ, γιατί είναι σημαντικό. Παρεχώρησε με ομόφωνη απόφαση του δημοτικού συμβουλίου την έκταση αυτή κοντά στο μνημείο, όπου θα γίνει το νέο μουσείο. </w:t>
      </w:r>
    </w:p>
    <w:p w14:paraId="04B1AB0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(Στο σημείο αυτό η Βουλευτής κ. Άννα Βαγενά καταθέτει για τα Πρακτικά τα προαναφερθέντα έγγραφα, τα οπ</w:t>
      </w:r>
      <w:r w:rsidRPr="005D0A29">
        <w:rPr>
          <w:rFonts w:eastAsia="Times New Roman" w:cs="Times New Roman"/>
          <w:szCs w:val="24"/>
        </w:rPr>
        <w:t>οία βρίσκονται στο αρχείο του Τμήματος Γραμματείας της Διεύθυνσης Στενογραφίας και Πρακτικών της Βουλής)</w:t>
      </w:r>
    </w:p>
    <w:p w14:paraId="04B1AB0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Έρχομαι τώρα στο νομοσχέδιο που ψηφίζεται σήμερα.</w:t>
      </w:r>
    </w:p>
    <w:p w14:paraId="04B1AB0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Όσον αφορά το μεγαλύτερο μέρος της Αντιπολίτευσης σε όλη την κριτική της, πραγματικά δεν καταλαβαίνει</w:t>
      </w:r>
      <w:r w:rsidRPr="005D0A29">
        <w:rPr>
          <w:rFonts w:eastAsia="Times New Roman" w:cs="Times New Roman"/>
          <w:szCs w:val="24"/>
        </w:rPr>
        <w:t xml:space="preserve"> τι λέει και, βεβαίως, κανείς λογικός άνθρωπος δεν μπορεί να τους παρακολουθήσει. </w:t>
      </w:r>
    </w:p>
    <w:p w14:paraId="04B1AB0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Γιατί ακριβώς μας κατηγορούν; Γιατί φέραμε στο φως ένα τεράστιο σκάνδαλο, αυτό της «ΑΕΠΙ», το οποίο ήταν γνωστό εδώ και πολλά χρόνια και το οποίο αυτοί που μας κατηγορούν κα</w:t>
      </w:r>
      <w:r w:rsidRPr="005D0A29">
        <w:rPr>
          <w:rFonts w:eastAsia="Times New Roman" w:cs="Times New Roman"/>
          <w:szCs w:val="24"/>
        </w:rPr>
        <w:t xml:space="preserve">ι που τόσα χρόνια κυβερνούσαν, δεν το είχαν αγγίξει ποτέ; Εμείς οδηγούμε αυτό το σκάνδαλο στη δικαιοσύνη. </w:t>
      </w:r>
    </w:p>
    <w:p w14:paraId="04B1AB0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Η αντιφατικότητα συνεχίζεται όμως. Μας κατηγορούν, γιατί το νομοσχέδιο άργησε. Τώρα που ήρθε, γιατί ήρθε ως επείγον και ξαφνικά όλοι αγάπησαν τον κ. </w:t>
      </w:r>
      <w:r w:rsidRPr="005D0A29">
        <w:rPr>
          <w:rFonts w:eastAsia="Times New Roman" w:cs="Times New Roman"/>
          <w:szCs w:val="24"/>
        </w:rPr>
        <w:t>Μπαλτά και το νομοσχέδιό του!</w:t>
      </w:r>
    </w:p>
    <w:p w14:paraId="04B1AB0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(Στο σημείο αυτό κτυπάει το κουδούνι λήξεως του χρόνου ομιλίας της κυρίας Βουλευτού)</w:t>
      </w:r>
    </w:p>
    <w:p w14:paraId="04B1AB0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Κύριε Πρόεδρε, θα ήθελα λίγο χρόνο ακόμη.</w:t>
      </w:r>
    </w:p>
    <w:p w14:paraId="04B1AB0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Αγαπητοί συνάδελφοι, η «ΑΕΠΙ» όλα αυτά τα χρόνια ήταν το αποκούμπι αλλά συγχρόνως και ο εκβιαστής </w:t>
      </w:r>
      <w:r w:rsidRPr="005D0A29">
        <w:rPr>
          <w:rFonts w:eastAsia="Times New Roman" w:cs="Times New Roman"/>
          <w:szCs w:val="24"/>
        </w:rPr>
        <w:t>–για να μη χρησιμοποιήσω κάποιον χειρότερο χαρακτηρισμό- δημιουργών, συνθετών, στιχουργών, κάθε φορά που ένας από αυτούς βρισκόταν σε ανάγκη είτε με πρόβλημα υγείας είτε με οτιδήποτε άλλο. Ήταν υποχρεωμένος να παίρνει όσα χρήματα του έδινε η «ΑΕΠΙ», λέγοντ</w:t>
      </w:r>
      <w:r w:rsidRPr="005D0A29">
        <w:rPr>
          <w:rFonts w:eastAsia="Times New Roman" w:cs="Times New Roman"/>
          <w:szCs w:val="24"/>
        </w:rPr>
        <w:t>ας και ευχαριστώ.</w:t>
      </w:r>
    </w:p>
    <w:p w14:paraId="04B1AB0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Είμαι σε θέση να τα γνωρίζω αυτά από πρώτο χέρι, γιατί ο σύντροφός μου, ο Λουκιανός </w:t>
      </w:r>
      <w:proofErr w:type="spellStart"/>
      <w:r w:rsidRPr="005D0A29">
        <w:rPr>
          <w:rFonts w:eastAsia="Times New Roman" w:cs="Times New Roman"/>
          <w:szCs w:val="24"/>
        </w:rPr>
        <w:t>Κηλαηδόνης</w:t>
      </w:r>
      <w:proofErr w:type="spellEnd"/>
      <w:r w:rsidRPr="005D0A29">
        <w:rPr>
          <w:rFonts w:eastAsia="Times New Roman" w:cs="Times New Roman"/>
          <w:szCs w:val="24"/>
        </w:rPr>
        <w:t>, εισέπραττε τα πνευματικά του δικαιώματα μέσω της «ΑΕΠΙ», όλα αυτά τα σαράντα χρόνια που ήμαστε μαζί.</w:t>
      </w:r>
    </w:p>
    <w:p w14:paraId="04B1AB0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Αγαπητοί συνάδελφοι, αν ακούγατε προσεκτι</w:t>
      </w:r>
      <w:r w:rsidRPr="005D0A29">
        <w:rPr>
          <w:rFonts w:eastAsia="Times New Roman" w:cs="Times New Roman"/>
          <w:szCs w:val="24"/>
        </w:rPr>
        <w:t xml:space="preserve">κά τους φορείς που μίλησαν εχθές και δεν είχατε έτοιμες τις ομιλίες σας, στις </w:t>
      </w:r>
      <w:r w:rsidRPr="005D0A29">
        <w:rPr>
          <w:rFonts w:eastAsia="Times New Roman" w:cs="Times New Roman"/>
          <w:szCs w:val="24"/>
        </w:rPr>
        <w:lastRenderedPageBreak/>
        <w:t>οποίες το μόνο που σας ενδιαφέρει είναι να βρείτε πάση θυσία επιχειρήματα εναντίον της Κυβέρνησης, θα διαπιστώνατε ότι τα τρία σωματεία που εκπροσωπούν δημιουργούς, διαφωνούν μετ</w:t>
      </w:r>
      <w:r w:rsidRPr="005D0A29">
        <w:rPr>
          <w:rFonts w:eastAsia="Times New Roman" w:cs="Times New Roman"/>
          <w:szCs w:val="24"/>
        </w:rPr>
        <w:t xml:space="preserve">αξύ τους ή τουλάχιστον δεν συμπλέουν στο θέμα της «ΑΕΠΙ». </w:t>
      </w:r>
    </w:p>
    <w:p w14:paraId="04B1AB0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 εκπρόσωπος ενός εξ αυτών των σωματείων, της ΣΟΜΣΕ, είπε στην παρέμβασή του σαφώς ότι η «ΑΕΠΙ» πρέπει να σωθεί και να εξυγιανθεί, γιατί ένα πλήθος καλλιτεχνών εξασφαλίζουν τα προς το ζην, μέσω των</w:t>
      </w:r>
      <w:r w:rsidRPr="005D0A29">
        <w:rPr>
          <w:rFonts w:eastAsia="Times New Roman" w:cs="Times New Roman"/>
          <w:szCs w:val="24"/>
        </w:rPr>
        <w:t xml:space="preserve"> ποσοστών που εισπράττουν από αυτή. Άρα η Κυβέρνησή μας και ιδιαίτερα η Υπουργός έπρεπε να βρει μία λύση για μια ομαλή μετάβαση από την πλήρη ασυδοσία των εταιρειών στον έλεγχο των εισπρακτικών φορέων από τους δικαιούχους με τη συμμετοχή εκπροσώπων τους στ</w:t>
      </w:r>
      <w:r w:rsidRPr="005D0A29">
        <w:rPr>
          <w:rFonts w:eastAsia="Times New Roman" w:cs="Times New Roman"/>
          <w:szCs w:val="24"/>
        </w:rPr>
        <w:t>α όργανα της διοίκησης.</w:t>
      </w:r>
    </w:p>
    <w:p w14:paraId="04B1AB1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Άλλωστε κανείς δεν υποχρεώνει τους δημιουργούς, να εισπράττουν μέσω της «ΑΕΠΙ». Υπάρχουν ήδη και θα υπάρξουν </w:t>
      </w:r>
      <w:proofErr w:type="spellStart"/>
      <w:r w:rsidRPr="005D0A29">
        <w:rPr>
          <w:rFonts w:eastAsia="Times New Roman" w:cs="Times New Roman"/>
          <w:szCs w:val="24"/>
        </w:rPr>
        <w:t>αυτοδιαχειριζόμενοι</w:t>
      </w:r>
      <w:proofErr w:type="spellEnd"/>
      <w:r w:rsidRPr="005D0A29">
        <w:rPr>
          <w:rFonts w:eastAsia="Times New Roman" w:cs="Times New Roman"/>
          <w:szCs w:val="24"/>
        </w:rPr>
        <w:t xml:space="preserve"> οργανισμοί. Εδώ απαντώ και στον συνάδελφο τον εισηγητή του Κομμουνιστικού Κόμματος ότι πραγματικά όλα α</w:t>
      </w:r>
      <w:r w:rsidRPr="005D0A29">
        <w:rPr>
          <w:rFonts w:eastAsia="Times New Roman" w:cs="Times New Roman"/>
          <w:szCs w:val="24"/>
        </w:rPr>
        <w:t>υτά τα χρόνια θα μπορούσατε να είχατε εμφυσήσει στους καλλιτέχνες, στους δημιουργούς τη συνεταιριστική συνεί</w:t>
      </w:r>
      <w:r w:rsidRPr="005D0A29">
        <w:rPr>
          <w:rFonts w:eastAsia="Times New Roman" w:cs="Times New Roman"/>
          <w:szCs w:val="24"/>
        </w:rPr>
        <w:lastRenderedPageBreak/>
        <w:t>δηση, εσείς ένα κόμμα που κόπτεται γι’ αυτό. Γιατί δεν ακολουθούν; Δεν τους εμποδίζει κανείς. Υπάρχουν και άλλα σωματεία. Γιατί δεν τους πείθετε, να</w:t>
      </w:r>
      <w:r w:rsidRPr="005D0A29">
        <w:rPr>
          <w:rFonts w:eastAsia="Times New Roman" w:cs="Times New Roman"/>
          <w:szCs w:val="24"/>
        </w:rPr>
        <w:t xml:space="preserve"> πάνε στα άλλα σωματεία τα </w:t>
      </w:r>
      <w:proofErr w:type="spellStart"/>
      <w:r w:rsidRPr="005D0A29">
        <w:rPr>
          <w:rFonts w:eastAsia="Times New Roman" w:cs="Times New Roman"/>
          <w:szCs w:val="24"/>
        </w:rPr>
        <w:t>αυτοδιαχειριζόμενα</w:t>
      </w:r>
      <w:proofErr w:type="spellEnd"/>
      <w:r w:rsidRPr="005D0A29">
        <w:rPr>
          <w:rFonts w:eastAsia="Times New Roman" w:cs="Times New Roman"/>
          <w:szCs w:val="24"/>
        </w:rPr>
        <w:t>; Είναι ελεύθερη επιλογή του κάθε δημιουργού, σε ποιο σωματείο θα πάει. Κανείς δεν τον υποχρεώνει να πάει στην «ΑΕΠΙ». Αυτοί, λοιπόν, που επιλέγουν την «ΑΕΠΙ», την επιλέγουν, γιατί από εκεί παίρνουν τα χρήματά τ</w:t>
      </w:r>
      <w:r w:rsidRPr="005D0A29">
        <w:rPr>
          <w:rFonts w:eastAsia="Times New Roman" w:cs="Times New Roman"/>
          <w:szCs w:val="24"/>
        </w:rPr>
        <w:t xml:space="preserve">ους. </w:t>
      </w:r>
    </w:p>
    <w:p w14:paraId="04B1AB1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Το θέμα των πνευματικών δικαιωμάτων είναι τεράστιο και πολλές φορές για εμάς τους δημιουργούς εφιαλτικό. Πιστέψτε με. Αισθανόμαστε ανυπεράσπιστοι και ανίσχυροι, μπροστά στο θράσος και την αναίδεια όλων αυτών που εκμεταλλεύονται εμάς και το έργο μας. </w:t>
      </w:r>
    </w:p>
    <w:p w14:paraId="04B1AB1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Θα σας φέρω και πάλι ένα προσωπικό παράδειγμα. Αυτή τη στιγμή εκκρεμούν δύο δικαστικές υποθέσεις προσφυγής της οικογένειάς μου, για θέματα που αφορούν την πνευματική ιδιοκτησία, τα πνευματικά δικαιώματα του Λουκιανού </w:t>
      </w:r>
      <w:proofErr w:type="spellStart"/>
      <w:r w:rsidRPr="005D0A29">
        <w:rPr>
          <w:rFonts w:eastAsia="Times New Roman" w:cs="Times New Roman"/>
          <w:szCs w:val="24"/>
        </w:rPr>
        <w:t>Κηλαηδόνη</w:t>
      </w:r>
      <w:proofErr w:type="spellEnd"/>
      <w:r w:rsidRPr="005D0A29">
        <w:rPr>
          <w:rFonts w:eastAsia="Times New Roman" w:cs="Times New Roman"/>
          <w:szCs w:val="24"/>
        </w:rPr>
        <w:t xml:space="preserve"> για έναν τηλεοπτικό σταθμό κ</w:t>
      </w:r>
      <w:r w:rsidRPr="005D0A29">
        <w:rPr>
          <w:rFonts w:eastAsia="Times New Roman" w:cs="Times New Roman"/>
          <w:szCs w:val="24"/>
        </w:rPr>
        <w:t>αι για μία εφημερίδα, που καταχρηστικά χρησιμοποίησαν τη δουλειά του, χωρίς να πάρουν την άδειά μας. Εκκρεμούν στη δικαιοσύνη και δεν ξέρω για πόσο καιρό θα εκκρεμούν.</w:t>
      </w:r>
    </w:p>
    <w:p w14:paraId="04B1AB1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w:t>
      </w:r>
      <w:r w:rsidRPr="005D0A29">
        <w:rPr>
          <w:rFonts w:eastAsia="Times New Roman" w:cs="Times New Roman"/>
          <w:szCs w:val="24"/>
        </w:rPr>
        <w:t xml:space="preserve"> Κυρία Βαγενά, ολοκληρώστε παρακαλώ.</w:t>
      </w:r>
    </w:p>
    <w:p w14:paraId="04B1AB1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ΑΝΝΑ ΒΑΓΕΝΑ: </w:t>
      </w:r>
      <w:r w:rsidRPr="005D0A29">
        <w:rPr>
          <w:rFonts w:eastAsia="Times New Roman" w:cs="Times New Roman"/>
          <w:szCs w:val="24"/>
        </w:rPr>
        <w:t>Κύριε</w:t>
      </w:r>
      <w:r w:rsidRPr="005D0A29">
        <w:rPr>
          <w:rFonts w:eastAsia="Times New Roman" w:cs="Times New Roman"/>
          <w:szCs w:val="24"/>
        </w:rPr>
        <w:t xml:space="preserve"> Πρόεδρε, θέλω λίγο χρόνο σας παρακαλώ.</w:t>
      </w:r>
    </w:p>
    <w:p w14:paraId="04B1AB1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w:t>
      </w:r>
      <w:r w:rsidRPr="005D0A29">
        <w:rPr>
          <w:rFonts w:eastAsia="Times New Roman" w:cs="Times New Roman"/>
          <w:szCs w:val="24"/>
        </w:rPr>
        <w:t xml:space="preserve"> Πόσο;</w:t>
      </w:r>
    </w:p>
    <w:p w14:paraId="04B1AB1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ΑΝΝΑ ΒΑΓΕΝΑ: </w:t>
      </w:r>
      <w:r w:rsidRPr="005D0A29">
        <w:rPr>
          <w:rFonts w:eastAsia="Times New Roman" w:cs="Times New Roman"/>
          <w:szCs w:val="24"/>
        </w:rPr>
        <w:t>Έχω πολύ καιρό να μιλήσω. Αφήστε με να πω δυο πράγματα. Νομίζω ότι είναι σημαντικά.</w:t>
      </w:r>
    </w:p>
    <w:p w14:paraId="04B1AB1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Αυτό, λοιπόν, το νομοσχέδιο είναι απαραίτητο, για να αρχίσει να μπαίνει μια τάξ</w:t>
      </w:r>
      <w:r w:rsidRPr="005D0A29">
        <w:rPr>
          <w:rFonts w:eastAsia="Times New Roman" w:cs="Times New Roman"/>
          <w:szCs w:val="24"/>
        </w:rPr>
        <w:t>η στο τοπίο.</w:t>
      </w:r>
    </w:p>
    <w:p w14:paraId="04B1AB1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 Θα σας φέρω ένα παράδειγμα. Υπάρχει το άρθρο, που ασχολείται με την εύλογη αμοιβή του 1% επί του </w:t>
      </w:r>
      <w:proofErr w:type="spellStart"/>
      <w:r w:rsidRPr="005D0A29">
        <w:rPr>
          <w:rFonts w:eastAsia="Times New Roman" w:cs="Times New Roman"/>
          <w:szCs w:val="24"/>
        </w:rPr>
        <w:t>υλισμικού</w:t>
      </w:r>
      <w:proofErr w:type="spellEnd"/>
      <w:r w:rsidRPr="005D0A29">
        <w:rPr>
          <w:rFonts w:eastAsia="Times New Roman" w:cs="Times New Roman"/>
          <w:szCs w:val="24"/>
        </w:rPr>
        <w:t xml:space="preserve"> υλικού. Στο σχέδιο νόμου επέρχεται τροποποίηση και αποκατάσταση του ποσοστού αυτού στο 1% στο άρθρο 55 παράγραφος 2 του νομοσχεδίου. Όπ</w:t>
      </w:r>
      <w:r w:rsidRPr="005D0A29">
        <w:rPr>
          <w:rFonts w:eastAsia="Times New Roman" w:cs="Times New Roman"/>
          <w:szCs w:val="24"/>
        </w:rPr>
        <w:t xml:space="preserve">ως ανέφερα και στην επιτροπή, αυτό το ποσοστό εύλογης αμοιβής έχει κυματώδη ιστορία, για να μη χρησιμοποιήσω οξύτερη διαπίστωση. </w:t>
      </w:r>
    </w:p>
    <w:p w14:paraId="04B1AB1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Επιτρέψτε μου, κυρίες και κύριοι συνάδελφοι της Αντιπολίτευσης, να σας υπενθυμίσω πως στην αρχική του μορφή ο νό</w:t>
      </w:r>
      <w:r w:rsidRPr="005D0A29">
        <w:rPr>
          <w:rFonts w:eastAsia="Times New Roman" w:cs="Times New Roman"/>
          <w:szCs w:val="24"/>
        </w:rPr>
        <w:lastRenderedPageBreak/>
        <w:t>μος–πλαίσιο γι</w:t>
      </w:r>
      <w:r w:rsidRPr="005D0A29">
        <w:rPr>
          <w:rFonts w:eastAsia="Times New Roman" w:cs="Times New Roman"/>
          <w:szCs w:val="24"/>
        </w:rPr>
        <w:t>α την πνευματική ιδιοκτησία, ο ν.2121/1993 άρθρο 18 παράγραφος 3, θέσπιζε το ποσοστό 2% επί της αξίας του ηλεκτρονικού υπολογιστή ως κονδύλιο εύλογης αμοιβής υπέρ των δημιουργών.</w:t>
      </w:r>
    </w:p>
    <w:p w14:paraId="04B1AB1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Εν συνεχεία η τότε κυβέρνηση του Κώστα Σημίτη, επί υπουργίας Ευάγγελου Βενιζέ</w:t>
      </w:r>
      <w:r w:rsidRPr="005D0A29">
        <w:rPr>
          <w:rFonts w:eastAsia="Times New Roman" w:cs="Times New Roman"/>
          <w:szCs w:val="24"/>
        </w:rPr>
        <w:t>λου, αφαίρεσε τη συγκεκριμένη πρόβλεψη με το άρθρο 14 παράγραφος 1 του ν.3049/2002 ενός νομοσχεδίου–«σκούπα» του Υπουργείου Οικονομικών, που στο δέκατο τέταρτο άρθρο του στο Κεφάλαιο «Άλλες Διατάξεις» -και κατηγορούν εμάς για διάφορες άλλες διατάξεις- κατή</w:t>
      </w:r>
      <w:r w:rsidRPr="005D0A29">
        <w:rPr>
          <w:rFonts w:eastAsia="Times New Roman" w:cs="Times New Roman"/>
          <w:szCs w:val="24"/>
        </w:rPr>
        <w:t xml:space="preserve">ργησε εν μία </w:t>
      </w:r>
      <w:proofErr w:type="spellStart"/>
      <w:r w:rsidRPr="005D0A29">
        <w:rPr>
          <w:rFonts w:eastAsia="Times New Roman" w:cs="Times New Roman"/>
          <w:szCs w:val="24"/>
        </w:rPr>
        <w:t>νυκτί</w:t>
      </w:r>
      <w:proofErr w:type="spellEnd"/>
      <w:r w:rsidRPr="005D0A29">
        <w:rPr>
          <w:rFonts w:eastAsia="Times New Roman" w:cs="Times New Roman"/>
          <w:szCs w:val="24"/>
        </w:rPr>
        <w:t xml:space="preserve"> το ποσοστό 2% επί του </w:t>
      </w:r>
      <w:proofErr w:type="spellStart"/>
      <w:r w:rsidRPr="005D0A29">
        <w:rPr>
          <w:rFonts w:eastAsia="Times New Roman" w:cs="Times New Roman"/>
          <w:szCs w:val="24"/>
        </w:rPr>
        <w:t>υλισμικού</w:t>
      </w:r>
      <w:proofErr w:type="spellEnd"/>
      <w:r w:rsidRPr="005D0A29">
        <w:rPr>
          <w:rFonts w:eastAsia="Times New Roman" w:cs="Times New Roman"/>
          <w:szCs w:val="24"/>
        </w:rPr>
        <w:t xml:space="preserve"> αυτού υλικού. </w:t>
      </w:r>
    </w:p>
    <w:p w14:paraId="04B1AB1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δικαιολογία όπως προκύπτει από την αιτιολογική έκθεση του εν λόγω νόμου, ήταν ότι αυτή η εύλογη αμοιβή, δεν προβλεπόταν από καμμία κοινοτική οδηγία και διεθνή σύμβαση περί πνευματικής ιδιο</w:t>
      </w:r>
      <w:r w:rsidRPr="005D0A29">
        <w:rPr>
          <w:rFonts w:eastAsia="Times New Roman" w:cs="Times New Roman"/>
          <w:szCs w:val="24"/>
        </w:rPr>
        <w:t xml:space="preserve">κτησίας. Άρα έπρεπε να καταργηθεί. </w:t>
      </w:r>
    </w:p>
    <w:p w14:paraId="04B1AB1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Να το εξηγήσουμε όμως. Ο τότε Υπουργός Πολιτισμού σε άσχετο νομοσχέδιο για αποκρατικοποιήσεις αποφάνθηκε ότι η αρχή του μέγιστου προστατευτικού αποτελέσματος που επικρατεί στο δίκαιο της πνευματικής ιδιοκτησίας παγκοσμίω</w:t>
      </w:r>
      <w:r w:rsidRPr="005D0A29">
        <w:rPr>
          <w:rFonts w:eastAsia="Times New Roman" w:cs="Times New Roman"/>
          <w:szCs w:val="24"/>
        </w:rPr>
        <w:t xml:space="preserve">ς, δεν έχει καμμία ισχύ και κανένα αποτέλεσμα. Είναι αντιπαραγωγική και </w:t>
      </w:r>
      <w:r w:rsidRPr="005D0A29">
        <w:rPr>
          <w:rFonts w:eastAsia="Times New Roman" w:cs="Times New Roman"/>
          <w:szCs w:val="24"/>
        </w:rPr>
        <w:lastRenderedPageBreak/>
        <w:t xml:space="preserve">ένα πρόσκομμα στον ασύδοτο ανταγωνισμό -λέω εγώ- και άρα </w:t>
      </w:r>
      <w:proofErr w:type="spellStart"/>
      <w:r w:rsidRPr="005D0A29">
        <w:rPr>
          <w:rFonts w:eastAsia="Times New Roman" w:cs="Times New Roman"/>
          <w:szCs w:val="24"/>
        </w:rPr>
        <w:t>καταργηθήτω</w:t>
      </w:r>
      <w:proofErr w:type="spellEnd"/>
      <w:r w:rsidRPr="005D0A29">
        <w:rPr>
          <w:rFonts w:eastAsia="Times New Roman" w:cs="Times New Roman"/>
          <w:szCs w:val="24"/>
        </w:rPr>
        <w:t xml:space="preserve">, κατά το ρήμα σας, κύριε Υπουργέ. </w:t>
      </w:r>
    </w:p>
    <w:p w14:paraId="04B1AB1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Δεν προξενεί εντύπωση ότι τότε είχε προκληθεί αίσθηση στους κύκλους των πνευματι</w:t>
      </w:r>
      <w:r w:rsidRPr="005D0A29">
        <w:rPr>
          <w:rFonts w:eastAsia="Times New Roman" w:cs="Times New Roman"/>
          <w:szCs w:val="24"/>
        </w:rPr>
        <w:t>κών δημιουργών και θεωρήθηκε πως η κυβέρνηση Σημίτη -και δη ο Υπουργός Πολιτισμού- είχε ενδώσει στις αξιώσεις των πολυεθνικών εις βλάβη της προστασίας της πνευματικής ιδιοκτησίας με μια νομικά όσο και πολιτικά έωλη αιτιολογία. Για τα Πρακτικά θα καταθέσω τ</w:t>
      </w:r>
      <w:r w:rsidRPr="005D0A29">
        <w:rPr>
          <w:rFonts w:eastAsia="Times New Roman" w:cs="Times New Roman"/>
          <w:szCs w:val="24"/>
        </w:rPr>
        <w:t>ην αρχική μορφή της ρύθμισης και τη μορφή που έφερε ο κ. Βενιζέλος.</w:t>
      </w:r>
    </w:p>
    <w:p w14:paraId="04B1AB1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(Στο σημείο αυτό η Βουλευτής κ. Άννα Βαγενά καταθέτει για τα Πρακτικά τα προαναφερθέντα έγγραφα, τα οποία βρίσκονται στο αρχείο του Τμήματος Γραμματείας της Διεύθυνσης Στενογραφίας και Πρα</w:t>
      </w:r>
      <w:r w:rsidRPr="005D0A29">
        <w:rPr>
          <w:rFonts w:eastAsia="Times New Roman" w:cs="Times New Roman"/>
          <w:szCs w:val="24"/>
        </w:rPr>
        <w:t>κτικών της Βουλής)</w:t>
      </w:r>
    </w:p>
    <w:p w14:paraId="04B1AB1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w:t>
      </w:r>
      <w:r w:rsidRPr="005D0A29">
        <w:rPr>
          <w:rFonts w:eastAsia="Times New Roman" w:cs="Times New Roman"/>
          <w:szCs w:val="24"/>
        </w:rPr>
        <w:t xml:space="preserve"> Κυρία Βαγενά, φτάσατε στα δώδεκα λεπτά, για την ακρίβεια στα </w:t>
      </w:r>
      <w:proofErr w:type="spellStart"/>
      <w:r w:rsidRPr="005D0A29">
        <w:rPr>
          <w:rFonts w:eastAsia="Times New Roman" w:cs="Times New Roman"/>
          <w:szCs w:val="24"/>
        </w:rPr>
        <w:t>εντεκάμισι</w:t>
      </w:r>
      <w:proofErr w:type="spellEnd"/>
      <w:r w:rsidRPr="005D0A29">
        <w:rPr>
          <w:rFonts w:eastAsia="Times New Roman" w:cs="Times New Roman"/>
          <w:szCs w:val="24"/>
        </w:rPr>
        <w:t xml:space="preserve"> λεπτά. Σας παρακαλώ ολοκληρώστε. Πόση ανοχή να δώσουμε; Νομίζω ότι ήταν επαρκέστατος ο χρόνος, για να αναπτύξετε αυτά που θέλατε. </w:t>
      </w:r>
    </w:p>
    <w:p w14:paraId="04B1AB2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ΑΝΝΑ ΒΑΓΕΝΑ: </w:t>
      </w:r>
      <w:r w:rsidRPr="005D0A29">
        <w:rPr>
          <w:rFonts w:eastAsia="Times New Roman" w:cs="Times New Roman"/>
          <w:szCs w:val="24"/>
        </w:rPr>
        <w:t>Νομίζω ότι είχε ιδιαίτερα ενδιαφέρον τέλος πάντων.</w:t>
      </w:r>
    </w:p>
    <w:p w14:paraId="04B1AB2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w:t>
      </w:r>
      <w:r w:rsidRPr="005D0A29">
        <w:rPr>
          <w:rFonts w:eastAsia="Times New Roman" w:cs="Times New Roman"/>
          <w:szCs w:val="24"/>
        </w:rPr>
        <w:t xml:space="preserve"> Θα μας κατηγορήσουν οι συνάδελφοι ότι μεροληπτώ υπέρ των Θεσσαλών! Και δικαίως!</w:t>
      </w:r>
    </w:p>
    <w:p w14:paraId="04B1AB2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ΑΝΝΑ ΒΑΓΕΝΑ: </w:t>
      </w:r>
      <w:r w:rsidRPr="005D0A29">
        <w:rPr>
          <w:rFonts w:eastAsia="Times New Roman" w:cs="Times New Roman"/>
          <w:szCs w:val="24"/>
        </w:rPr>
        <w:t>Ας μεροληπτήσετε λίγο. Δεν πειράζει. Έχω πολύ καιρό να μιλήσω και</w:t>
      </w:r>
      <w:r w:rsidRPr="005D0A29">
        <w:rPr>
          <w:rFonts w:eastAsia="Times New Roman" w:cs="Times New Roman"/>
          <w:szCs w:val="24"/>
        </w:rPr>
        <w:t xml:space="preserve"> δεν ξέρω πότε θα ξαναμιλήσω.</w:t>
      </w:r>
    </w:p>
    <w:p w14:paraId="04B1AB2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w:t>
      </w:r>
      <w:r w:rsidRPr="005D0A29">
        <w:rPr>
          <w:rFonts w:eastAsia="Times New Roman" w:cs="Times New Roman"/>
          <w:szCs w:val="24"/>
        </w:rPr>
        <w:t xml:space="preserve"> Εντάξει αλλά αυτό δεν πάει σωρευτικά, «δεν μίλησα πριν, πρέπει να μιλήσω τώρα». Σας παρακαλώ να κλείσετε.</w:t>
      </w:r>
    </w:p>
    <w:p w14:paraId="04B1AB2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ΑΝΝΑ ΒΑΓΕΝΑ: </w:t>
      </w:r>
      <w:r w:rsidRPr="005D0A29">
        <w:rPr>
          <w:rFonts w:eastAsia="Times New Roman" w:cs="Times New Roman"/>
          <w:szCs w:val="24"/>
        </w:rPr>
        <w:t>Τελειώνω, κύριε Πρόεδρε.</w:t>
      </w:r>
    </w:p>
    <w:p w14:paraId="04B1AB2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θέμα των πνευματικών δικαιωμάτων είναι τεράστ</w:t>
      </w:r>
      <w:r w:rsidRPr="005D0A29">
        <w:rPr>
          <w:rFonts w:eastAsia="Times New Roman" w:cs="Times New Roman"/>
          <w:szCs w:val="24"/>
        </w:rPr>
        <w:t>ιο. Προσπαθούμε, λοιπόν, με αυτό το νομοσχέδιο, να μπει κάποια τάξη. Άκουσα διάφορες κατηγορίες περίεργες. Θέλω να σας πω ότι την Υπουργό Πολιτισμού την γνωρίζω χρόνια ως ηθοποιό. Δεν μπορώ να διανοηθώ ότι έχει στο πίσω μέρος του μυαλού της κάποια συναλλαγ</w:t>
      </w:r>
      <w:r w:rsidRPr="005D0A29">
        <w:rPr>
          <w:rFonts w:eastAsia="Times New Roman" w:cs="Times New Roman"/>
          <w:szCs w:val="24"/>
        </w:rPr>
        <w:t xml:space="preserve">ή. Κανείς από εμάς. Το δηλώνω. Είμαστε όλοι μακριά από ένα τέτοιο πολιτικό ήθος. Μακριά από εμάς αυτή η </w:t>
      </w:r>
      <w:r w:rsidRPr="005D0A29">
        <w:rPr>
          <w:rFonts w:eastAsia="Times New Roman" w:cs="Times New Roman"/>
          <w:szCs w:val="24"/>
        </w:rPr>
        <w:lastRenderedPageBreak/>
        <w:t xml:space="preserve">πρακτική. Μην κρίνετε εξ ιδίων τα αλλότρια, κύριοι συνάδελφοι της Αντιπολίτευσης. </w:t>
      </w:r>
    </w:p>
    <w:p w14:paraId="04B1AB2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Υπουργός είναι πολύ καινούργια σε αυτή τη θέση και βλέπω ότι προσπα</w:t>
      </w:r>
      <w:r w:rsidRPr="005D0A29">
        <w:rPr>
          <w:rFonts w:eastAsia="Times New Roman" w:cs="Times New Roman"/>
          <w:szCs w:val="24"/>
        </w:rPr>
        <w:t xml:space="preserve">θεί με πρακτικό πνεύμα, να λύσει κάποια προβλήματα. Παραδείγματος χάριν, για πρώτη φορά μετά από πολλά χρόνια με δική της πρωτοβουλία δίνονται στα θέατρα, στους θιάσους, στους νέους δημιουργούς κάποια χρήματα, για να κάνουν ανεξάρτητες παραγωγές. Δεν είδα </w:t>
      </w:r>
      <w:r w:rsidRPr="005D0A29">
        <w:rPr>
          <w:rFonts w:eastAsia="Times New Roman" w:cs="Times New Roman"/>
          <w:szCs w:val="24"/>
        </w:rPr>
        <w:t xml:space="preserve">κανένα μέσο μαζικής ενημέρωσης να το επισημαίνει αυτό και να το προβάλλει. Ας βοηθήσουμε σε αυτή την προσπάθεια για τον πολιτισμό και για όλους μας. </w:t>
      </w:r>
    </w:p>
    <w:p w14:paraId="04B1AB2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Σας ευχαριστώ πάρα πολύ.</w:t>
      </w:r>
    </w:p>
    <w:p w14:paraId="04B1AB28"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(Χειροκροτήματα από την πτέρυγα του ΣΥΡΙΖΑ)</w:t>
      </w:r>
    </w:p>
    <w:p w14:paraId="04B1AB2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w:t>
      </w:r>
      <w:r w:rsidRPr="005D0A29">
        <w:rPr>
          <w:rFonts w:eastAsia="Times New Roman" w:cs="Times New Roman"/>
          <w:szCs w:val="24"/>
        </w:rPr>
        <w:t xml:space="preserve"> Τον λόγο έχει ο κ. Κεφαλογιάννης Ιωάννης από τη Νέα Δημοκρατία.</w:t>
      </w:r>
    </w:p>
    <w:p w14:paraId="04B1AB2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ΙΩΑΝΝΗΣ ΚΕΦΑΛΟΓΙΑΝΝΗΣ:</w:t>
      </w:r>
      <w:r w:rsidRPr="005D0A29">
        <w:rPr>
          <w:rFonts w:eastAsia="Times New Roman" w:cs="Times New Roman"/>
          <w:szCs w:val="24"/>
        </w:rPr>
        <w:t xml:space="preserve"> Ευχαριστώ, κύριε Πρόεδρε.</w:t>
      </w:r>
    </w:p>
    <w:p w14:paraId="04B1AB2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Κυρίες και κύριοι συνάδελφοι, εγώ δεν έχω καμμία διάθεση να πρωτοτυπήσω αλλά νομίζω ότι αδίκως κατηγορούμε την </w:t>
      </w:r>
      <w:r w:rsidRPr="005D0A29">
        <w:rPr>
          <w:rFonts w:eastAsia="Times New Roman" w:cs="Times New Roman"/>
          <w:szCs w:val="24"/>
        </w:rPr>
        <w:lastRenderedPageBreak/>
        <w:t>κυρία Υπουργό και κατ’ επέκταση</w:t>
      </w:r>
      <w:r w:rsidRPr="005D0A29">
        <w:rPr>
          <w:rFonts w:eastAsia="Times New Roman" w:cs="Times New Roman"/>
          <w:szCs w:val="24"/>
        </w:rPr>
        <w:t xml:space="preserve"> την Κυβέρνηση, για τη διαδικασία του επείγοντος με την οποία επέλεξε να συζητηθεί στη Βουλή το νομοσχέδιο για τα πνευματικά δικαιώματα.</w:t>
      </w:r>
    </w:p>
    <w:p w14:paraId="04B1AB2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Νομίζω ότι έχει δίκιο η κυρία Υπουργός. Διαβούλευση για τα πνευματικά δικαιώματα στη χώρα μας υπήρξε και μάλιστα μεγάλη</w:t>
      </w:r>
      <w:r w:rsidRPr="005D0A29">
        <w:rPr>
          <w:rFonts w:eastAsia="Times New Roman" w:cs="Times New Roman"/>
          <w:szCs w:val="24"/>
        </w:rPr>
        <w:t xml:space="preserve"> και έντονη. Δεν υπήρξε πραγματικά εκτεταμένη πολύ μεγάλη και έντονη συζήτηση τουλάχιστον το 2010, όταν η οικονομική κρίση άρχισε να ακουμπάει και τον χώρο της τέχνης, όταν οι περισσότεροι άρχισαν να συνειδητοποιούν ότι για παράδειγμα στον χώρο της μουσική</w:t>
      </w:r>
      <w:r w:rsidRPr="005D0A29">
        <w:rPr>
          <w:rFonts w:eastAsia="Times New Roman" w:cs="Times New Roman"/>
          <w:szCs w:val="24"/>
        </w:rPr>
        <w:t>ς, η δισκογραφία τείνει να τελειώσει ή όταν οι δημιουργοί κατάλαβαν ότι ελάχιστοι πια έχουν τη δυνατότητα να κάνουν συναυλίες;</w:t>
      </w:r>
    </w:p>
    <w:p w14:paraId="04B1AB2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Δεν υπήρξε μεγάλη και έντονη συζήτηση, από τότε τουλάχιστον που έγινε ευρέως γνωστό ότι δεκάδες χιλιάδες καταστηματάρχες, ραδιοτη</w:t>
      </w:r>
      <w:r w:rsidRPr="005D0A29">
        <w:rPr>
          <w:rFonts w:eastAsia="Times New Roman" w:cs="Times New Roman"/>
          <w:szCs w:val="24"/>
        </w:rPr>
        <w:t>λεοπτικοί σταθμοί, ξενοδόχοι, εμπορικά καταστήματα, που ένιωθαν επί χρόνια στο πετσί τους τη βαρβαρότητα των μεθόδων και των πρακτικών που εφάρμοζε η «ΑΕΠΙ», συνειδητοποίησαν ξαφνικά ότι τα χρήματα τα οποία κατέβαλλαν, στην ουσία δεν πήγαιναν στους δημιουρ</w:t>
      </w:r>
      <w:r w:rsidRPr="005D0A29">
        <w:rPr>
          <w:rFonts w:eastAsia="Times New Roman" w:cs="Times New Roman"/>
          <w:szCs w:val="24"/>
        </w:rPr>
        <w:t>γούς αλλά σε μια εται</w:t>
      </w:r>
      <w:r w:rsidRPr="005D0A29">
        <w:rPr>
          <w:rFonts w:eastAsia="Times New Roman" w:cs="Times New Roman"/>
          <w:szCs w:val="24"/>
        </w:rPr>
        <w:lastRenderedPageBreak/>
        <w:t>ρεία ή -για να το πούμε καλύτερα- σε μια οικογένεια που εκμεταλλευόταν τον μόχθο τους; Δεν υπήρξε, πράγματι, πολύ μεγάλη διαβούλευση, όταν προκλήθηκε σάλος και αποκαλύφθηκε η εγκληματική κακοδιαχείριση της «ΑΕΠΙ», η οποία μόνο για το 2</w:t>
      </w:r>
      <w:r w:rsidRPr="005D0A29">
        <w:rPr>
          <w:rFonts w:eastAsia="Times New Roman" w:cs="Times New Roman"/>
          <w:szCs w:val="24"/>
        </w:rPr>
        <w:t>016 εισέπραξε 22 εκατομμύρια ευρώ, χωρίς να αποδώσει ούτε 1 ευρώ στους δημιουργούς; Δεν δημοσιεύτηκαν τον τελευταίο χρόνο δεκάδες επιστολές για τις καταχρηστικές πρακτικές της «ΑΕΠΙ» για την παρελκυστική τακτική του Υπουργείου; Δεν δημιουργήθηκαν νέοι σύλλ</w:t>
      </w:r>
      <w:r w:rsidRPr="005D0A29">
        <w:rPr>
          <w:rFonts w:eastAsia="Times New Roman" w:cs="Times New Roman"/>
          <w:szCs w:val="24"/>
        </w:rPr>
        <w:t>ογοι για την προάσπιση των πνευματικών δικαιωμάτων; Δεν διοργανώθηκαν μια σειρά από εκδηλώσεις και δημόσιες συζητήσεις; Εν τέλει ο Πρωθυπουργός δεν ενεπλάκη στο όλο ζήτημα;</w:t>
      </w:r>
    </w:p>
    <w:p w14:paraId="04B1AB2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Αδίκως, λοιπόν, κυρία Υπουργέ, σας κατηγορούν για τη διαδικασία του επείγοντος που </w:t>
      </w:r>
      <w:r w:rsidRPr="005D0A29">
        <w:rPr>
          <w:rFonts w:eastAsia="Times New Roman" w:cs="Times New Roman"/>
          <w:szCs w:val="24"/>
        </w:rPr>
        <w:t>ακολουθήσατε. Κανονικά με τόση διαβούλευση ίσως και οι δυο μέρες που συζητείται το νομοσχέδιο στη Βουλή, να ήταν υπεραρκετές.</w:t>
      </w:r>
    </w:p>
    <w:p w14:paraId="04B1AB2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Δυστυχώς, όμως, ελάχιστα πράγματα από την προαναφερθείσα πραγματικότητα λάβατε υπ’ </w:t>
      </w:r>
      <w:proofErr w:type="spellStart"/>
      <w:r w:rsidRPr="005D0A29">
        <w:rPr>
          <w:rFonts w:eastAsia="Times New Roman" w:cs="Times New Roman"/>
          <w:szCs w:val="24"/>
        </w:rPr>
        <w:t>όψιν</w:t>
      </w:r>
      <w:proofErr w:type="spellEnd"/>
      <w:r w:rsidRPr="005D0A29">
        <w:rPr>
          <w:rFonts w:eastAsia="Times New Roman" w:cs="Times New Roman"/>
          <w:szCs w:val="24"/>
        </w:rPr>
        <w:t xml:space="preserve"> σας με τη συγκεκριμένη νομοθετική πρωτοβου</w:t>
      </w:r>
      <w:r w:rsidRPr="005D0A29">
        <w:rPr>
          <w:rFonts w:eastAsia="Times New Roman" w:cs="Times New Roman"/>
          <w:szCs w:val="24"/>
        </w:rPr>
        <w:t xml:space="preserve">λία. Δεν λάβατε, λοιπόν, υπ’ </w:t>
      </w:r>
      <w:proofErr w:type="spellStart"/>
      <w:r w:rsidRPr="005D0A29">
        <w:rPr>
          <w:rFonts w:eastAsia="Times New Roman" w:cs="Times New Roman"/>
          <w:szCs w:val="24"/>
        </w:rPr>
        <w:t>όψιν</w:t>
      </w:r>
      <w:proofErr w:type="spellEnd"/>
      <w:r w:rsidRPr="005D0A29">
        <w:rPr>
          <w:rFonts w:eastAsia="Times New Roman" w:cs="Times New Roman"/>
          <w:szCs w:val="24"/>
        </w:rPr>
        <w:t xml:space="preserve"> σας αυτές τις ανησυχίες που εκφράστηκαν όλο αυτό το διάστημα στην </w:t>
      </w:r>
      <w:r w:rsidRPr="005D0A29">
        <w:rPr>
          <w:rFonts w:eastAsia="Times New Roman" w:cs="Times New Roman"/>
          <w:szCs w:val="24"/>
        </w:rPr>
        <w:lastRenderedPageBreak/>
        <w:t>ανεπίσημη, στην ουσία, διαβούλευση η οποία υπήρξε και θεωρώ, δυστυχώς, ότι με τη νομοθετική πρωτοβουλία, το Υπουργείο έκανε μια τρύπα στο νερό.</w:t>
      </w:r>
    </w:p>
    <w:p w14:paraId="04B1AB3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Ξέρετε, δεν </w:t>
      </w:r>
      <w:r w:rsidRPr="005D0A29">
        <w:rPr>
          <w:rFonts w:eastAsia="Times New Roman" w:cs="Times New Roman"/>
          <w:szCs w:val="24"/>
        </w:rPr>
        <w:t>υπάρχει μεγαλύτερο παράδειγμα, από το γεγονός ότι σήμερα μόλις δεκαπέντε Βουλευτές από τη Συμπολίτευση, ΣΥΡΙΖΑ και Ανεξάρτητοι Έλληνες, αψήφησαν τη ζέστη και βρέθηκαν σε αυτή τη Αίθουσα, για να υποστηρίξουν το νομοσχέδιο της Κυβέρνησης. Μόλις το 10% των Βο</w:t>
      </w:r>
      <w:r w:rsidRPr="005D0A29">
        <w:rPr>
          <w:rFonts w:eastAsia="Times New Roman" w:cs="Times New Roman"/>
          <w:szCs w:val="24"/>
        </w:rPr>
        <w:t>υλευτών που υποστηρίζουν την Κυβέρνηση πήραν σήμερα τον λόγο, για να υποστηρίξουν το νομοσχέδιό σας. Το υπόλοιπο 90% είτε το θεώρησε ένα κακό νομοσχέδιο είτε ενδεχομένως είχε κάτι καλύτερο να κάνει.</w:t>
      </w:r>
    </w:p>
    <w:p w14:paraId="04B1AB3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Προφανώς και θα ψηφίσετε το νομοσχέδιο, γιατί οι εισηγητέ</w:t>
      </w:r>
      <w:r w:rsidRPr="005D0A29">
        <w:rPr>
          <w:rFonts w:eastAsia="Times New Roman" w:cs="Times New Roman"/>
          <w:szCs w:val="24"/>
        </w:rPr>
        <w:t>ς θα το υπερψηφίσουν, αλλά από εκεί και πέρα μόλις δεκαπέντε -εγώ έχω τον κατάλογο, μπορείτε να τον δείτε και εσείς- πήραν σήμερα τον λόγο, για να υποστηρίξουν το νομοσχέδιό σας. Χρειάζεται μεγαλύτερη απόδειξη, τελικά, για το τι πραγματοποίησε το Υπουργείο</w:t>
      </w:r>
      <w:r w:rsidRPr="005D0A29">
        <w:rPr>
          <w:rFonts w:eastAsia="Times New Roman" w:cs="Times New Roman"/>
          <w:szCs w:val="24"/>
        </w:rPr>
        <w:t>, όσον αφορά τη νομοθετική πρωτοβουλία;</w:t>
      </w:r>
    </w:p>
    <w:p w14:paraId="04B1AB3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Είχατε μια πολύ μεγάλη ευκαιρία, να θέσετε σε μια νέα και στέρεα βάση τόσο τις σχέσεις των δημιουργών και των θεσμικών </w:t>
      </w:r>
      <w:r w:rsidRPr="005D0A29">
        <w:rPr>
          <w:rFonts w:eastAsia="Times New Roman" w:cs="Times New Roman"/>
          <w:szCs w:val="24"/>
        </w:rPr>
        <w:lastRenderedPageBreak/>
        <w:t>μηχανισμών για τη διαχείριση των πνευματικών δικαιωμάτων όσο και τις σχέσεις μεταξύ των δημιουργώ</w:t>
      </w:r>
      <w:r w:rsidRPr="005D0A29">
        <w:rPr>
          <w:rFonts w:eastAsia="Times New Roman" w:cs="Times New Roman"/>
          <w:szCs w:val="24"/>
        </w:rPr>
        <w:t xml:space="preserve">ν και των χρηστών. </w:t>
      </w:r>
    </w:p>
    <w:p w14:paraId="04B1AB3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Πάμε στο πρώτο. Είμαστε η μοναδική χώρα στην Ευρώπη, που ο εθνικός εισπρακτικός φορέας στον χώρο της μουσικής είναι κερδοσκοπική ανεξάρτητη οντότητα διαχείρισης, ΑΟΔ όπως λέγεται, αντί για μη κερδοσκοπικό οργανισμό συλλογικής διαχείριση</w:t>
      </w:r>
      <w:r w:rsidRPr="005D0A29">
        <w:rPr>
          <w:rFonts w:eastAsia="Times New Roman" w:cs="Times New Roman"/>
          <w:szCs w:val="24"/>
        </w:rPr>
        <w:t>ς.</w:t>
      </w:r>
    </w:p>
    <w:p w14:paraId="04B1AB3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κατάσταση αυτή είναι κατά γενική ομολογία -βεβαίως και του καλλιτεχνικού κόσμου- ο βασικός λόγος, που επιτρέπει την κερδοσκοπία των ιδιοκτητών σε βάρος των δημιουργών και ξέρετε το γιατί. Διότι πολύ απλά δημιουργείται μια σύγκρουση καθηκόντων και συμφ</w:t>
      </w:r>
      <w:r w:rsidRPr="005D0A29">
        <w:rPr>
          <w:rFonts w:eastAsia="Times New Roman" w:cs="Times New Roman"/>
          <w:szCs w:val="24"/>
        </w:rPr>
        <w:t>ερόντων. Η «ΑΕΠΙ» έχει συμφέρον, η προμήθειά της, βεβαίως, να είναι όσο το δυνατόν μεγαλύτερη, ενώ αντίθετα οι δημιουργοί έχουν συμφέρον, να είναι όσο το δυνατόν μικρότερη. Επιπλέον ο ιδιωτικός και κερδοσκοπικός χαρακτήρας της «ΑΕΠΙ» σε συνδυασμό, βεβαίως,</w:t>
      </w:r>
      <w:r w:rsidRPr="005D0A29">
        <w:rPr>
          <w:rFonts w:eastAsia="Times New Roman" w:cs="Times New Roman"/>
          <w:szCs w:val="24"/>
        </w:rPr>
        <w:t xml:space="preserve"> με τη μονοπωλιακή θέση που απολαμβάνει στην αγορά, τής παρέχει τη δυνατότητα, να επιβάλλει στους δημιουργούς και στους χρήστες καταχρηστικούς όρους και πρακτικές. Νομίζω ότι το γνωρίζουμε όλοι.</w:t>
      </w:r>
    </w:p>
    <w:p w14:paraId="04B1AB3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Είχατε μια μεγάλη ευκαιρία, κυρία Υπουργέ, να το διορθώσετε κ</w:t>
      </w:r>
      <w:r w:rsidRPr="005D0A29">
        <w:rPr>
          <w:rFonts w:eastAsia="Times New Roman" w:cs="Times New Roman"/>
          <w:szCs w:val="24"/>
        </w:rPr>
        <w:t xml:space="preserve">αι, δυστυχώς, δεν το κάνατε. Και δεν το κάνετε, γιατί υιοθετήσατε τη λογική, την τακτική του «διαίρει και βασίλευε» -είδαμε και τους θεσμικούς εκπροσώπους τι σας είπαν στην επιτροπή- και μια λογική που υιοθετεί, βεβαίως, η «ΑΕΠΙ» ότι αν δεν το κάνετε, εγώ </w:t>
      </w:r>
      <w:r w:rsidRPr="005D0A29">
        <w:rPr>
          <w:rFonts w:eastAsia="Times New Roman" w:cs="Times New Roman"/>
          <w:szCs w:val="24"/>
        </w:rPr>
        <w:t xml:space="preserve">θα κλείσω. </w:t>
      </w:r>
    </w:p>
    <w:p w14:paraId="04B1AB3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Εδώ θα κάνω μια παρένθεση. Είναι βέβαιο ότι προφανώς το πολιτικό σύστημα διαχρονικά έχει τεράστιες ευθύνες για την κατάσταση η οποία δημιουργήθηκε. Δεν μπορεί κανείς να πει το αντίθετο. Δυστυχώς όμως και ο καλλιτεχνικός κόσμος, ο οποίος το τελε</w:t>
      </w:r>
      <w:r w:rsidRPr="005D0A29">
        <w:rPr>
          <w:rFonts w:eastAsia="Times New Roman" w:cs="Times New Roman"/>
          <w:szCs w:val="24"/>
        </w:rPr>
        <w:t>υταίο διάστημα δεν εμφανίστηκε ενωμένος στην προώθηση του αιτήματος της μετατροπής της «ΑΕΠΙ» σε μη κερδοσκοπικό οργανισμό, έχει και αυτός τις ευθύνες του.</w:t>
      </w:r>
    </w:p>
    <w:p w14:paraId="04B1AB37" w14:textId="77777777" w:rsidR="0001266C" w:rsidRDefault="00D81D51">
      <w:pPr>
        <w:spacing w:line="600" w:lineRule="auto"/>
        <w:ind w:firstLine="709"/>
        <w:jc w:val="both"/>
        <w:rPr>
          <w:rFonts w:eastAsia="Times New Roman"/>
          <w:bCs/>
        </w:rPr>
      </w:pPr>
      <w:r w:rsidRPr="005D0A29">
        <w:rPr>
          <w:rFonts w:eastAsia="Times New Roman"/>
          <w:bCs/>
        </w:rPr>
        <w:t>(Στο σημείο αυτό κτυπάει το κουδούνι λήξεως του χρόνου ομιλίας του κυρίου Βουλευτή)</w:t>
      </w:r>
    </w:p>
    <w:p w14:paraId="04B1AB3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Θέλω ένα λεπτό, </w:t>
      </w:r>
      <w:r w:rsidRPr="005D0A29">
        <w:rPr>
          <w:rFonts w:eastAsia="Times New Roman" w:cs="Times New Roman"/>
          <w:szCs w:val="24"/>
        </w:rPr>
        <w:t>κύριε Πρόεδρε.</w:t>
      </w:r>
    </w:p>
    <w:p w14:paraId="04B1AB3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Αυτή τη διάσπαση εκμεταλλεύτηκε, δυστυχώς, τόσο η ΑΕΠΙ όσο και η Κυβέρνηση, βεβαίως, που βγαίνει σήμερα και υποστηρίζει ότι δήθεν με αυτόν τον τρόπο, νομοθετεί υπέρ των </w:t>
      </w:r>
      <w:r w:rsidRPr="005D0A29">
        <w:rPr>
          <w:rFonts w:eastAsia="Times New Roman" w:cs="Times New Roman"/>
          <w:szCs w:val="24"/>
        </w:rPr>
        <w:lastRenderedPageBreak/>
        <w:t xml:space="preserve">συμφερόντων των δημιουργών. Ερχόμαστε ακριβώς σε ένα εφιαλτικό σενάριο, </w:t>
      </w:r>
      <w:r w:rsidRPr="005D0A29">
        <w:rPr>
          <w:rFonts w:eastAsia="Times New Roman" w:cs="Times New Roman"/>
          <w:szCs w:val="24"/>
        </w:rPr>
        <w:t>σύμφωνα με το οποίο είναι πιθανόν να κλείσει την «ΑΕΠΙ». Είναι εφιαλτικό όχι βεβαίως για τους μετόχους αλλά για τους δημιουργούς. Το ερώτημα είναι. Κινδυνεύει η «ΑΕΠΙ» να κλείσει; Βεβαίως και κινδυνεύει. Όχι, βεβαίως, από τον νόμο ο οποίος θα έβαζε σε τάξη</w:t>
      </w:r>
      <w:r w:rsidRPr="005D0A29">
        <w:rPr>
          <w:rFonts w:eastAsia="Times New Roman" w:cs="Times New Roman"/>
          <w:szCs w:val="24"/>
        </w:rPr>
        <w:t xml:space="preserve"> πρώτη φορά τον χώρο των πνευματικών δικαιωμάτων αλλά από τους ίδιους που διοικούν την «ΑΕΠΙ» δηλαδή τους ιδιοκτήτες της. Ο λόγος είναι, απλούστατα, ότι πλέον δεν είναι βιώσιμη. Με τα δεδομένα των δημοσιευμένων ισολογισμών της, φαίνεται ότι αυτή τη στιγμή </w:t>
      </w:r>
      <w:r w:rsidRPr="005D0A29">
        <w:rPr>
          <w:rFonts w:eastAsia="Times New Roman" w:cs="Times New Roman"/>
          <w:szCs w:val="24"/>
        </w:rPr>
        <w:t>η «ΑΕΠΙ» χρωστά 42.666.000 ευρώ σε δικαιούχους. Αν κάποιοι από αυτούς διεκδικήσουν τα δικαιώματά τους και κινηθούν νομικά, φοβούμαι ότι δεν θα υπάρχει οικονομική ρευστότητα, για να ανταποκριθεί η «ΑΕΠΙ» σε αυτές τις υποχρεώσεις.</w:t>
      </w:r>
    </w:p>
    <w:p w14:paraId="04B1AB3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 μόνος τρόπος θεωρητικά μι</w:t>
      </w:r>
      <w:r w:rsidRPr="005D0A29">
        <w:rPr>
          <w:rFonts w:eastAsia="Times New Roman" w:cs="Times New Roman"/>
          <w:szCs w:val="24"/>
        </w:rPr>
        <w:t>α ανώνυμη εταιρεία να διασωθεί, είναι η αύξηση του μετοχικού της κεφαλαίου. Ούτε, όμως, αυτό προφανώς είναι εφικτό είτε γιατί κάποιοι δεν θέλουν να το κάνουν είτε γιατί δεν μπορούν, ίσως γιατί ακόμα και αν θέλησαν να το κάνουν ή αν θελήσουν να το κάνουν, μ</w:t>
      </w:r>
      <w:r w:rsidRPr="005D0A29">
        <w:rPr>
          <w:rFonts w:eastAsia="Times New Roman" w:cs="Times New Roman"/>
          <w:szCs w:val="24"/>
        </w:rPr>
        <w:t>ε αυτόν τον τρόπο θα αποδειχθεί το «πόθεν έσχες» αυτών των χρημάτων.</w:t>
      </w:r>
    </w:p>
    <w:p w14:paraId="04B1AB3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Αντί, λοιπόν, το Υπουργείο του οποίου προΐσταστε και το οποίο καλείται να εποπτεύει, να αναζητήσει και να απαιτήσει άμεσα αυτά τα χρήματα, όχι μόνο δεν το κάνει αλλά, δυστυχώς, φαίνεται ό</w:t>
      </w:r>
      <w:r w:rsidRPr="005D0A29">
        <w:rPr>
          <w:rFonts w:eastAsia="Times New Roman" w:cs="Times New Roman"/>
          <w:szCs w:val="24"/>
        </w:rPr>
        <w:t>τι χαρίζει στην «ΑΕΠΙ», έναν νόμο ο οποίος είναι στα μέτρα της.</w:t>
      </w:r>
    </w:p>
    <w:p w14:paraId="04B1AB3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Όμως ας το προσπεράσουμε και αυτό. Υπάρχει η παραμικρή, έστω, πρόβλεψη, για το τι θα συμβεί, αν η «ΑΕΠΙ» κλείσει σε σχέση με το μέλλον των συμβάσεων και των δημιουργών και τη μεταφορά τους σε </w:t>
      </w:r>
      <w:r w:rsidRPr="005D0A29">
        <w:rPr>
          <w:rFonts w:eastAsia="Times New Roman" w:cs="Times New Roman"/>
          <w:szCs w:val="24"/>
        </w:rPr>
        <w:t>έναν νέο υφιστάμενο οργανισμό συλλογικής διαχείρισης; Δυστυχώς η απάντηση είναι πως όχι.</w:t>
      </w:r>
    </w:p>
    <w:p w14:paraId="04B1AB3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Οι δημιουργοί, λοιπόν, αυτή τη στιγμή είναι απόλυτα εκτεθειμένοι, σε περίπτωση που η εταιρεία πτωχεύσει.</w:t>
      </w:r>
    </w:p>
    <w:p w14:paraId="04B1AB3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Πάμε -και ολοκληρώνω με αυτό- στις σχέσεις οργανισμών συλλογικ</w:t>
      </w:r>
      <w:r w:rsidRPr="005D0A29">
        <w:rPr>
          <w:rFonts w:eastAsia="Times New Roman" w:cs="Times New Roman"/>
          <w:szCs w:val="24"/>
        </w:rPr>
        <w:t>ής διαχείρισης και χρηστών. Να ξεκαθαρίσουμε κάτι. Οι χρήστες δεν είναι εχθροί των δημιουργών. Είναι κατά κάποιο τρόπο πελάτες των υπηρεσιών τους. Όπως, όμως, οι χρήστες πρέπει να είναι συνεπείς στις υποχρεώσεις απέναντι στους δημιουργούς, έτσι και οι δημι</w:t>
      </w:r>
      <w:r w:rsidRPr="005D0A29">
        <w:rPr>
          <w:rFonts w:eastAsia="Times New Roman" w:cs="Times New Roman"/>
          <w:szCs w:val="24"/>
        </w:rPr>
        <w:t>ουργοί και οι οργανισμοί, τους οποίους εκπροσωπούν, πρέπει να είναι ξεκάθαροι απέναντι στους χρήστες.</w:t>
      </w:r>
    </w:p>
    <w:p w14:paraId="04B1AB3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Αυτό, όμως, που πρέπει να γίνει πρωτίστως, είναι να μπορέσουν να το διευθετήσουν μεταξύ τους και αν δεν τα βρίσκουν, βεβαίως να είναι αρμόδια η Δικαιοσύνη</w:t>
      </w:r>
      <w:r w:rsidRPr="005D0A29">
        <w:rPr>
          <w:rFonts w:eastAsia="Times New Roman" w:cs="Times New Roman"/>
          <w:szCs w:val="24"/>
        </w:rPr>
        <w:t>, κυρία Υπουργέ.</w:t>
      </w:r>
    </w:p>
    <w:p w14:paraId="04B1AB4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w:t>
      </w:r>
      <w:r w:rsidRPr="005D0A29">
        <w:rPr>
          <w:rFonts w:eastAsia="Times New Roman" w:cs="Times New Roman"/>
          <w:szCs w:val="24"/>
        </w:rPr>
        <w:t xml:space="preserve"> Κύριε Κεφαλογιάννη, ολοκληρώστε.</w:t>
      </w:r>
    </w:p>
    <w:p w14:paraId="04B1AB4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ΙΩΑΝΝΗΣ ΚΕΦΑΛΟΓΙΑΝΝΗΣ:</w:t>
      </w:r>
      <w:r w:rsidRPr="005D0A29">
        <w:rPr>
          <w:rFonts w:eastAsia="Times New Roman" w:cs="Times New Roman"/>
          <w:szCs w:val="24"/>
        </w:rPr>
        <w:t xml:space="preserve"> Ολοκληρώνω με μια φράση. </w:t>
      </w:r>
    </w:p>
    <w:p w14:paraId="04B1AB4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Θεωρώ, λοιπόν, λάθος που καταργήσατε την αρχική διάταξη, που επέτρεπε υποχρεωτική συλλογική διαπραγμάτευση οργανισμών και </w:t>
      </w:r>
      <w:r w:rsidRPr="005D0A29">
        <w:rPr>
          <w:rFonts w:eastAsia="Times New Roman" w:cs="Times New Roman"/>
          <w:szCs w:val="24"/>
        </w:rPr>
        <w:t xml:space="preserve">χρηστών μέσω μιας λογικής διαδικασίας, που προέβλεπε μια αδιάβλητη επιτροπή κύρους για διαμεσολάβηση σε περίπτωση μη συμφωνίας, προτού οδηγηθούν στα δικαστήρια. Με τον τρόπο αυτό πιστεύουμε ότι δεν εξυπηρετούνται ούτε τα δικαιώματα των δημιουργών </w:t>
      </w:r>
      <w:proofErr w:type="spellStart"/>
      <w:r w:rsidRPr="005D0A29">
        <w:rPr>
          <w:rFonts w:eastAsia="Times New Roman" w:cs="Times New Roman"/>
          <w:szCs w:val="24"/>
        </w:rPr>
        <w:t>πόσω</w:t>
      </w:r>
      <w:proofErr w:type="spellEnd"/>
      <w:r w:rsidRPr="005D0A29">
        <w:rPr>
          <w:rFonts w:eastAsia="Times New Roman" w:cs="Times New Roman"/>
          <w:szCs w:val="24"/>
        </w:rPr>
        <w:t xml:space="preserve"> δε μ</w:t>
      </w:r>
      <w:r w:rsidRPr="005D0A29">
        <w:rPr>
          <w:rFonts w:eastAsia="Times New Roman" w:cs="Times New Roman"/>
          <w:szCs w:val="24"/>
        </w:rPr>
        <w:t>άλλον τα δικαιώματα των χρηστών.</w:t>
      </w:r>
    </w:p>
    <w:p w14:paraId="04B1AB4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Ευχαριστώ πολύ.</w:t>
      </w:r>
    </w:p>
    <w:p w14:paraId="04B1AB44" w14:textId="77777777" w:rsidR="0001266C" w:rsidRDefault="00D81D51">
      <w:pPr>
        <w:spacing w:line="600" w:lineRule="auto"/>
        <w:ind w:firstLine="709"/>
        <w:jc w:val="center"/>
        <w:rPr>
          <w:rFonts w:eastAsia="Times New Roman"/>
          <w:bCs/>
        </w:rPr>
      </w:pPr>
      <w:r w:rsidRPr="005D0A29">
        <w:rPr>
          <w:rFonts w:eastAsia="Times New Roman"/>
          <w:bCs/>
        </w:rPr>
        <w:t>(Χειροκροτήματα από την πτέρυγα της Νέας Δημοκρατίας)</w:t>
      </w:r>
    </w:p>
    <w:p w14:paraId="04B1AB4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w:t>
      </w:r>
      <w:r w:rsidRPr="005D0A29">
        <w:rPr>
          <w:rFonts w:eastAsia="Times New Roman" w:cs="Times New Roman"/>
          <w:szCs w:val="24"/>
        </w:rPr>
        <w:t xml:space="preserve"> Τον λόγο έχει ο κ. Γεώργιος </w:t>
      </w:r>
      <w:proofErr w:type="spellStart"/>
      <w:r w:rsidRPr="005D0A29">
        <w:rPr>
          <w:rFonts w:eastAsia="Times New Roman" w:cs="Times New Roman"/>
          <w:szCs w:val="24"/>
        </w:rPr>
        <w:t>Στύλιος</w:t>
      </w:r>
      <w:proofErr w:type="spellEnd"/>
      <w:r w:rsidRPr="005D0A29">
        <w:rPr>
          <w:rFonts w:eastAsia="Times New Roman" w:cs="Times New Roman"/>
          <w:szCs w:val="24"/>
        </w:rPr>
        <w:t xml:space="preserve"> από τη Νέα Δημοκρατία και υπολείπονται δυο, τρεις ενδεχομένως, ομιλητές. Μετά θα ακ</w:t>
      </w:r>
      <w:r w:rsidRPr="005D0A29">
        <w:rPr>
          <w:rFonts w:eastAsia="Times New Roman" w:cs="Times New Roman"/>
          <w:szCs w:val="24"/>
        </w:rPr>
        <w:t>ολουθήσει ο κύκλος των δευτερολογιών των εισηγητών, αγορητών -όποιος θέλει βεβαίως- και θα κλείσει η κυρία Υπουργός.</w:t>
      </w:r>
    </w:p>
    <w:p w14:paraId="04B1AB4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Ορίστε, κύριε </w:t>
      </w:r>
      <w:proofErr w:type="spellStart"/>
      <w:r w:rsidRPr="005D0A29">
        <w:rPr>
          <w:rFonts w:eastAsia="Times New Roman" w:cs="Times New Roman"/>
          <w:szCs w:val="24"/>
        </w:rPr>
        <w:t>Στύλιο</w:t>
      </w:r>
      <w:proofErr w:type="spellEnd"/>
      <w:r w:rsidRPr="005D0A29">
        <w:rPr>
          <w:rFonts w:eastAsia="Times New Roman" w:cs="Times New Roman"/>
          <w:szCs w:val="24"/>
        </w:rPr>
        <w:t>, έχετε τον λόγο.</w:t>
      </w:r>
    </w:p>
    <w:p w14:paraId="04B1AB4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ΓΕΩΡΓΙΟΣ ΣΤΥΛΙΟΣ:</w:t>
      </w:r>
      <w:r w:rsidRPr="005D0A29">
        <w:rPr>
          <w:rFonts w:eastAsia="Times New Roman" w:cs="Times New Roman"/>
          <w:szCs w:val="24"/>
        </w:rPr>
        <w:t xml:space="preserve"> Ευχαριστώ, κύριε Πρόεδρε.</w:t>
      </w:r>
    </w:p>
    <w:p w14:paraId="04B1AB4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Θα μιλήσω μόνο για την τροπολογία, η οποία αφορά την </w:t>
      </w:r>
      <w:r w:rsidRPr="005D0A29">
        <w:rPr>
          <w:rFonts w:eastAsia="Times New Roman" w:cs="Times New Roman"/>
          <w:szCs w:val="24"/>
        </w:rPr>
        <w:t>Ελληνική Ποδοσφαιρική Ομοσπονδία, την τροπολογία που κατατέθηκε από τον Υφυπουργό Αθλητισμού.</w:t>
      </w:r>
    </w:p>
    <w:p w14:paraId="04B1AB4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Έχω να πω μια σύντομη ιστορία, για να καταλάβουν και όσοι μας ακούν αυτή τη στιγμή αλλά πάνω από όλα, για να καταλάβουν και οι Βουλευτές τι συμβαίνει και τι ψηφίζ</w:t>
      </w:r>
      <w:r w:rsidRPr="005D0A29">
        <w:rPr>
          <w:rFonts w:eastAsia="Times New Roman" w:cs="Times New Roman"/>
          <w:szCs w:val="24"/>
        </w:rPr>
        <w:t xml:space="preserve">ουμε με τη συγκεκριμένη τροπολογία. </w:t>
      </w:r>
    </w:p>
    <w:p w14:paraId="04B1AB4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2015, είχαμε μια νέα κυβέρνηση, η οποία εξήγγειλε ότι ο συνταγματικός νομοθέτης, ο νομοθέτης της χώρας μας, είναι πάνω από όλους τους συλλόγους τους ιδιωτικούς, τις ομοσπονδίες είτε της χώρας είτε οτιδήποτε άλλο. Έλε</w:t>
      </w:r>
      <w:r w:rsidRPr="005D0A29">
        <w:rPr>
          <w:rFonts w:eastAsia="Times New Roman" w:cs="Times New Roman"/>
          <w:szCs w:val="24"/>
        </w:rPr>
        <w:t xml:space="preserve">γε, λοιπόν, ότι οι νόμοι του κράτους, είναι πάνω από τα καταστατικά της ΕΠΟ, πάνω </w:t>
      </w:r>
      <w:r w:rsidRPr="005D0A29">
        <w:rPr>
          <w:rFonts w:eastAsia="Times New Roman" w:cs="Times New Roman"/>
          <w:szCs w:val="24"/>
        </w:rPr>
        <w:lastRenderedPageBreak/>
        <w:t xml:space="preserve">από τα καταστατικά της </w:t>
      </w:r>
      <w:r w:rsidRPr="005D0A29">
        <w:rPr>
          <w:rFonts w:eastAsia="Times New Roman" w:cs="Times New Roman"/>
          <w:szCs w:val="24"/>
          <w:lang w:val="en-US"/>
        </w:rPr>
        <w:t>UEFA</w:t>
      </w:r>
      <w:r w:rsidRPr="005D0A29">
        <w:rPr>
          <w:rFonts w:eastAsia="Times New Roman" w:cs="Times New Roman"/>
          <w:szCs w:val="24"/>
        </w:rPr>
        <w:t xml:space="preserve">, της </w:t>
      </w:r>
      <w:r w:rsidRPr="005D0A29">
        <w:rPr>
          <w:rFonts w:eastAsia="Times New Roman" w:cs="Times New Roman"/>
          <w:szCs w:val="24"/>
          <w:lang w:val="en-US"/>
        </w:rPr>
        <w:t>FIFA</w:t>
      </w:r>
      <w:r w:rsidRPr="005D0A29">
        <w:rPr>
          <w:rFonts w:eastAsia="Times New Roman" w:cs="Times New Roman"/>
          <w:szCs w:val="24"/>
        </w:rPr>
        <w:t xml:space="preserve"> και όλων των υπολοίπων ποδοσφαιρικών ομοσπονδιών. Ψηφίζεται, λοιπόν, το 2015 από την τότε κυβερνητική πλειοψηφία το άρθρο 15 του ν.4326/</w:t>
      </w:r>
      <w:r w:rsidRPr="005D0A29">
        <w:rPr>
          <w:rFonts w:eastAsia="Times New Roman" w:cs="Times New Roman"/>
          <w:szCs w:val="24"/>
        </w:rPr>
        <w:t>2015.</w:t>
      </w:r>
    </w:p>
    <w:p w14:paraId="04B1AB4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Εμείς ως Νέα Δημοκρατία είχαμε πει ότι στο συγκεκριμένο άρθρο, οφείλει η Κυβέρνηση να δει τα συγκεκριμένα ζητήματα με πολύ μεγάλη προσοχή και είναι υποχρεωμένη να διατηρήσει κάποιες σχέσεις, κάποιες συνεργασίες, κάποιες διαβουλεύσεις με τις διεθνείς </w:t>
      </w:r>
      <w:r w:rsidRPr="005D0A29">
        <w:rPr>
          <w:rFonts w:eastAsia="Times New Roman" w:cs="Times New Roman"/>
          <w:szCs w:val="24"/>
        </w:rPr>
        <w:t xml:space="preserve">ομοσπονδίες. Σίγουρα, όμως, είναι υποχρεωμένη απέναντι στους Έλληνες πολίτες, να πράξει το καλύτερο για την αξιοπιστία του ελληνικού ποδοσφαίρου και το καλύτερο για τη διαφάνεια του ελληνικού αθλητισμού και συγκεκριμένα του ελληνικού ποδοσφαίρου. </w:t>
      </w:r>
    </w:p>
    <w:p w14:paraId="04B1AB4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Δεν μπορ</w:t>
      </w:r>
      <w:r w:rsidRPr="005D0A29">
        <w:rPr>
          <w:rFonts w:eastAsia="Times New Roman" w:cs="Times New Roman"/>
          <w:szCs w:val="24"/>
        </w:rPr>
        <w:t xml:space="preserve">εί, λοιπόν, κυρίες και κύριοι συνάδελφοι, ό,τι ισχύει για όλες τις υπόλοιπες αθλητικές ομοσπονδίες της χώρας, να μην ισχύει για την αθλητική ομοσπονδία του ποδοσφαίρου. </w:t>
      </w:r>
    </w:p>
    <w:p w14:paraId="04B1AB4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Στη συνέχεια, λοιπόν, η Κυβέρνηση έρχεται και τροποποιεί ξανά αυτό το άρθρο που είχε ψ</w:t>
      </w:r>
      <w:r w:rsidRPr="005D0A29">
        <w:rPr>
          <w:rFonts w:eastAsia="Times New Roman" w:cs="Times New Roman"/>
          <w:szCs w:val="24"/>
        </w:rPr>
        <w:t xml:space="preserve">ηφίσει τότε το άρθρο 15 του ν.4326/2015. Και τι έχουμε από το 2015 και στη συνέχεια; Έχουμε την απόφαση της </w:t>
      </w:r>
      <w:r w:rsidRPr="005D0A29">
        <w:rPr>
          <w:rFonts w:eastAsia="Times New Roman" w:cs="Times New Roman"/>
          <w:szCs w:val="24"/>
          <w:lang w:val="en-US"/>
        </w:rPr>
        <w:t>UEFA</w:t>
      </w:r>
      <w:r w:rsidRPr="005D0A29">
        <w:rPr>
          <w:rFonts w:eastAsia="Times New Roman" w:cs="Times New Roman"/>
          <w:szCs w:val="24"/>
        </w:rPr>
        <w:t xml:space="preserve">, να ορισθεί μια νέα διοίκηση στην </w:t>
      </w:r>
      <w:r w:rsidRPr="005D0A29">
        <w:rPr>
          <w:rFonts w:eastAsia="Times New Roman" w:cs="Times New Roman"/>
          <w:szCs w:val="24"/>
        </w:rPr>
        <w:lastRenderedPageBreak/>
        <w:t>Ελληνική Ποδοσφαιρική Ομοσπονδία, ώστε να διεξαχθούν εκλογές και τα διάφορα που λέγονταν, γράφονταν και παρακ</w:t>
      </w:r>
      <w:r w:rsidRPr="005D0A29">
        <w:rPr>
          <w:rFonts w:eastAsia="Times New Roman" w:cs="Times New Roman"/>
          <w:szCs w:val="24"/>
        </w:rPr>
        <w:t xml:space="preserve">ολουθούσαν οι φίλαθλοι στη χώρα μας αλλά και οι άνθρωποι του αθλητισμού, να μην ισχύουν πλέον, να «καθαριστούν», προκειμένου να μπορούμε να μιλάμε για ένα σοβαρό, αξιόπιστο πρωτάθλημα και για ένα σοβαρό άθλημα όπως είναι το ποδόσφαιρο. </w:t>
      </w:r>
    </w:p>
    <w:p w14:paraId="04B1AB4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Για να υπάρξει, λοι</w:t>
      </w:r>
      <w:r w:rsidRPr="005D0A29">
        <w:rPr>
          <w:rFonts w:eastAsia="Times New Roman" w:cs="Times New Roman"/>
          <w:szCs w:val="24"/>
        </w:rPr>
        <w:t>πόν, νομιμοποίηση αυτών των διαδικασιών, αφού η Κυβέρνηση καταστρατήγησε τις δικές της εξαγγελίες για ό,τι είχε πει σε σχέση με το ποδόσφαιρο, στη συνέχεια θα έπρεπε να γίνει γενική συνέλευση, που δεν μπορούσε, όμως, να γίνει με τις διατάξεις τις οποίες εί</w:t>
      </w:r>
      <w:r w:rsidRPr="005D0A29">
        <w:rPr>
          <w:rFonts w:eastAsia="Times New Roman" w:cs="Times New Roman"/>
          <w:szCs w:val="24"/>
        </w:rPr>
        <w:t xml:space="preserve">χε ψηφίσει το 2015 και η γενική συνέλευση να προχωρήσει σε εκλογικές διαδικασίες. </w:t>
      </w:r>
    </w:p>
    <w:p w14:paraId="04B1AB4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Ήρθε, λοιπόν, πριν από δεκαπέντε ημέρες η Κυβέρνηση, ψηφίζοντας τον ν.4479/2017 με μία διάταξη. Διαβάζω τη διάταξη: «Για τη σύγκληση, συγκρότηση και λειτουργία της γενικής σ</w:t>
      </w:r>
      <w:r w:rsidRPr="005D0A29">
        <w:rPr>
          <w:rFonts w:eastAsia="Times New Roman" w:cs="Times New Roman"/>
          <w:szCs w:val="24"/>
        </w:rPr>
        <w:t xml:space="preserve">υνέλευσης της Ελληνικής Ποδοσφαιρικής Ομοσπονδίας, ΕΠΟ, πλην της περίπτωσης διεξαγωγής αρχαιρεσιών, εφαρμόζονται κατ’ εξαίρεση οι διατάξεις του καταστατικού της». Αυτό στην ουσία σημαίνει ότι δίνει την πλήρη αυτονομία στην ΕΠΟ, κάτι που διακήρυσσε ότι δεν </w:t>
      </w:r>
      <w:r w:rsidRPr="005D0A29">
        <w:rPr>
          <w:rFonts w:eastAsia="Times New Roman" w:cs="Times New Roman"/>
          <w:szCs w:val="24"/>
        </w:rPr>
        <w:t xml:space="preserve">θα έπραττε ποτέ. Πότε έγινε αυτό; Έγινε πριν </w:t>
      </w:r>
      <w:r w:rsidRPr="005D0A29">
        <w:rPr>
          <w:rFonts w:eastAsia="Times New Roman" w:cs="Times New Roman"/>
          <w:szCs w:val="24"/>
        </w:rPr>
        <w:lastRenderedPageBreak/>
        <w:t xml:space="preserve">από δεκαπέντε ημέρες, στις 29 Ιουνίου 2017. Ενημερώνω ότι στις 30 Ιουνίου 2017, είχε γενική συνέλευση η προσωρινή διοικούσα επιτροπή, η διορισμένη από την </w:t>
      </w:r>
      <w:r w:rsidRPr="005D0A29">
        <w:rPr>
          <w:rFonts w:eastAsia="Times New Roman" w:cs="Times New Roman"/>
          <w:szCs w:val="24"/>
          <w:lang w:val="en-US"/>
        </w:rPr>
        <w:t>UEFA</w:t>
      </w:r>
      <w:r w:rsidRPr="005D0A29">
        <w:rPr>
          <w:rFonts w:eastAsia="Times New Roman" w:cs="Times New Roman"/>
          <w:szCs w:val="24"/>
        </w:rPr>
        <w:t xml:space="preserve"> σε συμφωνία με την Κυβέρνηση.</w:t>
      </w:r>
    </w:p>
    <w:p w14:paraId="04B1AB5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Αυτή, λοιπόν, η διάτα</w:t>
      </w:r>
      <w:r w:rsidRPr="005D0A29">
        <w:rPr>
          <w:rFonts w:eastAsia="Times New Roman" w:cs="Times New Roman"/>
          <w:szCs w:val="24"/>
        </w:rPr>
        <w:t>ξη ενώ ψηφίστηκε για να νομιμοποιήσει τη γενική συνέλευση, σήμερα καλείται το εκλογικό Σώμα να ψηφίσει το εξής: «Για τη σύγκληση, συγκρότηση και λειτουργία της γενικής συνέλευσης της Ελληνικής Ποδοσφαιρικής Ομοσπονδίας συμπεριλαμβανομένης…» –το λέω ξανά, «</w:t>
      </w:r>
      <w:r w:rsidRPr="005D0A29">
        <w:rPr>
          <w:rFonts w:eastAsia="Times New Roman" w:cs="Times New Roman"/>
          <w:szCs w:val="24"/>
        </w:rPr>
        <w:t>συμπεριλαμβανομένης»- «…της διεξαγωγής αρχαιρεσιών εφαρμόζονται κατ’ εξαίρεση οι διατάξεις του καταστατικού της».</w:t>
      </w:r>
    </w:p>
    <w:p w14:paraId="04B1AB5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Άρα, λοιπόν, τι άλλαξε αυτές τις δεκαπέντε ημέρες από τις 29 Ιουνίου μέχρι και σήμερα; Άλλαξε το εξής: Ψηφίσατε, </w:t>
      </w:r>
      <w:proofErr w:type="spellStart"/>
      <w:r w:rsidRPr="005D0A29">
        <w:rPr>
          <w:rFonts w:eastAsia="Times New Roman" w:cs="Times New Roman"/>
          <w:szCs w:val="24"/>
        </w:rPr>
        <w:t>ξε</w:t>
      </w:r>
      <w:proofErr w:type="spellEnd"/>
      <w:r w:rsidRPr="005D0A29">
        <w:rPr>
          <w:rFonts w:eastAsia="Times New Roman" w:cs="Times New Roman"/>
          <w:szCs w:val="24"/>
        </w:rPr>
        <w:t>-ψηφίσατε και εκεί που είχα</w:t>
      </w:r>
      <w:r w:rsidRPr="005D0A29">
        <w:rPr>
          <w:rFonts w:eastAsia="Times New Roman" w:cs="Times New Roman"/>
          <w:szCs w:val="24"/>
        </w:rPr>
        <w:t>τε πει «πλην των αρχαιρεσιών», τώρα μετά από δεκαπέντε μέρες θα έρθει το ελληνικό Κοινοβούλιο, να ψηφίσει και να πει «συμπεριλαμβανομένων των αρχαιρεσιών».</w:t>
      </w:r>
    </w:p>
    <w:p w14:paraId="04B1AB5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Αυτά τα πράγματα είναι ανήκουστα. Θα καταγραφεί διεθνώς στη βιβλιογραφία, σ’ αυτούς που μελετούν τα </w:t>
      </w:r>
      <w:r w:rsidRPr="005D0A29">
        <w:rPr>
          <w:rFonts w:eastAsia="Times New Roman" w:cs="Times New Roman"/>
          <w:szCs w:val="24"/>
        </w:rPr>
        <w:t xml:space="preserve">πολιτικά κόμματα, σ’ αυτούς που μελετούν αρχαιρεσίες και στρατηγικές, αυτό το οποίο βιώνουμε με την Κυβέρνηση ΣΥΡΙΖΑ - ΑΝΕΛ συνολικά. </w:t>
      </w:r>
      <w:r w:rsidRPr="005D0A29">
        <w:rPr>
          <w:rFonts w:eastAsia="Times New Roman" w:cs="Times New Roman"/>
          <w:szCs w:val="24"/>
        </w:rPr>
        <w:lastRenderedPageBreak/>
        <w:t>Τι λέτε; Μέσα σε δέκα μέρες λέτε «Ψηφίζω-</w:t>
      </w:r>
      <w:proofErr w:type="spellStart"/>
      <w:r w:rsidRPr="005D0A29">
        <w:rPr>
          <w:rFonts w:eastAsia="Times New Roman" w:cs="Times New Roman"/>
          <w:szCs w:val="24"/>
        </w:rPr>
        <w:t>ξεψηφίζω</w:t>
      </w:r>
      <w:proofErr w:type="spellEnd"/>
      <w:r w:rsidRPr="005D0A29">
        <w:rPr>
          <w:rFonts w:eastAsia="Times New Roman" w:cs="Times New Roman"/>
          <w:szCs w:val="24"/>
        </w:rPr>
        <w:t>», «πλην-συμπεριλαμβανομένου». Λέτε «Θα σκίσουμε τα μνημόνια-ψηφίζουμε δυ</w:t>
      </w:r>
      <w:r w:rsidRPr="005D0A29">
        <w:rPr>
          <w:rFonts w:eastAsia="Times New Roman" w:cs="Times New Roman"/>
          <w:szCs w:val="24"/>
        </w:rPr>
        <w:t xml:space="preserve">ο μνημόνια», «Είμαστε εναντίον της λιτότητας-14,5 δισεκατομμύρια ευρώ μέτρα», «Θα καταργήσουμε την </w:t>
      </w:r>
      <w:proofErr w:type="spellStart"/>
      <w:r w:rsidRPr="005D0A29">
        <w:rPr>
          <w:rFonts w:eastAsia="Times New Roman" w:cs="Times New Roman"/>
          <w:szCs w:val="24"/>
        </w:rPr>
        <w:t>Αμυγδαλέζα</w:t>
      </w:r>
      <w:proofErr w:type="spellEnd"/>
      <w:r w:rsidRPr="005D0A29">
        <w:rPr>
          <w:rFonts w:eastAsia="Times New Roman" w:cs="Times New Roman"/>
          <w:szCs w:val="24"/>
        </w:rPr>
        <w:t xml:space="preserve">, φέρνουμε τους μετανάστες και ανοίγουμε την </w:t>
      </w:r>
      <w:proofErr w:type="spellStart"/>
      <w:r w:rsidRPr="005D0A29">
        <w:rPr>
          <w:rFonts w:eastAsia="Times New Roman" w:cs="Times New Roman"/>
          <w:szCs w:val="24"/>
        </w:rPr>
        <w:t>Αμυγδαλέζα</w:t>
      </w:r>
      <w:proofErr w:type="spellEnd"/>
      <w:r w:rsidRPr="005D0A29">
        <w:rPr>
          <w:rFonts w:eastAsia="Times New Roman" w:cs="Times New Roman"/>
          <w:szCs w:val="24"/>
        </w:rPr>
        <w:t xml:space="preserve">», «Θα καταψηφίσουμε τους δασικούς χάρτες-ξαναψηφίζουμε τους δασικούς χάρτες». </w:t>
      </w:r>
    </w:p>
    <w:p w14:paraId="04B1AB5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Αυτά τα πράγ</w:t>
      </w:r>
      <w:r w:rsidRPr="005D0A29">
        <w:rPr>
          <w:rFonts w:eastAsia="Times New Roman" w:cs="Times New Roman"/>
          <w:szCs w:val="24"/>
        </w:rPr>
        <w:t xml:space="preserve">ματα είναι ανήκουστα. Θα σας πω το εξής: Ο κόσμος του ποδοσφαίρου, ο απλός φίλαθλος, είναι ανάστατος με τα πισωγυρίσματα, με τα μπρος-πίσω. </w:t>
      </w:r>
    </w:p>
    <w:p w14:paraId="04B1AB5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Δεν έχετε κανένα δικαίωμα, κύριοι της Κυβέρνησης, να πυροβολείτε το ποδόσφαιρο. Σας ζητούμε ένα διάφανο, καθαρό, αξ</w:t>
      </w:r>
      <w:r w:rsidRPr="005D0A29">
        <w:rPr>
          <w:rFonts w:eastAsia="Times New Roman" w:cs="Times New Roman"/>
          <w:szCs w:val="24"/>
        </w:rPr>
        <w:t xml:space="preserve">ιόπιστο πρωτάθλημα και έχετε υποχρέωση, με τους ελεγκτικούς μηχανισμούς αυτό το πράγμα να το τηρήσετε, να το διαφυλάξετε και να το θεσμοθετήσετε. Εσείς πράττετε τα ακριβώς αντίθετα. </w:t>
      </w:r>
    </w:p>
    <w:p w14:paraId="04B1AB5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Ευχαριστώ πολύ, κύριε Πρόεδρε. </w:t>
      </w:r>
    </w:p>
    <w:p w14:paraId="04B1AB56" w14:textId="77777777" w:rsidR="0001266C" w:rsidRDefault="00D81D51">
      <w:pPr>
        <w:spacing w:line="600" w:lineRule="auto"/>
        <w:ind w:firstLine="709"/>
        <w:jc w:val="both"/>
        <w:rPr>
          <w:rFonts w:eastAsia="Times New Roman" w:cs="Times New Roman"/>
          <w:szCs w:val="24"/>
        </w:rPr>
      </w:pPr>
      <w:r w:rsidRPr="005D0A29">
        <w:rPr>
          <w:rFonts w:eastAsia="Times New Roman"/>
          <w:b/>
          <w:bCs/>
        </w:rPr>
        <w:t xml:space="preserve">ΠΡΟΕΔΡΕΥΩΝ (Γεώργιος </w:t>
      </w:r>
      <w:proofErr w:type="spellStart"/>
      <w:r w:rsidRPr="005D0A29">
        <w:rPr>
          <w:rFonts w:eastAsia="Times New Roman"/>
          <w:b/>
          <w:bCs/>
        </w:rPr>
        <w:t>Λαμπρούλης</w:t>
      </w:r>
      <w:proofErr w:type="spellEnd"/>
      <w:r w:rsidRPr="005D0A29">
        <w:rPr>
          <w:rFonts w:eastAsia="Times New Roman"/>
          <w:b/>
          <w:bCs/>
        </w:rPr>
        <w:t>):</w:t>
      </w:r>
      <w:r w:rsidRPr="005D0A29">
        <w:rPr>
          <w:rFonts w:eastAsia="Times New Roman" w:cs="Times New Roman"/>
          <w:szCs w:val="24"/>
        </w:rPr>
        <w:t xml:space="preserve"> Ευχαρισ</w:t>
      </w:r>
      <w:r w:rsidRPr="005D0A29">
        <w:rPr>
          <w:rFonts w:eastAsia="Times New Roman" w:cs="Times New Roman"/>
          <w:szCs w:val="24"/>
        </w:rPr>
        <w:t xml:space="preserve">τούμε πολύ. </w:t>
      </w:r>
    </w:p>
    <w:p w14:paraId="04B1AB5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ΟΛΓΑ ΚΕΦΑΛΟΓΙΑΝΝΗ:</w:t>
      </w:r>
      <w:r w:rsidRPr="005D0A29">
        <w:rPr>
          <w:rFonts w:eastAsia="Times New Roman" w:cs="Times New Roman"/>
          <w:szCs w:val="24"/>
        </w:rPr>
        <w:t xml:space="preserve"> Κύριε Πρόεδρε, μπορεί, παρακαλώ, να μας διευκρινίσει κάτι η κυρία Υπουργός; Έχω εδώ μπροστά μου τις νομοτεχνικές βελτιώσεις, από τις οποίες δεν προκύπτει ότι το άρθρο 61, έχει αφαιρεθεί από το νομοσχέδιο. Αναφέρομαι στο άρθρ</w:t>
      </w:r>
      <w:r w:rsidRPr="005D0A29">
        <w:rPr>
          <w:rFonts w:eastAsia="Times New Roman" w:cs="Times New Roman"/>
          <w:szCs w:val="24"/>
        </w:rPr>
        <w:t>ο, που αφορά τα οπτικοακουστικά μέσα για τα κινηματογραφικά έργα. Θέλω να ξέρω, εάν παραμένει ή όχι στο σώμα του νομοσχεδίου.</w:t>
      </w:r>
    </w:p>
    <w:p w14:paraId="04B1AB5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Επίσης όσον αφορά το άρθρο 68, όπως μας κατατέθηκε το πρωί στο νομοσχέδιο, νομίζω ότι το έχετε πλέον αναριθμήσει σε άρθρο 67, επει</w:t>
      </w:r>
      <w:r w:rsidRPr="005D0A29">
        <w:rPr>
          <w:rFonts w:eastAsia="Times New Roman" w:cs="Times New Roman"/>
          <w:szCs w:val="24"/>
        </w:rPr>
        <w:t xml:space="preserve">δή έχετε απαλείψει το άρθρο 45. Αφορά στο σκανδαλώδες αυτό θέμα ότι δεν απαιτείται έκδοση υπουργικής απόφασης, όταν υπάρχουν προγραμματικές συμβάσεις, στις οποίες μετέχει ως συμβαλλόμενο μέρος το Υπουργείο Πολιτισμού και Αθλητισμού. </w:t>
      </w:r>
    </w:p>
    <w:p w14:paraId="04B1AB5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Θα θέλαμε μια διευκρίν</w:t>
      </w:r>
      <w:r w:rsidRPr="005D0A29">
        <w:rPr>
          <w:rFonts w:eastAsia="Times New Roman" w:cs="Times New Roman"/>
          <w:szCs w:val="24"/>
        </w:rPr>
        <w:t xml:space="preserve">ιση από την κυρία Υπουργό, διότι φτάνουμε προς το τέλος του καταλόγου των ομιλητών. Απ’ ό,τι είδαμε, έχει υπάρξει αντίδραση και από τη Συμπολίτευση γι’ αυτά τα άρθρα και θα θέλαμε να ξέρουμε, για να μπορούμε να τοποθετηθούμε στο τέλος της συζήτησης. </w:t>
      </w:r>
    </w:p>
    <w:p w14:paraId="04B1AB5A" w14:textId="77777777" w:rsidR="0001266C" w:rsidRDefault="00D81D51">
      <w:pPr>
        <w:spacing w:line="600" w:lineRule="auto"/>
        <w:ind w:firstLine="709"/>
        <w:jc w:val="both"/>
        <w:rPr>
          <w:rFonts w:eastAsia="Times New Roman" w:cs="Times New Roman"/>
          <w:szCs w:val="24"/>
        </w:rPr>
      </w:pPr>
      <w:r w:rsidRPr="005D0A29">
        <w:rPr>
          <w:rFonts w:eastAsia="Times New Roman"/>
          <w:b/>
          <w:bCs/>
        </w:rPr>
        <w:lastRenderedPageBreak/>
        <w:t>ΠΡΟΕΔ</w:t>
      </w:r>
      <w:r w:rsidRPr="005D0A29">
        <w:rPr>
          <w:rFonts w:eastAsia="Times New Roman"/>
          <w:b/>
          <w:bCs/>
        </w:rPr>
        <w:t xml:space="preserve">ΡΕΥΩΝ (Γεώργιος </w:t>
      </w:r>
      <w:proofErr w:type="spellStart"/>
      <w:r w:rsidRPr="005D0A29">
        <w:rPr>
          <w:rFonts w:eastAsia="Times New Roman"/>
          <w:b/>
          <w:bCs/>
        </w:rPr>
        <w:t>Λαμπρούλης</w:t>
      </w:r>
      <w:proofErr w:type="spellEnd"/>
      <w:r w:rsidRPr="005D0A29">
        <w:rPr>
          <w:rFonts w:eastAsia="Times New Roman"/>
          <w:b/>
          <w:bCs/>
        </w:rPr>
        <w:t>):</w:t>
      </w:r>
      <w:r w:rsidRPr="005D0A29">
        <w:rPr>
          <w:rFonts w:eastAsia="Times New Roman" w:cs="Times New Roman"/>
          <w:szCs w:val="24"/>
        </w:rPr>
        <w:t xml:space="preserve"> Αυτό είναι σωστό. </w:t>
      </w:r>
    </w:p>
    <w:p w14:paraId="04B1AB5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Κυρία Υπουργέ, θα θέλατε να δώσετε μια πρώτη απάντηση, μια διευκρίνιση στα όσα ανέφερε η κ. Κεφαλογιάννη, για να συνεχίσουμε; </w:t>
      </w:r>
    </w:p>
    <w:p w14:paraId="04B1AB5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ΛΥΔΙΑ ΚΟΝΙΟΡΔΟΥ (Υπουργός Πολιτισμού και Αθλητισμού):</w:t>
      </w:r>
      <w:r w:rsidRPr="005D0A29">
        <w:rPr>
          <w:rFonts w:eastAsia="Times New Roman" w:cs="Times New Roman"/>
          <w:szCs w:val="24"/>
        </w:rPr>
        <w:t xml:space="preserve"> Κύριε Πρόεδρε, το άρθρο 61 έχει αφαιρεθεί και στις απαντήσεις μου θα δώσω και την αιτιολογία.</w:t>
      </w:r>
    </w:p>
    <w:p w14:paraId="04B1AB5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ΚΩΝΣΤΑΝΤΙΝΟΣ ΤΖΑΒΑΡΑΣ:</w:t>
      </w:r>
      <w:r w:rsidRPr="005D0A29">
        <w:rPr>
          <w:rFonts w:eastAsia="Times New Roman" w:cs="Times New Roman"/>
          <w:szCs w:val="24"/>
        </w:rPr>
        <w:t xml:space="preserve"> Πώς έχει αφαιρεθεί; Με ποιον τρόπο έχει αφαιρεθεί;</w:t>
      </w:r>
    </w:p>
    <w:p w14:paraId="04B1AB5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ΟΛΓΑ ΚΕΦΑΛΟΓΙΑΝΝΗ:</w:t>
      </w:r>
      <w:r w:rsidRPr="005D0A29">
        <w:rPr>
          <w:rFonts w:eastAsia="Times New Roman" w:cs="Times New Roman"/>
          <w:szCs w:val="24"/>
        </w:rPr>
        <w:t xml:space="preserve"> Έχει αφαιρεθεί χωρίς να το έχετε αφαιρέσει στις νομοτεχνικές βελτιώσ</w:t>
      </w:r>
      <w:r w:rsidRPr="005D0A29">
        <w:rPr>
          <w:rFonts w:eastAsia="Times New Roman" w:cs="Times New Roman"/>
          <w:szCs w:val="24"/>
        </w:rPr>
        <w:t xml:space="preserve">εις. </w:t>
      </w:r>
    </w:p>
    <w:p w14:paraId="04B1AB5F" w14:textId="77777777" w:rsidR="0001266C" w:rsidRDefault="00D81D51">
      <w:pPr>
        <w:spacing w:line="600" w:lineRule="auto"/>
        <w:ind w:firstLine="709"/>
        <w:jc w:val="both"/>
        <w:rPr>
          <w:rFonts w:eastAsia="Times New Roman" w:cs="Times New Roman"/>
          <w:szCs w:val="24"/>
        </w:rPr>
      </w:pPr>
      <w:r w:rsidRPr="005D0A29">
        <w:rPr>
          <w:rFonts w:eastAsia="Times New Roman"/>
          <w:b/>
          <w:bCs/>
        </w:rPr>
        <w:t xml:space="preserve">ΠΡΟΕΔΡΕΥΩΝ (Γεώργιος </w:t>
      </w:r>
      <w:proofErr w:type="spellStart"/>
      <w:r w:rsidRPr="005D0A29">
        <w:rPr>
          <w:rFonts w:eastAsia="Times New Roman"/>
          <w:b/>
          <w:bCs/>
        </w:rPr>
        <w:t>Λαμπρούλης</w:t>
      </w:r>
      <w:proofErr w:type="spellEnd"/>
      <w:r w:rsidRPr="005D0A29">
        <w:rPr>
          <w:rFonts w:eastAsia="Times New Roman"/>
          <w:b/>
          <w:bCs/>
        </w:rPr>
        <w:t>):</w:t>
      </w:r>
      <w:r w:rsidRPr="005D0A29">
        <w:rPr>
          <w:rFonts w:eastAsia="Times New Roman" w:cs="Times New Roman"/>
          <w:szCs w:val="24"/>
        </w:rPr>
        <w:t xml:space="preserve"> Δεν έχω κι εγώ μπροστά μου το σπλάχνο του νομοσχεδίου. </w:t>
      </w:r>
    </w:p>
    <w:p w14:paraId="04B1AB6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ΟΛΓΑ ΚΕΦΑΛΟΓΙΑΝΝΗ:</w:t>
      </w:r>
      <w:r w:rsidRPr="005D0A29">
        <w:rPr>
          <w:rFonts w:eastAsia="Times New Roman" w:cs="Times New Roman"/>
          <w:szCs w:val="24"/>
        </w:rPr>
        <w:t xml:space="preserve"> Κυρία Υπουργέ, δεν αφαιρούνται τα άρθρα επειδή αποφασίζετε εσείς, χωρίς να το έχετε στις νομοτεχνικές βελτιώσεις, που έχουν διανεμηθεί στους </w:t>
      </w:r>
      <w:r w:rsidRPr="005D0A29">
        <w:rPr>
          <w:rFonts w:eastAsia="Times New Roman" w:cs="Times New Roman"/>
          <w:szCs w:val="24"/>
        </w:rPr>
        <w:t>Βουλευ</w:t>
      </w:r>
      <w:r w:rsidRPr="005D0A29">
        <w:rPr>
          <w:rFonts w:eastAsia="Times New Roman" w:cs="Times New Roman"/>
          <w:szCs w:val="24"/>
        </w:rPr>
        <w:lastRenderedPageBreak/>
        <w:t>τές. Θέλω απλώς να εξηγήσω ότι εμείς προτιθέμεθα να καταθέσουμε αίτηση ονομαστικής ψηφοφορίας. Θέλουμε να ξέρουμε, λοιπόν, αν θα ετοιμάσουμε ένα αίτημα ονομαστικής ψηφοφορίας, για κάτι που υπάρχει ή που δεν υπάρχει μέσα στο νομοσχέδιο. Θα μείνει μέσα</w:t>
      </w:r>
      <w:r w:rsidRPr="005D0A29">
        <w:rPr>
          <w:rFonts w:eastAsia="Times New Roman" w:cs="Times New Roman"/>
          <w:szCs w:val="24"/>
        </w:rPr>
        <w:t xml:space="preserve"> στο νομοσχέδιο ή δεν θα μείνει; Άρα, η κυρία Υπουργός, πρέπει να μας δώσει μια απάντηση σύντομα. </w:t>
      </w:r>
    </w:p>
    <w:p w14:paraId="04B1AB61" w14:textId="77777777" w:rsidR="0001266C" w:rsidRDefault="00D81D51">
      <w:pPr>
        <w:spacing w:line="600" w:lineRule="auto"/>
        <w:ind w:firstLine="709"/>
        <w:jc w:val="both"/>
        <w:rPr>
          <w:rFonts w:eastAsia="Times New Roman" w:cs="Times New Roman"/>
          <w:szCs w:val="24"/>
        </w:rPr>
      </w:pPr>
      <w:r w:rsidRPr="005D0A29">
        <w:rPr>
          <w:rFonts w:eastAsia="Times New Roman"/>
          <w:b/>
          <w:bCs/>
        </w:rPr>
        <w:t xml:space="preserve">ΠΡΟΕΔΡΕΥΩΝ (Γεώργιος </w:t>
      </w:r>
      <w:proofErr w:type="spellStart"/>
      <w:r w:rsidRPr="005D0A29">
        <w:rPr>
          <w:rFonts w:eastAsia="Times New Roman"/>
          <w:b/>
          <w:bCs/>
        </w:rPr>
        <w:t>Λαμπρούλης</w:t>
      </w:r>
      <w:proofErr w:type="spellEnd"/>
      <w:r w:rsidRPr="005D0A29">
        <w:rPr>
          <w:rFonts w:eastAsia="Times New Roman"/>
          <w:b/>
          <w:bCs/>
        </w:rPr>
        <w:t>):</w:t>
      </w:r>
      <w:r w:rsidRPr="005D0A29">
        <w:rPr>
          <w:rFonts w:eastAsia="Times New Roman" w:cs="Times New Roman"/>
          <w:szCs w:val="24"/>
        </w:rPr>
        <w:t xml:space="preserve"> Κοιτάξτε, το «σύντομα» είναι, έως την ώρα τουλάχιστον που θα ολοκληρώσουν τον κύκλο των δευτερολογιών οι αγορητές και οι ει</w:t>
      </w:r>
      <w:r w:rsidRPr="005D0A29">
        <w:rPr>
          <w:rFonts w:eastAsia="Times New Roman" w:cs="Times New Roman"/>
          <w:szCs w:val="24"/>
        </w:rPr>
        <w:t xml:space="preserve">σηγητές. </w:t>
      </w:r>
    </w:p>
    <w:p w14:paraId="04B1AB6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ΚΩΝΣΤΑΝΤΙΝΟΣ ΤΖΑΒΑΡΑΣ:</w:t>
      </w:r>
      <w:r w:rsidRPr="005D0A29">
        <w:rPr>
          <w:rFonts w:eastAsia="Times New Roman" w:cs="Times New Roman"/>
          <w:szCs w:val="24"/>
        </w:rPr>
        <w:t xml:space="preserve"> Κύριε Πρόεδρε, θα μπορούσα να πάρω τον λόγο επί της διαδικασίας; </w:t>
      </w:r>
    </w:p>
    <w:p w14:paraId="04B1AB63" w14:textId="77777777" w:rsidR="0001266C" w:rsidRDefault="00D81D51">
      <w:pPr>
        <w:spacing w:line="600" w:lineRule="auto"/>
        <w:ind w:firstLine="709"/>
        <w:jc w:val="both"/>
        <w:rPr>
          <w:rFonts w:eastAsia="Times New Roman" w:cs="Times New Roman"/>
          <w:szCs w:val="24"/>
        </w:rPr>
      </w:pPr>
      <w:r w:rsidRPr="005D0A29">
        <w:rPr>
          <w:rFonts w:eastAsia="Times New Roman"/>
          <w:b/>
          <w:bCs/>
        </w:rPr>
        <w:t xml:space="preserve">ΠΡΟΕΔΡΕΥΩΝ (Γεώργιος </w:t>
      </w:r>
      <w:proofErr w:type="spellStart"/>
      <w:r w:rsidRPr="005D0A29">
        <w:rPr>
          <w:rFonts w:eastAsia="Times New Roman"/>
          <w:b/>
          <w:bCs/>
        </w:rPr>
        <w:t>Λαμπρούλης</w:t>
      </w:r>
      <w:proofErr w:type="spellEnd"/>
      <w:r w:rsidRPr="005D0A29">
        <w:rPr>
          <w:rFonts w:eastAsia="Times New Roman"/>
          <w:b/>
          <w:bCs/>
        </w:rPr>
        <w:t>):</w:t>
      </w:r>
      <w:r w:rsidRPr="005D0A29">
        <w:rPr>
          <w:rFonts w:eastAsia="Times New Roman" w:cs="Times New Roman"/>
          <w:szCs w:val="24"/>
        </w:rPr>
        <w:t xml:space="preserve"> Ορίστε, κύριε Τζαβάρα, έχετε τον λόγο για ένα λεπτό, σας παρακαλώ. </w:t>
      </w:r>
    </w:p>
    <w:p w14:paraId="04B1AB6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ΚΩΝΣΤΑΝΤΙΝΟΣ ΤΖΑΒΑΡΑΣ:</w:t>
      </w:r>
      <w:r w:rsidRPr="005D0A29">
        <w:rPr>
          <w:rFonts w:eastAsia="Times New Roman" w:cs="Times New Roman"/>
          <w:szCs w:val="24"/>
        </w:rPr>
        <w:t xml:space="preserve"> Ευχαριστώ.</w:t>
      </w:r>
    </w:p>
    <w:p w14:paraId="04B1AB6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Πιστεύω ότι προφανώς </w:t>
      </w:r>
      <w:r w:rsidRPr="005D0A29">
        <w:rPr>
          <w:rFonts w:eastAsia="Times New Roman" w:cs="Times New Roman"/>
          <w:szCs w:val="24"/>
        </w:rPr>
        <w:t xml:space="preserve">η κυρία Υπουργός γνωρίζει ότι από τη στιγμή που κατατίθεται ένα νομοσχέδιο και αποτελείται από συγκεκριμένα άρθρα που έχουν συγκεκριμένο αριθμό και απ’ αυτό το νομοσχέδιο μέχρι το τέλος της διαδικασίας της επεξεργασίας του από την κοινοβουλευτική επιτροπή </w:t>
      </w:r>
      <w:r w:rsidRPr="005D0A29">
        <w:rPr>
          <w:rFonts w:eastAsia="Times New Roman" w:cs="Times New Roman"/>
          <w:szCs w:val="24"/>
        </w:rPr>
        <w:t xml:space="preserve">δεν έχει μέχρι </w:t>
      </w:r>
      <w:r w:rsidRPr="005D0A29">
        <w:rPr>
          <w:rFonts w:eastAsia="Times New Roman" w:cs="Times New Roman"/>
          <w:szCs w:val="24"/>
        </w:rPr>
        <w:lastRenderedPageBreak/>
        <w:t xml:space="preserve">στιγμής δηλωθεί ότι αποσύρεται το άρθρο 61, αυτό το άρθρο μέχρι τώρα θεωρείται ότι υπάρχει. Απλώς κάποιος το έχει αφαιρέσει, χωρίς να υπάρχει νόμιμος λόγος, που να θεμελιώνεται στον Κανονισμό. </w:t>
      </w:r>
    </w:p>
    <w:p w14:paraId="04B1AB6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Δεν μπορεί, λοιπόν, σ’ αυτή τη φάση να μην υπάρξει το άρθρο 61. Εγώ, προσωπικά, παρακαλώ την κυρία Υπουργό, να πει ότι εκ παραδρομής αφαιρέθηκε αυτό το άρθρο, να ενσωματωθεί ως άρθρο 61Α επιτέλους και να τελειώσει όμορφα κι ωραία αυτή η ιστορία, γιατί διαφ</w:t>
      </w:r>
      <w:r w:rsidRPr="005D0A29">
        <w:rPr>
          <w:rFonts w:eastAsia="Times New Roman" w:cs="Times New Roman"/>
          <w:szCs w:val="24"/>
        </w:rPr>
        <w:t xml:space="preserve">ορετικώς προκύπτουν πολύ μεγάλα και σοβαρά ζητήματα. </w:t>
      </w:r>
    </w:p>
    <w:p w14:paraId="04B1AB67" w14:textId="77777777" w:rsidR="0001266C" w:rsidRDefault="00D81D51">
      <w:pPr>
        <w:spacing w:line="600" w:lineRule="auto"/>
        <w:ind w:firstLine="709"/>
        <w:jc w:val="both"/>
        <w:rPr>
          <w:rFonts w:eastAsia="Times New Roman" w:cs="Times New Roman"/>
          <w:szCs w:val="24"/>
        </w:rPr>
      </w:pPr>
      <w:r w:rsidRPr="005D0A29">
        <w:rPr>
          <w:rFonts w:eastAsia="Times New Roman"/>
          <w:b/>
          <w:bCs/>
        </w:rPr>
        <w:t xml:space="preserve">ΠΡΟΕΔΡΕΥΩΝ (Γεώργιος </w:t>
      </w:r>
      <w:proofErr w:type="spellStart"/>
      <w:r w:rsidRPr="005D0A29">
        <w:rPr>
          <w:rFonts w:eastAsia="Times New Roman"/>
          <w:b/>
          <w:bCs/>
        </w:rPr>
        <w:t>Λαμπρούλης</w:t>
      </w:r>
      <w:proofErr w:type="spellEnd"/>
      <w:r w:rsidRPr="005D0A29">
        <w:rPr>
          <w:rFonts w:eastAsia="Times New Roman"/>
          <w:b/>
          <w:bCs/>
        </w:rPr>
        <w:t>):</w:t>
      </w:r>
      <w:r w:rsidRPr="005D0A29">
        <w:rPr>
          <w:rFonts w:eastAsia="Times New Roman" w:cs="Times New Roman"/>
          <w:szCs w:val="24"/>
        </w:rPr>
        <w:t xml:space="preserve"> Καλώς, κύριε Τζαβάρα.</w:t>
      </w:r>
    </w:p>
    <w:p w14:paraId="04B1AB6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Κυρία Υπουργέ, θα θέλατε να πάρετε τον λόγο ή στο τέλος;</w:t>
      </w:r>
    </w:p>
    <w:p w14:paraId="04B1AB6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ΛΥΔΙΑ ΚΟΝΙΟΡΔΟΥ (Υπουργός Πολιτισμού και Αθλητισμού):</w:t>
      </w:r>
      <w:r w:rsidRPr="005D0A29">
        <w:rPr>
          <w:rFonts w:eastAsia="Times New Roman" w:cs="Times New Roman"/>
          <w:szCs w:val="24"/>
        </w:rPr>
        <w:t xml:space="preserve"> Κύριε Πρόεδρε, θα μου επιτρέψετε να</w:t>
      </w:r>
      <w:r w:rsidRPr="005D0A29">
        <w:rPr>
          <w:rFonts w:eastAsia="Times New Roman" w:cs="Times New Roman"/>
          <w:szCs w:val="24"/>
        </w:rPr>
        <w:t xml:space="preserve"> λάβω τον λόγο στο τέλος, για να είμαι πιο έτοιμη. </w:t>
      </w:r>
    </w:p>
    <w:p w14:paraId="04B1AB6A" w14:textId="77777777" w:rsidR="0001266C" w:rsidRDefault="00D81D51">
      <w:pPr>
        <w:spacing w:line="600" w:lineRule="auto"/>
        <w:ind w:firstLine="709"/>
        <w:jc w:val="both"/>
        <w:rPr>
          <w:rFonts w:eastAsia="Times New Roman" w:cs="Times New Roman"/>
          <w:szCs w:val="24"/>
        </w:rPr>
      </w:pPr>
      <w:r w:rsidRPr="005D0A29">
        <w:rPr>
          <w:rFonts w:eastAsia="Times New Roman"/>
          <w:b/>
          <w:bCs/>
        </w:rPr>
        <w:t xml:space="preserve">ΠΡΟΕΔΡΕΥΩΝ (Γεώργιος </w:t>
      </w:r>
      <w:proofErr w:type="spellStart"/>
      <w:r w:rsidRPr="005D0A29">
        <w:rPr>
          <w:rFonts w:eastAsia="Times New Roman"/>
          <w:b/>
          <w:bCs/>
        </w:rPr>
        <w:t>Λαμπρούλης</w:t>
      </w:r>
      <w:proofErr w:type="spellEnd"/>
      <w:r w:rsidRPr="005D0A29">
        <w:rPr>
          <w:rFonts w:eastAsia="Times New Roman"/>
          <w:b/>
          <w:bCs/>
        </w:rPr>
        <w:t>):</w:t>
      </w:r>
      <w:r w:rsidRPr="005D0A29">
        <w:rPr>
          <w:rFonts w:eastAsia="Times New Roman" w:cs="Times New Roman"/>
          <w:szCs w:val="24"/>
        </w:rPr>
        <w:t xml:space="preserve"> Καλώς. </w:t>
      </w:r>
    </w:p>
    <w:p w14:paraId="04B1AB6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Τον λόγο έχει η κ. Χρυσούλα </w:t>
      </w:r>
      <w:proofErr w:type="spellStart"/>
      <w:r w:rsidRPr="005D0A29">
        <w:rPr>
          <w:rFonts w:eastAsia="Times New Roman" w:cs="Times New Roman"/>
          <w:szCs w:val="24"/>
        </w:rPr>
        <w:t>Κατσαβριά</w:t>
      </w:r>
      <w:proofErr w:type="spellEnd"/>
      <w:r w:rsidRPr="005D0A29">
        <w:rPr>
          <w:rFonts w:eastAsia="Times New Roman" w:cs="Times New Roman"/>
          <w:szCs w:val="24"/>
        </w:rPr>
        <w:t xml:space="preserve"> - </w:t>
      </w:r>
      <w:proofErr w:type="spellStart"/>
      <w:r w:rsidRPr="005D0A29">
        <w:rPr>
          <w:rFonts w:eastAsia="Times New Roman" w:cs="Times New Roman"/>
          <w:szCs w:val="24"/>
        </w:rPr>
        <w:t>Σιωροπούλου</w:t>
      </w:r>
      <w:proofErr w:type="spellEnd"/>
      <w:r w:rsidRPr="005D0A29">
        <w:rPr>
          <w:rFonts w:eastAsia="Times New Roman" w:cs="Times New Roman"/>
          <w:szCs w:val="24"/>
        </w:rPr>
        <w:t xml:space="preserve"> από τον ΣΥΡΙΖΑ. </w:t>
      </w:r>
    </w:p>
    <w:p w14:paraId="04B1AB6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ΧΡΥΣΟΥΛΑ ΚΑΤΣΑΒΡΙΑ - ΣΙΩΡΟΠΟΥΛΟΥ:</w:t>
      </w:r>
      <w:r w:rsidRPr="005D0A29">
        <w:rPr>
          <w:rFonts w:eastAsia="Times New Roman" w:cs="Times New Roman"/>
          <w:szCs w:val="24"/>
        </w:rPr>
        <w:t xml:space="preserve"> Ευχαριστώ, κύριε Πρόεδρε. </w:t>
      </w:r>
    </w:p>
    <w:p w14:paraId="04B1AB6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Κυρίες και κύριοι συνάδελφοι, η </w:t>
      </w:r>
      <w:r w:rsidRPr="005D0A29">
        <w:rPr>
          <w:rFonts w:eastAsia="Times New Roman" w:cs="Times New Roman"/>
          <w:szCs w:val="24"/>
        </w:rPr>
        <w:t>σημερινή συζήτηση για τα πνευματικά δικαιώματα είναι αποκαλυπτική, καθώς συγκρούονται δυο εκ διαμέτρου αντίθετες αντιλήψεις. Παρά τις φιλότιμες προσπάθειες της Αντιπολίτευσης, της Νέας Δημοκρατίας και του ΠΑΣΟΚ, να ντύσουν με ευφυολογήματα τον λόγο τους, η</w:t>
      </w:r>
      <w:r w:rsidRPr="005D0A29">
        <w:rPr>
          <w:rFonts w:eastAsia="Times New Roman" w:cs="Times New Roman"/>
          <w:szCs w:val="24"/>
        </w:rPr>
        <w:t xml:space="preserve"> θέση τους είναι ξεκάθαρη. Θέλουν να υποβαθμιστεί ο μόχθος του πνευματικού δημιουργού και του καλλιτέχνη και να αποξενωθεί από τον έλεγχο της εργασίας του. </w:t>
      </w:r>
    </w:p>
    <w:p w14:paraId="04B1AB6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Είναι μια θέση την οποία υπηρέτησαν πιστά και με συνέπεια και την έκαναν πολιτική πράξη για δεκαετί</w:t>
      </w:r>
      <w:r w:rsidRPr="005D0A29">
        <w:rPr>
          <w:rFonts w:eastAsia="Times New Roman" w:cs="Times New Roman"/>
          <w:szCs w:val="24"/>
        </w:rPr>
        <w:t xml:space="preserve">ες. Τα </w:t>
      </w:r>
      <w:proofErr w:type="spellStart"/>
      <w:r w:rsidRPr="005D0A29">
        <w:rPr>
          <w:rFonts w:eastAsia="Times New Roman" w:cs="Times New Roman"/>
          <w:szCs w:val="24"/>
        </w:rPr>
        <w:t>απόνερα</w:t>
      </w:r>
      <w:proofErr w:type="spellEnd"/>
      <w:r w:rsidRPr="005D0A29">
        <w:rPr>
          <w:rFonts w:eastAsia="Times New Roman" w:cs="Times New Roman"/>
          <w:szCs w:val="24"/>
        </w:rPr>
        <w:t xml:space="preserve"> αυτής της πολιτικής ήρθαν στην επιφάνεια ήδη από το 2011 με το κολοσσιαίο σκάνδαλο της ΑΕΠΙ. </w:t>
      </w:r>
    </w:p>
    <w:p w14:paraId="04B1AB6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Οι κατά τα άλλα λαλίστατες, κυρίες συνάδελφοι, -εκπρόσωποι της Αξιωματικής Αντιπολίτευσης και της Δημοκρατικής Συμπαράταξης επιχείρησαν να αποδημήσ</w:t>
      </w:r>
      <w:r w:rsidRPr="005D0A29">
        <w:rPr>
          <w:rFonts w:eastAsia="Times New Roman" w:cs="Times New Roman"/>
          <w:szCs w:val="24"/>
        </w:rPr>
        <w:t xml:space="preserve">ουν κάθε προσπάθεια της Κυβέρνησης στον χώρο του Πολιτισμού και δεν βρήκαν ούτε μια λέξη να πούνε για τον ν.2121/1993, με τον οποίο νομιμοποιήθηκε η παράδοση της «ΑΕΠΙ» στη γνωστή οικογένεια, καθώς </w:t>
      </w:r>
      <w:r w:rsidRPr="005D0A29">
        <w:rPr>
          <w:rFonts w:eastAsia="Times New Roman" w:cs="Times New Roman"/>
          <w:szCs w:val="24"/>
        </w:rPr>
        <w:lastRenderedPageBreak/>
        <w:t xml:space="preserve">και η γιγάντωση της εκμετάλλευσης των δημιουργών. Βλέπετε </w:t>
      </w:r>
      <w:r w:rsidRPr="005D0A29">
        <w:rPr>
          <w:rFonts w:eastAsia="Times New Roman" w:cs="Times New Roman"/>
          <w:szCs w:val="24"/>
        </w:rPr>
        <w:t xml:space="preserve">για τις κυρίες συναδέλφους και τα κόμματά τους αυτή ήταν μια ορθή και οξυδερκής νομοθετική πρακτική. </w:t>
      </w:r>
    </w:p>
    <w:p w14:paraId="04B1AB7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Επίσης δεν βρήκαν ούτε μια λέξη για την κυβερνητική τους απραξία στο άκουσμα των καταγγελιών για την «ΑΕΠΙ» από το 2011 μέχρι το 2015. Δεν βρήκαν, όμως, ο</w:t>
      </w:r>
      <w:r w:rsidRPr="005D0A29">
        <w:rPr>
          <w:rFonts w:eastAsia="Times New Roman" w:cs="Times New Roman"/>
          <w:szCs w:val="24"/>
        </w:rPr>
        <w:t xml:space="preserve">ύτε μία λέξη για την καταψήφιση από τα κόμματά τους, της </w:t>
      </w:r>
      <w:r w:rsidRPr="005D0A29">
        <w:rPr>
          <w:rFonts w:eastAsia="Times New Roman" w:cs="Times New Roman"/>
          <w:bCs/>
          <w:szCs w:val="24"/>
        </w:rPr>
        <w:t>τροπολογίας</w:t>
      </w:r>
      <w:r w:rsidRPr="005D0A29">
        <w:rPr>
          <w:rFonts w:eastAsia="Times New Roman" w:cs="Times New Roman"/>
          <w:szCs w:val="24"/>
        </w:rPr>
        <w:t xml:space="preserve"> με την οποία τοποθετήθηκε η επίτροπος της «ΑΕΠΙ», μετά τον διαχειριστικό έλεγχο που διέταξε τον Αύγουστο του 2015 ο τότε Υπουργός Πολιτισμού, ο κ. </w:t>
      </w:r>
      <w:proofErr w:type="spellStart"/>
      <w:r w:rsidRPr="005D0A29">
        <w:rPr>
          <w:rFonts w:eastAsia="Times New Roman" w:cs="Times New Roman"/>
          <w:szCs w:val="24"/>
        </w:rPr>
        <w:t>Ξυδάκης</w:t>
      </w:r>
      <w:proofErr w:type="spellEnd"/>
      <w:r w:rsidRPr="005D0A29">
        <w:rPr>
          <w:rFonts w:eastAsia="Times New Roman" w:cs="Times New Roman"/>
          <w:szCs w:val="24"/>
        </w:rPr>
        <w:t xml:space="preserve">. </w:t>
      </w:r>
    </w:p>
    <w:p w14:paraId="04B1AB7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Κατά τα λοιπά η Νέα Δημοκρατία</w:t>
      </w:r>
      <w:r w:rsidRPr="005D0A29">
        <w:rPr>
          <w:rFonts w:eastAsia="Times New Roman" w:cs="Times New Roman"/>
          <w:szCs w:val="24"/>
        </w:rPr>
        <w:t xml:space="preserve"> και το ΠΑΣΟΚ ενδιαφέρονται για τη διαφάνεια, τον έλεγχο και τη λογοδοσία και </w:t>
      </w:r>
      <w:proofErr w:type="spellStart"/>
      <w:r w:rsidRPr="005D0A29">
        <w:rPr>
          <w:rFonts w:eastAsia="Times New Roman" w:cs="Times New Roman"/>
          <w:szCs w:val="24"/>
        </w:rPr>
        <w:t>όλως</w:t>
      </w:r>
      <w:proofErr w:type="spellEnd"/>
      <w:r w:rsidRPr="005D0A29">
        <w:rPr>
          <w:rFonts w:eastAsia="Times New Roman" w:cs="Times New Roman"/>
          <w:szCs w:val="24"/>
        </w:rPr>
        <w:t xml:space="preserve"> περιέργως κόπτονται και για τη σχέση του ΣΥΡΙΖΑ με τους δημιουργούς! Βεβαίως όχι μόνο δεν ενδιαφέρονται για αυτή τη σχέση αλλά αντίθετα επιδιώκουν να την υπονομεύσουν με την</w:t>
      </w:r>
      <w:r w:rsidRPr="005D0A29">
        <w:rPr>
          <w:rFonts w:eastAsia="Times New Roman" w:cs="Times New Roman"/>
          <w:szCs w:val="24"/>
        </w:rPr>
        <w:t xml:space="preserve"> επίκληση διαδικαστικών αιτιάσεων, με τεχνάσματα και συνεχή διαστρέβλωση των γεγονότων.</w:t>
      </w:r>
    </w:p>
    <w:p w14:paraId="04B1AB7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Όμως ο κόσμος της τέχνης, του πνεύματος και του πολιτισμού γνωρίζει πολύ καλά το παρελθόν και ποιοι έκαναν για πολλές δεκαετίες τα στραβά μάτια στον σφετερισμό του έργο</w:t>
      </w:r>
      <w:r w:rsidRPr="005D0A29">
        <w:rPr>
          <w:rFonts w:eastAsia="Times New Roman" w:cs="Times New Roman"/>
          <w:szCs w:val="24"/>
        </w:rPr>
        <w:t xml:space="preserve">υ τους. </w:t>
      </w:r>
      <w:r w:rsidRPr="005D0A29">
        <w:rPr>
          <w:rFonts w:eastAsia="Times New Roman" w:cs="Times New Roman"/>
          <w:szCs w:val="24"/>
        </w:rPr>
        <w:lastRenderedPageBreak/>
        <w:t>Έχω την πεποίθηση ότι αναγνωρίζουν τις προσπάθειες της σημερινής Κυβέρνησης να βρεθεί μια δίκαιη λύση και να μπει τάξη και σεβασμός στον χώρο των δικαιωμάτων τους αλλά και να επεκταθεί το δικαίωμα όλων των πολιτών. να έχουν πρόσβαση στα έργα του λό</w:t>
      </w:r>
      <w:r w:rsidRPr="005D0A29">
        <w:rPr>
          <w:rFonts w:eastAsia="Times New Roman" w:cs="Times New Roman"/>
          <w:szCs w:val="24"/>
        </w:rPr>
        <w:t>γου, της επιστήμης και της τέχνης.</w:t>
      </w:r>
    </w:p>
    <w:p w14:paraId="04B1AB7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Έτσι και αλλιώς μας ενώνει η κοινή αντίληψη για το πολιτιστικό αγαθό, για το πολιτιστικό δημιούργημα. Είναι εκείνη η αντίληψη, που αρνείται την εμπορευματοποίηση του έργου και ενίοτε του ιδίου του δημιουργού του που αντισ</w:t>
      </w:r>
      <w:r w:rsidRPr="005D0A29">
        <w:rPr>
          <w:rFonts w:eastAsia="Times New Roman" w:cs="Times New Roman"/>
          <w:szCs w:val="24"/>
        </w:rPr>
        <w:t xml:space="preserve">τέκεται στην αποξένωση του πνευματικού ή καλλιτεχνικού έργου από τον παραγωγό του. Η τεχνολογία και η ταχύτητά του, εκτός των άλλων, ενσωματώνεται στην αγορά των πολιτιστικών αγαθών και συνυπάρχει με εκείνες τις κοινωνικές δυνάμεις, </w:t>
      </w:r>
      <w:r w:rsidRPr="005D0A29">
        <w:rPr>
          <w:rFonts w:eastAsia="Times New Roman"/>
          <w:szCs w:val="24"/>
        </w:rPr>
        <w:t>οι οποίες</w:t>
      </w:r>
      <w:r w:rsidRPr="005D0A29">
        <w:rPr>
          <w:rFonts w:eastAsia="Times New Roman" w:cs="Times New Roman"/>
          <w:szCs w:val="24"/>
        </w:rPr>
        <w:t xml:space="preserve"> είτε αντιστέκ</w:t>
      </w:r>
      <w:r w:rsidRPr="005D0A29">
        <w:rPr>
          <w:rFonts w:eastAsia="Times New Roman" w:cs="Times New Roman"/>
          <w:szCs w:val="24"/>
        </w:rPr>
        <w:t xml:space="preserve">ονται στην εμπορευματοποίηση και στην εκμετάλλευση είτε επιδιώκουν και την πλήρη κατάργησή της. Ωστόσο ζούμε σε μια πραγματικότητα, την οποία οφείλουμε να λαμβάνουμε σοβαρά υπ’ </w:t>
      </w:r>
      <w:proofErr w:type="spellStart"/>
      <w:r w:rsidRPr="005D0A29">
        <w:rPr>
          <w:rFonts w:eastAsia="Times New Roman" w:cs="Times New Roman"/>
          <w:szCs w:val="24"/>
        </w:rPr>
        <w:t>όψιν</w:t>
      </w:r>
      <w:proofErr w:type="spellEnd"/>
      <w:r w:rsidRPr="005D0A29">
        <w:rPr>
          <w:rFonts w:eastAsia="Times New Roman" w:cs="Times New Roman"/>
          <w:szCs w:val="24"/>
        </w:rPr>
        <w:t xml:space="preserve">. </w:t>
      </w:r>
    </w:p>
    <w:p w14:paraId="04B1AB7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Επειδή, πράγματι, ο δημιουργός και το έργο του βρίσκονται στον πυρήνα τη</w:t>
      </w:r>
      <w:r w:rsidRPr="005D0A29">
        <w:rPr>
          <w:rFonts w:eastAsia="Times New Roman" w:cs="Times New Roman"/>
          <w:szCs w:val="24"/>
        </w:rPr>
        <w:t xml:space="preserve">ς πολιτικής μας, εναρμονίζουμε την κοινοτική οδηγία με τις ρυθμίσεις που εισάγουμε για τα πνευματικά και τα </w:t>
      </w:r>
      <w:r w:rsidRPr="005D0A29">
        <w:rPr>
          <w:rFonts w:eastAsia="Times New Roman" w:cs="Times New Roman"/>
          <w:szCs w:val="24"/>
        </w:rPr>
        <w:lastRenderedPageBreak/>
        <w:t>συγγενικά δικαιώματα. Η ουσία των ρυθμίσεων βρίσκεται αφ’ ενός στη δυνατότητα των ίδιων των δημιουργών, να ελέγχουν αποφασιστικά πλέον τους οργανισμ</w:t>
      </w:r>
      <w:r w:rsidRPr="005D0A29">
        <w:rPr>
          <w:rFonts w:eastAsia="Times New Roman" w:cs="Times New Roman"/>
          <w:szCs w:val="24"/>
        </w:rPr>
        <w:t>ούς συλλογικής διαχείρισης στους οποίους συμμετέχουν και αφ’ ετέρου στον περιορισμό των διοικητικών δαπανών αυτών των φορέων στο 20% των εσόδων τους.</w:t>
      </w:r>
    </w:p>
    <w:p w14:paraId="04B1AB7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 διάλογος που προηγήθηκε, ήταν σε κάθε περίπτωση γόνιμος και ουσιαστικός. Παρά τη σφικτή διαδικασία ψήφισ</w:t>
      </w:r>
      <w:r w:rsidRPr="005D0A29">
        <w:rPr>
          <w:rFonts w:eastAsia="Times New Roman" w:cs="Times New Roman"/>
          <w:szCs w:val="24"/>
        </w:rPr>
        <w:t xml:space="preserve">ης του παρόντος σχεδίου νόμου όλοι οι ενδιαφερόμενοι φορείς του πνεύματος και της τέχνης είχαν τη δυνατότητα να εκφράσουν τις θέσεις και τις προτάσεις τους. Η ηγεσία του Υπουργείου Πολιτισμού κατέβαλε κάθε δυνατή προσπάθεια, </w:t>
      </w:r>
      <w:r w:rsidRPr="005D0A29">
        <w:rPr>
          <w:rFonts w:eastAsia="Times New Roman"/>
          <w:bCs/>
        </w:rPr>
        <w:t>προκειμένου να</w:t>
      </w:r>
      <w:r w:rsidRPr="005D0A29">
        <w:rPr>
          <w:rFonts w:eastAsia="Times New Roman" w:cs="Times New Roman"/>
          <w:szCs w:val="24"/>
        </w:rPr>
        <w:t xml:space="preserve"> συγκεραστούν τόσ</w:t>
      </w:r>
      <w:r w:rsidRPr="005D0A29">
        <w:rPr>
          <w:rFonts w:eastAsia="Times New Roman" w:cs="Times New Roman"/>
          <w:szCs w:val="24"/>
        </w:rPr>
        <w:t xml:space="preserve">ο οι απόψεις, όσο και τα συμφέροντα που αρκετές φορές εμπλέκονται στον χώρο του πολιτισμού. </w:t>
      </w:r>
    </w:p>
    <w:p w14:paraId="04B1AB7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Η εξισορρόπηση των όποιων αντιθέσεων που εξασφάλισε η Υπουργός, η κ. </w:t>
      </w:r>
      <w:proofErr w:type="spellStart"/>
      <w:r w:rsidRPr="005D0A29">
        <w:rPr>
          <w:rFonts w:eastAsia="Times New Roman" w:cs="Times New Roman"/>
          <w:szCs w:val="24"/>
        </w:rPr>
        <w:t>Κονιόρδου</w:t>
      </w:r>
      <w:proofErr w:type="spellEnd"/>
      <w:r w:rsidRPr="005D0A29">
        <w:rPr>
          <w:rFonts w:eastAsia="Times New Roman" w:cs="Times New Roman"/>
          <w:szCs w:val="24"/>
        </w:rPr>
        <w:t xml:space="preserve">, θεωρώ ότι είναι η καλύτερη δυνατή βάση, πάνω στην οποία μπορούν να θεμελιωθούν από </w:t>
      </w:r>
      <w:r w:rsidRPr="005D0A29">
        <w:rPr>
          <w:rFonts w:eastAsia="Times New Roman" w:cs="Times New Roman"/>
          <w:szCs w:val="24"/>
        </w:rPr>
        <w:t xml:space="preserve">εδώ και μπρος τα πνευματικά και τα συγγενικά δικαιώματα των δημιουργών. Γιατί είναι αλήθεια, τα δικαιώματα αυτά πρέπει να χρηματοδοτούν την πνευματική δημιουργία, να παρέχουν στον </w:t>
      </w:r>
      <w:r w:rsidRPr="005D0A29">
        <w:rPr>
          <w:rFonts w:eastAsia="Times New Roman" w:cs="Times New Roman"/>
          <w:szCs w:val="24"/>
        </w:rPr>
        <w:lastRenderedPageBreak/>
        <w:t>δημιουργό τα αναγκαία οικονομικά οφέλη, να του επιτρέπουν να ζει από το έργο</w:t>
      </w:r>
      <w:r w:rsidRPr="005D0A29">
        <w:rPr>
          <w:rFonts w:eastAsia="Times New Roman" w:cs="Times New Roman"/>
          <w:szCs w:val="24"/>
        </w:rPr>
        <w:t xml:space="preserve"> του αλλά και να συνεχίσει να δημιουργεί.</w:t>
      </w:r>
    </w:p>
    <w:p w14:paraId="04B1AB7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Σας ευχαριστώ.</w:t>
      </w:r>
    </w:p>
    <w:p w14:paraId="04B1AB78" w14:textId="77777777" w:rsidR="0001266C" w:rsidRDefault="00D81D51">
      <w:pPr>
        <w:spacing w:line="600" w:lineRule="auto"/>
        <w:ind w:firstLine="709"/>
        <w:jc w:val="center"/>
        <w:rPr>
          <w:rFonts w:eastAsia="Times New Roman"/>
          <w:bCs/>
        </w:rPr>
      </w:pPr>
      <w:r w:rsidRPr="005D0A29">
        <w:rPr>
          <w:rFonts w:eastAsia="Times New Roman"/>
          <w:bCs/>
        </w:rPr>
        <w:t>(Χειροκροτήματα από την πτέρυγα του ΣΥΡΙΖΑ)</w:t>
      </w:r>
    </w:p>
    <w:p w14:paraId="04B1AB7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 </w:t>
      </w: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w:t>
      </w:r>
      <w:r w:rsidRPr="005D0A29">
        <w:rPr>
          <w:rFonts w:eastAsia="Times New Roman" w:cs="Times New Roman"/>
          <w:szCs w:val="24"/>
        </w:rPr>
        <w:t xml:space="preserve"> Ευχαριστούμε και για τη συνέπεια του χρόνου.</w:t>
      </w:r>
    </w:p>
    <w:p w14:paraId="04B1AB7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Ακολουθεί η τελευταία ομιλήτρια του καταλόγου, η κ. Ευσταθία Γεωργοπούλου -</w:t>
      </w:r>
      <w:r w:rsidRPr="005D0A29">
        <w:rPr>
          <w:rFonts w:eastAsia="Times New Roman" w:cs="Times New Roman"/>
          <w:szCs w:val="24"/>
        </w:rPr>
        <w:t xml:space="preserve"> </w:t>
      </w:r>
      <w:proofErr w:type="spellStart"/>
      <w:r w:rsidRPr="005D0A29">
        <w:rPr>
          <w:rFonts w:eastAsia="Times New Roman" w:cs="Times New Roman"/>
          <w:szCs w:val="24"/>
        </w:rPr>
        <w:t>Σαλτάρη</w:t>
      </w:r>
      <w:proofErr w:type="spellEnd"/>
      <w:r w:rsidRPr="005D0A29">
        <w:rPr>
          <w:rFonts w:eastAsia="Times New Roman" w:cs="Times New Roman"/>
          <w:szCs w:val="24"/>
        </w:rPr>
        <w:t xml:space="preserve"> από τον ΣΥΡΙΖΑ.</w:t>
      </w:r>
    </w:p>
    <w:p w14:paraId="04B1AB7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ΕΥΣΤΑΘΙΑ ΓΕΩΡΓΟΠΟΥΛΟΥ - ΣΑΛΤΑΡΗ: </w:t>
      </w:r>
      <w:r w:rsidRPr="005D0A29">
        <w:rPr>
          <w:rFonts w:eastAsia="Times New Roman"/>
          <w:color w:val="000000"/>
          <w:szCs w:val="24"/>
        </w:rPr>
        <w:t>Ευχαριστώ, κύριε Πρόεδρε.</w:t>
      </w:r>
      <w:r w:rsidRPr="005D0A29">
        <w:rPr>
          <w:rFonts w:eastAsia="Times New Roman" w:cs="Times New Roman"/>
          <w:szCs w:val="24"/>
        </w:rPr>
        <w:t xml:space="preserve"> </w:t>
      </w:r>
    </w:p>
    <w:p w14:paraId="04B1AB7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Βρισκόμαστε, επιτέλους, σήμερα στη θέση -την ευχάριστη για τους πολλούς, κυρίως, για τους δημιουργούς και για τους χρήστες, και δυσάρεστη για κάποιους άλλους, αυτούς, δηλα</w:t>
      </w:r>
      <w:r w:rsidRPr="005D0A29">
        <w:rPr>
          <w:rFonts w:eastAsia="Times New Roman" w:cs="Times New Roman"/>
          <w:szCs w:val="24"/>
        </w:rPr>
        <w:t>δή, που νόμιζαν ότι είχαν ειδικά προνόμια- να συζητούμε ένα νομοσχέδιο, το οποίο βάζει τέλος στην ασυδοσία και στο χάος, που επικρατούσε στον χώρο των πνευματικών και συγγενικών δικαιωμάτων.</w:t>
      </w:r>
    </w:p>
    <w:p w14:paraId="04B1AB7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Νομίζω ότι στην αρχή της συζήτησης πρέπει να κάνουμε δύο αναγκαίε</w:t>
      </w:r>
      <w:r w:rsidRPr="005D0A29">
        <w:rPr>
          <w:rFonts w:eastAsia="Times New Roman" w:cs="Times New Roman"/>
          <w:szCs w:val="24"/>
        </w:rPr>
        <w:t xml:space="preserve">ς διευκρινίσεις, για να ξεφύγουμε από τη σκόπιμη παραπληροφόρηση των ημερών. </w:t>
      </w:r>
    </w:p>
    <w:p w14:paraId="04B1AB7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υπό συζήτηση νομοσχέδιο δεν αφορά την «ΑΕΠΙ» και το διαφαινόμενο σκάνδαλο σχετικά με τη συγκεκριμένη εταιρεία ούτε πρόκειται για απλή ενσωμάτωση στην εθνική νομοθεσία της οδηγ</w:t>
      </w:r>
      <w:r w:rsidRPr="005D0A29">
        <w:rPr>
          <w:rFonts w:eastAsia="Times New Roman" w:cs="Times New Roman"/>
          <w:szCs w:val="24"/>
        </w:rPr>
        <w:t>ίας 2014/26/ΕΕ για τη συλλογική διαχείριση δικαιωμάτων πνευματικής ιδιοκτησίας και συγγενικών δικαιωμάτων ή τουλάχιστον δεν πρόκειται μόνο για αυτό. Πρόκειται κυρίως και πάνω από όλα για τον εκσυγχρονισμό του θεσμικού πλαισίου, μετά τον ν.2121/1993, παράλλ</w:t>
      </w:r>
      <w:r w:rsidRPr="005D0A29">
        <w:rPr>
          <w:rFonts w:eastAsia="Times New Roman" w:cs="Times New Roman"/>
          <w:szCs w:val="24"/>
        </w:rPr>
        <w:t>ηλα με την ανάληψη γενναίων πρωτοβουλιών από τη μεριά της πολιτείας, ώστε να προστατευθούν επαρκώς τόσο τα δικαιώματα των δημιουργών έναντι τρίτων, όσο και η δυνατότητα των χρηστών να απολαμβάνουν απρόσκοπτα τα αγαθά της καλλιτεχνικής δημιουργίας. Έρχεται,</w:t>
      </w:r>
      <w:r w:rsidRPr="005D0A29">
        <w:rPr>
          <w:rFonts w:eastAsia="Times New Roman" w:cs="Times New Roman"/>
          <w:szCs w:val="24"/>
        </w:rPr>
        <w:t xml:space="preserve"> λοιπόν, η πολιτεία να δημιουργήσει το θεσμικό πλαίσιο, που θα προστατεύει τη σχέση του δημιουργού με το δημιούργημά του αλλά και τη σχέση του δημιουργήματος με τον τελικό αποδέκτη που είναι το κοινό. </w:t>
      </w:r>
    </w:p>
    <w:p w14:paraId="04B1AB7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Για να έχουμε μία τάξη μεγέθους για την ελληνική αγορά</w:t>
      </w:r>
      <w:r w:rsidRPr="005D0A29">
        <w:rPr>
          <w:rFonts w:eastAsia="Times New Roman" w:cs="Times New Roman"/>
          <w:szCs w:val="24"/>
        </w:rPr>
        <w:t xml:space="preserve"> και τους οργανισμούς συλλογικής διαχείρισης, αναφέρω ότι σήμερα στην ελληνική αγορά, σύμφωνα με τα επίσημα στοιχεία, δραστηριοποιούνται δεκαεπτά μικροί οργανισμοί, δηλαδή οντότητες που απασχολούν κάτω από πενήντα εργαζόμενους και έχουν τζίρο κάτω από 9 εκ</w:t>
      </w:r>
      <w:r w:rsidRPr="005D0A29">
        <w:rPr>
          <w:rFonts w:eastAsia="Times New Roman" w:cs="Times New Roman"/>
          <w:szCs w:val="24"/>
        </w:rPr>
        <w:t xml:space="preserve">ατομμύρια περίπου και ένας μόνο μεσαίος. </w:t>
      </w:r>
    </w:p>
    <w:p w14:paraId="04B1AB8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ιστορική εμπειρία μάς έχει δείξει, λοιπόν, ότι σε αυτή τη σχετικά μικρή αγορά, διαπιστώθηκαν μια σειρά από δυσλειτουργίες και καταγγελίες για οικονομικά σκάνδαλα, κακοδιαχείριση, καταπάτηση δικαιωμάτων δημιουργών</w:t>
      </w:r>
      <w:r w:rsidRPr="005D0A29">
        <w:rPr>
          <w:rFonts w:eastAsia="Times New Roman" w:cs="Times New Roman"/>
          <w:szCs w:val="24"/>
        </w:rPr>
        <w:t xml:space="preserve"> και χρηστών. Πρόκειται για ιστορίες, που προσεγγίζουν τα όρια του απόλυτου παραλογισμού.</w:t>
      </w:r>
    </w:p>
    <w:p w14:paraId="04B1AB8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Αλήθεια μόνο εμείς τα βλέπαμε αυτά; Μόνο εμείς διαβάζαμε τις καταγγελίες σε έντυπο και ηλεκτρονικό Τύπο ή έπρεπε, επιτέλους, να έρθει η πολιτική αλλαγή, για να αρχίσε</w:t>
      </w:r>
      <w:r w:rsidRPr="005D0A29">
        <w:rPr>
          <w:rFonts w:eastAsia="Times New Roman" w:cs="Times New Roman"/>
          <w:szCs w:val="24"/>
        </w:rPr>
        <w:t xml:space="preserve">ι μια επίπονη προσπάθεια να μπει ένας φραγμός στην ασυδοσία των συμφερόντων αυτών; </w:t>
      </w:r>
    </w:p>
    <w:p w14:paraId="04B1AB8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Το ζήτημα, λοιπόν, της πολιτικής βούλησης είναι κεφαλαιώδους σημασίας στη συγκεκριμένη περίπτωση και αναδεικνύει τις μέγιστες ευθύνες των οπαδών του ακραίου νεοφιλελευθερισ</w:t>
      </w:r>
      <w:r w:rsidRPr="005D0A29">
        <w:rPr>
          <w:rFonts w:eastAsia="Times New Roman" w:cs="Times New Roman"/>
          <w:szCs w:val="24"/>
        </w:rPr>
        <w:t>μού, που συντασσόμενοι με τα συμφέροντα του χώρου, έκαναν πως δεν άκουγαν και δεν έβλεπαν τίποτα.</w:t>
      </w:r>
    </w:p>
    <w:p w14:paraId="04B1AB8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Ας πάψουν, λοιπόν, να παριστάνουν τον δάσκαλο οι εκπρόσωποι των κομμάτων που ήταν την εξουσία μέχρι τώρα και να κουνάνε το δάκτυλο για δήθεν σκοπιμότητες, ότα</w:t>
      </w:r>
      <w:r w:rsidRPr="005D0A29">
        <w:rPr>
          <w:rFonts w:eastAsia="Times New Roman" w:cs="Times New Roman"/>
          <w:szCs w:val="24"/>
        </w:rPr>
        <w:t xml:space="preserve">ν δεν επενέβαιναν να διορθώσουν τα κακώς κείμενα τα προηγούμενα χρόνια. </w:t>
      </w:r>
    </w:p>
    <w:p w14:paraId="04B1AB8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Εμείς δεν θα κολλήσουμε στην παρελθοντολογία. Όπου υπάρχουν ευθύνες, να αποδοθούν από τη δικαιοσύνη. Σημασία έχει όλοι όσοι δείχνουν ευαισθησία και αγωνία στα θέματα του πολιτισμού, ν</w:t>
      </w:r>
      <w:r w:rsidRPr="005D0A29">
        <w:rPr>
          <w:rFonts w:eastAsia="Times New Roman" w:cs="Times New Roman"/>
          <w:szCs w:val="24"/>
        </w:rPr>
        <w:t xml:space="preserve">α σκύψουν και να συμβάλουν με τις προτάσεις τους. </w:t>
      </w:r>
    </w:p>
    <w:p w14:paraId="04B1AB8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Εάν χρειάζεται να γίνουν βελτιώσεις, να είστε σίγουροι ότι έχουμε το θάρρος και τη σύνεση να διορθώσουμε στην πορεία ό,τι χρειάζεται θεραπεία. Για εμάς το θέμα των πνευματικών δικαιωμάτων δεν είναι απλές ρ</w:t>
      </w:r>
      <w:r w:rsidRPr="005D0A29">
        <w:rPr>
          <w:rFonts w:eastAsia="Times New Roman" w:cs="Times New Roman"/>
          <w:szCs w:val="24"/>
        </w:rPr>
        <w:t xml:space="preserve">υθμίσεις που θα εξομαλύνουν τις </w:t>
      </w:r>
      <w:r w:rsidRPr="005D0A29">
        <w:rPr>
          <w:rFonts w:eastAsia="Times New Roman" w:cs="Times New Roman"/>
          <w:szCs w:val="24"/>
        </w:rPr>
        <w:lastRenderedPageBreak/>
        <w:t>δυσλειτουργίες της αγοράς. Για εμάς είναι κάτι πολύ πιο σύνθετο και πολυδιάστατο κοινωνικά, οικονομικά, πολιτιστικά.</w:t>
      </w:r>
    </w:p>
    <w:p w14:paraId="04B1AB8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παρόν νομοσχέδιο αποτυπώνει με πολύ σαφή τρόπο τους βασικούς άξονες της δικής μας πολιτική αντίληψης, σε</w:t>
      </w:r>
      <w:r w:rsidRPr="005D0A29">
        <w:rPr>
          <w:rFonts w:eastAsia="Times New Roman" w:cs="Times New Roman"/>
          <w:szCs w:val="24"/>
        </w:rPr>
        <w:t xml:space="preserve"> αντίθεση με ό,τι μέχρι σήμερα είχαμε γνωρίσει. </w:t>
      </w:r>
    </w:p>
    <w:p w14:paraId="04B1AB8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Συνοπτικά. Περιφρουρεί το δικαίωμα όλων των πολιτών, να έχουν ευρεία πρόσβαση στην καλλιτεχνική δημιουργία. Δίνεται η δυνατότητα στους δημιουργούς, να αξιοποιούν το έργο τους για εργασία ή επιχειρηματική δρά</w:t>
      </w:r>
      <w:r w:rsidRPr="005D0A29">
        <w:rPr>
          <w:rFonts w:eastAsia="Times New Roman" w:cs="Times New Roman"/>
          <w:szCs w:val="24"/>
        </w:rPr>
        <w:t>ση, χωρίς να υφίστανται τους παράλογους και οικονομικά μη ανεκτούς περιορισμούς της προηγούμενης κατάστασης. Επιτρέπει -το πιο βασικό- στους δημιουργούς, να ζουν από το έργο τους και τη δημιουργία τους. Ενισχύει τον έλεγχο των δικαιούχων επί της διαχείριση</w:t>
      </w:r>
      <w:r w:rsidRPr="005D0A29">
        <w:rPr>
          <w:rFonts w:eastAsia="Times New Roman" w:cs="Times New Roman"/>
          <w:szCs w:val="24"/>
        </w:rPr>
        <w:t>ς των δικαιωμάτων τους.</w:t>
      </w:r>
    </w:p>
    <w:p w14:paraId="04B1AB8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Χωρίς να αναφερθώ αναλυτικά για την οικονομία του χρόνου και γιατί άλλοι συνάδελφοι μίλησαν αναλυτικά για θέματα όπως η εξασφάλιση της διαφάνειας και της λογοδοσίας, η βελτίωση των μηχανισμών εποπτείας από το κράτος, η θεσμοθέτηση τ</w:t>
      </w:r>
      <w:r w:rsidRPr="005D0A29">
        <w:rPr>
          <w:rFonts w:eastAsia="Times New Roman" w:cs="Times New Roman"/>
          <w:szCs w:val="24"/>
        </w:rPr>
        <w:t xml:space="preserve">ης ειδικής διαδικασίας που θα προσδιορίζει τις αμοιβές εκ μέρους των καταστημάτων υγειονομικού ενδιαφέροντος, ωστόσο </w:t>
      </w:r>
      <w:r w:rsidRPr="005D0A29">
        <w:rPr>
          <w:rFonts w:eastAsia="Times New Roman" w:cs="Times New Roman"/>
          <w:szCs w:val="24"/>
        </w:rPr>
        <w:lastRenderedPageBreak/>
        <w:t>πρέπει να επισημάνω ότι εισάγεται για πρώτη φορά ρύθμιση για την εξυγίανση των οργανισμών συλλογικής διαχείρισης σε περίπτωση αδυναμίας εκπ</w:t>
      </w:r>
      <w:r w:rsidRPr="005D0A29">
        <w:rPr>
          <w:rFonts w:eastAsia="Times New Roman" w:cs="Times New Roman"/>
          <w:szCs w:val="24"/>
        </w:rPr>
        <w:t>λήρωσης οικονομικών υποχρεώσεων. Ενισχύονται οι μηχανισμοί προστασίας πνευματικών και συγγενικών δικαιωμάτων σε περίπτωση προσβολής τους από τη χρήση στο διαδίκτυο και είναι μια από τις μεγάλες προσκλήσεις της εποχής μας, καθώς η αυξανόμενη χρήση ανταλλαγή</w:t>
      </w:r>
      <w:r w:rsidRPr="005D0A29">
        <w:rPr>
          <w:rFonts w:eastAsia="Times New Roman" w:cs="Times New Roman"/>
          <w:szCs w:val="24"/>
        </w:rPr>
        <w:t>ς αρχείων μέσω της τεχνολογίας, έχει αλλάξει ριζικά την παλιά αντίληψη και πρακτική της ιδιωτικής χρήσης των έργων.</w:t>
      </w:r>
    </w:p>
    <w:p w14:paraId="04B1AB8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Σήμερα, λοιπόν, έφτασε η ώρα, να χαράξουμε μια νέα πορεία για την προστασία και διεύρυνση των δικαιωμάτων των δημιουργών και των χρηστών, υπ</w:t>
      </w:r>
      <w:r w:rsidRPr="005D0A29">
        <w:rPr>
          <w:rFonts w:eastAsia="Times New Roman" w:cs="Times New Roman"/>
          <w:szCs w:val="24"/>
        </w:rPr>
        <w:t xml:space="preserve">ερψηφίζοντας το σχέδιο νόμου. </w:t>
      </w:r>
    </w:p>
    <w:p w14:paraId="04B1AB8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Σήμερα, λοιπόν, έφτασε η ώρα άλλο ένα σημαντικό πρόβλημα να λυθεί επιτέλους και να δώσει τη σκυτάλη στο επόμενο. </w:t>
      </w:r>
    </w:p>
    <w:p w14:paraId="04B1AB8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Θα ήθελα να πω δύο λόγια για την τροπολογία με γενικό αριθμό 1097 και ειδικό 30. Με την τροπολογία αυτή διορθών</w:t>
      </w:r>
      <w:r w:rsidRPr="005D0A29">
        <w:rPr>
          <w:rFonts w:eastAsia="Times New Roman" w:cs="Times New Roman"/>
          <w:szCs w:val="24"/>
        </w:rPr>
        <w:t>ουμε μια αδικία ετών, την οποία υφίστανται οι εργαζόμενοι, αορίστου χρόνου επιστημονικών ειδικοτήτων, στην Εθνική Πινακοθήκη-Μουσείο Αλεξάνδρου Σούτσου.</w:t>
      </w:r>
    </w:p>
    <w:p w14:paraId="04B1AB8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Πιο συγκεκριμένα η τροπολογία αφορά τη χορήγηση δίμηνης εκπαιδευτικής άδειας κατ’ έτος, για ειδικότητες</w:t>
      </w:r>
      <w:r w:rsidRPr="005D0A29">
        <w:rPr>
          <w:rFonts w:eastAsia="Times New Roman" w:cs="Times New Roman"/>
          <w:szCs w:val="24"/>
        </w:rPr>
        <w:t xml:space="preserve"> όπως ΠΕ Ιστορικών Τέχνης, Συντηρητών Αρχαιοτήτων, Ζωγράφων, Χημικών, Φυσικών, Χημικών Μηχανικών και </w:t>
      </w:r>
      <w:proofErr w:type="spellStart"/>
      <w:r w:rsidRPr="005D0A29">
        <w:rPr>
          <w:rFonts w:eastAsia="Times New Roman" w:cs="Times New Roman"/>
          <w:szCs w:val="24"/>
        </w:rPr>
        <w:t>Αρχαιονόμων</w:t>
      </w:r>
      <w:proofErr w:type="spellEnd"/>
      <w:r w:rsidRPr="005D0A29">
        <w:rPr>
          <w:rFonts w:eastAsia="Times New Roman" w:cs="Times New Roman"/>
          <w:szCs w:val="24"/>
        </w:rPr>
        <w:t>. Πρόκειται για κάτω από δέκα άτομα, εργαζόμενοι στην Εθνική Πινακοθήκη, και όπως είναι προφανές, με αυτή την τροπολογία δεν επέρχεται καμμία δα</w:t>
      </w:r>
      <w:r w:rsidRPr="005D0A29">
        <w:rPr>
          <w:rFonts w:eastAsia="Times New Roman" w:cs="Times New Roman"/>
          <w:szCs w:val="24"/>
        </w:rPr>
        <w:t xml:space="preserve">πάνη στον κρατικό προϋπολογισμό. </w:t>
      </w:r>
    </w:p>
    <w:p w14:paraId="04B1AB8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Τέλος, θα ήθελα να χαιρετήσω τη θεσμοθέτηση του Βραβείου Εικαστικών Τεχνών «Γιάννης Μόραλης» στη μνήμη του μεγάλου εικαστικού και δασκάλου σε έναν εν ζωή δημιουργό κάθε χρόνο. Θα απονέμεται, δηλαδή, για το έργο του, καθώς </w:t>
      </w:r>
      <w:r w:rsidRPr="005D0A29">
        <w:rPr>
          <w:rFonts w:eastAsia="Times New Roman" w:cs="Times New Roman"/>
          <w:szCs w:val="24"/>
        </w:rPr>
        <w:t xml:space="preserve">και για το πλαίσιο που μπαίνει από το Υπουργείο για τους όρους συμμετοχής της χώρας μας στην Διεθνή Έκθεση της Μπιενάλε της Βενετίας. </w:t>
      </w:r>
    </w:p>
    <w:p w14:paraId="04B1AB8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Σας ευχαριστώ πολύ. </w:t>
      </w:r>
    </w:p>
    <w:p w14:paraId="04B1AB8F"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(Χειροκροτήματα από την πτέρυγα του ΣΥΡΙΖΑ)</w:t>
      </w:r>
    </w:p>
    <w:p w14:paraId="04B1AB9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Και εμείς σας ευχαριστ</w:t>
      </w:r>
      <w:r w:rsidRPr="005D0A29">
        <w:rPr>
          <w:rFonts w:eastAsia="Times New Roman" w:cs="Times New Roman"/>
          <w:szCs w:val="24"/>
        </w:rPr>
        <w:t xml:space="preserve">ούμε. </w:t>
      </w:r>
    </w:p>
    <w:p w14:paraId="04B1AB9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Η κ. Γεωργοπούλου - </w:t>
      </w:r>
      <w:proofErr w:type="spellStart"/>
      <w:r w:rsidRPr="005D0A29">
        <w:rPr>
          <w:rFonts w:eastAsia="Times New Roman" w:cs="Times New Roman"/>
          <w:szCs w:val="24"/>
        </w:rPr>
        <w:t>Σαλτάρη</w:t>
      </w:r>
      <w:proofErr w:type="spellEnd"/>
      <w:r w:rsidRPr="005D0A29">
        <w:rPr>
          <w:rFonts w:eastAsia="Times New Roman" w:cs="Times New Roman"/>
          <w:szCs w:val="24"/>
        </w:rPr>
        <w:t xml:space="preserve"> ήταν η τελευταία ομιλήτρια από τον κατάλογο. </w:t>
      </w:r>
    </w:p>
    <w:p w14:paraId="04B1AB9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Έχει ζητήσει τον λόγο η κυρία Υπουργός, για να κάνει μια παρέμβαση. </w:t>
      </w:r>
    </w:p>
    <w:p w14:paraId="04B1AB9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Θα κάνετε συνολικά, κυρία Υπουργέ, ή απλώς κάποια διευκρίνιση; Μετά θα πάμε στον κύκλο των δευτερολογιών των εισηγητών αγορητών. </w:t>
      </w:r>
    </w:p>
    <w:p w14:paraId="04B1AB9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ΛΥΔΙΑ ΚΟΝΙΟΡΔΟΥ (Υπουργός Πολιτισμού και Αθλητισμού): </w:t>
      </w:r>
      <w:r w:rsidRPr="005D0A29">
        <w:rPr>
          <w:rFonts w:eastAsia="Times New Roman" w:cs="Times New Roman"/>
          <w:szCs w:val="24"/>
        </w:rPr>
        <w:t>Κύριε Πρόεδρε, το άρθρο 61 έχει αποσυρθεί από την πρώτη συνεδρίαση των ε</w:t>
      </w:r>
      <w:r w:rsidRPr="005D0A29">
        <w:rPr>
          <w:rFonts w:eastAsia="Times New Roman" w:cs="Times New Roman"/>
          <w:szCs w:val="24"/>
        </w:rPr>
        <w:t xml:space="preserve">πιτροπών με την υπογραφή του διευθυντή των επιτροπών από τις 11 Ιουλίου. Και το καταθέτω για τα Πρακτικά. </w:t>
      </w:r>
    </w:p>
    <w:p w14:paraId="04B1AB95" w14:textId="77777777" w:rsidR="0001266C" w:rsidRDefault="00D81D51">
      <w:pPr>
        <w:spacing w:line="600" w:lineRule="auto"/>
        <w:ind w:firstLine="709"/>
        <w:jc w:val="both"/>
        <w:rPr>
          <w:rFonts w:eastAsia="Times New Roman" w:cs="Times New Roman"/>
          <w:b/>
          <w:szCs w:val="24"/>
        </w:rPr>
      </w:pPr>
      <w:r w:rsidRPr="005D0A29">
        <w:rPr>
          <w:rFonts w:eastAsia="Times New Roman" w:cs="Times New Roman"/>
        </w:rPr>
        <w:t xml:space="preserve">(Στο σημείο αυτό η Υπουργός Πολιτισμού και Αθλητισμού κ. Λυδία </w:t>
      </w:r>
      <w:proofErr w:type="spellStart"/>
      <w:r w:rsidRPr="005D0A29">
        <w:rPr>
          <w:rFonts w:eastAsia="Times New Roman" w:cs="Times New Roman"/>
        </w:rPr>
        <w:t>Κονιόρδου</w:t>
      </w:r>
      <w:proofErr w:type="spellEnd"/>
      <w:r w:rsidRPr="005D0A29">
        <w:rPr>
          <w:rFonts w:eastAsia="Times New Roman" w:cs="Times New Roman"/>
        </w:rPr>
        <w:t xml:space="preserve"> καταθέτει για τα Πρακτικά το προαναφερθέν έγγραφο, το οποίο βρίσκεται στο αρ</w:t>
      </w:r>
      <w:r w:rsidRPr="005D0A29">
        <w:rPr>
          <w:rFonts w:eastAsia="Times New Roman" w:cs="Times New Roman"/>
        </w:rPr>
        <w:t>χείο του Τμήματος Γραμματείας της Διεύθυνσης Στενογραφίας και Πρακτικών της Βουλής)</w:t>
      </w:r>
    </w:p>
    <w:p w14:paraId="04B1AB9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 xml:space="preserve">Πότε; </w:t>
      </w:r>
    </w:p>
    <w:p w14:paraId="04B1AB9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ΛΥΔΙΑ ΚΟΝΙΟΡΔΟΥ (Υπουργός Πολιτισμού και Αθλητισμού): </w:t>
      </w:r>
      <w:r w:rsidRPr="005D0A29">
        <w:rPr>
          <w:rFonts w:eastAsia="Times New Roman" w:cs="Times New Roman"/>
          <w:szCs w:val="24"/>
        </w:rPr>
        <w:t xml:space="preserve">Από τις 11 Ιουλίου. </w:t>
      </w:r>
    </w:p>
    <w:p w14:paraId="04B1AB9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ΚΩΝΣΤΑΝΤΙΝΟΣ ΤΖΑΒΑΡΑΣ: </w:t>
      </w:r>
      <w:r w:rsidRPr="005D0A29">
        <w:rPr>
          <w:rFonts w:eastAsia="Times New Roman" w:cs="Times New Roman"/>
          <w:szCs w:val="24"/>
        </w:rPr>
        <w:t xml:space="preserve">Υπάρχει μέσα στο νομοσχέδιο που μας έδωσαν. </w:t>
      </w:r>
    </w:p>
    <w:p w14:paraId="04B1AB9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ΛΥΔΙΑ ΚΟΝΙΟΡΔΟΥ (Υπουργός Πολιτισμού και Αθλητισμού): </w:t>
      </w:r>
      <w:r w:rsidRPr="005D0A29">
        <w:rPr>
          <w:rFonts w:eastAsia="Times New Roman" w:cs="Times New Roman"/>
          <w:szCs w:val="24"/>
        </w:rPr>
        <w:t xml:space="preserve">Εμείς το έχουμε καταθέσει πάντως. </w:t>
      </w:r>
    </w:p>
    <w:p w14:paraId="04B1AB9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ΟΛΓΑ ΚΕΦΑΛΟΓΙΑΝΝΗ: </w:t>
      </w:r>
      <w:r w:rsidRPr="005D0A29">
        <w:rPr>
          <w:rFonts w:eastAsia="Times New Roman" w:cs="Times New Roman"/>
          <w:szCs w:val="24"/>
        </w:rPr>
        <w:t xml:space="preserve">Στο νομοσχέδιο υπάρχει μέσα. </w:t>
      </w:r>
    </w:p>
    <w:p w14:paraId="04B1AB9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ΧΑΡΟΥΛΑ (ΧΑΡΑ) ΚΕΦΑΛΙΔΟΥ: </w:t>
      </w:r>
      <w:r w:rsidRPr="005D0A29">
        <w:rPr>
          <w:rFonts w:eastAsia="Times New Roman" w:cs="Times New Roman"/>
          <w:szCs w:val="24"/>
        </w:rPr>
        <w:t>Υπάρχει μέσα…</w:t>
      </w:r>
    </w:p>
    <w:p w14:paraId="04B1AB9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 xml:space="preserve">Μισό λεπτό. </w:t>
      </w:r>
    </w:p>
    <w:p w14:paraId="04B1AB9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Κυρία Υπουργέ, έχετε να προσθέ</w:t>
      </w:r>
      <w:r w:rsidRPr="005D0A29">
        <w:rPr>
          <w:rFonts w:eastAsia="Times New Roman" w:cs="Times New Roman"/>
          <w:szCs w:val="24"/>
        </w:rPr>
        <w:t xml:space="preserve">σετε κάτι ακόμα; </w:t>
      </w:r>
    </w:p>
    <w:p w14:paraId="04B1AB9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ΛΥΔΙΑ ΚΟΝΙΟΡΔΟΥ (Υπουργός Πολιτισμού και Αθλητισμού): </w:t>
      </w:r>
      <w:r w:rsidRPr="005D0A29">
        <w:rPr>
          <w:rFonts w:eastAsia="Times New Roman" w:cs="Times New Roman"/>
          <w:szCs w:val="24"/>
        </w:rPr>
        <w:t>Η αιτιολόγηση είναι ότι αποσύρθηκε, διότι προέκυψε ζήτημα συναρμοδιότητας των δύο Υπουργείων, του Υπουργείου Πολιτισμού και του Υπουργείου Ψηφιακής Πολιτικής, και δύο συναρμόδιων φορέω</w:t>
      </w:r>
      <w:r w:rsidRPr="005D0A29">
        <w:rPr>
          <w:rFonts w:eastAsia="Times New Roman" w:cs="Times New Roman"/>
          <w:szCs w:val="24"/>
        </w:rPr>
        <w:t xml:space="preserve">ν και έτσι επιλέξαμε την πραγματοποίηση διαλόγου διεξοδικού για βέλτιστη νομοθέτηση. Για αυτό και </w:t>
      </w:r>
      <w:proofErr w:type="spellStart"/>
      <w:r w:rsidRPr="005D0A29">
        <w:rPr>
          <w:rFonts w:eastAsia="Times New Roman" w:cs="Times New Roman"/>
          <w:szCs w:val="24"/>
        </w:rPr>
        <w:t>απεσύρθη</w:t>
      </w:r>
      <w:proofErr w:type="spellEnd"/>
      <w:r w:rsidRPr="005D0A29">
        <w:rPr>
          <w:rFonts w:eastAsia="Times New Roman" w:cs="Times New Roman"/>
          <w:szCs w:val="24"/>
        </w:rPr>
        <w:t xml:space="preserve">. </w:t>
      </w:r>
    </w:p>
    <w:p w14:paraId="04B1AB9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 xml:space="preserve">Κύριε Πρόεδρε, τον λόγο παρακαλώ. </w:t>
      </w:r>
    </w:p>
    <w:p w14:paraId="04B1ABA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 xml:space="preserve">Ορίστε, κύριε Τζαβάρα, έχετε τον λόγο. </w:t>
      </w:r>
    </w:p>
    <w:p w14:paraId="04B1ABA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ΚΩΝΣΤΑΝΤΙΝΟΣ ΤΖ</w:t>
      </w:r>
      <w:r w:rsidRPr="005D0A29">
        <w:rPr>
          <w:rFonts w:eastAsia="Times New Roman" w:cs="Times New Roman"/>
          <w:b/>
          <w:szCs w:val="24"/>
        </w:rPr>
        <w:t xml:space="preserve">ΑΒΑΡΑΣ: </w:t>
      </w:r>
      <w:r w:rsidRPr="005D0A29">
        <w:rPr>
          <w:rFonts w:eastAsia="Times New Roman" w:cs="Times New Roman"/>
          <w:szCs w:val="24"/>
        </w:rPr>
        <w:t>Κύριε Πρόεδρε, το συγκεκριμένο άρθρο 61 κατατέθηκε με το νομοσχέδιο στην Επιτροπή Μορφωτικών Υποθέσεων προς επεξεργασία. Προφανώς, λοιπόν, εάν υπάρχει κάποιο έγγραφο από τη Γραμματεία της Κυβέρνησης, αυτό το έγγραφο δεν επεξεργάστηκε κατά τον τρόπο</w:t>
      </w:r>
      <w:r w:rsidRPr="005D0A29">
        <w:rPr>
          <w:rFonts w:eastAsia="Times New Roman" w:cs="Times New Roman"/>
          <w:szCs w:val="24"/>
        </w:rPr>
        <w:t xml:space="preserve"> που επιβάλλει ο Κανονισμός της Βουλής. Δηλαδή θα έπρεπε μέχρι πέρατος της συζήτησης στην αρμόδια Επιτροπή των Μορφωτικών Υποθέσεων, να έχει γίνει προφορική δήλωση και το επισημαίνω αυτό, γιατί μόλις προηγουμένως μας διένειμε και ένα άλλο χαρτί έγγραφο με </w:t>
      </w:r>
      <w:r w:rsidRPr="005D0A29">
        <w:rPr>
          <w:rFonts w:eastAsia="Times New Roman" w:cs="Times New Roman"/>
          <w:szCs w:val="24"/>
        </w:rPr>
        <w:t>διάφορες νομοτεχνικές βελτιώσεις.</w:t>
      </w:r>
    </w:p>
    <w:p w14:paraId="04B1ABA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Επαναλαμβάνω, για να το ξέρει και η κυρία Υπουργός ότι στην κοινοβουλευτική διαδικασία, ισχύει η αρχή της </w:t>
      </w:r>
      <w:proofErr w:type="spellStart"/>
      <w:r w:rsidRPr="005D0A29">
        <w:rPr>
          <w:rFonts w:eastAsia="Times New Roman" w:cs="Times New Roman"/>
          <w:szCs w:val="24"/>
        </w:rPr>
        <w:t>προφορικότητας</w:t>
      </w:r>
      <w:proofErr w:type="spellEnd"/>
      <w:r w:rsidRPr="005D0A29">
        <w:rPr>
          <w:rFonts w:eastAsia="Times New Roman" w:cs="Times New Roman"/>
          <w:szCs w:val="24"/>
        </w:rPr>
        <w:t xml:space="preserve">. Οι συζητήσεις είναι προφορικές και μόνο ό,τι λέγεται προφορικά, καταχωρείται στα Πρακτικά και μετά από αυτή τη διαδικασία μόνο τότε </w:t>
      </w:r>
      <w:proofErr w:type="spellStart"/>
      <w:r w:rsidRPr="005D0A29">
        <w:rPr>
          <w:rFonts w:eastAsia="Times New Roman" w:cs="Times New Roman"/>
          <w:szCs w:val="24"/>
        </w:rPr>
        <w:t>πα</w:t>
      </w:r>
      <w:r w:rsidRPr="005D0A29">
        <w:rPr>
          <w:rFonts w:eastAsia="Times New Roman" w:cs="Times New Roman"/>
          <w:szCs w:val="24"/>
        </w:rPr>
        <w:t>ραδεκτώς</w:t>
      </w:r>
      <w:proofErr w:type="spellEnd"/>
      <w:r w:rsidRPr="005D0A29">
        <w:rPr>
          <w:rFonts w:eastAsia="Times New Roman" w:cs="Times New Roman"/>
          <w:szCs w:val="24"/>
        </w:rPr>
        <w:t xml:space="preserve"> μπορούμε να μιλάμε για απόσυρση διάταξης. </w:t>
      </w:r>
    </w:p>
    <w:p w14:paraId="04B1ABA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Προκύπτει, λοιπόν, από την έκθεση που συνέταξε η αρμόδια υπηρεσία της Βουλής ότι το συγκεκριμένο άρθρο, χωρίς να έχει προηγηθεί προφορική δήλωση κατά τη διάρκεια της συζήτησης στην επιτροπή, έχει αποσυρθε</w:t>
      </w:r>
      <w:r w:rsidRPr="005D0A29">
        <w:rPr>
          <w:rFonts w:eastAsia="Times New Roman" w:cs="Times New Roman"/>
          <w:szCs w:val="24"/>
        </w:rPr>
        <w:t xml:space="preserve">ί. Για μας, λοιπόν, ουδέποτε αποσύρθηκε και για αυτό θα καταθέσουμε ονομαστική ψηφοφορία και για το άρθρο 61, όπως αυτό περιλαμβανόταν στο νομοσχέδιο, που κατατέθηκε και επεξεργάστηκε η Βουλή. </w:t>
      </w:r>
    </w:p>
    <w:p w14:paraId="04B1ABA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 xml:space="preserve">Για να κατανοήσω, το αίτημα </w:t>
      </w:r>
      <w:r w:rsidRPr="005D0A29">
        <w:rPr>
          <w:rFonts w:eastAsia="Times New Roman" w:cs="Times New Roman"/>
          <w:szCs w:val="24"/>
        </w:rPr>
        <w:t xml:space="preserve">για ονομαστική θα αφορά και άλλο άρθρο. </w:t>
      </w:r>
    </w:p>
    <w:p w14:paraId="04B1ABA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 xml:space="preserve">Εννοείται. </w:t>
      </w:r>
    </w:p>
    <w:p w14:paraId="04B1ABA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 xml:space="preserve">Ναι δεν το λέτε όλο, για να ξέρουμε και τα άρθρα. </w:t>
      </w:r>
    </w:p>
    <w:p w14:paraId="04B1ABA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ΟΛΓΑ ΚΕΦΑΛΟΓΙΑΝΝΗ: </w:t>
      </w:r>
      <w:r w:rsidRPr="005D0A29">
        <w:rPr>
          <w:rFonts w:eastAsia="Times New Roman" w:cs="Times New Roman"/>
          <w:szCs w:val="24"/>
        </w:rPr>
        <w:t>Κύριε Πρόεδρε, η κυρία Υπουργός θα κάνει και άλλες αλλαγές; Αν η κυρία Υπουρ</w:t>
      </w:r>
      <w:r w:rsidRPr="005D0A29">
        <w:rPr>
          <w:rFonts w:eastAsia="Times New Roman" w:cs="Times New Roman"/>
          <w:szCs w:val="24"/>
        </w:rPr>
        <w:t>γός δεν μας πει, αν τελικά θα αποσύρει και άλλα άρθρα, θα τοποθετηθούμε στη δευτερολογία μας και μετά θα αλλάξει…</w:t>
      </w:r>
    </w:p>
    <w:p w14:paraId="04B1ABA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Ωραία για να τελειώνουμε με αυτό, πείτε μας ευκρινέστατα ποια άρθρα αποσύρατε ή πρόκειται να αποσυρθούν ή αν</w:t>
      </w:r>
      <w:r w:rsidRPr="005D0A29">
        <w:rPr>
          <w:rFonts w:eastAsia="Times New Roman" w:cs="Times New Roman"/>
          <w:szCs w:val="24"/>
        </w:rPr>
        <w:t xml:space="preserve"> τέλος πάντων προτίθεστε να κάνετε και κάποια άλλη νομοτεχνική βελτίωση. </w:t>
      </w:r>
    </w:p>
    <w:p w14:paraId="04B1ABA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ΛΥΔΙΑ ΚΟΝΙΟΡΔΟΥ (Υπουργός Πολιτισμού και Αθλητισμού): </w:t>
      </w:r>
      <w:r w:rsidRPr="005D0A29">
        <w:rPr>
          <w:rFonts w:eastAsia="Times New Roman" w:cs="Times New Roman"/>
          <w:szCs w:val="24"/>
        </w:rPr>
        <w:t>Εκτός από το άρθρο 61, αφαιρείται το άρθρο 45, διότι κατά γενική ομολογία, κατά κοινή ομολογία προσθέτει άλλη μια διαδικασία στι</w:t>
      </w:r>
      <w:r w:rsidRPr="005D0A29">
        <w:rPr>
          <w:rFonts w:eastAsia="Times New Roman" w:cs="Times New Roman"/>
          <w:szCs w:val="24"/>
        </w:rPr>
        <w:t xml:space="preserve">ς ήδη προβλεπόμενες διαπραγματεύσεις μεταξύ οργανισμών συλλογικής διαχείρισης και χρηστών, όπως είναι στο άρθρο 22 και 23. Θεωρούμε ότι είναι προτιμότερο να αφήσουμε τα μέρη να βρουν τον τρόπο να διαπραγματευτούν, παρά να γίνει με τρόπο καθορισμένο από το </w:t>
      </w:r>
      <w:r w:rsidRPr="005D0A29">
        <w:rPr>
          <w:rFonts w:eastAsia="Times New Roman" w:cs="Times New Roman"/>
          <w:szCs w:val="24"/>
        </w:rPr>
        <w:t>κράτος. Από τις αντιδράσεις είναι προφανές ότι προτιμούν να γίνει με δική τους πρωτοβουλία και από τον νόμο τους δίνεται η δυνατότητα. Έτσι και αλλιώς όπως ήταν το 45, ήταν προαιρετικό και αφού είναι μια διαδικασία που απ’ ό,τι φάνηκε από τους φορείς, είνα</w:t>
      </w:r>
      <w:r w:rsidRPr="005D0A29">
        <w:rPr>
          <w:rFonts w:eastAsia="Times New Roman" w:cs="Times New Roman"/>
          <w:szCs w:val="24"/>
        </w:rPr>
        <w:t xml:space="preserve">ι πιο πιθανό να δημιουργήσει σύγχυση παρά να διευκολύνει, αφαιρείται. </w:t>
      </w:r>
    </w:p>
    <w:p w14:paraId="04B1ABA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Τώρα από το άρθρο 18 του ν.2121/ 93 για την εύλογη αμοιβή για μέσα και συστήματα αναπαραγωγής, δηλαδή από το άρθρο 55 παράγραφος 2 του παρόντος από την περίπτωση α΄ </w:t>
      </w:r>
      <w:r w:rsidRPr="005D0A29">
        <w:rPr>
          <w:rFonts w:eastAsia="Times New Roman" w:cs="Times New Roman"/>
          <w:szCs w:val="24"/>
        </w:rPr>
        <w:lastRenderedPageBreak/>
        <w:t>αφαιρούνται τα κινητ</w:t>
      </w:r>
      <w:r w:rsidRPr="005D0A29">
        <w:rPr>
          <w:rFonts w:eastAsia="Times New Roman" w:cs="Times New Roman"/>
          <w:szCs w:val="24"/>
        </w:rPr>
        <w:t xml:space="preserve">ά, τα </w:t>
      </w:r>
      <w:r w:rsidRPr="005D0A29">
        <w:rPr>
          <w:rFonts w:eastAsia="Times New Roman" w:cs="Times New Roman"/>
          <w:szCs w:val="24"/>
          <w:lang w:val="en-US"/>
        </w:rPr>
        <w:t>smart</w:t>
      </w:r>
      <w:r w:rsidRPr="005D0A29">
        <w:rPr>
          <w:rFonts w:eastAsia="Times New Roman" w:cs="Times New Roman"/>
          <w:szCs w:val="24"/>
        </w:rPr>
        <w:t xml:space="preserve"> </w:t>
      </w:r>
      <w:r w:rsidRPr="005D0A29">
        <w:rPr>
          <w:rFonts w:eastAsia="Times New Roman" w:cs="Times New Roman"/>
          <w:szCs w:val="24"/>
          <w:lang w:val="en-US"/>
        </w:rPr>
        <w:t>phones</w:t>
      </w:r>
      <w:r w:rsidRPr="005D0A29">
        <w:rPr>
          <w:rFonts w:eastAsia="Times New Roman" w:cs="Times New Roman"/>
          <w:szCs w:val="24"/>
        </w:rPr>
        <w:t xml:space="preserve">, και αυτό γιατί λαμβάνουμε υπ’ </w:t>
      </w:r>
      <w:proofErr w:type="spellStart"/>
      <w:r w:rsidRPr="005D0A29">
        <w:rPr>
          <w:rFonts w:eastAsia="Times New Roman" w:cs="Times New Roman"/>
          <w:szCs w:val="24"/>
        </w:rPr>
        <w:t>όψιν</w:t>
      </w:r>
      <w:proofErr w:type="spellEnd"/>
      <w:r w:rsidRPr="005D0A29">
        <w:rPr>
          <w:rFonts w:eastAsia="Times New Roman" w:cs="Times New Roman"/>
          <w:szCs w:val="24"/>
        </w:rPr>
        <w:t xml:space="preserve"> μας τις εκκρεμείς δίκες που είναι σε εξέλιξη, αλλά και επειδή τα κινητά τηλέφωνα είναι μια ιδιαίτερη κατηγορία μηχανημάτων με πολλές χρήσεις. Διατηρούμε υπολογιστές με </w:t>
      </w:r>
      <w:proofErr w:type="spellStart"/>
      <w:r w:rsidRPr="005D0A29">
        <w:rPr>
          <w:rFonts w:eastAsia="Times New Roman" w:cs="Times New Roman"/>
          <w:szCs w:val="24"/>
        </w:rPr>
        <w:t>tablets</w:t>
      </w:r>
      <w:proofErr w:type="spellEnd"/>
      <w:r w:rsidRPr="005D0A29">
        <w:rPr>
          <w:rFonts w:eastAsia="Times New Roman" w:cs="Times New Roman"/>
          <w:szCs w:val="24"/>
        </w:rPr>
        <w:t>, με αμοιβή που ορίζεται σ</w:t>
      </w:r>
      <w:r w:rsidRPr="005D0A29">
        <w:rPr>
          <w:rFonts w:eastAsia="Times New Roman" w:cs="Times New Roman"/>
          <w:szCs w:val="24"/>
        </w:rPr>
        <w:t xml:space="preserve">το 2% για την ενίσχυση των πνευματικών δημιουργών. </w:t>
      </w:r>
    </w:p>
    <w:p w14:paraId="04B1ABA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 xml:space="preserve">Το 1% το κάνατε 2%. </w:t>
      </w:r>
    </w:p>
    <w:p w14:paraId="04B1ABA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ΛΥΔΙΑ ΚΟΝΙΟΡΔΟΥ (Υπουργός Πολιτισμού και Αθλητισμού): </w:t>
      </w:r>
      <w:r w:rsidRPr="005D0A29">
        <w:rPr>
          <w:rFonts w:eastAsia="Times New Roman" w:cs="Times New Roman"/>
          <w:szCs w:val="24"/>
        </w:rPr>
        <w:t xml:space="preserve">Το 1% έγινε 2%. </w:t>
      </w:r>
    </w:p>
    <w:p w14:paraId="04B1ABA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ΟΛΓΑ ΚΕΦΑΛΟΓΙΑΝΝΗ: </w:t>
      </w:r>
      <w:r w:rsidRPr="005D0A29">
        <w:rPr>
          <w:rFonts w:eastAsia="Times New Roman" w:cs="Times New Roman"/>
          <w:szCs w:val="24"/>
        </w:rPr>
        <w:t xml:space="preserve">Με νομοτεχνική βελτίωση. </w:t>
      </w:r>
    </w:p>
    <w:p w14:paraId="04B1ABA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ΛΥΔΙΑ ΚΟΝΙΟΡΔΟΥ (Υπουργός Πολιτισμού και Αθλητισμού): </w:t>
      </w:r>
      <w:r w:rsidRPr="005D0A29">
        <w:rPr>
          <w:rFonts w:eastAsia="Times New Roman" w:cs="Times New Roman"/>
          <w:szCs w:val="24"/>
        </w:rPr>
        <w:t xml:space="preserve">Ναι έχει κατατεθεί. </w:t>
      </w:r>
    </w:p>
    <w:p w14:paraId="04B1ABA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ΧΑΡΟΥΛΑ (ΧΑΡΑ) ΚΕΦΑΛΙΔΟΥ: </w:t>
      </w:r>
      <w:r w:rsidRPr="005D0A29">
        <w:rPr>
          <w:rFonts w:eastAsia="Times New Roman" w:cs="Times New Roman"/>
          <w:szCs w:val="24"/>
        </w:rPr>
        <w:t>Δεν έγινε νομοτεχνική βελτίωση.</w:t>
      </w:r>
    </w:p>
    <w:p w14:paraId="04B1ABB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ΛΥΔΙΑ ΚΟΝΙΟΡΔΟΥ (Υπουργός Πολιτισμού και Αθλητισμού): </w:t>
      </w:r>
      <w:r w:rsidRPr="005D0A29">
        <w:rPr>
          <w:rFonts w:eastAsia="Times New Roman" w:cs="Times New Roman"/>
          <w:szCs w:val="24"/>
        </w:rPr>
        <w:t xml:space="preserve">Με </w:t>
      </w:r>
      <w:proofErr w:type="spellStart"/>
      <w:r w:rsidRPr="005D0A29">
        <w:rPr>
          <w:rFonts w:eastAsia="Times New Roman" w:cs="Times New Roman"/>
          <w:szCs w:val="24"/>
        </w:rPr>
        <w:t>συγχωρείτε</w:t>
      </w:r>
      <w:proofErr w:type="spellEnd"/>
      <w:r w:rsidRPr="005D0A29">
        <w:rPr>
          <w:rFonts w:eastAsia="Times New Roman" w:cs="Times New Roman"/>
          <w:szCs w:val="24"/>
        </w:rPr>
        <w:t>, εχθές έγινε διαβούλευση με τους φορείς. Κατέθεσαν πάρα</w:t>
      </w:r>
      <w:r w:rsidRPr="005D0A29">
        <w:rPr>
          <w:rFonts w:eastAsia="Times New Roman" w:cs="Times New Roman"/>
          <w:szCs w:val="24"/>
        </w:rPr>
        <w:t xml:space="preserve"> πολλοί φορείς τον προβληματισμό τους </w:t>
      </w:r>
      <w:r w:rsidRPr="005D0A29">
        <w:rPr>
          <w:rFonts w:eastAsia="Times New Roman" w:cs="Times New Roman"/>
          <w:szCs w:val="24"/>
        </w:rPr>
        <w:lastRenderedPageBreak/>
        <w:t xml:space="preserve">για το 1%. Εμείς το ακούσαμε προσεκτικά και το ενσωματώσαμε. Πότε πρέπει να το καταθέσουμε αυτό; Έχει κατατεθεί. </w:t>
      </w:r>
    </w:p>
    <w:p w14:paraId="04B1ABB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 xml:space="preserve">Κυρία </w:t>
      </w:r>
      <w:proofErr w:type="spellStart"/>
      <w:r w:rsidRPr="005D0A29">
        <w:rPr>
          <w:rFonts w:eastAsia="Times New Roman" w:cs="Times New Roman"/>
          <w:szCs w:val="24"/>
        </w:rPr>
        <w:t>Κονιόρδου</w:t>
      </w:r>
      <w:proofErr w:type="spellEnd"/>
      <w:r w:rsidRPr="005D0A29">
        <w:rPr>
          <w:rFonts w:eastAsia="Times New Roman" w:cs="Times New Roman"/>
          <w:szCs w:val="24"/>
        </w:rPr>
        <w:t>, ολοκληρώστε με τις ενδεχόμενες άλλες νομοτεχνικές βελ</w:t>
      </w:r>
      <w:r w:rsidRPr="005D0A29">
        <w:rPr>
          <w:rFonts w:eastAsia="Times New Roman" w:cs="Times New Roman"/>
          <w:szCs w:val="24"/>
        </w:rPr>
        <w:t xml:space="preserve">τιώσεις, για να κατατεθούν και να μοιραστούν και στους Βουλευτές. </w:t>
      </w:r>
    </w:p>
    <w:p w14:paraId="04B1ABB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ΛΥΔΙΑ ΚΟΝΙΟΡΔΟΥ (Υπουργός Πολιτισμού και Αθλητισμού): </w:t>
      </w:r>
      <w:r w:rsidRPr="005D0A29">
        <w:rPr>
          <w:rFonts w:eastAsia="Times New Roman" w:cs="Times New Roman"/>
          <w:szCs w:val="24"/>
        </w:rPr>
        <w:t>Επιπλέον αφαιρείται η παράγραφος 3 του άρθρου 55 και αυτό γιατί απ’ ό,τι φάνηκε από τις χθεσινές διαπραγματεύσεις, το θέμα της ψηφιακής</w:t>
      </w:r>
      <w:r w:rsidRPr="005D0A29">
        <w:rPr>
          <w:rFonts w:eastAsia="Times New Roman" w:cs="Times New Roman"/>
          <w:szCs w:val="24"/>
        </w:rPr>
        <w:t xml:space="preserve"> αναπαραγωγής στα σχολεία είναι κάτι που χρειάζεται περισσότερη συζήτηση μεταξύ των αρμοδίων φορέων. Παραμένει σε ισχύ η σχετική διάταξη του ν.2121/93 για την αναπαραγωγή και για τη διδασκαλία και τις εξετάσεις. </w:t>
      </w:r>
    </w:p>
    <w:p w14:paraId="04B1ABB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παράγραφος 4 παραμένει ως έχει. Για τη δι</w:t>
      </w:r>
      <w:r w:rsidRPr="005D0A29">
        <w:rPr>
          <w:rFonts w:eastAsia="Times New Roman" w:cs="Times New Roman"/>
          <w:szCs w:val="24"/>
        </w:rPr>
        <w:t>ευκόλυνση των μικρότερων οργανισμών συλλογικής διαχείρισης μετά από τη συζήτηση που έγινε χθες αναφορικά με τα διαχειριστικά έξοδά του, προβλέψαμε ότι όταν τα ακαθάριστα έσοδά τους δεν υπερβαίνουν το ποσό των 500.000 ευρώ, τα έξοδα διαχείρισης δεν πρέπει ν</w:t>
      </w:r>
      <w:r w:rsidRPr="005D0A29">
        <w:rPr>
          <w:rFonts w:eastAsia="Times New Roman" w:cs="Times New Roman"/>
          <w:szCs w:val="24"/>
        </w:rPr>
        <w:t xml:space="preserve">α υπερβαίνουν συνολικά κατά μέσο όρο το ποσοστό του </w:t>
      </w:r>
      <w:r w:rsidRPr="005D0A29">
        <w:rPr>
          <w:rFonts w:eastAsia="Times New Roman" w:cs="Times New Roman"/>
          <w:szCs w:val="24"/>
        </w:rPr>
        <w:lastRenderedPageBreak/>
        <w:t>25% των ακαθάριστων εσόδων του Οργανισμού Συλλογικής Διαχείρισης. Στις μεταβατικές διατάξεις είναι σαφές ότι αυτή η υποχρέωση, όπως μας ζητήθηκε, ξεκινά από τον Νοέμβριο του 2019 και υπάρχουν και άλλες μι</w:t>
      </w:r>
      <w:r w:rsidRPr="005D0A29">
        <w:rPr>
          <w:rFonts w:eastAsia="Times New Roman" w:cs="Times New Roman"/>
          <w:szCs w:val="24"/>
        </w:rPr>
        <w:t xml:space="preserve">κρότερες νομοθετικές ρυθμίσεις. </w:t>
      </w:r>
    </w:p>
    <w:p w14:paraId="04B1ABB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 xml:space="preserve">Πείτε τες, πρέπει να τις πείτε. </w:t>
      </w:r>
    </w:p>
    <w:p w14:paraId="04B1ABB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ΛΥΔΙΑ ΚΟΝΙΟΡΔΟΥ (Υπουργός Πολιτισμού και Αθλητισμού): </w:t>
      </w:r>
      <w:r w:rsidRPr="005D0A29">
        <w:rPr>
          <w:rFonts w:eastAsia="Times New Roman" w:cs="Times New Roman"/>
          <w:szCs w:val="24"/>
        </w:rPr>
        <w:t>Θέλετε να τις διαβάσω όλες; Εσείς μου ζητήσατε…</w:t>
      </w:r>
    </w:p>
    <w:p w14:paraId="04B1ABB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Ο Κανονισμός…</w:t>
      </w:r>
    </w:p>
    <w:p w14:paraId="04B1ABB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ΛΥΔΙΑ ΚΟΝΙΟΡΔΟΥ (Υπουργός Πο</w:t>
      </w:r>
      <w:r w:rsidRPr="005D0A29">
        <w:rPr>
          <w:rFonts w:eastAsia="Times New Roman" w:cs="Times New Roman"/>
          <w:b/>
          <w:szCs w:val="24"/>
        </w:rPr>
        <w:t xml:space="preserve">λιτισμού και Αθλητισμού): </w:t>
      </w:r>
      <w:r w:rsidRPr="005D0A29">
        <w:rPr>
          <w:rFonts w:eastAsia="Times New Roman" w:cs="Times New Roman"/>
          <w:szCs w:val="24"/>
        </w:rPr>
        <w:t xml:space="preserve">Ζητήθηκε από τους Βουλευτές –δεν ήσασταν τότε- επειδή ήταν πολλές, να μην τις διαβάσω, γιατί θα τις έπαιρναν στα χέρια τους. </w:t>
      </w:r>
    </w:p>
    <w:p w14:paraId="04B1ABB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Πρέπει, όμως, να τις περιγράψετε. Να πείτε το άρθρο τάδε, το άρθρο τάδε…</w:t>
      </w:r>
    </w:p>
    <w:p w14:paraId="04B1ABB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ΛΥΔΙΑ ΚΟ</w:t>
      </w:r>
      <w:r w:rsidRPr="005D0A29">
        <w:rPr>
          <w:rFonts w:eastAsia="Times New Roman" w:cs="Times New Roman"/>
          <w:b/>
          <w:szCs w:val="24"/>
        </w:rPr>
        <w:t xml:space="preserve">ΝΙΟΡΔΟΥ (Υπουργός Πολιτισμού και Αθλητισμού): </w:t>
      </w:r>
      <w:r w:rsidRPr="005D0A29">
        <w:rPr>
          <w:rFonts w:eastAsia="Times New Roman" w:cs="Times New Roman"/>
          <w:szCs w:val="24"/>
        </w:rPr>
        <w:t xml:space="preserve">Αν θέλετε να τις διαβάσω, είναι πολλές. </w:t>
      </w:r>
    </w:p>
    <w:p w14:paraId="04B1ABB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 xml:space="preserve">Κυρία </w:t>
      </w:r>
      <w:proofErr w:type="spellStart"/>
      <w:r w:rsidRPr="005D0A29">
        <w:rPr>
          <w:rFonts w:eastAsia="Times New Roman" w:cs="Times New Roman"/>
          <w:szCs w:val="24"/>
        </w:rPr>
        <w:t>Κονιόρδου</w:t>
      </w:r>
      <w:proofErr w:type="spellEnd"/>
      <w:r w:rsidRPr="005D0A29">
        <w:rPr>
          <w:rFonts w:eastAsia="Times New Roman" w:cs="Times New Roman"/>
          <w:szCs w:val="24"/>
        </w:rPr>
        <w:t>, αν είναι πολλές…</w:t>
      </w:r>
    </w:p>
    <w:p w14:paraId="04B1ABB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ΛΥΔΙΑ ΚΟΝΙΟΡΔΟΥ (Υπουργός Πολιτισμού και Αθλητισμού): </w:t>
      </w:r>
      <w:r w:rsidRPr="005D0A29">
        <w:rPr>
          <w:rFonts w:eastAsia="Times New Roman" w:cs="Times New Roman"/>
          <w:szCs w:val="24"/>
        </w:rPr>
        <w:t xml:space="preserve">Κάποιες είναι λεκτικές. </w:t>
      </w:r>
    </w:p>
    <w:p w14:paraId="04B1ABB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ΚΩΝΣΤΑΝΤΙΝΟΣ ΤΖΑΒΑΡΑΣ:</w:t>
      </w:r>
      <w:r w:rsidRPr="005D0A29">
        <w:rPr>
          <w:rFonts w:eastAsia="Times New Roman" w:cs="Times New Roman"/>
          <w:b/>
          <w:szCs w:val="24"/>
        </w:rPr>
        <w:t xml:space="preserve"> </w:t>
      </w:r>
      <w:r w:rsidRPr="005D0A29">
        <w:rPr>
          <w:rFonts w:eastAsia="Times New Roman" w:cs="Times New Roman"/>
          <w:szCs w:val="24"/>
        </w:rPr>
        <w:t>Εντάξει αλλά πρέπει…</w:t>
      </w:r>
    </w:p>
    <w:p w14:paraId="04B1ABB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 xml:space="preserve">Επιτρέψτε μου, κύριε Τζαβάρα, έχει να κάνει και με τον ποιοτικό χαρακτηρισμό. Δηλαδή αν είναι να αλλάξει μια λέξη, μη φτάσουμε σε αυτό το σημείο. </w:t>
      </w:r>
    </w:p>
    <w:p w14:paraId="04B1ABB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 xml:space="preserve">Σε ποια άρθρα κάνει τις παρεμβάσεις; </w:t>
      </w:r>
    </w:p>
    <w:p w14:paraId="04B1ABB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ΛΥΔΙΑ ΚΟΝΙΟΡΔΟΥ (Υπουργός Πολιτισμού και Αθλητισμού): </w:t>
      </w:r>
      <w:r w:rsidRPr="005D0A29">
        <w:rPr>
          <w:rFonts w:eastAsia="Times New Roman" w:cs="Times New Roman"/>
          <w:szCs w:val="24"/>
        </w:rPr>
        <w:t>Είναι κάποιες λέξεις…</w:t>
      </w:r>
    </w:p>
    <w:p w14:paraId="04B1ABC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 xml:space="preserve">Κυρία </w:t>
      </w:r>
      <w:proofErr w:type="spellStart"/>
      <w:r w:rsidRPr="005D0A29">
        <w:rPr>
          <w:rFonts w:eastAsia="Times New Roman" w:cs="Times New Roman"/>
          <w:szCs w:val="24"/>
        </w:rPr>
        <w:t>Κονιόρδου</w:t>
      </w:r>
      <w:proofErr w:type="spellEnd"/>
      <w:r w:rsidRPr="005D0A29">
        <w:rPr>
          <w:rFonts w:eastAsia="Times New Roman" w:cs="Times New Roman"/>
          <w:szCs w:val="24"/>
        </w:rPr>
        <w:t>, με βάση την κατάσταση που έχετε για τις αλλαγές που προτείνετε…</w:t>
      </w:r>
    </w:p>
    <w:p w14:paraId="04B1ABC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Τα ά</w:t>
      </w:r>
      <w:r w:rsidRPr="005D0A29">
        <w:rPr>
          <w:rFonts w:eastAsia="Times New Roman" w:cs="Times New Roman"/>
          <w:szCs w:val="24"/>
        </w:rPr>
        <w:t>ρθρα πείτε.</w:t>
      </w:r>
    </w:p>
    <w:p w14:paraId="04B1ABC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 xml:space="preserve">…έστω αναφερθείτε στα άρθρα και στις παραγράφους που βελτιώνετε, που αλλάζετε. </w:t>
      </w:r>
    </w:p>
    <w:p w14:paraId="04B1ABC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ΛΥΔΙΑ ΚΟΝΙΟΡΔΟΥ (Υπουργός Πολιτισμού και Αθλητισμού): </w:t>
      </w:r>
      <w:r w:rsidRPr="005D0A29">
        <w:rPr>
          <w:rFonts w:eastAsia="Times New Roman" w:cs="Times New Roman"/>
          <w:szCs w:val="24"/>
        </w:rPr>
        <w:t>Στο άρθρο 9, υπάρχουν βελτιώσεις που αφορούν λέξεις. Αντικαθίσταται η λέξη «</w:t>
      </w:r>
      <w:r w:rsidRPr="005D0A29">
        <w:rPr>
          <w:rFonts w:eastAsia="Times New Roman" w:cs="Times New Roman"/>
          <w:szCs w:val="24"/>
        </w:rPr>
        <w:t xml:space="preserve">δημιουργών» από την λέξη «μελών». </w:t>
      </w:r>
    </w:p>
    <w:p w14:paraId="04B1ABC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Στο άρθρο 18, είναι αυτό που σας έθεσα τώρα για τους ΟΣΔ μέχρι 500.000. </w:t>
      </w:r>
    </w:p>
    <w:p w14:paraId="04B1ABC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Στο άρθρο 51, που αφορά τις ανεξάρτητες οντότητες διαχείρισης, προστίθεται η φράση «είτε προϋπάρχουν είτε συσταθούν μετά την έναρξη ισχύος του παρόν</w:t>
      </w:r>
      <w:r w:rsidRPr="005D0A29">
        <w:rPr>
          <w:rFonts w:eastAsia="Times New Roman" w:cs="Times New Roman"/>
          <w:szCs w:val="24"/>
        </w:rPr>
        <w:t>τος νόμου» κ.λπ., θα υπάρξει απάντηση για αυτό το θέμα.</w:t>
      </w:r>
    </w:p>
    <w:p w14:paraId="04B1ABC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Στο πρώτο εδάφιο του άρθρου 52. υπάρχουν νομοτεχνικές βελτιώσεις. Πάλι είναι λεκτικές. Μετά τη λέξη «προτείνοντας» μπαίνει η φράση «ύστερα από εισήγηση του ΟΠΙ ή του εποπτικού συμβουλίου, κατάλογο». </w:t>
      </w:r>
    </w:p>
    <w:p w14:paraId="04B1ABC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Μετά τη λέξη «πέντε (5)» η λέξη «προσώπων» αντικαθίσταται από τη λέξη «πρόσωπα». </w:t>
      </w:r>
    </w:p>
    <w:p w14:paraId="04B1ABC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Στο άρθρο 54, επέρχονται οι εξής βελτιώσεις: Η λέξη «Σεπτεμβρίου» αντικαθίσταται από τη λέξη «Νοεμβρίου». </w:t>
      </w:r>
    </w:p>
    <w:p w14:paraId="04B1ABC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Στην παράγραφο 5 η λέξη «Σεπτεμβρίου» αντικαθίσταται από τη λέξη «Ν</w:t>
      </w:r>
      <w:r w:rsidRPr="005D0A29">
        <w:rPr>
          <w:rFonts w:eastAsia="Times New Roman" w:cs="Times New Roman"/>
          <w:szCs w:val="24"/>
        </w:rPr>
        <w:t xml:space="preserve">οεμβρίου» ομοίως. </w:t>
      </w:r>
    </w:p>
    <w:p w14:paraId="04B1ABC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Μετά το τελευταίο εδάφιο της παραγράφου 6, προστίθεται η φράση «Η υποχρέωση της παραγράφου 5 του άρθρου 18 ισχύει από την 1η Νοεμβρίου 2019».</w:t>
      </w:r>
    </w:p>
    <w:p w14:paraId="04B1ABC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Ομοίως στην παράγραφο 8, η λέξη «Σεπτεμβρίου» αντικαθίσταται από τη λέξη «Νοεμβρίου». </w:t>
      </w:r>
    </w:p>
    <w:p w14:paraId="04B1ABC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Στο άρθρο 55, ισχύουν οι εξής νομοτεχνικές βελτιώσεις: Στο δεύτερο εδάφιο της παραγράφου 1 η φράση «και της παραγράφου 15» αντικαθίσταται από τη φράση «και της παραγράφου 14». </w:t>
      </w:r>
    </w:p>
    <w:p w14:paraId="04B1ABC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Στο πρώτο εδάφιο της παραγράφου 3 του άρθρου 18 του ν.2121/1993, όπως αυτή τροπ</w:t>
      </w:r>
      <w:r w:rsidRPr="005D0A29">
        <w:rPr>
          <w:rFonts w:eastAsia="Times New Roman" w:cs="Times New Roman"/>
          <w:szCs w:val="24"/>
        </w:rPr>
        <w:t xml:space="preserve">οποιείται με την παράγραφο 2Α, μετά τη φράση «για φωτοτυπίες» προστίθεται η φράση «σαρωτές και εκτυπωτές». </w:t>
      </w:r>
    </w:p>
    <w:p w14:paraId="04B1ABC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Στο πρώτο εδάφιο της περίπτωσης α΄ της παραγράφου 3 του άρθρου 18 του ν. 2121/1993, όπως αυτή τροποποιείται με </w:t>
      </w:r>
      <w:r w:rsidRPr="005D0A29">
        <w:rPr>
          <w:rFonts w:eastAsia="Times New Roman" w:cs="Times New Roman"/>
          <w:szCs w:val="24"/>
        </w:rPr>
        <w:lastRenderedPageBreak/>
        <w:t>την παράγραφο 2Α, η φράση «ορίζεται σ</w:t>
      </w:r>
      <w:r w:rsidRPr="005D0A29">
        <w:rPr>
          <w:rFonts w:eastAsia="Times New Roman" w:cs="Times New Roman"/>
          <w:szCs w:val="24"/>
        </w:rPr>
        <w:t xml:space="preserve">ε 1%» αντικαθίσταται από τη φράση «ορίζεται σε 2%». </w:t>
      </w:r>
    </w:p>
    <w:p w14:paraId="04B1ABC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Στο πρώτο εδάφιο της περίπτωσης γ΄ της παραγράφου 3 του άρθρου 18 του ν.2121/1993, όπως αυτή τροποποιείται με την παράγραφο 2Α, μετά τη λέξη «συσκευών» προστίθεται η φράση «των σαρωτών, των εκτυπωτών». </w:t>
      </w:r>
    </w:p>
    <w:p w14:paraId="04B1ABD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Στο ενδέκατο εδάφιο της παραγράφου 10 του άρθρου 54 του ν.2121/1993, που τροποποιείται με την παράγραφο 16Α, μετά τη φράση «ή τεχνικούς συμβούλους» προστίθεται η φράση «καθώς και με προσωπικό διοικητικής υποστήριξης». </w:t>
      </w:r>
    </w:p>
    <w:p w14:paraId="04B1ABD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παράγραφος 3 διαγράφεται και αναριθ</w:t>
      </w:r>
      <w:r w:rsidRPr="005D0A29">
        <w:rPr>
          <w:rFonts w:eastAsia="Times New Roman" w:cs="Times New Roman"/>
          <w:szCs w:val="24"/>
        </w:rPr>
        <w:t>μούνται όλες οι επόμενες παράγραφοι του άρθρου 55.</w:t>
      </w:r>
    </w:p>
    <w:p w14:paraId="04B1ABD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άρθρο 45 του σχεδίου νόμου αποσύρεται και αναριθμούνται αντιστοίχως τα υπόλοιπα.</w:t>
      </w:r>
    </w:p>
    <w:p w14:paraId="04B1ABD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 xml:space="preserve">Κυρία Υπουργέ, συγγνώμη, εδώ ευθύνεται και το Προεδρείο. Η κυρία Υπουργός αναγκάστηκε, </w:t>
      </w:r>
      <w:r w:rsidRPr="005D0A29">
        <w:rPr>
          <w:rFonts w:eastAsia="Times New Roman" w:cs="Times New Roman"/>
          <w:szCs w:val="24"/>
        </w:rPr>
        <w:t>κατόπιν εκκλήσεως του κ. Τζαβάρα, να α</w:t>
      </w:r>
      <w:r w:rsidRPr="005D0A29">
        <w:rPr>
          <w:rFonts w:eastAsia="Times New Roman" w:cs="Times New Roman"/>
          <w:szCs w:val="24"/>
        </w:rPr>
        <w:lastRenderedPageBreak/>
        <w:t>ναγνώσει, να ανακοινώσει στο Σώμα τις νομοτεχνικές βελτιώσεις, τις όποιες αλλαγές έγιναν. Αυτές ήδη έχουν κατατεθεί στο Σώμα.</w:t>
      </w:r>
    </w:p>
    <w:p w14:paraId="04B1ABD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Το ξέρουμε.</w:t>
      </w:r>
    </w:p>
    <w:p w14:paraId="04B1ABD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Και αφού το ξέρετε, ανα</w:t>
      </w:r>
      <w:r w:rsidRPr="005D0A29">
        <w:rPr>
          <w:rFonts w:eastAsia="Times New Roman" w:cs="Times New Roman"/>
          <w:szCs w:val="24"/>
        </w:rPr>
        <w:t>γκάζετε την Υπουργό…</w:t>
      </w:r>
    </w:p>
    <w:p w14:paraId="04B1ABD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Όχι, δεν αναγκάζουμε.</w:t>
      </w:r>
    </w:p>
    <w:p w14:paraId="04B1ABD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 xml:space="preserve">Επιτρέψτε μου, ο όρος είναι δικός μου. Την βάζετε στη βάσανο να κάθεται να διαβάζει, ενώ τα έχετε πάρει. </w:t>
      </w:r>
    </w:p>
    <w:p w14:paraId="04B1ABD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Όχι, προσέξτε, υπήρξε διχογ</w:t>
      </w:r>
      <w:r w:rsidRPr="005D0A29">
        <w:rPr>
          <w:rFonts w:eastAsia="Times New Roman" w:cs="Times New Roman"/>
          <w:szCs w:val="24"/>
        </w:rPr>
        <w:t>νωμία σχετικά…</w:t>
      </w:r>
    </w:p>
    <w:p w14:paraId="04B1ABD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Όπως και να έχει, κυρία Υπουργέ, ολοκληρώσατε;</w:t>
      </w:r>
    </w:p>
    <w:p w14:paraId="04B1ABD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ΛΥΔΙΑ ΚΟΝΙΟΡΔΟΥ (Υπουργός Πολιτισμού και Αθλητισμού): </w:t>
      </w:r>
      <w:r w:rsidRPr="005D0A29">
        <w:rPr>
          <w:rFonts w:eastAsia="Times New Roman" w:cs="Times New Roman"/>
          <w:szCs w:val="24"/>
        </w:rPr>
        <w:t>Είναι μια τελευταία νομοτεχνική βελτίωση. Την έδωσα.</w:t>
      </w:r>
    </w:p>
    <w:p w14:paraId="04B1ABD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Πείτε την και αυτή,</w:t>
      </w:r>
      <w:r w:rsidRPr="005D0A29">
        <w:rPr>
          <w:rFonts w:eastAsia="Times New Roman" w:cs="Times New Roman"/>
          <w:szCs w:val="24"/>
        </w:rPr>
        <w:t xml:space="preserve"> κυρία Υπουργέ.</w:t>
      </w:r>
    </w:p>
    <w:p w14:paraId="04B1ABD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ΛΥΔΙΑ ΚΟΝΙΟΡΔΟΥ (Υπουργός Πολιτισμού και Αθλητισμού): </w:t>
      </w:r>
      <w:r w:rsidRPr="005D0A29">
        <w:rPr>
          <w:rFonts w:eastAsia="Times New Roman" w:cs="Times New Roman"/>
          <w:szCs w:val="24"/>
        </w:rPr>
        <w:t xml:space="preserve">Στο άρθρο 50 στο δεύτερο εδάφιο μετά τη λέξη «Στις» προστίθεται η φράση «υφιστάμενες κατά την έναρξη ισχύος του παρόντος» και απαλείφεται η λέξη «αυτές». </w:t>
      </w:r>
    </w:p>
    <w:p w14:paraId="04B1ABD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 xml:space="preserve">Καλώς. Φραστικό είναι αυτό. </w:t>
      </w:r>
    </w:p>
    <w:p w14:paraId="04B1ABD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ΛΥΔΙΑ ΚΟΝΙΟΡΔΟΥ (Υπουργός Πολιτισμού και Αθλητισμού): </w:t>
      </w:r>
      <w:r w:rsidRPr="005D0A29">
        <w:rPr>
          <w:rFonts w:eastAsia="Times New Roman" w:cs="Times New Roman"/>
          <w:szCs w:val="24"/>
        </w:rPr>
        <w:t>Την καταθέτω στα Πρακτικά.</w:t>
      </w:r>
    </w:p>
    <w:p w14:paraId="04B1ABD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(Στο σημείο αυτό η Υπουργός κ. Λυδία </w:t>
      </w:r>
      <w:proofErr w:type="spellStart"/>
      <w:r w:rsidRPr="005D0A29">
        <w:rPr>
          <w:rFonts w:eastAsia="Times New Roman" w:cs="Times New Roman"/>
          <w:szCs w:val="24"/>
        </w:rPr>
        <w:t>Κονιόρδου</w:t>
      </w:r>
      <w:proofErr w:type="spellEnd"/>
      <w:r w:rsidRPr="005D0A29">
        <w:rPr>
          <w:rFonts w:eastAsia="Times New Roman" w:cs="Times New Roman"/>
          <w:szCs w:val="24"/>
        </w:rPr>
        <w:t xml:space="preserve"> καταθέτει για τα Πρακτικά την προαναφερθείσα νομοτεχνική βελτίωση, η οποία έχει ως εξής: </w:t>
      </w:r>
    </w:p>
    <w:p w14:paraId="04B1ABE0" w14:textId="77777777" w:rsidR="0001266C" w:rsidRDefault="00D81D51">
      <w:pPr>
        <w:spacing w:line="600" w:lineRule="auto"/>
        <w:ind w:firstLine="709"/>
        <w:jc w:val="center"/>
        <w:rPr>
          <w:rFonts w:eastAsia="Times New Roman" w:cs="Times New Roman"/>
          <w:color w:val="FF0000"/>
          <w:szCs w:val="24"/>
        </w:rPr>
      </w:pPr>
      <w:r w:rsidRPr="005D0A29">
        <w:rPr>
          <w:rFonts w:eastAsia="Times New Roman" w:cs="Times New Roman"/>
          <w:color w:val="FF0000"/>
          <w:szCs w:val="24"/>
        </w:rPr>
        <w:t>(ΑΛΛΑΓΗ ΣΕΛΙΔΑΣ)</w:t>
      </w:r>
    </w:p>
    <w:p w14:paraId="04B1ABE1" w14:textId="77777777" w:rsidR="0001266C" w:rsidRDefault="00D81D51">
      <w:pPr>
        <w:spacing w:line="600" w:lineRule="auto"/>
        <w:ind w:firstLine="709"/>
        <w:jc w:val="center"/>
        <w:rPr>
          <w:rFonts w:eastAsia="Times New Roman" w:cs="Times New Roman"/>
          <w:color w:val="FF0000"/>
          <w:szCs w:val="24"/>
        </w:rPr>
      </w:pPr>
      <w:r w:rsidRPr="005D0A29">
        <w:rPr>
          <w:rFonts w:eastAsia="Times New Roman" w:cs="Times New Roman"/>
          <w:color w:val="FF0000"/>
          <w:szCs w:val="24"/>
        </w:rPr>
        <w:t>(Να μπει η σελίδα 439)</w:t>
      </w:r>
    </w:p>
    <w:p w14:paraId="04B1ABE2" w14:textId="77777777" w:rsidR="0001266C" w:rsidRDefault="00D81D51">
      <w:pPr>
        <w:spacing w:line="600" w:lineRule="auto"/>
        <w:ind w:firstLine="709"/>
        <w:jc w:val="center"/>
        <w:rPr>
          <w:rFonts w:eastAsia="Times New Roman" w:cs="Times New Roman"/>
          <w:color w:val="FF0000"/>
          <w:szCs w:val="24"/>
        </w:rPr>
      </w:pPr>
      <w:r w:rsidRPr="005D0A29">
        <w:rPr>
          <w:rFonts w:eastAsia="Times New Roman" w:cs="Times New Roman"/>
          <w:color w:val="FF0000"/>
          <w:szCs w:val="24"/>
        </w:rPr>
        <w:t>(ΑΛΛΑΓΗ ΣΕΛΙΔΑΣ)</w:t>
      </w:r>
    </w:p>
    <w:p w14:paraId="04B1ABE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Θα δώσουμε τον λόγο τώρα στους εισηγητές και στους ειδικούς αγορητές.</w:t>
      </w:r>
    </w:p>
    <w:p w14:paraId="04B1ABE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Ποιος θα ξεκινήσει; Ο κ. </w:t>
      </w:r>
      <w:proofErr w:type="spellStart"/>
      <w:r w:rsidRPr="005D0A29">
        <w:rPr>
          <w:rFonts w:eastAsia="Times New Roman" w:cs="Times New Roman"/>
          <w:szCs w:val="24"/>
        </w:rPr>
        <w:t>Σκουρολιάκος</w:t>
      </w:r>
      <w:proofErr w:type="spellEnd"/>
      <w:r w:rsidRPr="005D0A29">
        <w:rPr>
          <w:rFonts w:eastAsia="Times New Roman" w:cs="Times New Roman"/>
          <w:szCs w:val="24"/>
        </w:rPr>
        <w:t>; Η κ. Κεφαλογιάννη;</w:t>
      </w:r>
    </w:p>
    <w:p w14:paraId="04B1ABE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ΟΛΓΑ ΚΕΦΑΛΟΓΙΑΝΝΗ: </w:t>
      </w:r>
      <w:r w:rsidRPr="005D0A29">
        <w:rPr>
          <w:rFonts w:eastAsia="Times New Roman" w:cs="Times New Roman"/>
          <w:szCs w:val="24"/>
        </w:rPr>
        <w:t xml:space="preserve">Μπορούμε να έχουμε τις νομοτεχνικές βελτιώσεις, για να τοποθετηθούμε; </w:t>
      </w:r>
    </w:p>
    <w:p w14:paraId="04B1ABE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Έχουν ήδη φωτοτυπηθεί, είναι στα έδρανα δεξιά και αριστερά και οι περισσότερες εξ αυτών, δεν ξέρω για τις τελευταίες, έχουν ήδη μοιραστεί, κυρία Κεφαλο</w:t>
      </w:r>
      <w:r w:rsidRPr="005D0A29">
        <w:rPr>
          <w:rFonts w:eastAsia="Times New Roman" w:cs="Times New Roman"/>
          <w:szCs w:val="24"/>
        </w:rPr>
        <w:t>γιάννη.</w:t>
      </w:r>
    </w:p>
    <w:p w14:paraId="04B1ABE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ΟΛΓΑ ΚΕΦΑΛΟΓΙΑΝΝΗ: </w:t>
      </w:r>
      <w:r w:rsidRPr="005D0A29">
        <w:rPr>
          <w:rFonts w:eastAsia="Times New Roman" w:cs="Times New Roman"/>
          <w:szCs w:val="24"/>
        </w:rPr>
        <w:t>Δεν έχουν διανεμηθεί. Μπορούμε να τις έχουμε, για να τοποθετηθούμε;</w:t>
      </w:r>
    </w:p>
    <w:p w14:paraId="04B1ABE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Άρα τι προτείνετε; Να κάνουμε διακοπή; Εγώ λέω ότι ακολουθεί ο κύκλος των δευτερολογιών των εισηγητών και των ειδικών αγορητών.</w:t>
      </w:r>
      <w:r w:rsidRPr="005D0A29">
        <w:rPr>
          <w:rFonts w:eastAsia="Times New Roman" w:cs="Times New Roman"/>
          <w:szCs w:val="24"/>
        </w:rPr>
        <w:t xml:space="preserve"> Ποιος, λοιπόν, εκ των εισηγητών ή αγορητών θα πάρει τον λόγο; </w:t>
      </w:r>
    </w:p>
    <w:p w14:paraId="04B1ABE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ΟΛΓΑ ΚΕΦΑΛΟΓΙΑΝΝΗ: </w:t>
      </w:r>
      <w:r w:rsidRPr="005D0A29">
        <w:rPr>
          <w:rFonts w:eastAsia="Times New Roman" w:cs="Times New Roman"/>
          <w:szCs w:val="24"/>
        </w:rPr>
        <w:t>Εγώ χρειάζομαι πέντε λεπτά.</w:t>
      </w:r>
    </w:p>
    <w:p w14:paraId="04B1ABE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Ωραία εσείς χρειάζεστε πέντε λεπτά. Ο επόμενος.</w:t>
      </w:r>
    </w:p>
    <w:p w14:paraId="04B1ABE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ΦΩΤΕΙΝΗ ΒΑΚΗ: </w:t>
      </w:r>
      <w:r w:rsidRPr="005D0A29">
        <w:rPr>
          <w:rFonts w:eastAsia="Times New Roman" w:cs="Times New Roman"/>
          <w:szCs w:val="24"/>
        </w:rPr>
        <w:t xml:space="preserve">Κύριε Πρόεδρε, εάν μου επιτρέπετε, ζητώ τον λόγο </w:t>
      </w:r>
      <w:r w:rsidRPr="005D0A29">
        <w:rPr>
          <w:rFonts w:eastAsia="Times New Roman" w:cs="Times New Roman"/>
          <w:szCs w:val="24"/>
        </w:rPr>
        <w:t xml:space="preserve">για ένα λεπτό να ξεκαθαρίσω κάτι, για να διευκολύνω τη συζήτηση. </w:t>
      </w:r>
    </w:p>
    <w:p w14:paraId="04B1ABE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 xml:space="preserve">Κυρία </w:t>
      </w:r>
      <w:proofErr w:type="spellStart"/>
      <w:r w:rsidRPr="005D0A29">
        <w:rPr>
          <w:rFonts w:eastAsia="Times New Roman" w:cs="Times New Roman"/>
          <w:szCs w:val="24"/>
        </w:rPr>
        <w:t>Βάκη</w:t>
      </w:r>
      <w:proofErr w:type="spellEnd"/>
      <w:r w:rsidRPr="005D0A29">
        <w:rPr>
          <w:rFonts w:eastAsia="Times New Roman" w:cs="Times New Roman"/>
          <w:szCs w:val="24"/>
        </w:rPr>
        <w:t xml:space="preserve">, να ξεκαθαριστεί τι; </w:t>
      </w:r>
    </w:p>
    <w:p w14:paraId="04B1ABE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ΦΩΤΕΙΝΗ ΒΑΚΗ: </w:t>
      </w:r>
      <w:r w:rsidRPr="005D0A29">
        <w:rPr>
          <w:rFonts w:eastAsia="Times New Roman" w:cs="Times New Roman"/>
          <w:szCs w:val="24"/>
        </w:rPr>
        <w:t xml:space="preserve">Κάτι για το επίμαχο άρθρο 61. </w:t>
      </w:r>
    </w:p>
    <w:p w14:paraId="04B1ABE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ΧΑΡΟΥΛΑ (ΧΑΡΑ) ΚΕΦΑΛΙΔΟΥ: </w:t>
      </w:r>
      <w:r w:rsidRPr="005D0A29">
        <w:rPr>
          <w:rFonts w:eastAsia="Times New Roman" w:cs="Times New Roman"/>
          <w:szCs w:val="24"/>
        </w:rPr>
        <w:t>Κύριε Πρόεδρε, παρακαλώ τον λόγο.</w:t>
      </w:r>
    </w:p>
    <w:p w14:paraId="04B1ABE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(Γεώργι</w:t>
      </w:r>
      <w:r w:rsidRPr="005D0A29">
        <w:rPr>
          <w:rFonts w:eastAsia="Times New Roman" w:cs="Times New Roman"/>
          <w:b/>
          <w:szCs w:val="24"/>
        </w:rPr>
        <w:t xml:space="preserve">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 xml:space="preserve">Κυρία </w:t>
      </w:r>
      <w:proofErr w:type="spellStart"/>
      <w:r w:rsidRPr="005D0A29">
        <w:rPr>
          <w:rFonts w:eastAsia="Times New Roman" w:cs="Times New Roman"/>
          <w:szCs w:val="24"/>
        </w:rPr>
        <w:t>Βάκη</w:t>
      </w:r>
      <w:proofErr w:type="spellEnd"/>
      <w:r w:rsidRPr="005D0A29">
        <w:rPr>
          <w:rFonts w:eastAsia="Times New Roman" w:cs="Times New Roman"/>
          <w:szCs w:val="24"/>
        </w:rPr>
        <w:t>, τι ακριβώς θέλετε για το άρθρο 61;</w:t>
      </w:r>
    </w:p>
    <w:p w14:paraId="04B1ABF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ΦΩΤΕΙΝΗ ΒΑΚΗ: </w:t>
      </w:r>
      <w:r w:rsidRPr="005D0A29">
        <w:rPr>
          <w:rFonts w:eastAsia="Times New Roman" w:cs="Times New Roman"/>
          <w:szCs w:val="24"/>
        </w:rPr>
        <w:t xml:space="preserve">Αυτό το οποίο μου </w:t>
      </w:r>
      <w:proofErr w:type="spellStart"/>
      <w:r w:rsidRPr="005D0A29">
        <w:rPr>
          <w:rFonts w:eastAsia="Times New Roman" w:cs="Times New Roman"/>
          <w:szCs w:val="24"/>
        </w:rPr>
        <w:t>ελέχθη</w:t>
      </w:r>
      <w:proofErr w:type="spellEnd"/>
      <w:r w:rsidRPr="005D0A29">
        <w:rPr>
          <w:rFonts w:eastAsia="Times New Roman" w:cs="Times New Roman"/>
          <w:szCs w:val="24"/>
        </w:rPr>
        <w:t>, είναι ότι με νομοτεχνική βελτίωση στις 11 Ιουλίου στην Επιτροπή Μορφωτικών Υποθέσεων αυτό το άρθρο είχε αποσυρθεί και δεν υπάρχει θέμα το ότι δεν ανεγνώσ</w:t>
      </w:r>
      <w:r w:rsidRPr="005D0A29">
        <w:rPr>
          <w:rFonts w:eastAsia="Times New Roman" w:cs="Times New Roman"/>
          <w:szCs w:val="24"/>
        </w:rPr>
        <w:t xml:space="preserve">θη. Εφόσον κατατέθηκαν νομοτεχνικές βελτιώσεις και αποσύρθηκε, μπορούμε να θεωρήσουμε ότι έχει αποσυρθεί. </w:t>
      </w:r>
    </w:p>
    <w:p w14:paraId="04B1ABF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Τι λέτε τώρα;</w:t>
      </w:r>
    </w:p>
    <w:p w14:paraId="04B1ABF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ΦΩΤΕΙΝΗ ΒΑΚΗ: </w:t>
      </w:r>
      <w:r w:rsidRPr="005D0A29">
        <w:rPr>
          <w:rFonts w:eastAsia="Times New Roman" w:cs="Times New Roman"/>
          <w:szCs w:val="24"/>
        </w:rPr>
        <w:t>Δεν διαβάζονται πάντα, εξ όσων γνωρίζω. Μπορεί να κάνω λάθος, αλλά δεν διαβάζονται πάντα οι νομοτε</w:t>
      </w:r>
      <w:r w:rsidRPr="005D0A29">
        <w:rPr>
          <w:rFonts w:eastAsia="Times New Roman" w:cs="Times New Roman"/>
          <w:szCs w:val="24"/>
        </w:rPr>
        <w:t>χνικές βελτιώσεις. Από τη στιγμή που είχε διανεμηθεί, θεωρώ ότι έχει επικυρωθεί η απόσυρσή του.</w:t>
      </w:r>
    </w:p>
    <w:p w14:paraId="04B1ABF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Το άρθρο 61 αποσύρθηκε ήδη από την Επιτροπή.</w:t>
      </w:r>
    </w:p>
    <w:p w14:paraId="04B1ABF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ΦΩΤΕΙΝΗ ΒΑΚΗ: </w:t>
      </w:r>
      <w:r w:rsidRPr="005D0A29">
        <w:rPr>
          <w:rFonts w:eastAsia="Times New Roman" w:cs="Times New Roman"/>
          <w:szCs w:val="24"/>
        </w:rPr>
        <w:t>Μάλιστα.</w:t>
      </w:r>
    </w:p>
    <w:p w14:paraId="04B1ABF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Πώς;</w:t>
      </w:r>
    </w:p>
    <w:p w14:paraId="04B1ABF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ΧΑΡΟΥΛΑ (ΧΑΡΑ) ΚΕΦΑΛΙΔΟΥ: </w:t>
      </w:r>
      <w:r w:rsidRPr="005D0A29">
        <w:rPr>
          <w:rFonts w:eastAsia="Times New Roman" w:cs="Times New Roman"/>
          <w:szCs w:val="24"/>
        </w:rPr>
        <w:t>Όχι,</w:t>
      </w:r>
      <w:r w:rsidRPr="005D0A29">
        <w:rPr>
          <w:rFonts w:eastAsia="Times New Roman" w:cs="Times New Roman"/>
          <w:szCs w:val="24"/>
        </w:rPr>
        <w:t xml:space="preserve"> κύριε Πρόεδρε. </w:t>
      </w:r>
    </w:p>
    <w:p w14:paraId="04B1ABF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 xml:space="preserve">Αφήστε με να μιλήσω για ένα λεπτό. Δεν σας είπα ότι σας στερώ τον λόγο. </w:t>
      </w:r>
    </w:p>
    <w:p w14:paraId="04B1ABF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ΧΑΡΟΥΛΑ (ΧΑΡΑ) ΚΕΦΑΛΙΔΟΥ: </w:t>
      </w:r>
      <w:r w:rsidRPr="005D0A29">
        <w:rPr>
          <w:rFonts w:eastAsia="Times New Roman" w:cs="Times New Roman"/>
          <w:szCs w:val="24"/>
        </w:rPr>
        <w:t xml:space="preserve">Τοποθετήθηκα εγώ, κυρία </w:t>
      </w:r>
      <w:proofErr w:type="spellStart"/>
      <w:r w:rsidRPr="005D0A29">
        <w:rPr>
          <w:rFonts w:eastAsia="Times New Roman" w:cs="Times New Roman"/>
          <w:szCs w:val="24"/>
        </w:rPr>
        <w:t>Βάκη</w:t>
      </w:r>
      <w:proofErr w:type="spellEnd"/>
      <w:r w:rsidRPr="005D0A29">
        <w:rPr>
          <w:rFonts w:eastAsia="Times New Roman" w:cs="Times New Roman"/>
          <w:szCs w:val="24"/>
        </w:rPr>
        <w:t>, για το άρθρο 61 και κανείς δεν είπε ότι αποσύρθηκε.</w:t>
      </w:r>
    </w:p>
    <w:p w14:paraId="04B1ABF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w:t>
      </w:r>
      <w:r w:rsidRPr="005D0A29">
        <w:rPr>
          <w:rFonts w:eastAsia="Times New Roman" w:cs="Times New Roman"/>
          <w:b/>
          <w:szCs w:val="24"/>
        </w:rPr>
        <w:t>προύλης</w:t>
      </w:r>
      <w:proofErr w:type="spellEnd"/>
      <w:r w:rsidRPr="005D0A29">
        <w:rPr>
          <w:rFonts w:eastAsia="Times New Roman" w:cs="Times New Roman"/>
          <w:b/>
          <w:szCs w:val="24"/>
        </w:rPr>
        <w:t xml:space="preserve">): </w:t>
      </w:r>
      <w:r w:rsidRPr="005D0A29">
        <w:rPr>
          <w:rFonts w:eastAsia="Times New Roman" w:cs="Times New Roman"/>
          <w:szCs w:val="24"/>
        </w:rPr>
        <w:t>Επιτρέψτε μου.</w:t>
      </w:r>
    </w:p>
    <w:p w14:paraId="04B1ABF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Με ενημερώνουν οι υπηρεσίες για τη διαδικασία που ακολουθήθηκε στην Επιτροπή, όπου όντως το άρθρο 61, το επίμαχο άρθρο τέλος πάντων, αφαιρέθηκε με συγκεκριμένη νομοτεχνική ρύθμιση βελτίωση –όπως θέλετε πείτε το- μοιράστηκε και απ’ </w:t>
      </w:r>
      <w:r w:rsidRPr="005D0A29">
        <w:rPr>
          <w:rFonts w:eastAsia="Times New Roman" w:cs="Times New Roman"/>
          <w:szCs w:val="24"/>
        </w:rPr>
        <w:t>ό,τι με ενημερώνουν, είναι σε γνώση των εισηγητών αγορητών στην επιτροπή.</w:t>
      </w:r>
    </w:p>
    <w:p w14:paraId="04B1ABF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ΧΑΡΟΥΛΑ (ΧΑΡΑ) ΚΕΦΑΛΙΔΟΥ: </w:t>
      </w:r>
      <w:r w:rsidRPr="005D0A29">
        <w:rPr>
          <w:rFonts w:eastAsia="Times New Roman" w:cs="Times New Roman"/>
          <w:szCs w:val="24"/>
        </w:rPr>
        <w:t xml:space="preserve">Όχι, κύριε Πρόεδρε. Μου επιτρέπετε για ένα λεπτό; </w:t>
      </w:r>
    </w:p>
    <w:p w14:paraId="04B1ABF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 xml:space="preserve">Να πείτε την αντίρρησή σας, να την ακούσουμε αλλά εγώ οφείλω να </w:t>
      </w:r>
      <w:r w:rsidRPr="005D0A29">
        <w:rPr>
          <w:rFonts w:eastAsia="Times New Roman" w:cs="Times New Roman"/>
          <w:szCs w:val="24"/>
        </w:rPr>
        <w:t>καταθέσω στο Σώμα, αυτό για το οποίο μόλις τώρα ενημερώθηκα από τις υπηρεσίες, το τι, δηλαδή, συνέβη στην Επιτροπή Μορφωτικών Υποθέσεων. Με αυτό έχει να κάνει και νομίζω ότι μέσα στο σπλάχνο, δεν είναι το επίμαχο άρθρο 61.</w:t>
      </w:r>
    </w:p>
    <w:p w14:paraId="04B1ABF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Κυρία </w:t>
      </w:r>
      <w:proofErr w:type="spellStart"/>
      <w:r w:rsidRPr="005D0A29">
        <w:rPr>
          <w:rFonts w:eastAsia="Times New Roman" w:cs="Times New Roman"/>
          <w:szCs w:val="24"/>
        </w:rPr>
        <w:t>Κεφαλίδου</w:t>
      </w:r>
      <w:proofErr w:type="spellEnd"/>
      <w:r w:rsidRPr="005D0A29">
        <w:rPr>
          <w:rFonts w:eastAsia="Times New Roman" w:cs="Times New Roman"/>
          <w:szCs w:val="24"/>
        </w:rPr>
        <w:t>, έχετε τον λόγο γ</w:t>
      </w:r>
      <w:r w:rsidRPr="005D0A29">
        <w:rPr>
          <w:rFonts w:eastAsia="Times New Roman" w:cs="Times New Roman"/>
          <w:szCs w:val="24"/>
        </w:rPr>
        <w:t>ια ένα λεπτό.</w:t>
      </w:r>
    </w:p>
    <w:p w14:paraId="04B1ABF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ΧΑΡΟΥΛΑ (ΧΑΡΑ) ΚΕΦΑΛΙΔΟΥ: </w:t>
      </w:r>
      <w:r w:rsidRPr="005D0A29">
        <w:rPr>
          <w:rFonts w:eastAsia="Times New Roman" w:cs="Times New Roman"/>
          <w:szCs w:val="24"/>
        </w:rPr>
        <w:t>Ευχαριστώ πολύ που μου δίνετε τον λόγο.</w:t>
      </w:r>
    </w:p>
    <w:p w14:paraId="04B1ABF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Θέλω να σας πω ότι γενικώς αυτή η διαδικασία του επείγοντος, έχει καταντήσει τραγέλαφος. Ξέρετε γιατί; Διότι εγώ συγκεκριμένα χθες -και σας παρακαλώ πολύ να διαβάσετε τα πρακτι</w:t>
      </w:r>
      <w:r w:rsidRPr="005D0A29">
        <w:rPr>
          <w:rFonts w:eastAsia="Times New Roman" w:cs="Times New Roman"/>
          <w:szCs w:val="24"/>
        </w:rPr>
        <w:t xml:space="preserve">κά της Επιτροπής Μορφωτικών Υποθέσεων- μίλησα για το άρθρο 61 στην επιτροπή και ουδείς μπήκε στον κόπο να ενημερώσει ότι έχει αποσυρθεί από το σώμα του νομοσχεδίου. Εγώ τοποθετήθηκα για το άρθρο 61. Εάν αυτά γίνονται με διαδικασίες </w:t>
      </w:r>
      <w:r w:rsidRPr="005D0A29">
        <w:rPr>
          <w:rFonts w:eastAsia="Times New Roman" w:cs="Times New Roman"/>
          <w:szCs w:val="24"/>
          <w:lang w:val="en-US"/>
        </w:rPr>
        <w:lastRenderedPageBreak/>
        <w:t>fast</w:t>
      </w:r>
      <w:r w:rsidRPr="005D0A29">
        <w:rPr>
          <w:rFonts w:eastAsia="Times New Roman" w:cs="Times New Roman"/>
          <w:szCs w:val="24"/>
        </w:rPr>
        <w:t xml:space="preserve"> </w:t>
      </w:r>
      <w:r w:rsidRPr="005D0A29">
        <w:rPr>
          <w:rFonts w:eastAsia="Times New Roman" w:cs="Times New Roman"/>
          <w:szCs w:val="24"/>
          <w:lang w:val="en-US"/>
        </w:rPr>
        <w:t>forward</w:t>
      </w:r>
      <w:r w:rsidRPr="005D0A29">
        <w:rPr>
          <w:rFonts w:eastAsia="Times New Roman" w:cs="Times New Roman"/>
          <w:szCs w:val="24"/>
        </w:rPr>
        <w:t xml:space="preserve"> και η ίδια </w:t>
      </w:r>
      <w:r w:rsidRPr="005D0A29">
        <w:rPr>
          <w:rFonts w:eastAsia="Times New Roman" w:cs="Times New Roman"/>
          <w:szCs w:val="24"/>
        </w:rPr>
        <w:t xml:space="preserve">η Υπουργός δεν γνωρίζει ότι έχει αποσυρθεί το άρθρο και επιτρέπει να γίνεται διαδικασία, όπου τοποθετούνται όλοι οι εισηγητές για το άρθρο 61, αυτή είναι μια άλλη ιστορία. </w:t>
      </w:r>
    </w:p>
    <w:p w14:paraId="04B1AC0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Ερχόμαστε σήμερα και δεν έχει γίνει απόσυρση από πουθενά ούτε από την αιτιολογική </w:t>
      </w:r>
      <w:r w:rsidRPr="005D0A29">
        <w:rPr>
          <w:rFonts w:eastAsia="Times New Roman" w:cs="Times New Roman"/>
          <w:szCs w:val="24"/>
        </w:rPr>
        <w:t>ούτε από τα κείμενα του νομοσχεδίου. Για ποια απόσυρση μιλάμε, λοιπόν;</w:t>
      </w:r>
    </w:p>
    <w:p w14:paraId="04B1AC0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Ευχαριστώ για τη σύντομη παρέμβαση, κύριε Πρόεδρε.</w:t>
      </w:r>
    </w:p>
    <w:p w14:paraId="04B1AC0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ΦΩΤΕΙΝΗ ΒΑΚΗ: </w:t>
      </w:r>
      <w:r w:rsidRPr="005D0A29">
        <w:rPr>
          <w:rFonts w:eastAsia="Times New Roman" w:cs="Times New Roman"/>
          <w:szCs w:val="24"/>
        </w:rPr>
        <w:t>Κύριε Πρόεδρε, παρακαλώ τον λόγο.</w:t>
      </w:r>
    </w:p>
    <w:p w14:paraId="04B1AC0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Κύριε Πρόεδρε, παρακαλώ τον λόγο.</w:t>
      </w:r>
    </w:p>
    <w:p w14:paraId="04B1AC0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w:t>
      </w:r>
      <w:r w:rsidRPr="005D0A29">
        <w:rPr>
          <w:rFonts w:eastAsia="Times New Roman" w:cs="Times New Roman"/>
          <w:b/>
          <w:szCs w:val="24"/>
        </w:rPr>
        <w:t>ης</w:t>
      </w:r>
      <w:proofErr w:type="spellEnd"/>
      <w:r w:rsidRPr="005D0A29">
        <w:rPr>
          <w:rFonts w:eastAsia="Times New Roman" w:cs="Times New Roman"/>
          <w:b/>
          <w:szCs w:val="24"/>
        </w:rPr>
        <w:t xml:space="preserve">): </w:t>
      </w:r>
      <w:r w:rsidRPr="005D0A29">
        <w:rPr>
          <w:rFonts w:eastAsia="Times New Roman" w:cs="Times New Roman"/>
          <w:szCs w:val="24"/>
        </w:rPr>
        <w:t xml:space="preserve">Τι θέλετε, κυρία </w:t>
      </w:r>
      <w:proofErr w:type="spellStart"/>
      <w:r w:rsidRPr="005D0A29">
        <w:rPr>
          <w:rFonts w:eastAsia="Times New Roman" w:cs="Times New Roman"/>
          <w:szCs w:val="24"/>
        </w:rPr>
        <w:t>Βάκη</w:t>
      </w:r>
      <w:proofErr w:type="spellEnd"/>
      <w:r w:rsidRPr="005D0A29">
        <w:rPr>
          <w:rFonts w:eastAsia="Times New Roman" w:cs="Times New Roman"/>
          <w:szCs w:val="24"/>
        </w:rPr>
        <w:t xml:space="preserve">; </w:t>
      </w:r>
    </w:p>
    <w:p w14:paraId="04B1AC0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Τι θέλετε, κύριε Τζαβάρα; Επ’ αυτού πάλι;</w:t>
      </w:r>
    </w:p>
    <w:p w14:paraId="04B1AC0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Ασήμαντο είναι;</w:t>
      </w:r>
    </w:p>
    <w:p w14:paraId="04B1AC0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ΦΩΤΕΙΝΗ ΒΑΚΗ: </w:t>
      </w:r>
      <w:r w:rsidRPr="005D0A29">
        <w:rPr>
          <w:rFonts w:eastAsia="Times New Roman" w:cs="Times New Roman"/>
          <w:szCs w:val="24"/>
        </w:rPr>
        <w:t>Επ’ αυτού για ένα λεπτό, κύριε Πρόεδρε, για να διευκολύνουμε τη διαδικασία και το Σώμα.</w:t>
      </w:r>
    </w:p>
    <w:p w14:paraId="04B1AC0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Είπαν και η κ. </w:t>
      </w:r>
      <w:proofErr w:type="spellStart"/>
      <w:r w:rsidRPr="005D0A29">
        <w:rPr>
          <w:rFonts w:eastAsia="Times New Roman" w:cs="Times New Roman"/>
          <w:szCs w:val="24"/>
        </w:rPr>
        <w:t>Κεφαλίδου</w:t>
      </w:r>
      <w:proofErr w:type="spellEnd"/>
      <w:r w:rsidRPr="005D0A29">
        <w:rPr>
          <w:rFonts w:eastAsia="Times New Roman" w:cs="Times New Roman"/>
          <w:szCs w:val="24"/>
        </w:rPr>
        <w:t xml:space="preserve"> και η κ. Κεφαλογιάν</w:t>
      </w:r>
      <w:r w:rsidRPr="005D0A29">
        <w:rPr>
          <w:rFonts w:eastAsia="Times New Roman" w:cs="Times New Roman"/>
          <w:szCs w:val="24"/>
        </w:rPr>
        <w:t>νη ότι τοποθετήθηκαν στο άρθρο 61 και δεν λάβατε απάντηση. Μπορεί κάποιος να μην το πρόσεξε, μπορεί να μην ήταν κάποιος στην Αίθουσα εκείνη την ώρα, μπορεί να μην ήταν καλά συγκεντρωμένος. Εάν και εφόσον είναι –ρωτώ- στις νομοτεχνικές βελτιώσεις της 11ης</w:t>
      </w:r>
      <w:r w:rsidRPr="005D0A29">
        <w:rPr>
          <w:rFonts w:eastAsia="Times New Roman" w:cs="Times New Roman"/>
          <w:szCs w:val="24"/>
          <w:vertAlign w:val="superscript"/>
        </w:rPr>
        <w:t xml:space="preserve"> </w:t>
      </w:r>
      <w:r w:rsidRPr="005D0A29">
        <w:rPr>
          <w:rFonts w:eastAsia="Times New Roman" w:cs="Times New Roman"/>
          <w:szCs w:val="24"/>
        </w:rPr>
        <w:t>Ι</w:t>
      </w:r>
      <w:r w:rsidRPr="005D0A29">
        <w:rPr>
          <w:rFonts w:eastAsia="Times New Roman" w:cs="Times New Roman"/>
          <w:szCs w:val="24"/>
        </w:rPr>
        <w:t xml:space="preserve">ουλίου, ακόμη και αν αυτές δεν διαβάστηκαν, μπορεί να εκληφθεί ότι έχει αποσυρθεί ή όχι; Εγώ ξέρω ότι θεωρείται ότι έχει αποσυρθεί. </w:t>
      </w:r>
    </w:p>
    <w:p w14:paraId="04B1AC0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Μπορώ να προσθέσω κάτι;</w:t>
      </w:r>
    </w:p>
    <w:p w14:paraId="04B1AC0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Μια επανάληψη. Κατατέθηκε στην επιτροπή νο</w:t>
      </w:r>
      <w:r w:rsidRPr="005D0A29">
        <w:rPr>
          <w:rFonts w:eastAsia="Times New Roman" w:cs="Times New Roman"/>
          <w:szCs w:val="24"/>
        </w:rPr>
        <w:t xml:space="preserve">μοτεχνική βελτίωση. Ναι ή όχι; Ναι. Το ξέρετε, κύριε Τζαβάρα, κυρία </w:t>
      </w:r>
      <w:proofErr w:type="spellStart"/>
      <w:r w:rsidRPr="005D0A29">
        <w:rPr>
          <w:rFonts w:eastAsia="Times New Roman" w:cs="Times New Roman"/>
          <w:szCs w:val="24"/>
        </w:rPr>
        <w:t>Βάκη</w:t>
      </w:r>
      <w:proofErr w:type="spellEnd"/>
      <w:r w:rsidRPr="005D0A29">
        <w:rPr>
          <w:rFonts w:eastAsia="Times New Roman" w:cs="Times New Roman"/>
          <w:szCs w:val="24"/>
        </w:rPr>
        <w:t>, οι λοιποί εισηγητές αγορητές.</w:t>
      </w:r>
    </w:p>
    <w:p w14:paraId="04B1AC0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ΦΩΤΕΙΝΗ ΒΑΚΗ: </w:t>
      </w:r>
      <w:r w:rsidRPr="005D0A29">
        <w:rPr>
          <w:rFonts w:eastAsia="Times New Roman" w:cs="Times New Roman"/>
          <w:szCs w:val="24"/>
        </w:rPr>
        <w:t>Βεβαίως.</w:t>
      </w:r>
    </w:p>
    <w:p w14:paraId="04B1AC0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Μας διαβάζετε τι λέει ο Κανονισμός; Και να σας πω κάτι, κύριε Πρόεδρε, γιατί κάποια στιγμή εδώ πρέπει να ε</w:t>
      </w:r>
      <w:r w:rsidRPr="005D0A29">
        <w:rPr>
          <w:rFonts w:eastAsia="Times New Roman" w:cs="Times New Roman"/>
          <w:szCs w:val="24"/>
        </w:rPr>
        <w:t>φαρμόζεται ο Κανονισμός.</w:t>
      </w:r>
    </w:p>
    <w:p w14:paraId="04B1AC0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Εγώ ενημερώνω αυτή τη στιγμή το Σώμα.</w:t>
      </w:r>
    </w:p>
    <w:p w14:paraId="04B1AC0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Δεν ξέρω τι λένε οι υπηρεσίες της Βουλής, αλλά εγώ αυτό που ξέρω, είναι ότι πρώτα ανακοινώνεται προφορικά η οποιαδήποτε βελτίωση και εάν</w:t>
      </w:r>
      <w:r w:rsidRPr="005D0A29">
        <w:rPr>
          <w:rFonts w:eastAsia="Times New Roman" w:cs="Times New Roman"/>
          <w:szCs w:val="24"/>
        </w:rPr>
        <w:t xml:space="preserve"> το Σώμα συμφωνεί, γίνεται κατ’ οικονομία. </w:t>
      </w:r>
    </w:p>
    <w:p w14:paraId="04B1AC0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Μου επιτρέπετε, κύριε Τζαβάρα;</w:t>
      </w:r>
    </w:p>
    <w:p w14:paraId="04B1AC1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ΚΩΝΣΤΑΝΤΙΝΟΣ ΤΖΑΒΑΡΑΣ: </w:t>
      </w:r>
      <w:r w:rsidRPr="005D0A29">
        <w:rPr>
          <w:rFonts w:eastAsia="Times New Roman" w:cs="Times New Roman"/>
          <w:szCs w:val="24"/>
        </w:rPr>
        <w:t>Άντε τώρα!</w:t>
      </w:r>
    </w:p>
    <w:p w14:paraId="04B1AC1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w:t>
      </w:r>
      <w:proofErr w:type="spellStart"/>
      <w:r w:rsidRPr="005D0A29">
        <w:rPr>
          <w:rFonts w:eastAsia="Times New Roman" w:cs="Times New Roman"/>
          <w:b/>
          <w:szCs w:val="24"/>
        </w:rPr>
        <w:t>Λαμπρούλης</w:t>
      </w:r>
      <w:proofErr w:type="spellEnd"/>
      <w:r w:rsidRPr="005D0A29">
        <w:rPr>
          <w:rFonts w:eastAsia="Times New Roman" w:cs="Times New Roman"/>
          <w:b/>
          <w:szCs w:val="24"/>
        </w:rPr>
        <w:t xml:space="preserve">): </w:t>
      </w:r>
      <w:r w:rsidRPr="005D0A29">
        <w:rPr>
          <w:rFonts w:eastAsia="Times New Roman" w:cs="Times New Roman"/>
          <w:szCs w:val="24"/>
        </w:rPr>
        <w:t>Όχι άντε τώρα! Όχι σε εμένα άντε τώρα! Όχι εδώ άντε τώρα!</w:t>
      </w:r>
    </w:p>
    <w:p w14:paraId="04B1AC1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ΚΩΝΣΤΑΝΤΙΝΟΣ ΤΖΑΒΑΡΑΣ</w:t>
      </w:r>
      <w:r w:rsidRPr="005D0A29">
        <w:rPr>
          <w:rFonts w:eastAsia="Times New Roman" w:cs="Times New Roman"/>
          <w:b/>
          <w:szCs w:val="24"/>
        </w:rPr>
        <w:t xml:space="preserve">: </w:t>
      </w:r>
      <w:r w:rsidRPr="005D0A29">
        <w:rPr>
          <w:rFonts w:eastAsia="Times New Roman" w:cs="Times New Roman"/>
          <w:szCs w:val="24"/>
        </w:rPr>
        <w:t>Ε τότε να φέρνουμε και τις ομιλίες γραμμένες και να μην ανεβαίνουμε στο Βήμα της Βουλής. Εκεί θα καταλήξουμε!</w:t>
      </w:r>
    </w:p>
    <w:p w14:paraId="04B1AC13" w14:textId="77777777" w:rsidR="0001266C" w:rsidRDefault="00D81D51">
      <w:pPr>
        <w:spacing w:after="0" w:line="600" w:lineRule="auto"/>
        <w:ind w:firstLine="709"/>
        <w:contextualSpacing/>
        <w:jc w:val="both"/>
        <w:rPr>
          <w:rFonts w:eastAsia="Times New Roman" w:cs="Times New Roman"/>
          <w:b/>
          <w:bCs/>
          <w:shd w:val="clear" w:color="auto" w:fill="FFFFFF"/>
        </w:rPr>
      </w:pPr>
      <w:r w:rsidRPr="005D0A29">
        <w:rPr>
          <w:rFonts w:eastAsia="Times New Roman" w:cs="Times New Roman"/>
          <w:b/>
          <w:bCs/>
          <w:shd w:val="clear" w:color="auto" w:fill="FFFFFF"/>
        </w:rPr>
        <w:t xml:space="preserve">ΠΡΟΕΔΡΕΥΩΝ (Γεώργιος </w:t>
      </w:r>
      <w:proofErr w:type="spellStart"/>
      <w:r w:rsidRPr="005D0A29">
        <w:rPr>
          <w:rFonts w:eastAsia="Times New Roman" w:cs="Times New Roman"/>
          <w:b/>
          <w:bCs/>
          <w:shd w:val="clear" w:color="auto" w:fill="FFFFFF"/>
        </w:rPr>
        <w:t>Λαμπρούλης</w:t>
      </w:r>
      <w:proofErr w:type="spellEnd"/>
      <w:r w:rsidRPr="005D0A29">
        <w:rPr>
          <w:rFonts w:eastAsia="Times New Roman" w:cs="Times New Roman"/>
          <w:b/>
          <w:bCs/>
          <w:shd w:val="clear" w:color="auto" w:fill="FFFFFF"/>
        </w:rPr>
        <w:t xml:space="preserve">): </w:t>
      </w:r>
      <w:r w:rsidRPr="005D0A29">
        <w:rPr>
          <w:rFonts w:eastAsia="Times New Roman" w:cs="Times New Roman"/>
          <w:bCs/>
          <w:shd w:val="clear" w:color="auto" w:fill="FFFFFF"/>
        </w:rPr>
        <w:t xml:space="preserve">Όχι «Άντε τώρα», γιατί και εγώ ξέρω να χρησιμοποιήσω τέτοια γλώσσα. </w:t>
      </w:r>
    </w:p>
    <w:p w14:paraId="04B1AC14"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
          <w:bCs/>
          <w:shd w:val="clear" w:color="auto" w:fill="FFFFFF"/>
        </w:rPr>
        <w:t xml:space="preserve">ΚΩΝΣΤΑΝΤΙΝΟΣ ΤΖΑΒΑΡΑΣ: </w:t>
      </w:r>
      <w:r w:rsidRPr="005D0A29">
        <w:rPr>
          <w:rFonts w:eastAsia="Times New Roman" w:cs="Times New Roman"/>
          <w:bCs/>
          <w:shd w:val="clear" w:color="auto" w:fill="FFFFFF"/>
        </w:rPr>
        <w:t xml:space="preserve">Δεν είπα σε </w:t>
      </w:r>
      <w:r w:rsidRPr="005D0A29">
        <w:rPr>
          <w:rFonts w:eastAsia="Times New Roman"/>
          <w:bCs/>
          <w:shd w:val="clear" w:color="auto" w:fill="FFFFFF"/>
        </w:rPr>
        <w:t>ε</w:t>
      </w:r>
      <w:r w:rsidRPr="005D0A29">
        <w:rPr>
          <w:rFonts w:eastAsia="Times New Roman" w:cs="Times New Roman"/>
          <w:bCs/>
          <w:shd w:val="clear" w:color="auto" w:fill="FFFFFF"/>
        </w:rPr>
        <w:t xml:space="preserve">σάς «Άντε τώρα». Τον Πρόεδρο τον σέβομαι εγώ. </w:t>
      </w:r>
    </w:p>
    <w:p w14:paraId="04B1AC15"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
          <w:bCs/>
          <w:shd w:val="clear" w:color="auto" w:fill="FFFFFF"/>
        </w:rPr>
        <w:lastRenderedPageBreak/>
        <w:t xml:space="preserve">ΠΡΟΕΔΡΕΥΩΝ (Γεώργιος </w:t>
      </w:r>
      <w:proofErr w:type="spellStart"/>
      <w:r w:rsidRPr="005D0A29">
        <w:rPr>
          <w:rFonts w:eastAsia="Times New Roman" w:cs="Times New Roman"/>
          <w:b/>
          <w:bCs/>
          <w:shd w:val="clear" w:color="auto" w:fill="FFFFFF"/>
        </w:rPr>
        <w:t>Λαμπρούλης</w:t>
      </w:r>
      <w:proofErr w:type="spellEnd"/>
      <w:r w:rsidRPr="005D0A29">
        <w:rPr>
          <w:rFonts w:eastAsia="Times New Roman" w:cs="Times New Roman"/>
          <w:b/>
          <w:bCs/>
          <w:shd w:val="clear" w:color="auto" w:fill="FFFFFF"/>
        </w:rPr>
        <w:t xml:space="preserve">): </w:t>
      </w:r>
      <w:r w:rsidRPr="005D0A29">
        <w:rPr>
          <w:rFonts w:eastAsia="Times New Roman" w:cs="Times New Roman"/>
          <w:bCs/>
          <w:shd w:val="clear" w:color="auto" w:fill="FFFFFF"/>
        </w:rPr>
        <w:t xml:space="preserve">Ακούστε, επαναλαμβάνω. Αφαιρέθηκε με νομοτεχνική βελτίωση, που κατατέθηκε στην επιτροπή, το </w:t>
      </w:r>
      <w:r w:rsidRPr="005D0A29">
        <w:rPr>
          <w:rFonts w:eastAsia="Times New Roman"/>
          <w:bCs/>
          <w:shd w:val="clear" w:color="auto" w:fill="FFFFFF"/>
        </w:rPr>
        <w:t>άρθρο</w:t>
      </w:r>
      <w:r w:rsidRPr="005D0A29">
        <w:rPr>
          <w:rFonts w:eastAsia="Times New Roman" w:cs="Times New Roman"/>
          <w:bCs/>
          <w:shd w:val="clear" w:color="auto" w:fill="FFFFFF"/>
        </w:rPr>
        <w:t xml:space="preserve"> 61. Στο πρακτικό που συντάχθηκε με το πέρας των εργασιών της επιτροπής, το </w:t>
      </w:r>
      <w:r w:rsidRPr="005D0A29">
        <w:rPr>
          <w:rFonts w:eastAsia="Times New Roman"/>
          <w:bCs/>
          <w:shd w:val="clear" w:color="auto" w:fill="FFFFFF"/>
        </w:rPr>
        <w:t>άρ</w:t>
      </w:r>
      <w:r w:rsidRPr="005D0A29">
        <w:rPr>
          <w:rFonts w:eastAsia="Times New Roman"/>
          <w:bCs/>
          <w:shd w:val="clear" w:color="auto" w:fill="FFFFFF"/>
        </w:rPr>
        <w:t>θρο</w:t>
      </w:r>
      <w:r w:rsidRPr="005D0A29">
        <w:rPr>
          <w:rFonts w:eastAsia="Times New Roman" w:cs="Times New Roman"/>
          <w:bCs/>
          <w:shd w:val="clear" w:color="auto" w:fill="FFFFFF"/>
        </w:rPr>
        <w:t xml:space="preserve"> 61 δεν υπάρχει. Όταν λέω στο πρακτικό της επιτροπής, εννοώ στην τελική έκθεση της επιτροπής. Εκεί δεν υπάρχει αυτό το </w:t>
      </w:r>
      <w:r w:rsidRPr="005D0A29">
        <w:rPr>
          <w:rFonts w:eastAsia="Times New Roman"/>
          <w:bCs/>
          <w:shd w:val="clear" w:color="auto" w:fill="FFFFFF"/>
        </w:rPr>
        <w:t>άρθρο</w:t>
      </w:r>
      <w:r w:rsidRPr="005D0A29">
        <w:rPr>
          <w:rFonts w:eastAsia="Times New Roman" w:cs="Times New Roman"/>
          <w:bCs/>
          <w:shd w:val="clear" w:color="auto" w:fill="FFFFFF"/>
        </w:rPr>
        <w:t xml:space="preserve">. Μέχρι εδώ αυτά έχουν γίνει. Άρα δεν υφίσταται ζήτημα για το </w:t>
      </w:r>
      <w:r w:rsidRPr="005D0A29">
        <w:rPr>
          <w:rFonts w:eastAsia="Times New Roman"/>
          <w:bCs/>
          <w:shd w:val="clear" w:color="auto" w:fill="FFFFFF"/>
        </w:rPr>
        <w:t>άρθρο</w:t>
      </w:r>
      <w:r w:rsidRPr="005D0A29">
        <w:rPr>
          <w:rFonts w:eastAsia="Times New Roman" w:cs="Times New Roman"/>
          <w:bCs/>
          <w:shd w:val="clear" w:color="auto" w:fill="FFFFFF"/>
        </w:rPr>
        <w:t xml:space="preserve"> 61. Εάν υφίσταται άλλο ζήτημα για άλλο </w:t>
      </w:r>
      <w:r w:rsidRPr="005D0A29">
        <w:rPr>
          <w:rFonts w:eastAsia="Times New Roman"/>
          <w:bCs/>
          <w:shd w:val="clear" w:color="auto" w:fill="FFFFFF"/>
        </w:rPr>
        <w:t>άρθρο ή ζήτημα</w:t>
      </w:r>
      <w:r w:rsidRPr="005D0A29">
        <w:rPr>
          <w:rFonts w:eastAsia="Times New Roman" w:cs="Times New Roman"/>
          <w:bCs/>
          <w:shd w:val="clear" w:color="auto" w:fill="FFFFFF"/>
        </w:rPr>
        <w:t xml:space="preserve"> ονομαστ</w:t>
      </w:r>
      <w:r w:rsidRPr="005D0A29">
        <w:rPr>
          <w:rFonts w:eastAsia="Times New Roman" w:cs="Times New Roman"/>
          <w:bCs/>
          <w:shd w:val="clear" w:color="auto" w:fill="FFFFFF"/>
        </w:rPr>
        <w:t xml:space="preserve">ικής ψηφοφορίας κ.λπ., αυτό το αίτημα να κατατεθεί. </w:t>
      </w:r>
    </w:p>
    <w:p w14:paraId="04B1AC16"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cs="Times New Roman"/>
          <w:b/>
          <w:bCs/>
          <w:shd w:val="clear" w:color="auto" w:fill="FFFFFF"/>
        </w:rPr>
        <w:t>ΠΑΝΑΓΙΩΤΗΣ (ΠΑΝΟΣ) ΣΚΟΥΡΟΛΙΑΚΟΣ:</w:t>
      </w:r>
      <w:r w:rsidRPr="005D0A29">
        <w:rPr>
          <w:rFonts w:eastAsia="Times New Roman" w:cs="Times New Roman"/>
          <w:bCs/>
          <w:shd w:val="clear" w:color="auto" w:fill="FFFFFF"/>
        </w:rPr>
        <w:t xml:space="preserve"> </w:t>
      </w:r>
      <w:r w:rsidRPr="005D0A29">
        <w:rPr>
          <w:rFonts w:eastAsia="Times New Roman"/>
          <w:bCs/>
          <w:shd w:val="clear" w:color="auto" w:fill="FFFFFF"/>
        </w:rPr>
        <w:t>Κύριε Πρόεδρε, μπορώ να συνεισφέρω;</w:t>
      </w:r>
    </w:p>
    <w:p w14:paraId="04B1AC17"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
          <w:bCs/>
          <w:shd w:val="clear" w:color="auto" w:fill="FFFFFF"/>
        </w:rPr>
        <w:t xml:space="preserve">ΠΡΟΕΔΡΕΥΩΝ (Γεώργιος </w:t>
      </w:r>
      <w:proofErr w:type="spellStart"/>
      <w:r w:rsidRPr="005D0A29">
        <w:rPr>
          <w:rFonts w:eastAsia="Times New Roman"/>
          <w:b/>
          <w:bCs/>
          <w:shd w:val="clear" w:color="auto" w:fill="FFFFFF"/>
        </w:rPr>
        <w:t>Λαμπρούλης</w:t>
      </w:r>
      <w:proofErr w:type="spellEnd"/>
      <w:r w:rsidRPr="005D0A29">
        <w:rPr>
          <w:rFonts w:eastAsia="Times New Roman"/>
          <w:b/>
          <w:bCs/>
          <w:shd w:val="clear" w:color="auto" w:fill="FFFFFF"/>
        </w:rPr>
        <w:t xml:space="preserve">): </w:t>
      </w:r>
      <w:r w:rsidRPr="005D0A29">
        <w:rPr>
          <w:rFonts w:eastAsia="Times New Roman"/>
          <w:bCs/>
          <w:shd w:val="clear" w:color="auto" w:fill="FFFFFF"/>
        </w:rPr>
        <w:t xml:space="preserve">Έχετε τον λόγο, κύριε </w:t>
      </w:r>
      <w:proofErr w:type="spellStart"/>
      <w:r w:rsidRPr="005D0A29">
        <w:rPr>
          <w:rFonts w:eastAsia="Times New Roman"/>
          <w:bCs/>
          <w:shd w:val="clear" w:color="auto" w:fill="FFFFFF"/>
        </w:rPr>
        <w:t>Σκουρολιάκο</w:t>
      </w:r>
      <w:proofErr w:type="spellEnd"/>
      <w:r w:rsidRPr="005D0A29">
        <w:rPr>
          <w:rFonts w:eastAsia="Times New Roman"/>
          <w:bCs/>
          <w:shd w:val="clear" w:color="auto" w:fill="FFFFFF"/>
        </w:rPr>
        <w:t xml:space="preserve">. </w:t>
      </w:r>
    </w:p>
    <w:p w14:paraId="04B1AC18"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
          <w:bCs/>
          <w:shd w:val="clear" w:color="auto" w:fill="FFFFFF"/>
        </w:rPr>
        <w:t xml:space="preserve">ΠΑΝΑΓΙΩΤΗΣ (ΠΑΝΟΣ) ΣΚΟΥΡΟΛΙΑΚΟΣ: </w:t>
      </w:r>
      <w:r w:rsidRPr="005D0A29">
        <w:rPr>
          <w:rFonts w:eastAsia="Times New Roman" w:cs="Times New Roman"/>
          <w:bCs/>
          <w:shd w:val="clear" w:color="auto" w:fill="FFFFFF"/>
        </w:rPr>
        <w:t>Κύριε Πρόεδρε, εγώ χθες παρουσι</w:t>
      </w:r>
      <w:r w:rsidRPr="005D0A29">
        <w:rPr>
          <w:rFonts w:eastAsia="Times New Roman" w:cs="Times New Roman"/>
          <w:bCs/>
          <w:shd w:val="clear" w:color="auto" w:fill="FFFFFF"/>
        </w:rPr>
        <w:t xml:space="preserve">άζοντας τα </w:t>
      </w:r>
      <w:r w:rsidRPr="005D0A29">
        <w:rPr>
          <w:rFonts w:eastAsia="Times New Roman"/>
          <w:bCs/>
          <w:shd w:val="clear" w:color="auto" w:fill="FFFFFF"/>
        </w:rPr>
        <w:t>άρθρα,</w:t>
      </w:r>
      <w:r w:rsidRPr="005D0A29">
        <w:rPr>
          <w:rFonts w:eastAsia="Times New Roman" w:cs="Times New Roman"/>
          <w:bCs/>
          <w:shd w:val="clear" w:color="auto" w:fill="FFFFFF"/>
        </w:rPr>
        <w:t xml:space="preserve"> δεν αναφέρθηκα σε αυτό το </w:t>
      </w:r>
      <w:r w:rsidRPr="005D0A29">
        <w:rPr>
          <w:rFonts w:eastAsia="Times New Roman"/>
          <w:bCs/>
          <w:shd w:val="clear" w:color="auto" w:fill="FFFFFF"/>
        </w:rPr>
        <w:t>άρθρο</w:t>
      </w:r>
      <w:r w:rsidRPr="005D0A29">
        <w:rPr>
          <w:rFonts w:eastAsia="Times New Roman" w:cs="Times New Roman"/>
          <w:bCs/>
          <w:shd w:val="clear" w:color="auto" w:fill="FFFFFF"/>
        </w:rPr>
        <w:t xml:space="preserve">. </w:t>
      </w:r>
    </w:p>
    <w:p w14:paraId="04B1AC19"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Ευχαριστώ.</w:t>
      </w:r>
    </w:p>
    <w:p w14:paraId="04B1AC1A"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
          <w:bCs/>
          <w:shd w:val="clear" w:color="auto" w:fill="FFFFFF"/>
        </w:rPr>
        <w:t>ΧΑΡΟΥΛΑ (ΧΑΡΑ) ΚΕΦΑΛΙΔΟΥ:</w:t>
      </w:r>
      <w:r w:rsidRPr="005D0A29">
        <w:rPr>
          <w:rFonts w:eastAsia="Times New Roman" w:cs="Times New Roman"/>
          <w:bCs/>
          <w:shd w:val="clear" w:color="auto" w:fill="FFFFFF"/>
        </w:rPr>
        <w:t xml:space="preserve"> Συγγνώμη αλλά ηλεκτρονικά στο πρακτικό της έκθεσης της επιτροπής σήμερα το πρωί φαινόνταν κανονικά μέσα το </w:t>
      </w:r>
      <w:r w:rsidRPr="005D0A29">
        <w:rPr>
          <w:rFonts w:eastAsia="Times New Roman"/>
          <w:bCs/>
          <w:shd w:val="clear" w:color="auto" w:fill="FFFFFF"/>
        </w:rPr>
        <w:t>άρθρο</w:t>
      </w:r>
      <w:r w:rsidRPr="005D0A29">
        <w:rPr>
          <w:rFonts w:eastAsia="Times New Roman" w:cs="Times New Roman"/>
          <w:bCs/>
          <w:shd w:val="clear" w:color="auto" w:fill="FFFFFF"/>
        </w:rPr>
        <w:t xml:space="preserve"> 61. </w:t>
      </w:r>
    </w:p>
    <w:p w14:paraId="04B1AC1B"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b/>
          <w:bCs/>
          <w:shd w:val="clear" w:color="auto" w:fill="FFFFFF"/>
        </w:rPr>
        <w:lastRenderedPageBreak/>
        <w:t xml:space="preserve">ΠΡΟΕΔΡΕΥΩΝ (Γεώργιος </w:t>
      </w:r>
      <w:proofErr w:type="spellStart"/>
      <w:r w:rsidRPr="005D0A29">
        <w:rPr>
          <w:rFonts w:eastAsia="Times New Roman"/>
          <w:b/>
          <w:bCs/>
          <w:shd w:val="clear" w:color="auto" w:fill="FFFFFF"/>
        </w:rPr>
        <w:t>Λαμπρούλης</w:t>
      </w:r>
      <w:proofErr w:type="spellEnd"/>
      <w:r w:rsidRPr="005D0A29">
        <w:rPr>
          <w:rFonts w:eastAsia="Times New Roman"/>
          <w:b/>
          <w:bCs/>
          <w:shd w:val="clear" w:color="auto" w:fill="FFFFFF"/>
        </w:rPr>
        <w:t xml:space="preserve">): </w:t>
      </w:r>
      <w:r w:rsidRPr="005D0A29">
        <w:rPr>
          <w:rFonts w:eastAsia="Times New Roman" w:cs="Times New Roman"/>
          <w:bCs/>
          <w:shd w:val="clear" w:color="auto" w:fill="FFFFFF"/>
        </w:rPr>
        <w:t xml:space="preserve">Λοιπόν, να μη λύσουμε τώρα τα ηλεκτρονικά ή μη. </w:t>
      </w:r>
    </w:p>
    <w:p w14:paraId="04B1AC1C" w14:textId="77777777" w:rsidR="0001266C" w:rsidRDefault="00D81D51">
      <w:pPr>
        <w:spacing w:after="0" w:line="600" w:lineRule="auto"/>
        <w:ind w:firstLine="709"/>
        <w:contextualSpacing/>
        <w:jc w:val="center"/>
        <w:rPr>
          <w:rFonts w:eastAsia="Times New Roman" w:cs="Times New Roman"/>
          <w:bCs/>
          <w:shd w:val="clear" w:color="auto" w:fill="FFFFFF"/>
        </w:rPr>
      </w:pPr>
      <w:r w:rsidRPr="005D0A29">
        <w:rPr>
          <w:rFonts w:eastAsia="Times New Roman" w:cs="Times New Roman"/>
          <w:bCs/>
          <w:shd w:val="clear" w:color="auto" w:fill="FFFFFF"/>
        </w:rPr>
        <w:t>(Θόρυβος - διαμαρτυρίες)</w:t>
      </w:r>
    </w:p>
    <w:p w14:paraId="04B1AC1D"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 xml:space="preserve">Δεν θα απολογούμαι εγώ. Με </w:t>
      </w:r>
      <w:proofErr w:type="spellStart"/>
      <w:r w:rsidRPr="005D0A29">
        <w:rPr>
          <w:rFonts w:eastAsia="Times New Roman" w:cs="Times New Roman"/>
          <w:bCs/>
          <w:shd w:val="clear" w:color="auto" w:fill="FFFFFF"/>
        </w:rPr>
        <w:t>συγχωρείτε</w:t>
      </w:r>
      <w:proofErr w:type="spellEnd"/>
      <w:r w:rsidRPr="005D0A29">
        <w:rPr>
          <w:rFonts w:eastAsia="Times New Roman" w:cs="Times New Roman"/>
          <w:bCs/>
          <w:shd w:val="clear" w:color="auto" w:fill="FFFFFF"/>
        </w:rPr>
        <w:t xml:space="preserve"> πάρα πολύ. Σας παρακαλώ πολύ. Θα ξεκινήσουμε με τις δευτερολογίες των εισηγητών και των αγορητών. Ποιος θα ξεκινήσει εκ των εισηγητών; </w:t>
      </w:r>
    </w:p>
    <w:p w14:paraId="04B1AC1E"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Cs/>
          <w:shd w:val="clear" w:color="auto" w:fill="FFFFFF"/>
        </w:rPr>
        <w:t>Κύριε Ψα</w:t>
      </w:r>
      <w:r w:rsidRPr="005D0A29">
        <w:rPr>
          <w:rFonts w:eastAsia="Times New Roman" w:cs="Times New Roman"/>
          <w:bCs/>
          <w:shd w:val="clear" w:color="auto" w:fill="FFFFFF"/>
        </w:rPr>
        <w:t xml:space="preserve">ριανέ, θέλετε να δευτερολογήσετε; </w:t>
      </w:r>
    </w:p>
    <w:p w14:paraId="04B1AC1F" w14:textId="77777777" w:rsidR="0001266C" w:rsidRDefault="00D81D51">
      <w:pPr>
        <w:spacing w:after="0" w:line="600" w:lineRule="auto"/>
        <w:ind w:firstLine="709"/>
        <w:contextualSpacing/>
        <w:jc w:val="both"/>
        <w:rPr>
          <w:rFonts w:eastAsia="Times New Roman" w:cs="Times New Roman"/>
          <w:bCs/>
          <w:shd w:val="clear" w:color="auto" w:fill="FFFFFF"/>
        </w:rPr>
      </w:pPr>
      <w:r w:rsidRPr="005D0A29">
        <w:rPr>
          <w:rFonts w:eastAsia="Times New Roman" w:cs="Times New Roman"/>
          <w:b/>
          <w:bCs/>
          <w:shd w:val="clear" w:color="auto" w:fill="FFFFFF"/>
        </w:rPr>
        <w:t>ΓΡΗΓΟΡΙΟΣ ΨΑΡΙΑΝΟΣ:</w:t>
      </w:r>
      <w:r w:rsidRPr="005D0A29">
        <w:rPr>
          <w:rFonts w:eastAsia="Times New Roman" w:cs="Times New Roman"/>
          <w:bCs/>
          <w:shd w:val="clear" w:color="auto" w:fill="FFFFFF"/>
        </w:rPr>
        <w:t xml:space="preserve"> Ευχαριστώ, κύριε Πρόεδρε.</w:t>
      </w:r>
    </w:p>
    <w:p w14:paraId="04B1AC20"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cs="Times New Roman"/>
          <w:bCs/>
          <w:shd w:val="clear" w:color="auto" w:fill="FFFFFF"/>
        </w:rPr>
        <w:t xml:space="preserve">Όπως βλέπουμε και ακούμε, ήρθαν λίγο πριν ψηφίσουμε το νομοσχέδιο και ενώ </w:t>
      </w:r>
      <w:proofErr w:type="spellStart"/>
      <w:r w:rsidRPr="005D0A29">
        <w:rPr>
          <w:rFonts w:eastAsia="Times New Roman" w:cs="Times New Roman"/>
          <w:bCs/>
          <w:shd w:val="clear" w:color="auto" w:fill="FFFFFF"/>
        </w:rPr>
        <w:t>ετελείωσε</w:t>
      </w:r>
      <w:proofErr w:type="spellEnd"/>
      <w:r w:rsidRPr="005D0A29">
        <w:rPr>
          <w:rFonts w:eastAsia="Times New Roman" w:cs="Times New Roman"/>
          <w:bCs/>
          <w:shd w:val="clear" w:color="auto" w:fill="FFFFFF"/>
        </w:rPr>
        <w:t xml:space="preserve"> η </w:t>
      </w:r>
      <w:r w:rsidRPr="005D0A29">
        <w:rPr>
          <w:rFonts w:eastAsia="Times New Roman"/>
          <w:bCs/>
          <w:shd w:val="clear" w:color="auto" w:fill="FFFFFF"/>
        </w:rPr>
        <w:t>διαδικασία</w:t>
      </w:r>
      <w:r w:rsidRPr="005D0A29">
        <w:rPr>
          <w:rFonts w:eastAsia="Times New Roman" w:cs="Times New Roman"/>
          <w:bCs/>
          <w:shd w:val="clear" w:color="auto" w:fill="FFFFFF"/>
        </w:rPr>
        <w:t xml:space="preserve"> </w:t>
      </w:r>
      <w:proofErr w:type="spellStart"/>
      <w:r w:rsidRPr="005D0A29">
        <w:rPr>
          <w:rFonts w:eastAsia="Times New Roman" w:cs="Times New Roman"/>
          <w:bCs/>
          <w:shd w:val="clear" w:color="auto" w:fill="FFFFFF"/>
        </w:rPr>
        <w:t>εκατόν</w:t>
      </w:r>
      <w:proofErr w:type="spellEnd"/>
      <w:r w:rsidRPr="005D0A29">
        <w:rPr>
          <w:rFonts w:eastAsia="Times New Roman" w:cs="Times New Roman"/>
          <w:bCs/>
          <w:shd w:val="clear" w:color="auto" w:fill="FFFFFF"/>
        </w:rPr>
        <w:t xml:space="preserve"> πενήντα δύο σελίδες νομοτεχνικές βελτιώσεις, μάθαμε ότι </w:t>
      </w:r>
      <w:r w:rsidRPr="005D0A29">
        <w:rPr>
          <w:rFonts w:eastAsia="Times New Roman"/>
          <w:bCs/>
          <w:shd w:val="clear" w:color="auto" w:fill="FFFFFF"/>
        </w:rPr>
        <w:t>έ</w:t>
      </w:r>
      <w:r w:rsidRPr="005D0A29">
        <w:rPr>
          <w:rFonts w:eastAsia="Times New Roman" w:cs="Times New Roman"/>
          <w:bCs/>
          <w:shd w:val="clear" w:color="auto" w:fill="FFFFFF"/>
        </w:rPr>
        <w:t>χουν αποσυρθεί</w:t>
      </w:r>
      <w:r w:rsidRPr="005D0A29">
        <w:rPr>
          <w:rFonts w:eastAsia="Times New Roman" w:cs="Times New Roman"/>
          <w:bCs/>
          <w:shd w:val="clear" w:color="auto" w:fill="FFFFFF"/>
        </w:rPr>
        <w:t xml:space="preserve"> ένα ή δύο ή τρία </w:t>
      </w:r>
      <w:r w:rsidRPr="005D0A29">
        <w:rPr>
          <w:rFonts w:eastAsia="Times New Roman"/>
          <w:bCs/>
          <w:shd w:val="clear" w:color="auto" w:fill="FFFFFF"/>
        </w:rPr>
        <w:t>άρθρα. Δεν ξέρουμε ακριβώς πόσα ούτε τους αριθμούς τους. Δεν ξέρουμε ποιες αλλαγές έχουν γίνει, εάν το 1% έγινε 2%, πότε και γιατί, εάν τα ποσά που πρέπει να δοθούν στο άρθρο 18, είναι μετά το 2019 ή πριν και αν είναι το 25% των πεντακοσί</w:t>
      </w:r>
      <w:r w:rsidRPr="005D0A29">
        <w:rPr>
          <w:rFonts w:eastAsia="Times New Roman"/>
          <w:bCs/>
          <w:shd w:val="clear" w:color="auto" w:fill="FFFFFF"/>
        </w:rPr>
        <w:t xml:space="preserve">ων χιλιάδων ή αν πρέπει να τα δώσουν απόψε. Δεν έχουμε καταλάβει εμείς που συζητάμε εδώ, τι ακριβώς ψηφίζουμε. </w:t>
      </w:r>
    </w:p>
    <w:p w14:paraId="04B1AC21"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 xml:space="preserve">Αυτός ο τραγέλαφος νομίζω ότι είναι παγκόσμια πρώτη. Δεν θέλω να προσβάλλω καμμία αφρικανική χώρα. Φοβάμαι ότι είμαστε πέρα από την Αφρική, για </w:t>
      </w:r>
      <w:r w:rsidRPr="005D0A29">
        <w:rPr>
          <w:rFonts w:eastAsia="Times New Roman"/>
          <w:bCs/>
          <w:shd w:val="clear" w:color="auto" w:fill="FFFFFF"/>
        </w:rPr>
        <w:t xml:space="preserve">να μιλήσω επί καλλιτεχνικού </w:t>
      </w:r>
      <w:r w:rsidRPr="005D0A29">
        <w:rPr>
          <w:rFonts w:eastAsia="Times New Roman"/>
          <w:bCs/>
          <w:shd w:val="clear" w:color="auto" w:fill="FFFFFF"/>
        </w:rPr>
        <w:lastRenderedPageBreak/>
        <w:t xml:space="preserve">και επί σκηνοθεσίας και κινηματογράφου. Δηλαδή αυτά τα πράγματα που συμβαίνουν εδώ και συζητάμε είναι καταγέλαστα. </w:t>
      </w:r>
    </w:p>
    <w:p w14:paraId="04B1AC22"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 xml:space="preserve">Εάν το Ποτάμι είχε δεκαπέντε Βουλευτές αυτή τη στιγμή εδώ, θα ζητούσαμε ονομαστική ψηφοφορία επί της αρχής και εφ’ όλων των άρθρων και των τροπολογιών. Θα δούμε εάν μπορούν να μαζευτούν οι υπογραφές, να ζητηθεί ονομαστική ψηφοφορία. Είναι τραγικό αυτό που </w:t>
      </w:r>
      <w:r w:rsidRPr="005D0A29">
        <w:rPr>
          <w:rFonts w:eastAsia="Times New Roman"/>
          <w:bCs/>
          <w:shd w:val="clear" w:color="auto" w:fill="FFFFFF"/>
        </w:rPr>
        <w:t xml:space="preserve">συμβαίνει. </w:t>
      </w:r>
    </w:p>
    <w:p w14:paraId="04B1AC23"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Θα έπρεπε να συζητάμε για τη ληστεία που έχει γίνει από την «ΑΕΠΙ», που είναι τρεις σελίδες πράγματα. Ελλείψεις ελέγχου, λεφτά που έχουν τσεπώσει οι φαμίλιες και οι συνεργάτες τους, που είναι εκατομμύρια, 7,5 εκατομμύρια ευρώ και άλλα 7,5 εκατο</w:t>
      </w:r>
      <w:r w:rsidRPr="005D0A29">
        <w:rPr>
          <w:rFonts w:eastAsia="Times New Roman"/>
          <w:bCs/>
          <w:shd w:val="clear" w:color="auto" w:fill="FFFFFF"/>
        </w:rPr>
        <w:t xml:space="preserve">μμύρια ευρώ και άλλα 8,5 εκατομμύρια ευρώ και δικαστικές αποφάσεις κ.λπ.. </w:t>
      </w:r>
    </w:p>
    <w:p w14:paraId="04B1AC24"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Ζητήθηκε παρέμβαση και έχει μπει επίτροπος, αλλά τα πήραμε τα λεφτά από τη φαμίλια, να τα μοιράσουμε στους καλλιτέχνες, στους δημιουργούς, στους ιδιοκτήτες των πνευματικών δικαιωμάτ</w:t>
      </w:r>
      <w:r w:rsidRPr="005D0A29">
        <w:rPr>
          <w:rFonts w:eastAsia="Times New Roman"/>
          <w:bCs/>
          <w:shd w:val="clear" w:color="auto" w:fill="FFFFFF"/>
        </w:rPr>
        <w:t xml:space="preserve">ων; Εάν δεν τα πήραμε ως σήμερα, σε πόσο καιρό θα τα πάρουμε από τους ληστές της φαμίλιας, να τα μοιράσουμε στους καλλιτέχνες, στους ανθρώπους που έγραψαν, που συνέθεσαν, που εκτέλεσαν και τα συγγενή δικαιώματα; «Συγγενή» να τα λέμε </w:t>
      </w:r>
      <w:r w:rsidRPr="005D0A29">
        <w:rPr>
          <w:rFonts w:eastAsia="Times New Roman"/>
          <w:bCs/>
          <w:shd w:val="clear" w:color="auto" w:fill="FFFFFF"/>
        </w:rPr>
        <w:lastRenderedPageBreak/>
        <w:t>και όχι «συγγενικά» δικ</w:t>
      </w:r>
      <w:r w:rsidRPr="005D0A29">
        <w:rPr>
          <w:rFonts w:eastAsia="Times New Roman"/>
          <w:bCs/>
          <w:shd w:val="clear" w:color="auto" w:fill="FFFFFF"/>
        </w:rPr>
        <w:t xml:space="preserve">αιώματα. Ας αλλάξουμε και αυτή τη λέξη. Να λέμε «τα συγγενή δικαιώματα» και όχι «τα συγγενικά», για να μη νομίζουν μερικοί ότι είναι δικαιώματα για τους συγγενείς μας. </w:t>
      </w:r>
    </w:p>
    <w:p w14:paraId="04B1AC25"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Θέλω να μιλήσω στη δευτερολογία μου επί των άρθρων που ήταν αριθμημένα σε παλιά αρίθμησ</w:t>
      </w:r>
      <w:r w:rsidRPr="005D0A29">
        <w:rPr>
          <w:rFonts w:eastAsia="Times New Roman"/>
          <w:bCs/>
          <w:shd w:val="clear" w:color="auto" w:fill="FFFFFF"/>
        </w:rPr>
        <w:t>η σε ένα παλιό νομοσχέδιο, που ήρθε μετά από δύο νομοσχέδια που αποσύρθηκαν και που το πρώτο είχε ολοκληρώσει τη διαδικασία του, είχε έρθει για ψήφιση σχεδόν και παραμονή εξαφανίστηκε. Μετά ήρθε ένα άλλο. Συζητήθηκε από εδώ και από εκεί και ούτε καν κατατέ</w:t>
      </w:r>
      <w:r w:rsidRPr="005D0A29">
        <w:rPr>
          <w:rFonts w:eastAsia="Times New Roman"/>
          <w:bCs/>
          <w:shd w:val="clear" w:color="auto" w:fill="FFFFFF"/>
        </w:rPr>
        <w:t xml:space="preserve">θηκε. </w:t>
      </w:r>
    </w:p>
    <w:p w14:paraId="04B1AC26"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Είπαμε να κατατεθεί εκείνο το πρώτο νομοσχέδιο, με το οποίο συμφωνούσαν όλοι οι φορείς πλην της «ΑΕΠ»Ι. Σε όλα τα επόμενα, του 2016 και το τωρινό, συμφωνεί μόνο η «ΑΕΠΙ» και διαφωνούν όλοι οι άλλοι φορείς. Μας είπαν όλοι ότι δεν έχει γίνει καμμία δι</w:t>
      </w:r>
      <w:r w:rsidRPr="005D0A29">
        <w:rPr>
          <w:rFonts w:eastAsia="Times New Roman"/>
          <w:bCs/>
          <w:shd w:val="clear" w:color="auto" w:fill="FFFFFF"/>
        </w:rPr>
        <w:t xml:space="preserve">απραγμάτευση και καμμία διαβούλευση αλλά μόνο συζητήσεις ανεπίσημες; </w:t>
      </w:r>
    </w:p>
    <w:p w14:paraId="04B1AC27"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Λοιπόν, αντί να ξανασυζητήσουμε εφ’ όλης της ύλης και επί της ουσίας και με τις διαφωνίες ανθρώπων που είναι και μέσα στην ίδια την Κυβέρνηση ή που ήταν στην Κυβέρνηση ή που είναι στα κό</w:t>
      </w:r>
      <w:r w:rsidRPr="005D0A29">
        <w:rPr>
          <w:rFonts w:eastAsia="Times New Roman"/>
          <w:bCs/>
          <w:shd w:val="clear" w:color="auto" w:fill="FFFFFF"/>
        </w:rPr>
        <w:t xml:space="preserve">μματα της Κυβέρνησης και να αποφασίσουμε με όση νηφαλιότητα και ωριμότητα και αξιοπρέπεια μπορούμε να έχουμε </w:t>
      </w:r>
      <w:r w:rsidRPr="005D0A29">
        <w:rPr>
          <w:rFonts w:eastAsia="Times New Roman"/>
          <w:bCs/>
          <w:shd w:val="clear" w:color="auto" w:fill="FFFFFF"/>
        </w:rPr>
        <w:lastRenderedPageBreak/>
        <w:t>και να ψηφίσουμε επί της ουσίας και συγκεκριμένα, για να διασφαλίζονται σε αυτή τη χώρα τα πνευματικά δικαιώματα, εξοβελίζουμε τη φαμίλια μαζί με τ</w:t>
      </w:r>
      <w:r w:rsidRPr="005D0A29">
        <w:rPr>
          <w:rFonts w:eastAsia="Times New Roman"/>
          <w:bCs/>
          <w:shd w:val="clear" w:color="auto" w:fill="FFFFFF"/>
        </w:rPr>
        <w:t>α λεφτά που βούτηξε, καλύπτουμε το όλο σύστημα και πάμε να δώσουμε την «ΑΕΠΙ» σε κάτι ανθρώπους, που δεν είναι πια η φαμίλια. Πάει η φαμίλια, πήρε τα λεφτά και έφυγε και κοιτάμε τώρα, πώς θα βολέψουμε την «ΑΕΠΙ» σε κάτι δικούς μας, ώστε να την κρατήσουμε κ</w:t>
      </w:r>
      <w:r w:rsidRPr="005D0A29">
        <w:rPr>
          <w:rFonts w:eastAsia="Times New Roman"/>
          <w:bCs/>
          <w:shd w:val="clear" w:color="auto" w:fill="FFFFFF"/>
        </w:rPr>
        <w:t xml:space="preserve">αι να φέρουμε και δυο τρεις «ΑΕΠΙ» ακόμα. Αυτό δεν είναι το θέμα; </w:t>
      </w:r>
    </w:p>
    <w:p w14:paraId="04B1AC28"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Πώς θα τα ψηφίσω εγώ αυτά; Πείτε μου. Δηλαδή με ποιο φιλότιμο θα ψηφίσω εγώ για αυτά τα πράγματα;  Όταν -ευχαριστώ πολύ που με ακούτε- η ίδια η Ελληνική Ένωση Εκδοτών Μουσικής έχει κάνει δε</w:t>
      </w:r>
      <w:r w:rsidRPr="005D0A29">
        <w:rPr>
          <w:rFonts w:eastAsia="Times New Roman"/>
          <w:bCs/>
          <w:shd w:val="clear" w:color="auto" w:fill="FFFFFF"/>
        </w:rPr>
        <w:t xml:space="preserve">καπέντε καταγγελίες επί της ουσίας. Δεν έχω να πω τίποτα άλλο. </w:t>
      </w:r>
    </w:p>
    <w:p w14:paraId="04B1AC29"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 xml:space="preserve">Θα σας πούμε ότι θα σκεφτούμε τι μπορούμε να ψηφίσουμε από αυτά δυο, τρεις τροπολογίες και ίσως ένα άρθρο, αν υπάρχει με τον αριθμό που υπήρχε. Δεν ξέρω με την </w:t>
      </w:r>
      <w:proofErr w:type="spellStart"/>
      <w:r w:rsidRPr="005D0A29">
        <w:rPr>
          <w:rFonts w:eastAsia="Times New Roman"/>
          <w:bCs/>
          <w:shd w:val="clear" w:color="auto" w:fill="FFFFFF"/>
        </w:rPr>
        <w:t>αναρίθμηση</w:t>
      </w:r>
      <w:proofErr w:type="spellEnd"/>
      <w:r w:rsidRPr="005D0A29">
        <w:rPr>
          <w:rFonts w:eastAsia="Times New Roman"/>
          <w:bCs/>
          <w:shd w:val="clear" w:color="auto" w:fill="FFFFFF"/>
        </w:rPr>
        <w:t>, πόσα αναρίθμητα άρθρ</w:t>
      </w:r>
      <w:r w:rsidRPr="005D0A29">
        <w:rPr>
          <w:rFonts w:eastAsia="Times New Roman"/>
          <w:bCs/>
          <w:shd w:val="clear" w:color="auto" w:fill="FFFFFF"/>
        </w:rPr>
        <w:t xml:space="preserve">α υπάρχουν και πόσες άλλες αναρίθμητες τροπολογίες θα φέρετε με τη διαδικασία πάντα του επείγοντος, γιατί επειγόμαστε να κάνουμε δουλειές. Είναι απαράδεκτο και ντροπιαστικό για το ελληνικό Κοινοβούλιο. Τελεία και παύλα. </w:t>
      </w:r>
    </w:p>
    <w:p w14:paraId="04B1AC2A"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lastRenderedPageBreak/>
        <w:t xml:space="preserve">Ευχαριστώ πολύ και συγγνώμη. </w:t>
      </w:r>
    </w:p>
    <w:p w14:paraId="04B1AC2B"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
          <w:bCs/>
          <w:shd w:val="clear" w:color="auto" w:fill="FFFFFF"/>
        </w:rPr>
        <w:t>ΛΥΔΙΑ</w:t>
      </w:r>
      <w:r w:rsidRPr="005D0A29">
        <w:rPr>
          <w:rFonts w:eastAsia="Times New Roman"/>
          <w:b/>
          <w:bCs/>
          <w:shd w:val="clear" w:color="auto" w:fill="FFFFFF"/>
        </w:rPr>
        <w:t xml:space="preserve"> ΚΟΝΙΟΡΔΟΥ (Υπουργός Πολιτισμού και Αθλητισμού):</w:t>
      </w:r>
      <w:r w:rsidRPr="005D0A29">
        <w:rPr>
          <w:rFonts w:eastAsia="Times New Roman"/>
          <w:bCs/>
          <w:shd w:val="clear" w:color="auto" w:fill="FFFFFF"/>
        </w:rPr>
        <w:t xml:space="preserve"> Κύριε Πρόεδρε, μπορώ να έχω τον λόγο; </w:t>
      </w:r>
    </w:p>
    <w:p w14:paraId="04B1AC2C"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
          <w:bCs/>
          <w:shd w:val="clear" w:color="auto" w:fill="FFFFFF"/>
        </w:rPr>
        <w:t xml:space="preserve">ΠΡΟΕΔΡΕΥΩΝ (Γεώργιος </w:t>
      </w:r>
      <w:proofErr w:type="spellStart"/>
      <w:r w:rsidRPr="005D0A29">
        <w:rPr>
          <w:rFonts w:eastAsia="Times New Roman"/>
          <w:b/>
          <w:bCs/>
          <w:shd w:val="clear" w:color="auto" w:fill="FFFFFF"/>
        </w:rPr>
        <w:t>Λαμπρούλης</w:t>
      </w:r>
      <w:proofErr w:type="spellEnd"/>
      <w:r w:rsidRPr="005D0A29">
        <w:rPr>
          <w:rFonts w:eastAsia="Times New Roman"/>
          <w:b/>
          <w:bCs/>
          <w:shd w:val="clear" w:color="auto" w:fill="FFFFFF"/>
        </w:rPr>
        <w:t xml:space="preserve">): </w:t>
      </w:r>
      <w:r w:rsidRPr="005D0A29">
        <w:rPr>
          <w:rFonts w:eastAsia="Times New Roman"/>
          <w:bCs/>
          <w:shd w:val="clear" w:color="auto" w:fill="FFFFFF"/>
        </w:rPr>
        <w:t>Παρακαλώ, κυρία Υπουργέ.</w:t>
      </w:r>
    </w:p>
    <w:p w14:paraId="04B1AC2D"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
          <w:bCs/>
          <w:shd w:val="clear" w:color="auto" w:fill="FFFFFF"/>
        </w:rPr>
        <w:t>ΛΥΔΙΑ ΚΟΝΙΟΡΔΟΥ (Υπουργός Πολιτισμού και Αθλητισμού):</w:t>
      </w:r>
      <w:r w:rsidRPr="005D0A29">
        <w:rPr>
          <w:rFonts w:eastAsia="Times New Roman"/>
          <w:bCs/>
          <w:shd w:val="clear" w:color="auto" w:fill="FFFFFF"/>
        </w:rPr>
        <w:t xml:space="preserve"> Θα ήθελα να ανακοινώσω ότι αποσύρεται το άρθρο 67 μετά </w:t>
      </w:r>
      <w:r w:rsidRPr="005D0A29">
        <w:rPr>
          <w:rFonts w:eastAsia="Times New Roman"/>
          <w:bCs/>
          <w:shd w:val="clear" w:color="auto" w:fill="FFFFFF"/>
        </w:rPr>
        <w:t xml:space="preserve">από τις σοβαρές ενστάσεις. </w:t>
      </w:r>
    </w:p>
    <w:p w14:paraId="04B1AC2E" w14:textId="77777777" w:rsidR="0001266C" w:rsidRDefault="00D81D51">
      <w:pPr>
        <w:spacing w:line="600" w:lineRule="auto"/>
        <w:ind w:firstLine="709"/>
        <w:jc w:val="center"/>
        <w:rPr>
          <w:rFonts w:eastAsia="Times New Roman" w:cs="Times New Roman"/>
        </w:rPr>
      </w:pPr>
      <w:r w:rsidRPr="005D0A29">
        <w:rPr>
          <w:rFonts w:eastAsia="Times New Roman" w:cs="Times New Roman"/>
        </w:rPr>
        <w:t>(Χειροκροτήματα)</w:t>
      </w:r>
    </w:p>
    <w:p w14:paraId="04B1AC2F"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 xml:space="preserve"> </w:t>
      </w:r>
      <w:r w:rsidRPr="005D0A29">
        <w:rPr>
          <w:rFonts w:eastAsia="Times New Roman"/>
          <w:b/>
          <w:bCs/>
          <w:shd w:val="clear" w:color="auto" w:fill="FFFFFF"/>
        </w:rPr>
        <w:t xml:space="preserve">ΠΡΟΕΔΡΕΥΩΝ (Γεώργιος </w:t>
      </w:r>
      <w:proofErr w:type="spellStart"/>
      <w:r w:rsidRPr="005D0A29">
        <w:rPr>
          <w:rFonts w:eastAsia="Times New Roman"/>
          <w:b/>
          <w:bCs/>
          <w:shd w:val="clear" w:color="auto" w:fill="FFFFFF"/>
        </w:rPr>
        <w:t>Λαμπρούλης</w:t>
      </w:r>
      <w:proofErr w:type="spellEnd"/>
      <w:r w:rsidRPr="005D0A29">
        <w:rPr>
          <w:rFonts w:eastAsia="Times New Roman"/>
          <w:b/>
          <w:bCs/>
          <w:shd w:val="clear" w:color="auto" w:fill="FFFFFF"/>
        </w:rPr>
        <w:t xml:space="preserve">): </w:t>
      </w:r>
      <w:r w:rsidRPr="005D0A29">
        <w:rPr>
          <w:rFonts w:eastAsia="Times New Roman"/>
          <w:bCs/>
          <w:shd w:val="clear" w:color="auto" w:fill="FFFFFF"/>
        </w:rPr>
        <w:t xml:space="preserve">Άρα αποσύρεται και το άρθρο 67. Καλώς. </w:t>
      </w:r>
    </w:p>
    <w:p w14:paraId="04B1AC30"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 xml:space="preserve">Τον λόγο έχει ο κ. Μεγαλομύστακας. </w:t>
      </w:r>
    </w:p>
    <w:p w14:paraId="04B1AC31"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
          <w:bCs/>
          <w:shd w:val="clear" w:color="auto" w:fill="FFFFFF"/>
        </w:rPr>
        <w:t>ΑΝΑΣΤΑΣΙΟΣ ΜΕΓΑΛΟΜΥΣΤΑΚΑΣ:</w:t>
      </w:r>
      <w:r w:rsidRPr="005D0A29">
        <w:rPr>
          <w:rFonts w:eastAsia="Times New Roman"/>
          <w:bCs/>
          <w:shd w:val="clear" w:color="auto" w:fill="FFFFFF"/>
        </w:rPr>
        <w:t xml:space="preserve"> Το άρθρο 67 με ποια αρίθμηση; Αυτή που υπάρχει ήδη; Γιατί έχουμε μπερδευτ</w:t>
      </w:r>
      <w:r w:rsidRPr="005D0A29">
        <w:rPr>
          <w:rFonts w:eastAsia="Times New Roman"/>
          <w:bCs/>
          <w:shd w:val="clear" w:color="auto" w:fill="FFFFFF"/>
        </w:rPr>
        <w:t xml:space="preserve">εί από το πρωί. </w:t>
      </w:r>
    </w:p>
    <w:p w14:paraId="04B1AC32"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
          <w:bCs/>
          <w:shd w:val="clear" w:color="auto" w:fill="FFFFFF"/>
        </w:rPr>
        <w:t xml:space="preserve">ΠΡΟΕΔΡΕΥΩΝ (Γεώργιος </w:t>
      </w:r>
      <w:proofErr w:type="spellStart"/>
      <w:r w:rsidRPr="005D0A29">
        <w:rPr>
          <w:rFonts w:eastAsia="Times New Roman"/>
          <w:b/>
          <w:bCs/>
          <w:shd w:val="clear" w:color="auto" w:fill="FFFFFF"/>
        </w:rPr>
        <w:t>Λαμπρούλης</w:t>
      </w:r>
      <w:proofErr w:type="spellEnd"/>
      <w:r w:rsidRPr="005D0A29">
        <w:rPr>
          <w:rFonts w:eastAsia="Times New Roman"/>
          <w:b/>
          <w:bCs/>
          <w:shd w:val="clear" w:color="auto" w:fill="FFFFFF"/>
        </w:rPr>
        <w:t xml:space="preserve">): </w:t>
      </w:r>
      <w:r w:rsidRPr="005D0A29">
        <w:rPr>
          <w:rFonts w:eastAsia="Times New Roman"/>
          <w:bCs/>
          <w:shd w:val="clear" w:color="auto" w:fill="FFFFFF"/>
        </w:rPr>
        <w:t>Είναι το άρθρο 68.</w:t>
      </w:r>
    </w:p>
    <w:p w14:paraId="04B1AC33"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
          <w:bCs/>
          <w:shd w:val="clear" w:color="auto" w:fill="FFFFFF"/>
        </w:rPr>
        <w:t>ΑΝΑΣΤΑΣΙΟΣ ΜΕΓΑΛΟΜΥΣΤΑΚΑΣ:</w:t>
      </w:r>
      <w:r w:rsidRPr="005D0A29">
        <w:rPr>
          <w:rFonts w:eastAsia="Times New Roman"/>
          <w:bCs/>
          <w:shd w:val="clear" w:color="auto" w:fill="FFFFFF"/>
        </w:rPr>
        <w:t xml:space="preserve"> Σύμφωνα με το πρωινό σώμα του σχεδίου νόμου. Ωραία. </w:t>
      </w:r>
    </w:p>
    <w:p w14:paraId="04B1AC34"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
          <w:bCs/>
          <w:shd w:val="clear" w:color="auto" w:fill="FFFFFF"/>
        </w:rPr>
        <w:lastRenderedPageBreak/>
        <w:t xml:space="preserve">ΠΡΟΕΔΡΕΥΩΝ (Γεώργιος </w:t>
      </w:r>
      <w:proofErr w:type="spellStart"/>
      <w:r w:rsidRPr="005D0A29">
        <w:rPr>
          <w:rFonts w:eastAsia="Times New Roman"/>
          <w:b/>
          <w:bCs/>
          <w:shd w:val="clear" w:color="auto" w:fill="FFFFFF"/>
        </w:rPr>
        <w:t>Λαμπρούλης</w:t>
      </w:r>
      <w:proofErr w:type="spellEnd"/>
      <w:r w:rsidRPr="005D0A29">
        <w:rPr>
          <w:rFonts w:eastAsia="Times New Roman"/>
          <w:b/>
          <w:bCs/>
          <w:shd w:val="clear" w:color="auto" w:fill="FFFFFF"/>
        </w:rPr>
        <w:t xml:space="preserve">): </w:t>
      </w:r>
      <w:r w:rsidRPr="005D0A29">
        <w:rPr>
          <w:rFonts w:eastAsia="Times New Roman"/>
          <w:bCs/>
          <w:shd w:val="clear" w:color="auto" w:fill="FFFFFF"/>
        </w:rPr>
        <w:t xml:space="preserve">Ελάτε, κύριε Μεγαλομύστακα. </w:t>
      </w:r>
    </w:p>
    <w:p w14:paraId="04B1AC35"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
          <w:bCs/>
          <w:shd w:val="clear" w:color="auto" w:fill="FFFFFF"/>
        </w:rPr>
        <w:t xml:space="preserve">ΑΝΑΣΤΑΣΙΟΣ ΜΕΓΑΛΟΜΥΣΤΑΚΑΣ: </w:t>
      </w:r>
      <w:r w:rsidRPr="005D0A29">
        <w:rPr>
          <w:rFonts w:eastAsia="Times New Roman"/>
          <w:bCs/>
          <w:shd w:val="clear" w:color="auto" w:fill="FFFFFF"/>
        </w:rPr>
        <w:t xml:space="preserve">Εντάξει αυτό που συμβαίνει σήμερα είναι τραγικό. Από το πρωί σας προειδοποιούμε ότι λόγω κακού προγραμματισμού και έλλειψης σχεδίου, δεν θα πάμε όπως πρέπει να πάμε εδώ στην Αίθουσα και όντως αυτό έγινε. Έχουν μπερδευτεί όλες οι πτέρυγες του Κοινοβουλίου. </w:t>
      </w:r>
      <w:r w:rsidRPr="005D0A29">
        <w:rPr>
          <w:rFonts w:eastAsia="Times New Roman"/>
          <w:bCs/>
          <w:shd w:val="clear" w:color="auto" w:fill="FFFFFF"/>
        </w:rPr>
        <w:t xml:space="preserve">Είναι κάτι απαράδεκτο. Για αυτό, ακριβώς, προειδοποιούσαν όλοι οι συνομιλητές και οι συνάδελφοι στις επιτροπές. </w:t>
      </w:r>
    </w:p>
    <w:p w14:paraId="04B1AC36" w14:textId="77777777" w:rsidR="0001266C" w:rsidRDefault="00D81D51">
      <w:pPr>
        <w:spacing w:after="0" w:line="600" w:lineRule="auto"/>
        <w:ind w:firstLine="709"/>
        <w:contextualSpacing/>
        <w:jc w:val="center"/>
        <w:rPr>
          <w:rFonts w:eastAsia="Times New Roman"/>
          <w:bCs/>
          <w:shd w:val="clear" w:color="auto" w:fill="FFFFFF"/>
        </w:rPr>
      </w:pPr>
      <w:r w:rsidRPr="005D0A29">
        <w:rPr>
          <w:rFonts w:eastAsia="Times New Roman"/>
          <w:bCs/>
          <w:shd w:val="clear" w:color="auto" w:fill="FFFFFF"/>
        </w:rPr>
        <w:t>(Θόρυβος από την πτέρυγα του Ποταμιού)</w:t>
      </w:r>
    </w:p>
    <w:p w14:paraId="04B1AC37"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 xml:space="preserve">Ξέρω τι θα κάνουν. Εντάξει, κύριε Ψαριανέ. </w:t>
      </w:r>
    </w:p>
    <w:p w14:paraId="04B1AC38"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Λοιπόν, εμείς το στηρίζουμε, γιατί θέλουμε επιτέλους να δοθε</w:t>
      </w:r>
      <w:r w:rsidRPr="005D0A29">
        <w:rPr>
          <w:rFonts w:eastAsia="Times New Roman"/>
          <w:bCs/>
          <w:shd w:val="clear" w:color="auto" w:fill="FFFFFF"/>
        </w:rPr>
        <w:t>ί μια λύση σε αυτό το σημαντικό πρόβλημα ων πνευματικών δικαιωμάτων. Απλώς αυτό είναι ανεπίτρεπτο. Δηλαδή θέλουμε να στηρίξουμε, θέλουμε να δείξουμε τη συναίνεσή μας και τη συμπαράστασή μας σε όλους τους δημιουργούς και έρχεστε και γυρίζετε μια κωμωδία κακ</w:t>
      </w:r>
      <w:r w:rsidRPr="005D0A29">
        <w:rPr>
          <w:rFonts w:eastAsia="Times New Roman"/>
          <w:bCs/>
          <w:shd w:val="clear" w:color="auto" w:fill="FFFFFF"/>
        </w:rPr>
        <w:t xml:space="preserve">ής ποιότητας δυστυχώς. </w:t>
      </w:r>
    </w:p>
    <w:p w14:paraId="04B1AC39"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 xml:space="preserve">Από το πρωί σας ρωτάμε ποιες νομοθετικές βελτιώσεις θα γίνουν και έρχεστε εσείς λίγο πριν τελειώσει το νομοσχέδιο και </w:t>
      </w:r>
      <w:r w:rsidRPr="005D0A29">
        <w:rPr>
          <w:rFonts w:eastAsia="Times New Roman"/>
          <w:bCs/>
          <w:shd w:val="clear" w:color="auto" w:fill="FFFFFF"/>
        </w:rPr>
        <w:lastRenderedPageBreak/>
        <w:t>τις αλλάζετε συνεχώς και αφαιρείτε άρθρα και κάνετε νομοτεχνικές βελτιώσεις. Αυτό είναι κάτι απαράδεκτο. Δεν έχω κ</w:t>
      </w:r>
      <w:r w:rsidRPr="005D0A29">
        <w:rPr>
          <w:rFonts w:eastAsia="Times New Roman"/>
          <w:bCs/>
          <w:shd w:val="clear" w:color="auto" w:fill="FFFFFF"/>
        </w:rPr>
        <w:t xml:space="preserve">άτι άλλο να προσθέσω. Δυστυχώς αυτή είναι η εικόνα που θέλουμε να δίνουμε στον ελληνικό λαό. </w:t>
      </w:r>
    </w:p>
    <w:p w14:paraId="04B1AC3A"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
          <w:bCs/>
          <w:shd w:val="clear" w:color="auto" w:fill="FFFFFF"/>
        </w:rPr>
        <w:t xml:space="preserve">ΠΡΟΕΔΡΕΥΩΝ (Γεώργιος </w:t>
      </w:r>
      <w:proofErr w:type="spellStart"/>
      <w:r w:rsidRPr="005D0A29">
        <w:rPr>
          <w:rFonts w:eastAsia="Times New Roman"/>
          <w:b/>
          <w:bCs/>
          <w:shd w:val="clear" w:color="auto" w:fill="FFFFFF"/>
        </w:rPr>
        <w:t>Λαμπρούλης</w:t>
      </w:r>
      <w:proofErr w:type="spellEnd"/>
      <w:r w:rsidRPr="005D0A29">
        <w:rPr>
          <w:rFonts w:eastAsia="Times New Roman"/>
          <w:b/>
          <w:bCs/>
          <w:shd w:val="clear" w:color="auto" w:fill="FFFFFF"/>
        </w:rPr>
        <w:t xml:space="preserve">): </w:t>
      </w:r>
      <w:r w:rsidRPr="005D0A29">
        <w:rPr>
          <w:rFonts w:eastAsia="Times New Roman"/>
          <w:bCs/>
          <w:shd w:val="clear" w:color="auto" w:fill="FFFFFF"/>
        </w:rPr>
        <w:t xml:space="preserve">Ευχαριστούμε τον κ. Μεγαλομύστακα. </w:t>
      </w:r>
    </w:p>
    <w:p w14:paraId="04B1AC3B"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
          <w:bCs/>
          <w:shd w:val="clear" w:color="auto" w:fill="FFFFFF"/>
        </w:rPr>
        <w:t>ΛΥΔΙΑ ΚΟΝΙΟΡΔΟΥ (Υπουργός Πολιτισμού και Αθλητισμού):</w:t>
      </w:r>
      <w:r w:rsidRPr="005D0A29">
        <w:rPr>
          <w:rFonts w:eastAsia="Times New Roman"/>
          <w:bCs/>
          <w:shd w:val="clear" w:color="auto" w:fill="FFFFFF"/>
        </w:rPr>
        <w:t xml:space="preserve"> Κύριε Πρόεδρε, μπορώ να έχω τον λόγο; </w:t>
      </w:r>
    </w:p>
    <w:p w14:paraId="04B1AC3C"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
          <w:bCs/>
          <w:shd w:val="clear" w:color="auto" w:fill="FFFFFF"/>
        </w:rPr>
        <w:t xml:space="preserve">ΠΡΟΕΔΡΕΥΩΝ (Γεώργιος </w:t>
      </w:r>
      <w:proofErr w:type="spellStart"/>
      <w:r w:rsidRPr="005D0A29">
        <w:rPr>
          <w:rFonts w:eastAsia="Times New Roman"/>
          <w:b/>
          <w:bCs/>
          <w:shd w:val="clear" w:color="auto" w:fill="FFFFFF"/>
        </w:rPr>
        <w:t>Λαμπρούλης</w:t>
      </w:r>
      <w:proofErr w:type="spellEnd"/>
      <w:r w:rsidRPr="005D0A29">
        <w:rPr>
          <w:rFonts w:eastAsia="Times New Roman"/>
          <w:b/>
          <w:bCs/>
          <w:shd w:val="clear" w:color="auto" w:fill="FFFFFF"/>
        </w:rPr>
        <w:t xml:space="preserve">): </w:t>
      </w:r>
      <w:r w:rsidRPr="005D0A29">
        <w:rPr>
          <w:rFonts w:eastAsia="Times New Roman"/>
          <w:bCs/>
          <w:shd w:val="clear" w:color="auto" w:fill="FFFFFF"/>
        </w:rPr>
        <w:t>Παρακαλώ, κυρία Υπουργέ.</w:t>
      </w:r>
    </w:p>
    <w:p w14:paraId="04B1AC3D"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
          <w:bCs/>
          <w:shd w:val="clear" w:color="auto" w:fill="FFFFFF"/>
        </w:rPr>
        <w:t>ΛΥΔΙΑ ΚΟΝΙΟΡΔΟΥ (Υπουργός Πολιτισμού και Αθλητισμού):</w:t>
      </w:r>
      <w:r w:rsidRPr="005D0A29">
        <w:rPr>
          <w:rFonts w:eastAsia="Times New Roman"/>
          <w:bCs/>
          <w:shd w:val="clear" w:color="auto" w:fill="FFFFFF"/>
        </w:rPr>
        <w:t xml:space="preserve"> Με </w:t>
      </w:r>
      <w:proofErr w:type="spellStart"/>
      <w:r w:rsidRPr="005D0A29">
        <w:rPr>
          <w:rFonts w:eastAsia="Times New Roman"/>
          <w:bCs/>
          <w:shd w:val="clear" w:color="auto" w:fill="FFFFFF"/>
        </w:rPr>
        <w:t>συγχωρείτε</w:t>
      </w:r>
      <w:proofErr w:type="spellEnd"/>
      <w:r w:rsidRPr="005D0A29">
        <w:rPr>
          <w:rFonts w:eastAsia="Times New Roman"/>
          <w:bCs/>
          <w:shd w:val="clear" w:color="auto" w:fill="FFFFFF"/>
        </w:rPr>
        <w:t xml:space="preserve">, για να μην υπάρξει κάποια σύγχυση, επειδή έχει αφαιρεθεί και το άρθρο 45, η τελική αρίθμηση είναι 66, αν δεν κάνω λάθος. </w:t>
      </w:r>
    </w:p>
    <w:p w14:paraId="04B1AC3E"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
          <w:bCs/>
          <w:shd w:val="clear" w:color="auto" w:fill="FFFFFF"/>
        </w:rPr>
        <w:t>ΠΡΟΕΔ</w:t>
      </w:r>
      <w:r w:rsidRPr="005D0A29">
        <w:rPr>
          <w:rFonts w:eastAsia="Times New Roman"/>
          <w:b/>
          <w:bCs/>
          <w:shd w:val="clear" w:color="auto" w:fill="FFFFFF"/>
        </w:rPr>
        <w:t xml:space="preserve">ΡΕΥΩΝ (Γεώργιος </w:t>
      </w:r>
      <w:proofErr w:type="spellStart"/>
      <w:r w:rsidRPr="005D0A29">
        <w:rPr>
          <w:rFonts w:eastAsia="Times New Roman"/>
          <w:b/>
          <w:bCs/>
          <w:shd w:val="clear" w:color="auto" w:fill="FFFFFF"/>
        </w:rPr>
        <w:t>Λαμπρούλης</w:t>
      </w:r>
      <w:proofErr w:type="spellEnd"/>
      <w:r w:rsidRPr="005D0A29">
        <w:rPr>
          <w:rFonts w:eastAsia="Times New Roman"/>
          <w:b/>
          <w:bCs/>
          <w:shd w:val="clear" w:color="auto" w:fill="FFFFFF"/>
        </w:rPr>
        <w:t xml:space="preserve">): </w:t>
      </w:r>
      <w:r w:rsidRPr="005D0A29">
        <w:rPr>
          <w:rFonts w:eastAsia="Times New Roman"/>
          <w:bCs/>
          <w:shd w:val="clear" w:color="auto" w:fill="FFFFFF"/>
        </w:rPr>
        <w:t xml:space="preserve">Καλώς, εντάξει, θα γίνουν οι αναριθμήσεις. </w:t>
      </w:r>
    </w:p>
    <w:p w14:paraId="04B1AC3F"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t xml:space="preserve">Τον λόγο έχει ο ειδικός αγορητής από το Κομμουνιστικό Κόμμα ο κ. Δελής και στη συνέχεια ακολουθεί ο κ. Γρέγος από τη Χρυσή Αυγή και η κ. </w:t>
      </w:r>
      <w:proofErr w:type="spellStart"/>
      <w:r w:rsidRPr="005D0A29">
        <w:rPr>
          <w:rFonts w:eastAsia="Times New Roman"/>
          <w:bCs/>
          <w:shd w:val="clear" w:color="auto" w:fill="FFFFFF"/>
        </w:rPr>
        <w:t>Κεφαλίδου</w:t>
      </w:r>
      <w:proofErr w:type="spellEnd"/>
      <w:r w:rsidRPr="005D0A29">
        <w:rPr>
          <w:rFonts w:eastAsia="Times New Roman"/>
          <w:bCs/>
          <w:shd w:val="clear" w:color="auto" w:fill="FFFFFF"/>
        </w:rPr>
        <w:t xml:space="preserve">. </w:t>
      </w:r>
    </w:p>
    <w:p w14:paraId="04B1AC40"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
          <w:bCs/>
          <w:shd w:val="clear" w:color="auto" w:fill="FFFFFF"/>
        </w:rPr>
        <w:t>ΙΩΑΝΝΗΣ ΔΕΛΗΣ:</w:t>
      </w:r>
      <w:r w:rsidRPr="005D0A29">
        <w:rPr>
          <w:rFonts w:eastAsia="Times New Roman"/>
          <w:bCs/>
          <w:shd w:val="clear" w:color="auto" w:fill="FFFFFF"/>
        </w:rPr>
        <w:t xml:space="preserve"> Ευχαριστώ, κύριε Πρ</w:t>
      </w:r>
      <w:r w:rsidRPr="005D0A29">
        <w:rPr>
          <w:rFonts w:eastAsia="Times New Roman"/>
          <w:bCs/>
          <w:shd w:val="clear" w:color="auto" w:fill="FFFFFF"/>
        </w:rPr>
        <w:t>όεδρε.</w:t>
      </w:r>
    </w:p>
    <w:p w14:paraId="04B1AC41" w14:textId="77777777" w:rsidR="0001266C" w:rsidRDefault="00D81D51">
      <w:pPr>
        <w:spacing w:after="0" w:line="600" w:lineRule="auto"/>
        <w:ind w:firstLine="709"/>
        <w:contextualSpacing/>
        <w:jc w:val="both"/>
        <w:rPr>
          <w:rFonts w:eastAsia="Times New Roman"/>
          <w:bCs/>
          <w:shd w:val="clear" w:color="auto" w:fill="FFFFFF"/>
        </w:rPr>
      </w:pPr>
      <w:r w:rsidRPr="005D0A29">
        <w:rPr>
          <w:rFonts w:eastAsia="Times New Roman"/>
          <w:bCs/>
          <w:shd w:val="clear" w:color="auto" w:fill="FFFFFF"/>
        </w:rPr>
        <w:lastRenderedPageBreak/>
        <w:t>Θα ήθελα να πω λιγάκι για το νομοσχέδιο, παρ’ ότι το βασικό κομμάτι της τοποθέτησής μας θα αφορά τις τροπολογίες. Είναι ένα νομοσχέδιο, στο οποίο έγινε πολύ μεγάλη κουβέντα για την «ΑΕΠΙ», την αμαρτωλή «ΑΕΠΙ» όπως είπαμε, αλλά αυτό το ίδιο το νομοσχέδιο με</w:t>
      </w:r>
      <w:r w:rsidRPr="005D0A29">
        <w:rPr>
          <w:rFonts w:eastAsia="Times New Roman"/>
          <w:bCs/>
          <w:shd w:val="clear" w:color="auto" w:fill="FFFFFF"/>
        </w:rPr>
        <w:t xml:space="preserve"> τις διατάξεις που προβλέπει, οδηγεί τα πράγματα στο να γίνουν ακόμη περισσότερες «ΑΕΠΙ» δηλαδή κερδοσκοπικές επιχειρήσεις στον χώρο των πνευματικών δικαιωμάτων. </w:t>
      </w:r>
    </w:p>
    <w:p w14:paraId="04B1AC42"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Έχουμε κυριολεκτικά έναν καταιγισμό νομοτεχνικών βελτιώσεων. Νομίζω δεν βοηθάει αυτό το πράγμ</w:t>
      </w:r>
      <w:r w:rsidRPr="005D0A29">
        <w:rPr>
          <w:rFonts w:eastAsia="Times New Roman"/>
          <w:color w:val="000000" w:themeColor="text1"/>
          <w:szCs w:val="24"/>
        </w:rPr>
        <w:t xml:space="preserve">α, στο να μπορέσουμε να παρακολουθήσουμε. Εντάξει δεν είναι όλες ουσιαστικές αλλά ορισμένες είναι. Και στις περισσότερες περιπτώσεις ο όρος «νομοτεχνικές βελτιώσεις» και, κυρίως, ο όρος «βελτιώσεις» είναι μάλλον κατ’ </w:t>
      </w:r>
      <w:proofErr w:type="spellStart"/>
      <w:r w:rsidRPr="005D0A29">
        <w:rPr>
          <w:rFonts w:eastAsia="Times New Roman"/>
          <w:color w:val="000000" w:themeColor="text1"/>
          <w:szCs w:val="24"/>
        </w:rPr>
        <w:t>ευφημισμόν</w:t>
      </w:r>
      <w:proofErr w:type="spellEnd"/>
      <w:r w:rsidRPr="005D0A29">
        <w:rPr>
          <w:rFonts w:eastAsia="Times New Roman"/>
          <w:color w:val="000000" w:themeColor="text1"/>
          <w:szCs w:val="24"/>
        </w:rPr>
        <w:t>, γιατί τα πράγματα μάλλον πά</w:t>
      </w:r>
      <w:r w:rsidRPr="005D0A29">
        <w:rPr>
          <w:rFonts w:eastAsia="Times New Roman"/>
          <w:color w:val="000000" w:themeColor="text1"/>
          <w:szCs w:val="24"/>
        </w:rPr>
        <w:t>νε προς το χειρότερο, χειροτερεύουν το νομοσχέδιο.</w:t>
      </w:r>
    </w:p>
    <w:p w14:paraId="04B1AC43"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Θα ήθελα να κάνω ένα σχόλιο, για την τροπολογία που κατατέθηκε από το κόμμα μας σχετικά με την εικαστική παρέμβαση στα δημόσια κτήρια, μια απόφαση, έναν νόμο του κράτους ο οποίος δεν εφαρμόζεται. Περιμένου</w:t>
      </w:r>
      <w:r w:rsidRPr="005D0A29">
        <w:rPr>
          <w:rFonts w:eastAsia="Times New Roman"/>
          <w:color w:val="000000" w:themeColor="text1"/>
          <w:szCs w:val="24"/>
        </w:rPr>
        <w:t>με την απάντησή σας. Ζητή</w:t>
      </w:r>
      <w:r w:rsidRPr="005D0A29">
        <w:rPr>
          <w:rFonts w:eastAsia="Times New Roman"/>
          <w:color w:val="000000" w:themeColor="text1"/>
          <w:szCs w:val="24"/>
        </w:rPr>
        <w:lastRenderedPageBreak/>
        <w:t>σατε από εμάς να αφαιρεθεί κάτι. Το δεχτήκαμε. Απ’ ό,τι μαθαίνουμε -δεν ξέρω-μάλλον θα απορριφθεί. Εσείς θα το πείτε βέβαια, δεν θέλω να το προκαταβάλω. Μακάρι να βγω ψεύτης. Δυστυχώς δεν θα πρόκειται για θετική εξέλιξη, αν γίνει κ</w:t>
      </w:r>
      <w:r w:rsidRPr="005D0A29">
        <w:rPr>
          <w:rFonts w:eastAsia="Times New Roman"/>
          <w:color w:val="000000" w:themeColor="text1"/>
          <w:szCs w:val="24"/>
        </w:rPr>
        <w:t>άτι τέτοιο.</w:t>
      </w:r>
    </w:p>
    <w:p w14:paraId="04B1AC44"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Το δεύτερο που θα ήθελα να θίξω σε σχέση με τις τροπολογίες, είναι αυτή που ήρθε τώρα τελευταία η 1100, σχετικά με την εύρυθμη λειτουργία και ασφάλεια των αρχαιολογικών χώρων για τους εργαζόμενους, δηλαδή ότι δεν μπορούν να παραιτηθούν από τα δ</w:t>
      </w:r>
      <w:r w:rsidRPr="005D0A29">
        <w:rPr>
          <w:rFonts w:eastAsia="Times New Roman"/>
          <w:color w:val="000000" w:themeColor="text1"/>
          <w:szCs w:val="24"/>
        </w:rPr>
        <w:t>εδουλευμένα τους. Σωστό είναι βεβαίως. Το ζήτημα δεν είναι αν από εδώ και πέρα δεν μπορούν να παραιτηθούν. Το ζήτημα είναι τι θα γίνει και με εκείνους τους εργαζόμενους, οι οποίοι έχουν ήδη παραιτηθεί για διάφορους λόγους. Τι προβλέπεται για αυτούς; Θα θέλ</w:t>
      </w:r>
      <w:r w:rsidRPr="005D0A29">
        <w:rPr>
          <w:rFonts w:eastAsia="Times New Roman"/>
          <w:color w:val="000000" w:themeColor="text1"/>
          <w:szCs w:val="24"/>
        </w:rPr>
        <w:t>αμε και για αυτό μία απάντηση.</w:t>
      </w:r>
    </w:p>
    <w:p w14:paraId="04B1AC45"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Πάω στην τροπολογία για τους ηθοποιούς, για τις σχολές καλλιτεχνικής εκπαίδευσης, όπου ενώ φαίνεται ότι αποκαθίσταται ή επιχειρείται να αποκατασταθεί, τέλος πάντων, μια αδικία μέσα στις διατάξεις, έτσι όπως είναι διατυπωμένες</w:t>
      </w:r>
      <w:r w:rsidRPr="005D0A29">
        <w:rPr>
          <w:rFonts w:eastAsia="Times New Roman"/>
          <w:color w:val="000000" w:themeColor="text1"/>
          <w:szCs w:val="24"/>
        </w:rPr>
        <w:t>, του άρθρου της τροπολογίας υπάρχουν ορισμένες παγίδες, σε σχέση, κυρίως, με το ορόσημο του 2003, που αρχικά δίνουν ένα σωρό αρ</w:t>
      </w:r>
      <w:r w:rsidRPr="005D0A29">
        <w:rPr>
          <w:rFonts w:eastAsia="Times New Roman"/>
          <w:color w:val="000000" w:themeColor="text1"/>
          <w:szCs w:val="24"/>
        </w:rPr>
        <w:lastRenderedPageBreak/>
        <w:t>μοδιότητες με τη μέθοδο των υπουργικών αποφάσεων στα αρμόδια Υπουργεία και που εισάγουν, κατά κάποιον τρόπο, και την πιστοποίηση</w:t>
      </w:r>
      <w:r w:rsidRPr="005D0A29">
        <w:rPr>
          <w:rFonts w:eastAsia="Times New Roman"/>
          <w:color w:val="000000" w:themeColor="text1"/>
          <w:szCs w:val="24"/>
        </w:rPr>
        <w:t xml:space="preserve"> και οδηγούν και στην κατηγοριοποίηση αυτών των σχολών.</w:t>
      </w:r>
    </w:p>
    <w:p w14:paraId="04B1AC46"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 xml:space="preserve">Θέλουμε να σας ρωτήσουμε. Εμείς θα προτιμούσαμε, θα θέλαμε να υπάρχει μια καθαρή διατύπωση, όπως «να </w:t>
      </w:r>
      <w:proofErr w:type="spellStart"/>
      <w:r w:rsidRPr="005D0A29">
        <w:rPr>
          <w:rFonts w:eastAsia="Times New Roman"/>
          <w:color w:val="000000" w:themeColor="text1"/>
          <w:szCs w:val="24"/>
        </w:rPr>
        <w:t>ισοτιμηθούν</w:t>
      </w:r>
      <w:proofErr w:type="spellEnd"/>
      <w:r w:rsidRPr="005D0A29">
        <w:rPr>
          <w:rFonts w:eastAsia="Times New Roman"/>
          <w:color w:val="000000" w:themeColor="text1"/>
          <w:szCs w:val="24"/>
        </w:rPr>
        <w:t xml:space="preserve"> ή </w:t>
      </w:r>
      <w:proofErr w:type="spellStart"/>
      <w:r w:rsidRPr="005D0A29">
        <w:rPr>
          <w:rFonts w:eastAsia="Times New Roman"/>
          <w:color w:val="000000" w:themeColor="text1"/>
          <w:szCs w:val="24"/>
        </w:rPr>
        <w:t>ισοτιμούνται</w:t>
      </w:r>
      <w:proofErr w:type="spellEnd"/>
      <w:r w:rsidRPr="005D0A29">
        <w:rPr>
          <w:rFonts w:eastAsia="Times New Roman"/>
          <w:color w:val="000000" w:themeColor="text1"/>
          <w:szCs w:val="24"/>
        </w:rPr>
        <w:t xml:space="preserve"> τα πτυχία των αναγνωρισμένων σχολών καλλιτεχνικής εκπαίδευσης μέχρι το 2</w:t>
      </w:r>
      <w:r w:rsidRPr="005D0A29">
        <w:rPr>
          <w:rFonts w:eastAsia="Times New Roman"/>
          <w:color w:val="000000" w:themeColor="text1"/>
          <w:szCs w:val="24"/>
        </w:rPr>
        <w:t>003». Αυτό είναι μια καθαρή διατύπωση. Δεν είναι διατυπωμένο έτσι. Εάν κάνετε δεκτή αυτή τη διατύπωση, έτσι όπως την είπα τώρα, εμείς θα το ψηφίσουμε. Εάν, όμως, δεν γίνει δεκτή, τότε θα τοποθετηθούμε ψηφίζοντας «παρών».</w:t>
      </w:r>
    </w:p>
    <w:p w14:paraId="04B1AC47"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Έρχομαι τώρα στην τροπολογία της ΕΠ</w:t>
      </w:r>
      <w:r w:rsidRPr="005D0A29">
        <w:rPr>
          <w:rFonts w:eastAsia="Times New Roman"/>
          <w:color w:val="000000" w:themeColor="text1"/>
          <w:szCs w:val="24"/>
        </w:rPr>
        <w:t xml:space="preserve">Ο, μια τροπολογία η οποία έρχεται να διορθώσει ή να τροποποιήσει μια τροπολογία που έγινε πριν από έναν μήνα σχετικά με τις εκλογές της ΕΠΟ, η οποία εναρμονίστηκε με τους κανονισμούς της </w:t>
      </w:r>
      <w:r w:rsidRPr="005D0A29">
        <w:rPr>
          <w:rFonts w:eastAsia="Times New Roman"/>
          <w:color w:val="000000" w:themeColor="text1"/>
          <w:szCs w:val="24"/>
          <w:lang w:val="en-US"/>
        </w:rPr>
        <w:t>FIFA</w:t>
      </w:r>
      <w:r w:rsidRPr="005D0A29">
        <w:rPr>
          <w:rFonts w:eastAsia="Times New Roman"/>
          <w:color w:val="000000" w:themeColor="text1"/>
          <w:szCs w:val="24"/>
        </w:rPr>
        <w:t xml:space="preserve"> και της </w:t>
      </w:r>
      <w:r w:rsidRPr="005D0A29">
        <w:rPr>
          <w:rFonts w:eastAsia="Times New Roman"/>
          <w:color w:val="000000" w:themeColor="text1"/>
          <w:szCs w:val="24"/>
          <w:lang w:val="en-US"/>
        </w:rPr>
        <w:t>UEFA</w:t>
      </w:r>
      <w:r w:rsidRPr="005D0A29">
        <w:rPr>
          <w:rFonts w:eastAsia="Times New Roman"/>
          <w:color w:val="000000" w:themeColor="text1"/>
          <w:szCs w:val="24"/>
        </w:rPr>
        <w:t xml:space="preserve"> και επήλθε η «εξυγίανση».</w:t>
      </w:r>
    </w:p>
    <w:p w14:paraId="04B1AC48"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 xml:space="preserve">Θέλουμε να ρωτήσουμε την </w:t>
      </w:r>
      <w:r w:rsidRPr="005D0A29">
        <w:rPr>
          <w:rFonts w:eastAsia="Times New Roman"/>
          <w:color w:val="000000" w:themeColor="text1"/>
          <w:szCs w:val="24"/>
        </w:rPr>
        <w:t xml:space="preserve">Κυβέρνηση. Ποιον νομίζετε ότι κοροϊδεύετε; Και η ΕΠΟ και η </w:t>
      </w:r>
      <w:r w:rsidRPr="005D0A29">
        <w:rPr>
          <w:rFonts w:eastAsia="Times New Roman"/>
          <w:color w:val="000000" w:themeColor="text1"/>
          <w:szCs w:val="24"/>
          <w:lang w:val="en-US"/>
        </w:rPr>
        <w:t>FIFA</w:t>
      </w:r>
      <w:r w:rsidRPr="005D0A29">
        <w:rPr>
          <w:rFonts w:eastAsia="Times New Roman"/>
          <w:color w:val="000000" w:themeColor="text1"/>
          <w:szCs w:val="24"/>
        </w:rPr>
        <w:t xml:space="preserve"> και η </w:t>
      </w:r>
      <w:r w:rsidRPr="005D0A29">
        <w:rPr>
          <w:rFonts w:eastAsia="Times New Roman"/>
          <w:color w:val="000000" w:themeColor="text1"/>
          <w:szCs w:val="24"/>
          <w:lang w:val="en-US"/>
        </w:rPr>
        <w:t>UEFA</w:t>
      </w:r>
      <w:r w:rsidRPr="005D0A29">
        <w:rPr>
          <w:rFonts w:eastAsia="Times New Roman"/>
          <w:color w:val="000000" w:themeColor="text1"/>
          <w:szCs w:val="24"/>
        </w:rPr>
        <w:t xml:space="preserve"> δεν είναι αυτές που υπηρετούν τον αθλητισμό εμπόρευμα, δεν είναι αυτές που </w:t>
      </w:r>
      <w:r w:rsidRPr="005D0A29">
        <w:rPr>
          <w:rFonts w:eastAsia="Times New Roman"/>
          <w:color w:val="000000" w:themeColor="text1"/>
          <w:szCs w:val="24"/>
        </w:rPr>
        <w:lastRenderedPageBreak/>
        <w:t>υπηρετούν την επιχειρηματική δράση στο ποδόσφαιρο, που οδηγεί απ’ ευθείας στη διαπλοκή και τη διαφθορά; Γι</w:t>
      </w:r>
      <w:r w:rsidRPr="005D0A29">
        <w:rPr>
          <w:rFonts w:eastAsia="Times New Roman"/>
          <w:color w:val="000000" w:themeColor="text1"/>
          <w:szCs w:val="24"/>
        </w:rPr>
        <w:t xml:space="preserve">α τα σκάνδαλα στη </w:t>
      </w:r>
      <w:r w:rsidRPr="005D0A29">
        <w:rPr>
          <w:rFonts w:eastAsia="Times New Roman"/>
          <w:color w:val="000000" w:themeColor="text1"/>
          <w:szCs w:val="24"/>
          <w:lang w:val="en-US"/>
        </w:rPr>
        <w:t>FIFA</w:t>
      </w:r>
      <w:r w:rsidRPr="005D0A29">
        <w:rPr>
          <w:rFonts w:eastAsia="Times New Roman"/>
          <w:color w:val="000000" w:themeColor="text1"/>
          <w:szCs w:val="24"/>
        </w:rPr>
        <w:t xml:space="preserve"> και στην </w:t>
      </w:r>
      <w:r w:rsidRPr="005D0A29">
        <w:rPr>
          <w:rFonts w:eastAsia="Times New Roman"/>
          <w:color w:val="000000" w:themeColor="text1"/>
          <w:szCs w:val="24"/>
          <w:lang w:val="en-US"/>
        </w:rPr>
        <w:t>UEFA</w:t>
      </w:r>
      <w:r w:rsidRPr="005D0A29">
        <w:rPr>
          <w:rFonts w:eastAsia="Times New Roman"/>
          <w:color w:val="000000" w:themeColor="text1"/>
          <w:szCs w:val="24"/>
        </w:rPr>
        <w:t xml:space="preserve">, που βοά ο τόπος όχι μόνο στην Ελλάδα, δεν ακούσατε τίποτα; Και έρχεται η </w:t>
      </w:r>
      <w:r w:rsidRPr="005D0A29">
        <w:rPr>
          <w:rFonts w:eastAsia="Times New Roman"/>
          <w:color w:val="000000" w:themeColor="text1"/>
          <w:szCs w:val="24"/>
          <w:lang w:val="en-US"/>
        </w:rPr>
        <w:t>FIFA</w:t>
      </w:r>
      <w:r w:rsidRPr="005D0A29">
        <w:rPr>
          <w:rFonts w:eastAsia="Times New Roman"/>
          <w:color w:val="000000" w:themeColor="text1"/>
          <w:szCs w:val="24"/>
        </w:rPr>
        <w:t xml:space="preserve"> ως διαιτητής, οι διεφθαρμένοι δηλαδή, για να καταπολεμήσουν τη διαφθορά; Έρχονται ως διαιτητές, στην πραγματικότητα για να διευθετήσουν όσο </w:t>
      </w:r>
      <w:r w:rsidRPr="005D0A29">
        <w:rPr>
          <w:rFonts w:eastAsia="Times New Roman"/>
          <w:color w:val="000000" w:themeColor="text1"/>
          <w:szCs w:val="24"/>
        </w:rPr>
        <w:t>γίνεται τις άγριες κόντρες των ανταγωνιστών, που εξελίσσονται στο ελληνικό ποδόσφαιρο.</w:t>
      </w:r>
    </w:p>
    <w:p w14:paraId="04B1AC49"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Νομίζουμε ότι το σάπιο οικοδόμημα του επαγγελματικού ποδοσφαίρου που πάτε να ρετουσάρετε, δεν φτιασιδώνεται πια με τίποτα. Την ίδια, όμως, στιγμή το ερασιτεχνικό ποδόσφα</w:t>
      </w:r>
      <w:r w:rsidRPr="005D0A29">
        <w:rPr>
          <w:rFonts w:eastAsia="Times New Roman"/>
          <w:color w:val="000000" w:themeColor="text1"/>
          <w:szCs w:val="24"/>
        </w:rPr>
        <w:t xml:space="preserve">ιρο και ο ερασιτεχνικός αθλητισμός φυτοζωούν, μαραζώνουν μέσα στην οικονομική εξαθλίωση που τους έχετε καταδικάσει, με τις επιχορηγήσεις </w:t>
      </w:r>
      <w:proofErr w:type="spellStart"/>
      <w:r w:rsidRPr="005D0A29">
        <w:rPr>
          <w:rFonts w:eastAsia="Times New Roman"/>
          <w:color w:val="000000" w:themeColor="text1"/>
          <w:szCs w:val="24"/>
        </w:rPr>
        <w:t>ψιχούλα</w:t>
      </w:r>
      <w:proofErr w:type="spellEnd"/>
      <w:r w:rsidRPr="005D0A29">
        <w:rPr>
          <w:rFonts w:eastAsia="Times New Roman"/>
          <w:color w:val="000000" w:themeColor="text1"/>
          <w:szCs w:val="24"/>
        </w:rPr>
        <w:t xml:space="preserve"> που τους δίνετε, όταν τα δίνετε κι αυτά. Βεβαίως και υπάρχουν άμεσες λύσεις αλλά αυτές μάλλον δεν χωρούν στην π</w:t>
      </w:r>
      <w:r w:rsidRPr="005D0A29">
        <w:rPr>
          <w:rFonts w:eastAsia="Times New Roman"/>
          <w:color w:val="000000" w:themeColor="text1"/>
          <w:szCs w:val="24"/>
        </w:rPr>
        <w:t>ολιτική σας.</w:t>
      </w:r>
    </w:p>
    <w:p w14:paraId="04B1AC4A"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 xml:space="preserve">Καταργήστε τη συμμετοχή των ελληνικών ομάδων στο «Στοίχημα» και σε κάθε είδους παιχνίδια τζόγου. Ελέγξτε τις ανώνυμες αθλητικές εταιρείες, τις ΠΑΕ και τις ΚΑΕ από το Υπουργείο Ανάπτυξης, γιατί υπάγονται στο Υπουργείο Αθλητισμού. </w:t>
      </w:r>
      <w:r w:rsidRPr="005D0A29">
        <w:rPr>
          <w:rFonts w:eastAsia="Times New Roman"/>
          <w:color w:val="000000" w:themeColor="text1"/>
          <w:szCs w:val="24"/>
        </w:rPr>
        <w:lastRenderedPageBreak/>
        <w:t>Σταματήστε την</w:t>
      </w:r>
      <w:r w:rsidRPr="005D0A29">
        <w:rPr>
          <w:rFonts w:eastAsia="Times New Roman"/>
          <w:color w:val="000000" w:themeColor="text1"/>
          <w:szCs w:val="24"/>
        </w:rPr>
        <w:t xml:space="preserve"> πολύμορφη χρηματοδότηση αυτών των ανωνύμων εταιρειών από το κράτος. Απαγορεύστε τον δανεισμό παικτών ανάμεσα σε ομάδες της ίδιας κατηγορίας. Χτυπήστε, δηλαδή, τη μήτρα της επιχειρηματικής δράσης και τον ρόλο των επιχειρηματιών στον χώρο του αθλητισμού. Αυ</w:t>
      </w:r>
      <w:r w:rsidRPr="005D0A29">
        <w:rPr>
          <w:rFonts w:eastAsia="Times New Roman"/>
          <w:color w:val="000000" w:themeColor="text1"/>
          <w:szCs w:val="24"/>
        </w:rPr>
        <w:t>τό, όμως, ούτε και μπορείτε αλλά ούτε και θέλετε να το κάνετε, γι’ αυτό και συνεχίζετε στον δρόμο τον κυβερνητικό που χάραξαν και οι προηγούμενοι.</w:t>
      </w:r>
    </w:p>
    <w:p w14:paraId="04B1AC4B"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Για όλους αυτούς τους λόγους θα ψηφίσουμε «παρών» στη σχετική τροπολογία της ΕΠΟ, όπως ψηφίσαμε και στην προη</w:t>
      </w:r>
      <w:r w:rsidRPr="005D0A29">
        <w:rPr>
          <w:rFonts w:eastAsia="Times New Roman"/>
          <w:color w:val="000000" w:themeColor="text1"/>
          <w:szCs w:val="24"/>
        </w:rPr>
        <w:t>γούμενη.</w:t>
      </w:r>
    </w:p>
    <w:p w14:paraId="04B1AC4C" w14:textId="77777777" w:rsidR="0001266C" w:rsidRDefault="00D81D51">
      <w:pPr>
        <w:spacing w:line="600" w:lineRule="auto"/>
        <w:ind w:firstLine="709"/>
        <w:jc w:val="both"/>
        <w:rPr>
          <w:rFonts w:eastAsia="Times New Roman"/>
          <w:szCs w:val="24"/>
        </w:rPr>
      </w:pPr>
      <w:r w:rsidRPr="005D0A29">
        <w:rPr>
          <w:rFonts w:eastAsia="Times New Roman"/>
          <w:szCs w:val="24"/>
        </w:rPr>
        <w:t>(Στο σημείο αυτό κτυπάει το κουδούνι λήξεως του χρόνου ομιλίας του κυρίου Βουλευτή)</w:t>
      </w:r>
    </w:p>
    <w:p w14:paraId="04B1AC4D"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Έρχομαι τώρα στο ζήτημα του Μουσείου του Αγροτικού Κινήματος στο Κιλελέρ. Μια πρώτη παρατήρηση είναι ότι το θέμα είναι αρκετά σοβαρό για να εισάγεται εδώ, να συζητ</w:t>
      </w:r>
      <w:r w:rsidRPr="005D0A29">
        <w:rPr>
          <w:rFonts w:eastAsia="Times New Roman"/>
          <w:color w:val="000000" w:themeColor="text1"/>
          <w:szCs w:val="24"/>
        </w:rPr>
        <w:t>ιέται τόσο λίγο με μια τροπολογία. Δεν θα πω ότι γράφτηκε «στο γόνατο» η τροπολογία. Αντίθετα. Αλλά νομίζω ότι μάλλον αδικεί τη σοβαρότητα του θέματος, η διαδικασία που επιλέχτηκε.</w:t>
      </w:r>
    </w:p>
    <w:p w14:paraId="04B1AC4E"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lastRenderedPageBreak/>
        <w:t>Αυτό που θέλω να πω, όμως, μπαίνοντας και στην ουσία της τροπολογίας, είναι</w:t>
      </w:r>
      <w:r w:rsidRPr="005D0A29">
        <w:rPr>
          <w:rFonts w:eastAsia="Times New Roman"/>
          <w:color w:val="000000" w:themeColor="text1"/>
          <w:szCs w:val="24"/>
        </w:rPr>
        <w:t xml:space="preserve"> ότι απ’ ό,τι φαίνεται ο ΣΥΡΙΖΑ την τακτική «Καισαριανή» την έχει κάνει χούι. Όπως στην Καισαριανή το πρωί καταθέτατε στεφάνι και το μεσημέρι καλούσατε το ΝΑΤΟ στο Αιγαίο, έτσι και τώρα την ώρα που η πολιτική σας ξεκληρίζει άγρια τους αγρότες, την ίδια στι</w:t>
      </w:r>
      <w:r w:rsidRPr="005D0A29">
        <w:rPr>
          <w:rFonts w:eastAsia="Times New Roman"/>
          <w:color w:val="000000" w:themeColor="text1"/>
          <w:szCs w:val="24"/>
        </w:rPr>
        <w:t>γμή η Κυβέρνηση εισηγείται και διαφημίζει την ίδρυση του Μουσείου του Αγροτικού Κινήματος στο Κιλελέρ.</w:t>
      </w:r>
    </w:p>
    <w:p w14:paraId="04B1AC4F"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 xml:space="preserve">Βεβαίως ο στόχος ο δικός σας είναι αυτή την πολιτική την </w:t>
      </w:r>
      <w:proofErr w:type="spellStart"/>
      <w:r w:rsidRPr="005D0A29">
        <w:rPr>
          <w:rFonts w:eastAsia="Times New Roman"/>
          <w:color w:val="000000" w:themeColor="text1"/>
          <w:szCs w:val="24"/>
        </w:rPr>
        <w:t>αντιαγροτική</w:t>
      </w:r>
      <w:proofErr w:type="spellEnd"/>
      <w:r w:rsidRPr="005D0A29">
        <w:rPr>
          <w:rFonts w:eastAsia="Times New Roman"/>
          <w:color w:val="000000" w:themeColor="text1"/>
          <w:szCs w:val="24"/>
        </w:rPr>
        <w:t xml:space="preserve"> που εφαρμόζετε, να τη συγκαλύψετε και να την εξωραΐσετε όσο μπορείτε. Δύσκολο, βέβα</w:t>
      </w:r>
      <w:r w:rsidRPr="005D0A29">
        <w:rPr>
          <w:rFonts w:eastAsia="Times New Roman"/>
          <w:color w:val="000000" w:themeColor="text1"/>
          <w:szCs w:val="24"/>
        </w:rPr>
        <w:t>ια, είναι αυτό. Δεν είναι και τόσο εύκολο. Αλλά, πάντως, αυτός είναι ο στόχος σας.</w:t>
      </w:r>
    </w:p>
    <w:p w14:paraId="04B1AC50"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Σε κάθε περίπτωση δεν θα ήμασταν εμείς αυτοί, που θα εναντιωνόμασταν στην ίδρυση ενός τέτοιου μουσείου. Αλλά το μουσείο δεν είναι μονάχα ένα κτήριο, μερικά ντουβάρια και κάπ</w:t>
      </w:r>
      <w:r w:rsidRPr="005D0A29">
        <w:rPr>
          <w:rFonts w:eastAsia="Times New Roman"/>
          <w:color w:val="000000" w:themeColor="text1"/>
          <w:szCs w:val="24"/>
        </w:rPr>
        <w:t>οιες ενδεχομένως φωτογραφίες. Γιατί όπως λέτε και στην αιτιολογική έκθεση, αυτό το μουσείο προβλέπεται να έχει και δράση και μια σειρά δραστηριότητες. Άλλωστε δεν πρόκειται για ένα απλό μουσείο φυσικής ιστορίας που έχει ζώα ή φυτά ή οτιδήποτε άλλο. Πρόκειτ</w:t>
      </w:r>
      <w:r w:rsidRPr="005D0A29">
        <w:rPr>
          <w:rFonts w:eastAsia="Times New Roman"/>
          <w:color w:val="000000" w:themeColor="text1"/>
          <w:szCs w:val="24"/>
        </w:rPr>
        <w:t>αι για να ένα πραγματικό μουσείο ιστορίας.</w:t>
      </w:r>
    </w:p>
    <w:p w14:paraId="04B1AC51"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lastRenderedPageBreak/>
        <w:t xml:space="preserve">(Στο σημείο αυτό την Προεδρική Έδρα καταλαμβάνει ο Β΄ Αντιπρόεδρος της Βουλής κ. </w:t>
      </w:r>
      <w:r w:rsidRPr="005D0A29">
        <w:rPr>
          <w:rFonts w:eastAsia="Times New Roman"/>
          <w:b/>
          <w:color w:val="000000" w:themeColor="text1"/>
          <w:szCs w:val="24"/>
        </w:rPr>
        <w:t>ΓΕΩΡΓΙΟΣ ΒΑΡΕΜΕΝΟΣ</w:t>
      </w:r>
      <w:r w:rsidRPr="005D0A29">
        <w:rPr>
          <w:rFonts w:eastAsia="Times New Roman"/>
          <w:color w:val="000000" w:themeColor="text1"/>
          <w:szCs w:val="24"/>
        </w:rPr>
        <w:t>)</w:t>
      </w:r>
    </w:p>
    <w:p w14:paraId="04B1AC52"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Το ζήτημα είναι αυτές οι δράσεις του μουσείου, σε ποια ιδεολογική κατεύθυνση θα πηγαίνουν. Θα προβάλλεται, για π</w:t>
      </w:r>
      <w:r w:rsidRPr="005D0A29">
        <w:rPr>
          <w:rFonts w:eastAsia="Times New Roman"/>
          <w:color w:val="000000" w:themeColor="text1"/>
          <w:szCs w:val="24"/>
        </w:rPr>
        <w:t>αράδειγμα, η πραγματική ιστορία του ηρωικού αγώνα των κολίγων του θεσσαλικού κάμπου στις πρώτες δεκαετίες του 20</w:t>
      </w:r>
      <w:r w:rsidRPr="005D0A29">
        <w:rPr>
          <w:rFonts w:eastAsia="Times New Roman"/>
          <w:color w:val="000000" w:themeColor="text1"/>
          <w:szCs w:val="24"/>
          <w:vertAlign w:val="superscript"/>
        </w:rPr>
        <w:t>ου</w:t>
      </w:r>
      <w:r w:rsidRPr="005D0A29">
        <w:rPr>
          <w:rFonts w:eastAsia="Times New Roman"/>
          <w:color w:val="000000" w:themeColor="text1"/>
          <w:szCs w:val="24"/>
        </w:rPr>
        <w:t xml:space="preserve"> αιώνα ενάντια στους κατασταλτικούς μηχανισμούς του τότε αστικού κράτους ή θα διακινεί -γιατί αυτό θα κάνει- την επίσημη αστική εκδοχή της ιστ</w:t>
      </w:r>
      <w:r w:rsidRPr="005D0A29">
        <w:rPr>
          <w:rFonts w:eastAsia="Times New Roman"/>
          <w:color w:val="000000" w:themeColor="text1"/>
          <w:szCs w:val="24"/>
        </w:rPr>
        <w:t>ορίας του αγροτικού κινήματος; Γιατί μη μου πείτε ότι ξαφνικά άλλαξε χαρακτήρα αυτό το κράτος και δεν είναι πια αστικό. Εντάξει πολλά λέμε, αλλά μην το πούμε κι αυτό.</w:t>
      </w:r>
    </w:p>
    <w:p w14:paraId="04B1AC53"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Σε κάθε περίπτωση αυτό που θέλουμε να πούμε εμείς, είναι ότι αυτό το κράτος…</w:t>
      </w:r>
    </w:p>
    <w:p w14:paraId="04B1AC54"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b/>
          <w:color w:val="000000" w:themeColor="text1"/>
          <w:szCs w:val="24"/>
        </w:rPr>
        <w:t xml:space="preserve">ΠΡΟΕΔΡΕΥΩΝ </w:t>
      </w:r>
      <w:r w:rsidRPr="005D0A29">
        <w:rPr>
          <w:rFonts w:eastAsia="Times New Roman"/>
          <w:b/>
          <w:color w:val="000000" w:themeColor="text1"/>
          <w:szCs w:val="24"/>
        </w:rPr>
        <w:t>(Γεώργιος Βαρεμένος):</w:t>
      </w:r>
      <w:r w:rsidRPr="005D0A29">
        <w:rPr>
          <w:rFonts w:eastAsia="Times New Roman"/>
          <w:color w:val="000000" w:themeColor="text1"/>
          <w:szCs w:val="24"/>
        </w:rPr>
        <w:t xml:space="preserve"> Και με αυτό τελειώνετε.</w:t>
      </w:r>
    </w:p>
    <w:p w14:paraId="04B1AC55"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b/>
          <w:color w:val="000000" w:themeColor="text1"/>
          <w:szCs w:val="24"/>
        </w:rPr>
        <w:t xml:space="preserve">ΙΩΑΝΝΗΣ ΔΕΛΗΣ: </w:t>
      </w:r>
      <w:r w:rsidRPr="005D0A29">
        <w:rPr>
          <w:rFonts w:eastAsia="Times New Roman"/>
          <w:color w:val="000000" w:themeColor="text1"/>
          <w:szCs w:val="24"/>
        </w:rPr>
        <w:t>Και με αυτό τελειώνω, κύριε Πρόεδρε.</w:t>
      </w:r>
    </w:p>
    <w:p w14:paraId="04B1AC56"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Αυτό το κράτος, λοιπόν, όπως τότε με τις γνωστές μεθόδους χτύπησε το αγροτικό κίνημα, σήμερα το ίδιο κράτος με άλ</w:t>
      </w:r>
      <w:r w:rsidRPr="005D0A29">
        <w:rPr>
          <w:rFonts w:eastAsia="Times New Roman"/>
          <w:color w:val="000000" w:themeColor="text1"/>
          <w:szCs w:val="24"/>
        </w:rPr>
        <w:lastRenderedPageBreak/>
        <w:t xml:space="preserve">λες μορφές, βέβαια, με μια </w:t>
      </w:r>
      <w:proofErr w:type="spellStart"/>
      <w:r w:rsidRPr="005D0A29">
        <w:rPr>
          <w:rFonts w:eastAsia="Times New Roman"/>
          <w:color w:val="000000" w:themeColor="text1"/>
          <w:szCs w:val="24"/>
        </w:rPr>
        <w:t>αντιαγροτική</w:t>
      </w:r>
      <w:proofErr w:type="spellEnd"/>
      <w:r w:rsidRPr="005D0A29">
        <w:rPr>
          <w:rFonts w:eastAsia="Times New Roman"/>
          <w:color w:val="000000" w:themeColor="text1"/>
          <w:szCs w:val="24"/>
        </w:rPr>
        <w:t xml:space="preserve"> πολιτ</w:t>
      </w:r>
      <w:r w:rsidRPr="005D0A29">
        <w:rPr>
          <w:rFonts w:eastAsia="Times New Roman"/>
          <w:color w:val="000000" w:themeColor="text1"/>
          <w:szCs w:val="24"/>
        </w:rPr>
        <w:t>ική και σε συνεργασία με την Ευρωπαϊκή Ένωση και την Κοινή Αγροτική Πολιτική της οδηγεί τους αγρότες στα ίδια αποτελέσματα. Σε κάθε περίπτωση όποιος θέλει να τιμήσει τους ηρωικούς αγώνες των κολίγων, τους συνεχίζει και τώρα στις νέες συνθήκες και αυτό κάνε</w:t>
      </w:r>
      <w:r w:rsidRPr="005D0A29">
        <w:rPr>
          <w:rFonts w:eastAsia="Times New Roman"/>
          <w:color w:val="000000" w:themeColor="text1"/>
          <w:szCs w:val="24"/>
        </w:rPr>
        <w:t>ι το ΚΚΕ.</w:t>
      </w:r>
    </w:p>
    <w:p w14:paraId="04B1AC57"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b/>
          <w:color w:val="000000" w:themeColor="text1"/>
          <w:szCs w:val="24"/>
        </w:rPr>
        <w:t>ΠΡΟΕΔΡΕΥΩΝ (Γεώργιος Βαρεμένος):</w:t>
      </w:r>
      <w:r w:rsidRPr="005D0A29">
        <w:rPr>
          <w:rFonts w:eastAsia="Times New Roman"/>
          <w:color w:val="000000" w:themeColor="text1"/>
          <w:szCs w:val="24"/>
        </w:rPr>
        <w:t xml:space="preserve"> Ευχαριστούμε.</w:t>
      </w:r>
    </w:p>
    <w:p w14:paraId="04B1AC58"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b/>
          <w:color w:val="000000" w:themeColor="text1"/>
          <w:szCs w:val="24"/>
        </w:rPr>
        <w:t xml:space="preserve">ΙΩΑΝΝΗΣ ΔΕΛΗΣ: </w:t>
      </w:r>
      <w:r w:rsidRPr="005D0A29">
        <w:rPr>
          <w:rFonts w:eastAsia="Times New Roman"/>
          <w:color w:val="000000" w:themeColor="text1"/>
          <w:szCs w:val="24"/>
        </w:rPr>
        <w:t>Γι’ αυτό ακριβώς -κύριε Πρόεδρε, αφήστε με να τελειώσω- και θα τοποθετηθούμε, ψηφίζοντας «παρών» στη συγκεκριμένη τροπολογία.</w:t>
      </w:r>
    </w:p>
    <w:p w14:paraId="04B1AC59"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b/>
          <w:color w:val="000000" w:themeColor="text1"/>
          <w:szCs w:val="24"/>
        </w:rPr>
        <w:t>ΠΡΟΕΔΡΕΥΩΝ (Γεώργιος Βαρεμένος):</w:t>
      </w:r>
      <w:r w:rsidRPr="005D0A29">
        <w:rPr>
          <w:rFonts w:eastAsia="Times New Roman"/>
          <w:color w:val="000000" w:themeColor="text1"/>
          <w:szCs w:val="24"/>
        </w:rPr>
        <w:t xml:space="preserve"> Ο κ. Γρέγος έχει τον λόγο</w:t>
      </w:r>
      <w:r w:rsidRPr="005D0A29">
        <w:rPr>
          <w:rFonts w:eastAsia="Times New Roman"/>
          <w:color w:val="000000" w:themeColor="text1"/>
          <w:szCs w:val="24"/>
        </w:rPr>
        <w:t>.</w:t>
      </w:r>
    </w:p>
    <w:p w14:paraId="04B1AC5A"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b/>
          <w:color w:val="000000" w:themeColor="text1"/>
          <w:szCs w:val="24"/>
        </w:rPr>
        <w:t>ΑΝΤΩΝΙΟΣ ΓΡΕΓΟΣ:</w:t>
      </w:r>
      <w:r w:rsidRPr="005D0A29">
        <w:rPr>
          <w:rFonts w:eastAsia="Times New Roman"/>
          <w:color w:val="000000" w:themeColor="text1"/>
          <w:szCs w:val="24"/>
        </w:rPr>
        <w:t xml:space="preserve"> Ευχαριστώ, κύριε Πρόεδρε.</w:t>
      </w:r>
    </w:p>
    <w:p w14:paraId="04B1AC5B" w14:textId="77777777" w:rsidR="0001266C" w:rsidRDefault="00D81D51">
      <w:pPr>
        <w:spacing w:line="600" w:lineRule="auto"/>
        <w:ind w:firstLine="709"/>
        <w:jc w:val="both"/>
        <w:rPr>
          <w:rFonts w:eastAsia="Times New Roman"/>
          <w:color w:val="000000" w:themeColor="text1"/>
          <w:szCs w:val="24"/>
        </w:rPr>
      </w:pPr>
      <w:r w:rsidRPr="005D0A29">
        <w:rPr>
          <w:rFonts w:eastAsia="Times New Roman"/>
          <w:color w:val="000000" w:themeColor="text1"/>
          <w:szCs w:val="24"/>
        </w:rPr>
        <w:t xml:space="preserve">Αυτή τη διαδικασία θα τη χαρακτήριζα διαδικασία παρωδία νομοθέτησης, με άρθρα που χάνονται, μετά αφαιρούνται -δεν ξέρουμε αν θα αφαιρεθεί και κανένα άλλο άρθρο μέχρι το τέλος της ψηφοφορίας. Μας έχει διανεμηθεί </w:t>
      </w:r>
      <w:r w:rsidRPr="005D0A29">
        <w:rPr>
          <w:rFonts w:eastAsia="Times New Roman"/>
          <w:color w:val="000000" w:themeColor="text1"/>
          <w:szCs w:val="24"/>
        </w:rPr>
        <w:t xml:space="preserve">το σπλάχνο. Ελπίζω να είναι σωστή η αρίθμηση και να μην έχουμε άλλα προβλήματα. Θα </w:t>
      </w:r>
      <w:r w:rsidRPr="005D0A29">
        <w:rPr>
          <w:rFonts w:eastAsia="Times New Roman"/>
          <w:color w:val="000000" w:themeColor="text1"/>
          <w:szCs w:val="24"/>
        </w:rPr>
        <w:lastRenderedPageBreak/>
        <w:t>πρότεινα, ίσως, να υπάρχει και μια διακοπή πριν την ψηφοφορία, κύριε Πρόεδρε, για να μην έχουμε περαιτέρω προβλήματα.</w:t>
      </w:r>
    </w:p>
    <w:p w14:paraId="04B1AC5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Είδαμε, λοιπόν, άρθρα να αφαιρούνται. Κανένας δεν πήρε </w:t>
      </w:r>
      <w:r w:rsidRPr="005D0A29">
        <w:rPr>
          <w:rFonts w:eastAsia="Times New Roman" w:cs="Times New Roman"/>
          <w:szCs w:val="24"/>
        </w:rPr>
        <w:t>χαμπάρι, πως έγινε αυτό.</w:t>
      </w:r>
    </w:p>
    <w:p w14:paraId="04B1AC5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Θα αναφερθώ στις τροπολογίες τώρα. </w:t>
      </w:r>
    </w:p>
    <w:p w14:paraId="04B1AC5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τροπολογία 1093 που καταθέσατε, είναι ως συνήθως εκπρόθεσμη. Δεν θα σταθούμε τόσο σε αυτό το γεγονός, αλλά πρέπει να αναδείξουμε και να καταγγείλουμε την προχειρότητα, που χαρακτηρίζει τη νομοθ</w:t>
      </w:r>
      <w:r w:rsidRPr="005D0A29">
        <w:rPr>
          <w:rFonts w:eastAsia="Times New Roman" w:cs="Times New Roman"/>
          <w:szCs w:val="24"/>
        </w:rPr>
        <w:t xml:space="preserve">ετική σας νοοτροπία. </w:t>
      </w:r>
    </w:p>
    <w:p w14:paraId="04B1AC5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Για να γίνω πιο συγκεκριμένος, με την προτεινόμενη διάταξη της τροπολογίας, αντικαθίσταται η παράγραφος 12 του άρθρου 24 του ν.2725/1999, η οποία είχε εισαχθεί με την ψήφιση του ν.4479/2017 μόλις προ δύο εβδομάδων. Εν πάση </w:t>
      </w:r>
      <w:proofErr w:type="spellStart"/>
      <w:r w:rsidRPr="005D0A29">
        <w:rPr>
          <w:rFonts w:eastAsia="Times New Roman" w:cs="Times New Roman"/>
          <w:szCs w:val="24"/>
        </w:rPr>
        <w:t>περιπτώσει</w:t>
      </w:r>
      <w:proofErr w:type="spellEnd"/>
      <w:r w:rsidRPr="005D0A29">
        <w:rPr>
          <w:rFonts w:eastAsia="Times New Roman" w:cs="Times New Roman"/>
          <w:szCs w:val="24"/>
        </w:rPr>
        <w:t xml:space="preserve"> </w:t>
      </w:r>
      <w:r w:rsidRPr="005D0A29">
        <w:rPr>
          <w:rFonts w:eastAsia="Times New Roman" w:cs="Times New Roman"/>
          <w:szCs w:val="24"/>
        </w:rPr>
        <w:t xml:space="preserve">δεδομένου ότι η ΕΠΟ πρέπει να προβεί στη διεξαγωγή αρχαιρεσιών, ώστε να προκύψει η ηγεσία της και το καταστατικό της έχει εναρμονιστεί με τα διεθνή κείμενα των διεθνών ποδοσφαιρικών ομοσπονδιών </w:t>
      </w:r>
      <w:r w:rsidRPr="005D0A29">
        <w:rPr>
          <w:rFonts w:eastAsia="Times New Roman" w:cs="Times New Roman"/>
          <w:szCs w:val="24"/>
          <w:lang w:val="en-US"/>
        </w:rPr>
        <w:t>UEFA</w:t>
      </w:r>
      <w:r w:rsidRPr="005D0A29">
        <w:rPr>
          <w:rFonts w:eastAsia="Times New Roman" w:cs="Times New Roman"/>
          <w:szCs w:val="24"/>
        </w:rPr>
        <w:t xml:space="preserve"> και </w:t>
      </w:r>
      <w:r w:rsidRPr="005D0A29">
        <w:rPr>
          <w:rFonts w:eastAsia="Times New Roman" w:cs="Times New Roman"/>
          <w:szCs w:val="24"/>
          <w:lang w:val="en-US"/>
        </w:rPr>
        <w:t>FIFA</w:t>
      </w:r>
      <w:r w:rsidRPr="005D0A29">
        <w:rPr>
          <w:rFonts w:eastAsia="Times New Roman" w:cs="Times New Roman"/>
          <w:szCs w:val="24"/>
        </w:rPr>
        <w:t>, είχαμε εκφράσει ορισμένες αντιρρήσεις. Δηλώνουμ</w:t>
      </w:r>
      <w:r w:rsidRPr="005D0A29">
        <w:rPr>
          <w:rFonts w:eastAsia="Times New Roman" w:cs="Times New Roman"/>
          <w:szCs w:val="24"/>
        </w:rPr>
        <w:t xml:space="preserve">ε «παρών» προκειμένου να προχωρήσουν οι διεργασίες. </w:t>
      </w:r>
    </w:p>
    <w:p w14:paraId="04B1AC6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Όσον αφορά την τροπολογία με αριθμό 1094, η παρούσα τροπολογία είναι κλασική περίπτωση ρουσφετολογικής διάταξης, που σκοπό έχει την εξασφάλιση του εργασιακού μέλλοντος των ημετέρων, σε μια περίοδο που η </w:t>
      </w:r>
      <w:r w:rsidRPr="005D0A29">
        <w:rPr>
          <w:rFonts w:eastAsia="Times New Roman" w:cs="Times New Roman"/>
          <w:szCs w:val="24"/>
        </w:rPr>
        <w:t>εργασία εξαιτίας και των χειρισμών της Κυβέρνησης δεν θεωρείται καθόλου αυτονόητη. Το υπέρογκο ποσό των 2 εκατομμυρίων ευρώ για την ανανέωση των υφιστάμενων συμβάσεων εργασίας ορισμένου χρόνου και των συμβάσεων έργου για το έτος 2018, για τους ελάχιστους ε</w:t>
      </w:r>
      <w:r w:rsidRPr="005D0A29">
        <w:rPr>
          <w:rFonts w:eastAsia="Times New Roman" w:cs="Times New Roman"/>
          <w:szCs w:val="24"/>
        </w:rPr>
        <w:t>ργαζόμενους που απασχολεί η εταιρεία «ΕΛΛΗΝΙΚΟ ΦΕΣΤΙΒΑΛ Α.Ε.», δεν μπορεί να αιτιολογηθεί με κανένα επιχείρημα. Την καταψηφίζουμε αυτή την τροπολογία.</w:t>
      </w:r>
    </w:p>
    <w:p w14:paraId="04B1AC6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 σκοπός της τροπολογίας με αριθμό 1095 όπως αναφέρεται στην αιτιολογική έκθεση, είναι η κάλυψη των υπηρε</w:t>
      </w:r>
      <w:r w:rsidRPr="005D0A29">
        <w:rPr>
          <w:rFonts w:eastAsia="Times New Roman" w:cs="Times New Roman"/>
          <w:szCs w:val="24"/>
        </w:rPr>
        <w:t xml:space="preserve">σιακών αναγκών του Οργανισμού Μεγάρου Μουσικής Αθηνών. Από το περιεχόμενο προκύπτει ότι οι υπηρεσιακές ανάγκες θα καλυφθούν με αποσπάσεις υπαλλήλων από το Υπουργείο Οικονομικών και το Υπουργείο Πολιτισμού και Αθλητισμού. </w:t>
      </w:r>
    </w:p>
    <w:p w14:paraId="04B1AC6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Πρόκειται για μια ακόμα περίπτωση,</w:t>
      </w:r>
      <w:r w:rsidRPr="005D0A29">
        <w:rPr>
          <w:rFonts w:eastAsia="Times New Roman" w:cs="Times New Roman"/>
          <w:szCs w:val="24"/>
        </w:rPr>
        <w:t xml:space="preserve"> όπου παρατηρείται η ύποπτη ελαστικότητα που χαρακτηρίζει την Κυβέρνησή σας αναφορικά με το φαινόμενο της κινητικότητας των υπαλλήλων. Αν και </w:t>
      </w:r>
      <w:r w:rsidRPr="005D0A29">
        <w:rPr>
          <w:rFonts w:eastAsia="Times New Roman" w:cs="Times New Roman"/>
          <w:szCs w:val="24"/>
        </w:rPr>
        <w:lastRenderedPageBreak/>
        <w:t xml:space="preserve">σχετικά πρόσφατα ψηφίστηκε νόμος που θέσπισε το ενιαίο σύστημα κινητικότητας, στο οποίο θα έπρεπε να προβλέπονται </w:t>
      </w:r>
      <w:r w:rsidRPr="005D0A29">
        <w:rPr>
          <w:rFonts w:eastAsia="Times New Roman" w:cs="Times New Roman"/>
          <w:szCs w:val="24"/>
        </w:rPr>
        <w:t>οι σχετικές διατάξεις, επιλέγετε για μια ακόμα φορά με εκπρόθεσμη τροπολογία, να ρυθμίσετε πρόχειρα το καθεστώς της απόσπασης για τους εν λόγω υπαλλήλους, οι οποίοι κατά την άποψή μας καθίσταται προνομιούχοι σε σύγκριση με άλλους. Καταψηφίζουμε και αυτή τη</w:t>
      </w:r>
      <w:r w:rsidRPr="005D0A29">
        <w:rPr>
          <w:rFonts w:eastAsia="Times New Roman" w:cs="Times New Roman"/>
          <w:szCs w:val="24"/>
        </w:rPr>
        <w:t>ν τροπολογία.</w:t>
      </w:r>
    </w:p>
    <w:p w14:paraId="04B1AC6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τροπολογία με αριθμό 1096 είναι μία τροπολογία μηδαμινής σημασίας, που προβλέπει την ίδρυση Εθνικού Μουσείου Αγροτικού Κινήματος Κιλελέρ. Μετά την ίδρυση του Μουσείου Μπελογιάννη, η Κυβέρνηση επιχειρώντας να ικανοποιήσει τις ιδεολογικές ανά</w:t>
      </w:r>
      <w:r w:rsidRPr="005D0A29">
        <w:rPr>
          <w:rFonts w:eastAsia="Times New Roman" w:cs="Times New Roman"/>
          <w:szCs w:val="24"/>
        </w:rPr>
        <w:t>γκες της κομματικής της βάσης έρχεται να νομοθετήσει την ίδρυση μουσείου για το Αγροτικό Κίνημα του Κιλελέρ. Από την αιτιολογική έκθεση διαπιστώνεται σαφώς η πρόθεση των συντακτών να προβούν σε μια έωλη ιδεολογική προσέγγιση περί της ιστορικής θεώρησης του</w:t>
      </w:r>
      <w:r w:rsidRPr="005D0A29">
        <w:rPr>
          <w:rFonts w:eastAsia="Times New Roman" w:cs="Times New Roman"/>
          <w:szCs w:val="24"/>
        </w:rPr>
        <w:t xml:space="preserve"> αγροτικού κινήματος και αυτό τη στιγμή που η ίδια η Κυβέρνηση κάνει τα πάντα για να καταστρέψει ό,τι έχει απομείνει όρθιο στον πρωτογενή τομέα της χώρας, στην αγροτική παραγωγή. Μιλάμε για ψήφιση αριστερών </w:t>
      </w:r>
      <w:r w:rsidRPr="005D0A29">
        <w:rPr>
          <w:rFonts w:eastAsia="Times New Roman" w:cs="Times New Roman"/>
          <w:szCs w:val="24"/>
        </w:rPr>
        <w:lastRenderedPageBreak/>
        <w:t>μνημονίων, φορολογική πολιτική που βάζει τον αγρό</w:t>
      </w:r>
      <w:r w:rsidRPr="005D0A29">
        <w:rPr>
          <w:rFonts w:eastAsia="Times New Roman" w:cs="Times New Roman"/>
          <w:szCs w:val="24"/>
        </w:rPr>
        <w:t xml:space="preserve">τη στο περιθώριο και άλλα πολλά. </w:t>
      </w:r>
    </w:p>
    <w:p w14:paraId="04B1AC6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Οι αγρότες δεν θα βγουν από τη δεινή θέση, αν εσείς νομοθετείτε την ίδρυση Μνημείου Κιλελέρ. Ούτως ή άλλως για τη λεγόμενη ιστορική μνήμη υπάρχει και ένα σχετικό μνημείο στην περιοχή. Εσείς απλώς θέλετε να ικανοποιήσετε τι</w:t>
      </w:r>
      <w:r w:rsidRPr="005D0A29">
        <w:rPr>
          <w:rFonts w:eastAsia="Times New Roman" w:cs="Times New Roman"/>
          <w:szCs w:val="24"/>
        </w:rPr>
        <w:t xml:space="preserve">ς μικροπολιτικές σκοπιμότητες και πιθανώς τα ιδεολογικά σας σύνδρομα. Καταψηφίζουμε και αυτή την τροπολογία. </w:t>
      </w:r>
    </w:p>
    <w:p w14:paraId="04B1AC6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Τροπολογία 1097. Το ζήτημα της λογικής της εκπαιδευτικής άδειας αφορά κατά νόμο μόνο τις θέσεις μόνιμου προσωπικού σε όλο το δημόσιο τομέα. Η εξαί</w:t>
      </w:r>
      <w:r w:rsidRPr="005D0A29">
        <w:rPr>
          <w:rFonts w:eastAsia="Times New Roman" w:cs="Times New Roman"/>
          <w:szCs w:val="24"/>
        </w:rPr>
        <w:t>ρεση μερικών μόνο υπαλλήλων για ευνόητους λόγους συνιστά προφανή ανισότητα σε σχέση με τους υπόλοιπους εργαζόμενους στο δημόσιο. Καταψηφίζουμε και αυτή την τροπολογία.</w:t>
      </w:r>
    </w:p>
    <w:p w14:paraId="04B1AC6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Τροπολογία 1098. Σε ό,τι αφορά τις ισοτιμίες των τίτλων σπουδών, δεδομένου ότι είναι </w:t>
      </w:r>
      <w:r w:rsidRPr="005D0A29">
        <w:rPr>
          <w:rFonts w:eastAsia="Times New Roman" w:cs="Times New Roman"/>
          <w:szCs w:val="24"/>
        </w:rPr>
        <w:t xml:space="preserve">κρίσιμα και αφορούν πολλές κατηγορίες πτυχιούχων διαφόρων ειδικοτήτων, δεν μπορούν να αντιμετωπίζονται αποσπασματικά και </w:t>
      </w:r>
      <w:proofErr w:type="spellStart"/>
      <w:r w:rsidRPr="005D0A29">
        <w:rPr>
          <w:rFonts w:eastAsia="Times New Roman" w:cs="Times New Roman"/>
          <w:szCs w:val="24"/>
        </w:rPr>
        <w:t>και</w:t>
      </w:r>
      <w:proofErr w:type="spellEnd"/>
      <w:r w:rsidRPr="005D0A29">
        <w:rPr>
          <w:rFonts w:eastAsia="Times New Roman" w:cs="Times New Roman"/>
          <w:szCs w:val="24"/>
        </w:rPr>
        <w:t xml:space="preserve"> κατ’ επιλογή για προφανείς λόγους πολιτικής σκοπιμότητας και μάλιστα χωρίς διαβούλευση. Καταψηφίζουμε την τροπολογία.</w:t>
      </w:r>
    </w:p>
    <w:p w14:paraId="04B1AC6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Όσον αφορά τη</w:t>
      </w:r>
      <w:r w:rsidRPr="005D0A29">
        <w:rPr>
          <w:rFonts w:eastAsia="Times New Roman" w:cs="Times New Roman"/>
          <w:szCs w:val="24"/>
        </w:rPr>
        <w:t xml:space="preserve">ν τροπολογία με αριθμό 1100, αν και η παρούσα τροπολογία έρχεται να τροποποιήσει το άρθρο 47 του ν.4440/2016, το οποίο είχε εισαχθεί στο σχετικό νομοσχέδιο με τη μορφή βουλευτικής τροπολογίας και συγκεκριμένα της 771/10 που τότε είχαμε καταψηφίσει, σήμερα </w:t>
      </w:r>
      <w:r w:rsidRPr="005D0A29">
        <w:rPr>
          <w:rFonts w:eastAsia="Times New Roman" w:cs="Times New Roman"/>
          <w:szCs w:val="24"/>
        </w:rPr>
        <w:t>δηλώνουμε «παρών», γιατί τείνει να βελτιώσει το νομικό καθεστώς που διέπει τις σχέσεις μεταξύ των εργαζομένων της κατηγορίας αυτής και δημοσίου και φαίνεται να διασφαλίζονται οι βασικές αποδοχές τους.</w:t>
      </w:r>
    </w:p>
    <w:p w14:paraId="04B1AC6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Να πω ότι λυπούμαστε πάρα πολύ, γιατί αυτό το νομοσχέδι</w:t>
      </w:r>
      <w:r w:rsidRPr="005D0A29">
        <w:rPr>
          <w:rFonts w:eastAsia="Times New Roman" w:cs="Times New Roman"/>
          <w:szCs w:val="24"/>
        </w:rPr>
        <w:t>ο κατατέθηκε με τη μορφή του επείγοντος με όλα τα προβλήματα που δημιούργησε αυτό και λυπούμαστε πάρα πολύ γιατί είμαστε σίγουροι ότι και από δω και πέρα θα συνεχίζετε έτσι να νομοθετείτε.</w:t>
      </w:r>
    </w:p>
    <w:p w14:paraId="04B1AC6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Ευχαριστώ.</w:t>
      </w:r>
    </w:p>
    <w:p w14:paraId="04B1AC6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Βαρεμένος): </w:t>
      </w:r>
      <w:r w:rsidRPr="005D0A29">
        <w:rPr>
          <w:rFonts w:eastAsia="Times New Roman" w:cs="Times New Roman"/>
          <w:szCs w:val="24"/>
        </w:rPr>
        <w:t>Κι εμείς ευχαριστούμε.</w:t>
      </w:r>
    </w:p>
    <w:p w14:paraId="04B1AC6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Κυρία </w:t>
      </w:r>
      <w:proofErr w:type="spellStart"/>
      <w:r w:rsidRPr="005D0A29">
        <w:rPr>
          <w:rFonts w:eastAsia="Times New Roman" w:cs="Times New Roman"/>
          <w:szCs w:val="24"/>
        </w:rPr>
        <w:t>Κεφαλίδου</w:t>
      </w:r>
      <w:proofErr w:type="spellEnd"/>
      <w:r w:rsidRPr="005D0A29">
        <w:rPr>
          <w:rFonts w:eastAsia="Times New Roman" w:cs="Times New Roman"/>
          <w:szCs w:val="24"/>
        </w:rPr>
        <w:t>, έχετε τον λόγο.</w:t>
      </w:r>
    </w:p>
    <w:p w14:paraId="04B1AC6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 xml:space="preserve">ΧΑΡΟΥΛΑ (ΧΑΡΑ) ΚΕΦΑΛΙΔΟΥ: </w:t>
      </w:r>
      <w:r w:rsidRPr="005D0A29">
        <w:rPr>
          <w:rFonts w:eastAsia="Times New Roman" w:cs="Times New Roman"/>
          <w:szCs w:val="24"/>
        </w:rPr>
        <w:t>Ευχαριστώ, κύριε Πρόεδρε.</w:t>
      </w:r>
    </w:p>
    <w:p w14:paraId="04B1AC6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Η σημερινή μέρα, λοιπόν, κλείνει με νομοθετικές βελτιώσεις και χορό τροπολογιών που δημιουργούν μια τοξική, θα σας έλεγα, ατμόσφαιρα στο Κοινοβούλιο. Το νομοσχέδιο που ξεκ</w:t>
      </w:r>
      <w:r w:rsidRPr="005D0A29">
        <w:rPr>
          <w:rFonts w:eastAsia="Times New Roman" w:cs="Times New Roman"/>
          <w:szCs w:val="24"/>
        </w:rPr>
        <w:t>ίνησε ως μια απλή εναρμόνιση κοινοτικής οδηγίας, τερματίζει την τριήμερη περιπέτειά του με τον πιο άδοξο τρόπο. Το επείγον της διαδικασίας σήμερα, με τον πιο χαρακτηριστικό τρόπο, αποδεικνύει τι παρενέργειες μπορεί να δημιουργήσει: προχειρότητα, ανεπάρκεια</w:t>
      </w:r>
      <w:r w:rsidRPr="005D0A29">
        <w:rPr>
          <w:rFonts w:eastAsia="Times New Roman" w:cs="Times New Roman"/>
          <w:szCs w:val="24"/>
        </w:rPr>
        <w:t xml:space="preserve">, υποβάθμιση της διαδικασίας νομοθέτησης. Μας κονταίνει όλους, κύριοι συνάδελφοι. Δεν ξεφεύγει κανένας από αυτό. </w:t>
      </w:r>
    </w:p>
    <w:p w14:paraId="04B1AC6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Πάω στις τροπολογίες για να μη χάνουμε χρόνο. Ξεκινάω με την τροπολογία που αφορά τις αποσπάσεις από το Υπουργείο Οικονομικών ή το Υπουργείο Π</w:t>
      </w:r>
      <w:r w:rsidRPr="005D0A29">
        <w:rPr>
          <w:rFonts w:eastAsia="Times New Roman" w:cs="Times New Roman"/>
          <w:szCs w:val="24"/>
        </w:rPr>
        <w:t xml:space="preserve">ολιτισμού στο Μέγαρο Μουσικής Αθηνών. </w:t>
      </w:r>
    </w:p>
    <w:p w14:paraId="04B1AC6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πρώτη ερώτησή μου, κυρία Υπουργέ, είναι: Πόσο φωτογραφική είναι αυτή η διάταξη; Γιατί οι αποσπάσεις να μην είναι από όλα τα Υπουργεία; Γιατί να μην είναι από όλο το δημόσιο τομέα; Γιατί συγκεκριμένα από το Υπουργείο</w:t>
      </w:r>
      <w:r w:rsidRPr="005D0A29">
        <w:rPr>
          <w:rFonts w:eastAsia="Times New Roman" w:cs="Times New Roman"/>
          <w:szCs w:val="24"/>
        </w:rPr>
        <w:t xml:space="preserve"> Οικονομικών και μόνο από εκεί; </w:t>
      </w:r>
    </w:p>
    <w:p w14:paraId="04B1AC7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Να σας θυμίσω δε και κάτι άλλο; Ο νόμος που έχετε ψηφίσει περί κινητικότητας λέει ότι η δαπάνη της μισθοδοσίας των αποσπώμενων υπαλλήλων θα καλύπτεται από τον φορέα στον οποίο αποσπώνται. Εσείς εδώ κάνετε το ορθό για μένα. Αλλάζετε τον δικό σας νόμο και δί</w:t>
      </w:r>
      <w:r w:rsidRPr="005D0A29">
        <w:rPr>
          <w:rFonts w:eastAsia="Times New Roman" w:cs="Times New Roman"/>
          <w:szCs w:val="24"/>
        </w:rPr>
        <w:t xml:space="preserve">νετε τη δυνατότητα να μισθοδοτείται από τον φορέα προέλευσης, δηλαδή από το Υπουργείο Οικονομικών. </w:t>
      </w:r>
    </w:p>
    <w:p w14:paraId="04B1AC7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Επιπλέον, ξέρετε πολύ καλά ότι η πρόσληψη του γενικού διευθυντή έγινε τον Μάρτιο, δεν ανακοινώθηκε επίσημα ακόμη δεν έχει αναλάβει τα καθήκοντά του. Αυτή τη</w:t>
      </w:r>
      <w:r w:rsidRPr="005D0A29">
        <w:rPr>
          <w:rFonts w:eastAsia="Times New Roman" w:cs="Times New Roman"/>
          <w:szCs w:val="24"/>
        </w:rPr>
        <w:t xml:space="preserve"> στιγμή είναι καλυμμένη και η θέση του καλλιτεχνικού διευθυντή και του γενικού διευθυντή. Και φυσικά, οι θέσεις τις οποίες βγάζετε είναι απολύτως φωτογραφικές και όπως πάντα, με «αξιοκρατικά κριτήρια», θα προσληφθούν οι υπάλληλοι στο Μέγαρο Μουσικής. Έχετε</w:t>
      </w:r>
      <w:r w:rsidRPr="005D0A29">
        <w:rPr>
          <w:rFonts w:eastAsia="Times New Roman" w:cs="Times New Roman"/>
          <w:szCs w:val="24"/>
        </w:rPr>
        <w:t xml:space="preserve"> εκτεθεί με αυτή την τροπολογία. Δεν ξέρω αν το καταλαβαίνετε. Ψηφίζουμε «όχι». </w:t>
      </w:r>
    </w:p>
    <w:p w14:paraId="04B1AC7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Πάμε στην εύρυθμη λειτουργία και ασφάλεια αρχαιολογικών χώρων. Εδώ ουσιαστικά κλείνετε το μάτι στους εργαζόμενους και παίζετε με την αγωνία τους. Το δικαίωμα στην εργασία είνα</w:t>
      </w:r>
      <w:r w:rsidRPr="005D0A29">
        <w:rPr>
          <w:rFonts w:eastAsia="Times New Roman" w:cs="Times New Roman"/>
          <w:szCs w:val="24"/>
        </w:rPr>
        <w:t xml:space="preserve">ι ιερό, σεβαστό και στις μέρες μας θα σας έλεγα ότι κανείς </w:t>
      </w:r>
      <w:r w:rsidRPr="005D0A29">
        <w:rPr>
          <w:rFonts w:eastAsia="Times New Roman" w:cs="Times New Roman"/>
          <w:szCs w:val="24"/>
        </w:rPr>
        <w:lastRenderedPageBreak/>
        <w:t xml:space="preserve">πρέπει να είναι πιο προσεκτικός όταν απευθύνεται σε απελπισμένους ανθρώπους. </w:t>
      </w:r>
    </w:p>
    <w:p w14:paraId="04B1AC7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Στους εργαζόμενους, λοιπόν, που αφορά αυτή η τροπολογία έχετε ξεκαθαρίσει αν το έχετε συνεννοηθεί και με τους θεσμούς; </w:t>
      </w:r>
      <w:r w:rsidRPr="005D0A29">
        <w:rPr>
          <w:rFonts w:eastAsia="Times New Roman" w:cs="Times New Roman"/>
          <w:szCs w:val="24"/>
        </w:rPr>
        <w:t>Προχωράτε σε μία διαδικασία επανόδου εργαζομένων. Το ξέρουν αυτό οι θεσμοί; Έχουν δώσει το πράσινο φως; Εμείς, επειδή ακριβώς απευθύνεται σε εργαζόμενους, θέλουμε να τους πούμε ότι με το «παρών» απλά στηρίζουμε και σεβόμαστε τον αγώνα τους για αξιοπρεπή δι</w:t>
      </w:r>
      <w:r w:rsidRPr="005D0A29">
        <w:rPr>
          <w:rFonts w:eastAsia="Times New Roman" w:cs="Times New Roman"/>
          <w:szCs w:val="24"/>
        </w:rPr>
        <w:t>αβίωση.</w:t>
      </w:r>
    </w:p>
    <w:p w14:paraId="04B1AC7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Πάμε στο θέμα των εκπαιδευτικών αδειών των υπαλλήλων της Εθνικής Πινακοθήκης. </w:t>
      </w:r>
    </w:p>
    <w:p w14:paraId="04B1AC7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Κυρία Υπουργέ, θερμή παράκληση. Σε αυτά που σας ρωτάμε θα πρέπει να έχουμε και κάποιες απαντήσεις. Τρεις μέρες τώρα δεν απαντήσατε σε θέματα που θεωρούμε πολύ σημαντικά </w:t>
      </w:r>
      <w:r w:rsidRPr="005D0A29">
        <w:rPr>
          <w:rFonts w:eastAsia="Times New Roman" w:cs="Times New Roman"/>
          <w:szCs w:val="24"/>
        </w:rPr>
        <w:t xml:space="preserve">για να μπορέσουμε να τοποθετηθούμε και να ψηφίζουμε σε αυτό το νομοσχέδιο-περιπέτεια. Δώστε επιτέλους μία απάντηση. Ελπίζουμε, στο κλείσιμο της ομιλίας σας, να σταθούμε πιο τυχεροί και να υπάρξουν απαντήσεις. </w:t>
      </w:r>
    </w:p>
    <w:p w14:paraId="04B1AC7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Εκπαιδευτικές άδειες των υπαλλήλων της Εθνικής</w:t>
      </w:r>
      <w:r w:rsidRPr="005D0A29">
        <w:rPr>
          <w:rFonts w:eastAsia="Times New Roman" w:cs="Times New Roman"/>
          <w:szCs w:val="24"/>
        </w:rPr>
        <w:t xml:space="preserve"> Πινακοθήκης. Καταλαβαίνουμε ότι είναι μια πάγια τακτική να υπάρχουν άδειες ενός, ενάμιση, δύο μηνών για εκπαιδευτικούς σκοπούς. Θα σας έλεγα ότι καλό είναι να δίνονται με φειδώ και να υπάρχει κι ένα αποτέλεσμα. Όταν πάνε για εκπαίδευση αυτοί οι άνθρωποι, </w:t>
      </w:r>
      <w:r w:rsidRPr="005D0A29">
        <w:rPr>
          <w:rFonts w:eastAsia="Times New Roman" w:cs="Times New Roman"/>
          <w:szCs w:val="24"/>
        </w:rPr>
        <w:t xml:space="preserve">να παίρνουν ένα χαρτί, να φαίνεται ότι υπάρχει μια επιμόρφωση, να μπορεί δηλαδή η παραμονή τους δύο μήνες εκτός υπηρεσίας να έχει κι ένα αντίκρισμα όταν επιστρέφουν πίσω στις εργασίες τους. </w:t>
      </w:r>
    </w:p>
    <w:p w14:paraId="04B1AC7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ξέρετε βέβαια ότι δεν έχετε συμπεριλάβει όλες τις ειδικότητες.</w:t>
      </w:r>
      <w:r w:rsidRPr="005D0A29">
        <w:rPr>
          <w:rFonts w:eastAsia="Times New Roman" w:cs="Times New Roman"/>
          <w:szCs w:val="24"/>
        </w:rPr>
        <w:t xml:space="preserve"> Υπάρχουν και κάποιες ειδικότητες οι οποίες μετέχουν στην Εθνική Πινακοθήκη, τις οποίες εσείς εξαιρείτε.</w:t>
      </w:r>
    </w:p>
    <w:p w14:paraId="04B1AC78" w14:textId="77777777" w:rsidR="0001266C" w:rsidRDefault="00D81D51">
      <w:pPr>
        <w:spacing w:line="600" w:lineRule="auto"/>
        <w:ind w:firstLine="709"/>
        <w:jc w:val="both"/>
        <w:rPr>
          <w:rFonts w:eastAsia="Times New Roman"/>
          <w:szCs w:val="24"/>
        </w:rPr>
      </w:pPr>
      <w:r w:rsidRPr="005D0A29">
        <w:rPr>
          <w:rFonts w:eastAsia="Times New Roman"/>
          <w:szCs w:val="24"/>
        </w:rPr>
        <w:t>Σ’ αυτό, λοιπόν, ψηφίζουμε «παρών» και είμαστε και πάρα πολύ επιφυλακτικοί.</w:t>
      </w:r>
    </w:p>
    <w:p w14:paraId="04B1AC79" w14:textId="77777777" w:rsidR="0001266C" w:rsidRDefault="00D81D51">
      <w:pPr>
        <w:spacing w:line="600" w:lineRule="auto"/>
        <w:ind w:firstLine="709"/>
        <w:jc w:val="both"/>
        <w:rPr>
          <w:rFonts w:eastAsia="Times New Roman"/>
          <w:szCs w:val="24"/>
        </w:rPr>
      </w:pPr>
      <w:r w:rsidRPr="005D0A29">
        <w:rPr>
          <w:rFonts w:eastAsia="Times New Roman"/>
          <w:szCs w:val="24"/>
        </w:rPr>
        <w:t>Σχολές καλλιτεχνικής εκπαίδευσης. Η τροπολογία αυτή αφορά αποφοίτους δημοσί</w:t>
      </w:r>
      <w:r w:rsidRPr="005D0A29">
        <w:rPr>
          <w:rFonts w:eastAsia="Times New Roman"/>
          <w:szCs w:val="24"/>
        </w:rPr>
        <w:t>ων και ιδιωτικών σχολών καλλιτεχνικής εκπαίδευσης. Είναι εκκρεμότητα από το 2003. Οι άνθρωποι προσπαθούν να βρουν μια ισοτιμία των τίτλων σπουδών τους. Κάποτε έδινε την αναγνώριση το ΙΤΕ. Τώρα έχει καταργηθεί. Αντικα</w:t>
      </w:r>
      <w:r w:rsidRPr="005D0A29">
        <w:rPr>
          <w:rFonts w:eastAsia="Times New Roman"/>
          <w:szCs w:val="24"/>
        </w:rPr>
        <w:lastRenderedPageBreak/>
        <w:t>ταστάθηκε από το ΔΟΑΤΑΠ. Είναι μια περιπ</w:t>
      </w:r>
      <w:r w:rsidRPr="005D0A29">
        <w:rPr>
          <w:rFonts w:eastAsia="Times New Roman"/>
          <w:szCs w:val="24"/>
        </w:rPr>
        <w:t xml:space="preserve">έτεια ένα θέμα  εξαιρετικά σοβαρό και χρήζει μιας γενικότερης και σε βάθος μεταρρύθμισης σε συνεργασία πάντα με το Υπουργείο Παιδείας. </w:t>
      </w:r>
    </w:p>
    <w:p w14:paraId="04B1AC7A"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Αυτό που προτείνετε σήμερα θεωρούμε ότι είναι πάρα πολύ πρόχειρο και </w:t>
      </w:r>
      <w:proofErr w:type="spellStart"/>
      <w:r w:rsidRPr="005D0A29">
        <w:rPr>
          <w:rFonts w:eastAsia="Times New Roman"/>
          <w:szCs w:val="24"/>
        </w:rPr>
        <w:t>εμβαλλωματικό</w:t>
      </w:r>
      <w:proofErr w:type="spellEnd"/>
      <w:r w:rsidRPr="005D0A29">
        <w:rPr>
          <w:rFonts w:eastAsia="Times New Roman"/>
          <w:szCs w:val="24"/>
        </w:rPr>
        <w:t xml:space="preserve"> και θα θέλαμε να γίνει μια κουβέντα ε</w:t>
      </w:r>
      <w:r w:rsidRPr="005D0A29">
        <w:rPr>
          <w:rFonts w:eastAsia="Times New Roman"/>
          <w:szCs w:val="24"/>
        </w:rPr>
        <w:t>ξαντλητική. Ψηφίζοντας «παρών» σας βάζουμε και τον προβληματισμό να το φέρετε μια άλλη στιγμή, να το συζητήσουμε. Σας το λέω ξανά ότι είναι μια εκκρεμότητα του παρελθόντος. Πρέπει να λήξει.</w:t>
      </w:r>
    </w:p>
    <w:p w14:paraId="04B1AC7B" w14:textId="77777777" w:rsidR="0001266C" w:rsidRDefault="00D81D51">
      <w:pPr>
        <w:spacing w:line="600" w:lineRule="auto"/>
        <w:ind w:firstLine="709"/>
        <w:jc w:val="both"/>
        <w:rPr>
          <w:rFonts w:eastAsia="Times New Roman"/>
          <w:szCs w:val="24"/>
        </w:rPr>
      </w:pPr>
      <w:r w:rsidRPr="005D0A29">
        <w:rPr>
          <w:rFonts w:eastAsia="Times New Roman"/>
          <w:szCs w:val="24"/>
        </w:rPr>
        <w:t>Στο θέμα του Ελληνικού Φεστιβάλ -σας το είπα και στις επιτροπές- δ</w:t>
      </w:r>
      <w:r w:rsidRPr="005D0A29">
        <w:rPr>
          <w:rFonts w:eastAsia="Times New Roman"/>
          <w:szCs w:val="24"/>
        </w:rPr>
        <w:t xml:space="preserve">εν μπορεί να νομοθετείτε και την ίδια στιγμή να φέρνετε με τέτοια προχειρότητα μια τροπολογία που θα μπορούσε να έχει συμπεριληφθεί στο σώμα του νομοσχεδίου. Είναι μια ανάγκη γνωστή. Την ξέρατε. Ξέρατε τα προβλήματα του Ελληνικού Φεστιβάλ. Η προχειρότητα, </w:t>
      </w:r>
      <w:r w:rsidRPr="005D0A29">
        <w:rPr>
          <w:rFonts w:eastAsia="Times New Roman"/>
          <w:szCs w:val="24"/>
        </w:rPr>
        <w:t>με την οποία κατατίθεται, είναι ενδεικτικό της όλης προσπάθειας. «παρών», λοιπόν, ψηφίζουμε κι εδώ.</w:t>
      </w:r>
    </w:p>
    <w:p w14:paraId="04B1AC7C"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Πάμε στην τροπολογία που αφορά την ΕΠΟ. Η ΕΠΟ, δεν είναι τίποτα άλλο παρά ο τρόπος με τον οποίον </w:t>
      </w:r>
      <w:proofErr w:type="spellStart"/>
      <w:r w:rsidRPr="005D0A29">
        <w:rPr>
          <w:rFonts w:eastAsia="Times New Roman"/>
          <w:szCs w:val="24"/>
        </w:rPr>
        <w:t>αποδομεί</w:t>
      </w:r>
      <w:proofErr w:type="spellEnd"/>
      <w:r w:rsidRPr="005D0A29">
        <w:rPr>
          <w:rFonts w:eastAsia="Times New Roman"/>
          <w:szCs w:val="24"/>
        </w:rPr>
        <w:t xml:space="preserve"> ο νυν Υπουργός, ο κ. Βασιλειάδης, το πόνημα του πρ</w:t>
      </w:r>
      <w:r w:rsidRPr="005D0A29">
        <w:rPr>
          <w:rFonts w:eastAsia="Times New Roman"/>
          <w:szCs w:val="24"/>
        </w:rPr>
        <w:t>οηγούμενου Υ</w:t>
      </w:r>
      <w:r w:rsidRPr="005D0A29">
        <w:rPr>
          <w:rFonts w:eastAsia="Times New Roman"/>
          <w:szCs w:val="24"/>
        </w:rPr>
        <w:lastRenderedPageBreak/>
        <w:t xml:space="preserve">πουργού, του κ. Κοντονή. Επειδή σίγουρα είναι εξαιρετικά δύσκολο να </w:t>
      </w:r>
      <w:proofErr w:type="spellStart"/>
      <w:r w:rsidRPr="005D0A29">
        <w:rPr>
          <w:rFonts w:eastAsia="Times New Roman"/>
          <w:szCs w:val="24"/>
        </w:rPr>
        <w:t>ξεψηφίζεις</w:t>
      </w:r>
      <w:proofErr w:type="spellEnd"/>
      <w:r w:rsidRPr="005D0A29">
        <w:rPr>
          <w:rFonts w:eastAsia="Times New Roman"/>
          <w:szCs w:val="24"/>
        </w:rPr>
        <w:t xml:space="preserve"> αυτό που ψήφισε και η Κοινοβουλευτική σου Ομάδα αλλά και ο προηγούμενος από σένα Υπουργός, η λύση βρέθηκε. Κομματάκι-κομματάκι, μέσα από τροπολογίες, μέσα από νομοθε</w:t>
      </w:r>
      <w:r w:rsidRPr="005D0A29">
        <w:rPr>
          <w:rFonts w:eastAsia="Times New Roman"/>
          <w:szCs w:val="24"/>
        </w:rPr>
        <w:t>τικές βελτιώσεις θα συμμαζέψουμε τα ασυμμάζευτα. Όμως, ξέρετε, ξύπνησε ο κόσμος, παρακολουθεί τι γίνεται και αυτό δεν είναι τίποτα άλλο παρά μια ντροπιαστική τροπολογία για εσάς, γιατί καταργεί αυτά που πριν από λίγο καιρό υπερασπιστήκατε και ψηφίσατε. Ψηφ</w:t>
      </w:r>
      <w:r w:rsidRPr="005D0A29">
        <w:rPr>
          <w:rFonts w:eastAsia="Times New Roman"/>
          <w:szCs w:val="24"/>
        </w:rPr>
        <w:t>ίζουμε «παρών» και στην τροπολογία της ΕΠΟ.</w:t>
      </w:r>
    </w:p>
    <w:p w14:paraId="04B1AC7D" w14:textId="77777777" w:rsidR="0001266C" w:rsidRDefault="00D81D51">
      <w:pPr>
        <w:spacing w:line="600" w:lineRule="auto"/>
        <w:ind w:firstLine="709"/>
        <w:jc w:val="both"/>
        <w:rPr>
          <w:rFonts w:eastAsia="Times New Roman"/>
          <w:szCs w:val="24"/>
        </w:rPr>
      </w:pPr>
      <w:r w:rsidRPr="005D0A29">
        <w:rPr>
          <w:rFonts w:eastAsia="Times New Roman"/>
          <w:szCs w:val="24"/>
        </w:rPr>
        <w:t>Και πάω στο τελευταίο, στην ίδρυση Εθνικού Μουσείου Αγροτικού Κινήματος Κιλελέρ. Είναι πολύ ωραία να λαϊκίζουμε και να χαϊδεύουμε αυτιά. Ξέρετε, η Ελλάδα είναι μια μαρτυρική χώρα. Όπου και να κοιτάξει κάποιος μπο</w:t>
      </w:r>
      <w:r w:rsidRPr="005D0A29">
        <w:rPr>
          <w:rFonts w:eastAsia="Times New Roman"/>
          <w:szCs w:val="24"/>
        </w:rPr>
        <w:t xml:space="preserve">ρεί να δημιουργήσει χιλιάδες μουσεία, χιλιάδες πράγματα για να τιμήσει ανθρώπους που έχουν περάσει απ’ αυτόν τον τόπο. </w:t>
      </w:r>
    </w:p>
    <w:p w14:paraId="04B1AC7E" w14:textId="77777777" w:rsidR="0001266C" w:rsidRDefault="00D81D51">
      <w:pPr>
        <w:spacing w:line="600" w:lineRule="auto"/>
        <w:ind w:firstLine="709"/>
        <w:jc w:val="both"/>
        <w:rPr>
          <w:rFonts w:eastAsia="Times New Roman"/>
          <w:szCs w:val="24"/>
        </w:rPr>
      </w:pPr>
      <w:r w:rsidRPr="005D0A29">
        <w:rPr>
          <w:rFonts w:eastAsia="Times New Roman"/>
          <w:szCs w:val="24"/>
        </w:rPr>
        <w:t>Θέλω εγώ, όμως, να ρωτήσω: Πέρα απ’ αυτήν την πραγματικά πολύ ωραία ιδέα και πέρα από την πολιτική που θέλουν οι συνάδελφοι του ΣΥΡΙΖΑ ν</w:t>
      </w:r>
      <w:r w:rsidRPr="005D0A29">
        <w:rPr>
          <w:rFonts w:eastAsia="Times New Roman"/>
          <w:szCs w:val="24"/>
        </w:rPr>
        <w:t xml:space="preserve">α εφαρμόσουν, υπάρχει μελέτη σκοπιμότητας; Υπάρχει μελέτη βιωσιμότητας; Πέρα από τον ωραίο </w:t>
      </w:r>
      <w:r w:rsidRPr="005D0A29">
        <w:rPr>
          <w:rFonts w:eastAsia="Times New Roman"/>
          <w:szCs w:val="24"/>
        </w:rPr>
        <w:lastRenderedPageBreak/>
        <w:t>χώρο, ξέρουμε πώς θα λειτουργήσουμε αυτό το μουσείο; Μιλάτε για αυτοχρηματοδότηση. Από πού τεκμαίρεται; Δεν υπάρχει ούτε ένα στοιχείο μέσα σ’ αυτό που έχετε καταθέσε</w:t>
      </w:r>
      <w:r w:rsidRPr="005D0A29">
        <w:rPr>
          <w:rFonts w:eastAsia="Times New Roman"/>
          <w:szCs w:val="24"/>
        </w:rPr>
        <w:t xml:space="preserve">ι. </w:t>
      </w:r>
    </w:p>
    <w:p w14:paraId="04B1AC7F" w14:textId="77777777" w:rsidR="0001266C" w:rsidRDefault="00D81D51">
      <w:pPr>
        <w:spacing w:line="600" w:lineRule="auto"/>
        <w:ind w:firstLine="709"/>
        <w:jc w:val="both"/>
        <w:rPr>
          <w:rFonts w:eastAsia="Times New Roman"/>
          <w:szCs w:val="24"/>
        </w:rPr>
      </w:pPr>
      <w:r w:rsidRPr="005D0A29">
        <w:rPr>
          <w:rFonts w:eastAsia="Times New Roman"/>
          <w:szCs w:val="24"/>
        </w:rPr>
        <w:t>(Στο σημείο αυτό κτυπάει το κουδούνι λήξεως του χρόνου ομιλίας της κυρίας Βουλευτού)</w:t>
      </w:r>
    </w:p>
    <w:p w14:paraId="04B1AC80"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Κυρία </w:t>
      </w:r>
      <w:proofErr w:type="spellStart"/>
      <w:r w:rsidRPr="005D0A29">
        <w:rPr>
          <w:rFonts w:eastAsia="Times New Roman"/>
          <w:szCs w:val="24"/>
        </w:rPr>
        <w:t>Κεφαλίδου</w:t>
      </w:r>
      <w:proofErr w:type="spellEnd"/>
      <w:r w:rsidRPr="005D0A29">
        <w:rPr>
          <w:rFonts w:eastAsia="Times New Roman"/>
          <w:szCs w:val="24"/>
        </w:rPr>
        <w:t>, βάλτε μια τελεία.</w:t>
      </w:r>
    </w:p>
    <w:p w14:paraId="04B1AC81"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Η ερώτησή μου προς την Υπουργό είναι η εξής: Εδώ το Υπουργείο κλείνει μου</w:t>
      </w:r>
      <w:r w:rsidRPr="005D0A29">
        <w:rPr>
          <w:rFonts w:eastAsia="Times New Roman"/>
          <w:szCs w:val="24"/>
        </w:rPr>
        <w:t>σεία γιατί δεν μπορεί να τα λειτουργήσει, γιατί δεν έχει τα έσοδα, δεν έχει το προσωπικό. Μπορείτε να ιδρύσετε ένα μουσείο καινούργιο και να μην έχει την τύχη και των προηγούμενων; Ψηφίζουμε «παρών» κι εδώ.</w:t>
      </w:r>
    </w:p>
    <w:p w14:paraId="04B1AC82" w14:textId="77777777" w:rsidR="0001266C" w:rsidRDefault="00D81D51">
      <w:pPr>
        <w:spacing w:line="600" w:lineRule="auto"/>
        <w:ind w:firstLine="709"/>
        <w:jc w:val="both"/>
        <w:rPr>
          <w:rFonts w:eastAsia="Times New Roman"/>
          <w:szCs w:val="24"/>
        </w:rPr>
      </w:pPr>
      <w:r w:rsidRPr="005D0A29">
        <w:rPr>
          <w:rFonts w:eastAsia="Times New Roman"/>
          <w:szCs w:val="24"/>
        </w:rPr>
        <w:t>Ευχαριστώ για τον χρόνο, κύριε Πρόεδρε.</w:t>
      </w:r>
    </w:p>
    <w:p w14:paraId="04B1AC83"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Και εμείς ευχαριστούμε.</w:t>
      </w:r>
    </w:p>
    <w:p w14:paraId="04B1AC84" w14:textId="77777777" w:rsidR="0001266C" w:rsidRDefault="00D81D51">
      <w:pPr>
        <w:spacing w:line="600" w:lineRule="auto"/>
        <w:ind w:firstLine="709"/>
        <w:jc w:val="both"/>
        <w:rPr>
          <w:rFonts w:eastAsia="Times New Roman"/>
          <w:szCs w:val="24"/>
        </w:rPr>
      </w:pPr>
      <w:r w:rsidRPr="005D0A29">
        <w:rPr>
          <w:rFonts w:eastAsia="Times New Roman"/>
          <w:szCs w:val="24"/>
        </w:rPr>
        <w:t>Κυρία Κεφαλογιάννη, έχετε τον λόγο.</w:t>
      </w:r>
    </w:p>
    <w:p w14:paraId="04B1AC85"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ΟΛΓΑ ΚΕΦΑΛΟΓΙΑΝΝΗ: </w:t>
      </w:r>
      <w:r w:rsidRPr="005D0A29">
        <w:rPr>
          <w:rFonts w:eastAsia="Times New Roman"/>
          <w:szCs w:val="24"/>
        </w:rPr>
        <w:t>Κυρίες και κύριοι συνάδελφοι, ουσιαστικά η σημερινή συζήτηση στην Ολομέλεια της Βουλής, δείχνει για ποιον λόγο θα πρέπει να αποφεύγεται η διαδικ</w:t>
      </w:r>
      <w:r w:rsidRPr="005D0A29">
        <w:rPr>
          <w:rFonts w:eastAsia="Times New Roman"/>
          <w:szCs w:val="24"/>
        </w:rPr>
        <w:t>ασία του επείγοντος. Έχουμε πει από την πρώτη στιγμή ότι δεν έχουμε καταλάβει για ποιον λόγο ένα νομοσχέδιο, το οποίο ήταν στη δημόσια διαβούλευση από τον Δεκέμβριο του 2015, το οποίο έχει περάσει τόσες και τόσες εβδομάδες μέσα στα υπουργικά γραφεία, στα β</w:t>
      </w:r>
      <w:r w:rsidRPr="005D0A29">
        <w:rPr>
          <w:rFonts w:eastAsia="Times New Roman"/>
          <w:szCs w:val="24"/>
        </w:rPr>
        <w:t>ουλευτικά γραφεία ή σε άλλους χώρους όπου έγινε η διαβούλευση του νομοσχεδίου, πρέπει εδώ στο Κοινοβούλιο, να εισάγεται με τη διαδικασία του επείγοντος. Και μόνο όλη αυτή η προχειρότητα αποδεικνύει αυτό που λέγαμε από την αρχή, ότι δεν καταλαβαίναμε για πο</w:t>
      </w:r>
      <w:r w:rsidRPr="005D0A29">
        <w:rPr>
          <w:rFonts w:eastAsia="Times New Roman"/>
          <w:szCs w:val="24"/>
        </w:rPr>
        <w:t>ιον λόγο ένα τόσο σημαντικό νομοσχέδιο το φέρνετε με αυτήν τη διαδικασία.</w:t>
      </w:r>
    </w:p>
    <w:p w14:paraId="04B1AC86" w14:textId="77777777" w:rsidR="0001266C" w:rsidRDefault="00D81D51">
      <w:pPr>
        <w:spacing w:line="600" w:lineRule="auto"/>
        <w:ind w:firstLine="709"/>
        <w:jc w:val="both"/>
        <w:rPr>
          <w:rFonts w:eastAsia="Times New Roman"/>
          <w:szCs w:val="24"/>
        </w:rPr>
      </w:pPr>
      <w:r w:rsidRPr="005D0A29">
        <w:rPr>
          <w:rFonts w:eastAsia="Times New Roman"/>
          <w:szCs w:val="24"/>
        </w:rPr>
        <w:t>Θα σας πω βέβαια ότι βρισκόμαστε ουσιαστικά στα όρια της παρωδίας. Αποκλειστική ευθύνη γι’ αυτό έχει η Κυβέρνηση. Χθες μίλησα για αμηχανία. Θα έλεγα σήμερα, εδώ στη διαδικασία στην Ο</w:t>
      </w:r>
      <w:r w:rsidRPr="005D0A29">
        <w:rPr>
          <w:rFonts w:eastAsia="Times New Roman"/>
          <w:szCs w:val="24"/>
        </w:rPr>
        <w:t xml:space="preserve">λομέλεια, ότι η αμηχανία αυτή μετατράπηκε σε απόλυτη αδυναμία. </w:t>
      </w:r>
    </w:p>
    <w:p w14:paraId="04B1AC87"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Ήδη, κυρία Υπουργέ, έχετε αποσύρει κάποιες διατάξεις από το δικό σας το νομοσχέδιο. Αν είχαμε λίγο χρόνο, θα είχατε </w:t>
      </w:r>
      <w:r w:rsidRPr="005D0A29">
        <w:rPr>
          <w:rFonts w:eastAsia="Times New Roman"/>
          <w:szCs w:val="24"/>
        </w:rPr>
        <w:lastRenderedPageBreak/>
        <w:t>αποσύρει ολόκληρο το νομοσχέδιο. Εδώ, βέβαια, θα σας πω και το ειρωνικό, ότι</w:t>
      </w:r>
      <w:r w:rsidRPr="005D0A29">
        <w:rPr>
          <w:rFonts w:eastAsia="Times New Roman"/>
          <w:szCs w:val="24"/>
        </w:rPr>
        <w:t xml:space="preserve"> αποσύρατε τη διάταξη του άρθρου 61, όπως το είχατε </w:t>
      </w:r>
      <w:proofErr w:type="spellStart"/>
      <w:r w:rsidRPr="005D0A29">
        <w:rPr>
          <w:rFonts w:eastAsia="Times New Roman"/>
          <w:szCs w:val="24"/>
        </w:rPr>
        <w:t>πρωτοκαταθέσει</w:t>
      </w:r>
      <w:proofErr w:type="spellEnd"/>
      <w:r w:rsidRPr="005D0A29">
        <w:rPr>
          <w:rFonts w:eastAsia="Times New Roman"/>
          <w:szCs w:val="24"/>
        </w:rPr>
        <w:t xml:space="preserve">. Μας είπατε ότι το κάνετε γιατί υπήρχε σύγκρουση αρμοδιότητας. Η αρμοδιότητα του Υπουργείου Πολιτισμού είναι. Από εσάς την πήρε ο κ. Παππάς. Εσείς καλά κάνατε και θέλατε να την επαναφέρετε </w:t>
      </w:r>
      <w:r w:rsidRPr="005D0A29">
        <w:rPr>
          <w:rFonts w:eastAsia="Times New Roman"/>
          <w:szCs w:val="24"/>
        </w:rPr>
        <w:t>στο Υπουργείο Πολιτισμού. Όμως, προφανώς ενδοκυβερνητική κόντρα σάς ανάγκασε να πάρετε πίσω τη διάταξη αυτή, στην οποία θα μπορούσαμε να είμαστε και θετικοί.</w:t>
      </w:r>
    </w:p>
    <w:p w14:paraId="04B1AC88" w14:textId="77777777" w:rsidR="0001266C" w:rsidRDefault="00D81D51">
      <w:pPr>
        <w:spacing w:line="600" w:lineRule="auto"/>
        <w:ind w:firstLine="709"/>
        <w:jc w:val="both"/>
        <w:rPr>
          <w:rFonts w:eastAsia="Times New Roman"/>
          <w:szCs w:val="24"/>
        </w:rPr>
      </w:pPr>
      <w:r w:rsidRPr="005D0A29">
        <w:rPr>
          <w:rFonts w:eastAsia="Times New Roman"/>
          <w:szCs w:val="24"/>
        </w:rPr>
        <w:t>Ουσιαστικά, κυρίες και κύριοι συνάδελφοι, το νομοσχέδιο κατέρρευσε μέσα στη Βουλή με τον πιο παταγ</w:t>
      </w:r>
      <w:r w:rsidRPr="005D0A29">
        <w:rPr>
          <w:rFonts w:eastAsia="Times New Roman"/>
          <w:szCs w:val="24"/>
        </w:rPr>
        <w:t>ώδη τρόπο και εχθές στην επιτροπή, αλλά κυρίως σήμερα, με την αδυναμία σας να το υπερασπιστείτε. Είναι ιδιαίτερα λυπηρό, γιατί η αλήθεια είναι ότι η οδηγία της Ευρωπαϊκής Ένωσης για τη συλλογή και διαχείριση ήταν μια ευκαιρία να βάλουμε μια τάξη, να υπάρξε</w:t>
      </w:r>
      <w:r w:rsidRPr="005D0A29">
        <w:rPr>
          <w:rFonts w:eastAsia="Times New Roman"/>
          <w:szCs w:val="24"/>
        </w:rPr>
        <w:t>ι ένα σύγχρονο πλαίσιο για να ρυθμίσει τη συλλογική διαχείριση και έτσι να υπάρχει αυτό το τρίπτυχο που έχουμε πει από την αρχή: διαφάνεια, λογοδοσία και προστασία του δημοσίου συμφέροντος.</w:t>
      </w:r>
    </w:p>
    <w:p w14:paraId="04B1AC89"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Είπαμε πολλές φορές ότι το προηγούμενο νομοσχέδιο, που είχε ετοιμά</w:t>
      </w:r>
      <w:r w:rsidRPr="005D0A29">
        <w:rPr>
          <w:rFonts w:eastAsia="Times New Roman"/>
          <w:szCs w:val="24"/>
        </w:rPr>
        <w:t>σει ο κ. Μπαλτάς, αυτό το νομοσχέδιο που είχε μπει και στη δημόσια διαβούλευση, που είχε περάσει από τη διαδικασία της ΚΕΝΕ, που είχε πάρει τις υπογραφές των οχτώ Υπουργών, ήταν ένα νομοσχέδιο, το οποίο, όπως ειπώθηκε από την πλειοψηφία των φορέων χθες στη</w:t>
      </w:r>
      <w:r w:rsidRPr="005D0A29">
        <w:rPr>
          <w:rFonts w:eastAsia="Times New Roman"/>
          <w:szCs w:val="24"/>
        </w:rPr>
        <w:t xml:space="preserve"> Βουλή, ήταν πολύ κοντά σ’ αυτό που θα περίμεναν από μια Κυβέρνηση που έρχεται να νομοθετήσει για να βάλει μια τάξη σε όλο αυτό το θέμα.</w:t>
      </w:r>
    </w:p>
    <w:p w14:paraId="04B1AC8A" w14:textId="77777777" w:rsidR="0001266C" w:rsidRDefault="00D81D51">
      <w:pPr>
        <w:spacing w:line="600" w:lineRule="auto"/>
        <w:ind w:firstLine="709"/>
        <w:jc w:val="both"/>
        <w:rPr>
          <w:rFonts w:eastAsia="Times New Roman"/>
          <w:szCs w:val="24"/>
        </w:rPr>
      </w:pPr>
      <w:r w:rsidRPr="005D0A29">
        <w:rPr>
          <w:rFonts w:eastAsia="Times New Roman"/>
          <w:szCs w:val="24"/>
        </w:rPr>
        <w:t>Το νομοσχέδιο αυτό αποσύρθηκε από τον κ. Μπαλτά. Προσπαθούσε σήμερα να εξηγήσει για άλλη μια φορά για ποιον λόγο αποσύρ</w:t>
      </w:r>
      <w:r w:rsidRPr="005D0A29">
        <w:rPr>
          <w:rFonts w:eastAsia="Times New Roman"/>
          <w:szCs w:val="24"/>
        </w:rPr>
        <w:t>θηκε. Ένας από τους λόγους ήταν και ότι ήθελε να δει ξανά το θέμα του άρθρου 45 της δημόσιας εκτέλεσης, άρθρο που εσείς σήμερα αποσύρατε από το νομοσχέδιο. Αυτό δείχνει όχι απλώς την προχειρότητα, αλλά ουσιαστικά ότι το νομοσχέδιό σας έχει καταρρεύσει σήμε</w:t>
      </w:r>
      <w:r w:rsidRPr="005D0A29">
        <w:rPr>
          <w:rFonts w:eastAsia="Times New Roman"/>
          <w:szCs w:val="24"/>
        </w:rPr>
        <w:t xml:space="preserve">ρα εδώ σαν χάρτινος πύργος. Πρόκειται περί τραγέλαφου. </w:t>
      </w:r>
    </w:p>
    <w:p w14:paraId="04B1AC8B" w14:textId="77777777" w:rsidR="0001266C" w:rsidRDefault="00D81D51">
      <w:pPr>
        <w:spacing w:line="600" w:lineRule="auto"/>
        <w:ind w:firstLine="709"/>
        <w:jc w:val="both"/>
        <w:rPr>
          <w:rFonts w:eastAsia="Times New Roman"/>
          <w:szCs w:val="24"/>
        </w:rPr>
      </w:pPr>
      <w:r w:rsidRPr="005D0A29">
        <w:rPr>
          <w:rFonts w:eastAsia="Times New Roman"/>
          <w:szCs w:val="24"/>
        </w:rPr>
        <w:t>Αναρωτιέμαι πώς θα αισθάνονται σήμερα οι δημιουργοί βλέποντας αυτήν τη προχειρότητα. Το βασικό σας επιχείρημα ήταν ότι κάνατε εξαντλητική δουλειά. Αποκαλύφθηκε τελικά σήμερα και με όλες αυτές τις παλι</w:t>
      </w:r>
      <w:r w:rsidRPr="005D0A29">
        <w:rPr>
          <w:rFonts w:eastAsia="Times New Roman"/>
          <w:szCs w:val="24"/>
        </w:rPr>
        <w:t xml:space="preserve">νωδίες και όλες αυτές τις αλλαγές </w:t>
      </w:r>
      <w:r w:rsidRPr="005D0A29">
        <w:rPr>
          <w:rFonts w:eastAsia="Times New Roman"/>
          <w:szCs w:val="24"/>
        </w:rPr>
        <w:lastRenderedPageBreak/>
        <w:t xml:space="preserve">και όλες αυτές τις τροπολογίες και όλες αυτές τις νομοτεχνικές βελτιώσεις και όλη αυτήν την προχειρότητα ότι ουσιαστικά ήταν το πιο πρόχειρο </w:t>
      </w:r>
      <w:proofErr w:type="spellStart"/>
      <w:r w:rsidRPr="005D0A29">
        <w:rPr>
          <w:rFonts w:eastAsia="Times New Roman"/>
          <w:szCs w:val="24"/>
        </w:rPr>
        <w:t>γονατογράφημα</w:t>
      </w:r>
      <w:proofErr w:type="spellEnd"/>
      <w:r w:rsidRPr="005D0A29">
        <w:rPr>
          <w:rFonts w:eastAsia="Times New Roman"/>
          <w:szCs w:val="24"/>
        </w:rPr>
        <w:t>.</w:t>
      </w:r>
    </w:p>
    <w:p w14:paraId="04B1AC8C" w14:textId="77777777" w:rsidR="0001266C" w:rsidRDefault="00D81D51">
      <w:pPr>
        <w:spacing w:line="600" w:lineRule="auto"/>
        <w:ind w:firstLine="709"/>
        <w:jc w:val="both"/>
        <w:rPr>
          <w:rFonts w:eastAsia="Times New Roman"/>
          <w:szCs w:val="24"/>
        </w:rPr>
      </w:pPr>
      <w:r w:rsidRPr="005D0A29">
        <w:rPr>
          <w:rFonts w:eastAsia="Times New Roman"/>
          <w:szCs w:val="24"/>
        </w:rPr>
        <w:t>Κυρίες και κύριοι συνάδελφοι, ζούμε κοινοβουλευτική έκπτωση και ακ</w:t>
      </w:r>
      <w:r w:rsidRPr="005D0A29">
        <w:rPr>
          <w:rFonts w:eastAsia="Times New Roman"/>
          <w:szCs w:val="24"/>
        </w:rPr>
        <w:t>όμα αναρωτιόμαστε -βλέπετε εδώ πέρα πως έχουμε μαζέψει τις τροπολογίες τις υπουργικές, τις βουλευτικές, τις αναριθμήσεις, τις νομοτεχνικές βελτιώσεις- τι θα πάμε να ψηφίσουμε. Και αποδεικνύεται στην πράξη ότι τίποτα απ’ όλα αυτά που μας λέγατε όλον αυτόν τ</w:t>
      </w:r>
      <w:r w:rsidRPr="005D0A29">
        <w:rPr>
          <w:rFonts w:eastAsia="Times New Roman"/>
          <w:szCs w:val="24"/>
        </w:rPr>
        <w:t>ον καιρό δεν συνέβαινε. Φέρατε άρον-άρον μια κακογραμμένη κουρελού χωρίς αρίθμηση και, τελικά, αναρωτιόμαστε τι σας έκανε να το καταθέσετε τόσο εσπευσμένα. Τι κρύβετε πίσω απ’ αυτήν τη βιασύνη;</w:t>
      </w:r>
    </w:p>
    <w:p w14:paraId="04B1AC8D"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Χθες παρεξηγηθήκατε που μίλησα για την αμηχανία. Λέω ξανά ότι </w:t>
      </w:r>
      <w:r w:rsidRPr="005D0A29">
        <w:rPr>
          <w:rFonts w:eastAsia="Times New Roman"/>
          <w:szCs w:val="24"/>
        </w:rPr>
        <w:t xml:space="preserve">ήμουν επιεικής. Πρόκειται περί αδυναμίας. </w:t>
      </w:r>
    </w:p>
    <w:p w14:paraId="04B1AC8E"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Λυπάμαι, κυρία </w:t>
      </w:r>
      <w:proofErr w:type="spellStart"/>
      <w:r w:rsidRPr="005D0A29">
        <w:rPr>
          <w:rFonts w:eastAsia="Times New Roman"/>
          <w:szCs w:val="24"/>
        </w:rPr>
        <w:t>Κονιόρδου</w:t>
      </w:r>
      <w:proofErr w:type="spellEnd"/>
      <w:r w:rsidRPr="005D0A29">
        <w:rPr>
          <w:rFonts w:eastAsia="Times New Roman"/>
          <w:szCs w:val="24"/>
        </w:rPr>
        <w:t>, λυπάμαι, κυρία Υπουργέ. Σας μιλώ ειλικρινά. Αναζητούμε τρόπους για να μαζέψουμε τα ασυμμάζευτα. Δυστυχώς, θα το επαναλάβω. Είμαι ιδιαίτερα ανήσυχη, γιατί βρισκόμαστε μπροστά στην κατάρρευ</w:t>
      </w:r>
      <w:r w:rsidRPr="005D0A29">
        <w:rPr>
          <w:rFonts w:eastAsia="Times New Roman"/>
          <w:szCs w:val="24"/>
        </w:rPr>
        <w:t>ση και εμείς προσπαθούμε ακόμα να ανακαλύψουμε την αρίθμηση.</w:t>
      </w:r>
    </w:p>
    <w:p w14:paraId="04B1AC8F"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Θα αναφερθώ στο πόσο πρόχειρα νομοθετείτε. Το πρωί σας είπαμε για το άρθρο 55 ότι υπάρχει μία σύσταση της Ευρωπαϊκής Ένωσης που περιμένουμε και ότι είναι εύλογο να περιμένουμε πρώτα να γίνει η σύ</w:t>
      </w:r>
      <w:r w:rsidRPr="005D0A29">
        <w:rPr>
          <w:rFonts w:eastAsia="Times New Roman"/>
          <w:szCs w:val="24"/>
        </w:rPr>
        <w:t>σταση πριν νομοθετήσουμε, ότι προχθές η Επιτροπή Πολιτισμού του Ευρωπαϊκού Κοινοβουλίου εξέδωσε γνωμοδότηση για το θέμα της πνευματικής ιδιοκτησίας στην ψηφιακή ενιαία αγορά. Κι εσείς, αντί να διορθώσετε το θέμα αυτό του άρθρου 55, αντί να πείτε «καλώς, να</w:t>
      </w:r>
      <w:r w:rsidRPr="005D0A29">
        <w:rPr>
          <w:rFonts w:eastAsia="Times New Roman"/>
          <w:szCs w:val="24"/>
        </w:rPr>
        <w:t xml:space="preserve"> περιμένουμε τι θα γίνει στην Ευρωπαϊκή Ένωση για να μπορέσουμε να νομοθετήσουμε και να είμαστε συμβατοί με ό,τι θα προβλέψει η υπόλοιπη Ευρώπη», έρχεστε και με μια νομοτεχνική βελτίωση ουσιαστικά το 1% το πάτε στο 2%. Κάτι, δηλαδή, το οποίο είναι τόσο ουσ</w:t>
      </w:r>
      <w:r w:rsidRPr="005D0A29">
        <w:rPr>
          <w:rFonts w:eastAsia="Times New Roman"/>
          <w:szCs w:val="24"/>
        </w:rPr>
        <w:t>ιαστικό, εσείς το φέρνετε με μια νομοτεχνική βελτίωση. Τι άλλο να πούμε από εκεί και πέρα;</w:t>
      </w:r>
    </w:p>
    <w:p w14:paraId="04B1AC90"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Η προχειρότητα, με την οποία νομοθετείτε, φαίνεται και από το ότι το δεύτερο κομμάτι του νομοσχεδίου ουσιαστικά είναι μια πληθώρα διαφόρων διατάξεων κυρίως τεχνικού </w:t>
      </w:r>
      <w:r w:rsidRPr="005D0A29">
        <w:rPr>
          <w:rFonts w:eastAsia="Times New Roman"/>
          <w:szCs w:val="24"/>
        </w:rPr>
        <w:t>χαρακτήρα και όχι μόνο. Βγάζετε-βάζετε διατάξεις.</w:t>
      </w:r>
    </w:p>
    <w:p w14:paraId="04B1AC91"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Είναι τόσο φωτογραφικές οι διατάξεις, που μετά φέρνετε και προσθήκες σε αυτές τις φωτογραφικές σας διατάξεις, όπως </w:t>
      </w:r>
      <w:r w:rsidRPr="005D0A29">
        <w:rPr>
          <w:rFonts w:eastAsia="Times New Roman" w:cs="Times New Roman"/>
          <w:szCs w:val="24"/>
        </w:rPr>
        <w:lastRenderedPageBreak/>
        <w:t>αυτή για το Μέγαρο Μουσικής. Φέρνετε τροπολογία για κάτι που υπάρχει και μέσα στο νομοσχέδι</w:t>
      </w:r>
      <w:r w:rsidRPr="005D0A29">
        <w:rPr>
          <w:rFonts w:eastAsia="Times New Roman" w:cs="Times New Roman"/>
          <w:szCs w:val="24"/>
        </w:rPr>
        <w:t xml:space="preserve">ο σε άλλη μορφή. </w:t>
      </w:r>
    </w:p>
    <w:p w14:paraId="04B1AC92"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Σας είπα και χθες ότι ο αρχαιολογικός νόμος είναι ένας νόμος ο οποίος έχει ψηφιστεί εδώ στο Κοινοβούλιο από το 2002 με μια τεράστια πλειοψηφία, με διακόσιους πενήντα Βουλευτές. Δεν μπορείτε να τον αλλάζετε κάθε τρεις και λίγο. Είναι ένας </w:t>
      </w:r>
      <w:r w:rsidRPr="005D0A29">
        <w:rPr>
          <w:rFonts w:eastAsia="Times New Roman" w:cs="Times New Roman"/>
          <w:szCs w:val="24"/>
        </w:rPr>
        <w:t>νόμος ο οποίος είναι σοβαρός και οποιαδήποτε διαφοροποίηση, οποιαδήποτε προσθήκη, οποιαδήποτε τροποποίηση χρειάζεται και συζήτηση και πάρα πολλή φειδώ. Εσείς φέρνετε κάθε τρεις και λίγο αλλαγές σε αυτόν τον πάρα πολύ σημαντικό νόμο, στον αρχαιολογικό νόμο.</w:t>
      </w:r>
      <w:r w:rsidRPr="005D0A29">
        <w:rPr>
          <w:rFonts w:eastAsia="Times New Roman" w:cs="Times New Roman"/>
          <w:szCs w:val="24"/>
        </w:rPr>
        <w:t xml:space="preserve"> Και από εκεί φαίνεται ουσιαστικά η προχειρότητα με την οποία αντιμετωπίζετε τα θέματα πολιτισμού. </w:t>
      </w:r>
    </w:p>
    <w:p w14:paraId="04B1AC93"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Τώρα είχα ετοιμαστεί να σας πω για τον ύπουλο τρόπο με τον οποίο νομοθετείτε, αλλά ευτυχώς αποσύρατε αυτό το άρθρο που αφορούσε το να μπορεί κάποιος μόνος τ</w:t>
      </w:r>
      <w:r w:rsidRPr="005D0A29">
        <w:rPr>
          <w:rFonts w:eastAsia="Times New Roman" w:cs="Times New Roman"/>
          <w:szCs w:val="24"/>
        </w:rPr>
        <w:t xml:space="preserve">ου, εκτός ουσιαστικά διαδικασιών, αν έχει προγραμματική σύμβαση με το Υπουργείο, να προχωράει και να κάνει τη δουλειά του, όπως νομίζει εκείνος, χωρίς δηλαδή να έχουν άποψη ούτε οι υπηρεσίες ούτε το κράτος. </w:t>
      </w:r>
    </w:p>
    <w:p w14:paraId="04B1AC94"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Όσον αφορά τις τροπολογίες, σας είπαμε από το πρ</w:t>
      </w:r>
      <w:r w:rsidRPr="005D0A29">
        <w:rPr>
          <w:rFonts w:eastAsia="Times New Roman" w:cs="Times New Roman"/>
          <w:szCs w:val="24"/>
        </w:rPr>
        <w:t>ωί ότι όλο αυτό το πράγμα που κάνετε, με βουλευτικές τροπολογίες να έρχεστε να ρυθμίζετε θέματα, είναι όχι μόνο πρόχειρο, αλλά ουσιαστικά καταργεί τελείως και το νόημα του να υπάρχει και η εκτελεστική εξουσία που έρχεται και προτείνει προς το νομοθετικό Σώ</w:t>
      </w:r>
      <w:r w:rsidRPr="005D0A29">
        <w:rPr>
          <w:rFonts w:eastAsia="Times New Roman" w:cs="Times New Roman"/>
          <w:szCs w:val="24"/>
        </w:rPr>
        <w:t xml:space="preserve">μα. </w:t>
      </w:r>
    </w:p>
    <w:p w14:paraId="04B1AC95"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Θα αναφερθώ λοιπόν, επειδή δεν έχω χρόνο, μόνο στην τροπολογία του Υπουργείου Πολιτισμού και Αθλητισμού, που κατέθεσε προχθές και υποστήριξε ο κ. Βασιλειάδης, την τροπολογία που αφορά στην ΕΠΟ, διότι σε αυτή θα ψηφίσουμε «παρών».</w:t>
      </w:r>
    </w:p>
    <w:p w14:paraId="04B1AC96"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Θέλω απλώς να θυμίσω </w:t>
      </w:r>
      <w:r w:rsidRPr="005D0A29">
        <w:rPr>
          <w:rFonts w:eastAsia="Times New Roman" w:cs="Times New Roman"/>
          <w:szCs w:val="24"/>
        </w:rPr>
        <w:t>στο Σώμα ότι το Υπουργείο ουσιαστικά προχωράει στην τρίτη κατά σειρά νομοθετική του παρέμβαση για την Ελληνική Ποδοσφαιρική Ομοσπονδία. Η συγκεκριμένη τροπολογία αφορά στη συγκρότηση της εκλογικής γενικής συνέλευσης της ομοσπονδίας, προκειμένου να πραγματο</w:t>
      </w:r>
      <w:r w:rsidRPr="005D0A29">
        <w:rPr>
          <w:rFonts w:eastAsia="Times New Roman" w:cs="Times New Roman"/>
          <w:szCs w:val="24"/>
        </w:rPr>
        <w:t xml:space="preserve">ποιηθούν εκλογές και να προκύψει αιρετή διοίκηση μέχρι τις 31 Ιουλίου, όπως προβλέπει το χρονοδιάγραμμα των διεθνών ποδοσφαιρικών ομοσπονδιών. </w:t>
      </w:r>
    </w:p>
    <w:p w14:paraId="04B1AC97"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Και σε αυτή την περίπτωση, προβλέπεται η εξαίρεση της ΕΠΟ από τον ν.4323/2015, σύμφωνα με τον οποίο θα έπρεπε να εφαρμόσει τον αθλητικό νόμο και νομοθετείται η λειτουργία της με βάση το καταστατικό της. </w:t>
      </w:r>
    </w:p>
    <w:p w14:paraId="04B1AC98"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(Στο σημείο αυτό κτυπάει το κουδούνι λήξεως του χρόν</w:t>
      </w:r>
      <w:r w:rsidRPr="005D0A29">
        <w:rPr>
          <w:rFonts w:eastAsia="Times New Roman" w:cs="Times New Roman"/>
          <w:szCs w:val="24"/>
        </w:rPr>
        <w:t>ου ομιλίας της κυρίας Βουλευτού)</w:t>
      </w:r>
    </w:p>
    <w:p w14:paraId="04B1AC99"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Είχαν προηγηθεί η τροπολογία Βασιλειάδη για την εκλογή του εκπροσώπου της ΕΠΟ στην ΕΟΕ τον περασμένο Δεκέμβριο, καθώς και η διάταξη για την καταστατική γενική συνέλευση της ΕΠΟ τον περασμένο Ιούνιο στο μίνι αθλητικό νομοσχέ</w:t>
      </w:r>
      <w:r w:rsidRPr="005D0A29">
        <w:rPr>
          <w:rFonts w:eastAsia="Times New Roman" w:cs="Times New Roman"/>
          <w:szCs w:val="24"/>
        </w:rPr>
        <w:t xml:space="preserve">διο, που πάλι πέρασε με τις διαδικασίες του επείγοντος. </w:t>
      </w:r>
    </w:p>
    <w:p w14:paraId="04B1AC9A"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Βαρεμένος): </w:t>
      </w:r>
      <w:r w:rsidRPr="005D0A29">
        <w:rPr>
          <w:rFonts w:eastAsia="Times New Roman" w:cs="Times New Roman"/>
          <w:szCs w:val="24"/>
        </w:rPr>
        <w:t>Ολοκληρώστε, κυρία Κεφαλογιάννη. Είπατε ότι δεν έχετε χρόνο.</w:t>
      </w:r>
    </w:p>
    <w:p w14:paraId="04B1AC9B"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t xml:space="preserve">ΟΛΓΑ ΚΕΦΑΛΟΓΙΑΝΝΗ: </w:t>
      </w:r>
      <w:r w:rsidRPr="005D0A29">
        <w:rPr>
          <w:rFonts w:eastAsia="Times New Roman" w:cs="Times New Roman"/>
          <w:szCs w:val="24"/>
        </w:rPr>
        <w:t xml:space="preserve">Τελειώνω, κύριε Πρόεδρε. </w:t>
      </w:r>
    </w:p>
    <w:p w14:paraId="04B1AC9C"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Και στις τρεις περιπτώσεις ο Υπουργός Αθλητισμού εξαιρεί την ΕΠΟ από τον νόμο Κοντονή και </w:t>
      </w:r>
      <w:proofErr w:type="spellStart"/>
      <w:r w:rsidRPr="005D0A29">
        <w:rPr>
          <w:rFonts w:eastAsia="Times New Roman" w:cs="Times New Roman"/>
          <w:szCs w:val="24"/>
        </w:rPr>
        <w:t>αποδομεί</w:t>
      </w:r>
      <w:proofErr w:type="spellEnd"/>
      <w:r w:rsidRPr="005D0A29">
        <w:rPr>
          <w:rFonts w:eastAsia="Times New Roman" w:cs="Times New Roman"/>
          <w:szCs w:val="24"/>
        </w:rPr>
        <w:t xml:space="preserve"> τον νόμο του προκατόχου του. Προφανώς, αυτό συμβαίνει κάτω από την πίεση της </w:t>
      </w:r>
      <w:r w:rsidRPr="005D0A29">
        <w:rPr>
          <w:rFonts w:eastAsia="Times New Roman" w:cs="Times New Roman"/>
          <w:szCs w:val="24"/>
          <w:lang w:val="en-US"/>
        </w:rPr>
        <w:t>FIFA</w:t>
      </w:r>
      <w:r w:rsidRPr="005D0A29">
        <w:rPr>
          <w:rFonts w:eastAsia="Times New Roman" w:cs="Times New Roman"/>
          <w:szCs w:val="24"/>
        </w:rPr>
        <w:t xml:space="preserve">, της </w:t>
      </w:r>
      <w:r w:rsidRPr="005D0A29">
        <w:rPr>
          <w:rFonts w:eastAsia="Times New Roman" w:cs="Times New Roman"/>
          <w:szCs w:val="24"/>
          <w:lang w:val="en-US"/>
        </w:rPr>
        <w:t>UEFA</w:t>
      </w:r>
      <w:r w:rsidRPr="005D0A29">
        <w:rPr>
          <w:rFonts w:eastAsia="Times New Roman" w:cs="Times New Roman"/>
          <w:szCs w:val="24"/>
        </w:rPr>
        <w:t xml:space="preserve"> και τα λοιπά και απομένει να θωρακιστεί νομικά η τελική διαδικασί</w:t>
      </w:r>
      <w:r w:rsidRPr="005D0A29">
        <w:rPr>
          <w:rFonts w:eastAsia="Times New Roman" w:cs="Times New Roman"/>
          <w:szCs w:val="24"/>
        </w:rPr>
        <w:t xml:space="preserve">α. </w:t>
      </w:r>
    </w:p>
    <w:p w14:paraId="04B1AC9D"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Έχουμε υπογραμμίσει ήδη από τις δυο νομοθετικές παρεμβάσεις που προηγήθηκαν την παραδοξότητα να προηγείται το καταστατικό και να εναρμονίζεται σε αυτό ο νόμος, ενώ θα έπρεπε να ισχύει το αντίθετο. </w:t>
      </w:r>
    </w:p>
    <w:p w14:paraId="04B1AC9E"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Και θα πω, λοιπόν, ότι η Νέα Δημοκρατία σέβεται το αυτ</w:t>
      </w:r>
      <w:r w:rsidRPr="005D0A29">
        <w:rPr>
          <w:rFonts w:eastAsia="Times New Roman" w:cs="Times New Roman"/>
          <w:szCs w:val="24"/>
        </w:rPr>
        <w:t xml:space="preserve">οδιοίκητο της ΕΠΟ, αλλά δεν μπορεί να υπερψηφίσει την εν λόγω τροπολογία, επιβραβεύοντας την ανακολουθία της Κυβέρνησης στο συγκεκριμένο θέμα. </w:t>
      </w:r>
    </w:p>
    <w:p w14:paraId="04B1AC9F"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Θα ψηφίσουμε, λοιπόν, «παρών». </w:t>
      </w:r>
    </w:p>
    <w:p w14:paraId="04B1ACA0"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Ευχαριστώ. </w:t>
      </w:r>
    </w:p>
    <w:p w14:paraId="04B1ACA1"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Βαρεμένος): </w:t>
      </w:r>
      <w:r w:rsidRPr="005D0A29">
        <w:rPr>
          <w:rFonts w:eastAsia="Times New Roman" w:cs="Times New Roman"/>
          <w:szCs w:val="24"/>
        </w:rPr>
        <w:t xml:space="preserve">Τον κύκλο θα κλείσει ο κ. </w:t>
      </w:r>
      <w:proofErr w:type="spellStart"/>
      <w:r w:rsidRPr="005D0A29">
        <w:rPr>
          <w:rFonts w:eastAsia="Times New Roman" w:cs="Times New Roman"/>
          <w:szCs w:val="24"/>
        </w:rPr>
        <w:t>Σκουρολιά</w:t>
      </w:r>
      <w:r w:rsidRPr="005D0A29">
        <w:rPr>
          <w:rFonts w:eastAsia="Times New Roman" w:cs="Times New Roman"/>
          <w:szCs w:val="24"/>
        </w:rPr>
        <w:t>κος</w:t>
      </w:r>
      <w:proofErr w:type="spellEnd"/>
      <w:r w:rsidRPr="005D0A29">
        <w:rPr>
          <w:rFonts w:eastAsia="Times New Roman" w:cs="Times New Roman"/>
          <w:szCs w:val="24"/>
        </w:rPr>
        <w:t xml:space="preserve"> και με την ιδιότητα του δημιουργού. </w:t>
      </w:r>
    </w:p>
    <w:p w14:paraId="04B1ACA2"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t xml:space="preserve">ΠΑΝΑΓΙΩΤΗΣ (ΠΑΝΟΣ) ΣΚΟΥΡΟΛΙΑΚΟΣ: </w:t>
      </w:r>
      <w:r w:rsidRPr="005D0A29">
        <w:rPr>
          <w:rFonts w:eastAsia="Times New Roman" w:cs="Times New Roman"/>
          <w:szCs w:val="24"/>
        </w:rPr>
        <w:t xml:space="preserve">Ευχαριστώ, κύριε Πρόεδρε. </w:t>
      </w:r>
    </w:p>
    <w:p w14:paraId="04B1ACA3"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Βεβαίως, οφείλουμε να τηρούμε τις διαδικασίες, κυρίες και κύριοι Βουλευτές, γιατί εδώ έγιναν μάχες, αψιμαχίες –θα έλεγα- οι οποίες αποδείχθηκε ότι δεν χρει</w:t>
      </w:r>
      <w:r w:rsidRPr="005D0A29">
        <w:rPr>
          <w:rFonts w:eastAsia="Times New Roman" w:cs="Times New Roman"/>
          <w:szCs w:val="24"/>
        </w:rPr>
        <w:t>άζονταν, όπως μας πιστοποί</w:t>
      </w:r>
      <w:r w:rsidRPr="005D0A29">
        <w:rPr>
          <w:rFonts w:eastAsia="Times New Roman" w:cs="Times New Roman"/>
          <w:szCs w:val="24"/>
        </w:rPr>
        <w:lastRenderedPageBreak/>
        <w:t xml:space="preserve">ησαν οι υπηρεσίες της Βουλής. Έγινε μια φασαρία, για να σηκωθεί σκόνη. Και σηκώθηκε αρκετή σκόνη, γιατί ίσως μας διαφεύγει –ή πρέπει να μας διαφύγει- η ουσία. Τι θέλω να πω; </w:t>
      </w:r>
    </w:p>
    <w:p w14:paraId="04B1ACA4"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Θέλω να πω –και λυπάμαι για αυτό- ότι ιδιαίτερα τα δύο </w:t>
      </w:r>
      <w:r w:rsidRPr="005D0A29">
        <w:rPr>
          <w:rFonts w:eastAsia="Times New Roman" w:cs="Times New Roman"/>
          <w:szCs w:val="24"/>
        </w:rPr>
        <w:t>κόμματα, η Νέα Δημοκρατία και η Δημοκρατική Συμπαράταξη ΠΑΣΟΚ - ΔΗΜΑΡ, δεν μιλήσατε για το νομοσχέδιο. Αναλωθήκατε στο ιστορικό της δημιουργίας του ως παρατηρητές. Είπατε και ξαναείπατε για το επείγον, για τις νομοτεχνικές βελτιώσεις, αλλά για το νομοσχέδι</w:t>
      </w:r>
      <w:r w:rsidRPr="005D0A29">
        <w:rPr>
          <w:rFonts w:eastAsia="Times New Roman" w:cs="Times New Roman"/>
          <w:szCs w:val="24"/>
        </w:rPr>
        <w:t xml:space="preserve">ο, για τα άρθρα, για την ουσία δεν μιλήσατε. Ήσασταν τα κόμματα που έβλεπαν απλώς τα άρθρα να περνούν. </w:t>
      </w:r>
    </w:p>
    <w:p w14:paraId="04B1ACA5"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proofErr w:type="spellStart"/>
      <w:r w:rsidRPr="005D0A29">
        <w:rPr>
          <w:rFonts w:eastAsia="Times New Roman" w:cs="Times New Roman"/>
          <w:szCs w:val="24"/>
        </w:rPr>
        <w:t>Συμπέσατε</w:t>
      </w:r>
      <w:proofErr w:type="spellEnd"/>
      <w:r w:rsidRPr="005D0A29">
        <w:rPr>
          <w:rFonts w:eastAsia="Times New Roman" w:cs="Times New Roman"/>
          <w:szCs w:val="24"/>
        </w:rPr>
        <w:t>, όμως, σε μια λέξη, στην «</w:t>
      </w:r>
      <w:proofErr w:type="spellStart"/>
      <w:r w:rsidRPr="005D0A29">
        <w:rPr>
          <w:rFonts w:eastAsia="Times New Roman" w:cs="Times New Roman"/>
          <w:szCs w:val="24"/>
        </w:rPr>
        <w:t>τερατογένεση</w:t>
      </w:r>
      <w:proofErr w:type="spellEnd"/>
      <w:r w:rsidRPr="005D0A29">
        <w:rPr>
          <w:rFonts w:eastAsia="Times New Roman" w:cs="Times New Roman"/>
          <w:szCs w:val="24"/>
        </w:rPr>
        <w:t>». Είπατε στους δημιουργούς, που για πρώτη φορά τους δίνεται λόγος και χώρος δράσης, πως αυτό ακριβώς το</w:t>
      </w:r>
      <w:r w:rsidRPr="005D0A29">
        <w:rPr>
          <w:rFonts w:eastAsia="Times New Roman" w:cs="Times New Roman"/>
          <w:szCs w:val="24"/>
        </w:rPr>
        <w:t xml:space="preserve"> πράγμα είναι μια </w:t>
      </w:r>
      <w:proofErr w:type="spellStart"/>
      <w:r w:rsidRPr="005D0A29">
        <w:rPr>
          <w:rFonts w:eastAsia="Times New Roman" w:cs="Times New Roman"/>
          <w:szCs w:val="24"/>
        </w:rPr>
        <w:t>τερατογένεση</w:t>
      </w:r>
      <w:proofErr w:type="spellEnd"/>
      <w:r w:rsidRPr="005D0A29">
        <w:rPr>
          <w:rFonts w:eastAsia="Times New Roman" w:cs="Times New Roman"/>
          <w:szCs w:val="24"/>
        </w:rPr>
        <w:t>. Τα «τέρατα» μεγαλούργησαν επί των ημερών σας αμφοτέρων, τουλάχιστον αυτό λέει το επίσημο χαρτί που έχουμε από την «ΕΡΝΣΤ &amp; ΓΙΑΝΓΚ» για την «ΑΕΠΙ» για τα έτη 2011-2014. Και βέβαια και πριν από το 2011, ας μη γελιόμαστε και γι</w:t>
      </w:r>
      <w:r w:rsidRPr="005D0A29">
        <w:rPr>
          <w:rFonts w:eastAsia="Times New Roman" w:cs="Times New Roman"/>
          <w:szCs w:val="24"/>
        </w:rPr>
        <w:t xml:space="preserve">ατί να το </w:t>
      </w:r>
      <w:proofErr w:type="spellStart"/>
      <w:r w:rsidRPr="005D0A29">
        <w:rPr>
          <w:rFonts w:eastAsia="Times New Roman" w:cs="Times New Roman"/>
          <w:szCs w:val="24"/>
        </w:rPr>
        <w:t>κρύψωμεν</w:t>
      </w:r>
      <w:proofErr w:type="spellEnd"/>
      <w:r w:rsidRPr="005D0A29">
        <w:rPr>
          <w:rFonts w:eastAsia="Times New Roman" w:cs="Times New Roman"/>
          <w:szCs w:val="24"/>
        </w:rPr>
        <w:t xml:space="preserve"> άλλωστε. </w:t>
      </w:r>
    </w:p>
    <w:p w14:paraId="04B1ACA6"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Υπήρξε, λοιπόν, όλα αυτά τα χρόνια μια καταπάτηση των δικαιωμάτων των δημιουργών που ήταν στην άκρη και φοβισμένοι. </w:t>
      </w:r>
    </w:p>
    <w:p w14:paraId="04B1ACA7"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Δεν είπατε τίποτα για όλο αυτό το σχέδιο που δίνει στους δημιουργούς το δικαίωμα να αποφασίζουν για τη γενική </w:t>
      </w:r>
      <w:r w:rsidRPr="005D0A29">
        <w:rPr>
          <w:rFonts w:eastAsia="Times New Roman" w:cs="Times New Roman"/>
          <w:szCs w:val="24"/>
        </w:rPr>
        <w:t>συνέλευση, για τα εποπτικά συμβούλια που εκλέγει η γενική συνέλευση και έχουν αποφασιστικό ρόλο. Είναι καλό αυτό που κάναμε για τους δημιουργούς; Είναι κακό; Μήπως πρέπει να το βγάλουμε; Μήπως δεν πρέπει να αποφασίζουν οι δημιουργοί; Το ότι το κράτος βαθαί</w:t>
      </w:r>
      <w:r w:rsidRPr="005D0A29">
        <w:rPr>
          <w:rFonts w:eastAsia="Times New Roman" w:cs="Times New Roman"/>
          <w:szCs w:val="24"/>
        </w:rPr>
        <w:t>νει τον έλεγχό του σας καλύπτει; Είναι καλό; Ή πρέπει να το αφήσουμε, όπως το είχατε και εσείς, και να μεγαλουργεί η «ΑΕΠΙ» και κάθε «ΑΕΠΙ»; Είναι κακό, λοιπόν, που παρεμβαίνει το κράτος περισσότερο και ελέγχει προς όφελος του δημιουργού; Και για το 20% γι</w:t>
      </w:r>
      <w:r w:rsidRPr="005D0A29">
        <w:rPr>
          <w:rFonts w:eastAsia="Times New Roman" w:cs="Times New Roman"/>
          <w:szCs w:val="24"/>
        </w:rPr>
        <w:t xml:space="preserve">α τις διαχειριστικές δαπάνες και τις πρόνοιες που το συνοδεύουν δεν είπατε τίποτα! Αντιπολιτεύεστε έτσι, χωρίς πρόγραμμα! </w:t>
      </w:r>
    </w:p>
    <w:p w14:paraId="04B1ACA8"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Υπήρξαν ομιλητές, υπήρχε Κοινοβουλευτικός Εκπρόσωπος που δεν είχε πληροφορηθεί ότι το θέμα του βιβλίου διευθετήθηκε. Διάβαζε προχθεσι</w:t>
      </w:r>
      <w:r w:rsidRPr="005D0A29">
        <w:rPr>
          <w:rFonts w:eastAsia="Times New Roman" w:cs="Times New Roman"/>
          <w:szCs w:val="24"/>
        </w:rPr>
        <w:t xml:space="preserve">νές μπαγιάτικες ανακοινώσεις. Δεν </w:t>
      </w:r>
      <w:r w:rsidRPr="005D0A29">
        <w:rPr>
          <w:rFonts w:eastAsia="Times New Roman" w:cs="Times New Roman"/>
          <w:szCs w:val="24"/>
        </w:rPr>
        <w:lastRenderedPageBreak/>
        <w:t xml:space="preserve">βρέθηκε κανένας να του το πει; Η κυρία Υπουργός έκανε ανακοίνωση χθες στην Επιτροπή Μορφωτικών Υποθέσεων για το θέμα. Κανένας δεν του το είπε; </w:t>
      </w:r>
    </w:p>
    <w:p w14:paraId="04B1ACA9"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Υπήρξε και άλλος Κοινοβουλευτικός Εκπρόσωπος, ο οποίος δεν είχε να πει τίποτα </w:t>
      </w:r>
      <w:r w:rsidRPr="005D0A29">
        <w:rPr>
          <w:rFonts w:eastAsia="Times New Roman" w:cs="Times New Roman"/>
          <w:szCs w:val="24"/>
        </w:rPr>
        <w:t xml:space="preserve">για το νομοσχέδιο και έκανε μαθήματα γλωσσολογίας και ιστορίας λογοτεχνίας. Ας τρέμει ο κ. </w:t>
      </w:r>
      <w:proofErr w:type="spellStart"/>
      <w:r w:rsidRPr="005D0A29">
        <w:rPr>
          <w:rFonts w:eastAsia="Times New Roman" w:cs="Times New Roman"/>
          <w:szCs w:val="24"/>
        </w:rPr>
        <w:t>Μπαμπινιώτης</w:t>
      </w:r>
      <w:proofErr w:type="spellEnd"/>
      <w:r w:rsidRPr="005D0A29">
        <w:rPr>
          <w:rFonts w:eastAsia="Times New Roman" w:cs="Times New Roman"/>
          <w:szCs w:val="24"/>
        </w:rPr>
        <w:t xml:space="preserve">! </w:t>
      </w:r>
    </w:p>
    <w:p w14:paraId="04B1ACAA"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Κατασκευάζετε έναν κόσμο που δεν υπάρχει. Υπήρξε μια υποδειγματική ακρόαση των φορέων. Και επειδή δεν έγινε αυτό που φανταζόσασταν, που θέλετε, να σηκ</w:t>
      </w:r>
      <w:r w:rsidRPr="005D0A29">
        <w:rPr>
          <w:rFonts w:eastAsia="Times New Roman" w:cs="Times New Roman"/>
          <w:szCs w:val="24"/>
        </w:rPr>
        <w:t xml:space="preserve">ωθούν να βρίζουν, να φωνάζουν, ανακοινώσατε εσείς ένα πολεμικό κλίμα που ουδέποτε υπήρξε. </w:t>
      </w:r>
    </w:p>
    <w:p w14:paraId="04B1ACAB"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Κοιτάξτε, τα Πρακτικά είναι εκεί και υπάρχει και το βίντεο από την τηλεόραση της Βουλής. Μπορεί καθένας να τα αναζητήσει και σας συμβουλεύω να τα αναζητήσετε και εσε</w:t>
      </w:r>
      <w:r w:rsidRPr="005D0A29">
        <w:rPr>
          <w:rFonts w:eastAsia="Times New Roman" w:cs="Times New Roman"/>
          <w:szCs w:val="24"/>
        </w:rPr>
        <w:t xml:space="preserve">ίς και να τα μελετήσετε, γιατί από τα εβδομήντα επτά άρθρα εκφράστηκε, βεβαίως, αντίρρηση, ενστάσεις για τα πέντε. </w:t>
      </w:r>
    </w:p>
    <w:p w14:paraId="04B1ACAC"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Για το θέμα της ιστορίας με την τροπολογία του Υπουργείου Αθλητισμού, θέλω απλώς να πω ότι με αυτή την τροπολογία δίνεται η δυνατότητα στην </w:t>
      </w:r>
      <w:r w:rsidRPr="005D0A29">
        <w:rPr>
          <w:rFonts w:eastAsia="Times New Roman" w:cs="Times New Roman"/>
          <w:szCs w:val="24"/>
        </w:rPr>
        <w:t xml:space="preserve">ΕΠΟ να προχωρά σε συνελεύσεις και σε εκλογές με βάση τους κανόνες του καταστατικού της, εκτός αν θέλετε να της πούμε να αλλάξει καταστατικό. </w:t>
      </w:r>
    </w:p>
    <w:p w14:paraId="04B1ACAD"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Πραγματικά, έπεσα από τα σύννεφα με τον τρόπο που αντιμετώπισε η Δημοκρατική Συμπαράταξη, το ΠΑΣΟΚ, το θέμα του Μο</w:t>
      </w:r>
      <w:r w:rsidRPr="005D0A29">
        <w:rPr>
          <w:rFonts w:eastAsia="Times New Roman" w:cs="Times New Roman"/>
          <w:szCs w:val="24"/>
        </w:rPr>
        <w:t>υσείου του Κιλελέρ. Πέφτω από τα σύννεφα! Τέτοια μικροψυχία, πραγματικά, δεν την περίμενα. Φαίνεται ότι ο αγώνας του Κιλελέρ είναι ήσσονος σημασίας, καθώς και η αναδιανομή της γης.</w:t>
      </w:r>
    </w:p>
    <w:p w14:paraId="04B1ACAE"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t xml:space="preserve">ΧΑΡΟΥΛΑ (ΧΑΡΑ) ΚΕΦΑΛΙΔΟΥ: </w:t>
      </w:r>
      <w:r w:rsidRPr="005D0A29">
        <w:rPr>
          <w:rFonts w:eastAsia="Times New Roman" w:cs="Times New Roman"/>
          <w:szCs w:val="24"/>
        </w:rPr>
        <w:t xml:space="preserve">Φτάνει ο λαϊκισμός, κύριε συνάδελφε! Φτάνει! </w:t>
      </w:r>
    </w:p>
    <w:p w14:paraId="04B1ACAF"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t>ΠΡΟ</w:t>
      </w:r>
      <w:r w:rsidRPr="005D0A29">
        <w:rPr>
          <w:rFonts w:eastAsia="Times New Roman" w:cs="Times New Roman"/>
          <w:b/>
          <w:szCs w:val="24"/>
        </w:rPr>
        <w:t xml:space="preserve">ΕΔΡΕΥΩΝ (Γεώργιος Βαρεμένος): </w:t>
      </w:r>
      <w:r w:rsidRPr="005D0A29">
        <w:rPr>
          <w:rFonts w:eastAsia="Times New Roman" w:cs="Times New Roman"/>
          <w:szCs w:val="24"/>
        </w:rPr>
        <w:t>Παρακαλώ, ησυχία!</w:t>
      </w:r>
    </w:p>
    <w:p w14:paraId="04B1ACB0"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t>ΠΑΝΑΓΙΩΤΗΣ (ΠΑΝΟΣ) ΣΚΟΥΡΟΛΙΑΚΟΣ:</w:t>
      </w:r>
      <w:r w:rsidRPr="005D0A29">
        <w:rPr>
          <w:rFonts w:eastAsia="Times New Roman" w:cs="Times New Roman"/>
          <w:szCs w:val="24"/>
        </w:rPr>
        <w:t xml:space="preserve"> Λυπάμαι που το σημερινό ΠΑΣΟΚ είναι έτη φωτός από τις ιδρυτικές αξίες αυτού του κόμματος. </w:t>
      </w:r>
    </w:p>
    <w:p w14:paraId="04B1ACB1"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Κοιτάξτε: Όλοι ζήσαμε εδώ ένα ξεχείλισμα ενδιαφέροντος για τους δημιουργούς. Δεν ξεγ</w:t>
      </w:r>
      <w:r w:rsidRPr="005D0A29">
        <w:rPr>
          <w:rFonts w:eastAsia="Times New Roman" w:cs="Times New Roman"/>
          <w:szCs w:val="24"/>
        </w:rPr>
        <w:t>ελάτε κανέναν! Οι δημιουργοί και ο ομιλών έχουμε άποψη από πρώτο χέρι για τα ενδιαφέροντά σας για τους δημιουργούς. Είσαστε τα δυο κόμματα που στη συγκυβέρνησή σας το 2013 κοστολογήσατε τους συνάδελφούς μου ηθοποιούς με 3,5 ευρώ την ώρα. Τους κοστολογήσατε</w:t>
      </w:r>
      <w:r w:rsidRPr="005D0A29">
        <w:rPr>
          <w:rFonts w:eastAsia="Times New Roman" w:cs="Times New Roman"/>
          <w:szCs w:val="24"/>
        </w:rPr>
        <w:t xml:space="preserve"> με 7 ευρώ την παράσταση, καταργώντας τις συλλογικές μας συμβάσεις, με 35 ευρώ την εβδομάδα, με 140 ευρώ τον μήνα! Και αν είχε επιτυχία η παράσταση και παιζόταν τέσσερις μήνες, με 560 ευρώ τη σεζόν, τον μισό χρόνο! </w:t>
      </w:r>
    </w:p>
    <w:p w14:paraId="04B1ACB2"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Στο τέλος του Αυγούστου του 2018 οι συλλ</w:t>
      </w:r>
      <w:r w:rsidRPr="005D0A29">
        <w:rPr>
          <w:rFonts w:eastAsia="Times New Roman" w:cs="Times New Roman"/>
          <w:szCs w:val="24"/>
        </w:rPr>
        <w:t xml:space="preserve">ογικές συμβάσεις θα επανέλθουν. </w:t>
      </w:r>
    </w:p>
    <w:p w14:paraId="04B1ACB3"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Όμως, αυτό που μπορούσε και έπρεπε να κάνει η Κυβέρνηση των ΣΥΡΙΖΑ - ΑΝΕΛ και η παριστάμενη Υπουργός το έκανε: Υπέγραψε συλλογικές συμβάσεις για τα κρατικά θέατρα, για το Εθνικό και το Κρατικό Βορείου Ελλάδος με τους ηθοποι</w:t>
      </w:r>
      <w:r w:rsidRPr="005D0A29">
        <w:rPr>
          <w:rFonts w:eastAsia="Times New Roman" w:cs="Times New Roman"/>
          <w:szCs w:val="24"/>
        </w:rPr>
        <w:t xml:space="preserve">ούς ξεχωριστά και τους τεχνικούς κάθε θεάτρου. </w:t>
      </w:r>
    </w:p>
    <w:p w14:paraId="04B1ACB4"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Εσείς μας είχατε καταδικάσει για 3,5 ευρώ την ώρα! </w:t>
      </w:r>
    </w:p>
    <w:p w14:paraId="04B1ACB5"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Έχουμε τη χαρά να έχουμε φέρει ένα ανθρωποκεντρικό νομοσχέδιο, ένα νομοσχέδιο που δίνει για πρώτη φορά τη δυνατότητα στους δημιουργούς να έχουν γνώμη, άποψη</w:t>
      </w:r>
      <w:r w:rsidRPr="005D0A29">
        <w:rPr>
          <w:rFonts w:eastAsia="Times New Roman" w:cs="Times New Roman"/>
          <w:szCs w:val="24"/>
        </w:rPr>
        <w:t xml:space="preserve"> και αποφασιστική παρέμβαση για τα έργα τους, για τις δημιουργίες τους. </w:t>
      </w:r>
    </w:p>
    <w:p w14:paraId="04B1ACB6"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Σας καλώ, λοιπόν, να το ψηφίσετε, γιατί θα προσφέρετε πολύ μεγάλες υπηρεσίες έτσι και στους δημιουργούς και στον πολιτισμό και στην πατρίδα. </w:t>
      </w:r>
    </w:p>
    <w:p w14:paraId="04B1ACB7"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Σας ευχαριστώ, κύριε Πρόεδρε. </w:t>
      </w:r>
    </w:p>
    <w:p w14:paraId="04B1ACB8" w14:textId="77777777" w:rsidR="0001266C" w:rsidRDefault="00D81D51">
      <w:pPr>
        <w:spacing w:line="600" w:lineRule="auto"/>
        <w:ind w:firstLine="709"/>
        <w:jc w:val="center"/>
        <w:rPr>
          <w:rFonts w:eastAsia="Times New Roman" w:cs="Times New Roman"/>
          <w:szCs w:val="24"/>
        </w:rPr>
      </w:pPr>
      <w:r w:rsidRPr="005D0A29">
        <w:rPr>
          <w:rFonts w:eastAsia="Times New Roman" w:cs="Times New Roman"/>
          <w:szCs w:val="24"/>
        </w:rPr>
        <w:t>(Χειροκροτήματα από την πτέρυγα του ΣΥΡΙΖΑ)</w:t>
      </w:r>
    </w:p>
    <w:p w14:paraId="04B1ACB9"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t xml:space="preserve">ΠΡΟΕΔΡΕΥΩΝ (Γεώργιος Βαρεμένος): </w:t>
      </w:r>
      <w:r w:rsidRPr="005D0A29">
        <w:rPr>
          <w:rFonts w:eastAsia="Times New Roman" w:cs="Times New Roman"/>
          <w:szCs w:val="24"/>
        </w:rPr>
        <w:t xml:space="preserve">Και εμείς για τον σεβασμό του χρόνου. </w:t>
      </w:r>
    </w:p>
    <w:p w14:paraId="04B1ACBA"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t xml:space="preserve">Ορίστε, κυρία Υπουργέ, έχετε τον λόγο για να κλείσετε τη συζήτηση. </w:t>
      </w:r>
    </w:p>
    <w:p w14:paraId="04B1ACBB"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b/>
          <w:szCs w:val="24"/>
        </w:rPr>
        <w:t xml:space="preserve">ΛΥΔΙΑ ΚΟΝΙΟΡΔΟΥ (Υπουργός Πολιτισμού και Αθλητισμού): </w:t>
      </w:r>
      <w:r w:rsidRPr="005D0A29">
        <w:rPr>
          <w:rFonts w:eastAsia="Times New Roman" w:cs="Times New Roman"/>
          <w:szCs w:val="24"/>
        </w:rPr>
        <w:t xml:space="preserve">Κύριε Πρόεδρε, υπάρχουν αρκετές ερωτήσεις, οι οποίες χρειάζονται και απαντήσεις. Ίσως θα χρειαστώ περισσότερο χρόνο. </w:t>
      </w:r>
    </w:p>
    <w:p w14:paraId="04B1ACBC" w14:textId="77777777" w:rsidR="0001266C" w:rsidRDefault="00D81D51">
      <w:pPr>
        <w:tabs>
          <w:tab w:val="left" w:pos="2738"/>
          <w:tab w:val="center" w:pos="4753"/>
          <w:tab w:val="left" w:pos="5723"/>
        </w:tabs>
        <w:spacing w:line="600" w:lineRule="auto"/>
        <w:ind w:firstLine="709"/>
        <w:jc w:val="both"/>
        <w:rPr>
          <w:rFonts w:eastAsia="Times New Roman" w:cs="Times New Roman"/>
          <w:szCs w:val="24"/>
        </w:rPr>
      </w:pPr>
      <w:r w:rsidRPr="005D0A29">
        <w:rPr>
          <w:rFonts w:eastAsia="Times New Roman" w:cs="Times New Roman"/>
          <w:szCs w:val="24"/>
        </w:rPr>
        <w:lastRenderedPageBreak/>
        <w:t xml:space="preserve">Για το άρθρο 15, για το οποίο έγινε ερώτηση, βάσει της κοινοτικής οδηγίας δεν μπορούν να αποκλειστούν όσες ΑΟΔ δημιουργηθούν στο μέλλον. </w:t>
      </w:r>
    </w:p>
    <w:p w14:paraId="04B1ACB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Οι δικαιούχοι θα πρέπει να μπορούν να αναθέτουν τη διαχείριση των δικαιωμάτων τους σε ανεξάρτητες οντότητες διαχείρισης, που είναι εμπορικές οντότητες.</w:t>
      </w:r>
    </w:p>
    <w:p w14:paraId="04B1ACB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Για το θέμα των βιβλιοθηκών να πω ότι όσο ευαίσθητος χώρος είναι ο εκδοτικός χώρος και οι συγγραφείς αντ</w:t>
      </w:r>
      <w:r w:rsidRPr="005D0A29">
        <w:rPr>
          <w:rFonts w:eastAsia="Times New Roman" w:cs="Times New Roman"/>
          <w:szCs w:val="24"/>
        </w:rPr>
        <w:t xml:space="preserve">ίστοιχα ευαίσθητος και σημαντικός είναι ο χώρος της εκπαίδευσης, της διάχυσης της γνώσης, οι φοιτητές και οι μελλοντικοί συγγραφείς. </w:t>
      </w:r>
    </w:p>
    <w:p w14:paraId="04B1ACB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Ευτυχώς υπήρξε συμφωνία ανάμεσα στις δύο πλευρές για την παράγραφο 4. Και η παράγραφος 3 θα γίνει αντικείμενο μεγαλύτερης </w:t>
      </w:r>
      <w:r w:rsidRPr="005D0A29">
        <w:rPr>
          <w:rFonts w:eastAsia="Times New Roman" w:cs="Times New Roman"/>
          <w:szCs w:val="24"/>
        </w:rPr>
        <w:t>διαβούλευσης.</w:t>
      </w:r>
    </w:p>
    <w:p w14:paraId="04B1ACC0"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Γιατί έπρεπε να περάσει με τη μορφή του επείγοντος; Γιατί, όπως εξήγησα εχθές, πρέπει επειγόντως να ενσωματωθεί η κοινοτική οδηγία -για να μη γίνει προσφυγή της Ευρωπαϊκής Επιτροπής στο δικαστήριο, αφού έχουμε ήδη πάρει παράταση-, ενώ </w:t>
      </w:r>
      <w:r w:rsidRPr="005D0A29">
        <w:rPr>
          <w:rFonts w:eastAsia="Times New Roman" w:cs="Times New Roman"/>
          <w:szCs w:val="24"/>
        </w:rPr>
        <w:lastRenderedPageBreak/>
        <w:t xml:space="preserve">και οι </w:t>
      </w:r>
      <w:r w:rsidRPr="005D0A29">
        <w:rPr>
          <w:rFonts w:eastAsia="Times New Roman" w:cs="Times New Roman"/>
          <w:szCs w:val="24"/>
        </w:rPr>
        <w:t>συστάσεις της τρίτης εργαλειοθήκης του ΟΟΣΑ και οι ρυθμίσεις του Υπουργείου Πολιτισμού πρέπει άμεσα να εφαρμοστούν.</w:t>
      </w:r>
    </w:p>
    <w:p w14:paraId="04B1ACC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Τεκμηρίωση για την τροπολογία του Υφυπουργείου Αθλητισμού: Με την τροπολογία δίνεται η δυνατότητα στην ΕΠΟ να προχωρά στις συνελεύσεις της κ</w:t>
      </w:r>
      <w:r w:rsidRPr="005D0A29">
        <w:rPr>
          <w:rFonts w:eastAsia="Times New Roman" w:cs="Times New Roman"/>
          <w:szCs w:val="24"/>
        </w:rPr>
        <w:t>αι στις εκλογές της με βάση τους κανόνες του καταστατικού της. Η παραχώρηση αυτή είναι το αποτέλεσμα των νέων κανόνων διαφάνειας, χρηστής διοίκησης, λογοδοσίας και ορθής διακυβέρνησης, οι οποίοι εισήλθαν στο καταστατικό της ομοσπονδίας μετά την καταστατική</w:t>
      </w:r>
      <w:r w:rsidRPr="005D0A29">
        <w:rPr>
          <w:rFonts w:eastAsia="Times New Roman" w:cs="Times New Roman"/>
          <w:szCs w:val="24"/>
        </w:rPr>
        <w:t xml:space="preserve"> γενική συνέλευση στις 30 Ιουνίου. Ήταν ζητούμενο των περισσότερων κυβερνήσεων την τελευταία τριακονταετία ότι κανένα νομικό πρόσωπο δεν μπορεί να εξαιρείται από τις διατάξεις του νόμου για την ορθή διοίκηση και τη λογοδοσία. </w:t>
      </w:r>
    </w:p>
    <w:p w14:paraId="04B1ACC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Είμαστε στην αρχή μιας πορεία</w:t>
      </w:r>
      <w:r w:rsidRPr="005D0A29">
        <w:rPr>
          <w:rFonts w:eastAsia="Times New Roman" w:cs="Times New Roman"/>
          <w:szCs w:val="24"/>
        </w:rPr>
        <w:t xml:space="preserve">ς που σκοπό έχει να χτυπήσει τη διαφθορά, που κρυβόταν τόσα χρόνια κάτω από το τραπέζι και </w:t>
      </w:r>
      <w:proofErr w:type="spellStart"/>
      <w:r w:rsidRPr="005D0A29">
        <w:rPr>
          <w:rFonts w:eastAsia="Times New Roman" w:cs="Times New Roman"/>
          <w:szCs w:val="24"/>
        </w:rPr>
        <w:t>σιγοέτρωγε</w:t>
      </w:r>
      <w:proofErr w:type="spellEnd"/>
      <w:r w:rsidRPr="005D0A29">
        <w:rPr>
          <w:rFonts w:eastAsia="Times New Roman" w:cs="Times New Roman"/>
          <w:szCs w:val="24"/>
        </w:rPr>
        <w:t xml:space="preserve"> το ελληνικό ποδόσφαιρο. Ο Υφυπουργός Αθλητισμού είχε καταστήσει σαφές ότι αμέσως μετά την υιοθέτηση από την ΕΠΟ των μίνιμουμ κανόνων διαφάνειας και ορθής </w:t>
      </w:r>
      <w:r w:rsidRPr="005D0A29">
        <w:rPr>
          <w:rFonts w:eastAsia="Times New Roman" w:cs="Times New Roman"/>
          <w:szCs w:val="24"/>
        </w:rPr>
        <w:t xml:space="preserve">διακυβέρνησης που απαιτούνται, σε συνεργασία με την </w:t>
      </w:r>
      <w:r w:rsidRPr="005D0A29">
        <w:rPr>
          <w:rFonts w:eastAsia="Times New Roman" w:cs="Times New Roman"/>
          <w:szCs w:val="24"/>
          <w:lang w:val="en-US"/>
        </w:rPr>
        <w:t>FIFA</w:t>
      </w:r>
      <w:r w:rsidRPr="005D0A29">
        <w:rPr>
          <w:rFonts w:eastAsia="Times New Roman" w:cs="Times New Roman"/>
          <w:szCs w:val="24"/>
        </w:rPr>
        <w:t xml:space="preserve"> και την </w:t>
      </w:r>
      <w:r w:rsidRPr="005D0A29">
        <w:rPr>
          <w:rFonts w:eastAsia="Times New Roman" w:cs="Times New Roman"/>
          <w:szCs w:val="24"/>
          <w:lang w:val="en-US"/>
        </w:rPr>
        <w:lastRenderedPageBreak/>
        <w:t>UEFA</w:t>
      </w:r>
      <w:r w:rsidRPr="005D0A29">
        <w:rPr>
          <w:rFonts w:eastAsia="Times New Roman" w:cs="Times New Roman"/>
          <w:szCs w:val="24"/>
        </w:rPr>
        <w:t xml:space="preserve">, θα προέβαινε στην κατάθεση της τροπολογίας, με απώτερο σκοπό την επιστροφή στην ομαλότητα και στους κανόνες που ισχύουν για όλους και έναντι όλων. </w:t>
      </w:r>
    </w:p>
    <w:p w14:paraId="04B1ACC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άρθρο 57 -το πρώην 59- εξασφαλίζει</w:t>
      </w:r>
      <w:r w:rsidRPr="005D0A29">
        <w:rPr>
          <w:rFonts w:eastAsia="Times New Roman" w:cs="Times New Roman"/>
          <w:szCs w:val="24"/>
        </w:rPr>
        <w:t xml:space="preserve"> ότι αυτοί που αναλαμβάνουν μεγάλα έργα αναλαμβάνουν και την οικονομική κάλυψη των δαπανών αρχαιολογικών εργασιών. Αυτό ισχύει ούτως ή άλλως και σήμερα. Προκύπτει από τον αρχαιολογικό νόμο υποχρέωση κάλυψης οικονομικής των σωστικών ανασκαφών από τον κύριο </w:t>
      </w:r>
      <w:r w:rsidRPr="005D0A29">
        <w:rPr>
          <w:rFonts w:eastAsia="Times New Roman" w:cs="Times New Roman"/>
          <w:szCs w:val="24"/>
        </w:rPr>
        <w:t>του έργου. Η συγκεκριμένη διάταξη προβλέπει ακριβώς ποιες εργασίες καλύπτονται και ότι σε περίπτωση που το κόστος υπερβεί το 5% του συνολικού προϋπολογισμού, γεγονός που επιβαρύνει το έργο σημαντικά, απαιτείται απόφαση του Υπουργού μετά από αιτιολογημένη γ</w:t>
      </w:r>
      <w:r w:rsidRPr="005D0A29">
        <w:rPr>
          <w:rFonts w:eastAsia="Times New Roman" w:cs="Times New Roman"/>
          <w:szCs w:val="24"/>
        </w:rPr>
        <w:t xml:space="preserve">νώμη των κεντρικών συμβουλίων του Υπουργείου Πολιτισμού και Αθλητισμού. </w:t>
      </w:r>
    </w:p>
    <w:p w14:paraId="04B1ACC4"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άρθρο 63 -το πρώην 65- αφορά σκάφη, οχήματα, παλαιά αεροσκάφη. Οι υπηρεσίες του Υπουργείου διαπίστωσαν ότι υπάρχει ένα κενό νόμου. Τα σκάφη κ.λπ. λόγω του όγκου τους και του σύνθετ</w:t>
      </w:r>
      <w:r w:rsidRPr="005D0A29">
        <w:rPr>
          <w:rFonts w:eastAsia="Times New Roman" w:cs="Times New Roman"/>
          <w:szCs w:val="24"/>
        </w:rPr>
        <w:t xml:space="preserve">ου χαρακτήρα τους παρουσιάζουν ομοιότητες με τα ακίνητα. Ενώ, όμως, για τα ακίνητα προβλέπεται η δυνατότητα </w:t>
      </w:r>
      <w:r w:rsidRPr="005D0A29">
        <w:rPr>
          <w:rFonts w:eastAsia="Times New Roman" w:cs="Times New Roman"/>
          <w:szCs w:val="24"/>
        </w:rPr>
        <w:lastRenderedPageBreak/>
        <w:t>να συγκροτηθεί επιτροπή που θα προβλέψει μέτρα για τη διάσωσή τους, όταν η διατήρηση του όλου δεν είναι δυνατή, δεν συμβαίνει το ίδιο με τα οχήματα,</w:t>
      </w:r>
      <w:r w:rsidRPr="005D0A29">
        <w:rPr>
          <w:rFonts w:eastAsia="Times New Roman" w:cs="Times New Roman"/>
          <w:szCs w:val="24"/>
        </w:rPr>
        <w:t xml:space="preserve"> τα σκάφη, τα αεροσκάφη. </w:t>
      </w:r>
    </w:p>
    <w:p w14:paraId="04B1ACC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Η δυνατότητα διάλυσης, στην προκειμένη περίπτωση, αποσκοπεί στη διάσωση του μέρους όταν η διατήρηση του όλου δεν είναι δυνατή. Παραδείγματος χάριν, παραδοσιακά σκάφη καταστρέφονται ολοσχερώς, ενώ τμήματά τους θα μπορούσαν να αποκο</w:t>
      </w:r>
      <w:r w:rsidRPr="005D0A29">
        <w:rPr>
          <w:rFonts w:eastAsia="Times New Roman" w:cs="Times New Roman"/>
          <w:szCs w:val="24"/>
        </w:rPr>
        <w:t xml:space="preserve">πούν, να συντηρηθούν και να διασωθούν. </w:t>
      </w:r>
    </w:p>
    <w:p w14:paraId="04B1ACC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Το άρθρο 64 -το πρώην 66- αφορά την κρατική εγγύηση. Αντί να πληρώνει το Υπουργείο πολύ ακριβά ασφάλιστρα σε ιδιώτες, θα καλύπτει την ασφάλιση το δημόσιο. Έτσι το δημόσιο γλιτώνει χρήματα. Ενδεικτικά, την περίοδο 200</w:t>
      </w:r>
      <w:r w:rsidRPr="005D0A29">
        <w:rPr>
          <w:rFonts w:eastAsia="Times New Roman" w:cs="Times New Roman"/>
          <w:szCs w:val="24"/>
        </w:rPr>
        <w:t>3-2011 πληρώσαμε σε ασφάλιστρα πάνω από 1,5 εκατομμύριο ευρώ, ενώ η αποζημίωση για φθορές εκθεμάτων ανήλθαν σε 423 ευρώ. Πρόκειται για θεσμό που έχουν οι περισσότερες χώρες της Ευρωπαϊκής Ένωσης και με πρωτοβουλία της Ευρωπαϊκής Ένωσης συντάχθηκε σχετικό κ</w:t>
      </w:r>
      <w:r w:rsidRPr="005D0A29">
        <w:rPr>
          <w:rFonts w:eastAsia="Times New Roman" w:cs="Times New Roman"/>
          <w:szCs w:val="24"/>
        </w:rPr>
        <w:t>είμενο, που προσκαλεί τα κράτη–μέλη να το υιοθετήσουν.</w:t>
      </w:r>
    </w:p>
    <w:p w14:paraId="04B1ACC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Για την ΚΣΟΤ και το Μέγαρο Θεσσαλονίκης οι διατάξεις αφορούν χρηματοδότηση και έσοδα από ευρωπαϊκά προγράμματα, από προγραμματικές συμβάσεις με δήμους και με περιφέρειες, έσοδα από εκδόσεις, από δωρεές</w:t>
      </w:r>
      <w:r w:rsidRPr="005D0A29">
        <w:rPr>
          <w:rFonts w:eastAsia="Times New Roman" w:cs="Times New Roman"/>
          <w:szCs w:val="24"/>
        </w:rPr>
        <w:t>.</w:t>
      </w:r>
    </w:p>
    <w:p w14:paraId="04B1ACC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Η τροπολογία για την εικαστική παρέμβαση στα δημόσια κτήρια μας βρίσκει γενικά θετικούς. Χρειάζεται, όμως, επιπλέον νομική επεξεργασία. </w:t>
      </w:r>
    </w:p>
    <w:p w14:paraId="04B1ACC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Για τις τιμητικές συντάξεις σχεδιάζεται η αύξηση του αριθμού τους, αλλά και του ύψους τους.</w:t>
      </w:r>
    </w:p>
    <w:p w14:paraId="04B1ACC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Και για να κλείσω, τονίζω</w:t>
      </w:r>
      <w:r w:rsidRPr="005D0A29">
        <w:rPr>
          <w:rFonts w:eastAsia="Times New Roman" w:cs="Times New Roman"/>
          <w:szCs w:val="24"/>
        </w:rPr>
        <w:t xml:space="preserve"> ότι για πρώτη φορά σήμερα υπάρχει ολοκληρωμένο νομοσχέδιο, που φέρνει διαφάνεια σε όλους τους οργανισμούς συλλογικής διαχείρισης προς όφελος του δημοσίου συμφέροντος. </w:t>
      </w:r>
    </w:p>
    <w:p w14:paraId="04B1ACC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Τα τέσσερα έως πέντε άρθρα του ν.2121/1993 αντικαθίστανται με έναν ολόκληρο νόμο, δηλαδ</w:t>
      </w:r>
      <w:r w:rsidRPr="005D0A29">
        <w:rPr>
          <w:rFonts w:eastAsia="Times New Roman" w:cs="Times New Roman"/>
          <w:szCs w:val="24"/>
        </w:rPr>
        <w:t>ή σχεδόν πενήντα πέντε άρθρα. Μπαίνουν για πρώτη φορά ρυθμίσεις για πάταξη της πειρατείας, ενώ η υπόλοιπη Ευρώπη έχει ήδη κάνει σημαντικά βήματα στον τομέα αυτόν. Μπαίνουν διατάξεις που επιχειρούν για πρώτη φορά να πετύχουν ισορροπίες στον τομέα της δημόσι</w:t>
      </w:r>
      <w:r w:rsidRPr="005D0A29">
        <w:rPr>
          <w:rFonts w:eastAsia="Times New Roman" w:cs="Times New Roman"/>
          <w:szCs w:val="24"/>
        </w:rPr>
        <w:t xml:space="preserve">ας </w:t>
      </w:r>
      <w:r w:rsidRPr="005D0A29">
        <w:rPr>
          <w:rFonts w:eastAsia="Times New Roman" w:cs="Times New Roman"/>
          <w:szCs w:val="24"/>
        </w:rPr>
        <w:lastRenderedPageBreak/>
        <w:t xml:space="preserve">εκτέλεσης στη μουσική. Για πρώτη φορά ρυθμίζεται η λειτουργία της «ΑΕΠΙ», η οποία πλέον λειτουργεί ως οργανισμός συλλογικής διαχείρισης με έλεγχο από τα μέλη της. </w:t>
      </w:r>
    </w:p>
    <w:p w14:paraId="04B1ACC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Και τα τέσσερα αυτά σημεία συνιστούν καινοτομίες και τομή στα πνευματικά δικαιώματα, μαζί</w:t>
      </w:r>
      <w:r w:rsidRPr="005D0A29">
        <w:rPr>
          <w:rFonts w:eastAsia="Times New Roman" w:cs="Times New Roman"/>
          <w:szCs w:val="24"/>
        </w:rPr>
        <w:t xml:space="preserve"> με τη διαφάνεια, τη λογοδοσία και τον έλεγχο εξασφαλίζουν στο νομοσχέδιο αυτό μια νέα εποχή στα πνευματικά δικαιώματα.</w:t>
      </w:r>
    </w:p>
    <w:p w14:paraId="04B1ACC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Ευχαριστώ.</w:t>
      </w:r>
    </w:p>
    <w:p w14:paraId="04B1ACCE"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(Γεώργιος Βαρεμένος):</w:t>
      </w:r>
      <w:r w:rsidRPr="005D0A29">
        <w:rPr>
          <w:rFonts w:eastAsia="Times New Roman" w:cs="Times New Roman"/>
          <w:szCs w:val="24"/>
        </w:rPr>
        <w:t xml:space="preserve"> Ευχαριστούμε και εμείς.</w:t>
      </w:r>
    </w:p>
    <w:p w14:paraId="04B1ACC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Κηρύσσεται περαιωμένη η συζήτηση επί της αρχής, των άρθρων και των </w:t>
      </w:r>
      <w:r w:rsidRPr="005D0A29">
        <w:rPr>
          <w:rFonts w:eastAsia="Times New Roman" w:cs="Times New Roman"/>
          <w:szCs w:val="24"/>
        </w:rPr>
        <w:t xml:space="preserve">τροπολογιών του σχεδίου νόμου του Υπουργείου Πολιτισμού και Αθλητισμού: «Συλλογική διαχείριση δικαιωμάτων πνευματικής ιδιοκτησίας και συγγενικών δικαιωμάτων, χορήγηση </w:t>
      </w:r>
      <w:proofErr w:type="spellStart"/>
      <w:r w:rsidRPr="005D0A29">
        <w:rPr>
          <w:rFonts w:eastAsia="Times New Roman" w:cs="Times New Roman"/>
          <w:szCs w:val="24"/>
        </w:rPr>
        <w:t>πολυεδαφικών</w:t>
      </w:r>
      <w:proofErr w:type="spellEnd"/>
      <w:r w:rsidRPr="005D0A29">
        <w:rPr>
          <w:rFonts w:eastAsia="Times New Roman" w:cs="Times New Roman"/>
          <w:szCs w:val="24"/>
        </w:rPr>
        <w:t xml:space="preserve"> αδειών για </w:t>
      </w:r>
      <w:proofErr w:type="spellStart"/>
      <w:r w:rsidRPr="005D0A29">
        <w:rPr>
          <w:rFonts w:eastAsia="Times New Roman" w:cs="Times New Roman"/>
          <w:szCs w:val="24"/>
        </w:rPr>
        <w:t>επιγραμμικές</w:t>
      </w:r>
      <w:proofErr w:type="spellEnd"/>
      <w:r w:rsidRPr="005D0A29">
        <w:rPr>
          <w:rFonts w:eastAsia="Times New Roman" w:cs="Times New Roman"/>
          <w:szCs w:val="24"/>
        </w:rPr>
        <w:t xml:space="preserve"> χρήσεις μουσικών έργων και άλλα θέματα αρμοδιότητας </w:t>
      </w:r>
      <w:r w:rsidRPr="005D0A29">
        <w:rPr>
          <w:rFonts w:eastAsia="Times New Roman" w:cs="Times New Roman"/>
          <w:szCs w:val="24"/>
        </w:rPr>
        <w:t>Υπουργείου Πολιτισμού και Αθλητισμού».</w:t>
      </w:r>
    </w:p>
    <w:p w14:paraId="04B1ACD0"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νομοσχέδιο επί της αρχής;</w:t>
      </w:r>
    </w:p>
    <w:p w14:paraId="04B1ACD1"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ΠΑΝΑΓΙΩΤΗΣ (ΠΑΝΟΣ) ΣΚΟΥΡΟΛΙΑΚΟΣ: </w:t>
      </w:r>
      <w:r w:rsidRPr="005D0A29">
        <w:rPr>
          <w:rFonts w:eastAsia="Times New Roman"/>
          <w:szCs w:val="24"/>
        </w:rPr>
        <w:t>Ναι.</w:t>
      </w:r>
    </w:p>
    <w:p w14:paraId="04B1ACD2"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CD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CD4"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CD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CD6"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w:t>
      </w:r>
      <w:r w:rsidRPr="005D0A29">
        <w:rPr>
          <w:rFonts w:eastAsia="Times New Roman"/>
          <w:b/>
          <w:szCs w:val="24"/>
        </w:rPr>
        <w:t xml:space="preserve">ΡΙΣΤΟΠΟΥΛΟΣ: </w:t>
      </w:r>
      <w:r w:rsidRPr="005D0A29">
        <w:rPr>
          <w:rFonts w:eastAsia="Times New Roman"/>
          <w:szCs w:val="24"/>
        </w:rPr>
        <w:t>Ναι.</w:t>
      </w:r>
    </w:p>
    <w:p w14:paraId="04B1ACD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CD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CD9" w14:textId="77777777" w:rsidR="0001266C" w:rsidRDefault="00D81D51">
      <w:pPr>
        <w:spacing w:line="600" w:lineRule="auto"/>
        <w:ind w:firstLine="709"/>
        <w:jc w:val="both"/>
        <w:rPr>
          <w:rFonts w:eastAsia="Times New Roman" w:cs="Times New Roman"/>
          <w:szCs w:val="24"/>
        </w:rPr>
      </w:pPr>
      <w:r w:rsidRPr="005D0A29">
        <w:rPr>
          <w:rFonts w:eastAsia="Times New Roman"/>
          <w:b/>
          <w:szCs w:val="24"/>
        </w:rPr>
        <w:t xml:space="preserve">ΠΡΟΕΔΡΕΥΩΝ (Γεώργιος Βαρεμένος): </w:t>
      </w:r>
      <w:r w:rsidRPr="005D0A29">
        <w:rPr>
          <w:rFonts w:eastAsia="Times New Roman"/>
          <w:szCs w:val="24"/>
        </w:rPr>
        <w:t xml:space="preserve">Συνεπώς το </w:t>
      </w:r>
      <w:r w:rsidRPr="005D0A29">
        <w:rPr>
          <w:rFonts w:eastAsia="Times New Roman" w:cs="Times New Roman"/>
          <w:szCs w:val="24"/>
        </w:rPr>
        <w:t xml:space="preserve">νομοσχέδιο του Υπουργείου Πολιτισμού και Αθλητισμού: «Συλλογική διαχείριση δικαιωμάτων πνευματικής ιδιοκτησίας και συγγενικών </w:t>
      </w:r>
      <w:r w:rsidRPr="005D0A29">
        <w:rPr>
          <w:rFonts w:eastAsia="Times New Roman" w:cs="Times New Roman"/>
          <w:szCs w:val="24"/>
        </w:rPr>
        <w:t xml:space="preserve">δικαιωμάτων, χορήγηση </w:t>
      </w:r>
      <w:proofErr w:type="spellStart"/>
      <w:r w:rsidRPr="005D0A29">
        <w:rPr>
          <w:rFonts w:eastAsia="Times New Roman" w:cs="Times New Roman"/>
          <w:szCs w:val="24"/>
        </w:rPr>
        <w:t>πολυεδαφικών</w:t>
      </w:r>
      <w:proofErr w:type="spellEnd"/>
      <w:r w:rsidRPr="005D0A29">
        <w:rPr>
          <w:rFonts w:eastAsia="Times New Roman" w:cs="Times New Roman"/>
          <w:szCs w:val="24"/>
        </w:rPr>
        <w:t xml:space="preserve"> αδειών για </w:t>
      </w:r>
      <w:proofErr w:type="spellStart"/>
      <w:r w:rsidRPr="005D0A29">
        <w:rPr>
          <w:rFonts w:eastAsia="Times New Roman" w:cs="Times New Roman"/>
          <w:szCs w:val="24"/>
        </w:rPr>
        <w:t>επιγραμμικές</w:t>
      </w:r>
      <w:proofErr w:type="spellEnd"/>
      <w:r w:rsidRPr="005D0A29">
        <w:rPr>
          <w:rFonts w:eastAsia="Times New Roman" w:cs="Times New Roman"/>
          <w:szCs w:val="24"/>
        </w:rPr>
        <w:t xml:space="preserve"> χρήσεις μουσικών έργων και άλλα θέματα αρμοδιότητας Υπουργείου Πολιτισμού και Αθλητισμού» έγινε δεκτό επί της αρχής κατά πλειοψηφία.</w:t>
      </w:r>
    </w:p>
    <w:p w14:paraId="04B1ACD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Εισερχόμαστε στην ψήφιση των άρθρων και των τροπολογιών και η ψή</w:t>
      </w:r>
      <w:r w:rsidRPr="005D0A29">
        <w:rPr>
          <w:rFonts w:eastAsia="Times New Roman" w:cs="Times New Roman"/>
          <w:szCs w:val="24"/>
        </w:rPr>
        <w:t>φισή τους θα γίνει χωριστά.</w:t>
      </w:r>
    </w:p>
    <w:p w14:paraId="04B1ACD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lastRenderedPageBreak/>
        <w:t>Ερωτάται το Σώμα: Γίνεται δεκτό το άρθρο 1 ως έχει;</w:t>
      </w:r>
    </w:p>
    <w:p w14:paraId="04B1ACD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CD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CDE"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CDF"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CE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CE1"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CE2" w14:textId="77777777" w:rsidR="0001266C" w:rsidRDefault="00D81D51">
      <w:pPr>
        <w:spacing w:line="600" w:lineRule="auto"/>
        <w:ind w:firstLine="709"/>
        <w:jc w:val="both"/>
        <w:rPr>
          <w:rFonts w:eastAsia="Times New Roman"/>
          <w:szCs w:val="24"/>
        </w:rPr>
      </w:pPr>
      <w:r w:rsidRPr="005D0A29">
        <w:rPr>
          <w:rFonts w:eastAsia="Times New Roman"/>
          <w:b/>
          <w:szCs w:val="24"/>
        </w:rPr>
        <w:t>ΑΝ</w:t>
      </w:r>
      <w:r w:rsidRPr="005D0A29">
        <w:rPr>
          <w:rFonts w:eastAsia="Times New Roman"/>
          <w:b/>
          <w:szCs w:val="24"/>
        </w:rPr>
        <w:t xml:space="preserve">ΑΣΤΑΣΙΟΣ ΜΕΓΑΛΟΜΥΣΤΑΚΑΣ: </w:t>
      </w:r>
      <w:r w:rsidRPr="005D0A29">
        <w:rPr>
          <w:rFonts w:eastAsia="Times New Roman"/>
          <w:szCs w:val="24"/>
        </w:rPr>
        <w:t>Ναι.</w:t>
      </w:r>
    </w:p>
    <w:p w14:paraId="04B1ACE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CE4" w14:textId="77777777" w:rsidR="0001266C" w:rsidRDefault="00D81D51">
      <w:pPr>
        <w:spacing w:line="600" w:lineRule="auto"/>
        <w:ind w:firstLine="709"/>
        <w:jc w:val="both"/>
        <w:rPr>
          <w:rFonts w:eastAsia="Times New Roman" w:cs="Times New Roman"/>
          <w:szCs w:val="24"/>
        </w:rPr>
      </w:pPr>
      <w:r w:rsidRPr="005D0A29">
        <w:rPr>
          <w:rFonts w:eastAsia="Times New Roman"/>
          <w:b/>
          <w:szCs w:val="24"/>
        </w:rPr>
        <w:t xml:space="preserve">ΠΡΟΕΔΡΕΥΩΝ (Γεώργιος Βαρεμένος): </w:t>
      </w:r>
      <w:r w:rsidRPr="005D0A29">
        <w:rPr>
          <w:rFonts w:eastAsia="Times New Roman" w:cs="Times New Roman"/>
          <w:szCs w:val="24"/>
        </w:rPr>
        <w:t>Συνεπώς το άρθρο 1 έγινε δεκτό ως έχει κατά πλειοψηφία.</w:t>
      </w:r>
    </w:p>
    <w:p w14:paraId="04B1ACE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Ερωτάται το Σώμα: Γίνεται δεκτό το άρθρο 2, όπως τροποποιήθηκε από την κυρία Υπουργό;</w:t>
      </w:r>
    </w:p>
    <w:p w14:paraId="04B1ACE6"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w:t>
      </w:r>
      <w:r w:rsidRPr="005D0A29">
        <w:rPr>
          <w:rFonts w:eastAsia="Times New Roman"/>
          <w:b/>
          <w:szCs w:val="24"/>
        </w:rPr>
        <w:t xml:space="preserve">ΙΑΚΟΣ: </w:t>
      </w:r>
      <w:r w:rsidRPr="005D0A29">
        <w:rPr>
          <w:rFonts w:eastAsia="Times New Roman"/>
          <w:szCs w:val="24"/>
        </w:rPr>
        <w:t>Ναι.</w:t>
      </w:r>
    </w:p>
    <w:p w14:paraId="04B1ACE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CE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CE9"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ΠΑΝΑΓΙΩΤΗΣ ΗΛΙΟΠΟΥΛΟΣ: </w:t>
      </w:r>
      <w:r w:rsidRPr="005D0A29">
        <w:rPr>
          <w:rFonts w:eastAsia="Times New Roman"/>
          <w:szCs w:val="24"/>
        </w:rPr>
        <w:t>Όχι.</w:t>
      </w:r>
    </w:p>
    <w:p w14:paraId="04B1ACE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CE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CE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CE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CEE" w14:textId="77777777" w:rsidR="0001266C" w:rsidRDefault="00D81D51">
      <w:pPr>
        <w:spacing w:line="600" w:lineRule="auto"/>
        <w:ind w:firstLine="709"/>
        <w:jc w:val="both"/>
        <w:rPr>
          <w:rFonts w:eastAsia="Times New Roman" w:cs="Times New Roman"/>
          <w:szCs w:val="24"/>
        </w:rPr>
      </w:pPr>
      <w:r w:rsidRPr="005D0A29">
        <w:rPr>
          <w:rFonts w:eastAsia="Times New Roman"/>
          <w:b/>
          <w:szCs w:val="24"/>
        </w:rPr>
        <w:t xml:space="preserve">ΠΡΟΕΔΡΕΥΩΝ (Γεώργιος Βαρεμένος): </w:t>
      </w:r>
      <w:r w:rsidRPr="005D0A29">
        <w:rPr>
          <w:rFonts w:eastAsia="Times New Roman" w:cs="Times New Roman"/>
          <w:szCs w:val="24"/>
        </w:rPr>
        <w:t>Συνεπώς το άρθρο 2</w:t>
      </w:r>
      <w:r w:rsidRPr="005D0A29">
        <w:rPr>
          <w:rFonts w:eastAsia="Times New Roman" w:cs="Times New Roman"/>
          <w:szCs w:val="24"/>
        </w:rPr>
        <w:t xml:space="preserve"> έγινε δεκτό, όπως τροποποιήθηκε από την κυρία Υπουργό, κατά πλειοψηφία.</w:t>
      </w:r>
    </w:p>
    <w:p w14:paraId="04B1ACEF"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Ερωτάται το Σώμα: Γίνεται δεκτό το άρθρο 3, όπως τροποποιήθηκε από την κυρία Υπουργό;</w:t>
      </w:r>
    </w:p>
    <w:p w14:paraId="04B1ACF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CF1"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CF2"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CF3" w14:textId="77777777" w:rsidR="0001266C" w:rsidRDefault="00D81D51">
      <w:pPr>
        <w:spacing w:line="600" w:lineRule="auto"/>
        <w:ind w:firstLine="709"/>
        <w:jc w:val="both"/>
        <w:rPr>
          <w:rFonts w:eastAsia="Times New Roman"/>
          <w:szCs w:val="24"/>
        </w:rPr>
      </w:pPr>
      <w:r w:rsidRPr="005D0A29">
        <w:rPr>
          <w:rFonts w:eastAsia="Times New Roman"/>
          <w:b/>
          <w:szCs w:val="24"/>
        </w:rPr>
        <w:t>ΠΑΝΑ</w:t>
      </w:r>
      <w:r w:rsidRPr="005D0A29">
        <w:rPr>
          <w:rFonts w:eastAsia="Times New Roman"/>
          <w:b/>
          <w:szCs w:val="24"/>
        </w:rPr>
        <w:t xml:space="preserve">ΓΙΩΤΗΣ ΗΛΙΟΠΟΥΛΟΣ: </w:t>
      </w:r>
      <w:r w:rsidRPr="005D0A29">
        <w:rPr>
          <w:rFonts w:eastAsia="Times New Roman"/>
          <w:szCs w:val="24"/>
        </w:rPr>
        <w:t>Όχι.</w:t>
      </w:r>
    </w:p>
    <w:p w14:paraId="04B1ACF4"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CF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CF6"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ΑΝΑΣΤΑΣΙΟΣ ΜΕΓΑΛΟΜΥΣΤΑΚΑΣ: </w:t>
      </w:r>
      <w:r w:rsidRPr="005D0A29">
        <w:rPr>
          <w:rFonts w:eastAsia="Times New Roman"/>
          <w:szCs w:val="24"/>
        </w:rPr>
        <w:t>Ναι.</w:t>
      </w:r>
    </w:p>
    <w:p w14:paraId="04B1ACF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CF8" w14:textId="77777777" w:rsidR="0001266C" w:rsidRDefault="00D81D51">
      <w:pPr>
        <w:spacing w:line="600" w:lineRule="auto"/>
        <w:ind w:firstLine="709"/>
        <w:jc w:val="both"/>
        <w:rPr>
          <w:rFonts w:eastAsia="Times New Roman" w:cs="Times New Roman"/>
          <w:szCs w:val="24"/>
        </w:rPr>
      </w:pPr>
      <w:r w:rsidRPr="005D0A29">
        <w:rPr>
          <w:rFonts w:eastAsia="Times New Roman"/>
          <w:b/>
          <w:szCs w:val="24"/>
        </w:rPr>
        <w:t xml:space="preserve">ΠΡΟΕΔΡΕΥΩΝ (Γεώργιος Βαρεμένος): </w:t>
      </w:r>
      <w:r w:rsidRPr="005D0A29">
        <w:rPr>
          <w:rFonts w:eastAsia="Times New Roman" w:cs="Times New Roman"/>
          <w:szCs w:val="24"/>
        </w:rPr>
        <w:t xml:space="preserve">Συνεπώς το άρθρο 3 έγινε δεκτό, όπως τροποποιήθηκε από την κυρία Υπουργό, κατά </w:t>
      </w:r>
      <w:r w:rsidRPr="005D0A29">
        <w:rPr>
          <w:rFonts w:eastAsia="Times New Roman" w:cs="Times New Roman"/>
          <w:szCs w:val="24"/>
        </w:rPr>
        <w:t>πλειοψηφία.</w:t>
      </w:r>
    </w:p>
    <w:p w14:paraId="04B1ACF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Ερωτάται το Σώμα: Γίνεται δεκτό το άρθρο 4, όπως τροποποιήθηκε από την κυρία Υπουργό;</w:t>
      </w:r>
    </w:p>
    <w:p w14:paraId="04B1ACF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CF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CF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CF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CFE"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CFF"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w:t>
      </w:r>
      <w:r w:rsidRPr="005D0A29">
        <w:rPr>
          <w:rFonts w:eastAsia="Times New Roman"/>
          <w:b/>
          <w:szCs w:val="24"/>
        </w:rPr>
        <w:t xml:space="preserve">ΣΤΟΠΟΥΛΟΣ: </w:t>
      </w:r>
      <w:r w:rsidRPr="005D0A29">
        <w:rPr>
          <w:rFonts w:eastAsia="Times New Roman"/>
          <w:szCs w:val="24"/>
        </w:rPr>
        <w:t>Ναι.</w:t>
      </w:r>
    </w:p>
    <w:p w14:paraId="04B1AD0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D01"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D02" w14:textId="77777777" w:rsidR="0001266C" w:rsidRDefault="00D81D51">
      <w:pPr>
        <w:spacing w:line="600" w:lineRule="auto"/>
        <w:ind w:firstLine="709"/>
        <w:jc w:val="both"/>
        <w:rPr>
          <w:rFonts w:eastAsia="Times New Roman" w:cs="Times New Roman"/>
          <w:szCs w:val="24"/>
        </w:rPr>
      </w:pPr>
      <w:r w:rsidRPr="005D0A29">
        <w:rPr>
          <w:rFonts w:eastAsia="Times New Roman"/>
          <w:b/>
          <w:szCs w:val="24"/>
        </w:rPr>
        <w:lastRenderedPageBreak/>
        <w:t xml:space="preserve">ΠΡΟΕΔΡΕΥΩΝ (Γεώργιος Βαρεμένος): </w:t>
      </w:r>
      <w:r w:rsidRPr="005D0A29">
        <w:rPr>
          <w:rFonts w:eastAsia="Times New Roman" w:cs="Times New Roman"/>
          <w:szCs w:val="24"/>
        </w:rPr>
        <w:t>Συνεπώς το άρθρο 4 έγινε δεκτό, όπως τροποποιήθηκε από την κυρία Υπουργό, κατά πλειοψηφία.</w:t>
      </w:r>
    </w:p>
    <w:p w14:paraId="04B1AD0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Ερωτάται το Σώμα: Γίνεται δεκτό το άρθρο 5 ως έχει;</w:t>
      </w:r>
    </w:p>
    <w:p w14:paraId="04B1AD04"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w:t>
      </w:r>
      <w:r w:rsidRPr="005D0A29">
        <w:rPr>
          <w:rFonts w:eastAsia="Times New Roman"/>
          <w:b/>
          <w:szCs w:val="24"/>
        </w:rPr>
        <w:t xml:space="preserve">ΤΗΣ (ΠΑΝΟΣ) ΣΚΟΥΡΟΛΙΑΚΟΣ: </w:t>
      </w:r>
      <w:r w:rsidRPr="005D0A29">
        <w:rPr>
          <w:rFonts w:eastAsia="Times New Roman"/>
          <w:szCs w:val="24"/>
        </w:rPr>
        <w:t>Ναι.</w:t>
      </w:r>
    </w:p>
    <w:p w14:paraId="04B1AD0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D06"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D0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D0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D0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D0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D0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D0C" w14:textId="77777777" w:rsidR="0001266C" w:rsidRDefault="00D81D51">
      <w:pPr>
        <w:spacing w:line="600" w:lineRule="auto"/>
        <w:ind w:firstLine="709"/>
        <w:jc w:val="both"/>
        <w:rPr>
          <w:rFonts w:eastAsia="Times New Roman" w:cs="Times New Roman"/>
          <w:szCs w:val="24"/>
        </w:rPr>
      </w:pPr>
      <w:r w:rsidRPr="005D0A29">
        <w:rPr>
          <w:rFonts w:eastAsia="Times New Roman"/>
          <w:b/>
          <w:szCs w:val="24"/>
        </w:rPr>
        <w:t xml:space="preserve">ΠΡΟΕΔΡΕΥΩΝ (Γεώργιος Βαρεμένος): </w:t>
      </w:r>
      <w:r w:rsidRPr="005D0A29">
        <w:rPr>
          <w:rFonts w:eastAsia="Times New Roman" w:cs="Times New Roman"/>
          <w:szCs w:val="24"/>
        </w:rPr>
        <w:t>Συνεπώς το άρθρο 5 έγινε δεκτό ως έχει κατά πλειοψηφία.</w:t>
      </w:r>
    </w:p>
    <w:p w14:paraId="04B1AD0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Ερωτάται το Σώμα: Γίνεται δεκτό το άρθρο 6 ως έχει;</w:t>
      </w:r>
    </w:p>
    <w:p w14:paraId="04B1AD0E"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D0F"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ΟΛΓΑ ΚΕΦΑΛΟΓΙΑΝΝΗ: </w:t>
      </w:r>
      <w:r w:rsidRPr="005D0A29">
        <w:rPr>
          <w:rFonts w:eastAsia="Times New Roman"/>
          <w:szCs w:val="24"/>
        </w:rPr>
        <w:t>Όχι.</w:t>
      </w:r>
    </w:p>
    <w:p w14:paraId="04B1AD1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D11"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b/>
          <w:szCs w:val="24"/>
        </w:rPr>
        <w:t xml:space="preserve"> </w:t>
      </w:r>
      <w:r w:rsidRPr="005D0A29">
        <w:rPr>
          <w:rFonts w:eastAsia="Times New Roman"/>
          <w:szCs w:val="24"/>
        </w:rPr>
        <w:t>Όχι.</w:t>
      </w:r>
    </w:p>
    <w:p w14:paraId="04B1AD12"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D1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D14"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D1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D16" w14:textId="77777777" w:rsidR="0001266C" w:rsidRDefault="00D81D51">
      <w:pPr>
        <w:spacing w:line="600" w:lineRule="auto"/>
        <w:ind w:firstLine="709"/>
        <w:jc w:val="both"/>
        <w:rPr>
          <w:rFonts w:eastAsia="Times New Roman" w:cs="Times New Roman"/>
          <w:szCs w:val="24"/>
        </w:rPr>
      </w:pPr>
      <w:r w:rsidRPr="005D0A29">
        <w:rPr>
          <w:rFonts w:eastAsia="Times New Roman"/>
          <w:b/>
          <w:szCs w:val="24"/>
        </w:rPr>
        <w:t xml:space="preserve">ΠΡΟΕΔΡΕΥΩΝ (Γεώργιος Βαρεμένος): </w:t>
      </w:r>
      <w:r w:rsidRPr="005D0A29">
        <w:rPr>
          <w:rFonts w:eastAsia="Times New Roman" w:cs="Times New Roman"/>
          <w:szCs w:val="24"/>
        </w:rPr>
        <w:t>Συνεπώς το άρθρο 6 έγινε δεκτό ως έχει κατά πλειοψηφία.</w:t>
      </w:r>
    </w:p>
    <w:p w14:paraId="04B1AD1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Ερωτάται το Σώμα: Γίνεται δεκτό το άρθρο 7, όπως </w:t>
      </w:r>
      <w:r w:rsidRPr="005D0A29">
        <w:rPr>
          <w:rFonts w:eastAsia="Times New Roman" w:cs="Times New Roman"/>
          <w:szCs w:val="24"/>
        </w:rPr>
        <w:t>τροποποιήθηκε από την κυρία Υπουργό;</w:t>
      </w:r>
    </w:p>
    <w:p w14:paraId="04B1AD1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D1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D1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D1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D1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D1D"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ΑΘΑΝΑΣΙΟΣ ΠΑΠΑΧΡΙΣΤΟΠΟΥΛΟΣ: </w:t>
      </w:r>
      <w:r w:rsidRPr="005D0A29">
        <w:rPr>
          <w:rFonts w:eastAsia="Times New Roman"/>
          <w:szCs w:val="24"/>
        </w:rPr>
        <w:t>Ναι.</w:t>
      </w:r>
    </w:p>
    <w:p w14:paraId="04B1AD1E"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D1F"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w:t>
      </w:r>
      <w:r w:rsidRPr="005D0A29">
        <w:rPr>
          <w:rFonts w:eastAsia="Times New Roman"/>
          <w:b/>
          <w:szCs w:val="24"/>
        </w:rPr>
        <w:t xml:space="preserve">ΙΑΝΟΣ: </w:t>
      </w:r>
      <w:r w:rsidRPr="005D0A29">
        <w:rPr>
          <w:rFonts w:eastAsia="Times New Roman"/>
          <w:szCs w:val="24"/>
        </w:rPr>
        <w:t>Όχι.</w:t>
      </w:r>
    </w:p>
    <w:p w14:paraId="04B1AD20" w14:textId="77777777" w:rsidR="0001266C" w:rsidRDefault="00D81D51">
      <w:pPr>
        <w:spacing w:line="600" w:lineRule="auto"/>
        <w:ind w:firstLine="709"/>
        <w:jc w:val="both"/>
        <w:rPr>
          <w:rFonts w:eastAsia="Times New Roman" w:cs="Times New Roman"/>
          <w:szCs w:val="24"/>
        </w:rPr>
      </w:pPr>
      <w:r w:rsidRPr="005D0A29">
        <w:rPr>
          <w:rFonts w:eastAsia="Times New Roman"/>
          <w:b/>
          <w:szCs w:val="24"/>
        </w:rPr>
        <w:t xml:space="preserve">ΠΡΟΕΔΡΕΥΩΝ (Γεώργιος Βαρεμένος): </w:t>
      </w:r>
      <w:r w:rsidRPr="005D0A29">
        <w:rPr>
          <w:rFonts w:eastAsia="Times New Roman" w:cs="Times New Roman"/>
          <w:szCs w:val="24"/>
        </w:rPr>
        <w:t>Συνεπώς το άρθρο 7 έγινε δεκτό, όπως τροποποιήθηκε από την κυρία Υπουργό, κατά πλειοψηφία.</w:t>
      </w:r>
    </w:p>
    <w:p w14:paraId="04B1AD21"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Ερωτάται το Σώμα: Γίνεται δεκτό το άρθρο 8 ως έχει;</w:t>
      </w:r>
    </w:p>
    <w:p w14:paraId="04B1AD22"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D2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D24"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D2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D26"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D2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D2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D2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D2A" w14:textId="77777777" w:rsidR="0001266C" w:rsidRDefault="00D81D51">
      <w:pPr>
        <w:spacing w:line="600" w:lineRule="auto"/>
        <w:ind w:firstLine="709"/>
        <w:jc w:val="both"/>
        <w:rPr>
          <w:rFonts w:eastAsia="Times New Roman" w:cs="Times New Roman"/>
          <w:szCs w:val="24"/>
        </w:rPr>
      </w:pPr>
      <w:r w:rsidRPr="005D0A29">
        <w:rPr>
          <w:rFonts w:eastAsia="Times New Roman"/>
          <w:b/>
          <w:szCs w:val="24"/>
        </w:rPr>
        <w:lastRenderedPageBreak/>
        <w:t xml:space="preserve">ΠΡΟΕΔΡΕΥΩΝ (Γεώργιος Βαρεμένος): </w:t>
      </w:r>
      <w:r w:rsidRPr="005D0A29">
        <w:rPr>
          <w:rFonts w:eastAsia="Times New Roman" w:cs="Times New Roman"/>
          <w:szCs w:val="24"/>
        </w:rPr>
        <w:t>Συνεπώς το άρθρο 8 έγινε δεκτό ως έχει κατά πλειοψηφία</w:t>
      </w:r>
      <w:r w:rsidRPr="005D0A29">
        <w:rPr>
          <w:rFonts w:eastAsia="Times New Roman" w:cs="Times New Roman"/>
          <w:szCs w:val="24"/>
        </w:rPr>
        <w:t>.</w:t>
      </w:r>
    </w:p>
    <w:p w14:paraId="04B1AD2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Ερωτάται το Σώμα: Γίνεται δεκτό το άρθρο 9, όπως τροποποιήθηκε από την κυρία Υπουργό;</w:t>
      </w:r>
    </w:p>
    <w:p w14:paraId="04B1AD2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D2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D2E"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D2F"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D3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D31"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D32"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D3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D34" w14:textId="77777777" w:rsidR="0001266C" w:rsidRDefault="00D81D51">
      <w:pPr>
        <w:spacing w:line="600" w:lineRule="auto"/>
        <w:ind w:firstLine="709"/>
        <w:jc w:val="both"/>
        <w:rPr>
          <w:rFonts w:eastAsia="Times New Roman" w:cs="Times New Roman"/>
          <w:szCs w:val="24"/>
        </w:rPr>
      </w:pPr>
      <w:r w:rsidRPr="005D0A29">
        <w:rPr>
          <w:rFonts w:eastAsia="Times New Roman"/>
          <w:b/>
          <w:szCs w:val="24"/>
        </w:rPr>
        <w:t xml:space="preserve">ΠΡΟΕΔΡΕΥΩΝ (Γεώργιος Βαρεμένος): </w:t>
      </w:r>
      <w:r w:rsidRPr="005D0A29">
        <w:rPr>
          <w:rFonts w:eastAsia="Times New Roman" w:cs="Times New Roman"/>
          <w:szCs w:val="24"/>
        </w:rPr>
        <w:t>Συνεπώς το άρθρο 9 έγινε δεκτό, όπως τροποποιήθηκε από την κυρία Υπουργό, κατά πλειοψηφία.</w:t>
      </w:r>
    </w:p>
    <w:p w14:paraId="04B1AD3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Ερωτάται το Σώμα: Γίνεται δεκτό το άρθρο 1</w:t>
      </w:r>
      <w:r w:rsidRPr="005D0A29">
        <w:rPr>
          <w:rFonts w:eastAsia="Times New Roman" w:cs="Times New Roman"/>
          <w:szCs w:val="24"/>
        </w:rPr>
        <w:t>0, όπως τροποποιήθηκε από την κυρία Υπουργό;</w:t>
      </w:r>
    </w:p>
    <w:p w14:paraId="04B1AD36"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ΠΑΝΑΓΙΩΤΗΣ (ΠΑΝΟΣ) ΣΚΟΥΡΟΛΙΑΚΟΣ: </w:t>
      </w:r>
      <w:r w:rsidRPr="005D0A29">
        <w:rPr>
          <w:rFonts w:eastAsia="Times New Roman"/>
          <w:szCs w:val="24"/>
        </w:rPr>
        <w:t>Ναι.</w:t>
      </w:r>
    </w:p>
    <w:p w14:paraId="04B1AD3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D3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D3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D3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D3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D3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D3D" w14:textId="77777777" w:rsidR="0001266C" w:rsidRDefault="00D81D51">
      <w:pPr>
        <w:spacing w:line="600" w:lineRule="auto"/>
        <w:ind w:firstLine="709"/>
        <w:jc w:val="both"/>
        <w:rPr>
          <w:rFonts w:eastAsia="Times New Roman"/>
          <w:szCs w:val="24"/>
        </w:rPr>
      </w:pPr>
      <w:r w:rsidRPr="005D0A29">
        <w:rPr>
          <w:rFonts w:eastAsia="Times New Roman"/>
          <w:b/>
          <w:szCs w:val="24"/>
        </w:rPr>
        <w:t>ΓΡΗΓΟ</w:t>
      </w:r>
      <w:r w:rsidRPr="005D0A29">
        <w:rPr>
          <w:rFonts w:eastAsia="Times New Roman"/>
          <w:b/>
          <w:szCs w:val="24"/>
        </w:rPr>
        <w:t xml:space="preserve">ΡΙΟΣ ΨΑΡΙΑΝΟΣ: </w:t>
      </w:r>
      <w:r w:rsidRPr="005D0A29">
        <w:rPr>
          <w:rFonts w:eastAsia="Times New Roman"/>
          <w:szCs w:val="24"/>
        </w:rPr>
        <w:t>Όχι.</w:t>
      </w:r>
    </w:p>
    <w:p w14:paraId="04B1AD3E" w14:textId="77777777" w:rsidR="0001266C" w:rsidRDefault="00D81D51">
      <w:pPr>
        <w:spacing w:line="600" w:lineRule="auto"/>
        <w:ind w:firstLine="709"/>
        <w:jc w:val="both"/>
        <w:rPr>
          <w:rFonts w:eastAsia="Times New Roman" w:cs="Times New Roman"/>
          <w:szCs w:val="24"/>
        </w:rPr>
      </w:pPr>
      <w:r w:rsidRPr="005D0A29">
        <w:rPr>
          <w:rFonts w:eastAsia="Times New Roman"/>
          <w:b/>
          <w:szCs w:val="24"/>
        </w:rPr>
        <w:t xml:space="preserve">ΠΡΟΕΔΡΕΥΩΝ (Γεώργιος Βαρεμένος): </w:t>
      </w:r>
      <w:r w:rsidRPr="005D0A29">
        <w:rPr>
          <w:rFonts w:eastAsia="Times New Roman" w:cs="Times New Roman"/>
          <w:szCs w:val="24"/>
        </w:rPr>
        <w:t>Συνεπώς το άρθρο 10 έγινε δεκτό, όπως τροποποιήθηκε από την κυρία Υπουργό, κατά πλειοψηφία.</w:t>
      </w:r>
    </w:p>
    <w:p w14:paraId="04B1AD3F"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11 ως έχει;</w:t>
      </w:r>
    </w:p>
    <w:p w14:paraId="04B1AD40"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D41"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D42"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D43"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Παρών.</w:t>
      </w:r>
    </w:p>
    <w:p w14:paraId="04B1AD44"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ΙΩΑΝΝΗΣ ΔΕΛΗΣ:</w:t>
      </w:r>
      <w:r w:rsidRPr="005D0A29">
        <w:rPr>
          <w:rFonts w:eastAsia="Times New Roman"/>
          <w:szCs w:val="24"/>
        </w:rPr>
        <w:t xml:space="preserve"> Όχι.</w:t>
      </w:r>
    </w:p>
    <w:p w14:paraId="04B1AD45"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D46"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D47"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D48"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άρθρο 11 έγινε δεκτό ως έχει κατά π</w:t>
      </w:r>
      <w:r w:rsidRPr="005D0A29">
        <w:rPr>
          <w:rFonts w:eastAsia="Times New Roman"/>
          <w:szCs w:val="24"/>
        </w:rPr>
        <w:t>λειοψηφία.</w:t>
      </w:r>
    </w:p>
    <w:p w14:paraId="04B1AD49"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12 ως έχει;</w:t>
      </w:r>
    </w:p>
    <w:p w14:paraId="04B1AD4A"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D4B"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D4C"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D4D"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Όχι.</w:t>
      </w:r>
    </w:p>
    <w:p w14:paraId="04B1AD4E"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D4F"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D5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w:t>
      </w:r>
      <w:r w:rsidRPr="005D0A29">
        <w:rPr>
          <w:rFonts w:eastAsia="Times New Roman"/>
          <w:b/>
          <w:szCs w:val="24"/>
        </w:rPr>
        <w:t>ΜΕΓΑΛΟΜΥΣΤΑΚΑΣ:</w:t>
      </w:r>
      <w:r w:rsidRPr="005D0A29">
        <w:rPr>
          <w:rFonts w:eastAsia="Times New Roman"/>
          <w:szCs w:val="24"/>
        </w:rPr>
        <w:t xml:space="preserve"> Ναι.</w:t>
      </w:r>
    </w:p>
    <w:p w14:paraId="04B1AD51"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D52"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ΠΡΟΕΔΡΕΥΩΝ (Γεώργιος Βαρεμένος):</w:t>
      </w:r>
      <w:r w:rsidRPr="005D0A29">
        <w:rPr>
          <w:rFonts w:eastAsia="Times New Roman"/>
          <w:szCs w:val="24"/>
        </w:rPr>
        <w:t xml:space="preserve"> Συνεπώς το άρθρο 12 έγινε δεκτό ως έχει κατά πλειοψηφία.</w:t>
      </w:r>
    </w:p>
    <w:p w14:paraId="04B1AD53"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13 ως έχει;</w:t>
      </w:r>
    </w:p>
    <w:p w14:paraId="04B1AD54"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D55"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D56" w14:textId="77777777" w:rsidR="0001266C" w:rsidRDefault="00D81D51">
      <w:pPr>
        <w:spacing w:line="600" w:lineRule="auto"/>
        <w:ind w:firstLine="709"/>
        <w:jc w:val="both"/>
        <w:rPr>
          <w:rFonts w:eastAsia="Times New Roman"/>
          <w:szCs w:val="24"/>
        </w:rPr>
      </w:pPr>
      <w:r w:rsidRPr="005D0A29">
        <w:rPr>
          <w:rFonts w:eastAsia="Times New Roman"/>
          <w:b/>
          <w:szCs w:val="24"/>
        </w:rPr>
        <w:t>ΧΑΡΟΥ</w:t>
      </w:r>
      <w:r w:rsidRPr="005D0A29">
        <w:rPr>
          <w:rFonts w:eastAsia="Times New Roman"/>
          <w:b/>
          <w:szCs w:val="24"/>
        </w:rPr>
        <w:t>ΛΑ (ΧΑΡΑ) ΚΕΦΑΛΙΔΟΥ:</w:t>
      </w:r>
      <w:r w:rsidRPr="005D0A29">
        <w:rPr>
          <w:rFonts w:eastAsia="Times New Roman"/>
          <w:szCs w:val="24"/>
        </w:rPr>
        <w:t xml:space="preserve"> Όχι.</w:t>
      </w:r>
    </w:p>
    <w:p w14:paraId="04B1AD57"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Όχι.</w:t>
      </w:r>
    </w:p>
    <w:p w14:paraId="04B1AD58"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D59"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D5A"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D5B"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D5C"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άρθρο 13 έγινε δεκτό ως έχει κατά πλειοψηφία.</w:t>
      </w:r>
    </w:p>
    <w:p w14:paraId="04B1AD5D"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14 ως έχει;</w:t>
      </w:r>
    </w:p>
    <w:p w14:paraId="04B1AD5E"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D5F"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D60"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ΧΑΡΟΥΛΑ (ΧΑΡΑ) ΚΕΦΑΛΙΔΟΥ:</w:t>
      </w:r>
      <w:r w:rsidRPr="005D0A29">
        <w:rPr>
          <w:rFonts w:eastAsia="Times New Roman"/>
          <w:szCs w:val="24"/>
        </w:rPr>
        <w:t xml:space="preserve"> Όχι.</w:t>
      </w:r>
    </w:p>
    <w:p w14:paraId="04B1AD61"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Όχι.</w:t>
      </w:r>
    </w:p>
    <w:p w14:paraId="04B1AD62"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D63"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D64"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w:t>
      </w:r>
      <w:r w:rsidRPr="005D0A29">
        <w:rPr>
          <w:rFonts w:eastAsia="Times New Roman"/>
          <w:szCs w:val="24"/>
        </w:rPr>
        <w:t>ι.</w:t>
      </w:r>
    </w:p>
    <w:p w14:paraId="04B1AD65"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D66"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άρθρο 14 έγινε δεκτό ως έχει κατά πλειοψηφία.</w:t>
      </w:r>
    </w:p>
    <w:p w14:paraId="04B1AD67"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15 ως έχει;</w:t>
      </w:r>
    </w:p>
    <w:p w14:paraId="04B1AD68"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D69"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D6A"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w:t>
      </w:r>
      <w:r w:rsidRPr="005D0A29">
        <w:rPr>
          <w:rFonts w:eastAsia="Times New Roman"/>
          <w:b/>
          <w:szCs w:val="24"/>
        </w:rPr>
        <w:t>Υ:</w:t>
      </w:r>
      <w:r w:rsidRPr="005D0A29">
        <w:rPr>
          <w:rFonts w:eastAsia="Times New Roman"/>
          <w:szCs w:val="24"/>
        </w:rPr>
        <w:t xml:space="preserve"> Όχι.</w:t>
      </w:r>
    </w:p>
    <w:p w14:paraId="04B1AD6B"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Παρών.</w:t>
      </w:r>
    </w:p>
    <w:p w14:paraId="04B1AD6C"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D6D"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D6E"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D6F"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ΓΡΗΓΟΡΙΟΣ ΨΑΡΙΑΝΟΣ:</w:t>
      </w:r>
      <w:r w:rsidRPr="005D0A29">
        <w:rPr>
          <w:rFonts w:eastAsia="Times New Roman"/>
          <w:szCs w:val="24"/>
        </w:rPr>
        <w:t xml:space="preserve"> Όχι.</w:t>
      </w:r>
    </w:p>
    <w:p w14:paraId="04B1AD70"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άρθρο 15 έγινε δεκτό ως έχει κατά πλειοψηφία.</w:t>
      </w:r>
    </w:p>
    <w:p w14:paraId="04B1AD71"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Ερωτάται το Σώμα: </w:t>
      </w:r>
      <w:r w:rsidRPr="005D0A29">
        <w:rPr>
          <w:rFonts w:eastAsia="Times New Roman"/>
          <w:szCs w:val="24"/>
        </w:rPr>
        <w:t>Γίνεται δεκτό το άρθρο 16 ως έχει;</w:t>
      </w:r>
    </w:p>
    <w:p w14:paraId="04B1AD72"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D73"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D74"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D75"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Όχι.</w:t>
      </w:r>
    </w:p>
    <w:p w14:paraId="04B1AD76"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D77"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D78"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D7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w:t>
      </w:r>
      <w:r w:rsidRPr="005D0A29">
        <w:rPr>
          <w:rFonts w:eastAsia="Times New Roman"/>
          <w:b/>
          <w:szCs w:val="24"/>
        </w:rPr>
        <w:t>ΨΑΡΙΑΝΟΣ:</w:t>
      </w:r>
      <w:r w:rsidRPr="005D0A29">
        <w:rPr>
          <w:rFonts w:eastAsia="Times New Roman"/>
          <w:szCs w:val="24"/>
        </w:rPr>
        <w:t xml:space="preserve"> Όχι.</w:t>
      </w:r>
    </w:p>
    <w:p w14:paraId="04B1AD7A"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άρθρο 16 έγινε δεκτό ως έχει κατά πλειοψηφία.</w:t>
      </w:r>
    </w:p>
    <w:p w14:paraId="04B1AD7B"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17 ως έχει;</w:t>
      </w:r>
    </w:p>
    <w:p w14:paraId="04B1AD7C"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D7D"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ΟΛΓΑ ΚΕΦΑΛΟΓΙΑΝΝΗ:</w:t>
      </w:r>
      <w:r w:rsidRPr="005D0A29">
        <w:rPr>
          <w:rFonts w:eastAsia="Times New Roman"/>
          <w:szCs w:val="24"/>
        </w:rPr>
        <w:t xml:space="preserve"> Όχι.</w:t>
      </w:r>
    </w:p>
    <w:p w14:paraId="04B1AD7E"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D7F" w14:textId="77777777" w:rsidR="0001266C" w:rsidRDefault="00D81D51">
      <w:pPr>
        <w:spacing w:line="600" w:lineRule="auto"/>
        <w:ind w:firstLine="709"/>
        <w:jc w:val="both"/>
        <w:rPr>
          <w:rFonts w:eastAsia="Times New Roman"/>
          <w:szCs w:val="24"/>
        </w:rPr>
      </w:pPr>
      <w:r w:rsidRPr="005D0A29">
        <w:rPr>
          <w:rFonts w:eastAsia="Times New Roman"/>
          <w:b/>
          <w:szCs w:val="24"/>
        </w:rPr>
        <w:t>ΠΑΝΑΓ</w:t>
      </w:r>
      <w:r w:rsidRPr="005D0A29">
        <w:rPr>
          <w:rFonts w:eastAsia="Times New Roman"/>
          <w:b/>
          <w:szCs w:val="24"/>
        </w:rPr>
        <w:t>ΙΩΤΗΣ ΗΛΙΟΠΟΥΛΟΣ:</w:t>
      </w:r>
      <w:r w:rsidRPr="005D0A29">
        <w:rPr>
          <w:rFonts w:eastAsia="Times New Roman"/>
          <w:szCs w:val="24"/>
        </w:rPr>
        <w:t xml:space="preserve"> Όχι.</w:t>
      </w:r>
    </w:p>
    <w:p w14:paraId="04B1AD80"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D81"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D82"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D83"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D84"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άρθρο 17 έγινε δεκτό ως έχει κατά πλειοψηφία.</w:t>
      </w:r>
    </w:p>
    <w:p w14:paraId="04B1AD85"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w:t>
      </w:r>
      <w:r w:rsidRPr="005D0A29">
        <w:rPr>
          <w:rFonts w:eastAsia="Times New Roman"/>
          <w:szCs w:val="24"/>
        </w:rPr>
        <w:t>ο άρθρο 18, όπως τροποποιήθηκε από την κυρία Υπουργό;</w:t>
      </w:r>
    </w:p>
    <w:p w14:paraId="04B1AD86"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D87"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D88"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D89"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Όχι.</w:t>
      </w:r>
    </w:p>
    <w:p w14:paraId="04B1AD8A"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D8B"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ΑΘΑΝΑΣΙΟΣ ΠΑΠΑΧΡΙΣΤΟΠΟΥΛΟΣ:</w:t>
      </w:r>
      <w:r w:rsidRPr="005D0A29">
        <w:rPr>
          <w:rFonts w:eastAsia="Times New Roman"/>
          <w:szCs w:val="24"/>
        </w:rPr>
        <w:t xml:space="preserve"> Ναι.</w:t>
      </w:r>
    </w:p>
    <w:p w14:paraId="04B1AD8C"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D8D"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Παρών.</w:t>
      </w:r>
    </w:p>
    <w:p w14:paraId="04B1AD8E"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άρθρο 18 έγινε δεκτό, όπως τροποποιήθηκε από την κυρία Υπουργό, κατά πλειοψηφία.</w:t>
      </w:r>
    </w:p>
    <w:p w14:paraId="04B1AD8F"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19, όπως τροποποιήθηκε από την κυρία Υπουργό;</w:t>
      </w:r>
    </w:p>
    <w:p w14:paraId="04B1AD9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w:t>
      </w:r>
      <w:r w:rsidRPr="005D0A29">
        <w:rPr>
          <w:rFonts w:eastAsia="Times New Roman"/>
          <w:b/>
          <w:szCs w:val="24"/>
        </w:rPr>
        <w:t>(ΠΑΝΟΣ) ΣΚΟΥΡΟΛΙΑΚΟΣ:</w:t>
      </w:r>
      <w:r w:rsidRPr="005D0A29">
        <w:rPr>
          <w:rFonts w:eastAsia="Times New Roman"/>
          <w:szCs w:val="24"/>
        </w:rPr>
        <w:t xml:space="preserve"> Ναι.</w:t>
      </w:r>
    </w:p>
    <w:p w14:paraId="04B1AD91"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D92"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D93"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Παρών.</w:t>
      </w:r>
    </w:p>
    <w:p w14:paraId="04B1AD94"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D95"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D96"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D97"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D98"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ΠΡΟΕΔΡΕΥΩΝ (Γεώργιος Βαρεμένος):</w:t>
      </w:r>
      <w:r w:rsidRPr="005D0A29">
        <w:rPr>
          <w:rFonts w:eastAsia="Times New Roman"/>
          <w:szCs w:val="24"/>
        </w:rPr>
        <w:t xml:space="preserve"> Συνεπώς το άρθρο 19 έγινε δεκτό, όπως τροποποιήθηκε από την κυρία Υπουργό, κατά πλειοψηφία.</w:t>
      </w:r>
    </w:p>
    <w:p w14:paraId="04B1AD99"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20 ως έχει;</w:t>
      </w:r>
    </w:p>
    <w:p w14:paraId="04B1AD9A"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D9B"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D9C"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D9D"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w:t>
      </w:r>
      <w:r w:rsidRPr="005D0A29">
        <w:rPr>
          <w:rFonts w:eastAsia="Times New Roman"/>
          <w:b/>
          <w:szCs w:val="24"/>
        </w:rPr>
        <w:t>ΥΛΟΣ:</w:t>
      </w:r>
      <w:r w:rsidRPr="005D0A29">
        <w:rPr>
          <w:rFonts w:eastAsia="Times New Roman"/>
          <w:szCs w:val="24"/>
        </w:rPr>
        <w:t xml:space="preserve"> Όχι.</w:t>
      </w:r>
    </w:p>
    <w:p w14:paraId="04B1AD9E"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D9F"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DA0"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DA1"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DA2"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άρθρο 20 έγινε δεκτό ως έχει κατά πλειοψηφία.</w:t>
      </w:r>
    </w:p>
    <w:p w14:paraId="04B1ADA3"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21 ω</w:t>
      </w:r>
      <w:r w:rsidRPr="005D0A29">
        <w:rPr>
          <w:rFonts w:eastAsia="Times New Roman"/>
          <w:szCs w:val="24"/>
        </w:rPr>
        <w:t>ς έχει;</w:t>
      </w:r>
    </w:p>
    <w:p w14:paraId="04B1ADA4"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DA5"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ΟΛΓΑ ΚΕΦΑΛΟΓΙΑΝΝΗ:</w:t>
      </w:r>
      <w:r w:rsidRPr="005D0A29">
        <w:rPr>
          <w:rFonts w:eastAsia="Times New Roman"/>
          <w:szCs w:val="24"/>
        </w:rPr>
        <w:t xml:space="preserve"> Όχι.</w:t>
      </w:r>
    </w:p>
    <w:p w14:paraId="04B1ADA6"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DA7"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Όχι.</w:t>
      </w:r>
    </w:p>
    <w:p w14:paraId="04B1ADA8"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DA9"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DAA"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DAB"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DA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w:t>
      </w:r>
      <w:r w:rsidRPr="005D0A29">
        <w:rPr>
          <w:rFonts w:eastAsia="Times New Roman"/>
          <w:b/>
          <w:szCs w:val="24"/>
        </w:rPr>
        <w:t>(Γεώργιος Βαρεμένος):</w:t>
      </w:r>
      <w:r w:rsidRPr="005D0A29">
        <w:rPr>
          <w:rFonts w:eastAsia="Times New Roman"/>
          <w:szCs w:val="24"/>
        </w:rPr>
        <w:t xml:space="preserve"> Συνεπώς το άρθρο 21 έγινε δεκτό ως έχει κατά πλειοψηφία.</w:t>
      </w:r>
    </w:p>
    <w:p w14:paraId="04B1ADAD"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22, όπως τροποποιήθηκε από την κυρία Υπουργό;</w:t>
      </w:r>
    </w:p>
    <w:p w14:paraId="04B1ADAE"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DAF"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DB0"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DB1"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Όχι.</w:t>
      </w:r>
    </w:p>
    <w:p w14:paraId="04B1ADB2"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DB3"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ΑΘΑΝΑΣΙΟΣ ΠΑΠΑΧΡΙΣΤΟΠΟΥΛΟΣ:</w:t>
      </w:r>
      <w:r w:rsidRPr="005D0A29">
        <w:rPr>
          <w:rFonts w:eastAsia="Times New Roman"/>
          <w:szCs w:val="24"/>
        </w:rPr>
        <w:t xml:space="preserve"> Ναι.</w:t>
      </w:r>
    </w:p>
    <w:p w14:paraId="04B1ADB4"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DB5"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DB6"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άρθρο 22 έγινε δεκτό, όπως τροποποιήθηκε από την κυρία Υπουργό, κατά</w:t>
      </w:r>
      <w:r w:rsidRPr="005D0A29">
        <w:rPr>
          <w:rFonts w:eastAsia="Times New Roman"/>
          <w:szCs w:val="24"/>
        </w:rPr>
        <w:t xml:space="preserve"> πλειοψηφία.</w:t>
      </w:r>
    </w:p>
    <w:p w14:paraId="04B1ADB7"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23, όπως τροποποιήθηκε από την κυρία Υπουργό;</w:t>
      </w:r>
    </w:p>
    <w:p w14:paraId="04B1ADB8"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DB9"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DBA"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DBB"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Όχι.</w:t>
      </w:r>
    </w:p>
    <w:p w14:paraId="04B1ADBC"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DBD"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w:t>
      </w:r>
      <w:r w:rsidRPr="005D0A29">
        <w:rPr>
          <w:rFonts w:eastAsia="Times New Roman"/>
          <w:b/>
          <w:szCs w:val="24"/>
        </w:rPr>
        <w:t>ΡΙΣΤΟΠΟΥΛΟΣ:</w:t>
      </w:r>
      <w:r w:rsidRPr="005D0A29">
        <w:rPr>
          <w:rFonts w:eastAsia="Times New Roman"/>
          <w:szCs w:val="24"/>
        </w:rPr>
        <w:t xml:space="preserve"> Ναι.</w:t>
      </w:r>
    </w:p>
    <w:p w14:paraId="04B1ADBE"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DBF"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DC0"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ΠΡΟΕΔΡΕΥΩΝ (Γεώργιος Βαρεμένος):</w:t>
      </w:r>
      <w:r w:rsidRPr="005D0A29">
        <w:rPr>
          <w:rFonts w:eastAsia="Times New Roman"/>
          <w:szCs w:val="24"/>
        </w:rPr>
        <w:t xml:space="preserve"> Συνεπώς το άρθρο 23 έγινε δεκτό, όπως τροποποιήθηκε από την κυρία Υπουργό, κατά πλειοψηφία.</w:t>
      </w:r>
    </w:p>
    <w:p w14:paraId="04B1ADC1"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24 ως έχει;</w:t>
      </w:r>
    </w:p>
    <w:p w14:paraId="04B1ADC2" w14:textId="77777777" w:rsidR="0001266C" w:rsidRDefault="00D81D51">
      <w:pPr>
        <w:spacing w:line="600" w:lineRule="auto"/>
        <w:ind w:firstLine="709"/>
        <w:jc w:val="both"/>
        <w:rPr>
          <w:rFonts w:eastAsia="Times New Roman"/>
          <w:szCs w:val="24"/>
        </w:rPr>
      </w:pPr>
      <w:r w:rsidRPr="005D0A29">
        <w:rPr>
          <w:rFonts w:eastAsia="Times New Roman"/>
          <w:b/>
          <w:szCs w:val="24"/>
        </w:rPr>
        <w:t>ΠΑΝ</w:t>
      </w:r>
      <w:r w:rsidRPr="005D0A29">
        <w:rPr>
          <w:rFonts w:eastAsia="Times New Roman"/>
          <w:b/>
          <w:szCs w:val="24"/>
        </w:rPr>
        <w:t>ΑΓΙΩΤΗΣ (ΠΑΝΟΣ) ΣΚΟΥΡΟΛΙΑΚΟΣ:</w:t>
      </w:r>
      <w:r w:rsidRPr="005D0A29">
        <w:rPr>
          <w:rFonts w:eastAsia="Times New Roman"/>
          <w:szCs w:val="24"/>
        </w:rPr>
        <w:t xml:space="preserve"> Ναι.</w:t>
      </w:r>
    </w:p>
    <w:p w14:paraId="04B1ADC3"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DC4"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DC5"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Όχι.</w:t>
      </w:r>
    </w:p>
    <w:p w14:paraId="04B1ADC6"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DC7"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DC8"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DC9"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DC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w:t>
      </w:r>
      <w:r w:rsidRPr="005D0A29">
        <w:rPr>
          <w:rFonts w:eastAsia="Times New Roman"/>
          <w:b/>
          <w:szCs w:val="24"/>
        </w:rPr>
        <w:t>Βαρεμένος):</w:t>
      </w:r>
      <w:r w:rsidRPr="005D0A29">
        <w:rPr>
          <w:rFonts w:eastAsia="Times New Roman"/>
          <w:szCs w:val="24"/>
        </w:rPr>
        <w:t xml:space="preserve"> Συνεπώς το άρθρο 24 έγινε δεκτό ως έχει κατά πλειοψηφία.</w:t>
      </w:r>
    </w:p>
    <w:p w14:paraId="04B1ADCB"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25 ως έχει;</w:t>
      </w:r>
    </w:p>
    <w:p w14:paraId="04B1ADCC"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DCD"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ΟΛΓΑ ΚΕΦΑΛΟΓΙΑΝΝΗ:</w:t>
      </w:r>
      <w:r w:rsidRPr="005D0A29">
        <w:rPr>
          <w:rFonts w:eastAsia="Times New Roman"/>
          <w:szCs w:val="24"/>
        </w:rPr>
        <w:t xml:space="preserve"> Όχι.</w:t>
      </w:r>
    </w:p>
    <w:p w14:paraId="04B1ADCE"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DCF"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Παρών.</w:t>
      </w:r>
    </w:p>
    <w:p w14:paraId="04B1ADD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w:t>
      </w:r>
      <w:r w:rsidRPr="005D0A29">
        <w:rPr>
          <w:rFonts w:eastAsia="Times New Roman"/>
          <w:b/>
          <w:szCs w:val="24"/>
        </w:rPr>
        <w:t>ΔΕΛΗΣ:</w:t>
      </w:r>
      <w:r w:rsidRPr="005D0A29">
        <w:rPr>
          <w:rFonts w:eastAsia="Times New Roman"/>
          <w:szCs w:val="24"/>
        </w:rPr>
        <w:t xml:space="preserve"> Όχι.</w:t>
      </w:r>
    </w:p>
    <w:p w14:paraId="04B1ADD1"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DD2"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DD3"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DD4"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άρθρο 25 έγινε δεκτό ως έχει κατά πλειοψηφία.</w:t>
      </w:r>
    </w:p>
    <w:p w14:paraId="04B1ADD5"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26 ως έχει;</w:t>
      </w:r>
    </w:p>
    <w:p w14:paraId="04B1ADD6"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w:t>
      </w:r>
      <w:r w:rsidRPr="005D0A29">
        <w:rPr>
          <w:rFonts w:eastAsia="Times New Roman"/>
          <w:b/>
          <w:szCs w:val="24"/>
        </w:rPr>
        <w:t>(ΠΑΝΟΣ) ΣΚΟΥΡΟΛΙΑΚΟΣ:</w:t>
      </w:r>
      <w:r w:rsidRPr="005D0A29">
        <w:rPr>
          <w:rFonts w:eastAsia="Times New Roman"/>
          <w:szCs w:val="24"/>
        </w:rPr>
        <w:t xml:space="preserve"> Ναι.</w:t>
      </w:r>
    </w:p>
    <w:p w14:paraId="04B1ADD7"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DD8"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DD9"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Παρών.</w:t>
      </w:r>
    </w:p>
    <w:p w14:paraId="04B1ADDA"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DDB"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DDC"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ΑΝΑΣΤΑΣΙΟΣ ΜΕΓΑΛΟΜΥΣΤΑΚΑΣ:</w:t>
      </w:r>
      <w:r w:rsidRPr="005D0A29">
        <w:rPr>
          <w:rFonts w:eastAsia="Times New Roman"/>
          <w:szCs w:val="24"/>
        </w:rPr>
        <w:t xml:space="preserve"> Ναι.</w:t>
      </w:r>
    </w:p>
    <w:p w14:paraId="04B1ADDD"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DDE"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w:t>
      </w:r>
      <w:r w:rsidRPr="005D0A29">
        <w:rPr>
          <w:rFonts w:eastAsia="Times New Roman"/>
          <w:szCs w:val="24"/>
        </w:rPr>
        <w:t>υνεπώς το άρθρο 26 έγινε δεκτό ως έχει κατά πλειοψηφία.</w:t>
      </w:r>
    </w:p>
    <w:p w14:paraId="04B1ADDF"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27 ως έχει;</w:t>
      </w:r>
    </w:p>
    <w:p w14:paraId="04B1ADE0"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DE1"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DE2"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DE3"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Παρών.</w:t>
      </w:r>
    </w:p>
    <w:p w14:paraId="04B1ADE4"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DE5" w14:textId="77777777" w:rsidR="0001266C" w:rsidRDefault="00D81D51">
      <w:pPr>
        <w:spacing w:line="600" w:lineRule="auto"/>
        <w:ind w:firstLine="709"/>
        <w:jc w:val="both"/>
        <w:rPr>
          <w:rFonts w:eastAsia="Times New Roman"/>
          <w:szCs w:val="24"/>
        </w:rPr>
      </w:pPr>
      <w:r w:rsidRPr="005D0A29">
        <w:rPr>
          <w:rFonts w:eastAsia="Times New Roman"/>
          <w:b/>
          <w:szCs w:val="24"/>
        </w:rPr>
        <w:t>ΑΘΑΝ</w:t>
      </w:r>
      <w:r w:rsidRPr="005D0A29">
        <w:rPr>
          <w:rFonts w:eastAsia="Times New Roman"/>
          <w:b/>
          <w:szCs w:val="24"/>
        </w:rPr>
        <w:t>ΑΣΙΟΣ ΠΑΠΑΧΡΙΣΤΟΠΟΥΛΟΣ:</w:t>
      </w:r>
      <w:r w:rsidRPr="005D0A29">
        <w:rPr>
          <w:rFonts w:eastAsia="Times New Roman"/>
          <w:szCs w:val="24"/>
        </w:rPr>
        <w:t xml:space="preserve"> Ναι.</w:t>
      </w:r>
    </w:p>
    <w:p w14:paraId="04B1ADE6"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DE7"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DE8"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άρθρο 27 έγινε δεκτό ως έχει κατά πλειοψηφία.</w:t>
      </w:r>
    </w:p>
    <w:p w14:paraId="04B1ADE9"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 xml:space="preserve">Ερωτάται το Σώμα: Γίνεται δεκτό το άρθρο 28, όπως τροποποιήθηκε από την κυρία </w:t>
      </w:r>
      <w:r w:rsidRPr="005D0A29">
        <w:rPr>
          <w:rFonts w:eastAsia="Times New Roman"/>
          <w:szCs w:val="24"/>
        </w:rPr>
        <w:t>Υπουργό;</w:t>
      </w:r>
    </w:p>
    <w:p w14:paraId="04B1ADEA"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DEB"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DEC"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DED"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Παρών.</w:t>
      </w:r>
    </w:p>
    <w:p w14:paraId="04B1ADEE"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DEF"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DF0"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DF1"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DF2"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w:t>
      </w:r>
      <w:r w:rsidRPr="005D0A29">
        <w:rPr>
          <w:rFonts w:eastAsia="Times New Roman"/>
          <w:b/>
          <w:szCs w:val="24"/>
        </w:rPr>
        <w:t>ώργιος Βαρεμένος):</w:t>
      </w:r>
      <w:r w:rsidRPr="005D0A29">
        <w:rPr>
          <w:rFonts w:eastAsia="Times New Roman"/>
          <w:szCs w:val="24"/>
        </w:rPr>
        <w:t xml:space="preserve"> Συνεπώς το άρθρο 28 έγινε δεκτό, όπως τροποποιήθηκε από την κυρία Υπουργό, κατά πλειοψηφία.</w:t>
      </w:r>
    </w:p>
    <w:p w14:paraId="04B1ADF3"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29 ως έχει;</w:t>
      </w:r>
    </w:p>
    <w:p w14:paraId="04B1ADF4"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DF5"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DF6"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ΧΑΡΟΥΛΑ (ΧΑΡΑ) ΚΕΦΑΛΙΔΟΥ:</w:t>
      </w:r>
      <w:r w:rsidRPr="005D0A29">
        <w:rPr>
          <w:rFonts w:eastAsia="Times New Roman"/>
          <w:szCs w:val="24"/>
        </w:rPr>
        <w:t xml:space="preserve"> Όχι.</w:t>
      </w:r>
    </w:p>
    <w:p w14:paraId="04B1ADF7"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Παρών.</w:t>
      </w:r>
    </w:p>
    <w:p w14:paraId="04B1ADF8"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DF9"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DFA"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DFB"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DFC"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άρθρο 29 έγινε δεκτό ως έχει κατά πλειοψηφία.</w:t>
      </w:r>
    </w:p>
    <w:p w14:paraId="04B1ADFD"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w:t>
      </w:r>
      <w:r w:rsidRPr="005D0A29">
        <w:rPr>
          <w:rFonts w:eastAsia="Times New Roman"/>
          <w:szCs w:val="24"/>
        </w:rPr>
        <w:t xml:space="preserve"> δεκτό το άρθρο 30 ως έχει;</w:t>
      </w:r>
    </w:p>
    <w:p w14:paraId="04B1ADFE"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DFF"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E00"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E01"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Παρών.</w:t>
      </w:r>
    </w:p>
    <w:p w14:paraId="04B1AE02"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E03"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E04"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E05"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ΓΡΗΓΟΡΙΟΣ ΨΑΡΙΑΝΟΣ:</w:t>
      </w:r>
      <w:r w:rsidRPr="005D0A29">
        <w:rPr>
          <w:rFonts w:eastAsia="Times New Roman"/>
          <w:szCs w:val="24"/>
        </w:rPr>
        <w:t xml:space="preserve"> Όχι.</w:t>
      </w:r>
    </w:p>
    <w:p w14:paraId="04B1AE06"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άρθρο 30 έγινε δεκτό ως έχει κατά πλειοψηφία.</w:t>
      </w:r>
    </w:p>
    <w:p w14:paraId="04B1AE07"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31, όπως τροποποιήθηκε από την κυρία Υπουργό;</w:t>
      </w:r>
    </w:p>
    <w:p w14:paraId="04B1AE08"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E09"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E0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w:t>
      </w:r>
      <w:r w:rsidRPr="005D0A29">
        <w:rPr>
          <w:rFonts w:eastAsia="Times New Roman"/>
          <w:b/>
          <w:szCs w:val="24"/>
        </w:rPr>
        <w:t>(ΧΑΡΑ) ΚΕΦΑΛΙΔΟΥ:</w:t>
      </w:r>
      <w:r w:rsidRPr="005D0A29">
        <w:rPr>
          <w:rFonts w:eastAsia="Times New Roman"/>
          <w:szCs w:val="24"/>
        </w:rPr>
        <w:t xml:space="preserve"> Όχι.</w:t>
      </w:r>
    </w:p>
    <w:p w14:paraId="04B1AE0B"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Παρών.</w:t>
      </w:r>
    </w:p>
    <w:p w14:paraId="04B1AE0C"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E0D"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E0E"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E0F"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E10"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άρθρο 31 έγινε δεκτό, όπως τροποποιήθηκε από την </w:t>
      </w:r>
      <w:r w:rsidRPr="005D0A29">
        <w:rPr>
          <w:rFonts w:eastAsia="Times New Roman"/>
          <w:szCs w:val="24"/>
        </w:rPr>
        <w:t>κυρία Υπουργό, κατά πλειοψηφία.</w:t>
      </w:r>
    </w:p>
    <w:p w14:paraId="04B1AE11"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Ερωτάται το Σώμα: Γίνεται δεκτό το άρθρο 32, όπως τροποποιήθηκε από την κυρία Υπουργό;</w:t>
      </w:r>
    </w:p>
    <w:p w14:paraId="04B1AE12"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E13"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E14"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E15"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Όχι.</w:t>
      </w:r>
    </w:p>
    <w:p w14:paraId="04B1AE16"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w:t>
      </w:r>
      <w:r w:rsidRPr="005D0A29">
        <w:rPr>
          <w:rFonts w:eastAsia="Times New Roman"/>
          <w:szCs w:val="24"/>
        </w:rPr>
        <w:t>χι.</w:t>
      </w:r>
    </w:p>
    <w:p w14:paraId="04B1AE17"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E18"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E19"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E1A"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άρθρο 32 έγινε δεκτό, όπως τροποποιήθηκε από την κυρία Υπουργό, κατά πλειοψηφία.</w:t>
      </w:r>
    </w:p>
    <w:p w14:paraId="04B1AE1B"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w:t>
      </w:r>
      <w:r w:rsidRPr="005D0A29">
        <w:rPr>
          <w:rFonts w:eastAsia="Times New Roman"/>
          <w:szCs w:val="24"/>
        </w:rPr>
        <w:t>θρο 33 ως έχει;</w:t>
      </w:r>
    </w:p>
    <w:p w14:paraId="04B1AE1C"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E1D"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E1E"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ΧΑΡΟΥΛΑ (ΧΑΡΑ) ΚΕΦΑΛΙΔΟΥ:</w:t>
      </w:r>
      <w:r w:rsidRPr="005D0A29">
        <w:rPr>
          <w:rFonts w:eastAsia="Times New Roman"/>
          <w:szCs w:val="24"/>
        </w:rPr>
        <w:t xml:space="preserve"> Όχι.</w:t>
      </w:r>
    </w:p>
    <w:p w14:paraId="04B1AE1F"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Παρών.</w:t>
      </w:r>
    </w:p>
    <w:p w14:paraId="04B1AE20"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E21"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E22"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E23"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E24"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άρθρο 33 έγινε δεκτό ως έχει κατά πλειοψηφία.</w:t>
      </w:r>
    </w:p>
    <w:p w14:paraId="04B1AE25"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34 ως έχει;</w:t>
      </w:r>
    </w:p>
    <w:p w14:paraId="04B1AE26"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E27"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E28"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E2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w:t>
      </w:r>
      <w:r w:rsidRPr="005D0A29">
        <w:rPr>
          <w:rFonts w:eastAsia="Times New Roman"/>
          <w:b/>
          <w:szCs w:val="24"/>
        </w:rPr>
        <w:t>ΗΛΙΟΠΟΥΛΟΣ:</w:t>
      </w:r>
      <w:r w:rsidRPr="005D0A29">
        <w:rPr>
          <w:rFonts w:eastAsia="Times New Roman"/>
          <w:szCs w:val="24"/>
        </w:rPr>
        <w:t xml:space="preserve"> Παρών.</w:t>
      </w:r>
    </w:p>
    <w:p w14:paraId="04B1AE2A"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E2B"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E2C"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E2D"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ΓΡΗΓΟΡΙΟΣ ΨΑΡΙΑΝΟΣ:</w:t>
      </w:r>
      <w:r w:rsidRPr="005D0A29">
        <w:rPr>
          <w:rFonts w:eastAsia="Times New Roman"/>
          <w:szCs w:val="24"/>
        </w:rPr>
        <w:t xml:space="preserve"> Όχι.</w:t>
      </w:r>
    </w:p>
    <w:p w14:paraId="04B1AE2E"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άρθρο 34 έγινε δεκτό ως έχει κατά πλειοψηφία.</w:t>
      </w:r>
    </w:p>
    <w:p w14:paraId="04B1AE2F"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w:t>
      </w:r>
      <w:r w:rsidRPr="005D0A29">
        <w:rPr>
          <w:rFonts w:eastAsia="Times New Roman"/>
          <w:szCs w:val="24"/>
        </w:rPr>
        <w:t>θρο 35 ως έχει;</w:t>
      </w:r>
    </w:p>
    <w:p w14:paraId="04B1AE30"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E31"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E32"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E33"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Παρών.</w:t>
      </w:r>
    </w:p>
    <w:p w14:paraId="04B1AE34"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E35"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E36"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E37"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E38"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w:t>
      </w:r>
      <w:r w:rsidRPr="005D0A29">
        <w:rPr>
          <w:rFonts w:eastAsia="Times New Roman"/>
          <w:b/>
          <w:szCs w:val="24"/>
        </w:rPr>
        <w:t>ΥΩΝ (Γεώργιος Βαρεμένος):</w:t>
      </w:r>
      <w:r w:rsidRPr="005D0A29">
        <w:rPr>
          <w:rFonts w:eastAsia="Times New Roman"/>
          <w:szCs w:val="24"/>
        </w:rPr>
        <w:t xml:space="preserve"> Συνεπώς το άρθρο 35 έγινε δεκτό ως έχει κατά πλειοψηφία.</w:t>
      </w:r>
    </w:p>
    <w:p w14:paraId="04B1AE39"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36 ως έχει;</w:t>
      </w:r>
    </w:p>
    <w:p w14:paraId="04B1AE3A"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E3B"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ΟΛΓΑ ΚΕΦΑΛΟΓΙΑΝΝΗ:</w:t>
      </w:r>
      <w:r w:rsidRPr="005D0A29">
        <w:rPr>
          <w:rFonts w:eastAsia="Times New Roman"/>
          <w:szCs w:val="24"/>
        </w:rPr>
        <w:t xml:space="preserve"> Όχι.</w:t>
      </w:r>
    </w:p>
    <w:p w14:paraId="04B1AE3C"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E3D"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Παρών.</w:t>
      </w:r>
    </w:p>
    <w:p w14:paraId="04B1AE3E"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E3F"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E40"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E41"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E42"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άρθρο 36 έγινε δεκτό ως έχει κατά πλειοψηφία.</w:t>
      </w:r>
    </w:p>
    <w:p w14:paraId="04B1AE43"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37 ως έ</w:t>
      </w:r>
      <w:r w:rsidRPr="005D0A29">
        <w:rPr>
          <w:rFonts w:eastAsia="Times New Roman"/>
          <w:szCs w:val="24"/>
        </w:rPr>
        <w:t>χει;</w:t>
      </w:r>
    </w:p>
    <w:p w14:paraId="04B1AE44"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E45"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E46"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E47"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Παρών.</w:t>
      </w:r>
    </w:p>
    <w:p w14:paraId="04B1AE48"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E49"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E4A"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ΑΝΑΣΤΑΣΙΟΣ ΜΕΓΑΛΟΜΥΣΤΑΚΑΣ:</w:t>
      </w:r>
      <w:r w:rsidRPr="005D0A29">
        <w:rPr>
          <w:rFonts w:eastAsia="Times New Roman"/>
          <w:szCs w:val="24"/>
        </w:rPr>
        <w:t xml:space="preserve"> Ναι.</w:t>
      </w:r>
    </w:p>
    <w:p w14:paraId="04B1AE4B"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E4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w:t>
      </w:r>
      <w:r w:rsidRPr="005D0A29">
        <w:rPr>
          <w:rFonts w:eastAsia="Times New Roman"/>
          <w:b/>
          <w:szCs w:val="24"/>
        </w:rPr>
        <w:t>(Γεώργιος Βαρεμένος):</w:t>
      </w:r>
      <w:r w:rsidRPr="005D0A29">
        <w:rPr>
          <w:rFonts w:eastAsia="Times New Roman"/>
          <w:szCs w:val="24"/>
        </w:rPr>
        <w:t xml:space="preserve"> Συνεπώς το άρθρο 37 έγινε δεκτό ως έχει κατά πλειοψηφία.</w:t>
      </w:r>
    </w:p>
    <w:p w14:paraId="04B1AE4D"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38 ως έχει;</w:t>
      </w:r>
    </w:p>
    <w:p w14:paraId="04B1AE4E"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E4F"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E50"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E51"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Παρών.</w:t>
      </w:r>
    </w:p>
    <w:p w14:paraId="04B1AE52" w14:textId="77777777" w:rsidR="0001266C" w:rsidRDefault="00D81D51">
      <w:pPr>
        <w:spacing w:line="600" w:lineRule="auto"/>
        <w:ind w:firstLine="709"/>
        <w:jc w:val="both"/>
        <w:rPr>
          <w:rFonts w:eastAsia="Times New Roman"/>
          <w:szCs w:val="24"/>
        </w:rPr>
      </w:pPr>
      <w:r w:rsidRPr="005D0A29">
        <w:rPr>
          <w:rFonts w:eastAsia="Times New Roman"/>
          <w:b/>
          <w:szCs w:val="24"/>
        </w:rPr>
        <w:t>Ι</w:t>
      </w:r>
      <w:r w:rsidRPr="005D0A29">
        <w:rPr>
          <w:rFonts w:eastAsia="Times New Roman"/>
          <w:b/>
          <w:szCs w:val="24"/>
        </w:rPr>
        <w:t>ΩΑΝΝΗΣ ΔΕΛΗΣ:</w:t>
      </w:r>
      <w:r w:rsidRPr="005D0A29">
        <w:rPr>
          <w:rFonts w:eastAsia="Times New Roman"/>
          <w:szCs w:val="24"/>
        </w:rPr>
        <w:t xml:space="preserve"> Όχι.</w:t>
      </w:r>
    </w:p>
    <w:p w14:paraId="04B1AE53"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E54"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E55"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E56"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άρθρο 38 έγινε δεκτό ως έχει κατά πλειοψηφία.</w:t>
      </w:r>
    </w:p>
    <w:p w14:paraId="04B1AE57"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39 ως έχει;</w:t>
      </w:r>
    </w:p>
    <w:p w14:paraId="04B1AE58"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ΠΑΝΑΓΙΩΤΗΣ (ΠΑΝΟΣ) ΣΚΟΥΡΟΛΙΑΚΟΣ:</w:t>
      </w:r>
      <w:r w:rsidRPr="005D0A29">
        <w:rPr>
          <w:rFonts w:eastAsia="Times New Roman"/>
          <w:szCs w:val="24"/>
        </w:rPr>
        <w:t xml:space="preserve"> Ναι.</w:t>
      </w:r>
    </w:p>
    <w:p w14:paraId="04B1AE59"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E5A"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E5B"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Παρών.</w:t>
      </w:r>
    </w:p>
    <w:p w14:paraId="04B1AE5C"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E5D"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E5E"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E5F"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E60"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w:t>
      </w:r>
      <w:r w:rsidRPr="005D0A29">
        <w:rPr>
          <w:rFonts w:eastAsia="Times New Roman"/>
          <w:b/>
          <w:szCs w:val="24"/>
        </w:rPr>
        <w:t>ρεμένος):</w:t>
      </w:r>
      <w:r w:rsidRPr="005D0A29">
        <w:rPr>
          <w:rFonts w:eastAsia="Times New Roman"/>
          <w:szCs w:val="24"/>
        </w:rPr>
        <w:t xml:space="preserve"> Συνεπώς το άρθρο 39 έγινε δεκτό ως έχει κατά πλειοψηφία.</w:t>
      </w:r>
    </w:p>
    <w:p w14:paraId="04B1AE61"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40 ως έχει;</w:t>
      </w:r>
    </w:p>
    <w:p w14:paraId="04B1AE62"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E63"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E64"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E65"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Παρών.</w:t>
      </w:r>
    </w:p>
    <w:p w14:paraId="04B1AE66"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w:t>
      </w:r>
      <w:r w:rsidRPr="005D0A29">
        <w:rPr>
          <w:rFonts w:eastAsia="Times New Roman"/>
          <w:b/>
          <w:szCs w:val="24"/>
        </w:rPr>
        <w:t>ΔΕΛΗΣ:</w:t>
      </w:r>
      <w:r w:rsidRPr="005D0A29">
        <w:rPr>
          <w:rFonts w:eastAsia="Times New Roman"/>
          <w:szCs w:val="24"/>
        </w:rPr>
        <w:t xml:space="preserve"> Όχι.</w:t>
      </w:r>
    </w:p>
    <w:p w14:paraId="04B1AE67"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ΑΘΑΝΑΣΙΟΣ ΠΑΠΑΧΡΙΣΤΟΠΟΥΛΟΣ:</w:t>
      </w:r>
      <w:r w:rsidRPr="005D0A29">
        <w:rPr>
          <w:rFonts w:eastAsia="Times New Roman"/>
          <w:szCs w:val="24"/>
        </w:rPr>
        <w:t xml:space="preserve"> Ναι.</w:t>
      </w:r>
    </w:p>
    <w:p w14:paraId="04B1AE68"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E69"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E6A"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άρθρο 40 έγινε δεκτό ως έχει κατά πλειοψηφία.</w:t>
      </w:r>
    </w:p>
    <w:p w14:paraId="04B1AE6B"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41 ως έχει;</w:t>
      </w:r>
    </w:p>
    <w:p w14:paraId="04B1AE6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w:t>
      </w:r>
      <w:r w:rsidRPr="005D0A29">
        <w:rPr>
          <w:rFonts w:eastAsia="Times New Roman"/>
          <w:b/>
          <w:szCs w:val="24"/>
        </w:rPr>
        <w:t>(ΠΑΝΟΣ) ΣΚΟΥΡΟΛΙΑΚΟΣ:</w:t>
      </w:r>
      <w:r w:rsidRPr="005D0A29">
        <w:rPr>
          <w:rFonts w:eastAsia="Times New Roman"/>
          <w:szCs w:val="24"/>
        </w:rPr>
        <w:t xml:space="preserve"> Ναι.</w:t>
      </w:r>
    </w:p>
    <w:p w14:paraId="04B1AE6D"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E6E"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E6F"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Παρών.</w:t>
      </w:r>
    </w:p>
    <w:p w14:paraId="04B1AE70"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AE71"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w:t>
      </w:r>
    </w:p>
    <w:p w14:paraId="04B1AE72"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w:t>
      </w:r>
    </w:p>
    <w:p w14:paraId="04B1AE73"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AE74"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άρθρο 41 έγινε δεκτό ως έχει κατά πλειοψηφία.</w:t>
      </w:r>
    </w:p>
    <w:p w14:paraId="04B1AE75"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Ερωτάται το Σώμα: Γίνεται δεκτό το άρθρο 42;</w:t>
      </w:r>
    </w:p>
    <w:p w14:paraId="04B1AE76"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E7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E7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E7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E7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E7B"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w:t>
      </w:r>
      <w:r w:rsidRPr="005D0A29">
        <w:rPr>
          <w:rFonts w:eastAsia="Times New Roman"/>
          <w:b/>
          <w:szCs w:val="24"/>
        </w:rPr>
        <w:t xml:space="preserve">ΠΑΧΡΙΣΤΟΠΟΥΛΟΣ: </w:t>
      </w:r>
      <w:r w:rsidRPr="005D0A29">
        <w:rPr>
          <w:rFonts w:eastAsia="Times New Roman"/>
          <w:szCs w:val="24"/>
        </w:rPr>
        <w:t>Ναι.</w:t>
      </w:r>
    </w:p>
    <w:p w14:paraId="04B1AE7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E7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E7E"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άρθρο 42 έγινε δεκτό ως έχει κατά πλειοψηφία.</w:t>
      </w:r>
    </w:p>
    <w:p w14:paraId="04B1AE7F"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43, όπως τροποποιήθηκε από την κυρία Υπουργό;</w:t>
      </w:r>
    </w:p>
    <w:p w14:paraId="04B1AE80" w14:textId="77777777" w:rsidR="0001266C" w:rsidRDefault="00D81D51">
      <w:pPr>
        <w:spacing w:line="600" w:lineRule="auto"/>
        <w:ind w:firstLine="709"/>
        <w:jc w:val="both"/>
        <w:rPr>
          <w:rFonts w:eastAsia="Times New Roman"/>
          <w:szCs w:val="24"/>
        </w:rPr>
      </w:pPr>
      <w:r w:rsidRPr="005D0A29">
        <w:rPr>
          <w:rFonts w:eastAsia="Times New Roman"/>
          <w:b/>
          <w:szCs w:val="24"/>
        </w:rPr>
        <w:t>Π</w:t>
      </w:r>
      <w:r w:rsidRPr="005D0A29">
        <w:rPr>
          <w:rFonts w:eastAsia="Times New Roman"/>
          <w:b/>
          <w:szCs w:val="24"/>
        </w:rPr>
        <w:t xml:space="preserve">ΑΝΑΓΙΩΤΗΣ (ΠΑΝΟΣ) ΣΚΟΥΡΟΛΙΑΚΟΣ: </w:t>
      </w:r>
      <w:r w:rsidRPr="005D0A29">
        <w:rPr>
          <w:rFonts w:eastAsia="Times New Roman"/>
          <w:szCs w:val="24"/>
        </w:rPr>
        <w:t>Ναι.</w:t>
      </w:r>
    </w:p>
    <w:p w14:paraId="04B1AE81"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E82"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E83"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ΠΑΝΑΓΙΩΤΗΣ ΗΛΙΟΠΟΥΛΟΣ: </w:t>
      </w:r>
      <w:r w:rsidRPr="005D0A29">
        <w:rPr>
          <w:rFonts w:eastAsia="Times New Roman"/>
          <w:szCs w:val="24"/>
        </w:rPr>
        <w:t>Όχι.</w:t>
      </w:r>
    </w:p>
    <w:p w14:paraId="04B1AE84"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E8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E86"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E8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E8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άρθρο 43 έγινε δεκτό, όπως τροποποιήθηκε από την κυρία Υπουργό, κατά πλειοψηφία.</w:t>
      </w:r>
    </w:p>
    <w:p w14:paraId="04B1AE89"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άρθρο 44 ως έχει;</w:t>
      </w:r>
    </w:p>
    <w:p w14:paraId="04B1AE8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E8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E8C"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w:t>
      </w:r>
      <w:r w:rsidRPr="005D0A29">
        <w:rPr>
          <w:rFonts w:eastAsia="Times New Roman"/>
          <w:b/>
          <w:szCs w:val="24"/>
        </w:rPr>
        <w:t xml:space="preserve">ΕΦΑΛΙΔΟΥ: </w:t>
      </w:r>
      <w:r w:rsidRPr="005D0A29">
        <w:rPr>
          <w:rFonts w:eastAsia="Times New Roman"/>
          <w:szCs w:val="24"/>
        </w:rPr>
        <w:t>Όχι.</w:t>
      </w:r>
    </w:p>
    <w:p w14:paraId="04B1AE8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E8E"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E8F"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E9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E91"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ΓΡΗΓΟΡΙΟΣ ΨΑΡΙΑΝΟΣ: </w:t>
      </w:r>
      <w:r w:rsidRPr="005D0A29">
        <w:rPr>
          <w:rFonts w:eastAsia="Times New Roman"/>
          <w:szCs w:val="24"/>
        </w:rPr>
        <w:t>Όχι.</w:t>
      </w:r>
    </w:p>
    <w:p w14:paraId="04B1AE92"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άρθρο 44 έγινε δεκτό ως έχει κατά πλειοψηφία.</w:t>
      </w:r>
    </w:p>
    <w:p w14:paraId="04B1AE93" w14:textId="77777777" w:rsidR="0001266C" w:rsidRDefault="00D81D51">
      <w:pPr>
        <w:spacing w:line="600" w:lineRule="auto"/>
        <w:ind w:firstLine="709"/>
        <w:jc w:val="both"/>
        <w:rPr>
          <w:rFonts w:eastAsia="Times New Roman"/>
          <w:szCs w:val="24"/>
        </w:rPr>
      </w:pPr>
      <w:r w:rsidRPr="005D0A29">
        <w:rPr>
          <w:rFonts w:eastAsia="Times New Roman"/>
          <w:szCs w:val="24"/>
        </w:rPr>
        <w:t xml:space="preserve">Το άρθρο 45 </w:t>
      </w:r>
      <w:r w:rsidRPr="005D0A29">
        <w:rPr>
          <w:rFonts w:eastAsia="Times New Roman"/>
          <w:szCs w:val="24"/>
        </w:rPr>
        <w:t>αποσύρεται και αναριθμούνται τα επόμενα άρθρα.</w:t>
      </w:r>
    </w:p>
    <w:p w14:paraId="04B1AE94"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45, όπως τροποποιήθηκε από την κυρία Υπουργό;</w:t>
      </w:r>
    </w:p>
    <w:p w14:paraId="04B1AE9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E96"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E9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E9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w:t>
      </w:r>
      <w:r w:rsidRPr="005D0A29">
        <w:rPr>
          <w:rFonts w:eastAsia="Times New Roman"/>
          <w:szCs w:val="24"/>
        </w:rPr>
        <w:t>ι.</w:t>
      </w:r>
    </w:p>
    <w:p w14:paraId="04B1AE9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E9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E9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E9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E9D"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ΠΡΟΕΔΡΕΥΩΝ (Γεώργιος Βαρεμένος): </w:t>
      </w:r>
      <w:r w:rsidRPr="005D0A29">
        <w:rPr>
          <w:rFonts w:eastAsia="Times New Roman"/>
          <w:szCs w:val="24"/>
        </w:rPr>
        <w:t>Συνεπώς το νέο άρθρο 45 έγινε δεκτό, όπως τροποποιήθηκε από την κυρία Υπουργό, κατά πλειοψηφία.</w:t>
      </w:r>
    </w:p>
    <w:p w14:paraId="04B1AE9E"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w:t>
      </w:r>
      <w:r w:rsidRPr="005D0A29">
        <w:rPr>
          <w:rFonts w:eastAsia="Times New Roman"/>
          <w:szCs w:val="24"/>
        </w:rPr>
        <w:t>μα: Γίνεται δεκτό το νέο άρθρο 46, όπως τροποποιήθηκε από την κυρία Υπουργό;</w:t>
      </w:r>
    </w:p>
    <w:p w14:paraId="04B1AE9F"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EA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EA1"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EA2"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EA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EA4"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EA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EA6"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EA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46 έγινε δεκτό, όπως τροποποιήθηκε από την κυρία Υπουργό, κατά πλειοψηφία.</w:t>
      </w:r>
    </w:p>
    <w:p w14:paraId="04B1AEA8"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47 ως έχει;</w:t>
      </w:r>
    </w:p>
    <w:p w14:paraId="04B1AEA9"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ΠΑΝΑΓΙΩΤΗΣ (Π</w:t>
      </w:r>
      <w:r w:rsidRPr="005D0A29">
        <w:rPr>
          <w:rFonts w:eastAsia="Times New Roman"/>
          <w:b/>
          <w:szCs w:val="24"/>
        </w:rPr>
        <w:t xml:space="preserve">ΑΝΟΣ) ΣΚΟΥΡΟΛΙΑΚΟΣ: </w:t>
      </w:r>
      <w:r w:rsidRPr="005D0A29">
        <w:rPr>
          <w:rFonts w:eastAsia="Times New Roman"/>
          <w:szCs w:val="24"/>
        </w:rPr>
        <w:t>Ναι.</w:t>
      </w:r>
    </w:p>
    <w:p w14:paraId="04B1AEA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EA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EA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EA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EAE"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EAF"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EB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EB1"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47 έγινε δεκτό ως έχει κατά πλειοψηφία.</w:t>
      </w:r>
    </w:p>
    <w:p w14:paraId="04B1AEB2"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48, όπως τροποποιήθηκε από την κυρία Υπουργό;</w:t>
      </w:r>
    </w:p>
    <w:p w14:paraId="04B1AEB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EB4"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EB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EB6"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w:t>
      </w:r>
      <w:r w:rsidRPr="005D0A29">
        <w:rPr>
          <w:rFonts w:eastAsia="Times New Roman"/>
          <w:b/>
          <w:szCs w:val="24"/>
        </w:rPr>
        <w:t xml:space="preserve">ΗΛΙΟΠΟΥΛΟΣ: </w:t>
      </w:r>
      <w:r w:rsidRPr="005D0A29">
        <w:rPr>
          <w:rFonts w:eastAsia="Times New Roman"/>
          <w:szCs w:val="24"/>
        </w:rPr>
        <w:t>Όχι.</w:t>
      </w:r>
    </w:p>
    <w:p w14:paraId="04B1AEB7"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ΙΩΑΝΝΗΣ ΔΕΛΗΣ: </w:t>
      </w:r>
      <w:r w:rsidRPr="005D0A29">
        <w:rPr>
          <w:rFonts w:eastAsia="Times New Roman"/>
          <w:szCs w:val="24"/>
        </w:rPr>
        <w:t>Όχι.</w:t>
      </w:r>
    </w:p>
    <w:p w14:paraId="04B1AEB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EB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EB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EB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48 έγινε δεκτό, όπως τροποποιήθηκε από την κυρία Υπουργό, κατά πλειοψηφία.</w:t>
      </w:r>
    </w:p>
    <w:p w14:paraId="04B1AEBC"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49 ως έχει;</w:t>
      </w:r>
    </w:p>
    <w:p w14:paraId="04B1AEB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EBE"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EBF"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EC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EC1"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EC2"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EC3"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b/>
          <w:szCs w:val="24"/>
        </w:rPr>
        <w:t xml:space="preserve">: </w:t>
      </w:r>
      <w:r w:rsidRPr="005D0A29">
        <w:rPr>
          <w:rFonts w:eastAsia="Times New Roman"/>
          <w:szCs w:val="24"/>
        </w:rPr>
        <w:t>Ναι.</w:t>
      </w:r>
    </w:p>
    <w:p w14:paraId="04B1AEC4"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EC5"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ΠΡΟΕΔΡΕΥΩΝ (Γεώργιος Βαρεμένος): </w:t>
      </w:r>
      <w:r w:rsidRPr="005D0A29">
        <w:rPr>
          <w:rFonts w:eastAsia="Times New Roman"/>
          <w:szCs w:val="24"/>
        </w:rPr>
        <w:t>Συνεπώς το νέο άρθρο 49 έγινε δεκτό ως έχει κατά πλειοψηφία.</w:t>
      </w:r>
    </w:p>
    <w:p w14:paraId="04B1AEC6"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50, όπως τροποποιήθηκε από την κυρία Υπουργό;</w:t>
      </w:r>
    </w:p>
    <w:p w14:paraId="04B1AEC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EC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EC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EC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Παρών.</w:t>
      </w:r>
    </w:p>
    <w:p w14:paraId="04B1AEC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EC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EC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Παρών.</w:t>
      </w:r>
    </w:p>
    <w:p w14:paraId="04B1AECE"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ECF"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50 έγ</w:t>
      </w:r>
      <w:r w:rsidRPr="005D0A29">
        <w:rPr>
          <w:rFonts w:eastAsia="Times New Roman"/>
          <w:szCs w:val="24"/>
        </w:rPr>
        <w:t>ινε δεκτό, όπως τροποποιήθηκε από την κυρία Υπουργό, κατά πλειοψηφία.</w:t>
      </w:r>
    </w:p>
    <w:p w14:paraId="04B1AED0"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51, όπως τροποποιήθηκε από την κυρία Υπουργό;</w:t>
      </w:r>
    </w:p>
    <w:p w14:paraId="04B1AED1"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ΠΑΝΑΓΙΩΤΗΣ (ΠΑΝΟΣ) ΣΚΟΥΡΟΛΙΑΚΟΣ: </w:t>
      </w:r>
      <w:r w:rsidRPr="005D0A29">
        <w:rPr>
          <w:rFonts w:eastAsia="Times New Roman"/>
          <w:szCs w:val="24"/>
        </w:rPr>
        <w:t>Ναι.</w:t>
      </w:r>
    </w:p>
    <w:p w14:paraId="04B1AED2"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ED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ED4" w14:textId="77777777" w:rsidR="0001266C" w:rsidRDefault="00D81D51">
      <w:pPr>
        <w:spacing w:line="600" w:lineRule="auto"/>
        <w:ind w:firstLine="709"/>
        <w:jc w:val="both"/>
        <w:rPr>
          <w:rFonts w:eastAsia="Times New Roman"/>
          <w:szCs w:val="24"/>
        </w:rPr>
      </w:pPr>
      <w:r w:rsidRPr="005D0A29">
        <w:rPr>
          <w:rFonts w:eastAsia="Times New Roman"/>
          <w:b/>
          <w:szCs w:val="24"/>
        </w:rPr>
        <w:t>ΠΑ</w:t>
      </w:r>
      <w:r w:rsidRPr="005D0A29">
        <w:rPr>
          <w:rFonts w:eastAsia="Times New Roman"/>
          <w:b/>
          <w:szCs w:val="24"/>
        </w:rPr>
        <w:t xml:space="preserve">ΝΑΓΙΩΤΗΣ ΗΛΙΟΠΟΥΛΟΣ: </w:t>
      </w:r>
      <w:r w:rsidRPr="005D0A29">
        <w:rPr>
          <w:rFonts w:eastAsia="Times New Roman"/>
          <w:szCs w:val="24"/>
        </w:rPr>
        <w:t>Παρών.</w:t>
      </w:r>
    </w:p>
    <w:p w14:paraId="04B1AED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ED6"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ED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ED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ED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51 έγινε δεκτό, όπως τροποποιήθηκε από την κυρία Υπουργό, κατά π</w:t>
      </w:r>
      <w:r w:rsidRPr="005D0A29">
        <w:rPr>
          <w:rFonts w:eastAsia="Times New Roman"/>
          <w:szCs w:val="24"/>
        </w:rPr>
        <w:t>λειοψηφία.</w:t>
      </w:r>
    </w:p>
    <w:p w14:paraId="04B1AEDA"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52 ως έχει;</w:t>
      </w:r>
    </w:p>
    <w:p w14:paraId="04B1AED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ED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Παρών.</w:t>
      </w:r>
    </w:p>
    <w:p w14:paraId="04B1AED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EDE"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EDF"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ΙΩΑΝΝΗΣ ΔΕΛΗΣ: </w:t>
      </w:r>
      <w:r w:rsidRPr="005D0A29">
        <w:rPr>
          <w:rFonts w:eastAsia="Times New Roman"/>
          <w:szCs w:val="24"/>
        </w:rPr>
        <w:t>Όχι.</w:t>
      </w:r>
    </w:p>
    <w:p w14:paraId="04B1AEE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EE1"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w:t>
      </w:r>
      <w:r w:rsidRPr="005D0A29">
        <w:rPr>
          <w:rFonts w:eastAsia="Times New Roman"/>
          <w:b/>
          <w:szCs w:val="24"/>
        </w:rPr>
        <w:t xml:space="preserve">ΕΓΑΛΟΜΥΣΤΑΚΑΣ: </w:t>
      </w:r>
      <w:r w:rsidRPr="005D0A29">
        <w:rPr>
          <w:rFonts w:eastAsia="Times New Roman"/>
          <w:szCs w:val="24"/>
        </w:rPr>
        <w:t>Ναι.</w:t>
      </w:r>
    </w:p>
    <w:p w14:paraId="04B1AEE2"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EE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52 έγινε δεκτό ως έχει κατά πλειοψηφία.</w:t>
      </w:r>
    </w:p>
    <w:p w14:paraId="04B1AEE4"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53, όπως τροποποιήθηκε από την κυρία Υπουργό;</w:t>
      </w:r>
    </w:p>
    <w:p w14:paraId="04B1AEE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EE6"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EE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EE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EE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EE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EE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EE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EED"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ΠΡΟΕΔΡΕΥΩΝ (Γεώργιος Βαρε</w:t>
      </w:r>
      <w:r w:rsidRPr="005D0A29">
        <w:rPr>
          <w:rFonts w:eastAsia="Times New Roman"/>
          <w:b/>
          <w:szCs w:val="24"/>
        </w:rPr>
        <w:t xml:space="preserve">μένος): </w:t>
      </w:r>
      <w:r w:rsidRPr="005D0A29">
        <w:rPr>
          <w:rFonts w:eastAsia="Times New Roman"/>
          <w:szCs w:val="24"/>
        </w:rPr>
        <w:t>Συνεπώς το νέο άρθρο 53 έγινε δεκτό, όπως τροποποιήθηκε από την κυρία Υπουργό, κατά πλειοψηφία.</w:t>
      </w:r>
    </w:p>
    <w:p w14:paraId="04B1AEEE"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54, όπως τροποποιήθηκε από την κυρία Υπουργό;</w:t>
      </w:r>
    </w:p>
    <w:p w14:paraId="04B1AEEF"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EF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EF1"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EF2"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EF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EF4"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EF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EF6"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EF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54 έγινε δεκτό, όπως τροποποιήθη</w:t>
      </w:r>
      <w:r w:rsidRPr="005D0A29">
        <w:rPr>
          <w:rFonts w:eastAsia="Times New Roman"/>
          <w:szCs w:val="24"/>
        </w:rPr>
        <w:t>κε από την κυρία Υπουργό, κατά πλειοψηφία.</w:t>
      </w:r>
    </w:p>
    <w:p w14:paraId="04B1AEF8"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55 ως έχει;</w:t>
      </w:r>
    </w:p>
    <w:p w14:paraId="04B1AEF9"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ΠΑΝΑΓΙΩΤΗΣ (ΠΑΝΟΣ) ΣΚΟΥΡΟΛΙΑΚΟΣ: </w:t>
      </w:r>
      <w:r w:rsidRPr="005D0A29">
        <w:rPr>
          <w:rFonts w:eastAsia="Times New Roman"/>
          <w:szCs w:val="24"/>
        </w:rPr>
        <w:t>Ναι.</w:t>
      </w:r>
    </w:p>
    <w:p w14:paraId="04B1AEF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Παρών.</w:t>
      </w:r>
    </w:p>
    <w:p w14:paraId="04B1AEF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Ναι.</w:t>
      </w:r>
    </w:p>
    <w:p w14:paraId="04B1AEF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Παρών.</w:t>
      </w:r>
    </w:p>
    <w:p w14:paraId="04B1AEF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EFE"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w:t>
      </w:r>
      <w:r w:rsidRPr="005D0A29">
        <w:rPr>
          <w:rFonts w:eastAsia="Times New Roman"/>
          <w:b/>
          <w:szCs w:val="24"/>
        </w:rPr>
        <w:t xml:space="preserve">ΑΠΑΧΡΙΣΤΟΠΟΥΛΟΣ: </w:t>
      </w:r>
      <w:r w:rsidRPr="005D0A29">
        <w:rPr>
          <w:rFonts w:eastAsia="Times New Roman"/>
          <w:szCs w:val="24"/>
        </w:rPr>
        <w:t>Ναι.</w:t>
      </w:r>
    </w:p>
    <w:p w14:paraId="04B1AEFF"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F0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Παρών.</w:t>
      </w:r>
    </w:p>
    <w:p w14:paraId="04B1AF01"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55 έγινε δεκτό ως έχει κατά πλειοψηφία.</w:t>
      </w:r>
    </w:p>
    <w:p w14:paraId="04B1AF02"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56 ως έχει;</w:t>
      </w:r>
    </w:p>
    <w:p w14:paraId="04B1AF0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F04"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Παρών.</w:t>
      </w:r>
    </w:p>
    <w:p w14:paraId="04B1AF0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Παρών.</w:t>
      </w:r>
    </w:p>
    <w:p w14:paraId="04B1AF06"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Παρών.</w:t>
      </w:r>
    </w:p>
    <w:p w14:paraId="04B1AF0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F08"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ΑΘΑΝΑΣΙΟΣ ΠΑΠΑΧΡΙΣΤΟΠΟΥΛΟΣ: </w:t>
      </w:r>
      <w:r w:rsidRPr="005D0A29">
        <w:rPr>
          <w:rFonts w:eastAsia="Times New Roman"/>
          <w:szCs w:val="24"/>
        </w:rPr>
        <w:t>Ναι.</w:t>
      </w:r>
    </w:p>
    <w:p w14:paraId="04B1AF0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F0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Παρών.</w:t>
      </w:r>
    </w:p>
    <w:p w14:paraId="04B1AF0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56 έγινε δεκτό ως έχει κατά πλειοψηφία.</w:t>
      </w:r>
    </w:p>
    <w:p w14:paraId="04B1AF0C"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57 ως έχει;</w:t>
      </w:r>
    </w:p>
    <w:p w14:paraId="04B1AF0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F0E"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Ναι.</w:t>
      </w:r>
    </w:p>
    <w:p w14:paraId="04B1AF0F"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Ναι.</w:t>
      </w:r>
    </w:p>
    <w:p w14:paraId="04B1AF10"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w:t>
      </w:r>
      <w:r w:rsidRPr="005D0A29">
        <w:rPr>
          <w:rFonts w:eastAsia="Times New Roman"/>
          <w:b/>
          <w:szCs w:val="24"/>
        </w:rPr>
        <w:t xml:space="preserve">ΛΙΟΠΟΥΛΟΣ: </w:t>
      </w:r>
      <w:r w:rsidRPr="005D0A29">
        <w:rPr>
          <w:rFonts w:eastAsia="Times New Roman"/>
          <w:szCs w:val="24"/>
        </w:rPr>
        <w:t>Παρών.</w:t>
      </w:r>
    </w:p>
    <w:p w14:paraId="04B1AF11"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F12"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F1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F14"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Ναι.</w:t>
      </w:r>
    </w:p>
    <w:p w14:paraId="04B1AF1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57 έγινε δεκτό ως έχει κατά πλειοψηφία.</w:t>
      </w:r>
    </w:p>
    <w:p w14:paraId="04B1AF16"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Ερωτάται το Σώμα: Γίνεται δεκτό το</w:t>
      </w:r>
      <w:r w:rsidRPr="005D0A29">
        <w:rPr>
          <w:rFonts w:eastAsia="Times New Roman"/>
          <w:szCs w:val="24"/>
        </w:rPr>
        <w:t xml:space="preserve"> νέο άρθρο 58 ως έχει;</w:t>
      </w:r>
    </w:p>
    <w:p w14:paraId="04B1AF1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F1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Παρών.</w:t>
      </w:r>
    </w:p>
    <w:p w14:paraId="04B1AF1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Ναι.</w:t>
      </w:r>
    </w:p>
    <w:p w14:paraId="04B1AF1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Παρών.</w:t>
      </w:r>
    </w:p>
    <w:p w14:paraId="04B1AF1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Όχι.</w:t>
      </w:r>
    </w:p>
    <w:p w14:paraId="04B1AF1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F1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F1E"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Ναι.</w:t>
      </w:r>
    </w:p>
    <w:p w14:paraId="04B1AF1F"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58 έγινε δεκτό ως έχει κατά πλειοψηφία.</w:t>
      </w:r>
    </w:p>
    <w:p w14:paraId="04B1AF20"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59 ως έχει;</w:t>
      </w:r>
    </w:p>
    <w:p w14:paraId="04B1AF21"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F22"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Ναι.</w:t>
      </w:r>
    </w:p>
    <w:p w14:paraId="04B1AF2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Ναι.</w:t>
      </w:r>
    </w:p>
    <w:p w14:paraId="04B1AF24"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Παρών.</w:t>
      </w:r>
    </w:p>
    <w:p w14:paraId="04B1AF25"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ΙΩΑΝΝΗΣ ΔΕΛΗΣ: </w:t>
      </w:r>
      <w:r w:rsidRPr="005D0A29">
        <w:rPr>
          <w:rFonts w:eastAsia="Times New Roman"/>
          <w:szCs w:val="24"/>
        </w:rPr>
        <w:t>Ναι.</w:t>
      </w:r>
    </w:p>
    <w:p w14:paraId="04B1AF26"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F2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F2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Ναι.</w:t>
      </w:r>
    </w:p>
    <w:p w14:paraId="04B1AF2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59 έγινε δεκτό ως έχει κατά πλειοψηφία.</w:t>
      </w:r>
    </w:p>
    <w:p w14:paraId="04B1AF2A"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w:t>
      </w:r>
      <w:r w:rsidRPr="005D0A29">
        <w:rPr>
          <w:rFonts w:eastAsia="Times New Roman"/>
          <w:szCs w:val="24"/>
        </w:rPr>
        <w:t>ται δεκτό το νέο άρθρο 60 ως έχει;</w:t>
      </w:r>
    </w:p>
    <w:p w14:paraId="04B1AF2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F2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F2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Παρών.</w:t>
      </w:r>
    </w:p>
    <w:p w14:paraId="04B1AF2E"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F2F"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Παρών.</w:t>
      </w:r>
    </w:p>
    <w:p w14:paraId="04B1AF3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F31"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F32"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w:t>
      </w:r>
      <w:r w:rsidRPr="005D0A29">
        <w:rPr>
          <w:rFonts w:eastAsia="Times New Roman"/>
          <w:b/>
          <w:szCs w:val="24"/>
        </w:rPr>
        <w:t xml:space="preserve">ΑΡΙΑΝΟΣ: </w:t>
      </w:r>
      <w:r w:rsidRPr="005D0A29">
        <w:rPr>
          <w:rFonts w:eastAsia="Times New Roman"/>
          <w:szCs w:val="24"/>
        </w:rPr>
        <w:t>Παρών.</w:t>
      </w:r>
    </w:p>
    <w:p w14:paraId="04B1AF33"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ΠΡΟΕΔΡΕΥΩΝ (Γεώργιος Βαρεμένος): </w:t>
      </w:r>
      <w:r w:rsidRPr="005D0A29">
        <w:rPr>
          <w:rFonts w:eastAsia="Times New Roman"/>
          <w:szCs w:val="24"/>
        </w:rPr>
        <w:t>Συνεπώς το νέο άρθρο 60 έγινε δεκτό ως έχει κατά πλειοψηφία.</w:t>
      </w:r>
    </w:p>
    <w:p w14:paraId="04B1AF34"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61 ως έχει;</w:t>
      </w:r>
    </w:p>
    <w:p w14:paraId="04B1AF3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F36"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Ναι.</w:t>
      </w:r>
    </w:p>
    <w:p w14:paraId="04B1AF3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Παρών.</w:t>
      </w:r>
    </w:p>
    <w:p w14:paraId="04B1AF3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Παρών.</w:t>
      </w:r>
    </w:p>
    <w:p w14:paraId="04B1AF3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Ναι.</w:t>
      </w:r>
    </w:p>
    <w:p w14:paraId="04B1AF3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F3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F3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Παρών.</w:t>
      </w:r>
    </w:p>
    <w:p w14:paraId="04B1AF3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61 έγινε δεκτό ως έχει κατά πλειοψηφία.</w:t>
      </w:r>
    </w:p>
    <w:p w14:paraId="04B1AF3E"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w:t>
      </w:r>
      <w:r w:rsidRPr="005D0A29">
        <w:rPr>
          <w:rFonts w:eastAsia="Times New Roman"/>
          <w:szCs w:val="24"/>
        </w:rPr>
        <w:t>ώμα: Γίνεται δεκτό το νέο άρθρο 62 ως έχει;</w:t>
      </w:r>
    </w:p>
    <w:p w14:paraId="04B1AF3F"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F4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Παρών.</w:t>
      </w:r>
    </w:p>
    <w:p w14:paraId="04B1AF41"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ΧΑΡΟΥΛΑ (ΧΑΡΑ) ΚΕΦΑΛΙΔΟΥ: </w:t>
      </w:r>
      <w:r w:rsidRPr="005D0A29">
        <w:rPr>
          <w:rFonts w:eastAsia="Times New Roman"/>
          <w:szCs w:val="24"/>
        </w:rPr>
        <w:t>Παρών.</w:t>
      </w:r>
    </w:p>
    <w:p w14:paraId="04B1AF42"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Παρών.</w:t>
      </w:r>
    </w:p>
    <w:p w14:paraId="04B1AF4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Παρών.</w:t>
      </w:r>
    </w:p>
    <w:p w14:paraId="04B1AF44"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F4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F46"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F4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62 έγινε δεκτό ως έχει κατά πλειοψηφία.</w:t>
      </w:r>
    </w:p>
    <w:p w14:paraId="04B1AF48"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63 ως έχει;</w:t>
      </w:r>
    </w:p>
    <w:p w14:paraId="04B1AF4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F4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F4B"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w:t>
      </w:r>
      <w:r w:rsidRPr="005D0A29">
        <w:rPr>
          <w:rFonts w:eastAsia="Times New Roman"/>
          <w:b/>
          <w:szCs w:val="24"/>
        </w:rPr>
        <w:t xml:space="preserve">) ΚΕΦΑΛΙΔΟΥ: </w:t>
      </w:r>
      <w:r w:rsidRPr="005D0A29">
        <w:rPr>
          <w:rFonts w:eastAsia="Times New Roman"/>
          <w:szCs w:val="24"/>
        </w:rPr>
        <w:t>Όχι.</w:t>
      </w:r>
    </w:p>
    <w:p w14:paraId="04B1AF4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Ναι.</w:t>
      </w:r>
    </w:p>
    <w:p w14:paraId="04B1AF4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Ναι.</w:t>
      </w:r>
    </w:p>
    <w:p w14:paraId="04B1AF4E"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F4F"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F50"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ΓΡΗΓΟΡΙΟΣ ΨΑΡΙΑΝΟΣ: </w:t>
      </w:r>
      <w:r w:rsidRPr="005D0A29">
        <w:rPr>
          <w:rFonts w:eastAsia="Times New Roman"/>
          <w:szCs w:val="24"/>
        </w:rPr>
        <w:t>Όχι.</w:t>
      </w:r>
    </w:p>
    <w:p w14:paraId="04B1AF51"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63 έγινε δεκτό ως έχει κατά πλειοψηφία.</w:t>
      </w:r>
    </w:p>
    <w:p w14:paraId="04B1AF52" w14:textId="77777777" w:rsidR="0001266C" w:rsidRDefault="00D81D51">
      <w:pPr>
        <w:spacing w:line="600" w:lineRule="auto"/>
        <w:ind w:firstLine="709"/>
        <w:jc w:val="both"/>
        <w:rPr>
          <w:rFonts w:eastAsia="Times New Roman"/>
          <w:szCs w:val="24"/>
        </w:rPr>
      </w:pPr>
      <w:r w:rsidRPr="005D0A29">
        <w:rPr>
          <w:rFonts w:eastAsia="Times New Roman"/>
          <w:szCs w:val="24"/>
        </w:rPr>
        <w:t>Ερωτάτ</w:t>
      </w:r>
      <w:r w:rsidRPr="005D0A29">
        <w:rPr>
          <w:rFonts w:eastAsia="Times New Roman"/>
          <w:szCs w:val="24"/>
        </w:rPr>
        <w:t>αι το Σώμα: Γίνεται δεκτό το νέο άρθρο 64 ως έχει;</w:t>
      </w:r>
    </w:p>
    <w:p w14:paraId="04B1AF5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F54"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Ναι.</w:t>
      </w:r>
    </w:p>
    <w:p w14:paraId="04B1AF5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Ναι.</w:t>
      </w:r>
    </w:p>
    <w:p w14:paraId="04B1AF56"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Ναι.</w:t>
      </w:r>
    </w:p>
    <w:p w14:paraId="04B1AF5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Ναι.</w:t>
      </w:r>
    </w:p>
    <w:p w14:paraId="04B1AF5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F5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F5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F5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64 έγινε δεκτό ως έχει κατά πλειοψηφία.</w:t>
      </w:r>
    </w:p>
    <w:p w14:paraId="04B1AF5C"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65 ως έχει;</w:t>
      </w:r>
    </w:p>
    <w:p w14:paraId="04B1AF5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F5E"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ΟΛΓΑ ΚΕΦΑΛΟΓΙΑΝΝΗ: </w:t>
      </w:r>
      <w:r w:rsidRPr="005D0A29">
        <w:rPr>
          <w:rFonts w:eastAsia="Times New Roman"/>
          <w:szCs w:val="24"/>
        </w:rPr>
        <w:t>Όχι.</w:t>
      </w:r>
    </w:p>
    <w:p w14:paraId="04B1AF5F"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w:t>
      </w:r>
      <w:r w:rsidRPr="005D0A29">
        <w:rPr>
          <w:rFonts w:eastAsia="Times New Roman"/>
          <w:b/>
          <w:szCs w:val="24"/>
        </w:rPr>
        <w:t xml:space="preserve">ΦΑΛΙΔΟΥ: </w:t>
      </w:r>
      <w:r w:rsidRPr="005D0A29">
        <w:rPr>
          <w:rFonts w:eastAsia="Times New Roman"/>
          <w:szCs w:val="24"/>
        </w:rPr>
        <w:t>Ναι.</w:t>
      </w:r>
    </w:p>
    <w:p w14:paraId="04B1AF6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F61"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Ναι.</w:t>
      </w:r>
    </w:p>
    <w:p w14:paraId="04B1AF62"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F6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F64"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Παρών.</w:t>
      </w:r>
    </w:p>
    <w:p w14:paraId="04B1AF6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65 έγινε δεκτό ως έχει κατά πλειοψηφία.</w:t>
      </w:r>
    </w:p>
    <w:p w14:paraId="04B1AF66"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w:t>
      </w:r>
      <w:r w:rsidRPr="005D0A29">
        <w:rPr>
          <w:rFonts w:eastAsia="Times New Roman"/>
          <w:szCs w:val="24"/>
        </w:rPr>
        <w:t xml:space="preserve"> το Σώμα: Γίνεται δεκτό το νέο άρθρο 66 ως έχει;</w:t>
      </w:r>
    </w:p>
    <w:p w14:paraId="04B1AF6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F6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F6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Ναι.</w:t>
      </w:r>
    </w:p>
    <w:p w14:paraId="04B1AF6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Ναι.</w:t>
      </w:r>
    </w:p>
    <w:p w14:paraId="04B1AF6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Ναι.</w:t>
      </w:r>
    </w:p>
    <w:p w14:paraId="04B1AF6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F6D"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ΑΝΑΣΤΑΣΙΟΣ ΜΕΓΑΛΟΜΥΣΤΑΚΑΣ: </w:t>
      </w:r>
      <w:r w:rsidRPr="005D0A29">
        <w:rPr>
          <w:rFonts w:eastAsia="Times New Roman"/>
          <w:szCs w:val="24"/>
        </w:rPr>
        <w:t>Ναι.</w:t>
      </w:r>
    </w:p>
    <w:p w14:paraId="04B1AF6E" w14:textId="77777777" w:rsidR="0001266C" w:rsidRDefault="00D81D51">
      <w:pPr>
        <w:spacing w:line="600" w:lineRule="auto"/>
        <w:ind w:firstLine="709"/>
        <w:jc w:val="both"/>
        <w:rPr>
          <w:rFonts w:eastAsia="Times New Roman"/>
          <w:szCs w:val="24"/>
        </w:rPr>
      </w:pPr>
      <w:r w:rsidRPr="005D0A29">
        <w:rPr>
          <w:rFonts w:eastAsia="Times New Roman"/>
          <w:b/>
          <w:szCs w:val="24"/>
        </w:rPr>
        <w:t>Γ</w:t>
      </w:r>
      <w:r w:rsidRPr="005D0A29">
        <w:rPr>
          <w:rFonts w:eastAsia="Times New Roman"/>
          <w:b/>
          <w:szCs w:val="24"/>
        </w:rPr>
        <w:t xml:space="preserve">ΡΗΓΟΡΙΟΣ ΨΑΡΙΑΝΟΣ: </w:t>
      </w:r>
      <w:r w:rsidRPr="005D0A29">
        <w:rPr>
          <w:rFonts w:eastAsia="Times New Roman"/>
          <w:szCs w:val="24"/>
        </w:rPr>
        <w:t>Ναι.</w:t>
      </w:r>
    </w:p>
    <w:p w14:paraId="04B1AF6F"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66 έγινε δεκτό ως έχει κατά πλειοψηφία.</w:t>
      </w:r>
    </w:p>
    <w:p w14:paraId="04B1AF70"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67 ως έχει;</w:t>
      </w:r>
    </w:p>
    <w:p w14:paraId="04B1AF71"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F72"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Ναι.</w:t>
      </w:r>
    </w:p>
    <w:p w14:paraId="04B1AF7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Ναι.</w:t>
      </w:r>
    </w:p>
    <w:p w14:paraId="04B1AF74"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F7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Ναι.</w:t>
      </w:r>
    </w:p>
    <w:p w14:paraId="04B1AF76"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F7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F7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Παρών.</w:t>
      </w:r>
    </w:p>
    <w:p w14:paraId="04B1AF7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67 έγινε δεκτό ως έχει κατά πλε</w:t>
      </w:r>
      <w:r w:rsidRPr="005D0A29">
        <w:rPr>
          <w:rFonts w:eastAsia="Times New Roman"/>
          <w:szCs w:val="24"/>
        </w:rPr>
        <w:t>ιοψηφία.</w:t>
      </w:r>
    </w:p>
    <w:p w14:paraId="04B1AF7A"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68 ως έχει;</w:t>
      </w:r>
    </w:p>
    <w:p w14:paraId="04B1AF7B"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ΠΑΝΑΓΙΩΤΗΣ (ΠΑΝΟΣ) ΣΚΟΥΡΟΛΙΑΚΟΣ: </w:t>
      </w:r>
      <w:r w:rsidRPr="005D0A29">
        <w:rPr>
          <w:rFonts w:eastAsia="Times New Roman"/>
          <w:szCs w:val="24"/>
        </w:rPr>
        <w:t>Ναι.</w:t>
      </w:r>
    </w:p>
    <w:p w14:paraId="04B1AF7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Ναι.</w:t>
      </w:r>
    </w:p>
    <w:p w14:paraId="04B1AF7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Ναι.</w:t>
      </w:r>
    </w:p>
    <w:p w14:paraId="04B1AF7E"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Παρών.</w:t>
      </w:r>
    </w:p>
    <w:p w14:paraId="04B1AF7F"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Ναι.</w:t>
      </w:r>
    </w:p>
    <w:p w14:paraId="04B1AF8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F81"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F82"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Ναι.</w:t>
      </w:r>
    </w:p>
    <w:p w14:paraId="04B1AF8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68 έγινε δεκτό ως έχει κατά πλειοψηφία.</w:t>
      </w:r>
    </w:p>
    <w:p w14:paraId="04B1AF84"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69 ως έχει;</w:t>
      </w:r>
    </w:p>
    <w:p w14:paraId="04B1AF8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F86"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w:t>
      </w:r>
      <w:r w:rsidRPr="005D0A29">
        <w:rPr>
          <w:rFonts w:eastAsia="Times New Roman"/>
          <w:b/>
          <w:szCs w:val="24"/>
        </w:rPr>
        <w:t xml:space="preserve">ΟΓΙΑΝΝΗ: </w:t>
      </w:r>
      <w:r w:rsidRPr="005D0A29">
        <w:rPr>
          <w:rFonts w:eastAsia="Times New Roman"/>
          <w:szCs w:val="24"/>
        </w:rPr>
        <w:t>Όχι.</w:t>
      </w:r>
    </w:p>
    <w:p w14:paraId="04B1AF8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Όχι.</w:t>
      </w:r>
    </w:p>
    <w:p w14:paraId="04B1AF8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F8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Ναι.</w:t>
      </w:r>
    </w:p>
    <w:p w14:paraId="04B1AF8A"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ΑΘΑΝΑΣΙΟΣ ΠΑΠΑΧΡΙΣΤΟΠΟΥΛΟΣ: </w:t>
      </w:r>
      <w:r w:rsidRPr="005D0A29">
        <w:rPr>
          <w:rFonts w:eastAsia="Times New Roman"/>
          <w:szCs w:val="24"/>
        </w:rPr>
        <w:t>Ναι.</w:t>
      </w:r>
    </w:p>
    <w:p w14:paraId="04B1AF8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F8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F8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 xml:space="preserve">Συνεπώς το νέο άρθρο 69 έγινε δεκτό ως </w:t>
      </w:r>
      <w:r w:rsidRPr="005D0A29">
        <w:rPr>
          <w:rFonts w:eastAsia="Times New Roman"/>
          <w:szCs w:val="24"/>
        </w:rPr>
        <w:t>έχει κατά πλειοψηφία.</w:t>
      </w:r>
    </w:p>
    <w:p w14:paraId="04B1AF8E"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70 ως έχει;</w:t>
      </w:r>
    </w:p>
    <w:p w14:paraId="04B1AF8F"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F9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F91"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Παρών.</w:t>
      </w:r>
    </w:p>
    <w:p w14:paraId="04B1AF92"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F9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Ναι.</w:t>
      </w:r>
    </w:p>
    <w:p w14:paraId="04B1AF94"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F95" w14:textId="77777777" w:rsidR="0001266C" w:rsidRDefault="00D81D51">
      <w:pPr>
        <w:spacing w:line="600" w:lineRule="auto"/>
        <w:ind w:firstLine="709"/>
        <w:jc w:val="both"/>
        <w:rPr>
          <w:rFonts w:eastAsia="Times New Roman"/>
          <w:szCs w:val="24"/>
        </w:rPr>
      </w:pPr>
      <w:r w:rsidRPr="005D0A29">
        <w:rPr>
          <w:rFonts w:eastAsia="Times New Roman"/>
          <w:b/>
          <w:szCs w:val="24"/>
        </w:rPr>
        <w:t>Α</w:t>
      </w:r>
      <w:r w:rsidRPr="005D0A29">
        <w:rPr>
          <w:rFonts w:eastAsia="Times New Roman"/>
          <w:b/>
          <w:szCs w:val="24"/>
        </w:rPr>
        <w:t xml:space="preserve">ΝΑΣΤΑΣΙΟΣ ΜΕΓΑΛΟΜΥΣΤΑΚΑΣ: </w:t>
      </w:r>
      <w:r w:rsidRPr="005D0A29">
        <w:rPr>
          <w:rFonts w:eastAsia="Times New Roman"/>
          <w:szCs w:val="24"/>
        </w:rPr>
        <w:t>Όχι.</w:t>
      </w:r>
    </w:p>
    <w:p w14:paraId="04B1AF96"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Παρών.</w:t>
      </w:r>
    </w:p>
    <w:p w14:paraId="04B1AF97"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70 έγινε δεκτό ως έχει κατά πλειοψηφία.</w:t>
      </w:r>
    </w:p>
    <w:p w14:paraId="04B1AF98" w14:textId="77777777" w:rsidR="0001266C" w:rsidRDefault="00D81D51">
      <w:pPr>
        <w:spacing w:line="600" w:lineRule="auto"/>
        <w:ind w:firstLine="709"/>
        <w:jc w:val="both"/>
        <w:rPr>
          <w:rFonts w:eastAsia="Times New Roman"/>
          <w:szCs w:val="24"/>
        </w:rPr>
      </w:pPr>
      <w:r w:rsidRPr="005D0A29">
        <w:rPr>
          <w:rFonts w:eastAsia="Times New Roman"/>
          <w:szCs w:val="24"/>
        </w:rPr>
        <w:lastRenderedPageBreak/>
        <w:t>Ερωτάται το Σώμα: Γίνεται δεκτό το άρθρο 71 ως έχει;</w:t>
      </w:r>
    </w:p>
    <w:p w14:paraId="04B1AF9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F9A"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w:t>
      </w:r>
      <w:r w:rsidRPr="005D0A29">
        <w:rPr>
          <w:rFonts w:eastAsia="Times New Roman"/>
          <w:b/>
          <w:szCs w:val="24"/>
        </w:rPr>
        <w:t xml:space="preserve">ΑΝΝΗ: </w:t>
      </w:r>
      <w:r w:rsidRPr="005D0A29">
        <w:rPr>
          <w:rFonts w:eastAsia="Times New Roman"/>
          <w:szCs w:val="24"/>
        </w:rPr>
        <w:t>Όχι.</w:t>
      </w:r>
    </w:p>
    <w:p w14:paraId="04B1AF9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Παρών.</w:t>
      </w:r>
    </w:p>
    <w:p w14:paraId="04B1AF9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Όχι.</w:t>
      </w:r>
    </w:p>
    <w:p w14:paraId="04B1AF9D"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ΙΩΑΝΝΗΣ ΔΕΛΗΣ: </w:t>
      </w:r>
      <w:r w:rsidRPr="005D0A29">
        <w:rPr>
          <w:rFonts w:eastAsia="Times New Roman"/>
          <w:szCs w:val="24"/>
        </w:rPr>
        <w:t>Παρών.</w:t>
      </w:r>
    </w:p>
    <w:p w14:paraId="04B1AF9E"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F9F"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FA0"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Παρών.</w:t>
      </w:r>
    </w:p>
    <w:p w14:paraId="04B1AFA1"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 xml:space="preserve">Συνεπώς το νέο άρθρο 71 έγινε δεκτό </w:t>
      </w:r>
      <w:r w:rsidRPr="005D0A29">
        <w:rPr>
          <w:rFonts w:eastAsia="Times New Roman"/>
          <w:szCs w:val="24"/>
        </w:rPr>
        <w:t>ως έχει κατά πλειοψηφία.</w:t>
      </w:r>
    </w:p>
    <w:p w14:paraId="04B1AFA2"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72 ως έχει;</w:t>
      </w:r>
    </w:p>
    <w:p w14:paraId="04B1AFA3"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ΣΚΟΥΡΟΛΙΑΚΟΣ: </w:t>
      </w:r>
      <w:r w:rsidRPr="005D0A29">
        <w:rPr>
          <w:rFonts w:eastAsia="Times New Roman"/>
          <w:szCs w:val="24"/>
        </w:rPr>
        <w:t>Ναι.</w:t>
      </w:r>
    </w:p>
    <w:p w14:paraId="04B1AFA4"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ΚΕΦΑΛΟΓΙΑΝΝΗ: </w:t>
      </w:r>
      <w:r w:rsidRPr="005D0A29">
        <w:rPr>
          <w:rFonts w:eastAsia="Times New Roman"/>
          <w:szCs w:val="24"/>
        </w:rPr>
        <w:t>Όχι.</w:t>
      </w:r>
    </w:p>
    <w:p w14:paraId="04B1AFA5"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ΧΑΡΟΥΛΑ (ΧΑΡΑ) ΚΕΦΑΛΙΔΟΥ: </w:t>
      </w:r>
      <w:r w:rsidRPr="005D0A29">
        <w:rPr>
          <w:rFonts w:eastAsia="Times New Roman"/>
          <w:szCs w:val="24"/>
        </w:rPr>
        <w:t>Παρών.</w:t>
      </w:r>
    </w:p>
    <w:p w14:paraId="04B1AFA6"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ΗΛΙΟΠΟΥΛΟΣ: </w:t>
      </w:r>
      <w:r w:rsidRPr="005D0A29">
        <w:rPr>
          <w:rFonts w:eastAsia="Times New Roman"/>
          <w:szCs w:val="24"/>
        </w:rPr>
        <w:t>Παρών.</w:t>
      </w:r>
    </w:p>
    <w:p w14:paraId="04B1AFA7"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 xml:space="preserve">ΙΩΑΝΝΗΣ ΔΕΛΗΣ: </w:t>
      </w:r>
      <w:r w:rsidRPr="005D0A29">
        <w:rPr>
          <w:rFonts w:eastAsia="Times New Roman"/>
          <w:szCs w:val="24"/>
        </w:rPr>
        <w:t>Ναι.</w:t>
      </w:r>
    </w:p>
    <w:p w14:paraId="04B1AFA8"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ΑΘΑΝΑΣΙΟΣ ΠΑΠΑΧΡΙΣΤΟΠΟΥΛΟΣ: </w:t>
      </w:r>
      <w:r w:rsidRPr="005D0A29">
        <w:rPr>
          <w:rFonts w:eastAsia="Times New Roman"/>
          <w:szCs w:val="24"/>
        </w:rPr>
        <w:t>Ναι.</w:t>
      </w:r>
    </w:p>
    <w:p w14:paraId="04B1AFA9"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ΑΝΑΣΤΑΣΙΟΣ ΜΕΓΑΛΟΜΥΣΤΑΚΑΣ: </w:t>
      </w:r>
      <w:r w:rsidRPr="005D0A29">
        <w:rPr>
          <w:rFonts w:eastAsia="Times New Roman"/>
          <w:szCs w:val="24"/>
        </w:rPr>
        <w:t>Ναι.</w:t>
      </w:r>
    </w:p>
    <w:p w14:paraId="04B1AFAA"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ΨΑΡΙΑΝΟΣ: </w:t>
      </w:r>
      <w:r w:rsidRPr="005D0A29">
        <w:rPr>
          <w:rFonts w:eastAsia="Times New Roman"/>
          <w:szCs w:val="24"/>
        </w:rPr>
        <w:t>Όχι.</w:t>
      </w:r>
    </w:p>
    <w:p w14:paraId="04B1AFAB"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ΠΡΟΕΔΡΕΥΩΝ (Γεώργιος Βαρεμένος): </w:t>
      </w:r>
      <w:r w:rsidRPr="005D0A29">
        <w:rPr>
          <w:rFonts w:eastAsia="Times New Roman"/>
          <w:szCs w:val="24"/>
        </w:rPr>
        <w:t>Συνεπώς το νέο άρθρο 72 έγινε δεκτό ως έχει κατά πλειοψηφία.</w:t>
      </w:r>
    </w:p>
    <w:p w14:paraId="04B1AFAC"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73 ως έχει;</w:t>
      </w:r>
    </w:p>
    <w:p w14:paraId="04B1AFAD"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FAE"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ΟΛΓΑ </w:t>
      </w:r>
      <w:r w:rsidRPr="005D0A29">
        <w:rPr>
          <w:rFonts w:eastAsia="Times New Roman"/>
          <w:b/>
          <w:szCs w:val="24"/>
        </w:rPr>
        <w:t>ΚΕΦΑΛΟΓΙΑΝΝΗ:</w:t>
      </w:r>
      <w:r w:rsidRPr="005D0A29">
        <w:rPr>
          <w:rFonts w:eastAsia="Times New Roman"/>
          <w:szCs w:val="24"/>
        </w:rPr>
        <w:t xml:space="preserve"> Όχι.</w:t>
      </w:r>
    </w:p>
    <w:p w14:paraId="04B1AFAF"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Παρών. </w:t>
      </w:r>
    </w:p>
    <w:p w14:paraId="04B1AFB0"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Όχι.</w:t>
      </w:r>
    </w:p>
    <w:p w14:paraId="04B1AFB1"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 </w:t>
      </w:r>
    </w:p>
    <w:p w14:paraId="04B1AFB2"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 </w:t>
      </w:r>
    </w:p>
    <w:p w14:paraId="04B1AFB3"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Όχι.</w:t>
      </w:r>
    </w:p>
    <w:p w14:paraId="04B1AFB4"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 </w:t>
      </w:r>
    </w:p>
    <w:p w14:paraId="04B1AFB5"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ΠΡΟΕΔΡΕΥΩΝ (Γεώργιος Βαρεμένος):</w:t>
      </w:r>
      <w:r w:rsidRPr="005D0A29">
        <w:rPr>
          <w:rFonts w:eastAsia="Times New Roman"/>
          <w:szCs w:val="24"/>
        </w:rPr>
        <w:t xml:space="preserve"> Συνεπώς το νέο άρθρο 73 έγινε</w:t>
      </w:r>
      <w:r w:rsidRPr="005D0A29">
        <w:rPr>
          <w:rFonts w:eastAsia="Times New Roman"/>
          <w:szCs w:val="24"/>
        </w:rPr>
        <w:t xml:space="preserve"> δεκτό ως έχει κατά πλειοψηφία.</w:t>
      </w:r>
    </w:p>
    <w:p w14:paraId="04B1AFB6"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74 ως έχει;</w:t>
      </w:r>
    </w:p>
    <w:p w14:paraId="04B1AFB7"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FB8"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Παρών. </w:t>
      </w:r>
    </w:p>
    <w:p w14:paraId="04B1AFB9"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Παρών. </w:t>
      </w:r>
    </w:p>
    <w:p w14:paraId="04B1AFBA"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Παρών.</w:t>
      </w:r>
    </w:p>
    <w:p w14:paraId="04B1AFBB"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Παρών. </w:t>
      </w:r>
    </w:p>
    <w:p w14:paraId="04B1AFBC"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w:t>
      </w:r>
      <w:r w:rsidRPr="005D0A29">
        <w:rPr>
          <w:rFonts w:eastAsia="Times New Roman"/>
          <w:b/>
          <w:szCs w:val="24"/>
        </w:rPr>
        <w:t>ΡΙΣΤΟΠΟΥΛΟΣ:</w:t>
      </w:r>
      <w:r w:rsidRPr="005D0A29">
        <w:rPr>
          <w:rFonts w:eastAsia="Times New Roman"/>
          <w:szCs w:val="24"/>
        </w:rPr>
        <w:t xml:space="preserve"> Ναι. </w:t>
      </w:r>
    </w:p>
    <w:p w14:paraId="04B1AFBD"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 </w:t>
      </w:r>
    </w:p>
    <w:p w14:paraId="04B1AFBE"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Ναι. </w:t>
      </w:r>
    </w:p>
    <w:p w14:paraId="04B1AFBF"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νέο άρθρο 74 έγινε δεκτό ως έχει κατά πλειοψηφία.</w:t>
      </w:r>
    </w:p>
    <w:p w14:paraId="04B1AFC0"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75 ως έχει;</w:t>
      </w:r>
    </w:p>
    <w:p w14:paraId="04B1AFC1"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ΠΑΝΑΓΙΩΤΗΣ (ΠΑΝΟΣ) </w:t>
      </w:r>
      <w:r w:rsidRPr="005D0A29">
        <w:rPr>
          <w:rFonts w:eastAsia="Times New Roman"/>
          <w:b/>
          <w:szCs w:val="24"/>
        </w:rPr>
        <w:t>ΣΚΟΥΡΟΛΙΑΚΟΣ:</w:t>
      </w:r>
      <w:r w:rsidRPr="005D0A29">
        <w:rPr>
          <w:rFonts w:eastAsia="Times New Roman"/>
          <w:szCs w:val="24"/>
        </w:rPr>
        <w:t xml:space="preserve"> Ναι.</w:t>
      </w:r>
    </w:p>
    <w:p w14:paraId="04B1AFC2"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FC3"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ΧΑΡΟΥΛΑ (ΧΑΡΑ) ΚΕΦΑΛΙΔΟΥ:</w:t>
      </w:r>
      <w:r w:rsidRPr="005D0A29">
        <w:rPr>
          <w:rFonts w:eastAsia="Times New Roman"/>
          <w:szCs w:val="24"/>
        </w:rPr>
        <w:t xml:space="preserve"> Παρών. </w:t>
      </w:r>
    </w:p>
    <w:p w14:paraId="04B1AFC4"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Όχι.</w:t>
      </w:r>
    </w:p>
    <w:p w14:paraId="04B1AFC5"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Παρών. </w:t>
      </w:r>
    </w:p>
    <w:p w14:paraId="04B1AFC6"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 </w:t>
      </w:r>
    </w:p>
    <w:p w14:paraId="04B1AFC7"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 </w:t>
      </w:r>
    </w:p>
    <w:p w14:paraId="04B1AFC8"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Ναι. </w:t>
      </w:r>
    </w:p>
    <w:p w14:paraId="04B1AFC9"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νέο άρθρο 75 έγινε δεκτό ως έχει κατά πλειοψηφία.</w:t>
      </w:r>
    </w:p>
    <w:p w14:paraId="04B1AFCA" w14:textId="77777777" w:rsidR="0001266C" w:rsidRDefault="00D81D51">
      <w:pPr>
        <w:spacing w:line="600" w:lineRule="auto"/>
        <w:ind w:firstLine="709"/>
        <w:jc w:val="both"/>
        <w:rPr>
          <w:rFonts w:eastAsia="Times New Roman"/>
          <w:szCs w:val="24"/>
        </w:rPr>
      </w:pPr>
      <w:r w:rsidRPr="005D0A29">
        <w:rPr>
          <w:rFonts w:eastAsia="Times New Roman"/>
          <w:szCs w:val="24"/>
        </w:rPr>
        <w:t>Ερωτάται το Σώμα: Γίνεται δεκτό το νέο άρθρο 76 ως έχει;</w:t>
      </w:r>
    </w:p>
    <w:p w14:paraId="04B1AFCB"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FCC"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FCD"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AFCE"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Όχι.</w:t>
      </w:r>
    </w:p>
    <w:p w14:paraId="04B1AFCF"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Π</w:t>
      </w:r>
      <w:r w:rsidRPr="005D0A29">
        <w:rPr>
          <w:rFonts w:eastAsia="Times New Roman"/>
          <w:szCs w:val="24"/>
        </w:rPr>
        <w:t xml:space="preserve">αρών. </w:t>
      </w:r>
    </w:p>
    <w:p w14:paraId="04B1AFD0"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 </w:t>
      </w:r>
    </w:p>
    <w:p w14:paraId="04B1AFD1"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Όχι.</w:t>
      </w:r>
    </w:p>
    <w:p w14:paraId="04B1AFD2"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ΓΡΗΓΟΡΙΟΣ ΨΑΡΙΑΝΟΣ:</w:t>
      </w:r>
      <w:r w:rsidRPr="005D0A29">
        <w:rPr>
          <w:rFonts w:eastAsia="Times New Roman"/>
          <w:szCs w:val="24"/>
        </w:rPr>
        <w:t xml:space="preserve"> Όχι. </w:t>
      </w:r>
    </w:p>
    <w:p w14:paraId="04B1AFD3" w14:textId="77777777" w:rsidR="0001266C" w:rsidRDefault="00D81D51">
      <w:pPr>
        <w:spacing w:line="600" w:lineRule="auto"/>
        <w:ind w:firstLine="709"/>
        <w:jc w:val="both"/>
        <w:rPr>
          <w:rFonts w:eastAsia="Times New Roman"/>
          <w:szCs w:val="24"/>
        </w:rPr>
      </w:pPr>
      <w:r w:rsidRPr="005D0A29">
        <w:rPr>
          <w:rFonts w:eastAsia="Times New Roman"/>
          <w:b/>
          <w:szCs w:val="24"/>
        </w:rPr>
        <w:t>ΠΡΟΕΔΡΕΥΩΝ (Γεώργιος Βαρεμένος):</w:t>
      </w:r>
      <w:r w:rsidRPr="005D0A29">
        <w:rPr>
          <w:rFonts w:eastAsia="Times New Roman"/>
          <w:szCs w:val="24"/>
        </w:rPr>
        <w:t xml:space="preserve"> Συνεπώς το νέο άρθρο 76 έγινε δεκτό ως έχει κατά πλειοψηφία.</w:t>
      </w:r>
    </w:p>
    <w:p w14:paraId="04B1AFD4" w14:textId="77777777" w:rsidR="0001266C" w:rsidRDefault="00D81D51">
      <w:pPr>
        <w:spacing w:line="600" w:lineRule="auto"/>
        <w:ind w:firstLine="709"/>
        <w:rPr>
          <w:rFonts w:eastAsia="Times New Roman" w:cs="Times New Roman"/>
          <w:szCs w:val="24"/>
        </w:rPr>
      </w:pPr>
      <w:r w:rsidRPr="005D0A29">
        <w:rPr>
          <w:rFonts w:eastAsia="Times New Roman" w:cs="Times New Roman"/>
          <w:szCs w:val="24"/>
        </w:rPr>
        <w:t>Ερωτάται το Σώμα: Γίνεται δεκτή η τροπολογία με γενικό αριθμό 1</w:t>
      </w:r>
      <w:r w:rsidRPr="005D0A29">
        <w:rPr>
          <w:rFonts w:eastAsia="Times New Roman" w:cs="Times New Roman"/>
          <w:szCs w:val="24"/>
        </w:rPr>
        <w:t>096 και ειδικό 29 ως έχει;</w:t>
      </w:r>
    </w:p>
    <w:p w14:paraId="04B1AFD5"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FD6"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FD7"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Παρών. </w:t>
      </w:r>
    </w:p>
    <w:p w14:paraId="04B1AFD8"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Όχι.</w:t>
      </w:r>
    </w:p>
    <w:p w14:paraId="04B1AFD9"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Παρών. </w:t>
      </w:r>
    </w:p>
    <w:p w14:paraId="04B1AFDA"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 </w:t>
      </w:r>
    </w:p>
    <w:p w14:paraId="04B1AFDB"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 </w:t>
      </w:r>
    </w:p>
    <w:p w14:paraId="04B1AFDC" w14:textId="77777777" w:rsidR="0001266C" w:rsidRDefault="00D81D51">
      <w:pPr>
        <w:spacing w:line="600" w:lineRule="auto"/>
        <w:ind w:firstLine="709"/>
        <w:jc w:val="both"/>
        <w:rPr>
          <w:rFonts w:eastAsia="Times New Roman"/>
          <w:szCs w:val="24"/>
        </w:rPr>
      </w:pPr>
      <w:r w:rsidRPr="005D0A29">
        <w:rPr>
          <w:rFonts w:eastAsia="Times New Roman"/>
          <w:b/>
          <w:szCs w:val="24"/>
        </w:rPr>
        <w:t xml:space="preserve">ΓΡΗΓΟΡΙΟΣ </w:t>
      </w:r>
      <w:r w:rsidRPr="005D0A29">
        <w:rPr>
          <w:rFonts w:eastAsia="Times New Roman"/>
          <w:b/>
          <w:szCs w:val="24"/>
        </w:rPr>
        <w:t>ΨΑΡΙΑΝΟΣ:</w:t>
      </w:r>
      <w:r w:rsidRPr="005D0A29">
        <w:rPr>
          <w:rFonts w:eastAsia="Times New Roman"/>
          <w:szCs w:val="24"/>
        </w:rPr>
        <w:t xml:space="preserve"> Παρών. </w:t>
      </w:r>
    </w:p>
    <w:p w14:paraId="04B1AFDD" w14:textId="77777777" w:rsidR="0001266C" w:rsidRDefault="00D81D51">
      <w:pPr>
        <w:spacing w:line="600" w:lineRule="auto"/>
        <w:ind w:firstLine="709"/>
        <w:jc w:val="both"/>
        <w:rPr>
          <w:rFonts w:eastAsia="Times New Roman" w:cs="Times New Roman"/>
          <w:szCs w:val="24"/>
        </w:rPr>
      </w:pPr>
      <w:r w:rsidRPr="005D0A29">
        <w:rPr>
          <w:rFonts w:eastAsia="Times New Roman"/>
          <w:b/>
          <w:szCs w:val="24"/>
        </w:rPr>
        <w:t>ΠΡΟΕΔΡΕΥΩΝ (Γεώργιος Βαρεμένος):</w:t>
      </w:r>
      <w:r w:rsidRPr="005D0A29">
        <w:rPr>
          <w:rFonts w:eastAsia="Times New Roman"/>
          <w:szCs w:val="24"/>
        </w:rPr>
        <w:t xml:space="preserve"> </w:t>
      </w:r>
      <w:r w:rsidRPr="005D0A29">
        <w:rPr>
          <w:rFonts w:eastAsia="Times New Roman" w:cs="Times New Roman"/>
          <w:szCs w:val="24"/>
        </w:rPr>
        <w:t xml:space="preserve">Συνεπώς η τροπολογία με γενικό αριθμό 1096 και ειδικό 29 έγινε δεκτή ως έχει κατά πλειοψηφία και εντάσσεται στο νομοσχέδιο ως ίδιο άρθρο. </w:t>
      </w:r>
    </w:p>
    <w:p w14:paraId="04B1AFDE" w14:textId="77777777" w:rsidR="0001266C" w:rsidRDefault="00D81D51">
      <w:pPr>
        <w:spacing w:line="600" w:lineRule="auto"/>
        <w:ind w:firstLine="709"/>
        <w:rPr>
          <w:rFonts w:eastAsia="Times New Roman" w:cs="Times New Roman"/>
          <w:szCs w:val="24"/>
        </w:rPr>
      </w:pPr>
      <w:r w:rsidRPr="005D0A29">
        <w:rPr>
          <w:rFonts w:eastAsia="Times New Roman" w:cs="Times New Roman"/>
          <w:szCs w:val="24"/>
        </w:rPr>
        <w:lastRenderedPageBreak/>
        <w:t>Ερωτάται το Σώμα: Γίνεται δεκτή η τροπολογία με γενικό αριθμό 1097</w:t>
      </w:r>
      <w:r w:rsidRPr="005D0A29">
        <w:rPr>
          <w:rFonts w:eastAsia="Times New Roman" w:cs="Times New Roman"/>
          <w:szCs w:val="24"/>
        </w:rPr>
        <w:t xml:space="preserve"> και ειδικό 30 ως έχει;</w:t>
      </w:r>
    </w:p>
    <w:p w14:paraId="04B1AFDF"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FE0"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AFE1"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Παρών. </w:t>
      </w:r>
    </w:p>
    <w:p w14:paraId="04B1AFE2"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Όχι.</w:t>
      </w:r>
    </w:p>
    <w:p w14:paraId="04B1AFE3"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Ναι. </w:t>
      </w:r>
    </w:p>
    <w:p w14:paraId="04B1AFE4"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 </w:t>
      </w:r>
    </w:p>
    <w:p w14:paraId="04B1AFE5"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 </w:t>
      </w:r>
    </w:p>
    <w:p w14:paraId="04B1AFE6"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w:t>
      </w:r>
      <w:r w:rsidRPr="005D0A29">
        <w:rPr>
          <w:rFonts w:eastAsia="Times New Roman"/>
          <w:szCs w:val="24"/>
        </w:rPr>
        <w:t>Όχι.</w:t>
      </w:r>
    </w:p>
    <w:p w14:paraId="04B1AFE7" w14:textId="77777777" w:rsidR="0001266C" w:rsidRDefault="00D81D51">
      <w:pPr>
        <w:spacing w:line="600" w:lineRule="auto"/>
        <w:ind w:firstLine="709"/>
        <w:jc w:val="both"/>
        <w:rPr>
          <w:rFonts w:eastAsia="Times New Roman" w:cs="Times New Roman"/>
          <w:szCs w:val="24"/>
        </w:rPr>
      </w:pPr>
      <w:r w:rsidRPr="005D0A29">
        <w:rPr>
          <w:rFonts w:eastAsia="Times New Roman"/>
          <w:b/>
          <w:szCs w:val="24"/>
        </w:rPr>
        <w:t>ΠΡΟΕΔΡΕΥΩΝ (Γεώργιος Βαρεμένος):</w:t>
      </w:r>
      <w:r w:rsidRPr="005D0A29">
        <w:rPr>
          <w:rFonts w:eastAsia="Times New Roman"/>
          <w:szCs w:val="24"/>
        </w:rPr>
        <w:t xml:space="preserve"> </w:t>
      </w:r>
      <w:r w:rsidRPr="005D0A29">
        <w:rPr>
          <w:rFonts w:eastAsia="Times New Roman" w:cs="Times New Roman"/>
          <w:szCs w:val="24"/>
        </w:rPr>
        <w:t xml:space="preserve">Συνεπώς η τροπολογία με γενικό αριθμό 1097 και ειδικό 30 έγινε δεκτή ως έχει κατά πλειοψηφία και εντάσσεται στο νομοσχέδιο ως ίδιο άρθρο. </w:t>
      </w:r>
    </w:p>
    <w:p w14:paraId="04B1AFE8" w14:textId="77777777" w:rsidR="0001266C" w:rsidRDefault="00D81D51">
      <w:pPr>
        <w:spacing w:line="600" w:lineRule="auto"/>
        <w:ind w:firstLine="709"/>
        <w:rPr>
          <w:rFonts w:eastAsia="Times New Roman" w:cs="Times New Roman"/>
          <w:szCs w:val="24"/>
        </w:rPr>
      </w:pPr>
      <w:r w:rsidRPr="005D0A29">
        <w:rPr>
          <w:rFonts w:eastAsia="Times New Roman" w:cs="Times New Roman"/>
          <w:szCs w:val="24"/>
        </w:rPr>
        <w:t>Ερωτάται το Σώμα: Γίνεται δεκτή η τροπολογία με γενικό αριθμό 1098 και ειδικό 3</w:t>
      </w:r>
      <w:r w:rsidRPr="005D0A29">
        <w:rPr>
          <w:rFonts w:eastAsia="Times New Roman" w:cs="Times New Roman"/>
          <w:szCs w:val="24"/>
        </w:rPr>
        <w:t>1 ως έχει;</w:t>
      </w:r>
    </w:p>
    <w:p w14:paraId="04B1AFE9"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FEA"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ΟΛΓΑ ΚΕΦΑΛΟΓΙΑΝΝΗ:</w:t>
      </w:r>
      <w:r w:rsidRPr="005D0A29">
        <w:rPr>
          <w:rFonts w:eastAsia="Times New Roman"/>
          <w:szCs w:val="24"/>
        </w:rPr>
        <w:t xml:space="preserve"> Παρών. </w:t>
      </w:r>
    </w:p>
    <w:p w14:paraId="04B1AFEB"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Παρών. </w:t>
      </w:r>
    </w:p>
    <w:p w14:paraId="04B1AFEC"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Όχι.</w:t>
      </w:r>
    </w:p>
    <w:p w14:paraId="04B1AFED"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Παρών. </w:t>
      </w:r>
    </w:p>
    <w:p w14:paraId="04B1AFEE"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 </w:t>
      </w:r>
    </w:p>
    <w:p w14:paraId="04B1AFEF"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 </w:t>
      </w:r>
    </w:p>
    <w:p w14:paraId="04B1AFF0"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Ναι. </w:t>
      </w:r>
    </w:p>
    <w:p w14:paraId="04B1AFF1" w14:textId="77777777" w:rsidR="0001266C" w:rsidRDefault="00D81D51">
      <w:pPr>
        <w:spacing w:line="600" w:lineRule="auto"/>
        <w:ind w:firstLine="709"/>
        <w:jc w:val="both"/>
        <w:rPr>
          <w:rFonts w:eastAsia="Times New Roman" w:cs="Times New Roman"/>
          <w:szCs w:val="24"/>
        </w:rPr>
      </w:pPr>
      <w:r w:rsidRPr="005D0A29">
        <w:rPr>
          <w:rFonts w:eastAsia="Times New Roman"/>
          <w:b/>
          <w:szCs w:val="24"/>
        </w:rPr>
        <w:t>ΠΡ</w:t>
      </w:r>
      <w:r w:rsidRPr="005D0A29">
        <w:rPr>
          <w:rFonts w:eastAsia="Times New Roman"/>
          <w:b/>
          <w:szCs w:val="24"/>
        </w:rPr>
        <w:t>ΟΕΔΡΕΥΩΝ (Γεώργιος Βαρεμένος):</w:t>
      </w:r>
      <w:r w:rsidRPr="005D0A29">
        <w:rPr>
          <w:rFonts w:eastAsia="Times New Roman"/>
          <w:szCs w:val="24"/>
        </w:rPr>
        <w:t xml:space="preserve"> </w:t>
      </w:r>
      <w:r w:rsidRPr="005D0A29">
        <w:rPr>
          <w:rFonts w:eastAsia="Times New Roman" w:cs="Times New Roman"/>
          <w:szCs w:val="24"/>
        </w:rPr>
        <w:t xml:space="preserve">Συνεπώς η τροπολογία με γενικό αριθμό 1098 και ειδικό 31 έγινε δεκτή ως έχει κατά πλειοψηφία και εντάσσεται στο νομοσχέδιο ως ίδιο άρθρο. </w:t>
      </w:r>
    </w:p>
    <w:p w14:paraId="04B1AFF2" w14:textId="77777777" w:rsidR="0001266C" w:rsidRDefault="00D81D51">
      <w:pPr>
        <w:spacing w:line="600" w:lineRule="auto"/>
        <w:ind w:firstLine="709"/>
        <w:rPr>
          <w:rFonts w:eastAsia="Times New Roman" w:cs="Times New Roman"/>
          <w:szCs w:val="24"/>
        </w:rPr>
      </w:pPr>
      <w:r w:rsidRPr="005D0A29">
        <w:rPr>
          <w:rFonts w:eastAsia="Times New Roman" w:cs="Times New Roman"/>
          <w:szCs w:val="24"/>
        </w:rPr>
        <w:t>Ερωτάται το Σώμα: Γίνεται δεκτή η τροπολογία με γενικό αριθμό 1100 και ειδικό 33 ως έχ</w:t>
      </w:r>
      <w:r w:rsidRPr="005D0A29">
        <w:rPr>
          <w:rFonts w:eastAsia="Times New Roman" w:cs="Times New Roman"/>
          <w:szCs w:val="24"/>
        </w:rPr>
        <w:t>ει;</w:t>
      </w:r>
    </w:p>
    <w:p w14:paraId="04B1AFF3"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FF4"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Παρών. </w:t>
      </w:r>
    </w:p>
    <w:p w14:paraId="04B1AFF5"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Παρών. </w:t>
      </w:r>
    </w:p>
    <w:p w14:paraId="04B1AFF6"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Παρών. </w:t>
      </w:r>
    </w:p>
    <w:p w14:paraId="04B1AFF7"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ΙΩΑΝΝΗΣ ΔΕΛΗΣ:</w:t>
      </w:r>
      <w:r w:rsidRPr="005D0A29">
        <w:rPr>
          <w:rFonts w:eastAsia="Times New Roman"/>
          <w:szCs w:val="24"/>
        </w:rPr>
        <w:t xml:space="preserve"> Ναι. </w:t>
      </w:r>
    </w:p>
    <w:p w14:paraId="04B1AFF8"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 </w:t>
      </w:r>
    </w:p>
    <w:p w14:paraId="04B1AFF9"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 </w:t>
      </w:r>
    </w:p>
    <w:p w14:paraId="04B1AFFA"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Παρών. </w:t>
      </w:r>
    </w:p>
    <w:p w14:paraId="04B1AFFB" w14:textId="77777777" w:rsidR="0001266C" w:rsidRDefault="00D81D51">
      <w:pPr>
        <w:spacing w:line="600" w:lineRule="auto"/>
        <w:ind w:firstLine="709"/>
        <w:jc w:val="both"/>
        <w:rPr>
          <w:rFonts w:eastAsia="Times New Roman" w:cs="Times New Roman"/>
          <w:szCs w:val="24"/>
        </w:rPr>
      </w:pPr>
      <w:r w:rsidRPr="005D0A29">
        <w:rPr>
          <w:rFonts w:eastAsia="Times New Roman"/>
          <w:b/>
          <w:szCs w:val="24"/>
        </w:rPr>
        <w:t>ΠΡΟΕΔΡΕΥΩΝ (Γεώργιος Βαρεμένος):</w:t>
      </w:r>
      <w:r w:rsidRPr="005D0A29">
        <w:rPr>
          <w:rFonts w:eastAsia="Times New Roman"/>
          <w:szCs w:val="24"/>
        </w:rPr>
        <w:t xml:space="preserve"> </w:t>
      </w:r>
      <w:r w:rsidRPr="005D0A29">
        <w:rPr>
          <w:rFonts w:eastAsia="Times New Roman" w:cs="Times New Roman"/>
          <w:szCs w:val="24"/>
        </w:rPr>
        <w:t xml:space="preserve">Συνεπώς η τροπολογία με γενικό αριθμό 1100 και ειδικό 33 έγινε δεκτή ως έχει κατά πλειοψηφία και εντάσσεται στο νομοσχέδιο ως ίδιο άρθρο. </w:t>
      </w:r>
    </w:p>
    <w:p w14:paraId="04B1AFFC"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Εισερχόμαστε στην ψήφιση του ακροτελεύτιου άρθρου.</w:t>
      </w:r>
    </w:p>
    <w:p w14:paraId="04B1AFFD"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Ερωτάται το Σώμα: Γίνεται δεκτό τ</w:t>
      </w:r>
      <w:r w:rsidRPr="005D0A29">
        <w:rPr>
          <w:rFonts w:eastAsia="Times New Roman" w:cs="Times New Roman"/>
          <w:szCs w:val="24"/>
        </w:rPr>
        <w:t>ο ακροτελεύτιο άρθρο;</w:t>
      </w:r>
    </w:p>
    <w:p w14:paraId="04B1AFFE"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AFFF"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B000"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B001"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Όχι.</w:t>
      </w:r>
    </w:p>
    <w:p w14:paraId="04B1B002" w14:textId="77777777" w:rsidR="0001266C" w:rsidRDefault="00D81D51">
      <w:pPr>
        <w:spacing w:line="600" w:lineRule="auto"/>
        <w:ind w:firstLine="709"/>
        <w:jc w:val="both"/>
        <w:rPr>
          <w:rFonts w:eastAsia="Times New Roman"/>
          <w:szCs w:val="24"/>
        </w:rPr>
      </w:pPr>
      <w:r w:rsidRPr="005D0A29">
        <w:rPr>
          <w:rFonts w:eastAsia="Times New Roman"/>
          <w:b/>
          <w:szCs w:val="24"/>
        </w:rPr>
        <w:t>ΙΩΑΝΝΗΣ ΔΕΛΗΣ:</w:t>
      </w:r>
      <w:r w:rsidRPr="005D0A29">
        <w:rPr>
          <w:rFonts w:eastAsia="Times New Roman"/>
          <w:szCs w:val="24"/>
        </w:rPr>
        <w:t xml:space="preserve"> Όχι.</w:t>
      </w:r>
    </w:p>
    <w:p w14:paraId="04B1B003"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 </w:t>
      </w:r>
    </w:p>
    <w:p w14:paraId="04B1B004"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ΑΝΑΣΤΑΣΙΟΣ ΜΕΓΑΛΟΜΥΣΤΑΚΑΣ:</w:t>
      </w:r>
      <w:r w:rsidRPr="005D0A29">
        <w:rPr>
          <w:rFonts w:eastAsia="Times New Roman"/>
          <w:szCs w:val="24"/>
        </w:rPr>
        <w:t xml:space="preserve"> Ναι. </w:t>
      </w:r>
    </w:p>
    <w:p w14:paraId="04B1B005"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B00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w:t>
      </w:r>
      <w:r w:rsidRPr="005D0A29">
        <w:rPr>
          <w:rFonts w:eastAsia="Times New Roman" w:cs="Times New Roman"/>
          <w:b/>
          <w:szCs w:val="24"/>
        </w:rPr>
        <w:t xml:space="preserve">ΡΟΕΔΡΕΥΩΝ (Γεώργιος Βαρεμένος): </w:t>
      </w:r>
      <w:r w:rsidRPr="005D0A29">
        <w:rPr>
          <w:rFonts w:eastAsia="Times New Roman" w:cs="Times New Roman"/>
          <w:szCs w:val="24"/>
        </w:rPr>
        <w:t>Το ακροτελεύτιο άρθρο έγινε δεκτό κατά πλειοψηφία.</w:t>
      </w:r>
    </w:p>
    <w:p w14:paraId="04B1B00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Συνεπώς το σχέδιο νόμου του Υπουργείου Πολιτισμού και Αθλητισμού: «Συλλογική διαχείριση δικαιωμάτων πνευματικής ιδιοκτησίας και συγγενικών δικαιωμάτων, χορήγηση </w:t>
      </w:r>
      <w:proofErr w:type="spellStart"/>
      <w:r w:rsidRPr="005D0A29">
        <w:rPr>
          <w:rFonts w:eastAsia="Times New Roman" w:cs="Times New Roman"/>
          <w:szCs w:val="24"/>
        </w:rPr>
        <w:t>πολυεδαφικών</w:t>
      </w:r>
      <w:proofErr w:type="spellEnd"/>
      <w:r w:rsidRPr="005D0A29">
        <w:rPr>
          <w:rFonts w:eastAsia="Times New Roman" w:cs="Times New Roman"/>
          <w:szCs w:val="24"/>
        </w:rPr>
        <w:t xml:space="preserve"> αδειών για </w:t>
      </w:r>
      <w:proofErr w:type="spellStart"/>
      <w:r w:rsidRPr="005D0A29">
        <w:rPr>
          <w:rFonts w:eastAsia="Times New Roman" w:cs="Times New Roman"/>
          <w:szCs w:val="24"/>
        </w:rPr>
        <w:t>επιγραμμικές</w:t>
      </w:r>
      <w:proofErr w:type="spellEnd"/>
      <w:r w:rsidRPr="005D0A29">
        <w:rPr>
          <w:rFonts w:eastAsia="Times New Roman" w:cs="Times New Roman"/>
          <w:szCs w:val="24"/>
        </w:rPr>
        <w:t xml:space="preserve"> χρήσεις μουσικών έργων και άλλα θέματα αρμοδιότητας Υπουργείου Πολιτισμού και Αθλητισμού» έγινε δεκτό επί της αρχής και επί των άρθρων.</w:t>
      </w:r>
    </w:p>
    <w:p w14:paraId="04B1B00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Προχωρούμε στην ψήφιση του νομοσχεδίου και στο σύνολο.</w:t>
      </w:r>
    </w:p>
    <w:p w14:paraId="04B1B00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Ερωτάται το Σώμα: Γίνεται δεκτό το νομοσ</w:t>
      </w:r>
      <w:r w:rsidRPr="005D0A29">
        <w:rPr>
          <w:rFonts w:eastAsia="Times New Roman" w:cs="Times New Roman"/>
          <w:szCs w:val="24"/>
        </w:rPr>
        <w:t>χέδιο και στο σύνολο;</w:t>
      </w:r>
    </w:p>
    <w:p w14:paraId="04B1B00A"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(ΠΑΝΟΣ) ΣΚΟΥΡΟΛΙΑΚΟΣ:</w:t>
      </w:r>
      <w:r w:rsidRPr="005D0A29">
        <w:rPr>
          <w:rFonts w:eastAsia="Times New Roman"/>
          <w:szCs w:val="24"/>
        </w:rPr>
        <w:t xml:space="preserve"> Ναι.</w:t>
      </w:r>
    </w:p>
    <w:p w14:paraId="04B1B00B" w14:textId="77777777" w:rsidR="0001266C" w:rsidRDefault="00D81D51">
      <w:pPr>
        <w:spacing w:line="600" w:lineRule="auto"/>
        <w:ind w:firstLine="709"/>
        <w:jc w:val="both"/>
        <w:rPr>
          <w:rFonts w:eastAsia="Times New Roman"/>
          <w:szCs w:val="24"/>
        </w:rPr>
      </w:pPr>
      <w:r w:rsidRPr="005D0A29">
        <w:rPr>
          <w:rFonts w:eastAsia="Times New Roman"/>
          <w:b/>
          <w:szCs w:val="24"/>
        </w:rPr>
        <w:t>ΟΛΓΑ ΚΕΦΑΛΟΓΙΑΝΝΗ:</w:t>
      </w:r>
      <w:r w:rsidRPr="005D0A29">
        <w:rPr>
          <w:rFonts w:eastAsia="Times New Roman"/>
          <w:szCs w:val="24"/>
        </w:rPr>
        <w:t xml:space="preserve"> Όχι.</w:t>
      </w:r>
    </w:p>
    <w:p w14:paraId="04B1B00C" w14:textId="77777777" w:rsidR="0001266C" w:rsidRDefault="00D81D51">
      <w:pPr>
        <w:spacing w:line="600" w:lineRule="auto"/>
        <w:ind w:firstLine="709"/>
        <w:jc w:val="both"/>
        <w:rPr>
          <w:rFonts w:eastAsia="Times New Roman"/>
          <w:szCs w:val="24"/>
        </w:rPr>
      </w:pPr>
      <w:r w:rsidRPr="005D0A29">
        <w:rPr>
          <w:rFonts w:eastAsia="Times New Roman"/>
          <w:b/>
          <w:szCs w:val="24"/>
        </w:rPr>
        <w:t>ΧΑΡΟΥΛΑ (ΧΑΡΑ) ΚΕΦΑΛΙΔΟΥ:</w:t>
      </w:r>
      <w:r w:rsidRPr="005D0A29">
        <w:rPr>
          <w:rFonts w:eastAsia="Times New Roman"/>
          <w:szCs w:val="24"/>
        </w:rPr>
        <w:t xml:space="preserve"> Όχι.</w:t>
      </w:r>
    </w:p>
    <w:p w14:paraId="04B1B00D" w14:textId="77777777" w:rsidR="0001266C" w:rsidRDefault="00D81D51">
      <w:pPr>
        <w:spacing w:line="600" w:lineRule="auto"/>
        <w:ind w:firstLine="709"/>
        <w:jc w:val="both"/>
        <w:rPr>
          <w:rFonts w:eastAsia="Times New Roman"/>
          <w:szCs w:val="24"/>
        </w:rPr>
      </w:pPr>
      <w:r w:rsidRPr="005D0A29">
        <w:rPr>
          <w:rFonts w:eastAsia="Times New Roman"/>
          <w:b/>
          <w:szCs w:val="24"/>
        </w:rPr>
        <w:t>ΠΑΝΑΓΙΩΤΗΣ ΗΛΙΟΠΟΥΛΟΣ:</w:t>
      </w:r>
      <w:r w:rsidRPr="005D0A29">
        <w:rPr>
          <w:rFonts w:eastAsia="Times New Roman"/>
          <w:szCs w:val="24"/>
        </w:rPr>
        <w:t xml:space="preserve"> Όχι.</w:t>
      </w:r>
    </w:p>
    <w:p w14:paraId="04B1B00E" w14:textId="77777777" w:rsidR="0001266C" w:rsidRDefault="00D81D51">
      <w:pPr>
        <w:spacing w:line="600" w:lineRule="auto"/>
        <w:ind w:firstLine="709"/>
        <w:jc w:val="both"/>
        <w:rPr>
          <w:rFonts w:eastAsia="Times New Roman"/>
          <w:szCs w:val="24"/>
        </w:rPr>
      </w:pPr>
      <w:r w:rsidRPr="005D0A29">
        <w:rPr>
          <w:rFonts w:eastAsia="Times New Roman"/>
          <w:b/>
          <w:szCs w:val="24"/>
        </w:rPr>
        <w:lastRenderedPageBreak/>
        <w:t>ΙΩΑΝΝΗΣ ΔΕΛΗΣ:</w:t>
      </w:r>
      <w:r w:rsidRPr="005D0A29">
        <w:rPr>
          <w:rFonts w:eastAsia="Times New Roman"/>
          <w:szCs w:val="24"/>
        </w:rPr>
        <w:t xml:space="preserve"> Όχι.</w:t>
      </w:r>
    </w:p>
    <w:p w14:paraId="04B1B00F" w14:textId="77777777" w:rsidR="0001266C" w:rsidRDefault="00D81D51">
      <w:pPr>
        <w:spacing w:line="600" w:lineRule="auto"/>
        <w:ind w:firstLine="709"/>
        <w:jc w:val="both"/>
        <w:rPr>
          <w:rFonts w:eastAsia="Times New Roman"/>
          <w:szCs w:val="24"/>
        </w:rPr>
      </w:pPr>
      <w:r w:rsidRPr="005D0A29">
        <w:rPr>
          <w:rFonts w:eastAsia="Times New Roman"/>
          <w:b/>
          <w:szCs w:val="24"/>
        </w:rPr>
        <w:t>ΑΘΑΝΑΣΙΟΣ ΠΑΠΑΧΡΙΣΤΟΠΟΥΛΟΣ:</w:t>
      </w:r>
      <w:r w:rsidRPr="005D0A29">
        <w:rPr>
          <w:rFonts w:eastAsia="Times New Roman"/>
          <w:szCs w:val="24"/>
        </w:rPr>
        <w:t xml:space="preserve"> Ναι. </w:t>
      </w:r>
    </w:p>
    <w:p w14:paraId="04B1B010" w14:textId="77777777" w:rsidR="0001266C" w:rsidRDefault="00D81D51">
      <w:pPr>
        <w:spacing w:line="600" w:lineRule="auto"/>
        <w:ind w:firstLine="709"/>
        <w:jc w:val="both"/>
        <w:rPr>
          <w:rFonts w:eastAsia="Times New Roman"/>
          <w:szCs w:val="24"/>
        </w:rPr>
      </w:pPr>
      <w:r w:rsidRPr="005D0A29">
        <w:rPr>
          <w:rFonts w:eastAsia="Times New Roman"/>
          <w:b/>
          <w:szCs w:val="24"/>
        </w:rPr>
        <w:t>ΑΝΑΣΤΑΣΙΟΣ ΜΕΓΑΛΟΜΥΣΤΑΚΑΣ:</w:t>
      </w:r>
      <w:r w:rsidRPr="005D0A29">
        <w:rPr>
          <w:rFonts w:eastAsia="Times New Roman"/>
          <w:szCs w:val="24"/>
        </w:rPr>
        <w:t xml:space="preserve"> Ναι. </w:t>
      </w:r>
    </w:p>
    <w:p w14:paraId="04B1B011" w14:textId="77777777" w:rsidR="0001266C" w:rsidRDefault="00D81D51">
      <w:pPr>
        <w:spacing w:line="600" w:lineRule="auto"/>
        <w:ind w:firstLine="709"/>
        <w:jc w:val="both"/>
        <w:rPr>
          <w:rFonts w:eastAsia="Times New Roman"/>
          <w:szCs w:val="24"/>
        </w:rPr>
      </w:pPr>
      <w:r w:rsidRPr="005D0A29">
        <w:rPr>
          <w:rFonts w:eastAsia="Times New Roman"/>
          <w:b/>
          <w:szCs w:val="24"/>
        </w:rPr>
        <w:t>ΓΡΗΓΟΡΙΟΣ ΨΑΡΙΑΝΟΣ:</w:t>
      </w:r>
      <w:r w:rsidRPr="005D0A29">
        <w:rPr>
          <w:rFonts w:eastAsia="Times New Roman"/>
          <w:szCs w:val="24"/>
        </w:rPr>
        <w:t xml:space="preserve"> Όχι.</w:t>
      </w:r>
    </w:p>
    <w:p w14:paraId="04B1B012"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w:t>
      </w:r>
      <w:r w:rsidRPr="005D0A29">
        <w:rPr>
          <w:rFonts w:eastAsia="Times New Roman" w:cs="Times New Roman"/>
          <w:b/>
          <w:szCs w:val="24"/>
        </w:rPr>
        <w:t>ΡΟΕΔΡΕΥΩΝ (Γεώργιος Βαρεμένος):</w:t>
      </w:r>
      <w:r w:rsidRPr="005D0A29">
        <w:rPr>
          <w:rFonts w:eastAsia="Times New Roman" w:cs="Times New Roman"/>
          <w:szCs w:val="24"/>
        </w:rPr>
        <w:t xml:space="preserve"> Το νομοσχέδιο έγινε δεκτό και στο σύνολο κατά πλειοψηφία.</w:t>
      </w:r>
    </w:p>
    <w:p w14:paraId="04B1B013"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 xml:space="preserve">Συνεπώς το σχέδιο νόμου του Υπουργείου Πολιτισμού και Αθλητισμού: «Συλλογική διαχείριση δικαιωμάτων πνευματικής ιδιοκτησίας και συγγενικών δικαιωμάτων, χορήγηση </w:t>
      </w:r>
      <w:proofErr w:type="spellStart"/>
      <w:r w:rsidRPr="005D0A29">
        <w:rPr>
          <w:rFonts w:eastAsia="Times New Roman" w:cs="Times New Roman"/>
          <w:szCs w:val="24"/>
        </w:rPr>
        <w:t>πολυε</w:t>
      </w:r>
      <w:r w:rsidRPr="005D0A29">
        <w:rPr>
          <w:rFonts w:eastAsia="Times New Roman" w:cs="Times New Roman"/>
          <w:szCs w:val="24"/>
        </w:rPr>
        <w:t>δαφικών</w:t>
      </w:r>
      <w:proofErr w:type="spellEnd"/>
      <w:r w:rsidRPr="005D0A29">
        <w:rPr>
          <w:rFonts w:eastAsia="Times New Roman" w:cs="Times New Roman"/>
          <w:szCs w:val="24"/>
        </w:rPr>
        <w:t xml:space="preserve"> αδειών για </w:t>
      </w:r>
      <w:proofErr w:type="spellStart"/>
      <w:r w:rsidRPr="005D0A29">
        <w:rPr>
          <w:rFonts w:eastAsia="Times New Roman" w:cs="Times New Roman"/>
          <w:szCs w:val="24"/>
        </w:rPr>
        <w:t>επιγραμμικές</w:t>
      </w:r>
      <w:proofErr w:type="spellEnd"/>
      <w:r w:rsidRPr="005D0A29">
        <w:rPr>
          <w:rFonts w:eastAsia="Times New Roman" w:cs="Times New Roman"/>
          <w:szCs w:val="24"/>
        </w:rPr>
        <w:t xml:space="preserve"> χρήσεις μουσικών έργων και άλλα θέματα αρμοδιότητας Υπουργείου Πολιτισμού και Αθλητισμού» έγινε δεκτό κατά πλειοψηφία, σε μόνη συζήτηση, επί της αρχής, των άρθρων και του συνόλου και έχει ως εξής:</w:t>
      </w:r>
    </w:p>
    <w:p w14:paraId="04B1B014" w14:textId="77777777" w:rsidR="0001266C" w:rsidRDefault="00D81D51">
      <w:pPr>
        <w:spacing w:line="600" w:lineRule="auto"/>
        <w:ind w:firstLine="709"/>
        <w:jc w:val="center"/>
        <w:rPr>
          <w:rFonts w:eastAsia="Times New Roman" w:cs="Times New Roman"/>
          <w:color w:val="FF0000"/>
          <w:szCs w:val="24"/>
        </w:rPr>
      </w:pPr>
      <w:r w:rsidRPr="005D0A29">
        <w:rPr>
          <w:rFonts w:eastAsia="Times New Roman" w:cs="Times New Roman"/>
          <w:color w:val="FF0000"/>
          <w:szCs w:val="24"/>
        </w:rPr>
        <w:t>(Να μπει η σελίδα 536α)</w:t>
      </w:r>
    </w:p>
    <w:p w14:paraId="04B1B015"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(Γεώργιος Βαρεμένος):</w:t>
      </w:r>
      <w:r w:rsidRPr="005D0A29">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04B1B016"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lastRenderedPageBreak/>
        <w:t>ΟΛΟΙ ΟΙ ΒΟΥΛΕΥΤΕΣ:</w:t>
      </w:r>
      <w:r w:rsidRPr="005D0A29">
        <w:rPr>
          <w:rFonts w:eastAsia="Times New Roman" w:cs="Times New Roman"/>
          <w:szCs w:val="24"/>
        </w:rPr>
        <w:t xml:space="preserve"> Μάλιστα, μάλιστα.</w:t>
      </w:r>
    </w:p>
    <w:p w14:paraId="04B1B017"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w:t>
      </w:r>
      <w:r w:rsidRPr="005D0A29">
        <w:rPr>
          <w:rFonts w:eastAsia="Times New Roman" w:cs="Times New Roman"/>
          <w:b/>
          <w:szCs w:val="24"/>
        </w:rPr>
        <w:t>ΡΕΥΩΝ (Γεώργιος Βαρεμένος):</w:t>
      </w:r>
      <w:r w:rsidRPr="005D0A29">
        <w:rPr>
          <w:rFonts w:eastAsia="Times New Roman" w:cs="Times New Roman"/>
          <w:szCs w:val="24"/>
        </w:rPr>
        <w:t xml:space="preserve"> Συνεπώς το Σώμα παρέσχε τη ζητηθείσα εξουσιοδότηση.</w:t>
      </w:r>
    </w:p>
    <w:p w14:paraId="04B1B018"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szCs w:val="24"/>
        </w:rPr>
        <w:t>Κυρίες και κύριοι συνάδελφοι, δέχεστε στο σημείο αυτό να λύσουμε τη συνεδρίαση;</w:t>
      </w:r>
    </w:p>
    <w:p w14:paraId="04B1B019"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ΟΛΟΙ ΟΙ ΒΟΥΛΕΥΤΕΣ:</w:t>
      </w:r>
      <w:r w:rsidRPr="005D0A29">
        <w:rPr>
          <w:rFonts w:eastAsia="Times New Roman" w:cs="Times New Roman"/>
          <w:szCs w:val="24"/>
        </w:rPr>
        <w:t xml:space="preserve"> Μάλιστα, μάλιστα.</w:t>
      </w:r>
    </w:p>
    <w:p w14:paraId="04B1B01A"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ΠΡΟΕΔΡΕΥΩΝ (Γεώργιος Βαρεμένος):</w:t>
      </w:r>
      <w:r w:rsidRPr="005D0A29">
        <w:rPr>
          <w:rFonts w:eastAsia="Times New Roman" w:cs="Times New Roman"/>
          <w:szCs w:val="24"/>
        </w:rPr>
        <w:t xml:space="preserve"> Με τη συναίνεση του Σώματο</w:t>
      </w:r>
      <w:r w:rsidRPr="005D0A29">
        <w:rPr>
          <w:rFonts w:eastAsia="Times New Roman" w:cs="Times New Roman"/>
          <w:szCs w:val="24"/>
        </w:rPr>
        <w:t xml:space="preserve">ς και ώρα 20.51΄ </w:t>
      </w:r>
      <w:proofErr w:type="spellStart"/>
      <w:r w:rsidRPr="005D0A29">
        <w:rPr>
          <w:rFonts w:eastAsia="Times New Roman" w:cs="Times New Roman"/>
          <w:szCs w:val="24"/>
        </w:rPr>
        <w:t>λύεται</w:t>
      </w:r>
      <w:proofErr w:type="spellEnd"/>
      <w:r w:rsidRPr="005D0A29">
        <w:rPr>
          <w:rFonts w:eastAsia="Times New Roman" w:cs="Times New Roman"/>
          <w:szCs w:val="24"/>
        </w:rPr>
        <w:t xml:space="preserve"> η συνεδρίαση για αύριο, ημέρα Παρασκευή 14 Ιουλίου 2017 και ώρα 10.00΄, με αντικείμενο εργασιών του Σώματος: κοινοβουλευτικό έλεγχο, συζήτηση επικαίρων ερωτήσεων. </w:t>
      </w:r>
    </w:p>
    <w:p w14:paraId="04B1B01B" w14:textId="77777777" w:rsidR="0001266C" w:rsidRDefault="00D81D51">
      <w:pPr>
        <w:spacing w:line="600" w:lineRule="auto"/>
        <w:ind w:firstLine="709"/>
        <w:jc w:val="both"/>
        <w:rPr>
          <w:rFonts w:eastAsia="Times New Roman" w:cs="Times New Roman"/>
          <w:szCs w:val="24"/>
        </w:rPr>
      </w:pPr>
      <w:r w:rsidRPr="005D0A29">
        <w:rPr>
          <w:rFonts w:eastAsia="Times New Roman" w:cs="Times New Roman"/>
          <w:b/>
          <w:szCs w:val="24"/>
        </w:rPr>
        <w:t>Ο ΠΡΟΕΔΡΟΣ                                                        ΟΙ</w:t>
      </w:r>
      <w:r w:rsidRPr="005D0A29">
        <w:rPr>
          <w:rFonts w:eastAsia="Times New Roman" w:cs="Times New Roman"/>
          <w:b/>
          <w:szCs w:val="24"/>
        </w:rPr>
        <w:t xml:space="preserve"> ΓΡΑΜΜΑΤΕΙΣ</w:t>
      </w:r>
    </w:p>
    <w:p w14:paraId="04B1B01C" w14:textId="77777777" w:rsidR="0001266C" w:rsidRDefault="0001266C">
      <w:pPr>
        <w:spacing w:line="600" w:lineRule="auto"/>
        <w:ind w:firstLine="709"/>
        <w:jc w:val="both"/>
        <w:rPr>
          <w:rFonts w:eastAsia="Times New Roman" w:cs="Times New Roman"/>
          <w:szCs w:val="24"/>
        </w:rPr>
      </w:pPr>
    </w:p>
    <w:sectPr w:rsidR="000126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Microsoft Sans Serif">
    <w:panose1 w:val="020B0604020202020204"/>
    <w:charset w:val="A1"/>
    <w:family w:val="swiss"/>
    <w:pitch w:val="variable"/>
    <w:sig w:usb0="E1002AFF" w:usb1="C0000002" w:usb2="00000008" w:usb3="00000000" w:csb0="000101F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eYedO5c9dGx3BKZsWnsO1FVkjG4=" w:salt="1U9LLw0tPhmWaR5JrZXGW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66C"/>
    <w:rsid w:val="0001266C"/>
    <w:rsid w:val="00A5245C"/>
    <w:rsid w:val="00D81D5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A48C"/>
  <w15:docId w15:val="{847C4A80-84F5-47A8-8735-43ED86415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5D0A29"/>
  </w:style>
  <w:style w:type="paragraph" w:styleId="a3">
    <w:name w:val="header"/>
    <w:basedOn w:val="a"/>
    <w:link w:val="Char"/>
    <w:uiPriority w:val="99"/>
    <w:semiHidden/>
    <w:unhideWhenUsed/>
    <w:rsid w:val="005D0A29"/>
    <w:pPr>
      <w:tabs>
        <w:tab w:val="center" w:pos="4153"/>
        <w:tab w:val="right" w:pos="8306"/>
      </w:tabs>
      <w:spacing w:after="0" w:line="240" w:lineRule="auto"/>
    </w:pPr>
  </w:style>
  <w:style w:type="character" w:customStyle="1" w:styleId="Char">
    <w:name w:val="Κεφαλίδα Char"/>
    <w:basedOn w:val="a0"/>
    <w:link w:val="a3"/>
    <w:uiPriority w:val="99"/>
    <w:semiHidden/>
    <w:rsid w:val="005D0A29"/>
  </w:style>
  <w:style w:type="paragraph" w:styleId="a4">
    <w:name w:val="footer"/>
    <w:basedOn w:val="a"/>
    <w:link w:val="Char0"/>
    <w:uiPriority w:val="99"/>
    <w:semiHidden/>
    <w:unhideWhenUsed/>
    <w:rsid w:val="005D0A29"/>
    <w:pPr>
      <w:tabs>
        <w:tab w:val="center" w:pos="4153"/>
        <w:tab w:val="right" w:pos="8306"/>
      </w:tabs>
      <w:spacing w:after="0" w:line="240" w:lineRule="auto"/>
    </w:pPr>
  </w:style>
  <w:style w:type="character" w:customStyle="1" w:styleId="Char0">
    <w:name w:val="Υποσέλιδο Char"/>
    <w:basedOn w:val="a0"/>
    <w:link w:val="a4"/>
    <w:uiPriority w:val="99"/>
    <w:semiHidden/>
    <w:rsid w:val="005D0A29"/>
  </w:style>
  <w:style w:type="paragraph" w:styleId="a5">
    <w:name w:val="Balloon Text"/>
    <w:basedOn w:val="a"/>
    <w:link w:val="Char1"/>
    <w:uiPriority w:val="99"/>
    <w:semiHidden/>
    <w:unhideWhenUsed/>
    <w:rsid w:val="005D0A29"/>
    <w:pPr>
      <w:spacing w:after="0" w:line="240" w:lineRule="auto"/>
    </w:pPr>
    <w:rPr>
      <w:rFonts w:ascii="Segoe UI" w:hAnsi="Segoe UI" w:cs="Segoe UI"/>
      <w:sz w:val="18"/>
      <w:szCs w:val="18"/>
    </w:rPr>
  </w:style>
  <w:style w:type="character" w:customStyle="1" w:styleId="Char1">
    <w:name w:val="Κείμενο πλαισίου Char"/>
    <w:basedOn w:val="a0"/>
    <w:link w:val="a5"/>
    <w:uiPriority w:val="99"/>
    <w:semiHidden/>
    <w:rsid w:val="005D0A29"/>
    <w:rPr>
      <w:rFonts w:ascii="Segoe UI" w:hAnsi="Segoe UI" w:cs="Segoe UI"/>
      <w:sz w:val="18"/>
      <w:szCs w:val="18"/>
    </w:rPr>
  </w:style>
  <w:style w:type="paragraph" w:styleId="a6">
    <w:name w:val="Revision"/>
    <w:uiPriority w:val="99"/>
    <w:semiHidden/>
    <w:rsid w:val="005D0A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479</MetadataID>
    <Session xmlns="641f345b-441b-4b81-9152-adc2e73ba5e1">Β´</Session>
    <Date xmlns="641f345b-441b-4b81-9152-adc2e73ba5e1">2017-07-12T21:00:00+00:00</Date>
    <Status xmlns="641f345b-441b-4b81-9152-adc2e73ba5e1">
      <Url>https://intra.parliament.gr/praktika/Lists/Incoming_Metadata/EditForm.aspx?ID=479&amp;Source=/praktika/Recordings_Library/Forms/AllItems.aspx</Url>
      <Description>Δημοσιεύτηκε</Description>
    </Status>
    <Meeting xmlns="641f345b-441b-4b81-9152-adc2e73ba5e1">ΡΝΑ´</Meeting>
  </documentManagement>
</p:properties>
</file>

<file path=customXml/itemProps1.xml><?xml version="1.0" encoding="utf-8"?>
<ds:datastoreItem xmlns:ds="http://schemas.openxmlformats.org/officeDocument/2006/customXml" ds:itemID="{BF51196D-AF56-4B02-8956-7C7B2C360A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AE6C3C-9C56-4426-8FEC-9790C0410FCB}">
  <ds:schemaRefs>
    <ds:schemaRef ds:uri="http://schemas.microsoft.com/sharepoint/v3/contenttype/forms"/>
  </ds:schemaRefs>
</ds:datastoreItem>
</file>

<file path=customXml/itemProps3.xml><?xml version="1.0" encoding="utf-8"?>
<ds:datastoreItem xmlns:ds="http://schemas.openxmlformats.org/officeDocument/2006/customXml" ds:itemID="{650372B9-96C3-41B0-A168-B2302C39122D}">
  <ds:schemaRefs>
    <ds:schemaRef ds:uri="http://schemas.openxmlformats.org/package/2006/metadata/core-properties"/>
    <ds:schemaRef ds:uri="http://schemas.microsoft.com/office/2006/documentManagement/types"/>
    <ds:schemaRef ds:uri="http://purl.org/dc/elements/1.1/"/>
    <ds:schemaRef ds:uri="641f345b-441b-4b81-9152-adc2e73ba5e1"/>
    <ds:schemaRef ds:uri="http://www.w3.org/XML/1998/namespace"/>
    <ds:schemaRef ds:uri="http://purl.org/dc/dcmitype/"/>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528</Pages>
  <Words>92006</Words>
  <Characters>496836</Characters>
  <Application>Microsoft Office Word</Application>
  <DocSecurity>0</DocSecurity>
  <Lines>4140</Lines>
  <Paragraphs>1175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587667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2017-07-21T11:21:00Z</dcterms:created>
  <dcterms:modified xsi:type="dcterms:W3CDTF">2017-07-21T11:28:00Z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