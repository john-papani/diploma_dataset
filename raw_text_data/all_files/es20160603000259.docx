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1D7963" w14:textId="77777777" w:rsidR="00D846F5" w:rsidRPr="00D846F5" w:rsidRDefault="00D846F5" w:rsidP="00D846F5">
      <w:pPr>
        <w:spacing w:after="0" w:line="360" w:lineRule="auto"/>
        <w:rPr>
          <w:ins w:id="0" w:author="Φλούδα Χριστίνα" w:date="2016-06-23T13:38:00Z"/>
          <w:rFonts w:eastAsia="Times New Roman"/>
          <w:szCs w:val="24"/>
          <w:lang w:eastAsia="en-US"/>
        </w:rPr>
      </w:pPr>
      <w:ins w:id="1" w:author="Φλούδα Χριστίνα" w:date="2016-06-23T13:38:00Z">
        <w:r w:rsidRPr="00D846F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1C6AB19" w14:textId="77777777" w:rsidR="00D846F5" w:rsidRPr="00D846F5" w:rsidRDefault="00D846F5" w:rsidP="00D846F5">
      <w:pPr>
        <w:spacing w:after="0" w:line="360" w:lineRule="auto"/>
        <w:rPr>
          <w:ins w:id="2" w:author="Φλούδα Χριστίνα" w:date="2016-06-23T13:38:00Z"/>
          <w:rFonts w:eastAsia="Times New Roman"/>
          <w:szCs w:val="24"/>
          <w:lang w:eastAsia="en-US"/>
        </w:rPr>
      </w:pPr>
    </w:p>
    <w:p w14:paraId="4D9EB9A5" w14:textId="77777777" w:rsidR="00D846F5" w:rsidRPr="00D846F5" w:rsidRDefault="00D846F5" w:rsidP="00D846F5">
      <w:pPr>
        <w:spacing w:after="0" w:line="360" w:lineRule="auto"/>
        <w:rPr>
          <w:ins w:id="3" w:author="Φλούδα Χριστίνα" w:date="2016-06-23T13:38:00Z"/>
          <w:rFonts w:eastAsia="Times New Roman"/>
          <w:szCs w:val="24"/>
          <w:lang w:eastAsia="en-US"/>
        </w:rPr>
      </w:pPr>
      <w:ins w:id="4" w:author="Φλούδα Χριστίνα" w:date="2016-06-23T13:38:00Z">
        <w:r w:rsidRPr="00D846F5">
          <w:rPr>
            <w:rFonts w:eastAsia="Times New Roman"/>
            <w:szCs w:val="24"/>
            <w:lang w:eastAsia="en-US"/>
          </w:rPr>
          <w:t>ΠΙΝΑΚΑΣ ΠΕΡΙΕΧΟΜΕΝΩΝ</w:t>
        </w:r>
      </w:ins>
    </w:p>
    <w:p w14:paraId="5D44C76E" w14:textId="77777777" w:rsidR="00D846F5" w:rsidRPr="00D846F5" w:rsidRDefault="00D846F5" w:rsidP="00D846F5">
      <w:pPr>
        <w:spacing w:after="0" w:line="360" w:lineRule="auto"/>
        <w:rPr>
          <w:ins w:id="5" w:author="Φλούδα Χριστίνα" w:date="2016-06-23T13:38:00Z"/>
          <w:rFonts w:eastAsia="Times New Roman"/>
          <w:szCs w:val="24"/>
          <w:lang w:eastAsia="en-US"/>
        </w:rPr>
      </w:pPr>
      <w:ins w:id="6" w:author="Φλούδα Χριστίνα" w:date="2016-06-23T13:38:00Z">
        <w:r w:rsidRPr="00D846F5">
          <w:rPr>
            <w:rFonts w:eastAsia="Times New Roman"/>
            <w:szCs w:val="24"/>
            <w:lang w:eastAsia="en-US"/>
          </w:rPr>
          <w:t xml:space="preserve">ΙΖ΄ ΠΕΡΙΟΔΟΣ </w:t>
        </w:r>
      </w:ins>
    </w:p>
    <w:p w14:paraId="32A3B4A8" w14:textId="77777777" w:rsidR="00D846F5" w:rsidRPr="00D846F5" w:rsidRDefault="00D846F5" w:rsidP="00D846F5">
      <w:pPr>
        <w:spacing w:after="0" w:line="360" w:lineRule="auto"/>
        <w:rPr>
          <w:ins w:id="7" w:author="Φλούδα Χριστίνα" w:date="2016-06-23T13:38:00Z"/>
          <w:rFonts w:eastAsia="Times New Roman"/>
          <w:szCs w:val="24"/>
          <w:lang w:eastAsia="en-US"/>
        </w:rPr>
      </w:pPr>
      <w:ins w:id="8" w:author="Φλούδα Χριστίνα" w:date="2016-06-23T13:38:00Z">
        <w:r w:rsidRPr="00D846F5">
          <w:rPr>
            <w:rFonts w:eastAsia="Times New Roman"/>
            <w:szCs w:val="24"/>
            <w:lang w:eastAsia="en-US"/>
          </w:rPr>
          <w:t>ΠΡΟΕΔΡΕΥΟΜΕΝΗΣ ΚΟΙΝΟΒΟΥΛΕΥΤΙΚΗΣ ΔΗΜΟΚΡΑΤΙΑΣ</w:t>
        </w:r>
      </w:ins>
    </w:p>
    <w:p w14:paraId="4D5667DF" w14:textId="77777777" w:rsidR="00D846F5" w:rsidRPr="00D846F5" w:rsidRDefault="00D846F5" w:rsidP="00D846F5">
      <w:pPr>
        <w:spacing w:after="0" w:line="360" w:lineRule="auto"/>
        <w:rPr>
          <w:ins w:id="9" w:author="Φλούδα Χριστίνα" w:date="2016-06-23T13:38:00Z"/>
          <w:rFonts w:eastAsia="Times New Roman"/>
          <w:szCs w:val="24"/>
          <w:lang w:eastAsia="en-US"/>
        </w:rPr>
      </w:pPr>
      <w:ins w:id="10" w:author="Φλούδα Χριστίνα" w:date="2016-06-23T13:38:00Z">
        <w:r w:rsidRPr="00D846F5">
          <w:rPr>
            <w:rFonts w:eastAsia="Times New Roman"/>
            <w:szCs w:val="24"/>
            <w:lang w:eastAsia="en-US"/>
          </w:rPr>
          <w:t>ΣΥΝΟΔΟΣ Α΄</w:t>
        </w:r>
      </w:ins>
    </w:p>
    <w:p w14:paraId="06DBC3DC" w14:textId="77777777" w:rsidR="00D846F5" w:rsidRPr="00D846F5" w:rsidRDefault="00D846F5" w:rsidP="00D846F5">
      <w:pPr>
        <w:spacing w:after="0" w:line="360" w:lineRule="auto"/>
        <w:rPr>
          <w:ins w:id="11" w:author="Φλούδα Χριστίνα" w:date="2016-06-23T13:38:00Z"/>
          <w:rFonts w:eastAsia="Times New Roman"/>
          <w:szCs w:val="24"/>
          <w:lang w:eastAsia="en-US"/>
        </w:rPr>
      </w:pPr>
    </w:p>
    <w:p w14:paraId="37F58D57" w14:textId="77777777" w:rsidR="00D846F5" w:rsidRPr="00D846F5" w:rsidRDefault="00D846F5" w:rsidP="00D846F5">
      <w:pPr>
        <w:spacing w:after="0" w:line="360" w:lineRule="auto"/>
        <w:rPr>
          <w:ins w:id="12" w:author="Φλούδα Χριστίνα" w:date="2016-06-23T13:38:00Z"/>
          <w:rFonts w:eastAsia="Times New Roman"/>
          <w:szCs w:val="24"/>
          <w:lang w:eastAsia="en-US"/>
        </w:rPr>
      </w:pPr>
      <w:ins w:id="13" w:author="Φλούδα Χριστίνα" w:date="2016-06-23T13:38:00Z">
        <w:r w:rsidRPr="00D846F5">
          <w:rPr>
            <w:rFonts w:eastAsia="Times New Roman"/>
            <w:szCs w:val="24"/>
            <w:lang w:eastAsia="en-US"/>
          </w:rPr>
          <w:t>ΣΥΝΕΔΡΙΑΣΗ ΡΛΗ΄</w:t>
        </w:r>
      </w:ins>
    </w:p>
    <w:p w14:paraId="623C01D8" w14:textId="77777777" w:rsidR="00D846F5" w:rsidRPr="00D846F5" w:rsidRDefault="00D846F5" w:rsidP="00D846F5">
      <w:pPr>
        <w:spacing w:after="0" w:line="360" w:lineRule="auto"/>
        <w:rPr>
          <w:ins w:id="14" w:author="Φλούδα Χριστίνα" w:date="2016-06-23T13:38:00Z"/>
          <w:rFonts w:eastAsia="Times New Roman"/>
          <w:szCs w:val="24"/>
          <w:lang w:eastAsia="en-US"/>
        </w:rPr>
      </w:pPr>
      <w:ins w:id="15" w:author="Φλούδα Χριστίνα" w:date="2016-06-23T13:38:00Z">
        <w:r w:rsidRPr="00D846F5">
          <w:rPr>
            <w:rFonts w:eastAsia="Times New Roman"/>
            <w:szCs w:val="24"/>
            <w:lang w:eastAsia="en-US"/>
          </w:rPr>
          <w:t>Παρασκευή  3 Ιουνίου 2016</w:t>
        </w:r>
      </w:ins>
    </w:p>
    <w:p w14:paraId="331FA0FF" w14:textId="77777777" w:rsidR="00D846F5" w:rsidRPr="00D846F5" w:rsidRDefault="00D846F5" w:rsidP="00D846F5">
      <w:pPr>
        <w:spacing w:after="0" w:line="360" w:lineRule="auto"/>
        <w:rPr>
          <w:ins w:id="16" w:author="Φλούδα Χριστίνα" w:date="2016-06-23T13:38:00Z"/>
          <w:rFonts w:eastAsia="Times New Roman"/>
          <w:szCs w:val="24"/>
          <w:lang w:eastAsia="en-US"/>
        </w:rPr>
      </w:pPr>
    </w:p>
    <w:p w14:paraId="5F703532" w14:textId="77777777" w:rsidR="00D846F5" w:rsidRPr="00D846F5" w:rsidRDefault="00D846F5" w:rsidP="00D846F5">
      <w:pPr>
        <w:spacing w:after="0" w:line="360" w:lineRule="auto"/>
        <w:rPr>
          <w:ins w:id="17" w:author="Φλούδα Χριστίνα" w:date="2016-06-23T13:38:00Z"/>
          <w:rFonts w:eastAsia="Times New Roman"/>
          <w:szCs w:val="24"/>
          <w:lang w:eastAsia="en-US"/>
        </w:rPr>
      </w:pPr>
      <w:ins w:id="18" w:author="Φλούδα Χριστίνα" w:date="2016-06-23T13:38:00Z">
        <w:r w:rsidRPr="00D846F5">
          <w:rPr>
            <w:rFonts w:eastAsia="Times New Roman"/>
            <w:szCs w:val="24"/>
            <w:lang w:eastAsia="en-US"/>
          </w:rPr>
          <w:t>ΘΕΜΑΤΑ</w:t>
        </w:r>
      </w:ins>
    </w:p>
    <w:p w14:paraId="6EB5A1D8" w14:textId="77777777" w:rsidR="00D846F5" w:rsidRPr="00D846F5" w:rsidRDefault="00D846F5" w:rsidP="00D846F5">
      <w:pPr>
        <w:spacing w:after="0" w:line="360" w:lineRule="auto"/>
        <w:rPr>
          <w:ins w:id="19" w:author="Φλούδα Χριστίνα" w:date="2016-06-23T13:38:00Z"/>
          <w:rFonts w:eastAsia="Times New Roman"/>
          <w:szCs w:val="24"/>
          <w:lang w:eastAsia="en-US"/>
        </w:rPr>
      </w:pPr>
      <w:ins w:id="20" w:author="Φλούδα Χριστίνα" w:date="2016-06-23T13:38:00Z">
        <w:r w:rsidRPr="00D846F5">
          <w:rPr>
            <w:rFonts w:eastAsia="Times New Roman"/>
            <w:szCs w:val="24"/>
            <w:lang w:eastAsia="en-US"/>
          </w:rPr>
          <w:t xml:space="preserve"> </w:t>
        </w:r>
        <w:r w:rsidRPr="00D846F5">
          <w:rPr>
            <w:rFonts w:eastAsia="Times New Roman"/>
            <w:szCs w:val="24"/>
            <w:lang w:eastAsia="en-US"/>
          </w:rPr>
          <w:br/>
          <w:t xml:space="preserve">Α. ΕΙΔΙΚΑ ΘΕΜΑΤΑ </w:t>
        </w:r>
        <w:r w:rsidRPr="00D846F5">
          <w:rPr>
            <w:rFonts w:eastAsia="Times New Roman"/>
            <w:szCs w:val="24"/>
            <w:lang w:eastAsia="en-US"/>
          </w:rPr>
          <w:br/>
          <w:t xml:space="preserve">1. Επικύρωση Πρακτικών, σελ. </w:t>
        </w:r>
        <w:r w:rsidRPr="00D846F5">
          <w:rPr>
            <w:rFonts w:eastAsia="Times New Roman"/>
            <w:szCs w:val="24"/>
            <w:lang w:eastAsia="en-US"/>
          </w:rPr>
          <w:br/>
          <w:t xml:space="preserve">2. Ανακοινώνεται ότι τη συνεδρίαση παρακολουθούν μαθητές από το Δημοτικό Σχολείο </w:t>
        </w:r>
        <w:proofErr w:type="spellStart"/>
        <w:r w:rsidRPr="00D846F5">
          <w:rPr>
            <w:rFonts w:eastAsia="Times New Roman"/>
            <w:szCs w:val="24"/>
            <w:lang w:eastAsia="en-US"/>
          </w:rPr>
          <w:t>Αρμένων</w:t>
        </w:r>
        <w:proofErr w:type="spellEnd"/>
        <w:r w:rsidRPr="00D846F5">
          <w:rPr>
            <w:rFonts w:eastAsia="Times New Roman"/>
            <w:szCs w:val="24"/>
            <w:lang w:eastAsia="en-US"/>
          </w:rPr>
          <w:t xml:space="preserve"> Ρεθύμνου, σελ. </w:t>
        </w:r>
        <w:r w:rsidRPr="00D846F5">
          <w:rPr>
            <w:rFonts w:eastAsia="Times New Roman"/>
            <w:szCs w:val="24"/>
            <w:lang w:eastAsia="en-US"/>
          </w:rPr>
          <w:br/>
          <w:t xml:space="preserve">3. Επί διαδικαστικού θέματος, σελ. </w:t>
        </w:r>
        <w:r w:rsidRPr="00D846F5">
          <w:rPr>
            <w:rFonts w:eastAsia="Times New Roman"/>
            <w:szCs w:val="24"/>
            <w:lang w:eastAsia="en-US"/>
          </w:rPr>
          <w:br/>
          <w:t xml:space="preserve"> </w:t>
        </w:r>
        <w:r w:rsidRPr="00D846F5">
          <w:rPr>
            <w:rFonts w:eastAsia="Times New Roman"/>
            <w:szCs w:val="24"/>
            <w:lang w:eastAsia="en-US"/>
          </w:rPr>
          <w:br/>
          <w:t xml:space="preserve">Β. ΚΟΙΝΟΒΟΥΛΕΥΤΙΚΟΣ ΕΛΕΓΧΟΣ </w:t>
        </w:r>
        <w:r w:rsidRPr="00D846F5">
          <w:rPr>
            <w:rFonts w:eastAsia="Times New Roman"/>
            <w:szCs w:val="24"/>
            <w:lang w:eastAsia="en-US"/>
          </w:rPr>
          <w:br/>
          <w:t xml:space="preserve">1. Κατάθεση αναφορών, σελ. </w:t>
        </w:r>
        <w:r w:rsidRPr="00D846F5">
          <w:rPr>
            <w:rFonts w:eastAsia="Times New Roman"/>
            <w:szCs w:val="24"/>
            <w:lang w:eastAsia="en-US"/>
          </w:rPr>
          <w:br/>
          <w:t xml:space="preserve">2. Απαντήσεις Υπουργών σε ερωτήσεις Βουλευτών, σελ. </w:t>
        </w:r>
        <w:r w:rsidRPr="00D846F5">
          <w:rPr>
            <w:rFonts w:eastAsia="Times New Roman"/>
            <w:szCs w:val="24"/>
            <w:lang w:eastAsia="en-US"/>
          </w:rPr>
          <w:br/>
          <w:t xml:space="preserve">3. Ανακοίνωση του δελτίου επικαίρων ερωτήσεων της Δευτέρας 6 Ιουνίου 2016, σελ. </w:t>
        </w:r>
        <w:r w:rsidRPr="00D846F5">
          <w:rPr>
            <w:rFonts w:eastAsia="Times New Roman"/>
            <w:szCs w:val="24"/>
            <w:lang w:eastAsia="en-US"/>
          </w:rPr>
          <w:br/>
          <w:t xml:space="preserve">4. Συζήτηση επίκαιρης ερώτησης προς τον Υπουργό Οικονομικών, σχετικά με τη δημιουργία Γραφείου Εξυπηρέτησης Φορολογουμένων (ΓΕΦ) στην πρωτεύουσα του Δήμου Αριστοτέλη Χαλκιδικής, σελ. </w:t>
        </w:r>
        <w:r w:rsidRPr="00D846F5">
          <w:rPr>
            <w:rFonts w:eastAsia="Times New Roman"/>
            <w:szCs w:val="24"/>
            <w:lang w:eastAsia="en-US"/>
          </w:rPr>
          <w:br/>
          <w:t xml:space="preserve"> </w:t>
        </w:r>
        <w:r w:rsidRPr="00D846F5">
          <w:rPr>
            <w:rFonts w:eastAsia="Times New Roman"/>
            <w:szCs w:val="24"/>
            <w:lang w:eastAsia="en-US"/>
          </w:rPr>
          <w:br/>
          <w:t xml:space="preserve">Γ. ΝΟΜΟΘΕΤΙΚΗ ΕΡΓΑΣΙΑ </w:t>
        </w:r>
        <w:r w:rsidRPr="00D846F5">
          <w:rPr>
            <w:rFonts w:eastAsia="Times New Roman"/>
            <w:szCs w:val="24"/>
            <w:lang w:eastAsia="en-US"/>
          </w:rPr>
          <w:br/>
          <w:t>Κατάθεση σχεδίου νόμου:</w:t>
        </w:r>
      </w:ins>
    </w:p>
    <w:p w14:paraId="490EBDC6" w14:textId="77777777" w:rsidR="00D846F5" w:rsidRPr="00D846F5" w:rsidRDefault="00D846F5" w:rsidP="00D846F5">
      <w:pPr>
        <w:spacing w:after="0" w:line="360" w:lineRule="auto"/>
        <w:rPr>
          <w:ins w:id="21" w:author="Φλούδα Χριστίνα" w:date="2016-06-23T13:38:00Z"/>
          <w:rFonts w:eastAsia="Times New Roman"/>
          <w:szCs w:val="24"/>
          <w:lang w:eastAsia="en-US"/>
        </w:rPr>
      </w:pPr>
      <w:ins w:id="22" w:author="Φλούδα Χριστίνα" w:date="2016-06-23T13:38:00Z">
        <w:r w:rsidRPr="00D846F5">
          <w:rPr>
            <w:rFonts w:eastAsia="Times New Roman"/>
            <w:szCs w:val="24"/>
            <w:lang w:eastAsia="en-US"/>
          </w:rPr>
          <w:t xml:space="preserve">Οι Υπουργοί Οικονομίας, Ανάπτυξης και Τουρισμού, Εσωτερικών και Διοικητικής Ανασυγκρότησης, Παιδείας,  Έρευνας και Θρησκευμάτων, Εργασίας, Κοινωνικής Ασφάλισης και Κοινωνικής Αλληλεγγύης, Υγείας, Πολιτισμού και Αθλητισμού, Οικονομικών, Περιβάλλοντος και Ενέργειας, Υποδομών, Μεταφορών και Δικτύων, Ναυτιλίας και Νησιωτικής Πολιτικής και Αγροτικής Ανάπτυξης και Τροφίμων και οι Αναπληρωτές Υπουργοί Οικονομίας, Ανάπτυξης και Τουρισμού, Εσωτερικών και Διοικητικής Ανασυγκρότησης, Παιδείας,  Έρευνας και Θρησκευμάτων, Εργασίας, Κοινωνικής Ασφάλισης και Κοινωνικής Αλληλεγγύης, Οικονομικών και Περιβάλλοντος και Ενέργειας, καθώς και οι Υφυπουργοί Οικονομίας, Ανάπτυξης και Τουρισμού και Εσωτερικών και Διοικητικής Ανασυγκρότησης κατέθεσαν στις 2/6/2016 σχέδιο νόμου: «Θεσμικό πλαίσιο για τη σύσταση καθεστώτων Ενισχύσεων Ιδιωτικών Επενδύσεων για την περιφερειακή και οικονομική ανάπτυξη της χώρας - Σύσταση Αναπτυξιακού Συμβουλίου και άλλες διατάξεις», σελ. </w:t>
        </w:r>
        <w:r w:rsidRPr="00D846F5">
          <w:rPr>
            <w:rFonts w:eastAsia="Times New Roman"/>
            <w:szCs w:val="24"/>
            <w:lang w:eastAsia="en-US"/>
          </w:rPr>
          <w:br/>
        </w:r>
      </w:ins>
    </w:p>
    <w:p w14:paraId="55933AC2" w14:textId="77777777" w:rsidR="00D846F5" w:rsidRPr="00D846F5" w:rsidRDefault="00D846F5" w:rsidP="00D846F5">
      <w:pPr>
        <w:spacing w:after="0" w:line="360" w:lineRule="auto"/>
        <w:rPr>
          <w:ins w:id="23" w:author="Φλούδα Χριστίνα" w:date="2016-06-23T13:38:00Z"/>
          <w:rFonts w:eastAsia="Times New Roman"/>
          <w:szCs w:val="24"/>
          <w:lang w:eastAsia="en-US"/>
        </w:rPr>
      </w:pPr>
    </w:p>
    <w:p w14:paraId="0C41F88D" w14:textId="77777777" w:rsidR="00D846F5" w:rsidRPr="00D846F5" w:rsidRDefault="00D846F5" w:rsidP="00D846F5">
      <w:pPr>
        <w:spacing w:after="0" w:line="360" w:lineRule="auto"/>
        <w:rPr>
          <w:ins w:id="24" w:author="Φλούδα Χριστίνα" w:date="2016-06-23T13:38:00Z"/>
          <w:rFonts w:eastAsia="Times New Roman"/>
          <w:szCs w:val="24"/>
          <w:lang w:eastAsia="en-US"/>
        </w:rPr>
      </w:pPr>
      <w:ins w:id="25" w:author="Φλούδα Χριστίνα" w:date="2016-06-23T13:38:00Z">
        <w:r w:rsidRPr="00D846F5">
          <w:rPr>
            <w:rFonts w:eastAsia="Times New Roman"/>
            <w:szCs w:val="24"/>
            <w:lang w:eastAsia="en-US"/>
          </w:rPr>
          <w:t>ΠΡΟΕΔΡΕΥΩΝ</w:t>
        </w:r>
      </w:ins>
    </w:p>
    <w:p w14:paraId="59E8E50E" w14:textId="77777777" w:rsidR="00D846F5" w:rsidRPr="00D846F5" w:rsidRDefault="00D846F5" w:rsidP="00D846F5">
      <w:pPr>
        <w:spacing w:after="0" w:line="360" w:lineRule="auto"/>
        <w:rPr>
          <w:ins w:id="26" w:author="Φλούδα Χριστίνα" w:date="2016-06-23T13:38:00Z"/>
          <w:rFonts w:eastAsia="Times New Roman"/>
          <w:szCs w:val="24"/>
          <w:lang w:eastAsia="en-US"/>
        </w:rPr>
      </w:pPr>
    </w:p>
    <w:p w14:paraId="56A82DE4" w14:textId="77777777" w:rsidR="00D846F5" w:rsidRPr="00D846F5" w:rsidRDefault="00D846F5" w:rsidP="00D846F5">
      <w:pPr>
        <w:spacing w:after="0" w:line="360" w:lineRule="auto"/>
        <w:rPr>
          <w:ins w:id="27" w:author="Φλούδα Χριστίνα" w:date="2016-06-23T13:38:00Z"/>
          <w:rFonts w:eastAsia="Times New Roman"/>
          <w:szCs w:val="24"/>
          <w:lang w:eastAsia="en-US"/>
        </w:rPr>
      </w:pPr>
      <w:ins w:id="28" w:author="Φλούδα Χριστίνα" w:date="2016-06-23T13:38:00Z">
        <w:r w:rsidRPr="00D846F5">
          <w:rPr>
            <w:rFonts w:eastAsia="Times New Roman"/>
            <w:szCs w:val="24"/>
            <w:lang w:eastAsia="en-US"/>
          </w:rPr>
          <w:t>ΚΑΚΛΑΜΑΝΗΣ Ν. , σελ.</w:t>
        </w:r>
        <w:r w:rsidRPr="00D846F5">
          <w:rPr>
            <w:rFonts w:eastAsia="Times New Roman"/>
            <w:szCs w:val="24"/>
            <w:lang w:eastAsia="en-US"/>
          </w:rPr>
          <w:br/>
        </w:r>
      </w:ins>
    </w:p>
    <w:p w14:paraId="0CF55B93" w14:textId="77777777" w:rsidR="00D846F5" w:rsidRPr="00D846F5" w:rsidRDefault="00D846F5" w:rsidP="00D846F5">
      <w:pPr>
        <w:spacing w:after="0" w:line="360" w:lineRule="auto"/>
        <w:rPr>
          <w:ins w:id="29" w:author="Φλούδα Χριστίνα" w:date="2016-06-23T13:38:00Z"/>
          <w:rFonts w:eastAsia="Times New Roman"/>
          <w:szCs w:val="24"/>
          <w:lang w:eastAsia="en-US"/>
        </w:rPr>
      </w:pPr>
    </w:p>
    <w:p w14:paraId="3BC6BE6A" w14:textId="77777777" w:rsidR="00D846F5" w:rsidRPr="00D846F5" w:rsidRDefault="00D846F5" w:rsidP="00D846F5">
      <w:pPr>
        <w:spacing w:after="0" w:line="360" w:lineRule="auto"/>
        <w:rPr>
          <w:ins w:id="30" w:author="Φλούδα Χριστίνα" w:date="2016-06-23T13:38:00Z"/>
          <w:rFonts w:eastAsia="Times New Roman"/>
          <w:szCs w:val="24"/>
          <w:lang w:eastAsia="en-US"/>
        </w:rPr>
      </w:pPr>
      <w:ins w:id="31" w:author="Φλούδα Χριστίνα" w:date="2016-06-23T13:38:00Z">
        <w:r w:rsidRPr="00D846F5">
          <w:rPr>
            <w:rFonts w:eastAsia="Times New Roman"/>
            <w:szCs w:val="24"/>
            <w:lang w:eastAsia="en-US"/>
          </w:rPr>
          <w:t>ΟΜΙΛΗΤΕΣ</w:t>
        </w:r>
      </w:ins>
    </w:p>
    <w:p w14:paraId="7C254037" w14:textId="5283C232" w:rsidR="00D846F5" w:rsidRDefault="00D846F5" w:rsidP="00D846F5">
      <w:pPr>
        <w:spacing w:line="600" w:lineRule="auto"/>
        <w:ind w:firstLine="720"/>
        <w:contextualSpacing/>
        <w:jc w:val="both"/>
        <w:rPr>
          <w:ins w:id="32" w:author="Φλούδα Χριστίνα" w:date="2016-06-23T13:37:00Z"/>
          <w:rFonts w:eastAsia="Times New Roman" w:cs="Times New Roman"/>
          <w:szCs w:val="24"/>
        </w:rPr>
        <w:pPrChange w:id="33" w:author="Φλούδα Χριστίνα" w:date="2016-06-23T13:37:00Z">
          <w:pPr>
            <w:spacing w:line="600" w:lineRule="auto"/>
            <w:ind w:firstLine="720"/>
            <w:contextualSpacing/>
            <w:jc w:val="center"/>
          </w:pPr>
        </w:pPrChange>
      </w:pPr>
      <w:ins w:id="34" w:author="Φλούδα Χριστίνα" w:date="2016-06-23T13:38:00Z">
        <w:r w:rsidRPr="00D846F5">
          <w:rPr>
            <w:rFonts w:eastAsia="Times New Roman"/>
            <w:szCs w:val="24"/>
            <w:lang w:eastAsia="en-US"/>
          </w:rPr>
          <w:br/>
          <w:t>Α. Επί διαδικαστικού θέματος:</w:t>
        </w:r>
        <w:r w:rsidRPr="00D846F5">
          <w:rPr>
            <w:rFonts w:eastAsia="Times New Roman"/>
            <w:szCs w:val="24"/>
            <w:lang w:eastAsia="en-US"/>
          </w:rPr>
          <w:br/>
          <w:t>ΚΑΚΛΑΜΑΝΗΣ Ν. , σελ.</w:t>
        </w:r>
        <w:r w:rsidRPr="00D846F5">
          <w:rPr>
            <w:rFonts w:eastAsia="Times New Roman"/>
            <w:szCs w:val="24"/>
            <w:lang w:eastAsia="en-US"/>
          </w:rPr>
          <w:br/>
          <w:t>ΠΑΝΑΓΟΥΛΗΣ Ε. , σελ.</w:t>
        </w:r>
        <w:r w:rsidRPr="00D846F5">
          <w:rPr>
            <w:rFonts w:eastAsia="Times New Roman"/>
            <w:szCs w:val="24"/>
            <w:lang w:eastAsia="en-US"/>
          </w:rPr>
          <w:br/>
        </w:r>
        <w:r w:rsidRPr="00D846F5">
          <w:rPr>
            <w:rFonts w:eastAsia="Times New Roman"/>
            <w:szCs w:val="24"/>
            <w:lang w:eastAsia="en-US"/>
          </w:rPr>
          <w:br/>
          <w:t>Β. Επί της επίκαιρης ερώτησης:</w:t>
        </w:r>
        <w:r w:rsidRPr="00D846F5">
          <w:rPr>
            <w:rFonts w:eastAsia="Times New Roman"/>
            <w:szCs w:val="24"/>
            <w:lang w:eastAsia="en-US"/>
          </w:rPr>
          <w:br/>
          <w:t>ΑΛΕΞΙΑΔΗΣ Τ. , σελ.</w:t>
        </w:r>
        <w:r w:rsidRPr="00D846F5">
          <w:rPr>
            <w:rFonts w:eastAsia="Times New Roman"/>
            <w:szCs w:val="24"/>
            <w:lang w:eastAsia="en-US"/>
          </w:rPr>
          <w:br/>
          <w:t>ΙΓΓΛΕΖΗ Α. , σελ.</w:t>
        </w:r>
        <w:r w:rsidRPr="00D846F5">
          <w:rPr>
            <w:rFonts w:eastAsia="Times New Roman"/>
            <w:szCs w:val="24"/>
            <w:lang w:eastAsia="en-US"/>
          </w:rPr>
          <w:br/>
          <w:t>ΚΑΚΛΑΜΑΝΗΣ Ν. , σελ.</w:t>
        </w:r>
        <w:r w:rsidRPr="00D846F5">
          <w:rPr>
            <w:rFonts w:eastAsia="Times New Roman"/>
            <w:szCs w:val="24"/>
            <w:lang w:eastAsia="en-US"/>
          </w:rPr>
          <w:br/>
        </w:r>
      </w:ins>
      <w:bookmarkStart w:id="35" w:name="_GoBack"/>
      <w:bookmarkEnd w:id="35"/>
    </w:p>
    <w:p w14:paraId="4E97FF1C" w14:textId="77777777" w:rsidR="00222627" w:rsidRDefault="00D846F5">
      <w:pPr>
        <w:spacing w:line="600" w:lineRule="auto"/>
        <w:ind w:firstLine="720"/>
        <w:contextualSpacing/>
        <w:jc w:val="center"/>
        <w:rPr>
          <w:rFonts w:eastAsia="Times New Roman" w:cs="Times New Roman"/>
          <w:szCs w:val="24"/>
        </w:rPr>
      </w:pPr>
      <w:r>
        <w:rPr>
          <w:rFonts w:eastAsia="Times New Roman" w:cs="Times New Roman"/>
          <w:szCs w:val="24"/>
        </w:rPr>
        <w:t>ΠΡΑΚΤΙΚΑ ΒΟΥΛΗΣ</w:t>
      </w:r>
    </w:p>
    <w:p w14:paraId="4E97FF1D" w14:textId="77777777" w:rsidR="00222627" w:rsidRDefault="00D846F5">
      <w:pPr>
        <w:spacing w:line="600" w:lineRule="auto"/>
        <w:ind w:firstLine="720"/>
        <w:contextualSpacing/>
        <w:jc w:val="center"/>
        <w:rPr>
          <w:rFonts w:eastAsia="Times New Roman" w:cs="Times New Roman"/>
          <w:szCs w:val="24"/>
        </w:rPr>
      </w:pPr>
      <w:r>
        <w:rPr>
          <w:rFonts w:eastAsia="Times New Roman" w:cs="Times New Roman"/>
          <w:szCs w:val="24"/>
        </w:rPr>
        <w:t xml:space="preserve">ΙΖ΄ ΠΕΡΙΟΔΟΣ </w:t>
      </w:r>
    </w:p>
    <w:p w14:paraId="4E97FF1E" w14:textId="77777777" w:rsidR="00222627" w:rsidRDefault="00D846F5">
      <w:pPr>
        <w:spacing w:line="600" w:lineRule="auto"/>
        <w:ind w:firstLine="720"/>
        <w:contextualSpacing/>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4E97FF1F" w14:textId="77777777" w:rsidR="00222627" w:rsidRDefault="00D846F5">
      <w:pPr>
        <w:spacing w:line="600" w:lineRule="auto"/>
        <w:ind w:firstLine="720"/>
        <w:contextualSpacing/>
        <w:jc w:val="center"/>
        <w:rPr>
          <w:rFonts w:eastAsia="Times New Roman" w:cs="Times New Roman"/>
          <w:szCs w:val="24"/>
        </w:rPr>
      </w:pPr>
      <w:r>
        <w:rPr>
          <w:rFonts w:eastAsia="Times New Roman" w:cs="Times New Roman"/>
          <w:szCs w:val="24"/>
        </w:rPr>
        <w:t>ΣΥΝΟΔΟΣ Α΄</w:t>
      </w:r>
    </w:p>
    <w:p w14:paraId="4E97FF20" w14:textId="77777777" w:rsidR="00222627" w:rsidRDefault="00D846F5">
      <w:pPr>
        <w:spacing w:line="600" w:lineRule="auto"/>
        <w:ind w:firstLine="720"/>
        <w:contextualSpacing/>
        <w:jc w:val="center"/>
        <w:rPr>
          <w:rFonts w:eastAsia="Times New Roman" w:cs="Times New Roman"/>
          <w:szCs w:val="24"/>
        </w:rPr>
      </w:pPr>
      <w:r>
        <w:rPr>
          <w:rFonts w:eastAsia="Times New Roman" w:cs="Times New Roman"/>
          <w:szCs w:val="24"/>
        </w:rPr>
        <w:t>ΣΥΝΕΔΡΙΑΣΗ ΡΛΗ΄</w:t>
      </w:r>
    </w:p>
    <w:p w14:paraId="4E97FF21" w14:textId="77777777" w:rsidR="00222627" w:rsidRDefault="00D846F5">
      <w:pPr>
        <w:spacing w:line="600" w:lineRule="auto"/>
        <w:ind w:firstLine="720"/>
        <w:contextualSpacing/>
        <w:jc w:val="center"/>
        <w:rPr>
          <w:rFonts w:eastAsia="Times New Roman" w:cs="Times New Roman"/>
          <w:szCs w:val="24"/>
        </w:rPr>
      </w:pPr>
      <w:r>
        <w:rPr>
          <w:rFonts w:eastAsia="Times New Roman" w:cs="Times New Roman"/>
          <w:szCs w:val="24"/>
        </w:rPr>
        <w:t>Παρασκευή 3 Ιουνίου 2016</w:t>
      </w:r>
    </w:p>
    <w:p w14:paraId="4E97FF22"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t xml:space="preserve">Αθήνα, σήμερα στις 3 Ιουνίου 2016, ημέρα </w:t>
      </w:r>
      <w:r>
        <w:rPr>
          <w:rFonts w:eastAsia="Times New Roman" w:cs="Times New Roman"/>
          <w:szCs w:val="24"/>
        </w:rPr>
        <w:t>Παρασκευή</w:t>
      </w:r>
      <w:r>
        <w:rPr>
          <w:rFonts w:eastAsia="Times New Roman" w:cs="Times New Roman"/>
          <w:szCs w:val="24"/>
        </w:rPr>
        <w:t xml:space="preserve"> και ώρα 10.08΄ συνήλθε στην Αίθουσα των συνεδριάσεων του Βουλευτηρίου η Βουλή σε ολομέλεια για να συνεδριάσει υπό την προεδρία του Δ΄ Αντιπροέδρου αυτής κ. </w:t>
      </w:r>
      <w:r w:rsidRPr="00B87A62">
        <w:rPr>
          <w:rFonts w:eastAsia="Times New Roman" w:cs="Times New Roman"/>
          <w:b/>
          <w:szCs w:val="24"/>
        </w:rPr>
        <w:t>ΝΙΚΗΤΑ ΚΑΚΛΑΜΑΝΗ</w:t>
      </w:r>
      <w:r>
        <w:rPr>
          <w:rFonts w:eastAsia="Times New Roman" w:cs="Times New Roman"/>
          <w:szCs w:val="24"/>
        </w:rPr>
        <w:t xml:space="preserve">. </w:t>
      </w:r>
    </w:p>
    <w:p w14:paraId="4E97FF23"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Κυρία και κύριε συνάδελφε, κύριε Υπουργέ, κύριε</w:t>
      </w:r>
      <w:r>
        <w:rPr>
          <w:rFonts w:eastAsia="Times New Roman" w:cs="Times New Roman"/>
          <w:szCs w:val="24"/>
        </w:rPr>
        <w:t xml:space="preserve"> Αλεξιάδη, αρχίζει η συνεδρίαση.</w:t>
      </w:r>
    </w:p>
    <w:p w14:paraId="4E97FF24"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lastRenderedPageBreak/>
        <w:t>(ΕΠΙΚΥΡΩΣΗ ΠΡΑΚΤΙΚΩΝ: Σύμφωνα με την από 2</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2016 εξουσιοδότηση του Σώματος επικυρώθηκαν με ευθύνη του Προεδρείου τα Πρακτικά της ΡΛΖ΄ συνεδριάσεώς του, της Πέμπτης 2 Ιουνίου 2016</w:t>
      </w:r>
      <w:r>
        <w:rPr>
          <w:rFonts w:eastAsia="Times New Roman" w:cs="Times New Roman"/>
          <w:szCs w:val="24"/>
        </w:rPr>
        <w:t>,</w:t>
      </w:r>
      <w:r>
        <w:rPr>
          <w:rFonts w:eastAsia="Times New Roman" w:cs="Times New Roman"/>
          <w:szCs w:val="24"/>
        </w:rPr>
        <w:t xml:space="preserve"> σε ό,τι αφορά την ψήφιση στο σύνολο των ν</w:t>
      </w:r>
      <w:r>
        <w:rPr>
          <w:rFonts w:eastAsia="Times New Roman" w:cs="Times New Roman"/>
          <w:szCs w:val="24"/>
        </w:rPr>
        <w:t>ο</w:t>
      </w:r>
      <w:r>
        <w:rPr>
          <w:rFonts w:eastAsia="Times New Roman" w:cs="Times New Roman"/>
          <w:szCs w:val="24"/>
        </w:rPr>
        <w:t>μοσχεδίων</w:t>
      </w:r>
      <w:r>
        <w:rPr>
          <w:rFonts w:eastAsia="Times New Roman" w:cs="Times New Roman"/>
          <w:szCs w:val="24"/>
        </w:rPr>
        <w:t>:</w:t>
      </w:r>
    </w:p>
    <w:p w14:paraId="4E97FF25"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t>Α. «Κύρωση της Συμφωνίας μεταξύ της Κυβέρνησης της Ελληνικής Δημοκρατίας και της Κυβέρνησης του Κράτους του Ισραήλ σχετικά με το Καθεστώς των Δυνάμεών τους».</w:t>
      </w:r>
    </w:p>
    <w:p w14:paraId="4E97FF26"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t>Β. «Κύρωση του Μνημονίου Κατανόησης για τη Στρατιωτική Συνεργασία μεταξύ του Υπουργείου</w:t>
      </w:r>
      <w:r>
        <w:rPr>
          <w:rFonts w:eastAsia="Times New Roman" w:cs="Times New Roman"/>
          <w:szCs w:val="24"/>
        </w:rPr>
        <w:t xml:space="preserve"> Εθνικής Άμυνας της Ελληνικής Δημοκρατίας και του Υπουργείου Άμυνας της Αραβικής Δημοκρατίας της Αιγύπτου».</w:t>
      </w:r>
    </w:p>
    <w:p w14:paraId="4E97FF27" w14:textId="77777777" w:rsidR="00222627" w:rsidRDefault="00D846F5">
      <w:pPr>
        <w:spacing w:line="600" w:lineRule="auto"/>
        <w:ind w:firstLine="720"/>
        <w:contextualSpacing/>
        <w:jc w:val="both"/>
        <w:rPr>
          <w:rFonts w:eastAsia="Times New Roman" w:cs="Times New Roman"/>
        </w:rPr>
      </w:pPr>
      <w:r>
        <w:rPr>
          <w:rFonts w:eastAsia="Times New Roman" w:cs="Times New Roman"/>
          <w:szCs w:val="24"/>
        </w:rPr>
        <w:t xml:space="preserve">Γ. «Κύρωση της Προγραμματικής Συμφωνίας (Programme </w:t>
      </w:r>
      <w:proofErr w:type="spellStart"/>
      <w:r>
        <w:rPr>
          <w:rFonts w:eastAsia="Times New Roman" w:cs="Times New Roman"/>
          <w:szCs w:val="24"/>
        </w:rPr>
        <w:t>Arrangement</w:t>
      </w:r>
      <w:proofErr w:type="spellEnd"/>
      <w:r>
        <w:rPr>
          <w:rFonts w:eastAsia="Times New Roman" w:cs="Times New Roman"/>
          <w:szCs w:val="24"/>
        </w:rPr>
        <w:t>) Αριθ. Α-1424 [MIOS] μεταξύ του Ομοσπονδιακού Υπουργού Άμυνας και Αθλητισμού της Δημο</w:t>
      </w:r>
      <w:r>
        <w:rPr>
          <w:rFonts w:eastAsia="Times New Roman" w:cs="Times New Roman"/>
          <w:szCs w:val="24"/>
        </w:rPr>
        <w:t>κρατίας της Αυστρίας και του Υπουργού Άμυνας του Βασιλείου του Βελγίου και του Υπουργείου Άμυνας της Δημοκρατίας της Βουλγα</w:t>
      </w:r>
      <w:r>
        <w:rPr>
          <w:rFonts w:eastAsia="Times New Roman" w:cs="Times New Roman"/>
          <w:szCs w:val="24"/>
        </w:rPr>
        <w:lastRenderedPageBreak/>
        <w:t xml:space="preserve">ρίας και του Υπουργείου Άμυνας της Δημοκρατίας της Κροατίας και του Υπουργείου Άμυνας της Δημοκρατίας της Τσεχίας και του Υπουργείου </w:t>
      </w:r>
      <w:r>
        <w:rPr>
          <w:rFonts w:eastAsia="Times New Roman" w:cs="Times New Roman"/>
          <w:szCs w:val="24"/>
        </w:rPr>
        <w:t>Άμυνας της Εσθονίας και του Υπουργείου Εθνικής Άμυνας της Ελληνικής Δημοκρατίας και του Υπουργείου Άμυνας της Δημοκρατίας της Φινλανδίας και του Υπουργείου Άμυνας της Γαλλικής Δημοκρατίας και του Ομοσπονδιακού Υπουργείου Άμυνας της Ομοσπονδιακής Δημοκρατία</w:t>
      </w:r>
      <w:r>
        <w:rPr>
          <w:rFonts w:eastAsia="Times New Roman" w:cs="Times New Roman"/>
          <w:szCs w:val="24"/>
        </w:rPr>
        <w:t xml:space="preserve">ς της Γερμανίας και του Υπουργείου Άμυνας της Ιταλικής Δημοκρατίας και του Υπουργείου Άμυνας της Δημοκρατίας της Λετονίας και του Υπουργείου Εθνικής Άμυνας της Δημοκρατίας της Λιθουανίας και του Υπουργείου Άμυνας του Μεγάλου Δουκάτου του Λουξεμβούργου και </w:t>
      </w:r>
      <w:r>
        <w:rPr>
          <w:rFonts w:eastAsia="Times New Roman" w:cs="Times New Roman"/>
          <w:szCs w:val="24"/>
        </w:rPr>
        <w:t>του Υπουργείου Άμυνας του Βασιλείου της Ολλανδίας και του Υπουργείου Εθνικής Άμυνας της Δημοκρατίας της Πολωνίας και του Υπουργείου Εθνικής Άμυνας της Δημοκρατίας της Πορτογαλίας και του Υπουργείου Άμυνας της Δημοκρατίας της Σλοβακίας και του Υπουργείου Άμ</w:t>
      </w:r>
      <w:r>
        <w:rPr>
          <w:rFonts w:eastAsia="Times New Roman" w:cs="Times New Roman"/>
          <w:szCs w:val="24"/>
        </w:rPr>
        <w:t xml:space="preserve">υνας της Δημοκρατίας της Σλοβενίας και του Υπουργείου Άμυνας του Βασιλείου της Ισπανίας και της Κυβέρνησης του Βασιλείου της Σουηδίας και του Υπουργείου Άμυνας του Ηνωμένου Βασιλείου της Μεγάλης Βρετανίας και της Βόρειας Ιρλανδίας και του Ευρωπαϊκού </w:t>
      </w:r>
      <w:r>
        <w:rPr>
          <w:rFonts w:eastAsia="Times New Roman" w:cs="Times New Roman"/>
          <w:szCs w:val="24"/>
        </w:rPr>
        <w:lastRenderedPageBreak/>
        <w:t>Οργανι</w:t>
      </w:r>
      <w:r>
        <w:rPr>
          <w:rFonts w:eastAsia="Times New Roman" w:cs="Times New Roman"/>
          <w:szCs w:val="24"/>
        </w:rPr>
        <w:t xml:space="preserve">σμού Άμυνας σχετικά με το </w:t>
      </w:r>
      <w:r>
        <w:rPr>
          <w:rFonts w:eastAsia="Times New Roman" w:cs="Times New Roman"/>
          <w:szCs w:val="24"/>
        </w:rPr>
        <w:t>«</w:t>
      </w:r>
      <w:r>
        <w:rPr>
          <w:rFonts w:eastAsia="Times New Roman" w:cs="Times New Roman"/>
          <w:szCs w:val="24"/>
        </w:rPr>
        <w:t>MIOS</w:t>
      </w:r>
      <w:r>
        <w:rPr>
          <w:rFonts w:eastAsia="Times New Roman" w:cs="Times New Roman"/>
          <w:szCs w:val="24"/>
        </w:rPr>
        <w:t>»</w:t>
      </w:r>
      <w:r>
        <w:rPr>
          <w:rFonts w:eastAsia="Times New Roman" w:cs="Times New Roman"/>
          <w:szCs w:val="24"/>
        </w:rPr>
        <w:t>, τη Στρατιωτική Υλοποίηση του SESAR (Ερευνητικού Προγράμματος Διαχείρισης Εναέριας Κυκλοφορίας του Ενιαίου Ευρωπαϊκού Ουρανού-</w:t>
      </w:r>
      <w:proofErr w:type="spellStart"/>
      <w:r>
        <w:rPr>
          <w:rFonts w:eastAsia="Times New Roman" w:cs="Times New Roman"/>
          <w:szCs w:val="24"/>
        </w:rPr>
        <w:t>Military</w:t>
      </w:r>
      <w:proofErr w:type="spellEnd"/>
      <w:r>
        <w:rPr>
          <w:rFonts w:eastAsia="Times New Roman" w:cs="Times New Roman"/>
          <w:szCs w:val="24"/>
        </w:rPr>
        <w:t xml:space="preserve"> </w:t>
      </w:r>
      <w:proofErr w:type="spellStart"/>
      <w:r>
        <w:rPr>
          <w:rFonts w:eastAsia="Times New Roman" w:cs="Times New Roman"/>
          <w:szCs w:val="24"/>
        </w:rPr>
        <w:t>Implementation</w:t>
      </w:r>
      <w:proofErr w:type="spellEnd"/>
      <w:r>
        <w:rPr>
          <w:rFonts w:eastAsia="Times New Roman" w:cs="Times New Roman"/>
          <w:szCs w:val="24"/>
        </w:rPr>
        <w:t xml:space="preserve"> of </w:t>
      </w:r>
      <w:proofErr w:type="spellStart"/>
      <w:r>
        <w:rPr>
          <w:rFonts w:eastAsia="Times New Roman" w:cs="Times New Roman"/>
          <w:szCs w:val="24"/>
        </w:rPr>
        <w:t>Single</w:t>
      </w:r>
      <w:proofErr w:type="spellEnd"/>
      <w:r>
        <w:rPr>
          <w:rFonts w:eastAsia="Times New Roman" w:cs="Times New Roman"/>
          <w:szCs w:val="24"/>
        </w:rPr>
        <w:t xml:space="preserve"> European </w:t>
      </w:r>
      <w:proofErr w:type="spellStart"/>
      <w:r>
        <w:rPr>
          <w:rFonts w:eastAsia="Times New Roman" w:cs="Times New Roman"/>
          <w:szCs w:val="24"/>
        </w:rPr>
        <w:t>Sky</w:t>
      </w:r>
      <w:proofErr w:type="spellEnd"/>
      <w:r>
        <w:rPr>
          <w:rFonts w:eastAsia="Times New Roman" w:cs="Times New Roman"/>
          <w:szCs w:val="24"/>
        </w:rPr>
        <w:t xml:space="preserve"> Air </w:t>
      </w:r>
      <w:proofErr w:type="spellStart"/>
      <w:r>
        <w:rPr>
          <w:rFonts w:eastAsia="Times New Roman" w:cs="Times New Roman"/>
          <w:szCs w:val="24"/>
        </w:rPr>
        <w:t>Traffic</w:t>
      </w:r>
      <w:proofErr w:type="spellEnd"/>
      <w:r>
        <w:rPr>
          <w:rFonts w:eastAsia="Times New Roman" w:cs="Times New Roman"/>
          <w:szCs w:val="24"/>
        </w:rPr>
        <w:t xml:space="preserve"> </w:t>
      </w:r>
      <w:proofErr w:type="spellStart"/>
      <w:r>
        <w:rPr>
          <w:rFonts w:eastAsia="Times New Roman" w:cs="Times New Roman"/>
          <w:szCs w:val="24"/>
        </w:rPr>
        <w:t>Management</w:t>
      </w:r>
      <w:proofErr w:type="spellEnd"/>
      <w:r>
        <w:rPr>
          <w:rFonts w:eastAsia="Times New Roman" w:cs="Times New Roman"/>
          <w:szCs w:val="24"/>
        </w:rPr>
        <w:t xml:space="preserve"> Research Programme) και άλλ</w:t>
      </w:r>
      <w:r>
        <w:rPr>
          <w:rFonts w:eastAsia="Times New Roman" w:cs="Times New Roman"/>
          <w:szCs w:val="24"/>
        </w:rPr>
        <w:t>ες διατάξεις»</w:t>
      </w:r>
      <w:r>
        <w:rPr>
          <w:rFonts w:eastAsia="Times New Roman" w:cs="Times New Roman"/>
          <w:szCs w:val="24"/>
        </w:rPr>
        <w:t>.</w:t>
      </w:r>
      <w:r>
        <w:rPr>
          <w:rFonts w:eastAsia="Times New Roman" w:cs="Times New Roman"/>
          <w:szCs w:val="24"/>
        </w:rPr>
        <w:t>)</w:t>
      </w:r>
    </w:p>
    <w:p w14:paraId="4E97FF28"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t>Για λόγους ηθικής τάξης, οφείλω να πω ότι, τουλάχιστον όσες φορές Προεδρεύω εγώ και ο κ. Αλεξιάδης έχει ερωτήσεις, είναι πάντοτε παρών</w:t>
      </w:r>
      <w:r>
        <w:rPr>
          <w:rFonts w:eastAsia="Times New Roman" w:cs="Times New Roman"/>
          <w:szCs w:val="24"/>
        </w:rPr>
        <w:t>.</w:t>
      </w:r>
    </w:p>
    <w:p w14:paraId="4E97FF29"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b/>
          <w:szCs w:val="24"/>
        </w:rPr>
        <w:t>ΕΥΣΤΑΘΙΟΣ ΠΑΝΑΓΟΥΛΗΣ</w:t>
      </w:r>
      <w:r>
        <w:rPr>
          <w:rFonts w:eastAsia="Times New Roman" w:cs="Times New Roman"/>
          <w:szCs w:val="24"/>
        </w:rPr>
        <w:t>: Ο μόνος!</w:t>
      </w:r>
    </w:p>
    <w:p w14:paraId="4E97FF2A" w14:textId="77777777" w:rsidR="00222627" w:rsidRDefault="00D846F5">
      <w:pPr>
        <w:spacing w:line="600" w:lineRule="auto"/>
        <w:ind w:firstLine="720"/>
        <w:contextualSpacing/>
        <w:jc w:val="both"/>
        <w:rPr>
          <w:rFonts w:eastAsia="Times New Roman" w:cs="Times New Roman"/>
        </w:rPr>
      </w:pPr>
      <w:r>
        <w:rPr>
          <w:rFonts w:eastAsia="Times New Roman" w:cs="Times New Roman"/>
          <w:b/>
          <w:szCs w:val="24"/>
        </w:rPr>
        <w:t xml:space="preserve">ΠΡΟΕΔΡΕΥΩΝ (Νικήτας Κακλαμάνης): </w:t>
      </w:r>
      <w:r>
        <w:rPr>
          <w:rFonts w:eastAsia="Times New Roman" w:cs="Times New Roman"/>
          <w:szCs w:val="24"/>
        </w:rPr>
        <w:t>Είναι πάντοτε παρών</w:t>
      </w:r>
      <w:r w:rsidRPr="00380A8B">
        <w:rPr>
          <w:rFonts w:eastAsia="Times New Roman" w:cs="Times New Roman"/>
          <w:szCs w:val="24"/>
        </w:rPr>
        <w:t>,</w:t>
      </w:r>
      <w:r>
        <w:rPr>
          <w:rFonts w:eastAsia="Times New Roman" w:cs="Times New Roman"/>
          <w:szCs w:val="24"/>
        </w:rPr>
        <w:t xml:space="preserve"> εν αντιθέσει με του</w:t>
      </w:r>
      <w:r>
        <w:rPr>
          <w:rFonts w:eastAsia="Times New Roman" w:cs="Times New Roman"/>
          <w:szCs w:val="24"/>
        </w:rPr>
        <w:t>ς συναδέλφους σας</w:t>
      </w:r>
      <w:r w:rsidRPr="00380A8B">
        <w:rPr>
          <w:rFonts w:eastAsia="Times New Roman" w:cs="Times New Roman"/>
          <w:szCs w:val="24"/>
        </w:rPr>
        <w:t>,</w:t>
      </w:r>
      <w:r>
        <w:rPr>
          <w:rFonts w:eastAsia="Times New Roman" w:cs="Times New Roman"/>
          <w:szCs w:val="24"/>
        </w:rPr>
        <w:t xml:space="preserve"> που φαίνεται ότι τις ημέρες του κοινοβουλευτικού ελέγχου το</w:t>
      </w:r>
      <w:r>
        <w:rPr>
          <w:rFonts w:eastAsia="Times New Roman" w:cs="Times New Roman"/>
          <w:szCs w:val="24"/>
        </w:rPr>
        <w:t>ύ</w:t>
      </w:r>
      <w:r>
        <w:rPr>
          <w:rFonts w:eastAsia="Times New Roman" w:cs="Times New Roman"/>
          <w:szCs w:val="24"/>
        </w:rPr>
        <w:t xml:space="preserve">ς πιάνει ο ιός </w:t>
      </w:r>
      <w:proofErr w:type="spellStart"/>
      <w:r>
        <w:rPr>
          <w:rFonts w:eastAsia="Times New Roman" w:cs="Times New Roman"/>
          <w:szCs w:val="24"/>
        </w:rPr>
        <w:t>Ζίκα</w:t>
      </w:r>
      <w:proofErr w:type="spellEnd"/>
      <w:r>
        <w:rPr>
          <w:rFonts w:eastAsia="Times New Roman" w:cs="Times New Roman"/>
          <w:szCs w:val="24"/>
        </w:rPr>
        <w:t xml:space="preserve"> </w:t>
      </w:r>
      <w:r>
        <w:rPr>
          <w:rFonts w:eastAsia="Times New Roman" w:cs="Times New Roman"/>
          <w:szCs w:val="24"/>
        </w:rPr>
        <w:t>και κάτι παθαίνουν! Είναι ντροπή!</w:t>
      </w:r>
    </w:p>
    <w:p w14:paraId="4E97FF2B" w14:textId="77777777" w:rsidR="00222627" w:rsidRDefault="00D846F5">
      <w:pPr>
        <w:spacing w:line="600" w:lineRule="auto"/>
        <w:ind w:firstLine="720"/>
        <w:contextualSpacing/>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w:t>
      </w:r>
      <w:r>
        <w:rPr>
          <w:rFonts w:eastAsia="Times New Roman" w:cs="Times New Roman"/>
        </w:rPr>
        <w:t xml:space="preserve">θεωρεία, αφού προηγουμένως ξεναγήθηκαν στην έκθεση της αίθουσας </w:t>
      </w:r>
      <w:r>
        <w:rPr>
          <w:rFonts w:eastAsia="Times New Roman" w:cs="Times New Roman"/>
        </w:rPr>
        <w:lastRenderedPageBreak/>
        <w:t>«ΕΛΕΥΘΕΡΙΟΣ ΒΕΝΙΖΕΛΟΣ» και ενημερώθηκαν για την ιστορία του κτηρίου και τον τρόπο οργάνωσης και λειτουργίας της Βουλής, δ</w:t>
      </w:r>
      <w:r>
        <w:rPr>
          <w:rFonts w:eastAsia="Times New Roman" w:cs="Times New Roman"/>
        </w:rPr>
        <w:t>ε</w:t>
      </w:r>
      <w:r>
        <w:rPr>
          <w:rFonts w:eastAsia="Times New Roman" w:cs="Times New Roman"/>
        </w:rPr>
        <w:t>καεπτά μαθητές και μαθήτριες και τέσσερις εκπαιδευτικοί συνοδοί τους α</w:t>
      </w:r>
      <w:r>
        <w:rPr>
          <w:rFonts w:eastAsia="Times New Roman" w:cs="Times New Roman"/>
        </w:rPr>
        <w:t xml:space="preserve">πό το Δημοτικό Σχολείο </w:t>
      </w:r>
      <w:proofErr w:type="spellStart"/>
      <w:r>
        <w:rPr>
          <w:rFonts w:eastAsia="Times New Roman" w:cs="Times New Roman"/>
        </w:rPr>
        <w:t>Αρμένων</w:t>
      </w:r>
      <w:proofErr w:type="spellEnd"/>
      <w:r>
        <w:rPr>
          <w:rFonts w:eastAsia="Times New Roman" w:cs="Times New Roman"/>
        </w:rPr>
        <w:t xml:space="preserve"> Ρεθύμνου. </w:t>
      </w:r>
    </w:p>
    <w:p w14:paraId="4E97FF2C" w14:textId="77777777" w:rsidR="00222627" w:rsidRDefault="00D846F5">
      <w:pPr>
        <w:spacing w:line="600" w:lineRule="auto"/>
        <w:ind w:left="360" w:firstLine="349"/>
        <w:contextualSpacing/>
        <w:jc w:val="both"/>
        <w:rPr>
          <w:rFonts w:eastAsia="Times New Roman" w:cs="Times New Roman"/>
        </w:rPr>
      </w:pPr>
      <w:r>
        <w:rPr>
          <w:rFonts w:eastAsia="Times New Roman" w:cs="Times New Roman"/>
        </w:rPr>
        <w:t xml:space="preserve">Η Βουλή τούς καλωσορίζει. </w:t>
      </w:r>
    </w:p>
    <w:p w14:paraId="4E97FF2D" w14:textId="77777777" w:rsidR="00222627" w:rsidRDefault="00D846F5">
      <w:pPr>
        <w:spacing w:line="600" w:lineRule="auto"/>
        <w:ind w:left="360" w:firstLine="720"/>
        <w:contextualSpacing/>
        <w:jc w:val="center"/>
        <w:rPr>
          <w:rFonts w:eastAsia="Times New Roman" w:cs="Times New Roman"/>
        </w:rPr>
      </w:pPr>
      <w:r>
        <w:rPr>
          <w:rFonts w:eastAsia="Times New Roman" w:cs="Times New Roman"/>
        </w:rPr>
        <w:t>(Χειροκροτήματα απ’ όλες τις πτέρυγες της Βουλής)</w:t>
      </w:r>
    </w:p>
    <w:p w14:paraId="4E97FF2E" w14:textId="77777777" w:rsidR="00222627" w:rsidRDefault="00D846F5">
      <w:pPr>
        <w:spacing w:line="600" w:lineRule="auto"/>
        <w:ind w:left="360" w:firstLine="349"/>
        <w:contextualSpacing/>
        <w:jc w:val="both"/>
        <w:rPr>
          <w:rFonts w:eastAsia="Times New Roman" w:cs="Times New Roman"/>
          <w:szCs w:val="24"/>
        </w:rPr>
      </w:pPr>
      <w:r>
        <w:rPr>
          <w:rFonts w:eastAsia="Times New Roman" w:cs="Times New Roman"/>
          <w:szCs w:val="24"/>
        </w:rPr>
        <w:t>Επίσης θα ήθελα να ανακοινώσω προς το Σώμα ότι οι Υπουργοί Οικονομίας, Ανάπτυξης και Τουρισμού, Εσωτερικών και Διοικητικής Ανασυγκρότησης</w:t>
      </w:r>
      <w:r>
        <w:rPr>
          <w:rFonts w:eastAsia="Times New Roman" w:cs="Times New Roman"/>
          <w:szCs w:val="24"/>
        </w:rPr>
        <w:t xml:space="preserve">, Παιδείας, Έρευνας και Θρησκευμάτων, Εργασίας, Κοινωνικής Ασφάλισης και Κοινωνικής Αλληλεγγύης, Υγείας, Πολιτισμού και Αθλητισμού, Οικονομικών, Περιβάλλοντος και Ενέργειας, Υποδομών, Μεταφορών και Δικτύων, Ναυτιλίας και Νησιωτικής Πολιτικής και Αγροτικής </w:t>
      </w:r>
      <w:r>
        <w:rPr>
          <w:rFonts w:eastAsia="Times New Roman" w:cs="Times New Roman"/>
          <w:szCs w:val="24"/>
        </w:rPr>
        <w:t xml:space="preserve">Ανάπτυξης και Τροφίμων και οι Αναπληρωτές Υπουργοί Οικονομίας, Ανάπτυξης και Τουρισμού, Εσωτερικών και Διοικητικής Ανασυγκρότησης, Παιδείας, Έρευνας και Θρησκευμάτων, Εργασίας, Κοινωνικής Ασφάλισης και Κοινωνικής Αλληλεγγύης, Οικονομικών και Περιβάλλοντος </w:t>
      </w:r>
      <w:r>
        <w:rPr>
          <w:rFonts w:eastAsia="Times New Roman" w:cs="Times New Roman"/>
          <w:szCs w:val="24"/>
        </w:rPr>
        <w:lastRenderedPageBreak/>
        <w:t>και Ενέργειας, καθώς και οι Υφυπουργοί Οικονομίας, Ανάπτυξης και Τουρισμού και Εσωτερικών και Διοικητικής Ανασυγκρότησης κατέθεσαν στις 2</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2016 σχέδιο νόμου: «Θεσμικό πλαίσιο για τη σύσταση καθεστώτων Ενισχύσεων Ιδιωτικών Επενδύσεων για την περιφερειακή κ</w:t>
      </w:r>
      <w:r>
        <w:rPr>
          <w:rFonts w:eastAsia="Times New Roman" w:cs="Times New Roman"/>
          <w:szCs w:val="24"/>
        </w:rPr>
        <w:t>αι οικονομική ανάπτυξη της χώρας - Σύσταση Αναπτυξιακού Συμβουλίου και άλλες διατάξεις.»</w:t>
      </w:r>
      <w:r>
        <w:rPr>
          <w:rFonts w:eastAsia="Times New Roman" w:cs="Times New Roman"/>
          <w:szCs w:val="24"/>
        </w:rPr>
        <w:t>.</w:t>
      </w:r>
    </w:p>
    <w:p w14:paraId="4E97FF2F" w14:textId="77777777" w:rsidR="00222627" w:rsidRDefault="00D846F5">
      <w:pPr>
        <w:spacing w:line="600" w:lineRule="auto"/>
        <w:ind w:left="360" w:firstLine="349"/>
        <w:contextualSpacing/>
        <w:jc w:val="both"/>
        <w:rPr>
          <w:rFonts w:eastAsia="Times New Roman"/>
          <w:szCs w:val="24"/>
        </w:rPr>
      </w:pPr>
      <w:r>
        <w:rPr>
          <w:rFonts w:eastAsia="Times New Roman" w:cs="Times New Roman"/>
          <w:szCs w:val="24"/>
        </w:rPr>
        <w:t>Παραπέμπεται στην αρμόδια Διαρκή Επιτροπή.</w:t>
      </w:r>
    </w:p>
    <w:p w14:paraId="4E97FF30" w14:textId="77777777" w:rsidR="00222627" w:rsidRDefault="00D846F5">
      <w:pPr>
        <w:spacing w:line="600" w:lineRule="auto"/>
        <w:ind w:firstLine="720"/>
        <w:contextualSpacing/>
        <w:jc w:val="both"/>
        <w:rPr>
          <w:rFonts w:eastAsia="Times New Roman"/>
          <w:szCs w:val="24"/>
        </w:rPr>
      </w:pPr>
      <w:r>
        <w:rPr>
          <w:rFonts w:eastAsia="Times New Roman"/>
          <w:szCs w:val="24"/>
        </w:rPr>
        <w:t xml:space="preserve">Παρακαλείται η κυρία Γραμματέας να ανακοινώσει τις αναφορές προς το Σώμα. </w:t>
      </w:r>
    </w:p>
    <w:p w14:paraId="4E97FF31" w14:textId="77777777" w:rsidR="00222627" w:rsidRDefault="00D846F5">
      <w:pPr>
        <w:spacing w:line="600" w:lineRule="auto"/>
        <w:ind w:firstLine="720"/>
        <w:contextualSpacing/>
        <w:jc w:val="both"/>
        <w:rPr>
          <w:rFonts w:eastAsia="Times New Roman"/>
          <w:szCs w:val="24"/>
        </w:rPr>
      </w:pPr>
      <w:r>
        <w:rPr>
          <w:rFonts w:eastAsia="Times New Roman"/>
          <w:szCs w:val="24"/>
        </w:rPr>
        <w:t>(Ανακοινώνονται προς το Σώμα από τη Γραμματέα τη</w:t>
      </w:r>
      <w:r>
        <w:rPr>
          <w:rFonts w:eastAsia="Times New Roman"/>
          <w:szCs w:val="24"/>
        </w:rPr>
        <w:t xml:space="preserve">ς Βουλής κ. Αναστασία </w:t>
      </w:r>
      <w:proofErr w:type="spellStart"/>
      <w:r>
        <w:rPr>
          <w:rFonts w:eastAsia="Times New Roman"/>
          <w:szCs w:val="24"/>
        </w:rPr>
        <w:t>Γκαρά</w:t>
      </w:r>
      <w:proofErr w:type="spellEnd"/>
      <w:r>
        <w:rPr>
          <w:rFonts w:eastAsia="Times New Roman"/>
          <w:szCs w:val="24"/>
        </w:rPr>
        <w:t>, Βουλευτή Έβρου, τα ακόλουθα:</w:t>
      </w:r>
    </w:p>
    <w:p w14:paraId="4E97FF32" w14:textId="77777777" w:rsidR="00222627" w:rsidRDefault="00D846F5">
      <w:pPr>
        <w:spacing w:line="600" w:lineRule="auto"/>
        <w:ind w:firstLine="720"/>
        <w:contextualSpacing/>
        <w:jc w:val="both"/>
        <w:rPr>
          <w:rFonts w:eastAsia="Times New Roman"/>
          <w:szCs w:val="24"/>
        </w:rPr>
      </w:pPr>
      <w:r>
        <w:rPr>
          <w:rFonts w:eastAsia="Times New Roman"/>
          <w:szCs w:val="24"/>
        </w:rPr>
        <w:t xml:space="preserve">Α. </w:t>
      </w:r>
      <w:r>
        <w:rPr>
          <w:rFonts w:eastAsia="Times New Roman"/>
          <w:szCs w:val="24"/>
        </w:rPr>
        <w:t>ΚΑΤΑΘΕΣΗ ΑΝΑΦΟΡΩΝ</w:t>
      </w:r>
    </w:p>
    <w:p w14:paraId="4E97FF33" w14:textId="77777777" w:rsidR="00222627" w:rsidRDefault="00D846F5">
      <w:pPr>
        <w:spacing w:line="600" w:lineRule="auto"/>
        <w:ind w:firstLine="720"/>
        <w:contextualSpacing/>
        <w:jc w:val="center"/>
        <w:rPr>
          <w:rFonts w:eastAsia="Times New Roman"/>
          <w:szCs w:val="24"/>
        </w:rPr>
      </w:pPr>
      <w:r>
        <w:rPr>
          <w:rFonts w:eastAsia="Times New Roman"/>
          <w:szCs w:val="24"/>
        </w:rPr>
        <w:t>(</w:t>
      </w:r>
      <w:r>
        <w:rPr>
          <w:rFonts w:eastAsia="Times New Roman"/>
          <w:szCs w:val="24"/>
        </w:rPr>
        <w:t xml:space="preserve">Να μπει η σελίδα </w:t>
      </w:r>
      <w:r>
        <w:rPr>
          <w:rFonts w:eastAsia="Times New Roman"/>
          <w:szCs w:val="24"/>
        </w:rPr>
        <w:t>5</w:t>
      </w:r>
      <w:r>
        <w:rPr>
          <w:rFonts w:eastAsia="Times New Roman"/>
          <w:szCs w:val="24"/>
        </w:rPr>
        <w:t>α</w:t>
      </w:r>
      <w:r>
        <w:rPr>
          <w:rFonts w:eastAsia="Times New Roman"/>
          <w:szCs w:val="24"/>
        </w:rPr>
        <w:t>)</w:t>
      </w:r>
    </w:p>
    <w:p w14:paraId="4E97FF34" w14:textId="77777777" w:rsidR="00222627" w:rsidRDefault="00D846F5">
      <w:pPr>
        <w:spacing w:line="600" w:lineRule="auto"/>
        <w:ind w:firstLine="720"/>
        <w:contextualSpacing/>
        <w:rPr>
          <w:rFonts w:eastAsia="Times New Roman"/>
          <w:szCs w:val="24"/>
        </w:rPr>
      </w:pPr>
      <w:r>
        <w:rPr>
          <w:rFonts w:eastAsia="Times New Roman"/>
          <w:szCs w:val="24"/>
        </w:rPr>
        <w:t>Β. ΑΠΑΝΤΗΣΕΙΣ ΥΠΟΥΡΓΩΝ ΣΕ ΕΡΩΤΗΣΕΙΣ ΒΟΥΛΕΥΤΩΝ</w:t>
      </w:r>
    </w:p>
    <w:p w14:paraId="4E97FF35" w14:textId="77777777" w:rsidR="00222627" w:rsidRDefault="00D846F5">
      <w:pPr>
        <w:spacing w:line="600" w:lineRule="auto"/>
        <w:ind w:firstLine="720"/>
        <w:contextualSpacing/>
        <w:jc w:val="center"/>
        <w:rPr>
          <w:rFonts w:eastAsia="Times New Roman"/>
          <w:szCs w:val="24"/>
        </w:rPr>
      </w:pPr>
      <w:r>
        <w:rPr>
          <w:rFonts w:eastAsia="Times New Roman"/>
          <w:szCs w:val="24"/>
        </w:rPr>
        <w:t>(</w:t>
      </w:r>
      <w:r>
        <w:rPr>
          <w:rFonts w:eastAsia="Times New Roman"/>
          <w:szCs w:val="24"/>
        </w:rPr>
        <w:t>Να μπει η σελίδα 5β</w:t>
      </w:r>
      <w:r>
        <w:rPr>
          <w:rFonts w:eastAsia="Times New Roman"/>
          <w:szCs w:val="24"/>
        </w:rPr>
        <w:t>)</w:t>
      </w:r>
    </w:p>
    <w:p w14:paraId="4E97FF36"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Κυρίες και κύριοι συνάδελφοι, έχω την τιμή να </w:t>
      </w:r>
      <w:r>
        <w:rPr>
          <w:rFonts w:eastAsia="Times New Roman" w:cs="Times New Roman"/>
          <w:szCs w:val="24"/>
        </w:rPr>
        <w:t>ανακοινώσω στο Σώμα το δελτίο των επίκαιρων ερωτήσεων της Δευτέρας 6 Ιουνίου 2016.</w:t>
      </w:r>
    </w:p>
    <w:p w14:paraId="4E97FF37"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t>Α. ΕΠΙΚΑΙΡΕΣ ΕΡΩΤΗΣΕΙΣ Πρώτου Κύκλου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4E97FF38"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t>1. Η με αριθμό 933/31</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2016 επίκαιρη ερώτηση της Βουλευτού Β</w:t>
      </w:r>
      <w:r>
        <w:rPr>
          <w:rFonts w:eastAsia="Times New Roman" w:cs="Times New Roman"/>
          <w:szCs w:val="24"/>
        </w:rPr>
        <w:t>΄</w:t>
      </w:r>
      <w:r>
        <w:rPr>
          <w:rFonts w:eastAsia="Times New Roman" w:cs="Times New Roman"/>
          <w:szCs w:val="24"/>
        </w:rPr>
        <w:t xml:space="preserve"> Αθηνών του Συνασπισμού Ριζοσπαστικής Αριστεράς κ</w:t>
      </w:r>
      <w:r>
        <w:rPr>
          <w:rFonts w:eastAsia="Times New Roman" w:cs="Times New Roman"/>
          <w:szCs w:val="24"/>
        </w:rPr>
        <w:t>.</w:t>
      </w:r>
      <w:r>
        <w:rPr>
          <w:rFonts w:eastAsia="Times New Roman" w:cs="Times New Roman"/>
          <w:szCs w:val="24"/>
        </w:rPr>
        <w:t xml:space="preserve"> Χαρούλας (Χαράς) Καφαντάρη προς τον Υπουργό Περιβάλλοντος και Ενέργειας, σχετικά με την προστασία των </w:t>
      </w:r>
      <w:proofErr w:type="spellStart"/>
      <w:r>
        <w:rPr>
          <w:rFonts w:eastAsia="Times New Roman" w:cs="Times New Roman"/>
          <w:szCs w:val="24"/>
        </w:rPr>
        <w:t>γεωτόπων</w:t>
      </w:r>
      <w:proofErr w:type="spellEnd"/>
      <w:r>
        <w:rPr>
          <w:rFonts w:eastAsia="Times New Roman" w:cs="Times New Roman"/>
          <w:szCs w:val="24"/>
        </w:rPr>
        <w:t>.</w:t>
      </w:r>
    </w:p>
    <w:p w14:paraId="4E97FF39"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t>2. Η με αριθμό 925/30</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 xml:space="preserve">2016 επίκαιρη ερώτηση του Βουλευτή Ηρακλείου της Νέας Δημοκρατίας κ. </w:t>
      </w:r>
      <w:r>
        <w:rPr>
          <w:rFonts w:eastAsia="Times New Roman" w:cs="Times New Roman"/>
          <w:szCs w:val="24"/>
        </w:rPr>
        <w:t xml:space="preserve">Ελευθερίου </w:t>
      </w:r>
      <w:proofErr w:type="spellStart"/>
      <w:r>
        <w:rPr>
          <w:rFonts w:eastAsia="Times New Roman" w:cs="Times New Roman"/>
          <w:szCs w:val="24"/>
        </w:rPr>
        <w:t>Αυγενάκη</w:t>
      </w:r>
      <w:proofErr w:type="spellEnd"/>
      <w:r>
        <w:rPr>
          <w:rFonts w:eastAsia="Times New Roman" w:cs="Times New Roman"/>
          <w:szCs w:val="24"/>
        </w:rPr>
        <w:t xml:space="preserve"> προς τον Υπουργό Οικονομίας, Ανάπτυξης και Τουρισμού, σχετικά με την επιδείνωση του μεταποιητικού τομέα στη χώρα μας.</w:t>
      </w:r>
    </w:p>
    <w:p w14:paraId="4E97FF3A"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lastRenderedPageBreak/>
        <w:t>3. Η με αριθμό 916/27</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2016 επίκαιρη ερώτηση του Βουλευτή Β</w:t>
      </w:r>
      <w:r>
        <w:rPr>
          <w:rFonts w:eastAsia="Times New Roman" w:cs="Times New Roman"/>
          <w:szCs w:val="24"/>
        </w:rPr>
        <w:t>΄</w:t>
      </w:r>
      <w:r>
        <w:rPr>
          <w:rFonts w:eastAsia="Times New Roman" w:cs="Times New Roman"/>
          <w:szCs w:val="24"/>
        </w:rPr>
        <w:t xml:space="preserve"> Αθηνών του Λαϊκού Συνδέσμου – Χρυσή Αυγή κ. Ηλία </w:t>
      </w:r>
      <w:proofErr w:type="spellStart"/>
      <w:r>
        <w:rPr>
          <w:rFonts w:eastAsia="Times New Roman" w:cs="Times New Roman"/>
          <w:szCs w:val="24"/>
        </w:rPr>
        <w:t>Παναγιώ</w:t>
      </w:r>
      <w:r>
        <w:rPr>
          <w:rFonts w:eastAsia="Times New Roman" w:cs="Times New Roman"/>
          <w:szCs w:val="24"/>
        </w:rPr>
        <w:t>ταρου</w:t>
      </w:r>
      <w:proofErr w:type="spellEnd"/>
      <w:r>
        <w:rPr>
          <w:rFonts w:eastAsia="Times New Roman" w:cs="Times New Roman"/>
          <w:szCs w:val="24"/>
        </w:rPr>
        <w:t xml:space="preserve"> προς τον Υπουργό Εσωτερικών και Διοικητικής Ανασυγκρότησης, σχετικά με τη «</w:t>
      </w:r>
      <w:proofErr w:type="spellStart"/>
      <w:r>
        <w:rPr>
          <w:rFonts w:eastAsia="Times New Roman" w:cs="Times New Roman"/>
          <w:szCs w:val="24"/>
        </w:rPr>
        <w:t>στοχοποίηση</w:t>
      </w:r>
      <w:proofErr w:type="spellEnd"/>
      <w:r>
        <w:rPr>
          <w:rFonts w:eastAsia="Times New Roman" w:cs="Times New Roman"/>
          <w:szCs w:val="24"/>
        </w:rPr>
        <w:t xml:space="preserve"> Ελλήνων πολιτών από γνωστή παρακρατική ιστοσελίδα </w:t>
      </w:r>
      <w:proofErr w:type="spellStart"/>
      <w:r>
        <w:rPr>
          <w:rFonts w:eastAsia="Times New Roman" w:cs="Times New Roman"/>
          <w:szCs w:val="24"/>
        </w:rPr>
        <w:t>αντιεξουσιαστών</w:t>
      </w:r>
      <w:proofErr w:type="spellEnd"/>
      <w:r>
        <w:rPr>
          <w:rFonts w:eastAsia="Times New Roman" w:cs="Times New Roman"/>
          <w:szCs w:val="24"/>
        </w:rPr>
        <w:t xml:space="preserve">». </w:t>
      </w:r>
    </w:p>
    <w:p w14:paraId="4E97FF3B"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t>4. Η με αριθμό 906/24</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2016 επίκαιρη ερώτηση της Βουλευτού Αττικής της Δημοκρατικής Συμπαράτα</w:t>
      </w:r>
      <w:r>
        <w:rPr>
          <w:rFonts w:eastAsia="Times New Roman" w:cs="Times New Roman"/>
          <w:szCs w:val="24"/>
        </w:rPr>
        <w:t>ξης ΠΑΣΟΚ-ΔΗΜΑΡ κ</w:t>
      </w:r>
      <w:r>
        <w:rPr>
          <w:rFonts w:eastAsia="Times New Roman" w:cs="Times New Roman"/>
          <w:szCs w:val="24"/>
        </w:rPr>
        <w:t>.</w:t>
      </w:r>
      <w:r>
        <w:rPr>
          <w:rFonts w:eastAsia="Times New Roman" w:cs="Times New Roman"/>
          <w:szCs w:val="24"/>
        </w:rPr>
        <w:t xml:space="preserve"> Παρασκευής </w:t>
      </w:r>
      <w:proofErr w:type="spellStart"/>
      <w:r>
        <w:rPr>
          <w:rFonts w:eastAsia="Times New Roman" w:cs="Times New Roman"/>
          <w:szCs w:val="24"/>
        </w:rPr>
        <w:t>Χριστοφιλοπούλου</w:t>
      </w:r>
      <w:proofErr w:type="spellEnd"/>
      <w:r>
        <w:rPr>
          <w:rFonts w:eastAsia="Times New Roman" w:cs="Times New Roman"/>
          <w:szCs w:val="24"/>
        </w:rPr>
        <w:t xml:space="preserve"> προς τον Υπουργό Εθνικής Άμυνας, σχετικά με τη δημιουργία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στη συνοικία των </w:t>
      </w:r>
      <w:proofErr w:type="spellStart"/>
      <w:r>
        <w:rPr>
          <w:rFonts w:eastAsia="Times New Roman" w:cs="Times New Roman"/>
          <w:szCs w:val="24"/>
        </w:rPr>
        <w:t>νεοπροσφύγων</w:t>
      </w:r>
      <w:proofErr w:type="spellEnd"/>
      <w:r>
        <w:rPr>
          <w:rFonts w:eastAsia="Times New Roman" w:cs="Times New Roman"/>
          <w:szCs w:val="24"/>
        </w:rPr>
        <w:t xml:space="preserve"> Ποντίων, </w:t>
      </w:r>
      <w:proofErr w:type="spellStart"/>
      <w:r>
        <w:rPr>
          <w:rFonts w:eastAsia="Times New Roman" w:cs="Times New Roman"/>
          <w:szCs w:val="24"/>
        </w:rPr>
        <w:t>Γκορυτσά</w:t>
      </w:r>
      <w:proofErr w:type="spellEnd"/>
      <w:r>
        <w:rPr>
          <w:rFonts w:eastAsia="Times New Roman" w:cs="Times New Roman"/>
          <w:szCs w:val="24"/>
        </w:rPr>
        <w:t xml:space="preserve"> Ασπροπύργου.</w:t>
      </w:r>
    </w:p>
    <w:p w14:paraId="4E97FF3C"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t>5. Η με αριθμό 937/31-5-2016 επίκαιρη ερώτηση του Βουλευτή Β΄ Θεσσαλονίκης του Κο</w:t>
      </w:r>
      <w:r>
        <w:rPr>
          <w:rFonts w:eastAsia="Times New Roman" w:cs="Times New Roman"/>
          <w:szCs w:val="24"/>
        </w:rPr>
        <w:t>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Σάκη </w:t>
      </w:r>
      <w:proofErr w:type="spellStart"/>
      <w:r>
        <w:rPr>
          <w:rFonts w:eastAsia="Times New Roman" w:cs="Times New Roman"/>
          <w:bCs/>
          <w:szCs w:val="24"/>
        </w:rPr>
        <w:t>Βαρδαλή</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σχετικά με την Ελληνική Βιομηχανία Οχημάτων («ΕΛΒΟ Α.Β.Ε.»). </w:t>
      </w:r>
    </w:p>
    <w:p w14:paraId="4E97FF3D"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t>6. Η με αριθμό 935/31-5-2016 επίκαιρη ερώτηση 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 </w:t>
      </w:r>
      <w:r>
        <w:rPr>
          <w:rFonts w:eastAsia="Times New Roman" w:cs="Times New Roman"/>
          <w:bCs/>
          <w:szCs w:val="24"/>
        </w:rPr>
        <w:t>Δημητρίου Καμμένου</w:t>
      </w:r>
      <w:r>
        <w:rPr>
          <w:rFonts w:eastAsia="Times New Roman" w:cs="Times New Roman"/>
          <w:szCs w:val="24"/>
        </w:rPr>
        <w:t xml:space="preserve"> π</w:t>
      </w:r>
      <w:r>
        <w:rPr>
          <w:rFonts w:eastAsia="Times New Roman" w:cs="Times New Roman"/>
          <w:szCs w:val="24"/>
        </w:rPr>
        <w:t xml:space="preserve">ρος τον Υπουργό </w:t>
      </w:r>
      <w:r>
        <w:rPr>
          <w:rFonts w:eastAsia="Times New Roman" w:cs="Times New Roman"/>
          <w:szCs w:val="24"/>
        </w:rPr>
        <w:t xml:space="preserve">Υγείας, </w:t>
      </w:r>
      <w:r>
        <w:rPr>
          <w:rFonts w:eastAsia="Times New Roman" w:cs="Times New Roman"/>
          <w:szCs w:val="24"/>
        </w:rPr>
        <w:t>σχετικά με τις ελλείψεις και τα προβλήματα του στόλου του ΕΚΑΒ.</w:t>
      </w:r>
    </w:p>
    <w:p w14:paraId="4E97FF3E"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bCs/>
          <w:szCs w:val="24"/>
        </w:rPr>
        <w:lastRenderedPageBreak/>
        <w:t>Β. ΕΠΙΚΑΙΡΕΣ ΕΡΩΤΗΣΕΙΣ Δεύτερου Κύκλου (Άρθρο 130 παρ</w:t>
      </w:r>
      <w:r>
        <w:rPr>
          <w:rFonts w:eastAsia="Times New Roman" w:cs="Times New Roman"/>
          <w:bCs/>
          <w:szCs w:val="24"/>
        </w:rPr>
        <w:t>άγραφοι</w:t>
      </w:r>
      <w:r>
        <w:rPr>
          <w:rFonts w:eastAsia="Times New Roman" w:cs="Times New Roman"/>
          <w:bCs/>
          <w:szCs w:val="24"/>
        </w:rPr>
        <w:t xml:space="preserve"> 2 και 3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r>
        <w:rPr>
          <w:rFonts w:eastAsia="Times New Roman" w:cs="Times New Roman"/>
          <w:szCs w:val="24"/>
        </w:rPr>
        <w:t> </w:t>
      </w:r>
    </w:p>
    <w:p w14:paraId="4E97FF3F"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t>1. Η με αριθμό 926/30-5-2016 επίκαιρη ερώτηση του Βουλευτή Άρτας της Νέ</w:t>
      </w:r>
      <w:r>
        <w:rPr>
          <w:rFonts w:eastAsia="Times New Roman" w:cs="Times New Roman"/>
          <w:szCs w:val="24"/>
        </w:rPr>
        <w:t xml:space="preserve">ας Δημοκρατίας κ. </w:t>
      </w:r>
      <w:r>
        <w:rPr>
          <w:rFonts w:eastAsia="Times New Roman" w:cs="Times New Roman"/>
          <w:bCs/>
          <w:szCs w:val="24"/>
        </w:rPr>
        <w:t xml:space="preserve">Γεωργίου </w:t>
      </w:r>
      <w:proofErr w:type="spellStart"/>
      <w:r>
        <w:rPr>
          <w:rFonts w:eastAsia="Times New Roman" w:cs="Times New Roman"/>
          <w:bCs/>
          <w:szCs w:val="24"/>
        </w:rPr>
        <w:t>Στύλιου</w:t>
      </w:r>
      <w:proofErr w:type="spellEnd"/>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szCs w:val="24"/>
        </w:rPr>
        <w:t xml:space="preserve"> σχετικά με την καταβολή της ελάχιστης δυνατής συνδεδεμένης ενίσχυσης, στους παραγωγούς εσπεριδοειδών.</w:t>
      </w:r>
    </w:p>
    <w:p w14:paraId="4E97FF40"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t xml:space="preserve">2. Η με αριθμό 907/25-5-2016 επίκαιρη ερώτηση του Βουλευτή Αρκαδίας </w:t>
      </w:r>
      <w:r>
        <w:rPr>
          <w:rFonts w:eastAsia="Times New Roman" w:cs="Times New Roman"/>
          <w:szCs w:val="24"/>
        </w:rPr>
        <w:t xml:space="preserve">της Δημοκρατικής Συμπαράταξης ΠΑΣΟΚ-ΔΗΜΑΡ κ. </w:t>
      </w:r>
      <w:r>
        <w:rPr>
          <w:rFonts w:eastAsia="Times New Roman" w:cs="Times New Roman"/>
          <w:bCs/>
          <w:szCs w:val="24"/>
        </w:rPr>
        <w:t>Οδυσσέα Κωνσταντινόπουλου</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σχετικά με την πρόοδο των έργων αξιοποίησης του πρώην αεροδρομίου του Ελληνικού.</w:t>
      </w:r>
    </w:p>
    <w:p w14:paraId="4E97FF41"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t>3. Η με αριθμό 938/31-5-2016 επίκαιρη ερώτηση του Βουλευτή Ηρακλείου του Κ</w:t>
      </w:r>
      <w:r>
        <w:rPr>
          <w:rFonts w:eastAsia="Times New Roman" w:cs="Times New Roman"/>
          <w:szCs w:val="24"/>
        </w:rPr>
        <w:t>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Εμμανουήλ Συντυχάκη</w:t>
      </w:r>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w:t>
      </w:r>
      <w:r>
        <w:rPr>
          <w:rFonts w:eastAsia="Times New Roman" w:cs="Times New Roman"/>
          <w:szCs w:val="24"/>
        </w:rPr>
        <w:t xml:space="preserve"> σχετικά με την κατάσταση που επικρατεί στα Σχολεία Δεύτερης Ευκαιρίας.</w:t>
      </w:r>
    </w:p>
    <w:p w14:paraId="4E97FF42"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lastRenderedPageBreak/>
        <w:t>4. Η με αριθμό 846/9-5-2016 επίκαιρη ερώτηση του Βουλευτή Αργολίδας της Δημοκρ</w:t>
      </w:r>
      <w:r>
        <w:rPr>
          <w:rFonts w:eastAsia="Times New Roman" w:cs="Times New Roman"/>
          <w:szCs w:val="24"/>
        </w:rPr>
        <w:t xml:space="preserve">ατικής Συμπαράταξης ΠΑΣΟΚ-ΔΗΜΑΡ κ. </w:t>
      </w:r>
      <w:r>
        <w:rPr>
          <w:rFonts w:eastAsia="Times New Roman" w:cs="Times New Roman"/>
          <w:bCs/>
          <w:szCs w:val="24"/>
        </w:rPr>
        <w:t>Ιωάννη Μανιάτη</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την άμεση αντιμετώπιση του θέματος της εφημερίας παιδιάτρου στην Αργολίδα.</w:t>
      </w:r>
    </w:p>
    <w:p w14:paraId="4E97FF43"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t>5. Η με αριθμό 825/25-4-2016 επίκαιρη ερώτηση της Βουλευτού Β΄ Πειραιώς της Ένωσης Κεντρώων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Θεοδώρας </w:t>
      </w:r>
      <w:proofErr w:type="spellStart"/>
      <w:r>
        <w:rPr>
          <w:rFonts w:eastAsia="Times New Roman" w:cs="Times New Roman"/>
          <w:bCs/>
          <w:szCs w:val="24"/>
        </w:rPr>
        <w:t>Μεγαλοοικονόμου</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σχετικά με την υπολειτουργία του Αντικαρκινικού Νοσοκομείου </w:t>
      </w:r>
      <w:r>
        <w:rPr>
          <w:rFonts w:eastAsia="Times New Roman" w:cs="Times New Roman"/>
          <w:szCs w:val="24"/>
        </w:rPr>
        <w:t>«</w:t>
      </w:r>
      <w:r>
        <w:rPr>
          <w:rFonts w:eastAsia="Times New Roman" w:cs="Times New Roman"/>
          <w:szCs w:val="24"/>
        </w:rPr>
        <w:t>Μεταξά</w:t>
      </w:r>
      <w:r>
        <w:rPr>
          <w:rFonts w:eastAsia="Times New Roman" w:cs="Times New Roman"/>
          <w:szCs w:val="24"/>
        </w:rPr>
        <w:t>»</w:t>
      </w:r>
      <w:r>
        <w:rPr>
          <w:rFonts w:eastAsia="Times New Roman" w:cs="Times New Roman"/>
          <w:szCs w:val="24"/>
        </w:rPr>
        <w:t>. </w:t>
      </w:r>
    </w:p>
    <w:p w14:paraId="4E97FF44"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t>6. Η με αριθμό 929/30-5-2016 επίκαιρη ερώτηση του ΣΤ΄ Αντιπροέδρου της Βουλής και Βουλευτή Δωδεκανήσου της Δημοκρατικής Συμπαράταξης ΠΑ</w:t>
      </w:r>
      <w:r>
        <w:rPr>
          <w:rFonts w:eastAsia="Times New Roman" w:cs="Times New Roman"/>
          <w:szCs w:val="24"/>
        </w:rPr>
        <w:t xml:space="preserve">ΣΟΚ-ΔΗΜΑΡ κ. </w:t>
      </w:r>
      <w:r>
        <w:rPr>
          <w:rFonts w:eastAsia="Times New Roman" w:cs="Times New Roman"/>
          <w:bCs/>
          <w:szCs w:val="24"/>
        </w:rPr>
        <w:t xml:space="preserve">Δημητρίου </w:t>
      </w:r>
      <w:proofErr w:type="spellStart"/>
      <w:r>
        <w:rPr>
          <w:rFonts w:eastAsia="Times New Roman" w:cs="Times New Roman"/>
          <w:bCs/>
          <w:szCs w:val="24"/>
        </w:rPr>
        <w:t>Κρεμαστινού</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σχετικά με τη χρεοκοπία της χώρας και τη δημοσιονομική εκτροπή. </w:t>
      </w:r>
    </w:p>
    <w:p w14:paraId="4E97FF45" w14:textId="77777777" w:rsidR="00222627" w:rsidRDefault="00D846F5">
      <w:pPr>
        <w:spacing w:line="600" w:lineRule="auto"/>
        <w:ind w:firstLine="720"/>
        <w:contextualSpacing/>
        <w:jc w:val="center"/>
        <w:rPr>
          <w:rFonts w:eastAsia="Times New Roman" w:cs="Times New Roman"/>
          <w:color w:val="FF0000"/>
          <w:szCs w:val="24"/>
        </w:rPr>
      </w:pPr>
      <w:r w:rsidRPr="00DC02DF">
        <w:rPr>
          <w:rFonts w:eastAsia="Times New Roman" w:cs="Times New Roman"/>
          <w:color w:val="FF0000"/>
          <w:szCs w:val="24"/>
        </w:rPr>
        <w:t>(ΑΛΛΑΓΗ ΣΕΛΙΔΑΣ ΛΟΓΩ ΑΛΛΑΓΗΣ ΘΕΜΑΤΟΣ)</w:t>
      </w:r>
    </w:p>
    <w:p w14:paraId="4E97FF46" w14:textId="77777777" w:rsidR="00222627" w:rsidRDefault="00D846F5">
      <w:pPr>
        <w:spacing w:line="600" w:lineRule="auto"/>
        <w:ind w:firstLine="720"/>
        <w:contextualSpacing/>
        <w:jc w:val="both"/>
        <w:rPr>
          <w:rFonts w:eastAsia="Times New Roman"/>
          <w:szCs w:val="24"/>
        </w:rPr>
      </w:pPr>
      <w:r w:rsidRPr="00DC02DF">
        <w:rPr>
          <w:rFonts w:eastAsia="Times New Roman"/>
          <w:b/>
          <w:szCs w:val="24"/>
        </w:rPr>
        <w:t>ΠΡΟΕΔΡΕΥΩΝ (Νικήτας Κακλαμάνης):</w:t>
      </w:r>
      <w:r>
        <w:rPr>
          <w:rFonts w:eastAsia="Times New Roman"/>
          <w:szCs w:val="24"/>
        </w:rPr>
        <w:t xml:space="preserve"> Κυρίες και κύριοι συνάδελφοι, ε</w:t>
      </w:r>
      <w:r>
        <w:rPr>
          <w:rFonts w:eastAsia="Times New Roman"/>
          <w:szCs w:val="24"/>
        </w:rPr>
        <w:t>ισερχόμαστε στη συζήτηση</w:t>
      </w:r>
      <w:r>
        <w:rPr>
          <w:rFonts w:eastAsia="Times New Roman"/>
          <w:szCs w:val="24"/>
        </w:rPr>
        <w:t xml:space="preserve"> των </w:t>
      </w:r>
    </w:p>
    <w:p w14:paraId="4E97FF47" w14:textId="77777777" w:rsidR="00222627" w:rsidRDefault="00D846F5">
      <w:pPr>
        <w:spacing w:line="600" w:lineRule="auto"/>
        <w:ind w:firstLine="720"/>
        <w:contextualSpacing/>
        <w:jc w:val="center"/>
        <w:rPr>
          <w:rFonts w:eastAsia="Times New Roman"/>
          <w:b/>
          <w:szCs w:val="24"/>
        </w:rPr>
      </w:pPr>
      <w:r>
        <w:rPr>
          <w:rFonts w:eastAsia="Times New Roman"/>
          <w:b/>
          <w:szCs w:val="24"/>
        </w:rPr>
        <w:lastRenderedPageBreak/>
        <w:t>ΕΠΙΚΑΙΡΩΝ ΕΡΩΤΗΣΕΩΝ</w:t>
      </w:r>
    </w:p>
    <w:p w14:paraId="4E97FF48" w14:textId="77777777" w:rsidR="00222627" w:rsidRDefault="00D846F5">
      <w:pPr>
        <w:spacing w:line="600" w:lineRule="auto"/>
        <w:ind w:firstLine="720"/>
        <w:contextualSpacing/>
        <w:jc w:val="both"/>
        <w:rPr>
          <w:rFonts w:eastAsia="Times New Roman"/>
          <w:szCs w:val="24"/>
        </w:rPr>
      </w:pPr>
      <w:r>
        <w:rPr>
          <w:rFonts w:eastAsia="Times New Roman"/>
          <w:szCs w:val="24"/>
        </w:rPr>
        <w:t>Π</w:t>
      </w:r>
      <w:r>
        <w:rPr>
          <w:rFonts w:eastAsia="Times New Roman"/>
          <w:szCs w:val="24"/>
        </w:rPr>
        <w:t>ρ</w:t>
      </w:r>
      <w:r>
        <w:rPr>
          <w:rFonts w:eastAsia="Times New Roman"/>
          <w:szCs w:val="24"/>
        </w:rPr>
        <w:t>ιν</w:t>
      </w:r>
      <w:r>
        <w:rPr>
          <w:rFonts w:eastAsia="Times New Roman"/>
          <w:szCs w:val="24"/>
        </w:rPr>
        <w:t xml:space="preserve"> ξεκινήσει η συζήτηση της μίας και μοναδικής για σήμερα επίκαιρης ερώτησης, προτού τις αναγνώσω</w:t>
      </w:r>
      <w:r>
        <w:rPr>
          <w:rFonts w:eastAsia="Times New Roman"/>
          <w:szCs w:val="24"/>
        </w:rPr>
        <w:t>,</w:t>
      </w:r>
      <w:r>
        <w:rPr>
          <w:rFonts w:eastAsia="Times New Roman"/>
          <w:szCs w:val="24"/>
        </w:rPr>
        <w:t xml:space="preserve"> για τα Πρακτικά, θέλω να πω ότι όλες οι επίκαιρες ερωτήσεις, πλην τριών, δύο εκ των οποίων ήταν να απαντήσει ο κ. </w:t>
      </w:r>
      <w:proofErr w:type="spellStart"/>
      <w:r>
        <w:rPr>
          <w:rFonts w:eastAsia="Times New Roman"/>
          <w:szCs w:val="24"/>
        </w:rPr>
        <w:t>Κατρούγκαλος</w:t>
      </w:r>
      <w:proofErr w:type="spellEnd"/>
      <w:r>
        <w:rPr>
          <w:rFonts w:eastAsia="Times New Roman"/>
          <w:szCs w:val="24"/>
        </w:rPr>
        <w:t xml:space="preserve"> και μ</w:t>
      </w:r>
      <w:r>
        <w:rPr>
          <w:rFonts w:eastAsia="Times New Roman"/>
          <w:szCs w:val="24"/>
        </w:rPr>
        <w:t>ί</w:t>
      </w:r>
      <w:r>
        <w:rPr>
          <w:rFonts w:eastAsia="Times New Roman"/>
          <w:szCs w:val="24"/>
        </w:rPr>
        <w:t>α η κ. Κουντουρά, οι οποίες αντικειμενικά και δικαιολογημένα δεν γίνονται, γιατί και οι δύο βρίσκονται στο εξωτερικό, αναβ</w:t>
      </w:r>
      <w:r>
        <w:rPr>
          <w:rFonts w:eastAsia="Times New Roman"/>
          <w:szCs w:val="24"/>
        </w:rPr>
        <w:t xml:space="preserve">άλλονται λόγω κωλύματος, όπως δηλώνεται, των αρμοδίων Υπουργών, μεταξύ των οποίων και αυτή που έχει καταθέσει ο παρευρισκόμενος σήμερα, κάνοντας παρέα σε εμάς, κ. Στάθης Παναγούλης προς τον Υπουργό Επικρατείας. </w:t>
      </w:r>
    </w:p>
    <w:p w14:paraId="4E97FF49" w14:textId="77777777" w:rsidR="00222627" w:rsidRDefault="00D846F5">
      <w:pPr>
        <w:spacing w:line="600" w:lineRule="auto"/>
        <w:ind w:firstLine="720"/>
        <w:contextualSpacing/>
        <w:jc w:val="both"/>
        <w:rPr>
          <w:rFonts w:eastAsia="Times New Roman"/>
          <w:szCs w:val="24"/>
        </w:rPr>
      </w:pPr>
      <w:r>
        <w:rPr>
          <w:rFonts w:eastAsia="Times New Roman"/>
          <w:szCs w:val="24"/>
        </w:rPr>
        <w:t xml:space="preserve">Πιο συγκεκριμένα: </w:t>
      </w:r>
    </w:p>
    <w:p w14:paraId="4E97FF4A" w14:textId="77777777" w:rsidR="00222627" w:rsidRDefault="00D846F5">
      <w:pPr>
        <w:spacing w:line="600" w:lineRule="auto"/>
        <w:ind w:firstLine="720"/>
        <w:contextualSpacing/>
        <w:jc w:val="both"/>
        <w:rPr>
          <w:rFonts w:eastAsia="Times New Roman"/>
          <w:szCs w:val="24"/>
        </w:rPr>
      </w:pPr>
      <w:r>
        <w:rPr>
          <w:rFonts w:eastAsia="Times New Roman"/>
          <w:szCs w:val="24"/>
        </w:rPr>
        <w:t>Η δεύτερη με αριθμό 923/3</w:t>
      </w:r>
      <w:r>
        <w:rPr>
          <w:rFonts w:eastAsia="Times New Roman"/>
          <w:szCs w:val="24"/>
        </w:rPr>
        <w:t xml:space="preserve">0-5-2016 επίκαιρη ερώτηση πρώτου κύκλου της Βουλευτού Β΄ Αθηνών της Νέας Δημοκρατίας κ. </w:t>
      </w:r>
      <w:r>
        <w:rPr>
          <w:rFonts w:eastAsia="Times New Roman"/>
          <w:bCs/>
          <w:szCs w:val="24"/>
        </w:rPr>
        <w:t>Αικατερίνης Παπακώστα-Σιδηροπούλου</w:t>
      </w:r>
      <w:r>
        <w:rPr>
          <w:rFonts w:eastAsia="Times New Roman"/>
          <w:b/>
          <w:szCs w:val="24"/>
        </w:rPr>
        <w:t xml:space="preserve"> </w:t>
      </w:r>
      <w:r>
        <w:rPr>
          <w:rFonts w:eastAsia="Times New Roman"/>
          <w:szCs w:val="24"/>
        </w:rPr>
        <w:t>προς τον Υπουργό</w:t>
      </w:r>
      <w:r>
        <w:rPr>
          <w:rFonts w:eastAsia="Times New Roman"/>
          <w:b/>
          <w:szCs w:val="24"/>
        </w:rPr>
        <w:t xml:space="preserve"> </w:t>
      </w:r>
      <w:r>
        <w:rPr>
          <w:rFonts w:eastAsia="Times New Roman"/>
          <w:bCs/>
          <w:szCs w:val="24"/>
        </w:rPr>
        <w:t>Εργασίας, Κοινω</w:t>
      </w:r>
      <w:r>
        <w:rPr>
          <w:rFonts w:eastAsia="Times New Roman"/>
          <w:bCs/>
          <w:szCs w:val="24"/>
        </w:rPr>
        <w:lastRenderedPageBreak/>
        <w:t>νικής</w:t>
      </w:r>
      <w:r>
        <w:rPr>
          <w:rFonts w:eastAsia="Times New Roman"/>
          <w:b/>
          <w:bCs/>
          <w:szCs w:val="24"/>
        </w:rPr>
        <w:t xml:space="preserve"> </w:t>
      </w:r>
      <w:r>
        <w:rPr>
          <w:rFonts w:eastAsia="Times New Roman"/>
          <w:bCs/>
          <w:szCs w:val="24"/>
        </w:rPr>
        <w:t>Ασφάλισης και Κοινωνικής Αλληλεγγύης,</w:t>
      </w:r>
      <w:r>
        <w:rPr>
          <w:rFonts w:eastAsia="Times New Roman"/>
          <w:b/>
          <w:bCs/>
          <w:szCs w:val="24"/>
        </w:rPr>
        <w:t xml:space="preserve"> </w:t>
      </w:r>
      <w:r>
        <w:rPr>
          <w:rFonts w:eastAsia="Times New Roman"/>
          <w:szCs w:val="24"/>
        </w:rPr>
        <w:t xml:space="preserve">σχετικά με την εναρμόνιση των </w:t>
      </w:r>
      <w:r>
        <w:rPr>
          <w:rFonts w:eastAsia="Times New Roman"/>
          <w:szCs w:val="24"/>
        </w:rPr>
        <w:t>δ</w:t>
      </w:r>
      <w:r>
        <w:rPr>
          <w:rFonts w:eastAsia="Times New Roman"/>
          <w:szCs w:val="24"/>
        </w:rPr>
        <w:t xml:space="preserve">ιαδικασιών </w:t>
      </w:r>
      <w:r>
        <w:rPr>
          <w:rFonts w:eastAsia="Times New Roman"/>
          <w:szCs w:val="24"/>
        </w:rPr>
        <w:t>α</w:t>
      </w:r>
      <w:r>
        <w:rPr>
          <w:rFonts w:eastAsia="Times New Roman"/>
          <w:szCs w:val="24"/>
        </w:rPr>
        <w:t xml:space="preserve">ποπληρωμής </w:t>
      </w:r>
      <w:r>
        <w:rPr>
          <w:rFonts w:eastAsia="Times New Roman"/>
          <w:szCs w:val="24"/>
        </w:rPr>
        <w:t>δ</w:t>
      </w:r>
      <w:r>
        <w:rPr>
          <w:rFonts w:eastAsia="Times New Roman"/>
          <w:szCs w:val="24"/>
        </w:rPr>
        <w:t>αν</w:t>
      </w:r>
      <w:r>
        <w:rPr>
          <w:rFonts w:eastAsia="Times New Roman"/>
          <w:szCs w:val="24"/>
        </w:rPr>
        <w:t xml:space="preserve">είων </w:t>
      </w:r>
      <w:proofErr w:type="spellStart"/>
      <w:r>
        <w:rPr>
          <w:rFonts w:eastAsia="Times New Roman"/>
          <w:szCs w:val="24"/>
        </w:rPr>
        <w:t>τ</w:t>
      </w:r>
      <w:r>
        <w:rPr>
          <w:rFonts w:eastAsia="Times New Roman"/>
          <w:szCs w:val="24"/>
        </w:rPr>
        <w:t>ρίτεκνων</w:t>
      </w:r>
      <w:proofErr w:type="spellEnd"/>
      <w:r>
        <w:rPr>
          <w:rFonts w:eastAsia="Times New Roman"/>
          <w:szCs w:val="24"/>
        </w:rPr>
        <w:t xml:space="preserve"> </w:t>
      </w:r>
      <w:r>
        <w:rPr>
          <w:rFonts w:eastAsia="Times New Roman"/>
          <w:szCs w:val="24"/>
        </w:rPr>
        <w:t>ο</w:t>
      </w:r>
      <w:r>
        <w:rPr>
          <w:rFonts w:eastAsia="Times New Roman"/>
          <w:szCs w:val="24"/>
        </w:rPr>
        <w:t xml:space="preserve">ικογενειών του </w:t>
      </w:r>
      <w:r>
        <w:rPr>
          <w:rFonts w:eastAsia="Times New Roman"/>
          <w:szCs w:val="24"/>
        </w:rPr>
        <w:t>ι</w:t>
      </w:r>
      <w:r>
        <w:rPr>
          <w:rFonts w:eastAsia="Times New Roman"/>
          <w:szCs w:val="24"/>
        </w:rPr>
        <w:t xml:space="preserve">διωτικού </w:t>
      </w:r>
      <w:r>
        <w:rPr>
          <w:rFonts w:eastAsia="Times New Roman"/>
          <w:szCs w:val="24"/>
        </w:rPr>
        <w:t>τ</w:t>
      </w:r>
      <w:r>
        <w:rPr>
          <w:rFonts w:eastAsia="Times New Roman"/>
          <w:szCs w:val="24"/>
        </w:rPr>
        <w:t xml:space="preserve">ομέα με τις </w:t>
      </w:r>
      <w:proofErr w:type="spellStart"/>
      <w:r>
        <w:rPr>
          <w:rFonts w:eastAsia="Times New Roman"/>
          <w:szCs w:val="24"/>
        </w:rPr>
        <w:t>τ</w:t>
      </w:r>
      <w:r>
        <w:rPr>
          <w:rFonts w:eastAsia="Times New Roman"/>
          <w:szCs w:val="24"/>
        </w:rPr>
        <w:t>ρίτεκνες</w:t>
      </w:r>
      <w:proofErr w:type="spellEnd"/>
      <w:r>
        <w:rPr>
          <w:rFonts w:eastAsia="Times New Roman"/>
          <w:szCs w:val="24"/>
        </w:rPr>
        <w:t xml:space="preserve"> </w:t>
      </w:r>
      <w:r>
        <w:rPr>
          <w:rFonts w:eastAsia="Times New Roman"/>
          <w:szCs w:val="24"/>
        </w:rPr>
        <w:t>ο</w:t>
      </w:r>
      <w:r>
        <w:rPr>
          <w:rFonts w:eastAsia="Times New Roman"/>
          <w:szCs w:val="24"/>
        </w:rPr>
        <w:t xml:space="preserve">ικογένειες του </w:t>
      </w:r>
      <w:r>
        <w:rPr>
          <w:rFonts w:eastAsia="Times New Roman"/>
          <w:szCs w:val="24"/>
        </w:rPr>
        <w:t>δ</w:t>
      </w:r>
      <w:r>
        <w:rPr>
          <w:rFonts w:eastAsia="Times New Roman"/>
          <w:szCs w:val="24"/>
        </w:rPr>
        <w:t xml:space="preserve">ημοσίου, δεν συζητείται λόγω απουσίας του αρμόδιου Υπουργού στο εξωτερικό. </w:t>
      </w:r>
    </w:p>
    <w:p w14:paraId="4E97FF4B" w14:textId="77777777" w:rsidR="00222627" w:rsidRDefault="00D846F5">
      <w:pPr>
        <w:spacing w:line="600" w:lineRule="auto"/>
        <w:ind w:firstLine="720"/>
        <w:contextualSpacing/>
        <w:jc w:val="both"/>
        <w:rPr>
          <w:rFonts w:eastAsia="Times New Roman"/>
          <w:szCs w:val="24"/>
        </w:rPr>
      </w:pPr>
      <w:r>
        <w:rPr>
          <w:rFonts w:eastAsia="Times New Roman"/>
          <w:szCs w:val="24"/>
        </w:rPr>
        <w:t xml:space="preserve">Η τρίτη με αριθμό 929/30-5-2016 επίκαιρη ερώτηση </w:t>
      </w:r>
      <w:r>
        <w:rPr>
          <w:rFonts w:eastAsia="Times New Roman"/>
          <w:szCs w:val="24"/>
        </w:rPr>
        <w:t xml:space="preserve">πρώτου κύκλου του ΣΤ΄ Αντιπροέδρου της Βουλής και Βουλευτή Δωδεκανήσου της Δημοκρατικής Συμπαράταξης ΠΑΣΟΚ–ΔΗΜΑΡ κ. </w:t>
      </w:r>
      <w:r>
        <w:rPr>
          <w:rFonts w:eastAsia="Times New Roman"/>
          <w:bCs/>
          <w:szCs w:val="24"/>
        </w:rPr>
        <w:t xml:space="preserve">Δημητρίου </w:t>
      </w:r>
      <w:proofErr w:type="spellStart"/>
      <w:r>
        <w:rPr>
          <w:rFonts w:eastAsia="Times New Roman"/>
          <w:bCs/>
          <w:szCs w:val="24"/>
        </w:rPr>
        <w:t>Κρεμαστινού</w:t>
      </w:r>
      <w:proofErr w:type="spellEnd"/>
      <w:r>
        <w:rPr>
          <w:rFonts w:eastAsia="Times New Roman"/>
          <w:szCs w:val="24"/>
        </w:rPr>
        <w:t xml:space="preserve"> προς τον Υπουργό </w:t>
      </w:r>
      <w:r>
        <w:rPr>
          <w:rFonts w:eastAsia="Times New Roman"/>
          <w:bCs/>
          <w:szCs w:val="24"/>
        </w:rPr>
        <w:t>Οικονομικών,</w:t>
      </w:r>
      <w:r>
        <w:rPr>
          <w:rFonts w:eastAsia="Times New Roman"/>
          <w:szCs w:val="24"/>
        </w:rPr>
        <w:t xml:space="preserve"> σχετικά με τη χρεοκοπία της χώρας και τη δημοσιονομική εκτροπή, δεν συζητείται λόγω κωλύ</w:t>
      </w:r>
      <w:r>
        <w:rPr>
          <w:rFonts w:eastAsia="Times New Roman"/>
          <w:szCs w:val="24"/>
        </w:rPr>
        <w:t xml:space="preserve">ματος του κυρίου Υπουργού. </w:t>
      </w:r>
    </w:p>
    <w:p w14:paraId="4E97FF4C" w14:textId="77777777" w:rsidR="00222627" w:rsidRDefault="00D846F5">
      <w:pPr>
        <w:spacing w:line="600" w:lineRule="auto"/>
        <w:ind w:firstLine="720"/>
        <w:contextualSpacing/>
        <w:jc w:val="both"/>
        <w:rPr>
          <w:rFonts w:eastAsia="Times New Roman"/>
          <w:szCs w:val="24"/>
        </w:rPr>
      </w:pPr>
      <w:r>
        <w:rPr>
          <w:rFonts w:eastAsia="Times New Roman"/>
          <w:szCs w:val="24"/>
        </w:rPr>
        <w:t>Η τέταρτη με αριθμό 931/30-5-2016 επίκαιρη ερώτηση πρώτου κύκλου του Βουλευτή Β΄ Αθηνών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 xml:space="preserve">Χρήστου </w:t>
      </w:r>
      <w:proofErr w:type="spellStart"/>
      <w:r>
        <w:rPr>
          <w:rFonts w:eastAsia="Times New Roman"/>
          <w:bCs/>
          <w:szCs w:val="24"/>
        </w:rPr>
        <w:t>Κατσώτη</w:t>
      </w:r>
      <w:proofErr w:type="spellEnd"/>
      <w:r>
        <w:rPr>
          <w:rFonts w:eastAsia="Times New Roman"/>
          <w:szCs w:val="24"/>
        </w:rPr>
        <w:t xml:space="preserve"> προς τον Υπουργό </w:t>
      </w:r>
      <w:r>
        <w:rPr>
          <w:rFonts w:eastAsia="Times New Roman"/>
          <w:bCs/>
          <w:szCs w:val="24"/>
        </w:rPr>
        <w:t>Εργασίας, Κοινωνικής Ασφάλισης και Κοινωνικής Αλληλεγγύης,</w:t>
      </w:r>
      <w:r>
        <w:rPr>
          <w:rFonts w:eastAsia="Times New Roman"/>
          <w:b/>
          <w:bCs/>
          <w:szCs w:val="24"/>
        </w:rPr>
        <w:t xml:space="preserve"> </w:t>
      </w:r>
      <w:r>
        <w:rPr>
          <w:rFonts w:eastAsia="Times New Roman"/>
          <w:szCs w:val="24"/>
        </w:rPr>
        <w:t>σχετικά μ</w:t>
      </w:r>
      <w:r>
        <w:rPr>
          <w:rFonts w:eastAsia="Times New Roman"/>
          <w:szCs w:val="24"/>
        </w:rPr>
        <w:t>ε τη διατήρηση των θέσεων εργασίας με όλα τα δικαιώματα των εργαζομένων στις πτηνοτροφικές εγκαταστάσεις από τον νέο εργοδότη «ΝΙΤΣΙΑΚΟ», δεν συζητείται λόγω απουσίας του αρμόδιου Υπουργού στο εξωτερικό.</w:t>
      </w:r>
    </w:p>
    <w:p w14:paraId="4E97FF4D" w14:textId="77777777" w:rsidR="00222627" w:rsidRDefault="00D846F5">
      <w:pPr>
        <w:spacing w:line="600" w:lineRule="auto"/>
        <w:ind w:firstLine="720"/>
        <w:contextualSpacing/>
        <w:jc w:val="both"/>
        <w:rPr>
          <w:rFonts w:eastAsia="Times New Roman"/>
          <w:szCs w:val="24"/>
        </w:rPr>
      </w:pPr>
      <w:r>
        <w:rPr>
          <w:rFonts w:eastAsia="Times New Roman"/>
          <w:szCs w:val="24"/>
        </w:rPr>
        <w:lastRenderedPageBreak/>
        <w:t>Η πέμπτη με αριθμό 927/30-5-2016 επίκαιρη ερώτηση πρ</w:t>
      </w:r>
      <w:r>
        <w:rPr>
          <w:rFonts w:eastAsia="Times New Roman"/>
          <w:szCs w:val="24"/>
        </w:rPr>
        <w:t>ώτου κύκλου του Βουλευτή Β΄ Πειραι</w:t>
      </w:r>
      <w:r>
        <w:rPr>
          <w:rFonts w:eastAsia="Times New Roman"/>
          <w:szCs w:val="24"/>
        </w:rPr>
        <w:t>ώς</w:t>
      </w:r>
      <w:r>
        <w:rPr>
          <w:rFonts w:eastAsia="Times New Roman"/>
          <w:szCs w:val="24"/>
        </w:rPr>
        <w:t xml:space="preserve"> των Ανεξαρτήτων Ελλήνων κ. </w:t>
      </w:r>
      <w:r>
        <w:rPr>
          <w:rFonts w:eastAsia="Times New Roman"/>
          <w:bCs/>
          <w:szCs w:val="24"/>
        </w:rPr>
        <w:t>Δημητρίου Καμμένου</w:t>
      </w:r>
      <w:r>
        <w:rPr>
          <w:rFonts w:eastAsia="Times New Roman"/>
          <w:szCs w:val="24"/>
        </w:rPr>
        <w:t xml:space="preserve"> προς τον Υπουργό </w:t>
      </w:r>
      <w:r>
        <w:rPr>
          <w:rFonts w:eastAsia="Times New Roman"/>
          <w:bCs/>
          <w:szCs w:val="24"/>
        </w:rPr>
        <w:t>Οικονομίας, Ανάπτυξης και Τουρισμού,</w:t>
      </w:r>
      <w:r>
        <w:rPr>
          <w:rFonts w:eastAsia="Times New Roman"/>
          <w:b/>
          <w:bCs/>
          <w:szCs w:val="24"/>
        </w:rPr>
        <w:t xml:space="preserve"> </w:t>
      </w:r>
      <w:r>
        <w:rPr>
          <w:rFonts w:eastAsia="Times New Roman"/>
          <w:szCs w:val="24"/>
        </w:rPr>
        <w:t xml:space="preserve">σχετικά με τη γραφειοκρατία στους χώρους των μαρίνων, δεν συζητείται λόγω απουσίας της αρμόδιας Αναπληρώτριας Υπουργού </w:t>
      </w:r>
      <w:r>
        <w:rPr>
          <w:rFonts w:eastAsia="Times New Roman"/>
          <w:szCs w:val="24"/>
        </w:rPr>
        <w:t>στο εξωτερικό.</w:t>
      </w:r>
    </w:p>
    <w:p w14:paraId="4E97FF4E" w14:textId="77777777" w:rsidR="00222627" w:rsidRDefault="00D846F5">
      <w:pPr>
        <w:spacing w:line="600" w:lineRule="auto"/>
        <w:ind w:firstLine="720"/>
        <w:contextualSpacing/>
        <w:jc w:val="both"/>
        <w:rPr>
          <w:rFonts w:eastAsia="Times New Roman"/>
          <w:szCs w:val="24"/>
        </w:rPr>
      </w:pPr>
      <w:r>
        <w:rPr>
          <w:rFonts w:eastAsia="Times New Roman"/>
          <w:szCs w:val="24"/>
        </w:rPr>
        <w:t xml:space="preserve">Επίσης, η πρώτη με αριθμό 924/30-5-2016 επίκαιρη ερώτηση δεύτερου κύκλου της Βουλευτού Σερρών της Νέας Δημοκρατίας κ. </w:t>
      </w:r>
      <w:r>
        <w:rPr>
          <w:rFonts w:eastAsia="Times New Roman"/>
          <w:bCs/>
          <w:szCs w:val="24"/>
        </w:rPr>
        <w:t>Φωτεινής Αραμπατζή</w:t>
      </w:r>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την ανάγκη στελέχωσης της Μονάδας Τεχνητού Νεφρού του Γενικού Νοσοκο</w:t>
      </w:r>
      <w:r>
        <w:rPr>
          <w:rFonts w:eastAsia="Times New Roman"/>
          <w:szCs w:val="24"/>
        </w:rPr>
        <w:t xml:space="preserve">μείου Σερρών, δεν συζητείται λόγω κωλύματος του κυρίου Υπουργού. </w:t>
      </w:r>
    </w:p>
    <w:p w14:paraId="4E97FF4F" w14:textId="77777777" w:rsidR="00222627" w:rsidRDefault="00D846F5">
      <w:pPr>
        <w:spacing w:line="600" w:lineRule="auto"/>
        <w:ind w:firstLine="720"/>
        <w:contextualSpacing/>
        <w:jc w:val="both"/>
        <w:rPr>
          <w:rFonts w:eastAsia="Times New Roman"/>
          <w:szCs w:val="24"/>
        </w:rPr>
      </w:pPr>
      <w:r>
        <w:rPr>
          <w:rFonts w:eastAsia="Times New Roman"/>
          <w:szCs w:val="24"/>
        </w:rPr>
        <w:t>Η δεύτερη με αριθμό 936/31-5-2016 επίκαιρη ερώτηση δεύτερου κύκλου του Ζ΄ Αντιπροέδρου της Βουλής και Βουλευτή Λ</w:t>
      </w:r>
      <w:r>
        <w:rPr>
          <w:rFonts w:eastAsia="Times New Roman"/>
          <w:szCs w:val="24"/>
        </w:rPr>
        <w:t>α</w:t>
      </w:r>
      <w:r>
        <w:rPr>
          <w:rFonts w:eastAsia="Times New Roman"/>
          <w:szCs w:val="24"/>
        </w:rPr>
        <w:t>ρ</w:t>
      </w:r>
      <w:r>
        <w:rPr>
          <w:rFonts w:eastAsia="Times New Roman"/>
          <w:szCs w:val="24"/>
        </w:rPr>
        <w:t>ί</w:t>
      </w:r>
      <w:r>
        <w:rPr>
          <w:rFonts w:eastAsia="Times New Roman"/>
          <w:szCs w:val="24"/>
        </w:rPr>
        <w:t>σ</w:t>
      </w:r>
      <w:r>
        <w:rPr>
          <w:rFonts w:eastAsia="Times New Roman"/>
          <w:szCs w:val="24"/>
        </w:rPr>
        <w:t>η</w:t>
      </w:r>
      <w:r>
        <w:rPr>
          <w:rFonts w:eastAsia="Times New Roman"/>
          <w:szCs w:val="24"/>
        </w:rPr>
        <w:t>ς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 xml:space="preserve">Γεωργίου </w:t>
      </w:r>
      <w:proofErr w:type="spellStart"/>
      <w:r>
        <w:rPr>
          <w:rFonts w:eastAsia="Times New Roman"/>
          <w:bCs/>
          <w:szCs w:val="24"/>
        </w:rPr>
        <w:t>Λαμπρούλη</w:t>
      </w:r>
      <w:proofErr w:type="spellEnd"/>
      <w:r>
        <w:rPr>
          <w:rFonts w:eastAsia="Times New Roman"/>
          <w:szCs w:val="24"/>
        </w:rPr>
        <w:t xml:space="preserve"> προς </w:t>
      </w:r>
      <w:r>
        <w:rPr>
          <w:rFonts w:eastAsia="Times New Roman"/>
          <w:szCs w:val="24"/>
        </w:rPr>
        <w:lastRenderedPageBreak/>
        <w:t xml:space="preserve">τους Υπουργούς </w:t>
      </w:r>
      <w:r>
        <w:rPr>
          <w:rFonts w:eastAsia="Times New Roman"/>
          <w:bCs/>
          <w:szCs w:val="24"/>
        </w:rPr>
        <w:t>Εσωτερικών και Διοικητικής Ανασυγκρότησης</w:t>
      </w:r>
      <w:r>
        <w:rPr>
          <w:rFonts w:eastAsia="Times New Roman"/>
          <w:b/>
          <w:szCs w:val="24"/>
        </w:rPr>
        <w:t xml:space="preserve"> </w:t>
      </w:r>
      <w:r>
        <w:rPr>
          <w:rFonts w:eastAsia="Times New Roman"/>
          <w:szCs w:val="24"/>
        </w:rPr>
        <w:t>και</w:t>
      </w:r>
      <w:r>
        <w:rPr>
          <w:rFonts w:eastAsia="Times New Roman"/>
          <w:b/>
          <w:szCs w:val="24"/>
        </w:rPr>
        <w:t xml:space="preserve"> </w:t>
      </w:r>
      <w:r>
        <w:rPr>
          <w:rFonts w:eastAsia="Times New Roman"/>
          <w:bCs/>
          <w:szCs w:val="24"/>
        </w:rPr>
        <w:t>Εθνικής Άμυνας,</w:t>
      </w:r>
      <w:r>
        <w:rPr>
          <w:rFonts w:eastAsia="Times New Roman"/>
          <w:b/>
          <w:bCs/>
          <w:szCs w:val="24"/>
        </w:rPr>
        <w:t xml:space="preserve"> </w:t>
      </w:r>
      <w:r>
        <w:rPr>
          <w:rFonts w:eastAsia="Times New Roman"/>
          <w:szCs w:val="24"/>
        </w:rPr>
        <w:t xml:space="preserve">σχετικά με τις απαράδεκτες και επικίνδυνες συνθήκες «φιλοξενίας» προσφύγων στο </w:t>
      </w:r>
      <w:proofErr w:type="spellStart"/>
      <w:r>
        <w:rPr>
          <w:rFonts w:eastAsia="Times New Roman"/>
          <w:szCs w:val="24"/>
        </w:rPr>
        <w:t>Κουτσόχερο</w:t>
      </w:r>
      <w:proofErr w:type="spellEnd"/>
      <w:r>
        <w:rPr>
          <w:rFonts w:eastAsia="Times New Roman"/>
          <w:szCs w:val="24"/>
        </w:rPr>
        <w:t xml:space="preserve"> Λάρισας, δεν συζητείται λόγω κωλύματος του κυρίου Υπουργού. </w:t>
      </w:r>
    </w:p>
    <w:p w14:paraId="4E97FF50" w14:textId="77777777" w:rsidR="00222627" w:rsidRDefault="00D846F5">
      <w:pPr>
        <w:spacing w:line="600" w:lineRule="auto"/>
        <w:ind w:firstLine="720"/>
        <w:contextualSpacing/>
        <w:jc w:val="both"/>
        <w:rPr>
          <w:rFonts w:eastAsia="Times New Roman"/>
          <w:szCs w:val="24"/>
        </w:rPr>
      </w:pPr>
      <w:r>
        <w:rPr>
          <w:rFonts w:eastAsia="Times New Roman"/>
          <w:szCs w:val="24"/>
        </w:rPr>
        <w:t>Η τρίτη με αριθμό 928/</w:t>
      </w:r>
      <w:r>
        <w:rPr>
          <w:rFonts w:eastAsia="Times New Roman"/>
          <w:szCs w:val="24"/>
        </w:rPr>
        <w:t>30-5-2016 επίκαιρη ερώτηση δεύτερου κύκλου του Βουλευτή Λ</w:t>
      </w:r>
      <w:r>
        <w:rPr>
          <w:rFonts w:eastAsia="Times New Roman"/>
          <w:szCs w:val="24"/>
        </w:rPr>
        <w:t>α</w:t>
      </w:r>
      <w:r>
        <w:rPr>
          <w:rFonts w:eastAsia="Times New Roman"/>
          <w:szCs w:val="24"/>
        </w:rPr>
        <w:t>ρ</w:t>
      </w:r>
      <w:r>
        <w:rPr>
          <w:rFonts w:eastAsia="Times New Roman"/>
          <w:szCs w:val="24"/>
        </w:rPr>
        <w:t>ί</w:t>
      </w:r>
      <w:r>
        <w:rPr>
          <w:rFonts w:eastAsia="Times New Roman"/>
          <w:szCs w:val="24"/>
        </w:rPr>
        <w:t>σ</w:t>
      </w:r>
      <w:r>
        <w:rPr>
          <w:rFonts w:eastAsia="Times New Roman"/>
          <w:szCs w:val="24"/>
        </w:rPr>
        <w:t>η</w:t>
      </w:r>
      <w:r>
        <w:rPr>
          <w:rFonts w:eastAsia="Times New Roman"/>
          <w:szCs w:val="24"/>
        </w:rPr>
        <w:t xml:space="preserve">ς των Ανεξαρτήτων Ελλήνων κ. </w:t>
      </w:r>
      <w:r>
        <w:rPr>
          <w:rFonts w:eastAsia="Times New Roman"/>
          <w:bCs/>
          <w:szCs w:val="24"/>
        </w:rPr>
        <w:t>Βασιλείου Κόκκαλη</w:t>
      </w:r>
      <w:r>
        <w:rPr>
          <w:rFonts w:eastAsia="Times New Roman"/>
          <w:szCs w:val="24"/>
        </w:rPr>
        <w:t xml:space="preserve"> προς τον Υπουργό </w:t>
      </w:r>
      <w:r>
        <w:rPr>
          <w:rFonts w:eastAsia="Times New Roman"/>
          <w:bCs/>
          <w:szCs w:val="24"/>
        </w:rPr>
        <w:t>Περιβάλλοντος και Ενέργειας,</w:t>
      </w:r>
      <w:r>
        <w:rPr>
          <w:rFonts w:eastAsia="Times New Roman"/>
          <w:szCs w:val="24"/>
        </w:rPr>
        <w:t xml:space="preserve"> σχετικά με την ενίσχυση της αποστολής και της οικονομικής θέσης των </w:t>
      </w:r>
      <w:proofErr w:type="spellStart"/>
      <w:r>
        <w:rPr>
          <w:rFonts w:eastAsia="Times New Roman"/>
          <w:szCs w:val="24"/>
        </w:rPr>
        <w:t>ρητινοκαλλιεργητών</w:t>
      </w:r>
      <w:proofErr w:type="spellEnd"/>
      <w:r>
        <w:rPr>
          <w:rFonts w:eastAsia="Times New Roman"/>
          <w:szCs w:val="24"/>
        </w:rPr>
        <w:t xml:space="preserve"> προς όφελος το</w:t>
      </w:r>
      <w:r>
        <w:rPr>
          <w:rFonts w:eastAsia="Times New Roman"/>
          <w:szCs w:val="24"/>
        </w:rPr>
        <w:t xml:space="preserve">υ δάσους και της </w:t>
      </w:r>
      <w:r>
        <w:rPr>
          <w:rFonts w:eastAsia="Times New Roman"/>
          <w:szCs w:val="24"/>
        </w:rPr>
        <w:t>ε</w:t>
      </w:r>
      <w:r>
        <w:rPr>
          <w:rFonts w:eastAsia="Times New Roman"/>
          <w:szCs w:val="24"/>
        </w:rPr>
        <w:t xml:space="preserve">θνικής </w:t>
      </w:r>
      <w:r>
        <w:rPr>
          <w:rFonts w:eastAsia="Times New Roman"/>
          <w:szCs w:val="24"/>
        </w:rPr>
        <w:t>ο</w:t>
      </w:r>
      <w:r>
        <w:rPr>
          <w:rFonts w:eastAsia="Times New Roman"/>
          <w:szCs w:val="24"/>
        </w:rPr>
        <w:t>ικονομίας, δεν συζητείται</w:t>
      </w:r>
      <w:r>
        <w:rPr>
          <w:rFonts w:eastAsia="Times New Roman"/>
          <w:szCs w:val="24"/>
        </w:rPr>
        <w:t>,</w:t>
      </w:r>
      <w:r>
        <w:rPr>
          <w:rFonts w:eastAsia="Times New Roman"/>
          <w:szCs w:val="24"/>
        </w:rPr>
        <w:t xml:space="preserve"> λόγω κωλύματος του κυρίου Υπουργού. </w:t>
      </w:r>
    </w:p>
    <w:p w14:paraId="4E97FF51" w14:textId="77777777" w:rsidR="00222627" w:rsidRDefault="00D846F5">
      <w:pPr>
        <w:spacing w:line="600" w:lineRule="auto"/>
        <w:ind w:firstLine="720"/>
        <w:contextualSpacing/>
        <w:jc w:val="both"/>
        <w:rPr>
          <w:rFonts w:eastAsia="Times New Roman"/>
          <w:szCs w:val="24"/>
        </w:rPr>
      </w:pPr>
      <w:r>
        <w:rPr>
          <w:rFonts w:eastAsia="Times New Roman"/>
          <w:szCs w:val="24"/>
        </w:rPr>
        <w:t xml:space="preserve">Η τέταρτη με αριθμό 934/31-5-2016 επίκαιρη ερώτηση δεύτερου κύκλου του Ανεξάρτητου Βουλευτή Β΄ Αθηνών κ. </w:t>
      </w:r>
      <w:r>
        <w:rPr>
          <w:rFonts w:eastAsia="Times New Roman"/>
          <w:bCs/>
          <w:szCs w:val="24"/>
        </w:rPr>
        <w:t xml:space="preserve">Θεοχάρη </w:t>
      </w:r>
      <w:proofErr w:type="spellStart"/>
      <w:r>
        <w:rPr>
          <w:rFonts w:eastAsia="Times New Roman"/>
          <w:bCs/>
          <w:szCs w:val="24"/>
        </w:rPr>
        <w:t>Θεοχάρη</w:t>
      </w:r>
      <w:proofErr w:type="spellEnd"/>
      <w:r>
        <w:rPr>
          <w:rFonts w:eastAsia="Times New Roman"/>
          <w:szCs w:val="24"/>
        </w:rPr>
        <w:t xml:space="preserve"> προς τον Υπουργό </w:t>
      </w:r>
      <w:r>
        <w:rPr>
          <w:rFonts w:eastAsia="Times New Roman"/>
          <w:bCs/>
          <w:szCs w:val="24"/>
        </w:rPr>
        <w:t>Οικονομικών,</w:t>
      </w:r>
      <w:r>
        <w:rPr>
          <w:rFonts w:eastAsia="Times New Roman"/>
          <w:szCs w:val="24"/>
        </w:rPr>
        <w:t xml:space="preserve"> σχετικά με την </w:t>
      </w:r>
      <w:r>
        <w:rPr>
          <w:rFonts w:eastAsia="Times New Roman"/>
          <w:szCs w:val="24"/>
        </w:rPr>
        <w:t>αναστολή του διευρυμένου ωραρίου των Τελωνείων Ε΄ και ΣΤ΄ Πειραιά, δεν συζητείται λόγω κωλύματος του κυρίου Υπουργού.</w:t>
      </w:r>
    </w:p>
    <w:p w14:paraId="4E97FF52" w14:textId="77777777" w:rsidR="00222627" w:rsidRDefault="00D846F5">
      <w:pPr>
        <w:spacing w:line="600" w:lineRule="auto"/>
        <w:ind w:firstLine="720"/>
        <w:contextualSpacing/>
        <w:jc w:val="both"/>
        <w:rPr>
          <w:rFonts w:eastAsia="Times New Roman"/>
          <w:szCs w:val="24"/>
        </w:rPr>
      </w:pPr>
      <w:r>
        <w:rPr>
          <w:rFonts w:eastAsia="Times New Roman"/>
          <w:szCs w:val="24"/>
        </w:rPr>
        <w:t>Η πέμπτη με αριθμό 896/23-5-2016 επίκαιρη ερώτηση δεύτερου κύκλου του Βουλευτή Α΄ Πειραι</w:t>
      </w:r>
      <w:r>
        <w:rPr>
          <w:rFonts w:eastAsia="Times New Roman"/>
          <w:szCs w:val="24"/>
        </w:rPr>
        <w:t>ώς</w:t>
      </w:r>
      <w:r>
        <w:rPr>
          <w:rFonts w:eastAsia="Times New Roman"/>
          <w:szCs w:val="24"/>
        </w:rPr>
        <w:t xml:space="preserve"> της Νέας Δημοκρατίας κ. </w:t>
      </w:r>
      <w:r>
        <w:rPr>
          <w:rFonts w:eastAsia="Times New Roman"/>
          <w:bCs/>
          <w:szCs w:val="24"/>
        </w:rPr>
        <w:t>Κωνσταντίνου Κατσαφάδου</w:t>
      </w:r>
      <w:r>
        <w:rPr>
          <w:rFonts w:eastAsia="Times New Roman"/>
          <w:szCs w:val="24"/>
        </w:rPr>
        <w:t xml:space="preserve"> προς τον Υπουργό </w:t>
      </w:r>
      <w:r>
        <w:rPr>
          <w:rFonts w:eastAsia="Times New Roman"/>
          <w:bCs/>
          <w:szCs w:val="24"/>
        </w:rPr>
        <w:t xml:space="preserve">Εσωτερικών και Διοικητικής </w:t>
      </w:r>
      <w:r>
        <w:rPr>
          <w:rFonts w:eastAsia="Times New Roman"/>
          <w:bCs/>
          <w:szCs w:val="24"/>
        </w:rPr>
        <w:lastRenderedPageBreak/>
        <w:t>Ανασυγκρότησης,</w:t>
      </w:r>
      <w:r>
        <w:rPr>
          <w:rFonts w:eastAsia="Times New Roman"/>
          <w:szCs w:val="24"/>
        </w:rPr>
        <w:t xml:space="preserve"> σχετικά με την πορεία του ελέγχου των δικαιολογητικών των συμμετεχόντων στον διαγωνισμό για την πρόσληψη </w:t>
      </w:r>
      <w:r>
        <w:rPr>
          <w:rFonts w:eastAsia="Times New Roman"/>
          <w:szCs w:val="24"/>
        </w:rPr>
        <w:t>π</w:t>
      </w:r>
      <w:r>
        <w:rPr>
          <w:rFonts w:eastAsia="Times New Roman"/>
          <w:szCs w:val="24"/>
        </w:rPr>
        <w:t xml:space="preserve">υροσβεστών </w:t>
      </w:r>
      <w:r>
        <w:rPr>
          <w:rFonts w:eastAsia="Times New Roman"/>
          <w:szCs w:val="24"/>
        </w:rPr>
        <w:t>π</w:t>
      </w:r>
      <w:r>
        <w:rPr>
          <w:rFonts w:eastAsia="Times New Roman"/>
          <w:szCs w:val="24"/>
        </w:rPr>
        <w:t xml:space="preserve">ενταετούς </w:t>
      </w:r>
      <w:r>
        <w:rPr>
          <w:rFonts w:eastAsia="Times New Roman"/>
          <w:szCs w:val="24"/>
        </w:rPr>
        <w:t>θ</w:t>
      </w:r>
      <w:r>
        <w:rPr>
          <w:rFonts w:eastAsia="Times New Roman"/>
          <w:szCs w:val="24"/>
        </w:rPr>
        <w:t>ητείας, δεν συζητείται λόγω κωλύματος του κυρίου Υπουργού. </w:t>
      </w:r>
    </w:p>
    <w:p w14:paraId="4E97FF53" w14:textId="77777777" w:rsidR="00222627" w:rsidRDefault="00D846F5">
      <w:pPr>
        <w:spacing w:line="600" w:lineRule="auto"/>
        <w:ind w:firstLine="720"/>
        <w:contextualSpacing/>
        <w:jc w:val="both"/>
        <w:rPr>
          <w:rFonts w:eastAsia="Times New Roman"/>
          <w:szCs w:val="24"/>
        </w:rPr>
      </w:pPr>
      <w:r>
        <w:rPr>
          <w:rFonts w:eastAsia="Times New Roman"/>
          <w:szCs w:val="24"/>
        </w:rPr>
        <w:t>Η έκτη</w:t>
      </w:r>
      <w:r>
        <w:rPr>
          <w:rFonts w:eastAsia="Times New Roman"/>
          <w:szCs w:val="24"/>
        </w:rPr>
        <w:t xml:space="preserve"> με αριθμό 897/23-5-2016 επίκαιρη ερώτηση δεύτερου κύκλου του Βουλευτή Αχαΐας της Νέας Δημοκρατίας κ. </w:t>
      </w:r>
      <w:r>
        <w:rPr>
          <w:rFonts w:eastAsia="Times New Roman"/>
          <w:bCs/>
          <w:szCs w:val="24"/>
        </w:rPr>
        <w:t xml:space="preserve">Ανδρέα </w:t>
      </w:r>
      <w:proofErr w:type="spellStart"/>
      <w:r>
        <w:rPr>
          <w:rFonts w:eastAsia="Times New Roman"/>
          <w:bCs/>
          <w:szCs w:val="24"/>
        </w:rPr>
        <w:t>Κατσανιώτη</w:t>
      </w:r>
      <w:proofErr w:type="spellEnd"/>
      <w:r>
        <w:rPr>
          <w:rFonts w:eastAsia="Times New Roman"/>
          <w:szCs w:val="24"/>
        </w:rPr>
        <w:t xml:space="preserve"> προς τον Υπουργό </w:t>
      </w:r>
      <w:r>
        <w:rPr>
          <w:rFonts w:eastAsia="Times New Roman"/>
          <w:bCs/>
          <w:szCs w:val="24"/>
        </w:rPr>
        <w:t>Παιδείας, Έρευνας και Θρησκευμάτων,</w:t>
      </w:r>
      <w:r>
        <w:rPr>
          <w:rFonts w:eastAsia="Times New Roman"/>
          <w:szCs w:val="24"/>
        </w:rPr>
        <w:t xml:space="preserve"> σχετικά με τις προθέσεις του Υπουργείου για την επαναφορά του Επιστημονικού Πάρκου </w:t>
      </w:r>
      <w:r>
        <w:rPr>
          <w:rFonts w:eastAsia="Times New Roman"/>
          <w:szCs w:val="24"/>
        </w:rPr>
        <w:t>Πατρών υπό την κηδεμονία του Ιδρύματος Τεχνολογίας και Έρευνας, δεν συζητείται λόγω κωλύματος του κυρίου Υπουργού.</w:t>
      </w:r>
    </w:p>
    <w:p w14:paraId="4E97FF54" w14:textId="77777777" w:rsidR="00222627" w:rsidRDefault="00D846F5">
      <w:pPr>
        <w:spacing w:line="600" w:lineRule="auto"/>
        <w:ind w:firstLine="720"/>
        <w:contextualSpacing/>
        <w:jc w:val="both"/>
        <w:rPr>
          <w:rFonts w:eastAsia="Times New Roman"/>
          <w:szCs w:val="24"/>
        </w:rPr>
      </w:pPr>
      <w:r>
        <w:rPr>
          <w:rFonts w:eastAsia="Times New Roman"/>
          <w:szCs w:val="24"/>
        </w:rPr>
        <w:t xml:space="preserve">Η έβδομη με αριθμό 891/23-5-2016 επίκαιρη ερώτηση δεύτερου κύκλου του Ανεξάρτητου Βουλευτή Β΄ Αθηνών κ. </w:t>
      </w:r>
      <w:r>
        <w:rPr>
          <w:rFonts w:eastAsia="Times New Roman"/>
          <w:bCs/>
          <w:szCs w:val="24"/>
        </w:rPr>
        <w:t>Ευσταθίου (Στάθη) Παναγούλη</w:t>
      </w:r>
      <w:r>
        <w:rPr>
          <w:rFonts w:eastAsia="Times New Roman"/>
          <w:szCs w:val="24"/>
        </w:rPr>
        <w:t xml:space="preserve"> προς τον </w:t>
      </w:r>
      <w:r>
        <w:rPr>
          <w:rFonts w:eastAsia="Times New Roman"/>
          <w:szCs w:val="24"/>
        </w:rPr>
        <w:t xml:space="preserve">Υπουργό </w:t>
      </w:r>
      <w:r>
        <w:rPr>
          <w:rFonts w:eastAsia="Times New Roman"/>
          <w:bCs/>
          <w:szCs w:val="24"/>
        </w:rPr>
        <w:t>Επικρατείας,</w:t>
      </w:r>
      <w:r>
        <w:rPr>
          <w:rFonts w:eastAsia="Times New Roman"/>
          <w:szCs w:val="24"/>
        </w:rPr>
        <w:t xml:space="preserve"> σχετικά με την «προνομιακή προβολή συγκεκριμένων Βουλευτών και δημοσιογράφων από τα ιδιωτικά και κρατικά κανάλια», δεν συζητείται λόγω κωλύματος του κυρίου Υπουργού.</w:t>
      </w:r>
    </w:p>
    <w:p w14:paraId="4E97FF55" w14:textId="77777777" w:rsidR="00222627" w:rsidRDefault="00D846F5">
      <w:pPr>
        <w:spacing w:line="600" w:lineRule="auto"/>
        <w:ind w:firstLine="720"/>
        <w:contextualSpacing/>
        <w:jc w:val="both"/>
        <w:rPr>
          <w:rFonts w:eastAsia="Times New Roman"/>
          <w:szCs w:val="24"/>
        </w:rPr>
      </w:pPr>
      <w:r>
        <w:rPr>
          <w:rFonts w:eastAsia="Times New Roman"/>
          <w:szCs w:val="24"/>
        </w:rPr>
        <w:lastRenderedPageBreak/>
        <w:t>Επίσης, η πρώτη με αριθμό 3062/10-2-2016 ερώτηση των αναφορών-ερωτήσε</w:t>
      </w:r>
      <w:r>
        <w:rPr>
          <w:rFonts w:eastAsia="Times New Roman"/>
          <w:szCs w:val="24"/>
        </w:rPr>
        <w:t xml:space="preserve">ων του Ανεξάρτητου Βουλευτή Λακωνίας κ. </w:t>
      </w:r>
      <w:r>
        <w:rPr>
          <w:rFonts w:eastAsia="Times New Roman"/>
          <w:bCs/>
          <w:szCs w:val="24"/>
        </w:rPr>
        <w:t>Λεωνίδα Γρηγοράκου</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Οικονομικών,</w:t>
      </w:r>
      <w:r>
        <w:rPr>
          <w:rFonts w:eastAsia="Times New Roman"/>
          <w:szCs w:val="24"/>
        </w:rPr>
        <w:t xml:space="preserve"> σχετικά με την αποζημίωση των μεριδιούχων </w:t>
      </w:r>
      <w:r>
        <w:rPr>
          <w:rFonts w:eastAsia="Times New Roman"/>
          <w:szCs w:val="24"/>
        </w:rPr>
        <w:t>σ</w:t>
      </w:r>
      <w:r>
        <w:rPr>
          <w:rFonts w:eastAsia="Times New Roman"/>
          <w:szCs w:val="24"/>
        </w:rPr>
        <w:t xml:space="preserve">υνεταιριστικών </w:t>
      </w:r>
      <w:r>
        <w:rPr>
          <w:rFonts w:eastAsia="Times New Roman"/>
          <w:szCs w:val="24"/>
        </w:rPr>
        <w:t>τ</w:t>
      </w:r>
      <w:r>
        <w:rPr>
          <w:rFonts w:eastAsia="Times New Roman"/>
          <w:szCs w:val="24"/>
        </w:rPr>
        <w:t>ραπεζών, δεν συζητείται λόγω κωλύματος του κυρίου Υπουργού.</w:t>
      </w:r>
    </w:p>
    <w:p w14:paraId="4E97FF56" w14:textId="77777777" w:rsidR="00222627" w:rsidRDefault="00D846F5">
      <w:pPr>
        <w:spacing w:line="600" w:lineRule="auto"/>
        <w:ind w:firstLine="720"/>
        <w:contextualSpacing/>
        <w:jc w:val="both"/>
        <w:rPr>
          <w:rFonts w:eastAsia="Times New Roman"/>
          <w:szCs w:val="24"/>
        </w:rPr>
      </w:pPr>
      <w:r>
        <w:rPr>
          <w:rFonts w:eastAsia="Times New Roman"/>
          <w:szCs w:val="24"/>
        </w:rPr>
        <w:t xml:space="preserve">Η δεύτερη με αριθμό 3970/15-3-2016 ερώτηση των αναφορών-ερωτήσεων της Βουλευτού Αττικής της Δημοκρατικής Συμπαράταξης ΠΑΣΟΚ–ΔΗΜΑΡ κ. </w:t>
      </w:r>
      <w:r>
        <w:rPr>
          <w:rFonts w:eastAsia="Times New Roman"/>
          <w:bCs/>
          <w:szCs w:val="24"/>
        </w:rPr>
        <w:t xml:space="preserve">Παρασκευής </w:t>
      </w:r>
      <w:proofErr w:type="spellStart"/>
      <w:r>
        <w:rPr>
          <w:rFonts w:eastAsia="Times New Roman"/>
          <w:bCs/>
          <w:szCs w:val="24"/>
        </w:rPr>
        <w:t>Χριστοφιλοπούλου</w:t>
      </w:r>
      <w:proofErr w:type="spellEnd"/>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τα προβλήματα στη λειτουργία των χειρουργικών αιθουσών του </w:t>
      </w:r>
      <w:r>
        <w:rPr>
          <w:rFonts w:eastAsia="Times New Roman"/>
          <w:szCs w:val="24"/>
        </w:rPr>
        <w:t>Γενικού Νοσοκομείου Ελευσίνας «</w:t>
      </w:r>
      <w:proofErr w:type="spellStart"/>
      <w:r>
        <w:rPr>
          <w:rFonts w:eastAsia="Times New Roman"/>
          <w:szCs w:val="24"/>
        </w:rPr>
        <w:t>Θριάσιο</w:t>
      </w:r>
      <w:proofErr w:type="spellEnd"/>
      <w:r>
        <w:rPr>
          <w:rFonts w:eastAsia="Times New Roman"/>
          <w:szCs w:val="24"/>
        </w:rPr>
        <w:t>», δεν συζητείται λόγω κωλύματος του κυρίου Υπουργού.</w:t>
      </w:r>
    </w:p>
    <w:p w14:paraId="4E97FF57"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t>Εισερχόμ</w:t>
      </w:r>
      <w:r>
        <w:rPr>
          <w:rFonts w:eastAsia="Times New Roman" w:cs="Times New Roman"/>
          <w:szCs w:val="24"/>
        </w:rPr>
        <w:t>αστε</w:t>
      </w:r>
      <w:r>
        <w:rPr>
          <w:rFonts w:eastAsia="Times New Roman" w:cs="Times New Roman"/>
          <w:szCs w:val="24"/>
        </w:rPr>
        <w:t xml:space="preserve"> στη συζήτηση </w:t>
      </w:r>
      <w:r>
        <w:rPr>
          <w:rFonts w:eastAsia="Times New Roman" w:cs="Times New Roman"/>
          <w:szCs w:val="24"/>
        </w:rPr>
        <w:t>της</w:t>
      </w:r>
      <w:r>
        <w:rPr>
          <w:rFonts w:eastAsia="Times New Roman" w:cs="Times New Roman"/>
          <w:szCs w:val="24"/>
        </w:rPr>
        <w:t xml:space="preserve"> πρώτη</w:t>
      </w:r>
      <w:r>
        <w:rPr>
          <w:rFonts w:eastAsia="Times New Roman" w:cs="Times New Roman"/>
          <w:szCs w:val="24"/>
        </w:rPr>
        <w:t>ς</w:t>
      </w:r>
      <w:r>
        <w:rPr>
          <w:rFonts w:eastAsia="Times New Roman" w:cs="Times New Roman"/>
          <w:szCs w:val="24"/>
        </w:rPr>
        <w:t xml:space="preserve"> με αριθμό 932/31-5-2016 επίκαιρη</w:t>
      </w:r>
      <w:r>
        <w:rPr>
          <w:rFonts w:eastAsia="Times New Roman" w:cs="Times New Roman"/>
          <w:szCs w:val="24"/>
        </w:rPr>
        <w:t>ς</w:t>
      </w:r>
      <w:r>
        <w:rPr>
          <w:rFonts w:eastAsia="Times New Roman" w:cs="Times New Roman"/>
          <w:szCs w:val="24"/>
        </w:rPr>
        <w:t xml:space="preserve"> ερώτηση</w:t>
      </w:r>
      <w:r>
        <w:rPr>
          <w:rFonts w:eastAsia="Times New Roman" w:cs="Times New Roman"/>
          <w:szCs w:val="24"/>
        </w:rPr>
        <w:t>ς</w:t>
      </w:r>
      <w:r>
        <w:rPr>
          <w:rFonts w:eastAsia="Times New Roman" w:cs="Times New Roman"/>
          <w:szCs w:val="24"/>
        </w:rPr>
        <w:t xml:space="preserve"> πρώτου κύκλου της Βουλευτού Χαλκιδικής του Συνασπισμού Ριζοσπαστικής Αριστεράς κ. Αι</w:t>
      </w:r>
      <w:r>
        <w:rPr>
          <w:rFonts w:eastAsia="Times New Roman" w:cs="Times New Roman"/>
          <w:szCs w:val="24"/>
        </w:rPr>
        <w:t xml:space="preserve">κατερίνης </w:t>
      </w:r>
      <w:proofErr w:type="spellStart"/>
      <w:r>
        <w:rPr>
          <w:rFonts w:eastAsia="Times New Roman" w:cs="Times New Roman"/>
          <w:szCs w:val="24"/>
        </w:rPr>
        <w:t>Ιγγλέζη</w:t>
      </w:r>
      <w:proofErr w:type="spellEnd"/>
      <w:r>
        <w:rPr>
          <w:rFonts w:eastAsia="Times New Roman" w:cs="Times New Roman"/>
          <w:szCs w:val="24"/>
        </w:rPr>
        <w:t xml:space="preserve"> προς τον Υπουργό Οικονομικών, σχετικά με τη δημιουργία Γραφείου Εξυπηρέτησης Φορολογουμένων (ΓΕΦ) στην πρωτεύουσα του Δήμου Αριστοτέλη Χαλκιδικής.</w:t>
      </w:r>
    </w:p>
    <w:p w14:paraId="4E97FF58"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t>Θα</w:t>
      </w:r>
      <w:r>
        <w:rPr>
          <w:rFonts w:eastAsia="Times New Roman" w:cs="Times New Roman"/>
          <w:szCs w:val="24"/>
        </w:rPr>
        <w:t xml:space="preserve"> απαντήσει ο Αναπληρωτής Υπουργός κ. Αλεξιάδης. </w:t>
      </w:r>
    </w:p>
    <w:p w14:paraId="4E97FF59"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Κυρία </w:t>
      </w:r>
      <w:proofErr w:type="spellStart"/>
      <w:r>
        <w:rPr>
          <w:rFonts w:eastAsia="Times New Roman" w:cs="Times New Roman"/>
          <w:szCs w:val="24"/>
        </w:rPr>
        <w:t>Ιγγλέζη</w:t>
      </w:r>
      <w:proofErr w:type="spellEnd"/>
      <w:r>
        <w:rPr>
          <w:rFonts w:eastAsia="Times New Roman" w:cs="Times New Roman"/>
          <w:szCs w:val="24"/>
        </w:rPr>
        <w:t>, έχετε τον λόγο. Θα υπάρχε</w:t>
      </w:r>
      <w:r>
        <w:rPr>
          <w:rFonts w:eastAsia="Times New Roman" w:cs="Times New Roman"/>
          <w:szCs w:val="24"/>
        </w:rPr>
        <w:t>ι άνεση στον χρόνο. Αυτό είναι το καλό, όταν γίνεται μόνο μία ερώτηση.</w:t>
      </w:r>
    </w:p>
    <w:p w14:paraId="4E97FF5A"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b/>
          <w:szCs w:val="24"/>
        </w:rPr>
        <w:t>ΑΙΚΑΤΕΡΙΝΗ ΙΓΓΛΕΖΗ:</w:t>
      </w:r>
      <w:r>
        <w:rPr>
          <w:rFonts w:eastAsia="Times New Roman" w:cs="Times New Roman"/>
          <w:szCs w:val="24"/>
        </w:rPr>
        <w:t xml:space="preserve"> Ευχαριστώ, κύριε Πρόεδρε, και για την άνεση του χρόνου.</w:t>
      </w:r>
    </w:p>
    <w:p w14:paraId="4E97FF5B"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t>Κύριε Υπουργέ,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αναδιοργάνωσης του φοροεισπρακτικού και φοροελεγκτικού μηχανισμού δημιουργούνται γ</w:t>
      </w:r>
      <w:r>
        <w:rPr>
          <w:rFonts w:eastAsia="Times New Roman" w:cs="Times New Roman"/>
          <w:szCs w:val="24"/>
        </w:rPr>
        <w:t xml:space="preserve">ραφεία εξυπηρέτησης φορολογουμένων, τα οποία έρχονται να καλύψουν το όποιο κενό δημιουργείται από τη συγχώνευση των δημοσίων οικονομικών υπηρεσιών, που έχει ξεκινήσει και συνεχίζεται σε όλη τη χώρα. </w:t>
      </w:r>
    </w:p>
    <w:p w14:paraId="4E97FF5C"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t>Τα γραφεία εξυπηρέτησης φορολογουμένων λειτουργούν με απ</w:t>
      </w:r>
      <w:r>
        <w:rPr>
          <w:rFonts w:eastAsia="Times New Roman" w:cs="Times New Roman"/>
          <w:szCs w:val="24"/>
        </w:rPr>
        <w:t xml:space="preserve">οκλειστικό σκοπό τη διεκπεραίωση υποθέσεων των πολιτών και κατ’ αντιστοιχία με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ε</w:t>
      </w:r>
      <w:r>
        <w:rPr>
          <w:rFonts w:eastAsia="Times New Roman" w:cs="Times New Roman"/>
          <w:szCs w:val="24"/>
        </w:rPr>
        <w:t xml:space="preserve">ξυπηρέτησης </w:t>
      </w:r>
      <w:r>
        <w:rPr>
          <w:rFonts w:eastAsia="Times New Roman" w:cs="Times New Roman"/>
          <w:szCs w:val="24"/>
        </w:rPr>
        <w:t>π</w:t>
      </w:r>
      <w:r>
        <w:rPr>
          <w:rFonts w:eastAsia="Times New Roman" w:cs="Times New Roman"/>
          <w:szCs w:val="24"/>
        </w:rPr>
        <w:t xml:space="preserve">ολιτών στεγάζονται σε χώρους των ΟΤΑ. </w:t>
      </w:r>
    </w:p>
    <w:p w14:paraId="4E97FF5D"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t>Βάσει, λοιπόν, αυτού του πλαισίου αναδιοργάνωσης, θέλω να τονίσω την αναγκαιότητα της δημιουργίας –και το τονίζω α</w:t>
      </w:r>
      <w:r>
        <w:rPr>
          <w:rFonts w:eastAsia="Times New Roman" w:cs="Times New Roman"/>
          <w:szCs w:val="24"/>
        </w:rPr>
        <w:t xml:space="preserve">υτό- ενός δεύτερου γραφείου εξυπηρέτησης φορολογουμένων στον Δήμο Ιερισσού </w:t>
      </w:r>
      <w:r>
        <w:rPr>
          <w:rFonts w:eastAsia="Times New Roman" w:cs="Times New Roman"/>
          <w:szCs w:val="24"/>
        </w:rPr>
        <w:lastRenderedPageBreak/>
        <w:t>και στον Δήμο Αριστοτέλη και συγκεκριμένα στην πρωτεύουσά του, στην έδρα του, την Ιερισσό, λαμβάνοντας υπ</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τα πολυάριθμα αιτήματα των δημοτών.</w:t>
      </w:r>
    </w:p>
    <w:p w14:paraId="4E97FF5E"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αίτημα υπογραμμίζουν και </w:t>
      </w:r>
      <w:r>
        <w:rPr>
          <w:rFonts w:eastAsia="Times New Roman" w:cs="Times New Roman"/>
          <w:szCs w:val="24"/>
        </w:rPr>
        <w:t xml:space="preserve">καθιστούν αναγκαίο οι εξής παράγοντες: Ο πρώτος είναι ότι το ήδη υπάρχον ΓΕΦ στην Αρναία Χαλκιδικής είναι </w:t>
      </w:r>
      <w:proofErr w:type="spellStart"/>
      <w:r>
        <w:rPr>
          <w:rFonts w:eastAsia="Times New Roman" w:cs="Times New Roman"/>
          <w:szCs w:val="24"/>
        </w:rPr>
        <w:t>υποστελεχωμένο</w:t>
      </w:r>
      <w:proofErr w:type="spellEnd"/>
      <w:r>
        <w:rPr>
          <w:rFonts w:eastAsia="Times New Roman" w:cs="Times New Roman"/>
          <w:szCs w:val="24"/>
        </w:rPr>
        <w:t xml:space="preserve"> και αδυνατεί να εξυπηρετήσει όλους τους δημότες του Δήμου Αριστοτέλη. Επίσης, η πρόσβαση στην περιοχή της Αρναίας γίνεται μέσα από ένα </w:t>
      </w:r>
      <w:r>
        <w:rPr>
          <w:rFonts w:eastAsia="Times New Roman" w:cs="Times New Roman"/>
          <w:szCs w:val="24"/>
        </w:rPr>
        <w:t xml:space="preserve">ορεινό δίκτυο, </w:t>
      </w:r>
      <w:r>
        <w:rPr>
          <w:rFonts w:eastAsia="Times New Roman" w:cs="Times New Roman"/>
          <w:szCs w:val="24"/>
        </w:rPr>
        <w:t xml:space="preserve">το οποίο </w:t>
      </w:r>
      <w:r>
        <w:rPr>
          <w:rFonts w:eastAsia="Times New Roman" w:cs="Times New Roman"/>
          <w:szCs w:val="24"/>
        </w:rPr>
        <w:t xml:space="preserve">ειδικά τους χειμερινούς μήνες λόγω παγετού έχει έναν αυξημένο βαθμό επικινδυνότητας. </w:t>
      </w:r>
    </w:p>
    <w:p w14:paraId="4E97FF5F"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t xml:space="preserve">Ένας ακόμα παράγοντας που πρέπει να αναφερθεί είναι ότι η μετάβαση των δημοτών από τις παραθαλάσσιες περιοχές του Δήμου Αριστοτέλη στον Πολύγυρο, </w:t>
      </w:r>
      <w:r>
        <w:rPr>
          <w:rFonts w:eastAsia="Times New Roman" w:cs="Times New Roman"/>
          <w:szCs w:val="24"/>
        </w:rPr>
        <w:t xml:space="preserve">την πρωτεύουσα του </w:t>
      </w:r>
      <w:r>
        <w:rPr>
          <w:rFonts w:eastAsia="Times New Roman" w:cs="Times New Roman"/>
          <w:szCs w:val="24"/>
        </w:rPr>
        <w:t>ν</w:t>
      </w:r>
      <w:r>
        <w:rPr>
          <w:rFonts w:eastAsia="Times New Roman" w:cs="Times New Roman"/>
          <w:szCs w:val="24"/>
        </w:rPr>
        <w:t>ομού, όπου βρίσκεται και η αρμόδια ΔΟ</w:t>
      </w:r>
      <w:r>
        <w:rPr>
          <w:rFonts w:eastAsia="Times New Roman" w:cs="Times New Roman"/>
          <w:szCs w:val="24"/>
        </w:rPr>
        <w:t>Υ</w:t>
      </w:r>
      <w:r>
        <w:rPr>
          <w:rFonts w:eastAsia="Times New Roman" w:cs="Times New Roman"/>
          <w:szCs w:val="24"/>
        </w:rPr>
        <w:t xml:space="preserve">, είναι τρομακτικά δύσκολη καθώς το υφιστάμενο συγκοινωνιακό δίκτυο δεν εξυπηρετεί την απευθείας μεταφορά των πολιτών με μέσα μαζικής μεταφοράς. Δεν υπάρχει ΚΤΕΛ, δηλαδή, μεταξύ της περιοχής της </w:t>
      </w:r>
      <w:r>
        <w:rPr>
          <w:rFonts w:eastAsia="Times New Roman" w:cs="Times New Roman"/>
          <w:szCs w:val="24"/>
        </w:rPr>
        <w:t>Ιερισσού και του Πολυγύρου.</w:t>
      </w:r>
    </w:p>
    <w:p w14:paraId="4E97FF60"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Τέλος, θα υπογραμμίσω ότι ο κύριος όγκος των επιχειρηματικών δραστηριοτήτων, εμπορικά καταστήματα, τουριστικές επιχειρήσεις κ.λπ. του Δήμου Αριστοτέλη εντοπίζεται στην παραθαλάσσια περιοχή πλησίον της Ιερισσού. </w:t>
      </w:r>
    </w:p>
    <w:p w14:paraId="4E97FF61"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t xml:space="preserve">Κατόπιν τούτου, </w:t>
      </w:r>
      <w:r>
        <w:rPr>
          <w:rFonts w:eastAsia="Times New Roman" w:cs="Times New Roman"/>
          <w:szCs w:val="24"/>
        </w:rPr>
        <w:t xml:space="preserve">ερωτάται ο κύριος Υπουργός: Προτίθεται να προχωρήσει στις απαραίτητες ενέργειες για τη δημιουργία δεύτερου ΓΕΦ στο Δήμο Αριστοτέλη με έδρα την Ιερισσό; </w:t>
      </w:r>
    </w:p>
    <w:p w14:paraId="4E97FF62"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 κύριος Υπουργός έχει το</w:t>
      </w:r>
      <w:r>
        <w:rPr>
          <w:rFonts w:eastAsia="Times New Roman" w:cs="Times New Roman"/>
          <w:szCs w:val="24"/>
        </w:rPr>
        <w:t>ν</w:t>
      </w:r>
      <w:r>
        <w:rPr>
          <w:rFonts w:eastAsia="Times New Roman" w:cs="Times New Roman"/>
          <w:szCs w:val="24"/>
        </w:rPr>
        <w:t xml:space="preserve"> λόγο.</w:t>
      </w:r>
    </w:p>
    <w:p w14:paraId="4E97FF63"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b/>
          <w:szCs w:val="24"/>
        </w:rPr>
        <w:t>ΤΡΥΦΩΝ ΑΛΕΞΙΑΔΗΣ (Αναπληρωτής Υπουργό</w:t>
      </w:r>
      <w:r>
        <w:rPr>
          <w:rFonts w:eastAsia="Times New Roman" w:cs="Times New Roman"/>
          <w:b/>
          <w:szCs w:val="24"/>
        </w:rPr>
        <w:t>ς Οικονομικών):</w:t>
      </w:r>
      <w:r>
        <w:rPr>
          <w:rFonts w:eastAsia="Times New Roman" w:cs="Times New Roman"/>
          <w:szCs w:val="24"/>
        </w:rPr>
        <w:t xml:space="preserve"> Ευχαριστώ, κύριε Πρόεδρε.</w:t>
      </w:r>
    </w:p>
    <w:p w14:paraId="4E97FF64"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t>Κυρία Βουλευτή, με την ερώτησή σας αναδεικνύεται ένα πρόβλημα</w:t>
      </w:r>
      <w:r>
        <w:rPr>
          <w:rFonts w:eastAsia="Times New Roman" w:cs="Times New Roman"/>
          <w:szCs w:val="24"/>
        </w:rPr>
        <w:t>,</w:t>
      </w:r>
      <w:r>
        <w:rPr>
          <w:rFonts w:eastAsia="Times New Roman" w:cs="Times New Roman"/>
          <w:szCs w:val="24"/>
        </w:rPr>
        <w:t xml:space="preserve"> σε σχέση με την ταλαιπωρία των πολιτών για να εκπληρώσουν τις στοιχειώδεις φορολογικές τους υποχρεώσεις, διότι, αντί η πολιτεία να τους εξυπηρετεί, του</w:t>
      </w:r>
      <w:r>
        <w:rPr>
          <w:rFonts w:eastAsia="Times New Roman" w:cs="Times New Roman"/>
          <w:szCs w:val="24"/>
        </w:rPr>
        <w:t xml:space="preserve">ς αναγκάζει να μετακινούνται σε πολύ μεγάλες αποστάσεις. </w:t>
      </w:r>
    </w:p>
    <w:p w14:paraId="4E97FF65"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t xml:space="preserve">Έγινε τα προηγούμενα χρόνια μια προσπάθεια αναδιοργάνωσης των φορολογικών υπηρεσιών, διότι είχαμε μία περίεργη κατάσταση. Υπήρχαν άλλοι νομοί, στους οποίους έφθαναν να είναι και μέχρι οκτώ </w:t>
      </w:r>
      <w:r>
        <w:rPr>
          <w:rFonts w:eastAsia="Times New Roman" w:cs="Times New Roman"/>
          <w:szCs w:val="24"/>
        </w:rPr>
        <w:lastRenderedPageBreak/>
        <w:t>οι εφορίε</w:t>
      </w:r>
      <w:r>
        <w:rPr>
          <w:rFonts w:eastAsia="Times New Roman" w:cs="Times New Roman"/>
          <w:szCs w:val="24"/>
        </w:rPr>
        <w:t>ς, υπήρχαν άλλοι νομοί που είχαν μία ή δύο εφορίες. Εάν ψάξουμε να βρούμε την αιτία</w:t>
      </w:r>
      <w:r>
        <w:rPr>
          <w:rFonts w:eastAsia="Times New Roman" w:cs="Times New Roman"/>
          <w:szCs w:val="24"/>
        </w:rPr>
        <w:t>,</w:t>
      </w:r>
      <w:r>
        <w:rPr>
          <w:rFonts w:eastAsia="Times New Roman" w:cs="Times New Roman"/>
          <w:szCs w:val="24"/>
        </w:rPr>
        <w:t xml:space="preserve"> γιατί κάποιοι νομοί είχαν επτά-οκτώ εφορίες και κάποιοι άλλοι είχαν μία-δύο, θα δούμε ότι από εκείνους τους νομούς είχαν περάσει στο παρελθόν Υπουργοί Οικονομικών ή άλλα π</w:t>
      </w:r>
      <w:r>
        <w:rPr>
          <w:rFonts w:eastAsia="Times New Roman" w:cs="Times New Roman"/>
          <w:szCs w:val="24"/>
        </w:rPr>
        <w:t>ολιτικά πρόσωπα</w:t>
      </w:r>
      <w:r>
        <w:rPr>
          <w:rFonts w:eastAsia="Times New Roman" w:cs="Times New Roman"/>
          <w:szCs w:val="24"/>
        </w:rPr>
        <w:t xml:space="preserve"> </w:t>
      </w:r>
      <w:r>
        <w:rPr>
          <w:rFonts w:eastAsia="Times New Roman" w:cs="Times New Roman"/>
          <w:szCs w:val="24"/>
        </w:rPr>
        <w:t>που ήθελαν να αφήσουν στον τόπο τους μία εφορία.</w:t>
      </w:r>
    </w:p>
    <w:p w14:paraId="4E97FF66"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t>Αυτό το πράγμα προσπαθήσαμε σαν Υπουργείο Οικονομικών να το εξορθολογήσουμε και έχει σε κάποιο μεγάλο βαθμό περιοριστεί, όχι με τον πιο επιτυχημένο τρόπο, διότι ακολουθήθηκε μία οριζόντια μέθ</w:t>
      </w:r>
      <w:r>
        <w:rPr>
          <w:rFonts w:eastAsia="Times New Roman" w:cs="Times New Roman"/>
          <w:szCs w:val="24"/>
        </w:rPr>
        <w:t xml:space="preserve">οδος, σε κάθε νομό μία εφορία. Είναι άλλο ένας νομός που είναι μικρός γεωγραφικά και άλλο ένας νομός ο οποίος είναι μεγάλος, όπως ο συγκεκριμένος νομός ή έχει προβλήματα μέσα από το οδικό δίκτυο και θα έπρεπε να υπάρχει άλλος σχεδιασμός. </w:t>
      </w:r>
    </w:p>
    <w:p w14:paraId="4E97FF67"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θα έπρεπε να υπάρχει άλλος σχεδιασμός, διότι, αντί το ΓΕΦ να τοποθετηθεί στην έδρα του δήμου, όπως είναι η Ιερισσός, τοποθετήθηκε στην Αρναία. Βεβαίως και έπρεπε να υπάρχει και στην Αρναία πρόνοια </w:t>
      </w:r>
      <w:r>
        <w:rPr>
          <w:rFonts w:eastAsia="Times New Roman" w:cs="Times New Roman"/>
          <w:szCs w:val="24"/>
        </w:rPr>
        <w:t>για</w:t>
      </w:r>
      <w:r>
        <w:rPr>
          <w:rFonts w:eastAsia="Times New Roman" w:cs="Times New Roman"/>
          <w:szCs w:val="24"/>
        </w:rPr>
        <w:t xml:space="preserve"> ΓΕΦ για να εξυπηρετούνται οι κάτοικοι εκεί, αλλ</w:t>
      </w:r>
      <w:r>
        <w:rPr>
          <w:rFonts w:eastAsia="Times New Roman" w:cs="Times New Roman"/>
          <w:szCs w:val="24"/>
        </w:rPr>
        <w:t xml:space="preserve">ά έπρεπε να προβλεφθεί τότε και </w:t>
      </w:r>
      <w:r>
        <w:rPr>
          <w:rFonts w:eastAsia="Times New Roman" w:cs="Times New Roman"/>
          <w:szCs w:val="24"/>
        </w:rPr>
        <w:lastRenderedPageBreak/>
        <w:t xml:space="preserve">ΓΕΦ στην Ιερισσό, που </w:t>
      </w:r>
      <w:r>
        <w:rPr>
          <w:rFonts w:eastAsia="Times New Roman" w:cs="Times New Roman"/>
          <w:szCs w:val="24"/>
        </w:rPr>
        <w:t xml:space="preserve">έχει </w:t>
      </w:r>
      <w:r>
        <w:rPr>
          <w:rFonts w:eastAsia="Times New Roman" w:cs="Times New Roman"/>
          <w:szCs w:val="24"/>
        </w:rPr>
        <w:t xml:space="preserve">και </w:t>
      </w:r>
      <w:r>
        <w:rPr>
          <w:rFonts w:eastAsia="Times New Roman" w:cs="Times New Roman"/>
          <w:szCs w:val="24"/>
        </w:rPr>
        <w:t>τ</w:t>
      </w:r>
      <w:r>
        <w:rPr>
          <w:rFonts w:eastAsia="Times New Roman" w:cs="Times New Roman"/>
          <w:szCs w:val="24"/>
        </w:rPr>
        <w:t>η μεγαλύτερη οικονομική δραστηριότητα και που γεωγραφικά θα έπρεπε να αντιμετωπιστεί με αυτό</w:t>
      </w:r>
      <w:r>
        <w:rPr>
          <w:rFonts w:eastAsia="Times New Roman" w:cs="Times New Roman"/>
          <w:szCs w:val="24"/>
        </w:rPr>
        <w:t>ν</w:t>
      </w:r>
      <w:r>
        <w:rPr>
          <w:rFonts w:eastAsia="Times New Roman" w:cs="Times New Roman"/>
          <w:szCs w:val="24"/>
        </w:rPr>
        <w:t xml:space="preserve"> τον τρόπο. Το κριτήριο που ακολουθήθηκε τότε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ήταν</w:t>
      </w:r>
      <w:r>
        <w:rPr>
          <w:rFonts w:eastAsia="Times New Roman" w:cs="Times New Roman"/>
          <w:szCs w:val="24"/>
        </w:rPr>
        <w:t xml:space="preserve"> ότι κάνουμε ΓΕΦ σε όποιες περιοχές υπήρχαν ΔΟΥ.</w:t>
      </w:r>
      <w:r>
        <w:rPr>
          <w:rFonts w:eastAsia="Times New Roman" w:cs="Times New Roman"/>
          <w:szCs w:val="24"/>
        </w:rPr>
        <w:t xml:space="preserve"> Λάθος κριτήριο. Αυτό ήταν, όμως, δυστυχώς το κριτήριο που ακολουθήθηκε. </w:t>
      </w:r>
    </w:p>
    <w:p w14:paraId="4E97FF68"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t>Όμως, το επόμενο χρονικό διάστημα όλα αυτά πρέπει να τα αντιμετωπίσουμε. Πρέπει να αντιμετωπίσουμε τέτοιες περιπτώσεις. Πρέπει να φύγει από μια περιοχή που έχει τουριστική και εμπορι</w:t>
      </w:r>
      <w:r>
        <w:rPr>
          <w:rFonts w:eastAsia="Times New Roman" w:cs="Times New Roman"/>
          <w:szCs w:val="24"/>
        </w:rPr>
        <w:t>κή κίνηση και να πάει σε μια ορεινή περιοχή</w:t>
      </w:r>
      <w:r>
        <w:rPr>
          <w:rFonts w:eastAsia="Times New Roman" w:cs="Times New Roman"/>
          <w:szCs w:val="24"/>
        </w:rPr>
        <w:t>,</w:t>
      </w:r>
      <w:r>
        <w:rPr>
          <w:rFonts w:eastAsia="Times New Roman" w:cs="Times New Roman"/>
          <w:szCs w:val="24"/>
        </w:rPr>
        <w:t xml:space="preserve"> όπου υπάρχει πρόβλημα και όπως είπατε και εσείς, δεν μπορεί να πάει καν εκεί που είναι η κεντρική ΔΟΥ</w:t>
      </w:r>
      <w:r>
        <w:rPr>
          <w:rFonts w:eastAsia="Times New Roman" w:cs="Times New Roman"/>
          <w:szCs w:val="24"/>
        </w:rPr>
        <w:t>,</w:t>
      </w:r>
      <w:r>
        <w:rPr>
          <w:rFonts w:eastAsia="Times New Roman" w:cs="Times New Roman"/>
          <w:szCs w:val="24"/>
        </w:rPr>
        <w:t xml:space="preserve"> για να λύσει τα προβλήματα, διότι σε πάρα πολλές περιπτώσεις δεν μπορούν να λυθούν τα προβλήματα των φορολογ</w:t>
      </w:r>
      <w:r>
        <w:rPr>
          <w:rFonts w:eastAsia="Times New Roman" w:cs="Times New Roman"/>
          <w:szCs w:val="24"/>
        </w:rPr>
        <w:t>ούμενων στο ΓΕΦ</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ρέπει να πάνε στην έδρα της ΔΟΥ</w:t>
      </w:r>
      <w:r>
        <w:rPr>
          <w:rFonts w:eastAsia="Times New Roman" w:cs="Times New Roman"/>
          <w:szCs w:val="24"/>
        </w:rPr>
        <w:t>,</w:t>
      </w:r>
      <w:r>
        <w:rPr>
          <w:rFonts w:eastAsia="Times New Roman" w:cs="Times New Roman"/>
          <w:szCs w:val="24"/>
        </w:rPr>
        <w:t xml:space="preserve"> για να λυθούν.</w:t>
      </w:r>
    </w:p>
    <w:p w14:paraId="4E97FF69"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lastRenderedPageBreak/>
        <w:t>Με δύο τρόπους σκοπεύουμε να αντιμετωπίσουμε αυτό το πρόβλημα. Θα σας καταθέσω και το σχετικό έγγραφο της Διεύθυνσης Οργάνωσης</w:t>
      </w:r>
      <w:r>
        <w:rPr>
          <w:rFonts w:eastAsia="Times New Roman" w:cs="Times New Roman"/>
          <w:szCs w:val="24"/>
        </w:rPr>
        <w:t>,</w:t>
      </w:r>
      <w:r>
        <w:rPr>
          <w:rFonts w:eastAsia="Times New Roman" w:cs="Times New Roman"/>
          <w:szCs w:val="24"/>
        </w:rPr>
        <w:t xml:space="preserve"> για να έχετε πλήρη εικόνα. Ο ένας τρόπος είναι ότι επανεξετάζουμε και το θέμα των εφοριών και των ΓΕΦ και των τελωνείων και όλων των υπηρεσιών του Υπουργείου Οικονομικών</w:t>
      </w:r>
      <w:r>
        <w:rPr>
          <w:rFonts w:eastAsia="Times New Roman" w:cs="Times New Roman"/>
          <w:szCs w:val="24"/>
        </w:rPr>
        <w:t>,</w:t>
      </w:r>
      <w:r>
        <w:rPr>
          <w:rFonts w:eastAsia="Times New Roman" w:cs="Times New Roman"/>
          <w:szCs w:val="24"/>
        </w:rPr>
        <w:t xml:space="preserve"> πού θα χρειαστεί είτε να μετακινήσουμε υπηρεσίες είτε να δημιουργήσουμε νέες δομές. </w:t>
      </w:r>
      <w:r>
        <w:rPr>
          <w:rFonts w:eastAsia="Times New Roman" w:cs="Times New Roman"/>
          <w:szCs w:val="24"/>
        </w:rPr>
        <w:t xml:space="preserve">Το αν αυτές οι δομές θα έχουν τη μορφή του ΓΕΦ, της μικρής ή της μεγάλης ΔΟΥ, είναι κάτι που </w:t>
      </w:r>
      <w:r>
        <w:rPr>
          <w:rFonts w:eastAsia="Times New Roman" w:cs="Times New Roman"/>
          <w:szCs w:val="24"/>
        </w:rPr>
        <w:t>θα εξετάσουμε</w:t>
      </w:r>
      <w:r>
        <w:rPr>
          <w:rFonts w:eastAsia="Times New Roman" w:cs="Times New Roman"/>
          <w:szCs w:val="24"/>
        </w:rPr>
        <w:t xml:space="preserve"> το επόμενο χρονικό διάστημα. </w:t>
      </w:r>
    </w:p>
    <w:p w14:paraId="4E97FF6A"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t>Όμως, η μεγάλη αλλαγή που έχουμε μπροστά μας είναι ένα συγκεκριμένο επιχειρησιακό σχέδιο, έτσι ώστε σε συγκεκριμένο χρο</w:t>
      </w:r>
      <w:r>
        <w:rPr>
          <w:rFonts w:eastAsia="Times New Roman" w:cs="Times New Roman"/>
          <w:szCs w:val="24"/>
        </w:rPr>
        <w:t>νικό διάστημα, όχι μετά από δέκα χρόνια, να μην χρειάζεται ο πολίτης καθόλου να πάει στην εφορία και να μπορεί να λύνει όλα τα προβλήματά του μέσω τηλεφωνικών κέντρων μέσω διαδικτύου ή μέσω των λογιστών, των οποίων χρησιμοποιούμε πάρα πολύ τις υπηρεσίες κα</w:t>
      </w:r>
      <w:r>
        <w:rPr>
          <w:rFonts w:eastAsia="Times New Roman" w:cs="Times New Roman"/>
          <w:szCs w:val="24"/>
        </w:rPr>
        <w:t>ι τους ευχαριστώ για άλλη μια φορά και δημόσια</w:t>
      </w:r>
      <w:r>
        <w:rPr>
          <w:rFonts w:eastAsia="Times New Roman" w:cs="Times New Roman"/>
          <w:szCs w:val="24"/>
        </w:rPr>
        <w:t>,</w:t>
      </w:r>
      <w:r>
        <w:rPr>
          <w:rFonts w:eastAsia="Times New Roman" w:cs="Times New Roman"/>
          <w:szCs w:val="24"/>
        </w:rPr>
        <w:t xml:space="preserve"> γιατί μεταφέραμε ένα μεγάλο κομμάτι των φορολογικών υπηρεσιών στα λογιστικά γραφεία.</w:t>
      </w:r>
    </w:p>
    <w:p w14:paraId="4E97FF6B"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Κλείνοντας, λοιπόν, λέω το εξής: Είτε θα επανεξετάσουμε και θα δούμε πώς </w:t>
      </w:r>
      <w:r>
        <w:rPr>
          <w:rFonts w:eastAsia="Times New Roman" w:cs="Times New Roman"/>
          <w:szCs w:val="24"/>
        </w:rPr>
        <w:t xml:space="preserve">θα </w:t>
      </w:r>
      <w:r>
        <w:rPr>
          <w:rFonts w:eastAsia="Times New Roman" w:cs="Times New Roman"/>
          <w:szCs w:val="24"/>
        </w:rPr>
        <w:t>αντιμετωπί</w:t>
      </w:r>
      <w:r>
        <w:rPr>
          <w:rFonts w:eastAsia="Times New Roman" w:cs="Times New Roman"/>
          <w:szCs w:val="24"/>
        </w:rPr>
        <w:t>σουμε</w:t>
      </w:r>
      <w:r>
        <w:rPr>
          <w:rFonts w:eastAsia="Times New Roman" w:cs="Times New Roman"/>
          <w:szCs w:val="24"/>
        </w:rPr>
        <w:t xml:space="preserve"> τέτοια προβλήματα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μεταξύ </w:t>
      </w:r>
      <w:r>
        <w:rPr>
          <w:rFonts w:eastAsia="Times New Roman" w:cs="Times New Roman"/>
          <w:szCs w:val="24"/>
        </w:rPr>
        <w:t>αυτώ</w:t>
      </w:r>
      <w:r>
        <w:rPr>
          <w:rFonts w:eastAsia="Times New Roman" w:cs="Times New Roman"/>
          <w:szCs w:val="24"/>
        </w:rPr>
        <w:t xml:space="preserve">ν και </w:t>
      </w:r>
      <w:r>
        <w:rPr>
          <w:rFonts w:eastAsia="Times New Roman" w:cs="Times New Roman"/>
          <w:szCs w:val="24"/>
        </w:rPr>
        <w:t>των προβλημάτων της περιοχής της Ιερισσού</w:t>
      </w:r>
      <w:r>
        <w:rPr>
          <w:rFonts w:eastAsia="Times New Roman" w:cs="Times New Roman"/>
          <w:szCs w:val="24"/>
        </w:rPr>
        <w:t>,</w:t>
      </w:r>
      <w:r>
        <w:rPr>
          <w:rFonts w:eastAsia="Times New Roman" w:cs="Times New Roman"/>
          <w:szCs w:val="24"/>
        </w:rPr>
        <w:t xml:space="preserve"> είτε θα έχουμε ένα επιχειρησιακό σχέδιο, το οποίο σε συγκεκριμένο χρονικό διάστημα θα καταργεί την υποχρέωση του πολίτη να πηγαίνει στην εφορία και ο πολίτης θα εξυπηρετείται, όπως στις άλλες χώρες της Ευρωπ</w:t>
      </w:r>
      <w:r>
        <w:rPr>
          <w:rFonts w:eastAsia="Times New Roman" w:cs="Times New Roman"/>
          <w:szCs w:val="24"/>
        </w:rPr>
        <w:t>αϊκής Ένωσης και του πολιτισμένου κόσμου, με τους σύγχρονους τρόπους που χρησιμοποιούν αυτές οι χώρες.</w:t>
      </w:r>
    </w:p>
    <w:p w14:paraId="4E97FF6C"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E97FF6D"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Αναπληρωτής Υπουργός Οικονομικών κ. Τρύφων Αλεξιάδης καταθέτει για τα Πρακτικά το προαναφερθέν έγγραφο, το οποίο βρίσκε</w:t>
      </w:r>
      <w:r>
        <w:rPr>
          <w:rFonts w:eastAsia="Times New Roman" w:cs="Times New Roman"/>
          <w:szCs w:val="24"/>
        </w:rPr>
        <w:t xml:space="preserve">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E97FF6E"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Κυρία </w:t>
      </w:r>
      <w:proofErr w:type="spellStart"/>
      <w:r>
        <w:rPr>
          <w:rFonts w:eastAsia="Times New Roman" w:cs="Times New Roman"/>
          <w:szCs w:val="24"/>
        </w:rPr>
        <w:t>Ιγγλέζη</w:t>
      </w:r>
      <w:proofErr w:type="spellEnd"/>
      <w:r>
        <w:rPr>
          <w:rFonts w:eastAsia="Times New Roman" w:cs="Times New Roman"/>
          <w:szCs w:val="24"/>
        </w:rPr>
        <w:t>, έχετε τον λόγο.</w:t>
      </w:r>
    </w:p>
    <w:p w14:paraId="4E97FF6F"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Ευχαριστώ, κύριε Υπουργέ, γιατί αφήνετε ανοικτό το ενδεχόμενο το αίτημά μας να</w:t>
      </w:r>
      <w:r>
        <w:rPr>
          <w:rFonts w:eastAsia="Times New Roman" w:cs="Times New Roman"/>
          <w:szCs w:val="24"/>
        </w:rPr>
        <w:t xml:space="preserve"> γίνει δεκτό. Βέβαια, θέλω να τονίσω ότι είναι πολύ σημαντικό, ότι είναι αναγκαιότητα η άμεση </w:t>
      </w:r>
      <w:r>
        <w:rPr>
          <w:rFonts w:eastAsia="Times New Roman" w:cs="Times New Roman"/>
          <w:szCs w:val="24"/>
        </w:rPr>
        <w:lastRenderedPageBreak/>
        <w:t>δημιουργία ΓΕΦ στην Ιερισσό του Δήμου Αριστοτέλη, χωρίς φυσικά να καταργηθεί το ήδη υπάρχον, γιατί ο Δήμος Αριστοτέλη αποτελεί πολύ δημοφιλή τουριστικό προορισμό,</w:t>
      </w:r>
      <w:r>
        <w:rPr>
          <w:rFonts w:eastAsia="Times New Roman" w:cs="Times New Roman"/>
          <w:szCs w:val="24"/>
        </w:rPr>
        <w:t xml:space="preserve"> πράγμα που σημαίνει ότι ο πληθυσμός του τριπλασιάζεται κατά την περίοδο του καλοκαιριού.</w:t>
      </w:r>
    </w:p>
    <w:p w14:paraId="4E97FF70"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t xml:space="preserve">Το υπάρχον ΓΕΦ στην Αρναία ελάχιστα μπορεί να βοηθήσει λόγω της μακρινής απόστασης από τις παραθαλάσσιες περιοχές, αλλά και λόγω </w:t>
      </w:r>
      <w:r>
        <w:rPr>
          <w:rFonts w:eastAsia="Times New Roman" w:cs="Times New Roman"/>
          <w:szCs w:val="24"/>
        </w:rPr>
        <w:t xml:space="preserve">του </w:t>
      </w:r>
      <w:r>
        <w:rPr>
          <w:rFonts w:eastAsia="Times New Roman" w:cs="Times New Roman"/>
          <w:szCs w:val="24"/>
        </w:rPr>
        <w:t>ότι ένα άτομο που απασχολείται εκ</w:t>
      </w:r>
      <w:r>
        <w:rPr>
          <w:rFonts w:eastAsia="Times New Roman" w:cs="Times New Roman"/>
          <w:szCs w:val="24"/>
        </w:rPr>
        <w:t xml:space="preserve">εί δεν </w:t>
      </w:r>
      <w:r>
        <w:rPr>
          <w:rFonts w:eastAsia="Times New Roman" w:cs="Times New Roman"/>
          <w:szCs w:val="24"/>
        </w:rPr>
        <w:t xml:space="preserve">επαρκεί </w:t>
      </w:r>
      <w:r>
        <w:rPr>
          <w:rFonts w:eastAsia="Times New Roman" w:cs="Times New Roman"/>
          <w:szCs w:val="24"/>
        </w:rPr>
        <w:t>για να καλύψει τις ανάγκες των πολιτών</w:t>
      </w:r>
      <w:r>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t>του ορεινού όγκου και της παράλιας ζώνης.</w:t>
      </w:r>
    </w:p>
    <w:p w14:paraId="4E97FF71"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t>Επίσης, πρέπει να τονίσω ότι με την ενέργεια αυτή δεν δημιουργούνται επιπλέον δαπάνες σε βάρος του κρατικού προϋπολογισμού, καθώς ο Δήμος Αριστοτέλη διαθέτε</w:t>
      </w:r>
      <w:r>
        <w:rPr>
          <w:rFonts w:eastAsia="Times New Roman" w:cs="Times New Roman"/>
          <w:szCs w:val="24"/>
        </w:rPr>
        <w:t>ι ήδη κατάλληλα διαμορφωμένο χώρο με τον απαραίτητο εξοπλισμό.</w:t>
      </w:r>
    </w:p>
    <w:p w14:paraId="4E97FF72"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t xml:space="preserve">Τέλος, πιστεύω ότι η δημιουργία του Γραφείου Εξυπηρέτησης Φορολογουμένων στην Πρωτεύουσα του Δήμου Αριστοτέλη μόνο θετικά μπορεί να επιδράσει στην εξυπηρέτηση των πολιτών αλλά και στην </w:t>
      </w:r>
      <w:r>
        <w:rPr>
          <w:rFonts w:eastAsia="Times New Roman" w:cs="Times New Roman"/>
          <w:szCs w:val="24"/>
        </w:rPr>
        <w:lastRenderedPageBreak/>
        <w:t>αποσυμφό</w:t>
      </w:r>
      <w:r>
        <w:rPr>
          <w:rFonts w:eastAsia="Times New Roman" w:cs="Times New Roman"/>
          <w:szCs w:val="24"/>
        </w:rPr>
        <w:t>ρηση του όγκου διαχείρισης της αρμόδιας ΔΟΥ χωρίς –και το τονίζω αυτό, γιατί καταλαβαίνω πόσο σημαντικό είναι αυτές τις εποχές- κανένα επιπλέον κόστος.</w:t>
      </w:r>
    </w:p>
    <w:p w14:paraId="4E97FF73"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t>Ευχαριστώ πολύ και ευελπιστώ στην άμεση και θετική ανταπόκριση και επίλυση του ζητήματος.</w:t>
      </w:r>
    </w:p>
    <w:p w14:paraId="4E97FF74"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b/>
          <w:szCs w:val="24"/>
        </w:rPr>
        <w:t>ΠΡΟΕΔΡΕΥΩΝ (Νι</w:t>
      </w:r>
      <w:r>
        <w:rPr>
          <w:rFonts w:eastAsia="Times New Roman" w:cs="Times New Roman"/>
          <w:b/>
          <w:szCs w:val="24"/>
        </w:rPr>
        <w:t xml:space="preserve">κήτας Κακλαμάνης): </w:t>
      </w:r>
      <w:r>
        <w:rPr>
          <w:rFonts w:eastAsia="Times New Roman" w:cs="Times New Roman"/>
          <w:szCs w:val="24"/>
        </w:rPr>
        <w:t xml:space="preserve">Κύριε Υπουργέ, έχετε τον λόγο. </w:t>
      </w:r>
    </w:p>
    <w:p w14:paraId="4E97FF75"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επειδή άκουσα το φιλόδοξο σχέδιό σας να γίνουν ηλεκτρονικές όλες οι συναλλαγές με την εφορία, πρέπει να λάβετε υπ’ </w:t>
      </w:r>
      <w:proofErr w:type="spellStart"/>
      <w:r>
        <w:rPr>
          <w:rFonts w:eastAsia="Times New Roman" w:cs="Times New Roman"/>
          <w:szCs w:val="24"/>
        </w:rPr>
        <w:t>όψιν</w:t>
      </w:r>
      <w:proofErr w:type="spellEnd"/>
      <w:r>
        <w:rPr>
          <w:rFonts w:eastAsia="Times New Roman" w:cs="Times New Roman"/>
          <w:szCs w:val="24"/>
        </w:rPr>
        <w:t xml:space="preserve"> σας ότι οι γονείς μας, παραδείγματος χάριν, και αύριο να το κάνετε το σύστημα</w:t>
      </w:r>
      <w:r>
        <w:rPr>
          <w:rFonts w:eastAsia="Times New Roman" w:cs="Times New Roman"/>
          <w:szCs w:val="24"/>
        </w:rPr>
        <w:t xml:space="preserve"> αυτό, δεν υπήρχε περίπτωση να το χρησιμοποιήσουν, γιατί δεν είναι εξοικειωμένοι από μια ηλικία και πάνω. Άρα νομίζω ότι πρέπει να δείτε το αίτημα, όχι μόνο το συγκριμένο αλλά και άλλων παρομοίων άσχετα από αυτό. Απλά θα είναι λιγότερα απ’ ό,τι αν δεν κάνα</w:t>
      </w:r>
      <w:r>
        <w:rPr>
          <w:rFonts w:eastAsia="Times New Roman" w:cs="Times New Roman"/>
          <w:szCs w:val="24"/>
        </w:rPr>
        <w:t xml:space="preserve">τε κάποια στιγμή το ηλεκτρονικό. </w:t>
      </w:r>
    </w:p>
    <w:p w14:paraId="4E97FF76"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t>Κύριε Αλεξιάδη, έχετε τον λόγο.</w:t>
      </w:r>
    </w:p>
    <w:p w14:paraId="4E97FF77"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Έχετε δίκιο, κύριε Πρόεδρε. </w:t>
      </w:r>
    </w:p>
    <w:p w14:paraId="4E97FF78"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lastRenderedPageBreak/>
        <w:t>Εγώ νιώθω πραγματικά άσχημα</w:t>
      </w:r>
      <w:r>
        <w:rPr>
          <w:rFonts w:eastAsia="Times New Roman" w:cs="Times New Roman"/>
          <w:szCs w:val="24"/>
        </w:rPr>
        <w:t>,</w:t>
      </w:r>
      <w:r>
        <w:rPr>
          <w:rFonts w:eastAsia="Times New Roman" w:cs="Times New Roman"/>
          <w:szCs w:val="24"/>
        </w:rPr>
        <w:t xml:space="preserve"> όταν με παίρνουν τηλέφωνο και μου λένε ότι πολίτης από τη Μήλο</w:t>
      </w:r>
      <w:r>
        <w:rPr>
          <w:rFonts w:eastAsia="Times New Roman" w:cs="Times New Roman"/>
          <w:szCs w:val="24"/>
        </w:rPr>
        <w:t>,</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χρειάζεται να έρθει σε μια εφορία του Πειραιά για να καταθέσει ή να παραλάβει τις πινακίδες του αυτοκινήτου του.</w:t>
      </w:r>
    </w:p>
    <w:p w14:paraId="4E97FF79"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t>Πρέπει σαν δημόσιο να μπούμε σε μια καινούρ</w:t>
      </w:r>
      <w:r>
        <w:rPr>
          <w:rFonts w:eastAsia="Times New Roman" w:cs="Times New Roman"/>
          <w:szCs w:val="24"/>
        </w:rPr>
        <w:t>γ</w:t>
      </w:r>
      <w:r>
        <w:rPr>
          <w:rFonts w:eastAsia="Times New Roman" w:cs="Times New Roman"/>
          <w:szCs w:val="24"/>
        </w:rPr>
        <w:t>ια λογική, σε μια καινούρ</w:t>
      </w:r>
      <w:r>
        <w:rPr>
          <w:rFonts w:eastAsia="Times New Roman" w:cs="Times New Roman"/>
          <w:szCs w:val="24"/>
        </w:rPr>
        <w:t>γ</w:t>
      </w:r>
      <w:r>
        <w:rPr>
          <w:rFonts w:eastAsia="Times New Roman" w:cs="Times New Roman"/>
          <w:szCs w:val="24"/>
        </w:rPr>
        <w:t>ια λειτουργία. Δεν μπορούμε να ταλαιπωρούμε τον πολίτη. Πρέπει να βρούμε</w:t>
      </w:r>
      <w:r>
        <w:rPr>
          <w:rFonts w:eastAsia="Times New Roman" w:cs="Times New Roman"/>
          <w:szCs w:val="24"/>
        </w:rPr>
        <w:t xml:space="preserve"> τρόπο να εξυπηρετήσουμε τον πολίτη και σε αυτή την κατεύθυνση κάνουμε ό,τι είναι δυνατόν</w:t>
      </w:r>
      <w:r>
        <w:rPr>
          <w:rFonts w:eastAsia="Times New Roman" w:cs="Times New Roman"/>
          <w:szCs w:val="24"/>
        </w:rPr>
        <w:t>,</w:t>
      </w:r>
      <w:r>
        <w:rPr>
          <w:rFonts w:eastAsia="Times New Roman" w:cs="Times New Roman"/>
          <w:szCs w:val="24"/>
        </w:rPr>
        <w:t xml:space="preserve"> για να αντιμετωπίσουμε αυτά τα προβλήματα και πάνω εκεί οργανωνόμαστε.</w:t>
      </w:r>
    </w:p>
    <w:p w14:paraId="4E97FF7A"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t xml:space="preserve">Με σαφήνεια θέλω να σας πω, κυρία Βουλευτή, ότι εμείς εξετάζουμε τη δημιουργία υποδομών, όπως </w:t>
      </w:r>
      <w:r>
        <w:rPr>
          <w:rFonts w:eastAsia="Times New Roman" w:cs="Times New Roman"/>
          <w:szCs w:val="24"/>
        </w:rPr>
        <w:t>είπα, είτε με τη μορφή ΓΕΦ</w:t>
      </w:r>
      <w:r>
        <w:rPr>
          <w:rFonts w:eastAsia="Times New Roman" w:cs="Times New Roman"/>
          <w:szCs w:val="24"/>
        </w:rPr>
        <w:t>,</w:t>
      </w:r>
      <w:r>
        <w:rPr>
          <w:rFonts w:eastAsia="Times New Roman" w:cs="Times New Roman"/>
          <w:szCs w:val="24"/>
        </w:rPr>
        <w:t xml:space="preserve"> είτε με τη μορφή εφοριών είτε με άλλη μορφή που θα εξυπηρετήσει τους πολίτες, διότι δεν είναι δυνατόν, όταν οι πολίτες ταλαιπωρούνται με μεγάλη φορολογική επιβάρυνση, να έχου</w:t>
      </w:r>
      <w:r>
        <w:rPr>
          <w:rFonts w:eastAsia="Times New Roman" w:cs="Times New Roman"/>
          <w:szCs w:val="24"/>
        </w:rPr>
        <w:t>ν</w:t>
      </w:r>
      <w:r>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t>επιπλέον προβλήματα</w:t>
      </w:r>
      <w:r>
        <w:rPr>
          <w:rFonts w:eastAsia="Times New Roman" w:cs="Times New Roman"/>
          <w:szCs w:val="24"/>
        </w:rPr>
        <w:t xml:space="preserve"> από το πού θα πάνε </w:t>
      </w:r>
      <w:r>
        <w:rPr>
          <w:rFonts w:eastAsia="Times New Roman" w:cs="Times New Roman"/>
          <w:szCs w:val="24"/>
        </w:rPr>
        <w:t>να</w:t>
      </w:r>
      <w:r>
        <w:rPr>
          <w:rFonts w:eastAsia="Times New Roman" w:cs="Times New Roman"/>
          <w:szCs w:val="24"/>
        </w:rPr>
        <w:t xml:space="preserve"> ταλαιπ</w:t>
      </w:r>
      <w:r>
        <w:rPr>
          <w:rFonts w:eastAsia="Times New Roman" w:cs="Times New Roman"/>
          <w:szCs w:val="24"/>
        </w:rPr>
        <w:t>ω</w:t>
      </w:r>
      <w:r>
        <w:rPr>
          <w:rFonts w:eastAsia="Times New Roman" w:cs="Times New Roman"/>
          <w:szCs w:val="24"/>
        </w:rPr>
        <w:t>ρ</w:t>
      </w:r>
      <w:r>
        <w:rPr>
          <w:rFonts w:eastAsia="Times New Roman" w:cs="Times New Roman"/>
          <w:szCs w:val="24"/>
        </w:rPr>
        <w:t>ηθ</w:t>
      </w:r>
      <w:r>
        <w:rPr>
          <w:rFonts w:eastAsia="Times New Roman" w:cs="Times New Roman"/>
          <w:szCs w:val="24"/>
        </w:rPr>
        <w:t>ούν</w:t>
      </w:r>
      <w:r>
        <w:rPr>
          <w:rFonts w:eastAsia="Times New Roman" w:cs="Times New Roman"/>
          <w:szCs w:val="24"/>
        </w:rPr>
        <w:t>.</w:t>
      </w:r>
    </w:p>
    <w:p w14:paraId="4E97FF7B"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lastRenderedPageBreak/>
        <w:t>Όπως είπατε κι εσείς πολύ σωστά, δεν θα δημιουργήσει πρόσθετες δαπάνες για το δημόσιο, διότι οι χώροι αυτοί παραχωρούνται από τους δήμους. Άρα δεν θα έχει πρόβλημα το δημόσιο να πληρώνει ενοίκια. Ήδη έχουμε μεγάλες αμαρτίες να ξεπλύνουμε σε άλλους</w:t>
      </w:r>
      <w:r>
        <w:rPr>
          <w:rFonts w:eastAsia="Times New Roman" w:cs="Times New Roman"/>
          <w:szCs w:val="24"/>
        </w:rPr>
        <w:t xml:space="preserve"> χώρους με τεράστια ενοίκια που πληρώνουμε. Και κάνουμε προσπάθειες γι’ αυτό το ζήτημα. </w:t>
      </w:r>
    </w:p>
    <w:p w14:paraId="4E97FF7C"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t>Εγώ θέλω να πω με σαφήνεια ότι εξετάζουμε το συγκεκριμένο αίτημα για το συγκεκριμένο ΓΕΦ. Παράλληλα, τρέχουμε όλα τα άλλα επιχειρησιακά σχέδια για να αντιμετωπίσουμε α</w:t>
      </w:r>
      <w:r>
        <w:rPr>
          <w:rFonts w:eastAsia="Times New Roman" w:cs="Times New Roman"/>
          <w:szCs w:val="24"/>
        </w:rPr>
        <w:t xml:space="preserve">υτό το ζήτημα. </w:t>
      </w:r>
    </w:p>
    <w:p w14:paraId="4E97FF7D"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4E97FF7E"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 κι εμείς. </w:t>
      </w:r>
    </w:p>
    <w:p w14:paraId="4E97FF7F"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t xml:space="preserve">Πριν κλείσω τη συνεδρίαση, θα δώσω τον λόγο στον κ. Παναγούλη. </w:t>
      </w:r>
    </w:p>
    <w:p w14:paraId="4E97FF80"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t>Τώρα αναγκαστικά θα ακούσω εγώ τα παράπονα σας, αλλά δεν γίνεται αλλιώς.</w:t>
      </w:r>
    </w:p>
    <w:p w14:paraId="4E97FF81"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w:t>
      </w:r>
      <w:r>
        <w:rPr>
          <w:rFonts w:eastAsia="Times New Roman" w:cs="Times New Roman"/>
          <w:szCs w:val="24"/>
        </w:rPr>
        <w:t xml:space="preserve">ε τον λόγο για δύο λεπτά. </w:t>
      </w:r>
    </w:p>
    <w:p w14:paraId="4E97FF82"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ΕΥΣΤΑΘΙΟΣ ΠΑΝΑΓΟΥΛΗΣ: </w:t>
      </w:r>
      <w:r>
        <w:rPr>
          <w:rFonts w:eastAsia="Times New Roman" w:cs="Times New Roman"/>
          <w:szCs w:val="24"/>
        </w:rPr>
        <w:t>Κύριε Πρόεδρε, εκφράσατε όλο το Σώμα με μία λέξη που είπατε στην αρχή της συνεδρίασης. Έχουμε δεκατέσσερις επίκαιρες ερωτήσεις και μόνο ένας Υπουργός εμφανίστηκε σήμερα εδώ. Πράγματι</w:t>
      </w:r>
      <w:r>
        <w:rPr>
          <w:rFonts w:eastAsia="Times New Roman" w:cs="Times New Roman"/>
          <w:szCs w:val="24"/>
        </w:rPr>
        <w:t>,</w:t>
      </w:r>
      <w:r>
        <w:rPr>
          <w:rFonts w:eastAsia="Times New Roman" w:cs="Times New Roman"/>
          <w:szCs w:val="24"/>
        </w:rPr>
        <w:t xml:space="preserve"> η λέξη ντροπή αρμόζει. </w:t>
      </w:r>
    </w:p>
    <w:p w14:paraId="4E97FF83"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όμως, κύριε Πρόεδρε, να πω ότι είναι η δεύτερη φορά σήμερα μέσα σε μια εβδομάδα που ο κ. Παππάς, ο Υπουργός, ανεπαίσχυντα περιφρονεί τη Βουλή και δεν έρχεται να απαντήσει σε επίκαιρη ερώτησή μου σχετικά με τα κρατικά και ιδιωτικά κανάλια. </w:t>
      </w:r>
    </w:p>
    <w:p w14:paraId="4E97FF84"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t xml:space="preserve">Ο κ. Παππάς έχει μεταβληθεί, κύριε Πρόεδρε, σε </w:t>
      </w:r>
      <w:r>
        <w:rPr>
          <w:rFonts w:eastAsia="Times New Roman" w:cs="Times New Roman"/>
          <w:szCs w:val="24"/>
        </w:rPr>
        <w:t>«</w:t>
      </w:r>
      <w:r>
        <w:rPr>
          <w:rFonts w:eastAsia="Times New Roman" w:cs="Times New Roman"/>
          <w:szCs w:val="24"/>
        </w:rPr>
        <w:t xml:space="preserve">κρατικό </w:t>
      </w:r>
      <w:proofErr w:type="spellStart"/>
      <w:r>
        <w:rPr>
          <w:rFonts w:eastAsia="Times New Roman" w:cs="Times New Roman"/>
          <w:szCs w:val="24"/>
        </w:rPr>
        <w:t>καναλάρχη</w:t>
      </w:r>
      <w:proofErr w:type="spellEnd"/>
      <w:r>
        <w:rPr>
          <w:rFonts w:eastAsia="Times New Roman" w:cs="Times New Roman"/>
          <w:szCs w:val="24"/>
        </w:rPr>
        <w:t>»</w:t>
      </w:r>
      <w:r>
        <w:rPr>
          <w:rFonts w:eastAsia="Times New Roman" w:cs="Times New Roman"/>
          <w:szCs w:val="24"/>
        </w:rPr>
        <w:t xml:space="preserve"> και επίδοξο «</w:t>
      </w:r>
      <w:proofErr w:type="spellStart"/>
      <w:r>
        <w:rPr>
          <w:rFonts w:eastAsia="Times New Roman" w:cs="Times New Roman"/>
          <w:szCs w:val="24"/>
        </w:rPr>
        <w:t>γκαουλάιτερ</w:t>
      </w:r>
      <w:proofErr w:type="spellEnd"/>
      <w:r>
        <w:rPr>
          <w:rFonts w:eastAsia="Times New Roman" w:cs="Times New Roman"/>
          <w:szCs w:val="24"/>
        </w:rPr>
        <w:t xml:space="preserve">» των ιδιωτικών καναλιών. </w:t>
      </w:r>
    </w:p>
    <w:p w14:paraId="4E97FF85"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Μην αναπτύσσετε όμως την ερώτηση, γιατί θα έρθει κάποια στιγμή και θα τα πείτε </w:t>
      </w:r>
      <w:proofErr w:type="spellStart"/>
      <w:r>
        <w:rPr>
          <w:rFonts w:eastAsia="Times New Roman" w:cs="Times New Roman"/>
          <w:szCs w:val="24"/>
        </w:rPr>
        <w:t>ενώπι</w:t>
      </w:r>
      <w:r>
        <w:rPr>
          <w:rFonts w:eastAsia="Times New Roman" w:cs="Times New Roman"/>
          <w:szCs w:val="24"/>
        </w:rPr>
        <w:t>ό</w:t>
      </w:r>
      <w:r>
        <w:rPr>
          <w:rFonts w:eastAsia="Times New Roman" w:cs="Times New Roman"/>
          <w:szCs w:val="24"/>
        </w:rPr>
        <w:t>ν</w:t>
      </w:r>
      <w:proofErr w:type="spellEnd"/>
      <w:r>
        <w:rPr>
          <w:rFonts w:eastAsia="Times New Roman" w:cs="Times New Roman"/>
          <w:szCs w:val="24"/>
        </w:rPr>
        <w:t xml:space="preserve"> του, διότι εγώ τώρα δεν μπορώ να απαντήσω. </w:t>
      </w:r>
    </w:p>
    <w:p w14:paraId="4E97FF86"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b/>
          <w:szCs w:val="24"/>
        </w:rPr>
        <w:t xml:space="preserve">ΕΥΣΤΑΘΙΟΣ ΠΑΝΑΓΟΥΛΗΣ: </w:t>
      </w:r>
      <w:r>
        <w:rPr>
          <w:rFonts w:eastAsia="Times New Roman" w:cs="Times New Roman"/>
          <w:szCs w:val="24"/>
        </w:rPr>
        <w:t xml:space="preserve">Δεν πρόκειται να έρθει, κύριε Πρόεδρε. Εδώ στην Αθήνα βρίσκεται ο κ. Παππάς. Δεν δικαιολογείται να μην έρχεται σε μια βδομάδα για δεύτερη φορά. Διαπραγματεύεται με </w:t>
      </w:r>
      <w:r>
        <w:rPr>
          <w:rFonts w:eastAsia="Times New Roman" w:cs="Times New Roman"/>
          <w:szCs w:val="24"/>
        </w:rPr>
        <w:lastRenderedPageBreak/>
        <w:t>υποτακτικούς του τις άδε</w:t>
      </w:r>
      <w:r>
        <w:rPr>
          <w:rFonts w:eastAsia="Times New Roman" w:cs="Times New Roman"/>
          <w:szCs w:val="24"/>
        </w:rPr>
        <w:t xml:space="preserve">ιες και θέλει να γίνει, εκτός από «εθνικός </w:t>
      </w:r>
      <w:proofErr w:type="spellStart"/>
      <w:r>
        <w:rPr>
          <w:rFonts w:eastAsia="Times New Roman" w:cs="Times New Roman"/>
          <w:szCs w:val="24"/>
        </w:rPr>
        <w:t>καναλάρχης</w:t>
      </w:r>
      <w:proofErr w:type="spellEnd"/>
      <w:r>
        <w:rPr>
          <w:rFonts w:eastAsia="Times New Roman" w:cs="Times New Roman"/>
          <w:szCs w:val="24"/>
        </w:rPr>
        <w:t>», και «</w:t>
      </w:r>
      <w:proofErr w:type="spellStart"/>
      <w:r>
        <w:rPr>
          <w:rFonts w:eastAsia="Times New Roman" w:cs="Times New Roman"/>
          <w:szCs w:val="24"/>
        </w:rPr>
        <w:t>γκαουλάιτερ</w:t>
      </w:r>
      <w:proofErr w:type="spellEnd"/>
      <w:r>
        <w:rPr>
          <w:rFonts w:eastAsia="Times New Roman" w:cs="Times New Roman"/>
          <w:szCs w:val="24"/>
        </w:rPr>
        <w:t xml:space="preserve">» των κρατικών και των ιδιωτικών καναλιών. </w:t>
      </w:r>
    </w:p>
    <w:p w14:paraId="4E97FF87"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t>Αν ο κ. Παππάς, κύριε Πρόεδρε…</w:t>
      </w:r>
    </w:p>
    <w:p w14:paraId="4E97FF88"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Μην πάμε παρακάτω, γιατί με φέρνετε σε δύσκολη θέση. Δεν είναι σωστό, γιατί </w:t>
      </w:r>
      <w:r>
        <w:rPr>
          <w:rFonts w:eastAsia="Times New Roman" w:cs="Times New Roman"/>
          <w:szCs w:val="24"/>
        </w:rPr>
        <w:t>δεν είναι ο Υπουργός εδώ. Εγώ το μόνο που μπορώ να σας διαβεβαιώσω –όχι για εσάς μόνο, για το γενικότερο φαινόμενο- είναι ότι θα το μεταφέρω στη Διάσκεψη των Προέδρων στον Πρόεδρο της Βουλής. Αλλά να το κλείσουμε.</w:t>
      </w:r>
    </w:p>
    <w:p w14:paraId="4E97FF89"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b/>
          <w:szCs w:val="24"/>
        </w:rPr>
        <w:t xml:space="preserve">ΕΥΣΤΑΘΙΟΣ ΠΑΝΑΓΟΥΛΗΣ: </w:t>
      </w:r>
      <w:r>
        <w:rPr>
          <w:rFonts w:eastAsia="Times New Roman" w:cs="Times New Roman"/>
          <w:szCs w:val="24"/>
        </w:rPr>
        <w:t>Με μια φράση τελειών</w:t>
      </w:r>
      <w:r>
        <w:rPr>
          <w:rFonts w:eastAsia="Times New Roman" w:cs="Times New Roman"/>
          <w:szCs w:val="24"/>
        </w:rPr>
        <w:t xml:space="preserve">ω, κύριε Πρόεδρε. </w:t>
      </w:r>
    </w:p>
    <w:p w14:paraId="4E97FF8A"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t xml:space="preserve">Αν ο κ. Παππάς δεν μπορεί να εκπληρώσει τα καθήκοντά του, ας επιστρέψει εκεί που ήταν πριν γίνει Υπουργός, στην </w:t>
      </w:r>
      <w:r>
        <w:rPr>
          <w:rFonts w:eastAsia="Times New Roman" w:cs="Times New Roman"/>
          <w:szCs w:val="24"/>
        </w:rPr>
        <w:t>π</w:t>
      </w:r>
      <w:r>
        <w:rPr>
          <w:rFonts w:eastAsia="Times New Roman" w:cs="Times New Roman"/>
          <w:szCs w:val="24"/>
        </w:rPr>
        <w:t xml:space="preserve">λατεία Κουμουνδούρου. </w:t>
      </w:r>
    </w:p>
    <w:p w14:paraId="4E97FF8B"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εγώ πιστεύω ότι θα έρθει την ερχόμενη εβδομάδα. </w:t>
      </w:r>
    </w:p>
    <w:p w14:paraId="4E97FF8C"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ΕΥΣΤΑΘΙΟΣ </w:t>
      </w:r>
      <w:r>
        <w:rPr>
          <w:rFonts w:eastAsia="Times New Roman" w:cs="Times New Roman"/>
          <w:b/>
          <w:szCs w:val="24"/>
        </w:rPr>
        <w:t xml:space="preserve">ΠΑΝΑΓΟΥΛΗΣ: </w:t>
      </w:r>
      <w:r>
        <w:rPr>
          <w:rFonts w:eastAsia="Times New Roman" w:cs="Times New Roman"/>
          <w:szCs w:val="24"/>
        </w:rPr>
        <w:t xml:space="preserve">Και δεν πρέπει να περιφρονεί ούτε τον Κανονισμό, ούτε το Σύνταγμα. Κανένας μας, κύριε Πρόεδρε, δεν έχει δικαίωμα να περιφρονεί τον Κανονισμό της Βουλής και το Σύνταγμα. </w:t>
      </w:r>
    </w:p>
    <w:p w14:paraId="4E97FF8D"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4E97FF8E" w14:textId="77777777" w:rsidR="00222627" w:rsidRDefault="00D846F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Στο τελευταίο νομίζω ότι</w:t>
      </w:r>
      <w:r>
        <w:rPr>
          <w:rFonts w:eastAsia="Times New Roman" w:cs="Times New Roman"/>
          <w:szCs w:val="24"/>
        </w:rPr>
        <w:t xml:space="preserve"> συμφωνούμε όλοι, και οι παρευρισκόμενοι συνάδελφοί μας. Και αυτό αφορά όλους μας. Για τα υπόλοιπα δεν μπορώ να δώσω απάντηση εγώ. </w:t>
      </w:r>
    </w:p>
    <w:p w14:paraId="4E97FF8F" w14:textId="77777777" w:rsidR="00222627" w:rsidRDefault="00D846F5">
      <w:pPr>
        <w:spacing w:line="600" w:lineRule="auto"/>
        <w:ind w:firstLine="540"/>
        <w:contextualSpacing/>
        <w:jc w:val="both"/>
        <w:rPr>
          <w:rFonts w:eastAsia="Times New Roman" w:cs="Times New Roman"/>
          <w:szCs w:val="24"/>
        </w:rPr>
      </w:pPr>
      <w:r>
        <w:rPr>
          <w:rFonts w:eastAsia="Times New Roman" w:cs="Times New Roman"/>
          <w:szCs w:val="24"/>
        </w:rPr>
        <w:t xml:space="preserve">Ολοκληρώθηκε η συζήτηση των επικαίρων ερωτήσεων. </w:t>
      </w:r>
    </w:p>
    <w:p w14:paraId="4E97FF90" w14:textId="77777777" w:rsidR="00222627" w:rsidRDefault="00D846F5">
      <w:pPr>
        <w:spacing w:line="600" w:lineRule="auto"/>
        <w:ind w:firstLine="54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w:t>
      </w:r>
      <w:r>
        <w:rPr>
          <w:rFonts w:eastAsia="Times New Roman" w:cs="Times New Roman"/>
          <w:szCs w:val="24"/>
        </w:rPr>
        <w:t>ίαση;</w:t>
      </w:r>
    </w:p>
    <w:p w14:paraId="4E97FF91" w14:textId="77777777" w:rsidR="00222627" w:rsidRDefault="00D846F5">
      <w:pPr>
        <w:spacing w:line="600" w:lineRule="auto"/>
        <w:ind w:firstLine="54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4E97FF92" w14:textId="77777777" w:rsidR="00222627" w:rsidRDefault="00D846F5">
      <w:pPr>
        <w:spacing w:line="600" w:lineRule="auto"/>
        <w:ind w:firstLine="54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Με τη συναίνεση του Σώματος και ώρα 10.33</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 Δευτέρα 6 Ιουνίου 2016 και ώρα 18.00΄, με αντικείμενο εργασιών του Σώματος: κοινοβουλευτικό έλεγχο, συζήτηση ε</w:t>
      </w:r>
      <w:r>
        <w:rPr>
          <w:rFonts w:eastAsia="Times New Roman" w:cs="Times New Roman"/>
          <w:szCs w:val="24"/>
        </w:rPr>
        <w:t>πικαίρων ερωτήσεων.</w:t>
      </w:r>
    </w:p>
    <w:p w14:paraId="4E97FF93" w14:textId="77777777" w:rsidR="00222627" w:rsidRDefault="00D846F5">
      <w:pPr>
        <w:spacing w:line="600" w:lineRule="auto"/>
        <w:ind w:firstLine="720"/>
        <w:contextualSpacing/>
        <w:jc w:val="center"/>
        <w:rPr>
          <w:rFonts w:eastAsia="Times New Roman" w:cs="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sectPr w:rsidR="0022262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XKyRltTexoNahmCTvmiDXKhPdhU=" w:salt="PZkt+u0Ga7XVu8kZQDM/D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627"/>
    <w:rsid w:val="00222627"/>
    <w:rsid w:val="00254312"/>
    <w:rsid w:val="00D846F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FF1C"/>
  <w15:docId w15:val="{ECE90EDF-CD71-4117-AEAA-324756676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87A6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87A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259</MetadataID>
    <Session xmlns="641f345b-441b-4b81-9152-adc2e73ba5e1">Α´</Session>
    <Date xmlns="641f345b-441b-4b81-9152-adc2e73ba5e1">2016-06-02T21:00:00+00:00</Date>
    <Status xmlns="641f345b-441b-4b81-9152-adc2e73ba5e1">
      <Url>http://srv-sp1/praktika/Lists/Incoming_Metadata/EditForm.aspx?ID=259&amp;Source=/praktika/Recordings_Library/Forms/AllItems.aspx</Url>
      <Description>Δημοσιεύτηκε</Description>
    </Status>
    <Meeting xmlns="641f345b-441b-4b81-9152-adc2e73ba5e1">ΡΛΗ´</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822A20-1859-494D-9A84-3CC7DD61D1B6}">
  <ds:schemaRefs>
    <ds:schemaRef ds:uri="http://purl.org/dc/terms/"/>
    <ds:schemaRef ds:uri="http://schemas.microsoft.com/office/2006/metadata/properties"/>
    <ds:schemaRef ds:uri="http://schemas.microsoft.com/office/2006/documentManagement/types"/>
    <ds:schemaRef ds:uri="http://purl.org/dc/elements/1.1/"/>
    <ds:schemaRef ds:uri="http://purl.org/dc/dcmitype/"/>
    <ds:schemaRef ds:uri="http://schemas.microsoft.com/office/infopath/2007/PartnerControls"/>
    <ds:schemaRef ds:uri="http://schemas.openxmlformats.org/package/2006/metadata/core-properties"/>
    <ds:schemaRef ds:uri="641f345b-441b-4b81-9152-adc2e73ba5e1"/>
    <ds:schemaRef ds:uri="http://www.w3.org/XML/1998/namespace"/>
  </ds:schemaRefs>
</ds:datastoreItem>
</file>

<file path=customXml/itemProps2.xml><?xml version="1.0" encoding="utf-8"?>
<ds:datastoreItem xmlns:ds="http://schemas.openxmlformats.org/officeDocument/2006/customXml" ds:itemID="{EF978C23-21B8-470D-9CB8-4CD3758081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538EC9-CCF4-4CEB-81F7-70E917FD18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4505</Words>
  <Characters>24330</Characters>
  <Application>Microsoft Office Word</Application>
  <DocSecurity>0</DocSecurity>
  <Lines>202</Lines>
  <Paragraphs>57</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28778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2016-06-23T10:38:00Z</dcterms:created>
  <dcterms:modified xsi:type="dcterms:W3CDTF">2016-06-23T10:38:00Z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