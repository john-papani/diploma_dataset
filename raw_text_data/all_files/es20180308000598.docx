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CA7E3" w14:textId="77777777" w:rsidR="00DA5D45" w:rsidRPr="00DA5D45" w:rsidRDefault="00DA5D45" w:rsidP="00DA5D45">
      <w:pPr>
        <w:spacing w:after="0" w:line="360" w:lineRule="auto"/>
        <w:rPr>
          <w:ins w:id="0" w:author="Φλούδα Χριστίνα" w:date="2018-03-19T10:22:00Z"/>
          <w:rFonts w:eastAsia="Times New Roman"/>
          <w:szCs w:val="24"/>
          <w:lang w:eastAsia="en-US"/>
        </w:rPr>
      </w:pPr>
      <w:bookmarkStart w:id="1" w:name="_GoBack"/>
      <w:bookmarkEnd w:id="1"/>
      <w:ins w:id="2" w:author="Φλούδα Χριστίνα" w:date="2018-03-19T10:22:00Z">
        <w:r w:rsidRPr="00DA5D4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D619FC9" w14:textId="77777777" w:rsidR="00DA5D45" w:rsidRPr="00DA5D45" w:rsidRDefault="00DA5D45" w:rsidP="00DA5D45">
      <w:pPr>
        <w:spacing w:after="0" w:line="360" w:lineRule="auto"/>
        <w:rPr>
          <w:ins w:id="3" w:author="Φλούδα Χριστίνα" w:date="2018-03-19T10:22:00Z"/>
          <w:rFonts w:eastAsia="Times New Roman"/>
          <w:szCs w:val="24"/>
          <w:lang w:eastAsia="en-US"/>
        </w:rPr>
      </w:pPr>
    </w:p>
    <w:p w14:paraId="153BA04A" w14:textId="77777777" w:rsidR="00DA5D45" w:rsidRPr="00DA5D45" w:rsidRDefault="00DA5D45" w:rsidP="00DA5D45">
      <w:pPr>
        <w:spacing w:after="0" w:line="360" w:lineRule="auto"/>
        <w:rPr>
          <w:ins w:id="4" w:author="Φλούδα Χριστίνα" w:date="2018-03-19T10:22:00Z"/>
          <w:rFonts w:eastAsia="Times New Roman"/>
          <w:szCs w:val="24"/>
          <w:lang w:eastAsia="en-US"/>
        </w:rPr>
      </w:pPr>
      <w:ins w:id="5" w:author="Φλούδα Χριστίνα" w:date="2018-03-19T10:22:00Z">
        <w:r w:rsidRPr="00DA5D45">
          <w:rPr>
            <w:rFonts w:eastAsia="Times New Roman"/>
            <w:szCs w:val="24"/>
            <w:lang w:eastAsia="en-US"/>
          </w:rPr>
          <w:t>ΠΙΝΑΚΑΣ ΠΕΡΙΕΧΟΜΕΝΩΝ</w:t>
        </w:r>
      </w:ins>
    </w:p>
    <w:p w14:paraId="2B80E830" w14:textId="77777777" w:rsidR="00DA5D45" w:rsidRPr="00DA5D45" w:rsidRDefault="00DA5D45" w:rsidP="00DA5D45">
      <w:pPr>
        <w:spacing w:after="0" w:line="360" w:lineRule="auto"/>
        <w:rPr>
          <w:ins w:id="6" w:author="Φλούδα Χριστίνα" w:date="2018-03-19T10:22:00Z"/>
          <w:rFonts w:eastAsia="Times New Roman"/>
          <w:szCs w:val="24"/>
          <w:lang w:eastAsia="en-US"/>
        </w:rPr>
      </w:pPr>
      <w:ins w:id="7" w:author="Φλούδα Χριστίνα" w:date="2018-03-19T10:22:00Z">
        <w:r w:rsidRPr="00DA5D45">
          <w:rPr>
            <w:rFonts w:eastAsia="Times New Roman"/>
            <w:szCs w:val="24"/>
            <w:lang w:eastAsia="en-US"/>
          </w:rPr>
          <w:t xml:space="preserve">ΙΖ΄ ΠΕΡΙΟΔΟΣ </w:t>
        </w:r>
      </w:ins>
    </w:p>
    <w:p w14:paraId="0B5840D9" w14:textId="77777777" w:rsidR="00DA5D45" w:rsidRPr="00DA5D45" w:rsidRDefault="00DA5D45" w:rsidP="00DA5D45">
      <w:pPr>
        <w:spacing w:after="0" w:line="360" w:lineRule="auto"/>
        <w:rPr>
          <w:ins w:id="8" w:author="Φλούδα Χριστίνα" w:date="2018-03-19T10:22:00Z"/>
          <w:rFonts w:eastAsia="Times New Roman"/>
          <w:szCs w:val="24"/>
          <w:lang w:eastAsia="en-US"/>
        </w:rPr>
      </w:pPr>
      <w:ins w:id="9" w:author="Φλούδα Χριστίνα" w:date="2018-03-19T10:22:00Z">
        <w:r w:rsidRPr="00DA5D45">
          <w:rPr>
            <w:rFonts w:eastAsia="Times New Roman"/>
            <w:szCs w:val="24"/>
            <w:lang w:eastAsia="en-US"/>
          </w:rPr>
          <w:t>ΠΡΟΕΔΡΕΥΟΜΕΝΗΣ ΚΟΙΝΟΒΟΥΛΕΥΤΙΚΗΣ ΔΗΜΟΚΡΑΤΙΑΣ</w:t>
        </w:r>
      </w:ins>
    </w:p>
    <w:p w14:paraId="53BC7C47" w14:textId="77777777" w:rsidR="00DA5D45" w:rsidRPr="00DA5D45" w:rsidRDefault="00DA5D45" w:rsidP="00DA5D45">
      <w:pPr>
        <w:spacing w:after="0" w:line="360" w:lineRule="auto"/>
        <w:rPr>
          <w:ins w:id="10" w:author="Φλούδα Χριστίνα" w:date="2018-03-19T10:22:00Z"/>
          <w:rFonts w:eastAsia="Times New Roman"/>
          <w:szCs w:val="24"/>
          <w:lang w:eastAsia="en-US"/>
        </w:rPr>
      </w:pPr>
      <w:ins w:id="11" w:author="Φλούδα Χριστίνα" w:date="2018-03-19T10:22:00Z">
        <w:r w:rsidRPr="00DA5D45">
          <w:rPr>
            <w:rFonts w:eastAsia="Times New Roman"/>
            <w:szCs w:val="24"/>
            <w:lang w:eastAsia="en-US"/>
          </w:rPr>
          <w:t>ΣΥΝΟΔΟΣ Γ΄</w:t>
        </w:r>
      </w:ins>
    </w:p>
    <w:p w14:paraId="00F89985" w14:textId="77777777" w:rsidR="00DA5D45" w:rsidRPr="00DA5D45" w:rsidRDefault="00DA5D45" w:rsidP="00DA5D45">
      <w:pPr>
        <w:spacing w:after="0" w:line="360" w:lineRule="auto"/>
        <w:rPr>
          <w:ins w:id="12" w:author="Φλούδα Χριστίνα" w:date="2018-03-19T10:22:00Z"/>
          <w:rFonts w:eastAsia="Times New Roman"/>
          <w:szCs w:val="24"/>
          <w:lang w:eastAsia="en-US"/>
        </w:rPr>
      </w:pPr>
    </w:p>
    <w:p w14:paraId="5C26421B" w14:textId="77777777" w:rsidR="00DA5D45" w:rsidRPr="00DA5D45" w:rsidRDefault="00DA5D45" w:rsidP="00DA5D45">
      <w:pPr>
        <w:spacing w:after="0" w:line="360" w:lineRule="auto"/>
        <w:rPr>
          <w:ins w:id="13" w:author="Φλούδα Χριστίνα" w:date="2018-03-19T10:22:00Z"/>
          <w:rFonts w:eastAsia="Times New Roman"/>
          <w:szCs w:val="24"/>
          <w:lang w:eastAsia="en-US"/>
        </w:rPr>
      </w:pPr>
      <w:ins w:id="14" w:author="Φλούδα Χριστίνα" w:date="2018-03-19T10:22:00Z">
        <w:r w:rsidRPr="00DA5D45">
          <w:rPr>
            <w:rFonts w:eastAsia="Times New Roman"/>
            <w:szCs w:val="24"/>
            <w:lang w:eastAsia="en-US"/>
          </w:rPr>
          <w:t>ΣΥΝΕΔΡΙΑΣΗ ΠΔ΄</w:t>
        </w:r>
      </w:ins>
    </w:p>
    <w:p w14:paraId="42C2E7E4" w14:textId="77777777" w:rsidR="00DA5D45" w:rsidRPr="00DA5D45" w:rsidRDefault="00DA5D45" w:rsidP="00DA5D45">
      <w:pPr>
        <w:spacing w:after="0" w:line="360" w:lineRule="auto"/>
        <w:rPr>
          <w:ins w:id="15" w:author="Φλούδα Χριστίνα" w:date="2018-03-19T10:22:00Z"/>
          <w:rFonts w:eastAsia="Times New Roman"/>
          <w:szCs w:val="24"/>
          <w:lang w:eastAsia="en-US"/>
        </w:rPr>
      </w:pPr>
      <w:ins w:id="16" w:author="Φλούδα Χριστίνα" w:date="2018-03-19T10:22:00Z">
        <w:r w:rsidRPr="00DA5D45">
          <w:rPr>
            <w:rFonts w:eastAsia="Times New Roman"/>
            <w:szCs w:val="24"/>
            <w:lang w:eastAsia="en-US"/>
          </w:rPr>
          <w:t>Πέμπτη  8 Μαρτίου 2018</w:t>
        </w:r>
      </w:ins>
    </w:p>
    <w:p w14:paraId="4A46F237" w14:textId="77777777" w:rsidR="00DA5D45" w:rsidRPr="00DA5D45" w:rsidRDefault="00DA5D45" w:rsidP="00DA5D45">
      <w:pPr>
        <w:spacing w:after="0" w:line="360" w:lineRule="auto"/>
        <w:rPr>
          <w:ins w:id="17" w:author="Φλούδα Χριστίνα" w:date="2018-03-19T10:22:00Z"/>
          <w:rFonts w:eastAsia="Times New Roman"/>
          <w:szCs w:val="24"/>
          <w:lang w:eastAsia="en-US"/>
        </w:rPr>
      </w:pPr>
    </w:p>
    <w:p w14:paraId="1EC70066" w14:textId="77777777" w:rsidR="00DA5D45" w:rsidRPr="00DA5D45" w:rsidRDefault="00DA5D45" w:rsidP="00DA5D45">
      <w:pPr>
        <w:spacing w:after="0" w:line="360" w:lineRule="auto"/>
        <w:rPr>
          <w:ins w:id="18" w:author="Φλούδα Χριστίνα" w:date="2018-03-19T10:22:00Z"/>
          <w:rFonts w:eastAsia="Times New Roman"/>
          <w:szCs w:val="24"/>
          <w:lang w:eastAsia="en-US"/>
        </w:rPr>
      </w:pPr>
      <w:ins w:id="19" w:author="Φλούδα Χριστίνα" w:date="2018-03-19T10:22:00Z">
        <w:r w:rsidRPr="00DA5D45">
          <w:rPr>
            <w:rFonts w:eastAsia="Times New Roman"/>
            <w:szCs w:val="24"/>
            <w:lang w:eastAsia="en-US"/>
          </w:rPr>
          <w:t>ΘΕΜΑΤΑ</w:t>
        </w:r>
      </w:ins>
    </w:p>
    <w:p w14:paraId="5367096B" w14:textId="77777777" w:rsidR="00DA5D45" w:rsidRPr="00DA5D45" w:rsidRDefault="00DA5D45" w:rsidP="00DA5D45">
      <w:pPr>
        <w:spacing w:after="0" w:line="360" w:lineRule="auto"/>
        <w:rPr>
          <w:ins w:id="20" w:author="Φλούδα Χριστίνα" w:date="2018-03-19T10:22:00Z"/>
          <w:rFonts w:eastAsia="Times New Roman"/>
          <w:szCs w:val="24"/>
          <w:lang w:eastAsia="en-US"/>
        </w:rPr>
      </w:pPr>
      <w:ins w:id="21" w:author="Φλούδα Χριστίνα" w:date="2018-03-19T10:22:00Z">
        <w:r w:rsidRPr="00DA5D45">
          <w:rPr>
            <w:rFonts w:eastAsia="Times New Roman"/>
            <w:szCs w:val="24"/>
            <w:lang w:eastAsia="en-US"/>
          </w:rPr>
          <w:t xml:space="preserve"> </w:t>
        </w:r>
        <w:r w:rsidRPr="00DA5D45">
          <w:rPr>
            <w:rFonts w:eastAsia="Times New Roman"/>
            <w:szCs w:val="24"/>
            <w:lang w:eastAsia="en-US"/>
          </w:rPr>
          <w:br/>
          <w:t xml:space="preserve">Α. ΕΙΔΙΚΑ ΘΕΜΑΤΑ </w:t>
        </w:r>
        <w:r w:rsidRPr="00DA5D45">
          <w:rPr>
            <w:rFonts w:eastAsia="Times New Roman"/>
            <w:szCs w:val="24"/>
            <w:lang w:eastAsia="en-US"/>
          </w:rPr>
          <w:br/>
          <w:t xml:space="preserve">1. Επικύρωση Πρακτικών, σελ. </w:t>
        </w:r>
        <w:r w:rsidRPr="00DA5D45">
          <w:rPr>
            <w:rFonts w:eastAsia="Times New Roman"/>
            <w:szCs w:val="24"/>
            <w:lang w:eastAsia="en-US"/>
          </w:rPr>
          <w:br/>
          <w:t xml:space="preserve">2.  Άδεια απουσίας των Βουλευτών κ.κ. Μ. Αντωνίου, Θ. Θεοχάρη, Μ. Γεωργιάδη, Γ. Κεφαλογιάννη και Σ. </w:t>
        </w:r>
        <w:proofErr w:type="spellStart"/>
        <w:r w:rsidRPr="00DA5D45">
          <w:rPr>
            <w:rFonts w:eastAsia="Times New Roman"/>
            <w:szCs w:val="24"/>
            <w:lang w:eastAsia="en-US"/>
          </w:rPr>
          <w:t>Δανέλλη</w:t>
        </w:r>
        <w:proofErr w:type="spellEnd"/>
        <w:r w:rsidRPr="00DA5D45">
          <w:rPr>
            <w:rFonts w:eastAsia="Times New Roman"/>
            <w:szCs w:val="24"/>
            <w:lang w:eastAsia="en-US"/>
          </w:rPr>
          <w:t xml:space="preserve">, σελ. </w:t>
        </w:r>
        <w:r w:rsidRPr="00DA5D45">
          <w:rPr>
            <w:rFonts w:eastAsia="Times New Roman"/>
            <w:szCs w:val="24"/>
            <w:lang w:eastAsia="en-US"/>
          </w:rPr>
          <w:br/>
          <w:t xml:space="preserve">3. Ανακοινώνεται ότι τη συνεδρίαση παρακολουθούν μαθητές από το 1ο </w:t>
        </w:r>
        <w:proofErr w:type="spellStart"/>
        <w:r w:rsidRPr="00DA5D45">
          <w:rPr>
            <w:rFonts w:eastAsia="Times New Roman"/>
            <w:szCs w:val="24"/>
            <w:lang w:eastAsia="en-US"/>
          </w:rPr>
          <w:t>Τοσίτσειο</w:t>
        </w:r>
        <w:proofErr w:type="spellEnd"/>
        <w:r w:rsidRPr="00DA5D45">
          <w:rPr>
            <w:rFonts w:eastAsia="Times New Roman"/>
            <w:szCs w:val="24"/>
            <w:lang w:eastAsia="en-US"/>
          </w:rPr>
          <w:t xml:space="preserve"> Δημοτικό Σχολείο Εκάλης, το γυμνάσιο Νέας </w:t>
        </w:r>
        <w:proofErr w:type="spellStart"/>
        <w:r w:rsidRPr="00DA5D45">
          <w:rPr>
            <w:rFonts w:eastAsia="Times New Roman"/>
            <w:szCs w:val="24"/>
            <w:lang w:eastAsia="en-US"/>
          </w:rPr>
          <w:t>Περάμου</w:t>
        </w:r>
        <w:proofErr w:type="spellEnd"/>
        <w:r w:rsidRPr="00DA5D45">
          <w:rPr>
            <w:rFonts w:eastAsia="Times New Roman"/>
            <w:szCs w:val="24"/>
            <w:lang w:eastAsia="en-US"/>
          </w:rPr>
          <w:t xml:space="preserve">, το 9ο Γυμνάσιο Λαμίας, το Γυμνάσιο </w:t>
        </w:r>
        <w:proofErr w:type="spellStart"/>
        <w:r w:rsidRPr="00DA5D45">
          <w:rPr>
            <w:rFonts w:eastAsia="Times New Roman"/>
            <w:szCs w:val="24"/>
            <w:lang w:eastAsia="en-US"/>
          </w:rPr>
          <w:t>Μελίκης</w:t>
        </w:r>
        <w:proofErr w:type="spellEnd"/>
        <w:r w:rsidRPr="00DA5D45">
          <w:rPr>
            <w:rFonts w:eastAsia="Times New Roman"/>
            <w:szCs w:val="24"/>
            <w:lang w:eastAsia="en-US"/>
          </w:rPr>
          <w:t xml:space="preserve"> Ημαθίας, από την Ιταλία, το γυμνάσιο </w:t>
        </w:r>
        <w:proofErr w:type="spellStart"/>
        <w:r w:rsidRPr="00DA5D45">
          <w:rPr>
            <w:rFonts w:eastAsia="Times New Roman"/>
            <w:szCs w:val="24"/>
            <w:lang w:eastAsia="en-US"/>
          </w:rPr>
          <w:t>Μούδρου</w:t>
        </w:r>
        <w:proofErr w:type="spellEnd"/>
        <w:r w:rsidRPr="00DA5D45">
          <w:rPr>
            <w:rFonts w:eastAsia="Times New Roman"/>
            <w:szCs w:val="24"/>
            <w:lang w:eastAsia="en-US"/>
          </w:rPr>
          <w:t xml:space="preserve"> Λήμνου και το Εργαστήρι Ειδικής Επαγγελματικής Εκπαίδευσης και Κατάρτισης </w:t>
        </w:r>
        <w:proofErr w:type="spellStart"/>
        <w:r w:rsidRPr="00DA5D45">
          <w:rPr>
            <w:rFonts w:eastAsia="Times New Roman"/>
            <w:szCs w:val="24"/>
            <w:lang w:eastAsia="en-US"/>
          </w:rPr>
          <w:t>Δρεπανιδίου</w:t>
        </w:r>
        <w:proofErr w:type="spellEnd"/>
        <w:r w:rsidRPr="00DA5D45">
          <w:rPr>
            <w:rFonts w:eastAsia="Times New Roman"/>
            <w:szCs w:val="24"/>
            <w:lang w:eastAsia="en-US"/>
          </w:rPr>
          <w:t xml:space="preserve"> Λήμνου, το 2ο Γυμνάσιο Πτολεμαΐδας και το 2ο Γυμνάσιο Τούμπας Θεσσαλονίκης, σελ. </w:t>
        </w:r>
        <w:r w:rsidRPr="00DA5D45">
          <w:rPr>
            <w:rFonts w:eastAsia="Times New Roman"/>
            <w:szCs w:val="24"/>
            <w:lang w:eastAsia="en-US"/>
          </w:rPr>
          <w:br/>
          <w:t xml:space="preserve">4. Αναφορά στον εορτασμό της παγκόσμιας ημέρας της Γυναίκας, σελ. </w:t>
        </w:r>
        <w:r w:rsidRPr="00DA5D45">
          <w:rPr>
            <w:rFonts w:eastAsia="Times New Roman"/>
            <w:szCs w:val="24"/>
            <w:lang w:eastAsia="en-US"/>
          </w:rPr>
          <w:br/>
          <w:t xml:space="preserve">5. Ανακοινώνεται εκδήλωση που πραγματοποιείται στο Εντευκτήριο των Βουλευτών προς τιμή των πρωταθλητριών της Εθνικής Ομάδας Γυναικών στο σκάκι με αφορμή τον εορτασμό της Διεθνούς Ημέρας Γυναικών, σελ. </w:t>
        </w:r>
        <w:r w:rsidRPr="00DA5D45">
          <w:rPr>
            <w:rFonts w:eastAsia="Times New Roman"/>
            <w:szCs w:val="24"/>
            <w:lang w:eastAsia="en-US"/>
          </w:rPr>
          <w:br/>
          <w:t xml:space="preserve">6. Επί διαδικαστικού θέματος, σελ. </w:t>
        </w:r>
        <w:r w:rsidRPr="00DA5D45">
          <w:rPr>
            <w:rFonts w:eastAsia="Times New Roman"/>
            <w:szCs w:val="24"/>
            <w:lang w:eastAsia="en-US"/>
          </w:rPr>
          <w:br/>
          <w:t xml:space="preserve">7. Αναφορά στην κράτηση των δύο Ελλήνων στρατιωτικών στην Τουρκία και σε θέματα εξωτερικής πολιτικής, σελ. </w:t>
        </w:r>
        <w:r w:rsidRPr="00DA5D45">
          <w:rPr>
            <w:rFonts w:eastAsia="Times New Roman"/>
            <w:szCs w:val="24"/>
            <w:lang w:eastAsia="en-US"/>
          </w:rPr>
          <w:br/>
          <w:t>8. Ειδική Ημερήσια Διάταξη:</w:t>
        </w:r>
      </w:ins>
    </w:p>
    <w:p w14:paraId="32E128D6" w14:textId="77777777" w:rsidR="00DA5D45" w:rsidRPr="00DA5D45" w:rsidRDefault="00DA5D45" w:rsidP="00DA5D45">
      <w:pPr>
        <w:spacing w:after="0" w:line="360" w:lineRule="auto"/>
        <w:rPr>
          <w:ins w:id="22" w:author="Φλούδα Χριστίνα" w:date="2018-03-19T10:22:00Z"/>
          <w:rFonts w:eastAsia="Times New Roman"/>
          <w:szCs w:val="24"/>
          <w:lang w:eastAsia="en-US"/>
        </w:rPr>
      </w:pPr>
      <w:ins w:id="23" w:author="Φλούδα Χριστίνα" w:date="2018-03-19T10:22:00Z">
        <w:r w:rsidRPr="00DA5D45">
          <w:rPr>
            <w:rFonts w:eastAsia="Times New Roman"/>
            <w:szCs w:val="24"/>
            <w:lang w:eastAsia="en-US"/>
          </w:rPr>
          <w:t xml:space="preserve">Συζήτηση και λήψη απόφασης επί της πρότασης που κατέθεσαν ο Αρχηγός της Αξιωματικής Αντιπολίτευσης και Πρόεδρος της Κοινοβουλευτικής Ομάδας της Νέας Δημοκρατίας κ. Κυριάκος Μητσοτάκης και 73 Βουλευτές της Κοινοβουλευτικής του Ομάδας για τη σύσταση Ειδικής Κοινοβουλευτικής Επιτροπής για τη διενέργεια προκαταρκτικής εξέτασης, κατά τις διατάξεις των άρθρων 86 παρ. 3 του Συντάγματος, 153 </w:t>
        </w:r>
        <w:proofErr w:type="spellStart"/>
        <w:r w:rsidRPr="00DA5D45">
          <w:rPr>
            <w:rFonts w:eastAsia="Times New Roman"/>
            <w:szCs w:val="24"/>
            <w:lang w:eastAsia="en-US"/>
          </w:rPr>
          <w:t>επ</w:t>
        </w:r>
        <w:proofErr w:type="spellEnd"/>
        <w:r w:rsidRPr="00DA5D45">
          <w:rPr>
            <w:rFonts w:eastAsia="Times New Roman"/>
            <w:szCs w:val="24"/>
            <w:lang w:eastAsia="en-US"/>
          </w:rPr>
          <w:t xml:space="preserve">. του Κανονισμού της Βουλής και 5 του ν. 3126/2003: «Ποινική Ευθύνη των Υπουργών», όπως ισχύουν, για την ενδεχόμενη τέλεση του αδικήματος της απιστίας περί την υπηρεσία, σύμφωνα με τις διατάξεις του άρθρου 256 περ. γ’ </w:t>
        </w:r>
        <w:proofErr w:type="spellStart"/>
        <w:r w:rsidRPr="00DA5D45">
          <w:rPr>
            <w:rFonts w:eastAsia="Times New Roman"/>
            <w:szCs w:val="24"/>
            <w:lang w:eastAsia="en-US"/>
          </w:rPr>
          <w:t>εδ</w:t>
        </w:r>
        <w:proofErr w:type="spellEnd"/>
        <w:r w:rsidRPr="00DA5D45">
          <w:rPr>
            <w:rFonts w:eastAsia="Times New Roman"/>
            <w:szCs w:val="24"/>
            <w:lang w:eastAsia="en-US"/>
          </w:rPr>
          <w:t xml:space="preserve">. </w:t>
        </w:r>
        <w:proofErr w:type="spellStart"/>
        <w:r w:rsidRPr="00DA5D45">
          <w:rPr>
            <w:rFonts w:eastAsia="Times New Roman"/>
            <w:szCs w:val="24"/>
            <w:lang w:eastAsia="en-US"/>
          </w:rPr>
          <w:t>Ββ</w:t>
        </w:r>
        <w:proofErr w:type="spellEnd"/>
        <w:r w:rsidRPr="00DA5D45">
          <w:rPr>
            <w:rFonts w:eastAsia="Times New Roman"/>
            <w:szCs w:val="24"/>
            <w:lang w:eastAsia="en-US"/>
          </w:rPr>
          <w:t xml:space="preserve">’ του Ποινικού Κώδικα σε συνδυασμό και με το άρθρο 1 παρ.1 του ν. 1608/1950 «Περί αυξήσεως των ποινών των </w:t>
        </w:r>
        <w:proofErr w:type="spellStart"/>
        <w:r w:rsidRPr="00DA5D45">
          <w:rPr>
            <w:rFonts w:eastAsia="Times New Roman"/>
            <w:szCs w:val="24"/>
            <w:lang w:eastAsia="en-US"/>
          </w:rPr>
          <w:t>προβλεπομένων</w:t>
        </w:r>
        <w:proofErr w:type="spellEnd"/>
        <w:r w:rsidRPr="00DA5D45">
          <w:rPr>
            <w:rFonts w:eastAsia="Times New Roman"/>
            <w:szCs w:val="24"/>
            <w:lang w:eastAsia="en-US"/>
          </w:rPr>
          <w:t xml:space="preserve"> δια τους </w:t>
        </w:r>
        <w:proofErr w:type="spellStart"/>
        <w:r w:rsidRPr="00DA5D45">
          <w:rPr>
            <w:rFonts w:eastAsia="Times New Roman"/>
            <w:szCs w:val="24"/>
            <w:lang w:eastAsia="en-US"/>
          </w:rPr>
          <w:t>καταχραστάς</w:t>
        </w:r>
        <w:proofErr w:type="spellEnd"/>
        <w:r w:rsidRPr="00DA5D45">
          <w:rPr>
            <w:rFonts w:eastAsia="Times New Roman"/>
            <w:szCs w:val="24"/>
            <w:lang w:eastAsia="en-US"/>
          </w:rPr>
          <w:t xml:space="preserve"> του Δημοσίου», όπως ισχύουν, από τους κ.κ.: Παναγιώτη </w:t>
        </w:r>
        <w:proofErr w:type="spellStart"/>
        <w:r w:rsidRPr="00DA5D45">
          <w:rPr>
            <w:rFonts w:eastAsia="Times New Roman"/>
            <w:szCs w:val="24"/>
            <w:lang w:eastAsia="en-US"/>
          </w:rPr>
          <w:t>Κουρουμπλή</w:t>
        </w:r>
        <w:proofErr w:type="spellEnd"/>
        <w:r w:rsidRPr="00DA5D45">
          <w:rPr>
            <w:rFonts w:eastAsia="Times New Roman"/>
            <w:szCs w:val="24"/>
            <w:lang w:eastAsia="en-US"/>
          </w:rPr>
          <w:t xml:space="preserve">, Ανδρέα Ξανθό και Παύλο </w:t>
        </w:r>
        <w:proofErr w:type="spellStart"/>
        <w:r w:rsidRPr="00DA5D45">
          <w:rPr>
            <w:rFonts w:eastAsia="Times New Roman"/>
            <w:szCs w:val="24"/>
            <w:lang w:eastAsia="en-US"/>
          </w:rPr>
          <w:t>Πολάκη</w:t>
        </w:r>
        <w:proofErr w:type="spellEnd"/>
        <w:r w:rsidRPr="00DA5D45">
          <w:rPr>
            <w:rFonts w:eastAsia="Times New Roman"/>
            <w:szCs w:val="24"/>
            <w:lang w:eastAsia="en-US"/>
          </w:rPr>
          <w:t xml:space="preserve">, σύμφωνα με τα διαλαμβανόμενα στην πρόταση σχετικά με την τιμολόγηση φαρμάκων και την εν γένει φαρμακευτική δαπάνη κατά τα έτη 2015-2016, σελ. </w:t>
        </w:r>
        <w:r w:rsidRPr="00DA5D45">
          <w:rPr>
            <w:rFonts w:eastAsia="Times New Roman"/>
            <w:szCs w:val="24"/>
            <w:lang w:eastAsia="en-US"/>
          </w:rPr>
          <w:br/>
          <w:t xml:space="preserve">9. Επί του Κανονισμού, σελ. </w:t>
        </w:r>
        <w:r w:rsidRPr="00DA5D45">
          <w:rPr>
            <w:rFonts w:eastAsia="Times New Roman"/>
            <w:szCs w:val="24"/>
            <w:lang w:eastAsia="en-US"/>
          </w:rPr>
          <w:br/>
          <w:t xml:space="preserve">10. Μυστική ψηφοφορία για τη συγκρότηση ή μη Ειδικής Κοινοβουλευτικής Επιτροπής για τη διενέργεια προκαταρκτικής εξέτασης, σελ. </w:t>
        </w:r>
        <w:r w:rsidRPr="00DA5D45">
          <w:rPr>
            <w:rFonts w:eastAsia="Times New Roman"/>
            <w:szCs w:val="24"/>
            <w:lang w:eastAsia="en-US"/>
          </w:rPr>
          <w:br/>
          <w:t xml:space="preserve">11. Ανακοινώνεται ότι έχουν αποσταλεί σφραγισμένες επιστολές Βουλευτών που ευρίσκονται σε αποστολή της Βουλής ή της Κυβέρνησης στο εξωτερικό, για συμμετοχή στη μυστική ψηφοφορία, σύμφωνα με το άρθρο 70Α του Κανονισμού της Βουλής, σελ. </w:t>
        </w:r>
        <w:r w:rsidRPr="00DA5D45">
          <w:rPr>
            <w:rFonts w:eastAsia="Times New Roman"/>
            <w:szCs w:val="24"/>
            <w:lang w:eastAsia="en-US"/>
          </w:rPr>
          <w:br/>
          <w:t xml:space="preserve">12. Ανακοινώνεται ότι παρελήφθησαν από το Προεδρείο οι υπ' αριθμ.1198, 1199,1196 και  1195 επιστολές της 8-3-2018, του κ. Ιωάννη Μανιάτη, της κυρίας Παρασκευής (Εύη) </w:t>
        </w:r>
        <w:proofErr w:type="spellStart"/>
        <w:r w:rsidRPr="00DA5D45">
          <w:rPr>
            <w:rFonts w:eastAsia="Times New Roman"/>
            <w:szCs w:val="24"/>
            <w:lang w:eastAsia="en-US"/>
          </w:rPr>
          <w:t>Χριστοφιλοπούλου</w:t>
        </w:r>
        <w:proofErr w:type="spellEnd"/>
        <w:r w:rsidRPr="00DA5D45">
          <w:rPr>
            <w:rFonts w:eastAsia="Times New Roman"/>
            <w:szCs w:val="24"/>
            <w:lang w:eastAsia="en-US"/>
          </w:rPr>
          <w:t xml:space="preserve">, του κ. Γεωργίου </w:t>
        </w:r>
        <w:proofErr w:type="spellStart"/>
        <w:r w:rsidRPr="00DA5D45">
          <w:rPr>
            <w:rFonts w:eastAsia="Times New Roman"/>
            <w:szCs w:val="24"/>
            <w:lang w:eastAsia="en-US"/>
          </w:rPr>
          <w:t>Βαγιωνά</w:t>
        </w:r>
        <w:proofErr w:type="spellEnd"/>
        <w:r w:rsidRPr="00DA5D45">
          <w:rPr>
            <w:rFonts w:eastAsia="Times New Roman"/>
            <w:szCs w:val="24"/>
            <w:lang w:eastAsia="en-US"/>
          </w:rPr>
          <w:t xml:space="preserve"> και του κ. Μάρκου </w:t>
        </w:r>
        <w:proofErr w:type="spellStart"/>
        <w:r w:rsidRPr="00DA5D45">
          <w:rPr>
            <w:rFonts w:eastAsia="Times New Roman"/>
            <w:szCs w:val="24"/>
            <w:lang w:eastAsia="en-US"/>
          </w:rPr>
          <w:t>Μπόλαρη</w:t>
        </w:r>
        <w:proofErr w:type="spellEnd"/>
        <w:r w:rsidRPr="00DA5D45">
          <w:rPr>
            <w:rFonts w:eastAsia="Times New Roman"/>
            <w:szCs w:val="24"/>
            <w:lang w:eastAsia="en-US"/>
          </w:rPr>
          <w:t xml:space="preserve">, σελ. </w:t>
        </w:r>
        <w:r w:rsidRPr="00DA5D45">
          <w:rPr>
            <w:rFonts w:eastAsia="Times New Roman"/>
            <w:szCs w:val="24"/>
            <w:lang w:eastAsia="en-US"/>
          </w:rPr>
          <w:br/>
          <w:t xml:space="preserve">13. Ανακοινώνεται ότι κατόπιν των αποτελεσμάτων της διεξαχθείσης μυστικής ψηφοφορίας, απορρίπτεται η υπ’ αριθμόν 1008/27-02-2018 πρόταση για σύσταση Ειδικής Κοινοβουλευτικής Επιτροπής για τη διενέργεια προκαταρκτικής εξέτασης, σελ. </w:t>
        </w:r>
        <w:r w:rsidRPr="00DA5D45">
          <w:rPr>
            <w:rFonts w:eastAsia="Times New Roman"/>
            <w:szCs w:val="24"/>
            <w:lang w:eastAsia="en-US"/>
          </w:rPr>
          <w:br/>
          <w:t xml:space="preserve"> </w:t>
        </w:r>
        <w:r w:rsidRPr="00DA5D45">
          <w:rPr>
            <w:rFonts w:eastAsia="Times New Roman"/>
            <w:szCs w:val="24"/>
            <w:lang w:eastAsia="en-US"/>
          </w:rPr>
          <w:br/>
          <w:t xml:space="preserve">Β. ΚΟΙΝΟΒΟΥΛΕΥΤΙΚΟΣ ΕΛΕΓΧΟΣ </w:t>
        </w:r>
        <w:r w:rsidRPr="00DA5D45">
          <w:rPr>
            <w:rFonts w:eastAsia="Times New Roman"/>
            <w:szCs w:val="24"/>
            <w:lang w:eastAsia="en-US"/>
          </w:rPr>
          <w:br/>
          <w:t xml:space="preserve">Ανακοίνωση του δελτίου επικαίρων ερωτήσεων της Παρασκευής 9 Μαρτίου 2018, σελ. </w:t>
        </w:r>
        <w:r w:rsidRPr="00DA5D45">
          <w:rPr>
            <w:rFonts w:eastAsia="Times New Roman"/>
            <w:szCs w:val="24"/>
            <w:lang w:eastAsia="en-US"/>
          </w:rPr>
          <w:br/>
          <w:t xml:space="preserve"> </w:t>
        </w:r>
        <w:r w:rsidRPr="00DA5D45">
          <w:rPr>
            <w:rFonts w:eastAsia="Times New Roman"/>
            <w:szCs w:val="24"/>
            <w:lang w:eastAsia="en-US"/>
          </w:rPr>
          <w:br/>
          <w:t xml:space="preserve">Γ. ΝΟΜΟΘΕΤΙΚΗ ΕΡΓΑΣΙΑ </w:t>
        </w:r>
        <w:r w:rsidRPr="00DA5D45">
          <w:rPr>
            <w:rFonts w:eastAsia="Times New Roman"/>
            <w:szCs w:val="24"/>
            <w:lang w:eastAsia="en-US"/>
          </w:rPr>
          <w:br/>
          <w:t xml:space="preserve">Κατάθεση σχεδίου νόμου: </w:t>
        </w:r>
      </w:ins>
    </w:p>
    <w:p w14:paraId="02E860DA" w14:textId="77777777" w:rsidR="00DA5D45" w:rsidRPr="00DA5D45" w:rsidRDefault="00DA5D45" w:rsidP="00DA5D45">
      <w:pPr>
        <w:spacing w:after="0" w:line="360" w:lineRule="auto"/>
        <w:rPr>
          <w:ins w:id="24" w:author="Φλούδα Χριστίνα" w:date="2018-03-19T10:22:00Z"/>
          <w:rFonts w:eastAsia="Times New Roman"/>
          <w:szCs w:val="24"/>
          <w:lang w:eastAsia="en-US"/>
        </w:rPr>
      </w:pPr>
      <w:ins w:id="25" w:author="Φλούδα Χριστίνα" w:date="2018-03-19T10:22:00Z">
        <w:r w:rsidRPr="00DA5D45">
          <w:rPr>
            <w:rFonts w:eastAsia="Times New Roman"/>
            <w:szCs w:val="24"/>
            <w:lang w:eastAsia="en-US"/>
          </w:rPr>
          <w:t xml:space="preserve">Οι Υπουργοί Υποδομών και Μεταφορών, Εσωτερικών,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Αγροτικής Ανάπτυξης και Τροφίμων, Τουρισμού, ο Αναπληρωτής Υπουργός Εσωτερικών, καθώς και ο Υφυπουργός Υποδομών και Μεταφορών κατέθεσαν σήμερα 8-3-2018 σχέδιο νόμου: «Ρυθμίσεις θεμάτων μεταφορών και άλλες διατάξεις», σελ. </w:t>
        </w:r>
        <w:r w:rsidRPr="00DA5D45">
          <w:rPr>
            <w:rFonts w:eastAsia="Times New Roman"/>
            <w:szCs w:val="24"/>
            <w:lang w:eastAsia="en-US"/>
          </w:rPr>
          <w:br/>
          <w:t xml:space="preserve"> </w:t>
        </w:r>
        <w:r w:rsidRPr="00DA5D45">
          <w:rPr>
            <w:rFonts w:eastAsia="Times New Roman"/>
            <w:szCs w:val="24"/>
            <w:lang w:eastAsia="en-US"/>
          </w:rPr>
          <w:br/>
          <w:t>ΠΡΟΕΔΡΟΣ</w:t>
        </w:r>
      </w:ins>
    </w:p>
    <w:p w14:paraId="27D84D22" w14:textId="77777777" w:rsidR="00DA5D45" w:rsidRPr="00DA5D45" w:rsidRDefault="00DA5D45" w:rsidP="00DA5D45">
      <w:pPr>
        <w:spacing w:after="0" w:line="360" w:lineRule="auto"/>
        <w:rPr>
          <w:ins w:id="26" w:author="Φλούδα Χριστίνα" w:date="2018-03-19T10:22:00Z"/>
          <w:rFonts w:eastAsia="Times New Roman"/>
          <w:szCs w:val="24"/>
          <w:lang w:eastAsia="en-US"/>
        </w:rPr>
      </w:pPr>
    </w:p>
    <w:p w14:paraId="3013E533" w14:textId="77777777" w:rsidR="00DA5D45" w:rsidRPr="00DA5D45" w:rsidRDefault="00DA5D45" w:rsidP="00DA5D45">
      <w:pPr>
        <w:spacing w:after="0" w:line="360" w:lineRule="auto"/>
        <w:rPr>
          <w:ins w:id="27" w:author="Φλούδα Χριστίνα" w:date="2018-03-19T10:22:00Z"/>
          <w:rFonts w:eastAsia="Times New Roman"/>
          <w:szCs w:val="24"/>
          <w:lang w:eastAsia="en-US"/>
        </w:rPr>
      </w:pPr>
      <w:ins w:id="28" w:author="Φλούδα Χριστίνα" w:date="2018-03-19T10:22:00Z">
        <w:r w:rsidRPr="00DA5D45">
          <w:rPr>
            <w:rFonts w:eastAsia="Times New Roman"/>
            <w:szCs w:val="24"/>
            <w:lang w:eastAsia="en-US"/>
          </w:rPr>
          <w:t>ΒΟΥΤΣΗΣ Ν. , σελ.</w:t>
        </w:r>
      </w:ins>
    </w:p>
    <w:p w14:paraId="064CA9D3" w14:textId="77777777" w:rsidR="00DA5D45" w:rsidRPr="00DA5D45" w:rsidRDefault="00DA5D45" w:rsidP="00DA5D45">
      <w:pPr>
        <w:spacing w:after="0" w:line="360" w:lineRule="auto"/>
        <w:rPr>
          <w:ins w:id="29" w:author="Φλούδα Χριστίνα" w:date="2018-03-19T10:22:00Z"/>
          <w:rFonts w:eastAsia="Times New Roman"/>
          <w:szCs w:val="24"/>
          <w:lang w:eastAsia="en-US"/>
        </w:rPr>
      </w:pPr>
      <w:ins w:id="30" w:author="Φλούδα Χριστίνα" w:date="2018-03-19T10:22:00Z">
        <w:r w:rsidRPr="00DA5D45">
          <w:rPr>
            <w:rFonts w:eastAsia="Times New Roman"/>
            <w:szCs w:val="24"/>
            <w:lang w:eastAsia="en-US"/>
          </w:rPr>
          <w:br/>
        </w:r>
      </w:ins>
    </w:p>
    <w:p w14:paraId="461BC464" w14:textId="77777777" w:rsidR="00DA5D45" w:rsidRPr="00DA5D45" w:rsidRDefault="00DA5D45" w:rsidP="00DA5D45">
      <w:pPr>
        <w:spacing w:after="0" w:line="360" w:lineRule="auto"/>
        <w:rPr>
          <w:ins w:id="31" w:author="Φλούδα Χριστίνα" w:date="2018-03-19T10:22:00Z"/>
          <w:rFonts w:eastAsia="Times New Roman"/>
          <w:szCs w:val="24"/>
          <w:lang w:eastAsia="en-US"/>
        </w:rPr>
      </w:pPr>
      <w:ins w:id="32" w:author="Φλούδα Χριστίνα" w:date="2018-03-19T10:22:00Z">
        <w:r w:rsidRPr="00DA5D45">
          <w:rPr>
            <w:rFonts w:eastAsia="Times New Roman"/>
            <w:szCs w:val="24"/>
            <w:lang w:eastAsia="en-US"/>
          </w:rPr>
          <w:t>ΠΡΟΕΔΡΕΥΟΝΤΕΣ</w:t>
        </w:r>
      </w:ins>
    </w:p>
    <w:p w14:paraId="324A07C5" w14:textId="77777777" w:rsidR="00DA5D45" w:rsidRPr="00DA5D45" w:rsidRDefault="00DA5D45" w:rsidP="00DA5D45">
      <w:pPr>
        <w:spacing w:after="0" w:line="360" w:lineRule="auto"/>
        <w:rPr>
          <w:ins w:id="33" w:author="Φλούδα Χριστίνα" w:date="2018-03-19T10:22:00Z"/>
          <w:rFonts w:eastAsia="Times New Roman"/>
          <w:szCs w:val="24"/>
          <w:lang w:eastAsia="en-US"/>
        </w:rPr>
      </w:pPr>
    </w:p>
    <w:p w14:paraId="5D18E96E" w14:textId="77777777" w:rsidR="00DA5D45" w:rsidRPr="00DA5D45" w:rsidRDefault="00DA5D45" w:rsidP="00DA5D45">
      <w:pPr>
        <w:spacing w:after="0" w:line="360" w:lineRule="auto"/>
        <w:rPr>
          <w:ins w:id="34" w:author="Φλούδα Χριστίνα" w:date="2018-03-19T10:22:00Z"/>
          <w:rFonts w:eastAsia="Times New Roman"/>
          <w:szCs w:val="24"/>
          <w:lang w:eastAsia="en-US"/>
        </w:rPr>
      </w:pPr>
      <w:ins w:id="35" w:author="Φλούδα Χριστίνα" w:date="2018-03-19T10:22:00Z">
        <w:r w:rsidRPr="00DA5D45">
          <w:rPr>
            <w:rFonts w:eastAsia="Times New Roman"/>
            <w:szCs w:val="24"/>
            <w:lang w:eastAsia="en-US"/>
          </w:rPr>
          <w:t>ΓΕΩΡΓΙΑΔΗΣ Μ. , σελ.</w:t>
        </w:r>
        <w:r w:rsidRPr="00DA5D45">
          <w:rPr>
            <w:rFonts w:eastAsia="Times New Roman"/>
            <w:szCs w:val="24"/>
            <w:lang w:eastAsia="en-US"/>
          </w:rPr>
          <w:br/>
          <w:t>ΚΟΥΡΑΚΗΣ Α. , σελ.</w:t>
        </w:r>
        <w:r w:rsidRPr="00DA5D45">
          <w:rPr>
            <w:rFonts w:eastAsia="Times New Roman"/>
            <w:szCs w:val="24"/>
            <w:lang w:eastAsia="en-US"/>
          </w:rPr>
          <w:br/>
          <w:t>ΛΑΜΠΡΟΥΛΗΣ Γ. , σελ.</w:t>
        </w:r>
        <w:r w:rsidRPr="00DA5D45">
          <w:rPr>
            <w:rFonts w:eastAsia="Times New Roman"/>
            <w:szCs w:val="24"/>
            <w:lang w:eastAsia="en-US"/>
          </w:rPr>
          <w:br/>
          <w:t>ΧΡΙΣΤΟΔΟΥΛΟΠΟΥΛΟΥ Α. , σελ.</w:t>
        </w:r>
        <w:r w:rsidRPr="00DA5D45">
          <w:rPr>
            <w:rFonts w:eastAsia="Times New Roman"/>
            <w:szCs w:val="24"/>
            <w:lang w:eastAsia="en-US"/>
          </w:rPr>
          <w:br/>
        </w:r>
      </w:ins>
    </w:p>
    <w:p w14:paraId="1FC00B23" w14:textId="77777777" w:rsidR="00DA5D45" w:rsidRPr="00DA5D45" w:rsidRDefault="00DA5D45" w:rsidP="00DA5D45">
      <w:pPr>
        <w:spacing w:after="0" w:line="360" w:lineRule="auto"/>
        <w:rPr>
          <w:ins w:id="36" w:author="Φλούδα Χριστίνα" w:date="2018-03-19T10:22:00Z"/>
          <w:rFonts w:eastAsia="Times New Roman"/>
          <w:szCs w:val="24"/>
          <w:lang w:eastAsia="en-US"/>
        </w:rPr>
      </w:pPr>
    </w:p>
    <w:p w14:paraId="2577FFF4" w14:textId="77777777" w:rsidR="00DA5D45" w:rsidRPr="00DA5D45" w:rsidRDefault="00DA5D45" w:rsidP="00DA5D45">
      <w:pPr>
        <w:spacing w:after="0" w:line="360" w:lineRule="auto"/>
        <w:rPr>
          <w:ins w:id="37" w:author="Φλούδα Χριστίνα" w:date="2018-03-19T10:22:00Z"/>
          <w:rFonts w:eastAsia="Times New Roman"/>
          <w:szCs w:val="24"/>
          <w:lang w:eastAsia="en-US"/>
        </w:rPr>
      </w:pPr>
      <w:ins w:id="38" w:author="Φλούδα Χριστίνα" w:date="2018-03-19T10:22:00Z">
        <w:r w:rsidRPr="00DA5D45">
          <w:rPr>
            <w:rFonts w:eastAsia="Times New Roman"/>
            <w:szCs w:val="24"/>
            <w:lang w:eastAsia="en-US"/>
          </w:rPr>
          <w:t>ΟΜΙΛΗΤΕΣ</w:t>
        </w:r>
      </w:ins>
    </w:p>
    <w:p w14:paraId="73648A5B" w14:textId="07A2FD00" w:rsidR="00DA5D45" w:rsidRDefault="00DA5D45" w:rsidP="00DA5D45">
      <w:pPr>
        <w:spacing w:after="0" w:line="600" w:lineRule="auto"/>
        <w:ind w:firstLine="720"/>
        <w:jc w:val="center"/>
        <w:rPr>
          <w:ins w:id="39" w:author="Φλούδα Χριστίνα" w:date="2018-03-19T10:22:00Z"/>
          <w:rFonts w:eastAsia="Times New Roman" w:cs="Times New Roman"/>
          <w:szCs w:val="24"/>
        </w:rPr>
      </w:pPr>
      <w:ins w:id="40" w:author="Φλούδα Χριστίνα" w:date="2018-03-19T10:22:00Z">
        <w:r w:rsidRPr="00DA5D45">
          <w:rPr>
            <w:rFonts w:eastAsia="Times New Roman"/>
            <w:szCs w:val="24"/>
            <w:lang w:eastAsia="en-US"/>
          </w:rPr>
          <w:br/>
          <w:t>Α. Επί διαδικαστικού θέματος:</w:t>
        </w:r>
        <w:r w:rsidRPr="00DA5D45">
          <w:rPr>
            <w:rFonts w:eastAsia="Times New Roman"/>
            <w:szCs w:val="24"/>
            <w:lang w:eastAsia="en-US"/>
          </w:rPr>
          <w:br/>
          <w:t>ΒΑΡΕΜΕΝΟΣ Γ. , σελ.</w:t>
        </w:r>
        <w:r w:rsidRPr="00DA5D45">
          <w:rPr>
            <w:rFonts w:eastAsia="Times New Roman"/>
            <w:szCs w:val="24"/>
            <w:lang w:eastAsia="en-US"/>
          </w:rPr>
          <w:br/>
          <w:t>ΒΟΥΤΣΗΣ Ν. , σελ.</w:t>
        </w:r>
        <w:r w:rsidRPr="00DA5D45">
          <w:rPr>
            <w:rFonts w:eastAsia="Times New Roman"/>
            <w:szCs w:val="24"/>
            <w:lang w:eastAsia="en-US"/>
          </w:rPr>
          <w:br/>
          <w:t>ΓΕΩΡΓΙΑΔΗΣ Μ. , σελ.</w:t>
        </w:r>
        <w:r w:rsidRPr="00DA5D45">
          <w:rPr>
            <w:rFonts w:eastAsia="Times New Roman"/>
            <w:szCs w:val="24"/>
            <w:lang w:eastAsia="en-US"/>
          </w:rPr>
          <w:br/>
          <w:t>ΚΟΥΡΑΚΗΣ Α. , σελ.</w:t>
        </w:r>
        <w:r w:rsidRPr="00DA5D45">
          <w:rPr>
            <w:rFonts w:eastAsia="Times New Roman"/>
            <w:szCs w:val="24"/>
            <w:lang w:eastAsia="en-US"/>
          </w:rPr>
          <w:br/>
          <w:t>ΛΑΜΠΡΟΥΛΗΣ Γ. , σελ.</w:t>
        </w:r>
        <w:r w:rsidRPr="00DA5D45">
          <w:rPr>
            <w:rFonts w:eastAsia="Times New Roman"/>
            <w:szCs w:val="24"/>
            <w:lang w:eastAsia="en-US"/>
          </w:rPr>
          <w:br/>
          <w:t>ΛΕΒΕΝΤΗΣ Β. , σελ.</w:t>
        </w:r>
        <w:r w:rsidRPr="00DA5D45">
          <w:rPr>
            <w:rFonts w:eastAsia="Times New Roman"/>
            <w:szCs w:val="24"/>
            <w:lang w:eastAsia="en-US"/>
          </w:rPr>
          <w:br/>
          <w:t>ΜΑΝΤΑΣ Χ. , σελ.</w:t>
        </w:r>
        <w:r w:rsidRPr="00DA5D45">
          <w:rPr>
            <w:rFonts w:eastAsia="Times New Roman"/>
            <w:szCs w:val="24"/>
            <w:lang w:eastAsia="en-US"/>
          </w:rPr>
          <w:br/>
          <w:t>ΠΟΛΑΚΗΣ Π. , σελ.</w:t>
        </w:r>
        <w:r w:rsidRPr="00DA5D45">
          <w:rPr>
            <w:rFonts w:eastAsia="Times New Roman"/>
            <w:szCs w:val="24"/>
            <w:lang w:eastAsia="en-US"/>
          </w:rPr>
          <w:br/>
          <w:t>ΧΡΙΣΤΟΔΟΥΛΟΠΟΥΛΟΥ Α. , σελ.</w:t>
        </w:r>
        <w:r w:rsidRPr="00DA5D45">
          <w:rPr>
            <w:rFonts w:eastAsia="Times New Roman"/>
            <w:szCs w:val="24"/>
            <w:lang w:eastAsia="en-US"/>
          </w:rPr>
          <w:br/>
        </w:r>
        <w:r w:rsidRPr="00DA5D45">
          <w:rPr>
            <w:rFonts w:eastAsia="Times New Roman"/>
            <w:szCs w:val="24"/>
            <w:lang w:eastAsia="en-US"/>
          </w:rPr>
          <w:br/>
          <w:t>Β. Επί της αναφοράς στην κράτηση των δύο Ελλήνων στρατιωτικών στην Τουρκία και σε θέματα εξωτερικής πολιτικής:</w:t>
        </w:r>
        <w:r w:rsidRPr="00DA5D45">
          <w:rPr>
            <w:rFonts w:eastAsia="Times New Roman"/>
            <w:szCs w:val="24"/>
            <w:lang w:eastAsia="en-US"/>
          </w:rPr>
          <w:br/>
          <w:t>ΓΕΝΝΗΜΑΤΑ Φ. , σελ.</w:t>
        </w:r>
        <w:r w:rsidRPr="00DA5D45">
          <w:rPr>
            <w:rFonts w:eastAsia="Times New Roman"/>
            <w:szCs w:val="24"/>
            <w:lang w:eastAsia="en-US"/>
          </w:rPr>
          <w:br/>
          <w:t>ΘΕΟΔΩΡΑΚΗΣ Σ. , σελ.</w:t>
        </w:r>
        <w:r w:rsidRPr="00DA5D45">
          <w:rPr>
            <w:rFonts w:eastAsia="Times New Roman"/>
            <w:szCs w:val="24"/>
            <w:lang w:eastAsia="en-US"/>
          </w:rPr>
          <w:br/>
          <w:t>ΛΑΓΟΣ Ι. , σελ.</w:t>
        </w:r>
        <w:r w:rsidRPr="00DA5D45">
          <w:rPr>
            <w:rFonts w:eastAsia="Times New Roman"/>
            <w:szCs w:val="24"/>
            <w:lang w:eastAsia="en-US"/>
          </w:rPr>
          <w:br/>
          <w:t>ΛΕΒΕΝΤΗΣ Β. , σελ.</w:t>
        </w:r>
        <w:r w:rsidRPr="00DA5D45">
          <w:rPr>
            <w:rFonts w:eastAsia="Times New Roman"/>
            <w:szCs w:val="24"/>
            <w:lang w:eastAsia="en-US"/>
          </w:rPr>
          <w:br/>
          <w:t>ΜΗΤΑΡΑΚΗΣ Π. , σελ.</w:t>
        </w:r>
        <w:r w:rsidRPr="00DA5D45">
          <w:rPr>
            <w:rFonts w:eastAsia="Times New Roman"/>
            <w:szCs w:val="24"/>
            <w:lang w:eastAsia="en-US"/>
          </w:rPr>
          <w:br/>
          <w:t>ΜΙΧΑΛΟΛΙΑΚΟΣ Ν. , σελ.</w:t>
        </w:r>
        <w:r w:rsidRPr="00DA5D45">
          <w:rPr>
            <w:rFonts w:eastAsia="Times New Roman"/>
            <w:szCs w:val="24"/>
            <w:lang w:eastAsia="en-US"/>
          </w:rPr>
          <w:br/>
          <w:t>ΣΑΡΙΔΗΣ Ι. , σελ.</w:t>
        </w:r>
        <w:r w:rsidRPr="00DA5D45">
          <w:rPr>
            <w:rFonts w:eastAsia="Times New Roman"/>
            <w:szCs w:val="24"/>
            <w:lang w:eastAsia="en-US"/>
          </w:rPr>
          <w:br/>
          <w:t>ΤΣΙΠΡΑΣ Α. , σελ.</w:t>
        </w:r>
        <w:r w:rsidRPr="00DA5D45">
          <w:rPr>
            <w:rFonts w:eastAsia="Times New Roman"/>
            <w:szCs w:val="24"/>
            <w:lang w:eastAsia="en-US"/>
          </w:rPr>
          <w:br/>
        </w:r>
        <w:r w:rsidRPr="00DA5D45">
          <w:rPr>
            <w:rFonts w:eastAsia="Times New Roman"/>
            <w:szCs w:val="24"/>
            <w:lang w:eastAsia="en-US"/>
          </w:rPr>
          <w:br/>
          <w:t>Γ. Επί της Ειδικής Ημερήσιας Διάταξης:</w:t>
        </w:r>
        <w:r w:rsidRPr="00DA5D45">
          <w:rPr>
            <w:rFonts w:eastAsia="Times New Roman"/>
            <w:szCs w:val="24"/>
            <w:lang w:eastAsia="en-US"/>
          </w:rPr>
          <w:br/>
          <w:t>ΑΜΥΡΑΣ Γ. , σελ.</w:t>
        </w:r>
        <w:r w:rsidRPr="00DA5D45">
          <w:rPr>
            <w:rFonts w:eastAsia="Times New Roman"/>
            <w:szCs w:val="24"/>
            <w:lang w:eastAsia="en-US"/>
          </w:rPr>
          <w:br/>
          <w:t>ΒΕΝΙΖΕΛΟΣ Ε. , σελ.</w:t>
        </w:r>
        <w:r w:rsidRPr="00DA5D45">
          <w:rPr>
            <w:rFonts w:eastAsia="Times New Roman"/>
            <w:szCs w:val="24"/>
            <w:lang w:eastAsia="en-US"/>
          </w:rPr>
          <w:br/>
          <w:t>ΓΕΝΝΗΜΑΤΑ Φ. , σελ.</w:t>
        </w:r>
        <w:r w:rsidRPr="00DA5D45">
          <w:rPr>
            <w:rFonts w:eastAsia="Times New Roman"/>
            <w:szCs w:val="24"/>
            <w:lang w:eastAsia="en-US"/>
          </w:rPr>
          <w:br/>
          <w:t>ΓΕΩΡΓΙΑΔΗΣ Μ. , σελ.</w:t>
        </w:r>
        <w:r w:rsidRPr="00DA5D45">
          <w:rPr>
            <w:rFonts w:eastAsia="Times New Roman"/>
            <w:szCs w:val="24"/>
            <w:lang w:eastAsia="en-US"/>
          </w:rPr>
          <w:br/>
          <w:t>ΓΕΩΡΓΙΑΔΗΣ Σ. , σελ.</w:t>
        </w:r>
        <w:r w:rsidRPr="00DA5D45">
          <w:rPr>
            <w:rFonts w:eastAsia="Times New Roman"/>
            <w:szCs w:val="24"/>
            <w:lang w:eastAsia="en-US"/>
          </w:rPr>
          <w:br/>
          <w:t>ΔΕΝΔΙΑΣ Ν. , σελ.</w:t>
        </w:r>
        <w:r w:rsidRPr="00DA5D45">
          <w:rPr>
            <w:rFonts w:eastAsia="Times New Roman"/>
            <w:szCs w:val="24"/>
            <w:lang w:eastAsia="en-US"/>
          </w:rPr>
          <w:br/>
          <w:t>ΘΕΟΔΩΡΑΚΗΣ Σ. , σελ.</w:t>
        </w:r>
        <w:r w:rsidRPr="00DA5D45">
          <w:rPr>
            <w:rFonts w:eastAsia="Times New Roman"/>
            <w:szCs w:val="24"/>
            <w:lang w:eastAsia="en-US"/>
          </w:rPr>
          <w:br/>
          <w:t>ΚΑΡΑΘΑΝΑΣΟΠΟΥΛΟΣ Ν. , σελ.</w:t>
        </w:r>
        <w:r w:rsidRPr="00DA5D45">
          <w:rPr>
            <w:rFonts w:eastAsia="Times New Roman"/>
            <w:szCs w:val="24"/>
            <w:lang w:eastAsia="en-US"/>
          </w:rPr>
          <w:br/>
          <w:t>ΚΑΡΑΚΩΣΤΑΣ Ε. , σελ.</w:t>
        </w:r>
        <w:r w:rsidRPr="00DA5D45">
          <w:rPr>
            <w:rFonts w:eastAsia="Times New Roman"/>
            <w:szCs w:val="24"/>
            <w:lang w:eastAsia="en-US"/>
          </w:rPr>
          <w:br/>
          <w:t>ΚΟΥΡΟΥΜΠΛΗΣ Π. , σελ.</w:t>
        </w:r>
        <w:r w:rsidRPr="00DA5D45">
          <w:rPr>
            <w:rFonts w:eastAsia="Times New Roman"/>
            <w:szCs w:val="24"/>
            <w:lang w:eastAsia="en-US"/>
          </w:rPr>
          <w:br/>
          <w:t>ΛΑΓΟΣ Ι. , σελ.</w:t>
        </w:r>
        <w:r w:rsidRPr="00DA5D45">
          <w:rPr>
            <w:rFonts w:eastAsia="Times New Roman"/>
            <w:szCs w:val="24"/>
            <w:lang w:eastAsia="en-US"/>
          </w:rPr>
          <w:br/>
          <w:t>ΛΑΖΑΡΙΔΗΣ Γ. , σελ.</w:t>
        </w:r>
        <w:r w:rsidRPr="00DA5D45">
          <w:rPr>
            <w:rFonts w:eastAsia="Times New Roman"/>
            <w:szCs w:val="24"/>
            <w:lang w:eastAsia="en-US"/>
          </w:rPr>
          <w:br/>
          <w:t>ΛΑΠΠΑΣ Σ. , σελ.</w:t>
        </w:r>
        <w:r w:rsidRPr="00DA5D45">
          <w:rPr>
            <w:rFonts w:eastAsia="Times New Roman"/>
            <w:szCs w:val="24"/>
            <w:lang w:eastAsia="en-US"/>
          </w:rPr>
          <w:br/>
          <w:t>ΛΕΒΕΝΤΗΣ Β. , σελ.</w:t>
        </w:r>
        <w:r w:rsidRPr="00DA5D45">
          <w:rPr>
            <w:rFonts w:eastAsia="Times New Roman"/>
            <w:szCs w:val="24"/>
            <w:lang w:eastAsia="en-US"/>
          </w:rPr>
          <w:br/>
          <w:t>ΛΟΒΕΡΔΟΣ Α. , σελ.</w:t>
        </w:r>
        <w:r w:rsidRPr="00DA5D45">
          <w:rPr>
            <w:rFonts w:eastAsia="Times New Roman"/>
            <w:szCs w:val="24"/>
            <w:lang w:eastAsia="en-US"/>
          </w:rPr>
          <w:br/>
          <w:t>ΜΑΝΤΑΣ Χ. , σελ.</w:t>
        </w:r>
        <w:r w:rsidRPr="00DA5D45">
          <w:rPr>
            <w:rFonts w:eastAsia="Times New Roman"/>
            <w:szCs w:val="24"/>
            <w:lang w:eastAsia="en-US"/>
          </w:rPr>
          <w:br/>
          <w:t>ΜΑΥΡΩΤΑΣ Γ. , σελ.</w:t>
        </w:r>
        <w:r w:rsidRPr="00DA5D45">
          <w:rPr>
            <w:rFonts w:eastAsia="Times New Roman"/>
            <w:szCs w:val="24"/>
            <w:lang w:eastAsia="en-US"/>
          </w:rPr>
          <w:br/>
          <w:t>ΜΗΤΣΟΤΑΚΗΣ Κ. , σελ.</w:t>
        </w:r>
        <w:r w:rsidRPr="00DA5D45">
          <w:rPr>
            <w:rFonts w:eastAsia="Times New Roman"/>
            <w:szCs w:val="24"/>
            <w:lang w:eastAsia="en-US"/>
          </w:rPr>
          <w:br/>
          <w:t>ΜΙΧΑΛΟΛΙΑΚΟΣ Ν. , σελ.</w:t>
        </w:r>
        <w:r w:rsidRPr="00DA5D45">
          <w:rPr>
            <w:rFonts w:eastAsia="Times New Roman"/>
            <w:szCs w:val="24"/>
            <w:lang w:eastAsia="en-US"/>
          </w:rPr>
          <w:br/>
          <w:t>ΝΙΚΟΛΟΠΟΥΛΟΣ Ν. , σελ.</w:t>
        </w:r>
        <w:r w:rsidRPr="00DA5D45">
          <w:rPr>
            <w:rFonts w:eastAsia="Times New Roman"/>
            <w:szCs w:val="24"/>
            <w:lang w:eastAsia="en-US"/>
          </w:rPr>
          <w:br/>
          <w:t>ΞΑΝΘΟΣ Α. , σελ.</w:t>
        </w:r>
        <w:r w:rsidRPr="00DA5D45">
          <w:rPr>
            <w:rFonts w:eastAsia="Times New Roman"/>
            <w:szCs w:val="24"/>
            <w:lang w:eastAsia="en-US"/>
          </w:rPr>
          <w:br/>
          <w:t>ΠΑΠΑΓΓΕΛΟΠΟΥΛΟΣ Δ. , σελ.</w:t>
        </w:r>
        <w:r w:rsidRPr="00DA5D45">
          <w:rPr>
            <w:rFonts w:eastAsia="Times New Roman"/>
            <w:szCs w:val="24"/>
            <w:lang w:eastAsia="en-US"/>
          </w:rPr>
          <w:br/>
          <w:t>ΠΑΠΑΘΕΟΔΩΡΟΥ Θ. , σελ.</w:t>
        </w:r>
        <w:r w:rsidRPr="00DA5D45">
          <w:rPr>
            <w:rFonts w:eastAsia="Times New Roman"/>
            <w:szCs w:val="24"/>
            <w:lang w:eastAsia="en-US"/>
          </w:rPr>
          <w:br/>
          <w:t>ΠΑΠΑΧΡΙΣΤΟΠΟΥΛΟΣ Α. , σελ.</w:t>
        </w:r>
        <w:r w:rsidRPr="00DA5D45">
          <w:rPr>
            <w:rFonts w:eastAsia="Times New Roman"/>
            <w:szCs w:val="24"/>
            <w:lang w:eastAsia="en-US"/>
          </w:rPr>
          <w:br/>
          <w:t>ΠΑΦΙΛΗΣ Α. , σελ.</w:t>
        </w:r>
        <w:r w:rsidRPr="00DA5D45">
          <w:rPr>
            <w:rFonts w:eastAsia="Times New Roman"/>
            <w:szCs w:val="24"/>
            <w:lang w:eastAsia="en-US"/>
          </w:rPr>
          <w:br/>
          <w:t>ΠΟΛΑΚΗΣ Π. , σελ.</w:t>
        </w:r>
        <w:r w:rsidRPr="00DA5D45">
          <w:rPr>
            <w:rFonts w:eastAsia="Times New Roman"/>
            <w:szCs w:val="24"/>
            <w:lang w:eastAsia="en-US"/>
          </w:rPr>
          <w:br/>
          <w:t>ΣΑΡΙΔΗΣ Ι. , σελ.</w:t>
        </w:r>
        <w:r w:rsidRPr="00DA5D45">
          <w:rPr>
            <w:rFonts w:eastAsia="Times New Roman"/>
            <w:szCs w:val="24"/>
            <w:lang w:eastAsia="en-US"/>
          </w:rPr>
          <w:br/>
          <w:t>ΤΑΣΟΥΛΑΣ Κ. , σελ.</w:t>
        </w:r>
        <w:r w:rsidRPr="00DA5D45">
          <w:rPr>
            <w:rFonts w:eastAsia="Times New Roman"/>
            <w:szCs w:val="24"/>
            <w:lang w:eastAsia="en-US"/>
          </w:rPr>
          <w:br/>
          <w:t>ΤΖΑΝΑΚΟΠΟΥΛΟΣ Δ. , σελ.</w:t>
        </w:r>
        <w:r w:rsidRPr="00DA5D45">
          <w:rPr>
            <w:rFonts w:eastAsia="Times New Roman"/>
            <w:szCs w:val="24"/>
            <w:lang w:eastAsia="en-US"/>
          </w:rPr>
          <w:br/>
          <w:t>ΤΣΙΠΡΑΣ Α. , σελ.</w:t>
        </w:r>
        <w:r w:rsidRPr="00DA5D45">
          <w:rPr>
            <w:rFonts w:eastAsia="Times New Roman"/>
            <w:szCs w:val="24"/>
            <w:lang w:eastAsia="en-US"/>
          </w:rPr>
          <w:br/>
        </w:r>
        <w:r w:rsidRPr="00DA5D45">
          <w:rPr>
            <w:rFonts w:eastAsia="Times New Roman"/>
            <w:szCs w:val="24"/>
            <w:lang w:eastAsia="en-US"/>
          </w:rPr>
          <w:br/>
          <w:t>Δ. Επί του Κανονισμού:</w:t>
        </w:r>
        <w:r w:rsidRPr="00DA5D45">
          <w:rPr>
            <w:rFonts w:eastAsia="Times New Roman"/>
            <w:szCs w:val="24"/>
            <w:lang w:eastAsia="en-US"/>
          </w:rPr>
          <w:br/>
          <w:t>ΒΟΥΤΣΗΣ Ν. , σελ.</w:t>
        </w:r>
        <w:r w:rsidRPr="00DA5D45">
          <w:rPr>
            <w:rFonts w:eastAsia="Times New Roman"/>
            <w:szCs w:val="24"/>
            <w:lang w:eastAsia="en-US"/>
          </w:rPr>
          <w:br/>
          <w:t>ΜΙΧΑΛΟΛΙΑΚΟΣ Ν. , σελ.</w:t>
        </w:r>
        <w:r w:rsidRPr="00DA5D45">
          <w:rPr>
            <w:rFonts w:eastAsia="Times New Roman"/>
            <w:szCs w:val="24"/>
            <w:lang w:eastAsia="en-US"/>
          </w:rPr>
          <w:br/>
        </w:r>
        <w:r w:rsidRPr="00DA5D45">
          <w:rPr>
            <w:rFonts w:eastAsia="Times New Roman"/>
            <w:szCs w:val="24"/>
            <w:lang w:eastAsia="en-US"/>
          </w:rPr>
          <w:br/>
          <w:t>ΠΑΡΕΜΒΑΣΕΙΣ:</w:t>
        </w:r>
        <w:r w:rsidRPr="00DA5D45">
          <w:rPr>
            <w:rFonts w:eastAsia="Times New Roman"/>
            <w:szCs w:val="24"/>
            <w:lang w:eastAsia="en-US"/>
          </w:rPr>
          <w:br/>
          <w:t>ΑΘΑΝΑΣΙΟΥ Χ. , σελ.</w:t>
        </w:r>
        <w:r w:rsidRPr="00DA5D45">
          <w:rPr>
            <w:rFonts w:eastAsia="Times New Roman"/>
            <w:szCs w:val="24"/>
            <w:lang w:eastAsia="en-US"/>
          </w:rPr>
          <w:br/>
          <w:t>ΒΟΥΛΤΕΨΗ Σ. , σελ.</w:t>
        </w:r>
        <w:r w:rsidRPr="00DA5D45">
          <w:rPr>
            <w:rFonts w:eastAsia="Times New Roman"/>
            <w:szCs w:val="24"/>
            <w:lang w:eastAsia="en-US"/>
          </w:rPr>
          <w:br/>
          <w:t>ΒΡΟΥΤΣΗΣ Ι. , σελ.</w:t>
        </w:r>
        <w:r w:rsidRPr="00DA5D45">
          <w:rPr>
            <w:rFonts w:eastAsia="Times New Roman"/>
            <w:szCs w:val="24"/>
            <w:lang w:eastAsia="en-US"/>
          </w:rPr>
          <w:br/>
          <w:t>ΓΚΙΟΛΑΣ Ι. , σελ.</w:t>
        </w:r>
        <w:r w:rsidRPr="00DA5D45">
          <w:rPr>
            <w:rFonts w:eastAsia="Times New Roman"/>
            <w:szCs w:val="24"/>
            <w:lang w:eastAsia="en-US"/>
          </w:rPr>
          <w:br/>
          <w:t>ΚΑΡΑΟΓΛΟΥ Θ. , σελ.</w:t>
        </w:r>
        <w:r w:rsidRPr="00DA5D45">
          <w:rPr>
            <w:rFonts w:eastAsia="Times New Roman"/>
            <w:szCs w:val="24"/>
            <w:lang w:eastAsia="en-US"/>
          </w:rPr>
          <w:br/>
          <w:t>ΚΟΖΟΜΠΟΛΗ - ΑΜΑΝΑΤΙΔΗ Π. , σελ.</w:t>
        </w:r>
        <w:r w:rsidRPr="00DA5D45">
          <w:rPr>
            <w:rFonts w:eastAsia="Times New Roman"/>
            <w:szCs w:val="24"/>
            <w:lang w:eastAsia="en-US"/>
          </w:rPr>
          <w:br/>
          <w:t>ΚΟΥΡΑΚΗΣ Α. , σελ.</w:t>
        </w:r>
        <w:r w:rsidRPr="00DA5D45">
          <w:rPr>
            <w:rFonts w:eastAsia="Times New Roman"/>
            <w:szCs w:val="24"/>
            <w:lang w:eastAsia="en-US"/>
          </w:rPr>
          <w:br/>
          <w:t>ΚΥΡΙΑΖΙΔΗΣ Δ. , σελ.</w:t>
        </w:r>
        <w:r w:rsidRPr="00DA5D45">
          <w:rPr>
            <w:rFonts w:eastAsia="Times New Roman"/>
            <w:szCs w:val="24"/>
            <w:lang w:eastAsia="en-US"/>
          </w:rPr>
          <w:br/>
          <w:t>ΜΑΝΤΑΣ Χ. , σελ.</w:t>
        </w:r>
        <w:r w:rsidRPr="00DA5D45">
          <w:rPr>
            <w:rFonts w:eastAsia="Times New Roman"/>
            <w:szCs w:val="24"/>
            <w:lang w:eastAsia="en-US"/>
          </w:rPr>
          <w:br/>
          <w:t>ΜΠΟΥΡΑΣ Α. , σελ.</w:t>
        </w:r>
        <w:r w:rsidRPr="00DA5D45">
          <w:rPr>
            <w:rFonts w:eastAsia="Times New Roman"/>
            <w:szCs w:val="24"/>
            <w:lang w:eastAsia="en-US"/>
          </w:rPr>
          <w:br/>
          <w:t>ΠΑΝΤΖΑΣ Γ. , σελ.</w:t>
        </w:r>
        <w:r w:rsidRPr="00DA5D45">
          <w:rPr>
            <w:rFonts w:eastAsia="Times New Roman"/>
            <w:szCs w:val="24"/>
            <w:lang w:eastAsia="en-US"/>
          </w:rPr>
          <w:br/>
          <w:t>ΠΑΠΑΔΟΠΟΥΛΟΣ Α. , σελ.</w:t>
        </w:r>
        <w:r w:rsidRPr="00DA5D45">
          <w:rPr>
            <w:rFonts w:eastAsia="Times New Roman"/>
            <w:szCs w:val="24"/>
            <w:lang w:eastAsia="en-US"/>
          </w:rPr>
          <w:br/>
          <w:t>ΤΡΑΓΑΚΗΣ Ι. , σελ.</w:t>
        </w:r>
        <w:r w:rsidRPr="00DA5D45">
          <w:rPr>
            <w:rFonts w:eastAsia="Times New Roman"/>
            <w:szCs w:val="24"/>
            <w:lang w:eastAsia="en-US"/>
          </w:rPr>
          <w:br/>
          <w:t>ΤΣΑΚΑΛΩΤΟΣ Ε. , σελ.</w:t>
        </w:r>
        <w:r w:rsidRPr="00DA5D45">
          <w:rPr>
            <w:rFonts w:eastAsia="Times New Roman"/>
            <w:szCs w:val="24"/>
            <w:lang w:eastAsia="en-US"/>
          </w:rPr>
          <w:br/>
          <w:t>ΤΣΙΑΡΑΣ Κ. , σελ.</w:t>
        </w:r>
        <w:r w:rsidRPr="00DA5D45">
          <w:rPr>
            <w:rFonts w:eastAsia="Times New Roman"/>
            <w:szCs w:val="24"/>
            <w:lang w:eastAsia="en-US"/>
          </w:rPr>
          <w:br/>
        </w:r>
      </w:ins>
    </w:p>
    <w:p w14:paraId="5239314D"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239314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lang w:val="en-US"/>
        </w:rPr>
        <w:t>IZ</w:t>
      </w:r>
      <w:r>
        <w:rPr>
          <w:rFonts w:eastAsia="Times New Roman" w:cs="Times New Roman"/>
          <w:szCs w:val="24"/>
        </w:rPr>
        <w:t>΄ ΠΕΡΙΟΔΟΣ</w:t>
      </w:r>
    </w:p>
    <w:p w14:paraId="5239314F"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2393150"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ΣΥΝΟΔΟΣ Γ΄</w:t>
      </w:r>
    </w:p>
    <w:p w14:paraId="52393151"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ΣΥΝΕΔΡΙΑΣΗ ΠΔ΄</w:t>
      </w:r>
    </w:p>
    <w:p w14:paraId="5239315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Πέμπτη 8</w:t>
      </w:r>
      <w:r>
        <w:rPr>
          <w:rFonts w:eastAsia="Times New Roman" w:cs="Times New Roman"/>
          <w:szCs w:val="24"/>
          <w:vertAlign w:val="superscript"/>
        </w:rPr>
        <w:t xml:space="preserve"> </w:t>
      </w:r>
      <w:r>
        <w:rPr>
          <w:rFonts w:eastAsia="Times New Roman" w:cs="Times New Roman"/>
          <w:szCs w:val="24"/>
        </w:rPr>
        <w:t>Μαρτίου 2018</w:t>
      </w:r>
    </w:p>
    <w:p w14:paraId="5239315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Αθήνα, σήμερα στις 8 Μαρτίου 2018, ημέρα Πέμπτη και ώρα 12.20΄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603673">
        <w:rPr>
          <w:rFonts w:eastAsia="Times New Roman" w:cs="Times New Roman"/>
          <w:b/>
          <w:szCs w:val="24"/>
        </w:rPr>
        <w:t>ΑΝΑΣΤΑΣΙΑΣ ΧΡΙΣΤΟΔΟΥΛΟΠΟΥΛΟΥ</w:t>
      </w:r>
      <w:r>
        <w:rPr>
          <w:rFonts w:eastAsia="Times New Roman" w:cs="Times New Roman"/>
          <w:szCs w:val="24"/>
        </w:rPr>
        <w:t>.</w:t>
      </w:r>
    </w:p>
    <w:p w14:paraId="5239315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Κυρίες και κύριοι συνάδελφοι, αρχίζει η </w:t>
      </w:r>
      <w:r>
        <w:rPr>
          <w:rFonts w:eastAsia="Times New Roman" w:cs="Times New Roman"/>
          <w:szCs w:val="24"/>
        </w:rPr>
        <w:t>συνεδρίαση.</w:t>
      </w:r>
    </w:p>
    <w:p w14:paraId="5239315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εξουσιοδότηση του Σώματος επικυρώθηκαν με ευθύνη του Προεδρείου τα Πρακτικά της ΠΓ΄ συνεδριάσεώς του, της Τετάρτης 7 Μαρτίου 2018, σε ό,τι αφορά την ψήφιση στο σύνολο του σχεδίου νόμου: «Κύρωση </w:t>
      </w:r>
      <w:r>
        <w:rPr>
          <w:rFonts w:eastAsia="Times New Roman" w:cs="Times New Roman"/>
          <w:szCs w:val="24"/>
        </w:rPr>
        <w:t>Σύμβασης για τη λειτουργία του Ελληνικού Ινστιτούτου Παστέρ και άλλες διατάξεις</w:t>
      </w:r>
      <w:r>
        <w:rPr>
          <w:rFonts w:eastAsia="Times New Roman" w:cs="Times New Roman"/>
          <w:szCs w:val="24"/>
        </w:rPr>
        <w:t>.</w:t>
      </w:r>
      <w:r>
        <w:rPr>
          <w:rFonts w:eastAsia="Times New Roman" w:cs="Times New Roman"/>
          <w:szCs w:val="24"/>
        </w:rPr>
        <w:t>»)</w:t>
      </w:r>
    </w:p>
    <w:p w14:paraId="52393156" w14:textId="77777777" w:rsidR="00246891" w:rsidRDefault="00DA5D45">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w:t>
      </w:r>
      <w:r>
        <w:rPr>
          <w:rFonts w:eastAsia="Times New Roman" w:cs="Times New Roman"/>
        </w:rPr>
        <w:t>ς αίθουσας «ΕΛΕΥΘΕΡΙΟΣ ΒΕΝΙΖΕΛΟΣ» και ενημερώθηκαν για την ιστο</w:t>
      </w:r>
      <w:r>
        <w:rPr>
          <w:rFonts w:eastAsia="Times New Roman" w:cs="Times New Roman"/>
        </w:rPr>
        <w:lastRenderedPageBreak/>
        <w:t>ρία του κτηρίου και τον τρόπο οργάνωσης και λειτουργίας της Βουλής, πενήντα τέσσερις μαθητές και μαθήτριες και τρεις εκπαιδευτικοί συνοδοί τους από το 1</w:t>
      </w:r>
      <w:r w:rsidRPr="00DF47BF">
        <w:rPr>
          <w:rFonts w:eastAsia="Times New Roman" w:cs="Times New Roman"/>
          <w:vertAlign w:val="superscript"/>
        </w:rPr>
        <w:t>ο</w:t>
      </w:r>
      <w:r>
        <w:rPr>
          <w:rFonts w:eastAsia="Times New Roman" w:cs="Times New Roman"/>
        </w:rPr>
        <w:t xml:space="preserve"> </w:t>
      </w:r>
      <w:proofErr w:type="spellStart"/>
      <w:r>
        <w:rPr>
          <w:rFonts w:eastAsia="Times New Roman" w:cs="Times New Roman"/>
        </w:rPr>
        <w:t>Τοσίτσειο</w:t>
      </w:r>
      <w:proofErr w:type="spellEnd"/>
      <w:r>
        <w:rPr>
          <w:rFonts w:eastAsia="Times New Roman" w:cs="Times New Roman"/>
        </w:rPr>
        <w:t xml:space="preserve"> Δημοτικό Σχολείο Εκάλης. </w:t>
      </w:r>
    </w:p>
    <w:p w14:paraId="52393157" w14:textId="77777777" w:rsidR="00246891" w:rsidRDefault="00DA5D45">
      <w:pPr>
        <w:spacing w:after="0" w:line="600" w:lineRule="auto"/>
        <w:ind w:left="360" w:firstLine="360"/>
        <w:jc w:val="both"/>
        <w:rPr>
          <w:rFonts w:eastAsia="Times New Roman" w:cs="Times New Roman"/>
        </w:rPr>
      </w:pPr>
      <w:r>
        <w:rPr>
          <w:rFonts w:eastAsia="Times New Roman" w:cs="Times New Roman"/>
        </w:rPr>
        <w:t>Η Β</w:t>
      </w:r>
      <w:r>
        <w:rPr>
          <w:rFonts w:eastAsia="Times New Roman" w:cs="Times New Roman"/>
        </w:rPr>
        <w:t xml:space="preserve">ουλή τούς καλωσορίζει. </w:t>
      </w:r>
    </w:p>
    <w:p w14:paraId="52393158" w14:textId="77777777" w:rsidR="00246891" w:rsidRDefault="00DA5D45">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239315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έχουν διανεμηθεί τα Πρακτικά της </w:t>
      </w:r>
      <w:r>
        <w:rPr>
          <w:rFonts w:eastAsia="Times New Roman" w:cs="Times New Roman"/>
          <w:szCs w:val="24"/>
        </w:rPr>
        <w:t xml:space="preserve">Τετάρτης </w:t>
      </w:r>
      <w:r>
        <w:rPr>
          <w:rFonts w:eastAsia="Times New Roman" w:cs="Times New Roman"/>
          <w:szCs w:val="24"/>
        </w:rPr>
        <w:t>20</w:t>
      </w:r>
      <w:r w:rsidRPr="00E12BF9">
        <w:rPr>
          <w:rFonts w:eastAsia="Times New Roman" w:cs="Times New Roman"/>
          <w:szCs w:val="24"/>
          <w:vertAlign w:val="superscript"/>
        </w:rPr>
        <w:t xml:space="preserve"> </w:t>
      </w:r>
      <w:r>
        <w:rPr>
          <w:rFonts w:eastAsia="Times New Roman" w:cs="Times New Roman"/>
          <w:szCs w:val="24"/>
        </w:rPr>
        <w:t xml:space="preserve">Δεκεμβρίου 2017 και της </w:t>
      </w:r>
      <w:r>
        <w:rPr>
          <w:rFonts w:eastAsia="Times New Roman" w:cs="Times New Roman"/>
          <w:szCs w:val="24"/>
        </w:rPr>
        <w:t xml:space="preserve">Πέμπτης </w:t>
      </w:r>
      <w:r>
        <w:rPr>
          <w:rFonts w:eastAsia="Times New Roman" w:cs="Times New Roman"/>
          <w:szCs w:val="24"/>
        </w:rPr>
        <w:t>21</w:t>
      </w:r>
      <w:r>
        <w:rPr>
          <w:rFonts w:eastAsia="Times New Roman" w:cs="Times New Roman"/>
          <w:szCs w:val="24"/>
        </w:rPr>
        <w:t xml:space="preserve"> </w:t>
      </w:r>
      <w:r>
        <w:rPr>
          <w:rFonts w:eastAsia="Times New Roman" w:cs="Times New Roman"/>
          <w:szCs w:val="24"/>
        </w:rPr>
        <w:t>Δεκεμβρίου 2017 και ερωτάται το Σώμα αν τα επικυρώνει.</w:t>
      </w:r>
    </w:p>
    <w:p w14:paraId="5239315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ΟΛΟΙ ΟΙ ΒΟ</w:t>
      </w:r>
      <w:r>
        <w:rPr>
          <w:rFonts w:eastAsia="Times New Roman" w:cs="Times New Roman"/>
          <w:b/>
          <w:szCs w:val="24"/>
        </w:rPr>
        <w:t>ΥΛΕΥΤΕΣ:</w:t>
      </w:r>
      <w:r>
        <w:rPr>
          <w:rFonts w:eastAsia="Times New Roman" w:cs="Times New Roman"/>
          <w:szCs w:val="24"/>
        </w:rPr>
        <w:t xml:space="preserve"> Μάλιστα, μάλιστα.</w:t>
      </w:r>
    </w:p>
    <w:p w14:paraId="5239315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τα Πρακτικά της </w:t>
      </w:r>
      <w:r>
        <w:rPr>
          <w:rFonts w:eastAsia="Times New Roman" w:cs="Times New Roman"/>
          <w:szCs w:val="24"/>
        </w:rPr>
        <w:t xml:space="preserve">Τετάρτης </w:t>
      </w:r>
      <w:r>
        <w:rPr>
          <w:rFonts w:eastAsia="Times New Roman" w:cs="Times New Roman"/>
          <w:szCs w:val="24"/>
        </w:rPr>
        <w:t xml:space="preserve">20 Δεκεμβρίου 2017 και της </w:t>
      </w:r>
      <w:r>
        <w:rPr>
          <w:rFonts w:eastAsia="Times New Roman" w:cs="Times New Roman"/>
          <w:szCs w:val="24"/>
        </w:rPr>
        <w:t>Πέμπτης</w:t>
      </w:r>
      <w:r>
        <w:rPr>
          <w:rFonts w:eastAsia="Times New Roman" w:cs="Times New Roman"/>
          <w:szCs w:val="24"/>
        </w:rPr>
        <w:t xml:space="preserve"> 21</w:t>
      </w:r>
      <w:r>
        <w:rPr>
          <w:rFonts w:eastAsia="Times New Roman" w:cs="Times New Roman"/>
          <w:szCs w:val="24"/>
        </w:rPr>
        <w:t xml:space="preserve"> </w:t>
      </w:r>
      <w:r>
        <w:rPr>
          <w:rFonts w:eastAsia="Times New Roman" w:cs="Times New Roman"/>
          <w:szCs w:val="24"/>
        </w:rPr>
        <w:t>Δεκεμβρίου 2017 επικυρώθηκαν.</w:t>
      </w:r>
    </w:p>
    <w:p w14:paraId="5239315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έχουμε κάποιες άδειες απουσίας:</w:t>
      </w:r>
    </w:p>
    <w:p w14:paraId="5239315D"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 xml:space="preserve">Η Βουλευτής Καστοριάς κ. Μαρία Αντωνίου </w:t>
      </w:r>
      <w:r>
        <w:rPr>
          <w:rFonts w:eastAsia="Times New Roman"/>
          <w:bCs/>
          <w:szCs w:val="24"/>
        </w:rPr>
        <w:t>ζητεί άδεια ολιγοήμερης απουσίας 15</w:t>
      </w:r>
      <w:r>
        <w:rPr>
          <w:rFonts w:eastAsia="Times New Roman"/>
          <w:bCs/>
          <w:szCs w:val="24"/>
        </w:rPr>
        <w:t xml:space="preserve"> Μαρτίου</w:t>
      </w:r>
      <w:r>
        <w:rPr>
          <w:rFonts w:eastAsia="Times New Roman"/>
          <w:bCs/>
          <w:szCs w:val="24"/>
        </w:rPr>
        <w:t xml:space="preserve"> έως 20 Μαρτίου 2018, για να μεταβεί στη Ρωσία, κατόπιν της πρόσκλησης του διεθνούς οργανισμού «</w:t>
      </w:r>
      <w:r>
        <w:rPr>
          <w:rFonts w:eastAsia="Times New Roman"/>
          <w:bCs/>
          <w:szCs w:val="24"/>
          <w:lang w:val="en-US"/>
        </w:rPr>
        <w:t>European</w:t>
      </w:r>
      <w:r>
        <w:rPr>
          <w:rFonts w:eastAsia="Times New Roman"/>
          <w:bCs/>
          <w:szCs w:val="24"/>
        </w:rPr>
        <w:t xml:space="preserve"> </w:t>
      </w:r>
      <w:r>
        <w:rPr>
          <w:rFonts w:eastAsia="Times New Roman"/>
          <w:bCs/>
          <w:szCs w:val="24"/>
          <w:lang w:val="en-US"/>
        </w:rPr>
        <w:t>Council</w:t>
      </w:r>
      <w:r>
        <w:rPr>
          <w:rFonts w:eastAsia="Times New Roman"/>
          <w:bCs/>
          <w:szCs w:val="24"/>
        </w:rPr>
        <w:t xml:space="preserve"> </w:t>
      </w:r>
      <w:r>
        <w:rPr>
          <w:rFonts w:eastAsia="Times New Roman"/>
          <w:bCs/>
          <w:szCs w:val="24"/>
          <w:lang w:val="en-US"/>
        </w:rPr>
        <w:t>on</w:t>
      </w:r>
      <w:r>
        <w:rPr>
          <w:rFonts w:eastAsia="Times New Roman"/>
          <w:bCs/>
          <w:szCs w:val="24"/>
        </w:rPr>
        <w:t xml:space="preserve"> </w:t>
      </w:r>
      <w:r>
        <w:rPr>
          <w:rFonts w:eastAsia="Times New Roman"/>
          <w:bCs/>
          <w:szCs w:val="24"/>
          <w:lang w:val="en-US"/>
        </w:rPr>
        <w:t>Democracy</w:t>
      </w:r>
      <w:r>
        <w:rPr>
          <w:rFonts w:eastAsia="Times New Roman"/>
          <w:bCs/>
          <w:szCs w:val="24"/>
        </w:rPr>
        <w:t xml:space="preserve"> </w:t>
      </w:r>
      <w:r>
        <w:rPr>
          <w:rFonts w:eastAsia="Times New Roman"/>
          <w:bCs/>
          <w:szCs w:val="24"/>
          <w:lang w:val="en-US"/>
        </w:rPr>
        <w:t>and</w:t>
      </w:r>
      <w:r>
        <w:rPr>
          <w:rFonts w:eastAsia="Times New Roman"/>
          <w:bCs/>
          <w:szCs w:val="24"/>
        </w:rPr>
        <w:t xml:space="preserve"> </w:t>
      </w:r>
      <w:r>
        <w:rPr>
          <w:rFonts w:eastAsia="Times New Roman"/>
          <w:bCs/>
          <w:szCs w:val="24"/>
          <w:lang w:val="en-US"/>
        </w:rPr>
        <w:t>Human</w:t>
      </w:r>
      <w:r>
        <w:rPr>
          <w:rFonts w:eastAsia="Times New Roman"/>
          <w:bCs/>
          <w:szCs w:val="24"/>
        </w:rPr>
        <w:t xml:space="preserve"> </w:t>
      </w:r>
      <w:r>
        <w:rPr>
          <w:rFonts w:eastAsia="Times New Roman"/>
          <w:bCs/>
          <w:szCs w:val="24"/>
          <w:lang w:val="en-US"/>
        </w:rPr>
        <w:t>Rights</w:t>
      </w:r>
      <w:r>
        <w:rPr>
          <w:rFonts w:eastAsia="Times New Roman"/>
          <w:bCs/>
          <w:szCs w:val="24"/>
        </w:rPr>
        <w:t>». Τα έξοδα μετακίνησης και διαμονής θα καλυφθούν ιδιωτικά. Η Βουλή εγκ</w:t>
      </w:r>
      <w:r>
        <w:rPr>
          <w:rFonts w:eastAsia="Times New Roman"/>
          <w:bCs/>
          <w:szCs w:val="24"/>
        </w:rPr>
        <w:t>ρίνει;</w:t>
      </w:r>
    </w:p>
    <w:p w14:paraId="5239315E"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ΟΙ ΒΟΥΛΕΥΤΕΣ:</w:t>
      </w:r>
      <w:r>
        <w:rPr>
          <w:rFonts w:eastAsia="Times New Roman"/>
          <w:bCs/>
          <w:szCs w:val="24"/>
        </w:rPr>
        <w:t xml:space="preserve"> Μάλιστα, μάλιστα.</w:t>
      </w:r>
    </w:p>
    <w:p w14:paraId="5239315F"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ΠΡΟΕΔΡΕΥΟΥΣΑ (Αναστασία Χριστοδουλοπούλου): </w:t>
      </w:r>
      <w:r>
        <w:rPr>
          <w:rFonts w:eastAsia="Times New Roman"/>
          <w:bCs/>
          <w:szCs w:val="24"/>
        </w:rPr>
        <w:t>Συνεπώς η</w:t>
      </w:r>
      <w:r>
        <w:rPr>
          <w:rFonts w:eastAsia="Times New Roman"/>
          <w:bCs/>
          <w:szCs w:val="24"/>
        </w:rPr>
        <w:t xml:space="preserve"> Βουλή ενέκρινε τη ζητηθείσα άδεια.</w:t>
      </w:r>
    </w:p>
    <w:p w14:paraId="52393160"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 Βουλευτής Β΄ Αθ</w:t>
      </w:r>
      <w:r>
        <w:rPr>
          <w:rFonts w:eastAsia="Times New Roman"/>
          <w:bCs/>
          <w:szCs w:val="24"/>
        </w:rPr>
        <w:t>ηνών</w:t>
      </w:r>
      <w:r>
        <w:rPr>
          <w:rFonts w:eastAsia="Times New Roman"/>
          <w:bCs/>
          <w:szCs w:val="24"/>
        </w:rPr>
        <w:t xml:space="preserve"> κ. Θεοχάρης (Χάρης) Θεοχάρης ζητεί άδεια απουσίας στο εξωτερικό για την Πέμπτη 8 Μαρτίου 2018. Η Βουλ</w:t>
      </w:r>
      <w:r>
        <w:rPr>
          <w:rFonts w:eastAsia="Times New Roman"/>
          <w:bCs/>
          <w:szCs w:val="24"/>
        </w:rPr>
        <w:t>ή εγκρίνει;</w:t>
      </w:r>
    </w:p>
    <w:p w14:paraId="52393161"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ΟΙ ΒΟΥΛΕΥΤΕΣ:</w:t>
      </w:r>
      <w:r>
        <w:rPr>
          <w:rFonts w:eastAsia="Times New Roman"/>
          <w:bCs/>
          <w:szCs w:val="24"/>
        </w:rPr>
        <w:t xml:space="preserve"> Μάλιστα, μάλιστα.</w:t>
      </w:r>
    </w:p>
    <w:p w14:paraId="52393162"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lastRenderedPageBreak/>
        <w:t>ΠΡΟΕΔΡΕΥΟΥΣΑ (Αναστασία Χριστοδουλοπούλου):</w:t>
      </w:r>
      <w:r>
        <w:rPr>
          <w:rFonts w:eastAsia="Times New Roman"/>
          <w:bCs/>
          <w:szCs w:val="24"/>
        </w:rPr>
        <w:t xml:space="preserve"> Συνεπώς η</w:t>
      </w:r>
      <w:r>
        <w:rPr>
          <w:rFonts w:eastAsia="Times New Roman"/>
          <w:bCs/>
          <w:szCs w:val="24"/>
        </w:rPr>
        <w:t xml:space="preserve"> Βουλή ενέκρινε τη ζητηθείσα άδεια.</w:t>
      </w:r>
    </w:p>
    <w:p w14:paraId="52393163"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Τέλος, ο Βουλευτής Α΄ Αθηνών κ. Μάριος Γεωργιάδης ζητεί άδεια απουσίας από 15 </w:t>
      </w:r>
      <w:r>
        <w:rPr>
          <w:rFonts w:eastAsia="Times New Roman"/>
          <w:bCs/>
          <w:szCs w:val="24"/>
        </w:rPr>
        <w:t xml:space="preserve">Μαρτίου </w:t>
      </w:r>
      <w:r>
        <w:rPr>
          <w:rFonts w:eastAsia="Times New Roman"/>
          <w:bCs/>
          <w:szCs w:val="24"/>
        </w:rPr>
        <w:t xml:space="preserve">έως 16 Μαρτίου 2018 και από 26 </w:t>
      </w:r>
      <w:r>
        <w:rPr>
          <w:rFonts w:eastAsia="Times New Roman"/>
          <w:bCs/>
          <w:szCs w:val="24"/>
        </w:rPr>
        <w:t xml:space="preserve">Μαρτίου </w:t>
      </w:r>
      <w:r>
        <w:rPr>
          <w:rFonts w:eastAsia="Times New Roman"/>
          <w:bCs/>
          <w:szCs w:val="24"/>
        </w:rPr>
        <w:t xml:space="preserve">έως και 28 Μαρτίου </w:t>
      </w:r>
      <w:r>
        <w:rPr>
          <w:rFonts w:eastAsia="Times New Roman"/>
          <w:bCs/>
          <w:szCs w:val="24"/>
        </w:rPr>
        <w:t xml:space="preserve">2018 </w:t>
      </w:r>
      <w:r>
        <w:rPr>
          <w:rFonts w:eastAsia="Times New Roman"/>
          <w:bCs/>
          <w:szCs w:val="24"/>
        </w:rPr>
        <w:t>για προσωπικούς λόγους. Η Βουλή εγκρίνει;</w:t>
      </w:r>
    </w:p>
    <w:p w14:paraId="52393164"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ΒΟΥΛΕΥΤΕΣ: </w:t>
      </w:r>
      <w:r>
        <w:rPr>
          <w:rFonts w:eastAsia="Times New Roman"/>
          <w:bCs/>
          <w:szCs w:val="24"/>
        </w:rPr>
        <w:t>Μάλιστα, μάλιστα.</w:t>
      </w:r>
    </w:p>
    <w:p w14:paraId="52393165"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ΠΡΟΕΔΡΕΥΟΥΣΑ (Αναστασία Χριστοδουλοπούλου):</w:t>
      </w:r>
      <w:r>
        <w:rPr>
          <w:rFonts w:eastAsia="Times New Roman"/>
          <w:bCs/>
          <w:szCs w:val="24"/>
        </w:rPr>
        <w:t xml:space="preserve"> Συνεπώς η</w:t>
      </w:r>
      <w:r>
        <w:rPr>
          <w:rFonts w:eastAsia="Times New Roman"/>
          <w:bCs/>
          <w:szCs w:val="24"/>
        </w:rPr>
        <w:t xml:space="preserve"> Βουλή ενέκρινε τη ζητηθείσα άδεια.</w:t>
      </w:r>
    </w:p>
    <w:p w14:paraId="52393166" w14:textId="77777777" w:rsidR="00246891" w:rsidRDefault="00DA5D45">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w:t>
      </w:r>
      <w:r>
        <w:rPr>
          <w:rFonts w:eastAsia="Times New Roman" w:cs="Times New Roman"/>
        </w:rPr>
        <w:t xml:space="preserve"> στο Σώμα το </w:t>
      </w:r>
      <w:r>
        <w:rPr>
          <w:rFonts w:eastAsia="Times New Roman" w:cs="Times New Roman"/>
        </w:rPr>
        <w:t>δ</w:t>
      </w:r>
      <w:r>
        <w:rPr>
          <w:rFonts w:eastAsia="Times New Roman" w:cs="Times New Roman"/>
        </w:rPr>
        <w:t xml:space="preserve">ελτίο </w:t>
      </w:r>
      <w:r>
        <w:rPr>
          <w:rFonts w:eastAsia="Times New Roman" w:cs="Times New Roman"/>
        </w:rPr>
        <w:t>ε</w:t>
      </w:r>
      <w:r>
        <w:rPr>
          <w:rFonts w:eastAsia="Times New Roman" w:cs="Times New Roman"/>
        </w:rPr>
        <w:t xml:space="preserve">πικαίρων </w:t>
      </w:r>
      <w:r>
        <w:rPr>
          <w:rFonts w:eastAsia="Times New Roman" w:cs="Times New Roman"/>
        </w:rPr>
        <w:t>ε</w:t>
      </w:r>
      <w:r>
        <w:rPr>
          <w:rFonts w:eastAsia="Times New Roman" w:cs="Times New Roman"/>
        </w:rPr>
        <w:t>ρωτήσεων της Παρασκευής 9 Μαρτίου 2018.</w:t>
      </w:r>
    </w:p>
    <w:p w14:paraId="52393167" w14:textId="77777777" w:rsidR="00246891" w:rsidRDefault="00DA5D45">
      <w:pPr>
        <w:spacing w:after="0" w:line="600" w:lineRule="auto"/>
        <w:ind w:firstLine="720"/>
        <w:jc w:val="both"/>
        <w:rPr>
          <w:rFonts w:eastAsia="Times New Roman" w:cs="Times New Roman"/>
          <w:szCs w:val="24"/>
        </w:rPr>
      </w:pPr>
      <w:r>
        <w:rPr>
          <w:rFonts w:eastAsia="Times New Roman" w:cs="Times New Roman"/>
          <w:bCs/>
          <w:szCs w:val="24"/>
        </w:rPr>
        <w:lastRenderedPageBreak/>
        <w:t xml:space="preserve">Α. </w:t>
      </w:r>
      <w:r>
        <w:rPr>
          <w:rFonts w:eastAsia="Times New Roman" w:cs="Times New Roman"/>
          <w:bCs/>
          <w:szCs w:val="24"/>
        </w:rPr>
        <w:t>ΕΠΙΚΑΙΡΕΣ ΕΡΩΤΗΣΕΙΣ</w:t>
      </w:r>
      <w:r>
        <w:rPr>
          <w:rFonts w:eastAsia="Times New Roman" w:cs="Times New Roman"/>
          <w:bCs/>
          <w:szCs w:val="24"/>
        </w:rPr>
        <w:t xml:space="preserve">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Βουλής) </w:t>
      </w:r>
    </w:p>
    <w:p w14:paraId="5239316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1. Η με αριθμό 1259/6-3-2018 επίκαιρη ερώτηση της Βουλευτού Β΄ Πειραιά του Συνασπισμού Ριζ</w:t>
      </w:r>
      <w:r>
        <w:rPr>
          <w:rFonts w:eastAsia="Times New Roman" w:cs="Times New Roman"/>
          <w:szCs w:val="24"/>
        </w:rPr>
        <w:t>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Ευαγγελίας</w:t>
      </w:r>
      <w:r>
        <w:rPr>
          <w:rFonts w:eastAsia="Times New Roman" w:cs="Times New Roman"/>
          <w:szCs w:val="24"/>
        </w:rPr>
        <w:t xml:space="preserve"> </w:t>
      </w:r>
      <w:r>
        <w:rPr>
          <w:rFonts w:eastAsia="Times New Roman" w:cs="Times New Roman"/>
          <w:szCs w:val="24"/>
        </w:rPr>
        <w:t>(</w:t>
      </w:r>
      <w:r>
        <w:rPr>
          <w:rFonts w:eastAsia="Times New Roman" w:cs="Times New Roman"/>
          <w:bCs/>
          <w:szCs w:val="24"/>
        </w:rPr>
        <w:t>Εύης</w:t>
      </w:r>
      <w:r>
        <w:rPr>
          <w:rFonts w:eastAsia="Times New Roman" w:cs="Times New Roman"/>
          <w:bCs/>
          <w:szCs w:val="24"/>
        </w:rPr>
        <w:t>)</w:t>
      </w:r>
      <w:r>
        <w:rPr>
          <w:rFonts w:eastAsia="Times New Roman" w:cs="Times New Roman"/>
          <w:bCs/>
          <w:szCs w:val="24"/>
        </w:rPr>
        <w:t xml:space="preserve"> Καρακώστα</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αποκατάσταση του Χώρου Ανεξέλεγκτης Διάθεσης Αποβλήτων (Χ.Α.Δ.Α.) Σχιστού.</w:t>
      </w:r>
    </w:p>
    <w:p w14:paraId="5239316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2. Η με αριθμό 1261/6-3-2018 επίκαιρη ερώτηση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Οικονομίας και Ανάπτυξης, </w:t>
      </w:r>
      <w:r>
        <w:rPr>
          <w:rFonts w:eastAsia="Times New Roman" w:cs="Times New Roman"/>
          <w:szCs w:val="24"/>
        </w:rPr>
        <w:t>με θέμα: «Βιωσιμότητα του Εργοστασίου της Ελληνικής Βιομηχανίας Ζάχαρης της Ορεστιάδας».</w:t>
      </w:r>
    </w:p>
    <w:p w14:paraId="5239316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3. Η με αριθμό</w:t>
      </w:r>
      <w:r>
        <w:rPr>
          <w:rFonts w:eastAsia="Times New Roman" w:cs="Times New Roman"/>
          <w:szCs w:val="24"/>
        </w:rPr>
        <w:t xml:space="preserve"> 1184/28-2-2018 επίκαιρη ερώτηση του Βουλευτή Αργολίδας της Δημοκρατικής Συμπαράταξης ΠΑΣΟΚ – ΔΗΜΑΡ κ.</w:t>
      </w:r>
      <w:r>
        <w:rPr>
          <w:rFonts w:eastAsia="Times New Roman" w:cs="Times New Roman"/>
          <w:bCs/>
          <w:szCs w:val="24"/>
        </w:rPr>
        <w:t xml:space="preserve"> Ιωάννη Μανιάτη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Περιβάλλοντος και Ενέργειας,</w:t>
      </w:r>
      <w:r>
        <w:rPr>
          <w:rFonts w:eastAsia="Times New Roman" w:cs="Times New Roman"/>
          <w:szCs w:val="24"/>
        </w:rPr>
        <w:t xml:space="preserve"> με θέμα: «Άρση κορεσμένου ηλεκτρικού δικτύου Πελοποννήσου».</w:t>
      </w:r>
    </w:p>
    <w:p w14:paraId="5239316B" w14:textId="77777777" w:rsidR="00246891" w:rsidRDefault="00DA5D45">
      <w:pPr>
        <w:spacing w:after="0" w:line="600" w:lineRule="auto"/>
        <w:ind w:firstLine="720"/>
        <w:jc w:val="both"/>
        <w:rPr>
          <w:rFonts w:eastAsia="Times New Roman" w:cs="Times New Roman"/>
          <w:b/>
          <w:szCs w:val="24"/>
        </w:rPr>
      </w:pPr>
      <w:r>
        <w:rPr>
          <w:rFonts w:eastAsia="Times New Roman" w:cs="Times New Roman"/>
          <w:bCs/>
          <w:szCs w:val="24"/>
        </w:rPr>
        <w:t xml:space="preserve">Β. </w:t>
      </w:r>
      <w:r>
        <w:rPr>
          <w:rFonts w:eastAsia="Times New Roman" w:cs="Times New Roman"/>
          <w:bCs/>
          <w:szCs w:val="24"/>
        </w:rPr>
        <w:t>ΕΠΙΚΑΙΡΕΣ ΕΡΩΤΗΣΕΙΣ</w:t>
      </w:r>
      <w:r>
        <w:rPr>
          <w:rFonts w:eastAsia="Times New Roman" w:cs="Times New Roman"/>
          <w:bCs/>
          <w:szCs w:val="24"/>
        </w:rPr>
        <w:t xml:space="preserve"> Δεύτερου </w:t>
      </w:r>
      <w:r>
        <w:rPr>
          <w:rFonts w:eastAsia="Times New Roman" w:cs="Times New Roman"/>
          <w:bCs/>
          <w:szCs w:val="24"/>
        </w:rPr>
        <w:t>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239316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1. Η με αριθμό 1266/6-3-2018 επίκαιρη ερώτηση του Βουλευτή Ηρακλείου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Ηγουμενίδη</w:t>
      </w:r>
      <w:proofErr w:type="spellEnd"/>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με θέμα: «Χρηματο</w:t>
      </w:r>
      <w:r>
        <w:rPr>
          <w:rFonts w:eastAsia="Times New Roman" w:cs="Times New Roman"/>
          <w:szCs w:val="24"/>
        </w:rPr>
        <w:t>δότηση δικτύων ύδρευσης Νομού Ηρακλείου».</w:t>
      </w:r>
    </w:p>
    <w:p w14:paraId="5239316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2. Η με αριθμό 1262/6-3-2018 επίκαιρη ερώτηση του Βουλευτή Φλώρινας της Νέας Δημοκρατίας κ. </w:t>
      </w:r>
      <w:r>
        <w:rPr>
          <w:rFonts w:eastAsia="Times New Roman" w:cs="Times New Roman"/>
          <w:bCs/>
          <w:szCs w:val="24"/>
        </w:rPr>
        <w:t>Ιωάννη Αντωνιάδη</w:t>
      </w:r>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Υπουργό</w:t>
      </w:r>
      <w:r>
        <w:rPr>
          <w:rFonts w:eastAsia="Times New Roman" w:cs="Times New Roman"/>
          <w:bCs/>
          <w:szCs w:val="24"/>
        </w:rPr>
        <w:t xml:space="preserve"> Περιβάλλοντος και Ενέργειας,</w:t>
      </w:r>
      <w:r>
        <w:rPr>
          <w:rFonts w:eastAsia="Times New Roman" w:cs="Times New Roman"/>
          <w:szCs w:val="24"/>
        </w:rPr>
        <w:t xml:space="preserve"> με θέμα: «Διακοπή λειτουργίας του ΑΗΣ Αμυνταίου-Φιλώτα της </w:t>
      </w:r>
      <w:r>
        <w:rPr>
          <w:rFonts w:eastAsia="Times New Roman" w:cs="Times New Roman"/>
          <w:szCs w:val="24"/>
        </w:rPr>
        <w:t>ΔΕΗ στο</w:t>
      </w:r>
      <w:r>
        <w:rPr>
          <w:rFonts w:eastAsia="Times New Roman" w:cs="Times New Roman"/>
          <w:szCs w:val="24"/>
        </w:rPr>
        <w:t>ν</w:t>
      </w:r>
      <w:r>
        <w:rPr>
          <w:rFonts w:eastAsia="Times New Roman" w:cs="Times New Roman"/>
          <w:szCs w:val="24"/>
        </w:rPr>
        <w:t xml:space="preserve"> Νομό Φλώρινας».</w:t>
      </w:r>
    </w:p>
    <w:p w14:paraId="5239316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3. Η με αριθμό 1230/5-3-2018 επίκαιρη ερώτηση του Βουλευτή Β΄ Αθηνών της Δημοκρατικής Συμπαράταξης ΠΑΣΟΚ – ΔΗΜΑΡ κ. </w:t>
      </w:r>
      <w:r>
        <w:rPr>
          <w:rFonts w:eastAsia="Times New Roman" w:cs="Times New Roman"/>
          <w:bCs/>
          <w:szCs w:val="24"/>
        </w:rPr>
        <w:t xml:space="preserve">Γεωργίου - Δημητρίου Καρρά </w:t>
      </w:r>
      <w:r>
        <w:rPr>
          <w:rFonts w:eastAsia="Times New Roman" w:cs="Times New Roman"/>
          <w:szCs w:val="24"/>
        </w:rPr>
        <w:t>προς τον Υπουργό</w:t>
      </w:r>
      <w:r>
        <w:rPr>
          <w:rFonts w:eastAsia="Times New Roman" w:cs="Times New Roman"/>
          <w:bCs/>
          <w:szCs w:val="24"/>
        </w:rPr>
        <w:t xml:space="preserve"> Οικονομίας και Ανάπτυξης,</w:t>
      </w:r>
      <w:r>
        <w:rPr>
          <w:rFonts w:eastAsia="Times New Roman" w:cs="Times New Roman"/>
          <w:szCs w:val="24"/>
        </w:rPr>
        <w:t xml:space="preserve"> με θέμα: «Προβάλλει εκ νέου επείγουσα η ανάγκ</w:t>
      </w:r>
      <w:r>
        <w:rPr>
          <w:rFonts w:eastAsia="Times New Roman" w:cs="Times New Roman"/>
          <w:szCs w:val="24"/>
        </w:rPr>
        <w:t>η νομοθετικής ρύθμισης των στεγαστικών δανείων σε ελβετικό φράγκο».</w:t>
      </w:r>
    </w:p>
    <w:p w14:paraId="5239316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4. Η με αριθμό 1209/1-3-2018 επίκαιρη ερώτηση του Βουλευτή Αργολίδας της Δημοκρατικής Συμπαράταξης ΠΑΣΟΚ – ΔΗΜΑΡ κ.</w:t>
      </w:r>
      <w:r>
        <w:rPr>
          <w:rFonts w:eastAsia="Times New Roman" w:cs="Times New Roman"/>
          <w:bCs/>
          <w:szCs w:val="24"/>
        </w:rPr>
        <w:t xml:space="preserve"> Ιωάννη Μανιάτη </w:t>
      </w:r>
      <w:r>
        <w:rPr>
          <w:rFonts w:eastAsia="Times New Roman" w:cs="Times New Roman"/>
          <w:szCs w:val="24"/>
        </w:rPr>
        <w:t>προς τον Υπουργό</w:t>
      </w:r>
      <w:r>
        <w:rPr>
          <w:rFonts w:eastAsia="Times New Roman" w:cs="Times New Roman"/>
          <w:bCs/>
          <w:szCs w:val="24"/>
        </w:rPr>
        <w:t xml:space="preserve"> Περιβάλλοντος και Ενέργειας,</w:t>
      </w:r>
      <w:r>
        <w:rPr>
          <w:rFonts w:eastAsia="Times New Roman" w:cs="Times New Roman"/>
          <w:szCs w:val="24"/>
        </w:rPr>
        <w:t xml:space="preserve"> με θέμα: «Υ</w:t>
      </w:r>
      <w:r>
        <w:rPr>
          <w:rFonts w:eastAsia="Times New Roman" w:cs="Times New Roman"/>
          <w:szCs w:val="24"/>
        </w:rPr>
        <w:t>λοποίηση δικτύου φυσικού αερίου στην Πελοπόννησο».</w:t>
      </w:r>
    </w:p>
    <w:p w14:paraId="5239317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5. Η με αριθμό 1081/13-2-2018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Cs/>
          <w:szCs w:val="24"/>
        </w:rPr>
        <w:t xml:space="preserve"> 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δημιουργία Χώ</w:t>
      </w:r>
      <w:r>
        <w:rPr>
          <w:rFonts w:eastAsia="Times New Roman" w:cs="Times New Roman"/>
          <w:szCs w:val="24"/>
        </w:rPr>
        <w:t>ρου Υγειονομικής Ταφής Επικίνδυνων Αποβλήτων (ΧΥΤΕΑ) στη Μεγαλόπολη.</w:t>
      </w:r>
    </w:p>
    <w:p w14:paraId="52393171" w14:textId="77777777" w:rsidR="00246891" w:rsidRDefault="00DA5D45">
      <w:pPr>
        <w:spacing w:after="0" w:line="600" w:lineRule="auto"/>
        <w:ind w:firstLine="720"/>
        <w:jc w:val="both"/>
        <w:rPr>
          <w:rFonts w:eastAsia="Times New Roman" w:cs="Times New Roman"/>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ΕΡΩΤΗΣΕΙΣ </w:t>
      </w:r>
      <w:r>
        <w:rPr>
          <w:rFonts w:eastAsia="Times New Roman" w:cs="Times New Roman"/>
          <w:bCs/>
          <w:szCs w:val="24"/>
        </w:rPr>
        <w:t>(Άρθρο 130 παρ</w:t>
      </w:r>
      <w:r>
        <w:rPr>
          <w:rFonts w:eastAsia="Times New Roman" w:cs="Times New Roman"/>
          <w:bCs/>
          <w:szCs w:val="24"/>
        </w:rPr>
        <w:t>ά</w:t>
      </w:r>
      <w:r>
        <w:rPr>
          <w:rFonts w:eastAsia="Times New Roman" w:cs="Times New Roman"/>
          <w:bCs/>
          <w:szCs w:val="24"/>
        </w:rPr>
        <w:t>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 xml:space="preserve">της </w:t>
      </w:r>
      <w:r>
        <w:rPr>
          <w:rFonts w:eastAsia="Times New Roman" w:cs="Times New Roman"/>
          <w:bCs/>
          <w:szCs w:val="24"/>
        </w:rPr>
        <w:t>Βουλής)</w:t>
      </w:r>
    </w:p>
    <w:p w14:paraId="5239317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1. Η με αριθμό 1983/11-12-2017 ερώτηση του Βουλευτή Δράμας της Νέας Δημοκρατίας κ.</w:t>
      </w:r>
      <w:r>
        <w:rPr>
          <w:rFonts w:eastAsia="Times New Roman" w:cs="Times New Roman"/>
          <w:bCs/>
          <w:szCs w:val="24"/>
        </w:rPr>
        <w:t xml:space="preserve"> Δημητρίου Κυριαζίδη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t>με θέμα: «Με ποια διαδικασία πραγματοποιήθηκε η ανάθεση στους “Γ</w:t>
      </w:r>
      <w:r>
        <w:rPr>
          <w:rFonts w:eastAsia="Times New Roman" w:cs="Times New Roman"/>
          <w:szCs w:val="24"/>
        </w:rPr>
        <w:t>ιατρούς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Κ</w:t>
      </w:r>
      <w:r>
        <w:rPr>
          <w:rFonts w:eastAsia="Times New Roman" w:cs="Times New Roman"/>
          <w:szCs w:val="24"/>
        </w:rPr>
        <w:t>όσμου</w:t>
      </w:r>
      <w:r>
        <w:rPr>
          <w:rFonts w:eastAsia="Times New Roman" w:cs="Times New Roman"/>
          <w:szCs w:val="24"/>
        </w:rPr>
        <w:t>” της φροντίδας της υγείας των προσφύγων του Κέντρου φιλοξενίας στην ΒΙΠΕ Δράμας;».</w:t>
      </w:r>
    </w:p>
    <w:p w14:paraId="5239317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Η με αριθμό 1139/92/13-11-2017 ερώτηση και </w:t>
      </w:r>
      <w:r>
        <w:rPr>
          <w:rFonts w:eastAsia="Times New Roman" w:cs="Times New Roman"/>
          <w:szCs w:val="24"/>
        </w:rPr>
        <w:t>αίτηση κατάθεσης εγγράφων του Βουλευτή Β΄ Αθηνών της Δημοκρατικής Συμπαράταξης ΠΑΣΟ</w:t>
      </w:r>
      <w:r>
        <w:rPr>
          <w:rFonts w:eastAsia="Times New Roman" w:cs="Times New Roman"/>
          <w:szCs w:val="24"/>
        </w:rPr>
        <w:t>Κ</w:t>
      </w:r>
      <w:r>
        <w:rPr>
          <w:rFonts w:eastAsia="Times New Roman" w:cs="Times New Roman"/>
          <w:szCs w:val="24"/>
        </w:rPr>
        <w:t xml:space="preserve"> – ΔΗΜΑΡ κ. </w:t>
      </w:r>
      <w:r>
        <w:rPr>
          <w:rFonts w:eastAsia="Times New Roman" w:cs="Times New Roman"/>
          <w:bCs/>
          <w:szCs w:val="24"/>
        </w:rPr>
        <w:t xml:space="preserve">Γεωργίου - Δημητρίου Καρρά </w:t>
      </w:r>
      <w:r>
        <w:rPr>
          <w:rFonts w:eastAsia="Times New Roman" w:cs="Times New Roman"/>
          <w:szCs w:val="24"/>
        </w:rPr>
        <w:t>προς τον Υπουργό</w:t>
      </w:r>
      <w:r>
        <w:rPr>
          <w:rFonts w:eastAsia="Times New Roman" w:cs="Times New Roman"/>
          <w:bCs/>
          <w:szCs w:val="24"/>
        </w:rPr>
        <w:t xml:space="preserve"> Μεταναστευτικής Πολιτικής, </w:t>
      </w:r>
      <w:r>
        <w:rPr>
          <w:rFonts w:eastAsia="Times New Roman" w:cs="Times New Roman"/>
          <w:szCs w:val="24"/>
        </w:rPr>
        <w:t xml:space="preserve">με θέμα: « Αδικαιολόγητη καθυστέρηση στη σύνταξη και δημοσιοποίηση των </w:t>
      </w:r>
      <w:r>
        <w:rPr>
          <w:rFonts w:eastAsia="Times New Roman" w:cs="Times New Roman"/>
          <w:szCs w:val="24"/>
        </w:rPr>
        <w:t>τρι</w:t>
      </w:r>
      <w:r>
        <w:rPr>
          <w:rFonts w:eastAsia="Times New Roman" w:cs="Times New Roman"/>
          <w:szCs w:val="24"/>
        </w:rPr>
        <w:t>μηνιαίων Εκθέσε</w:t>
      </w:r>
      <w:r>
        <w:rPr>
          <w:rFonts w:eastAsia="Times New Roman" w:cs="Times New Roman"/>
          <w:szCs w:val="24"/>
        </w:rPr>
        <w:t>ων Πεπραγμένων της Αρχής Προσφυγών κατά των αποφάσεων της Υπηρεσίας Ασύλου».</w:t>
      </w:r>
    </w:p>
    <w:p w14:paraId="5239317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Πριν ξεκινήσουμε, θα ήθελα να πω δύο λόγια για τη σημερινή Ημέρα της Γυναίκας, που γιορτάζεται παγκόσμια κάθε χρόνο στις 8 Μαρτίου. Θα ήθελα πολύ σύντομα να αναφέρω τα εξής:</w:t>
      </w:r>
    </w:p>
    <w:p w14:paraId="5239317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Πιστε</w:t>
      </w:r>
      <w:r>
        <w:rPr>
          <w:rFonts w:eastAsia="Times New Roman" w:cs="Times New Roman"/>
          <w:szCs w:val="24"/>
        </w:rPr>
        <w:t>ύω ότι ως ελληνικό Κοινοβούλιο πρέπει να αισθανόμαστε ιδιαίτερη ικανοποίηση γιατί για πρώτη φορά τιμούμε την Ημέρα της Γυναίκας έμπρακτα. Με έναν ιδιαίτερο συμβολισμό, από τις 9.30</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συζητείται στην Αίθουσα της Γερουσίας το νομοσχέδιο του Υπουργείου Δικαιοσ</w:t>
      </w:r>
      <w:r>
        <w:rPr>
          <w:rFonts w:eastAsia="Times New Roman" w:cs="Times New Roman"/>
          <w:szCs w:val="24"/>
        </w:rPr>
        <w:t xml:space="preserve">ύνης, Διαφάνειας και Ανθρωπίνων Δικαιωμάτων, σχετικά με την επικύρωση της </w:t>
      </w:r>
      <w:r>
        <w:rPr>
          <w:rFonts w:eastAsia="Times New Roman" w:cs="Times New Roman"/>
          <w:szCs w:val="24"/>
        </w:rPr>
        <w:t>σ</w:t>
      </w:r>
      <w:r>
        <w:rPr>
          <w:rFonts w:eastAsia="Times New Roman" w:cs="Times New Roman"/>
          <w:szCs w:val="24"/>
        </w:rPr>
        <w:t xml:space="preserve">ύμβασης της Κωνσταντινούπολης ενάντια στη βία των γυναικών και στην </w:t>
      </w:r>
      <w:proofErr w:type="spellStart"/>
      <w:r>
        <w:rPr>
          <w:rFonts w:eastAsia="Times New Roman" w:cs="Times New Roman"/>
          <w:szCs w:val="24"/>
        </w:rPr>
        <w:t>έμφυλη</w:t>
      </w:r>
      <w:proofErr w:type="spellEnd"/>
      <w:r>
        <w:rPr>
          <w:rFonts w:eastAsia="Times New Roman" w:cs="Times New Roman"/>
          <w:szCs w:val="24"/>
        </w:rPr>
        <w:t xml:space="preserve"> βία. </w:t>
      </w:r>
    </w:p>
    <w:p w14:paraId="5239317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Ταυτόχρονα, από προχθές, από τις 6 Μαρτίου, έχει ανέβει στη </w:t>
      </w:r>
      <w:r>
        <w:rPr>
          <w:rFonts w:eastAsia="Times New Roman" w:cs="Times New Roman"/>
          <w:szCs w:val="24"/>
        </w:rPr>
        <w:t>«</w:t>
      </w:r>
      <w:r>
        <w:rPr>
          <w:rFonts w:eastAsia="Times New Roman" w:cs="Times New Roman"/>
          <w:szCs w:val="24"/>
        </w:rPr>
        <w:t>Διαφάνεια</w:t>
      </w:r>
      <w:r>
        <w:rPr>
          <w:rFonts w:eastAsia="Times New Roman" w:cs="Times New Roman"/>
          <w:szCs w:val="24"/>
        </w:rPr>
        <w:t>»</w:t>
      </w:r>
      <w:r>
        <w:rPr>
          <w:rFonts w:eastAsia="Times New Roman" w:cs="Times New Roman"/>
          <w:szCs w:val="24"/>
        </w:rPr>
        <w:t xml:space="preserve"> το νομοσχέδιο του Υπουργείου</w:t>
      </w:r>
      <w:r>
        <w:rPr>
          <w:rFonts w:eastAsia="Times New Roman" w:cs="Times New Roman"/>
          <w:szCs w:val="24"/>
        </w:rPr>
        <w:t xml:space="preserve"> Εσωτερικών για την ουσιαστική ισότητα των γυναικών ενάντια στην </w:t>
      </w:r>
      <w:proofErr w:type="spellStart"/>
      <w:r>
        <w:rPr>
          <w:rFonts w:eastAsia="Times New Roman" w:cs="Times New Roman"/>
          <w:szCs w:val="24"/>
        </w:rPr>
        <w:t>έμφυλη</w:t>
      </w:r>
      <w:proofErr w:type="spellEnd"/>
      <w:r>
        <w:rPr>
          <w:rFonts w:eastAsia="Times New Roman" w:cs="Times New Roman"/>
          <w:szCs w:val="24"/>
        </w:rPr>
        <w:t xml:space="preserve"> βία. Παρακαλούμε όλους τους Βουλευτές να συμμετάσχουν στον διάλογο που θα γίνει για το νομοσχέδιο αυτό. </w:t>
      </w:r>
    </w:p>
    <w:p w14:paraId="5239317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ήθελα να πω ότι στο Εντευκτήριο έχει ξεκινήσει ένας αγώνας σκάκι, αφού π</w:t>
      </w:r>
      <w:r>
        <w:rPr>
          <w:rFonts w:eastAsia="Times New Roman" w:cs="Times New Roman"/>
          <w:szCs w:val="24"/>
        </w:rPr>
        <w:t xml:space="preserve">ροηγήθηκε η τιμή που εξέφρασε το ελληνικό Κοινοβούλιο προς τις πρωταθλήτριες της Ομοσπονδίας Ελληνίδων </w:t>
      </w:r>
      <w:r>
        <w:rPr>
          <w:rFonts w:eastAsia="Times New Roman" w:cs="Times New Roman"/>
          <w:szCs w:val="24"/>
        </w:rPr>
        <w:lastRenderedPageBreak/>
        <w:t xml:space="preserve">Σκακιστριών. Ήδη διεξάγεται ένας πρωτότυπος αγώνας με Βουλευτές και άλλους υπαλλήλους και με ανθρώπους που ήθελαν να συμμετάσχουν σε αυτό το παιχνίδι. </w:t>
      </w:r>
    </w:p>
    <w:p w14:paraId="5239317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επιλογή αυτή δεν ήταν τυχαία. Νομίζω ότι το άθλημα, το παιχνίδι, η τέχνη του </w:t>
      </w:r>
      <w:proofErr w:type="spellStart"/>
      <w:r>
        <w:rPr>
          <w:rFonts w:eastAsia="Times New Roman" w:cs="Times New Roman"/>
          <w:szCs w:val="24"/>
        </w:rPr>
        <w:t>σκακιού</w:t>
      </w:r>
      <w:proofErr w:type="spellEnd"/>
      <w:r>
        <w:rPr>
          <w:rFonts w:eastAsia="Times New Roman" w:cs="Times New Roman"/>
          <w:szCs w:val="24"/>
        </w:rPr>
        <w:t xml:space="preserve"> αποτελεί ένα ιδιαίτερα πνευματικό παιχνίδι που χρειάζεται ευστροφία, εξυπνάδα, τακτική και στρατηγική. Μέχρι τώρα αυτά θεωρούνται προνόμια των ανδρών. </w:t>
      </w:r>
    </w:p>
    <w:p w14:paraId="5239317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Έτσι ένα στρατιωτι</w:t>
      </w:r>
      <w:r>
        <w:rPr>
          <w:rFonts w:eastAsia="Times New Roman" w:cs="Times New Roman"/>
          <w:szCs w:val="24"/>
        </w:rPr>
        <w:t xml:space="preserve">κό παιγνίδι ίσων δυνάμεων που διεξάγεται επί </w:t>
      </w:r>
      <w:proofErr w:type="spellStart"/>
      <w:r>
        <w:rPr>
          <w:rFonts w:eastAsia="Times New Roman" w:cs="Times New Roman"/>
          <w:szCs w:val="24"/>
        </w:rPr>
        <w:t>χάρτου</w:t>
      </w:r>
      <w:proofErr w:type="spellEnd"/>
      <w:r>
        <w:rPr>
          <w:rFonts w:eastAsia="Times New Roman" w:cs="Times New Roman"/>
          <w:szCs w:val="24"/>
        </w:rPr>
        <w:t>, δηλαδή πάνω σε μια σκακιέρα, αποδεικνύει, όπως και άλλα πολλά, ότι τίποτε δεν είναι προνόμιο των αντρών, αλλά ότι οι γυναίκες διεκδικούν και διακρίνονται σε όλους τους τομείς.</w:t>
      </w:r>
    </w:p>
    <w:p w14:paraId="5239317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μείνουμε, λοιπόν, με </w:t>
      </w:r>
      <w:r>
        <w:rPr>
          <w:rFonts w:eastAsia="Times New Roman" w:cs="Times New Roman"/>
          <w:szCs w:val="24"/>
        </w:rPr>
        <w:t>αυτή την ικανοποίηση, ότι η σημερινή ημέρα έχει τιμηθεί ιδιαιτέρως από τη Βουλή και ελπίζουμε τα νομοθετήματα που θα ψηφιστούν, να καλυτερεύσουν τη ζωή της γυναίκας στο μέλλον και να αποτελέσουν το σκαλοπάτι για να διεκδικήσουν τα δικαιώματά τους και τη γυ</w:t>
      </w:r>
      <w:r>
        <w:rPr>
          <w:rFonts w:eastAsia="Times New Roman" w:cs="Times New Roman"/>
          <w:szCs w:val="24"/>
        </w:rPr>
        <w:t>ναικεία χειραφέτηση.</w:t>
      </w:r>
    </w:p>
    <w:p w14:paraId="5239317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239317C"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t>(Χειροκροτήματα)</w:t>
      </w:r>
    </w:p>
    <w:p w14:paraId="5239317D" w14:textId="77777777" w:rsidR="00246891" w:rsidRDefault="00DA5D45">
      <w:pPr>
        <w:spacing w:after="0" w:line="600" w:lineRule="auto"/>
        <w:ind w:firstLine="709"/>
        <w:jc w:val="center"/>
        <w:rPr>
          <w:rFonts w:eastAsia="Times New Roman" w:cs="Times New Roman"/>
          <w:color w:val="FF0000"/>
          <w:szCs w:val="24"/>
        </w:rPr>
      </w:pPr>
      <w:r w:rsidRPr="00B7158B">
        <w:rPr>
          <w:rFonts w:eastAsia="Times New Roman" w:cs="Times New Roman"/>
          <w:color w:val="FF0000"/>
          <w:szCs w:val="24"/>
        </w:rPr>
        <w:t>(</w:t>
      </w:r>
      <w:r w:rsidRPr="00B7158B">
        <w:rPr>
          <w:rFonts w:eastAsia="Times New Roman" w:cs="Times New Roman"/>
          <w:color w:val="FF0000"/>
          <w:szCs w:val="24"/>
        </w:rPr>
        <w:t>ΑΛΛΑΓΗ ΣΕΛΙΔΑΣ</w:t>
      </w:r>
      <w:r w:rsidRPr="00B7158B">
        <w:rPr>
          <w:rFonts w:eastAsia="Times New Roman" w:cs="Times New Roman"/>
          <w:color w:val="FF0000"/>
          <w:szCs w:val="24"/>
        </w:rPr>
        <w:t>)</w:t>
      </w:r>
    </w:p>
    <w:p w14:paraId="5239317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εισερχόμαστε στην</w:t>
      </w:r>
    </w:p>
    <w:p w14:paraId="5239317F" w14:textId="77777777" w:rsidR="00246891" w:rsidRDefault="00DA5D45">
      <w:pPr>
        <w:spacing w:after="0" w:line="600" w:lineRule="auto"/>
        <w:ind w:firstLine="709"/>
        <w:jc w:val="center"/>
        <w:rPr>
          <w:rFonts w:eastAsia="Times New Roman" w:cs="Times New Roman"/>
          <w:b/>
          <w:szCs w:val="24"/>
        </w:rPr>
      </w:pPr>
      <w:r>
        <w:rPr>
          <w:rFonts w:eastAsia="Times New Roman" w:cs="Times New Roman"/>
          <w:b/>
          <w:szCs w:val="24"/>
        </w:rPr>
        <w:t>ΕΙΔΙΚΗ ΗΜΕΡΗΣΙΑ ΔΙΑΤΑΞΗ</w:t>
      </w:r>
    </w:p>
    <w:p w14:paraId="52393180" w14:textId="77777777" w:rsidR="00246891" w:rsidRDefault="00DA5D45">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Συζήτηση και λήψη απόφασης επί της πρότασης που κατέθεσαν ο Αρχηγός </w:t>
      </w:r>
      <w:r>
        <w:rPr>
          <w:rFonts w:eastAsia="Times New Roman" w:cs="Times New Roman"/>
          <w:szCs w:val="24"/>
        </w:rPr>
        <w:t xml:space="preserve">της Αξιωματικής Αντιπολίτευσης και Πρόεδρος της </w:t>
      </w:r>
      <w:r>
        <w:rPr>
          <w:rFonts w:eastAsia="Times New Roman" w:cs="Times New Roman"/>
          <w:szCs w:val="24"/>
        </w:rPr>
        <w:lastRenderedPageBreak/>
        <w:t>Κοινοβουλευτικής Ομάδας της Νέας Δημοκρατίας κ. Κυριάκος Μητσοτάκης και</w:t>
      </w:r>
      <w:r>
        <w:rPr>
          <w:rFonts w:eastAsia="Times New Roman" w:cs="Times New Roman"/>
          <w:szCs w:val="24"/>
        </w:rPr>
        <w:t xml:space="preserve"> εβδομήντα τρεις</w:t>
      </w:r>
      <w:r>
        <w:rPr>
          <w:rFonts w:eastAsia="Times New Roman" w:cs="Times New Roman"/>
          <w:szCs w:val="24"/>
        </w:rPr>
        <w:t xml:space="preserve"> Βουλευτές της Κοινοβουλευτικής του Ομάδας για τη σύσταση Ειδικής Κοινοβουλευτικής Επιτροπής για τη διενέργεια προκαταρκτ</w:t>
      </w:r>
      <w:r>
        <w:rPr>
          <w:rFonts w:eastAsia="Times New Roman" w:cs="Times New Roman"/>
          <w:szCs w:val="24"/>
        </w:rPr>
        <w:t xml:space="preserve">ικής εξέτασης, κατά τις διατάξεις των άρθρων 86 παρ. 3 του Συντάγματος, 153 </w:t>
      </w:r>
      <w:proofErr w:type="spellStart"/>
      <w:r>
        <w:rPr>
          <w:rFonts w:eastAsia="Times New Roman" w:cs="Times New Roman"/>
          <w:szCs w:val="24"/>
        </w:rPr>
        <w:t>επ</w:t>
      </w:r>
      <w:proofErr w:type="spellEnd"/>
      <w:r>
        <w:rPr>
          <w:rFonts w:eastAsia="Times New Roman" w:cs="Times New Roman"/>
          <w:szCs w:val="24"/>
        </w:rPr>
        <w:t>. του Κανονισμού της Βουλής και 5 του ν.3126/2003: «Ποινική Ευθύνη των Υπουργών», όπως ισχύουν, για την ενδεχόμενη τέλεση του αδικήματος της απιστίας περί την υπηρεσία, σύμφωνα μ</w:t>
      </w:r>
      <w:r>
        <w:rPr>
          <w:rFonts w:eastAsia="Times New Roman" w:cs="Times New Roman"/>
          <w:szCs w:val="24"/>
        </w:rPr>
        <w:t xml:space="preserve">ε τις διατάξεις του άρθρου 256 περ. γ΄ </w:t>
      </w:r>
      <w:proofErr w:type="spellStart"/>
      <w:r>
        <w:rPr>
          <w:rFonts w:eastAsia="Times New Roman" w:cs="Times New Roman"/>
          <w:szCs w:val="24"/>
        </w:rPr>
        <w:t>εδ</w:t>
      </w:r>
      <w:proofErr w:type="spellEnd"/>
      <w:r>
        <w:rPr>
          <w:rFonts w:eastAsia="Times New Roman" w:cs="Times New Roman"/>
          <w:szCs w:val="24"/>
        </w:rPr>
        <w:t xml:space="preserve">. </w:t>
      </w:r>
      <w:proofErr w:type="spellStart"/>
      <w:r>
        <w:rPr>
          <w:rFonts w:eastAsia="Times New Roman" w:cs="Times New Roman"/>
          <w:szCs w:val="24"/>
        </w:rPr>
        <w:t>ββ</w:t>
      </w:r>
      <w:proofErr w:type="spellEnd"/>
      <w:r>
        <w:rPr>
          <w:rFonts w:eastAsia="Times New Roman" w:cs="Times New Roman"/>
          <w:szCs w:val="24"/>
        </w:rPr>
        <w:t xml:space="preserve">΄ του Ποινικού Κώδικα σε συνδυασμό και με το άρθρο 1 παρ.1 του ν.1608/1950 «Περί αυξήσεως των ποινών των </w:t>
      </w:r>
      <w:proofErr w:type="spellStart"/>
      <w:r>
        <w:rPr>
          <w:rFonts w:eastAsia="Times New Roman" w:cs="Times New Roman"/>
          <w:szCs w:val="24"/>
        </w:rPr>
        <w:t>προβλεπομένων</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τους </w:t>
      </w:r>
      <w:proofErr w:type="spellStart"/>
      <w:r>
        <w:rPr>
          <w:rFonts w:eastAsia="Times New Roman" w:cs="Times New Roman"/>
          <w:szCs w:val="24"/>
        </w:rPr>
        <w:t>καταχραστάς</w:t>
      </w:r>
      <w:proofErr w:type="spellEnd"/>
      <w:r>
        <w:rPr>
          <w:rFonts w:eastAsia="Times New Roman" w:cs="Times New Roman"/>
          <w:szCs w:val="24"/>
        </w:rPr>
        <w:t xml:space="preserve"> του Δημοσίου», όπως ισχύουν, από τους κ</w:t>
      </w:r>
      <w:r>
        <w:rPr>
          <w:rFonts w:eastAsia="Times New Roman" w:cs="Times New Roman"/>
          <w:szCs w:val="24"/>
        </w:rPr>
        <w:t>υρίους</w:t>
      </w:r>
      <w:r>
        <w:rPr>
          <w:rFonts w:eastAsia="Times New Roman" w:cs="Times New Roman"/>
          <w:szCs w:val="24"/>
        </w:rPr>
        <w:t xml:space="preserve"> Παναγιώτη </w:t>
      </w:r>
      <w:proofErr w:type="spellStart"/>
      <w:r>
        <w:rPr>
          <w:rFonts w:eastAsia="Times New Roman" w:cs="Times New Roman"/>
          <w:szCs w:val="24"/>
        </w:rPr>
        <w:t>Κουρουμπλή</w:t>
      </w:r>
      <w:proofErr w:type="spellEnd"/>
      <w:r>
        <w:rPr>
          <w:rFonts w:eastAsia="Times New Roman" w:cs="Times New Roman"/>
          <w:szCs w:val="24"/>
        </w:rPr>
        <w:t>, Ανδ</w:t>
      </w:r>
      <w:r>
        <w:rPr>
          <w:rFonts w:eastAsia="Times New Roman" w:cs="Times New Roman"/>
          <w:szCs w:val="24"/>
        </w:rPr>
        <w:t xml:space="preserve">ρέα Ξανθό και Παύλο </w:t>
      </w:r>
      <w:proofErr w:type="spellStart"/>
      <w:r>
        <w:rPr>
          <w:rFonts w:eastAsia="Times New Roman" w:cs="Times New Roman"/>
          <w:szCs w:val="24"/>
        </w:rPr>
        <w:t>Πολάκη</w:t>
      </w:r>
      <w:proofErr w:type="spellEnd"/>
      <w:r>
        <w:rPr>
          <w:rFonts w:eastAsia="Times New Roman" w:cs="Times New Roman"/>
          <w:szCs w:val="24"/>
        </w:rPr>
        <w:t>, σύμφωνα με τα διαλαμβανόμενα στην πρόταση</w:t>
      </w:r>
      <w:r w:rsidRPr="002C74B8">
        <w:rPr>
          <w:rFonts w:eastAsia="Times New Roman" w:cs="Times New Roman"/>
          <w:color w:val="000000" w:themeColor="text1"/>
          <w:szCs w:val="24"/>
        </w:rPr>
        <w:t>.</w:t>
      </w:r>
    </w:p>
    <w:p w14:paraId="5239318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παράγραφο 3 του άρθρου 86 του Συντάγματος και του άρθρου 155 παράγραφος 8 του Κανονισμού της Βουλής, μετά την ολοκλήρωση της συζήτησης, η Ολομέλεια αποφασίζει με μυστική </w:t>
      </w:r>
      <w:r>
        <w:rPr>
          <w:rFonts w:eastAsia="Times New Roman" w:cs="Times New Roman"/>
          <w:szCs w:val="24"/>
        </w:rPr>
        <w:t>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αριθμού των Βουλευτών. Η ψηφοφορία θα γίνει με μια ανάγνωση του καταλόγου, θα είνα</w:t>
      </w:r>
      <w:r>
        <w:rPr>
          <w:rFonts w:eastAsia="Times New Roman" w:cs="Times New Roman"/>
          <w:szCs w:val="24"/>
        </w:rPr>
        <w:t>ι αυτοτελής για κάθε πρόσωπο και θα διεξαχθεί σε τρεις χωριστές ψηφοδόχους.</w:t>
      </w:r>
    </w:p>
    <w:p w14:paraId="52393182" w14:textId="77777777" w:rsidR="00246891" w:rsidRDefault="00DA5D45">
      <w:pPr>
        <w:spacing w:after="0" w:line="600" w:lineRule="auto"/>
        <w:ind w:firstLine="720"/>
        <w:jc w:val="both"/>
        <w:rPr>
          <w:rFonts w:eastAsia="Times New Roman" w:cs="Times New Roman"/>
          <w:color w:val="000000" w:themeColor="text1"/>
          <w:szCs w:val="24"/>
        </w:rPr>
      </w:pPr>
      <w:r w:rsidRPr="00AE6D01">
        <w:rPr>
          <w:rFonts w:eastAsia="Times New Roman" w:cs="Times New Roman"/>
          <w:color w:val="000000" w:themeColor="text1"/>
          <w:szCs w:val="24"/>
        </w:rPr>
        <w:t>Η σημερινή συζήτηση θα διεξαχθεί σύμφωνα με τ</w:t>
      </w:r>
      <w:r>
        <w:rPr>
          <w:rFonts w:eastAsia="Times New Roman" w:cs="Times New Roman"/>
          <w:color w:val="000000" w:themeColor="text1"/>
          <w:szCs w:val="24"/>
        </w:rPr>
        <w:t>ο</w:t>
      </w:r>
      <w:r w:rsidRPr="00AE6D01">
        <w:rPr>
          <w:rFonts w:eastAsia="Times New Roman" w:cs="Times New Roman"/>
          <w:color w:val="000000" w:themeColor="text1"/>
          <w:szCs w:val="24"/>
        </w:rPr>
        <w:t xml:space="preserve"> άρθρ</w:t>
      </w:r>
      <w:r>
        <w:rPr>
          <w:rFonts w:eastAsia="Times New Roman" w:cs="Times New Roman"/>
          <w:color w:val="000000" w:themeColor="text1"/>
          <w:szCs w:val="24"/>
        </w:rPr>
        <w:t>ο</w:t>
      </w:r>
      <w:r w:rsidRPr="00AE6D01">
        <w:rPr>
          <w:rFonts w:eastAsia="Times New Roman" w:cs="Times New Roman"/>
          <w:color w:val="000000" w:themeColor="text1"/>
          <w:szCs w:val="24"/>
        </w:rPr>
        <w:t xml:space="preserve"> 155 του Κανονισμού της Βουλής και με ανάλογη εφαρμογή του άρθρου 137 παράγραφος 2 του Κανονισμού, δηλαδή με τη διαδικασία της γ</w:t>
      </w:r>
      <w:r w:rsidRPr="00AE6D01">
        <w:rPr>
          <w:rFonts w:eastAsia="Times New Roman" w:cs="Times New Roman"/>
          <w:color w:val="000000" w:themeColor="text1"/>
          <w:szCs w:val="24"/>
        </w:rPr>
        <w:t>ενικευμένης συζήτησης επερώτησης.</w:t>
      </w:r>
    </w:p>
    <w:p w14:paraId="5239318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τα λοιπά διαδικαστικά, σύμφωνα με την απόφαση της Διάσκεψης των Προέδρων, η συζήτηση θα αρχίσει με έναν πρώτο κύκλο εννέα κατά προτεραιότητα ομιλητών, έναν από κάθε Κοινοβουλευτική Ομάδα και έναν Ανεξάρτητο Βουλ</w:t>
      </w:r>
      <w:r>
        <w:rPr>
          <w:rFonts w:eastAsia="Times New Roman" w:cs="Times New Roman"/>
          <w:szCs w:val="24"/>
        </w:rPr>
        <w:t>ευτή, με χρόνο ομιλίας για τον καθένα δέκα λεπτά, χωρίς δικαίωμα δευτερολογίας. Πρώτος θα λάβει τον λόγο Βουλευτής της Κοινοβουλευτικής Ομάδας της Νέας Δημοκρατίας, που έχει καταθέσει και την πρόταση.</w:t>
      </w:r>
    </w:p>
    <w:p w14:paraId="5239318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χρόνος ομιλίας των Προέδρων των Κοινοβουλευτικών Ομάδ</w:t>
      </w:r>
      <w:r>
        <w:rPr>
          <w:rFonts w:eastAsia="Times New Roman" w:cs="Times New Roman"/>
          <w:szCs w:val="24"/>
        </w:rPr>
        <w:t>ων θα είναι οριζόμενος από το άρθρο 97 παράγραφοι 2 και 3 του Κανονισμού, δηλαδή η διάρκεια αγόρευσης του Πρωθυπουργού και του Αρχηγού της Αξιωματικής Αντιπολίτευσης θα είναι έως είκοσι λεπτά και των Προέδρων των υπολοίπων έξι Κοινοβουλευτικών Ομάδων έως δ</w:t>
      </w:r>
      <w:r>
        <w:rPr>
          <w:rFonts w:eastAsia="Times New Roman" w:cs="Times New Roman"/>
          <w:szCs w:val="24"/>
        </w:rPr>
        <w:t xml:space="preserve">εκαπέντε λεπτά. Οι Υπουργοί θα μιλήσουν για δέκα </w:t>
      </w:r>
      <w:r>
        <w:rPr>
          <w:rFonts w:eastAsia="Times New Roman" w:cs="Times New Roman"/>
          <w:szCs w:val="24"/>
        </w:rPr>
        <w:lastRenderedPageBreak/>
        <w:t>λεπτά. Οι Κοινοβουλευτικοί Εκπρόσωποι θα μιλήσουν για δώδεκα λεπτά, με την επιφύλαξη του περιορισμού που θέτει το άρθρο 167 παράγραφος 2 του Κανονισμού της Βουλής, δηλαδή, εφόσον έχει προηγηθεί ομιλία του Πρ</w:t>
      </w:r>
      <w:r>
        <w:rPr>
          <w:rFonts w:eastAsia="Times New Roman" w:cs="Times New Roman"/>
          <w:szCs w:val="24"/>
        </w:rPr>
        <w:t>οέδρου της Κοινοβουλευτικής Ομάδας, θα μιλήσουν για έξι λεπτά.</w:t>
      </w:r>
    </w:p>
    <w:p w14:paraId="5239318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155 παράγραφος 6 του Κανονισμού, κατά τη διάρκεια της συζήτησης της πρότασης για την άσκηση δίωξης, η Βουλή μπορεί να επιτρέψει την εμφάνιση </w:t>
      </w:r>
      <w:proofErr w:type="spellStart"/>
      <w:r>
        <w:rPr>
          <w:rFonts w:eastAsia="Times New Roman" w:cs="Times New Roman"/>
          <w:szCs w:val="24"/>
        </w:rPr>
        <w:t>ενώπιόν</w:t>
      </w:r>
      <w:proofErr w:type="spellEnd"/>
      <w:r>
        <w:rPr>
          <w:rFonts w:eastAsia="Times New Roman" w:cs="Times New Roman"/>
          <w:szCs w:val="24"/>
        </w:rPr>
        <w:t xml:space="preserve"> της του προσώπου κατά του οποίου στρέφεται η πρόταση, προκειμένου να ακούσει τις απόψει</w:t>
      </w:r>
      <w:r>
        <w:rPr>
          <w:rFonts w:eastAsia="Times New Roman" w:cs="Times New Roman"/>
          <w:szCs w:val="24"/>
        </w:rPr>
        <w:t>ς του. Σε κάθε περίπτωση, το πρόσωπο αυτό έχει δικαίωμα να υποβάλει στη Βουλή έγγραφο υπόμνημα που κα</w:t>
      </w:r>
      <w:r>
        <w:rPr>
          <w:rFonts w:eastAsia="Times New Roman" w:cs="Times New Roman"/>
          <w:szCs w:val="24"/>
        </w:rPr>
        <w:lastRenderedPageBreak/>
        <w:t>ταχωρίζεται στα Πρακτικά. Τα πρόσωπα κατά των οποίων στρέφεται η πρόταση θα μιλήσουν για είκοσι λεπτά και εφόσον χρειαστεί, θα υπάρξει η μέγιστη ανοχή τριώ</w:t>
      </w:r>
      <w:r>
        <w:rPr>
          <w:rFonts w:eastAsia="Times New Roman" w:cs="Times New Roman"/>
          <w:szCs w:val="24"/>
        </w:rPr>
        <w:t xml:space="preserve">ν ή το πολύ πέντε λεπτών. </w:t>
      </w:r>
    </w:p>
    <w:p w14:paraId="5239318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Θα εμφανιστούν κατά συνέπεια ενώπιον του Σώματος, προκειμένου να ακουστούν οι απόψεις τους, οι κάτωθι: πρώτον, </w:t>
      </w:r>
      <w:proofErr w:type="spellStart"/>
      <w:r>
        <w:rPr>
          <w:rFonts w:eastAsia="Times New Roman" w:cs="Times New Roman"/>
          <w:szCs w:val="24"/>
        </w:rPr>
        <w:t>Κουρουμπλής</w:t>
      </w:r>
      <w:proofErr w:type="spellEnd"/>
      <w:r>
        <w:rPr>
          <w:rFonts w:eastAsia="Times New Roman" w:cs="Times New Roman"/>
          <w:szCs w:val="24"/>
        </w:rPr>
        <w:t xml:space="preserve"> Παναγιώτης, δεύτερον Ξανθός Ανδρέας, τρίτον </w:t>
      </w:r>
      <w:proofErr w:type="spellStart"/>
      <w:r>
        <w:rPr>
          <w:rFonts w:eastAsia="Times New Roman" w:cs="Times New Roman"/>
          <w:szCs w:val="24"/>
        </w:rPr>
        <w:t>Πολάκης</w:t>
      </w:r>
      <w:proofErr w:type="spellEnd"/>
      <w:r>
        <w:rPr>
          <w:rFonts w:eastAsia="Times New Roman" w:cs="Times New Roman"/>
          <w:szCs w:val="24"/>
        </w:rPr>
        <w:t xml:space="preserve"> Παύλος. </w:t>
      </w:r>
    </w:p>
    <w:p w14:paraId="5239318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ομιλία των ανωτέρω προσώπων θα ξεκινήσει απ</w:t>
      </w:r>
      <w:r>
        <w:rPr>
          <w:rFonts w:eastAsia="Times New Roman" w:cs="Times New Roman"/>
          <w:szCs w:val="24"/>
        </w:rPr>
        <w:t>ό τη λήξη των αγορεύσεων των ομιλητών του πρώτου κύκλου και θα ολοκληρωθεί πριν από την έναρξη της ομιλίας του πρώτου πολιτικού Αρχηγού. Εντός του ανωτέρω χρόνου, ήτοι μετά τη λήξη της αγόρευσης των ομιλητών του πρώτου κύκλου και πριν την ομιλία του πρώτου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ολιτικού Αρχηγού, θα μιλήσουν εναλλασσόμενοι μεταξύ τους </w:t>
      </w:r>
      <w:r>
        <w:rPr>
          <w:rFonts w:eastAsia="Times New Roman" w:cs="Times New Roman"/>
          <w:szCs w:val="24"/>
        </w:rPr>
        <w:lastRenderedPageBreak/>
        <w:t xml:space="preserve">οι Κοινοβουλευτικοί Εκπρόσωποι και τα τρία πρόσωπα κατά των οποίων στρέφεται η πρόταση. Ενδιαμέσως των ομιλιών των πολιτικών Αρχηγών θα μιλήσουν δύο Υπουργοί. </w:t>
      </w:r>
    </w:p>
    <w:p w14:paraId="5239318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155 παράγραφος 6 </w:t>
      </w:r>
      <w:r>
        <w:rPr>
          <w:rFonts w:eastAsia="Times New Roman" w:cs="Times New Roman"/>
          <w:szCs w:val="24"/>
        </w:rPr>
        <w:t xml:space="preserve">του Κανονισμού, οι Βουλευτές δεν θα μετέχουν στην ψηφοφορία για την πρόταση άσκησης δίωξης που τους αφορά. </w:t>
      </w:r>
    </w:p>
    <w:p w14:paraId="5239318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θα ήθελα εδώ να ενημερώσω το Σώμα ότι οι συνάδελφοι Βουλευτές ή και τα μέλη της Κυβέρνησης που βρίσκονται σε αποστολή της Βουλής ή της Κυβέρν</w:t>
      </w:r>
      <w:r>
        <w:rPr>
          <w:rFonts w:eastAsia="Times New Roman" w:cs="Times New Roman"/>
          <w:szCs w:val="24"/>
        </w:rPr>
        <w:t>ησης στο εξωτερικό θα ψηφίσουν με επιστολική ψήφο, σύμφωνα με το άρθρο 70Α του Κανονισμού. Σ’ αυτή την περίπτωση, πριν από την ψηφοφορία θα παραδοθούν στο Προεδρείο τα ψηφοδέλτιά τους μέσα σε σφραγισμένους φακέλους. Ο φάκελος αυτός θα εσωκλείεται σε έναν μ</w:t>
      </w:r>
      <w:r>
        <w:rPr>
          <w:rFonts w:eastAsia="Times New Roman" w:cs="Times New Roman"/>
          <w:szCs w:val="24"/>
        </w:rPr>
        <w:t xml:space="preserve">εγαλύτερο </w:t>
      </w:r>
      <w:r>
        <w:rPr>
          <w:rFonts w:eastAsia="Times New Roman" w:cs="Times New Roman"/>
          <w:szCs w:val="24"/>
        </w:rPr>
        <w:lastRenderedPageBreak/>
        <w:t>φάκελο, επίσης κλειστό, ο οποίος θα αναγράφει τον αριθμό της κάλπης που προορίζεται. Ο δεύτερος φάκελος θα εσωκλείεται πάλι σε έναν μεγαλύτερο τρίτο φάκελο, επίσης κλειστό, ο οποίος θα αναγράφει το όνομα του Βουλευτή ή του μέλους της Κυβέρνησης π</w:t>
      </w:r>
      <w:r>
        <w:rPr>
          <w:rFonts w:eastAsia="Times New Roman" w:cs="Times New Roman"/>
          <w:szCs w:val="24"/>
        </w:rPr>
        <w:t>ου θα ψηφίσει με επιστολική ψήφο. 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διαπιστευμένους συνεργάτες των Βουλευτών ή των μελών της Κυβέρνησης που</w:t>
      </w:r>
      <w:r>
        <w:rPr>
          <w:rFonts w:eastAsia="Times New Roman" w:cs="Times New Roman"/>
          <w:szCs w:val="24"/>
        </w:rPr>
        <w:t xml:space="preserve"> πρόκειται να ψηφίσουν βάσει του άρθρου 70Α του Κανονισμού της Βουλής. </w:t>
      </w:r>
    </w:p>
    <w:p w14:paraId="5239318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Μετά την ολοκλήρωση της συζήτησης θα ακολουθήσει μυστική ψηφοφορία κατά τα οριζόμενα στα άρθρα 73 και 155 παράγραφος 8 του Κανονισμού της Βουλής. </w:t>
      </w:r>
    </w:p>
    <w:p w14:paraId="5239318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Τέλος, προτείνουμε η συζήτηση να περα</w:t>
      </w:r>
      <w:r>
        <w:rPr>
          <w:rFonts w:eastAsia="Times New Roman" w:cs="Times New Roman"/>
          <w:szCs w:val="24"/>
        </w:rPr>
        <w:t xml:space="preserve">τωθεί μέχρι τις δέκα το βράδυ και στη συνέχεια να ακολουθήσει η μυστική ψηφοφορία επί της προτάσεως. </w:t>
      </w:r>
    </w:p>
    <w:p w14:paraId="5239318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Δέχεται η Βουλή αυτή την πρόταση; </w:t>
      </w:r>
    </w:p>
    <w:p w14:paraId="5239318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5239318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πρόταση έγινε δεκτή ομόφωνα. </w:t>
      </w:r>
    </w:p>
    <w:p w14:paraId="5239318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Συνεπ</w:t>
      </w:r>
      <w:r>
        <w:rPr>
          <w:rFonts w:eastAsia="Times New Roman" w:cs="Times New Roman"/>
          <w:szCs w:val="24"/>
        </w:rPr>
        <w:t xml:space="preserve">ώς, έχω την τιμή να σας ανακοινώσω τους εννέα κατά προτεραιότητα ομιλητές που οι Κοινοβουλευτικές Ομάδες και οι Ανεξάρτητοι Βουλευτές έχουν υποδείξει: πρώτον, τον Βουλευτή κ. Τασούλα Κωνσταντίνο από τη Νέα Δημοκρατία, δεύτερον τον Βουλευτή κ. </w:t>
      </w:r>
      <w:proofErr w:type="spellStart"/>
      <w:r>
        <w:rPr>
          <w:rFonts w:eastAsia="Times New Roman" w:cs="Times New Roman"/>
          <w:szCs w:val="24"/>
        </w:rPr>
        <w:t>Λάππα</w:t>
      </w:r>
      <w:proofErr w:type="spellEnd"/>
      <w:r>
        <w:rPr>
          <w:rFonts w:eastAsia="Times New Roman" w:cs="Times New Roman"/>
          <w:szCs w:val="24"/>
        </w:rPr>
        <w:t xml:space="preserve"> Σπυρίδω</w:t>
      </w:r>
      <w:r>
        <w:rPr>
          <w:rFonts w:eastAsia="Times New Roman" w:cs="Times New Roman"/>
          <w:szCs w:val="24"/>
        </w:rPr>
        <w:t xml:space="preserve">να από τον Συνασπισμό Ριζοσπαστικής Αριστεράς, τρίτον τον Βουλευτή κ. Παπαθεοδώρου Θεόδωρο από </w:t>
      </w:r>
      <w:r>
        <w:rPr>
          <w:rFonts w:eastAsia="Times New Roman" w:cs="Times New Roman"/>
          <w:szCs w:val="24"/>
        </w:rPr>
        <w:lastRenderedPageBreak/>
        <w:t>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τέταρτον τον Βουλευτή κ. Καρακώστα Ευάγγελο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proofErr w:type="spellStart"/>
      <w:r>
        <w:rPr>
          <w:rFonts w:eastAsia="Times New Roman" w:cs="Times New Roman"/>
          <w:szCs w:val="24"/>
        </w:rPr>
        <w:t>πέμπτον</w:t>
      </w:r>
      <w:proofErr w:type="spellEnd"/>
      <w:r>
        <w:rPr>
          <w:rFonts w:eastAsia="Times New Roman" w:cs="Times New Roman"/>
          <w:szCs w:val="24"/>
        </w:rPr>
        <w:t xml:space="preserve"> τον Βουλευτή κ. </w:t>
      </w:r>
      <w:proofErr w:type="spellStart"/>
      <w:r>
        <w:rPr>
          <w:rFonts w:eastAsia="Times New Roman" w:cs="Times New Roman"/>
          <w:szCs w:val="24"/>
        </w:rPr>
        <w:t>Καραθανασόπουλ</w:t>
      </w:r>
      <w:r>
        <w:rPr>
          <w:rFonts w:eastAsia="Times New Roman" w:cs="Times New Roman"/>
          <w:szCs w:val="24"/>
        </w:rPr>
        <w:t>ο</w:t>
      </w:r>
      <w:proofErr w:type="spellEnd"/>
      <w:r>
        <w:rPr>
          <w:rFonts w:eastAsia="Times New Roman" w:cs="Times New Roman"/>
          <w:szCs w:val="24"/>
        </w:rPr>
        <w:t xml:space="preserve"> Νικόλαο από το Κομμουνιστικό Κόμμα Ελλάδας, </w:t>
      </w:r>
      <w:proofErr w:type="spellStart"/>
      <w:r>
        <w:rPr>
          <w:rFonts w:eastAsia="Times New Roman" w:cs="Times New Roman"/>
          <w:szCs w:val="24"/>
        </w:rPr>
        <w:t>έκτον</w:t>
      </w:r>
      <w:proofErr w:type="spellEnd"/>
      <w:r>
        <w:rPr>
          <w:rFonts w:eastAsia="Times New Roman" w:cs="Times New Roman"/>
          <w:szCs w:val="24"/>
        </w:rPr>
        <w:t xml:space="preserve"> τον Βουλευτή κ. Λαζαρίδη Γεώργιο από τους Ανεξάρτητους Έλληνες, </w:t>
      </w:r>
      <w:proofErr w:type="spellStart"/>
      <w:r>
        <w:rPr>
          <w:rFonts w:eastAsia="Times New Roman" w:cs="Times New Roman"/>
          <w:szCs w:val="24"/>
        </w:rPr>
        <w:t>έβδομον</w:t>
      </w:r>
      <w:proofErr w:type="spellEnd"/>
      <w:r>
        <w:rPr>
          <w:rFonts w:eastAsia="Times New Roman" w:cs="Times New Roman"/>
          <w:szCs w:val="24"/>
        </w:rPr>
        <w:t xml:space="preserve"> τον Βουλευτή κ. Γεωργιάδη Μάριο από την Ένωση Κεντρώων, </w:t>
      </w:r>
      <w:proofErr w:type="spellStart"/>
      <w:r>
        <w:rPr>
          <w:rFonts w:eastAsia="Times New Roman" w:cs="Times New Roman"/>
          <w:szCs w:val="24"/>
        </w:rPr>
        <w:t>όγδοον</w:t>
      </w:r>
      <w:proofErr w:type="spellEnd"/>
      <w:r>
        <w:rPr>
          <w:rFonts w:eastAsia="Times New Roman" w:cs="Times New Roman"/>
          <w:szCs w:val="24"/>
        </w:rPr>
        <w:t xml:space="preserve"> τον Βουλευτή κ. </w:t>
      </w:r>
      <w:proofErr w:type="spellStart"/>
      <w:r>
        <w:rPr>
          <w:rFonts w:eastAsia="Times New Roman" w:cs="Times New Roman"/>
          <w:szCs w:val="24"/>
        </w:rPr>
        <w:t>Μαυρωτά</w:t>
      </w:r>
      <w:proofErr w:type="spellEnd"/>
      <w:r>
        <w:rPr>
          <w:rFonts w:eastAsia="Times New Roman" w:cs="Times New Roman"/>
          <w:szCs w:val="24"/>
        </w:rPr>
        <w:t xml:space="preserve"> Γεώργιο από το ΠΟΤΑΜΙ, </w:t>
      </w:r>
      <w:proofErr w:type="spellStart"/>
      <w:r>
        <w:rPr>
          <w:rFonts w:eastAsia="Times New Roman" w:cs="Times New Roman"/>
          <w:szCs w:val="24"/>
        </w:rPr>
        <w:t>ένατον</w:t>
      </w:r>
      <w:proofErr w:type="spellEnd"/>
      <w:r>
        <w:rPr>
          <w:rFonts w:eastAsia="Times New Roman" w:cs="Times New Roman"/>
          <w:szCs w:val="24"/>
        </w:rPr>
        <w:t xml:space="preserve"> τον Βουλευτή κ.</w:t>
      </w:r>
      <w:r>
        <w:rPr>
          <w:rFonts w:eastAsia="Times New Roman" w:cs="Times New Roman"/>
          <w:szCs w:val="24"/>
        </w:rPr>
        <w:t xml:space="preserve"> Νικολόπουλο Νικόλαο από τους Ανεξάρτητους Βουλευτές. </w:t>
      </w:r>
    </w:p>
    <w:p w14:paraId="5239319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Τασούλας Κωνσταντίνος για δέκα λεπτά. </w:t>
      </w:r>
    </w:p>
    <w:p w14:paraId="5239319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κάνω έκκληση να τηρηθεί ο χρόνος, ώστε να μην επαναληφθούν αυτά που έγιναν στην προηγούμενη συνεδρίαση, όπου φτάσαμε ως τις 5.30΄ το πρ</w:t>
      </w:r>
      <w:r>
        <w:rPr>
          <w:rFonts w:eastAsia="Times New Roman" w:cs="Times New Roman"/>
          <w:szCs w:val="24"/>
        </w:rPr>
        <w:t xml:space="preserve">ωί. </w:t>
      </w:r>
    </w:p>
    <w:p w14:paraId="5239319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Τασούλα, έχετε τον λόγο. </w:t>
      </w:r>
    </w:p>
    <w:p w14:paraId="52393193"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Κυρίες και κύριοι συνάδελφοι, σε πρόσφατη συνεδρίαση της </w:t>
      </w:r>
      <w:proofErr w:type="spellStart"/>
      <w:r>
        <w:rPr>
          <w:rFonts w:eastAsia="Times New Roman" w:cs="Times New Roman"/>
          <w:szCs w:val="24"/>
        </w:rPr>
        <w:t>Ολομελείας</w:t>
      </w:r>
      <w:proofErr w:type="spellEnd"/>
      <w:r>
        <w:rPr>
          <w:rFonts w:eastAsia="Times New Roman" w:cs="Times New Roman"/>
          <w:szCs w:val="24"/>
        </w:rPr>
        <w:t xml:space="preserve"> ο Πρωθυπουργός κ. Τσίπρας, αυτάρεσκα ή όχι, είπε ότι «εμείς είμαστε από διαφορετικό υλικό». Είναι μια ενδιαφέρουσα άποψη </w:t>
      </w:r>
      <w:r>
        <w:rPr>
          <w:rFonts w:eastAsia="Times New Roman" w:cs="Times New Roman"/>
          <w:szCs w:val="24"/>
        </w:rPr>
        <w:t>η οποία όμως υπόκειται εις την ποινή της δοκιμασίας. Δεν υπόκειται εις την αυταρέσκεια της διατύπωσης, αλλά εις την ποινή της δοκιμασίας.</w:t>
      </w:r>
    </w:p>
    <w:p w14:paraId="52393194"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χώρα χρειάζεται πολιτικούς να είναι από άλλο υλικό, αυτό που ο Πλάτων στην «Πολιτεία» </w:t>
      </w:r>
      <w:r>
        <w:rPr>
          <w:rFonts w:eastAsia="Times New Roman" w:cs="Times New Roman"/>
          <w:szCs w:val="24"/>
        </w:rPr>
        <w:t xml:space="preserve">ορίζει ως </w:t>
      </w:r>
      <w:r>
        <w:rPr>
          <w:rFonts w:eastAsia="Times New Roman" w:cs="Times New Roman"/>
          <w:szCs w:val="24"/>
        </w:rPr>
        <w:t xml:space="preserve">το χρυσό γένος. Δεν </w:t>
      </w:r>
      <w:r>
        <w:rPr>
          <w:rFonts w:eastAsia="Times New Roman" w:cs="Times New Roman"/>
          <w:szCs w:val="24"/>
        </w:rPr>
        <w:t xml:space="preserve">φαντάζομαι να εννοούσε αυτό ο κ. Τσίπρας. Αλλά το άλλο υλικό, η άλλη στάση, η άλλη συμπεριφορά αποδεικνύεται καθημερινά μέσα στο αμόνι της πολιτικής πρακτικής και των πολιτικών αντεγκλήσεων. </w:t>
      </w:r>
    </w:p>
    <w:p w14:paraId="52393195"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Εάν, κυρίες και κύριοι συνάδελφοι του ΣΥΡΙΖΑ και των Ανεξαρτήτων</w:t>
      </w:r>
      <w:r>
        <w:rPr>
          <w:rFonts w:eastAsia="Times New Roman" w:cs="Times New Roman"/>
          <w:szCs w:val="24"/>
        </w:rPr>
        <w:t xml:space="preserve"> Ελλήνων, είστε από άλλο υλικό, θα πρέπει ακόμη και ως δείγμα εμπράκτου </w:t>
      </w:r>
      <w:proofErr w:type="spellStart"/>
      <w:r>
        <w:rPr>
          <w:rFonts w:eastAsia="Times New Roman" w:cs="Times New Roman"/>
          <w:szCs w:val="24"/>
        </w:rPr>
        <w:t>μετανοίας</w:t>
      </w:r>
      <w:proofErr w:type="spellEnd"/>
      <w:r>
        <w:rPr>
          <w:rFonts w:eastAsia="Times New Roman" w:cs="Times New Roman"/>
          <w:szCs w:val="24"/>
        </w:rPr>
        <w:t xml:space="preserve"> σήμερα να ψηφίσετε την πρόταση για σύσταση προκαταρκτικής επιτροπής</w:t>
      </w:r>
      <w:r>
        <w:rPr>
          <w:rFonts w:eastAsia="Times New Roman" w:cs="Times New Roman"/>
          <w:szCs w:val="24"/>
        </w:rPr>
        <w:t>,</w:t>
      </w:r>
      <w:r>
        <w:rPr>
          <w:rFonts w:eastAsia="Times New Roman" w:cs="Times New Roman"/>
          <w:szCs w:val="24"/>
        </w:rPr>
        <w:t xml:space="preserve"> σαν δείγμα</w:t>
      </w:r>
      <w:r>
        <w:rPr>
          <w:rFonts w:eastAsia="Times New Roman" w:cs="Times New Roman"/>
          <w:szCs w:val="24"/>
        </w:rPr>
        <w:t>,</w:t>
      </w:r>
      <w:r>
        <w:rPr>
          <w:rFonts w:eastAsia="Times New Roman" w:cs="Times New Roman"/>
          <w:szCs w:val="24"/>
        </w:rPr>
        <w:t xml:space="preserve"> όχι ότι συμμερίζεστε την άποψη ή τη φερόμενη κατηγορία, αλλά σαν δείγμα στοιχειώδους ευθιξίας</w:t>
      </w:r>
      <w:r>
        <w:rPr>
          <w:rFonts w:eastAsia="Times New Roman" w:cs="Times New Roman"/>
          <w:szCs w:val="24"/>
        </w:rPr>
        <w:t xml:space="preserve">, η οποία έχει επιδειχθεί στο παρελθόν κατ’ επανάληψη από τη Νέα Δημοκρατία όταν φερόμενες κατηγορίες που τις αποκρούαμε, και έχετε κάθε δικαίωμα να τις αποκρούετε, δεν μας απέτρεψαν από το να ψηφίσουμε θετικά για συγκροτήσεις εξεταστικών ή προκαταρκτικών </w:t>
      </w:r>
      <w:r>
        <w:rPr>
          <w:rFonts w:eastAsia="Times New Roman" w:cs="Times New Roman"/>
          <w:szCs w:val="24"/>
        </w:rPr>
        <w:t xml:space="preserve">επιτροπών. Το άλλο υλικό περιλαμβάνει την ευθιξία. Και στο πρόσφατο λεξικό της Ακαδημίας Αθηνών η λέξη «ευθιξία» είναι συνώνυμη με το φιλότιμο. Πρέπει, λοιπόν, όλα αυτά να αποδεικνύονται. </w:t>
      </w:r>
    </w:p>
    <w:p w14:paraId="52393196"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η Νέα Δημοκρατία συζητά και φέρει </w:t>
      </w:r>
      <w:proofErr w:type="spellStart"/>
      <w:r>
        <w:rPr>
          <w:rFonts w:eastAsia="Times New Roman" w:cs="Times New Roman"/>
          <w:szCs w:val="24"/>
        </w:rPr>
        <w:t>ενώπιόν</w:t>
      </w:r>
      <w:proofErr w:type="spellEnd"/>
      <w:r>
        <w:rPr>
          <w:rFonts w:eastAsia="Times New Roman" w:cs="Times New Roman"/>
          <w:szCs w:val="24"/>
        </w:rPr>
        <w:t xml:space="preserve"> σας, ενώπιον ανθρώ</w:t>
      </w:r>
      <w:r>
        <w:rPr>
          <w:rFonts w:eastAsia="Times New Roman" w:cs="Times New Roman"/>
          <w:szCs w:val="24"/>
        </w:rPr>
        <w:t xml:space="preserve">πων που φιλοδοξούν και εναβρύνονται ότι είναι από άλλο υλικό, πρόταση σύστασης προκαταρτικής επιτροπής για τους Υπουργούς κυρίους </w:t>
      </w:r>
      <w:proofErr w:type="spellStart"/>
      <w:r>
        <w:rPr>
          <w:rFonts w:eastAsia="Times New Roman" w:cs="Times New Roman"/>
          <w:szCs w:val="24"/>
        </w:rPr>
        <w:t>Κουρουμπλή</w:t>
      </w:r>
      <w:proofErr w:type="spellEnd"/>
      <w:r>
        <w:rPr>
          <w:rFonts w:eastAsia="Times New Roman" w:cs="Times New Roman"/>
          <w:szCs w:val="24"/>
        </w:rPr>
        <w:t xml:space="preserve">, Ξανθό και </w:t>
      </w:r>
      <w:proofErr w:type="spellStart"/>
      <w:r>
        <w:rPr>
          <w:rFonts w:eastAsia="Times New Roman" w:cs="Times New Roman"/>
          <w:szCs w:val="24"/>
        </w:rPr>
        <w:t>Πολάκη</w:t>
      </w:r>
      <w:proofErr w:type="spellEnd"/>
      <w:r>
        <w:rPr>
          <w:rFonts w:eastAsia="Times New Roman" w:cs="Times New Roman"/>
          <w:szCs w:val="24"/>
        </w:rPr>
        <w:t xml:space="preserve"> για τα φερόμενα αδικήματα της απιστίας, τελεσθέντα με τις επιβαρυντικές περιπτώσεις του νόμου του</w:t>
      </w:r>
      <w:r>
        <w:rPr>
          <w:rFonts w:eastAsia="Times New Roman" w:cs="Times New Roman"/>
          <w:szCs w:val="24"/>
        </w:rPr>
        <w:t xml:space="preserve"> 1950 που αφορά εις τους καταχραστές του δημοσίου. Καταχραστές του δημοσίου. Απιστία. Αδικήματα. Αύξηση της φαρμακευτικής δαπάνης το 2015 διά παραλείψεως. </w:t>
      </w:r>
    </w:p>
    <w:p w14:paraId="52393197"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2015 ο κ. </w:t>
      </w:r>
      <w:proofErr w:type="spellStart"/>
      <w:r>
        <w:rPr>
          <w:rFonts w:eastAsia="Times New Roman" w:cs="Times New Roman"/>
          <w:szCs w:val="24"/>
        </w:rPr>
        <w:t>Κουρουμπλής</w:t>
      </w:r>
      <w:proofErr w:type="spellEnd"/>
      <w:r>
        <w:rPr>
          <w:rFonts w:eastAsia="Times New Roman" w:cs="Times New Roman"/>
          <w:szCs w:val="24"/>
        </w:rPr>
        <w:t xml:space="preserve"> και ο κ. Ξανθός δεν φρόντισαν, Υπουργοί Υγείας όντες, να υπογραφούν οι αποφ</w:t>
      </w:r>
      <w:r>
        <w:rPr>
          <w:rFonts w:eastAsia="Times New Roman" w:cs="Times New Roman"/>
          <w:szCs w:val="24"/>
        </w:rPr>
        <w:t xml:space="preserve">άσεις για τον καθορισμό τιμών, </w:t>
      </w:r>
      <w:r>
        <w:rPr>
          <w:rFonts w:eastAsia="Times New Roman"/>
          <w:szCs w:val="24"/>
        </w:rPr>
        <w:t>οι οποίες</w:t>
      </w:r>
      <w:r>
        <w:rPr>
          <w:rFonts w:eastAsia="Times New Roman" w:cs="Times New Roman"/>
          <w:szCs w:val="24"/>
        </w:rPr>
        <w:t xml:space="preserve"> και είχαν αποφασιστεί νομοθετικά το 2013 με στόχο τη μείωση της φαρμακευτικής δαπάνης. Η παράλειψη αυτή -που δεν διορθώθηκε με την υπογραφή τον Δεκέμβριο αυτής </w:t>
      </w:r>
      <w:r>
        <w:rPr>
          <w:rFonts w:eastAsia="Times New Roman" w:cs="Times New Roman"/>
          <w:szCs w:val="24"/>
        </w:rPr>
        <w:lastRenderedPageBreak/>
        <w:t xml:space="preserve">της απόφασης γιατί αυτή η απόφαση εφαρμόστηκε το 2016- </w:t>
      </w:r>
      <w:r>
        <w:rPr>
          <w:rFonts w:eastAsia="Times New Roman" w:cs="Times New Roman"/>
          <w:szCs w:val="24"/>
        </w:rPr>
        <w:t>στοίχισε σε αύξηση της φαρμακευτικής δαπάνης, στοίχισε σε κόστος για το δημόσιο.</w:t>
      </w:r>
    </w:p>
    <w:p w14:paraId="52393198"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Φέρονται οι Υπουργοί </w:t>
      </w:r>
      <w:r>
        <w:rPr>
          <w:rFonts w:eastAsia="Times New Roman"/>
          <w:szCs w:val="24"/>
        </w:rPr>
        <w:t>οι οποίοι</w:t>
      </w:r>
      <w:r>
        <w:rPr>
          <w:rFonts w:eastAsia="Times New Roman" w:cs="Times New Roman"/>
          <w:szCs w:val="24"/>
        </w:rPr>
        <w:t xml:space="preserve"> αναφέρονται στην πρότασή μας και ιδιαίτερα ο κ. </w:t>
      </w:r>
      <w:proofErr w:type="spellStart"/>
      <w:r>
        <w:rPr>
          <w:rFonts w:eastAsia="Times New Roman" w:cs="Times New Roman"/>
          <w:szCs w:val="24"/>
        </w:rPr>
        <w:t>Κουρουμπλής</w:t>
      </w:r>
      <w:proofErr w:type="spellEnd"/>
      <w:r>
        <w:rPr>
          <w:rFonts w:eastAsia="Times New Roman" w:cs="Times New Roman"/>
          <w:szCs w:val="24"/>
        </w:rPr>
        <w:t xml:space="preserve">, ο κ. Ξανθός και ο κ. </w:t>
      </w:r>
      <w:proofErr w:type="spellStart"/>
      <w:r>
        <w:rPr>
          <w:rFonts w:eastAsia="Times New Roman" w:cs="Times New Roman"/>
          <w:szCs w:val="24"/>
        </w:rPr>
        <w:t>Πολάκης</w:t>
      </w:r>
      <w:proofErr w:type="spellEnd"/>
      <w:r>
        <w:rPr>
          <w:rFonts w:eastAsia="Times New Roman" w:cs="Times New Roman"/>
          <w:szCs w:val="24"/>
        </w:rPr>
        <w:t>, επίσης, με βάση έγγραφο το οποίο συσχετίζεται από την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δ</w:t>
      </w:r>
      <w:r>
        <w:rPr>
          <w:rFonts w:eastAsia="Times New Roman" w:cs="Times New Roman"/>
          <w:szCs w:val="24"/>
        </w:rPr>
        <w:t>ιαφθοράς στη δικογραφία και τους κατηγορεί ανωνύμως, όντως, αλλά τους κατηγορεί, για συγκεκριμένες καταστρατηγήσεις του νόμου περί ρύθμισης τιμών των φαρμάκων, που επέφερε το 2016 ζημιά τουλάχιστον 40 εκατομμυρίων για αύξηση φαρμάκων στο δημόσ</w:t>
      </w:r>
      <w:r>
        <w:rPr>
          <w:rFonts w:eastAsia="Times New Roman" w:cs="Times New Roman"/>
          <w:szCs w:val="24"/>
        </w:rPr>
        <w:t xml:space="preserve">ιο ταμείο και τουλάχιστον 100 εκατομμυρίων στους κάνοντας χρήση φαρμάκων ιδιώτες. </w:t>
      </w:r>
    </w:p>
    <w:p w14:paraId="52393199"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Φέρεται, επίσης, να έχουν διαπράξει αδικήματα που στοχεύουν και κατατείνουν εις την αύξηση της φαρμακευτικής δαπάνης γιατί με εγκύκλιο την οποία υπέγραψε συγκεκριμένα ο κ. </w:t>
      </w:r>
      <w:proofErr w:type="spellStart"/>
      <w:r>
        <w:rPr>
          <w:rFonts w:eastAsia="Times New Roman" w:cs="Times New Roman"/>
          <w:szCs w:val="24"/>
        </w:rPr>
        <w:t>Κ</w:t>
      </w:r>
      <w:r>
        <w:rPr>
          <w:rFonts w:eastAsia="Times New Roman" w:cs="Times New Roman"/>
          <w:szCs w:val="24"/>
        </w:rPr>
        <w:t>ουρουμπλής</w:t>
      </w:r>
      <w:proofErr w:type="spellEnd"/>
      <w:r>
        <w:rPr>
          <w:rFonts w:eastAsia="Times New Roman" w:cs="Times New Roman"/>
          <w:szCs w:val="24"/>
        </w:rPr>
        <w:t xml:space="preserve"> αντικατέστησε στην απαίτηση για </w:t>
      </w:r>
      <w:proofErr w:type="spellStart"/>
      <w:r>
        <w:rPr>
          <w:rFonts w:eastAsia="Times New Roman" w:cs="Times New Roman"/>
          <w:szCs w:val="24"/>
        </w:rPr>
        <w:t>συνταγογράφηση</w:t>
      </w:r>
      <w:proofErr w:type="spellEnd"/>
      <w:r>
        <w:rPr>
          <w:rFonts w:eastAsia="Times New Roman" w:cs="Times New Roman"/>
          <w:szCs w:val="24"/>
        </w:rPr>
        <w:t xml:space="preserve"> τη δραστική ουσία και </w:t>
      </w:r>
      <w:proofErr w:type="spellStart"/>
      <w:r>
        <w:rPr>
          <w:rFonts w:eastAsia="Times New Roman" w:cs="Times New Roman"/>
          <w:szCs w:val="24"/>
        </w:rPr>
        <w:t>επανέφερε</w:t>
      </w:r>
      <w:proofErr w:type="spellEnd"/>
      <w:r>
        <w:rPr>
          <w:rFonts w:eastAsia="Times New Roman" w:cs="Times New Roman"/>
          <w:szCs w:val="24"/>
        </w:rPr>
        <w:t xml:space="preserve"> στο καθεστώς της </w:t>
      </w:r>
      <w:proofErr w:type="spellStart"/>
      <w:r>
        <w:rPr>
          <w:rFonts w:eastAsia="Times New Roman" w:cs="Times New Roman"/>
          <w:szCs w:val="24"/>
        </w:rPr>
        <w:t>συνταγογράφησης</w:t>
      </w:r>
      <w:proofErr w:type="spellEnd"/>
      <w:r>
        <w:rPr>
          <w:rFonts w:eastAsia="Times New Roman" w:cs="Times New Roman"/>
          <w:szCs w:val="24"/>
        </w:rPr>
        <w:t xml:space="preserve"> τη βάση της εμπορικής ονομασίας του φαρμάκου.</w:t>
      </w:r>
    </w:p>
    <w:p w14:paraId="5239319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Οι συγκεκριμένες, φερόμενες, κατηγορίες αφορούν το αδίκημα της απιστίας, επιβαρυμένο -ε</w:t>
      </w:r>
      <w:r>
        <w:rPr>
          <w:rFonts w:eastAsia="Times New Roman" w:cs="Times New Roman"/>
          <w:szCs w:val="24"/>
        </w:rPr>
        <w:t xml:space="preserve">παναλαμβάνω- με τα στοιχεία της περιπτώσεως των καταχραστών του </w:t>
      </w:r>
      <w:r>
        <w:rPr>
          <w:rFonts w:eastAsia="Times New Roman" w:cs="Times New Roman"/>
          <w:szCs w:val="24"/>
        </w:rPr>
        <w:t>δ</w:t>
      </w:r>
      <w:r>
        <w:rPr>
          <w:rFonts w:eastAsia="Times New Roman" w:cs="Times New Roman"/>
          <w:szCs w:val="24"/>
        </w:rPr>
        <w:t xml:space="preserve">ημοσίου, λόγω του ποσού της ζημιάς που φέρεται να υπέστη το </w:t>
      </w:r>
      <w:r>
        <w:rPr>
          <w:rFonts w:eastAsia="Times New Roman" w:cs="Times New Roman"/>
          <w:szCs w:val="24"/>
        </w:rPr>
        <w:t>δ</w:t>
      </w:r>
      <w:r>
        <w:rPr>
          <w:rFonts w:eastAsia="Times New Roman" w:cs="Times New Roman"/>
          <w:szCs w:val="24"/>
        </w:rPr>
        <w:t>ημόσιο και που ξεπερνάει τα 150.000 ευρώ.</w:t>
      </w:r>
    </w:p>
    <w:p w14:paraId="5239319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όταν ψηφιζόταν ο ν.4213, ο οποίος ρύθμισε την υποχρέωση της πολιτείας να κάνει δύο φορές τον χρόνο τιμολόγηση φαρμάκων με στόχο τη μείωσή </w:t>
      </w:r>
      <w:r>
        <w:rPr>
          <w:rFonts w:eastAsia="Times New Roman" w:cs="Times New Roman"/>
          <w:szCs w:val="24"/>
        </w:rPr>
        <w:t xml:space="preserve">της δαπάνης </w:t>
      </w:r>
      <w:r>
        <w:rPr>
          <w:rFonts w:eastAsia="Times New Roman" w:cs="Times New Roman"/>
          <w:szCs w:val="24"/>
        </w:rPr>
        <w:t>τους, συνοδευόταν από μια εισηγητική έκθεση, η οποία έλεγε ότι με τις συγκεκριμένες δια</w:t>
      </w:r>
      <w:r>
        <w:rPr>
          <w:rFonts w:eastAsia="Times New Roman" w:cs="Times New Roman"/>
          <w:szCs w:val="24"/>
        </w:rPr>
        <w:t xml:space="preserve">τάξεις βελτιώνεται το σύστημα τιμολόγησης και αποζημίωσης φαρμάκων με στόχο τον περαιτέρω </w:t>
      </w:r>
      <w:proofErr w:type="spellStart"/>
      <w:r>
        <w:rPr>
          <w:rFonts w:eastAsia="Times New Roman" w:cs="Times New Roman"/>
          <w:szCs w:val="24"/>
        </w:rPr>
        <w:t>εξορθολογισμό</w:t>
      </w:r>
      <w:proofErr w:type="spellEnd"/>
      <w:r>
        <w:rPr>
          <w:rFonts w:eastAsia="Times New Roman" w:cs="Times New Roman"/>
          <w:szCs w:val="24"/>
        </w:rPr>
        <w:t xml:space="preserve"> και τη μείωση των δαπανών των φαρμάκων. Και η Έκθεση του Γενικού Λογιστηρίου του Κράτους, η οποία συνοδεύει αυτές τις νομοθετικές πρωτοβουλίες, καταλήγε</w:t>
      </w:r>
      <w:r>
        <w:rPr>
          <w:rFonts w:eastAsia="Times New Roman" w:cs="Times New Roman"/>
          <w:szCs w:val="24"/>
        </w:rPr>
        <w:t xml:space="preserve">ι λέγοντας ότι «Από τις προτεινόμενες ρυθμίσεις και ιδίως από εκείνες που αναφέρονται στον επανακαθορισμό της τιμής των φαρμάκων, πρωτότυπων και </w:t>
      </w:r>
      <w:proofErr w:type="spellStart"/>
      <w:r>
        <w:rPr>
          <w:rFonts w:eastAsia="Times New Roman" w:cs="Times New Roman"/>
          <w:szCs w:val="24"/>
        </w:rPr>
        <w:t>γενόσημων</w:t>
      </w:r>
      <w:proofErr w:type="spellEnd"/>
      <w:r>
        <w:rPr>
          <w:rFonts w:eastAsia="Times New Roman" w:cs="Times New Roman"/>
          <w:szCs w:val="24"/>
        </w:rPr>
        <w:t>, και των ποσών επιστροφής, επέρχεται ετήσια εξοικονόμηση των προϋπολογισμών των φορέων κοινωνικής ασφ</w:t>
      </w:r>
      <w:r>
        <w:rPr>
          <w:rFonts w:eastAsia="Times New Roman" w:cs="Times New Roman"/>
          <w:szCs w:val="24"/>
        </w:rPr>
        <w:t xml:space="preserve">άλισης, του ΕΟΠΥΥ και </w:t>
      </w:r>
      <w:r>
        <w:rPr>
          <w:rFonts w:eastAsia="Times New Roman" w:cs="Times New Roman"/>
          <w:szCs w:val="24"/>
        </w:rPr>
        <w:lastRenderedPageBreak/>
        <w:t xml:space="preserve">των νοσηλευτικών ιδρυμάτων -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επιχορηγούμενα από τον κρατικό </w:t>
      </w:r>
      <w:r>
        <w:rPr>
          <w:rFonts w:eastAsia="Times New Roman" w:cs="Times New Roman"/>
          <w:szCs w:val="24"/>
        </w:rPr>
        <w:t>π</w:t>
      </w:r>
      <w:r>
        <w:rPr>
          <w:rFonts w:eastAsia="Times New Roman" w:cs="Times New Roman"/>
          <w:szCs w:val="24"/>
        </w:rPr>
        <w:t xml:space="preserve">ροϋπολογισμό. Η εξοικονόμηση αυτή εκτιμάται στο ποσό των 480 εκατομμυρίων ευρώ περίπου.». </w:t>
      </w:r>
    </w:p>
    <w:p w14:paraId="5239319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μη λήψη απόφασης για το 2015, ουσιαστικά, ώστε ν</w:t>
      </w:r>
      <w:r>
        <w:rPr>
          <w:rFonts w:eastAsia="Times New Roman" w:cs="Times New Roman"/>
          <w:szCs w:val="24"/>
        </w:rPr>
        <w:t xml:space="preserve">α έχουμε μείωση της τιμής των φαρμάκων, όπως γινόταν από την πρώτη στιγμή που εφαρμόστηκε ο ν.4213, επέφερε αυτή την αύξηση της φαρμακευτικής δαπάνης χωρίς να ήταν απαραίτητο, παρανόμως. Γι’ αυτό και η </w:t>
      </w:r>
      <w:r>
        <w:rPr>
          <w:rFonts w:eastAsia="Times New Roman" w:cs="Times New Roman"/>
          <w:szCs w:val="24"/>
        </w:rPr>
        <w:t>ε</w:t>
      </w:r>
      <w:r>
        <w:rPr>
          <w:rFonts w:eastAsia="Times New Roman" w:cs="Times New Roman"/>
          <w:szCs w:val="24"/>
        </w:rPr>
        <w:t>ισαγγελεύς του Αρείου Πάγου, όταν διαβιβάζει το φάκελ</w:t>
      </w:r>
      <w:r>
        <w:rPr>
          <w:rFonts w:eastAsia="Times New Roman" w:cs="Times New Roman"/>
          <w:szCs w:val="24"/>
        </w:rPr>
        <w:t>ο στη Βουλή στις 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2018 -ξέρετε ποιον φάκελο, εκείνον που </w:t>
      </w:r>
      <w:proofErr w:type="spellStart"/>
      <w:r>
        <w:rPr>
          <w:rFonts w:eastAsia="Times New Roman" w:cs="Times New Roman"/>
          <w:szCs w:val="24"/>
        </w:rPr>
        <w:t>διεβιβάσθη</w:t>
      </w:r>
      <w:proofErr w:type="spellEnd"/>
      <w:r>
        <w:rPr>
          <w:rFonts w:eastAsia="Times New Roman" w:cs="Times New Roman"/>
          <w:szCs w:val="24"/>
        </w:rPr>
        <w:t xml:space="preserve"> μία μέρα μετά το συλλαλητήριο για το θέμα της Μακεδονίας- ζητά να διερευνηθεί μεταξύ άλλων και η τιμολόγηση φαρμάκων που είχε ως αποτέλεσμα την αύξηση της ετήσιας φαρμακευτικής δαπάνης </w:t>
      </w:r>
      <w:r>
        <w:rPr>
          <w:rFonts w:eastAsia="Times New Roman" w:cs="Times New Roman"/>
          <w:szCs w:val="24"/>
        </w:rPr>
        <w:t>για το έτος 2015.</w:t>
      </w:r>
    </w:p>
    <w:p w14:paraId="5239319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Πού βρισκόμαστε αυτή τη στιγμή; Αυτή τη στιγμή βρισκόμαστε στο ότι η επίκληση του ΣΥΡΙΖΑ και των Ανεξαρτήτων Ελλήνων, η επίκληση του κ. Τσίπρα για «όλα στο φως», μέχρι στιγμής αποδεικνύεται ότι είναι μόνο, «όσο λάσπη μπορείτε στους πολιτι</w:t>
      </w:r>
      <w:r>
        <w:rPr>
          <w:rFonts w:eastAsia="Times New Roman" w:cs="Times New Roman"/>
          <w:szCs w:val="24"/>
        </w:rPr>
        <w:t xml:space="preserve">κούς μας αντιπάλους». Δεν τολμήσατε να αποδείξετε το «όλα στο φως» και το άλλο υλικό, που φέρεσθε να είστε φτιαγμένοι, όταν ζητήσαμε να γίνει επιτροπή εξεταστική για τον κ. Καμμένο, για την εμπλοκή του στην υπόθεση του πλοίου </w:t>
      </w:r>
      <w:r>
        <w:rPr>
          <w:rFonts w:eastAsia="Times New Roman" w:cs="Times New Roman"/>
          <w:szCs w:val="24"/>
        </w:rPr>
        <w:t>«</w:t>
      </w:r>
      <w:r>
        <w:rPr>
          <w:rFonts w:eastAsia="Times New Roman" w:cs="Times New Roman"/>
          <w:szCs w:val="24"/>
          <w:lang w:val="en-US"/>
        </w:rPr>
        <w:t>NOOR</w:t>
      </w:r>
      <w:r>
        <w:rPr>
          <w:rFonts w:eastAsia="Times New Roman" w:cs="Times New Roman"/>
          <w:szCs w:val="24"/>
        </w:rPr>
        <w:t>-1</w:t>
      </w:r>
      <w:r>
        <w:rPr>
          <w:rFonts w:eastAsia="Times New Roman" w:cs="Times New Roman"/>
          <w:szCs w:val="24"/>
        </w:rPr>
        <w:t>»</w:t>
      </w:r>
      <w:r>
        <w:rPr>
          <w:rFonts w:eastAsia="Times New Roman" w:cs="Times New Roman"/>
          <w:szCs w:val="24"/>
        </w:rPr>
        <w:t>. Δεν τολμήσατε και δε</w:t>
      </w:r>
      <w:r>
        <w:rPr>
          <w:rFonts w:eastAsia="Times New Roman" w:cs="Times New Roman"/>
          <w:szCs w:val="24"/>
        </w:rPr>
        <w:t xml:space="preserve">ν δεχθήκατε να γίνει επιτροπή για να εξετάσει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το τρίτο μνημόνιο, τα οποία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οι πρώτοι μήνες του 2015 επέφεραν συγκλονιστική ζημιά στην εθνική οικονομία και στον ελληνικό λαό. Οι τελευταίες εκτιμήσεις αν</w:t>
      </w:r>
      <w:r>
        <w:rPr>
          <w:rFonts w:eastAsia="Times New Roman" w:cs="Times New Roman"/>
          <w:szCs w:val="24"/>
        </w:rPr>
        <w:t xml:space="preserve">εβάζουν αυτή τη ζημιά τουλάχιστον στα 200 δισεκατομμύρια. </w:t>
      </w:r>
    </w:p>
    <w:p w14:paraId="5239319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Εσείς που είστε από άλλο υλικό, προεξοφλήσατε ότι η εξεταστική που ζητήσαμε και την οποία παραμερίσαμε προς το παρόν λόγω της εντάσεως που υπάρχει στο θέμα με την Τουρκία -η εξεταστική, δηλαδή, για</w:t>
      </w:r>
      <w:r>
        <w:rPr>
          <w:rFonts w:eastAsia="Times New Roman" w:cs="Times New Roman"/>
          <w:szCs w:val="24"/>
        </w:rPr>
        <w:t xml:space="preserve"> την εμπλοκή του κ. Καμμένου στην πώληση πολεμικού υλικού στη Σαουδική Αραβία- δεν θα γίνει δεκτή. </w:t>
      </w:r>
    </w:p>
    <w:p w14:paraId="5239319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την ίδια στιγμή, εμείς που δεν είμαστε από άλλο υλικό, ψηφίσαμε ομόφωνα όλες τις προανακριτικές και όλες τις εξεταστικές που σε αυτές τις θητείες φέρ</w:t>
      </w:r>
      <w:r>
        <w:rPr>
          <w:rFonts w:eastAsia="Times New Roman" w:cs="Times New Roman"/>
          <w:szCs w:val="24"/>
        </w:rPr>
        <w:t>ατε.</w:t>
      </w:r>
    </w:p>
    <w:p w14:paraId="523931A0"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23931A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Ψηφίσαμε για τον Παπαντωνίου. Ψηφίσαμε για τα δάνεια των κομμάτων και των μέσων ενημέρωσης. Ψηφίσαμε την </w:t>
      </w:r>
      <w:r>
        <w:rPr>
          <w:rFonts w:eastAsia="Times New Roman" w:cs="Times New Roman"/>
          <w:szCs w:val="24"/>
        </w:rPr>
        <w:t>ε</w:t>
      </w:r>
      <w:r>
        <w:rPr>
          <w:rFonts w:eastAsia="Times New Roman" w:cs="Times New Roman"/>
          <w:szCs w:val="24"/>
        </w:rPr>
        <w:t>ξεταστική για την Υγεία και ας θελήσατε να σταματήσει, εσείς που είστε από άλλο υλικό, το 2014 η έρευνα. Ψηφ</w:t>
      </w:r>
      <w:r>
        <w:rPr>
          <w:rFonts w:eastAsia="Times New Roman" w:cs="Times New Roman"/>
          <w:szCs w:val="24"/>
        </w:rPr>
        <w:t xml:space="preserve">ίσαμε την </w:t>
      </w:r>
      <w:r>
        <w:rPr>
          <w:rFonts w:eastAsia="Times New Roman" w:cs="Times New Roman"/>
          <w:szCs w:val="24"/>
        </w:rPr>
        <w:t>π</w:t>
      </w:r>
      <w:r>
        <w:rPr>
          <w:rFonts w:eastAsia="Times New Roman" w:cs="Times New Roman"/>
          <w:szCs w:val="24"/>
        </w:rPr>
        <w:t xml:space="preserve">ροκαταρκτική για δύο </w:t>
      </w:r>
      <w:r>
        <w:rPr>
          <w:rFonts w:eastAsia="Times New Roman" w:cs="Times New Roman"/>
          <w:szCs w:val="24"/>
        </w:rPr>
        <w:lastRenderedPageBreak/>
        <w:t xml:space="preserve">πρώην Πρωθυπουργούς και οκτώ πρώην Υπουργούς, η οποία </w:t>
      </w:r>
      <w:r>
        <w:rPr>
          <w:rFonts w:eastAsia="Times New Roman" w:cs="Times New Roman"/>
          <w:szCs w:val="24"/>
        </w:rPr>
        <w:t>π</w:t>
      </w:r>
      <w:r>
        <w:rPr>
          <w:rFonts w:eastAsia="Times New Roman" w:cs="Times New Roman"/>
          <w:szCs w:val="24"/>
        </w:rPr>
        <w:t xml:space="preserve">ροκαταρκτική εξελίσσεται στην ουσία σε μία καταστρατήγηση της ίδιας της απόφασης της Βουλής και σε μία </w:t>
      </w:r>
      <w:proofErr w:type="spellStart"/>
      <w:r>
        <w:rPr>
          <w:rFonts w:eastAsia="Times New Roman" w:cs="Times New Roman"/>
          <w:szCs w:val="24"/>
        </w:rPr>
        <w:t>εργαλειοποίηση</w:t>
      </w:r>
      <w:proofErr w:type="spellEnd"/>
      <w:r>
        <w:rPr>
          <w:rFonts w:eastAsia="Times New Roman" w:cs="Times New Roman"/>
          <w:szCs w:val="24"/>
        </w:rPr>
        <w:t xml:space="preserve"> του κακόφημου καταφύγιου της παραγραφής, το οποίο κ</w:t>
      </w:r>
      <w:r>
        <w:rPr>
          <w:rFonts w:eastAsia="Times New Roman" w:cs="Times New Roman"/>
          <w:szCs w:val="24"/>
        </w:rPr>
        <w:t>ακόφημο καταφύγιο της παραγραφής του άρθρου 86 στην ουσία συνιστά χειρότερη επιλογή και από καταδίκη.</w:t>
      </w:r>
      <w:r>
        <w:rPr>
          <w:rFonts w:eastAsia="Times New Roman" w:cs="Times New Roman"/>
          <w:szCs w:val="24"/>
        </w:rPr>
        <w:t xml:space="preserve"> </w:t>
      </w:r>
      <w:r>
        <w:rPr>
          <w:rFonts w:eastAsia="Times New Roman" w:cs="Times New Roman"/>
          <w:szCs w:val="24"/>
        </w:rPr>
        <w:t xml:space="preserve">Και ξέροντας πολύ καλά αυτό το πράγμα, επικαλείστε το άρθρο 86 καταστρατηγώντας τον νόμο και τις διαδικασίες της </w:t>
      </w:r>
      <w:r>
        <w:rPr>
          <w:rFonts w:eastAsia="Times New Roman" w:cs="Times New Roman"/>
          <w:szCs w:val="24"/>
        </w:rPr>
        <w:t>π</w:t>
      </w:r>
      <w:r>
        <w:rPr>
          <w:rFonts w:eastAsia="Times New Roman" w:cs="Times New Roman"/>
          <w:szCs w:val="24"/>
        </w:rPr>
        <w:t>ροκαταρκτικής, για να μείνουν οι αντίπαλ</w:t>
      </w:r>
      <w:r>
        <w:rPr>
          <w:rFonts w:eastAsia="Times New Roman" w:cs="Times New Roman"/>
          <w:szCs w:val="24"/>
        </w:rPr>
        <w:t xml:space="preserve">οί σας όχι με τον έπαινο της αποκάλυψης της σκευωρίας που πιστεύουμε, αλλά με τον ψόγο του κακόφημου καταφυγίου της παραγραφής. </w:t>
      </w:r>
    </w:p>
    <w:p w14:paraId="523931A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Όλες αυτές οι συμπεριφορές, όλη αυτή η σύγκριση των συμπεριφορών, όλη αυτή η χρονική συγκυρία δίνει σήμερα το δικαίωμα να λέει </w:t>
      </w:r>
      <w:r>
        <w:rPr>
          <w:rFonts w:eastAsia="Times New Roman" w:cs="Times New Roman"/>
          <w:szCs w:val="24"/>
        </w:rPr>
        <w:t xml:space="preserve">ο κάθε παρατηρητής των δημοσίων πραγμάτων, ότι ο ΣΥΡΙΖΑ </w:t>
      </w:r>
      <w:r>
        <w:rPr>
          <w:rFonts w:eastAsia="Times New Roman" w:cs="Times New Roman"/>
          <w:szCs w:val="24"/>
        </w:rPr>
        <w:lastRenderedPageBreak/>
        <w:t>αξιοποιεί τα πάντα -από το άρθρο 86 του Συντάγματος μέχρι σοβαρά θέματα εξωτερικής πολιτικής- για να μπορέσει να επιβάλλει σε μια χώρα που δεν μπορεί να σηκώσει κεφάλι έπειτα από ουσιαστική χρεοκοπία,</w:t>
      </w:r>
      <w:r>
        <w:rPr>
          <w:rFonts w:eastAsia="Times New Roman" w:cs="Times New Roman"/>
          <w:szCs w:val="24"/>
        </w:rPr>
        <w:t xml:space="preserve"> μια μικρογραφία και -γιατί όχι;- μια συνολική απομίμηση ό,τι χειρότερου υπήρχε στο παρελθόν. Και στο παρελθόν, ως γνωστόν, δεν υπήρχαν μόνο χειρότερα. Υπήρχαν και εξάρσεις, υπήρχαν και βελτιώσεις της ζωής των Ελλήνων. Υπήρχαν και χειρότερα, τα οποία επικρ</w:t>
      </w:r>
      <w:r>
        <w:rPr>
          <w:rFonts w:eastAsia="Times New Roman" w:cs="Times New Roman"/>
          <w:szCs w:val="24"/>
        </w:rPr>
        <w:t xml:space="preserve">άτησαν και έφεραν την ουσιαστική χρεοκοπία της χώρας. </w:t>
      </w:r>
    </w:p>
    <w:p w14:paraId="523931A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Αυτό μιμείστε σήμερα και χρησιμοποιείτε ως ασπίδα τη λάσπη και τη συκοφαντία, την έλλειψη ευθιξίας, προστατεύοντας τους δικούς σας, για να προφυλαχθείτε και να κρυφτείτε πίσω από όλα αυτά. Τι θέλετε να</w:t>
      </w:r>
      <w:r>
        <w:rPr>
          <w:rFonts w:eastAsia="Times New Roman" w:cs="Times New Roman"/>
          <w:szCs w:val="24"/>
        </w:rPr>
        <w:t xml:space="preserve"> κρύψετε; Το ότι η οικονομία σέρνεται; Το ότι η </w:t>
      </w:r>
      <w:r>
        <w:rPr>
          <w:rFonts w:eastAsia="Times New Roman" w:cs="Times New Roman"/>
          <w:szCs w:val="24"/>
        </w:rPr>
        <w:lastRenderedPageBreak/>
        <w:t>λυμφατική, η αναιμική ανάπτυξη, που επιβεβαιώθηκε, κάνει τη χώρα τουλάχιστον εξαίρεση ανάπτυξης μέσα στις χώρες της Ευρώπης;</w:t>
      </w:r>
    </w:p>
    <w:p w14:paraId="523931A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Τασούλα, σας παρακαλώ ολοκληρώστε</w:t>
      </w:r>
      <w:r>
        <w:rPr>
          <w:rFonts w:eastAsia="Times New Roman" w:cs="Times New Roman"/>
          <w:szCs w:val="24"/>
        </w:rPr>
        <w:t>.</w:t>
      </w:r>
    </w:p>
    <w:p w14:paraId="523931A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Θέλετε να κρύψετε την οικοδόμηση του κομματικού κράτους και την εύνοια προς συγγενείς; </w:t>
      </w:r>
    </w:p>
    <w:p w14:paraId="523931A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Τίποτα απ’ αυτά δεν θα κρυφτεί. Και σήμερα έχετε μια τελευταία ευκαιρία σε αυτό το θέμα να αποδείξετε αν όντως έχετε στοιχειώδη ευθιξία. </w:t>
      </w:r>
    </w:p>
    <w:p w14:paraId="523931A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Καταλ</w:t>
      </w:r>
      <w:r>
        <w:rPr>
          <w:rFonts w:eastAsia="Times New Roman" w:cs="Times New Roman"/>
          <w:szCs w:val="24"/>
        </w:rPr>
        <w:t xml:space="preserve">ήγω με το εξής: Πριν από λίγες μέρες, κύριοι συνάδελφοι, στις 18 Φεβρουαρίου, ο Ευρωβουλευτής που εξελέγη με τη σημαία του ΣΥΡΙΖΑ, ο κ. </w:t>
      </w:r>
      <w:proofErr w:type="spellStart"/>
      <w:r>
        <w:rPr>
          <w:rFonts w:eastAsia="Times New Roman" w:cs="Times New Roman"/>
          <w:szCs w:val="24"/>
        </w:rPr>
        <w:t>Χρυσόγονος</w:t>
      </w:r>
      <w:proofErr w:type="spellEnd"/>
      <w:r>
        <w:rPr>
          <w:rFonts w:eastAsia="Times New Roman" w:cs="Times New Roman"/>
          <w:szCs w:val="24"/>
        </w:rPr>
        <w:t xml:space="preserve">, και μέλος της επιτροπής σύνταξης </w:t>
      </w:r>
      <w:r>
        <w:rPr>
          <w:rFonts w:eastAsia="Times New Roman" w:cs="Times New Roman"/>
          <w:szCs w:val="24"/>
        </w:rPr>
        <w:lastRenderedPageBreak/>
        <w:t xml:space="preserve">της πρότασης του ΣΥΡΙΖΑ για τη συνταγματική αναθεώρηση, έγραψε </w:t>
      </w:r>
      <w:r>
        <w:rPr>
          <w:rFonts w:eastAsia="Times New Roman" w:cs="Times New Roman"/>
          <w:szCs w:val="24"/>
        </w:rPr>
        <w:t xml:space="preserve">στο «ΒΗΜΑ» </w:t>
      </w:r>
      <w:r>
        <w:rPr>
          <w:rFonts w:eastAsia="Times New Roman" w:cs="Times New Roman"/>
          <w:szCs w:val="24"/>
        </w:rPr>
        <w:t xml:space="preserve">ένα άρθρο. Αυτό το άρθρο το έγραψε με αφορμή την πρότασή σας για την </w:t>
      </w:r>
      <w:r>
        <w:rPr>
          <w:rFonts w:eastAsia="Times New Roman" w:cs="Times New Roman"/>
          <w:szCs w:val="24"/>
        </w:rPr>
        <w:t>π</w:t>
      </w:r>
      <w:r>
        <w:rPr>
          <w:rFonts w:eastAsia="Times New Roman" w:cs="Times New Roman"/>
          <w:szCs w:val="24"/>
        </w:rPr>
        <w:t xml:space="preserve">ροκαταρκτική για τους δυο πρώην Πρωθυπουργούς και τους οκτώ πρώην Υπουργούς. </w:t>
      </w:r>
      <w:r>
        <w:rPr>
          <w:rFonts w:eastAsia="Times New Roman" w:cs="Times New Roman"/>
          <w:szCs w:val="24"/>
        </w:rPr>
        <w:t>«</w:t>
      </w:r>
      <w:r>
        <w:rPr>
          <w:rFonts w:eastAsia="Times New Roman" w:cs="Times New Roman"/>
          <w:szCs w:val="24"/>
        </w:rPr>
        <w:t>Είναι, μάλιστα, χαρακτηριστικό ότι οι Βουλευτές του κυβερνώντος κόμματος που υπογράφουν την πρόταση για σύστ</w:t>
      </w:r>
      <w:r>
        <w:rPr>
          <w:rFonts w:eastAsia="Times New Roman" w:cs="Times New Roman"/>
          <w:szCs w:val="24"/>
        </w:rPr>
        <w:t>αση Ειδικής Κοινοβουλευτικής Επιτροπής, διατρανώνουν ως πολιτικά αυτονόητο ότι το άρθρο 86 του Συντάγματος πρέπει να αναθεωρηθεί με την επόμενη συνταγματική αναθεώρηση.</w:t>
      </w:r>
      <w:r>
        <w:rPr>
          <w:rFonts w:eastAsia="Times New Roman" w:cs="Times New Roman"/>
          <w:szCs w:val="24"/>
        </w:rPr>
        <w:t>»</w:t>
      </w:r>
      <w:r>
        <w:rPr>
          <w:rFonts w:eastAsia="Times New Roman" w:cs="Times New Roman"/>
          <w:szCs w:val="24"/>
        </w:rPr>
        <w:t xml:space="preserve"> </w:t>
      </w:r>
    </w:p>
    <w:p w14:paraId="523931A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Αν, όμως, είναι έτσι, τότε ανακύπτει</w:t>
      </w:r>
      <w:r>
        <w:rPr>
          <w:rFonts w:eastAsia="Times New Roman" w:cs="Times New Roman"/>
          <w:szCs w:val="24"/>
        </w:rPr>
        <w:t>..»</w:t>
      </w:r>
      <w:r>
        <w:rPr>
          <w:rFonts w:eastAsia="Times New Roman" w:cs="Times New Roman"/>
          <w:szCs w:val="24"/>
        </w:rPr>
        <w:t xml:space="preserve"> κύριοι συνάδελφοι που είστε από άλλο υλικό, </w:t>
      </w:r>
      <w:r>
        <w:rPr>
          <w:rFonts w:eastAsia="Times New Roman" w:cs="Times New Roman"/>
          <w:szCs w:val="24"/>
        </w:rPr>
        <w:t>«…</w:t>
      </w:r>
      <w:r>
        <w:rPr>
          <w:rFonts w:eastAsia="Times New Roman" w:cs="Times New Roman"/>
          <w:szCs w:val="24"/>
        </w:rPr>
        <w:t xml:space="preserve">το εξής ερώτημα: </w:t>
      </w:r>
      <w:r>
        <w:rPr>
          <w:rFonts w:eastAsia="Times New Roman" w:cs="Times New Roman"/>
          <w:szCs w:val="24"/>
        </w:rPr>
        <w:t>γ</w:t>
      </w:r>
      <w:r>
        <w:rPr>
          <w:rFonts w:eastAsia="Times New Roman" w:cs="Times New Roman"/>
          <w:szCs w:val="24"/>
        </w:rPr>
        <w:t xml:space="preserve">ια ποιο λόγο στην προηγούμενη βουλευτική περίοδο </w:t>
      </w:r>
      <w:r>
        <w:rPr>
          <w:rFonts w:eastAsia="Times New Roman" w:cs="Times New Roman"/>
          <w:szCs w:val="24"/>
        </w:rPr>
        <w:t>–</w:t>
      </w:r>
      <w:r>
        <w:rPr>
          <w:rFonts w:eastAsia="Times New Roman" w:cs="Times New Roman"/>
          <w:szCs w:val="24"/>
        </w:rPr>
        <w:t>Ιανουάριος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Αύγουστος του </w:t>
      </w:r>
      <w:r>
        <w:rPr>
          <w:rFonts w:eastAsia="Times New Roman" w:cs="Times New Roman"/>
          <w:szCs w:val="24"/>
        </w:rPr>
        <w:lastRenderedPageBreak/>
        <w:t>2015- το κόμμα αυτό δεν κατέθεσε πρόταση αναθεώρησης του άρθρου 86; Αν το είχε πράξει και η πρόταση είχε υπερψηφιστεί, τότε η παρούσα Βουλή θα ήταν αναθεωρητικ</w:t>
      </w:r>
      <w:r>
        <w:rPr>
          <w:rFonts w:eastAsia="Times New Roman" w:cs="Times New Roman"/>
          <w:szCs w:val="24"/>
        </w:rPr>
        <w:t>ή και το άρθρο αυτό θα μπορούσε να είχε αλλάξει πριν από τα τέλη του 2015, οπότε και θα συζητούσαμε σήμερα σε τελείως διαφορετική βάση</w:t>
      </w:r>
      <w:r>
        <w:rPr>
          <w:rFonts w:eastAsia="Times New Roman" w:cs="Times New Roman"/>
          <w:szCs w:val="24"/>
        </w:rPr>
        <w:t>»</w:t>
      </w:r>
      <w:r>
        <w:rPr>
          <w:rFonts w:eastAsia="Times New Roman" w:cs="Times New Roman"/>
          <w:szCs w:val="24"/>
        </w:rPr>
        <w:t xml:space="preserve">. </w:t>
      </w:r>
    </w:p>
    <w:p w14:paraId="523931A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Φαίνεται ότι από τα λόγια στις πράξεις υπάρχει κάποια απόσταση. Ο κ. </w:t>
      </w:r>
      <w:proofErr w:type="spellStart"/>
      <w:r>
        <w:rPr>
          <w:rFonts w:eastAsia="Times New Roman" w:cs="Times New Roman"/>
          <w:szCs w:val="24"/>
        </w:rPr>
        <w:t>Χρυσόγονος</w:t>
      </w:r>
      <w:proofErr w:type="spellEnd"/>
      <w:r>
        <w:rPr>
          <w:rFonts w:eastAsia="Times New Roman" w:cs="Times New Roman"/>
          <w:szCs w:val="24"/>
        </w:rPr>
        <w:t xml:space="preserve"> καταλογίζει στο ΣΥΡΙΖΑ ότι όταν αποκαλ</w:t>
      </w:r>
      <w:r>
        <w:rPr>
          <w:rFonts w:eastAsia="Times New Roman" w:cs="Times New Roman"/>
          <w:szCs w:val="24"/>
        </w:rPr>
        <w:t>εί το άρθρο 86 κατάπτυστο, δεν το εννοεί.</w:t>
      </w:r>
    </w:p>
    <w:p w14:paraId="523931A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Τασούλα, σας παρακαλώ, ολοκληρώστε. </w:t>
      </w:r>
    </w:p>
    <w:p w14:paraId="523931A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Στην ουσία ο ΣΥΡΙΖΑ, με τη μέχρι τώρα στάση του, χρησιμοποιεί το άρθρο 86 για να πετάξει λάσπη στους αντιπάλους του. </w:t>
      </w:r>
    </w:p>
    <w:p w14:paraId="523931A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καταθέτει την παρούσα πρόταση, εξαντλώντας τις θεσμικές δυνατότητες. Εσείς εκμεταλλεύεστε και καταστρατηγείτε τις θεσμικ</w:t>
      </w:r>
      <w:r>
        <w:rPr>
          <w:rFonts w:eastAsia="Times New Roman" w:cs="Times New Roman"/>
          <w:szCs w:val="24"/>
        </w:rPr>
        <w:t xml:space="preserve">ές δυνατότητες. Και επειδή ευθιξία είναι συνώνυμη με το φιλότιμο, υπάρχει σήμερα και στις επόμενες δώδεκα ώρες περιθώριο στους συναδέλφους του ΣΥΡΙΖΑ, που εναβρύνονται ότι είναι από άλλο υλικό, να αποδείξουν ότι έχουν φιλότιμο. </w:t>
      </w:r>
    </w:p>
    <w:p w14:paraId="523931A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23931A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από την πτέρυγα της Νέας Δημοκρατίας)</w:t>
      </w:r>
    </w:p>
    <w:p w14:paraId="523931A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Δεν ξεκινήσαμε καλά με την τήρηση του χρόνου. Δεν ξέρω τι θα γίνει στη συνέχεια.</w:t>
      </w:r>
    </w:p>
    <w:p w14:paraId="523931B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Λάππας</w:t>
      </w:r>
      <w:proofErr w:type="spellEnd"/>
      <w:r>
        <w:rPr>
          <w:rFonts w:eastAsia="Times New Roman" w:cs="Times New Roman"/>
          <w:szCs w:val="24"/>
        </w:rPr>
        <w:t xml:space="preserve"> από τον ΣΥΡΙΖΑ για δέκα λεπτά.</w:t>
      </w:r>
    </w:p>
    <w:p w14:paraId="523931B1" w14:textId="77777777" w:rsidR="00246891" w:rsidRDefault="00DA5D45">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Ευχαριστώ, κ</w:t>
      </w:r>
      <w:r>
        <w:rPr>
          <w:rFonts w:eastAsia="Times New Roman"/>
          <w:szCs w:val="24"/>
        </w:rPr>
        <w:t>υρία Πρόεδρε.</w:t>
      </w:r>
    </w:p>
    <w:p w14:paraId="523931B2" w14:textId="77777777" w:rsidR="00246891" w:rsidRDefault="00DA5D45">
      <w:pPr>
        <w:spacing w:after="0" w:line="600" w:lineRule="auto"/>
        <w:ind w:firstLine="720"/>
        <w:jc w:val="both"/>
        <w:rPr>
          <w:rFonts w:eastAsia="Times New Roman"/>
          <w:szCs w:val="24"/>
        </w:rPr>
      </w:pPr>
      <w:r>
        <w:rPr>
          <w:rFonts w:eastAsia="Times New Roman"/>
          <w:szCs w:val="24"/>
        </w:rPr>
        <w:lastRenderedPageBreak/>
        <w:t>Κυρίες και κύριοι συνάδελφοι, επιτέλους σήμερα μάθαμε ότι το κόμμα της Νέας Δημοκρατίας είναι το κόμμα της ευθιξίας, του φιλότιμου, της δημοκρατικής ευαισθησίας και δεν έχει καμ</w:t>
      </w:r>
      <w:r>
        <w:rPr>
          <w:rFonts w:eastAsia="Times New Roman"/>
          <w:szCs w:val="24"/>
        </w:rPr>
        <w:t>μ</w:t>
      </w:r>
      <w:r>
        <w:rPr>
          <w:rFonts w:eastAsia="Times New Roman"/>
          <w:szCs w:val="24"/>
        </w:rPr>
        <w:t xml:space="preserve">ία απολύτως ευθύνη για ό,τι κακό συμβαίνει σε αυτή τη χώρα. Για </w:t>
      </w:r>
      <w:r>
        <w:rPr>
          <w:rFonts w:eastAsia="Times New Roman"/>
          <w:szCs w:val="24"/>
        </w:rPr>
        <w:t xml:space="preserve">όλα ευθύνεται η Κυβέρνηση του ΣΥΡΙΖΑ κι όλα τα κακά συμβαίνουν από τον Γενάρη του 2015 και εντεύθεν. Ας το αντιμετωπίσουμε και να δούμε. </w:t>
      </w:r>
    </w:p>
    <w:p w14:paraId="523931B3" w14:textId="77777777" w:rsidR="00246891" w:rsidRDefault="00DA5D45">
      <w:pPr>
        <w:spacing w:after="0" w:line="600" w:lineRule="auto"/>
        <w:ind w:firstLine="720"/>
        <w:jc w:val="both"/>
        <w:rPr>
          <w:rFonts w:eastAsia="Times New Roman"/>
          <w:szCs w:val="24"/>
        </w:rPr>
      </w:pPr>
      <w:r>
        <w:rPr>
          <w:rFonts w:eastAsia="Times New Roman"/>
          <w:szCs w:val="24"/>
        </w:rPr>
        <w:t>Πρέπει να σας πω, κύριοι συνάδελφοι της Νέας Δημοκρατίας, ότι μερικές φορές η πραγματικότητα εκδικείται βάναυσα και το</w:t>
      </w:r>
      <w:r>
        <w:rPr>
          <w:rFonts w:eastAsia="Times New Roman"/>
          <w:szCs w:val="24"/>
        </w:rPr>
        <w:t xml:space="preserve"> ψεύδος και την υποκρισία. Πριν από λίγες μέρες, ο Αρχηγός σας, ο κ. Μητσοτάκης, είπε εδώ, από αυτό το Βήμα της Βουλής, ότι «ποτέ δεν υπήρξε ηθικό πλεονέκτημα της Αριστεράς». Κι ενώ επιχειρηματολογούσε για την ανυπαρξία ηθικού πλεονεκτήματος της Αριστεράς,</w:t>
      </w:r>
      <w:r>
        <w:rPr>
          <w:rFonts w:eastAsia="Times New Roman"/>
          <w:szCs w:val="24"/>
        </w:rPr>
        <w:t xml:space="preserve"> την ίδια ώρα έρχονταν τα νέα ντοκουμέντα και οι νέες ειδήσεις </w:t>
      </w:r>
      <w:r>
        <w:rPr>
          <w:rFonts w:eastAsia="Times New Roman"/>
          <w:szCs w:val="24"/>
        </w:rPr>
        <w:lastRenderedPageBreak/>
        <w:t xml:space="preserve">από τη Γερμανία για το δικό σας ηθικό μειονέκτημα. Αφορά τις μίζες για το μετρό και το ξέρετε! </w:t>
      </w:r>
    </w:p>
    <w:p w14:paraId="523931B4" w14:textId="77777777" w:rsidR="00246891" w:rsidRDefault="00DA5D45">
      <w:pPr>
        <w:spacing w:after="0" w:line="600" w:lineRule="auto"/>
        <w:ind w:firstLine="720"/>
        <w:jc w:val="both"/>
        <w:rPr>
          <w:rFonts w:eastAsia="Times New Roman"/>
          <w:szCs w:val="24"/>
        </w:rPr>
      </w:pPr>
      <w:r>
        <w:rPr>
          <w:rFonts w:eastAsia="Times New Roman"/>
          <w:szCs w:val="24"/>
        </w:rPr>
        <w:t>Εδώ δεν μπορείτε να πείτε ότι έρχεται μία νέα σκευωρία. Διότι στη «σκευωρία» αυτή δεν μπορεί να π</w:t>
      </w:r>
      <w:r>
        <w:rPr>
          <w:rFonts w:eastAsia="Times New Roman"/>
          <w:szCs w:val="24"/>
        </w:rPr>
        <w:t xml:space="preserve">εράσει το αφήγημά σας ότι ο Παπαγγελόπουλος, ο Τσίπρας και η </w:t>
      </w:r>
      <w:proofErr w:type="spellStart"/>
      <w:r>
        <w:rPr>
          <w:rFonts w:eastAsia="Times New Roman"/>
          <w:szCs w:val="24"/>
        </w:rPr>
        <w:t>Τουλουπάκη</w:t>
      </w:r>
      <w:proofErr w:type="spellEnd"/>
      <w:r>
        <w:rPr>
          <w:rFonts w:eastAsia="Times New Roman"/>
          <w:szCs w:val="24"/>
        </w:rPr>
        <w:t xml:space="preserve"> συνιστούν </w:t>
      </w:r>
      <w:proofErr w:type="spellStart"/>
      <w:r>
        <w:rPr>
          <w:rFonts w:eastAsia="Times New Roman"/>
          <w:szCs w:val="24"/>
        </w:rPr>
        <w:t>συνομωσιολογικό</w:t>
      </w:r>
      <w:proofErr w:type="spellEnd"/>
      <w:r>
        <w:rPr>
          <w:rFonts w:eastAsia="Times New Roman"/>
          <w:szCs w:val="24"/>
        </w:rPr>
        <w:t xml:space="preserve"> πυρήνα και σκευωρούν, γιατί δεν τολμάτε να πείτε ότι μπορεί να είναι σκευωρία, με </w:t>
      </w:r>
      <w:proofErr w:type="spellStart"/>
      <w:r>
        <w:rPr>
          <w:rFonts w:eastAsia="Times New Roman"/>
          <w:szCs w:val="24"/>
        </w:rPr>
        <w:t>αρχισυμμορίτισσα</w:t>
      </w:r>
      <w:proofErr w:type="spellEnd"/>
      <w:r>
        <w:rPr>
          <w:rFonts w:eastAsia="Times New Roman"/>
          <w:szCs w:val="24"/>
        </w:rPr>
        <w:t xml:space="preserve"> τη </w:t>
      </w:r>
      <w:proofErr w:type="spellStart"/>
      <w:r>
        <w:rPr>
          <w:rFonts w:eastAsia="Times New Roman"/>
          <w:szCs w:val="24"/>
        </w:rPr>
        <w:t>Μέρκελ</w:t>
      </w:r>
      <w:proofErr w:type="spellEnd"/>
      <w:r>
        <w:rPr>
          <w:rFonts w:eastAsia="Times New Roman"/>
          <w:szCs w:val="24"/>
        </w:rPr>
        <w:t xml:space="preserve">. Καταπιείτε το κι αυτό. </w:t>
      </w:r>
    </w:p>
    <w:p w14:paraId="523931B5" w14:textId="77777777" w:rsidR="00246891" w:rsidRDefault="00DA5D45">
      <w:pPr>
        <w:spacing w:after="0" w:line="600" w:lineRule="auto"/>
        <w:ind w:firstLine="720"/>
        <w:jc w:val="both"/>
        <w:rPr>
          <w:rFonts w:eastAsia="Times New Roman"/>
          <w:szCs w:val="24"/>
        </w:rPr>
      </w:pPr>
      <w:r>
        <w:rPr>
          <w:rFonts w:eastAsia="Times New Roman"/>
          <w:szCs w:val="24"/>
        </w:rPr>
        <w:t>Και μάλιστα, προσφυώς, γ</w:t>
      </w:r>
      <w:r>
        <w:rPr>
          <w:rFonts w:eastAsia="Times New Roman"/>
          <w:szCs w:val="24"/>
        </w:rPr>
        <w:t>ια το νέο αυτό σκάνδαλο γράφτηκε στον Τύπο το εξής: «Στα εισαγγελικά γραφεία στενάζει η Ελλάδα. Διαφθορά, μίζες, εύκολος πλουτισμός, διασπάθιση δημοσίου χρήματος, κολεγιές με οικονομικά συμφέροντα». Περί αυτών, κύριε Τασούλα, τσιμουδιά. Δεν είπατε κουβέντα</w:t>
      </w:r>
      <w:r>
        <w:rPr>
          <w:rFonts w:eastAsia="Times New Roman"/>
          <w:szCs w:val="24"/>
        </w:rPr>
        <w:t xml:space="preserve">. </w:t>
      </w:r>
    </w:p>
    <w:p w14:paraId="523931B6" w14:textId="77777777" w:rsidR="00246891" w:rsidRDefault="00DA5D45">
      <w:pPr>
        <w:spacing w:after="0" w:line="600" w:lineRule="auto"/>
        <w:ind w:firstLine="720"/>
        <w:jc w:val="both"/>
        <w:rPr>
          <w:rFonts w:eastAsia="Times New Roman"/>
          <w:szCs w:val="24"/>
        </w:rPr>
      </w:pPr>
      <w:r>
        <w:rPr>
          <w:rFonts w:eastAsia="Times New Roman"/>
          <w:szCs w:val="24"/>
        </w:rPr>
        <w:lastRenderedPageBreak/>
        <w:t>Ο ομιλών συμφωνεί απόλυτα με μία παρατήρηση από τη χθεσινή ομιλία του Πρωθυπουργού. «Το πέρασμα στο μέλλον δεν προϋποθέτει μόνο να κοιτάζεις μπροστά. Απαιτεί να διευθετήσεις στη συλλογική μνήμη και τις εκκρεμότητες, τους ανοικτούς λογαριασμούς με το παρ</w:t>
      </w:r>
      <w:r>
        <w:rPr>
          <w:rFonts w:eastAsia="Times New Roman"/>
          <w:szCs w:val="24"/>
        </w:rPr>
        <w:t>ελθόν». Κι αυτό επιβάλλεται να γίνει. Ξέρετε γιατί, κύριοι συνάδελφοι; Γιατί δεν είναι δυνατόν μία χώρα βουτηγμένη σε σκάνδαλα, μίζες, ρεμούλα, απαξίωση, ταυτόχρονα να θέλουμε να είναι μία κανονική, μια ευνομούμενη πολιτεία που κοιτάζει μπροστά και να θέλε</w:t>
      </w:r>
      <w:r>
        <w:rPr>
          <w:rFonts w:eastAsia="Times New Roman"/>
          <w:szCs w:val="24"/>
        </w:rPr>
        <w:t xml:space="preserve">ι να βγει από το οικονομικό αδιέξοδο. Δεν γίνεται οικονομική προκοπή κι ευημερία όντας βουτηγμένη η χώρα μέσα στα σκάνδαλα και στη ρεμούλα. </w:t>
      </w:r>
    </w:p>
    <w:p w14:paraId="523931B7" w14:textId="77777777" w:rsidR="00246891" w:rsidRDefault="00DA5D45">
      <w:pPr>
        <w:spacing w:after="0" w:line="600" w:lineRule="auto"/>
        <w:ind w:firstLine="720"/>
        <w:jc w:val="both"/>
        <w:rPr>
          <w:rFonts w:eastAsia="Times New Roman"/>
          <w:szCs w:val="24"/>
        </w:rPr>
      </w:pPr>
      <w:r>
        <w:rPr>
          <w:rFonts w:eastAsia="Times New Roman"/>
          <w:szCs w:val="24"/>
        </w:rPr>
        <w:t xml:space="preserve">Εάν δεν τιθασεύσουμε το φαινόμενο της διαφθοράς, που, όπως έλεγε σε έναν πρόλογό του ο κ. Βενιζέλος, στο σύγγραμμα </w:t>
      </w:r>
      <w:r>
        <w:rPr>
          <w:rFonts w:eastAsia="Times New Roman"/>
          <w:szCs w:val="24"/>
        </w:rPr>
        <w:t xml:space="preserve">του </w:t>
      </w:r>
      <w:r>
        <w:rPr>
          <w:rFonts w:eastAsia="Times New Roman"/>
          <w:szCs w:val="24"/>
        </w:rPr>
        <w:lastRenderedPageBreak/>
        <w:t xml:space="preserve">Δημόπουλου «Περί διαφθοράς», ότι κατατρώγει σαν σαράκι το σώμα της κοινωνίας και της οικονομίας, ποτέ δεν θα μπορέσουμε να σταθούμε με αξιοπρέπεια στα πόδια μας. Και συμφωνώ απόλυτα με τον κ. Βενιζέλο, τουλάχιστον ως προς αυτό. </w:t>
      </w:r>
    </w:p>
    <w:p w14:paraId="523931B8" w14:textId="77777777" w:rsidR="00246891" w:rsidRDefault="00DA5D45">
      <w:pPr>
        <w:spacing w:after="0" w:line="600" w:lineRule="auto"/>
        <w:ind w:firstLine="720"/>
        <w:jc w:val="both"/>
        <w:rPr>
          <w:rFonts w:eastAsia="Times New Roman"/>
          <w:szCs w:val="24"/>
        </w:rPr>
      </w:pPr>
      <w:r>
        <w:rPr>
          <w:rFonts w:eastAsia="Times New Roman"/>
          <w:szCs w:val="24"/>
        </w:rPr>
        <w:t>Άκουσα τώρα τον κ. Τασο</w:t>
      </w:r>
      <w:r>
        <w:rPr>
          <w:rFonts w:eastAsia="Times New Roman"/>
          <w:szCs w:val="24"/>
        </w:rPr>
        <w:t>ύλα και μου θύμισε κάτι από αυτό που διαβάζαμε για τη σπηλιά του Πλάτωνα, όπου κάποιοι δεσμώτες μέσα σε μια σπηλιά το μόνο που έβλεπαν και παρατηρούσαν -λέει- ήταν κάποια σώματα, όχι τα ίδια, αλλά τις σκιές τους. Έτσι, συνέχισαν να ζουν μέχρι τον θάνατό το</w:t>
      </w:r>
      <w:r>
        <w:rPr>
          <w:rFonts w:eastAsia="Times New Roman"/>
          <w:szCs w:val="24"/>
        </w:rPr>
        <w:t>υς σε μια σκιώδη, δηλαδή εικονική, πραγματικότητα. Αυτή είναι η δική σας πραγματικότητα. Τίποτα από αυτά που σας λέμε δεν βλέπετε κι εξακολουθείτε να έχετε το ίδιο αφήγημα, την ίδια επιχειρηματολογία και να είστε βουτηγμένοι στα ίδια αδιέξοδα. Συγχαρητήρια</w:t>
      </w:r>
      <w:r>
        <w:rPr>
          <w:rFonts w:eastAsia="Times New Roman"/>
          <w:szCs w:val="24"/>
        </w:rPr>
        <w:t xml:space="preserve">! </w:t>
      </w:r>
    </w:p>
    <w:p w14:paraId="523931B9"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Δεν το λέει έτσι η «Πολιτεία». Το έχετε μπερδέψει.</w:t>
      </w:r>
    </w:p>
    <w:p w14:paraId="523931BA" w14:textId="77777777" w:rsidR="00246891" w:rsidRDefault="00DA5D45">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Καλά, κύριε </w:t>
      </w:r>
      <w:proofErr w:type="spellStart"/>
      <w:r>
        <w:rPr>
          <w:rFonts w:eastAsia="Times New Roman"/>
          <w:szCs w:val="24"/>
        </w:rPr>
        <w:t>Δένδια</w:t>
      </w:r>
      <w:proofErr w:type="spellEnd"/>
      <w:r>
        <w:rPr>
          <w:rFonts w:eastAsia="Times New Roman"/>
          <w:szCs w:val="24"/>
        </w:rPr>
        <w:t xml:space="preserve">, ελάτε να μας το πείτε εσείς ορθά.  </w:t>
      </w:r>
    </w:p>
    <w:p w14:paraId="523931BB" w14:textId="77777777" w:rsidR="00246891" w:rsidRDefault="00DA5D45">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Μην αναφέρεστε σε κάτι αν δεν το ξέρετε.  </w:t>
      </w:r>
    </w:p>
    <w:p w14:paraId="523931BC" w14:textId="77777777" w:rsidR="00246891" w:rsidRDefault="00DA5D45">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Ελάτε να μας το πείτε εσείς σωστά. </w:t>
      </w:r>
    </w:p>
    <w:p w14:paraId="523931BD"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xml:space="preserve">, μην ξεκινάμε. </w:t>
      </w:r>
    </w:p>
    <w:p w14:paraId="523931BE" w14:textId="77777777" w:rsidR="00246891" w:rsidRDefault="00DA5D45">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Ας πάμε τώρα στην πρόταση που έχετε φέρει. </w:t>
      </w:r>
    </w:p>
    <w:p w14:paraId="523931BF" w14:textId="77777777" w:rsidR="00246891" w:rsidRDefault="00DA5D45">
      <w:pPr>
        <w:spacing w:after="0" w:line="600" w:lineRule="auto"/>
        <w:ind w:firstLine="720"/>
        <w:jc w:val="both"/>
        <w:rPr>
          <w:rFonts w:eastAsia="Times New Roman"/>
          <w:szCs w:val="24"/>
        </w:rPr>
      </w:pPr>
      <w:r>
        <w:rPr>
          <w:rFonts w:eastAsia="Times New Roman"/>
          <w:szCs w:val="24"/>
        </w:rPr>
        <w:t>Εκ προοιμίου δηλώνουμε και θεωρούμε ότι η πρότασή σας είναι μία κίνηση αντιπερισπασ</w:t>
      </w:r>
      <w:r>
        <w:rPr>
          <w:rFonts w:eastAsia="Times New Roman"/>
          <w:szCs w:val="24"/>
        </w:rPr>
        <w:t xml:space="preserve">μού, για να βγείτε από τη σωρεία των </w:t>
      </w:r>
      <w:r>
        <w:rPr>
          <w:rFonts w:eastAsia="Times New Roman"/>
          <w:szCs w:val="24"/>
        </w:rPr>
        <w:lastRenderedPageBreak/>
        <w:t xml:space="preserve">σκανδάλων που βγαίνουν κάθε μέρα στην επιφάνεια και στην επικαιρότητα. </w:t>
      </w:r>
    </w:p>
    <w:p w14:paraId="523931C0" w14:textId="77777777" w:rsidR="00246891" w:rsidRDefault="00DA5D45">
      <w:pPr>
        <w:spacing w:after="0" w:line="600" w:lineRule="auto"/>
        <w:ind w:firstLine="720"/>
        <w:jc w:val="both"/>
        <w:rPr>
          <w:rFonts w:eastAsia="Times New Roman"/>
          <w:szCs w:val="24"/>
        </w:rPr>
      </w:pPr>
      <w:r>
        <w:rPr>
          <w:rFonts w:eastAsia="Times New Roman"/>
          <w:szCs w:val="24"/>
        </w:rPr>
        <w:t xml:space="preserve">Γράφτηκε χθες σε φιλικό σας Τύπο, σε μία από τις ναυαρχίδες του ομίλου </w:t>
      </w:r>
      <w:r>
        <w:rPr>
          <w:rFonts w:eastAsia="Times New Roman"/>
          <w:szCs w:val="24"/>
        </w:rPr>
        <w:t>«</w:t>
      </w:r>
      <w:r>
        <w:rPr>
          <w:rFonts w:eastAsia="Times New Roman"/>
          <w:szCs w:val="24"/>
        </w:rPr>
        <w:t>Μαρινάκη</w:t>
      </w:r>
      <w:r>
        <w:rPr>
          <w:rFonts w:eastAsia="Times New Roman"/>
          <w:szCs w:val="24"/>
        </w:rPr>
        <w:t>»</w:t>
      </w:r>
      <w:r>
        <w:rPr>
          <w:rFonts w:eastAsia="Times New Roman"/>
          <w:szCs w:val="24"/>
        </w:rPr>
        <w:t xml:space="preserve">: «Οι φερόμενοι ως εμπλεκόμενοι και τα κόμματά τους αγκάλιασαν το </w:t>
      </w:r>
      <w:r>
        <w:rPr>
          <w:rFonts w:eastAsia="Times New Roman"/>
          <w:szCs w:val="24"/>
        </w:rPr>
        <w:t xml:space="preserve">σωσίβιο της κουκούλας για να επιπλεύσουν στην επικοινωνιακή καθημερινότητα». Όμως, και αυτή η καθημερινότητα, η καταραμένη, δεν σας αφήνει σε ησυχία, όπως θα αναπτύξουμε παρακάτω. Και εννοούσε και τα νέα σκάνδαλα που ήρθαν κι έρχονται συνεχώς. </w:t>
      </w:r>
    </w:p>
    <w:p w14:paraId="523931C1" w14:textId="77777777" w:rsidR="00246891" w:rsidRDefault="00DA5D45">
      <w:pPr>
        <w:spacing w:after="0" w:line="600" w:lineRule="auto"/>
        <w:ind w:firstLine="720"/>
        <w:jc w:val="both"/>
        <w:rPr>
          <w:rFonts w:eastAsia="Times New Roman"/>
          <w:szCs w:val="24"/>
        </w:rPr>
      </w:pPr>
      <w:r>
        <w:rPr>
          <w:rFonts w:eastAsia="Times New Roman"/>
          <w:szCs w:val="24"/>
        </w:rPr>
        <w:t>Κρατάω, λοι</w:t>
      </w:r>
      <w:r>
        <w:rPr>
          <w:rFonts w:eastAsia="Times New Roman"/>
          <w:szCs w:val="24"/>
        </w:rPr>
        <w:t xml:space="preserve">πόν, στα χέρια μου την πρότασή σας, κύριοι συνάδελφοι. Αρχίζει με μία αναφορά -είναι πάνω, ως προμετωπίδα- ότι αυτή εισάγεται σύμφωνα με το άρθρο 86, παράγραφος 3 και το άρθρο 5, του ν.3126/2013, «περί ευθύνης Υπουργών». </w:t>
      </w:r>
    </w:p>
    <w:p w14:paraId="523931C2" w14:textId="77777777" w:rsidR="00246891" w:rsidRDefault="00DA5D45">
      <w:pPr>
        <w:spacing w:after="0" w:line="600" w:lineRule="auto"/>
        <w:ind w:firstLine="720"/>
        <w:jc w:val="both"/>
        <w:rPr>
          <w:rFonts w:eastAsia="Times New Roman"/>
          <w:szCs w:val="24"/>
        </w:rPr>
      </w:pPr>
      <w:r>
        <w:rPr>
          <w:rFonts w:eastAsia="Times New Roman"/>
          <w:szCs w:val="24"/>
        </w:rPr>
        <w:lastRenderedPageBreak/>
        <w:t>Εισαγωγικά, σας λέμε για μία ακόμη</w:t>
      </w:r>
      <w:r>
        <w:rPr>
          <w:rFonts w:eastAsia="Times New Roman"/>
          <w:szCs w:val="24"/>
        </w:rPr>
        <w:t xml:space="preserve"> φορά, πως εμείς, οι Βουλευτές και το κόμμα του ΣΥΡΙΖΑ -νομίζω και των ΑΝΕΛ- έχουμε τοποθετηθεί εδώ και πάρα πολλά χρόνια, δεκαετίες, ότι η πολιτική μας και η συνταγματική μας θέση είναι πως οι διατάξεις αυτές είναι κατάπτυστες, ότι προκαλούν το περί δικαί</w:t>
      </w:r>
      <w:r>
        <w:rPr>
          <w:rFonts w:eastAsia="Times New Roman"/>
          <w:szCs w:val="24"/>
        </w:rPr>
        <w:t xml:space="preserve">ου λαϊκό αίσθημα. Ξέρετε γιατί; Γιατί έχουν διττό χαρακτήρα. Έναν προνομιακό, υπέρ των Υπουργών κι έναν δικονομικό, όχι ουσιαστικό, πλαίσιο απονομής δικαίου. </w:t>
      </w:r>
    </w:p>
    <w:p w14:paraId="523931C3" w14:textId="77777777" w:rsidR="00246891" w:rsidRDefault="00DA5D45">
      <w:pPr>
        <w:spacing w:after="0" w:line="600" w:lineRule="auto"/>
        <w:ind w:firstLine="720"/>
        <w:jc w:val="both"/>
        <w:rPr>
          <w:rFonts w:eastAsia="Times New Roman"/>
          <w:szCs w:val="24"/>
        </w:rPr>
      </w:pPr>
      <w:r>
        <w:rPr>
          <w:rFonts w:eastAsia="Times New Roman"/>
          <w:szCs w:val="24"/>
        </w:rPr>
        <w:t xml:space="preserve">Και είναι προνομιακό διότι είναι μόνο αυτή η εξαιρετική αρμοδιότητα υπέρ της ταχύτατης εξάλειψης </w:t>
      </w:r>
      <w:r>
        <w:rPr>
          <w:rFonts w:eastAsia="Times New Roman"/>
          <w:szCs w:val="24"/>
        </w:rPr>
        <w:t xml:space="preserve">του αξιοποίνου για τους Υπουργούς και δικονομικό ακριβώς γιατί δίνει αυτή τη δυνατότητα, μέσα σε δύο </w:t>
      </w:r>
      <w:r>
        <w:rPr>
          <w:rFonts w:eastAsia="Times New Roman"/>
          <w:szCs w:val="24"/>
        </w:rPr>
        <w:t>σ</w:t>
      </w:r>
      <w:r>
        <w:rPr>
          <w:rFonts w:eastAsia="Times New Roman"/>
          <w:szCs w:val="24"/>
        </w:rPr>
        <w:t xml:space="preserve">υνόδους, να παραγραφούν αδικήματα τα οποία θα χαρακτηρίζονταν ως ειδεχθή εγκλήματα και κακουργήματα. Κι αυτά, </w:t>
      </w:r>
      <w:r>
        <w:rPr>
          <w:rFonts w:eastAsia="Times New Roman"/>
          <w:szCs w:val="24"/>
        </w:rPr>
        <w:lastRenderedPageBreak/>
        <w:t>ακόμα, υποκύπτουν σε μια συντομότατη παραγρα</w:t>
      </w:r>
      <w:r>
        <w:rPr>
          <w:rFonts w:eastAsia="Times New Roman"/>
          <w:szCs w:val="24"/>
        </w:rPr>
        <w:t>φή κι αυτό προκαλεί το περί δικαίου λαϊκό αίσθημα.</w:t>
      </w:r>
    </w:p>
    <w:p w14:paraId="523931C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λοιπόν, το λέμε εξ αρχής. Αυτές οι διατάξεις επιλέχθηκαν από το παλιό πολιτικό σύστημα, ακριβώς για να μην αποκαλυφθούν ποτέ αδικήματα και σοβαρά εγκλήματα. Έτσι μπορεί να έχετε έναν εξαιρετικό χαρα</w:t>
      </w:r>
      <w:r>
        <w:rPr>
          <w:rFonts w:eastAsia="Times New Roman" w:cs="Times New Roman"/>
          <w:szCs w:val="24"/>
        </w:rPr>
        <w:t>κτήρα αντιμετώπισης από την ποινική δικαιοσύνη με σώματα και δομές από το Κοινοβούλιο, όχι από την κοινή δικαιοσύνη στην οποία τρέχουν οποιοσδήποτε, όλοι οι κοινοί πολίτες. Είτε προστρέχουν για προστασία, είτε υπάγονται για να δώσουν λόγο για αξιόποινες πρ</w:t>
      </w:r>
      <w:r>
        <w:rPr>
          <w:rFonts w:eastAsia="Times New Roman" w:cs="Times New Roman"/>
          <w:szCs w:val="24"/>
        </w:rPr>
        <w:t>άξεις και παραλείψεις. Το ίδιο, λοιπόν, πρέπει να ισχύει και για τους πολιτικούς και να είμαστε σε αυτό κάθετοι και αμετάκλητοι. Τελεία και παύλα στο θέμα αυτό.</w:t>
      </w:r>
    </w:p>
    <w:p w14:paraId="523931C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Είπε κάτι ο κ. Τασούλας, ότι εμείς δεν το τονίζουμε για τη συνταγματική αναθεώρηση. Από την </w:t>
      </w:r>
      <w:r>
        <w:rPr>
          <w:rFonts w:eastAsia="Times New Roman" w:cs="Times New Roman"/>
          <w:szCs w:val="24"/>
        </w:rPr>
        <w:t>πρώτη ημέρα που εκλέχθηκε αυτή η Κυβέρνηση, δεν υπάρχει ομιλία του Πρωθυπουργού σε ημερίδες, διημερίδες, συνέδρια ή εδώ στη Βουλή που να μην τονίζει εξ αρχής και εκ προοιμίου, σε κάθε ομιλία του, ότι για εμάς το πρώτο, ο πυρσός ο φωτεινός, η αιχμή του δόρα</w:t>
      </w:r>
      <w:r>
        <w:rPr>
          <w:rFonts w:eastAsia="Times New Roman" w:cs="Times New Roman"/>
          <w:szCs w:val="24"/>
        </w:rPr>
        <w:t>τος της συνταγματικής αναθεώρησης, είναι η κατάργηση αυτών των κατάπτυστων διατάξεων, που προκαλούν, όπως σας είπα πάλι, το κοινό περί δικαίου αίσθημα. Γιατί είναι μία εξαιρετική αρμοδιότητα που δεν είναι δίκαιη, δεν είναι ισοπολιτεία, δεν είναι ισόνομη. Γ</w:t>
      </w:r>
      <w:r>
        <w:rPr>
          <w:rFonts w:eastAsia="Times New Roman" w:cs="Times New Roman"/>
          <w:szCs w:val="24"/>
        </w:rPr>
        <w:t xml:space="preserve">ιατί να μη συμβαίνει για τους Υπουργούς και τα πολιτικά πρόσωπα ότι συμβαίνει για τους κοινούς θνητούς και τους κοινούς πολίτες; Για ποιον λόγο να έχουν </w:t>
      </w:r>
      <w:r>
        <w:rPr>
          <w:rFonts w:eastAsia="Times New Roman" w:cs="Times New Roman"/>
          <w:szCs w:val="24"/>
        </w:rPr>
        <w:lastRenderedPageBreak/>
        <w:t>ένα εξαιρετικό προνομιακό δίκαιο οι Υπουργοί και τα πολιτικά πρόσωπα; Για να μπορούν να κρύβουν τα αδικ</w:t>
      </w:r>
      <w:r>
        <w:rPr>
          <w:rFonts w:eastAsia="Times New Roman" w:cs="Times New Roman"/>
          <w:szCs w:val="24"/>
        </w:rPr>
        <w:t>ήματά τους; Αυτό αισθάνεται η κοινωνία και σε αυτό οφείλουμε όλοι μία απάντηση. Και δώστε την.</w:t>
      </w:r>
    </w:p>
    <w:p w14:paraId="523931C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Τώρα, κοιτώντας την πρότασή σας –βέβαια ο χρόνος είναι αδυσώπητος- αναρωτιέμαι το εξής. Κύριοι της Νέας Δημοκρατίας στην πρότασή σας είδατε ότι τα αδικήματα που </w:t>
      </w:r>
      <w:r>
        <w:rPr>
          <w:rFonts w:eastAsia="Times New Roman" w:cs="Times New Roman"/>
          <w:szCs w:val="24"/>
        </w:rPr>
        <w:t xml:space="preserve">τυχόν λέτε ότι φέρεται να τέλεσε ο κ. </w:t>
      </w:r>
      <w:proofErr w:type="spellStart"/>
      <w:r>
        <w:rPr>
          <w:rFonts w:eastAsia="Times New Roman" w:cs="Times New Roman"/>
          <w:szCs w:val="24"/>
        </w:rPr>
        <w:t>Κουρουμπλής</w:t>
      </w:r>
      <w:proofErr w:type="spellEnd"/>
      <w:r>
        <w:rPr>
          <w:rFonts w:eastAsia="Times New Roman" w:cs="Times New Roman"/>
          <w:szCs w:val="24"/>
        </w:rPr>
        <w:t xml:space="preserve"> του έχουν παραγραφεί; Δεν μεσολάβησαν δύο σύνοδοι από τον Οκτώβριο του 2015 μέχρι σήμερα; Δεν είναι </w:t>
      </w:r>
      <w:proofErr w:type="spellStart"/>
      <w:r>
        <w:rPr>
          <w:rFonts w:eastAsia="Times New Roman" w:cs="Times New Roman"/>
          <w:szCs w:val="24"/>
        </w:rPr>
        <w:t>παραγεγραμμένα</w:t>
      </w:r>
      <w:proofErr w:type="spellEnd"/>
      <w:r>
        <w:rPr>
          <w:rFonts w:eastAsia="Times New Roman" w:cs="Times New Roman"/>
          <w:szCs w:val="24"/>
        </w:rPr>
        <w:t>; Τι τα συζητάμε; Τώρα επί της ουσίας, θα δώσει απάντηση ο ίδιος ο Υπουργός. Επειδή, όμως, β</w:t>
      </w:r>
      <w:r>
        <w:rPr>
          <w:rFonts w:eastAsia="Times New Roman" w:cs="Times New Roman"/>
          <w:szCs w:val="24"/>
        </w:rPr>
        <w:t xml:space="preserve">λέπω στα μάτια νομικούς, σοβαρούς ανθρώπους από το </w:t>
      </w:r>
      <w:r>
        <w:rPr>
          <w:rFonts w:eastAsia="Times New Roman" w:cs="Times New Roman"/>
          <w:szCs w:val="24"/>
        </w:rPr>
        <w:t>κ</w:t>
      </w:r>
      <w:r>
        <w:rPr>
          <w:rFonts w:eastAsia="Times New Roman" w:cs="Times New Roman"/>
          <w:szCs w:val="24"/>
        </w:rPr>
        <w:t>όμμα της Νέας Δη</w:t>
      </w:r>
      <w:r>
        <w:rPr>
          <w:rFonts w:eastAsia="Times New Roman" w:cs="Times New Roman"/>
          <w:szCs w:val="24"/>
        </w:rPr>
        <w:lastRenderedPageBreak/>
        <w:t xml:space="preserve">μοκρατίας, είναι </w:t>
      </w:r>
      <w:proofErr w:type="spellStart"/>
      <w:r>
        <w:rPr>
          <w:rFonts w:eastAsia="Times New Roman" w:cs="Times New Roman"/>
          <w:szCs w:val="24"/>
        </w:rPr>
        <w:t>παραγεγραμμένα</w:t>
      </w:r>
      <w:proofErr w:type="spellEnd"/>
      <w:r>
        <w:rPr>
          <w:rFonts w:eastAsia="Times New Roman" w:cs="Times New Roman"/>
          <w:szCs w:val="24"/>
        </w:rPr>
        <w:t xml:space="preserve"> ή όχι τα αδικήματα που </w:t>
      </w:r>
      <w:proofErr w:type="spellStart"/>
      <w:r>
        <w:rPr>
          <w:rFonts w:eastAsia="Times New Roman" w:cs="Times New Roman"/>
          <w:szCs w:val="24"/>
        </w:rPr>
        <w:t>τελέστηκαν</w:t>
      </w:r>
      <w:proofErr w:type="spellEnd"/>
      <w:r>
        <w:rPr>
          <w:rFonts w:eastAsia="Times New Roman" w:cs="Times New Roman"/>
          <w:szCs w:val="24"/>
        </w:rPr>
        <w:t xml:space="preserve"> από την 1</w:t>
      </w:r>
      <w:r>
        <w:rPr>
          <w:rFonts w:eastAsia="Times New Roman" w:cs="Times New Roman"/>
          <w:szCs w:val="24"/>
          <w:vertAlign w:val="superscript"/>
        </w:rPr>
        <w:t>η</w:t>
      </w:r>
      <w:r>
        <w:rPr>
          <w:rFonts w:eastAsia="Times New Roman" w:cs="Times New Roman"/>
          <w:szCs w:val="24"/>
        </w:rPr>
        <w:t xml:space="preserve"> Ιανουαρίου, από τον Γενάρη του 2015 μέχρι τον Σεπτέμβριο του 2015 που ήταν Υπουργός ο κ. </w:t>
      </w:r>
      <w:proofErr w:type="spellStart"/>
      <w:r>
        <w:rPr>
          <w:rFonts w:eastAsia="Times New Roman" w:cs="Times New Roman"/>
          <w:szCs w:val="24"/>
        </w:rPr>
        <w:t>Κουρουμπλής</w:t>
      </w:r>
      <w:proofErr w:type="spellEnd"/>
      <w:r>
        <w:rPr>
          <w:rFonts w:eastAsia="Times New Roman" w:cs="Times New Roman"/>
          <w:szCs w:val="24"/>
        </w:rPr>
        <w:t>; Μεσολάβησ</w:t>
      </w:r>
      <w:r>
        <w:rPr>
          <w:rFonts w:eastAsia="Times New Roman" w:cs="Times New Roman"/>
          <w:szCs w:val="24"/>
        </w:rPr>
        <w:t xml:space="preserve">αν δύο σύνοδοι ναι ή όχι; Πείτε το για να ακούσει ο ελληνικός λαός. </w:t>
      </w:r>
    </w:p>
    <w:p w14:paraId="523931C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σε σχέση με αυτό που είπε ο κ. Τασούλας ότι δήθεν εμείς επικαλούμαστε το 1986 για να κρυφτούμε εμείς –ποιοι; Εμείς!- από αυτό που καταγγέλλουμε δεκαετίες ολόκληρες </w:t>
      </w:r>
      <w:r>
        <w:rPr>
          <w:rFonts w:eastAsia="Times New Roman" w:cs="Times New Roman"/>
          <w:szCs w:val="24"/>
        </w:rPr>
        <w:t xml:space="preserve">ότι είναι εξαιρετικό και προνομιακό θεσμικό πλαίσιο μόνο για τους Υπουργούς. Μακάρι να υπήρχε δυνατότητα να καταργηθεί αύριο το πρωί και το άρθρο 86 και ο ν.3126, άρθρο 5 που προβλέπει δήθεν περί ευθύνης Υπουργών, ενώ στην πραγματικότητα είναι περί του </w:t>
      </w:r>
      <w:proofErr w:type="spellStart"/>
      <w:r>
        <w:rPr>
          <w:rFonts w:eastAsia="Times New Roman" w:cs="Times New Roman"/>
          <w:szCs w:val="24"/>
        </w:rPr>
        <w:t>ανε</w:t>
      </w:r>
      <w:r>
        <w:rPr>
          <w:rFonts w:eastAsia="Times New Roman" w:cs="Times New Roman"/>
          <w:szCs w:val="24"/>
        </w:rPr>
        <w:t>υθύνου</w:t>
      </w:r>
      <w:proofErr w:type="spellEnd"/>
      <w:r>
        <w:rPr>
          <w:rFonts w:eastAsia="Times New Roman" w:cs="Times New Roman"/>
          <w:szCs w:val="24"/>
        </w:rPr>
        <w:t xml:space="preserve"> και του ακαταδίωκτου των Υπουργών και των πολιτικών </w:t>
      </w:r>
      <w:r>
        <w:rPr>
          <w:rFonts w:eastAsia="Times New Roman" w:cs="Times New Roman"/>
          <w:szCs w:val="24"/>
        </w:rPr>
        <w:lastRenderedPageBreak/>
        <w:t>προσώπων. Αυτός είναι ο πυρήνας των νομικών διατάξεων και είναι δικό σας πολιτικό τέκνο η τροπολογία του 2001. Δικό σας πολιτικό τέκνο είναι αυτές οι επιλογές. Και γι’ αυτά πείτε κάτι.</w:t>
      </w:r>
    </w:p>
    <w:p w14:paraId="523931C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επειδή ο πυρήνας –θα έλεγα, η αιχμή του δόρατος- της πρότασής σας είναι ό,τι συνέβη από τον Γενάρη του 2015 μέχρι τον Σεπτέμβριο του 2015, έχει παραγραφεί. Άρα, από νομική άποψη, αφήστε το στην πάντα.</w:t>
      </w:r>
    </w:p>
    <w:p w14:paraId="523931C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 κ. Τασούλας εδώ πριν από λίγο </w:t>
      </w:r>
      <w:r>
        <w:rPr>
          <w:rFonts w:eastAsia="Times New Roman" w:cs="Times New Roman"/>
          <w:szCs w:val="24"/>
        </w:rPr>
        <w:t>ε</w:t>
      </w:r>
      <w:r>
        <w:rPr>
          <w:rFonts w:eastAsia="Times New Roman" w:cs="Times New Roman"/>
          <w:szCs w:val="24"/>
        </w:rPr>
        <w:t xml:space="preserve">ισηγητής του </w:t>
      </w:r>
      <w:r>
        <w:rPr>
          <w:rFonts w:eastAsia="Times New Roman" w:cs="Times New Roman"/>
          <w:szCs w:val="24"/>
        </w:rPr>
        <w:t>κ</w:t>
      </w:r>
      <w:r>
        <w:rPr>
          <w:rFonts w:eastAsia="Times New Roman" w:cs="Times New Roman"/>
          <w:szCs w:val="24"/>
        </w:rPr>
        <w:t>όμματος</w:t>
      </w:r>
      <w:r>
        <w:rPr>
          <w:rFonts w:eastAsia="Times New Roman" w:cs="Times New Roman"/>
          <w:szCs w:val="24"/>
        </w:rPr>
        <w:t xml:space="preserve"> που θέλει να υποστηρίξει την πρόταση που φέρνετε, δεν εκστόμισε μία φορά το όνομα κάποιου άλλου Υπουργού, του κ. Ξανθού, του κ. </w:t>
      </w:r>
      <w:proofErr w:type="spellStart"/>
      <w:r>
        <w:rPr>
          <w:rFonts w:eastAsia="Times New Roman" w:cs="Times New Roman"/>
          <w:szCs w:val="24"/>
        </w:rPr>
        <w:t>Πολάκη</w:t>
      </w:r>
      <w:proofErr w:type="spellEnd"/>
      <w:r>
        <w:rPr>
          <w:rFonts w:eastAsia="Times New Roman" w:cs="Times New Roman"/>
          <w:szCs w:val="24"/>
        </w:rPr>
        <w:t xml:space="preserve"> και το ποια αδικήματα φέρεται ότι </w:t>
      </w:r>
      <w:proofErr w:type="spellStart"/>
      <w:r>
        <w:rPr>
          <w:rFonts w:eastAsia="Times New Roman" w:cs="Times New Roman"/>
          <w:szCs w:val="24"/>
        </w:rPr>
        <w:t>βαρύνονται</w:t>
      </w:r>
      <w:proofErr w:type="spellEnd"/>
      <w:r>
        <w:rPr>
          <w:rFonts w:eastAsia="Times New Roman" w:cs="Times New Roman"/>
          <w:szCs w:val="24"/>
        </w:rPr>
        <w:t>. Ούτε μία στιγμή δεν το είπε. Ενέμεινε στη θητεία Ιανουάριος 2015 μέχρι Σεπ</w:t>
      </w:r>
      <w:r>
        <w:rPr>
          <w:rFonts w:eastAsia="Times New Roman" w:cs="Times New Roman"/>
          <w:szCs w:val="24"/>
        </w:rPr>
        <w:t xml:space="preserve">τέμβριο του 2015. Θα τα δείτε αυτά. </w:t>
      </w:r>
    </w:p>
    <w:p w14:paraId="523931C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Πάμε στο δεύτερο κεφάλαιο της πρότασης. Κύριοι συνάδελφοι της Νέας Δημοκρατίας και του ΠΑΣΟΚ –γιατί βλέπω τον κ. Λοβέρδο τώρα- επειδή μιλάμε για ποινική ευθύνη Υπουργών μπορούμε να προστρέξουμε στις διατάξεις του Κώδικα</w:t>
      </w:r>
      <w:r>
        <w:rPr>
          <w:rFonts w:eastAsia="Times New Roman" w:cs="Times New Roman"/>
          <w:szCs w:val="24"/>
        </w:rPr>
        <w:t xml:space="preserve"> Ποινικής Δικονομίας, ναι ή όχι; Χωρίς καμ</w:t>
      </w:r>
      <w:r>
        <w:rPr>
          <w:rFonts w:eastAsia="Times New Roman" w:cs="Times New Roman"/>
          <w:szCs w:val="24"/>
        </w:rPr>
        <w:t>μ</w:t>
      </w:r>
      <w:r>
        <w:rPr>
          <w:rFonts w:eastAsia="Times New Roman" w:cs="Times New Roman"/>
          <w:szCs w:val="24"/>
        </w:rPr>
        <w:t xml:space="preserve">ία συστολή, λέω ναι. </w:t>
      </w:r>
    </w:p>
    <w:p w14:paraId="523931C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Πάμε, λοιπόν, στο άρθρο 43 παράγραφος 4 του Κώδικα Ποινικής Δικονομίας. Τι λέει; «Μήνυση ή αναφορά η οποία υποβάλλεται με οποιονδήποτε τρόπο ανωνύμως ή με ανύπαρκτο πρόσωπο, τίθεται στο αρχεί</w:t>
      </w:r>
      <w:r>
        <w:rPr>
          <w:rFonts w:eastAsia="Times New Roman" w:cs="Times New Roman"/>
          <w:szCs w:val="24"/>
        </w:rPr>
        <w:t xml:space="preserve">ο». Ακούστε τη φράση «αμέσως στο αρχείο». Είναι ο κανόνας. Υπάρχει εξαίρεση; Υπάρχει. Ποια; Πότε; Εάν στην εισαγγελική παραγγελία ο εισαγγελέας αναλύει και αιτιολογεί ειδικούς λόγους για τους οποίους δεν πρέπει να τεθεί η υπόθεση στο αρχείο. </w:t>
      </w:r>
      <w:r>
        <w:rPr>
          <w:rFonts w:eastAsia="Times New Roman" w:cs="Times New Roman"/>
          <w:szCs w:val="24"/>
        </w:rPr>
        <w:lastRenderedPageBreak/>
        <w:t>Υπάρχουν εδώ σ</w:t>
      </w:r>
      <w:r>
        <w:rPr>
          <w:rFonts w:eastAsia="Times New Roman" w:cs="Times New Roman"/>
          <w:szCs w:val="24"/>
        </w:rPr>
        <w:t>το εισαγωγικό έγγραφο του εισαγγελέα τέτοιοι εξαιρετικοί λόγοι, ώστε να επικαλείται, να αιτιολογεί και να ισχυρίζεται ότι εξαιρετικοί λόγοι δεν επιβάλλουν να τεθεί στο αρχείο; Όχι.</w:t>
      </w:r>
    </w:p>
    <w:p w14:paraId="523931C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Αυτό όταν κάνει </w:t>
      </w:r>
      <w:r>
        <w:rPr>
          <w:rFonts w:eastAsia="Times New Roman" w:cs="Times New Roman"/>
          <w:szCs w:val="24"/>
        </w:rPr>
        <w:t>π</w:t>
      </w:r>
      <w:r>
        <w:rPr>
          <w:rFonts w:eastAsia="Times New Roman" w:cs="Times New Roman"/>
          <w:szCs w:val="24"/>
        </w:rPr>
        <w:t>ροκαταρκτική…</w:t>
      </w:r>
    </w:p>
    <w:p w14:paraId="523931C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Το </w:t>
      </w:r>
      <w:r>
        <w:rPr>
          <w:rFonts w:eastAsia="Times New Roman" w:cs="Times New Roman"/>
          <w:szCs w:val="24"/>
        </w:rPr>
        <w:t>αντιλαμβάνεσθε πολύ καλά κύριε Αθανασίου.</w:t>
      </w:r>
    </w:p>
    <w:p w14:paraId="523931C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Αθανασίου, σας παρακαλώ.</w:t>
      </w:r>
    </w:p>
    <w:p w14:paraId="523931CF"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Μιλάμε, λοιπόν, για το άρθρο 43 παράγραφος 4.</w:t>
      </w:r>
    </w:p>
    <w:p w14:paraId="523931D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θα το πει αυτό να κάνει προκαταρκτική.</w:t>
      </w:r>
    </w:p>
    <w:p w14:paraId="523931D1" w14:textId="77777777" w:rsidR="00246891" w:rsidRDefault="00DA5D45">
      <w:pPr>
        <w:spacing w:after="0" w:line="720" w:lineRule="auto"/>
        <w:ind w:firstLine="720"/>
        <w:jc w:val="both"/>
        <w:rPr>
          <w:rFonts w:eastAsia="Times New Roman"/>
          <w:szCs w:val="24"/>
        </w:rPr>
      </w:pPr>
      <w:r>
        <w:rPr>
          <w:rFonts w:eastAsia="Times New Roman" w:cs="Times New Roman"/>
          <w:b/>
          <w:szCs w:val="24"/>
        </w:rPr>
        <w:lastRenderedPageBreak/>
        <w:t>ΣΠ</w:t>
      </w:r>
      <w:r>
        <w:rPr>
          <w:rFonts w:eastAsia="Times New Roman" w:cs="Times New Roman"/>
          <w:b/>
          <w:szCs w:val="24"/>
        </w:rPr>
        <w:t>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Το αναφέρω κύριε Αθανασίου, γιατί οι Βουλευτές όταν φτάσουν στην κάλπη πρέπει να καταλαβαίνουν και να αντιλαμβάνονται ότι πρόκειται για μία αναφορά η οποία θέλει να ερευνήσει ποινικές ευθύνες. Το έθεσα από την αρχή σαν ερώτημα, σαν προβλημ</w:t>
      </w:r>
      <w:r>
        <w:rPr>
          <w:rFonts w:eastAsia="Times New Roman" w:cs="Times New Roman"/>
          <w:szCs w:val="24"/>
        </w:rPr>
        <w:t>ατισμό. Θα εφαρμόσουμε, θα φέρουμε στο νου μας, εμείς οι νομικοί, τουλάχιστον, τις διατάξεις του Κώδικα Ποινικής Δικονομίας; Αυτό λέει ο Κώδικας Ποινικής Δικονομίας.</w:t>
      </w:r>
      <w:r>
        <w:rPr>
          <w:rFonts w:eastAsia="Times New Roman" w:cs="Times New Roman"/>
          <w:szCs w:val="24"/>
        </w:rPr>
        <w:t xml:space="preserve"> </w:t>
      </w:r>
      <w:r>
        <w:rPr>
          <w:rFonts w:eastAsia="Times New Roman"/>
          <w:szCs w:val="24"/>
        </w:rPr>
        <w:t>Για κάθε μήνυση ή αναφορά, που μπορεί να έχει ποινικό ενδιαφέρον και ποινική διάσταση, ισχ</w:t>
      </w:r>
      <w:r>
        <w:rPr>
          <w:rFonts w:eastAsia="Times New Roman"/>
          <w:szCs w:val="24"/>
        </w:rPr>
        <w:t>ύει η σχετική διάταξη. Κοιτάω τον κ. Λοβέρδο τώρα και του το λέω. Αν ισχύει κάτι διαφορετικό, να έλθει να μας το πει.</w:t>
      </w:r>
    </w:p>
    <w:p w14:paraId="523931D2"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523931D3"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Τελειώνω, κυρία Πρόεδρε.</w:t>
      </w:r>
    </w:p>
    <w:p w14:paraId="523931D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Άρα, δύο πράγματα είναι εδώ ε</w:t>
      </w:r>
      <w:r>
        <w:rPr>
          <w:rFonts w:eastAsia="Times New Roman"/>
          <w:szCs w:val="24"/>
        </w:rPr>
        <w:t xml:space="preserve">ξαιρετικά και σημαντικά. Πρώτον, να τεθεί στο αρχείο αμέσως -τονίζω τη λέξη «αμέσως»- και, δεύτερον, από το έγγραφο της </w:t>
      </w:r>
      <w:r>
        <w:rPr>
          <w:rFonts w:eastAsia="Times New Roman"/>
          <w:szCs w:val="24"/>
        </w:rPr>
        <w:t>ε</w:t>
      </w:r>
      <w:r>
        <w:rPr>
          <w:rFonts w:eastAsia="Times New Roman"/>
          <w:szCs w:val="24"/>
        </w:rPr>
        <w:t xml:space="preserve">ισαγγελίας δεν υπάρχουν εξαιρετικοί λόγοι, για τους οποίους δεν πρέπει να τεθεί στο αρχείο. </w:t>
      </w:r>
    </w:p>
    <w:p w14:paraId="523931D5"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Περιμένω, λοιπόν, τις απαντήσεις τους. </w:t>
      </w:r>
    </w:p>
    <w:p w14:paraId="523931D6"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Επ</w:t>
      </w:r>
      <w:r>
        <w:rPr>
          <w:rFonts w:eastAsia="Times New Roman"/>
          <w:szCs w:val="24"/>
        </w:rPr>
        <w:t xml:space="preserve">ίσης, η πρότασή σας στηρίζεται σε μια ανώνυμη καταγγελία. Ξέρετε πώς αρχίζει αυτή η ανώνυμη καταγγελία, του ανώνυμου επιστολογράφου; Ακούστε: «Στο τεραστίων διαστάσεων σκάνδαλο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το οποίο συγκλονίζει την Ελλάδα…». Έτσι λέει το έγγραφο, στο οπ</w:t>
      </w:r>
      <w:r>
        <w:rPr>
          <w:rFonts w:eastAsia="Times New Roman"/>
          <w:szCs w:val="24"/>
        </w:rPr>
        <w:t xml:space="preserve">οίο στηρίζεστε. Θέλετε να μείνουμε λίγο σε αυτό; </w:t>
      </w:r>
      <w:r>
        <w:rPr>
          <w:rFonts w:eastAsia="Times New Roman"/>
          <w:szCs w:val="24"/>
        </w:rPr>
        <w:lastRenderedPageBreak/>
        <w:t>Γι’ αυτό το τεραστίων διαστάσεων σκάνδαλο, το οποίο ταλανίζει τη χώρα, συμφωνεί και ο κ. Γεωργιάδης και ο κ. Σαμαράς; Για να υπογράφουν την πρόταση -θα μου πείτε- συμφωνούν. Εδώ η υποκρισία δεν έχει όρια, δε</w:t>
      </w:r>
      <w:r>
        <w:rPr>
          <w:rFonts w:eastAsia="Times New Roman"/>
          <w:szCs w:val="24"/>
        </w:rPr>
        <w:t>ν έχει μέγεθος, είναι στο άπειρο.</w:t>
      </w:r>
    </w:p>
    <w:p w14:paraId="523931D7"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Ποιος συμφωνεί ότι είναι σκάνδαλο και, μάλιστα, σκάνδαλο που συγκλονίζει την Ελλάδα; Ο κ. Σαμαράς, ο οποίος όχι μόνο μήνυσε τους μάρτυρες, όχι μόνο μήνυσε τους εισαγγελικούς και δικαστικούς λειτουργούς, μήνυσε και τον ίδιο</w:t>
      </w:r>
      <w:r>
        <w:rPr>
          <w:rFonts w:eastAsia="Times New Roman"/>
          <w:szCs w:val="24"/>
        </w:rPr>
        <w:t>ν τον Πρωθυπουργό, γιατί λένε ότι είναι σκάνδαλο.</w:t>
      </w:r>
    </w:p>
    <w:p w14:paraId="523931D8"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Λύστε τις αντιφάσεις αυτές, τις αμφισημίες -τα επιχειρήματά σας γρονθοκοπούνται ασυστόλως εδώ- και πείτε μας τι θέλετε τελικά, τι πιστεύετε. Είναι σκάνδαλο ή δεν είναι; Συγκλονίζει την Ελλάδα ή όχι; Πρέπει </w:t>
      </w:r>
      <w:r>
        <w:rPr>
          <w:rFonts w:eastAsia="Times New Roman"/>
          <w:szCs w:val="24"/>
        </w:rPr>
        <w:t>να το διερευνήσουμε ή όχι;</w:t>
      </w:r>
    </w:p>
    <w:p w14:paraId="523931D9"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Μάλιστα, εδώ είπε ο κ. Τασούλας: «Εμείς ψηφίσαμε όλες τις εξεταστικές και όλες τις προανακριτικές». Δεν στέγνωσε το μελάνι στην απόφαση της Ολομέλειας της Βουλής την προηγούμενη εβδομάδα. Δεν ψηφίσατε. Και γιατί δεν ψηφίσατε; Διό</w:t>
      </w:r>
      <w:r>
        <w:rPr>
          <w:rFonts w:eastAsia="Times New Roman"/>
          <w:szCs w:val="24"/>
        </w:rPr>
        <w:t>τι δεν είχατε εμπιστοσύνη ούτε καν στη συνείδηση και στην ελεύθερη βούληση των Βουλευτών σας. Φοβόσασταν το αποτέλεσμα της κάλπης. Το τρέματε. Και επιλέξατε παρουσία μη ψήφου. Συγχαρητήρια!</w:t>
      </w:r>
    </w:p>
    <w:p w14:paraId="523931DA"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Τελειώνω, κυρία Πρόεδρε, με μια διαπίστωση. Είπε ο κ. Τασούλας ότι</w:t>
      </w:r>
      <w:r>
        <w:rPr>
          <w:rFonts w:eastAsia="Times New Roman"/>
          <w:szCs w:val="24"/>
        </w:rPr>
        <w:t xml:space="preserve"> η </w:t>
      </w:r>
      <w:r>
        <w:rPr>
          <w:rFonts w:eastAsia="Times New Roman"/>
          <w:szCs w:val="24"/>
        </w:rPr>
        <w:t>π</w:t>
      </w:r>
      <w:r>
        <w:rPr>
          <w:rFonts w:eastAsia="Times New Roman"/>
          <w:szCs w:val="24"/>
        </w:rPr>
        <w:t xml:space="preserve">ροανακριτική εξελίσσεται σε ένα κουκούλωμα και σε μία παραγραφή, που μεθοδεύει ο ΣΥΡΙΖΑ. Θέλω να πω κάτι για να το ακούσει ο ελληνικός λαός. Οποιοδήποτε αδίκημα, όπου ανάμεσα στο αδίκημα και στη συζήτηση έχουν μεσολαβήσει δύο </w:t>
      </w:r>
      <w:r>
        <w:rPr>
          <w:rFonts w:eastAsia="Times New Roman"/>
          <w:szCs w:val="24"/>
        </w:rPr>
        <w:t>σ</w:t>
      </w:r>
      <w:r>
        <w:rPr>
          <w:rFonts w:eastAsia="Times New Roman"/>
          <w:szCs w:val="24"/>
        </w:rPr>
        <w:t xml:space="preserve">ύνοδοι και παραμείνει σε </w:t>
      </w:r>
      <w:r>
        <w:rPr>
          <w:rFonts w:eastAsia="Times New Roman"/>
          <w:szCs w:val="24"/>
        </w:rPr>
        <w:t>ε</w:t>
      </w:r>
      <w:r>
        <w:rPr>
          <w:rFonts w:eastAsia="Times New Roman"/>
          <w:szCs w:val="24"/>
        </w:rPr>
        <w:t xml:space="preserve">πιτροπή της Βουλής -να το συζητάει, δηλαδή, ένα </w:t>
      </w:r>
      <w:r>
        <w:rPr>
          <w:rFonts w:eastAsia="Times New Roman"/>
          <w:szCs w:val="24"/>
        </w:rPr>
        <w:lastRenderedPageBreak/>
        <w:t xml:space="preserve">Σώμα συναδέλφων Βουλευτών- έχει πάει στην παραγραφή. Άρα, οποιοδήποτε αδίκημα κρίνει η </w:t>
      </w:r>
      <w:r>
        <w:rPr>
          <w:rFonts w:eastAsia="Times New Roman"/>
          <w:szCs w:val="24"/>
        </w:rPr>
        <w:t>π</w:t>
      </w:r>
      <w:r>
        <w:rPr>
          <w:rFonts w:eastAsia="Times New Roman"/>
          <w:szCs w:val="24"/>
        </w:rPr>
        <w:t xml:space="preserve">ροανακριτική ότι έγινε κατά την άσκηση των καθηκόντων, αυτό είναι </w:t>
      </w:r>
      <w:proofErr w:type="spellStart"/>
      <w:r>
        <w:rPr>
          <w:rFonts w:eastAsia="Times New Roman"/>
          <w:szCs w:val="24"/>
        </w:rPr>
        <w:t>παραγεγραμμένο</w:t>
      </w:r>
      <w:proofErr w:type="spellEnd"/>
      <w:r>
        <w:rPr>
          <w:rFonts w:eastAsia="Times New Roman"/>
          <w:szCs w:val="24"/>
        </w:rPr>
        <w:t xml:space="preserve">. </w:t>
      </w:r>
    </w:p>
    <w:p w14:paraId="523931DB"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Αυτό επιδιώκουν τα πολιτικά κόμματα,</w:t>
      </w:r>
      <w:r>
        <w:rPr>
          <w:rFonts w:eastAsia="Times New Roman"/>
          <w:szCs w:val="24"/>
        </w:rPr>
        <w:t xml:space="preserve"> που άλλη στάση είχαν πριν, στο σκάνδαλο με τον κ. Παπαντωνίου. Το επιδιώκουν και τώρα. Ε, αυτό δεν θα γίνει. Εμείς θα διερευνήσουμε τα πάντα, όσα πρέπει να διερευνήσουμε και θα φροντίσουμε το συντομότερο η δικογραφία να πάει στην τακτική </w:t>
      </w:r>
      <w:r>
        <w:rPr>
          <w:rFonts w:eastAsia="Times New Roman"/>
          <w:szCs w:val="24"/>
        </w:rPr>
        <w:t>δ</w:t>
      </w:r>
      <w:r>
        <w:rPr>
          <w:rFonts w:eastAsia="Times New Roman"/>
          <w:szCs w:val="24"/>
        </w:rPr>
        <w:t>ικαιοσύνη. Ξέρετ</w:t>
      </w:r>
      <w:r>
        <w:rPr>
          <w:rFonts w:eastAsia="Times New Roman"/>
          <w:szCs w:val="24"/>
        </w:rPr>
        <w:t>ε γιατί; Γιατί μόνο εκεί δεν υπάρχει παραγραφή, μόνο εκεί υπάρχει διερεύνηση και μόνο εκεί υπάρχει τιμωρία των ενόχων. Και αν θέλετε να το αποφύγετε, δεν θα μπορέσετε.</w:t>
      </w:r>
    </w:p>
    <w:p w14:paraId="523931D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Όσον αφορά για το ηθικό πλεονέκτημα που λέτε, όσο και να αγωνίζεστε, αυτή η χώρα έχει τε</w:t>
      </w:r>
      <w:r>
        <w:rPr>
          <w:rFonts w:eastAsia="Times New Roman"/>
          <w:szCs w:val="24"/>
        </w:rPr>
        <w:t>ράστια ιστορική -θα έλεγα και θεσμική- μνήμη όχι ημερών, όχι χρόνων, όχι αιώνων, αλλά χιλιετηρίδων. Και τέτοια μνήμη ιστορική δεν θα μπορέσετε ποτέ, κύριοι συνάδελφοι, να τη σβήσετε.</w:t>
      </w:r>
    </w:p>
    <w:p w14:paraId="523931DD"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Ευχαριστώ.</w:t>
      </w:r>
    </w:p>
    <w:p w14:paraId="523931DE" w14:textId="77777777" w:rsidR="00246891" w:rsidRDefault="00DA5D45">
      <w:pPr>
        <w:tabs>
          <w:tab w:val="left" w:pos="2940"/>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23931DF"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επόμενος ομιλητής είναι ο κ. Παπαθεοδώρου από τη Δημοκρατική Συμπαράταξη.</w:t>
      </w:r>
    </w:p>
    <w:p w14:paraId="523931E0"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Παρακαλώ, κύριε συνάδελφε, έχετε τον λόγο.</w:t>
      </w:r>
    </w:p>
    <w:p w14:paraId="523931E1"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Ευχαριστώ, κυρία Πρόεδρε.</w:t>
      </w:r>
    </w:p>
    <w:p w14:paraId="523931E2"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Κυρίες και κύριοι Βουλευτές, η σημερινή συζή</w:t>
      </w:r>
      <w:r>
        <w:rPr>
          <w:rFonts w:eastAsia="Times New Roman"/>
          <w:szCs w:val="24"/>
        </w:rPr>
        <w:t xml:space="preserve">τηση για τη σύσταση Ειδικής Κοινοβουλευτικής Επιτροπής προκαταρκτικής εξέτασης για την ενδεχόμενη τέλεση αδικημάτων κατά το έτος 2015 από τους Υπουργούς Υγείας </w:t>
      </w:r>
      <w:proofErr w:type="spellStart"/>
      <w:r>
        <w:rPr>
          <w:rFonts w:eastAsia="Times New Roman"/>
          <w:szCs w:val="24"/>
        </w:rPr>
        <w:t>Κουρουμπλή</w:t>
      </w:r>
      <w:proofErr w:type="spellEnd"/>
      <w:r>
        <w:rPr>
          <w:rFonts w:eastAsia="Times New Roman"/>
          <w:szCs w:val="24"/>
        </w:rPr>
        <w:t xml:space="preserve"> και Ξανθό για τη μη τιμολόγηση φαρμάκων, που είχε ως αποτέλεσμα την αύξηση της φαρμακ</w:t>
      </w:r>
      <w:r>
        <w:rPr>
          <w:rFonts w:eastAsia="Times New Roman"/>
          <w:szCs w:val="24"/>
        </w:rPr>
        <w:t xml:space="preserve">ευτικής δαπάνης, για εμάς εκκινεί και στηρίζεται στις τρεις αναφορές στην </w:t>
      </w:r>
      <w:r>
        <w:rPr>
          <w:rFonts w:eastAsia="Times New Roman"/>
          <w:szCs w:val="24"/>
        </w:rPr>
        <w:t>ε</w:t>
      </w:r>
      <w:r>
        <w:rPr>
          <w:rFonts w:eastAsia="Times New Roman"/>
          <w:szCs w:val="24"/>
        </w:rPr>
        <w:t xml:space="preserve">ισαγγελέα </w:t>
      </w:r>
      <w:r>
        <w:rPr>
          <w:rFonts w:eastAsia="Times New Roman"/>
          <w:szCs w:val="24"/>
        </w:rPr>
        <w:t>δ</w:t>
      </w:r>
      <w:r>
        <w:rPr>
          <w:rFonts w:eastAsia="Times New Roman"/>
          <w:szCs w:val="24"/>
        </w:rPr>
        <w:t xml:space="preserve">ιαφθοράς, που έγιναν από τους συναδέλφους Ανδρέα Λοβέρδο, Βασίλη </w:t>
      </w:r>
      <w:proofErr w:type="spellStart"/>
      <w:r>
        <w:rPr>
          <w:rFonts w:eastAsia="Times New Roman"/>
          <w:szCs w:val="24"/>
        </w:rPr>
        <w:t>Κεγκέρογλου</w:t>
      </w:r>
      <w:proofErr w:type="spellEnd"/>
      <w:r>
        <w:rPr>
          <w:rFonts w:eastAsia="Times New Roman"/>
          <w:szCs w:val="24"/>
        </w:rPr>
        <w:t xml:space="preserve"> και Εύη </w:t>
      </w:r>
      <w:proofErr w:type="spellStart"/>
      <w:r>
        <w:rPr>
          <w:rFonts w:eastAsia="Times New Roman"/>
          <w:szCs w:val="24"/>
        </w:rPr>
        <w:t>Χριστοφιλοπούλου</w:t>
      </w:r>
      <w:proofErr w:type="spellEnd"/>
      <w:r>
        <w:rPr>
          <w:rFonts w:eastAsia="Times New Roman"/>
          <w:szCs w:val="24"/>
        </w:rPr>
        <w:t xml:space="preserve"> στις 21</w:t>
      </w:r>
      <w:r>
        <w:rPr>
          <w:rFonts w:eastAsia="Times New Roman"/>
          <w:szCs w:val="24"/>
        </w:rPr>
        <w:t>-</w:t>
      </w:r>
      <w:r>
        <w:rPr>
          <w:rFonts w:eastAsia="Times New Roman"/>
          <w:szCs w:val="24"/>
        </w:rPr>
        <w:t>2</w:t>
      </w:r>
      <w:r>
        <w:rPr>
          <w:rFonts w:eastAsia="Times New Roman"/>
          <w:szCs w:val="24"/>
        </w:rPr>
        <w:t>-</w:t>
      </w:r>
      <w:r>
        <w:rPr>
          <w:rFonts w:eastAsia="Times New Roman"/>
          <w:szCs w:val="24"/>
        </w:rPr>
        <w:t>2017, 8</w:t>
      </w:r>
      <w:r>
        <w:rPr>
          <w:rFonts w:eastAsia="Times New Roman"/>
          <w:szCs w:val="24"/>
        </w:rPr>
        <w:t>-</w:t>
      </w:r>
      <w:r>
        <w:rPr>
          <w:rFonts w:eastAsia="Times New Roman"/>
          <w:szCs w:val="24"/>
        </w:rPr>
        <w:t>3</w:t>
      </w:r>
      <w:r>
        <w:rPr>
          <w:rFonts w:eastAsia="Times New Roman"/>
          <w:szCs w:val="24"/>
        </w:rPr>
        <w:t>-</w:t>
      </w:r>
      <w:r>
        <w:rPr>
          <w:rFonts w:eastAsia="Times New Roman"/>
          <w:szCs w:val="24"/>
        </w:rPr>
        <w:t>207, 13</w:t>
      </w:r>
      <w:r>
        <w:rPr>
          <w:rFonts w:eastAsia="Times New Roman"/>
          <w:szCs w:val="24"/>
        </w:rPr>
        <w:t>-</w:t>
      </w:r>
      <w:r>
        <w:rPr>
          <w:rFonts w:eastAsia="Times New Roman"/>
          <w:szCs w:val="24"/>
        </w:rPr>
        <w:t>4</w:t>
      </w:r>
      <w:r>
        <w:rPr>
          <w:rFonts w:eastAsia="Times New Roman"/>
          <w:szCs w:val="24"/>
        </w:rPr>
        <w:t>-</w:t>
      </w:r>
      <w:r>
        <w:rPr>
          <w:rFonts w:eastAsia="Times New Roman"/>
          <w:szCs w:val="24"/>
        </w:rPr>
        <w:t>2017.</w:t>
      </w:r>
    </w:p>
    <w:p w14:paraId="523931E3"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Αυτές οι αναφορές, ενώ έπρεπε να</w:t>
      </w:r>
      <w:r>
        <w:rPr>
          <w:rFonts w:eastAsia="Times New Roman"/>
          <w:szCs w:val="24"/>
        </w:rPr>
        <w:t xml:space="preserve"> συσχετιστούν άμεσα με συναφείς δικαστικές έρευνες και να αποσταλούν αμελλητί στη Βουλή, έφτασαν με αδικαιολόγητη καθυστέρηση, σχεδόν ένα χρόνο μετά, στο πλαίσιο της δικογραφίας για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w:t>
      </w:r>
      <w:r>
        <w:rPr>
          <w:rFonts w:eastAsia="Times New Roman"/>
          <w:szCs w:val="24"/>
        </w:rPr>
        <w:lastRenderedPageBreak/>
        <w:t>Περί αυτού εμείς θα μιλήσουμε. Γιατί; Γιατί σ’ αυτ</w:t>
      </w:r>
      <w:r>
        <w:rPr>
          <w:rFonts w:eastAsia="Times New Roman"/>
          <w:szCs w:val="24"/>
        </w:rPr>
        <w:t>ές τις τρεις αναφορές υπήρχαν συγκεκριμένα στοιχεία, που μπορούν να στοιχειοθετήσουν σήμερα όχι πολιτική ευθύνη, όπως ήλθε ο κ. Πρωθυπουργός να μας πει την προηγούμενη φορά, αλλά ποινική ευθύνη.</w:t>
      </w:r>
    </w:p>
    <w:p w14:paraId="523931E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Η Δημοκρατική Συμπαράταξη, η οποία δεν διαθέτει τον απαιτούμε</w:t>
      </w:r>
      <w:r>
        <w:rPr>
          <w:rFonts w:eastAsia="Times New Roman"/>
          <w:szCs w:val="24"/>
        </w:rPr>
        <w:t>νο αριθμό Βουλευτών για να ζητήσει, να καταθέσει πρόταση για σύσταση προκαταρκτικής επιτροπής, εννοεί να επιμείνει στη συζήτηση του «δεν έγινε, γιατί η Πλειοψηφία δεν ήθελε να την κάνει την προηγούμενη φορά».</w:t>
      </w:r>
    </w:p>
    <w:p w14:paraId="523931E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Στη σημερινή συνεδρίαση, λοιπόν, θα πάμε να δού</w:t>
      </w:r>
      <w:r>
        <w:rPr>
          <w:rFonts w:eastAsia="Times New Roman" w:cs="Times New Roman"/>
          <w:szCs w:val="24"/>
        </w:rPr>
        <w:t xml:space="preserve">με αυτά τα στοιχεία, τα οποία οδηγούν στο να καταδείξουμε ευθύνες των Υπουργών εκείνης της περιόδου για αδικήματα </w:t>
      </w:r>
      <w:proofErr w:type="spellStart"/>
      <w:r>
        <w:rPr>
          <w:rFonts w:eastAsia="Times New Roman" w:cs="Times New Roman"/>
          <w:szCs w:val="24"/>
        </w:rPr>
        <w:t>παραγεγραμμένα</w:t>
      </w:r>
      <w:proofErr w:type="spellEnd"/>
      <w:r>
        <w:rPr>
          <w:rFonts w:eastAsia="Times New Roman" w:cs="Times New Roman"/>
          <w:szCs w:val="24"/>
        </w:rPr>
        <w:t xml:space="preserve"> και μη, κύριε συνάδελφε, και κυρίως να καταγγείλουμε τη μεθόδευση </w:t>
      </w:r>
      <w:r>
        <w:rPr>
          <w:rFonts w:eastAsia="Times New Roman" w:cs="Times New Roman"/>
          <w:szCs w:val="24"/>
        </w:rPr>
        <w:lastRenderedPageBreak/>
        <w:t>της Κυβέρνησης τύπου «τα καλά και συμφέροντα», τους δικούς μα</w:t>
      </w:r>
      <w:r>
        <w:rPr>
          <w:rFonts w:eastAsia="Times New Roman" w:cs="Times New Roman"/>
          <w:szCs w:val="24"/>
        </w:rPr>
        <w:t>ς τους συγκαλύπτουμε, για τους υπολοίπους μπορούμε να μιλάμε για ενδεχόμενη τέλεση αδικημάτων, ακόμη και εάν αυτά έχουν παραγραφεί και να συγκαλύπτουμε επίσης Υπουργούς της περιόδου 2015, αναφερόμενοι μόνο στα αρχικά του ονόματός τους, δηλαδή Π</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χωρίς κ</w:t>
      </w:r>
      <w:r>
        <w:rPr>
          <w:rFonts w:eastAsia="Times New Roman" w:cs="Times New Roman"/>
          <w:szCs w:val="24"/>
        </w:rPr>
        <w:t>αμ</w:t>
      </w:r>
      <w:r>
        <w:rPr>
          <w:rFonts w:eastAsia="Times New Roman" w:cs="Times New Roman"/>
          <w:szCs w:val="24"/>
        </w:rPr>
        <w:t>μ</w:t>
      </w:r>
      <w:r>
        <w:rPr>
          <w:rFonts w:eastAsia="Times New Roman" w:cs="Times New Roman"/>
          <w:szCs w:val="24"/>
        </w:rPr>
        <w:t xml:space="preserve">ία περιγραφή αδικήματος. </w:t>
      </w:r>
    </w:p>
    <w:p w14:paraId="523931E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Πάμε να δούμε, λοιπόν, τι έχει γίνει και ποια είναι η πραγματικότητα, γιατί αυτή θα συνδέσει την ευθύνη με τα πρόσωπα: Από την 21</w:t>
      </w:r>
      <w:r>
        <w:rPr>
          <w:rFonts w:eastAsia="Times New Roman" w:cs="Times New Roman"/>
          <w:szCs w:val="24"/>
          <w:vertAlign w:val="superscript"/>
        </w:rPr>
        <w:t>η</w:t>
      </w:r>
      <w:r>
        <w:rPr>
          <w:rFonts w:eastAsia="Times New Roman" w:cs="Times New Roman"/>
          <w:szCs w:val="24"/>
        </w:rPr>
        <w:t xml:space="preserve"> Φεβρουαρίου 2017 οι τρεις Βουλευτές της Δημοκρατικής Συμπαράταξης έστειλαν στην Εισαγγελέα Διαφθ</w:t>
      </w:r>
      <w:r>
        <w:rPr>
          <w:rFonts w:eastAsia="Times New Roman" w:cs="Times New Roman"/>
          <w:szCs w:val="24"/>
        </w:rPr>
        <w:t>οράς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Ράικου</w:t>
      </w:r>
      <w:proofErr w:type="spellEnd"/>
      <w:r>
        <w:rPr>
          <w:rFonts w:eastAsia="Times New Roman" w:cs="Times New Roman"/>
          <w:szCs w:val="24"/>
        </w:rPr>
        <w:t xml:space="preserve"> συγκριτικά δεδομένα σχετικά με την τιμολόγηση των φαρμάκων και ειδικότερα αυτών που αφορούν στη </w:t>
      </w:r>
      <w:r>
        <w:rPr>
          <w:rFonts w:eastAsia="Times New Roman" w:cs="Times New Roman"/>
          <w:szCs w:val="24"/>
        </w:rPr>
        <w:t>«</w:t>
      </w:r>
      <w:r>
        <w:rPr>
          <w:rFonts w:eastAsia="Times New Roman" w:cs="Times New Roman"/>
          <w:szCs w:val="24"/>
        </w:rPr>
        <w:t>NOVARTIS</w:t>
      </w:r>
      <w:r>
        <w:rPr>
          <w:rFonts w:eastAsia="Times New Roman" w:cs="Times New Roman"/>
          <w:szCs w:val="24"/>
        </w:rPr>
        <w:t>»</w:t>
      </w:r>
      <w:r>
        <w:rPr>
          <w:rFonts w:eastAsia="Times New Roman" w:cs="Times New Roman"/>
          <w:szCs w:val="24"/>
        </w:rPr>
        <w:t xml:space="preserve"> για την περίοδο 2009-2016. </w:t>
      </w:r>
    </w:p>
    <w:p w14:paraId="523931E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Επίσης, θέλησαν να υπογραμμίσουν την ύπαρξη ποινικών ευθυνών σύμφωνα με το άρθρο 15 του Ποινικού Κώδικα, γ</w:t>
      </w:r>
      <w:r>
        <w:rPr>
          <w:rFonts w:eastAsia="Times New Roman" w:cs="Times New Roman"/>
          <w:szCs w:val="24"/>
        </w:rPr>
        <w:t xml:space="preserve">ια τους κυρίους </w:t>
      </w:r>
      <w:proofErr w:type="spellStart"/>
      <w:r>
        <w:rPr>
          <w:rFonts w:eastAsia="Times New Roman" w:cs="Times New Roman"/>
          <w:szCs w:val="24"/>
        </w:rPr>
        <w:t>Κουρουμπλή</w:t>
      </w:r>
      <w:proofErr w:type="spellEnd"/>
      <w:r>
        <w:rPr>
          <w:rFonts w:eastAsia="Times New Roman" w:cs="Times New Roman"/>
          <w:szCs w:val="24"/>
        </w:rPr>
        <w:t xml:space="preserve"> και Ξανθό, για τη μη τιμολόγηση φαρμάκων επί ένα ολόκληρο έτος, το 2015, όπου η τιμολόγηση κατέληξε να γίνει στις 14 Δεκεμβρίου 2015. </w:t>
      </w:r>
    </w:p>
    <w:p w14:paraId="523931E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2015 και το 2016 η φαρμακευτική δαπάνη του ασφαλιστικού συστήματος αυξήθηκε σε σχέση με τα </w:t>
      </w:r>
      <w:r>
        <w:rPr>
          <w:rFonts w:eastAsia="Times New Roman" w:cs="Times New Roman"/>
          <w:szCs w:val="24"/>
        </w:rPr>
        <w:t>προηγούμενα χρόνια και έκλεισε στα 2,6 δισεκατομμύρια και 2,96 δισεκατομμύρια αντιστοίχως. Αντίθετα, είχε γνωρίσει σημαντική μείωση κατά την περίοδο 2009-2014, ειδικότερα με νομοθετικές παρεμβάσεις, σύμφωνα με το άρθρο 11 του ν.4052/2012, με τον ν.3918/201</w:t>
      </w:r>
      <w:r>
        <w:rPr>
          <w:rFonts w:eastAsia="Times New Roman" w:cs="Times New Roman"/>
          <w:szCs w:val="24"/>
        </w:rPr>
        <w:t xml:space="preserve">1 που εισήγαγε το </w:t>
      </w:r>
      <w:proofErr w:type="spellStart"/>
      <w:r>
        <w:rPr>
          <w:rFonts w:eastAsia="Times New Roman" w:cs="Times New Roman"/>
          <w:szCs w:val="24"/>
          <w:lang w:val="en-US"/>
        </w:rPr>
        <w:t>clawback</w:t>
      </w:r>
      <w:proofErr w:type="spellEnd"/>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επί Υπουργίας Λοβέρδου, δηλαδή τον κλει</w:t>
      </w:r>
      <w:r>
        <w:rPr>
          <w:rFonts w:eastAsia="Times New Roman" w:cs="Times New Roman"/>
          <w:szCs w:val="24"/>
        </w:rPr>
        <w:lastRenderedPageBreak/>
        <w:t xml:space="preserve">στό προϋπολογισμό του ασφαλιστικού συστήματος, πέραν του οποίου δεν καλύπτονταν οι δαπάνες, καθώς και μια μορφή αυξημένης φορολογίας επί των εισπράξεων των φαρμακευτικών εταιρειών, δηλαδή το </w:t>
      </w:r>
      <w:r>
        <w:rPr>
          <w:rFonts w:eastAsia="Times New Roman" w:cs="Times New Roman"/>
          <w:szCs w:val="24"/>
          <w:lang w:val="en-US"/>
        </w:rPr>
        <w:t>rebate</w:t>
      </w:r>
      <w:r>
        <w:rPr>
          <w:rFonts w:eastAsia="Times New Roman" w:cs="Times New Roman"/>
          <w:szCs w:val="24"/>
        </w:rPr>
        <w:t>.</w:t>
      </w:r>
    </w:p>
    <w:p w14:paraId="523931E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η ασφαλισ</w:t>
      </w:r>
      <w:r>
        <w:rPr>
          <w:rFonts w:eastAsia="Times New Roman" w:cs="Times New Roman"/>
          <w:szCs w:val="24"/>
        </w:rPr>
        <w:t>τική φαρμακευτική δαπάνη μειώθηκε σημαντικά την περίοδο 2010-2014 με επίταση της μείωσης από το 2010 μέχρι το 2012, ενώ ξαφνικά άρχισε να αυξάνεται το 2015 και το 2016.</w:t>
      </w:r>
    </w:p>
    <w:p w14:paraId="523931E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Αυτά είναι τα στοιχεία, τα οποία καταθέτω, και δείχνουν για το 2015 ανά μήνα αύξηση της</w:t>
      </w:r>
      <w:r>
        <w:rPr>
          <w:rFonts w:eastAsia="Times New Roman" w:cs="Times New Roman"/>
          <w:szCs w:val="24"/>
        </w:rPr>
        <w:t xml:space="preserve"> φαρμακευτικής δαπάνης, για να δείτε ότι μόνο το πρώτο εξάμηνο είχαμε 150 εκατομμύρια υπέρβαση σε σχέση με τον προηγούμενο χρόνο. </w:t>
      </w:r>
    </w:p>
    <w:p w14:paraId="523931EB" w14:textId="77777777" w:rsidR="00246891" w:rsidRDefault="00DA5D45">
      <w:pPr>
        <w:spacing w:after="0" w:line="600" w:lineRule="auto"/>
        <w:ind w:firstLine="720"/>
        <w:jc w:val="both"/>
        <w:rPr>
          <w:rFonts w:eastAsia="Times New Roman" w:cs="Times New Roman"/>
        </w:rPr>
      </w:pPr>
      <w:r>
        <w:rPr>
          <w:rFonts w:eastAsia="Times New Roman" w:cs="Times New Roman"/>
        </w:rPr>
        <w:lastRenderedPageBreak/>
        <w:t>(Στο σημείο αυτό ο Βουλευτής κ. Θεόδωρος Παπαθεοδώρου καταθέτει για τα Πρακτικά το προαναφερθέν έγγραφο, το οποίο βρίσκεται σ</w:t>
      </w:r>
      <w:r>
        <w:rPr>
          <w:rFonts w:eastAsia="Times New Roman" w:cs="Times New Roman"/>
        </w:rPr>
        <w:t>το αρχείο του Τμήματος Γραμματείας της Διεύθυνσης Στενογραφίας και  Πρακτικών της Βουλής)</w:t>
      </w:r>
    </w:p>
    <w:p w14:paraId="523931EC" w14:textId="77777777" w:rsidR="00246891" w:rsidRDefault="00DA5D45">
      <w:pPr>
        <w:spacing w:after="0" w:line="600" w:lineRule="auto"/>
        <w:ind w:firstLine="720"/>
        <w:jc w:val="both"/>
        <w:rPr>
          <w:rFonts w:eastAsia="Times New Roman" w:cs="Times New Roman"/>
        </w:rPr>
      </w:pPr>
      <w:r>
        <w:rPr>
          <w:rFonts w:eastAsia="Times New Roman" w:cs="Times New Roman"/>
        </w:rPr>
        <w:t>Τον Μάρτιο του 2012 με τον ν.4052 αυξήθηκαν οι αναγκαίες ετήσιες τιμολογήσεις, δηλαδή οι υποχρεωτικές τιμολογήσεις. Έπρεπε να γίνουν έως τέσσερις τιμολογήσεις τον χρό</w:t>
      </w:r>
      <w:r>
        <w:rPr>
          <w:rFonts w:eastAsia="Times New Roman" w:cs="Times New Roman"/>
        </w:rPr>
        <w:t xml:space="preserve">νο. Το 2013, επί Υπουργίας του κ. Γεωργιάδη, αυτές προβλέφθηκαν σε δύο υποχρεωτικές τιμολογήσεις. </w:t>
      </w:r>
    </w:p>
    <w:p w14:paraId="523931ED" w14:textId="77777777" w:rsidR="00246891" w:rsidRDefault="00DA5D45">
      <w:pPr>
        <w:spacing w:after="0" w:line="600" w:lineRule="auto"/>
        <w:ind w:firstLine="720"/>
        <w:jc w:val="both"/>
        <w:rPr>
          <w:rFonts w:eastAsia="Times New Roman" w:cs="Times New Roman"/>
        </w:rPr>
      </w:pPr>
      <w:r>
        <w:rPr>
          <w:rFonts w:eastAsia="Times New Roman" w:cs="Times New Roman"/>
        </w:rPr>
        <w:t>Η συγκεκριμένη υποχρέωση τιμολόγησης, γιατί γι’ αυτό μιλάμε, σε δύο φορές κατ’ έτος, ισχύει μέχρι και σήμερα. Σήμερα, οφείλει ο Υπουργός Υγείας να τις εφαρμό</w:t>
      </w:r>
      <w:r>
        <w:rPr>
          <w:rFonts w:eastAsia="Times New Roman" w:cs="Times New Roman"/>
        </w:rPr>
        <w:t xml:space="preserve">σει. Ωστόσο, με την ανάληψη της διακυβέρνησης από τον ΣΥΡΙΖΑ το 2015 –και εδώ είναι το πολιτικό </w:t>
      </w:r>
      <w:r>
        <w:rPr>
          <w:rFonts w:eastAsia="Times New Roman" w:cs="Times New Roman"/>
        </w:rPr>
        <w:lastRenderedPageBreak/>
        <w:t xml:space="preserve">δεδομένο- και ενώ ο νόμος προέβλεπε δύο τιμολογήσεις κατ’ έτος, έγινε μόνο μία και αυτή πότε; Στις 14 Δεκεμβρίου του 2015, στην εκπνοή του έτους. </w:t>
      </w:r>
    </w:p>
    <w:p w14:paraId="523931EE" w14:textId="77777777" w:rsidR="00246891" w:rsidRDefault="00DA5D45">
      <w:pPr>
        <w:spacing w:after="0" w:line="600" w:lineRule="auto"/>
        <w:ind w:firstLine="720"/>
        <w:jc w:val="both"/>
        <w:rPr>
          <w:rFonts w:eastAsia="Times New Roman" w:cs="Times New Roman"/>
        </w:rPr>
      </w:pPr>
      <w:r>
        <w:rPr>
          <w:rFonts w:eastAsia="Times New Roman" w:cs="Times New Roman"/>
        </w:rPr>
        <w:t>Άρα, όλο το 2</w:t>
      </w:r>
      <w:r>
        <w:rPr>
          <w:rFonts w:eastAsia="Times New Roman" w:cs="Times New Roman"/>
        </w:rPr>
        <w:t xml:space="preserve">015 τα φάρμακα δεν </w:t>
      </w:r>
      <w:proofErr w:type="spellStart"/>
      <w:r>
        <w:rPr>
          <w:rFonts w:eastAsia="Times New Roman" w:cs="Times New Roman"/>
        </w:rPr>
        <w:t>ανατιμολογήθηκαν</w:t>
      </w:r>
      <w:proofErr w:type="spellEnd"/>
      <w:r>
        <w:rPr>
          <w:rFonts w:eastAsia="Times New Roman" w:cs="Times New Roman"/>
        </w:rPr>
        <w:t xml:space="preserve"> προς τα κάτω, επομένως διατήρησαν τις τιμές. Όλο το έτος αυτό παρέμειναν οι τιμές των φαρμάκων με τις τιμές του 2014, ενώ υπήρχε νόμιμη υποχρέωση από τον Υπουργό να κάνει </w:t>
      </w:r>
      <w:proofErr w:type="spellStart"/>
      <w:r>
        <w:rPr>
          <w:rFonts w:eastAsia="Times New Roman" w:cs="Times New Roman"/>
        </w:rPr>
        <w:t>ανατιμολόγηση</w:t>
      </w:r>
      <w:proofErr w:type="spellEnd"/>
      <w:r>
        <w:rPr>
          <w:rFonts w:eastAsia="Times New Roman" w:cs="Times New Roman"/>
        </w:rPr>
        <w:t xml:space="preserve"> προς τα κάτω.</w:t>
      </w:r>
    </w:p>
    <w:p w14:paraId="523931EF"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Αυτό ξέρετε τι είναι </w:t>
      </w:r>
      <w:r>
        <w:rPr>
          <w:rFonts w:eastAsia="Times New Roman" w:cs="Times New Roman"/>
        </w:rPr>
        <w:t xml:space="preserve">και τι άμεσο αποτέλεσμα έχει; Λιγότερα έσοδα για το κράτος, μεγαλύτερη επιβάρυνση για τον πολίτη και βεβαίως περισσότερα χρήματα στις πολυεθνικές φαρμακευτικές εταιρείες, όλες όσες λειτουργούσαν στην Ελλάδα. </w:t>
      </w:r>
    </w:p>
    <w:p w14:paraId="523931F0" w14:textId="77777777" w:rsidR="00246891" w:rsidRDefault="00DA5D45">
      <w:pPr>
        <w:spacing w:after="0" w:line="600" w:lineRule="auto"/>
        <w:ind w:firstLine="720"/>
        <w:jc w:val="both"/>
        <w:rPr>
          <w:rFonts w:eastAsia="Times New Roman" w:cs="Times New Roman"/>
          <w:szCs w:val="24"/>
        </w:rPr>
      </w:pPr>
      <w:r>
        <w:rPr>
          <w:rFonts w:eastAsia="Times New Roman" w:cs="Times New Roman"/>
        </w:rPr>
        <w:lastRenderedPageBreak/>
        <w:t>Η παράνομη αυτή πρακτική –διότι όταν ο νόμος υπ</w:t>
      </w:r>
      <w:r>
        <w:rPr>
          <w:rFonts w:eastAsia="Times New Roman" w:cs="Times New Roman"/>
        </w:rPr>
        <w:t xml:space="preserve">οχρεώνει, η παράλειψη είναι παράνομη- ως προς την τιμολόγηση των φαρμάκων, όσο και ειδικότερα ως προς την τιμολόγηση των προϊόντων της εταιρείας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αλλά και των άλλων εταιρειών, είχε αρνητικές συνέπειες για τους πολίτες, προκάλεσε, όπως είπα, ζημι</w:t>
      </w:r>
      <w:r>
        <w:rPr>
          <w:rFonts w:eastAsia="Times New Roman" w:cs="Times New Roman"/>
        </w:rPr>
        <w:t>ά στο ελληνικό δημόσιο και επέφερε μεγαλύτερα κέρδη στις φαρμακευτικές εταιρείες.</w:t>
      </w:r>
    </w:p>
    <w:p w14:paraId="523931F1"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έχει ακουστεί στην Αίθουσα αυτή ότι τάχα –δήθεν- έγινε </w:t>
      </w:r>
      <w:proofErr w:type="spellStart"/>
      <w:r>
        <w:rPr>
          <w:rFonts w:eastAsia="Times New Roman" w:cs="Times New Roman"/>
          <w:szCs w:val="24"/>
        </w:rPr>
        <w:t>ανατιμολόγηση</w:t>
      </w:r>
      <w:proofErr w:type="spellEnd"/>
      <w:r>
        <w:rPr>
          <w:rFonts w:eastAsia="Times New Roman" w:cs="Times New Roman"/>
          <w:szCs w:val="24"/>
        </w:rPr>
        <w:t xml:space="preserve">, βεβαίως και η απλή </w:t>
      </w:r>
      <w:proofErr w:type="spellStart"/>
      <w:r>
        <w:rPr>
          <w:rFonts w:eastAsia="Times New Roman" w:cs="Times New Roman"/>
          <w:szCs w:val="24"/>
        </w:rPr>
        <w:t>αναπλαισίωση</w:t>
      </w:r>
      <w:proofErr w:type="spellEnd"/>
      <w:r>
        <w:rPr>
          <w:rFonts w:eastAsia="Times New Roman" w:cs="Times New Roman"/>
          <w:szCs w:val="24"/>
        </w:rPr>
        <w:t xml:space="preserve">, αναμόρφωση του ΦΠΑ στα φάρμακα το 2015 δεν συνιστά </w:t>
      </w:r>
      <w:proofErr w:type="spellStart"/>
      <w:r>
        <w:rPr>
          <w:rFonts w:eastAsia="Times New Roman" w:cs="Times New Roman"/>
          <w:szCs w:val="24"/>
        </w:rPr>
        <w:t>ανατιμολό</w:t>
      </w:r>
      <w:r>
        <w:rPr>
          <w:rFonts w:eastAsia="Times New Roman" w:cs="Times New Roman"/>
          <w:szCs w:val="24"/>
        </w:rPr>
        <w:t>γηση</w:t>
      </w:r>
      <w:proofErr w:type="spellEnd"/>
      <w:r>
        <w:rPr>
          <w:rFonts w:eastAsia="Times New Roman" w:cs="Times New Roman"/>
          <w:szCs w:val="24"/>
        </w:rPr>
        <w:t xml:space="preserve">. Αυτό δεν είναι </w:t>
      </w:r>
      <w:proofErr w:type="spellStart"/>
      <w:r>
        <w:rPr>
          <w:rFonts w:eastAsia="Times New Roman" w:cs="Times New Roman"/>
          <w:szCs w:val="24"/>
        </w:rPr>
        <w:t>ανατιμολόγηση</w:t>
      </w:r>
      <w:proofErr w:type="spellEnd"/>
      <w:r>
        <w:rPr>
          <w:rFonts w:eastAsia="Times New Roman" w:cs="Times New Roman"/>
          <w:szCs w:val="24"/>
        </w:rPr>
        <w:t xml:space="preserve">. </w:t>
      </w:r>
      <w:proofErr w:type="spellStart"/>
      <w:r>
        <w:rPr>
          <w:rFonts w:eastAsia="Times New Roman" w:cs="Times New Roman"/>
          <w:szCs w:val="24"/>
        </w:rPr>
        <w:t>Ανατιμολόγηση</w:t>
      </w:r>
      <w:proofErr w:type="spellEnd"/>
      <w:r>
        <w:rPr>
          <w:rFonts w:eastAsia="Times New Roman" w:cs="Times New Roman"/>
          <w:szCs w:val="24"/>
        </w:rPr>
        <w:t xml:space="preserve"> είναι σε κάθε φάρμακο, ανάλογα με τη δραστική του ουσία και τον χρόνο που βρίσκεται στην αγορά, να μειώνεται η τιμή κατά τη διάρκεια του έτους. </w:t>
      </w:r>
    </w:p>
    <w:p w14:paraId="523931F2"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το συμπέρασμα είναι απλό: Η μη τιμολόγηση για το έτος 2015 είναι αυτή που στοιχειοθετεί και εξατομικεύει την τέλεση αδικημάτων από τους τότε Υπουργούς Υγείας κ. </w:t>
      </w:r>
      <w:proofErr w:type="spellStart"/>
      <w:r>
        <w:rPr>
          <w:rFonts w:eastAsia="Times New Roman" w:cs="Times New Roman"/>
          <w:szCs w:val="24"/>
        </w:rPr>
        <w:t>Κουρουμπλή</w:t>
      </w:r>
      <w:proofErr w:type="spellEnd"/>
      <w:r>
        <w:rPr>
          <w:rFonts w:eastAsia="Times New Roman" w:cs="Times New Roman"/>
          <w:szCs w:val="24"/>
        </w:rPr>
        <w:t xml:space="preserve"> και κ. Ξανθό, που είχαν την ιδιαίτερη νομική υποχρέωση, κατά το άρθρο 15 του Πο</w:t>
      </w:r>
      <w:r>
        <w:rPr>
          <w:rFonts w:eastAsia="Times New Roman" w:cs="Times New Roman"/>
          <w:szCs w:val="24"/>
        </w:rPr>
        <w:t xml:space="preserve">ινικού Κώδικα, να προβούν στη μείωση των τιμών. </w:t>
      </w:r>
    </w:p>
    <w:p w14:paraId="523931F3"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επίσης, γεγονός ότι από το 2015 και μετά η σχετική τιμολόγηση αυξήθηκε. Υπήρξε αύξηση τιμών σε αρκετά πρωτότυπα φαρμακευτικά προϊόντα όλων των εταιρειών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επειδή τη συζητήσαμε. Ιδιαί</w:t>
      </w:r>
      <w:r>
        <w:rPr>
          <w:rFonts w:eastAsia="Times New Roman" w:cs="Times New Roman"/>
          <w:szCs w:val="24"/>
        </w:rPr>
        <w:t xml:space="preserve">τερα ο κ. Ξανθός, μετά την ανάληψη των καθηκόντων του, όχι μόνο παρέλειψε την οφειλόμενη από τον νόμο ενέργεια άμεσης έκδοσης δελτίου τιμολόγησης φαρμάκων –ο κ. </w:t>
      </w:r>
      <w:proofErr w:type="spellStart"/>
      <w:r>
        <w:rPr>
          <w:rFonts w:eastAsia="Times New Roman" w:cs="Times New Roman"/>
          <w:szCs w:val="24"/>
        </w:rPr>
        <w:t>Κουρουμπλής</w:t>
      </w:r>
      <w:proofErr w:type="spellEnd"/>
      <w:r>
        <w:rPr>
          <w:rFonts w:eastAsia="Times New Roman" w:cs="Times New Roman"/>
          <w:szCs w:val="24"/>
        </w:rPr>
        <w:t xml:space="preserve"> έχει δηλώσει δημόσια ότι την είχε έτοιμη- αλλά αυτή την άμεση τιμολόγηση την είχε π</w:t>
      </w:r>
      <w:r>
        <w:rPr>
          <w:rFonts w:eastAsia="Times New Roman" w:cs="Times New Roman"/>
          <w:szCs w:val="24"/>
        </w:rPr>
        <w:t xml:space="preserve">αρανόμως καθυστερήσει και </w:t>
      </w:r>
      <w:r>
        <w:rPr>
          <w:rFonts w:eastAsia="Times New Roman" w:cs="Times New Roman"/>
          <w:szCs w:val="24"/>
        </w:rPr>
        <w:lastRenderedPageBreak/>
        <w:t xml:space="preserve">ο προκάτοχός του κ. </w:t>
      </w:r>
      <w:proofErr w:type="spellStart"/>
      <w:r>
        <w:rPr>
          <w:rFonts w:eastAsia="Times New Roman" w:cs="Times New Roman"/>
          <w:szCs w:val="24"/>
        </w:rPr>
        <w:t>Κουρουμπλής</w:t>
      </w:r>
      <w:proofErr w:type="spellEnd"/>
      <w:r>
        <w:rPr>
          <w:rFonts w:eastAsia="Times New Roman" w:cs="Times New Roman"/>
          <w:szCs w:val="24"/>
        </w:rPr>
        <w:t xml:space="preserve">. Καθυστέρησε και ο ίδιος τρεις μήνες, από τον Σεπτέμβριο μέχρι τον Δεκέμβριο, να προκαλέσει τη μείωση της φαρμακευτικής δαπάνης και είχε αυτό ως αποτέλεσμα να ελαττωθούν τα έσοδα του </w:t>
      </w:r>
      <w:r>
        <w:rPr>
          <w:rFonts w:eastAsia="Times New Roman" w:cs="Times New Roman"/>
          <w:szCs w:val="24"/>
        </w:rPr>
        <w:t>δ</w:t>
      </w:r>
      <w:r>
        <w:rPr>
          <w:rFonts w:eastAsia="Times New Roman" w:cs="Times New Roman"/>
          <w:szCs w:val="24"/>
        </w:rPr>
        <w:t>ημοσίου, να επ</w:t>
      </w:r>
      <w:r>
        <w:rPr>
          <w:rFonts w:eastAsia="Times New Roman" w:cs="Times New Roman"/>
          <w:szCs w:val="24"/>
        </w:rPr>
        <w:t xml:space="preserve">ιβαρυνθούν οι πωλήσεις και να αυξήσουν ή να διατηρήσουν τα κέρδη τους οι φαρμακοβιομηχανίες. </w:t>
      </w:r>
    </w:p>
    <w:p w14:paraId="523931F4"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αυτή η πρακτική δεν οφείλεται ούτε στα εμπόδια που έβαζε η τρόικα κατά την καταστροφική περίοδο της διαπραγμάτευσης από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του 2015 ούτε στην αμέλεια των Υπουργών. Ήταν ενσυνείδητη πολιτική επιλογή με ποινικές συνέπειες και με ωφελούμενους τις φαρμακοβιομηχα</w:t>
      </w:r>
      <w:r>
        <w:rPr>
          <w:rFonts w:eastAsia="Times New Roman" w:cs="Times New Roman"/>
          <w:szCs w:val="24"/>
        </w:rPr>
        <w:lastRenderedPageBreak/>
        <w:t>νίες. Ήταν η αντίθετη πολιτική από αυτή που ακολούθησε η κυβέρνηση του ΠΑΣΟΚ από το 2009 έως το 2012 και η κυβέρνησ</w:t>
      </w:r>
      <w:r>
        <w:rPr>
          <w:rFonts w:eastAsia="Times New Roman" w:cs="Times New Roman"/>
          <w:szCs w:val="24"/>
        </w:rPr>
        <w:t>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από το 2012 μέχρι το 2014. </w:t>
      </w:r>
    </w:p>
    <w:p w14:paraId="523931F5"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σωρευτική μείωση της δημόσιας φαρμακευτικής δαπάνης για τα έτη 2009-2012 ήταν πάνω από 2,5 δισεκατομμύρια ευρώ και ταυτόχρονα υπήρξαν και 773 εκατομμύρια ευρώ επιστροφές από το </w:t>
      </w:r>
      <w:proofErr w:type="spellStart"/>
      <w:r>
        <w:rPr>
          <w:rFonts w:eastAsia="Times New Roman" w:cs="Times New Roman"/>
          <w:szCs w:val="24"/>
          <w:lang w:val="en-US"/>
        </w:rPr>
        <w:t>clawback</w:t>
      </w:r>
      <w:proofErr w:type="spellEnd"/>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w:t>
      </w:r>
    </w:p>
    <w:p w14:paraId="523931F6"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όταν όλες οι κυβερνήσεις, ανεξαιρέτως, από το 2009 έως το 2014 μείωναν τη φαρμακευτική δαπάνη, η οποία είχε προηγουμένως εκτροχιαστεί από την κυβέρνηση της Νέας Δημοκρατίας 2004-2009 ο κ. Τσίπρας και ο κ. Ξανθός κατήγγειλαν τις μειώσεις στις δαπάν</w:t>
      </w:r>
      <w:r>
        <w:rPr>
          <w:rFonts w:eastAsia="Times New Roman" w:cs="Times New Roman"/>
          <w:szCs w:val="24"/>
        </w:rPr>
        <w:t xml:space="preserve">ες για το φάρμακο. Ο κ. Τσίπρας ζητούσε από τον υπηρεσιακό Υπουργό κ. </w:t>
      </w:r>
      <w:proofErr w:type="spellStart"/>
      <w:r>
        <w:rPr>
          <w:rFonts w:eastAsia="Times New Roman" w:cs="Times New Roman"/>
          <w:szCs w:val="24"/>
        </w:rPr>
        <w:t>Κίττα</w:t>
      </w:r>
      <w:proofErr w:type="spellEnd"/>
      <w:r>
        <w:rPr>
          <w:rFonts w:eastAsia="Times New Roman" w:cs="Times New Roman"/>
          <w:szCs w:val="24"/>
        </w:rPr>
        <w:t xml:space="preserve"> την άμεση αποπληρωμή των οφειλών </w:t>
      </w:r>
      <w:r>
        <w:rPr>
          <w:rFonts w:eastAsia="Times New Roman" w:cs="Times New Roman"/>
          <w:szCs w:val="24"/>
        </w:rPr>
        <w:lastRenderedPageBreak/>
        <w:t xml:space="preserve">στις φαρμακευτικές εταιρείες, δήθεν για να μην υπάρχουν ελλείψεις για τα φάρμακα. </w:t>
      </w:r>
    </w:p>
    <w:p w14:paraId="523931F7"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 κυρίου Βουλευτή)</w:t>
      </w:r>
    </w:p>
    <w:p w14:paraId="523931F8"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Δείξτε την ανοχή σας για ελάχιστο χρόνο ακόμα, κυρία Πρόεδρε. </w:t>
      </w:r>
    </w:p>
    <w:p w14:paraId="523931F9"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ο κ. Τσίπρας ήταν αυτός που σε συνέντευξή του το 2013 αναγνώριζε τη μείωση του ασφαλιστικού φαρμάκου, αλλά δήλωνε ταυτόχρονα ότι δεν τον αφορά η μείωση της δημόσιας </w:t>
      </w:r>
      <w:r>
        <w:rPr>
          <w:rFonts w:eastAsia="Times New Roman" w:cs="Times New Roman"/>
          <w:szCs w:val="24"/>
        </w:rPr>
        <w:t xml:space="preserve">δαπάνης, αλλά μόνο η ιδιωτική συμμετοχή των πολιτών και το φθηνό φάρμακο με μηδενική ή ελάχιστη συμμετοχή του κόσμου. </w:t>
      </w:r>
    </w:p>
    <w:p w14:paraId="523931FA"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Ήταν, επίσης, ο κ. Ξανθός που ήταν μαζί με τους φαρμακοποιούς και γιατρούς ενάντια στις μειώσεις της φαρμακευτικής δαπάνης. </w:t>
      </w:r>
      <w:r>
        <w:rPr>
          <w:rFonts w:eastAsia="Times New Roman" w:cs="Times New Roman"/>
          <w:szCs w:val="24"/>
        </w:rPr>
        <w:lastRenderedPageBreak/>
        <w:t>Και στις 28-1</w:t>
      </w:r>
      <w:r>
        <w:rPr>
          <w:rFonts w:eastAsia="Times New Roman" w:cs="Times New Roman"/>
          <w:szCs w:val="24"/>
        </w:rPr>
        <w:t xml:space="preserve">1-2014 μιλούσε για υγειονομική τραγωδία και λειτουργικά ανασφάλιστους πολίτες λόγω της μείωσης της κρατικής επιχορήγησης του ΕΟΠΥΥ κατά 107 εκατομμύρια ευρώ στον </w:t>
      </w:r>
      <w:r>
        <w:rPr>
          <w:rFonts w:eastAsia="Times New Roman" w:cs="Times New Roman"/>
          <w:szCs w:val="24"/>
        </w:rPr>
        <w:t>π</w:t>
      </w:r>
      <w:r>
        <w:rPr>
          <w:rFonts w:eastAsia="Times New Roman" w:cs="Times New Roman"/>
          <w:szCs w:val="24"/>
        </w:rPr>
        <w:t xml:space="preserve">ροϋπολογισμό του 2015. </w:t>
      </w:r>
    </w:p>
    <w:p w14:paraId="523931FB"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w:t>
      </w:r>
      <w:proofErr w:type="spellStart"/>
      <w:r>
        <w:rPr>
          <w:rFonts w:eastAsia="Times New Roman" w:cs="Times New Roman"/>
          <w:szCs w:val="24"/>
        </w:rPr>
        <w:t>συνέβαιναν</w:t>
      </w:r>
      <w:proofErr w:type="spellEnd"/>
      <w:r>
        <w:rPr>
          <w:rFonts w:eastAsia="Times New Roman" w:cs="Times New Roman"/>
          <w:szCs w:val="24"/>
        </w:rPr>
        <w:t xml:space="preserve"> όλα αυτά, ξέχασαν ο κ. </w:t>
      </w:r>
      <w:proofErr w:type="spellStart"/>
      <w:r>
        <w:rPr>
          <w:rFonts w:eastAsia="Times New Roman" w:cs="Times New Roman"/>
          <w:szCs w:val="24"/>
        </w:rPr>
        <w:t>Κουρουμπλής</w:t>
      </w:r>
      <w:proofErr w:type="spellEnd"/>
      <w:r>
        <w:rPr>
          <w:rFonts w:eastAsia="Times New Roman" w:cs="Times New Roman"/>
          <w:szCs w:val="24"/>
        </w:rPr>
        <w:t xml:space="preserve"> και ο κ. Ξαν</w:t>
      </w:r>
      <w:r>
        <w:rPr>
          <w:rFonts w:eastAsia="Times New Roman" w:cs="Times New Roman"/>
          <w:szCs w:val="24"/>
        </w:rPr>
        <w:t xml:space="preserve">θός για έναν ολόκληρο χρόνο να εκδώσουν το δελτίο τιμών φαρμάκων, ίσως για να εξισορροπήσουν τις προηγούμενες μειώσεις και τις απώλειες κερδών για τις φαρμακευτικές εταιρείες. </w:t>
      </w:r>
    </w:p>
    <w:p w14:paraId="523931FC"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Τελικά, ήταν δέσμευση και έγινε πράξη. Περί αυτού επρόκειτο. Αυτή ήταν η πολιτι</w:t>
      </w:r>
      <w:r>
        <w:rPr>
          <w:rFonts w:eastAsia="Times New Roman" w:cs="Times New Roman"/>
          <w:szCs w:val="24"/>
        </w:rPr>
        <w:t xml:space="preserve">κή επιλογή και συνειδητή πρακτική που γεννά ποινικές ευθύνες σήμερα για τα αναφερόμενα πρόσωπα. Αυτά δεν ήθελε η Κυβέρνηση, αυτά δεν ήθελε η Πλειοψηφία να συζητήσουμε, </w:t>
      </w:r>
      <w:r>
        <w:rPr>
          <w:rFonts w:eastAsia="Times New Roman" w:cs="Times New Roman"/>
          <w:szCs w:val="24"/>
        </w:rPr>
        <w:lastRenderedPageBreak/>
        <w:t xml:space="preserve">κυρίες και κύριοι συνάδελφοι, στην </w:t>
      </w:r>
      <w:r>
        <w:rPr>
          <w:rFonts w:eastAsia="Times New Roman" w:cs="Times New Roman"/>
          <w:szCs w:val="24"/>
        </w:rPr>
        <w:t>π</w:t>
      </w:r>
      <w:r>
        <w:rPr>
          <w:rFonts w:eastAsia="Times New Roman" w:cs="Times New Roman"/>
          <w:szCs w:val="24"/>
        </w:rPr>
        <w:t xml:space="preserve">ροκαταρκτική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523931FD"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επειδή αυτά είναι αντικειμενικά γεγονότα -γιατί έτσι συνέβησαν- τελικά αυτό που σας καλούμε να κάνετε είναι να παραπέμψετε και τη σημερινή δικογραφία στην </w:t>
      </w:r>
      <w:r>
        <w:rPr>
          <w:rFonts w:eastAsia="Times New Roman" w:cs="Times New Roman"/>
          <w:szCs w:val="24"/>
        </w:rPr>
        <w:t>π</w:t>
      </w:r>
      <w:r>
        <w:rPr>
          <w:rFonts w:eastAsia="Times New Roman" w:cs="Times New Roman"/>
          <w:szCs w:val="24"/>
        </w:rPr>
        <w:t xml:space="preserve">ροκαταρκτική που λειτουργεί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τα δούμε όλα από την αρχή. </w:t>
      </w:r>
    </w:p>
    <w:p w14:paraId="523931F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Να δούμε ό</w:t>
      </w:r>
      <w:r>
        <w:rPr>
          <w:rFonts w:eastAsia="Times New Roman" w:cs="Times New Roman"/>
          <w:szCs w:val="24"/>
        </w:rPr>
        <w:t>λη την περίοδο για το φάρμακο, όλη την περίοδο για τις ευθύνες του καθενός, ανάλογα με την εξατομίκευση αυτών των ευθυνών και ανάλογα με τη στοιχειοθέτηση και την τεκμηρίωση των αδικημάτων, ανεξαρτήτως εάν έχουν παραγραφεί ή όχι, γιατί για να πάμε στην παρ</w:t>
      </w:r>
      <w:r>
        <w:rPr>
          <w:rFonts w:eastAsia="Times New Roman" w:cs="Times New Roman"/>
          <w:szCs w:val="24"/>
        </w:rPr>
        <w:t>αγραφή, θα πρέπει πρώτα να συνδέσουμε τα αδικήματα με πρόσωπα, για να δούμε ποιες ευθύνες έχουν.</w:t>
      </w:r>
    </w:p>
    <w:p w14:paraId="523931F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Φαντάζομαι ότι ενδιαφέρει και την κυβερνητική πλειοψηφία να λάμψει η αλήθεια και όχι να κουκουλωθεί με διαδικαστικά τεχνάσματα περί </w:t>
      </w:r>
      <w:proofErr w:type="spellStart"/>
      <w:r>
        <w:rPr>
          <w:rFonts w:eastAsia="Times New Roman" w:cs="Times New Roman"/>
          <w:szCs w:val="24"/>
        </w:rPr>
        <w:t>αρμοδιότητος</w:t>
      </w:r>
      <w:proofErr w:type="spellEnd"/>
      <w:r>
        <w:rPr>
          <w:rFonts w:eastAsia="Times New Roman" w:cs="Times New Roman"/>
          <w:szCs w:val="24"/>
        </w:rPr>
        <w:t>, παραγραφής κα</w:t>
      </w:r>
      <w:r>
        <w:rPr>
          <w:rFonts w:eastAsia="Times New Roman" w:cs="Times New Roman"/>
          <w:szCs w:val="24"/>
        </w:rPr>
        <w:t xml:space="preserve">ι άλλων παρελκυστικών δικαιολογιών.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που ξεκίνησε πρέπει να φτάσει μέχρι το τέλος. </w:t>
      </w:r>
    </w:p>
    <w:p w14:paraId="52393200"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ΠΡΟΕΔΡΕΥΟΥΣΑ (Αναστασία Χριστοδουλοπούλου):</w:t>
      </w:r>
      <w:r>
        <w:rPr>
          <w:rFonts w:eastAsia="Times New Roman"/>
          <w:bCs/>
          <w:szCs w:val="24"/>
        </w:rPr>
        <w:t xml:space="preserve"> Κύριε Παπαθεοδώρου, ολοκληρώστε.</w:t>
      </w:r>
    </w:p>
    <w:p w14:paraId="52393201"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ΘΕΟΔΩΡΟΣ ΠΑΠΑΘΕΟΔΩΡΟΥ:</w:t>
      </w:r>
      <w:r>
        <w:rPr>
          <w:rFonts w:eastAsia="Times New Roman"/>
          <w:bCs/>
          <w:szCs w:val="24"/>
        </w:rPr>
        <w:t xml:space="preserve"> Είναι η τελευταία φράση μου, κύρια Πρόεδρε.</w:t>
      </w:r>
    </w:p>
    <w:p w14:paraId="52393202"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Η </w:t>
      </w:r>
      <w:r>
        <w:rPr>
          <w:rFonts w:eastAsia="Times New Roman"/>
          <w:bCs/>
          <w:szCs w:val="24"/>
        </w:rPr>
        <w:t>π</w:t>
      </w:r>
      <w:r>
        <w:rPr>
          <w:rFonts w:eastAsia="Times New Roman"/>
          <w:bCs/>
          <w:szCs w:val="24"/>
        </w:rPr>
        <w:t>ρ</w:t>
      </w:r>
      <w:r>
        <w:rPr>
          <w:rFonts w:eastAsia="Times New Roman"/>
          <w:bCs/>
          <w:szCs w:val="24"/>
        </w:rPr>
        <w:t xml:space="preserve">οκαταρκτική </w:t>
      </w:r>
      <w:r>
        <w:rPr>
          <w:rFonts w:eastAsia="Times New Roman"/>
          <w:bCs/>
          <w:szCs w:val="24"/>
        </w:rPr>
        <w:t>ε</w:t>
      </w:r>
      <w:r>
        <w:rPr>
          <w:rFonts w:eastAsia="Times New Roman"/>
          <w:bCs/>
          <w:szCs w:val="24"/>
        </w:rPr>
        <w:t xml:space="preserve">πιτροπή που ξεκίνησε πρέπει να φτάσει μέχρι το τέλος, με την κλήση των μαρτύρων, όλων των αναφερόμενων προσώπων και ενδελεχή έρευνα των αποδεικτικών στοιχείων. Εάν δεν το κάνετε, ο λαός θα καταλάβει ότι στήσατε μια βιομηχανία </w:t>
      </w:r>
      <w:r>
        <w:rPr>
          <w:rFonts w:eastAsia="Times New Roman"/>
          <w:bCs/>
          <w:szCs w:val="24"/>
        </w:rPr>
        <w:lastRenderedPageBreak/>
        <w:t>λάσπης, διαπόμπευ</w:t>
      </w:r>
      <w:r>
        <w:rPr>
          <w:rFonts w:eastAsia="Times New Roman"/>
          <w:bCs/>
          <w:szCs w:val="24"/>
        </w:rPr>
        <w:t xml:space="preserve">σης των αντιπάλων σας και συγκάλυψης των δικών σας και ψάχνετε αμήχανα να κλείσετε όπως όπως τις εργασίες της </w:t>
      </w:r>
      <w:r>
        <w:rPr>
          <w:rFonts w:eastAsia="Times New Roman"/>
          <w:bCs/>
          <w:szCs w:val="24"/>
        </w:rPr>
        <w:t>ε</w:t>
      </w:r>
      <w:r>
        <w:rPr>
          <w:rFonts w:eastAsia="Times New Roman"/>
          <w:bCs/>
          <w:szCs w:val="24"/>
        </w:rPr>
        <w:t xml:space="preserve">πιτροπής. Εμείς αυτό δεν θα το επιτρέψουμε. Θα είμαστε απέναντι σε αυτές τις μεθοδεύσεις. </w:t>
      </w:r>
    </w:p>
    <w:p w14:paraId="52393203"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Γι’ αυτό και με το σκεπτικό που ανέλυσα προηγουμένως, </w:t>
      </w:r>
      <w:r>
        <w:rPr>
          <w:rFonts w:eastAsia="Times New Roman"/>
          <w:bCs/>
          <w:szCs w:val="24"/>
        </w:rPr>
        <w:t>όπως το κάναμε και την προηγούμενη φορά, είμαστε θετικοί στη σύσταση Προκαταρκτικής Επιτροπής. Φέρτε τα όλα να τα συζητήσουμε για να βγει η αλήθεια στο φως.</w:t>
      </w:r>
    </w:p>
    <w:p w14:paraId="52393204"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Ευχαριστώ πολύ.</w:t>
      </w:r>
    </w:p>
    <w:p w14:paraId="52393205"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(Χειροκροτήματα από την πτέρυγα της Δημοκρατικής Συμπαράταξης ΠΑΣΟΚ – ΔΗΜΑΡ)</w:t>
      </w:r>
    </w:p>
    <w:p w14:paraId="52393206" w14:textId="77777777" w:rsidR="00246891" w:rsidRDefault="00DA5D45">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ΕΥΟΥΣΑ (Αναστασία Χριστοδουλοπούλου): </w:t>
      </w:r>
      <w:r>
        <w:rPr>
          <w:rFonts w:eastAsia="Times New Roman" w:cs="Times New Roman"/>
          <w:szCs w:val="24"/>
        </w:rPr>
        <w:t>Ευχαριστούμε τον κ. Παπαθεοδώρου.</w:t>
      </w:r>
    </w:p>
    <w:p w14:paraId="52393207" w14:textId="77777777" w:rsidR="00246891" w:rsidRDefault="00DA5D45">
      <w:pPr>
        <w:widowControl w:val="0"/>
        <w:autoSpaceDE w:val="0"/>
        <w:autoSpaceDN w:val="0"/>
        <w:adjustRightInd w:val="0"/>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w:t>
      </w:r>
      <w:r>
        <w:rPr>
          <w:rFonts w:eastAsia="Times New Roman" w:cs="Times New Roman"/>
        </w:rPr>
        <w:t xml:space="preserve">α «Ερευνάμε και συζητάμε για τον </w:t>
      </w:r>
      <w:r>
        <w:rPr>
          <w:rFonts w:eastAsia="Times New Roman" w:cs="Times New Roman"/>
        </w:rPr>
        <w:t>κ</w:t>
      </w:r>
      <w:r>
        <w:rPr>
          <w:rFonts w:eastAsia="Times New Roman" w:cs="Times New Roman"/>
        </w:rPr>
        <w:t xml:space="preserve">υβερνήτη Ιωάννη Καποδίστρια», που οργανώνει το Ίδρυμα της Βουλής, είκοσι οκτώ μαθήτριες και μαθητές και τρεις εκπαιδευτικοί συνοδοί από το Γυμνάσιο Νέας </w:t>
      </w:r>
      <w:proofErr w:type="spellStart"/>
      <w:r>
        <w:rPr>
          <w:rFonts w:eastAsia="Times New Roman" w:cs="Times New Roman"/>
        </w:rPr>
        <w:t>Περάμου</w:t>
      </w:r>
      <w:proofErr w:type="spellEnd"/>
      <w:r>
        <w:rPr>
          <w:rFonts w:eastAsia="Times New Roman" w:cs="Times New Roman"/>
        </w:rPr>
        <w:t xml:space="preserve">. </w:t>
      </w:r>
    </w:p>
    <w:p w14:paraId="52393208" w14:textId="77777777" w:rsidR="00246891" w:rsidRDefault="00DA5D45">
      <w:pPr>
        <w:widowControl w:val="0"/>
        <w:autoSpaceDE w:val="0"/>
        <w:autoSpaceDN w:val="0"/>
        <w:adjustRightInd w:val="0"/>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52393209" w14:textId="77777777" w:rsidR="00246891" w:rsidRDefault="00DA5D45">
      <w:pPr>
        <w:spacing w:after="0" w:line="600" w:lineRule="auto"/>
        <w:ind w:firstLine="709"/>
        <w:jc w:val="center"/>
        <w:rPr>
          <w:rFonts w:eastAsia="Times New Roman" w:cs="Times New Roman"/>
        </w:rPr>
      </w:pPr>
      <w:r>
        <w:rPr>
          <w:rFonts w:eastAsia="Times New Roman" w:cs="Times New Roman"/>
        </w:rPr>
        <w:t xml:space="preserve">(Χειροκροτήματα απ’ όλες τις </w:t>
      </w:r>
      <w:r>
        <w:rPr>
          <w:rFonts w:eastAsia="Times New Roman" w:cs="Times New Roman"/>
        </w:rPr>
        <w:t>πτέρυγες της Βουλής)</w:t>
      </w:r>
    </w:p>
    <w:p w14:paraId="5239320A"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Τον λόγο έχει ο κ. Ευάγγελος Καρακώστας για δέκα λεπτά.</w:t>
      </w:r>
    </w:p>
    <w:p w14:paraId="5239320B"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ΕΥΑΓΓΕΛΟΣ ΚΑΡΑΚΩΣΤΑΣ: </w:t>
      </w:r>
      <w:r>
        <w:rPr>
          <w:rFonts w:eastAsia="Times New Roman"/>
          <w:bCs/>
          <w:szCs w:val="24"/>
        </w:rPr>
        <w:t xml:space="preserve">Η σημερινή παράσταση –διότι για να είμαστε ειλικρινείς και για λόγους τους οποίους θα εξηγήσω παρακάτω, περί παράστασης πρόκειται- σε τίποτα δεν διαφέρει </w:t>
      </w:r>
      <w:r>
        <w:rPr>
          <w:rFonts w:eastAsia="Times New Roman"/>
          <w:bCs/>
          <w:szCs w:val="24"/>
        </w:rPr>
        <w:lastRenderedPageBreak/>
        <w:t>από</w:t>
      </w:r>
      <w:r>
        <w:rPr>
          <w:rFonts w:eastAsia="Times New Roman"/>
          <w:bCs/>
          <w:szCs w:val="24"/>
        </w:rPr>
        <w:t xml:space="preserve"> παρόμοιες παραστάσεις οι οποίες στήθηκαν αρκετές φορές στα σαράντα τέσσερα έτη μεταπολιτευτικής πολιτικής ιστορίας, παραστάσεις οι οποίες λαμβάνουν τον πομπώδη τίτλο «Σύσταση Ειδικών Κοινοβουλευτικών Επιτροπών» για διάφορα σκάνδαλα και οι οποίες καταλήγου</w:t>
      </w:r>
      <w:r>
        <w:rPr>
          <w:rFonts w:eastAsia="Times New Roman"/>
          <w:bCs/>
          <w:szCs w:val="24"/>
        </w:rPr>
        <w:t xml:space="preserve">ν στο ίδιο αποτέλεσμα: Στην έκδοση διαφορετικών πορισμάτων από το κάθε κόμμα και στην κοινή διαπίστωση ότι ο νόμος </w:t>
      </w:r>
      <w:r>
        <w:rPr>
          <w:rFonts w:eastAsia="Times New Roman"/>
          <w:bCs/>
          <w:szCs w:val="24"/>
        </w:rPr>
        <w:t>π</w:t>
      </w:r>
      <w:r>
        <w:rPr>
          <w:rFonts w:eastAsia="Times New Roman"/>
          <w:bCs/>
          <w:szCs w:val="24"/>
        </w:rPr>
        <w:t xml:space="preserve">ερί </w:t>
      </w:r>
      <w:r>
        <w:rPr>
          <w:rFonts w:eastAsia="Times New Roman"/>
          <w:bCs/>
          <w:szCs w:val="24"/>
        </w:rPr>
        <w:t>ε</w:t>
      </w:r>
      <w:r>
        <w:rPr>
          <w:rFonts w:eastAsia="Times New Roman"/>
          <w:bCs/>
          <w:szCs w:val="24"/>
        </w:rPr>
        <w:t xml:space="preserve">υθύνης Υπουργών δυστυχώς δεν μας επιτρέπει </w:t>
      </w:r>
      <w:r>
        <w:rPr>
          <w:rFonts w:eastAsia="Times New Roman"/>
          <w:bCs/>
          <w:szCs w:val="24"/>
        </w:rPr>
        <w:t>να οδηγήσουμε σε δίωξη τα εμπλεκόμενα πολιτικά πρόσωπα</w:t>
      </w:r>
      <w:r>
        <w:rPr>
          <w:rFonts w:eastAsia="Times New Roman"/>
          <w:bCs/>
          <w:szCs w:val="24"/>
        </w:rPr>
        <w:t xml:space="preserve">, διότι οι ευθύνες τους έχουν </w:t>
      </w:r>
      <w:r>
        <w:rPr>
          <w:rFonts w:eastAsia="Times New Roman"/>
          <w:bCs/>
          <w:szCs w:val="24"/>
        </w:rPr>
        <w:t>παραγραφεί.</w:t>
      </w:r>
    </w:p>
    <w:p w14:paraId="5239320C"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Χαρακτηριστικά αυτής της διαχρονικής εξαπάτησης του ελληνικού λαού από το καθεστώς της </w:t>
      </w:r>
      <w:proofErr w:type="spellStart"/>
      <w:r>
        <w:rPr>
          <w:rFonts w:eastAsia="Times New Roman"/>
          <w:bCs/>
          <w:szCs w:val="24"/>
        </w:rPr>
        <w:t>κλεπτοκρατίας</w:t>
      </w:r>
      <w:proofErr w:type="spellEnd"/>
      <w:r>
        <w:rPr>
          <w:rFonts w:eastAsia="Times New Roman"/>
          <w:bCs/>
          <w:szCs w:val="24"/>
        </w:rPr>
        <w:t xml:space="preserve"> είναι τα αδιάψευστα στοιχεία τα οποία συνοδεύουν τις λεγόμενες </w:t>
      </w:r>
      <w:r>
        <w:rPr>
          <w:rFonts w:eastAsia="Times New Roman"/>
          <w:bCs/>
          <w:szCs w:val="24"/>
        </w:rPr>
        <w:t>ε</w:t>
      </w:r>
      <w:r>
        <w:rPr>
          <w:rFonts w:eastAsia="Times New Roman"/>
          <w:bCs/>
          <w:szCs w:val="24"/>
        </w:rPr>
        <w:t xml:space="preserve">ξεταστικές ή </w:t>
      </w:r>
      <w:r>
        <w:rPr>
          <w:rFonts w:eastAsia="Times New Roman"/>
          <w:bCs/>
          <w:szCs w:val="24"/>
        </w:rPr>
        <w:t>π</w:t>
      </w:r>
      <w:r>
        <w:rPr>
          <w:rFonts w:eastAsia="Times New Roman"/>
          <w:bCs/>
          <w:szCs w:val="24"/>
        </w:rPr>
        <w:t>ρο</w:t>
      </w:r>
      <w:r>
        <w:rPr>
          <w:rFonts w:eastAsia="Times New Roman"/>
          <w:bCs/>
          <w:szCs w:val="24"/>
        </w:rPr>
        <w:lastRenderedPageBreak/>
        <w:t xml:space="preserve">ανακριτικές </w:t>
      </w:r>
      <w:r>
        <w:rPr>
          <w:rFonts w:eastAsia="Times New Roman"/>
          <w:bCs/>
          <w:szCs w:val="24"/>
        </w:rPr>
        <w:t>ε</w:t>
      </w:r>
      <w:r>
        <w:rPr>
          <w:rFonts w:eastAsia="Times New Roman"/>
          <w:bCs/>
          <w:szCs w:val="24"/>
        </w:rPr>
        <w:t>πιτροπές, οι οποίες έχουν λάβει χώρα κατά το παρελ</w:t>
      </w:r>
      <w:r>
        <w:rPr>
          <w:rFonts w:eastAsia="Times New Roman"/>
          <w:bCs/>
          <w:szCs w:val="24"/>
        </w:rPr>
        <w:t xml:space="preserve">θόν. Πρόκειται για ειδικές </w:t>
      </w:r>
      <w:r>
        <w:rPr>
          <w:rFonts w:eastAsia="Times New Roman"/>
          <w:bCs/>
          <w:szCs w:val="24"/>
        </w:rPr>
        <w:t>ε</w:t>
      </w:r>
      <w:r>
        <w:rPr>
          <w:rFonts w:eastAsia="Times New Roman"/>
          <w:bCs/>
          <w:szCs w:val="24"/>
        </w:rPr>
        <w:t>πιτροπές οι οποίες επί της ουσίας αποτελούν τον πιο εύσχημο τρόπο ξεπλύματος της πολιτικής διαφθοράς.</w:t>
      </w:r>
    </w:p>
    <w:p w14:paraId="5239320D"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Για του λόγου το αληθές παραθέτω μία σύντομη, αλλά εξόχως ενδεικτική ιστορική αναδρομή </w:t>
      </w:r>
      <w:r>
        <w:rPr>
          <w:rFonts w:eastAsia="Times New Roman"/>
          <w:bCs/>
          <w:szCs w:val="24"/>
        </w:rPr>
        <w:t xml:space="preserve">των </w:t>
      </w:r>
      <w:r>
        <w:rPr>
          <w:rFonts w:eastAsia="Times New Roman"/>
          <w:bCs/>
          <w:szCs w:val="24"/>
        </w:rPr>
        <w:t>περίφημ</w:t>
      </w:r>
      <w:r>
        <w:rPr>
          <w:rFonts w:eastAsia="Times New Roman"/>
          <w:bCs/>
          <w:szCs w:val="24"/>
        </w:rPr>
        <w:t>ων</w:t>
      </w:r>
      <w:r>
        <w:rPr>
          <w:rFonts w:eastAsia="Times New Roman"/>
          <w:bCs/>
          <w:szCs w:val="24"/>
        </w:rPr>
        <w:t xml:space="preserve"> </w:t>
      </w:r>
      <w:r>
        <w:rPr>
          <w:rFonts w:eastAsia="Times New Roman"/>
          <w:bCs/>
          <w:szCs w:val="24"/>
        </w:rPr>
        <w:t>ε</w:t>
      </w:r>
      <w:r>
        <w:rPr>
          <w:rFonts w:eastAsia="Times New Roman"/>
          <w:bCs/>
          <w:szCs w:val="24"/>
        </w:rPr>
        <w:t>ξεταστικ</w:t>
      </w:r>
      <w:r>
        <w:rPr>
          <w:rFonts w:eastAsia="Times New Roman"/>
          <w:bCs/>
          <w:szCs w:val="24"/>
        </w:rPr>
        <w:t>ών</w:t>
      </w:r>
      <w:r>
        <w:rPr>
          <w:rFonts w:eastAsia="Times New Roman"/>
          <w:bCs/>
          <w:szCs w:val="24"/>
        </w:rPr>
        <w:t xml:space="preserve"> της μεταπολιτ</w:t>
      </w:r>
      <w:r>
        <w:rPr>
          <w:rFonts w:eastAsia="Times New Roman"/>
          <w:bCs/>
          <w:szCs w:val="24"/>
        </w:rPr>
        <w:t>ευτικής περιόδου.</w:t>
      </w:r>
    </w:p>
    <w:p w14:paraId="5239320E"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Από το 1974 και εντεύθεν έχουν συσταθεί περισσότερες από δεκαπέντε </w:t>
      </w:r>
      <w:r>
        <w:rPr>
          <w:rFonts w:eastAsia="Times New Roman"/>
          <w:bCs/>
          <w:szCs w:val="24"/>
        </w:rPr>
        <w:t>ε</w:t>
      </w:r>
      <w:r>
        <w:rPr>
          <w:rFonts w:eastAsia="Times New Roman"/>
          <w:bCs/>
          <w:szCs w:val="24"/>
        </w:rPr>
        <w:t xml:space="preserve">ξεταστικές </w:t>
      </w:r>
      <w:r>
        <w:rPr>
          <w:rFonts w:eastAsia="Times New Roman"/>
          <w:bCs/>
          <w:szCs w:val="24"/>
        </w:rPr>
        <w:t>ε</w:t>
      </w:r>
      <w:r>
        <w:rPr>
          <w:rFonts w:eastAsia="Times New Roman"/>
          <w:bCs/>
          <w:szCs w:val="24"/>
        </w:rPr>
        <w:t xml:space="preserve">πιτροπές. Από αυτές μόνον δύο κατέληξαν σε παραπομπή και εκδίκαση: η υπόθεση </w:t>
      </w:r>
      <w:proofErr w:type="spellStart"/>
      <w:r>
        <w:rPr>
          <w:rFonts w:eastAsia="Times New Roman"/>
          <w:bCs/>
          <w:szCs w:val="24"/>
        </w:rPr>
        <w:t>Κοσκωτά</w:t>
      </w:r>
      <w:proofErr w:type="spellEnd"/>
      <w:r>
        <w:rPr>
          <w:rFonts w:eastAsia="Times New Roman"/>
          <w:bCs/>
          <w:szCs w:val="24"/>
        </w:rPr>
        <w:t xml:space="preserve"> και η υπόθεση Αθανασόπουλου για το γιουγκοσλαβικό καλαμπόκι. Σε άλλες τρε</w:t>
      </w:r>
      <w:r>
        <w:rPr>
          <w:rFonts w:eastAsia="Times New Roman"/>
          <w:bCs/>
          <w:szCs w:val="24"/>
        </w:rPr>
        <w:t xml:space="preserve">ις παραπέμφθηκαν στο </w:t>
      </w:r>
      <w:r>
        <w:rPr>
          <w:rFonts w:eastAsia="Times New Roman"/>
          <w:bCs/>
          <w:szCs w:val="24"/>
        </w:rPr>
        <w:t>ε</w:t>
      </w:r>
      <w:r>
        <w:rPr>
          <w:rFonts w:eastAsia="Times New Roman"/>
          <w:bCs/>
          <w:szCs w:val="24"/>
        </w:rPr>
        <w:t xml:space="preserve">ιδικό </w:t>
      </w:r>
      <w:r>
        <w:rPr>
          <w:rFonts w:eastAsia="Times New Roman"/>
          <w:bCs/>
          <w:szCs w:val="24"/>
        </w:rPr>
        <w:t>δ</w:t>
      </w:r>
      <w:r>
        <w:rPr>
          <w:rFonts w:eastAsia="Times New Roman"/>
          <w:bCs/>
          <w:szCs w:val="24"/>
        </w:rPr>
        <w:t>ικαστήριο ο Κωνσταντίνος Μητσοτά</w:t>
      </w:r>
      <w:r>
        <w:rPr>
          <w:rFonts w:eastAsia="Times New Roman"/>
          <w:bCs/>
          <w:szCs w:val="24"/>
        </w:rPr>
        <w:lastRenderedPageBreak/>
        <w:t xml:space="preserve">κης για την υπόθεση των υποκλοπών και οι Υπουργοί </w:t>
      </w:r>
      <w:proofErr w:type="spellStart"/>
      <w:r>
        <w:rPr>
          <w:rFonts w:eastAsia="Times New Roman"/>
          <w:bCs/>
          <w:szCs w:val="24"/>
        </w:rPr>
        <w:t>Παλαιοκρασσάς</w:t>
      </w:r>
      <w:proofErr w:type="spellEnd"/>
      <w:r>
        <w:rPr>
          <w:rFonts w:eastAsia="Times New Roman"/>
          <w:bCs/>
          <w:szCs w:val="24"/>
        </w:rPr>
        <w:t xml:space="preserve"> και Ανδριανόπουλος για την πώληση της ΑΓΕΤ.</w:t>
      </w:r>
    </w:p>
    <w:p w14:paraId="5239320F" w14:textId="77777777" w:rsidR="00246891" w:rsidRDefault="00DA5D45">
      <w:pPr>
        <w:spacing w:after="0" w:line="600" w:lineRule="auto"/>
        <w:jc w:val="both"/>
        <w:rPr>
          <w:rFonts w:eastAsia="Times New Roman" w:cs="Times New Roman"/>
          <w:szCs w:val="24"/>
        </w:rPr>
      </w:pPr>
      <w:r>
        <w:rPr>
          <w:rFonts w:eastAsia="Times New Roman"/>
          <w:bCs/>
          <w:szCs w:val="24"/>
        </w:rPr>
        <w:t xml:space="preserve">Πλήθος άλλων </w:t>
      </w:r>
      <w:r>
        <w:rPr>
          <w:rFonts w:eastAsia="Times New Roman"/>
          <w:bCs/>
          <w:szCs w:val="24"/>
        </w:rPr>
        <w:t>ε</w:t>
      </w:r>
      <w:r>
        <w:rPr>
          <w:rFonts w:eastAsia="Times New Roman"/>
          <w:bCs/>
          <w:szCs w:val="24"/>
        </w:rPr>
        <w:t xml:space="preserve">ξεταστικών </w:t>
      </w:r>
      <w:r>
        <w:rPr>
          <w:rFonts w:eastAsia="Times New Roman"/>
          <w:bCs/>
          <w:szCs w:val="24"/>
        </w:rPr>
        <w:t>ε</w:t>
      </w:r>
      <w:r>
        <w:rPr>
          <w:rFonts w:eastAsia="Times New Roman"/>
          <w:bCs/>
          <w:szCs w:val="24"/>
        </w:rPr>
        <w:t>πιτροπών για μείζονα θέματα άφησαν στο απυρόβλητο τόσο τους ε</w:t>
      </w:r>
      <w:r>
        <w:rPr>
          <w:rFonts w:eastAsia="Times New Roman"/>
          <w:bCs/>
          <w:szCs w:val="24"/>
        </w:rPr>
        <w:t>νόχους, όσο και εκείνους που συμμετείχαν στη δημιουργία εθνικών σκανδάλων, τα οποία υπονόμευσαν τόσο το κύρος της χώρας, όσο βεβαίως και την οικονομία της. Για παράδειγμα, το 1986, για το Κυπριακό με το πόρισμα να παραμένει θαμμένο. Το 1987 για τις τηλεφων</w:t>
      </w:r>
      <w:r>
        <w:rPr>
          <w:rFonts w:eastAsia="Times New Roman"/>
          <w:bCs/>
          <w:szCs w:val="24"/>
        </w:rPr>
        <w:t xml:space="preserve">ικές υποκλοπές </w:t>
      </w:r>
      <w:proofErr w:type="spellStart"/>
      <w:r>
        <w:rPr>
          <w:rFonts w:eastAsia="Times New Roman"/>
          <w:bCs/>
          <w:szCs w:val="24"/>
        </w:rPr>
        <w:t>Τόμπρα</w:t>
      </w:r>
      <w:proofErr w:type="spellEnd"/>
      <w:r>
        <w:rPr>
          <w:rFonts w:eastAsia="Times New Roman"/>
          <w:bCs/>
          <w:szCs w:val="24"/>
        </w:rPr>
        <w:t xml:space="preserve">. Το 1989 για τις προμήθειες στα εξοπλιστικά. Το ίδιο έτος, επίσης, </w:t>
      </w:r>
      <w:r>
        <w:rPr>
          <w:rFonts w:eastAsia="Times New Roman"/>
          <w:bCs/>
          <w:szCs w:val="24"/>
        </w:rPr>
        <w:t>ε</w:t>
      </w:r>
      <w:r>
        <w:rPr>
          <w:rFonts w:eastAsia="Times New Roman"/>
          <w:bCs/>
          <w:szCs w:val="24"/>
        </w:rPr>
        <w:t xml:space="preserve">ξεταστική </w:t>
      </w:r>
      <w:r>
        <w:rPr>
          <w:rFonts w:eastAsia="Times New Roman"/>
          <w:bCs/>
          <w:szCs w:val="24"/>
        </w:rPr>
        <w:t>ε</w:t>
      </w:r>
      <w:r>
        <w:rPr>
          <w:rFonts w:eastAsia="Times New Roman"/>
          <w:bCs/>
          <w:szCs w:val="24"/>
        </w:rPr>
        <w:t xml:space="preserve">πιτροπή για την «αγορά του αιώνα» σε εξοπλιστικά. Το 1991 </w:t>
      </w:r>
      <w:r>
        <w:rPr>
          <w:rFonts w:eastAsia="Times New Roman"/>
          <w:bCs/>
          <w:szCs w:val="24"/>
        </w:rPr>
        <w:t>ε</w:t>
      </w:r>
      <w:r>
        <w:rPr>
          <w:rFonts w:eastAsia="Times New Roman"/>
          <w:bCs/>
          <w:szCs w:val="24"/>
        </w:rPr>
        <w:t xml:space="preserve">ξεταστική </w:t>
      </w:r>
      <w:r>
        <w:rPr>
          <w:rFonts w:eastAsia="Times New Roman"/>
          <w:bCs/>
          <w:szCs w:val="24"/>
        </w:rPr>
        <w:t>ε</w:t>
      </w:r>
      <w:r>
        <w:rPr>
          <w:rFonts w:eastAsia="Times New Roman"/>
          <w:bCs/>
          <w:szCs w:val="24"/>
        </w:rPr>
        <w:t xml:space="preserve">πιτροπή για τις προμήθειες πετρελαιοειδών. Το ίδιο έτος </w:t>
      </w:r>
      <w:r>
        <w:rPr>
          <w:rFonts w:eastAsia="Times New Roman"/>
          <w:bCs/>
          <w:szCs w:val="24"/>
        </w:rPr>
        <w:t>ε</w:t>
      </w:r>
      <w:r>
        <w:rPr>
          <w:rFonts w:eastAsia="Times New Roman"/>
          <w:bCs/>
          <w:szCs w:val="24"/>
        </w:rPr>
        <w:t xml:space="preserve">ξεταστική </w:t>
      </w:r>
      <w:r>
        <w:rPr>
          <w:rFonts w:eastAsia="Times New Roman"/>
          <w:bCs/>
          <w:szCs w:val="24"/>
        </w:rPr>
        <w:t>ε</w:t>
      </w:r>
      <w:r>
        <w:rPr>
          <w:rFonts w:eastAsia="Times New Roman"/>
          <w:bCs/>
          <w:szCs w:val="24"/>
        </w:rPr>
        <w:t>πιτροπή για την π</w:t>
      </w:r>
      <w:r>
        <w:rPr>
          <w:rFonts w:eastAsia="Times New Roman"/>
          <w:bCs/>
          <w:szCs w:val="24"/>
        </w:rPr>
        <w:t xml:space="preserve">ώληση της ΑΓΕΤ </w:t>
      </w:r>
      <w:proofErr w:type="spellStart"/>
      <w:r>
        <w:rPr>
          <w:rFonts w:eastAsia="Times New Roman"/>
          <w:bCs/>
          <w:szCs w:val="24"/>
        </w:rPr>
        <w:t>ΗΡΑΚΛΗΣ</w:t>
      </w:r>
      <w:r>
        <w:rPr>
          <w:rFonts w:eastAsia="Times New Roman" w:cs="Times New Roman"/>
          <w:szCs w:val="24"/>
        </w:rPr>
        <w:t>.</w:t>
      </w:r>
      <w:r>
        <w:rPr>
          <w:rFonts w:eastAsia="Times New Roman" w:cs="Times New Roman"/>
          <w:szCs w:val="24"/>
        </w:rPr>
        <w:t>Το</w:t>
      </w:r>
      <w:proofErr w:type="spellEnd"/>
      <w:r>
        <w:rPr>
          <w:rFonts w:eastAsia="Times New Roman" w:cs="Times New Roman"/>
          <w:szCs w:val="24"/>
        </w:rPr>
        <w:t xml:space="preserve"> 1992 </w:t>
      </w:r>
      <w:r>
        <w:rPr>
          <w:rFonts w:eastAsia="Times New Roman" w:cs="Times New Roman"/>
          <w:szCs w:val="24"/>
        </w:rPr>
        <w:lastRenderedPageBreak/>
        <w:t xml:space="preserve">για τις αγοραπωλησίες αεροσκαφών της Ολυμπιακής. Το 1996 </w:t>
      </w:r>
      <w:r>
        <w:rPr>
          <w:rFonts w:eastAsia="Times New Roman" w:cs="Times New Roman"/>
          <w:szCs w:val="24"/>
        </w:rPr>
        <w:t>ε</w:t>
      </w:r>
      <w:r>
        <w:rPr>
          <w:rFonts w:eastAsia="Times New Roman" w:cs="Times New Roman"/>
          <w:szCs w:val="24"/>
        </w:rPr>
        <w:t xml:space="preserve">ξεταστική για το </w:t>
      </w:r>
      <w:r>
        <w:rPr>
          <w:rFonts w:eastAsia="Times New Roman" w:cs="Times New Roman"/>
          <w:szCs w:val="24"/>
        </w:rPr>
        <w:t>κ</w:t>
      </w:r>
      <w:r>
        <w:rPr>
          <w:rFonts w:eastAsia="Times New Roman" w:cs="Times New Roman"/>
          <w:szCs w:val="24"/>
        </w:rPr>
        <w:t xml:space="preserve">αζίνο του Φλοίσβου. Το 1999 για την υπόθεση </w:t>
      </w:r>
      <w:proofErr w:type="spellStart"/>
      <w:r>
        <w:rPr>
          <w:rFonts w:eastAsia="Times New Roman" w:cs="Times New Roman"/>
          <w:szCs w:val="24"/>
        </w:rPr>
        <w:t>Οτσαλάν</w:t>
      </w:r>
      <w:proofErr w:type="spellEnd"/>
      <w:r>
        <w:rPr>
          <w:rFonts w:eastAsia="Times New Roman" w:cs="Times New Roman"/>
          <w:szCs w:val="24"/>
        </w:rPr>
        <w:t xml:space="preserve"> και το 2004 για τα εξοπλιστικά, με πόρισμα το οποίο τέθηκε στο αρχείο. Το 2005 </w:t>
      </w:r>
      <w:r>
        <w:rPr>
          <w:rFonts w:eastAsia="Times New Roman" w:cs="Times New Roman"/>
          <w:szCs w:val="24"/>
        </w:rPr>
        <w:t>ε</w:t>
      </w:r>
      <w:r>
        <w:rPr>
          <w:rFonts w:eastAsia="Times New Roman" w:cs="Times New Roman"/>
          <w:szCs w:val="24"/>
        </w:rPr>
        <w:t xml:space="preserve">ξεταστική για τα </w:t>
      </w:r>
      <w:r>
        <w:rPr>
          <w:rFonts w:eastAsia="Times New Roman" w:cs="Times New Roman"/>
          <w:szCs w:val="24"/>
        </w:rPr>
        <w:t xml:space="preserve">εξοπλιστικά και το 2010 </w:t>
      </w:r>
      <w:r>
        <w:rPr>
          <w:rFonts w:eastAsia="Times New Roman" w:cs="Times New Roman"/>
          <w:szCs w:val="24"/>
        </w:rPr>
        <w:t>ε</w:t>
      </w:r>
      <w:r>
        <w:rPr>
          <w:rFonts w:eastAsia="Times New Roman" w:cs="Times New Roman"/>
          <w:szCs w:val="24"/>
        </w:rPr>
        <w:t xml:space="preserve">ξεταστική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5239321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φτάνουμε στο 2015 με ΣΥΡΙΖΑ και ΑΝΕΛ να προαναγγέλλουν προεκλογικά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τα μνημόνια και μετεκλογικά να ψηφίζουν δύο μνημόνια. Επίσης </w:t>
      </w:r>
      <w:r>
        <w:rPr>
          <w:rFonts w:eastAsia="Times New Roman" w:cs="Times New Roman"/>
          <w:szCs w:val="24"/>
        </w:rPr>
        <w:t>ε</w:t>
      </w:r>
      <w:r>
        <w:rPr>
          <w:rFonts w:eastAsia="Times New Roman" w:cs="Times New Roman"/>
          <w:szCs w:val="24"/>
        </w:rPr>
        <w:t xml:space="preserve">ξεταστική για τα δάνεια των μέσων μαζικής ενημέρωσης και των κομμάτων, μια εξεταστική στην οποία αποκαλύφθηκε η διασπάθιση δημοσίου χρήματος από κόμματα και από ιδιοκτήτες μέσων ενημέρωσης, χωρίς φυσικά την παραμικρή τιμωρία. </w:t>
      </w:r>
    </w:p>
    <w:p w14:paraId="5239321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Από τα παραπάνω εξάγεται το α</w:t>
      </w:r>
      <w:r>
        <w:rPr>
          <w:rFonts w:eastAsia="Times New Roman" w:cs="Times New Roman"/>
          <w:szCs w:val="24"/>
        </w:rPr>
        <w:t>κόλουθο συμπέρασμα: Το μοναδικό μέλημα των εκάστοτε κυβερνώντων που προχώρησαν στη σύσταση αυτών των ειδικών κοινοβουλευτικών επιτροπών υπήρξε η επικοινωνιακή και μόνο εκμετάλλευση πραγματικών σκανδάλων, ενώ στο πεδίο της ουσιαστικής απόδοσης ευθυνών στόχο</w:t>
      </w:r>
      <w:r>
        <w:rPr>
          <w:rFonts w:eastAsia="Times New Roman" w:cs="Times New Roman"/>
          <w:szCs w:val="24"/>
        </w:rPr>
        <w:t xml:space="preserve">ς υπήρξε πάντοτε η πλήρης συγκάλυψη των ευθυνών πολιτικών και μη προσώπων, τα οποία συμμετείχαν στην καταλήστευση του δημοσίου χρήματος και στη λαφυραγώγηση της χώρας. </w:t>
      </w:r>
    </w:p>
    <w:p w14:paraId="5239321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περίπτωση Τσοχατζόπουλου παραμένει μοναδική και δεν κάνει τίποτε άλλο παρά να επιβεβα</w:t>
      </w:r>
      <w:r>
        <w:rPr>
          <w:rFonts w:eastAsia="Times New Roman" w:cs="Times New Roman"/>
          <w:szCs w:val="24"/>
        </w:rPr>
        <w:t xml:space="preserve">ιώνει τον κανόνα. Όταν το πολιτικό σύστημα θέλει να αμυνθεί, τότε βρίσκει τον πλέον εύκαιρο αποδιοπομπαίο τράγο και του φορτώνει το σύνολο των αμαρτιών </w:t>
      </w:r>
      <w:r>
        <w:rPr>
          <w:rFonts w:eastAsia="Times New Roman" w:cs="Times New Roman"/>
          <w:szCs w:val="24"/>
        </w:rPr>
        <w:lastRenderedPageBreak/>
        <w:t xml:space="preserve">του. Με τον τρόπο αυτό πλήθος άλλων πολιτικών και μη προσώπων, με τις ίδιες ή και περισσότερες ευθύνες, </w:t>
      </w:r>
      <w:r>
        <w:rPr>
          <w:rFonts w:eastAsia="Times New Roman" w:cs="Times New Roman"/>
          <w:szCs w:val="24"/>
        </w:rPr>
        <w:t xml:space="preserve">εξακολουθούν το παρασιτικό και εθνικά, κοινωνικά και οικονομικά καταστροφικό τους έργο. </w:t>
      </w:r>
    </w:p>
    <w:p w14:paraId="5239321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Θυμίζουμε για παράδειγμα τι είχε πει ο κ. Βενιζέλος στο σχετικό πόρισμα του ΠΑΣΟΚ στην </w:t>
      </w:r>
      <w:r>
        <w:rPr>
          <w:rFonts w:eastAsia="Times New Roman" w:cs="Times New Roman"/>
          <w:szCs w:val="24"/>
        </w:rPr>
        <w:t>ε</w:t>
      </w:r>
      <w:r>
        <w:rPr>
          <w:rFonts w:eastAsia="Times New Roman" w:cs="Times New Roman"/>
          <w:szCs w:val="24"/>
        </w:rPr>
        <w:t>ξεταστική για τον Τσοχατζόπουλο, για να καταλάβει ο ελληνικός λαός το βαθμό της</w:t>
      </w:r>
      <w:r>
        <w:rPr>
          <w:rFonts w:eastAsia="Times New Roman" w:cs="Times New Roman"/>
          <w:szCs w:val="24"/>
        </w:rPr>
        <w:t xml:space="preserve"> πολιτικής απάτης που το πολιτικό σύστημα μεθοδικά οργανώνει με τις δήθεν εξεταστικές. Έλεγε: «Δεν προκύπτει κανένα στοιχείο πιθανής τέλεσης ποινικού αδικήματος από τους κυρίους Τσοχατζόπουλο και Παπαντωνίου, που επί μήνες </w:t>
      </w:r>
      <w:proofErr w:type="spellStart"/>
      <w:r>
        <w:rPr>
          <w:rFonts w:eastAsia="Times New Roman" w:cs="Times New Roman"/>
          <w:szCs w:val="24"/>
        </w:rPr>
        <w:t>προσεβλήθησαν</w:t>
      </w:r>
      <w:proofErr w:type="spellEnd"/>
      <w:r>
        <w:rPr>
          <w:rFonts w:eastAsia="Times New Roman" w:cs="Times New Roman"/>
          <w:szCs w:val="24"/>
        </w:rPr>
        <w:t xml:space="preserve"> και διασύρθηκαν αδί</w:t>
      </w:r>
      <w:r>
        <w:rPr>
          <w:rFonts w:eastAsia="Times New Roman" w:cs="Times New Roman"/>
          <w:szCs w:val="24"/>
        </w:rPr>
        <w:t xml:space="preserve">κως». </w:t>
      </w:r>
    </w:p>
    <w:p w14:paraId="5239321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25 Φεβρουαρίου 2005, στην Ολομέλεια της Βουλής, όταν εισήχθη προς συζήτηση το πόρισμα της </w:t>
      </w:r>
      <w:r>
        <w:rPr>
          <w:rFonts w:eastAsia="Times New Roman" w:cs="Times New Roman"/>
          <w:szCs w:val="24"/>
        </w:rPr>
        <w:t>ε</w:t>
      </w:r>
      <w:r>
        <w:rPr>
          <w:rFonts w:eastAsia="Times New Roman" w:cs="Times New Roman"/>
          <w:szCs w:val="24"/>
        </w:rPr>
        <w:t>ξεταστικής, το ίδιο πολιτικό πρόσωπο ανέφερε τα εξής: «Η υπόθεση αυτή ξεκίνησε ως ένα τεράστιο πολιτικό και ενδεχομένως ποινικό σκάνδαλο και σήμερα η υπό</w:t>
      </w:r>
      <w:r>
        <w:rPr>
          <w:rFonts w:eastAsia="Times New Roman" w:cs="Times New Roman"/>
          <w:szCs w:val="24"/>
        </w:rPr>
        <w:t>θεση αυτή έχει εξατμιστεί». Και κατέληγε: «Μας λέει η Νέα Δημοκρατία ότι υπάρχει ύποπτη διακίνηση χρημάτων με δήθεν παραλήπτες, οι οποίοι μπορεί να είναι και πολιτικά πρόσωπα. Δεν υπάρχει τίποτα απολύτως». Τότε οι Βουλευτές της Νέας Δημοκρατίας δεν χειροκρ</w:t>
      </w:r>
      <w:r>
        <w:rPr>
          <w:rFonts w:eastAsia="Times New Roman" w:cs="Times New Roman"/>
          <w:szCs w:val="24"/>
        </w:rPr>
        <w:t>οτούσαν τον κ. Βενιζέλο. Το</w:t>
      </w:r>
      <w:r>
        <w:rPr>
          <w:rFonts w:eastAsia="Times New Roman" w:cs="Times New Roman"/>
          <w:szCs w:val="24"/>
        </w:rPr>
        <w:t>ν</w:t>
      </w:r>
      <w:r>
        <w:rPr>
          <w:rFonts w:eastAsia="Times New Roman" w:cs="Times New Roman"/>
          <w:szCs w:val="24"/>
        </w:rPr>
        <w:t xml:space="preserve"> καταχειροκροτούν όμως σήμερα. </w:t>
      </w:r>
    </w:p>
    <w:p w14:paraId="5239321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δική μας θέση, εν αντιθέσει προς εκείνες των άλλων κομμάτων, ήταν και είναι διαχρονικά σταθερή. Όλα τα σκάνδαλα της Μεταπολίτευσης, ανεξαρτήτως πολιτικής απόχρωσης και περιόδου, </w:t>
      </w:r>
      <w:r>
        <w:rPr>
          <w:rFonts w:eastAsia="Times New Roman" w:cs="Times New Roman"/>
          <w:szCs w:val="24"/>
        </w:rPr>
        <w:lastRenderedPageBreak/>
        <w:t>πρέπει να έρθουν</w:t>
      </w:r>
      <w:r>
        <w:rPr>
          <w:rFonts w:eastAsia="Times New Roman" w:cs="Times New Roman"/>
          <w:szCs w:val="24"/>
        </w:rPr>
        <w:t xml:space="preserve"> στο φως της δημοσιότητας και μάλιστα όσα από αυτά δεν έχουν ήδη παραγραφεί με τον κατάπτυστο νόμο </w:t>
      </w:r>
      <w:r>
        <w:rPr>
          <w:rFonts w:eastAsia="Times New Roman" w:cs="Times New Roman"/>
          <w:szCs w:val="24"/>
        </w:rPr>
        <w:t>π</w:t>
      </w:r>
      <w:r>
        <w:rPr>
          <w:rFonts w:eastAsia="Times New Roman" w:cs="Times New Roman"/>
          <w:szCs w:val="24"/>
        </w:rPr>
        <w:t xml:space="preserve">ερί </w:t>
      </w:r>
      <w:r>
        <w:rPr>
          <w:rFonts w:eastAsia="Times New Roman" w:cs="Times New Roman"/>
          <w:szCs w:val="24"/>
        </w:rPr>
        <w:t>ε</w:t>
      </w:r>
      <w:r>
        <w:rPr>
          <w:rFonts w:eastAsia="Times New Roman" w:cs="Times New Roman"/>
          <w:szCs w:val="24"/>
        </w:rPr>
        <w:t>υθύνης Υπουργών, να δικαστούν στην τακτική δικαιοσύνη, εκεί όπου δικάζονται όλα τα κακουργήματα, εκεί όπου οι παραγραφές είναι εικοσαετείς και όχι προσ</w:t>
      </w:r>
      <w:r>
        <w:rPr>
          <w:rFonts w:eastAsia="Times New Roman" w:cs="Times New Roman"/>
          <w:szCs w:val="24"/>
        </w:rPr>
        <w:t xml:space="preserve">χηματικές. </w:t>
      </w:r>
    </w:p>
    <w:p w14:paraId="5239321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φυσικά δεν έχουν αναφερθεί όλα τα παραπάνω προκειμένου να βρούμε εμείς, ως Χρυσή Αυγή, ένα πρόσχημα για την καταψήφιση της σημερινής πρότασης της Νέας Δημοκρατίας. </w:t>
      </w:r>
    </w:p>
    <w:p w14:paraId="5239321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στήριξη όμως μιας πρότασης για παραπομπή πολιτικών στη δικαιοσύνη είναι κ</w:t>
      </w:r>
      <w:r>
        <w:rPr>
          <w:rFonts w:eastAsia="Times New Roman" w:cs="Times New Roman"/>
          <w:szCs w:val="24"/>
        </w:rPr>
        <w:t xml:space="preserve">ενό γράμμα, όταν γίνεται για λόγους πολιτικής προπαγάνδας και μάρκετινγκ και όχι για λόγους ουσίας. Μάρκετινγκ της χειρότερης, της πιο αισχρής μορφής αποτελεί το γεγονός ότι η Ελλάδα ήταν, για παράδειγμα, η μόνη χώρα που στο σκάνδαλο της </w:t>
      </w:r>
      <w:r>
        <w:rPr>
          <w:rFonts w:eastAsia="Times New Roman" w:cs="Times New Roman"/>
          <w:szCs w:val="24"/>
        </w:rPr>
        <w:lastRenderedPageBreak/>
        <w:t xml:space="preserve">πολυεθνικής </w:t>
      </w:r>
      <w:r>
        <w:rPr>
          <w:rFonts w:eastAsia="Times New Roman" w:cs="Times New Roman"/>
          <w:szCs w:val="24"/>
        </w:rPr>
        <w:t>«</w:t>
      </w:r>
      <w:r>
        <w:rPr>
          <w:rFonts w:eastAsia="Times New Roman" w:cs="Times New Roman"/>
          <w:szCs w:val="24"/>
          <w:lang w:val="en-US"/>
        </w:rPr>
        <w:t>SIEME</w:t>
      </w:r>
      <w:r>
        <w:rPr>
          <w:rFonts w:eastAsia="Times New Roman" w:cs="Times New Roman"/>
          <w:szCs w:val="24"/>
          <w:lang w:val="en-US"/>
        </w:rPr>
        <w:t>NS</w:t>
      </w:r>
      <w:r>
        <w:rPr>
          <w:rFonts w:eastAsia="Times New Roman" w:cs="Times New Roman"/>
          <w:szCs w:val="24"/>
        </w:rPr>
        <w:t>»</w:t>
      </w:r>
      <w:r>
        <w:rPr>
          <w:rFonts w:eastAsia="Times New Roman" w:cs="Times New Roman"/>
          <w:szCs w:val="24"/>
        </w:rPr>
        <w:t xml:space="preserve"> δεν ζήτησε και δεν έλαβε καμία αποζημίωση για τα εγκλήματα που τέλεσε η γερμανική εταιρεία κατά του ελληνικού δημοσίου, όταν αποζημιώθηκαν ακόμα και χώρες όπως η Ζιμπάμπουε. </w:t>
      </w:r>
    </w:p>
    <w:p w14:paraId="5239321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Ελλάδα είναι η μόνη χώρα η οποία δεν κινεί τις προβλεπόμενες από τον ποινικ</w:t>
      </w:r>
      <w:r>
        <w:rPr>
          <w:rFonts w:eastAsia="Times New Roman" w:cs="Times New Roman"/>
          <w:szCs w:val="24"/>
        </w:rPr>
        <w:t xml:space="preserve">ό νόμο διαδικασίες της παράστασης πολιτικής αγωγής στα ποινικά δικαστήρια και η οποία δεν καταθέτει αγωγές κατά όσων ζημιώνουν το δημόσιο, κατά δηλαδή των ξένων εκείνων εταιρειών που παρανομούν και των εν Ελλάδι συνεργατών και συνεργών τους. </w:t>
      </w:r>
    </w:p>
    <w:p w14:paraId="5239321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Στην προκειμέ</w:t>
      </w:r>
      <w:r>
        <w:rPr>
          <w:rFonts w:eastAsia="Times New Roman" w:cs="Times New Roman"/>
          <w:szCs w:val="24"/>
        </w:rPr>
        <w:t>νη περίπτωση</w:t>
      </w:r>
      <w:r>
        <w:rPr>
          <w:rFonts w:eastAsia="Times New Roman" w:cs="Times New Roman"/>
          <w:szCs w:val="24"/>
        </w:rPr>
        <w:t>,</w:t>
      </w:r>
      <w:r>
        <w:rPr>
          <w:rFonts w:eastAsia="Times New Roman" w:cs="Times New Roman"/>
          <w:szCs w:val="24"/>
        </w:rPr>
        <w:t xml:space="preserve"> προκαλεί εντύπωση το γεγονός πως οι νομικοί φωστήρες της Νέας Δημοκρατίας, οι οποίοι συνέγραψαν την πρόταση που συζητούμε, αναφέρονται αναπόδεικτα </w:t>
      </w:r>
      <w:r>
        <w:rPr>
          <w:rFonts w:eastAsia="Times New Roman" w:cs="Times New Roman"/>
          <w:szCs w:val="24"/>
        </w:rPr>
        <w:lastRenderedPageBreak/>
        <w:t xml:space="preserve">και αορίστως σε </w:t>
      </w:r>
      <w:r>
        <w:rPr>
          <w:rFonts w:eastAsia="Times New Roman" w:cs="Times New Roman"/>
          <w:szCs w:val="24"/>
        </w:rPr>
        <w:t>«</w:t>
      </w:r>
      <w:r>
        <w:rPr>
          <w:rFonts w:eastAsia="Times New Roman" w:cs="Times New Roman"/>
          <w:szCs w:val="24"/>
        </w:rPr>
        <w:t>40 εκατομμύρια ευρώ ζημία του δημοσίου και 100 εκατομμύρια ευρώ ζημίες των ασφ</w:t>
      </w:r>
      <w:r>
        <w:rPr>
          <w:rFonts w:eastAsia="Times New Roman" w:cs="Times New Roman"/>
          <w:szCs w:val="24"/>
        </w:rPr>
        <w:t>αλιστικών ταμείων</w:t>
      </w:r>
      <w:r>
        <w:rPr>
          <w:rFonts w:eastAsia="Times New Roman" w:cs="Times New Roman"/>
          <w:szCs w:val="24"/>
        </w:rPr>
        <w:t>»</w:t>
      </w:r>
      <w:r>
        <w:rPr>
          <w:rFonts w:eastAsia="Times New Roman" w:cs="Times New Roman"/>
          <w:szCs w:val="24"/>
        </w:rPr>
        <w:t xml:space="preserve"> από την έλλειψη τιμολόγησης του 2015, χωρίς να στηρίζουν αυτούς τους αριθμούς έστω σε μια έκθεση ορκωτού λογιστή, αλλά σε εικασίες οι οποίες προκύπτουν από μια ανώνυμη καταγγελία. </w:t>
      </w:r>
    </w:p>
    <w:p w14:paraId="5239321A" w14:textId="77777777" w:rsidR="00246891" w:rsidRDefault="00DA5D45">
      <w:pPr>
        <w:spacing w:after="0" w:line="600" w:lineRule="auto"/>
        <w:ind w:firstLine="720"/>
        <w:jc w:val="both"/>
        <w:rPr>
          <w:rFonts w:eastAsia="Times New Roman"/>
          <w:bCs/>
        </w:rPr>
      </w:pPr>
      <w:r>
        <w:rPr>
          <w:rFonts w:eastAsia="Times New Roman"/>
          <w:bCs/>
        </w:rPr>
        <w:t xml:space="preserve">Αυτό που προτείνει η Χρυσή Αυγή, το </w:t>
      </w:r>
      <w:r>
        <w:rPr>
          <w:rFonts w:eastAsia="Times New Roman"/>
          <w:bCs/>
        </w:rPr>
        <w:t>χ</w:t>
      </w:r>
      <w:r>
        <w:rPr>
          <w:rFonts w:eastAsia="Times New Roman"/>
          <w:bCs/>
        </w:rPr>
        <w:t>ρ</w:t>
      </w:r>
      <w:r>
        <w:rPr>
          <w:rFonts w:eastAsia="Times New Roman"/>
          <w:bCs/>
        </w:rPr>
        <w:t>ή</w:t>
      </w:r>
      <w:r>
        <w:rPr>
          <w:rFonts w:eastAsia="Times New Roman"/>
          <w:bCs/>
        </w:rPr>
        <w:t>σιμο δηλαδή και ο</w:t>
      </w:r>
      <w:r>
        <w:rPr>
          <w:rFonts w:eastAsia="Times New Roman"/>
          <w:bCs/>
        </w:rPr>
        <w:t>υσιώδες στην υπόθεση, όπως συνέβη και με το πόρισμα που κατέθεσε στην υπόθεση Παπαντωνίου και το οποίο αντέγραψε και εφαρμόζει σήμερα η κυβερνητική Πλειοψηφία, είναι ότι η πρόταση πρέπει να τεκμηριώνεται από εκθέσεις ορκωτών λογιστών ή μελετητικών οίκων, ο</w:t>
      </w:r>
      <w:r>
        <w:rPr>
          <w:rFonts w:eastAsia="Times New Roman"/>
          <w:bCs/>
        </w:rPr>
        <w:t xml:space="preserve">ι οποίες θα αναλύσουν τα οικονομικά δεδομένα της ζημίας του δημοσίου με στοιχεία που θα καταθέσουν στις εισαγγελικές αρχές και που στη συνέχεια θα αξιοποιηθούν με την άσκηση </w:t>
      </w:r>
      <w:r>
        <w:rPr>
          <w:rFonts w:eastAsia="Times New Roman"/>
          <w:bCs/>
        </w:rPr>
        <w:lastRenderedPageBreak/>
        <w:t xml:space="preserve">από το </w:t>
      </w:r>
      <w:r>
        <w:rPr>
          <w:rFonts w:eastAsia="Times New Roman"/>
          <w:bCs/>
        </w:rPr>
        <w:t>δ</w:t>
      </w:r>
      <w:r>
        <w:rPr>
          <w:rFonts w:eastAsia="Times New Roman"/>
          <w:bCs/>
        </w:rPr>
        <w:t>ημόσιο πολιτικής αγωγής στην προδικασία, αλλά και στη διαδικασία στο ακροα</w:t>
      </w:r>
      <w:r>
        <w:rPr>
          <w:rFonts w:eastAsia="Times New Roman"/>
          <w:bCs/>
        </w:rPr>
        <w:t>τήριο κατά των αυτουργών, πολιτικών και φυσικών προσώπων, εφόσον τα στοιχεία αυτά προκύψουν από την ανάκριση.</w:t>
      </w:r>
    </w:p>
    <w:p w14:paraId="5239321B" w14:textId="77777777" w:rsidR="00246891" w:rsidRDefault="00DA5D45">
      <w:pPr>
        <w:spacing w:after="0" w:line="600" w:lineRule="auto"/>
        <w:ind w:firstLine="720"/>
        <w:jc w:val="both"/>
        <w:rPr>
          <w:rFonts w:eastAsia="Times New Roman"/>
          <w:bCs/>
        </w:rPr>
      </w:pPr>
      <w:r>
        <w:rPr>
          <w:rFonts w:eastAsia="Times New Roman"/>
          <w:bCs/>
        </w:rPr>
        <w:t>Μ</w:t>
      </w:r>
      <w:r>
        <w:rPr>
          <w:rFonts w:eastAsia="Times New Roman"/>
          <w:bCs/>
        </w:rPr>
        <w:t>ια πολιτική αγωγή</w:t>
      </w:r>
      <w:r>
        <w:rPr>
          <w:rFonts w:eastAsia="Times New Roman"/>
          <w:bCs/>
        </w:rPr>
        <w:t>,</w:t>
      </w:r>
      <w:r>
        <w:rPr>
          <w:rFonts w:eastAsia="Times New Roman"/>
          <w:bCs/>
        </w:rPr>
        <w:t xml:space="preserve"> η οποία δεν θα γίνει για τα μάτια του κόσμου, όπως έχετε συνηθίσει, αλλά για λόγους ουσίας, δηλαδή για να ζητηθούν στη συνέχει</w:t>
      </w:r>
      <w:r>
        <w:rPr>
          <w:rFonts w:eastAsia="Times New Roman"/>
          <w:bCs/>
        </w:rPr>
        <w:t>α με αστικές αγωγές οι ανάλογες αποζημιώσεις τόσο από τα φυσικά πρόσωπα που ενεπλάκησαν όσο και από τις πολυεθνικές οι οποίες συμμετείχαν στο πάρτι των τιμολογήσεων των φαρμάκων σε βάρος των ασφαλιστικών ταμείων και της δημόσιας περιουσίας.</w:t>
      </w:r>
    </w:p>
    <w:p w14:paraId="5239321C" w14:textId="77777777" w:rsidR="00246891" w:rsidRDefault="00DA5D45">
      <w:pPr>
        <w:spacing w:after="0" w:line="600" w:lineRule="auto"/>
        <w:ind w:firstLine="720"/>
        <w:jc w:val="both"/>
        <w:rPr>
          <w:rFonts w:eastAsia="Times New Roman"/>
          <w:bCs/>
        </w:rPr>
      </w:pPr>
      <w:r>
        <w:rPr>
          <w:rFonts w:eastAsia="Times New Roman"/>
          <w:bCs/>
        </w:rPr>
        <w:t>Μόνο τότε η συμ</w:t>
      </w:r>
      <w:r>
        <w:rPr>
          <w:rFonts w:eastAsia="Times New Roman"/>
          <w:bCs/>
        </w:rPr>
        <w:t xml:space="preserve">βολή μας θα είναι χρήσιμη και όχι για τις εντυπώσεις, όπως είναι εκείνη των κομμάτων που δήθεν κόπτονται για </w:t>
      </w:r>
      <w:r>
        <w:rPr>
          <w:rFonts w:eastAsia="Times New Roman"/>
          <w:bCs/>
        </w:rPr>
        <w:lastRenderedPageBreak/>
        <w:t xml:space="preserve">τη δημόσια περιουσία, ενώ την ίδια στιγμή επιχειρούν παντοιοτρόπως, αφ’ ενός να γλιτώσουν όσους δικούς τους εμπλέκονται, αφ’ ετέρου να περιορίσουν </w:t>
      </w:r>
      <w:r>
        <w:rPr>
          <w:rFonts w:eastAsia="Times New Roman"/>
          <w:bCs/>
        </w:rPr>
        <w:t>στο ελάχιστο ή να μηδενίσουν την αποζημίωση του δημοσίου, απέχοντας από τις επιβεβλημένες νομικές ενέργειες.</w:t>
      </w:r>
    </w:p>
    <w:p w14:paraId="5239321D" w14:textId="77777777" w:rsidR="00246891" w:rsidRDefault="00DA5D45">
      <w:pPr>
        <w:spacing w:after="0" w:line="600" w:lineRule="auto"/>
        <w:ind w:firstLine="720"/>
        <w:jc w:val="both"/>
        <w:rPr>
          <w:rFonts w:eastAsia="Times New Roman"/>
          <w:bCs/>
        </w:rPr>
      </w:pPr>
      <w:r>
        <w:rPr>
          <w:rFonts w:eastAsia="Times New Roman"/>
          <w:bCs/>
        </w:rPr>
        <w:t>Αυτή η διαιώνιση του φαύλου πολιτικού συστήματος, που αναβαπτίζεται μέσα από εξεταστικές επιτροπές, έτσι ώστε να συνεχίζεται αδιατάραχτη η υποδούλω</w:t>
      </w:r>
      <w:r>
        <w:rPr>
          <w:rFonts w:eastAsia="Times New Roman"/>
          <w:bCs/>
        </w:rPr>
        <w:t>ση της χώρας σε ξένα κέντρα, θεωρούμε πως δεν μπορεί να αντιμετωπισθεί ούτε με εξεταστικές ούτε με προανακριτικές επιτροπές, αλλά με πλήρη αλλαγή του πολιτικού συστήματος, το οποίο εκτρέφει τη διαφθορά. Πότε θα επέλθει η πλήρης αλλαγή του πολιτικού συστήμα</w:t>
      </w:r>
      <w:r>
        <w:rPr>
          <w:rFonts w:eastAsia="Times New Roman"/>
          <w:bCs/>
        </w:rPr>
        <w:t xml:space="preserve">τος που εκτρέφει τη διαφθορά; Θα επέλθει, όταν ένα αυθεντικά λαϊκό κίνημα, το κίνημα των </w:t>
      </w:r>
      <w:r>
        <w:rPr>
          <w:rFonts w:eastAsia="Times New Roman"/>
          <w:bCs/>
        </w:rPr>
        <w:lastRenderedPageBreak/>
        <w:t>Ελλήνων Εθνικιστών, υπερισχύσει του κόμματος των πολιτικών κομμάτων, το οποίο όλοι εσείς εκπροσωπείτε.</w:t>
      </w:r>
    </w:p>
    <w:p w14:paraId="5239321E" w14:textId="77777777" w:rsidR="00246891" w:rsidRDefault="00DA5D4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w:t>
      </w:r>
      <w:r>
        <w:rPr>
          <w:rFonts w:eastAsia="Times New Roman"/>
          <w:bCs/>
        </w:rPr>
        <w:t>ου κυρίου Βουλευτή)</w:t>
      </w:r>
    </w:p>
    <w:p w14:paraId="5239321F" w14:textId="77777777" w:rsidR="00246891" w:rsidRDefault="00DA5D45">
      <w:pPr>
        <w:spacing w:after="0" w:line="600" w:lineRule="auto"/>
        <w:ind w:firstLine="720"/>
        <w:jc w:val="both"/>
        <w:rPr>
          <w:rFonts w:eastAsia="Times New Roman"/>
          <w:bCs/>
        </w:rPr>
      </w:pPr>
      <w:r>
        <w:rPr>
          <w:rFonts w:eastAsia="Times New Roman"/>
          <w:bCs/>
        </w:rPr>
        <w:t>Μισό λεπτό θα χρειαστώ, κυρία Πρόεδρε.</w:t>
      </w:r>
    </w:p>
    <w:p w14:paraId="52393220" w14:textId="77777777" w:rsidR="00246891" w:rsidRDefault="00DA5D45">
      <w:pPr>
        <w:spacing w:after="0" w:line="600" w:lineRule="auto"/>
        <w:ind w:firstLine="720"/>
        <w:jc w:val="both"/>
        <w:rPr>
          <w:rFonts w:eastAsia="Times New Roman"/>
          <w:bCs/>
        </w:rPr>
      </w:pPr>
      <w:r>
        <w:rPr>
          <w:rFonts w:eastAsia="Times New Roman"/>
          <w:bCs/>
        </w:rPr>
        <w:t xml:space="preserve">Η Χρυσή Αυγή, η μοναδική πολιτική δύναμη η οποία έρχεται αντιμέτωπη με τις πλέον νοσηρές και παράνομες μεθοδεύσεις του παλαιού πολιτικού συστήματος, το οποίο πνέει τα λοίσθια, θα αγωνισθεί όπως </w:t>
      </w:r>
      <w:r>
        <w:rPr>
          <w:rFonts w:eastAsia="Times New Roman"/>
          <w:bCs/>
        </w:rPr>
        <w:t>πάντοτε για να αναδείξει τους υπεύθυνους της καταλήστευσης και υποδούλωσης του ελληνικού λαού, δίχως να τρέφει και συνάμα δίχως να καλλιεργεί φρούδες ελπίδες για τη σκοπιμότητα και το αποτέλεσμα παρόμοιων διαδικασιών.</w:t>
      </w:r>
    </w:p>
    <w:p w14:paraId="52393221" w14:textId="77777777" w:rsidR="00246891" w:rsidRDefault="00DA5D45">
      <w:pPr>
        <w:spacing w:after="0" w:line="600" w:lineRule="auto"/>
        <w:ind w:firstLine="720"/>
        <w:jc w:val="both"/>
        <w:rPr>
          <w:rFonts w:eastAsia="Times New Roman"/>
          <w:bCs/>
        </w:rPr>
      </w:pPr>
      <w:r>
        <w:rPr>
          <w:rFonts w:eastAsia="Times New Roman"/>
          <w:bCs/>
        </w:rPr>
        <w:lastRenderedPageBreak/>
        <w:t>Στην παρούσα χρονική συγκυρία, εν μέσω</w:t>
      </w:r>
      <w:r>
        <w:rPr>
          <w:rFonts w:eastAsia="Times New Roman"/>
          <w:bCs/>
        </w:rPr>
        <w:t xml:space="preserve"> μιας προειλημμένης απόφασης για την εκχώρηση του ονόματος της Μακεδονίας στους Σκοπιανούς, την οποία καλύπτετε με δήθεν διαπραγματεύσεις, οι οποίες γίνονται για το θεαθήναι, εν μέσω της πολυήμερης ομηρίας δύο Ελλήνων στρατιωτικών από τους Τούρκους, για τη</w:t>
      </w:r>
      <w:r>
        <w:rPr>
          <w:rFonts w:eastAsia="Times New Roman"/>
          <w:bCs/>
        </w:rPr>
        <w:t>ν οποία σφυρίζετε αδιάφορα, η σκοπιμότητα του διεφθαρμένου πολιτικού συστήματος είναι προφανής. Η ανάδειξη των διαχρονικών πολιτικών</w:t>
      </w:r>
      <w:r>
        <w:rPr>
          <w:rFonts w:eastAsia="Times New Roman"/>
          <w:bCs/>
        </w:rPr>
        <w:t>,</w:t>
      </w:r>
      <w:r>
        <w:rPr>
          <w:rFonts w:eastAsia="Times New Roman"/>
          <w:bCs/>
        </w:rPr>
        <w:t xml:space="preserve"> και ποινικών ευθυνών της Μεταπολίτευσης είναι χρήσιμη μόνο στον βαθμό που ο ελληνικός λαός πληροφορείται με τεκμηριωμένα σ</w:t>
      </w:r>
      <w:r>
        <w:rPr>
          <w:rFonts w:eastAsia="Times New Roman"/>
          <w:bCs/>
        </w:rPr>
        <w:t xml:space="preserve">τοιχεία το πώς μια πλούσια χώρα με αστείρευτες πηγές ενέργειας, μια χώρα ανυπέρβλητης ιστορικής, πολιτιστικής και μορφωτικής κληρονομιάς μπορεί να καταντήσει με ανάξιους ηγέτες, μέσα σε λίγες </w:t>
      </w:r>
      <w:r>
        <w:rPr>
          <w:rFonts w:eastAsia="Times New Roman"/>
          <w:bCs/>
        </w:rPr>
        <w:lastRenderedPageBreak/>
        <w:t>δεκαετίες, από πρωτοπόρος που ήταν το 1974, σε ζητιάνο της Ευρώπ</w:t>
      </w:r>
      <w:r>
        <w:rPr>
          <w:rFonts w:eastAsia="Times New Roman"/>
          <w:bCs/>
        </w:rPr>
        <w:t>ης σήμερα.</w:t>
      </w:r>
    </w:p>
    <w:p w14:paraId="52393222" w14:textId="77777777" w:rsidR="00246891" w:rsidRDefault="00DA5D45">
      <w:pPr>
        <w:spacing w:after="0" w:line="600" w:lineRule="auto"/>
        <w:ind w:firstLine="720"/>
        <w:jc w:val="both"/>
        <w:rPr>
          <w:rFonts w:eastAsia="Times New Roman"/>
          <w:bCs/>
        </w:rPr>
      </w:pPr>
      <w:r>
        <w:rPr>
          <w:rFonts w:eastAsia="Times New Roman"/>
          <w:bCs/>
        </w:rPr>
        <w:t>Η μόνη, τρόπον τινά, εξεταστική ή προανακριτική η οποία θα παράγει ουσιαστικό όφελος για την Ελλάδα και τους Έλληνες είναι εκείνη στην οποία κριτής θα είναι ο κυρίαρχος λαός, είναι δηλαδή η προσφυγή στις κάλπες και εκεί να είστε βέβαιοι ότι το α</w:t>
      </w:r>
      <w:r>
        <w:rPr>
          <w:rFonts w:eastAsia="Times New Roman"/>
          <w:bCs/>
        </w:rPr>
        <w:t>ντεθνικό και διεφθαρμένο κόμμα των πολιτικών κομμάτων θα δύσει και η Χρυσή Αυγή του ελληνισμού θα ανατείλει.</w:t>
      </w:r>
    </w:p>
    <w:p w14:paraId="52393223"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2393224" w14:textId="77777777" w:rsidR="00246891" w:rsidRDefault="00DA5D45">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για δέκα λεπτά.</w:t>
      </w:r>
    </w:p>
    <w:p w14:paraId="5239322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ΚΑΡΑΘΑΝΑΣΟΠΟΥΛΟΣ:</w:t>
      </w:r>
      <w:r>
        <w:rPr>
          <w:rFonts w:eastAsia="Times New Roman" w:cs="Times New Roman"/>
          <w:szCs w:val="24"/>
        </w:rPr>
        <w:t xml:space="preserve"> Ευχαριστώ, κυρία Πρόεδρε.</w:t>
      </w:r>
    </w:p>
    <w:p w14:paraId="5239322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μετά τον «Χρυσό Αιώνα» του </w:t>
      </w:r>
      <w:proofErr w:type="spellStart"/>
      <w:r>
        <w:rPr>
          <w:rFonts w:eastAsia="Times New Roman" w:cs="Times New Roman"/>
          <w:szCs w:val="24"/>
        </w:rPr>
        <w:t>Περικλέους</w:t>
      </w:r>
      <w:proofErr w:type="spellEnd"/>
      <w:r>
        <w:rPr>
          <w:rFonts w:eastAsia="Times New Roman" w:cs="Times New Roman"/>
          <w:szCs w:val="24"/>
        </w:rPr>
        <w:t xml:space="preserve"> είχαμε και τη «χρυσή επταετία» της Χούντας με τα ξερονήσια και τα βασανιστήρια.</w:t>
      </w:r>
    </w:p>
    <w:p w14:paraId="5239322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Πάντως, ανεξαρτήτως των όποιων αστεϊσμών, η σημερινή πρόταση της Νέας Δημοκρα</w:t>
      </w:r>
      <w:r>
        <w:rPr>
          <w:rFonts w:eastAsia="Times New Roman" w:cs="Times New Roman"/>
          <w:szCs w:val="24"/>
        </w:rPr>
        <w:t>τίας δεν είναι τίποτε άλλο παρά μία επανάληψη που έρχεται ως φάρσα. Μάλιστα, οφείλουμε να ομολογήσουμε ότι η Κυβέρνηση τρίβει τα χέρια της, γιατί πραγματικά δεν θα μπορούσε να βρει καλύτερο σύμμαχο από τη Νέα Δημοκρατία στην υλοποίηση της βαθιάς αντιλαϊκής</w:t>
      </w:r>
      <w:r>
        <w:rPr>
          <w:rFonts w:eastAsia="Times New Roman" w:cs="Times New Roman"/>
          <w:szCs w:val="24"/>
        </w:rPr>
        <w:t xml:space="preserve"> πολιτικής, αλλά και συνολικά των σχεδιασμών της. </w:t>
      </w:r>
    </w:p>
    <w:p w14:paraId="5239322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Με την πρόταση σήμερα η Νέα Δημοκρατία διευκολύνει ακριβώς την Κυβέρνηση να υλοποιήσει το συνολικό της σχέδιο. Διευκο</w:t>
      </w:r>
      <w:r>
        <w:rPr>
          <w:rFonts w:eastAsia="Times New Roman" w:cs="Times New Roman"/>
          <w:szCs w:val="24"/>
        </w:rPr>
        <w:lastRenderedPageBreak/>
        <w:t>λύνει τη συγκυβέρνηση, για παράδειγμα, να συσκοτίσει τον πραγματικό υπεύθυνο των προβλημ</w:t>
      </w:r>
      <w:r>
        <w:rPr>
          <w:rFonts w:eastAsia="Times New Roman" w:cs="Times New Roman"/>
          <w:szCs w:val="24"/>
        </w:rPr>
        <w:t>άτων που αντιμετωπίζει σήμερα ο ελληνικός λαός και στα ζητήματα της υγείας, να συσκοτίσει δηλαδή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συνεχίζει την ίδια πολιτική και στα ζητήματα της υγείας και στο ζήτημα του φαρμάκου, αλλά και συνολικότερα σε όλα τα θέματα. </w:t>
      </w:r>
    </w:p>
    <w:p w14:paraId="5239322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Συν</w:t>
      </w:r>
      <w:r>
        <w:rPr>
          <w:rFonts w:eastAsia="Times New Roman" w:cs="Times New Roman"/>
          <w:szCs w:val="24"/>
        </w:rPr>
        <w:t>εχίζει την πολιτική που είχαν ακολουθήσει οι προηγούμενες κυβερνήσεις της Νέας Δημοκρατίας και του ΠΑΣΟΚ, ξεπλένοντας επί της ουσίας τον εκμεταλλευτικό χαρακτήρα του συστήματος και θεωρώντας ότι όλα τα ζητήματα που αντιμετωπίζει ο λαός εντοπίζονται στην υπ</w:t>
      </w:r>
      <w:r>
        <w:rPr>
          <w:rFonts w:eastAsia="Times New Roman" w:cs="Times New Roman"/>
          <w:szCs w:val="24"/>
        </w:rPr>
        <w:t xml:space="preserve">όθεση των σκανδάλων, της διαφθοράς και της διαπλοκής που βεβαίως είναι υπαρκτά, αλλά αποτελούν «παιδιά» του βάρβαρου χαρακτήρα του καπιταλιστικού συστήματος. </w:t>
      </w:r>
    </w:p>
    <w:p w14:paraId="5239322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Διευκολύνει την Κυβέρνηση στο να προχωρήσει ένα βήμα παραπέρα τον αποπροσανατολισμό του λαού από </w:t>
      </w:r>
      <w:r>
        <w:rPr>
          <w:rFonts w:eastAsia="Times New Roman" w:cs="Times New Roman"/>
          <w:szCs w:val="24"/>
        </w:rPr>
        <w:t xml:space="preserve">τις επικίνδυνες, πραγματικά, εξελίξεις οι οποίες υπάρχουν στην περιοχή μας από την ενεργό συμμετοχή της Ελλάδας στους </w:t>
      </w:r>
      <w:proofErr w:type="spellStart"/>
      <w:r>
        <w:rPr>
          <w:rFonts w:eastAsia="Times New Roman" w:cs="Times New Roman"/>
          <w:szCs w:val="24"/>
        </w:rPr>
        <w:t>αμερικανονατοϊκούς</w:t>
      </w:r>
      <w:proofErr w:type="spellEnd"/>
      <w:r>
        <w:rPr>
          <w:rFonts w:eastAsia="Times New Roman" w:cs="Times New Roman"/>
          <w:szCs w:val="24"/>
        </w:rPr>
        <w:t xml:space="preserve"> ιμπεριαλιστικούς σχεδιασμούς και την αναβάθμιση του ρόλου των Αμερικάνων και του ΝΑΤΟ στην περιοχή μας, με τις διευκολύ</w:t>
      </w:r>
      <w:r>
        <w:rPr>
          <w:rFonts w:eastAsia="Times New Roman" w:cs="Times New Roman"/>
          <w:szCs w:val="24"/>
        </w:rPr>
        <w:t xml:space="preserve">νσεις τις οποίες παρέχει η Κυβέρνηση όχι μόνο στη Σούδα, στον Άραξο αλλά και στη νέα βάση που ετοιμάζεται στην Αλεξανδρούπολη, αλλά και τη στάθμευση των μη επανδρωμένων αεροπλάνων, των πολεμικών αεροσκαφών, στο </w:t>
      </w:r>
      <w:r>
        <w:rPr>
          <w:rFonts w:eastAsia="Times New Roman" w:cs="Times New Roman"/>
          <w:szCs w:val="24"/>
        </w:rPr>
        <w:t>σ</w:t>
      </w:r>
      <w:r>
        <w:rPr>
          <w:rFonts w:eastAsia="Times New Roman" w:cs="Times New Roman"/>
          <w:szCs w:val="24"/>
        </w:rPr>
        <w:t>τρατηγείο της Λάρισας.</w:t>
      </w:r>
    </w:p>
    <w:p w14:paraId="5239322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Διευκολύνει την Κυβέρ</w:t>
      </w:r>
      <w:r>
        <w:rPr>
          <w:rFonts w:eastAsia="Times New Roman" w:cs="Times New Roman"/>
          <w:szCs w:val="24"/>
        </w:rPr>
        <w:t xml:space="preserve">νηση ακριβώς στο πλαίσιο της τέταρτης αξιολόγησης να κλιμακώσει την αντιλαϊκή επίθεση σε βάρος του </w:t>
      </w:r>
      <w:r>
        <w:rPr>
          <w:rFonts w:eastAsia="Times New Roman" w:cs="Times New Roman"/>
          <w:szCs w:val="24"/>
        </w:rPr>
        <w:lastRenderedPageBreak/>
        <w:t>λαού, παίρνοντας μία σειρά νέα αντιλαϊκά, αντεργατικά μέτρα. Όμως, ταυτόχρονα διευκολύνει όχι μόνο τον σχεδιασμό της Κυβέρνησης, αλλά και συνολικά της αστική</w:t>
      </w:r>
      <w:r>
        <w:rPr>
          <w:rFonts w:eastAsia="Times New Roman" w:cs="Times New Roman"/>
          <w:szCs w:val="24"/>
        </w:rPr>
        <w:t>ς τάξης, για να διαμορφωθεί ένας αδιέξοδος για τις λαϊκές ανάγκες εγκλωβισμός στο νέο διπολικό σύστημα, το οποίο ετοιμάζουν ανάμεσα από τη μια μεριά στη Νέα Δημοκρατία και από την άλλη στον ΣΥΡΙΖΑ, ούτως ώστε με αυτόν τον τρόπο της άγονης αντιπαράθεσης ανά</w:t>
      </w:r>
      <w:r>
        <w:rPr>
          <w:rFonts w:eastAsia="Times New Roman" w:cs="Times New Roman"/>
          <w:szCs w:val="24"/>
        </w:rPr>
        <w:t>μεσα στη Νέα Δημοκρατία και στον ΣΥΡΙΖΑ να συγκαλύψουν επί της ουσίας τη σύγκλιση των στρατηγικών επιλογών που έχουν αυτά τα δύο κόμματα στην υλοποίηση της αντιλαϊκής πολιτικής και τις ευθύνες τις οποίες έχουν για τη ραγδαία επιδείνωση της θέσης των λαϊκών</w:t>
      </w:r>
      <w:r>
        <w:rPr>
          <w:rFonts w:eastAsia="Times New Roman" w:cs="Times New Roman"/>
          <w:szCs w:val="24"/>
        </w:rPr>
        <w:t xml:space="preserve"> στρωμάτων </w:t>
      </w:r>
      <w:r>
        <w:rPr>
          <w:rFonts w:eastAsia="Times New Roman" w:cs="Times New Roman"/>
          <w:szCs w:val="24"/>
        </w:rPr>
        <w:lastRenderedPageBreak/>
        <w:t>και επί της ουσίας να εγκλωβίσουν τη λαϊκή δυσαρέσκεια στην επιλογή ανάμεσα στη Σκύλλα και τη Χάρυβδη, στην ενσωμάτωση της λαϊκής δυσαρέσκειας στη βαρβαρότητα του συστήματος.</w:t>
      </w:r>
    </w:p>
    <w:p w14:paraId="5239322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 της ουσίας, είχε ένα δίκιο ο εισηγητής της Νέας Δημοκρατίας στη ση</w:t>
      </w:r>
      <w:r>
        <w:rPr>
          <w:rFonts w:eastAsia="Times New Roman" w:cs="Times New Roman"/>
          <w:szCs w:val="24"/>
        </w:rPr>
        <w:t>μερινή πρόταση. Είστε φτιαγμένοι από το ίδιο υλικό, και η Νέα Δημοκρατία και ο ΣΥΡΙΖΑ και το ΠΑΣΟΚ και τα υπόλοιπα κόμματα, από αυτό το υλικό που επί της ουσίας εξυπηρετεί ως πολιτικό προσωπικό του κεφαλαίου τις ανάγκες και τα συμφέροντα των μονοπωλιακών ο</w:t>
      </w:r>
      <w:r>
        <w:rPr>
          <w:rFonts w:eastAsia="Times New Roman" w:cs="Times New Roman"/>
          <w:szCs w:val="24"/>
        </w:rPr>
        <w:t xml:space="preserve">μίλων, γιατί, όπως σοφά λέει ο λαός μας, «Τα στερνά τιμούν τα πρώτα». </w:t>
      </w:r>
    </w:p>
    <w:p w14:paraId="5239322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να καπηλεύεστε τους λαϊκούς αγώνες </w:t>
      </w:r>
      <w:proofErr w:type="spellStart"/>
      <w:r>
        <w:rPr>
          <w:rFonts w:eastAsia="Times New Roman" w:cs="Times New Roman"/>
          <w:szCs w:val="24"/>
        </w:rPr>
        <w:t>στεκόμενοι</w:t>
      </w:r>
      <w:proofErr w:type="spellEnd"/>
      <w:r>
        <w:rPr>
          <w:rFonts w:eastAsia="Times New Roman" w:cs="Times New Roman"/>
          <w:szCs w:val="24"/>
        </w:rPr>
        <w:t xml:space="preserve"> σήμερα στην απέναντι όχθη και παίρνοντας μια σειρά αντιλαϊκών μέτρων κλιμακώνοντας την αντιλαϊκή επίθεση και ταυτόχρονα να </w:t>
      </w:r>
      <w:r>
        <w:rPr>
          <w:rFonts w:eastAsia="Times New Roman" w:cs="Times New Roman"/>
          <w:szCs w:val="24"/>
        </w:rPr>
        <w:lastRenderedPageBreak/>
        <w:t>μιλ</w:t>
      </w:r>
      <w:r>
        <w:rPr>
          <w:rFonts w:eastAsia="Times New Roman" w:cs="Times New Roman"/>
          <w:szCs w:val="24"/>
        </w:rPr>
        <w:t>άτε για τις παραδόσεις των λαϊκών αγώνων, γιατί η ηθική σας, κύριοι της Κυβέρνησης του ΣΥΡΙΖΑ, δεν είναι τίποτε άλλο παρά η ηθική βαρβαρότητα του συστήματος. Δεν είναι τίποτα άλλο παρά η ηθική βαρβαρότητα των ιμπεριαλιστικών επεμβάσεων. Δεν είναι τίποτα άλ</w:t>
      </w:r>
      <w:r>
        <w:rPr>
          <w:rFonts w:eastAsia="Times New Roman" w:cs="Times New Roman"/>
          <w:szCs w:val="24"/>
        </w:rPr>
        <w:t>λο παρά η ηθική των μονοπωλιακών ομίλων να εκμεταλλεύονται τις αγορές, τις πλουτοπαραγωγικές πηγές και τους εργαζόμενους. Αυτή είναι ακριβώς και η δική σας ηθική. Είστε, λοιπόν, φτιαγμένοι από τα ίδια υλικά.</w:t>
      </w:r>
    </w:p>
    <w:p w14:paraId="5239322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Βεβαίως και την προηγούμενη εβδομάδα στη συζήτησ</w:t>
      </w:r>
      <w:r>
        <w:rPr>
          <w:rFonts w:eastAsia="Times New Roman" w:cs="Times New Roman"/>
          <w:szCs w:val="24"/>
        </w:rPr>
        <w:t>η που υπήρχε στην Ολομέλεια για την πρόταση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είχαμε αναδείξει ότι υπάρχει πραγματικά ένα σκάνδαλο, ένα πολύ μεγάλο σκάνδαλο. </w:t>
      </w:r>
    </w:p>
    <w:p w14:paraId="5239322F" w14:textId="77777777" w:rsidR="00246891" w:rsidRDefault="00DA5D45">
      <w:pPr>
        <w:tabs>
          <w:tab w:val="left" w:pos="3873"/>
        </w:tabs>
        <w:spacing w:line="600" w:lineRule="auto"/>
        <w:ind w:firstLine="709"/>
        <w:jc w:val="both"/>
        <w:rPr>
          <w:rFonts w:eastAsia="Times New Roman" w:cs="Times New Roman"/>
          <w:color w:val="000000" w:themeColor="text1"/>
          <w:szCs w:val="24"/>
        </w:rPr>
      </w:pPr>
      <w:r w:rsidRPr="008714D4">
        <w:rPr>
          <w:rFonts w:eastAsia="Times New Roman" w:cs="Times New Roman"/>
          <w:color w:val="000000" w:themeColor="text1"/>
          <w:szCs w:val="24"/>
        </w:rPr>
        <w:lastRenderedPageBreak/>
        <w:t>Το σκάνδαλο αυτό είναι ότι το 2018 υπάρχουν ευρύτατα λαϊκά στρώματα που δεν μπορούν να ικανοποιήσουν τις στοιχειώ</w:t>
      </w:r>
      <w:r w:rsidRPr="008714D4">
        <w:rPr>
          <w:rFonts w:eastAsia="Times New Roman" w:cs="Times New Roman"/>
          <w:color w:val="000000" w:themeColor="text1"/>
          <w:szCs w:val="24"/>
        </w:rPr>
        <w:t xml:space="preserve">δεις ανάγκες συνολικά και στην υγεία και στο φάρμακο, που είναι αποκλεισμένοι από την πρόσβαση σε </w:t>
      </w:r>
      <w:r w:rsidRPr="00E84E3D">
        <w:rPr>
          <w:rFonts w:eastAsia="Times New Roman" w:cs="Times New Roman"/>
          <w:color w:val="000000" w:themeColor="text1"/>
          <w:szCs w:val="24"/>
        </w:rPr>
        <w:t>αναβαθμισμένες παροχές υπηρεσιών υγείας, που εμποδίζονται να έχουν ελεύθερη πρόσβαση στη φαρμακευτική θεραπεία γιατί ακριβώς εμπορευματοποιείτε όλο και περισσ</w:t>
      </w:r>
      <w:r w:rsidRPr="00E84E3D">
        <w:rPr>
          <w:rFonts w:eastAsia="Times New Roman" w:cs="Times New Roman"/>
          <w:color w:val="000000" w:themeColor="text1"/>
          <w:szCs w:val="24"/>
        </w:rPr>
        <w:t>ότερο την υγεία, εμπορευματοποιείτε όλο και περισσότερο το φάρμακο. Αυτό είναι ακριβώς το μεγάλο σκάνδαλο, εάν το δέσουμε με την ανάπτυξη των παραγωγικών δυνάμεων, με τις εξελίξεις στην επιστήμη και στην τεχνολογία, που πραγματικά σήμερα υπάρχουν όλες οι δ</w:t>
      </w:r>
      <w:r w:rsidRPr="00E84E3D">
        <w:rPr>
          <w:rFonts w:eastAsia="Times New Roman" w:cs="Times New Roman"/>
          <w:color w:val="000000" w:themeColor="text1"/>
          <w:szCs w:val="24"/>
        </w:rPr>
        <w:t xml:space="preserve">υνατότητες να ικανοποιηθεί το σύνολο των λαϊκών αναγκών. Εμπόδιο στην ικανοποίηση αυτή δεν είναι τίποτα </w:t>
      </w:r>
      <w:r w:rsidRPr="00E84E3D">
        <w:rPr>
          <w:rFonts w:eastAsia="Times New Roman" w:cs="Times New Roman"/>
          <w:color w:val="000000" w:themeColor="text1"/>
          <w:szCs w:val="24"/>
        </w:rPr>
        <w:lastRenderedPageBreak/>
        <w:t xml:space="preserve">άλλο παρά το καπιταλιστικό κέρδος που και εσείς, </w:t>
      </w:r>
      <w:r w:rsidRPr="00E84E3D">
        <w:rPr>
          <w:rFonts w:eastAsia="Times New Roman" w:cs="Times New Roman"/>
          <w:color w:val="000000" w:themeColor="text1"/>
          <w:szCs w:val="24"/>
        </w:rPr>
        <w:t>δηλαδή η Κυβέρνηση των ΣΥΡΙΖΑ - ΑΝΕΛ, υπηρετείτε με μεγάλη αυτοπεποίθηση.</w:t>
      </w:r>
    </w:p>
    <w:p w14:paraId="52393230" w14:textId="77777777" w:rsidR="00246891" w:rsidRDefault="00DA5D45">
      <w:pPr>
        <w:tabs>
          <w:tab w:val="left" w:pos="3873"/>
        </w:tabs>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Αυτά τα ζητήματα τα οποία </w:t>
      </w:r>
      <w:r w:rsidRPr="00E84E3D">
        <w:rPr>
          <w:rFonts w:eastAsia="Times New Roman" w:cs="Times New Roman"/>
          <w:color w:val="000000" w:themeColor="text1"/>
          <w:szCs w:val="24"/>
        </w:rPr>
        <w:t>υπάρχουν στην τακτική, για παράδειγμα, της «</w:t>
      </w:r>
      <w:r w:rsidRPr="00E84E3D">
        <w:rPr>
          <w:rFonts w:eastAsia="Times New Roman" w:cs="Times New Roman"/>
          <w:color w:val="000000" w:themeColor="text1"/>
          <w:szCs w:val="24"/>
          <w:lang w:val="en-US"/>
        </w:rPr>
        <w:t>NOVARTIS</w:t>
      </w:r>
      <w:r w:rsidRPr="00E84E3D">
        <w:rPr>
          <w:rFonts w:eastAsia="Times New Roman" w:cs="Times New Roman"/>
          <w:color w:val="000000" w:themeColor="text1"/>
          <w:szCs w:val="24"/>
        </w:rPr>
        <w:t xml:space="preserve">» στο να μπορεί να προωθήσει τα φάρμακά της, να αποκτήσει μεγαλύτερο μερίδιο της αγοράς, είναι το σύνηθες, είναι η συνήθης πρακτική όλων των πολυεθνικών του φαρμάκου, όλων των μονοπωλιακών ομίλων και των </w:t>
      </w:r>
      <w:r w:rsidRPr="00E84E3D">
        <w:rPr>
          <w:rFonts w:eastAsia="Times New Roman" w:cs="Times New Roman"/>
          <w:color w:val="000000" w:themeColor="text1"/>
          <w:szCs w:val="24"/>
        </w:rPr>
        <w:t>πολυεθνικών και σε άλλους τομείς και κλάδους της οικονομίας. Το σκάνδαλο της «</w:t>
      </w:r>
      <w:r w:rsidRPr="00E84E3D">
        <w:rPr>
          <w:rFonts w:eastAsia="Times New Roman" w:cs="Times New Roman"/>
          <w:color w:val="000000" w:themeColor="text1"/>
          <w:szCs w:val="24"/>
          <w:lang w:val="en-US"/>
        </w:rPr>
        <w:t>SIEMENS</w:t>
      </w:r>
      <w:r w:rsidRPr="00E84E3D">
        <w:rPr>
          <w:rFonts w:eastAsia="Times New Roman" w:cs="Times New Roman"/>
          <w:color w:val="000000" w:themeColor="text1"/>
          <w:szCs w:val="24"/>
        </w:rPr>
        <w:t>», για παράδειγμα, αντίστοιχης λογικής και πρακτικής ήταν. Επίσης, τα εξοπλιστικά σκάνδαλα. Από αυτή την άποψη, λοιπόν, δεν βλέπουμε τίποτα άλλο παρά τη συνήθη πρακτική τη</w:t>
      </w:r>
      <w:r w:rsidRPr="00E84E3D">
        <w:rPr>
          <w:rFonts w:eastAsia="Times New Roman" w:cs="Times New Roman"/>
          <w:color w:val="000000" w:themeColor="text1"/>
          <w:szCs w:val="24"/>
        </w:rPr>
        <w:t xml:space="preserve">ν οποία εφαρμόζουν οι πολυεθνικές για να μπορέσουν να έχουν μεγαλύτερο κομμάτι της αγοράς. </w:t>
      </w:r>
    </w:p>
    <w:p w14:paraId="52393231" w14:textId="77777777" w:rsidR="00246891" w:rsidRDefault="00DA5D45">
      <w:pPr>
        <w:tabs>
          <w:tab w:val="left" w:pos="3873"/>
        </w:tabs>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 xml:space="preserve">Δεύτερον, η αποκάλυψη των όποιων σκανδάλων δεν αποτελεί τίποτα άλλο παρά μέρος του εμπορικού πολέμου ανάμεσα στις Ηνωμένες Πολιτείες της Αμερικής και την Ευρωπαϊκή </w:t>
      </w:r>
      <w:r w:rsidRPr="00E84E3D">
        <w:rPr>
          <w:rFonts w:eastAsia="Times New Roman" w:cs="Times New Roman"/>
          <w:color w:val="000000" w:themeColor="text1"/>
          <w:szCs w:val="24"/>
        </w:rPr>
        <w:t>Ένωση από την άλλη. Δεν είναι τυχαίο ότι το σκάνδαλο για τη «</w:t>
      </w:r>
      <w:r w:rsidRPr="00E84E3D">
        <w:rPr>
          <w:rFonts w:eastAsia="Times New Roman" w:cs="Times New Roman"/>
          <w:color w:val="000000" w:themeColor="text1"/>
          <w:szCs w:val="24"/>
          <w:lang w:val="en-US"/>
        </w:rPr>
        <w:t>SIEMENS</w:t>
      </w:r>
      <w:r w:rsidRPr="00E84E3D">
        <w:rPr>
          <w:rFonts w:eastAsia="Times New Roman" w:cs="Times New Roman"/>
          <w:color w:val="000000" w:themeColor="text1"/>
          <w:szCs w:val="24"/>
        </w:rPr>
        <w:t>» ξεκίνησε από ανταγωνίστριες εταιρείες αμερικάνικων συμφερόντων. Το σκάνδαλο με τη «</w:t>
      </w:r>
      <w:r w:rsidRPr="00E84E3D">
        <w:rPr>
          <w:rFonts w:eastAsia="Times New Roman" w:cs="Times New Roman"/>
          <w:color w:val="000000" w:themeColor="text1"/>
          <w:szCs w:val="24"/>
          <w:lang w:val="en-US"/>
        </w:rPr>
        <w:t>NOVARTIS</w:t>
      </w:r>
      <w:r w:rsidRPr="00E84E3D">
        <w:rPr>
          <w:rFonts w:eastAsia="Times New Roman" w:cs="Times New Roman"/>
          <w:color w:val="000000" w:themeColor="text1"/>
          <w:szCs w:val="24"/>
        </w:rPr>
        <w:t>» είχε την ίδια ακριβώς πηγή. Για την «</w:t>
      </w:r>
      <w:r w:rsidRPr="00E84E3D">
        <w:rPr>
          <w:rFonts w:eastAsia="Times New Roman" w:cs="Times New Roman"/>
          <w:color w:val="000000" w:themeColor="text1"/>
          <w:szCs w:val="24"/>
          <w:lang w:val="en-US"/>
        </w:rPr>
        <w:t>VOLKSWAGEN</w:t>
      </w:r>
      <w:r w:rsidRPr="00E84E3D">
        <w:rPr>
          <w:rFonts w:eastAsia="Times New Roman" w:cs="Times New Roman"/>
          <w:color w:val="000000" w:themeColor="text1"/>
          <w:szCs w:val="24"/>
        </w:rPr>
        <w:t>» αντίστοιχη διαδικασία ακολουθήθηκε και αντίσ</w:t>
      </w:r>
      <w:r w:rsidRPr="00E84E3D">
        <w:rPr>
          <w:rFonts w:eastAsia="Times New Roman" w:cs="Times New Roman"/>
          <w:color w:val="000000" w:themeColor="text1"/>
          <w:szCs w:val="24"/>
        </w:rPr>
        <w:t>τοιχη αιτία υπήρχε. Και από την άλλη μεριά υπάρχει η απάντηση των Ευρωπαίων με τα πρόστιμα δισεκατομμυρίων ευρώ που έχουν επιβάλει στις αμερικάνικες πολυεθνικές της νέας τεχνολογίας, όπως την «APPLE», την «</w:t>
      </w:r>
      <w:r w:rsidRPr="00E84E3D">
        <w:rPr>
          <w:rFonts w:eastAsia="Times New Roman" w:cs="Times New Roman"/>
          <w:color w:val="000000" w:themeColor="text1"/>
          <w:szCs w:val="24"/>
          <w:lang w:val="en-US"/>
        </w:rPr>
        <w:t>QUALCOMM</w:t>
      </w:r>
      <w:r w:rsidRPr="00E84E3D">
        <w:rPr>
          <w:rFonts w:eastAsia="Times New Roman" w:cs="Times New Roman"/>
          <w:color w:val="000000" w:themeColor="text1"/>
          <w:szCs w:val="24"/>
        </w:rPr>
        <w:t>» και μια σειρά άλλες.</w:t>
      </w:r>
    </w:p>
    <w:p w14:paraId="52393232" w14:textId="77777777" w:rsidR="00246891" w:rsidRDefault="00DA5D45">
      <w:pPr>
        <w:tabs>
          <w:tab w:val="left" w:pos="3873"/>
        </w:tabs>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Από αυτή την άποψη,</w:t>
      </w:r>
      <w:r w:rsidRPr="00E84E3D">
        <w:rPr>
          <w:rFonts w:eastAsia="Times New Roman" w:cs="Times New Roman"/>
          <w:color w:val="000000" w:themeColor="text1"/>
          <w:szCs w:val="24"/>
        </w:rPr>
        <w:t xml:space="preserve"> λοιπόν, η πρόταση της Νέας Δημοκρατίας δεν κάνει τίποτα άλλο παρά επί της ουσίας να βγάζει την Κυβέρνηση από τη δύσκολη θέση. Να θυμίσω ότι στην προηγούμενη συζήτηση είχαν υποκριτικά οι εκπρόσωποι της Νέας Δημοκρατίας αλλά και του ΠΑΣΟΚ ξεσηκώσει έναν κου</w:t>
      </w:r>
      <w:r w:rsidRPr="00E84E3D">
        <w:rPr>
          <w:rFonts w:eastAsia="Times New Roman" w:cs="Times New Roman"/>
          <w:color w:val="000000" w:themeColor="text1"/>
          <w:szCs w:val="24"/>
        </w:rPr>
        <w:t>ρνιαχτό ότι η προηγούμενη πρόταση βασιζόταν σε καταγγελίες ανώνυμων μαρτύρων. Σήμερα η Νέα Δημοκρατία, αλλά και το ΠΑΣΟΚ που στηρίζει την πρότασή της, κάνει ένα βήμα παραπέρα: στηρίζει τη σύσταση ειδικής προκαταρκτικής επιτροπής σε ανώνυμες καταγγελίες. Έν</w:t>
      </w:r>
      <w:r w:rsidRPr="00E84E3D">
        <w:rPr>
          <w:rFonts w:eastAsia="Times New Roman" w:cs="Times New Roman"/>
          <w:color w:val="000000" w:themeColor="text1"/>
          <w:szCs w:val="24"/>
        </w:rPr>
        <w:t>α βήμα παραπέρα στον εκχυδαϊσμό και στον εκφυλισμό της υπόθεσης αυτής.</w:t>
      </w:r>
    </w:p>
    <w:p w14:paraId="52393233"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(Στο σημείο αυτό κτυπάει </w:t>
      </w:r>
      <w:r w:rsidRPr="00E84E3D">
        <w:rPr>
          <w:rFonts w:eastAsia="Times New Roman"/>
          <w:color w:val="000000" w:themeColor="text1"/>
          <w:szCs w:val="24"/>
        </w:rPr>
        <w:t>προειδοποιητικά</w:t>
      </w:r>
      <w:r w:rsidRPr="00E84E3D">
        <w:rPr>
          <w:rFonts w:eastAsia="Times New Roman" w:cs="Times New Roman"/>
          <w:color w:val="000000" w:themeColor="text1"/>
          <w:szCs w:val="24"/>
        </w:rPr>
        <w:t xml:space="preserve"> το κουδούνι λήξεως του χρόνου ομιλίας του κυρίου Βουλευτή)</w:t>
      </w:r>
    </w:p>
    <w:p w14:paraId="52393234" w14:textId="77777777" w:rsidR="00246891" w:rsidRDefault="00DA5D45">
      <w:pPr>
        <w:tabs>
          <w:tab w:val="left" w:pos="3873"/>
        </w:tabs>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Εμείς ως κόμμα είχαμε δηλώσει και από την προηγούμενη φορά ότι δεν θα νομιμοποιήσουμε τις οποιεσδήποτε διαδικασίες εκφυλισμού της λειτουργίας της ειδικής προκαταρκτικής επιτροπής. Δεν θα νομιμοποιήσουμε με τη στάση μας και την παρουσία μας ακριβώς τη συσκό</w:t>
      </w:r>
      <w:r w:rsidRPr="00E84E3D">
        <w:rPr>
          <w:rFonts w:eastAsia="Times New Roman" w:cs="Times New Roman"/>
          <w:color w:val="000000" w:themeColor="text1"/>
          <w:szCs w:val="24"/>
        </w:rPr>
        <w:t>τιση των πραγματικών υπευθύνων και των πραγματικών ζητημάτων. Και φάνηκε ότι πολύ γρήγορα επιβεβαιωνόμαστε ως κόμμα. Ήδη με ευθύνη των Βουλευτών της Πλειοψηφίας η ειδική προκαταρκτική επιτροπή οδηγείται ακριβώς σε εκφυλιστικές διαδικασίες, στη λογική τού α</w:t>
      </w:r>
      <w:r w:rsidRPr="00E84E3D">
        <w:rPr>
          <w:rFonts w:eastAsia="Times New Roman" w:cs="Times New Roman"/>
          <w:color w:val="000000" w:themeColor="text1"/>
          <w:szCs w:val="24"/>
        </w:rPr>
        <w:t>ν έχει αρμοδιότητα ή όχι στο να εξετάσει τα συγκεκριμένα σκάνδαλα. Και ξαφνικά το ανακάλυψαν, μόλις δεκαπέντε ημέρες μετά τη σύσταση της προκαταρκτικής επιτροπής οι Βουλευτές του ΣΥΡΙΖΑ και των ΑΝΕΛ.</w:t>
      </w:r>
    </w:p>
    <w:p w14:paraId="52393235" w14:textId="77777777" w:rsidR="00246891" w:rsidRDefault="00DA5D45">
      <w:pPr>
        <w:tabs>
          <w:tab w:val="left" w:pos="3873"/>
        </w:tabs>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Ως κόμμα είχαμε δηλώσει έγκαιρα κατά τη διάρκεια της συζ</w:t>
      </w:r>
      <w:r w:rsidRPr="00E84E3D">
        <w:rPr>
          <w:rFonts w:eastAsia="Times New Roman" w:cs="Times New Roman"/>
          <w:color w:val="000000" w:themeColor="text1"/>
          <w:szCs w:val="24"/>
        </w:rPr>
        <w:t>ήτησης στην Ολομέλεια, πρώτον, ότι θέλουμε να υπάρξει πλήρης και ουσιαστική λειτουργία της προκαταρκτικής επιτροπής. Θέλαμε να υπάρξουν και να εξεταστούν όλα τα αδικήματα, ασχέτως αν κάποια τυπικά μπορεί να έχουν παραγραφεί. Άλλωστε με αυτόν τον τρόπο μπορ</w:t>
      </w:r>
      <w:r w:rsidRPr="00E84E3D">
        <w:rPr>
          <w:rFonts w:eastAsia="Times New Roman" w:cs="Times New Roman"/>
          <w:color w:val="000000" w:themeColor="text1"/>
          <w:szCs w:val="24"/>
        </w:rPr>
        <w:t>ούμε να βάλουμε απ’ έξω τα όποια εμπόδια βάζει ο κατάπτυστος νόμος «περί ευθύνης Υπουργών». Είχαμε δηλώσει ότι πρέπει να εξεταστεί το σύνολο των μαρτύρων, όλων των μαρτύρων, ακόμη και αυτοί που είναι προστατευόμενοι, με τη φυσική τους παρουσία και με ονομα</w:t>
      </w:r>
      <w:r w:rsidRPr="00E84E3D">
        <w:rPr>
          <w:rFonts w:eastAsia="Times New Roman" w:cs="Times New Roman"/>
          <w:color w:val="000000" w:themeColor="text1"/>
          <w:szCs w:val="24"/>
        </w:rPr>
        <w:t xml:space="preserve">τεπώνυμο. Μάλιστα, είχαμε τότε προκαλέσει την Κυβέρνηση να εντάξει στην ειδική προκαταρκτική επιτροπή όχι μόνο τα πρόσωπα τα οποία ήταν υπό διερεύνηση αλλά και το σύνολο των Υπουργών και της σημερινής Κυβέρνησης. Και, μάλιστα, να </w:t>
      </w:r>
      <w:r w:rsidRPr="00E84E3D">
        <w:rPr>
          <w:rFonts w:eastAsia="Times New Roman" w:cs="Times New Roman"/>
          <w:color w:val="000000" w:themeColor="text1"/>
          <w:szCs w:val="24"/>
        </w:rPr>
        <w:lastRenderedPageBreak/>
        <w:t>διευρυνθεί ο χαρακτήρας κα</w:t>
      </w:r>
      <w:r w:rsidRPr="00E84E3D">
        <w:rPr>
          <w:rFonts w:eastAsia="Times New Roman" w:cs="Times New Roman"/>
          <w:color w:val="000000" w:themeColor="text1"/>
          <w:szCs w:val="24"/>
        </w:rPr>
        <w:t xml:space="preserve">ι ο ρόλος. Την ίδια ακριβώς πρόκληση είχαμε κάνει και για τη διεύρυνση της ειδικής εξεταστικής επιτροπής για τα ζητήματα της υγείας την περίοδο που είναι στην εξουσία η σημερινή Κυβέρνηση και να εξεταστεί και αυτή η περίοδος. </w:t>
      </w:r>
    </w:p>
    <w:p w14:paraId="52393236"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Από αυτή την άποψη, λοιπόν, μ</w:t>
      </w:r>
      <w:r w:rsidRPr="00E84E3D">
        <w:rPr>
          <w:rFonts w:eastAsia="Times New Roman" w:cs="Times New Roman"/>
          <w:color w:val="000000" w:themeColor="text1"/>
          <w:szCs w:val="24"/>
        </w:rPr>
        <w:t xml:space="preserve">ε ευθύνη και της κυβερνητικής πλειοψηφίας, όχι μόνο δεν διευρύνεται και δεν </w:t>
      </w:r>
      <w:proofErr w:type="spellStart"/>
      <w:r w:rsidRPr="00E84E3D">
        <w:rPr>
          <w:rFonts w:eastAsia="Times New Roman" w:cs="Times New Roman"/>
          <w:color w:val="000000" w:themeColor="text1"/>
          <w:szCs w:val="24"/>
        </w:rPr>
        <w:t>ουσιαστικοποιείται</w:t>
      </w:r>
      <w:proofErr w:type="spellEnd"/>
      <w:r w:rsidRPr="00E84E3D">
        <w:rPr>
          <w:rFonts w:eastAsia="Times New Roman" w:cs="Times New Roman"/>
          <w:color w:val="000000" w:themeColor="text1"/>
          <w:szCs w:val="24"/>
        </w:rPr>
        <w:t xml:space="preserve"> η λειτουργία της ειδικής προκαταρκτικής επιτροπής αλλά πάμε για εκφυλισμό. Εμείς το λέμε καθαρά: Όπως δεν θα βάλουμε πλάτη να νομιμοποιήσουμε τις εκφυλιστικές κα</w:t>
      </w:r>
      <w:r w:rsidRPr="00E84E3D">
        <w:rPr>
          <w:rFonts w:eastAsia="Times New Roman" w:cs="Times New Roman"/>
          <w:color w:val="000000" w:themeColor="text1"/>
          <w:szCs w:val="24"/>
        </w:rPr>
        <w:t>τευθύνσεις της κυβερνητικής πλειοψηφίας για την ειδική προκαταρκτική επιτροπή, έτσι και δεν θα βάλουμε πλάτη στη σημερινή ψηφοφορία, στους σχεδιασμούς της Νέας Δημοκρατίας και του ΠΑΣΟΚ, με τη συγκεκριμένη της πρόταση. Μια πρόταση που αποπροσανατολίζει τον</w:t>
      </w:r>
      <w:r w:rsidRPr="00E84E3D">
        <w:rPr>
          <w:rFonts w:eastAsia="Times New Roman" w:cs="Times New Roman"/>
          <w:color w:val="000000" w:themeColor="text1"/>
          <w:szCs w:val="24"/>
        </w:rPr>
        <w:t xml:space="preserve"> λαό από τα </w:t>
      </w:r>
      <w:r w:rsidRPr="00E84E3D">
        <w:rPr>
          <w:rFonts w:eastAsia="Times New Roman" w:cs="Times New Roman"/>
          <w:color w:val="000000" w:themeColor="text1"/>
          <w:szCs w:val="24"/>
        </w:rPr>
        <w:lastRenderedPageBreak/>
        <w:t>πραγματικά προβλήματα και τις αιτίες, που συσκοτίζει την ευθύνη και της σημερινής Κυβέρνησης αλλά και των προηγούμενων κυβερνήσεων, για τα προβλήματα που βιώνει ο λαός και που εγκλωβίζει τις λαϊκές συνειδήσεις σε μια αδιέξοδη αντιπαράθεση ανάμε</w:t>
      </w:r>
      <w:r w:rsidRPr="00E84E3D">
        <w:rPr>
          <w:rFonts w:eastAsia="Times New Roman" w:cs="Times New Roman"/>
          <w:color w:val="000000" w:themeColor="text1"/>
          <w:szCs w:val="24"/>
        </w:rPr>
        <w:t>σα στη Σκύλλα και τη Χάρυβδη του συστήματος.</w:t>
      </w:r>
    </w:p>
    <w:p w14:paraId="52393237"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Ευχαριστώ.</w:t>
      </w:r>
    </w:p>
    <w:p w14:paraId="52393238"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b/>
          <w:color w:val="000000" w:themeColor="text1"/>
          <w:szCs w:val="24"/>
        </w:rPr>
        <w:t>ΠΡΟΕΔΡΕΥΟΥΣΑ (Αναστασία Χριστοδουλοπούλου):</w:t>
      </w:r>
      <w:r w:rsidRPr="00E84E3D">
        <w:rPr>
          <w:rFonts w:eastAsia="Times New Roman" w:cs="Times New Roman"/>
          <w:color w:val="000000" w:themeColor="text1"/>
          <w:szCs w:val="24"/>
        </w:rPr>
        <w:t xml:space="preserve"> Τον λόγο έχει τώρα ο κ. Λαζαρίδης από τους Ανεξάρτητους Έλληνες.</w:t>
      </w:r>
    </w:p>
    <w:p w14:paraId="52393239"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b/>
          <w:color w:val="000000" w:themeColor="text1"/>
          <w:szCs w:val="24"/>
        </w:rPr>
        <w:t xml:space="preserve">ΓΕΩΡΓΙΟΣ ΛΑΖΑΡΙΔΗΣ: </w:t>
      </w:r>
      <w:r w:rsidRPr="00E84E3D">
        <w:rPr>
          <w:rFonts w:eastAsia="Times New Roman" w:cs="Times New Roman"/>
          <w:color w:val="000000" w:themeColor="text1"/>
          <w:szCs w:val="24"/>
        </w:rPr>
        <w:t>Σας ευχαριστώ, κυρία Πρόεδρε.</w:t>
      </w:r>
    </w:p>
    <w:p w14:paraId="5239323A"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Κυρίες και κύριοι συνάδελφοι, κληθήκαμε σ</w:t>
      </w:r>
      <w:r w:rsidRPr="00E84E3D">
        <w:rPr>
          <w:rFonts w:eastAsia="Times New Roman" w:cs="Times New Roman"/>
          <w:color w:val="000000" w:themeColor="text1"/>
          <w:szCs w:val="24"/>
        </w:rPr>
        <w:t xml:space="preserve">ήμερα να εξετάσουμε, να συζητήσουμε και να αποφανθούμε στο τέλος για την πρόταση που κατέθεσε η Νέα Δημοκρατία για σύσταση επιτροπής για προκαταρκτική εξέταση. </w:t>
      </w:r>
    </w:p>
    <w:p w14:paraId="5239323B"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Και πού στηρίζει αυτή την πρόταση; Τη στηρίζει σε μια ανώνυμη επιστολή, την οποία κανονικά ο ει</w:t>
      </w:r>
      <w:r w:rsidRPr="00E84E3D">
        <w:rPr>
          <w:rFonts w:eastAsia="Times New Roman" w:cs="Times New Roman"/>
          <w:color w:val="000000" w:themeColor="text1"/>
          <w:szCs w:val="24"/>
        </w:rPr>
        <w:t>σαγγελέας, με βάση τις διατάξεις του Ποινικού Κώδικα, έπρεπε να βάλει στο αρχείο. Εκτός εάν συντρέχουν ειδικοί λόγοι, τους οποίους θα έπρεπε να αιτιολογήσει. Τίποτε από όλα αυτά δεν έγινε.</w:t>
      </w:r>
    </w:p>
    <w:p w14:paraId="5239323C"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Στηρίζεται, λοιπόν, η Νέα Δημοκρατία σε μια ανώνυμη επιστολή, η οπο</w:t>
      </w:r>
      <w:r w:rsidRPr="00E84E3D">
        <w:rPr>
          <w:rFonts w:eastAsia="Times New Roman" w:cs="Times New Roman"/>
          <w:color w:val="000000" w:themeColor="text1"/>
          <w:szCs w:val="24"/>
        </w:rPr>
        <w:t xml:space="preserve">ία βρίθει από ανακρίβειες. Και πραγματικά είναι να προβληματίζεται κανείς. Μα, τόση προχειρότητα στη μεταλλαγμένη νεοφιλελεύθερη Νέα Δημοκρατία; Εκεί έφτασε, δηλαδή, η Νέα Δημοκρατία; Να προσπαθεί να δημιουργήσει εντυπώσεις με πυρά αντιπερισπασμού; </w:t>
      </w:r>
    </w:p>
    <w:p w14:paraId="5239323D"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Πριν α</w:t>
      </w:r>
      <w:r w:rsidRPr="00E84E3D">
        <w:rPr>
          <w:rFonts w:eastAsia="Times New Roman" w:cs="Times New Roman"/>
          <w:color w:val="000000" w:themeColor="text1"/>
          <w:szCs w:val="24"/>
        </w:rPr>
        <w:t>πό δεκαπέντε ημέρες τοποθετούνταν εδώ οι συνάδελφοι της Νέας Δημοκρατίας και αμφισβητούσαν τις καταθέσεις των προστατευόμενων μαρτύρων, υπαρκτά πρόσωπα, τα οποία για λόγους που προβλέπονται από τις διατάξεις και μάλιστα από νόμους που ψήφισαν τα δύο αυτά κ</w:t>
      </w:r>
      <w:r w:rsidRPr="00E84E3D">
        <w:rPr>
          <w:rFonts w:eastAsia="Times New Roman" w:cs="Times New Roman"/>
          <w:color w:val="000000" w:themeColor="text1"/>
          <w:szCs w:val="24"/>
        </w:rPr>
        <w:t xml:space="preserve">όμματα, η Νέα Δημοκρατία και το ΠΑΣΟΚ, προσωρινά τηρείται η ανωνυμία τους. Είναι επώνυμα πρόσωπα. Έχουν έρθει όλα τα στοιχεία από το </w:t>
      </w:r>
      <w:r w:rsidRPr="00E84E3D">
        <w:rPr>
          <w:rFonts w:eastAsia="Times New Roman" w:cs="Times New Roman"/>
          <w:color w:val="000000" w:themeColor="text1"/>
          <w:szCs w:val="24"/>
          <w:lang w:val="en-US"/>
        </w:rPr>
        <w:t>FBI</w:t>
      </w:r>
      <w:r w:rsidRPr="00E84E3D">
        <w:rPr>
          <w:rFonts w:eastAsia="Times New Roman" w:cs="Times New Roman"/>
          <w:color w:val="000000" w:themeColor="text1"/>
          <w:szCs w:val="24"/>
        </w:rPr>
        <w:t>. Και αμφισβητούσαν τις καταθέσεις τους. Και έρχονται τώρα και στηρίζουν την πρότασή τους σε μια ανώνυμη επιστολή. Και θ</w:t>
      </w:r>
      <w:r w:rsidRPr="00E84E3D">
        <w:rPr>
          <w:rFonts w:eastAsia="Times New Roman" w:cs="Times New Roman"/>
          <w:color w:val="000000" w:themeColor="text1"/>
          <w:szCs w:val="24"/>
        </w:rPr>
        <w:t>α τη δούμε την επιστολή, για να δείτε και το περιεχόμενο. Κανονικά, όμως, δεν αξίζει καν συζητήσεως μια ανώνυμη επιστολή. Αλλά θα τα δούμε.</w:t>
      </w:r>
    </w:p>
    <w:p w14:paraId="5239323E"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Από τη μια μας ήρθαν τα στοιχεία, οι καταθέσεις κ.λπ. από το FBI για το πάρτι που γινόταν στην υγεία, κάτι που ξέραμ</w:t>
      </w:r>
      <w:r w:rsidRPr="00E84E3D">
        <w:rPr>
          <w:rFonts w:eastAsia="Times New Roman" w:cs="Times New Roman"/>
          <w:color w:val="000000" w:themeColor="text1"/>
          <w:szCs w:val="24"/>
        </w:rPr>
        <w:t xml:space="preserve">ε όλοι μας. </w:t>
      </w:r>
      <w:r w:rsidRPr="00E84E3D">
        <w:rPr>
          <w:rFonts w:eastAsia="Times New Roman" w:cs="Times New Roman"/>
          <w:color w:val="000000" w:themeColor="text1"/>
          <w:szCs w:val="24"/>
        </w:rPr>
        <w:lastRenderedPageBreak/>
        <w:t>Και το ήξεραν και οι συμπολίτες μας, οι συμπατριώτες μας και στο τελευταίο ακριτικό χωριό της πατρίδας. Μόνο οι συνάδελφοι από αυτά τα δύο κόμματα δεν είχαν πάρει χαμπάρι τι γινόταν. Επίσης, πριν από μερικές ημέρες μας ήρθαν στοιχεία και από τη</w:t>
      </w:r>
      <w:r w:rsidRPr="00E84E3D">
        <w:rPr>
          <w:rFonts w:eastAsia="Times New Roman" w:cs="Times New Roman"/>
          <w:color w:val="000000" w:themeColor="text1"/>
          <w:szCs w:val="24"/>
        </w:rPr>
        <w:t xml:space="preserve"> Γερμανία. Από παντού, από όλον τον κόσμο, μας έρχονται στοιχεία. Αυτή τη φορά από τη Γερμανία μας ήρθαν στοιχεία για το πάρτι που γινόταν με το μετρό. Έδιναν, λέει, 5% έως 7% στο κάθε κόμμα: στο ένα κόμμα, σε αυτό που ήταν στην αντιπολίτευση, για να εξασφ</w:t>
      </w:r>
      <w:r w:rsidRPr="00E84E3D">
        <w:rPr>
          <w:rFonts w:eastAsia="Times New Roman" w:cs="Times New Roman"/>
          <w:color w:val="000000" w:themeColor="text1"/>
          <w:szCs w:val="24"/>
        </w:rPr>
        <w:t>αλίζουν τη σιωπή του και στο άλλο, που κυβερνούσε, για να τους εξασφαλίζει δουλειές. Τόσο καλά τακτοποιημένα τα είχαν τα πράγματα.</w:t>
      </w:r>
    </w:p>
    <w:p w14:paraId="5239323F"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Κι ερχόμαστε τώρα εδώ να δούμε λιγάκι κάποια πράγματα, τα οποία έχει μέσα αυτή η επιστολή, η οποία, όπως σας είπα, βρίθει από</w:t>
      </w:r>
      <w:r w:rsidRPr="00E84E3D">
        <w:rPr>
          <w:rFonts w:eastAsia="Times New Roman" w:cs="Times New Roman"/>
          <w:color w:val="000000" w:themeColor="text1"/>
          <w:szCs w:val="24"/>
        </w:rPr>
        <w:t xml:space="preserve"> ανακρίβειες. Και δεν ξέρει κανείς τι να κάνει, να λυπάται ή να </w:t>
      </w:r>
      <w:r w:rsidRPr="00E84E3D">
        <w:rPr>
          <w:rFonts w:eastAsia="Times New Roman" w:cs="Times New Roman"/>
          <w:color w:val="000000" w:themeColor="text1"/>
          <w:szCs w:val="24"/>
        </w:rPr>
        <w:lastRenderedPageBreak/>
        <w:t>γελάει με το πού στηρίζεται η Νέα Δημοκρατία, η Αξιωματική Αντιπολίτευση, και κατέθεσε την πρότασή της στηριζόμενη εδώ.</w:t>
      </w:r>
    </w:p>
    <w:p w14:paraId="52393240"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Εδώ θα ήθελα να σας πω και το εξής. Διαβάζοντας την επιστολή, την οποία </w:t>
      </w:r>
      <w:r w:rsidRPr="00E84E3D">
        <w:rPr>
          <w:rFonts w:eastAsia="Times New Roman" w:cs="Times New Roman"/>
          <w:color w:val="000000" w:themeColor="text1"/>
          <w:szCs w:val="24"/>
        </w:rPr>
        <w:t xml:space="preserve">επικαλείται η Νέα Δημοκρατία, παραδέχεται επικαλούμενη τα στοιχεία απ’ αυτή την επιστολή, το πάρτι που γινόταν στην υγεία, το πού είχαν εκτοξευτεί οι τιμές. </w:t>
      </w:r>
    </w:p>
    <w:p w14:paraId="52393241"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Τι θέλω να σας πω μ’ αυτό; </w:t>
      </w:r>
    </w:p>
    <w:p w14:paraId="52393242"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Λέει αυτή η επιστολή σε κάποιο σημείο: «Αν ελέγξετε το </w:t>
      </w:r>
      <w:proofErr w:type="spellStart"/>
      <w:r w:rsidRPr="00E84E3D">
        <w:rPr>
          <w:rFonts w:eastAsia="Times New Roman" w:cs="Times New Roman"/>
          <w:color w:val="000000" w:themeColor="text1"/>
          <w:szCs w:val="24"/>
          <w:lang w:val="en-US"/>
        </w:rPr>
        <w:t>Elatofen</w:t>
      </w:r>
      <w:proofErr w:type="spellEnd"/>
      <w:r w:rsidRPr="00E84E3D">
        <w:rPr>
          <w:rFonts w:eastAsia="Times New Roman" w:cs="Times New Roman"/>
          <w:color w:val="000000" w:themeColor="text1"/>
          <w:szCs w:val="24"/>
        </w:rPr>
        <w:t xml:space="preserve"> είχε π</w:t>
      </w:r>
      <w:r w:rsidRPr="00E84E3D">
        <w:rPr>
          <w:rFonts w:eastAsia="Times New Roman" w:cs="Times New Roman"/>
          <w:color w:val="000000" w:themeColor="text1"/>
          <w:szCs w:val="24"/>
        </w:rPr>
        <w:t xml:space="preserve">ροηγούμενη χονδρική τιμή 60,18 ευρώ και προτάθηκε να πάει στα 28,24 ευρώ. Προσέξτε. Είχε 60 ευρώ και προτάθηκε να πάει στα 28. Ποιος την πήγε την τιμή στα 60 ευρώ; Ποιοι </w:t>
      </w:r>
      <w:r w:rsidRPr="00E84E3D">
        <w:rPr>
          <w:rFonts w:eastAsia="Times New Roman" w:cs="Times New Roman"/>
          <w:color w:val="000000" w:themeColor="text1"/>
          <w:szCs w:val="24"/>
        </w:rPr>
        <w:lastRenderedPageBreak/>
        <w:t>κυβερνούσαν και έδωσαν αυτή την τιμή στα 60 ευρώ, κύριοι συνάδελφοι; Αυτά τα δύο κόμμα</w:t>
      </w:r>
      <w:r w:rsidRPr="00E84E3D">
        <w:rPr>
          <w:rFonts w:eastAsia="Times New Roman" w:cs="Times New Roman"/>
          <w:color w:val="000000" w:themeColor="text1"/>
          <w:szCs w:val="24"/>
        </w:rPr>
        <w:t xml:space="preserve">τα δεν κυβερνούσαν; Αυτά τα δύο κόμματα κυβερνούσαν. </w:t>
      </w:r>
    </w:p>
    <w:p w14:paraId="52393243"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Πάμε τώρα παρακάτω. Λέει εδώ η επιστολή </w:t>
      </w:r>
    </w:p>
    <w:p w14:paraId="52393244"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b/>
          <w:color w:val="000000" w:themeColor="text1"/>
          <w:szCs w:val="24"/>
        </w:rPr>
        <w:t>ΠΑΥΛΟΣ ΠΟΛΑΚΗΣ (Αναπληρωτής Υπουργός Υγείας):</w:t>
      </w:r>
      <w:r w:rsidRPr="00E84E3D">
        <w:rPr>
          <w:rFonts w:eastAsia="Times New Roman" w:cs="Times New Roman"/>
          <w:color w:val="000000" w:themeColor="text1"/>
          <w:szCs w:val="24"/>
        </w:rPr>
        <w:t xml:space="preserve"> Δεν κυκλοφόρησε ποτέ αυτό το φάρμακο.</w:t>
      </w:r>
    </w:p>
    <w:p w14:paraId="52393245"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b/>
          <w:color w:val="000000" w:themeColor="text1"/>
          <w:szCs w:val="24"/>
        </w:rPr>
        <w:t>ΓΕΩΡΓΙΟΣ ΛΑΖΑΡΙΔΗΣ:</w:t>
      </w:r>
      <w:r w:rsidRPr="00E84E3D">
        <w:rPr>
          <w:rFonts w:eastAsia="Times New Roman" w:cs="Times New Roman"/>
          <w:color w:val="000000" w:themeColor="text1"/>
          <w:szCs w:val="24"/>
        </w:rPr>
        <w:t xml:space="preserve"> Θα φτάσω κι εκεί. Δεν κυκλοφόρησε ποτέ αυτό το φάρμακο. Τώρα μιλάω για τις ανακρίβειες και πού πήγαν τις τιμές. Τώρα θα καταθέσω και την καταγγελία.</w:t>
      </w:r>
    </w:p>
    <w:p w14:paraId="52393246"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Κύριοι συνάδελφοι, θα ήθελα την προσοχή σας αλλά και των πολιτών που παρακολουθούν. Λέει παρακάτω: «Πρέπει</w:t>
      </w:r>
      <w:r w:rsidRPr="00E84E3D">
        <w:rPr>
          <w:rFonts w:eastAsia="Times New Roman" w:cs="Times New Roman"/>
          <w:color w:val="000000" w:themeColor="text1"/>
          <w:szCs w:val="24"/>
        </w:rPr>
        <w:t xml:space="preserve"> να ελέγξει κανείς όλα αυτά τα χρόνια τα φάρμακα που είχαν 50 ευρώ και τώρα έχουν 3,5 ευρώ». Απίστευτα μεγέθη, κύριοι συνάδελφοι! </w:t>
      </w:r>
    </w:p>
    <w:p w14:paraId="52393247"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lastRenderedPageBreak/>
        <w:t>Την τιμή αυτή των 50 ευρώ ποιος την έδωσε, κύριοι συνάδελφοι; Αυτά τα δύο κόμματα δεν έδωσαν την τιμή; Αυτά τα δύο κόμματα με</w:t>
      </w:r>
      <w:r w:rsidRPr="00E84E3D">
        <w:rPr>
          <w:rFonts w:eastAsia="Times New Roman" w:cs="Times New Roman"/>
          <w:color w:val="000000" w:themeColor="text1"/>
          <w:szCs w:val="24"/>
        </w:rPr>
        <w:t xml:space="preserve"> αυτόν τον τρόπο κατέστρεψαν τη χώρα, κύριοι συνάδελφοι. Με αυτόν τον τρόπο. Κι έχουν το θράσος να έρχονται να καταθέτουν αυτά και να ζητούν προκαταρκτική εξέταση; </w:t>
      </w:r>
    </w:p>
    <w:p w14:paraId="52393248"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 xml:space="preserve">Για το προηγούμενο φάρμακο στο οποίο γίνεται αναφορά εδώ, το </w:t>
      </w:r>
      <w:proofErr w:type="spellStart"/>
      <w:r w:rsidRPr="00E84E3D">
        <w:rPr>
          <w:rFonts w:eastAsia="Times New Roman" w:cs="Times New Roman"/>
          <w:color w:val="000000" w:themeColor="text1"/>
          <w:szCs w:val="24"/>
          <w:lang w:val="en-US"/>
        </w:rPr>
        <w:t>Elatofen</w:t>
      </w:r>
      <w:proofErr w:type="spellEnd"/>
      <w:r w:rsidRPr="00E84E3D">
        <w:rPr>
          <w:rFonts w:eastAsia="Times New Roman" w:cs="Times New Roman"/>
          <w:color w:val="000000" w:themeColor="text1"/>
          <w:szCs w:val="24"/>
        </w:rPr>
        <w:t>, με στόχο να πλήξει τ</w:t>
      </w:r>
      <w:r w:rsidRPr="00E84E3D">
        <w:rPr>
          <w:rFonts w:eastAsia="Times New Roman" w:cs="Times New Roman"/>
          <w:color w:val="000000" w:themeColor="text1"/>
          <w:szCs w:val="24"/>
        </w:rPr>
        <w:t xml:space="preserve">ην τιμή και την υπόληψη αυτής της Κυβέρνησης, έχουμε επώνυμη καταγγελία. Έχουμε την απάντηση της Πανελλήνιας Ένωσης Φαρμακοβιομηχανίας στην εφημερίδα «ΦΙΛΕΛΕΥΘΕΡΟΣ». Είναι εφημερίδα η οποία βρίσκεται απέναντι απ’ αυτή την Κυβέρνηση. Δεν </w:t>
      </w:r>
      <w:proofErr w:type="spellStart"/>
      <w:r w:rsidRPr="00E84E3D">
        <w:rPr>
          <w:rFonts w:eastAsia="Times New Roman" w:cs="Times New Roman"/>
          <w:color w:val="000000" w:themeColor="text1"/>
          <w:szCs w:val="24"/>
        </w:rPr>
        <w:t>πρόσκειται</w:t>
      </w:r>
      <w:proofErr w:type="spellEnd"/>
      <w:r w:rsidRPr="00E84E3D">
        <w:rPr>
          <w:rFonts w:eastAsia="Times New Roman" w:cs="Times New Roman"/>
          <w:color w:val="000000" w:themeColor="text1"/>
          <w:szCs w:val="24"/>
        </w:rPr>
        <w:t xml:space="preserve"> φιλικά σ</w:t>
      </w:r>
      <w:r w:rsidRPr="00E84E3D">
        <w:rPr>
          <w:rFonts w:eastAsia="Times New Roman" w:cs="Times New Roman"/>
          <w:color w:val="000000" w:themeColor="text1"/>
          <w:szCs w:val="24"/>
        </w:rPr>
        <w:t>την Κυβέρνηση. Λέει η απάντηση της Ένωσης Φαρμακοβιομηχανίας: «Είναι χαρα</w:t>
      </w:r>
      <w:r w:rsidRPr="00E84E3D">
        <w:rPr>
          <w:rFonts w:eastAsia="Times New Roman" w:cs="Times New Roman"/>
          <w:color w:val="000000" w:themeColor="text1"/>
          <w:szCs w:val="24"/>
        </w:rPr>
        <w:lastRenderedPageBreak/>
        <w:t xml:space="preserve">κτηριστικό των ανακριβειών της επιστολής το γεγονός ότι το φάρμακο </w:t>
      </w:r>
      <w:proofErr w:type="spellStart"/>
      <w:r w:rsidRPr="00E84E3D">
        <w:rPr>
          <w:rFonts w:eastAsia="Times New Roman" w:cs="Times New Roman"/>
          <w:color w:val="000000" w:themeColor="text1"/>
          <w:szCs w:val="24"/>
          <w:lang w:val="en-US"/>
        </w:rPr>
        <w:t>Elatofen</w:t>
      </w:r>
      <w:proofErr w:type="spellEnd"/>
      <w:r w:rsidRPr="00E84E3D">
        <w:rPr>
          <w:rFonts w:eastAsia="Times New Roman" w:cs="Times New Roman"/>
          <w:color w:val="000000" w:themeColor="text1"/>
          <w:szCs w:val="24"/>
        </w:rPr>
        <w:t>, που αναφέρεται ως σκανδαλώδης εύνοια υπέρ ελληνικής φαρμακοβιομηχανίας, δεν κυκλοφόρησε ποτέ στην Ελλάδα».</w:t>
      </w:r>
      <w:r w:rsidRPr="00E84E3D">
        <w:rPr>
          <w:rFonts w:eastAsia="Times New Roman" w:cs="Times New Roman"/>
          <w:color w:val="000000" w:themeColor="text1"/>
          <w:szCs w:val="24"/>
        </w:rPr>
        <w:t xml:space="preserve"> </w:t>
      </w:r>
    </w:p>
    <w:p w14:paraId="52393249"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Δεν ξέρει κανείς από πού να αρχίσει και πού να σταματήσει κανείς. Καταθέτει ανακρίβειες και ψέματα. Αυτά τα ψέματα έρχεται και τα επικαλείται η Νέα Δημοκρατία, η νεοφιλελεύθερη μεταλλαγμένη Νέα Δημοκρατία. Το τονίζω για άλλη μια φορά. Σ’ αυτό το σημείο έ</w:t>
      </w:r>
      <w:r w:rsidRPr="00E84E3D">
        <w:rPr>
          <w:rFonts w:eastAsia="Times New Roman" w:cs="Times New Roman"/>
          <w:color w:val="000000" w:themeColor="text1"/>
          <w:szCs w:val="24"/>
        </w:rPr>
        <w:t xml:space="preserve">φτασε η Νέα Δημοκρατία: να επικαλείται ψέματα! Καταθέτω στα Πρακτικά το δημοσίευμα αυτό. </w:t>
      </w:r>
    </w:p>
    <w:p w14:paraId="5239324A" w14:textId="77777777" w:rsidR="00246891" w:rsidRDefault="00DA5D45">
      <w:pPr>
        <w:spacing w:line="600" w:lineRule="auto"/>
        <w:ind w:firstLine="540"/>
        <w:jc w:val="both"/>
        <w:rPr>
          <w:rFonts w:eastAsia="Times New Roman"/>
          <w:color w:val="000000" w:themeColor="text1"/>
          <w:szCs w:val="24"/>
        </w:rPr>
      </w:pPr>
      <w:r w:rsidRPr="00E84E3D">
        <w:rPr>
          <w:rFonts w:eastAsia="Times New Roman"/>
          <w:color w:val="000000" w:themeColor="text1"/>
          <w:szCs w:val="24"/>
        </w:rPr>
        <w:t xml:space="preserve">(Στο σημείο αυτό ο Βουλευτής κ. Γεώργιος Λαζαρίδης καταθέτει για τα Πρακτικά το προαναφερθέν έγγραφο, το οποίο βρίσκεται στο </w:t>
      </w:r>
      <w:r w:rsidRPr="00E84E3D">
        <w:rPr>
          <w:rFonts w:eastAsia="Times New Roman"/>
          <w:color w:val="000000" w:themeColor="text1"/>
          <w:szCs w:val="24"/>
        </w:rPr>
        <w:lastRenderedPageBreak/>
        <w:t>αρχείο του Τμήματος Γραμματείας της Διεύθ</w:t>
      </w:r>
      <w:r w:rsidRPr="00E84E3D">
        <w:rPr>
          <w:rFonts w:eastAsia="Times New Roman"/>
          <w:color w:val="000000" w:themeColor="text1"/>
          <w:szCs w:val="24"/>
        </w:rPr>
        <w:t>υνσης Στενογραφίας και Πρακτικών της Βουλής)</w:t>
      </w:r>
    </w:p>
    <w:p w14:paraId="5239324B"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Το αίτημα της Νέας Δημοκρατίας για σύσταση προανακριτικής επιτροπής λέει: «Η εισαγγελέας κατά το διαβιβαστικό της δεν κατονομάζει τον Υπουργό αλλά αναφέρεται στο έτος 2015 και τους κατά το διάστημα αυτό διατελέσ</w:t>
      </w:r>
      <w:r w:rsidRPr="00E84E3D">
        <w:rPr>
          <w:rFonts w:eastAsia="Times New Roman" w:cs="Times New Roman"/>
          <w:color w:val="000000" w:themeColor="text1"/>
          <w:szCs w:val="24"/>
        </w:rPr>
        <w:t xml:space="preserve">αντες Υπουργούς Υγείας.» Αυτό τι είναι; Αοριστία δεν είναι αυτό; Γενικά και αόριστα εντελώς. Φεύγω απ’ αυτό, γιατί είναι δικονομικό. Εγώ θέλω πολιτικά να το δούμε το θέμα, γιατί είναι καθαρά πολιτικό. </w:t>
      </w:r>
    </w:p>
    <w:p w14:paraId="5239324C"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s="Times New Roman"/>
          <w:color w:val="000000" w:themeColor="text1"/>
          <w:szCs w:val="24"/>
        </w:rPr>
        <w:t>Σε μια άλλη παράγραφο λέει η Νέα Δημοκρατία: «Το συγκε</w:t>
      </w:r>
      <w:r w:rsidRPr="00E84E3D">
        <w:rPr>
          <w:rFonts w:eastAsia="Times New Roman" w:cs="Times New Roman"/>
          <w:color w:val="000000" w:themeColor="text1"/>
          <w:szCs w:val="24"/>
        </w:rPr>
        <w:t xml:space="preserve">κριμένο άρθρο 22 του ν.4213/2013 στην παράγραφο 5 μεταξύ άλλων προβλέπει ρητώς ότι οι τιμές εκδίδονται εντός των χρονικών ορίων που ορίζονται». Συνεχίζει «Πλήρεις αναθεωρήσεις τιμών κ.λπ.». </w:t>
      </w:r>
      <w:r w:rsidRPr="00E84E3D">
        <w:rPr>
          <w:rFonts w:eastAsia="Times New Roman" w:cs="Times New Roman"/>
          <w:color w:val="000000" w:themeColor="text1"/>
          <w:szCs w:val="24"/>
        </w:rPr>
        <w:lastRenderedPageBreak/>
        <w:t>Κάνει μια επεξήγηση στη διάταξη αυτή του νομοσχεδίου η Νέα Δημοκρα</w:t>
      </w:r>
      <w:r w:rsidRPr="00E84E3D">
        <w:rPr>
          <w:rFonts w:eastAsia="Times New Roman" w:cs="Times New Roman"/>
          <w:color w:val="000000" w:themeColor="text1"/>
          <w:szCs w:val="24"/>
        </w:rPr>
        <w:t xml:space="preserve">τία και λέει: «ο νομοθέτης θέλοντας να περιορίσει τη φαρμακευτική δαπάνη υποχρέωσε τον εκάστοτε…». Ποιος ανέβασε τη φαρμακευτική δαπάνη και χρειάζεται να μειωθεί η φαρμακευτική δαπάνη; Είναι αυτά που λέγαμε προηγουμένως. Την ανέβασαν αυτά τα δύο κόμματα. </w:t>
      </w:r>
    </w:p>
    <w:p w14:paraId="5239324D" w14:textId="77777777" w:rsidR="00246891" w:rsidRDefault="00DA5D45">
      <w:pPr>
        <w:spacing w:line="600" w:lineRule="auto"/>
        <w:ind w:firstLine="720"/>
        <w:jc w:val="both"/>
        <w:rPr>
          <w:rFonts w:eastAsia="Times New Roman"/>
          <w:color w:val="000000" w:themeColor="text1"/>
          <w:szCs w:val="24"/>
        </w:rPr>
      </w:pPr>
      <w:r w:rsidRPr="00E84E3D">
        <w:rPr>
          <w:rFonts w:eastAsia="Times New Roman"/>
          <w:color w:val="000000" w:themeColor="text1"/>
          <w:szCs w:val="24"/>
        </w:rPr>
        <w:t>Και συνεχίζει εδώ και το ερμηνεύει όπως θέλει. «Ο νομοθέτης, λοιπόν, θέλοντας να περιορίσει τη φαρμακευτική δαπάνη υποχρέωσε τον εκάστοτε Υπουργό Υγείας να προβαίνει…» –προσέξτε, κύριε συνάδελφοι- «…σε αναθεωρήσεις τιμών προς τα κάτω, δύο φορές τον χρόνο».</w:t>
      </w:r>
      <w:r w:rsidRPr="00E84E3D">
        <w:rPr>
          <w:rFonts w:eastAsia="Times New Roman"/>
          <w:color w:val="000000" w:themeColor="text1"/>
          <w:szCs w:val="24"/>
        </w:rPr>
        <w:t xml:space="preserve"> Ποιον νόμο επικαλείται; Επικαλείται τον ν.4213/2013. Και λένε από τη Νέα Δημοκρατία ότι έβαλαν τον νόμο αυτόν να αναθεωρεί προς κάτω.</w:t>
      </w:r>
    </w:p>
    <w:p w14:paraId="5239324E" w14:textId="77777777" w:rsidR="00246891" w:rsidRDefault="00DA5D45">
      <w:pPr>
        <w:spacing w:line="600" w:lineRule="auto"/>
        <w:ind w:firstLine="720"/>
        <w:jc w:val="both"/>
        <w:rPr>
          <w:rFonts w:eastAsia="Times New Roman" w:cs="Times New Roman"/>
          <w:color w:val="000000" w:themeColor="text1"/>
          <w:szCs w:val="24"/>
        </w:rPr>
      </w:pPr>
      <w:r w:rsidRPr="00E84E3D">
        <w:rPr>
          <w:rFonts w:eastAsia="Times New Roman"/>
          <w:color w:val="000000" w:themeColor="text1"/>
          <w:szCs w:val="24"/>
        </w:rPr>
        <w:lastRenderedPageBreak/>
        <w:t>Έχω εδώ μπροστά μου τον νόμο. Για να δούμε αν λέει πουθενά αυτός ο νόμος αναθεωρήσεις προς τα κάτω. Πουθενά δεν λέει αυτό</w:t>
      </w:r>
      <w:r w:rsidRPr="00E84E3D">
        <w:rPr>
          <w:rFonts w:eastAsia="Times New Roman"/>
          <w:color w:val="000000" w:themeColor="text1"/>
          <w:szCs w:val="24"/>
        </w:rPr>
        <w:t>ς ο νόμος αναθεωρήσεις προς τα κάτω. Λέει: «Οι τιμές εκδίδονται εντός των χρονικών περιθωρίων που ορίζονται στην κοινοτική οδηγία «περί διαφάνειας». Πλήρεις αναθεωρήσεις τιμών πραγματοποιούνται δύο φορές τον χρόνο και ενδιάμεσα γίνονται τιμολογήσεις νέων φ</w:t>
      </w:r>
      <w:r w:rsidRPr="00E84E3D">
        <w:rPr>
          <w:rFonts w:eastAsia="Times New Roman"/>
          <w:color w:val="000000" w:themeColor="text1"/>
          <w:szCs w:val="24"/>
        </w:rPr>
        <w:t>αρμάκων». Πού λέει για μειώσεις εδώ; Λέει πουθενά για μειώσεις;</w:t>
      </w:r>
    </w:p>
    <w:p w14:paraId="5239324F" w14:textId="77777777" w:rsidR="00246891" w:rsidRDefault="00DA5D45">
      <w:pPr>
        <w:spacing w:after="0" w:line="600" w:lineRule="auto"/>
        <w:ind w:firstLine="720"/>
        <w:jc w:val="both"/>
        <w:rPr>
          <w:rFonts w:eastAsia="Times New Roman"/>
          <w:szCs w:val="24"/>
        </w:rPr>
      </w:pPr>
      <w:r w:rsidRPr="0046742D">
        <w:rPr>
          <w:rFonts w:eastAsia="Times New Roman"/>
          <w:color w:val="000000" w:themeColor="text1"/>
          <w:szCs w:val="24"/>
        </w:rPr>
        <w:t xml:space="preserve">Είναι, πραγματικά, εντυπωσιακό </w:t>
      </w:r>
      <w:r>
        <w:rPr>
          <w:rFonts w:eastAsia="Times New Roman"/>
          <w:szCs w:val="24"/>
        </w:rPr>
        <w:t>αυτό που κάνει η Νέα Δημοκρατία. Δηλαδή, έρχεται και επικαλείται και καταθέτει ψεύδη, προκειμένου να αποπροσανατολίσει τους συναδέλφους, για να τους πείσει για π</w:t>
      </w:r>
      <w:r>
        <w:rPr>
          <w:rFonts w:eastAsia="Times New Roman"/>
          <w:szCs w:val="24"/>
        </w:rPr>
        <w:t xml:space="preserve">ράγματα τα οποία δεν είναι πραγματικά, να δημιουργήσει εντυπώσεις. </w:t>
      </w:r>
    </w:p>
    <w:p w14:paraId="52393250"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Από την άλλη, έχουμε καταγγελίες, δηλώσεις του κ. </w:t>
      </w:r>
      <w:proofErr w:type="spellStart"/>
      <w:r>
        <w:rPr>
          <w:rFonts w:eastAsia="Times New Roman"/>
          <w:szCs w:val="24"/>
        </w:rPr>
        <w:t>Σαλμά</w:t>
      </w:r>
      <w:proofErr w:type="spellEnd"/>
      <w:r>
        <w:rPr>
          <w:rFonts w:eastAsia="Times New Roman"/>
          <w:szCs w:val="24"/>
        </w:rPr>
        <w:t xml:space="preserve">. Αυτό το λέω, γιατί επικαλούνται κάποιοι από την </w:t>
      </w:r>
      <w:r>
        <w:rPr>
          <w:rFonts w:eastAsia="Times New Roman"/>
          <w:szCs w:val="24"/>
        </w:rPr>
        <w:t>Α</w:t>
      </w:r>
      <w:r>
        <w:rPr>
          <w:rFonts w:eastAsia="Times New Roman"/>
          <w:szCs w:val="24"/>
        </w:rPr>
        <w:t>ντιπολίτευση ότι «ξέρετε, μειώσαμε τις δαπάνες». Κι έχουμε εδώ καταγγελία. Δεν είν</w:t>
      </w:r>
      <w:r>
        <w:rPr>
          <w:rFonts w:eastAsia="Times New Roman"/>
          <w:szCs w:val="24"/>
        </w:rPr>
        <w:t xml:space="preserve">αι καταγγελία ούτε από τον ΣΥΡΙΖΑ ούτε από τους Ανεξάρτητους Έλληνες. </w:t>
      </w:r>
    </w:p>
    <w:p w14:paraId="52393251" w14:textId="77777777" w:rsidR="00246891" w:rsidRDefault="00DA5D45">
      <w:pPr>
        <w:spacing w:after="0" w:line="600" w:lineRule="auto"/>
        <w:ind w:firstLine="720"/>
        <w:jc w:val="both"/>
        <w:rPr>
          <w:rFonts w:eastAsia="Times New Roman"/>
          <w:szCs w:val="24"/>
        </w:rPr>
      </w:pPr>
      <w:r>
        <w:rPr>
          <w:rFonts w:eastAsia="Times New Roman"/>
          <w:szCs w:val="24"/>
        </w:rPr>
        <w:t xml:space="preserve">Λέει ο κ. </w:t>
      </w:r>
      <w:proofErr w:type="spellStart"/>
      <w:r>
        <w:rPr>
          <w:rFonts w:eastAsia="Times New Roman"/>
          <w:szCs w:val="24"/>
        </w:rPr>
        <w:t>Σαλμάς</w:t>
      </w:r>
      <w:proofErr w:type="spellEnd"/>
      <w:r>
        <w:rPr>
          <w:rFonts w:eastAsia="Times New Roman"/>
          <w:szCs w:val="24"/>
        </w:rPr>
        <w:t>: «Ο Άδωνις αύξησε το κόστος των φαρμάκων για τους ασφαλισμένους.» Ο πρώην Αναπληρωτής Υπουργός Υγείας χρεώνει αποκλειστικά την αύξηση συμμετοχής στον διάδοχ</w:t>
      </w:r>
      <w:r>
        <w:rPr>
          <w:rFonts w:eastAsia="Times New Roman"/>
          <w:szCs w:val="24"/>
        </w:rPr>
        <w:t>ό</w:t>
      </w:r>
      <w:r>
        <w:rPr>
          <w:rFonts w:eastAsia="Times New Roman"/>
          <w:szCs w:val="24"/>
        </w:rPr>
        <w:t xml:space="preserve"> του Υπουργ</w:t>
      </w:r>
      <w:r>
        <w:rPr>
          <w:rFonts w:eastAsia="Times New Roman"/>
          <w:szCs w:val="24"/>
        </w:rPr>
        <w:t>ό</w:t>
      </w:r>
      <w:r>
        <w:rPr>
          <w:rFonts w:eastAsia="Times New Roman"/>
          <w:szCs w:val="24"/>
        </w:rPr>
        <w:t xml:space="preserve"> Υγείας, στον κ. Γεωργιάδη. </w:t>
      </w:r>
    </w:p>
    <w:p w14:paraId="52393252" w14:textId="77777777" w:rsidR="00246891" w:rsidRDefault="00DA5D45">
      <w:pPr>
        <w:spacing w:after="0" w:line="600" w:lineRule="auto"/>
        <w:ind w:firstLine="720"/>
        <w:jc w:val="both"/>
        <w:rPr>
          <w:rFonts w:eastAsia="Times New Roman"/>
          <w:szCs w:val="24"/>
        </w:rPr>
      </w:pPr>
      <w:r>
        <w:rPr>
          <w:rFonts w:eastAsia="Times New Roman"/>
          <w:szCs w:val="24"/>
        </w:rPr>
        <w:t>Λίγο την προσοχή σας, κύριοι συνάδελφοι. Συγκεκριμένα λέει: «Παρέδωσα στον κ. Γεωργιάδη σταθμισμένη συμμετοχή των ασθενών στα φάρμακα 21,2%, όπως προκύπτει από τα στοιχεία της ΗΔΙΚΑ, η οποία σήμερα έχει ξεπεράσει το 28%, πλησι</w:t>
      </w:r>
      <w:r>
        <w:rPr>
          <w:rFonts w:eastAsia="Times New Roman"/>
          <w:szCs w:val="24"/>
        </w:rPr>
        <w:t xml:space="preserve">άζοντας προς </w:t>
      </w:r>
      <w:r>
        <w:rPr>
          <w:rFonts w:eastAsia="Times New Roman"/>
          <w:szCs w:val="24"/>
        </w:rPr>
        <w:lastRenderedPageBreak/>
        <w:t>το 30%». Και χρεώνει την αύξηση αυτή της συμμετοχής αποκλειστικά στον διάδοχό του Υπουργό Υγείας.</w:t>
      </w:r>
    </w:p>
    <w:p w14:paraId="52393253" w14:textId="77777777" w:rsidR="00246891" w:rsidRDefault="00DA5D45">
      <w:pPr>
        <w:spacing w:after="0" w:line="600" w:lineRule="auto"/>
        <w:ind w:firstLine="720"/>
        <w:jc w:val="both"/>
        <w:rPr>
          <w:rFonts w:eastAsia="Times New Roman"/>
          <w:szCs w:val="24"/>
        </w:rPr>
      </w:pPr>
      <w:r>
        <w:rPr>
          <w:rFonts w:eastAsia="Times New Roman"/>
          <w:szCs w:val="24"/>
        </w:rPr>
        <w:t xml:space="preserve">Αυτή είναι η μείωση, κύριοι συνάδελφοι, που επικαλούνται. Μείωσαν μεν το κόστος του </w:t>
      </w:r>
      <w:r>
        <w:rPr>
          <w:rFonts w:eastAsia="Times New Roman"/>
          <w:szCs w:val="24"/>
        </w:rPr>
        <w:t>δ</w:t>
      </w:r>
      <w:r>
        <w:rPr>
          <w:rFonts w:eastAsia="Times New Roman"/>
          <w:szCs w:val="24"/>
        </w:rPr>
        <w:t>ημοσίου, αλλά αύξησαν τη δαπάνη σε βάρος του πολίτη. Αντί να</w:t>
      </w:r>
      <w:r>
        <w:rPr>
          <w:rFonts w:eastAsia="Times New Roman"/>
          <w:szCs w:val="24"/>
        </w:rPr>
        <w:t xml:space="preserve"> προστατεύσουν τον πολίτη που τους εμπιστεύθηκε με την ψήφο του, τον εξέθεσαν και τον ταλαιπώρησαν και τον υπέβαλαν σε δαπάνες αδικαιολόγητες. </w:t>
      </w:r>
    </w:p>
    <w:p w14:paraId="52393254" w14:textId="77777777" w:rsidR="00246891" w:rsidRDefault="00DA5D45">
      <w:pPr>
        <w:spacing w:after="0" w:line="600" w:lineRule="auto"/>
        <w:ind w:firstLine="720"/>
        <w:jc w:val="both"/>
        <w:rPr>
          <w:rFonts w:eastAsia="Times New Roman"/>
          <w:szCs w:val="24"/>
        </w:rPr>
      </w:pPr>
      <w:r>
        <w:rPr>
          <w:rFonts w:eastAsia="Times New Roman"/>
          <w:szCs w:val="24"/>
        </w:rPr>
        <w:t xml:space="preserve">Επίσης, έχουμε το 2011 επερώτηση από την κ. Μπακογιάννη και τον κ. </w:t>
      </w:r>
      <w:proofErr w:type="spellStart"/>
      <w:r>
        <w:rPr>
          <w:rFonts w:eastAsia="Times New Roman"/>
          <w:szCs w:val="24"/>
        </w:rPr>
        <w:t>Αυγενάκη</w:t>
      </w:r>
      <w:proofErr w:type="spellEnd"/>
      <w:r>
        <w:rPr>
          <w:rFonts w:eastAsia="Times New Roman"/>
          <w:szCs w:val="24"/>
        </w:rPr>
        <w:t>, οι οποίοι -βέβαια, ήταν σε άλλο κόμ</w:t>
      </w:r>
      <w:r>
        <w:rPr>
          <w:rFonts w:eastAsia="Times New Roman"/>
          <w:szCs w:val="24"/>
        </w:rPr>
        <w:t xml:space="preserve">μα τότε- κατήγγειλαν ακριβώς τις υπερβολικές δαπάνες, τις υπερβολικές τιμολογήσεις των φαρμάκων. </w:t>
      </w:r>
    </w:p>
    <w:p w14:paraId="52393255" w14:textId="77777777" w:rsidR="00246891" w:rsidRDefault="00DA5D45">
      <w:pPr>
        <w:spacing w:after="0" w:line="600" w:lineRule="auto"/>
        <w:ind w:firstLine="720"/>
        <w:jc w:val="both"/>
        <w:rPr>
          <w:rFonts w:eastAsia="Times New Roman"/>
          <w:szCs w:val="24"/>
        </w:rPr>
      </w:pPr>
      <w:r>
        <w:rPr>
          <w:rFonts w:eastAsia="Times New Roman"/>
          <w:szCs w:val="24"/>
        </w:rPr>
        <w:t xml:space="preserve">Ολοκληρώνω, κυρία Πρόεδρε. </w:t>
      </w:r>
    </w:p>
    <w:p w14:paraId="52393256" w14:textId="77777777" w:rsidR="00246891" w:rsidRDefault="00DA5D45">
      <w:pPr>
        <w:spacing w:after="0" w:line="600" w:lineRule="auto"/>
        <w:ind w:firstLine="720"/>
        <w:jc w:val="both"/>
        <w:rPr>
          <w:rFonts w:eastAsia="Times New Roman"/>
          <w:szCs w:val="24"/>
        </w:rPr>
      </w:pPr>
      <w:r>
        <w:rPr>
          <w:rFonts w:eastAsia="Times New Roman"/>
          <w:szCs w:val="24"/>
        </w:rPr>
        <w:lastRenderedPageBreak/>
        <w:t>Δήλωναν εδώ ανυποψίαστοι στην προηγούμενη συνεδρίαση. Όταν υπέγραφαν αύξηση με τις τιμολογήσεις και είχαμε αύξηση των δαπανών περί</w:t>
      </w:r>
      <w:r>
        <w:rPr>
          <w:rFonts w:eastAsia="Times New Roman"/>
          <w:szCs w:val="24"/>
        </w:rPr>
        <w:t xml:space="preserve"> της υγείας πάνω από 2% -είχε φτάσει κοντά στο 2,2%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2,3%-, ενώ στην υπόλοιπη Ευρώπη έπαιζε στο 0,85%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0,90%, εννοώ σε σχέση με το ΑΕΠ, δεν υποψιάζονταν κανείς τίποτα. Αυτό γινόταν.</w:t>
      </w:r>
    </w:p>
    <w:p w14:paraId="52393257" w14:textId="77777777" w:rsidR="00246891" w:rsidRDefault="00DA5D45">
      <w:pPr>
        <w:spacing w:after="0" w:line="600" w:lineRule="auto"/>
        <w:ind w:firstLine="720"/>
        <w:jc w:val="both"/>
        <w:rPr>
          <w:rFonts w:eastAsia="Times New Roman"/>
          <w:szCs w:val="24"/>
        </w:rPr>
      </w:pPr>
      <w:r>
        <w:rPr>
          <w:rFonts w:eastAsia="Times New Roman"/>
          <w:szCs w:val="24"/>
        </w:rPr>
        <w:t>Και ξέρετε, εδώ όταν λέμε, κύριοι συνάδελφοι, ότι το 2000 η δαπάνη ήταν στο 1%, το ΑΕΠ ήταν 158 δισεκατομμύρια. Όταν το 2010 πήγε στο 2,10% του ΑΕΠ, το ΑΕΠ ήταν στα 222 δισεκατομμύρια. Υπολογίστε, κύριοι συνάδελφοι, για τι κατασπατάληση και διασπάθιση δημο</w:t>
      </w:r>
      <w:r>
        <w:rPr>
          <w:rFonts w:eastAsia="Times New Roman"/>
          <w:szCs w:val="24"/>
        </w:rPr>
        <w:t xml:space="preserve">σίου χρήματος μιλάμε. </w:t>
      </w:r>
    </w:p>
    <w:p w14:paraId="52393258" w14:textId="77777777" w:rsidR="00246891" w:rsidRDefault="00DA5D45">
      <w:pPr>
        <w:spacing w:after="0" w:line="600" w:lineRule="auto"/>
        <w:ind w:firstLine="720"/>
        <w:jc w:val="both"/>
        <w:rPr>
          <w:rFonts w:eastAsia="Times New Roman"/>
          <w:szCs w:val="24"/>
        </w:rPr>
      </w:pPr>
      <w:r>
        <w:rPr>
          <w:rFonts w:eastAsia="Times New Roman"/>
          <w:szCs w:val="24"/>
        </w:rPr>
        <w:t xml:space="preserve">Σας ευχαριστώ. </w:t>
      </w:r>
    </w:p>
    <w:p w14:paraId="52393259" w14:textId="77777777" w:rsidR="00246891" w:rsidRDefault="00DA5D45">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των ΑΝΕΛ και του ΣΥΡΙΖΑ)</w:t>
      </w:r>
    </w:p>
    <w:p w14:paraId="5239325A"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λόγο έχει ο κ. Μάριος Γεωργιάδης για δέκα λεπτά, που ως Αντιπρόεδρος θα σεβαστεί</w:t>
      </w:r>
      <w:r>
        <w:rPr>
          <w:rFonts w:eastAsia="Times New Roman"/>
          <w:szCs w:val="24"/>
        </w:rPr>
        <w:t>!</w:t>
      </w:r>
    </w:p>
    <w:p w14:paraId="5239325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w:t>
      </w:r>
      <w:r>
        <w:rPr>
          <w:rFonts w:eastAsia="Times New Roman" w:cs="Times New Roman"/>
          <w:b/>
          <w:szCs w:val="24"/>
        </w:rPr>
        <w:t xml:space="preserve">εδρος της Βουλής): </w:t>
      </w:r>
      <w:r>
        <w:rPr>
          <w:rFonts w:eastAsia="Times New Roman" w:cs="Times New Roman"/>
          <w:szCs w:val="24"/>
        </w:rPr>
        <w:t xml:space="preserve">Ευχαριστώ πολύ, κυρία Πρόεδρε και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 xml:space="preserve">ολλά, βέβαια και σε εσάς και σε όλες τις γυναίκες. Είμαστε κατά της βίας </w:t>
      </w:r>
      <w:r>
        <w:rPr>
          <w:rFonts w:eastAsia="Times New Roman" w:cs="Times New Roman"/>
          <w:szCs w:val="24"/>
        </w:rPr>
        <w:t>-</w:t>
      </w:r>
      <w:r>
        <w:rPr>
          <w:rFonts w:eastAsia="Times New Roman" w:cs="Times New Roman"/>
          <w:szCs w:val="24"/>
        </w:rPr>
        <w:t>δεν το συζητάμε αυτό- και αν μου επιτρέπετε μια συμβουλή προς τους άντρες</w:t>
      </w:r>
      <w:r>
        <w:rPr>
          <w:rFonts w:eastAsia="Times New Roman" w:cs="Times New Roman"/>
          <w:szCs w:val="24"/>
        </w:rPr>
        <w:t>:</w:t>
      </w:r>
      <w:r>
        <w:rPr>
          <w:rFonts w:eastAsia="Times New Roman" w:cs="Times New Roman"/>
          <w:szCs w:val="24"/>
        </w:rPr>
        <w:t xml:space="preserve"> τις γυναίκες τις έχουμε για να μας ομορφαίνουν</w:t>
      </w:r>
      <w:r>
        <w:rPr>
          <w:rFonts w:eastAsia="Times New Roman" w:cs="Times New Roman"/>
          <w:szCs w:val="24"/>
        </w:rPr>
        <w:t xml:space="preserve"> τη ζωή. Να τις συμβουλευόμαστε και να ακολουθούμε την έκτη αίσθηση, γιατί είναι πολύ σημαντική για εμάς. Και να μας συμπαραστέκονται βέβαια. </w:t>
      </w:r>
      <w:r>
        <w:rPr>
          <w:rFonts w:eastAsia="Times New Roman" w:cs="Times New Roman"/>
          <w:szCs w:val="24"/>
        </w:rPr>
        <w:lastRenderedPageBreak/>
        <w:t xml:space="preserve">Χρόνια </w:t>
      </w:r>
      <w:r>
        <w:rPr>
          <w:rFonts w:eastAsia="Times New Roman" w:cs="Times New Roman"/>
          <w:szCs w:val="24"/>
        </w:rPr>
        <w:t>π</w:t>
      </w:r>
      <w:r>
        <w:rPr>
          <w:rFonts w:eastAsia="Times New Roman" w:cs="Times New Roman"/>
          <w:szCs w:val="24"/>
        </w:rPr>
        <w:t>ολλά σε όλες σας! Να ξεκινήσουμε όμορφα, γιατί θα πάμε τώρα στα δύσκολα.</w:t>
      </w:r>
    </w:p>
    <w:p w14:paraId="5239325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Αγαπητοί συνάδελφοι Βουλευτές, στ</w:t>
      </w:r>
      <w:r>
        <w:rPr>
          <w:rFonts w:eastAsia="Times New Roman" w:cs="Times New Roman"/>
          <w:szCs w:val="24"/>
        </w:rPr>
        <w:t xml:space="preserve">ην αντίστοιχη συζήτηση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είχαμε προειδοποιήσει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ότι με τις εμπνεύσεις και τις μεθοδεύσεις της επιλέγει συνειδητά την αποστασιοποίηση από τον υπόλοιπο πολιτικό κόσμο σε μια πάρα πολύ δύσκολη στιγμή για τη χώρα, </w:t>
      </w:r>
      <w:r>
        <w:rPr>
          <w:rFonts w:eastAsia="Times New Roman" w:cs="Times New Roman"/>
          <w:szCs w:val="24"/>
        </w:rPr>
        <w:t>εν</w:t>
      </w:r>
      <w:r>
        <w:rPr>
          <w:rFonts w:eastAsia="Times New Roman" w:cs="Times New Roman"/>
          <w:szCs w:val="24"/>
        </w:rPr>
        <w:t>ώ το μόνο</w:t>
      </w:r>
      <w:r>
        <w:rPr>
          <w:rFonts w:eastAsia="Times New Roman" w:cs="Times New Roman"/>
          <w:szCs w:val="24"/>
        </w:rPr>
        <w:t xml:space="preserve"> που απαιτ</w:t>
      </w:r>
      <w:r>
        <w:rPr>
          <w:rFonts w:eastAsia="Times New Roman" w:cs="Times New Roman"/>
          <w:szCs w:val="24"/>
        </w:rPr>
        <w:t>είται</w:t>
      </w:r>
      <w:r>
        <w:rPr>
          <w:rFonts w:eastAsia="Times New Roman" w:cs="Times New Roman"/>
          <w:szCs w:val="24"/>
        </w:rPr>
        <w:t xml:space="preserve"> είναι σύμπνοια και ομόνοια. </w:t>
      </w:r>
      <w:r>
        <w:rPr>
          <w:rFonts w:eastAsia="Times New Roman" w:cs="Times New Roman"/>
          <w:szCs w:val="24"/>
        </w:rPr>
        <w:t>Θ</w:t>
      </w:r>
      <w:r>
        <w:rPr>
          <w:rFonts w:eastAsia="Times New Roman" w:cs="Times New Roman"/>
          <w:szCs w:val="24"/>
        </w:rPr>
        <w:t>α αναφέρω</w:t>
      </w:r>
      <w:r>
        <w:rPr>
          <w:rFonts w:eastAsia="Times New Roman" w:cs="Times New Roman"/>
          <w:szCs w:val="24"/>
        </w:rPr>
        <w:t>, μάλιστα,</w:t>
      </w:r>
      <w:r>
        <w:rPr>
          <w:rFonts w:eastAsia="Times New Roman" w:cs="Times New Roman"/>
          <w:szCs w:val="24"/>
        </w:rPr>
        <w:t xml:space="preserve"> σχετικά παραδείγματα. </w:t>
      </w:r>
    </w:p>
    <w:p w14:paraId="5239325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Δυστυχώς, όμως, η Κυβέρνηση διαχειρίζεται τα εθνικά μας θέματα μόνη της. Πολύ πρόσφατα γίναμε μάρτυρες ανεξήγητης και ανεπίτρεπτης, πλην, όμως, σφοδρής επιθυμί</w:t>
      </w:r>
      <w:r>
        <w:rPr>
          <w:rFonts w:eastAsia="Times New Roman" w:cs="Times New Roman"/>
          <w:szCs w:val="24"/>
        </w:rPr>
        <w:t xml:space="preserve">ας της Κυβέρνησης να παραδώσει άρον-άρον στους Σκοπιανούς το όνομα, την ιστορία και </w:t>
      </w:r>
      <w:r>
        <w:rPr>
          <w:rFonts w:eastAsia="Times New Roman" w:cs="Times New Roman"/>
          <w:szCs w:val="24"/>
        </w:rPr>
        <w:lastRenderedPageBreak/>
        <w:t>τον πολιτισμό της Μακεδονίας. Αγνόησε ολόκληρο τον ελληνικό λαό και προχώρησε σε μυστική διπλωματία και κρυφές συνομιλίες και το μόνο που μαθαίναμε εμείς ήταν όποια διαρροή</w:t>
      </w:r>
      <w:r>
        <w:rPr>
          <w:rFonts w:eastAsia="Times New Roman" w:cs="Times New Roman"/>
          <w:szCs w:val="24"/>
        </w:rPr>
        <w:t xml:space="preserve"> υπάρχει από την πλευρά του κ. Νίμιτς.</w:t>
      </w:r>
    </w:p>
    <w:p w14:paraId="5239325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Την ίδια αντιμετώπιση είχαμε και για τα θέματα της ΑΟΖ της Κύπρου, όπου ξαφνικά ξέχασαν ότι οι Κύπριοι είναι αδέρφια μας και θυμήθηκαν ότι είναι ανεξάρτητο κράτος. Και τώρα το ξαναζούμε τις τελευταίες ημέρες με την «α</w:t>
      </w:r>
      <w:r>
        <w:rPr>
          <w:rFonts w:eastAsia="Times New Roman" w:cs="Times New Roman"/>
          <w:szCs w:val="24"/>
        </w:rPr>
        <w:t>ιχμαλωσία», γιατί εμείς δεν αποκλείουμε και το θέμα της απαγωγής των δ</w:t>
      </w:r>
      <w:r>
        <w:rPr>
          <w:rFonts w:eastAsia="Times New Roman" w:cs="Times New Roman"/>
          <w:szCs w:val="24"/>
        </w:rPr>
        <w:t>ύ</w:t>
      </w:r>
      <w:r>
        <w:rPr>
          <w:rFonts w:eastAsia="Times New Roman" w:cs="Times New Roman"/>
          <w:szCs w:val="24"/>
        </w:rPr>
        <w:t xml:space="preserve">ο στελεχών των Ενόπλων Δυνάμεων, του </w:t>
      </w:r>
      <w:r>
        <w:rPr>
          <w:rFonts w:eastAsia="Times New Roman" w:cs="Times New Roman"/>
          <w:szCs w:val="24"/>
        </w:rPr>
        <w:t>α</w:t>
      </w:r>
      <w:r>
        <w:rPr>
          <w:rFonts w:eastAsia="Times New Roman" w:cs="Times New Roman"/>
          <w:szCs w:val="24"/>
        </w:rPr>
        <w:t xml:space="preserve">νθυπολοχαγού Άγγελου </w:t>
      </w:r>
      <w:proofErr w:type="spellStart"/>
      <w:r>
        <w:rPr>
          <w:rFonts w:eastAsia="Times New Roman" w:cs="Times New Roman"/>
          <w:szCs w:val="24"/>
        </w:rPr>
        <w:t>Μητραιτώδη</w:t>
      </w:r>
      <w:proofErr w:type="spellEnd"/>
      <w:r>
        <w:rPr>
          <w:rFonts w:eastAsia="Times New Roman" w:cs="Times New Roman"/>
          <w:szCs w:val="24"/>
        </w:rPr>
        <w:t xml:space="preserve"> και του </w:t>
      </w:r>
      <w:r>
        <w:rPr>
          <w:rFonts w:eastAsia="Times New Roman" w:cs="Times New Roman"/>
          <w:szCs w:val="24"/>
        </w:rPr>
        <w:t>λ</w:t>
      </w:r>
      <w:r>
        <w:rPr>
          <w:rFonts w:eastAsia="Times New Roman" w:cs="Times New Roman"/>
          <w:szCs w:val="24"/>
        </w:rPr>
        <w:t xml:space="preserve">οχία ΕΠΟΠ Δημήτρη </w:t>
      </w:r>
      <w:proofErr w:type="spellStart"/>
      <w:r>
        <w:rPr>
          <w:rFonts w:eastAsia="Times New Roman" w:cs="Times New Roman"/>
          <w:szCs w:val="24"/>
        </w:rPr>
        <w:t>Κουκλατζή</w:t>
      </w:r>
      <w:proofErr w:type="spellEnd"/>
      <w:r>
        <w:rPr>
          <w:rFonts w:eastAsia="Times New Roman" w:cs="Times New Roman"/>
          <w:szCs w:val="24"/>
        </w:rPr>
        <w:t>, που για εμάς είναι ξεκάθαρο ότι την πρώτη μέρα τ</w:t>
      </w:r>
      <w:r>
        <w:rPr>
          <w:rFonts w:eastAsia="Times New Roman" w:cs="Times New Roman"/>
          <w:szCs w:val="24"/>
        </w:rPr>
        <w:t>η</w:t>
      </w:r>
      <w:r>
        <w:rPr>
          <w:rFonts w:eastAsia="Times New Roman" w:cs="Times New Roman"/>
          <w:szCs w:val="24"/>
        </w:rPr>
        <w:t xml:space="preserve">ς ξέφυγε της Κυβερνήσεως όλο αυτό το θέμα και </w:t>
      </w:r>
      <w:r>
        <w:rPr>
          <w:rFonts w:eastAsia="Times New Roman" w:cs="Times New Roman"/>
          <w:szCs w:val="24"/>
        </w:rPr>
        <w:lastRenderedPageBreak/>
        <w:t xml:space="preserve">είχε εστιάσει στην πεφωτισμένη υπόθεση του </w:t>
      </w:r>
      <w:r>
        <w:rPr>
          <w:rFonts w:eastAsia="Times New Roman" w:cs="Times New Roman"/>
          <w:szCs w:val="24"/>
        </w:rPr>
        <w:t>α</w:t>
      </w:r>
      <w:r>
        <w:rPr>
          <w:rFonts w:eastAsia="Times New Roman" w:cs="Times New Roman"/>
          <w:szCs w:val="24"/>
        </w:rPr>
        <w:t xml:space="preserve">νασχηματισμού, αδιαφορώντας για την άγνοια και την αγωνία των οικογενειών, του στρατεύματος και των πολιτών. Και όταν τα μάθανε, τρέχανε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ενημέρωσης</w:t>
      </w:r>
      <w:r>
        <w:rPr>
          <w:rFonts w:eastAsia="Times New Roman" w:cs="Times New Roman"/>
          <w:szCs w:val="24"/>
        </w:rPr>
        <w:t xml:space="preserve"> για δηλώσ</w:t>
      </w:r>
      <w:r>
        <w:rPr>
          <w:rFonts w:eastAsia="Times New Roman" w:cs="Times New Roman"/>
          <w:szCs w:val="24"/>
        </w:rPr>
        <w:t xml:space="preserve">εις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p>
    <w:p w14:paraId="5239325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Μου προκαλεί ιδιαίτερη εντύπωση -και θα καταθέσω αυτό το δημοσίευμα, για να μη φανεί ότι είναι μια είδηση, η οποία έχει έρθει σαν κεραυνός εν αιθρία- ότι ο Αμερικανός </w:t>
      </w:r>
      <w:r>
        <w:rPr>
          <w:rFonts w:eastAsia="Times New Roman" w:cs="Times New Roman"/>
          <w:szCs w:val="24"/>
        </w:rPr>
        <w:t>π</w:t>
      </w:r>
      <w:r>
        <w:rPr>
          <w:rFonts w:eastAsia="Times New Roman" w:cs="Times New Roman"/>
          <w:szCs w:val="24"/>
        </w:rPr>
        <w:t>ρέσβης επί δυόμισι ώρες ενημερωνόταν από τον Αρχηγό ΓΕΕΘΑ απόντος του Υπουργ</w:t>
      </w:r>
      <w:r>
        <w:rPr>
          <w:rFonts w:eastAsia="Times New Roman" w:cs="Times New Roman"/>
          <w:szCs w:val="24"/>
        </w:rPr>
        <w:t>ού Εθνικής Άμυνας και για τα θέματα των δ</w:t>
      </w:r>
      <w:r>
        <w:rPr>
          <w:rFonts w:eastAsia="Times New Roman" w:cs="Times New Roman"/>
          <w:szCs w:val="24"/>
        </w:rPr>
        <w:t>ύ</w:t>
      </w:r>
      <w:r>
        <w:rPr>
          <w:rFonts w:eastAsia="Times New Roman" w:cs="Times New Roman"/>
          <w:szCs w:val="24"/>
        </w:rPr>
        <w:t xml:space="preserve">ο παλικαριών που βρίσκονται στην Τουρκία –σε κάποιο κελί, δεν ξέρω πού- χωρίς εμείς να ξέρουμε κάτι. Δεν ξέρω αν έχει ξαναγίνει στην ιστορία αυτό. Ο Αμερικανός </w:t>
      </w:r>
      <w:r>
        <w:rPr>
          <w:rFonts w:eastAsia="Times New Roman" w:cs="Times New Roman"/>
          <w:szCs w:val="24"/>
        </w:rPr>
        <w:t>π</w:t>
      </w:r>
      <w:r>
        <w:rPr>
          <w:rFonts w:eastAsia="Times New Roman" w:cs="Times New Roman"/>
          <w:szCs w:val="24"/>
        </w:rPr>
        <w:t>ρέσβης να ενημερώνεται απευθείας στο Πεντάγωνο από το</w:t>
      </w:r>
      <w:r>
        <w:rPr>
          <w:rFonts w:eastAsia="Times New Roman" w:cs="Times New Roman"/>
          <w:szCs w:val="24"/>
        </w:rPr>
        <w:t xml:space="preserve">ν Αρχηγό ΓΕΕΘΑ, απόντος του Υπουργού. </w:t>
      </w:r>
    </w:p>
    <w:p w14:paraId="52393260" w14:textId="77777777" w:rsidR="00246891" w:rsidRDefault="00DA5D45">
      <w:pPr>
        <w:spacing w:after="0" w:line="600" w:lineRule="auto"/>
        <w:ind w:firstLine="720"/>
        <w:jc w:val="both"/>
        <w:rPr>
          <w:rFonts w:eastAsia="Times New Roman" w:cs="Times New Roman"/>
          <w:color w:val="000000" w:themeColor="text1"/>
          <w:szCs w:val="24"/>
        </w:rPr>
      </w:pPr>
      <w:r>
        <w:rPr>
          <w:rFonts w:eastAsia="Times New Roman" w:cs="Times New Roman"/>
        </w:rPr>
        <w:lastRenderedPageBreak/>
        <w:t xml:space="preserve">(Στο σημείο αυτό ο Θ΄ Αντιπρόεδρος της Βουλής κ. Μάριος Γεωργιάδης καταθέτει για τα Πρακτικά το προαναφερθέν δημοσίευμα, το οποίο βρίσκεται </w:t>
      </w:r>
      <w:r w:rsidRPr="00CA3651">
        <w:rPr>
          <w:rFonts w:eastAsia="Times New Roman" w:cs="Times New Roman"/>
          <w:color w:val="000000" w:themeColor="text1"/>
        </w:rPr>
        <w:t>στο αρχείο του Τμήματος Γραμματείας της Διεύθυνσης Στενογραφίας και Πρακτικών</w:t>
      </w:r>
      <w:r w:rsidRPr="00CA3651">
        <w:rPr>
          <w:rFonts w:eastAsia="Times New Roman" w:cs="Times New Roman"/>
          <w:color w:val="000000" w:themeColor="text1"/>
        </w:rPr>
        <w:t xml:space="preserve"> της Βουλής)</w:t>
      </w:r>
    </w:p>
    <w:p w14:paraId="52393261" w14:textId="77777777" w:rsidR="00246891" w:rsidRDefault="00DA5D45">
      <w:pPr>
        <w:spacing w:after="0" w:line="600" w:lineRule="auto"/>
        <w:ind w:firstLine="720"/>
        <w:jc w:val="both"/>
        <w:rPr>
          <w:rFonts w:eastAsia="Times New Roman" w:cs="Times New Roman"/>
          <w:szCs w:val="24"/>
        </w:rPr>
      </w:pPr>
      <w:r w:rsidRPr="00CA3651">
        <w:rPr>
          <w:rFonts w:eastAsia="Times New Roman" w:cs="Times New Roman"/>
          <w:color w:val="000000" w:themeColor="text1"/>
          <w:szCs w:val="24"/>
        </w:rPr>
        <w:t>Ειλικρινά, ευχόμ</w:t>
      </w:r>
      <w:r>
        <w:rPr>
          <w:rFonts w:eastAsia="Times New Roman" w:cs="Times New Roman"/>
          <w:color w:val="000000" w:themeColor="text1"/>
          <w:szCs w:val="24"/>
        </w:rPr>
        <w:t xml:space="preserve">αστε </w:t>
      </w:r>
      <w:r>
        <w:rPr>
          <w:rFonts w:eastAsia="Times New Roman" w:cs="Times New Roman"/>
          <w:szCs w:val="24"/>
        </w:rPr>
        <w:t>αυτό που όλοι σκέπτονται αυτή τη στιγμή, σύντομα να λήξει αυτό το θέμα και τα Ελληνόπουλα να επιστρέψουν στην πατρίδα μας. Θα μπορούσε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Κυβέρνηση να μας έχει όλους συμμάχους της και δεν ξέρω γιατί αρνείται πεισμα</w:t>
      </w:r>
      <w:r>
        <w:rPr>
          <w:rFonts w:eastAsia="Times New Roman" w:cs="Times New Roman"/>
          <w:szCs w:val="24"/>
        </w:rPr>
        <w:t>τικά τη σύσκεψη πολιτικών Αρχηγών, υπό το βλέμμα του Προέδρου της Δημοκρατίας για τα εθνικά ζητήματα, της Εθνικής Άμυνας και της εξωτερικής πολιτικής μας και επιλέγει τη μοναχική πορεία, να τα συζητήσει και να τα λύσει όλα μόνη της, χωρίς εμπειρία, χωρίς γ</w:t>
      </w:r>
      <w:r>
        <w:rPr>
          <w:rFonts w:eastAsia="Times New Roman" w:cs="Times New Roman"/>
          <w:szCs w:val="24"/>
        </w:rPr>
        <w:t>νώσεις, χωρίς ικανότητα, χωρίς συμμάχους, χωρίς φίλους.</w:t>
      </w:r>
    </w:p>
    <w:p w14:paraId="5239326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Ας έρθω τώρα στα όχι και τόσο σοβαρά θέματα. Η Κυβέρνηση, λοιπόν, έχει να αντιμετωπίσει σήμερα άλλον έναν σκόπελο. Την πρόταση των εβδομήντα πέντε πλην ενός Βουλευτών της Νέας Δημοκρατίας για τη σύστα</w:t>
      </w:r>
      <w:r>
        <w:rPr>
          <w:rFonts w:eastAsia="Times New Roman" w:cs="Times New Roman"/>
          <w:szCs w:val="24"/>
        </w:rPr>
        <w:t xml:space="preserve">ση </w:t>
      </w:r>
      <w:r>
        <w:rPr>
          <w:rFonts w:eastAsia="Times New Roman" w:cs="Times New Roman"/>
          <w:szCs w:val="24"/>
        </w:rPr>
        <w:t>ειδικής κοινοβουλευτικής επιτροπής</w:t>
      </w:r>
      <w:r>
        <w:rPr>
          <w:rFonts w:eastAsia="Times New Roman" w:cs="Times New Roman"/>
          <w:szCs w:val="24"/>
        </w:rPr>
        <w:t xml:space="preserve"> για τη διενέργεια </w:t>
      </w:r>
      <w:r>
        <w:rPr>
          <w:rFonts w:eastAsia="Times New Roman" w:cs="Times New Roman"/>
          <w:szCs w:val="24"/>
        </w:rPr>
        <w:t>προκαταρκτικής εξέτ</w:t>
      </w:r>
      <w:r>
        <w:rPr>
          <w:rFonts w:eastAsia="Times New Roman" w:cs="Times New Roman"/>
          <w:szCs w:val="24"/>
        </w:rPr>
        <w:t>ασης. Και προσέξτε, σύσσωμη η Νέα Δημοκρατία</w:t>
      </w:r>
      <w:r>
        <w:rPr>
          <w:rFonts w:eastAsia="Times New Roman" w:cs="Times New Roman"/>
          <w:szCs w:val="24"/>
        </w:rPr>
        <w:t>,</w:t>
      </w:r>
      <w:r>
        <w:rPr>
          <w:rFonts w:eastAsia="Times New Roman" w:cs="Times New Roman"/>
          <w:szCs w:val="24"/>
        </w:rPr>
        <w:t xml:space="preserve"> που θεωρεί ένα τόσο σημαντικό θέμα ότι πρέπει να συζητηθεί στην Ολομέλεια, έχει εδώ τρεις Βουλευτές. Τρεις και ο κούκος δηλαδή</w:t>
      </w:r>
      <w:r>
        <w:rPr>
          <w:rFonts w:eastAsia="Times New Roman" w:cs="Times New Roman"/>
          <w:szCs w:val="24"/>
        </w:rPr>
        <w:t>!</w:t>
      </w:r>
      <w:r>
        <w:rPr>
          <w:rFonts w:eastAsia="Times New Roman" w:cs="Times New Roman"/>
          <w:szCs w:val="24"/>
        </w:rPr>
        <w:t xml:space="preserve"> Είναι τ</w:t>
      </w:r>
      <w:r>
        <w:rPr>
          <w:rFonts w:eastAsia="Times New Roman" w:cs="Times New Roman"/>
          <w:szCs w:val="24"/>
        </w:rPr>
        <w:t xml:space="preserve">όσο σημαντικό το ζήτημα και έχουμε μόνο τρεις Βουλευτές από την Αξιωματική Αντιπολίτευση που υπογράφουν γι’ αυτή την </w:t>
      </w:r>
      <w:r>
        <w:rPr>
          <w:rFonts w:eastAsia="Times New Roman" w:cs="Times New Roman"/>
          <w:szCs w:val="24"/>
        </w:rPr>
        <w:t>ε</w:t>
      </w:r>
      <w:r>
        <w:rPr>
          <w:rFonts w:eastAsia="Times New Roman" w:cs="Times New Roman"/>
          <w:szCs w:val="24"/>
        </w:rPr>
        <w:t>πιτροπή.</w:t>
      </w:r>
    </w:p>
    <w:p w14:paraId="5239326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Έμενε, βλέπετε, κάτι υπόλοιπο από την προηγούμενη συζήτηση, τη γνωστή με τους ανώνυμους κουκουλοφόρους-μάρτυρες και από την επιπέ</w:t>
      </w:r>
      <w:r>
        <w:rPr>
          <w:rFonts w:eastAsia="Times New Roman" w:cs="Times New Roman"/>
          <w:szCs w:val="24"/>
        </w:rPr>
        <w:t xml:space="preserve">δου </w:t>
      </w:r>
      <w:proofErr w:type="spellStart"/>
      <w:r>
        <w:rPr>
          <w:rFonts w:eastAsia="Times New Roman" w:cs="Times New Roman"/>
          <w:szCs w:val="24"/>
        </w:rPr>
        <w:t>καφενειακού</w:t>
      </w:r>
      <w:proofErr w:type="spellEnd"/>
      <w:r>
        <w:rPr>
          <w:rFonts w:eastAsia="Times New Roman" w:cs="Times New Roman"/>
          <w:szCs w:val="24"/>
        </w:rPr>
        <w:t xml:space="preserve"> τύπου επιχειρηματολογία.</w:t>
      </w:r>
    </w:p>
    <w:p w14:paraId="5239326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Κάποιος Υπουργός λέει, με τα αρχικά Π.Κ., που στην αρχή δεν </w:t>
      </w:r>
      <w:r>
        <w:rPr>
          <w:rFonts w:eastAsia="Times New Roman"/>
          <w:szCs w:val="24"/>
        </w:rPr>
        <w:t>έλε</w:t>
      </w:r>
      <w:r>
        <w:rPr>
          <w:rFonts w:eastAsia="Times New Roman"/>
          <w:szCs w:val="24"/>
        </w:rPr>
        <w:t>γαν</w:t>
      </w:r>
      <w:r>
        <w:rPr>
          <w:rFonts w:eastAsia="Times New Roman"/>
          <w:szCs w:val="24"/>
        </w:rPr>
        <w:t xml:space="preserve"> ποιος είναι, αλλά μετά μας τον σύστησαν ως Παναγιώτη </w:t>
      </w:r>
      <w:proofErr w:type="spellStart"/>
      <w:r>
        <w:rPr>
          <w:rFonts w:eastAsia="Times New Roman"/>
          <w:szCs w:val="24"/>
        </w:rPr>
        <w:t>Κουρουμπλή</w:t>
      </w:r>
      <w:proofErr w:type="spellEnd"/>
      <w:r>
        <w:rPr>
          <w:rFonts w:eastAsia="Times New Roman"/>
          <w:szCs w:val="24"/>
        </w:rPr>
        <w:t>, φερόταν να ευθύνεται για τη μη τιμολόγηση των φαρμάκων κατά το έτος 2105, που είχε ως αποτέλεσμα, σύμφωνα με τα όσα αποδίδονταν, την υπερβολική αύξηση της ετήσιας φαρμακευτικής δαπάνης.</w:t>
      </w:r>
    </w:p>
    <w:p w14:paraId="52393265"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Έχου</w:t>
      </w:r>
      <w:r>
        <w:rPr>
          <w:rFonts w:eastAsia="Times New Roman"/>
          <w:szCs w:val="24"/>
        </w:rPr>
        <w:t xml:space="preserve">με, επίσης, τους διατελέσαντες εκείνη την περίοδο Υπουργό Υγείας κ. Ανδρέα Ξανθό και Αναπληρωτή Υπουργό κ. Παύλο </w:t>
      </w:r>
      <w:proofErr w:type="spellStart"/>
      <w:r>
        <w:rPr>
          <w:rFonts w:eastAsia="Times New Roman"/>
          <w:szCs w:val="24"/>
        </w:rPr>
        <w:t>Πολάκη</w:t>
      </w:r>
      <w:proofErr w:type="spellEnd"/>
      <w:r>
        <w:rPr>
          <w:rFonts w:eastAsia="Times New Roman"/>
          <w:szCs w:val="24"/>
        </w:rPr>
        <w:t>, να καταγγέλλονται ότι με την καθυστερημένη τιμολόγηση του δελτίου τιμών φαρμάκων, στην οποία προέβησαν μόλις τον Δεκέμβριο του 2016, επ</w:t>
      </w:r>
      <w:r>
        <w:rPr>
          <w:rFonts w:eastAsia="Times New Roman"/>
          <w:szCs w:val="24"/>
        </w:rPr>
        <w:t>έφεραν ζημιά πολλών εκατομμυρίων ευρώ στο ελληνικό δημόσιο και στους ασφαλισμένους.</w:t>
      </w:r>
    </w:p>
    <w:p w14:paraId="52393266"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Οπότε, λοιπόν,</w:t>
      </w:r>
      <w:r>
        <w:rPr>
          <w:rFonts w:eastAsia="Times New Roman"/>
          <w:szCs w:val="24"/>
        </w:rPr>
        <w:t xml:space="preserve"> όποιος</w:t>
      </w:r>
      <w:r>
        <w:rPr>
          <w:rFonts w:eastAsia="Times New Roman"/>
          <w:szCs w:val="24"/>
        </w:rPr>
        <w:t xml:space="preserve"> </w:t>
      </w:r>
      <w:r>
        <w:rPr>
          <w:rFonts w:eastAsia="Times New Roman"/>
          <w:szCs w:val="24"/>
        </w:rPr>
        <w:t>έχει μια σχετική διαστροφή να καθίσει και να συγκρίνει τις δύο αυτές προτάσεις, τη μία που έφερε η Κυβέρνηση πριν από δύο εβδομάδες και αυτή που φέρνε</w:t>
      </w:r>
      <w:r>
        <w:rPr>
          <w:rFonts w:eastAsia="Times New Roman"/>
          <w:szCs w:val="24"/>
        </w:rPr>
        <w:t xml:space="preserve">ι η Αξιωματική Αντιπολίτευση αυτή τη στιγμή, σίγουρα θα βρει πάρα πολλές ομοιότητες, όπως την υψηλού επιπέδου τεκμηρίωση και θεσμική αξιολόγηση των </w:t>
      </w:r>
      <w:proofErr w:type="spellStart"/>
      <w:r>
        <w:rPr>
          <w:rFonts w:eastAsia="Times New Roman"/>
          <w:szCs w:val="24"/>
        </w:rPr>
        <w:t>προκυπτουσών</w:t>
      </w:r>
      <w:proofErr w:type="spellEnd"/>
      <w:r>
        <w:rPr>
          <w:rFonts w:eastAsia="Times New Roman"/>
          <w:szCs w:val="24"/>
        </w:rPr>
        <w:t xml:space="preserve"> ενδείξεων του τύπου «ράβδος εν γωνία, άρα βρέχει», τις ανώνυμες καταγγελίες, εμπλεκόμενους σε ε</w:t>
      </w:r>
      <w:r>
        <w:rPr>
          <w:rFonts w:eastAsia="Times New Roman"/>
          <w:szCs w:val="24"/>
        </w:rPr>
        <w:t xml:space="preserve">πίπεδο </w:t>
      </w:r>
      <w:r>
        <w:rPr>
          <w:rFonts w:eastAsia="Times New Roman"/>
          <w:szCs w:val="24"/>
        </w:rPr>
        <w:t>Υ</w:t>
      </w:r>
      <w:r>
        <w:rPr>
          <w:rFonts w:eastAsia="Times New Roman"/>
          <w:szCs w:val="24"/>
        </w:rPr>
        <w:t xml:space="preserve">πουργού, τα υψηλά ποσά ζημιών του δημοσίου, το φάρμακο πάντα ως αντικείμενο εκμετάλλευσης και, εννοείται, τους ασθενείς ως θύματα και την πανταχού παρούσα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τον πανταχού παρόντα </w:t>
      </w:r>
      <w:r>
        <w:rPr>
          <w:rFonts w:eastAsia="Times New Roman"/>
          <w:szCs w:val="24"/>
        </w:rPr>
        <w:t>α</w:t>
      </w:r>
      <w:r>
        <w:rPr>
          <w:rFonts w:eastAsia="Times New Roman"/>
          <w:szCs w:val="24"/>
        </w:rPr>
        <w:t>ντιπρόεδρό της.</w:t>
      </w:r>
    </w:p>
    <w:p w14:paraId="52393267"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Βέβαια, θα βρει και κάποιες διαφορές, όπ</w:t>
      </w:r>
      <w:r>
        <w:rPr>
          <w:rFonts w:eastAsia="Times New Roman"/>
          <w:szCs w:val="24"/>
        </w:rPr>
        <w:t xml:space="preserve">ως το ότι η σημερινή πρόταση δεν περιλαμβάνει κουκουλοφόρους, δεν έχει προστατευόμενους μάρτυρες ή μάρτυρες δημοσίου συμφέροντος, αφορά διαφορετική χρονική περίοδο, δεν παρεμβαίνουν στη </w:t>
      </w:r>
      <w:r>
        <w:rPr>
          <w:rFonts w:eastAsia="Times New Roman"/>
          <w:szCs w:val="24"/>
        </w:rPr>
        <w:t>δ</w:t>
      </w:r>
      <w:r>
        <w:rPr>
          <w:rFonts w:eastAsia="Times New Roman"/>
          <w:szCs w:val="24"/>
        </w:rPr>
        <w:t>ικαιοσύνη κυβερνητικά στελέχη και είναι περιορισμένου βεληνεκούς -δεν</w:t>
      </w:r>
      <w:r>
        <w:rPr>
          <w:rFonts w:eastAsia="Times New Roman"/>
          <w:szCs w:val="24"/>
        </w:rPr>
        <w:t xml:space="preserve"> είναι της ίδιας σημασίας- διότι δεν εμπλέκεται το </w:t>
      </w:r>
      <w:r>
        <w:rPr>
          <w:rFonts w:eastAsia="Times New Roman"/>
          <w:szCs w:val="24"/>
          <w:lang w:val="en-US"/>
        </w:rPr>
        <w:t>FBI</w:t>
      </w:r>
      <w:r>
        <w:rPr>
          <w:rFonts w:eastAsia="Times New Roman"/>
          <w:szCs w:val="24"/>
        </w:rPr>
        <w:t xml:space="preserve"> και, άρα, δεν έχει ασχοληθεί μαζί της η κοινή γνώμη και τα ΜΜΕ τόσο πολύ ούτε τα φιλοκυβερνητικά έντυπα έχουν φροντίσει για να υπάρχει απαραίτητο και πλούσιο υποστηρικτικό υλικό.</w:t>
      </w:r>
    </w:p>
    <w:p w14:paraId="52393268"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Εκεί, όμως, το ξεχωρισ</w:t>
      </w:r>
      <w:r>
        <w:rPr>
          <w:rFonts w:eastAsia="Times New Roman"/>
          <w:szCs w:val="24"/>
        </w:rPr>
        <w:t>τό και διαφορετικό που αναδύεται από τη σημερινή πρόταση και προκαλεί μεγάλη εντύπωση και απορία είναι η διαχρονική και ακλόνητη άρνηση των στελεχών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είτε στην </w:t>
      </w:r>
      <w:r>
        <w:rPr>
          <w:rFonts w:eastAsia="Times New Roman"/>
          <w:szCs w:val="24"/>
        </w:rPr>
        <w:t>α</w:t>
      </w:r>
      <w:r>
        <w:rPr>
          <w:rFonts w:eastAsia="Times New Roman"/>
          <w:szCs w:val="24"/>
        </w:rPr>
        <w:t xml:space="preserve">ντιπολίτευση παλαιότερα είτε τώρα ως Κυβέρνηση </w:t>
      </w:r>
      <w:r>
        <w:rPr>
          <w:rFonts w:eastAsia="Times New Roman"/>
          <w:szCs w:val="24"/>
        </w:rPr>
        <w:lastRenderedPageBreak/>
        <w:t>από το 2015 να κάνουν οτιδήποτε, ώσ</w:t>
      </w:r>
      <w:r>
        <w:rPr>
          <w:rFonts w:eastAsia="Times New Roman"/>
          <w:szCs w:val="24"/>
        </w:rPr>
        <w:t>τε έστω και λίγο να μειωθούν οι τιμές των φαρμάκων.</w:t>
      </w:r>
    </w:p>
    <w:p w14:paraId="52393269"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Όπως και να έχει, όμως, εμείς ως Ένωση Κεντρώων το έχουμε πει: Τα θέλουμε όλα στο φως, σωστά, όμως, όχι για επικοινωνιακούς λόγους. Πάντα αναζητούμε την αλήθεια και πάντα αποδίδουμε την ίδια σοβαρότητα σε</w:t>
      </w:r>
      <w:r>
        <w:rPr>
          <w:rFonts w:eastAsia="Times New Roman"/>
          <w:szCs w:val="24"/>
        </w:rPr>
        <w:t xml:space="preserve"> όλες τις υποθέσεις. </w:t>
      </w:r>
    </w:p>
    <w:p w14:paraId="5239326A"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Επομένως και για τη σημερινή υπόθεση, όπως και για την προηγούμενη, ζητούμε να χυθεί άπλετο φως, ώστε να μάθουμε επιτέλους, γιατί οι τιμές των φαρμάκων τα τελευταία χρόνια δεν μειώνονται. Περιμένουμε, λοιπόν, το λογικό από τα στελέχη </w:t>
      </w:r>
      <w:r>
        <w:rPr>
          <w:rFonts w:eastAsia="Times New Roman"/>
          <w:szCs w:val="24"/>
        </w:rPr>
        <w:t xml:space="preserve">της Κυβερνήσεως. Ποιος είναι αυτό, δηλαδή; Να ψηφίσει θετικά και γι’ αυτή την </w:t>
      </w:r>
      <w:r>
        <w:rPr>
          <w:rFonts w:eastAsia="Times New Roman"/>
          <w:szCs w:val="24"/>
        </w:rPr>
        <w:t>ε</w:t>
      </w:r>
      <w:r>
        <w:rPr>
          <w:rFonts w:eastAsia="Times New Roman"/>
          <w:szCs w:val="24"/>
        </w:rPr>
        <w:t xml:space="preserve">πιτροπή, όπως ψήφισε και για την προηγούμενη. </w:t>
      </w:r>
    </w:p>
    <w:p w14:paraId="5239326B"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Και όπως ακριβώς τα στελέχη της </w:t>
      </w:r>
      <w:r>
        <w:rPr>
          <w:rFonts w:eastAsia="Times New Roman"/>
          <w:szCs w:val="24"/>
        </w:rPr>
        <w:t>σ</w:t>
      </w:r>
      <w:r>
        <w:rPr>
          <w:rFonts w:eastAsia="Times New Roman"/>
          <w:szCs w:val="24"/>
        </w:rPr>
        <w:t>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απαιτούσαν από τους πρώην Υπουργούς της Νέας Δημοκρατίας και του ΠΑΣΟΚ</w:t>
      </w:r>
      <w:r>
        <w:rPr>
          <w:rFonts w:eastAsia="Times New Roman"/>
          <w:szCs w:val="24"/>
        </w:rPr>
        <w:t xml:space="preserve"> πριν από δύο εβδομάδες να προσέλθουν ασμένως στην </w:t>
      </w:r>
      <w:r>
        <w:rPr>
          <w:rFonts w:eastAsia="Times New Roman"/>
          <w:szCs w:val="24"/>
        </w:rPr>
        <w:t>ε</w:t>
      </w:r>
      <w:r>
        <w:rPr>
          <w:rFonts w:eastAsia="Times New Roman"/>
          <w:szCs w:val="24"/>
        </w:rPr>
        <w:t xml:space="preserve">πιτροπή, έτσι ακριβώς κι εμείς αναμένουμε από τους σημερινούς Υπουργούς να προσέλθουν στην </w:t>
      </w:r>
      <w:r>
        <w:rPr>
          <w:rFonts w:eastAsia="Times New Roman"/>
          <w:szCs w:val="24"/>
        </w:rPr>
        <w:t>ε</w:t>
      </w:r>
      <w:r>
        <w:rPr>
          <w:rFonts w:eastAsia="Times New Roman"/>
          <w:szCs w:val="24"/>
        </w:rPr>
        <w:t>πιτροπή, να καταθέσουν τα όποια στοιχεία γνωρίζουν, να προσκομίσουν τα όποια στοιχεία υπάρχουν, εάν υπάρχουν, να</w:t>
      </w:r>
      <w:r>
        <w:rPr>
          <w:rFonts w:eastAsia="Times New Roman"/>
          <w:szCs w:val="24"/>
        </w:rPr>
        <w:t xml:space="preserve"> αποδείξουν και οι ίδιοι ότι είναι αθώοι, αν φυσικά είναι αθώοι, γιατί μόνο οι ίδιοι γνωρίζουν και όλοι εμείς δεν ξέρουμε τίποτα.</w:t>
      </w:r>
    </w:p>
    <w:p w14:paraId="5239326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Περιμένουμε, </w:t>
      </w:r>
      <w:r>
        <w:rPr>
          <w:rFonts w:eastAsia="Times New Roman"/>
          <w:szCs w:val="24"/>
        </w:rPr>
        <w:t>επίσης,</w:t>
      </w:r>
      <w:r>
        <w:rPr>
          <w:rFonts w:eastAsia="Times New Roman"/>
          <w:szCs w:val="24"/>
        </w:rPr>
        <w:t xml:space="preserve"> και οι Υπουργοί του ΣΥΡΙΖΑ, διότι όταν ήσασταν </w:t>
      </w:r>
      <w:r>
        <w:rPr>
          <w:rFonts w:eastAsia="Times New Roman"/>
          <w:szCs w:val="24"/>
        </w:rPr>
        <w:t>α</w:t>
      </w:r>
      <w:r>
        <w:rPr>
          <w:rFonts w:eastAsia="Times New Roman"/>
          <w:szCs w:val="24"/>
        </w:rPr>
        <w:t>ντιπολίτευση το ίδιο ζητούσατε, να πράξετε αυτό που λέγατ</w:t>
      </w:r>
      <w:r>
        <w:rPr>
          <w:rFonts w:eastAsia="Times New Roman"/>
          <w:szCs w:val="24"/>
        </w:rPr>
        <w:t xml:space="preserve">ε από τους αντίθετους Υπουργούς που ήταν τότε: Να παραιτηθούν, ώστε ανεμπόδιστα να αφοσιωθούν στην υπεράσπισή τους </w:t>
      </w:r>
      <w:r>
        <w:rPr>
          <w:rFonts w:eastAsia="Times New Roman"/>
          <w:szCs w:val="24"/>
        </w:rPr>
        <w:lastRenderedPageBreak/>
        <w:t>και να μη μείνει και μισός ο ανασχηματισμός, να ολοκληρωθεί κάποια στιγμή.</w:t>
      </w:r>
    </w:p>
    <w:p w14:paraId="5239326D"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Βουλευτές, ως Ένωση Κεντρώων πιστεύουμε ότι όλα </w:t>
      </w:r>
      <w:r>
        <w:rPr>
          <w:rFonts w:eastAsia="Times New Roman"/>
          <w:szCs w:val="24"/>
        </w:rPr>
        <w:t>αυτά που συμβαίνουν σχετικά με αυτές τις επιτροπές μάλλον έχουν ξεφύγει από την όποια σοβαρότητα, από την όποια αξιοπιστία, από την όποια ουσία, γεγονός που πρέπει να μας προβληματίζει πραγματικά όλους. Άλλωστε, υπάρχουν δεκάδες πεδία, που η κάθε αντιπολίτ</w:t>
      </w:r>
      <w:r>
        <w:rPr>
          <w:rFonts w:eastAsia="Times New Roman"/>
          <w:szCs w:val="24"/>
        </w:rPr>
        <w:t>ευση μπορεί να πλήξει σε επίπεδο κοινοβουλευτικού ελέγχου την εκάστοτε κυβέρνηση.</w:t>
      </w:r>
    </w:p>
    <w:p w14:paraId="5239326E"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Θα σας πω ένα παράδειγμα: Πριν από δύο ημέρες πληροφορηθήκαμε ότι τα </w:t>
      </w:r>
      <w:r>
        <w:rPr>
          <w:rFonts w:eastAsia="Times New Roman"/>
          <w:szCs w:val="24"/>
        </w:rPr>
        <w:t>«</w:t>
      </w:r>
      <w:r>
        <w:rPr>
          <w:rFonts w:eastAsia="Times New Roman"/>
          <w:szCs w:val="24"/>
        </w:rPr>
        <w:t>Ελληνικά Πετρέλαια</w:t>
      </w:r>
      <w:r>
        <w:rPr>
          <w:rFonts w:eastAsia="Times New Roman"/>
          <w:szCs w:val="24"/>
        </w:rPr>
        <w:t>»</w:t>
      </w:r>
      <w:r>
        <w:rPr>
          <w:rFonts w:eastAsia="Times New Roman"/>
          <w:szCs w:val="24"/>
        </w:rPr>
        <w:t xml:space="preserve"> διορίζουν τον οποιονδήποτε με ετήσιους μισθούς των 60.000 ευρώ, απλά φέρνοντας ένα πιστοποιητικό ότι είναι στέλεχος του ΣΥΡΙΖΑ.</w:t>
      </w:r>
    </w:p>
    <w:p w14:paraId="5239326F" w14:textId="77777777" w:rsidR="00246891" w:rsidRDefault="00DA5D45">
      <w:pPr>
        <w:tabs>
          <w:tab w:val="left" w:pos="1800"/>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2393270" w14:textId="77777777" w:rsidR="00246891" w:rsidRDefault="00DA5D45">
      <w:pPr>
        <w:tabs>
          <w:tab w:val="left" w:pos="1800"/>
        </w:tabs>
        <w:spacing w:after="0" w:line="600" w:lineRule="auto"/>
        <w:ind w:firstLine="720"/>
        <w:jc w:val="both"/>
        <w:rPr>
          <w:rFonts w:eastAsia="Times New Roman" w:cs="Times New Roman"/>
          <w:szCs w:val="24"/>
        </w:rPr>
      </w:pPr>
      <w:r>
        <w:rPr>
          <w:rFonts w:eastAsia="Times New Roman" w:cs="Times New Roman"/>
          <w:szCs w:val="24"/>
        </w:rPr>
        <w:t xml:space="preserve">Κυρία Πρόεδρε, δεν θα καθυστερήσω πολύ και </w:t>
      </w:r>
      <w:r>
        <w:rPr>
          <w:rFonts w:eastAsia="Times New Roman" w:cs="Times New Roman"/>
          <w:szCs w:val="24"/>
        </w:rPr>
        <w:t xml:space="preserve">ευχαριστώ για την ανοχή σας. </w:t>
      </w:r>
    </w:p>
    <w:p w14:paraId="5239327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ότι παρά το γεγονός ότι στα παιδικά μας χρόνια πιστεύαμε ότι όποιος ξεκινά τον καβγά πρώτος, αυτός έχει και άδικο- όχι ότι συμβαίνει πάντοτε- για άλλη μία φορά </w:t>
      </w:r>
      <w:proofErr w:type="spellStart"/>
      <w:r>
        <w:rPr>
          <w:rFonts w:eastAsia="Times New Roman" w:cs="Times New Roman"/>
          <w:szCs w:val="24"/>
        </w:rPr>
        <w:t>εφιστούμε</w:t>
      </w:r>
      <w:proofErr w:type="spellEnd"/>
      <w:r>
        <w:rPr>
          <w:rFonts w:eastAsia="Times New Roman" w:cs="Times New Roman"/>
          <w:szCs w:val="24"/>
        </w:rPr>
        <w:t xml:space="preserve"> την προσοχή και στα δύο μεγά</w:t>
      </w:r>
      <w:r>
        <w:rPr>
          <w:rFonts w:eastAsia="Times New Roman" w:cs="Times New Roman"/>
          <w:szCs w:val="24"/>
        </w:rPr>
        <w:t xml:space="preserve">λα κόμματα, τόσο στη Νέα Δημοκρατία όσο και στον ΣΥΡΙΖΑ, για τον τρόπο που επέλεξαν να λύσουν τις διαφορές τους. </w:t>
      </w:r>
    </w:p>
    <w:p w14:paraId="5239327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Γιατί η πολιτική, κυρίες και κύριοι, που έχετε αποφασίσει να ακολουθήσετε ο ένας στα χνάρια του άλλου, πολύ πιθανόν να οδηγήσει στον ευτελισμό</w:t>
      </w:r>
      <w:r>
        <w:rPr>
          <w:rFonts w:eastAsia="Times New Roman" w:cs="Times New Roman"/>
          <w:szCs w:val="24"/>
        </w:rPr>
        <w:t xml:space="preserve">, όχι μόνο της πολιτικής αλλά και των θεσμών, επηρεάζοντας πάρα πολύ τη </w:t>
      </w:r>
      <w:r>
        <w:rPr>
          <w:rFonts w:eastAsia="Times New Roman" w:cs="Times New Roman"/>
          <w:szCs w:val="24"/>
        </w:rPr>
        <w:t>δ</w:t>
      </w:r>
      <w:r>
        <w:rPr>
          <w:rFonts w:eastAsia="Times New Roman" w:cs="Times New Roman"/>
          <w:szCs w:val="24"/>
        </w:rPr>
        <w:t xml:space="preserve">ημοκρατία μας. </w:t>
      </w:r>
    </w:p>
    <w:p w14:paraId="5239327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πάμε στο κερασάκι στην τούρτα. Συζητάτε αυτή τη στιγμή για μία ακόμη προανακριτική επιτροπή και θέλω να ρωτήσω; Έχουμε αρμοδιότητα ή όχι; Και δεν το λέω εγώ, δεν δ</w:t>
      </w:r>
      <w:r>
        <w:rPr>
          <w:rFonts w:eastAsia="Times New Roman" w:cs="Times New Roman"/>
          <w:szCs w:val="24"/>
        </w:rPr>
        <w:t xml:space="preserve">ιαρρέω κάτι. </w:t>
      </w:r>
    </w:p>
    <w:p w14:paraId="5239327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Ορίστε τα δημοσιεύματα περί της αρμοδιότητάς μας ή μη –τα καταθέτω στα Πρακτικά- για να μη λέτε ότι διαρρέουμε διάφορες πληροφορίες.</w:t>
      </w:r>
    </w:p>
    <w:p w14:paraId="52393275" w14:textId="77777777" w:rsidR="00246891" w:rsidRDefault="00DA5D45">
      <w:pPr>
        <w:spacing w:after="0" w:line="600" w:lineRule="auto"/>
        <w:ind w:firstLine="720"/>
        <w:jc w:val="both"/>
        <w:rPr>
          <w:rFonts w:eastAsia="Times New Roman" w:cs="Times New Roman"/>
          <w:color w:val="000000" w:themeColor="text1"/>
          <w:szCs w:val="24"/>
        </w:rPr>
      </w:pPr>
      <w:r>
        <w:rPr>
          <w:rFonts w:eastAsia="Times New Roman" w:cs="Times New Roman"/>
        </w:rPr>
        <w:lastRenderedPageBreak/>
        <w:t>(Στο σημείο αυτό ο Θ΄ Αντιπρόεδρος της Βουλής κ. Μάριος Γεωργιάδης</w:t>
      </w:r>
      <w:r>
        <w:rPr>
          <w:rFonts w:eastAsia="Times New Roman" w:cs="Times New Roman"/>
        </w:rPr>
        <w:t xml:space="preserve"> </w:t>
      </w:r>
      <w:r>
        <w:rPr>
          <w:rFonts w:eastAsia="Times New Roman" w:cs="Times New Roman"/>
        </w:rPr>
        <w:t>καταθέτει για τα Πρακτικά τα προαναφερθέντ</w:t>
      </w:r>
      <w:r>
        <w:rPr>
          <w:rFonts w:eastAsia="Times New Roman" w:cs="Times New Roman"/>
        </w:rPr>
        <w:t xml:space="preserve">α δημοσιεύματα, τα οποία βρίσκονται στο αρχείο του Τμήματος Γραμματείας της Διεύθυνσης Στενογραφίας και Πρακτικών της </w:t>
      </w:r>
      <w:r w:rsidRPr="000359D6">
        <w:rPr>
          <w:rFonts w:eastAsia="Times New Roman" w:cs="Times New Roman"/>
          <w:color w:val="000000" w:themeColor="text1"/>
        </w:rPr>
        <w:t>Βουλής)</w:t>
      </w:r>
    </w:p>
    <w:p w14:paraId="52393276" w14:textId="77777777" w:rsidR="00246891" w:rsidRDefault="00DA5D45">
      <w:pPr>
        <w:spacing w:after="0" w:line="600" w:lineRule="auto"/>
        <w:ind w:firstLine="720"/>
        <w:jc w:val="both"/>
        <w:rPr>
          <w:rFonts w:eastAsia="Times New Roman" w:cs="Times New Roman"/>
          <w:szCs w:val="24"/>
        </w:rPr>
      </w:pPr>
      <w:r w:rsidRPr="000359D6">
        <w:rPr>
          <w:rFonts w:eastAsia="Times New Roman" w:cs="Times New Roman"/>
          <w:color w:val="000000" w:themeColor="text1"/>
          <w:szCs w:val="24"/>
        </w:rPr>
        <w:t xml:space="preserve">Για το εάν είμαστε αρμόδιοι να συνεχίσουμε την </w:t>
      </w:r>
      <w:r>
        <w:rPr>
          <w:rFonts w:eastAsia="Times New Roman" w:cs="Times New Roman"/>
          <w:color w:val="000000" w:themeColor="text1"/>
          <w:szCs w:val="24"/>
        </w:rPr>
        <w:t>ε</w:t>
      </w:r>
      <w:r w:rsidRPr="000359D6">
        <w:rPr>
          <w:rFonts w:eastAsia="Times New Roman" w:cs="Times New Roman"/>
          <w:color w:val="000000" w:themeColor="text1"/>
          <w:szCs w:val="24"/>
        </w:rPr>
        <w:t xml:space="preserve">πιτροπή, την οποία εσείς ζητήσατε και είπατε ότι θέλετε να έρθουν </w:t>
      </w:r>
      <w:r>
        <w:rPr>
          <w:rFonts w:eastAsia="Times New Roman" w:cs="Times New Roman"/>
          <w:szCs w:val="24"/>
        </w:rPr>
        <w:t>όλοι οι εμπλεκόμ</w:t>
      </w:r>
      <w:r>
        <w:rPr>
          <w:rFonts w:eastAsia="Times New Roman" w:cs="Times New Roman"/>
          <w:szCs w:val="24"/>
        </w:rPr>
        <w:t xml:space="preserve">ενοι να ανακριθούν, το συζητάμε στην </w:t>
      </w:r>
      <w:r>
        <w:rPr>
          <w:rFonts w:eastAsia="Times New Roman" w:cs="Times New Roman"/>
          <w:szCs w:val="24"/>
        </w:rPr>
        <w:t>ε</w:t>
      </w:r>
      <w:r>
        <w:rPr>
          <w:rFonts w:eastAsia="Times New Roman" w:cs="Times New Roman"/>
          <w:szCs w:val="24"/>
        </w:rPr>
        <w:t xml:space="preserve">πιτροπή. </w:t>
      </w:r>
    </w:p>
    <w:p w14:paraId="5239327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Γι’ αυτή την πρόταση τώρα, είμαστε αρμόδιοι ή όχι; Πρέπει να το αποφασίσουμε πριν αποφασιστεί εάν θα συσταθεί η </w:t>
      </w:r>
      <w:r>
        <w:rPr>
          <w:rFonts w:eastAsia="Times New Roman" w:cs="Times New Roman"/>
          <w:szCs w:val="24"/>
        </w:rPr>
        <w:t>ε</w:t>
      </w:r>
      <w:r>
        <w:rPr>
          <w:rFonts w:eastAsia="Times New Roman" w:cs="Times New Roman"/>
          <w:szCs w:val="24"/>
        </w:rPr>
        <w:t>πιτροπή. Εδώ είμαστε για να παρ</w:t>
      </w:r>
      <w:r>
        <w:rPr>
          <w:rFonts w:eastAsia="Times New Roman" w:cs="Times New Roman"/>
          <w:szCs w:val="24"/>
        </w:rPr>
        <w:t>αγάγου</w:t>
      </w:r>
      <w:r>
        <w:rPr>
          <w:rFonts w:eastAsia="Times New Roman" w:cs="Times New Roman"/>
          <w:szCs w:val="24"/>
        </w:rPr>
        <w:t xml:space="preserve">με έργο, κυρίες και κύριοι, όχι για να ταλαιπωρήσουμε τον </w:t>
      </w:r>
      <w:r>
        <w:rPr>
          <w:rFonts w:eastAsia="Times New Roman" w:cs="Times New Roman"/>
          <w:szCs w:val="24"/>
        </w:rPr>
        <w:t xml:space="preserve">κόσμο. Και εγώ και εσείς, είμαι σίγουρος ότι έχουμε καλύτερες δουλειές να κάνουμε. Και οι υπηρεσίες εδώ, οι </w:t>
      </w:r>
      <w:r>
        <w:rPr>
          <w:rFonts w:eastAsia="Times New Roman" w:cs="Times New Roman"/>
          <w:szCs w:val="24"/>
        </w:rPr>
        <w:lastRenderedPageBreak/>
        <w:t xml:space="preserve">στενογράφοι και όλοι όσοι δουλεύουν στη Βουλή, έχουν κάτι καλύτερο να κάνουν από το να εκτυπώνουν και να μας μοιράζουν δικογραφίες, </w:t>
      </w:r>
      <w:r>
        <w:rPr>
          <w:rFonts w:eastAsia="Times New Roman" w:cs="Times New Roman"/>
          <w:szCs w:val="24"/>
        </w:rPr>
        <w:t>Π</w:t>
      </w:r>
      <w:r>
        <w:rPr>
          <w:rFonts w:eastAsia="Times New Roman" w:cs="Times New Roman"/>
          <w:szCs w:val="24"/>
        </w:rPr>
        <w:t xml:space="preserve">ρακτικά και να </w:t>
      </w:r>
      <w:r>
        <w:rPr>
          <w:rFonts w:eastAsia="Times New Roman" w:cs="Times New Roman"/>
          <w:szCs w:val="24"/>
        </w:rPr>
        <w:t>κάθονται μέχρι αργά το βράδυ, επειδή εμείς έχουμε κάποιο βίτσιο</w:t>
      </w:r>
      <w:r>
        <w:rPr>
          <w:rFonts w:eastAsia="Times New Roman" w:cs="Times New Roman"/>
          <w:szCs w:val="24"/>
        </w:rPr>
        <w:t>!</w:t>
      </w:r>
      <w:r>
        <w:rPr>
          <w:rFonts w:eastAsia="Times New Roman" w:cs="Times New Roman"/>
          <w:szCs w:val="24"/>
        </w:rPr>
        <w:t xml:space="preserve"> </w:t>
      </w:r>
    </w:p>
    <w:p w14:paraId="5239327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Πραγματικά, εσείς λέτε ότι είναι το μεγαλύτερο σκάνδαλο από αρχής και σύστασης του ελληνικού κράτους, το φέρνετε στη Βουλή, το συζητάμε επί έναν μήνα, ενώ ο κόσμος πεινάει, είναι άνεργος και</w:t>
      </w:r>
      <w:r>
        <w:rPr>
          <w:rFonts w:eastAsia="Times New Roman" w:cs="Times New Roman"/>
          <w:szCs w:val="24"/>
        </w:rPr>
        <w:t xml:space="preserve"> έχει άλλα προβλήματα και ερχόμαστε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την οποία διενεργείτε και κατά τις εργασίες τις το πρώτο πράγμα που θέτουμε είναι εάν θα είναι αρμόδια η </w:t>
      </w:r>
      <w:r>
        <w:rPr>
          <w:rFonts w:eastAsia="Times New Roman" w:cs="Times New Roman"/>
          <w:szCs w:val="24"/>
        </w:rPr>
        <w:t>ε</w:t>
      </w:r>
      <w:r>
        <w:rPr>
          <w:rFonts w:eastAsia="Times New Roman" w:cs="Times New Roman"/>
          <w:szCs w:val="24"/>
        </w:rPr>
        <w:t xml:space="preserve">πιτροπή ή όχι. </w:t>
      </w:r>
    </w:p>
    <w:p w14:paraId="5239327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Αυτή θα είναι αρμόδια; Είναι φιάσκο τύπου Παπαντωνίου!</w:t>
      </w:r>
    </w:p>
    <w:p w14:paraId="5239327A" w14:textId="77777777" w:rsidR="00246891" w:rsidRDefault="00DA5D45">
      <w:pPr>
        <w:tabs>
          <w:tab w:val="left" w:pos="180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 xml:space="preserve">κουδούνι λήξεως του χρόνου ομιλίας του κυρίου </w:t>
      </w:r>
      <w:r>
        <w:rPr>
          <w:rFonts w:eastAsia="Times New Roman" w:cs="Times New Roman"/>
          <w:szCs w:val="24"/>
        </w:rPr>
        <w:t>Θ΄ Αντιπροέδρου της Βουλής</w:t>
      </w:r>
      <w:r>
        <w:rPr>
          <w:rFonts w:eastAsia="Times New Roman" w:cs="Times New Roman"/>
          <w:szCs w:val="24"/>
        </w:rPr>
        <w:t>)</w:t>
      </w:r>
    </w:p>
    <w:p w14:paraId="5239327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Γεωργιάδη, ολοκληρώστε!</w:t>
      </w:r>
    </w:p>
    <w:p w14:paraId="5239327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Ολοκληρώνω σε δευτερόλεπτα. </w:t>
      </w:r>
    </w:p>
    <w:p w14:paraId="5239327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Επιτέλους! Σας παρακαλώ να </w:t>
      </w:r>
      <w:r>
        <w:rPr>
          <w:rFonts w:eastAsia="Times New Roman" w:cs="Times New Roman"/>
          <w:szCs w:val="24"/>
        </w:rPr>
        <w:t>σοβαρευτούμε. Εμείς δεν θα γίνουμε μάρτυρες και δεν θα συμμετ</w:t>
      </w:r>
      <w:r>
        <w:rPr>
          <w:rFonts w:eastAsia="Times New Roman" w:cs="Times New Roman"/>
          <w:szCs w:val="24"/>
        </w:rPr>
        <w:t>άσ</w:t>
      </w:r>
      <w:r>
        <w:rPr>
          <w:rFonts w:eastAsia="Times New Roman" w:cs="Times New Roman"/>
          <w:szCs w:val="24"/>
        </w:rPr>
        <w:t xml:space="preserve">χουμε στα δικά σας επικοινωνιακά παιχνίδια. Εμείς είμαστε της ουσίας και όχι της επικοινωνίας. </w:t>
      </w:r>
    </w:p>
    <w:p w14:paraId="5239327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39327F"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239328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για δέκα λεπτά. </w:t>
      </w:r>
    </w:p>
    <w:p w14:paraId="52393281"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κυρία Πρόεδρε. </w:t>
      </w:r>
    </w:p>
    <w:p w14:paraId="5239328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Ζούμε ένα κοινοβουλευτικό </w:t>
      </w:r>
      <w:r>
        <w:rPr>
          <w:rFonts w:eastAsia="Times New Roman" w:cs="Times New Roman"/>
          <w:szCs w:val="24"/>
          <w:lang w:val="en-US"/>
        </w:rPr>
        <w:t>d</w:t>
      </w:r>
      <w:r>
        <w:rPr>
          <w:rFonts w:eastAsia="Times New Roman" w:cs="Times New Roman"/>
          <w:szCs w:val="24"/>
        </w:rPr>
        <w:t>é</w:t>
      </w:r>
      <w:r>
        <w:rPr>
          <w:rFonts w:eastAsia="Times New Roman" w:cs="Times New Roman"/>
          <w:szCs w:val="24"/>
          <w:lang w:val="en-US"/>
        </w:rPr>
        <w:t>j</w:t>
      </w:r>
      <w:r>
        <w:rPr>
          <w:rFonts w:eastAsia="Times New Roman" w:cs="Times New Roman"/>
          <w:szCs w:val="24"/>
        </w:rPr>
        <w:t xml:space="preserve">à </w:t>
      </w:r>
      <w:r>
        <w:rPr>
          <w:rFonts w:eastAsia="Times New Roman" w:cs="Times New Roman"/>
          <w:szCs w:val="24"/>
          <w:lang w:val="en-US"/>
        </w:rPr>
        <w:t>vu</w:t>
      </w:r>
      <w:r>
        <w:rPr>
          <w:rFonts w:eastAsia="Times New Roman" w:cs="Times New Roman"/>
          <w:szCs w:val="24"/>
        </w:rPr>
        <w:t xml:space="preserve"> μετά από δεκαπέντε ημέρες, συζητώντας για τη σύσταση </w:t>
      </w:r>
      <w:r>
        <w:rPr>
          <w:rFonts w:eastAsia="Times New Roman" w:cs="Times New Roman"/>
          <w:szCs w:val="24"/>
        </w:rPr>
        <w:t>ειδικής κοινοβουλευτικής επιτροπής</w:t>
      </w:r>
      <w:r>
        <w:rPr>
          <w:rFonts w:eastAsia="Times New Roman" w:cs="Times New Roman"/>
          <w:szCs w:val="24"/>
        </w:rPr>
        <w:t xml:space="preserve"> για τη διενέργεια πρ</w:t>
      </w:r>
      <w:r>
        <w:rPr>
          <w:rFonts w:eastAsia="Times New Roman" w:cs="Times New Roman"/>
          <w:szCs w:val="24"/>
        </w:rPr>
        <w:t xml:space="preserve">οκαταρκτικής εξέτασης για τρεις Υπουργούς, τον κ. </w:t>
      </w:r>
      <w:proofErr w:type="spellStart"/>
      <w:r>
        <w:rPr>
          <w:rFonts w:eastAsia="Times New Roman" w:cs="Times New Roman"/>
          <w:szCs w:val="24"/>
        </w:rPr>
        <w:t>Κουρουμπλή</w:t>
      </w:r>
      <w:proofErr w:type="spellEnd"/>
      <w:r>
        <w:rPr>
          <w:rFonts w:eastAsia="Times New Roman" w:cs="Times New Roman"/>
          <w:szCs w:val="24"/>
        </w:rPr>
        <w:t xml:space="preserve">, τον κ. Ξανθό και τον κ. </w:t>
      </w:r>
      <w:proofErr w:type="spellStart"/>
      <w:r>
        <w:rPr>
          <w:rFonts w:eastAsia="Times New Roman" w:cs="Times New Roman"/>
          <w:szCs w:val="24"/>
        </w:rPr>
        <w:t>Πολάκη</w:t>
      </w:r>
      <w:proofErr w:type="spellEnd"/>
      <w:r>
        <w:rPr>
          <w:rFonts w:eastAsia="Times New Roman" w:cs="Times New Roman"/>
          <w:szCs w:val="24"/>
        </w:rPr>
        <w:t>, για θέματα που έχουν να κάνουν με τη φαρμακευτική δαπάνη από το 2015 και μετά. Έχει να κάνει με ενδεχόμενες πράξεις ή παραλείψεις τους κατά τη διάρκεια της υπουργ</w:t>
      </w:r>
      <w:r>
        <w:rPr>
          <w:rFonts w:eastAsia="Times New Roman" w:cs="Times New Roman"/>
          <w:szCs w:val="24"/>
        </w:rPr>
        <w:t xml:space="preserve">ικής τους θητείας. </w:t>
      </w:r>
    </w:p>
    <w:p w14:paraId="5239328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σκάνδαλο; Να το δούμε. Μπορεί! Υπάρχουν ερωτήματα; Σαφώς και υπάρχουν και τα είχαμε θέσει και πριν δεκαπέντε ημέρες, όταν συζητείτο η παραπομπή των δέκα και έλειπε ο ενδέκατος, ο κ. </w:t>
      </w:r>
      <w:proofErr w:type="spellStart"/>
      <w:r>
        <w:rPr>
          <w:rFonts w:eastAsia="Times New Roman" w:cs="Times New Roman"/>
          <w:szCs w:val="24"/>
        </w:rPr>
        <w:t>Κουρουμπλής</w:t>
      </w:r>
      <w:proofErr w:type="spellEnd"/>
      <w:r>
        <w:rPr>
          <w:rFonts w:eastAsia="Times New Roman" w:cs="Times New Roman"/>
          <w:szCs w:val="24"/>
        </w:rPr>
        <w:t>, που ενώ υπήρχε στο παραπεμπτικό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ισαγγελέως, τελικά δεν υπήρχε κάλπη με το όνομά του. </w:t>
      </w:r>
    </w:p>
    <w:p w14:paraId="5239328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Τότε, λοιπόν, λέγαμε: «Όλα στο φως!». Το ίδιο λέμε και τώρα: Να διερευνηθούν και αυτές οι καταγγελίες. Εάν προκύψουν ευθύνες από πράξεις ή παραλείψεις</w:t>
      </w:r>
      <w:r>
        <w:rPr>
          <w:rFonts w:eastAsia="Times New Roman" w:cs="Times New Roman"/>
          <w:szCs w:val="24"/>
        </w:rPr>
        <w:t>,</w:t>
      </w:r>
      <w:r>
        <w:rPr>
          <w:rFonts w:eastAsia="Times New Roman" w:cs="Times New Roman"/>
          <w:szCs w:val="24"/>
        </w:rPr>
        <w:t xml:space="preserve"> να αποδοθούν, αλλά το κυριότερο να κλείσουμε τις</w:t>
      </w:r>
      <w:r>
        <w:rPr>
          <w:rFonts w:eastAsia="Times New Roman" w:cs="Times New Roman"/>
          <w:szCs w:val="24"/>
        </w:rPr>
        <w:t xml:space="preserve"> τρύπες του συστήματος, που δημιουργούν στρεβλώσεις στη φαρμακευτική δαπάνη και δημιουργούν γκρίζες ζώνες, μέσα στις οποίες μπορεί να καθορίζουν τις αποφάσεις τα όποια συμφέροντα, που πολλές φορές είναι και αντικρουόμενα. </w:t>
      </w:r>
    </w:p>
    <w:p w14:paraId="5239328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Ας ξεκινήσουμε με τον κ. </w:t>
      </w:r>
      <w:proofErr w:type="spellStart"/>
      <w:r>
        <w:rPr>
          <w:rFonts w:eastAsia="Times New Roman" w:cs="Times New Roman"/>
          <w:szCs w:val="24"/>
        </w:rPr>
        <w:t>Κουρουμπ</w:t>
      </w:r>
      <w:r>
        <w:rPr>
          <w:rFonts w:eastAsia="Times New Roman" w:cs="Times New Roman"/>
          <w:szCs w:val="24"/>
        </w:rPr>
        <w:t>λή</w:t>
      </w:r>
      <w:proofErr w:type="spellEnd"/>
      <w:r>
        <w:rPr>
          <w:rFonts w:eastAsia="Times New Roman" w:cs="Times New Roman"/>
          <w:szCs w:val="24"/>
        </w:rPr>
        <w:t>. Είχαν γίνει αναφορές από τον κ. Λοβέρδο,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τον κ. </w:t>
      </w:r>
      <w:proofErr w:type="spellStart"/>
      <w:r>
        <w:rPr>
          <w:rFonts w:eastAsia="Times New Roman" w:cs="Times New Roman"/>
          <w:szCs w:val="24"/>
        </w:rPr>
        <w:t>Κεγκέρογλου</w:t>
      </w:r>
      <w:proofErr w:type="spellEnd"/>
      <w:r>
        <w:rPr>
          <w:rFonts w:eastAsia="Times New Roman" w:cs="Times New Roman"/>
          <w:szCs w:val="24"/>
        </w:rPr>
        <w:t xml:space="preserve">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w:t>
      </w:r>
      <w:r>
        <w:rPr>
          <w:rFonts w:eastAsia="Times New Roman" w:cs="Times New Roman"/>
          <w:szCs w:val="24"/>
        </w:rPr>
        <w:t>ι</w:t>
      </w:r>
      <w:r>
        <w:rPr>
          <w:rFonts w:eastAsia="Times New Roman" w:cs="Times New Roman"/>
          <w:szCs w:val="24"/>
        </w:rPr>
        <w:t>κου</w:t>
      </w:r>
      <w:proofErr w:type="spellEnd"/>
      <w:r>
        <w:rPr>
          <w:rFonts w:eastAsia="Times New Roman" w:cs="Times New Roman"/>
          <w:szCs w:val="24"/>
        </w:rPr>
        <w:t xml:space="preserve"> πριν από έναν χρόνο περίπου. Αναφέρονταν στην παράλειψη του κ. </w:t>
      </w:r>
      <w:proofErr w:type="spellStart"/>
      <w:r>
        <w:rPr>
          <w:rFonts w:eastAsia="Times New Roman" w:cs="Times New Roman"/>
          <w:szCs w:val="24"/>
        </w:rPr>
        <w:t>Κουρουμπλή</w:t>
      </w:r>
      <w:proofErr w:type="spellEnd"/>
      <w:r>
        <w:rPr>
          <w:rFonts w:eastAsia="Times New Roman" w:cs="Times New Roman"/>
          <w:szCs w:val="24"/>
        </w:rPr>
        <w:t xml:space="preserve"> να βγάλει </w:t>
      </w:r>
      <w:r>
        <w:rPr>
          <w:rFonts w:eastAsia="Times New Roman" w:cs="Times New Roman"/>
          <w:szCs w:val="24"/>
        </w:rPr>
        <w:t>δελτίο τιμών</w:t>
      </w:r>
      <w:r>
        <w:rPr>
          <w:rFonts w:eastAsia="Times New Roman" w:cs="Times New Roman"/>
          <w:szCs w:val="24"/>
        </w:rPr>
        <w:t xml:space="preserve"> στο πρώτο εξάμηνο του 2015 με ό,τι αυτό συνεπάγεται.</w:t>
      </w:r>
    </w:p>
    <w:p w14:paraId="5239328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συζητήσαμε αυτό και πριν από δεκαπέντε ημέρες. </w:t>
      </w:r>
    </w:p>
    <w:p w14:paraId="52393287"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Λέγαμε και τότε ότι δεν θα έπρεπε να εξαιρεθεί από την παραπομπή και μάλιστα με τη δική του υπογραφή στην πρόταση των συναδέλφων του ΣΥΡΙΖΑ. Δεν θα έπρεπε να εξαιρεθεί, για να μας εξηγήσει πώς οι </w:t>
      </w:r>
      <w:r>
        <w:rPr>
          <w:rFonts w:eastAsia="Times New Roman" w:cs="Times New Roman"/>
          <w:szCs w:val="24"/>
        </w:rPr>
        <w:t>θ</w:t>
      </w:r>
      <w:r>
        <w:rPr>
          <w:rFonts w:eastAsia="Times New Roman" w:cs="Times New Roman"/>
          <w:szCs w:val="24"/>
        </w:rPr>
        <w:t>εσμοί τ</w:t>
      </w:r>
      <w:r>
        <w:rPr>
          <w:rFonts w:eastAsia="Times New Roman" w:cs="Times New Roman"/>
          <w:szCs w:val="24"/>
        </w:rPr>
        <w:t xml:space="preserve">ον εμπόδισαν να συντάξει δελτίο τιμών το πρώτο εξάμηνο του 2015. Αυτή ήταν και η δικαιολογία που αναφέρθηκε στην πρόταση του ΣΥΡΙΖΑ για την καταστρατήγηση του συγκεκριμένου νόμου. </w:t>
      </w:r>
    </w:p>
    <w:p w14:paraId="52393288"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όταν γίνεται η </w:t>
      </w:r>
      <w:proofErr w:type="spellStart"/>
      <w:r>
        <w:rPr>
          <w:rFonts w:eastAsia="Times New Roman" w:cs="Times New Roman"/>
          <w:szCs w:val="24"/>
        </w:rPr>
        <w:t>ανατιμολόγηση</w:t>
      </w:r>
      <w:proofErr w:type="spellEnd"/>
      <w:r>
        <w:rPr>
          <w:rFonts w:eastAsia="Times New Roman" w:cs="Times New Roman"/>
          <w:szCs w:val="24"/>
        </w:rPr>
        <w:t xml:space="preserve"> των φαρμάκων, οι τιμές τους πέφτου</w:t>
      </w:r>
      <w:r>
        <w:rPr>
          <w:rFonts w:eastAsia="Times New Roman" w:cs="Times New Roman"/>
          <w:szCs w:val="24"/>
        </w:rPr>
        <w:t xml:space="preserve">ν σε συντριπτικό ποσοστό, με τη μη έκδοση δελτίου τιμών οι τιμές δεν έπεσαν για μεγάλο χρονικό διάστημα, επιβαρύνοντας ασφαλισμένους και </w:t>
      </w:r>
      <w:r>
        <w:rPr>
          <w:rFonts w:eastAsia="Times New Roman" w:cs="Times New Roman"/>
          <w:szCs w:val="24"/>
        </w:rPr>
        <w:t>δ</w:t>
      </w:r>
      <w:r>
        <w:rPr>
          <w:rFonts w:eastAsia="Times New Roman" w:cs="Times New Roman"/>
          <w:szCs w:val="24"/>
        </w:rPr>
        <w:t xml:space="preserve">ημόσιο, με ένα μικρό ερωτηματικό για το τελευταίο, γιατί με κλειστό προϋπολογισμό και </w:t>
      </w:r>
      <w:proofErr w:type="spellStart"/>
      <w:r>
        <w:rPr>
          <w:rFonts w:eastAsia="Times New Roman" w:cs="Times New Roman"/>
          <w:szCs w:val="24"/>
          <w:lang w:val="en-US"/>
        </w:rPr>
        <w:t>clawback</w:t>
      </w:r>
      <w:proofErr w:type="spellEnd"/>
      <w:r>
        <w:rPr>
          <w:rFonts w:eastAsia="Times New Roman" w:cs="Times New Roman"/>
          <w:szCs w:val="24"/>
        </w:rPr>
        <w:t xml:space="preserve"> είναι δύσκολο να τεκμηριώσει κανείς ζημιά </w:t>
      </w:r>
      <w:r>
        <w:rPr>
          <w:rFonts w:eastAsia="Times New Roman" w:cs="Times New Roman"/>
          <w:szCs w:val="24"/>
        </w:rPr>
        <w:t>δ</w:t>
      </w:r>
      <w:r>
        <w:rPr>
          <w:rFonts w:eastAsia="Times New Roman" w:cs="Times New Roman"/>
          <w:szCs w:val="24"/>
        </w:rPr>
        <w:t xml:space="preserve">ημοσίου. </w:t>
      </w:r>
    </w:p>
    <w:p w14:paraId="52393289"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Δεν υπάρχει, όμως, αμφιβολία ότι υπήρξε ζημιά για τους πολίτες που αναγκάζονταν να βάζουν πιο βαθιά το χέρι στην τσέπη για τη συμμετοχή τους ή την εξ ολοκλήρου δαπάνη για φάρμακα, που μάλιστα τον τελευτ</w:t>
      </w:r>
      <w:r>
        <w:rPr>
          <w:rFonts w:eastAsia="Times New Roman" w:cs="Times New Roman"/>
          <w:szCs w:val="24"/>
        </w:rPr>
        <w:t xml:space="preserve">αίο καιρό έχει γίνει ακόμα μεγαλύτερη. </w:t>
      </w:r>
    </w:p>
    <w:p w14:paraId="5239328A"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στον δεύτερο από τους αναφερόμενους Υπουργούς τον κ. Ξανθό. Ο κ. Ξανθός ήταν Αναπληρωτής Υπουργός του κ. </w:t>
      </w:r>
      <w:proofErr w:type="spellStart"/>
      <w:r>
        <w:rPr>
          <w:rFonts w:eastAsia="Times New Roman" w:cs="Times New Roman"/>
          <w:szCs w:val="24"/>
        </w:rPr>
        <w:t>Κουρουμπλή</w:t>
      </w:r>
      <w:proofErr w:type="spellEnd"/>
      <w:r>
        <w:rPr>
          <w:rFonts w:eastAsia="Times New Roman" w:cs="Times New Roman"/>
          <w:szCs w:val="24"/>
        </w:rPr>
        <w:t xml:space="preserve"> και μετά τον Σεπτέμβριο του 2015 ανέλαβε Υπουργός. Έκανε την </w:t>
      </w:r>
      <w:proofErr w:type="spellStart"/>
      <w:r>
        <w:rPr>
          <w:rFonts w:eastAsia="Times New Roman" w:cs="Times New Roman"/>
          <w:szCs w:val="24"/>
        </w:rPr>
        <w:t>ανατιμολόγηση</w:t>
      </w:r>
      <w:proofErr w:type="spellEnd"/>
      <w:r>
        <w:rPr>
          <w:rFonts w:eastAsia="Times New Roman" w:cs="Times New Roman"/>
          <w:szCs w:val="24"/>
        </w:rPr>
        <w:t xml:space="preserve"> όχι αμέσως μόλις ανέ</w:t>
      </w:r>
      <w:r>
        <w:rPr>
          <w:rFonts w:eastAsia="Times New Roman" w:cs="Times New Roman"/>
          <w:szCs w:val="24"/>
        </w:rPr>
        <w:t xml:space="preserve">λαβε, αλλά στις 14 Δεκεμβρίου 2015. Θα είχε, λοιπόν, ενδιαφέρον να ακούσουμε –καλόπιστα πάντα- εφόσον προφανώς ήξερε για αυτή την παράλειψη του κ. </w:t>
      </w:r>
      <w:proofErr w:type="spellStart"/>
      <w:r>
        <w:rPr>
          <w:rFonts w:eastAsia="Times New Roman" w:cs="Times New Roman"/>
          <w:szCs w:val="24"/>
        </w:rPr>
        <w:t>Κουρουμπλή</w:t>
      </w:r>
      <w:proofErr w:type="spellEnd"/>
      <w:r>
        <w:rPr>
          <w:rFonts w:eastAsia="Times New Roman" w:cs="Times New Roman"/>
          <w:szCs w:val="24"/>
        </w:rPr>
        <w:t xml:space="preserve">, καθότι ήταν Αναπληρωτής Υπουργός του, γιατί δεν προχώρησε αμέσως στην έκδοση δελτίου τιμών, αλλά </w:t>
      </w:r>
      <w:r>
        <w:rPr>
          <w:rFonts w:eastAsia="Times New Roman" w:cs="Times New Roman"/>
          <w:szCs w:val="24"/>
        </w:rPr>
        <w:t xml:space="preserve">μεσολάβησαν περίπου δυόμισι μήνες. </w:t>
      </w:r>
    </w:p>
    <w:p w14:paraId="5239328B"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δεύτερο ερώτημα που υπάρχει στην καταγγελία της Νέας Δημοκρατίας για τον κ. Ξανθό είναι αν με το συμπληρωματικό δελτίο τιμών στις 23-12-2016 ευνόησε κατά την τιμολόγηση περίπου διακόσια φάρμακα, όπως λέει η καταγγελία</w:t>
      </w:r>
      <w:r>
        <w:rPr>
          <w:rFonts w:eastAsia="Times New Roman" w:cs="Times New Roman"/>
          <w:szCs w:val="24"/>
        </w:rPr>
        <w:t xml:space="preserve">. Και επειδή </w:t>
      </w:r>
      <w:proofErr w:type="spellStart"/>
      <w:r>
        <w:rPr>
          <w:rFonts w:eastAsia="Times New Roman" w:cs="Times New Roman"/>
          <w:szCs w:val="24"/>
        </w:rPr>
        <w:t>ανατιμολόγηση</w:t>
      </w:r>
      <w:proofErr w:type="spellEnd"/>
      <w:r>
        <w:rPr>
          <w:rFonts w:eastAsia="Times New Roman" w:cs="Times New Roman"/>
          <w:szCs w:val="24"/>
        </w:rPr>
        <w:t xml:space="preserve"> σημαίνει συνήθως και μείωση της τιμής, ουσιαστικά η κατηγορία είναι αν ήταν στο χέρι του να μειώσει περισσότερο τις τιμές των φαρμάκων και δεν το έκανε. Δηλαδή, για να γίνω κατανοητός, η κατηγορία είναι αν μπορούσε, παραδείγματος</w:t>
      </w:r>
      <w:r>
        <w:rPr>
          <w:rFonts w:eastAsia="Times New Roman" w:cs="Times New Roman"/>
          <w:szCs w:val="24"/>
        </w:rPr>
        <w:t xml:space="preserve"> χάριν, να μειώσει τις τιμές κατά 50% και τις μείωσε μόνο κατά 25%. Φαντάζομαι ότι θα μας τα εξηγήσει και ο ίδιος αργότερα. </w:t>
      </w:r>
    </w:p>
    <w:p w14:paraId="5239328C"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ο κ. </w:t>
      </w:r>
      <w:proofErr w:type="spellStart"/>
      <w:r>
        <w:rPr>
          <w:rFonts w:eastAsia="Times New Roman" w:cs="Times New Roman"/>
          <w:szCs w:val="24"/>
        </w:rPr>
        <w:t>Πολάκης</w:t>
      </w:r>
      <w:proofErr w:type="spellEnd"/>
      <w:r>
        <w:rPr>
          <w:rFonts w:eastAsia="Times New Roman" w:cs="Times New Roman"/>
          <w:szCs w:val="24"/>
        </w:rPr>
        <w:t xml:space="preserve"> εμπλέκεται επειδή είχε την εποπτεία του ΕΟΠΥΥ και αποζημίωνε τη φαρμακευτική δαπάνη, ενώ υποτίθεται ότι ήξερε ό</w:t>
      </w:r>
      <w:r>
        <w:rPr>
          <w:rFonts w:eastAsia="Times New Roman" w:cs="Times New Roman"/>
          <w:szCs w:val="24"/>
        </w:rPr>
        <w:t>τι ήταν φουσκωμένη και δεν έκανε κάτι γι</w:t>
      </w:r>
      <w:r>
        <w:rPr>
          <w:rFonts w:eastAsia="Times New Roman" w:cs="Times New Roman"/>
          <w:szCs w:val="24"/>
        </w:rPr>
        <w:t>’</w:t>
      </w:r>
      <w:r>
        <w:rPr>
          <w:rFonts w:eastAsia="Times New Roman" w:cs="Times New Roman"/>
          <w:szCs w:val="24"/>
        </w:rPr>
        <w:t xml:space="preserve"> αυτό. </w:t>
      </w:r>
    </w:p>
    <w:p w14:paraId="5239328D"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μου ο κ. </w:t>
      </w:r>
      <w:proofErr w:type="spellStart"/>
      <w:r>
        <w:rPr>
          <w:rFonts w:eastAsia="Times New Roman" w:cs="Times New Roman"/>
          <w:szCs w:val="24"/>
        </w:rPr>
        <w:t>Πολάκης</w:t>
      </w:r>
      <w:proofErr w:type="spellEnd"/>
      <w:r>
        <w:rPr>
          <w:rFonts w:eastAsia="Times New Roman" w:cs="Times New Roman"/>
          <w:szCs w:val="24"/>
        </w:rPr>
        <w:t xml:space="preserve"> μπαίνει στο συγκεκριμένο κάδρο μάλλον ως </w:t>
      </w:r>
      <w:r>
        <w:rPr>
          <w:rFonts w:eastAsia="Times New Roman" w:cs="Times New Roman"/>
          <w:szCs w:val="24"/>
          <w:lang w:val="en-US"/>
        </w:rPr>
        <w:t>guest</w:t>
      </w:r>
      <w:r>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για να κόψει εισιτήρια η όλη διαδικασία. Προσωπικά περισσότερο θα μπορούσα να τον κατηγορήσω για το κάπνισμα δημοσίως σε κλ</w:t>
      </w:r>
      <w:r>
        <w:rPr>
          <w:rFonts w:eastAsia="Times New Roman" w:cs="Times New Roman"/>
          <w:szCs w:val="24"/>
        </w:rPr>
        <w:t>ειστούς χώρους και για τους διάφορους διορισμούς γνωστών του παρά γι</w:t>
      </w:r>
      <w:r>
        <w:rPr>
          <w:rFonts w:eastAsia="Times New Roman" w:cs="Times New Roman"/>
          <w:szCs w:val="24"/>
        </w:rPr>
        <w:t>’</w:t>
      </w:r>
      <w:r>
        <w:rPr>
          <w:rFonts w:eastAsia="Times New Roman" w:cs="Times New Roman"/>
          <w:szCs w:val="24"/>
        </w:rPr>
        <w:t xml:space="preserve"> αυτό. Και τώρα που το σκέφτομαι μια εξεταστική για τη μη εφαρμογή του αντικαπνιστικού νόμου διαχρονικά θα είχε νόημα. Αυτό είναι ένα πραγματικό σκάνδαλο, κύριε Υπουργέ. </w:t>
      </w:r>
    </w:p>
    <w:p w14:paraId="5239328E"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Επιστρέφω στα ση</w:t>
      </w:r>
      <w:r>
        <w:rPr>
          <w:rFonts w:eastAsia="Times New Roman" w:cs="Times New Roman"/>
          <w:szCs w:val="24"/>
        </w:rPr>
        <w:t xml:space="preserve">μερινά. Οι δύο περιπτώσεις,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η σημερινή, έχουν ομοιότητες και διαφορές. Οι ομοιότητες είναι ότι αφορούν στον ίδιο χώρο, το φάρμακο. Έχουμε και εδώ ανώνυμες μαρτυρίες, πέρα από τα όποια γεγονότα. Διερευνώνται και εδώ πράξεις ή παραλείψεις </w:t>
      </w:r>
      <w:r>
        <w:rPr>
          <w:rFonts w:eastAsia="Times New Roman" w:cs="Times New Roman"/>
          <w:szCs w:val="24"/>
        </w:rPr>
        <w:t xml:space="preserve">Υπουργών. Οι διαφορές </w:t>
      </w:r>
      <w:r>
        <w:rPr>
          <w:rFonts w:eastAsia="Times New Roman" w:cs="Times New Roman"/>
          <w:szCs w:val="24"/>
        </w:rPr>
        <w:lastRenderedPageBreak/>
        <w:t xml:space="preserve">–γιατί υπάρχουν και διαφορές- είναι ότι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έχουμε στοιχεία και απ</w:t>
      </w:r>
      <w:r>
        <w:rPr>
          <w:rFonts w:eastAsia="Times New Roman" w:cs="Times New Roman"/>
          <w:szCs w:val="24"/>
        </w:rPr>
        <w:t xml:space="preserve">’ </w:t>
      </w:r>
      <w:r>
        <w:rPr>
          <w:rFonts w:eastAsia="Times New Roman" w:cs="Times New Roman"/>
          <w:szCs w:val="24"/>
        </w:rPr>
        <w:t xml:space="preserve">έξω, από το εξωτερικό, ενώ στην περίπτωση που συζητάμε σήμερα δεν εμπλέκονται ξένες υπηρεσίες. Μια άλλη διαφορά είναι ότι η περίπτωση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αφορά δέ</w:t>
      </w:r>
      <w:r>
        <w:rPr>
          <w:rFonts w:eastAsia="Times New Roman" w:cs="Times New Roman"/>
          <w:szCs w:val="24"/>
        </w:rPr>
        <w:t xml:space="preserve">κα πρόσωπα από διάφορα κόμματα και τα τυχόν αδικήματα έχουν παραγραφεί, ενώ εδώ έχουμε μόνο τρία πρόσωπα από το ίδιο κόμμα και τα ενδεχόμενα αδικήματα δεν έχουν όλα παραγραφεί. </w:t>
      </w:r>
    </w:p>
    <w:p w14:paraId="5239328F"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Ομοιότητες και διαφορές υπάρχουν, λοιπόν, αλλά νομίζω ότι η συμπεριφορά μας δε</w:t>
      </w:r>
      <w:r>
        <w:rPr>
          <w:rFonts w:eastAsia="Times New Roman" w:cs="Times New Roman"/>
          <w:szCs w:val="24"/>
        </w:rPr>
        <w:t xml:space="preserve">ν μπορεί να είναι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Και η δική μας δεν θα είναι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w:t>
      </w:r>
    </w:p>
    <w:p w14:paraId="52393290"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εσάς, όμως, κύριοι συνάδελφοι του ΣΥΡΙΖΑ και των ΑΝΕΛ, το ζήτημα είναι αν το «όλα στο φως» που λέγατε πριν από δεκαπέντε μέρες εξακολουθεί να ισχύει. Ισχύει, λοιπόν, το «όλα στο φως» </w:t>
      </w:r>
      <w:r>
        <w:rPr>
          <w:rFonts w:eastAsia="Times New Roman" w:cs="Times New Roman"/>
          <w:szCs w:val="24"/>
        </w:rPr>
        <w:lastRenderedPageBreak/>
        <w:t xml:space="preserve">ή </w:t>
      </w:r>
      <w:r>
        <w:rPr>
          <w:rFonts w:eastAsia="Times New Roman" w:cs="Times New Roman"/>
          <w:szCs w:val="24"/>
        </w:rPr>
        <w:t xml:space="preserve">μήπως όταν πρόκειται για δικούς σας ανθρώπους σας πιάνει μια φωτοφοβία; </w:t>
      </w:r>
    </w:p>
    <w:p w14:paraId="52393291"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Πάμε, όμως, πέρα από τα πρόσωπα και στο αντικείμενο της εξέτασης. Το θέμα του φαρμάκου είναι πολύ σοβαρή υπόθεση για να το αφήσουμε σε κοκορομαχίες πολιτικών αντιπάλων. Το φάρμακο είν</w:t>
      </w:r>
      <w:r>
        <w:rPr>
          <w:rFonts w:eastAsia="Times New Roman" w:cs="Times New Roman"/>
          <w:szCs w:val="24"/>
        </w:rPr>
        <w:t xml:space="preserve">αι θέμα δημόσιας υγείας, κοινωνικής πολιτικής από τα ασφαλιστικά ταμεία, αλλά και οικονομικής δραστηριότητας. Ο κλάδος, μάλιστα, της εγχώριας φαρμακοβιομηχανίας είναι στα συγκριτικά μας πλεονεκτήματα με βάση τις οικονομικές μελέτες των τελευταίων ετών. Οι </w:t>
      </w:r>
      <w:r>
        <w:rPr>
          <w:rFonts w:eastAsia="Times New Roman" w:cs="Times New Roman"/>
          <w:szCs w:val="24"/>
        </w:rPr>
        <w:t xml:space="preserve">μελέτες των </w:t>
      </w:r>
      <w:r>
        <w:rPr>
          <w:rFonts w:eastAsia="Times New Roman" w:cs="Times New Roman"/>
          <w:szCs w:val="24"/>
        </w:rPr>
        <w:t>«</w:t>
      </w:r>
      <w:proofErr w:type="spellStart"/>
      <w:r>
        <w:rPr>
          <w:rFonts w:eastAsia="Times New Roman" w:cs="Times New Roman"/>
          <w:szCs w:val="24"/>
          <w:lang w:val="en-US"/>
        </w:rPr>
        <w:t>Mc</w:t>
      </w:r>
      <w:r>
        <w:rPr>
          <w:rFonts w:eastAsia="Times New Roman" w:cs="Times New Roman"/>
          <w:szCs w:val="24"/>
          <w:lang w:val="en-US"/>
        </w:rPr>
        <w:t>KINSEY</w:t>
      </w:r>
      <w:proofErr w:type="spellEnd"/>
      <w:r>
        <w:rPr>
          <w:rFonts w:eastAsia="Times New Roman" w:cs="Times New Roman"/>
          <w:szCs w:val="24"/>
        </w:rPr>
        <w:t>»</w:t>
      </w:r>
      <w:r>
        <w:rPr>
          <w:rFonts w:eastAsia="Times New Roman" w:cs="Times New Roman"/>
          <w:szCs w:val="24"/>
        </w:rPr>
        <w:t xml:space="preserve"> για το 2012</w:t>
      </w:r>
      <w:r>
        <w:rPr>
          <w:rFonts w:eastAsia="Times New Roman" w:cs="Times New Roman"/>
          <w:szCs w:val="24"/>
        </w:rPr>
        <w:t xml:space="preserve">, </w:t>
      </w:r>
      <w:r>
        <w:rPr>
          <w:rFonts w:eastAsia="Times New Roman" w:cs="Times New Roman"/>
          <w:szCs w:val="24"/>
        </w:rPr>
        <w:t>ΙΟΒΕ για το 2013</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ΔΙΑΝΕΟΣΙΣ</w:t>
      </w:r>
      <w:r>
        <w:rPr>
          <w:rFonts w:eastAsia="Times New Roman" w:cs="Times New Roman"/>
          <w:szCs w:val="24"/>
        </w:rPr>
        <w:t>» για το 2016</w:t>
      </w:r>
      <w:r>
        <w:rPr>
          <w:rFonts w:eastAsia="Times New Roman" w:cs="Times New Roman"/>
          <w:szCs w:val="24"/>
        </w:rPr>
        <w:t xml:space="preserve">, </w:t>
      </w:r>
      <w:r>
        <w:rPr>
          <w:rFonts w:eastAsia="Times New Roman" w:cs="Times New Roman"/>
          <w:szCs w:val="24"/>
        </w:rPr>
        <w:t xml:space="preserve">λένε το ίδιο.  </w:t>
      </w:r>
    </w:p>
    <w:p w14:paraId="5239329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θέλαμε να δούμε, λοιπόν, το θέμα εποικοδομητικά και ουσιαστικά, θα έπρεπε να εστιάσουμε σε δομές και διαδικασίες. Παραδείγματος χάριν, πώς θα προχωρήσει ο </w:t>
      </w:r>
      <w:r>
        <w:rPr>
          <w:rFonts w:eastAsia="Times New Roman" w:cs="Times New Roman"/>
          <w:szCs w:val="24"/>
        </w:rPr>
        <w:t xml:space="preserve">ηλεκτρονικός ιατρικός φάκελος, τα θεραπευτικά πρωτόκολλα, τα μητρώα ασθενών, πώς μπορούμε να προωθήσουμε τα </w:t>
      </w:r>
      <w:proofErr w:type="spellStart"/>
      <w:r>
        <w:rPr>
          <w:rFonts w:eastAsia="Times New Roman" w:cs="Times New Roman"/>
          <w:szCs w:val="24"/>
        </w:rPr>
        <w:t>γενόσημα</w:t>
      </w:r>
      <w:proofErr w:type="spellEnd"/>
      <w:r>
        <w:rPr>
          <w:rFonts w:eastAsia="Times New Roman" w:cs="Times New Roman"/>
          <w:szCs w:val="24"/>
        </w:rPr>
        <w:t xml:space="preserve">, όπως γίνεται παντού στην Ευρώπη. Πρέπει να δοθούν κίνητρα σε γιατρούς και φαρμακοποιούς; Να τα δούμε όλα αυτά, γιατί αν δεν γίνουν αυτά η </w:t>
      </w:r>
      <w:r>
        <w:rPr>
          <w:rFonts w:eastAsia="Times New Roman" w:cs="Times New Roman"/>
          <w:szCs w:val="24"/>
        </w:rPr>
        <w:t>θεραπευτική δαπάνη δεν θα βελτιστοποιείται, δεν θα πιάνει τόπο, δηλαδή, εκεί που πραγματικά χρειάζεται και όλο θα κυνηγάμε την ουρά μας για το τι υπέγραψε ο ένας Υπουργός και τι ο άλλος. Διαφάνεια, λοιπόν, λογοδοσία, θεσμικά αντίβαρα, ώστε οι «γκρίζες ζώνε</w:t>
      </w:r>
      <w:r>
        <w:rPr>
          <w:rFonts w:eastAsia="Times New Roman" w:cs="Times New Roman"/>
          <w:szCs w:val="24"/>
        </w:rPr>
        <w:t>ς» του συστήματος, μέσα από τις οποίες κάποιοι πάντα αντλούν εξουσία, να εξαφανιστούν.</w:t>
      </w:r>
    </w:p>
    <w:p w14:paraId="5239329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όταν συζητιόταν η </w:t>
      </w:r>
      <w:r>
        <w:rPr>
          <w:rFonts w:eastAsia="Times New Roman" w:cs="Times New Roman"/>
          <w:szCs w:val="24"/>
        </w:rPr>
        <w:t>εξεταστική επιτροπή</w:t>
      </w:r>
      <w:r>
        <w:rPr>
          <w:rFonts w:eastAsia="Times New Roman" w:cs="Times New Roman"/>
          <w:szCs w:val="24"/>
        </w:rPr>
        <w:t xml:space="preserve"> για την υγεία πέρσι τέτοια εποχή, που θα ερευνούσε την περίοδο 1997-2014, είχαμε πει να επεκταθεί το χρονικό διάστημα μέχρι το 2016 και το 2017. Εκεί θα έπρεπε να βρίσκονται κανονικά και οι τρεις αυτές περιπτώσεις που συζητάμε σήμερα. Από τη μία να αναζητ</w:t>
      </w:r>
      <w:r>
        <w:rPr>
          <w:rFonts w:eastAsia="Times New Roman" w:cs="Times New Roman"/>
          <w:szCs w:val="24"/>
        </w:rPr>
        <w:t xml:space="preserve">ηθούν και να αποδοθούν ευθύνες, όπου και αν υπάρχουν, και από την άλλη να βρούμε τις τρύπες του συστήματος και να τις κλείσουμε, να δημιουργήσουμε θεσμούς και διαδικασίες που δεν θα αφήνουν να μπαίνει το δάκτυλο στο μέλι. </w:t>
      </w:r>
    </w:p>
    <w:p w14:paraId="5239329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Αντί, λοιπόν, για το ηθικό πλεονέ</w:t>
      </w:r>
      <w:r>
        <w:rPr>
          <w:rFonts w:eastAsia="Times New Roman" w:cs="Times New Roman"/>
          <w:szCs w:val="24"/>
        </w:rPr>
        <w:t>κτημα, καλύτερα να αναζητούμε το θεσμικό πλεονέκτημα. Η πανοπλία άλλωστε του ηθικού πλεονεκτήματος που επικαλείται συνεχώς η Κυβέρνηση, 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lastRenderedPageBreak/>
        <w:t xml:space="preserve">φορά σκουριάζει και κάνει ρωγμές, όπως διαπιστώνουμε όλο και πιο συχνά τελευταία. </w:t>
      </w:r>
    </w:p>
    <w:p w14:paraId="5239329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Θεωρώ ότι αν δεν υπήρχε η περί</w:t>
      </w:r>
      <w:r>
        <w:rPr>
          <w:rFonts w:eastAsia="Times New Roman" w:cs="Times New Roman"/>
          <w:szCs w:val="24"/>
        </w:rPr>
        <w:t>πτωση του ΣΥΡΙΖΑ για την υπόθεση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 xml:space="preserve">», δεν θα υπήρχε και η σημερινή της Νέας Δημοκρατίας για τους Υπουργούς Υγείας του ΣΥΡΙΖΑ. Αυτό που αντιλαμβάνομαι από την τροπή που παίρνει η υπόθεση της </w:t>
      </w:r>
      <w:r>
        <w:rPr>
          <w:rFonts w:eastAsia="Times New Roman" w:cs="Times New Roman"/>
          <w:szCs w:val="24"/>
        </w:rPr>
        <w:t>προανακριτικής επιτροπής</w:t>
      </w:r>
      <w:r>
        <w:rPr>
          <w:rFonts w:eastAsia="Times New Roman" w:cs="Times New Roman"/>
          <w:szCs w:val="24"/>
        </w:rPr>
        <w:t xml:space="preserve"> για τη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 όπου «</w:t>
      </w:r>
      <w:proofErr w:type="spellStart"/>
      <w:r>
        <w:rPr>
          <w:rFonts w:eastAsia="Times New Roman" w:cs="Times New Roman"/>
          <w:szCs w:val="24"/>
        </w:rPr>
        <w:t>ώδινεν</w:t>
      </w:r>
      <w:proofErr w:type="spellEnd"/>
      <w:r>
        <w:rPr>
          <w:rFonts w:eastAsia="Times New Roman" w:cs="Times New Roman"/>
          <w:szCs w:val="24"/>
        </w:rPr>
        <w:t xml:space="preserve"> </w:t>
      </w:r>
      <w:proofErr w:type="spellStart"/>
      <w:r>
        <w:rPr>
          <w:rFonts w:eastAsia="Times New Roman" w:cs="Times New Roman"/>
          <w:szCs w:val="24"/>
        </w:rPr>
        <w:t>όρ</w:t>
      </w:r>
      <w:r>
        <w:rPr>
          <w:rFonts w:eastAsia="Times New Roman" w:cs="Times New Roman"/>
          <w:szCs w:val="24"/>
        </w:rPr>
        <w:t>ον</w:t>
      </w:r>
      <w:proofErr w:type="spellEnd"/>
      <w:r>
        <w:rPr>
          <w:rFonts w:eastAsia="Times New Roman" w:cs="Times New Roman"/>
          <w:szCs w:val="24"/>
        </w:rPr>
        <w:t xml:space="preserve"> και </w:t>
      </w:r>
      <w:proofErr w:type="spellStart"/>
      <w:r>
        <w:rPr>
          <w:rFonts w:eastAsia="Times New Roman" w:cs="Times New Roman"/>
          <w:szCs w:val="24"/>
        </w:rPr>
        <w:t>έτεκεν</w:t>
      </w:r>
      <w:proofErr w:type="spellEnd"/>
      <w:r>
        <w:rPr>
          <w:rFonts w:eastAsia="Times New Roman" w:cs="Times New Roman"/>
          <w:szCs w:val="24"/>
        </w:rPr>
        <w:t xml:space="preserve"> μυν», όπως φαίνεται, είναι ότι τελικά αυτά γίνονται για </w:t>
      </w:r>
      <w:r>
        <w:rPr>
          <w:rFonts w:eastAsia="Times New Roman" w:cs="Times New Roman"/>
          <w:szCs w:val="24"/>
        </w:rPr>
        <w:t xml:space="preserve">το </w:t>
      </w:r>
      <w:r>
        <w:rPr>
          <w:rFonts w:eastAsia="Times New Roman" w:cs="Times New Roman"/>
          <w:szCs w:val="24"/>
        </w:rPr>
        <w:t>θεαθήναι ή καλύτερα για το «</w:t>
      </w:r>
      <w:proofErr w:type="spellStart"/>
      <w:r>
        <w:rPr>
          <w:rFonts w:eastAsia="Times New Roman" w:cs="Times New Roman"/>
          <w:szCs w:val="24"/>
        </w:rPr>
        <w:t>τηλεθεαθήναι</w:t>
      </w:r>
      <w:proofErr w:type="spellEnd"/>
      <w:r>
        <w:rPr>
          <w:rFonts w:eastAsia="Times New Roman" w:cs="Times New Roman"/>
          <w:szCs w:val="24"/>
        </w:rPr>
        <w:t>», για να πουν οι καινούρ</w:t>
      </w:r>
      <w:r>
        <w:rPr>
          <w:rFonts w:eastAsia="Times New Roman" w:cs="Times New Roman"/>
          <w:szCs w:val="24"/>
        </w:rPr>
        <w:t>γ</w:t>
      </w:r>
      <w:r>
        <w:rPr>
          <w:rFonts w:eastAsia="Times New Roman" w:cs="Times New Roman"/>
          <w:szCs w:val="24"/>
        </w:rPr>
        <w:t>ιοι πόσο βρώμικοι είναι οι παλιοί και για να πουν οι παλιοί ότι δεν είναι τόσο άσπιλοι και οι καινούρ</w:t>
      </w:r>
      <w:r>
        <w:rPr>
          <w:rFonts w:eastAsia="Times New Roman" w:cs="Times New Roman"/>
          <w:szCs w:val="24"/>
        </w:rPr>
        <w:t>γ</w:t>
      </w:r>
      <w:r>
        <w:rPr>
          <w:rFonts w:eastAsia="Times New Roman" w:cs="Times New Roman"/>
          <w:szCs w:val="24"/>
        </w:rPr>
        <w:t>ιοι. «</w:t>
      </w:r>
      <w:proofErr w:type="spellStart"/>
      <w:r>
        <w:rPr>
          <w:rFonts w:eastAsia="Times New Roman" w:cs="Times New Roman"/>
          <w:szCs w:val="24"/>
        </w:rPr>
        <w:t>Οφθαλμόν</w:t>
      </w:r>
      <w:proofErr w:type="spellEnd"/>
      <w:r>
        <w:rPr>
          <w:rFonts w:eastAsia="Times New Roman" w:cs="Times New Roman"/>
          <w:szCs w:val="24"/>
        </w:rPr>
        <w:t xml:space="preserve"> </w:t>
      </w:r>
      <w:r>
        <w:rPr>
          <w:rFonts w:eastAsia="Times New Roman" w:cs="Times New Roman"/>
          <w:szCs w:val="24"/>
        </w:rPr>
        <w:t>αντί οφθαλμού» και «</w:t>
      </w:r>
      <w:r>
        <w:rPr>
          <w:rFonts w:eastAsia="Times New Roman" w:cs="Times New Roman"/>
          <w:szCs w:val="24"/>
        </w:rPr>
        <w:t>προανακριτική αντί προανακριτικής</w:t>
      </w:r>
      <w:r>
        <w:rPr>
          <w:rFonts w:eastAsia="Times New Roman" w:cs="Times New Roman"/>
          <w:szCs w:val="24"/>
        </w:rPr>
        <w:t xml:space="preserve">»! </w:t>
      </w:r>
    </w:p>
    <w:p w14:paraId="5239329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Έτσι όμως θα πάμε; Με τόσα ανοιχτά μέτωπα, με την οικονομία σε κρίσιμη καμπή, με αποφάσεις που πρέπει να παρθούν όχι για τους επόμενους μήνες ή για τα επόμενα χρόνια, αλλά για τις επόμενες γενιές, με</w:t>
      </w:r>
      <w:r>
        <w:rPr>
          <w:rFonts w:eastAsia="Times New Roman" w:cs="Times New Roman"/>
          <w:szCs w:val="24"/>
        </w:rPr>
        <w:t xml:space="preserve"> όλα αυτά ανοιχτά, εμείς θα κυνηγάμε την ουρά μας; </w:t>
      </w:r>
    </w:p>
    <w:p w14:paraId="5239329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Μια μικρή παρένθεση εδώ, μια</w:t>
      </w:r>
      <w:r>
        <w:rPr>
          <w:rFonts w:eastAsia="Times New Roman" w:cs="Times New Roman"/>
          <w:szCs w:val="24"/>
        </w:rPr>
        <w:t>ς</w:t>
      </w:r>
      <w:r>
        <w:rPr>
          <w:rFonts w:eastAsia="Times New Roman" w:cs="Times New Roman"/>
          <w:szCs w:val="24"/>
        </w:rPr>
        <w:t xml:space="preserve"> και αναφέρθηκα στα εθνικά θέματα: Έχουμε κάνει</w:t>
      </w:r>
      <w:r>
        <w:rPr>
          <w:rFonts w:eastAsia="Times New Roman" w:cs="Times New Roman"/>
          <w:szCs w:val="24"/>
        </w:rPr>
        <w:t>,</w:t>
      </w:r>
      <w:r>
        <w:rPr>
          <w:rFonts w:eastAsia="Times New Roman" w:cs="Times New Roman"/>
          <w:szCs w:val="24"/>
        </w:rPr>
        <w:t xml:space="preserve"> ως Ποτάμι</w:t>
      </w:r>
      <w:r>
        <w:rPr>
          <w:rFonts w:eastAsia="Times New Roman" w:cs="Times New Roman"/>
          <w:szCs w:val="24"/>
        </w:rPr>
        <w:t>,</w:t>
      </w:r>
      <w:r>
        <w:rPr>
          <w:rFonts w:eastAsia="Times New Roman" w:cs="Times New Roman"/>
          <w:szCs w:val="24"/>
        </w:rPr>
        <w:t xml:space="preserve"> πρόταση νόμου από τον Δεκέμβριο του 2016 για τη σύσταση του Συμβουλίου Εθνικής Ασφάλειας. Την </w:t>
      </w:r>
      <w:proofErr w:type="spellStart"/>
      <w:r>
        <w:rPr>
          <w:rFonts w:eastAsia="Times New Roman" w:cs="Times New Roman"/>
          <w:szCs w:val="24"/>
        </w:rPr>
        <w:t>επανέφερε</w:t>
      </w:r>
      <w:proofErr w:type="spellEnd"/>
      <w:r>
        <w:rPr>
          <w:rFonts w:eastAsia="Times New Roman" w:cs="Times New Roman"/>
          <w:szCs w:val="24"/>
        </w:rPr>
        <w:t xml:space="preserve"> εχθές ο Πρό</w:t>
      </w:r>
      <w:r>
        <w:rPr>
          <w:rFonts w:eastAsia="Times New Roman" w:cs="Times New Roman"/>
          <w:szCs w:val="24"/>
        </w:rPr>
        <w:t>εδρος του Ποταμιού με επιστολή στον Πρόεδρο της Βουλής, ζητώντας τη σύστασή του. Τις τελευταίες ημέρες την αναγκαιότητα του Συμβουλίου Εθνικής Ασφάλειας την επισήμαναν και ο Πρωθυπουργός ο κ. Τσίπρας και ο Αρχηγός της Αξιωματικής Αντιπολίτευσης κ. Μητσοτάκ</w:t>
      </w:r>
      <w:r>
        <w:rPr>
          <w:rFonts w:eastAsia="Times New Roman" w:cs="Times New Roman"/>
          <w:szCs w:val="24"/>
        </w:rPr>
        <w:t xml:space="preserve">ης. </w:t>
      </w:r>
    </w:p>
    <w:p w14:paraId="5239329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άλλο, λοιπόν, να περιμένουμε; Μήπως να το συζητήσουμε κάποια στιγμή στη Βουλή σε κάποιο διάλειμμα από τις </w:t>
      </w:r>
      <w:r>
        <w:rPr>
          <w:rFonts w:eastAsia="Times New Roman" w:cs="Times New Roman"/>
          <w:szCs w:val="24"/>
        </w:rPr>
        <w:t>προανακριτικές</w:t>
      </w:r>
      <w:r>
        <w:rPr>
          <w:rFonts w:eastAsia="Times New Roman" w:cs="Times New Roman"/>
          <w:szCs w:val="24"/>
        </w:rPr>
        <w:t xml:space="preserve"> και τις </w:t>
      </w:r>
      <w:r>
        <w:rPr>
          <w:rFonts w:eastAsia="Times New Roman" w:cs="Times New Roman"/>
          <w:szCs w:val="24"/>
        </w:rPr>
        <w:t>εξεταστικές επιτροπές,</w:t>
      </w:r>
      <w:r>
        <w:rPr>
          <w:rFonts w:eastAsia="Times New Roman" w:cs="Times New Roman"/>
          <w:szCs w:val="24"/>
        </w:rPr>
        <w:t xml:space="preserve"> στις οποίες αναλωνόμαστε;</w:t>
      </w:r>
    </w:p>
    <w:p w14:paraId="5239329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w:t>
      </w:r>
      <w:r>
        <w:rPr>
          <w:rFonts w:eastAsia="Times New Roman" w:cs="Times New Roman"/>
          <w:szCs w:val="24"/>
        </w:rPr>
        <w:t>ή</w:t>
      </w:r>
      <w:r>
        <w:rPr>
          <w:rFonts w:eastAsia="Times New Roman" w:cs="Times New Roman"/>
          <w:szCs w:val="24"/>
        </w:rPr>
        <w:t>)</w:t>
      </w:r>
    </w:p>
    <w:p w14:paraId="5239329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Τριάντα δευτερόλεπτα ακόμα, κυρία Πρόεδρε.</w:t>
      </w:r>
    </w:p>
    <w:p w14:paraId="5239329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πολιτική σημαίνει προτεραιότητες. Πρέπει να κάνουμε ως πολιτικό σύστημα μια επανεκκίνηση, να δούμε τα πραγματικά σημαντικά για τη χώρα και όχι για τα κόμματά μας. Να βάλ</w:t>
      </w:r>
      <w:r>
        <w:rPr>
          <w:rFonts w:eastAsia="Times New Roman" w:cs="Times New Roman"/>
          <w:szCs w:val="24"/>
        </w:rPr>
        <w:t>ουμε το εθνικό αφήγημα πάνω από τα κομματικά αφηγήματα. Να δούμε λίγο πέρα από τα κομματικά τείχη, με το βλέμμα στις νέες γενιές και όχι στις νέες κάλπες.</w:t>
      </w:r>
    </w:p>
    <w:p w14:paraId="5239329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239329D"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5239329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5239329F" w14:textId="77777777" w:rsidR="00246891" w:rsidRDefault="00DA5D45">
      <w:pPr>
        <w:spacing w:after="0" w:line="600" w:lineRule="auto"/>
        <w:ind w:firstLine="720"/>
        <w:jc w:val="both"/>
        <w:rPr>
          <w:rFonts w:eastAsia="Times New Roman" w:cs="Times New Roman"/>
          <w:szCs w:val="24"/>
        </w:rPr>
      </w:pPr>
      <w:r>
        <w:rPr>
          <w:rFonts w:eastAsia="Times New Roman" w:cs="Times New Roman"/>
        </w:rPr>
        <w:t>Κυρίες και</w:t>
      </w:r>
      <w:r>
        <w:rPr>
          <w:rFonts w:eastAsia="Times New Roman" w:cs="Times New Roman"/>
        </w:rPr>
        <w:t xml:space="preserve">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t>οργάνωσης και λειτουργίας της Βουλής, πενήντα δύο μαθητές και μαθήτριες και τέσσερις εκπαιδευτικοί συνοδοί τους από το 9</w:t>
      </w:r>
      <w:r w:rsidRPr="006F77D1">
        <w:rPr>
          <w:rFonts w:eastAsia="Times New Roman" w:cs="Times New Roman"/>
          <w:vertAlign w:val="superscript"/>
        </w:rPr>
        <w:t>ο</w:t>
      </w:r>
      <w:r>
        <w:rPr>
          <w:rFonts w:eastAsia="Times New Roman" w:cs="Times New Roman"/>
        </w:rPr>
        <w:t xml:space="preserve"> Γυμνάσιο Λαμίας. </w:t>
      </w:r>
    </w:p>
    <w:p w14:paraId="523932A0" w14:textId="77777777" w:rsidR="00246891" w:rsidRDefault="00DA5D45">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23932A1" w14:textId="77777777" w:rsidR="00246891" w:rsidRDefault="00DA5D45">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23932A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Νικολόπουλος, </w:t>
      </w:r>
      <w:r>
        <w:rPr>
          <w:rFonts w:eastAsia="Times New Roman" w:cs="Times New Roman"/>
          <w:szCs w:val="24"/>
        </w:rPr>
        <w:t>Ανεξάρτητος Βουλευτής, επίσης για δέκα λεπτά.</w:t>
      </w:r>
    </w:p>
    <w:p w14:paraId="523932A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Ευχαριστώ, κυρία Πρόεδρε. </w:t>
      </w:r>
    </w:p>
    <w:p w14:paraId="523932A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Ιδιαιτέρως, όμως, ευχαριστώ τον κ. Βενιζέλο, γιατί η παρουσία του στην Αίθουσα έφερε Βουλευτές από το </w:t>
      </w:r>
      <w:r>
        <w:rPr>
          <w:rFonts w:eastAsia="Times New Roman" w:cs="Times New Roman"/>
          <w:szCs w:val="24"/>
        </w:rPr>
        <w:t>κ</w:t>
      </w:r>
      <w:r>
        <w:rPr>
          <w:rFonts w:eastAsia="Times New Roman" w:cs="Times New Roman"/>
          <w:szCs w:val="24"/>
        </w:rPr>
        <w:t xml:space="preserve">όμμα του κ. Μητσοτάκη. Είχαν τόσο ενδιαφέρον γι’ αυτή τη </w:t>
      </w:r>
      <w:r>
        <w:rPr>
          <w:rFonts w:eastAsia="Times New Roman" w:cs="Times New Roman"/>
          <w:szCs w:val="24"/>
        </w:rPr>
        <w:t xml:space="preserve">συζήτηση, που είχαν αφήσει έναν «θαλαμοφύλακα»! Τώρα είναι επτά. Και αυτό χάρη σε εσάς, γιατί είδα, περνώντας από εκεί, ότι σας ρωτούσαν εάν θα είστε ο επόμενος ομιλητής. </w:t>
      </w:r>
    </w:p>
    <w:p w14:paraId="523932A5" w14:textId="77777777" w:rsidR="00246891" w:rsidRDefault="00DA5D45">
      <w:pPr>
        <w:spacing w:after="0"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Θα φύγουν και θα ξαναέρθουν δηλαδή. </w:t>
      </w:r>
    </w:p>
    <w:p w14:paraId="523932A6" w14:textId="77777777" w:rsidR="00246891" w:rsidRDefault="00DA5D45">
      <w:pPr>
        <w:spacing w:after="0" w:line="600" w:lineRule="auto"/>
        <w:ind w:firstLine="720"/>
        <w:jc w:val="both"/>
        <w:rPr>
          <w:rFonts w:eastAsia="Times New Roman" w:cs="Times New Roman"/>
        </w:rPr>
      </w:pPr>
      <w:r>
        <w:rPr>
          <w:rFonts w:eastAsia="Times New Roman" w:cs="Times New Roman"/>
          <w:b/>
        </w:rPr>
        <w:t>ΝΙΚΟΛΑΟΣ ΝΙΚΟΛΟΠΟΥΛΟΣ:</w:t>
      </w:r>
      <w:r>
        <w:rPr>
          <w:rFonts w:eastAsia="Times New Roman" w:cs="Times New Roman"/>
        </w:rPr>
        <w:t xml:space="preserve"> Δεν</w:t>
      </w:r>
      <w:r>
        <w:rPr>
          <w:rFonts w:eastAsia="Times New Roman" w:cs="Times New Roman"/>
        </w:rPr>
        <w:t xml:space="preserve"> θα προλάβουν σε δέκα λεπτά. </w:t>
      </w:r>
    </w:p>
    <w:p w14:paraId="523932A7" w14:textId="77777777" w:rsidR="00246891" w:rsidRDefault="00DA5D45">
      <w:pPr>
        <w:spacing w:after="0" w:line="600" w:lineRule="auto"/>
        <w:ind w:firstLine="720"/>
        <w:jc w:val="both"/>
        <w:rPr>
          <w:rFonts w:eastAsia="Times New Roman" w:cs="Times New Roman"/>
        </w:rPr>
      </w:pPr>
      <w:r>
        <w:rPr>
          <w:rFonts w:eastAsia="Times New Roman" w:cs="Times New Roman"/>
        </w:rPr>
        <w:lastRenderedPageBreak/>
        <w:t>Πράγματι</w:t>
      </w:r>
      <w:r>
        <w:rPr>
          <w:rFonts w:eastAsia="Times New Roman" w:cs="Times New Roman"/>
        </w:rPr>
        <w:t>,</w:t>
      </w:r>
      <w:r>
        <w:rPr>
          <w:rFonts w:eastAsia="Times New Roman" w:cs="Times New Roman"/>
        </w:rPr>
        <w:t xml:space="preserve"> νόμιζα ότι ίσως θα έπρεπε να φορέσω κράνος, γιατί θα είχε μεγάλο ενδιαφέρον αυτή η συζήτηση, θα είχε ανταλλαγή επιχειρημάτων, θα είχε πάθος κ.λπ.. Μια νέκρα υπάρχει στην Αίθουσα και</w:t>
      </w:r>
      <w:r>
        <w:rPr>
          <w:rFonts w:eastAsia="Times New Roman" w:cs="Times New Roman"/>
        </w:rPr>
        <w:t>,</w:t>
      </w:r>
      <w:r>
        <w:rPr>
          <w:rFonts w:eastAsia="Times New Roman" w:cs="Times New Roman"/>
        </w:rPr>
        <w:t xml:space="preserve"> μάλιστα, αν δείξουν οι κάμερες… </w:t>
      </w:r>
    </w:p>
    <w:p w14:paraId="523932A8" w14:textId="77777777" w:rsidR="00246891" w:rsidRDefault="00DA5D45">
      <w:pPr>
        <w:spacing w:after="0" w:line="600" w:lineRule="auto"/>
        <w:ind w:firstLine="720"/>
        <w:jc w:val="both"/>
        <w:rPr>
          <w:rFonts w:eastAsia="Times New Roman" w:cs="Times New Roman"/>
        </w:rPr>
      </w:pPr>
      <w:r>
        <w:rPr>
          <w:rFonts w:eastAsia="Times New Roman" w:cs="Times New Roman"/>
          <w:b/>
        </w:rPr>
        <w:t xml:space="preserve">ΔΗΜΗΤΡΙΟΣ ΚΥΡΙΑΖΙΔΗΣ: </w:t>
      </w:r>
      <w:r>
        <w:rPr>
          <w:rFonts w:eastAsia="Times New Roman" w:cs="Times New Roman"/>
        </w:rPr>
        <w:t>Για σένα ήρθαμε, κύριε Νικολόπουλε…</w:t>
      </w:r>
    </w:p>
    <w:p w14:paraId="523932A9" w14:textId="77777777" w:rsidR="00246891" w:rsidRDefault="00DA5D45">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Κυριαζίδη, σας παρακαλώ!</w:t>
      </w:r>
    </w:p>
    <w:p w14:paraId="523932AA" w14:textId="77777777" w:rsidR="00246891" w:rsidRDefault="00DA5D45">
      <w:pPr>
        <w:spacing w:after="0" w:line="600" w:lineRule="auto"/>
        <w:ind w:firstLine="720"/>
        <w:jc w:val="both"/>
        <w:rPr>
          <w:rFonts w:eastAsia="Times New Roman" w:cs="Times New Roman"/>
        </w:rPr>
      </w:pPr>
      <w:r>
        <w:rPr>
          <w:rFonts w:eastAsia="Times New Roman" w:cs="Times New Roman"/>
          <w:b/>
        </w:rPr>
        <w:t>ΝΙΚΟΛΑΟΣ ΝΙΚΟΛΟΠΟΥΛΟΣ:</w:t>
      </w:r>
      <w:r>
        <w:rPr>
          <w:rFonts w:eastAsia="Times New Roman" w:cs="Times New Roman"/>
        </w:rPr>
        <w:t xml:space="preserve"> …θα δουν ποιο είναι το ενδιαφέρον εκείνων που υπέγραψαν και ήθελαν πραγματικά να αναδείξουν το σκάνδαλο, να παρουσιάσουν τα στοιχεία. Οι καψεροί! Ψάχνουν να βρουν τώρα πια αν ήταν Υπουργός αυτός που έγραψε την ανώνυμη καταγγελία, αν μάλιστα ήταν –λέει- κα</w:t>
      </w:r>
      <w:r>
        <w:rPr>
          <w:rFonts w:eastAsia="Times New Roman" w:cs="Times New Roman"/>
        </w:rPr>
        <w:t xml:space="preserve">ι δικαστικός, </w:t>
      </w:r>
      <w:r>
        <w:rPr>
          <w:rFonts w:eastAsia="Times New Roman" w:cs="Times New Roman"/>
        </w:rPr>
        <w:lastRenderedPageBreak/>
        <w:t xml:space="preserve">γιατί δεν μπορεί –λέει- οι φαρμακοβιομήχανοι να απαντούν, γιατί αυτοί δεν είναι συμμορίτες. </w:t>
      </w:r>
    </w:p>
    <w:p w14:paraId="523932AB" w14:textId="77777777" w:rsidR="00246891" w:rsidRDefault="00DA5D45">
      <w:pPr>
        <w:spacing w:after="0" w:line="600" w:lineRule="auto"/>
        <w:ind w:firstLine="720"/>
        <w:jc w:val="both"/>
        <w:rPr>
          <w:rFonts w:eastAsia="Times New Roman" w:cs="Times New Roman"/>
        </w:rPr>
      </w:pPr>
      <w:r>
        <w:rPr>
          <w:rFonts w:eastAsia="Times New Roman" w:cs="Times New Roman"/>
        </w:rPr>
        <w:t>Είναι δυνατόν να απάντησαν σημείο προς σημείο σε αυτή την ανώνυμη επιστολή, που τυχαία κατετέθη στις 30</w:t>
      </w:r>
      <w:r>
        <w:rPr>
          <w:rFonts w:eastAsia="Times New Roman" w:cs="Times New Roman"/>
        </w:rPr>
        <w:t>-</w:t>
      </w:r>
      <w:r>
        <w:rPr>
          <w:rFonts w:eastAsia="Times New Roman" w:cs="Times New Roman"/>
        </w:rPr>
        <w:t>3</w:t>
      </w:r>
      <w:r>
        <w:rPr>
          <w:rFonts w:eastAsia="Times New Roman" w:cs="Times New Roman"/>
        </w:rPr>
        <w:t>-</w:t>
      </w:r>
      <w:r>
        <w:rPr>
          <w:rFonts w:eastAsia="Times New Roman" w:cs="Times New Roman"/>
        </w:rPr>
        <w:t>2017; Στις 21</w:t>
      </w:r>
      <w:r>
        <w:rPr>
          <w:rFonts w:eastAsia="Times New Roman" w:cs="Times New Roman"/>
        </w:rPr>
        <w:t>-</w:t>
      </w:r>
      <w:r>
        <w:rPr>
          <w:rFonts w:eastAsia="Times New Roman" w:cs="Times New Roman"/>
        </w:rPr>
        <w:t>2</w:t>
      </w:r>
      <w:r>
        <w:rPr>
          <w:rFonts w:eastAsia="Times New Roman" w:cs="Times New Roman"/>
        </w:rPr>
        <w:t>-</w:t>
      </w:r>
      <w:r>
        <w:rPr>
          <w:rFonts w:eastAsia="Times New Roman" w:cs="Times New Roman"/>
        </w:rPr>
        <w:t>2017 στέλνει ο κ. Λοβέρδος.</w:t>
      </w:r>
      <w:r>
        <w:rPr>
          <w:rFonts w:eastAsia="Times New Roman" w:cs="Times New Roman"/>
        </w:rPr>
        <w:t xml:space="preserve"> Στις 8</w:t>
      </w:r>
      <w:r>
        <w:rPr>
          <w:rFonts w:eastAsia="Times New Roman" w:cs="Times New Roman"/>
        </w:rPr>
        <w:t>-</w:t>
      </w:r>
      <w:r>
        <w:rPr>
          <w:rFonts w:eastAsia="Times New Roman" w:cs="Times New Roman"/>
        </w:rPr>
        <w:t>3</w:t>
      </w:r>
      <w:r>
        <w:rPr>
          <w:rFonts w:eastAsia="Times New Roman" w:cs="Times New Roman"/>
        </w:rPr>
        <w:t>-</w:t>
      </w:r>
      <w:r>
        <w:rPr>
          <w:rFonts w:eastAsia="Times New Roman" w:cs="Times New Roman"/>
        </w:rPr>
        <w:t>2017 και 13</w:t>
      </w:r>
      <w:r>
        <w:rPr>
          <w:rFonts w:eastAsia="Times New Roman" w:cs="Times New Roman"/>
        </w:rPr>
        <w:t>-</w:t>
      </w:r>
      <w:r>
        <w:rPr>
          <w:rFonts w:eastAsia="Times New Roman" w:cs="Times New Roman"/>
        </w:rPr>
        <w:t>4</w:t>
      </w:r>
      <w:r>
        <w:rPr>
          <w:rFonts w:eastAsia="Times New Roman" w:cs="Times New Roman"/>
        </w:rPr>
        <w:t>-</w:t>
      </w:r>
      <w:r>
        <w:rPr>
          <w:rFonts w:eastAsia="Times New Roman" w:cs="Times New Roman"/>
        </w:rPr>
        <w:t>2017 ενδιαμέσως, μέσα σε αυτές τις λίγες μέρες λέει και η Νέα Δημοκρατία «να κάνουμε κάτι». Όμως εκείνη δεν βάζει την υπογραφή της. Έρχεται να τη βάλει μετά, σήμερα δηλαδή, που φέρνει αυτή την ανώνυμη επιστολή και την κάνει επώνυμη,</w:t>
      </w:r>
      <w:r>
        <w:rPr>
          <w:rFonts w:eastAsia="Times New Roman" w:cs="Times New Roman"/>
        </w:rPr>
        <w:t xml:space="preserve"> παρ</w:t>
      </w:r>
      <w:r>
        <w:rPr>
          <w:rFonts w:eastAsia="Times New Roman" w:cs="Times New Roman"/>
        </w:rPr>
        <w:t xml:space="preserve">’ </w:t>
      </w:r>
      <w:r>
        <w:rPr>
          <w:rFonts w:eastAsia="Times New Roman" w:cs="Times New Roman"/>
        </w:rPr>
        <w:t xml:space="preserve">ότι οι </w:t>
      </w:r>
      <w:proofErr w:type="spellStart"/>
      <w:r>
        <w:rPr>
          <w:rFonts w:eastAsia="Times New Roman" w:cs="Times New Roman"/>
        </w:rPr>
        <w:t>κατσαπλιάδες</w:t>
      </w:r>
      <w:proofErr w:type="spellEnd"/>
      <w:r>
        <w:rPr>
          <w:rFonts w:eastAsia="Times New Roman" w:cs="Times New Roman"/>
        </w:rPr>
        <w:t xml:space="preserve"> οι φαρμακοβιομήχανοι έχουν βγάλει επίσημη ανακοίνωση και ρωτάνε «ποιος έγραψε αυτή την επιστολή;. Μα, είναι γεμάτη ανακρίβειες. Μα, εκτίθεσθε». </w:t>
      </w:r>
    </w:p>
    <w:p w14:paraId="523932AC" w14:textId="77777777" w:rsidR="00246891" w:rsidRDefault="00DA5D45">
      <w:pPr>
        <w:spacing w:after="0" w:line="600" w:lineRule="auto"/>
        <w:ind w:firstLine="720"/>
        <w:jc w:val="both"/>
        <w:rPr>
          <w:rFonts w:eastAsia="Times New Roman" w:cs="Times New Roman"/>
        </w:rPr>
      </w:pPr>
      <w:r>
        <w:rPr>
          <w:rFonts w:eastAsia="Times New Roman" w:cs="Times New Roman"/>
        </w:rPr>
        <w:lastRenderedPageBreak/>
        <w:t>Εσείς, ένα συντηρητικό κόμμα, μια συντηρητική παράταξη, δεν μας μιλάτε, να σας πούμε,</w:t>
      </w:r>
      <w:r>
        <w:rPr>
          <w:rFonts w:eastAsia="Times New Roman" w:cs="Times New Roman"/>
        </w:rPr>
        <w:t xml:space="preserve"> να σας ρωτήσουμε; Και τώρα ψάχνουν να βρουν ποιος την έγραψε. Δεν το πιστεύω. Ενοχοποιούν κάποιον που συνέχεια ενοχοποιούν. Είτε είναι για «</w:t>
      </w:r>
      <w:proofErr w:type="spellStart"/>
      <w:r>
        <w:rPr>
          <w:rFonts w:eastAsia="Times New Roman" w:cs="Times New Roman"/>
        </w:rPr>
        <w:t>παναθηναϊκάκηδες</w:t>
      </w:r>
      <w:proofErr w:type="spellEnd"/>
      <w:r>
        <w:rPr>
          <w:rFonts w:eastAsia="Times New Roman" w:cs="Times New Roman"/>
        </w:rPr>
        <w:t xml:space="preserve">» είτε για άλλους, όλα τα φταίει αυτός. </w:t>
      </w:r>
    </w:p>
    <w:p w14:paraId="523932AD" w14:textId="77777777" w:rsidR="00246891" w:rsidRDefault="00DA5D45">
      <w:pPr>
        <w:spacing w:after="0" w:line="600" w:lineRule="auto"/>
        <w:ind w:firstLine="720"/>
        <w:jc w:val="both"/>
        <w:rPr>
          <w:rFonts w:eastAsia="Times New Roman" w:cs="Times New Roman"/>
        </w:rPr>
      </w:pPr>
      <w:r>
        <w:rPr>
          <w:rFonts w:eastAsia="Times New Roman" w:cs="Times New Roman"/>
        </w:rPr>
        <w:t>Μήπως όμως ο Τύπος, ο φιλικός προς την κεντροδεξιά, το έκα</w:t>
      </w:r>
      <w:r>
        <w:rPr>
          <w:rFonts w:eastAsia="Times New Roman" w:cs="Times New Roman"/>
        </w:rPr>
        <w:t>νε πρώτο θέμα; Όχι. Πού το έβαλε; Στην επαρχία λέμε «πίσω στις κηδείες», γιατί εκεί βάζουν τα κοινωνικά. Γι’ αυτό μάλλον το έβαλαν εκεί. Κα</w:t>
      </w:r>
      <w:r>
        <w:rPr>
          <w:rFonts w:eastAsia="Times New Roman" w:cs="Times New Roman"/>
        </w:rPr>
        <w:t>μ</w:t>
      </w:r>
      <w:r>
        <w:rPr>
          <w:rFonts w:eastAsia="Times New Roman" w:cs="Times New Roman"/>
        </w:rPr>
        <w:t xml:space="preserve">μία εφημερίδα δεν θεωρεί σήμερα ότι αυτό είναι μείζον θέμα. </w:t>
      </w:r>
    </w:p>
    <w:p w14:paraId="523932AE" w14:textId="77777777" w:rsidR="00246891" w:rsidRDefault="00DA5D45">
      <w:pPr>
        <w:spacing w:after="0" w:line="600" w:lineRule="auto"/>
        <w:ind w:firstLine="720"/>
        <w:jc w:val="both"/>
        <w:rPr>
          <w:rFonts w:eastAsia="Times New Roman" w:cs="Times New Roman"/>
        </w:rPr>
      </w:pPr>
      <w:r>
        <w:rPr>
          <w:rFonts w:eastAsia="Times New Roman" w:cs="Times New Roman"/>
        </w:rPr>
        <w:t>Το ίδιο έγινε την προηγούμενη φορά; Τι λέτε; Όχι. Και ε</w:t>
      </w:r>
      <w:r>
        <w:rPr>
          <w:rFonts w:eastAsia="Times New Roman" w:cs="Times New Roman"/>
        </w:rPr>
        <w:t xml:space="preserve">κείνοι που συμφωνούσαν και εκείνοι που διαφωνούσαν ήταν στην πρώτη </w:t>
      </w:r>
      <w:r>
        <w:rPr>
          <w:rFonts w:eastAsia="Times New Roman" w:cs="Times New Roman"/>
        </w:rPr>
        <w:lastRenderedPageBreak/>
        <w:t xml:space="preserve">γραμμή να δώσουν στοιχεία από το ρεπορτάζ στους πολίτες και έλεγαν ότι τα πήραν πολιτικοί και έλεγαν ονόματα. </w:t>
      </w:r>
    </w:p>
    <w:p w14:paraId="523932AF"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Εδώ δεν άκουσα κανέναν από τους πιο σκληρούς αντιπάλους να σηκωθεί και να πει «τα πήρε ο </w:t>
      </w:r>
      <w:proofErr w:type="spellStart"/>
      <w:r>
        <w:rPr>
          <w:rFonts w:eastAsia="Times New Roman" w:cs="Times New Roman"/>
        </w:rPr>
        <w:t>Πολάκης</w:t>
      </w:r>
      <w:proofErr w:type="spellEnd"/>
      <w:r>
        <w:rPr>
          <w:rFonts w:eastAsia="Times New Roman" w:cs="Times New Roman"/>
        </w:rPr>
        <w:t xml:space="preserve">», «τα πήρε ο Ξανθός», «τα πήρε ο φίλος μου ο </w:t>
      </w:r>
      <w:proofErr w:type="spellStart"/>
      <w:r>
        <w:rPr>
          <w:rFonts w:eastAsia="Times New Roman" w:cs="Times New Roman"/>
        </w:rPr>
        <w:t>Αιτωλοακαρνάνας</w:t>
      </w:r>
      <w:proofErr w:type="spellEnd"/>
      <w:r>
        <w:rPr>
          <w:rFonts w:eastAsia="Times New Roman" w:cs="Times New Roman"/>
        </w:rPr>
        <w:t>». Δεν το είπαν. Δεν τόλμησαν να πουν ούτε για βαλίτσες ούτε για τίποτα. Ξέρετε, κάτι είναι και αυτ</w:t>
      </w:r>
      <w:r>
        <w:rPr>
          <w:rFonts w:eastAsia="Times New Roman" w:cs="Times New Roman"/>
        </w:rPr>
        <w:t xml:space="preserve">ό! </w:t>
      </w:r>
    </w:p>
    <w:p w14:paraId="523932B0" w14:textId="77777777" w:rsidR="00246891" w:rsidRDefault="00DA5D45">
      <w:pPr>
        <w:spacing w:after="0" w:line="600" w:lineRule="auto"/>
        <w:ind w:firstLine="720"/>
        <w:jc w:val="both"/>
        <w:rPr>
          <w:rFonts w:eastAsia="Times New Roman" w:cs="Times New Roman"/>
        </w:rPr>
      </w:pPr>
      <w:r>
        <w:rPr>
          <w:rFonts w:eastAsia="Times New Roman" w:cs="Times New Roman"/>
        </w:rPr>
        <w:t>Θυμάμαι ότι ο κ. Βενιζέλος μιλούσε για ανώνυμους μάρτυρες</w:t>
      </w:r>
      <w:r>
        <w:rPr>
          <w:rFonts w:eastAsia="Times New Roman" w:cs="Times New Roman"/>
        </w:rPr>
        <w:t>,</w:t>
      </w:r>
      <w:r>
        <w:rPr>
          <w:rFonts w:eastAsia="Times New Roman" w:cs="Times New Roman"/>
        </w:rPr>
        <w:t xml:space="preserve"> για να δώσει έμφαση στους προστατευόμενους. Εκείνος ξέρει πολύ καλά ότι με την ταυτότητά τους κατέθεσαν. Απλά η ανωνυμία τους διατηρείται. Οι εισαγγελείς ξέρουν το όνομά τους. Σήμερα η </w:t>
      </w:r>
      <w:r>
        <w:rPr>
          <w:rFonts w:eastAsia="Times New Roman" w:cs="Times New Roman"/>
        </w:rPr>
        <w:t>ε</w:t>
      </w:r>
      <w:r>
        <w:rPr>
          <w:rFonts w:eastAsia="Times New Roman" w:cs="Times New Roman"/>
        </w:rPr>
        <w:t>ισαγγελ</w:t>
      </w:r>
      <w:r>
        <w:rPr>
          <w:rFonts w:eastAsia="Times New Roman" w:cs="Times New Roman"/>
        </w:rPr>
        <w:t xml:space="preserve">έας δεν ξέρει το όνομα αυτού που υπογράφει αυτή την ανώνυμη </w:t>
      </w:r>
      <w:r>
        <w:rPr>
          <w:rFonts w:eastAsia="Times New Roman" w:cs="Times New Roman"/>
        </w:rPr>
        <w:lastRenderedPageBreak/>
        <w:t xml:space="preserve">καταγγελία. Και ξέρετε, είναι εξαιρετικά σημαντικό να το έχουμε στο μυαλό μας. </w:t>
      </w:r>
    </w:p>
    <w:p w14:paraId="523932B1" w14:textId="77777777" w:rsidR="00246891" w:rsidRDefault="00DA5D45">
      <w:pPr>
        <w:spacing w:after="0" w:line="600" w:lineRule="auto"/>
        <w:ind w:firstLine="720"/>
        <w:jc w:val="both"/>
        <w:rPr>
          <w:rFonts w:eastAsia="Times New Roman" w:cs="Times New Roman"/>
        </w:rPr>
      </w:pPr>
      <w:r>
        <w:rPr>
          <w:rFonts w:eastAsia="Times New Roman" w:cs="Times New Roman"/>
        </w:rPr>
        <w:t>Πριν από μερικές μέρες, τοποθετούμενος και πάλι από αυτό το Βήμα για τη σύσταση της προκαταρκτικής και για τα πολιτι</w:t>
      </w:r>
      <w:r>
        <w:rPr>
          <w:rFonts w:eastAsia="Times New Roman" w:cs="Times New Roman"/>
        </w:rPr>
        <w:t xml:space="preserve">κά πρόσωπα που φαίνονται να εμπλέκονται στην υπόθεση της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είπα ότι δεν υπάρχει τίποτα καλύτερο για τη χώρα από το να αποκαλύπτονται σκάνδαλα και οι ένοχοι, αλλά και να απολαμβάνουν οι αθώοι το φως της αθωότητάς τους. </w:t>
      </w:r>
    </w:p>
    <w:p w14:paraId="523932B2" w14:textId="77777777" w:rsidR="00246891" w:rsidRDefault="00DA5D45">
      <w:pPr>
        <w:spacing w:after="0" w:line="600" w:lineRule="auto"/>
        <w:ind w:firstLine="720"/>
        <w:jc w:val="both"/>
        <w:rPr>
          <w:rFonts w:eastAsia="Times New Roman" w:cs="Times New Roman"/>
        </w:rPr>
      </w:pPr>
      <w:r>
        <w:rPr>
          <w:rFonts w:eastAsia="Times New Roman" w:cs="Times New Roman"/>
        </w:rPr>
        <w:t>Φαντάζομαι ότι αυτό θα γίνε</w:t>
      </w:r>
      <w:r>
        <w:rPr>
          <w:rFonts w:eastAsia="Times New Roman" w:cs="Times New Roman"/>
        </w:rPr>
        <w:t>ι με την προκαταρκτική, είτε μείνουν οι Βουλευτές του Μητσοτάκη είτε φύγουν. Γιατί, λέει, θα φύγουν. Γιατί θα διαμαρτυρηθούν, όπως διαμαρτυρήθηκαν προχθές με τις δέκα κάλπες, αλλά σήμερα το βράδυ θα τους δούμε όλους, τον έναν πίσω από τον άλλον, να ψηφίζου</w:t>
      </w:r>
      <w:r>
        <w:rPr>
          <w:rFonts w:eastAsia="Times New Roman" w:cs="Times New Roman"/>
        </w:rPr>
        <w:t xml:space="preserve">ν στις τρεις κάλπες. </w:t>
      </w:r>
    </w:p>
    <w:p w14:paraId="523932B3" w14:textId="77777777" w:rsidR="00246891" w:rsidRDefault="00DA5D45">
      <w:pPr>
        <w:spacing w:after="0" w:line="600" w:lineRule="auto"/>
        <w:ind w:firstLine="720"/>
        <w:jc w:val="both"/>
        <w:rPr>
          <w:rFonts w:eastAsia="Times New Roman" w:cs="Times New Roman"/>
        </w:rPr>
      </w:pPr>
      <w:r>
        <w:rPr>
          <w:rFonts w:eastAsia="Times New Roman" w:cs="Times New Roman"/>
        </w:rPr>
        <w:lastRenderedPageBreak/>
        <w:t>Τώρα δεν πειράζει, όπως δεν πείραζε όταν ο κ. Βενιζέλος ζήτησε τις επτά κάλπες για να εκθέσει -έγραφαν οι εφημερίδες τότε- τον Καραμανλή. Τότε ήταν καλά οι επτά κάλπες. Μετά οι δέκα κάλπες δεν ήταν καλά και απόψε οι τρεις κάλπες θα εί</w:t>
      </w:r>
      <w:r>
        <w:rPr>
          <w:rFonts w:eastAsia="Times New Roman" w:cs="Times New Roman"/>
        </w:rPr>
        <w:t>ναι καλά. Αυτά τα λέω για να θυμόμαστε όλοι, μια</w:t>
      </w:r>
      <w:r>
        <w:rPr>
          <w:rFonts w:eastAsia="Times New Roman" w:cs="Times New Roman"/>
        </w:rPr>
        <w:t>ς</w:t>
      </w:r>
      <w:r>
        <w:rPr>
          <w:rFonts w:eastAsia="Times New Roman" w:cs="Times New Roman"/>
        </w:rPr>
        <w:t xml:space="preserve"> και θα το βλέπουμε. Δεν χρειάζονται λόγια γι’ αυτό, φτάνουν οι εικόνες. </w:t>
      </w:r>
    </w:p>
    <w:p w14:paraId="523932B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Επιμένω, λοιπόν, σήμερα και ξαναλέω: Κάθε φορά και σε κάθε περίπτωση, σε κάθε υπόθεση που άπτεται του δημοσίου συμφέροντος και υπάρχε</w:t>
      </w:r>
      <w:r>
        <w:rPr>
          <w:rFonts w:eastAsia="Times New Roman" w:cs="Times New Roman"/>
          <w:szCs w:val="24"/>
        </w:rPr>
        <w:t>ι μια πιθανή ή και βέβαιη ζημιά, υπογραμμίζω -βεβαίως, μαζί με όλους εσάς- την ανάγκη εις βάθος εξέτασης και απονομής δικαιοσύνης, πολύ περισσότερο όταν οι κατηγορίες αφορούν πολιτικά πρόσωπα, πολύ περισσότερο όταν δίκαια ή άδικα η σκανδαλολογία περιτριγυρ</w:t>
      </w:r>
      <w:r>
        <w:rPr>
          <w:rFonts w:eastAsia="Times New Roman" w:cs="Times New Roman"/>
          <w:szCs w:val="24"/>
        </w:rPr>
        <w:t>ίζει τη Βουλή και τα κυβερνητικά κτήρια.</w:t>
      </w:r>
    </w:p>
    <w:p w14:paraId="523932B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ιδιαίτερα σε αυτές τις περιπτώσεις εμείς πρώτοι πρέπει να επιζητούμε την έρευνα και την απόλυτη αλήθεια. Και νομίζω ότι εμείς πρώτοι είμαστε αυτοί που δίνουμε την εικόνα στους πολίτες ότι πολλές φορές επι</w:t>
      </w:r>
      <w:r>
        <w:rPr>
          <w:rFonts w:eastAsia="Times New Roman" w:cs="Times New Roman"/>
          <w:szCs w:val="24"/>
        </w:rPr>
        <w:t>χειρούμε τη συγκάλυψη και όχι την αποκάλυψη. Και αυτό, κυρίες και κύριοι συνάδελφοι, το κάνουμε όχι μόνο με επιτροπές που δεν καταλήγουν πουθενά, με πορίσματα που δεν βγάζουν συμπεράσματα ή με μια σκανδαλολογία που εμείς ανατροφοδοτούμε, χωρίς ποτέ να μιλά</w:t>
      </w:r>
      <w:r>
        <w:rPr>
          <w:rFonts w:eastAsia="Times New Roman" w:cs="Times New Roman"/>
          <w:szCs w:val="24"/>
        </w:rPr>
        <w:t>με ξεκάθαρα, αλλά και με πρακτικές που επιχειρούν να θολώσουν τις υποθέσεις ή με πρακτικές που δείχνουν ότι μια πολιτική δύναμη ενδιαφέρεται να πατσίσει την άλλη και όχι να φτάσει πραγματικά στην αλήθεια της υπόθεσης.</w:t>
      </w:r>
    </w:p>
    <w:p w14:paraId="523932B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Πραγματικά λυπάμαι που το λέω, αλλά αι</w:t>
      </w:r>
      <w:r>
        <w:rPr>
          <w:rFonts w:eastAsia="Times New Roman" w:cs="Times New Roman"/>
          <w:szCs w:val="24"/>
        </w:rPr>
        <w:t xml:space="preserve">σθάνομαι πως σήμερα είμαστε μπροστά σε μια τέτοια κατάσταση. Νομίζω πως ο κ. </w:t>
      </w:r>
      <w:r>
        <w:rPr>
          <w:rFonts w:eastAsia="Times New Roman" w:cs="Times New Roman"/>
          <w:szCs w:val="24"/>
        </w:rPr>
        <w:lastRenderedPageBreak/>
        <w:t>Μητσοτάκης κατρακυλάει και πάλι σε μια τακτική που δείχνει μικροκομματικό παιχνίδι και όχι πραγματική συνεισφορά στην αποκάλυψη της αλήθειας. Και εκείνο που τουλάχιστον εγώ καταλα</w:t>
      </w:r>
      <w:r>
        <w:rPr>
          <w:rFonts w:eastAsia="Times New Roman" w:cs="Times New Roman"/>
          <w:szCs w:val="24"/>
        </w:rPr>
        <w:t>βαίνω είναι πως ο κ. Μητσοτάκης</w:t>
      </w:r>
      <w:r>
        <w:rPr>
          <w:rFonts w:eastAsia="Times New Roman" w:cs="Times New Roman"/>
          <w:szCs w:val="24"/>
        </w:rPr>
        <w:t>,</w:t>
      </w:r>
      <w:r>
        <w:rPr>
          <w:rFonts w:eastAsia="Times New Roman" w:cs="Times New Roman"/>
          <w:szCs w:val="24"/>
        </w:rPr>
        <w:t xml:space="preserve"> είτε δεν κατανοεί ούτε καν το συμφέρον το δικό του αλλά ούτε το συμφέρον του κόμματός του, είτε εμπιστεύεται πολύ κακούς συμβούλους.</w:t>
      </w:r>
    </w:p>
    <w:p w14:paraId="523932B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Υποστηρίζει το κόμμα της Αξιωματικής Αντιπολίτευσης ότι πρέπει να διερευνηθούν και πιθανές</w:t>
      </w:r>
      <w:r>
        <w:rPr>
          <w:rFonts w:eastAsia="Times New Roman" w:cs="Times New Roman"/>
          <w:szCs w:val="24"/>
        </w:rPr>
        <w:t xml:space="preserve"> ευθύνες των πολιτικών ηγεσιών του Υπουργείου Υγείας της σημερινής Κυβέρνησης για ζημιά του </w:t>
      </w:r>
      <w:r>
        <w:rPr>
          <w:rFonts w:eastAsia="Times New Roman" w:cs="Times New Roman"/>
          <w:szCs w:val="24"/>
        </w:rPr>
        <w:t>δ</w:t>
      </w:r>
      <w:r>
        <w:rPr>
          <w:rFonts w:eastAsia="Times New Roman" w:cs="Times New Roman"/>
          <w:szCs w:val="24"/>
        </w:rPr>
        <w:t>ημοσίου. Και λέω εγώ: Όχι μία, αλλά χίλες φορές να διερευνηθούν. Όμως, να υπάρχει λόγος, βρε αδελφέ, να υπάρχουν στοιχεία.</w:t>
      </w:r>
    </w:p>
    <w:p w14:paraId="523932B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w:t>
      </w:r>
      <w:r>
        <w:rPr>
          <w:rFonts w:eastAsia="Times New Roman" w:cs="Times New Roman"/>
          <w:szCs w:val="24"/>
        </w:rPr>
        <w:t xml:space="preserve">υπάρχουν στοιχεία που να μας ωθούν στην ανάγκη να στήσουμε όχι μία αλλά δέκα </w:t>
      </w:r>
      <w:r>
        <w:rPr>
          <w:rFonts w:eastAsia="Times New Roman" w:cs="Times New Roman"/>
          <w:szCs w:val="24"/>
        </w:rPr>
        <w:lastRenderedPageBreak/>
        <w:t>επιτροπές. Πρέπει να έχουμε στα χέρια μας κάποιες σοβαρές καταγγελίες ή ενδείξεις που θα μας επιτρέπουν να διερευνήσουμε τις ευθύνες χωρίς να κινδυνεύουμε να γίνουμε περίγελος και</w:t>
      </w:r>
      <w:r>
        <w:rPr>
          <w:rFonts w:eastAsia="Times New Roman" w:cs="Times New Roman"/>
          <w:szCs w:val="24"/>
        </w:rPr>
        <w:t xml:space="preserve"> χωρίς να εμφανίζεται ότι στήνουμε εξεταστικές επιτροπές, επειδή δεν έχουμε τίποτε άλλο να κάνουμε στη Βουλή.</w:t>
      </w:r>
    </w:p>
    <w:p w14:paraId="523932B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Υπάρχουν τέτοια στοιχεία για τα πρόσωπα που συζητούμε σήμερα; Έχετε να μας αναφέρετε ότι μπορεί να υπήρξε χρηματισμός κάποιου Υπουργού ή κάποιων ά</w:t>
      </w:r>
      <w:r>
        <w:rPr>
          <w:rFonts w:eastAsia="Times New Roman" w:cs="Times New Roman"/>
          <w:szCs w:val="24"/>
        </w:rPr>
        <w:t xml:space="preserve">λλων κρατικών ή κυβερνητικών παραγόντων υγείας, όπως ακούστηκε την προηγούμενη φορά; Μήπως υπάρχουν μαρτυρίες και μάρτυρες, όπως συνέβη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που συζητήσαμε προ ημερών;</w:t>
      </w:r>
    </w:p>
    <w:p w14:paraId="523932B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Ανώνυμη επιστολή. Μάλιστα. Όλοι, λοιπόν, ακούσαμε από το Προεδρείο σ</w:t>
      </w:r>
      <w:r>
        <w:rPr>
          <w:rFonts w:eastAsia="Times New Roman" w:cs="Times New Roman"/>
          <w:szCs w:val="24"/>
        </w:rPr>
        <w:t xml:space="preserve">ήμερα το πρωί ότι η σημερινή συζήτηση κινείται σαν να </w:t>
      </w:r>
      <w:r>
        <w:rPr>
          <w:rFonts w:eastAsia="Times New Roman" w:cs="Times New Roman"/>
          <w:szCs w:val="24"/>
        </w:rPr>
        <w:lastRenderedPageBreak/>
        <w:t xml:space="preserve">είναι μια επίκαιρη επερώτηση. Άκουσα τον </w:t>
      </w:r>
      <w:r>
        <w:rPr>
          <w:rFonts w:eastAsia="Times New Roman" w:cs="Times New Roman"/>
          <w:szCs w:val="24"/>
        </w:rPr>
        <w:t>ε</w:t>
      </w:r>
      <w:r>
        <w:rPr>
          <w:rFonts w:eastAsia="Times New Roman" w:cs="Times New Roman"/>
          <w:szCs w:val="24"/>
        </w:rPr>
        <w:t>ισηγητή, τον κ. Τασούλα, να λέει τα εξής: «Δεν θέλουν να γίνει κουβέντα. Θέλουν να το κουκουλώσουν.». Ορίστε και η τηλεόραση εδώ είναι και οι Βουλευτές εδώ είνα</w:t>
      </w:r>
      <w:r>
        <w:rPr>
          <w:rFonts w:eastAsia="Times New Roman" w:cs="Times New Roman"/>
          <w:szCs w:val="24"/>
        </w:rPr>
        <w:t>ι. Άρα υπάρχει πεδίο δόξης λαμπρό να πει ο καθένας και να συνεισφέρει την πιο βαριά και σημαντική καταγγελία που έχει. Πού είναι; Λάκισαν. Δεν είναι, όμως, πουθενά. Άδεια τα έδρανα από τους Βουλευτές του κ. Μητσοτάκη.</w:t>
      </w:r>
    </w:p>
    <w:p w14:paraId="523932B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εσείς που καταγγεί</w:t>
      </w:r>
      <w:r>
        <w:rPr>
          <w:rFonts w:eastAsia="Times New Roman" w:cs="Times New Roman"/>
          <w:szCs w:val="24"/>
        </w:rPr>
        <w:t xml:space="preserve">λατε και καταμηνύσατε τον Αλέξη Τσίπρα, τους Υπουργούς του, ακόμα και την </w:t>
      </w:r>
      <w:r>
        <w:rPr>
          <w:rFonts w:eastAsia="Times New Roman" w:cs="Times New Roman"/>
          <w:szCs w:val="24"/>
        </w:rPr>
        <w:t>ε</w:t>
      </w:r>
      <w:r>
        <w:rPr>
          <w:rFonts w:eastAsia="Times New Roman" w:cs="Times New Roman"/>
          <w:szCs w:val="24"/>
        </w:rPr>
        <w:t xml:space="preserve">ισαγγελέα κατά της </w:t>
      </w:r>
      <w:r>
        <w:rPr>
          <w:rFonts w:eastAsia="Times New Roman" w:cs="Times New Roman"/>
          <w:szCs w:val="24"/>
        </w:rPr>
        <w:t>δ</w:t>
      </w:r>
      <w:r>
        <w:rPr>
          <w:rFonts w:eastAsia="Times New Roman" w:cs="Times New Roman"/>
          <w:szCs w:val="24"/>
        </w:rPr>
        <w:t>ιαφθοράς,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Τουλουπάκη</w:t>
      </w:r>
      <w:proofErr w:type="spellEnd"/>
      <w:r>
        <w:rPr>
          <w:rFonts w:eastAsia="Times New Roman" w:cs="Times New Roman"/>
          <w:szCs w:val="24"/>
        </w:rPr>
        <w:t xml:space="preserve">, για την εμπλοκή πολιτικών προσώπων στη δικογραφία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σήμερα, αλήθεια, γιατί δεν ασκείτε και αυτό το μεγάλο δικαίωμα που</w:t>
      </w:r>
      <w:r>
        <w:rPr>
          <w:rFonts w:eastAsia="Times New Roman" w:cs="Times New Roman"/>
          <w:szCs w:val="24"/>
        </w:rPr>
        <w:t xml:space="preserve"> έχει ο κάθε πολίτης; Γιατί δεν πάτε να τους μηνύσετε για τις πράξεις και </w:t>
      </w:r>
      <w:r>
        <w:rPr>
          <w:rFonts w:eastAsia="Times New Roman" w:cs="Times New Roman"/>
          <w:szCs w:val="24"/>
        </w:rPr>
        <w:lastRenderedPageBreak/>
        <w:t>τις παραλείψεις που λέτε; Εσείς από εδώ δεν λέγατε, «Θα σπάσουμε κόκκαλα», «Θα κάνουμε…»; Πηγαίνετε. Σας το απαγορεύει κανένας;</w:t>
      </w:r>
    </w:p>
    <w:p w14:paraId="523932B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Γιατί δεν απευθύνεστε, επίσης, και στις άλλες αρμόδιες</w:t>
      </w:r>
      <w:r>
        <w:rPr>
          <w:rFonts w:eastAsia="Times New Roman" w:cs="Times New Roman"/>
          <w:szCs w:val="24"/>
        </w:rPr>
        <w:t xml:space="preserve"> ελεγκτικές </w:t>
      </w:r>
      <w:r>
        <w:rPr>
          <w:rFonts w:eastAsia="Times New Roman" w:cs="Times New Roman"/>
          <w:szCs w:val="24"/>
        </w:rPr>
        <w:t>α</w:t>
      </w:r>
      <w:r>
        <w:rPr>
          <w:rFonts w:eastAsia="Times New Roman" w:cs="Times New Roman"/>
          <w:szCs w:val="24"/>
        </w:rPr>
        <w:t>ρχές, όπως στο Σώμα Επιθεωρητών Υγείας ή στη Γενική Επιθεωρήτρια Δημόσιας Διοίκησης, όπως την προηγούμενη φορά, εάν έχετε στοιχεία που τα κρατάτε σαν άσο στο μανίκι και δεν θέλετε σήμερα να μας τα φανερώσετε; Ε, λοιπόν όταν τα φέρετε, εμείς θα</w:t>
      </w:r>
      <w:r>
        <w:rPr>
          <w:rFonts w:eastAsia="Times New Roman" w:cs="Times New Roman"/>
          <w:szCs w:val="24"/>
        </w:rPr>
        <w:t xml:space="preserve"> είμαστε εδώ. Αν, όμως, ό,τι είχατε να πείτε, ήταν αυτό, τζίφος! Άνθρακες ο θησαυρός!</w:t>
      </w:r>
    </w:p>
    <w:p w14:paraId="523932B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ολοκληρώσω, θέλω να σας πω ότι αυτά τα παιχνίδια δεν θα τα παίξω, γιατί κανείς δεν τα παρακολουθεί, διότι δεν έχουν αξία. Λέω ξανά ότ</w:t>
      </w:r>
      <w:r>
        <w:rPr>
          <w:rFonts w:eastAsia="Times New Roman" w:cs="Times New Roman"/>
          <w:szCs w:val="24"/>
        </w:rPr>
        <w:t xml:space="preserve">ι αν υπάρξουν στο </w:t>
      </w:r>
      <w:r>
        <w:rPr>
          <w:rFonts w:eastAsia="Times New Roman" w:cs="Times New Roman"/>
          <w:szCs w:val="24"/>
        </w:rPr>
        <w:lastRenderedPageBreak/>
        <w:t>μέλλον, αύριο, μεθαύριο, τέτοια στοιχεία, εδώ θα είμαστε να πούμε «</w:t>
      </w:r>
      <w:r>
        <w:rPr>
          <w:rFonts w:eastAsia="Times New Roman" w:cs="Times New Roman"/>
          <w:szCs w:val="24"/>
        </w:rPr>
        <w:t>ναι</w:t>
      </w:r>
      <w:r>
        <w:rPr>
          <w:rFonts w:eastAsia="Times New Roman" w:cs="Times New Roman"/>
          <w:szCs w:val="24"/>
        </w:rPr>
        <w:t xml:space="preserve">» και να ψηφίσω κι εγώ και με τα δυο μου χέρια. </w:t>
      </w:r>
    </w:p>
    <w:p w14:paraId="523932B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άποψή μου είναι ότι η σημερινή πρόταση αποτελεί ένα βεγγαλικό. Πρόκειται για έναν ανούσιο και χαμηλού επιπέδου πολιτι</w:t>
      </w:r>
      <w:r>
        <w:rPr>
          <w:rFonts w:eastAsia="Times New Roman" w:cs="Times New Roman"/>
          <w:szCs w:val="24"/>
        </w:rPr>
        <w:t xml:space="preserve">κό </w:t>
      </w:r>
      <w:proofErr w:type="spellStart"/>
      <w:r>
        <w:rPr>
          <w:rFonts w:eastAsia="Times New Roman" w:cs="Times New Roman"/>
          <w:szCs w:val="24"/>
        </w:rPr>
        <w:t>τακτικισμό</w:t>
      </w:r>
      <w:proofErr w:type="spellEnd"/>
      <w:r>
        <w:rPr>
          <w:rFonts w:eastAsia="Times New Roman" w:cs="Times New Roman"/>
          <w:szCs w:val="24"/>
        </w:rPr>
        <w:t>, ο οποίος, μάλιστα, αν θέλουμε να τον κρίνουμε πολιτικά, προσφέρει ουσιαστικά καλές υπηρεσίες στην Κυβέρνηση σε πολιτικό και επικοινωνιακό πεδίο. Αυτό δεν το είπα μόνο εγώ σήμερα, αλλά το είπαν κι όσοι πέρασαν από αυτό εδώ το Βήμα, όλων των ά</w:t>
      </w:r>
      <w:r>
        <w:rPr>
          <w:rFonts w:eastAsia="Times New Roman" w:cs="Times New Roman"/>
          <w:szCs w:val="24"/>
        </w:rPr>
        <w:t xml:space="preserve">λλων κομμάτων. Μόνο ο Μητσοτάκης δεν το καταλαβαίνει. </w:t>
      </w:r>
    </w:p>
    <w:p w14:paraId="523932B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κάτω-κάτω, επειδή δεν με ενδιαφέρουν κιόλας τα αυτογκόλ του κ. Μητσοτάκη, θα σας πω, κυρίες και κύριοι συνάδελφοι, κάτι ακόμα. Τελικά, ξέρετε, είναι πιο τίμιο να λες «</w:t>
      </w:r>
      <w:r>
        <w:rPr>
          <w:rFonts w:eastAsia="Times New Roman" w:cs="Times New Roman"/>
          <w:szCs w:val="24"/>
        </w:rPr>
        <w:t>όχι</w:t>
      </w:r>
      <w:r>
        <w:rPr>
          <w:rFonts w:eastAsia="Times New Roman" w:cs="Times New Roman"/>
          <w:szCs w:val="24"/>
        </w:rPr>
        <w:t>» σε μία εξεταστική επιτροπ</w:t>
      </w:r>
      <w:r>
        <w:rPr>
          <w:rFonts w:eastAsia="Times New Roman" w:cs="Times New Roman"/>
          <w:szCs w:val="24"/>
        </w:rPr>
        <w:t>ή που δεν την πιστεύεις, παρά να λες «</w:t>
      </w:r>
      <w:r>
        <w:rPr>
          <w:rFonts w:eastAsia="Times New Roman" w:cs="Times New Roman"/>
          <w:szCs w:val="24"/>
        </w:rPr>
        <w:t>ναι</w:t>
      </w:r>
      <w:r>
        <w:rPr>
          <w:rFonts w:eastAsia="Times New Roman" w:cs="Times New Roman"/>
          <w:szCs w:val="24"/>
        </w:rPr>
        <w:t xml:space="preserve">» και να έρχεσαι </w:t>
      </w:r>
      <w:r>
        <w:rPr>
          <w:rFonts w:eastAsia="Times New Roman" w:cs="Times New Roman"/>
          <w:szCs w:val="24"/>
        </w:rPr>
        <w:lastRenderedPageBreak/>
        <w:t xml:space="preserve">στην εξεταστική επιτροπή και να γίνεσαι υπερασπιστής του Μπόμπολα, του Ψυχάρη και όλων όσους καλεί η εξεταστική επιτροπή. </w:t>
      </w:r>
    </w:p>
    <w:p w14:paraId="523932C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ακούν οι Έλληνες. Και κάθε βδομάδα που παρακολουθούν την εξεταστική επι</w:t>
      </w:r>
      <w:r>
        <w:rPr>
          <w:rFonts w:eastAsia="Times New Roman" w:cs="Times New Roman"/>
          <w:szCs w:val="24"/>
        </w:rPr>
        <w:t>τροπή, βλέπουν εσάς, που λέτε «</w:t>
      </w:r>
      <w:r>
        <w:rPr>
          <w:rFonts w:eastAsia="Times New Roman" w:cs="Times New Roman"/>
          <w:szCs w:val="24"/>
        </w:rPr>
        <w:t>ναι</w:t>
      </w:r>
      <w:r>
        <w:rPr>
          <w:rFonts w:eastAsia="Times New Roman" w:cs="Times New Roman"/>
          <w:szCs w:val="24"/>
        </w:rPr>
        <w:t>» στην εξεταστική επιτροπή, όταν παίρνετε τον λόγο να κάνετε τα πάντα για να τα κουκουλώσουν και να μην αποκαλυφθούν οι ευθύνες τους. Δεν έχει παρά να παρακολουθήσει κανένας τις εξεταστικές επιτροπές. Γι’ αυτό λέω, λοιπόν,</w:t>
      </w:r>
      <w:r>
        <w:rPr>
          <w:rFonts w:eastAsia="Times New Roman" w:cs="Times New Roman"/>
          <w:szCs w:val="24"/>
        </w:rPr>
        <w:t xml:space="preserve"> ότι είναι πιο τίμιο να λες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συμφωνώ με αυτή την εξεταστική επιτροπή, γιατί δεν έχει σκάνδαλο», παρά να λες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υμφωνώ», αλλά μέσα στην εξεταστική επιτροπή να την υπονομεύεις.</w:t>
      </w:r>
    </w:p>
    <w:p w14:paraId="523932C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w:t>
      </w:r>
      <w:r>
        <w:rPr>
          <w:rFonts w:eastAsia="Times New Roman" w:cs="Times New Roman"/>
          <w:szCs w:val="24"/>
        </w:rPr>
        <w:t xml:space="preserve">ής κ. </w:t>
      </w:r>
      <w:r w:rsidRPr="00BC23F7">
        <w:rPr>
          <w:rFonts w:eastAsia="Times New Roman" w:cs="Times New Roman"/>
          <w:b/>
          <w:color w:val="000000" w:themeColor="text1"/>
          <w:szCs w:val="24"/>
        </w:rPr>
        <w:t>ΓΕΩΡΓΙΟΣ ΛΑΜΠΡΟΥΛΗΣ</w:t>
      </w:r>
      <w:r>
        <w:rPr>
          <w:rFonts w:eastAsia="Times New Roman" w:cs="Times New Roman"/>
          <w:szCs w:val="24"/>
        </w:rPr>
        <w:t>)</w:t>
      </w:r>
    </w:p>
    <w:p w14:paraId="523932C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αυτές τις κρίσιμες στιγμές που διανύει ο τόπος -και πιστεύω ότι παραμένουν κρίσιμες, παρά την αισιοδοξία που εκφράζεται από την κυβερνητική πτέρυγα- δεν χρειάζονται παιχνίδια ισοφάρισης των πολιτι</w:t>
      </w:r>
      <w:r>
        <w:rPr>
          <w:rFonts w:eastAsia="Times New Roman" w:cs="Times New Roman"/>
          <w:szCs w:val="24"/>
        </w:rPr>
        <w:t>κών ευθυνών, ούτε τακτικές που να δείχνουν ότι αντί για ξεκαθάρισμα επιχειρείται μπουρδούκλωμα.</w:t>
      </w:r>
    </w:p>
    <w:p w14:paraId="523932C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για πολλοστή φορά ότι ούτε όλοι είμαστε ίδιοι σ’ αυτή την Αίθουσα ούτε όλοι μαζί τα φάγαμε. Έχουμε την ευθύνη να το λέμε αλλά και να το δείχνουμε. </w:t>
      </w:r>
      <w:r>
        <w:rPr>
          <w:rFonts w:eastAsia="Times New Roman" w:cs="Times New Roman"/>
          <w:szCs w:val="24"/>
        </w:rPr>
        <w:t xml:space="preserve">Ο καθένας μας μετριέται πάντοτε με τις ευθύνες του και τη συνείδησή του. </w:t>
      </w:r>
    </w:p>
    <w:p w14:paraId="523932C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Ειλικρινά, δεν ξέρω τι άλλο θα έπρεπε να πω, κοιτάζοντας τους παλιούς συμμαχητές και παντοτινούς ομοϊδεάτες μου στα μάτια. Τι άλλο μένει να δούμε ακόμα, αγαπητοί φίλοι; Μόνο θα πω, «</w:t>
      </w:r>
      <w:r>
        <w:rPr>
          <w:rFonts w:eastAsia="Times New Roman" w:cs="Times New Roman"/>
          <w:szCs w:val="24"/>
        </w:rPr>
        <w:t>θ</w:t>
      </w:r>
      <w:r>
        <w:rPr>
          <w:rFonts w:eastAsia="Times New Roman" w:cs="Times New Roman"/>
          <w:szCs w:val="24"/>
        </w:rPr>
        <w:t xml:space="preserve">εέ μου, </w:t>
      </w:r>
      <w:r>
        <w:rPr>
          <w:rFonts w:eastAsia="Times New Roman" w:cs="Times New Roman"/>
          <w:szCs w:val="24"/>
        </w:rPr>
        <w:lastRenderedPageBreak/>
        <w:t xml:space="preserve">τι άλλο θα δούμε σε αυτή την περίοδο που ηγείται </w:t>
      </w:r>
      <w:r>
        <w:rPr>
          <w:rFonts w:eastAsia="Times New Roman" w:cs="Times New Roman"/>
          <w:szCs w:val="24"/>
        </w:rPr>
        <w:t xml:space="preserve">ο </w:t>
      </w:r>
      <w:r>
        <w:rPr>
          <w:rFonts w:eastAsia="Times New Roman" w:cs="Times New Roman"/>
          <w:szCs w:val="24"/>
        </w:rPr>
        <w:t xml:space="preserve">Μητσοτάκης ο μικρός;». </w:t>
      </w:r>
    </w:p>
    <w:p w14:paraId="523932C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23932C6"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ζητήσει ο κ. Βενιζέλος. Μετά ακολουθούν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Τουλάχιστον ο κ. Λαγός έχει </w:t>
      </w:r>
      <w:r>
        <w:rPr>
          <w:rFonts w:eastAsia="Times New Roman" w:cs="Times New Roman"/>
          <w:szCs w:val="24"/>
        </w:rPr>
        <w:t>δηλώσει επιθυμία να μιλήσει. Δεν ξέρω από τα άλλα κόμματα.</w:t>
      </w:r>
    </w:p>
    <w:p w14:paraId="523932C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Ορίστε, κύριε Βενιζέλο, έχετε τον λόγο.</w:t>
      </w:r>
    </w:p>
    <w:p w14:paraId="523932C8"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η σημερινή συζήτηση είναι θεσμικού και αποδεικτικού χαρακτήρα. Η πρόταση των Βουλευτών της Νέας Δημοκρατίας</w:t>
      </w:r>
      <w:r>
        <w:rPr>
          <w:rFonts w:eastAsia="Times New Roman" w:cs="Times New Roman"/>
          <w:szCs w:val="24"/>
        </w:rPr>
        <w:t xml:space="preserve"> θα απορριφθεί με τις δεδομένες ψήφους της κοινοβουλευτικής Πλειοψηφίας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ΑΝΕΛ, με ό,τι μάλιστα αυτό συνεπάγεται για τις συγκεκριμένες πράξεις και παραλείψεις των τριών σημερινών Υπουργών κατά το άρθρο 86 του Συντάγματος. </w:t>
      </w:r>
    </w:p>
    <w:p w14:paraId="523932C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Όμως, πολιτικά σήμερα η </w:t>
      </w:r>
      <w:r>
        <w:rPr>
          <w:rFonts w:eastAsia="Times New Roman" w:cs="Times New Roman"/>
          <w:szCs w:val="24"/>
        </w:rPr>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αναγκάζεται να ομολογήσει πανηγυρικά ότι εξαπατά την ελληνική κοινωνία, ότι δεν ενδιαφέρεται για κα</w:t>
      </w:r>
      <w:r>
        <w:rPr>
          <w:rFonts w:eastAsia="Times New Roman" w:cs="Times New Roman"/>
          <w:szCs w:val="24"/>
        </w:rPr>
        <w:t>μ</w:t>
      </w:r>
      <w:r>
        <w:rPr>
          <w:rFonts w:eastAsia="Times New Roman" w:cs="Times New Roman"/>
          <w:szCs w:val="24"/>
        </w:rPr>
        <w:t>μία διαφάνεια και για κα</w:t>
      </w:r>
      <w:r>
        <w:rPr>
          <w:rFonts w:eastAsia="Times New Roman" w:cs="Times New Roman"/>
          <w:szCs w:val="24"/>
        </w:rPr>
        <w:t>μ</w:t>
      </w:r>
      <w:r>
        <w:rPr>
          <w:rFonts w:eastAsia="Times New Roman" w:cs="Times New Roman"/>
          <w:szCs w:val="24"/>
        </w:rPr>
        <w:t>μία αλήθεια. Παρεμποδίζει πάση δυνάμει την έρευνα για τους δικούς της Υπουργούς Υγείας. Προστάτευσε στις 21</w:t>
      </w:r>
      <w:r>
        <w:rPr>
          <w:rFonts w:eastAsia="Times New Roman" w:cs="Times New Roman"/>
          <w:szCs w:val="24"/>
        </w:rPr>
        <w:t xml:space="preserve"> Φεβρουαρίου με δικονομικά τεχνάσματα τον κ. </w:t>
      </w:r>
      <w:proofErr w:type="spellStart"/>
      <w:r>
        <w:rPr>
          <w:rFonts w:eastAsia="Times New Roman" w:cs="Times New Roman"/>
          <w:szCs w:val="24"/>
        </w:rPr>
        <w:t>Κουρουμπλή</w:t>
      </w:r>
      <w:proofErr w:type="spellEnd"/>
      <w:r>
        <w:rPr>
          <w:rFonts w:eastAsia="Times New Roman" w:cs="Times New Roman"/>
          <w:szCs w:val="24"/>
        </w:rPr>
        <w:t>. Αρνήθηκε και αρνείται πεισματικά κάθε έρευνα για τη γνωστή υπόθεση της Σαουδικής Αραβίας, όπως αρνείται πεισματικά την κλήση των πρωταγωνιστών της ενώπιον της Επιτροπής Θεσμών και Διαφάνειας, παραβιά</w:t>
      </w:r>
      <w:r>
        <w:rPr>
          <w:rFonts w:eastAsia="Times New Roman" w:cs="Times New Roman"/>
          <w:szCs w:val="24"/>
        </w:rPr>
        <w:t xml:space="preserve">ζοντας κατάφωρα </w:t>
      </w:r>
      <w:r>
        <w:rPr>
          <w:rFonts w:eastAsia="Times New Roman" w:cs="Times New Roman"/>
          <w:szCs w:val="24"/>
        </w:rPr>
        <w:lastRenderedPageBreak/>
        <w:t>τον Κανονισμό της Βουλής και ένα από τα ελάχιστα δικαιώματα της Μειοψηφίας.</w:t>
      </w:r>
    </w:p>
    <w:p w14:paraId="523932CA"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Καθοδήγησε, όμως, ως Κυβέρνηση και οργάνωσε τη σκευωρία κατά δέκα πολιτικών προσώπων, όχι τυχαίων. Μεταξύ αυτών είναι πρόσωπα που εκφράζουν τη δημοκρατική φιλοευρωπ</w:t>
      </w:r>
      <w:r>
        <w:rPr>
          <w:rFonts w:eastAsia="Times New Roman" w:cs="Times New Roman"/>
          <w:szCs w:val="24"/>
        </w:rPr>
        <w:t xml:space="preserve">αϊκή </w:t>
      </w:r>
      <w:r>
        <w:rPr>
          <w:rFonts w:eastAsia="Times New Roman" w:cs="Times New Roman"/>
          <w:szCs w:val="24"/>
        </w:rPr>
        <w:t>Α</w:t>
      </w:r>
      <w:r>
        <w:rPr>
          <w:rFonts w:eastAsia="Times New Roman" w:cs="Times New Roman"/>
          <w:szCs w:val="24"/>
        </w:rPr>
        <w:t>ντιπολίτευση. Εκπροσωπούν τη χώρα σε ευρωπαϊκούς θεσμούς. Συμβολίζουν το κύρος της δικαιοσύνης. Κυρίως, όμως, πολλά από τα πρόσωπα αυτά συμβολίζουν τον αγώνα της περιόδου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να σταθεί η πατρίδα όρθια, μένοντας μέσα στην Ευρώπη. </w:t>
      </w:r>
    </w:p>
    <w:p w14:paraId="523932CB"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Είμαστε οι α</w:t>
      </w:r>
      <w:r>
        <w:rPr>
          <w:rFonts w:eastAsia="Times New Roman" w:cs="Times New Roman"/>
          <w:szCs w:val="24"/>
        </w:rPr>
        <w:t xml:space="preserve">ντίπαλοι των μεγάλων ψεμάτων που σας έφεραν στην εξουσία, κυρίες και κύριοι της Πλειοψηφίας. Η δική μας παρουσία υπενθυμίζει διαρκώς, όχι μόνο στους Έλληνες και τις Ελληνίδες αλλά και σε εσάς τους ίδιους, τη διάψευσή σας, την τυχάρπαστη και </w:t>
      </w:r>
      <w:r>
        <w:rPr>
          <w:rFonts w:eastAsia="Times New Roman" w:cs="Times New Roman"/>
          <w:szCs w:val="24"/>
        </w:rPr>
        <w:lastRenderedPageBreak/>
        <w:t>τυχοδιωκτική πο</w:t>
      </w:r>
      <w:r>
        <w:rPr>
          <w:rFonts w:eastAsia="Times New Roman" w:cs="Times New Roman"/>
          <w:szCs w:val="24"/>
        </w:rPr>
        <w:t xml:space="preserve">λιτική σας, τη βαριά βλάβη που έχετε προκαλέσει στην ελληνική κοινωνία, οικονομία και τις προοπτικές της. </w:t>
      </w:r>
    </w:p>
    <w:p w14:paraId="523932CC"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Στους Δελφούς την προηγούμενη εβδομάδα προσπάθησα να είμαι επιεικής στις εκτιμήσεις μου για το μέγεθος της βλάβης που έχει προκληθεί κυρίως το πρώτο </w:t>
      </w:r>
      <w:r>
        <w:rPr>
          <w:rFonts w:eastAsia="Times New Roman" w:cs="Times New Roman"/>
          <w:szCs w:val="24"/>
        </w:rPr>
        <w:t xml:space="preserve">εξάμηνο του 2015 αλλά και όλη την τριετία. Σταμάτησα επιεικώς στα </w:t>
      </w:r>
      <w:proofErr w:type="spellStart"/>
      <w:r>
        <w:rPr>
          <w:rFonts w:eastAsia="Times New Roman" w:cs="Times New Roman"/>
          <w:szCs w:val="24"/>
        </w:rPr>
        <w:t>εκατόν</w:t>
      </w:r>
      <w:proofErr w:type="spellEnd"/>
      <w:r>
        <w:rPr>
          <w:rFonts w:eastAsia="Times New Roman" w:cs="Times New Roman"/>
          <w:szCs w:val="24"/>
        </w:rPr>
        <w:t xml:space="preserve"> ογδόντα δισεκατομμύρια. Την επόμενη ημέρα ο κ. </w:t>
      </w:r>
      <w:proofErr w:type="spellStart"/>
      <w:r>
        <w:rPr>
          <w:rFonts w:eastAsia="Times New Roman" w:cs="Times New Roman"/>
          <w:szCs w:val="24"/>
        </w:rPr>
        <w:t>Βίζερ</w:t>
      </w:r>
      <w:proofErr w:type="spellEnd"/>
      <w:r>
        <w:rPr>
          <w:rFonts w:eastAsia="Times New Roman" w:cs="Times New Roman"/>
          <w:szCs w:val="24"/>
        </w:rPr>
        <w:t>, με τη γνώση όλων των πτυχών του ελληνικού δράματος που έχει ως τρίτος που διαδραμάτισε πολύ σημαντικό ρόλο, επέμενε στα τουλάχιστ</w:t>
      </w:r>
      <w:r>
        <w:rPr>
          <w:rFonts w:eastAsia="Times New Roman" w:cs="Times New Roman"/>
          <w:szCs w:val="24"/>
        </w:rPr>
        <w:t>ον 200 δισεκατομμύρια, το λιγότερο 200 δισεκατομμύρια! Και το επεξήγησε και χρηματοοικονομικά και αναπτυξιακά και δημοσιονομικά.</w:t>
      </w:r>
    </w:p>
    <w:p w14:paraId="523932CD"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η σκευωρία κατά των αντιπάλων σας συνεχίζεται με το δικονομικό τέχνασμα που πάτε να στήσετε στην </w:t>
      </w:r>
      <w:r>
        <w:rPr>
          <w:rFonts w:eastAsia="Times New Roman" w:cs="Times New Roman"/>
          <w:szCs w:val="24"/>
        </w:rPr>
        <w:t>ε</w:t>
      </w:r>
      <w:r>
        <w:rPr>
          <w:rFonts w:eastAsia="Times New Roman" w:cs="Times New Roman"/>
          <w:szCs w:val="24"/>
        </w:rPr>
        <w:t>πιτροπή προκαταρτικής ε</w:t>
      </w:r>
      <w:r>
        <w:rPr>
          <w:rFonts w:eastAsia="Times New Roman" w:cs="Times New Roman"/>
          <w:szCs w:val="24"/>
        </w:rPr>
        <w:t xml:space="preserve">ξέτασης. Το είχατε, άλλωστε, προαναγγείλει στην Ολομέλεια στις 21 Φεβρουαρίου, και με την πρόταση των Βουλευτών σας στις 12 Φεβρουαρίου. Η πλειοψηφία της </w:t>
      </w:r>
      <w:r>
        <w:rPr>
          <w:rFonts w:eastAsia="Times New Roman" w:cs="Times New Roman"/>
          <w:szCs w:val="24"/>
        </w:rPr>
        <w:t>ε</w:t>
      </w:r>
      <w:r>
        <w:rPr>
          <w:rFonts w:eastAsia="Times New Roman" w:cs="Times New Roman"/>
          <w:szCs w:val="24"/>
        </w:rPr>
        <w:t>πιτροπής δεν θέλει να διεξαχθεί καμμία ουσιαστική έρευνα. Θέλει να αφήσει τους ανώνυμους μάρτυρες ανώ</w:t>
      </w:r>
      <w:r>
        <w:rPr>
          <w:rFonts w:eastAsia="Times New Roman" w:cs="Times New Roman"/>
          <w:szCs w:val="24"/>
        </w:rPr>
        <w:t xml:space="preserve">νυμους, άγνωστους και σιωπηλούς, όπως οι καταδότες της Ιεράς Εξέτασης. Θέλει να περιορίσει το όλο ζήτημα σε μια δήθεν νομική συζήτηση για την αρμοδιότητα της </w:t>
      </w:r>
      <w:r>
        <w:rPr>
          <w:rFonts w:eastAsia="Times New Roman" w:cs="Times New Roman"/>
          <w:szCs w:val="24"/>
        </w:rPr>
        <w:t>ε</w:t>
      </w:r>
      <w:r>
        <w:rPr>
          <w:rFonts w:eastAsia="Times New Roman" w:cs="Times New Roman"/>
          <w:szCs w:val="24"/>
        </w:rPr>
        <w:t xml:space="preserve">πιτροπής, χωρίς να εξεταστούν οι τρεις ανώνυμοι, χωρίς να κληθούν άλλοι μάρτυρες, χωρίς τον κ. </w:t>
      </w:r>
      <w:proofErr w:type="spellStart"/>
      <w:r>
        <w:rPr>
          <w:rFonts w:eastAsia="Times New Roman" w:cs="Times New Roman"/>
          <w:szCs w:val="24"/>
        </w:rPr>
        <w:t>Φρ</w:t>
      </w:r>
      <w:r>
        <w:rPr>
          <w:rFonts w:eastAsia="Times New Roman" w:cs="Times New Roman"/>
          <w:szCs w:val="24"/>
        </w:rPr>
        <w:t>ουζή</w:t>
      </w:r>
      <w:proofErr w:type="spellEnd"/>
      <w:r>
        <w:rPr>
          <w:rFonts w:eastAsia="Times New Roman" w:cs="Times New Roman"/>
          <w:szCs w:val="24"/>
        </w:rPr>
        <w:t xml:space="preserve"> που είναι στο επίκεντρο της όλης ιστορίας, χωρίς την παλιά και τη σημερινή διοίκηση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χωρίς τα έγγραφα που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πήρε άδεια </w:t>
      </w:r>
      <w:r>
        <w:rPr>
          <w:rFonts w:eastAsia="Times New Roman" w:cs="Times New Roman"/>
          <w:szCs w:val="24"/>
        </w:rPr>
        <w:lastRenderedPageBreak/>
        <w:t>από την Αρχή Προστασίας Δεδομένων Προσωπικού Χαρακτήρα να διαβιβάσει στο Υπουργείο Δικαιοσύνης και την Επι</w:t>
      </w:r>
      <w:r>
        <w:rPr>
          <w:rFonts w:eastAsia="Times New Roman" w:cs="Times New Roman"/>
          <w:szCs w:val="24"/>
        </w:rPr>
        <w:t xml:space="preserve">τροπή Κεφαλαιαγοράς των Ηνωμένων Πολιτειών, αλλά η Επιτροπή της Βουλής δεν θέλει να τα ζητήσει και να τα αξιολογήσει. </w:t>
      </w:r>
    </w:p>
    <w:p w14:paraId="523932CE"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Εξαπατάτε, κυρίες και κύριοι της Κυβέρνησης, την κοινή γνώμη. Αρνηθήκατε να ζητήσετε σύσταση προκαταρτικής επιτροπής για την απιστία και </w:t>
      </w:r>
      <w:r>
        <w:rPr>
          <w:rFonts w:eastAsia="Times New Roman" w:cs="Times New Roman"/>
          <w:szCs w:val="24"/>
        </w:rPr>
        <w:t xml:space="preserve">τη βλάβη του συμφέροντος του </w:t>
      </w:r>
      <w:r>
        <w:rPr>
          <w:rFonts w:eastAsia="Times New Roman" w:cs="Times New Roman"/>
          <w:szCs w:val="24"/>
        </w:rPr>
        <w:t>δ</w:t>
      </w:r>
      <w:r>
        <w:rPr>
          <w:rFonts w:eastAsia="Times New Roman" w:cs="Times New Roman"/>
          <w:szCs w:val="24"/>
        </w:rPr>
        <w:t>ημοσίου, λέγοντας ότι έχει εξαλειφθεί το αδίκημα, ότι πρακτικά έχει παραγραφεί, άρα χωρίς απιστία και βλάβη του δημοσίου συμφέροντος, δεν υπάρχει λόγος και αιτία ούτε δωροληψίας ούτε νομιμοποίησης εσόδων ούτε κανενός άλλου αδι</w:t>
      </w:r>
      <w:r>
        <w:rPr>
          <w:rFonts w:eastAsia="Times New Roman" w:cs="Times New Roman"/>
          <w:szCs w:val="24"/>
        </w:rPr>
        <w:t xml:space="preserve">κήματος. </w:t>
      </w:r>
    </w:p>
    <w:p w14:paraId="523932CF"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Προσθέσατε τη νομιμοποίηση εσόδων που δεν τη </w:t>
      </w:r>
      <w:proofErr w:type="spellStart"/>
      <w:r>
        <w:rPr>
          <w:rFonts w:eastAsia="Times New Roman" w:cs="Times New Roman"/>
          <w:szCs w:val="24"/>
        </w:rPr>
        <w:t>διεβίβασε</w:t>
      </w:r>
      <w:proofErr w:type="spellEnd"/>
      <w:r>
        <w:rPr>
          <w:rFonts w:eastAsia="Times New Roman" w:cs="Times New Roman"/>
          <w:szCs w:val="24"/>
        </w:rPr>
        <w:t xml:space="preserve"> καν η </w:t>
      </w:r>
      <w:r>
        <w:rPr>
          <w:rFonts w:eastAsia="Times New Roman" w:cs="Times New Roman"/>
          <w:szCs w:val="24"/>
        </w:rPr>
        <w:t>ε</w:t>
      </w:r>
      <w:r>
        <w:rPr>
          <w:rFonts w:eastAsia="Times New Roman" w:cs="Times New Roman"/>
          <w:szCs w:val="24"/>
        </w:rPr>
        <w:t xml:space="preserve">ισαγγελία στη Βουλή, θεωρώντας ότι διατηρεί την αρμοδιότητά της, για να έχετε τάχα μου δήθεν να πείτε ότι στέλνετε πίσω στη </w:t>
      </w:r>
      <w:r>
        <w:rPr>
          <w:rFonts w:eastAsia="Times New Roman" w:cs="Times New Roman"/>
          <w:szCs w:val="24"/>
        </w:rPr>
        <w:t>δ</w:t>
      </w:r>
      <w:r>
        <w:rPr>
          <w:rFonts w:eastAsia="Times New Roman" w:cs="Times New Roman"/>
          <w:szCs w:val="24"/>
        </w:rPr>
        <w:t xml:space="preserve">ικαιοσύνη κάτι που η </w:t>
      </w:r>
      <w:r>
        <w:rPr>
          <w:rFonts w:eastAsia="Times New Roman" w:cs="Times New Roman"/>
          <w:szCs w:val="24"/>
        </w:rPr>
        <w:t>δ</w:t>
      </w:r>
      <w:r>
        <w:rPr>
          <w:rFonts w:eastAsia="Times New Roman" w:cs="Times New Roman"/>
          <w:szCs w:val="24"/>
        </w:rPr>
        <w:t>ικαιοσύνη δεν έστειλε ποτέ στη Βουλή.</w:t>
      </w:r>
      <w:r>
        <w:rPr>
          <w:rFonts w:eastAsia="Times New Roman" w:cs="Times New Roman"/>
          <w:szCs w:val="24"/>
        </w:rPr>
        <w:t xml:space="preserve"> Και πάτε να κατασκευάσετε μια δήθεν θεωρία για τις φερόμενες δωροληψίες που αντιβαίνει στην πάγια νομολογία. Την έδωσα την προηγούμενη φορά. Έδωσα τα τελευταία βουλεύματα, το 1440 του 10</w:t>
      </w:r>
      <w:r>
        <w:rPr>
          <w:rFonts w:eastAsia="Times New Roman" w:cs="Times New Roman"/>
          <w:szCs w:val="24"/>
          <w:vertAlign w:val="superscript"/>
        </w:rPr>
        <w:t>ου</w:t>
      </w:r>
      <w:r>
        <w:rPr>
          <w:rFonts w:eastAsia="Times New Roman" w:cs="Times New Roman"/>
          <w:szCs w:val="24"/>
        </w:rPr>
        <w:t xml:space="preserve"> Συμβουλίου Εφετών Αθηνών και το 1 του 2011 του Συμβουλίου του Ειδι</w:t>
      </w:r>
      <w:r>
        <w:rPr>
          <w:rFonts w:eastAsia="Times New Roman" w:cs="Times New Roman"/>
          <w:szCs w:val="24"/>
        </w:rPr>
        <w:t xml:space="preserve">κού Δικαστηρίου του άρθρου 86 του Συντάγματος. Αντιβαίνει στην κοινοβουλευτική πρακτική, αντιβαίνει στην επιστημονική βιβλιογραφία και κυρίως αντιβαίνει σε ρητές διατάξεις του Ποινικού Κώδικα που αποκρύψατε και από την Ολομέλεια της Βουλής και από την </w:t>
      </w:r>
      <w:r>
        <w:rPr>
          <w:rFonts w:eastAsia="Times New Roman" w:cs="Times New Roman"/>
          <w:szCs w:val="24"/>
        </w:rPr>
        <w:t>ε</w:t>
      </w:r>
      <w:r>
        <w:rPr>
          <w:rFonts w:eastAsia="Times New Roman" w:cs="Times New Roman"/>
          <w:szCs w:val="24"/>
        </w:rPr>
        <w:t>πιτ</w:t>
      </w:r>
      <w:r>
        <w:rPr>
          <w:rFonts w:eastAsia="Times New Roman" w:cs="Times New Roman"/>
          <w:szCs w:val="24"/>
        </w:rPr>
        <w:t>ροπή στην προηγούμενη συνεδρίασή της.</w:t>
      </w:r>
    </w:p>
    <w:p w14:paraId="523932D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Ανοίξτε και διαβάστε, όχι τίποτε άλλο, αλλά το άρθρο 263β</w:t>
      </w:r>
      <w:r>
        <w:rPr>
          <w:rFonts w:eastAsia="Times New Roman" w:cs="Times New Roman"/>
          <w:szCs w:val="24"/>
        </w:rPr>
        <w:t>΄</w:t>
      </w:r>
      <w:r>
        <w:rPr>
          <w:rFonts w:eastAsia="Times New Roman" w:cs="Times New Roman"/>
          <w:szCs w:val="24"/>
        </w:rPr>
        <w:t>παράγραφοι 4 και 5 του Ποινικού Κώδικα, που ρητά λέει: «Στις περιπτώσεις των άρθρων 235 έως 263 και 39, υπάρχει αρμοδιότητα της Βουλής για Υπουργούς και Υφυπουργούς». Είναι ρητή διάταξη που ισχύει από το 2010 και διατυπώθηκε ακόμη πληρέστερα το 2014. Πώς τ</w:t>
      </w:r>
      <w:r>
        <w:rPr>
          <w:rFonts w:eastAsia="Times New Roman" w:cs="Times New Roman"/>
          <w:szCs w:val="24"/>
        </w:rPr>
        <w:t xml:space="preserve">ολμήσατε να αποκρύψετε από τους συναδέλφους σας και από τη Βουλή ρητή διάταξη την οποία παραβιάζετε; Ρητή, κατηγορηματική, απολύτως ειδική και συγκεκριμένη! Ντροπή! </w:t>
      </w:r>
    </w:p>
    <w:p w14:paraId="523932D1"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Σε εσένα! </w:t>
      </w:r>
    </w:p>
    <w:p w14:paraId="523932D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Ντροπή για τη Βουλή και την επιστήμη! Διότ</w:t>
      </w:r>
      <w:r>
        <w:rPr>
          <w:rFonts w:eastAsia="Times New Roman" w:cs="Times New Roman"/>
          <w:szCs w:val="24"/>
        </w:rPr>
        <w:t xml:space="preserve">ι η Βουλή έχει αρμοδιότητα, γιατί οι πράξεις αυτές έχουν </w:t>
      </w:r>
      <w:proofErr w:type="spellStart"/>
      <w:r>
        <w:rPr>
          <w:rFonts w:eastAsia="Times New Roman" w:cs="Times New Roman"/>
          <w:szCs w:val="24"/>
        </w:rPr>
        <w:t>τελεσθεί</w:t>
      </w:r>
      <w:proofErr w:type="spellEnd"/>
      <w:r>
        <w:rPr>
          <w:rFonts w:eastAsia="Times New Roman" w:cs="Times New Roman"/>
          <w:szCs w:val="24"/>
        </w:rPr>
        <w:t xml:space="preserve"> κατά την άσκηση των καθηκόντων ή δεν υπάρχει αδίκημα. </w:t>
      </w:r>
    </w:p>
    <w:p w14:paraId="523932D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Αποκαλύψτε τα εσείς. </w:t>
      </w:r>
    </w:p>
    <w:p w14:paraId="523932D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Διότι ο Ποινικός Κώδικας αξιώνει στενή σύνδεση με την αρμοδιότητα. </w:t>
      </w:r>
    </w:p>
    <w:p w14:paraId="523932D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Ανδ</w:t>
      </w:r>
      <w:r>
        <w:rPr>
          <w:rFonts w:eastAsia="Times New Roman" w:cs="Times New Roman"/>
          <w:szCs w:val="24"/>
        </w:rPr>
        <w:t>ρέας Παπανδρέου δικάστηκε και αθωώθηκε το 1992 με την ίδια συνταγματική διάταξη για παθητική δωροδοκία και δόλια αποδοχή προϊόντων εγκλήματος. Κατηγορήθηκε ο Κωνσταντίνος Μητσοτάκης για τηλεφωνικές υποκλοπές. Κατηγορήθηκε Υπουργός, προσφάτως, για νόθευση ε</w:t>
      </w:r>
      <w:r>
        <w:rPr>
          <w:rFonts w:eastAsia="Times New Roman" w:cs="Times New Roman"/>
          <w:szCs w:val="24"/>
        </w:rPr>
        <w:t>γγράφου. Αυτά, ξέρετε πόσο περισσότερο απέχουν από την άσκηση των καθηκόντων, σύμφωνα με την θεωρία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από τις -δήθεν- δωροληψίες; </w:t>
      </w:r>
    </w:p>
    <w:p w14:paraId="523932D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Όμως, τι να συζητάμε όταν αγνοείτε σκοπίμως το άρθρο 263β</w:t>
      </w:r>
      <w:r>
        <w:rPr>
          <w:rFonts w:eastAsia="Times New Roman" w:cs="Times New Roman"/>
          <w:szCs w:val="24"/>
        </w:rPr>
        <w:t>΄</w:t>
      </w:r>
      <w:r>
        <w:rPr>
          <w:rFonts w:eastAsia="Times New Roman" w:cs="Times New Roman"/>
          <w:szCs w:val="24"/>
        </w:rPr>
        <w:t xml:space="preserve"> του Ποινικού Κώδικα, το οποίο ισχύει και στην περίπτωσ</w:t>
      </w:r>
      <w:r>
        <w:rPr>
          <w:rFonts w:eastAsia="Times New Roman" w:cs="Times New Roman"/>
          <w:szCs w:val="24"/>
        </w:rPr>
        <w:t>η του νέου αδικήματος του άρθρου 159, της «δωροληψίας πολιτικού αξιωματούχου», που ρητά παραπέμπει στο 263β</w:t>
      </w:r>
      <w:r>
        <w:rPr>
          <w:rFonts w:eastAsia="Times New Roman" w:cs="Times New Roman"/>
          <w:szCs w:val="24"/>
        </w:rPr>
        <w:t>΄</w:t>
      </w:r>
      <w:r>
        <w:rPr>
          <w:rFonts w:eastAsia="Times New Roman" w:cs="Times New Roman"/>
          <w:szCs w:val="24"/>
        </w:rPr>
        <w:t xml:space="preserve">; Να πιστέψω ότι δεν </w:t>
      </w:r>
      <w:r>
        <w:rPr>
          <w:rFonts w:eastAsia="Times New Roman" w:cs="Times New Roman"/>
          <w:szCs w:val="24"/>
        </w:rPr>
        <w:lastRenderedPageBreak/>
        <w:t>ανοίγετε τον Ποινικό Κώδικα; Όχι. Δεν σας έχω για τόσο ανίδεους. Η σκευωρία, όμως, σας παρασύρει σε αφέλειες, δολιότητες, με τη</w:t>
      </w:r>
      <w:r>
        <w:rPr>
          <w:rFonts w:eastAsia="Times New Roman" w:cs="Times New Roman"/>
          <w:szCs w:val="24"/>
        </w:rPr>
        <w:t xml:space="preserve">ν προβιά της αφέλειας. </w:t>
      </w:r>
    </w:p>
    <w:p w14:paraId="523932D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Κοιτάξτε, λασπολογείτε, συκοφαντείτε, κομπορρημονείτε και μετά, ως θρασύδειλοι, καταφεύγετε στη μόνη λύση που ξέρετε: Αποφεύγετε την ουσιαστική διερεύνηση, την αναζήτηση της αλήθειας, την απόδειξη της αλήθειας. Θέλουμε έρευνα επί τη</w:t>
      </w:r>
      <w:r>
        <w:rPr>
          <w:rFonts w:eastAsia="Times New Roman" w:cs="Times New Roman"/>
          <w:szCs w:val="24"/>
        </w:rPr>
        <w:t xml:space="preserve">ς ουσίας. Η έρευνα αυτή δικονομικά μπορεί να γίνει μόνο στην επιτροπή. Η </w:t>
      </w:r>
      <w:r>
        <w:rPr>
          <w:rFonts w:eastAsia="Times New Roman" w:cs="Times New Roman"/>
          <w:szCs w:val="24"/>
        </w:rPr>
        <w:t>δ</w:t>
      </w:r>
      <w:r>
        <w:rPr>
          <w:rFonts w:eastAsia="Times New Roman" w:cs="Times New Roman"/>
          <w:szCs w:val="24"/>
        </w:rPr>
        <w:t>ικαιοσύνη δεν έχει αρμοδιότητα. Είναι ρητές οι διατάξεις. Όποιος κλείνει την επιτροπή με νομικίστικες συζητήσεις, παιδαριώδεις, δεν θέλει έρευνα.</w:t>
      </w:r>
    </w:p>
    <w:p w14:paraId="523932D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έρευνα και για τα </w:t>
      </w:r>
      <w:proofErr w:type="spellStart"/>
      <w:r>
        <w:rPr>
          <w:rFonts w:eastAsia="Times New Roman" w:cs="Times New Roman"/>
          <w:szCs w:val="24"/>
        </w:rPr>
        <w:t>παρα</w:t>
      </w:r>
      <w:r>
        <w:rPr>
          <w:rFonts w:eastAsia="Times New Roman" w:cs="Times New Roman"/>
          <w:szCs w:val="24"/>
        </w:rPr>
        <w:t>γεγραμμένα</w:t>
      </w:r>
      <w:proofErr w:type="spellEnd"/>
      <w:r>
        <w:rPr>
          <w:rFonts w:eastAsia="Times New Roman" w:cs="Times New Roman"/>
          <w:szCs w:val="24"/>
        </w:rPr>
        <w:t xml:space="preserve"> και για τις απιστίες και για τη βλάβη του </w:t>
      </w:r>
      <w:r>
        <w:rPr>
          <w:rFonts w:eastAsia="Times New Roman" w:cs="Times New Roman"/>
          <w:szCs w:val="24"/>
        </w:rPr>
        <w:t>δ</w:t>
      </w:r>
      <w:r>
        <w:rPr>
          <w:rFonts w:eastAsia="Times New Roman" w:cs="Times New Roman"/>
          <w:szCs w:val="24"/>
        </w:rPr>
        <w:t xml:space="preserve">ημοσίου συμφέροντος και για όλους, για όλη την περίοδο μέχρι το 2018. </w:t>
      </w:r>
    </w:p>
    <w:p w14:paraId="523932D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Το οικοδόμημα της σκευωρίας, όμως, είναι πολύ εύθραυστο, δικονομικά έωλο και εκθέτει ανεπανόρθωτα όσους συμμετείχαν σε αυτό, πολιτι</w:t>
      </w:r>
      <w:r>
        <w:rPr>
          <w:rFonts w:eastAsia="Times New Roman" w:cs="Times New Roman"/>
          <w:szCs w:val="24"/>
        </w:rPr>
        <w:t>κούς</w:t>
      </w:r>
      <w:r>
        <w:rPr>
          <w:rFonts w:eastAsia="Times New Roman" w:cs="Times New Roman"/>
          <w:szCs w:val="24"/>
        </w:rPr>
        <w:t xml:space="preserve"> </w:t>
      </w:r>
      <w:r>
        <w:rPr>
          <w:rFonts w:eastAsia="Times New Roman" w:cs="Times New Roman"/>
          <w:szCs w:val="24"/>
        </w:rPr>
        <w:t xml:space="preserve">αλλά και ορισμένους δικαστικούς και εισαγγελικούς λειτουργούς. </w:t>
      </w:r>
    </w:p>
    <w:p w14:paraId="523932D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Πλειοψηφίας, για να το κρατήσετε ετοιμόρροπο αυτό το οικοδόμημα της σκευωρίας, ευτελίζετε τη </w:t>
      </w:r>
      <w:r>
        <w:rPr>
          <w:rFonts w:eastAsia="Times New Roman" w:cs="Times New Roman"/>
          <w:szCs w:val="24"/>
        </w:rPr>
        <w:t>δ</w:t>
      </w:r>
      <w:r>
        <w:rPr>
          <w:rFonts w:eastAsia="Times New Roman" w:cs="Times New Roman"/>
          <w:szCs w:val="24"/>
        </w:rPr>
        <w:t xml:space="preserve">ικαιοσύνη και τους λειτουργούς της. Ανθίσταται, ευτυχώς, η συντριπτική </w:t>
      </w:r>
      <w:r>
        <w:rPr>
          <w:rFonts w:eastAsia="Times New Roman" w:cs="Times New Roman"/>
          <w:szCs w:val="24"/>
        </w:rPr>
        <w:t xml:space="preserve">πλειονότητα των δικαστικών και εισαγγελικών λειτουργών. </w:t>
      </w:r>
    </w:p>
    <w:p w14:paraId="523932D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Μίλησα στις 21 Φεβρουαρίου για ζοφερή κατάσταση στο εσωτερικό της </w:t>
      </w:r>
      <w:r>
        <w:rPr>
          <w:rFonts w:eastAsia="Times New Roman" w:cs="Times New Roman"/>
          <w:szCs w:val="24"/>
        </w:rPr>
        <w:t>δ</w:t>
      </w:r>
      <w:r>
        <w:rPr>
          <w:rFonts w:eastAsia="Times New Roman" w:cs="Times New Roman"/>
          <w:szCs w:val="24"/>
        </w:rPr>
        <w:t>ικαιοσύνης, για πειθαρχικές και ποινικές διώξεις. Πληθαίνουν τα δημοσιεύματα. Καταγγέλλεται η διευθύντρια του Νομικού Γραφείου του Π</w:t>
      </w:r>
      <w:r>
        <w:rPr>
          <w:rFonts w:eastAsia="Times New Roman" w:cs="Times New Roman"/>
          <w:szCs w:val="24"/>
        </w:rPr>
        <w:t xml:space="preserve">ρωθυπουργού για παρεμβάσεις αδιανόητες στη </w:t>
      </w:r>
      <w:r>
        <w:rPr>
          <w:rFonts w:eastAsia="Times New Roman" w:cs="Times New Roman"/>
          <w:szCs w:val="24"/>
        </w:rPr>
        <w:t>δ</w:t>
      </w:r>
      <w:r>
        <w:rPr>
          <w:rFonts w:eastAsia="Times New Roman" w:cs="Times New Roman"/>
          <w:szCs w:val="24"/>
        </w:rPr>
        <w:t xml:space="preserve">ικαιοσύνη, οι οποίες έρχονται σε αντίθεση με τις δικαστικές </w:t>
      </w:r>
      <w:r>
        <w:rPr>
          <w:rFonts w:eastAsia="Times New Roman" w:cs="Times New Roman"/>
          <w:szCs w:val="24"/>
        </w:rPr>
        <w:t>ε</w:t>
      </w:r>
      <w:r>
        <w:rPr>
          <w:rFonts w:eastAsia="Times New Roman" w:cs="Times New Roman"/>
          <w:szCs w:val="24"/>
        </w:rPr>
        <w:t xml:space="preserve">νώσεις και με τις αρμοδιότητες του Εφετείου Αθηνών σε </w:t>
      </w:r>
      <w:r>
        <w:rPr>
          <w:rFonts w:eastAsia="Times New Roman" w:cs="Times New Roman"/>
          <w:szCs w:val="24"/>
        </w:rPr>
        <w:t>ολομέλεια</w:t>
      </w:r>
      <w:r>
        <w:rPr>
          <w:rFonts w:eastAsia="Times New Roman" w:cs="Times New Roman"/>
          <w:szCs w:val="24"/>
        </w:rPr>
        <w:t xml:space="preserve"> και </w:t>
      </w:r>
      <w:r>
        <w:rPr>
          <w:rFonts w:eastAsia="Times New Roman" w:cs="Times New Roman"/>
          <w:szCs w:val="24"/>
        </w:rPr>
        <w:t>συμβούλιο</w:t>
      </w:r>
      <w:r>
        <w:rPr>
          <w:rFonts w:eastAsia="Times New Roman" w:cs="Times New Roman"/>
          <w:szCs w:val="24"/>
        </w:rPr>
        <w:t xml:space="preserve">. </w:t>
      </w:r>
    </w:p>
    <w:p w14:paraId="523932D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Όμως, όλη αυτή η επιχείρηση είναι μια πολιτική επιχείρηση πόλωσης και </w:t>
      </w:r>
      <w:r>
        <w:rPr>
          <w:rFonts w:eastAsia="Times New Roman" w:cs="Times New Roman"/>
          <w:szCs w:val="24"/>
        </w:rPr>
        <w:t>διχασμού, είναι το υποκατάστατο μιας πολιτικής που δεν οδηγεί πουθενά ούτε στην οικονομία ούτε στην εξωτερική πολιτική. Το αφήγημα της «καθαρής εξόδου» ακυρώθηκε πλήρως τις τελευταίες ημέρες. Η καμπύλη ομολόγων βλέπετε πού μας οδηγεί. Σκεφτείτε: Για την Ελ</w:t>
      </w:r>
      <w:r>
        <w:rPr>
          <w:rFonts w:eastAsia="Times New Roman" w:cs="Times New Roman"/>
          <w:szCs w:val="24"/>
        </w:rPr>
        <w:t xml:space="preserve">λάδα, που πάντα ως χώρα του Νότου ήθελε και </w:t>
      </w:r>
      <w:r>
        <w:rPr>
          <w:rFonts w:eastAsia="Times New Roman" w:cs="Times New Roman"/>
          <w:szCs w:val="24"/>
        </w:rPr>
        <w:lastRenderedPageBreak/>
        <w:t xml:space="preserve">θέλει ευρωομόλογα και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των χωρών-μελών της Ευρωζώνης -αντιδρούν οι Βόρειες χώρες, αλλά εμείς το θέλουμε- τι συμφέρει; Η έξοδος στις αγορές της μοναχικής Ελλάδας ή η έξοδος με την κάλυψη τ</w:t>
      </w:r>
      <w:r>
        <w:rPr>
          <w:rFonts w:eastAsia="Times New Roman" w:cs="Times New Roman"/>
          <w:szCs w:val="24"/>
        </w:rPr>
        <w:t>ης Ευρωζώνης; Αυτό είναι το ερώτημα.</w:t>
      </w:r>
    </w:p>
    <w:p w14:paraId="523932D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ποιος είναι πιο αυστηρός; Οι εταίροι ή οι αγορές; Γιατί καταφύγαμε στους εταίρους; Γιατί, φυσικά, μας έδιωξαν οι αγορές. Όποιος νομίζει ότι είναι πράξη απελευθέρωσης και κυριαρχίας η επαφή με τις αγορές χωρίς δίχτυ </w:t>
      </w:r>
      <w:r>
        <w:rPr>
          <w:rFonts w:eastAsia="Times New Roman" w:cs="Times New Roman"/>
          <w:szCs w:val="24"/>
        </w:rPr>
        <w:t xml:space="preserve">προστασίας, είναι ανιστόρητος και επικίνδυνος. </w:t>
      </w:r>
    </w:p>
    <w:p w14:paraId="523932D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Κι έχουμε μιλήσει πάρα πολλές φορές…</w:t>
      </w:r>
    </w:p>
    <w:p w14:paraId="523932DF"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Θέλετε νέο μνημόνιο;</w:t>
      </w:r>
    </w:p>
    <w:p w14:paraId="523932E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μη διακόπτετε. </w:t>
      </w:r>
    </w:p>
    <w:p w14:paraId="523932E1" w14:textId="77777777" w:rsidR="00246891" w:rsidRDefault="00DA5D45">
      <w:pPr>
        <w:spacing w:after="0" w:line="600" w:lineRule="auto"/>
        <w:ind w:firstLine="720"/>
        <w:jc w:val="both"/>
        <w:rPr>
          <w:rFonts w:eastAsia="Times New Roman" w:cs="Times New Roman"/>
          <w:szCs w:val="24"/>
        </w:rPr>
      </w:pPr>
      <w:r>
        <w:rPr>
          <w:rFonts w:eastAsia="Times New Roman" w:cs="Times New Roman"/>
          <w:b/>
        </w:rPr>
        <w:lastRenderedPageBreak/>
        <w:t>ΕΥΑΓΓΕΛΟΣ ΒΕΝΙΖΕΛΟΣ:</w:t>
      </w:r>
      <w:r>
        <w:rPr>
          <w:rFonts w:eastAsia="Times New Roman" w:cs="Times New Roman"/>
          <w:szCs w:val="24"/>
        </w:rPr>
        <w:t xml:space="preserve"> Το νέο μνημόνιο υπάρχει, κύριε Παπαδόπουλε. Υπάρχει ήδη. Το έχετε υπογράψει. Έχετε αναλάβει ευθύνη για τεράστια πρωτογενή πλεονάσματα. Υπάρχει. Το θέμα είναι αν θα υπάρχει κάλυψη, όχι αν θα υπάρχει μνημόνιο. Μνημόνιο θα υπάρχει με την υπογραφή σας. Και τη</w:t>
      </w:r>
      <w:r>
        <w:rPr>
          <w:rFonts w:eastAsia="Times New Roman" w:cs="Times New Roman"/>
          <w:szCs w:val="24"/>
        </w:rPr>
        <w:t xml:space="preserve"> δική σας προσωπικά.</w:t>
      </w:r>
    </w:p>
    <w:p w14:paraId="523932E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23932E3"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Τσακαλώτος</w:t>
      </w:r>
      <w:proofErr w:type="spellEnd"/>
      <w:r>
        <w:rPr>
          <w:rFonts w:eastAsia="Times New Roman" w:cs="Times New Roman"/>
        </w:rPr>
        <w:t xml:space="preserve"> θυμάστε τι τόλμησε να απαντήσει, να ψελλίσει, στη συζήτηση του </w:t>
      </w:r>
      <w:r>
        <w:rPr>
          <w:rFonts w:eastAsia="Times New Roman" w:cs="Times New Roman"/>
        </w:rPr>
        <w:t>π</w:t>
      </w:r>
      <w:r>
        <w:rPr>
          <w:rFonts w:eastAsia="Times New Roman" w:cs="Times New Roman"/>
        </w:rPr>
        <w:t>ροϋπολογισμού για τα ταμειακά διαθέσιμα. Τον είπα ανεπίγνωστο. Κατέθεσα ερώτηση και του λέω: «Πόσα θα είναι, πόσο θα διαρκέσουν, από πού θ</w:t>
      </w:r>
      <w:r>
        <w:rPr>
          <w:rFonts w:eastAsia="Times New Roman" w:cs="Times New Roman"/>
        </w:rPr>
        <w:t xml:space="preserve">α αντληθούν, με τι κόστος, με τι όρους;». Ζήτησα τα σχετικά έγγραφα. Δεν απάντησε ποτέ. Πέρασαν δύο μήνες. Μετέτρεψα την ερώτηση και αίτηση κατάθεσης </w:t>
      </w:r>
      <w:r>
        <w:rPr>
          <w:rFonts w:eastAsia="Times New Roman" w:cs="Times New Roman"/>
        </w:rPr>
        <w:lastRenderedPageBreak/>
        <w:t>εγγράφων σε επερώτηση του άρθρου 134 παράγραφος 2 του Κανονισμού και ζήτησα από τον Πρόεδρο της Βουλής διά</w:t>
      </w:r>
      <w:r>
        <w:rPr>
          <w:rFonts w:eastAsia="Times New Roman" w:cs="Times New Roman"/>
        </w:rPr>
        <w:t xml:space="preserve"> της Διασκέψεως των Προέδρων να συζητηθεί η επερώτησή μου. Γίνεται μια παγκόσμια συζήτηση. Γίνονται δημοσιογραφικές συζητήσεις. Υπάρχουν δέκα δημοσιεύματα την ημέρα. Μπορεί να σιωπά η Βουλή, επειδή ο κ. </w:t>
      </w:r>
      <w:proofErr w:type="spellStart"/>
      <w:r>
        <w:rPr>
          <w:rFonts w:eastAsia="Times New Roman" w:cs="Times New Roman"/>
        </w:rPr>
        <w:t>Τσακαλώτος</w:t>
      </w:r>
      <w:proofErr w:type="spellEnd"/>
      <w:r>
        <w:rPr>
          <w:rFonts w:eastAsia="Times New Roman" w:cs="Times New Roman"/>
        </w:rPr>
        <w:t xml:space="preserve"> λέει: «Όλο τον Μάρτιο θα κάνω απόρρητες δι</w:t>
      </w:r>
      <w:r>
        <w:rPr>
          <w:rFonts w:eastAsia="Times New Roman" w:cs="Times New Roman"/>
        </w:rPr>
        <w:t>απραγματεύσεις»; Δεν έχετε ούτε καν λύση τεχνική για το θέμα του ταμειακού αποθέματος ασφαλείας. Αρνείται ο Υπουργός να έρθει να συζητήσει, για να καταλάβετε εσείς που καλείστε να ψηφίσετε και να αναλάβετε ευθύνη.</w:t>
      </w:r>
    </w:p>
    <w:p w14:paraId="523932E4" w14:textId="77777777" w:rsidR="00246891" w:rsidRDefault="00DA5D45">
      <w:pPr>
        <w:spacing w:after="0" w:line="600" w:lineRule="auto"/>
        <w:ind w:firstLine="720"/>
        <w:jc w:val="both"/>
        <w:rPr>
          <w:rFonts w:eastAsia="Times New Roman" w:cs="Times New Roman"/>
        </w:rPr>
      </w:pPr>
      <w:r>
        <w:rPr>
          <w:rFonts w:eastAsia="Times New Roman" w:cs="Times New Roman"/>
        </w:rPr>
        <w:t>Και</w:t>
      </w:r>
      <w:r>
        <w:rPr>
          <w:rFonts w:eastAsia="Times New Roman" w:cs="Times New Roman"/>
        </w:rPr>
        <w:t>,</w:t>
      </w:r>
      <w:r>
        <w:rPr>
          <w:rFonts w:eastAsia="Times New Roman" w:cs="Times New Roman"/>
        </w:rPr>
        <w:t xml:space="preserve"> βέβαια, τα ίδια και χειρότερα, δυστυχ</w:t>
      </w:r>
      <w:r>
        <w:rPr>
          <w:rFonts w:eastAsia="Times New Roman" w:cs="Times New Roman"/>
        </w:rPr>
        <w:t xml:space="preserve">ώς, συμβαίνουν στην εξωτερική  πολιτική. Είπα ότι δεν πρόκειται να έρθει λύση για το ζήτημα του ονόματος. Ελπίζω να </w:t>
      </w:r>
      <w:proofErr w:type="spellStart"/>
      <w:r>
        <w:rPr>
          <w:rFonts w:eastAsia="Times New Roman" w:cs="Times New Roman"/>
        </w:rPr>
        <w:t>αποσυμφορηθεί</w:t>
      </w:r>
      <w:proofErr w:type="spellEnd"/>
      <w:r>
        <w:rPr>
          <w:rFonts w:eastAsia="Times New Roman" w:cs="Times New Roman"/>
        </w:rPr>
        <w:t xml:space="preserve"> η πίεση εν όψει </w:t>
      </w:r>
      <w:r>
        <w:rPr>
          <w:rFonts w:eastAsia="Times New Roman" w:cs="Times New Roman"/>
        </w:rPr>
        <w:lastRenderedPageBreak/>
        <w:t>της Συνόδου Κορυφής του Ιουλίου στο ΝΑΤΟ. Θα δούμε ποια κυβέρνηση θα έχει η χώρα τότε με τον ρυθμό που παίρνου</w:t>
      </w:r>
      <w:r>
        <w:rPr>
          <w:rFonts w:eastAsia="Times New Roman" w:cs="Times New Roman"/>
        </w:rPr>
        <w:t xml:space="preserve">ν οι εξελίξεις. </w:t>
      </w:r>
    </w:p>
    <w:p w14:paraId="523932E5" w14:textId="77777777" w:rsidR="00246891" w:rsidRDefault="00DA5D45">
      <w:pPr>
        <w:spacing w:after="0" w:line="600" w:lineRule="auto"/>
        <w:ind w:firstLine="720"/>
        <w:jc w:val="both"/>
        <w:rPr>
          <w:rFonts w:eastAsia="Times New Roman" w:cs="Times New Roman"/>
        </w:rPr>
      </w:pPr>
      <w:r>
        <w:rPr>
          <w:rFonts w:eastAsia="Times New Roman" w:cs="Times New Roman"/>
        </w:rPr>
        <w:t>Αλλά το μεγάλο θέμα της εξωτερικής πολιτικής είναι οι ελληνοτουρκικές σχέσεις, είναι η αλυσίδα γεγονότων…</w:t>
      </w:r>
    </w:p>
    <w:p w14:paraId="523932E6" w14:textId="77777777" w:rsidR="00246891" w:rsidRDefault="00DA5D45">
      <w:pPr>
        <w:spacing w:after="0"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Βενιζέλο, σας παρακαλώ να ολοκληρώνετε. </w:t>
      </w:r>
    </w:p>
    <w:p w14:paraId="523932E7" w14:textId="77777777" w:rsidR="00246891" w:rsidRDefault="00DA5D45">
      <w:pPr>
        <w:spacing w:after="0"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Τελειώνω σε ένα λεπτό, κύριε Πρ</w:t>
      </w:r>
      <w:r>
        <w:rPr>
          <w:rFonts w:eastAsia="Times New Roman" w:cs="Times New Roman"/>
        </w:rPr>
        <w:t>όεδρε.</w:t>
      </w:r>
    </w:p>
    <w:p w14:paraId="523932E8"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Μετά από μια αλυσίδα γεγονότων, μπορούμε να πούμε ότι έχουμε, δυστυχώς, εθνικό στρατηγικό κενό. Περάσαμε μια δεκαπενταετία, που συμπίπτει περίπου με την παρουσία του κ. </w:t>
      </w:r>
      <w:proofErr w:type="spellStart"/>
      <w:r>
        <w:rPr>
          <w:rFonts w:eastAsia="Times New Roman" w:cs="Times New Roman"/>
        </w:rPr>
        <w:t>Ερντογάν</w:t>
      </w:r>
      <w:proofErr w:type="spellEnd"/>
      <w:r>
        <w:rPr>
          <w:rFonts w:eastAsia="Times New Roman" w:cs="Times New Roman"/>
        </w:rPr>
        <w:t xml:space="preserve"> στην εξουσία, χωρίς θερμό επεισόδιο στο Αιγαίο και την Ανατολική </w:t>
      </w:r>
      <w:r>
        <w:rPr>
          <w:rFonts w:eastAsia="Times New Roman" w:cs="Times New Roman"/>
        </w:rPr>
        <w:lastRenderedPageBreak/>
        <w:t>Μεσόγε</w:t>
      </w:r>
      <w:r>
        <w:rPr>
          <w:rFonts w:eastAsia="Times New Roman" w:cs="Times New Roman"/>
        </w:rPr>
        <w:t xml:space="preserve">ιο. Η Τουρκία, όμως, άλλαξε. Πιέζεται πανταχόθεν. Έχει πρόβλημα εθνικής ακεραιότητας, εθνικής συνοχής, κοινωνικής συνοχής. Ακόμη και η </w:t>
      </w:r>
      <w:proofErr w:type="spellStart"/>
      <w:r>
        <w:rPr>
          <w:rFonts w:eastAsia="Times New Roman" w:cs="Times New Roman"/>
        </w:rPr>
        <w:t>κεμαλική</w:t>
      </w:r>
      <w:proofErr w:type="spellEnd"/>
      <w:r>
        <w:rPr>
          <w:rFonts w:eastAsia="Times New Roman" w:cs="Times New Roman"/>
        </w:rPr>
        <w:t xml:space="preserve"> αντιπολίτευση πιέζει προς σκληρή εθνικιστική κατεύθυνση. Και έχουμε μέσα σε εβδομάδες το επεισόδιο «Ίμια 2», την</w:t>
      </w:r>
      <w:r>
        <w:rPr>
          <w:rFonts w:eastAsia="Times New Roman" w:cs="Times New Roman"/>
        </w:rPr>
        <w:t xml:space="preserve"> αποχώρηση του γεωτρύπανου από την ΑΟΖ της Κύπρου και τη σύλληψη των δύο παιδιών μας, τα οποία είναι φυλακισμένα στην </w:t>
      </w:r>
      <w:proofErr w:type="spellStart"/>
      <w:r>
        <w:rPr>
          <w:rFonts w:eastAsia="Times New Roman" w:cs="Times New Roman"/>
        </w:rPr>
        <w:t>Αδριανούπολη</w:t>
      </w:r>
      <w:proofErr w:type="spellEnd"/>
      <w:r>
        <w:rPr>
          <w:rFonts w:eastAsia="Times New Roman" w:cs="Times New Roman"/>
        </w:rPr>
        <w:t>.</w:t>
      </w:r>
    </w:p>
    <w:p w14:paraId="523932E9" w14:textId="77777777" w:rsidR="00246891" w:rsidRDefault="00DA5D45">
      <w:pPr>
        <w:spacing w:after="0" w:line="600" w:lineRule="auto"/>
        <w:ind w:firstLine="720"/>
        <w:jc w:val="both"/>
        <w:rPr>
          <w:rFonts w:eastAsia="Times New Roman" w:cs="Times New Roman"/>
        </w:rPr>
      </w:pPr>
      <w:r>
        <w:rPr>
          <w:rFonts w:eastAsia="Times New Roman" w:cs="Times New Roman"/>
        </w:rPr>
        <w:t>Βλέπετε εσείς να υπάρχει μια συνεκτική, ώριμη, ολοκληρωμένη πολιτική ασφάλειας, την οποία να διαχειρίζεται η Κυβέρνηση; Βγάζ</w:t>
      </w:r>
      <w:r>
        <w:rPr>
          <w:rFonts w:eastAsia="Times New Roman" w:cs="Times New Roman"/>
        </w:rPr>
        <w:t>ετε άκρη; Άρα αυτό που πρέπει να κάνουμε ως χώρα είναι να καταλάβουμε ποιες είναι οι εσωτερικές πολιτικές, κοινωνικές και εθνικές προϋποθέσεις μιας τέτοιας στρατηγικής. Αυτές τις προϋπο</w:t>
      </w:r>
      <w:r>
        <w:rPr>
          <w:rFonts w:eastAsia="Times New Roman" w:cs="Times New Roman"/>
        </w:rPr>
        <w:lastRenderedPageBreak/>
        <w:t>θέσεις για την ασφάλεια και την προκοπή της χώρας τις υπονομεύετε και τ</w:t>
      </w:r>
      <w:r>
        <w:rPr>
          <w:rFonts w:eastAsia="Times New Roman" w:cs="Times New Roman"/>
        </w:rPr>
        <w:t>ις ευτελίζετε με την πολωτική και διχαστική γραμμή της συκοφαντίας, της λασπολογίας και</w:t>
      </w:r>
      <w:r>
        <w:rPr>
          <w:rFonts w:eastAsia="Times New Roman" w:cs="Times New Roman"/>
        </w:rPr>
        <w:t>,</w:t>
      </w:r>
      <w:r>
        <w:rPr>
          <w:rFonts w:eastAsia="Times New Roman" w:cs="Times New Roman"/>
        </w:rPr>
        <w:t xml:space="preserve"> βεβαίως, της αμφισβήτησης του κύρους του πολιτικού συστήματος, που τελικά θα σας καταπλακώσει. Γιατί την πληρώνετε κι εσείς τώρα ως ασκούντες εξουσία με την παλαιότατη</w:t>
      </w:r>
      <w:r>
        <w:rPr>
          <w:rFonts w:eastAsia="Times New Roman" w:cs="Times New Roman"/>
        </w:rPr>
        <w:t xml:space="preserve"> μέθοδο, την οποία πάντα θέλατε προφανώς να απολαύσετε. </w:t>
      </w:r>
    </w:p>
    <w:p w14:paraId="523932EA"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Κυρίες και κύριοι της Πλειοψηφίας, τελείωσε ο πολιτικός σας χρόνος. Και ετοιμάζεστε όχι για την καθαρή έξοδο της χώρας στις αγορές, αλλά για την βρώμικη, δυστυχώς, δική σας έξοδο από την εξουσία. </w:t>
      </w:r>
    </w:p>
    <w:p w14:paraId="523932EB"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w:t>
      </w:r>
    </w:p>
    <w:p w14:paraId="523932EC" w14:textId="77777777" w:rsidR="00246891" w:rsidRDefault="00DA5D45">
      <w:pPr>
        <w:spacing w:after="0" w:line="600" w:lineRule="auto"/>
        <w:ind w:firstLine="720"/>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Κοινοβουλευτικός Εκπρόσωπος της Χρυσής Αυγής κ. Ιωάννης Λαγός. Και θα ακολουθήσει ο Κοινοβουλευτικός Εκπρόσωπος από το Ποτάμι κ. </w:t>
      </w:r>
      <w:proofErr w:type="spellStart"/>
      <w:r>
        <w:rPr>
          <w:rFonts w:eastAsia="Times New Roman" w:cs="Times New Roman"/>
          <w:szCs w:val="24"/>
        </w:rPr>
        <w:t>Αμυράς</w:t>
      </w:r>
      <w:proofErr w:type="spellEnd"/>
      <w:r>
        <w:rPr>
          <w:rFonts w:eastAsia="Times New Roman" w:cs="Times New Roman"/>
          <w:szCs w:val="24"/>
        </w:rPr>
        <w:t xml:space="preserve">. </w:t>
      </w:r>
    </w:p>
    <w:p w14:paraId="523932E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Λαγέ, έχετε τον λόγο.</w:t>
      </w:r>
    </w:p>
    <w:p w14:paraId="523932E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Πριν ανέβω</w:t>
      </w:r>
      <w:r>
        <w:rPr>
          <w:rFonts w:eastAsia="Times New Roman" w:cs="Times New Roman"/>
          <w:szCs w:val="24"/>
        </w:rPr>
        <w:t xml:space="preserve"> στο Βήμα είχα σκοπό να ξεκινήσω λέγοντας πόσο προσχηματικές και τελείως ψευδείς είναι οι κατηγορίες που πετάει το ένα πολιτικό κόμμα προς το άλλο, δήθεν κατακεραυνώνοντάς τους για ατιμίες που έχουν κάνει κατά το παρελθόν. Ήταν ευχής έργον ότι πριν από μέν</w:t>
      </w:r>
      <w:r>
        <w:rPr>
          <w:rFonts w:eastAsia="Times New Roman" w:cs="Times New Roman"/>
          <w:szCs w:val="24"/>
        </w:rPr>
        <w:t>α ανέβηκε στο Βήμα της Βουλής για να μιλήσει ο Βενιζέλος. Ανέβηκε ο Βενιζέλος να διαμαρτυρηθεί και να μας πει για σκάνδαλα που έχουν γίνει κατά το παρελθόν και για το ότι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αυτή τη </w:t>
      </w:r>
      <w:r>
        <w:rPr>
          <w:rFonts w:eastAsia="Times New Roman" w:cs="Times New Roman"/>
          <w:szCs w:val="24"/>
        </w:rPr>
        <w:lastRenderedPageBreak/>
        <w:t>στιγμή κάνει πράξεις οι οποίες δεν είναι σύμφωνε</w:t>
      </w:r>
      <w:r>
        <w:rPr>
          <w:rFonts w:eastAsia="Times New Roman" w:cs="Times New Roman"/>
          <w:szCs w:val="24"/>
        </w:rPr>
        <w:t>ς με τον νόμο κα</w:t>
      </w:r>
      <w:r>
        <w:rPr>
          <w:rFonts w:eastAsia="Times New Roman" w:cs="Times New Roman"/>
          <w:szCs w:val="24"/>
        </w:rPr>
        <w:t xml:space="preserve">ι </w:t>
      </w:r>
      <w:r>
        <w:rPr>
          <w:rFonts w:eastAsia="Times New Roman" w:cs="Times New Roman"/>
          <w:szCs w:val="24"/>
        </w:rPr>
        <w:t xml:space="preserve">όλα τα συναφή. </w:t>
      </w:r>
    </w:p>
    <w:p w14:paraId="523932E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Βενιζέλος στις 25 Φεβρουαρίου 2005 στη συζήτηση της προανακριτικής επιτροπής που είχε συσταθεί τότε για τα σκάνδαλα των εξοπλιστικών -σκάνδαλα τα οποία αποδείχθηκαν μετά από πάροδο δώδεκα ετών περίπου όμως, γιατί τα συγκ</w:t>
      </w:r>
      <w:r>
        <w:rPr>
          <w:rFonts w:eastAsia="Times New Roman" w:cs="Times New Roman"/>
          <w:szCs w:val="24"/>
        </w:rPr>
        <w:t xml:space="preserve">άλυπταν όλοι- είχε πει κομπάζοντας μέσα στην ελληνική Βουλή ότι δίπλα στο όνομα του Παπαντωνίου κάποιοι αριθμοί που υπήρχαν </w:t>
      </w:r>
      <w:r>
        <w:rPr>
          <w:rFonts w:eastAsia="Times New Roman" w:cs="Times New Roman"/>
          <w:szCs w:val="24"/>
        </w:rPr>
        <w:t>-</w:t>
      </w:r>
      <w:r>
        <w:rPr>
          <w:rFonts w:eastAsia="Times New Roman" w:cs="Times New Roman"/>
          <w:szCs w:val="24"/>
        </w:rPr>
        <w:t>που ήταν τραπεζικοί λογαριασμοί</w:t>
      </w:r>
      <w:r>
        <w:rPr>
          <w:rFonts w:eastAsia="Times New Roman" w:cs="Times New Roman"/>
          <w:szCs w:val="24"/>
        </w:rPr>
        <w:t>,</w:t>
      </w:r>
      <w:r>
        <w:rPr>
          <w:rFonts w:eastAsia="Times New Roman" w:cs="Times New Roman"/>
          <w:szCs w:val="24"/>
        </w:rPr>
        <w:t xml:space="preserve"> στους οποίους έπαιρνε μαύρο χρήμα ο Παπαντωνίου και όχι μόνο- ήταν αριθμοί τηλεφώνων. Αυτά έλεγε ο</w:t>
      </w:r>
      <w:r>
        <w:rPr>
          <w:rFonts w:eastAsia="Times New Roman" w:cs="Times New Roman"/>
          <w:szCs w:val="24"/>
        </w:rPr>
        <w:t xml:space="preserve"> Βενιζέλος τότε, που πριν από δ</w:t>
      </w:r>
      <w:r>
        <w:rPr>
          <w:rFonts w:eastAsia="Times New Roman" w:cs="Times New Roman"/>
          <w:szCs w:val="24"/>
        </w:rPr>
        <w:t>ύ</w:t>
      </w:r>
      <w:r>
        <w:rPr>
          <w:rFonts w:eastAsia="Times New Roman" w:cs="Times New Roman"/>
          <w:szCs w:val="24"/>
        </w:rPr>
        <w:t xml:space="preserve">ο λεπτά είχε </w:t>
      </w:r>
      <w:r>
        <w:rPr>
          <w:rFonts w:eastAsia="Times New Roman" w:cs="Times New Roman"/>
          <w:szCs w:val="24"/>
        </w:rPr>
        <w:t>το</w:t>
      </w:r>
      <w:r>
        <w:rPr>
          <w:rFonts w:eastAsia="Times New Roman" w:cs="Times New Roman"/>
          <w:szCs w:val="24"/>
        </w:rPr>
        <w:t xml:space="preserve"> θράσος να είναι στο Βήμα αυτό και να μιλάει –αλλά έτσι έχουν μάθει- και κανείς από κάτω να μην τον διακόπτει και να του πει ότι είναι ένας ψεύτης</w:t>
      </w:r>
      <w:r>
        <w:rPr>
          <w:rFonts w:eastAsia="Times New Roman" w:cs="Times New Roman"/>
          <w:szCs w:val="24"/>
        </w:rPr>
        <w:t>,</w:t>
      </w:r>
      <w:r>
        <w:rPr>
          <w:rFonts w:eastAsia="Times New Roman" w:cs="Times New Roman"/>
          <w:szCs w:val="24"/>
        </w:rPr>
        <w:t xml:space="preserve"> ο οποίος ηγείται ενός </w:t>
      </w:r>
      <w:r>
        <w:rPr>
          <w:rFonts w:eastAsia="Times New Roman" w:cs="Times New Roman"/>
          <w:szCs w:val="24"/>
        </w:rPr>
        <w:lastRenderedPageBreak/>
        <w:t xml:space="preserve">κόμματος το οποίο έχει εξαφανίσει γύρω </w:t>
      </w:r>
      <w:r>
        <w:rPr>
          <w:rFonts w:eastAsia="Times New Roman" w:cs="Times New Roman"/>
          <w:szCs w:val="24"/>
        </w:rPr>
        <w:t xml:space="preserve">στα 180-190 εκατομμύρια ευρώ από τους φίλους του τους μεγαλοτραπεζίτες από τους οποίους έπαιρνε θαλασσοδάνεια. </w:t>
      </w:r>
    </w:p>
    <w:p w14:paraId="523932F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ο ίδιος ο οποίος έχει κρύψει στο συρτάρι μια έρευνα με ορκωτούς λογιστές που είχε βάλει κάποτε στα γραφεία του ΠΑΣΟΚ, όταν ήταν </w:t>
      </w:r>
      <w:r>
        <w:rPr>
          <w:rFonts w:eastAsia="Times New Roman" w:cs="Times New Roman"/>
          <w:szCs w:val="24"/>
        </w:rPr>
        <w:t>Α</w:t>
      </w:r>
      <w:r>
        <w:rPr>
          <w:rFonts w:eastAsia="Times New Roman" w:cs="Times New Roman"/>
          <w:szCs w:val="24"/>
        </w:rPr>
        <w:t xml:space="preserve">ρχηγός </w:t>
      </w:r>
      <w:r>
        <w:rPr>
          <w:rFonts w:eastAsia="Times New Roman" w:cs="Times New Roman"/>
          <w:szCs w:val="24"/>
        </w:rPr>
        <w:t>του ΠΑΣΟΚ. Έχουν εξαφανιστεί άλλα 15-18 εκατομμύρια ευρώ. Ήρθε και μας τα έλεγε αυτά εδώ και δεν τον σταμάτησε κανείς από κάτω. Αλλά π</w:t>
      </w:r>
      <w:r>
        <w:rPr>
          <w:rFonts w:eastAsia="Times New Roman" w:cs="Times New Roman"/>
          <w:szCs w:val="24"/>
        </w:rPr>
        <w:t>ώ</w:t>
      </w:r>
      <w:r>
        <w:rPr>
          <w:rFonts w:eastAsia="Times New Roman" w:cs="Times New Roman"/>
          <w:szCs w:val="24"/>
        </w:rPr>
        <w:t>ς θα τον σταματήσει κάποιος από κάτω όταν, επαναλαμβάνω και πάλι, στις 25 Ιανουαρίου 2005 στη συζήτηση στην Ολομέλεια, πο</w:t>
      </w:r>
      <w:r>
        <w:rPr>
          <w:rFonts w:eastAsia="Times New Roman" w:cs="Times New Roman"/>
          <w:szCs w:val="24"/>
        </w:rPr>
        <w:t xml:space="preserve">υ ελάμβανε τότε χώρα, ο Βενιζέλος με το θράσος που έχει αλλά και με την ανοχή που έπαιρνε από τους τότε υπάρχοντες στη Βουλή, το ΚΚΕ και τον ΣΥΡΙΖΑ, έβγαινε και δήλωνε το εξής. Σας το διαβάζω γιατί δεν θέλω να χαθεί ούτε </w:t>
      </w:r>
      <w:r>
        <w:rPr>
          <w:rFonts w:eastAsia="Times New Roman" w:cs="Times New Roman"/>
          <w:szCs w:val="24"/>
        </w:rPr>
        <w:lastRenderedPageBreak/>
        <w:t>ένα κόμμα. «Το μέτρο της αλήθειας σ</w:t>
      </w:r>
      <w:r>
        <w:rPr>
          <w:rFonts w:eastAsia="Times New Roman" w:cs="Times New Roman"/>
          <w:szCs w:val="24"/>
        </w:rPr>
        <w:t xml:space="preserve">ε πολύ μεγάλο βαθμό το δίνουν οι </w:t>
      </w:r>
      <w:proofErr w:type="spellStart"/>
      <w:r>
        <w:rPr>
          <w:rFonts w:eastAsia="Times New Roman" w:cs="Times New Roman"/>
          <w:szCs w:val="24"/>
        </w:rPr>
        <w:t>πορισματικές</w:t>
      </w:r>
      <w:proofErr w:type="spellEnd"/>
      <w:r>
        <w:rPr>
          <w:rFonts w:eastAsia="Times New Roman" w:cs="Times New Roman"/>
          <w:szCs w:val="24"/>
        </w:rPr>
        <w:t xml:space="preserve"> απόψεις που κατέθεσαν οι Βουλευτές εκπρόσωποι των κομμάτων της Ελάσσονος Αντιπολίτευσης στην Εξεταστική Επιτροπή, ο κ. </w:t>
      </w:r>
      <w:proofErr w:type="spellStart"/>
      <w:r>
        <w:rPr>
          <w:rFonts w:eastAsia="Times New Roman" w:cs="Times New Roman"/>
          <w:szCs w:val="24"/>
        </w:rPr>
        <w:t>Πατσιλινάκος</w:t>
      </w:r>
      <w:proofErr w:type="spellEnd"/>
      <w:r>
        <w:rPr>
          <w:rFonts w:eastAsia="Times New Roman" w:cs="Times New Roman"/>
          <w:szCs w:val="24"/>
        </w:rPr>
        <w:t xml:space="preserve"> εκ μέρους του ΚΚΕ και η κ. </w:t>
      </w:r>
      <w:proofErr w:type="spellStart"/>
      <w:r>
        <w:rPr>
          <w:rFonts w:eastAsia="Times New Roman" w:cs="Times New Roman"/>
          <w:szCs w:val="24"/>
        </w:rPr>
        <w:t>Ξηροτύρη</w:t>
      </w:r>
      <w:proofErr w:type="spellEnd"/>
      <w:r>
        <w:rPr>
          <w:rFonts w:eastAsia="Times New Roman" w:cs="Times New Roman"/>
          <w:szCs w:val="24"/>
        </w:rPr>
        <w:t xml:space="preserve"> εκ μέρους του Συνασπισμού». Επαναλαμβάνω γ</w:t>
      </w:r>
      <w:r>
        <w:rPr>
          <w:rFonts w:eastAsia="Times New Roman" w:cs="Times New Roman"/>
          <w:szCs w:val="24"/>
        </w:rPr>
        <w:t xml:space="preserve">ια να τα ακούει ο κόσμος αυτά. Αυτά είναι που συζητούνται μετά το σκάνδαλο των εξοπλιστικών το 2005, που το είχαν καλύψει όλα τα κόμματα τότε στο Κοινοβούλιο. Ο </w:t>
      </w:r>
      <w:proofErr w:type="spellStart"/>
      <w:r>
        <w:rPr>
          <w:rFonts w:eastAsia="Times New Roman" w:cs="Times New Roman"/>
          <w:szCs w:val="24"/>
        </w:rPr>
        <w:t>Πατσιλινάκος</w:t>
      </w:r>
      <w:proofErr w:type="spellEnd"/>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εκ μέρους του ΚΚΕ και η κ. </w:t>
      </w:r>
      <w:proofErr w:type="spellStart"/>
      <w:r>
        <w:rPr>
          <w:rFonts w:eastAsia="Times New Roman" w:cs="Times New Roman"/>
          <w:szCs w:val="24"/>
        </w:rPr>
        <w:t>Ξηροτύρη</w:t>
      </w:r>
      <w:proofErr w:type="spellEnd"/>
      <w:r>
        <w:rPr>
          <w:rFonts w:eastAsia="Times New Roman" w:cs="Times New Roman"/>
          <w:szCs w:val="24"/>
        </w:rPr>
        <w:t xml:space="preserve"> εκ μέρους του Συνασπισμού λέει ο Βενι</w:t>
      </w:r>
      <w:r>
        <w:rPr>
          <w:rFonts w:eastAsia="Times New Roman" w:cs="Times New Roman"/>
          <w:szCs w:val="24"/>
        </w:rPr>
        <w:t xml:space="preserve">ζέλος «γιατί εκεί με σαφήνεια διατυπώνεται η απάντηση στο βασικό πολιτικό ερώτημα. Διαπιστώνεται η ύπαρξη ενδεχομένων ποινικών ευθυνών για πρώην Υπουργούς ή όχι; Η απάντηση του Κομμουνιστικού Κόμματος και του Συνασπισμού, για να μην επικαλεστώ την </w:t>
      </w:r>
      <w:r>
        <w:rPr>
          <w:rFonts w:eastAsia="Times New Roman" w:cs="Times New Roman"/>
          <w:szCs w:val="24"/>
        </w:rPr>
        <w:lastRenderedPageBreak/>
        <w:t>απάντηση</w:t>
      </w:r>
      <w:r>
        <w:rPr>
          <w:rFonts w:eastAsia="Times New Roman" w:cs="Times New Roman"/>
          <w:szCs w:val="24"/>
        </w:rPr>
        <w:t xml:space="preserve"> του ΠΑΣΟΚ ή την απάντηση της κοινής γνώμης είναι «όχι, δεν τίθεται καν παρόμοιο ζήτημα»». </w:t>
      </w:r>
    </w:p>
    <w:p w14:paraId="523932F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Αυτά έλεγε ο Βενιζέλος που πριν από δ</w:t>
      </w:r>
      <w:r>
        <w:rPr>
          <w:rFonts w:eastAsia="Times New Roman" w:cs="Times New Roman"/>
          <w:szCs w:val="24"/>
        </w:rPr>
        <w:t>ύ</w:t>
      </w:r>
      <w:r>
        <w:rPr>
          <w:rFonts w:eastAsia="Times New Roman" w:cs="Times New Roman"/>
          <w:szCs w:val="24"/>
        </w:rPr>
        <w:t>ο λεπτά σας μάλωνε εδώ. Αλλά κι εσείς τότε διά των εκπροσώπων σας συμφωνήσατε και του δίνατε συγχωροχάρτι. Αυτός ήταν ο πολιτι</w:t>
      </w:r>
      <w:r>
        <w:rPr>
          <w:rFonts w:eastAsia="Times New Roman" w:cs="Times New Roman"/>
          <w:szCs w:val="24"/>
        </w:rPr>
        <w:t>κός οχετός ο οποίος υπήρχε μέσα σ’ αυτή την Αίθουσα. Οι πολιτικοί έκλεβαν ασυστόλως την Ελλάδα. Έφτασαν τη χώρα μας να χρωστάει 320 εκατομμύρια ευρώ και ο ένας κάλυπτε τον άλλον. Ο Γιάννος Παπαντωνίου τώρα σέρνεται πίσω από τη δικαιοσύνη και πολύ σύντομα έ</w:t>
      </w:r>
      <w:r>
        <w:rPr>
          <w:rFonts w:eastAsia="Times New Roman" w:cs="Times New Roman"/>
          <w:szCs w:val="24"/>
        </w:rPr>
        <w:t>τσι όπως πάνε τα πράγματα θα κλειστεί κι αυτός στη φυλακή μαζί με τον Τσοχατζόπουλο. Τότε τους καθαρίζατε όλοι εσείς. Αλλά τότε δεν υπήρχε Χρυσή Αυγή στη Βουλή. Γιατί το 2005</w:t>
      </w:r>
      <w:r>
        <w:rPr>
          <w:rFonts w:eastAsia="Times New Roman" w:cs="Times New Roman"/>
          <w:szCs w:val="24"/>
        </w:rPr>
        <w:t>,</w:t>
      </w:r>
      <w:r>
        <w:rPr>
          <w:rFonts w:eastAsia="Times New Roman" w:cs="Times New Roman"/>
          <w:szCs w:val="24"/>
        </w:rPr>
        <w:t xml:space="preserve"> αν υπήρχε Χρυσή Αυγή, όλα αυτά τα σκάνδαλα θα είχαν βγει από τότε. Έχουν </w:t>
      </w:r>
      <w:r>
        <w:rPr>
          <w:rFonts w:eastAsia="Times New Roman" w:cs="Times New Roman"/>
          <w:szCs w:val="24"/>
        </w:rPr>
        <w:lastRenderedPageBreak/>
        <w:t>γίνει ε</w:t>
      </w:r>
      <w:r>
        <w:rPr>
          <w:rFonts w:eastAsia="Times New Roman" w:cs="Times New Roman"/>
          <w:szCs w:val="24"/>
        </w:rPr>
        <w:t xml:space="preserve">κατοντάδες σκάνδαλα στο </w:t>
      </w:r>
      <w:r>
        <w:rPr>
          <w:rFonts w:eastAsia="Times New Roman" w:cs="Times New Roman"/>
          <w:szCs w:val="24"/>
        </w:rPr>
        <w:t>ε</w:t>
      </w:r>
      <w:r>
        <w:rPr>
          <w:rFonts w:eastAsia="Times New Roman" w:cs="Times New Roman"/>
          <w:szCs w:val="24"/>
        </w:rPr>
        <w:t xml:space="preserve">λληνικό Κοινοβούλιο, τα οποία καλύπτατε όλη η κοινοβουλευτική συμμορία η οποία λυμαίνεται την πατρίδα μας. </w:t>
      </w:r>
    </w:p>
    <w:p w14:paraId="523932F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Εν συνεχεία την ίδια μέρα έλεγε ο Παπαντωνίου κι αυτός με ύφος χιλίων καρδιναλίων τότε, γιατί όλοι αυτοί θεωρούσαν ότι είνα</w:t>
      </w:r>
      <w:r>
        <w:rPr>
          <w:rFonts w:eastAsia="Times New Roman" w:cs="Times New Roman"/>
          <w:szCs w:val="24"/>
        </w:rPr>
        <w:t>ι στο απυρόβλητο: «Οφείλω όμως να αποδώσω τιμή και στους Βουλευτές των κομμάτων της Αντιπολίτευσης, του ΚΚΕ και του Συνασπισμού, όχι μόνο για την ουσιαστική συμβολή της στη διερεύνηση της αλήθειας αλλά και για τη γενναιότητα που έδειξαν να δηλώσουν απερίφρ</w:t>
      </w:r>
      <w:r>
        <w:rPr>
          <w:rFonts w:eastAsia="Times New Roman" w:cs="Times New Roman"/>
          <w:szCs w:val="24"/>
        </w:rPr>
        <w:t>αστα ότι δεν διαπίστωσαν κα</w:t>
      </w:r>
      <w:r>
        <w:rPr>
          <w:rFonts w:eastAsia="Times New Roman" w:cs="Times New Roman"/>
          <w:szCs w:val="24"/>
        </w:rPr>
        <w:t>μ</w:t>
      </w:r>
      <w:r>
        <w:rPr>
          <w:rFonts w:eastAsia="Times New Roman" w:cs="Times New Roman"/>
          <w:szCs w:val="24"/>
        </w:rPr>
        <w:t xml:space="preserve">μία απολύτως επιλήψιμη ενέργεια ή πράξη για τα πολιτικά πρόσωπα που αφορούσε η έρευνα».  </w:t>
      </w:r>
    </w:p>
    <w:p w14:paraId="523932F3"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Το καταθέτω για τα Πρακτικά, έτσι απλά για να υπάρχει και να τα βλέπει κι ο ελληνικός λαός.  </w:t>
      </w:r>
    </w:p>
    <w:p w14:paraId="523932F4" w14:textId="77777777" w:rsidR="00246891" w:rsidRDefault="00DA5D45">
      <w:pPr>
        <w:spacing w:after="0" w:line="600" w:lineRule="auto"/>
        <w:ind w:firstLine="720"/>
        <w:jc w:val="both"/>
        <w:rPr>
          <w:rFonts w:eastAsia="Times New Roman"/>
          <w:szCs w:val="24"/>
        </w:rPr>
      </w:pPr>
      <w:r>
        <w:rPr>
          <w:rFonts w:eastAsia="Times New Roman"/>
          <w:szCs w:val="24"/>
        </w:rPr>
        <w:t>(Στο σημείο αυτό ο Βουλευτής κ. Ιωάννης Λαγό</w:t>
      </w:r>
      <w:r>
        <w:rPr>
          <w:rFonts w:eastAsia="Times New Roman"/>
          <w:szCs w:val="24"/>
        </w:rPr>
        <w:t xml:space="preserve">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23932F5" w14:textId="77777777" w:rsidR="00246891" w:rsidRDefault="00DA5D45">
      <w:pPr>
        <w:spacing w:after="0" w:line="600" w:lineRule="auto"/>
        <w:ind w:firstLine="720"/>
        <w:jc w:val="both"/>
        <w:rPr>
          <w:rFonts w:eastAsia="Times New Roman"/>
          <w:szCs w:val="24"/>
        </w:rPr>
      </w:pPr>
      <w:r>
        <w:rPr>
          <w:rFonts w:eastAsia="Times New Roman"/>
          <w:szCs w:val="24"/>
        </w:rPr>
        <w:t>Όλοι εσείς, λοιπόν, τους αθωώνατε. Κι ερχόμαστε σήμερα να συζητήσουμε μία πρόταση που έχει κατ</w:t>
      </w:r>
      <w:r>
        <w:rPr>
          <w:rFonts w:eastAsia="Times New Roman"/>
          <w:szCs w:val="24"/>
        </w:rPr>
        <w:t>αθέσει η Νέα Δημοκρατία και αφορά μία διενέργεια προκαταρκτικής επιτροπής, εξεταστικής επιτροπής, πείτε την όπως θέλετε, γιατί σε αυτό το χρονικό διάστημα που είμαι Βουλευτής έχω συμμετάσχει σε κάποιες από αυτές και αλλιώς ξεκινάνε, αλλιώς στην πορεία συνε</w:t>
      </w:r>
      <w:r>
        <w:rPr>
          <w:rFonts w:eastAsia="Times New Roman"/>
          <w:szCs w:val="24"/>
        </w:rPr>
        <w:t>χίζονται, με άλλο όνομα ξεκινάνε. Κάνετε ό,τι μπορείτε για να καλύψετε τα σκάνδαλα.</w:t>
      </w:r>
    </w:p>
    <w:p w14:paraId="523932F6" w14:textId="77777777" w:rsidR="00246891" w:rsidRDefault="00DA5D45">
      <w:pPr>
        <w:spacing w:after="0"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το τονίσουμε για να μην υπάρχει κα</w:t>
      </w:r>
      <w:r>
        <w:rPr>
          <w:rFonts w:eastAsia="Times New Roman"/>
          <w:szCs w:val="24"/>
        </w:rPr>
        <w:t>μ</w:t>
      </w:r>
      <w:r>
        <w:rPr>
          <w:rFonts w:eastAsia="Times New Roman"/>
          <w:szCs w:val="24"/>
        </w:rPr>
        <w:t xml:space="preserve">μία παρεξήγηση. Εμείς είμαστε υπέρ </w:t>
      </w:r>
      <w:r>
        <w:rPr>
          <w:rFonts w:eastAsia="Times New Roman"/>
          <w:szCs w:val="24"/>
        </w:rPr>
        <w:t>του</w:t>
      </w:r>
      <w:r>
        <w:rPr>
          <w:rFonts w:eastAsia="Times New Roman"/>
          <w:szCs w:val="24"/>
        </w:rPr>
        <w:t xml:space="preserve"> να διεξαχθεί και σήμερα, να υπάρξει η σύσταση εξεταστικής επιτροπής. «Ναι» θα ψηφίσουμε. Είναι ξεκάθαρο αυτό και το τονίζουμε. </w:t>
      </w:r>
    </w:p>
    <w:p w14:paraId="523932F7" w14:textId="77777777" w:rsidR="00246891" w:rsidRDefault="00DA5D45">
      <w:pPr>
        <w:spacing w:after="0" w:line="600" w:lineRule="auto"/>
        <w:ind w:firstLine="720"/>
        <w:jc w:val="both"/>
        <w:rPr>
          <w:rFonts w:eastAsia="Times New Roman"/>
          <w:szCs w:val="24"/>
        </w:rPr>
      </w:pPr>
      <w:r>
        <w:rPr>
          <w:rFonts w:eastAsia="Times New Roman"/>
          <w:szCs w:val="24"/>
        </w:rPr>
        <w:t>Να δούμε, όμως, την υποκρισία και της Νέας Δημοκρατίας τώρα εδώ. Η Νέα Δημοκρατία φώναζε και χάλαγε τον κόσμο πριν από έναν-ενά</w:t>
      </w:r>
      <w:r>
        <w:rPr>
          <w:rFonts w:eastAsia="Times New Roman"/>
          <w:szCs w:val="24"/>
        </w:rPr>
        <w:t>μισ</w:t>
      </w:r>
      <w:r>
        <w:rPr>
          <w:rFonts w:eastAsia="Times New Roman"/>
          <w:szCs w:val="24"/>
        </w:rPr>
        <w:t>η</w:t>
      </w:r>
      <w:r>
        <w:rPr>
          <w:rFonts w:eastAsia="Times New Roman"/>
          <w:szCs w:val="24"/>
        </w:rPr>
        <w:t xml:space="preserve"> μήνα, περίπου, για το γεγονός ότι μέσα στη δικογραφία που είχε έρθει υπήρχαν ανώνυμοι μάρτυρες, ο </w:t>
      </w:r>
      <w:r>
        <w:rPr>
          <w:rFonts w:eastAsia="Times New Roman"/>
          <w:szCs w:val="24"/>
        </w:rPr>
        <w:t>άλφα</w:t>
      </w:r>
      <w:r>
        <w:rPr>
          <w:rFonts w:eastAsia="Times New Roman"/>
          <w:szCs w:val="24"/>
        </w:rPr>
        <w:t>, ο β</w:t>
      </w:r>
      <w:r>
        <w:rPr>
          <w:rFonts w:eastAsia="Times New Roman"/>
          <w:szCs w:val="24"/>
        </w:rPr>
        <w:t>ήτα</w:t>
      </w:r>
      <w:r>
        <w:rPr>
          <w:rFonts w:eastAsia="Times New Roman"/>
          <w:szCs w:val="24"/>
        </w:rPr>
        <w:t xml:space="preserve">, ο </w:t>
      </w:r>
      <w:proofErr w:type="spellStart"/>
      <w:r>
        <w:rPr>
          <w:rFonts w:eastAsia="Times New Roman"/>
          <w:szCs w:val="24"/>
        </w:rPr>
        <w:t>γ</w:t>
      </w:r>
      <w:r>
        <w:rPr>
          <w:rFonts w:eastAsia="Times New Roman"/>
          <w:szCs w:val="24"/>
        </w:rPr>
        <w:t>άμμα</w:t>
      </w:r>
      <w:proofErr w:type="spellEnd"/>
      <w:r>
        <w:rPr>
          <w:rFonts w:eastAsia="Times New Roman"/>
          <w:szCs w:val="24"/>
        </w:rPr>
        <w:t xml:space="preserve"> και αυτό δεν ήταν σωστό και δεν θα έπρεπε να γίνει, γιατί έτσι καταστρατηγούνται οι νόμοι της δικονομίας και χάνει τα δικαιώματά το</w:t>
      </w:r>
      <w:r>
        <w:rPr>
          <w:rFonts w:eastAsia="Times New Roman"/>
          <w:szCs w:val="24"/>
        </w:rPr>
        <w:t xml:space="preserve">υ ο κάθε κατηγορούμενος. </w:t>
      </w:r>
    </w:p>
    <w:p w14:paraId="523932F8" w14:textId="77777777" w:rsidR="00246891" w:rsidRDefault="00DA5D45">
      <w:pPr>
        <w:spacing w:after="0" w:line="600" w:lineRule="auto"/>
        <w:ind w:firstLine="720"/>
        <w:jc w:val="both"/>
        <w:rPr>
          <w:rFonts w:eastAsia="Times New Roman"/>
          <w:szCs w:val="24"/>
        </w:rPr>
      </w:pPr>
      <w:r>
        <w:rPr>
          <w:rFonts w:eastAsia="Times New Roman"/>
          <w:szCs w:val="24"/>
        </w:rPr>
        <w:t xml:space="preserve">Έρχεται, όμως, η Νέα Δημοκρατία και τι μας λέει σήμερα στην πρότασή της; Λέει: «Περαιτέρω, καταγγέλλεται ζημία του </w:t>
      </w:r>
      <w:r>
        <w:rPr>
          <w:rFonts w:eastAsia="Times New Roman"/>
          <w:szCs w:val="24"/>
        </w:rPr>
        <w:t>δ</w:t>
      </w:r>
      <w:r>
        <w:rPr>
          <w:rFonts w:eastAsia="Times New Roman"/>
          <w:szCs w:val="24"/>
        </w:rPr>
        <w:t xml:space="preserve">ημοσίου </w:t>
      </w:r>
      <w:r>
        <w:rPr>
          <w:rFonts w:eastAsia="Times New Roman"/>
          <w:szCs w:val="24"/>
        </w:rPr>
        <w:lastRenderedPageBreak/>
        <w:t>εκατοντάδων εκατομμυρίων». Εν συνεχεία λέει η πρότασή της: «Η συγκεκριμένη ανώνυμη καταγγελία αναφέρεται σ</w:t>
      </w:r>
      <w:r>
        <w:rPr>
          <w:rFonts w:eastAsia="Times New Roman"/>
          <w:szCs w:val="24"/>
        </w:rPr>
        <w:t>ε παρανομίες». Και εν συνεχεία γράφει ότι: «Η συγκεκριμένη καταγγελία είναι τμήμα της δικογραφίας. Οφείλουμε ως Βουλή να διερευνήσουμε τα καταγγελλόμενα σε αυτή». Κάπου, κάπως, κάποτε</w:t>
      </w:r>
      <w:r>
        <w:rPr>
          <w:rFonts w:eastAsia="Times New Roman"/>
          <w:szCs w:val="24"/>
        </w:rPr>
        <w:t>!</w:t>
      </w:r>
      <w:r>
        <w:rPr>
          <w:rFonts w:eastAsia="Times New Roman"/>
          <w:szCs w:val="24"/>
        </w:rPr>
        <w:t xml:space="preserve"> Αυτό δεν σημαίνει ότι δεν υπάρχουν, πιθανότατα, ευθύνες. Να διερευνηθού</w:t>
      </w:r>
      <w:r>
        <w:rPr>
          <w:rFonts w:eastAsia="Times New Roman"/>
          <w:szCs w:val="24"/>
        </w:rPr>
        <w:t>ν. Να μη μας λέει, όμως, η Νέα Δημοκρατία ότι αυτά τα πράγματα στέκουν και οι προστατευόμενοι μάρτυρες δεν στέκουν. Γιατί εδώ φάσκουμε και αντιφάσκουμε. Ό,τι μας συμφέρει</w:t>
      </w:r>
      <w:r>
        <w:rPr>
          <w:rFonts w:eastAsia="Times New Roman"/>
          <w:szCs w:val="24"/>
        </w:rPr>
        <w:t>!</w:t>
      </w:r>
    </w:p>
    <w:p w14:paraId="523932F9" w14:textId="77777777" w:rsidR="00246891" w:rsidRDefault="00DA5D45">
      <w:pPr>
        <w:spacing w:after="0" w:line="600" w:lineRule="auto"/>
        <w:ind w:firstLine="720"/>
        <w:jc w:val="both"/>
        <w:rPr>
          <w:rFonts w:eastAsia="Times New Roman"/>
          <w:szCs w:val="24"/>
        </w:rPr>
      </w:pPr>
      <w:r>
        <w:rPr>
          <w:rFonts w:eastAsia="Times New Roman"/>
          <w:szCs w:val="24"/>
        </w:rPr>
        <w:t xml:space="preserve">Πάμε, λοιπόν, τώρα στην προανακριτική η οποία γίνεται τώρα για την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Ερχόταν η Νέα Δημοκρατία, ο Αρχηγός της, ο Μητσοτάκης, και ο εκπρόσωπός της στην επιτροπή, ο Βορίδης, </w:t>
      </w:r>
      <w:r>
        <w:rPr>
          <w:rFonts w:eastAsia="Times New Roman"/>
          <w:szCs w:val="24"/>
        </w:rPr>
        <w:lastRenderedPageBreak/>
        <w:t xml:space="preserve">και διατυμπάνιζαν ότι θέλουν να είναι όλα στο φως. Πλήρης διαλεύκανση </w:t>
      </w:r>
      <w:r>
        <w:rPr>
          <w:rFonts w:eastAsia="Times New Roman"/>
          <w:szCs w:val="24"/>
        </w:rPr>
        <w:t>-</w:t>
      </w:r>
      <w:r>
        <w:rPr>
          <w:rFonts w:eastAsia="Times New Roman"/>
          <w:szCs w:val="24"/>
        </w:rPr>
        <w:t xml:space="preserve">λέει- των γεγονότων. Όλα στο φως. </w:t>
      </w:r>
    </w:p>
    <w:p w14:paraId="523932FA" w14:textId="77777777" w:rsidR="00246891" w:rsidRDefault="00DA5D45">
      <w:pPr>
        <w:spacing w:after="0" w:line="600" w:lineRule="auto"/>
        <w:ind w:firstLine="720"/>
        <w:jc w:val="both"/>
        <w:rPr>
          <w:rFonts w:eastAsia="Times New Roman"/>
          <w:szCs w:val="24"/>
        </w:rPr>
      </w:pPr>
      <w:r>
        <w:rPr>
          <w:rFonts w:eastAsia="Times New Roman"/>
          <w:szCs w:val="24"/>
        </w:rPr>
        <w:t>Ακούστε στην πρώτη συνεδρίαση της επιτροπής τι</w:t>
      </w:r>
      <w:r>
        <w:rPr>
          <w:rFonts w:eastAsia="Times New Roman"/>
          <w:szCs w:val="24"/>
        </w:rPr>
        <w:t xml:space="preserve"> ειπώθηκε από τον Μάκη Βορίδη: «Όλη αυτή η διαδικασία πρέπει να είναι μυστική και είναι υποχρεωτικά μυστική. Και στη διακριτική ευχέρεια ακόμα των εμπλεκομένων να διαθέσουν αυτή τη μυστικότητα, δεν μπορούν να το κάνουν». Συνεχίζει: «Θεωρώ ότι διαρκούσης τη</w:t>
      </w:r>
      <w:r>
        <w:rPr>
          <w:rFonts w:eastAsia="Times New Roman"/>
          <w:szCs w:val="24"/>
        </w:rPr>
        <w:t xml:space="preserve">ς διαδικασίας, τα μέλη της </w:t>
      </w:r>
      <w:r>
        <w:rPr>
          <w:rFonts w:eastAsia="Times New Roman"/>
          <w:szCs w:val="24"/>
        </w:rPr>
        <w:t>ε</w:t>
      </w:r>
      <w:r>
        <w:rPr>
          <w:rFonts w:eastAsia="Times New Roman"/>
          <w:szCs w:val="24"/>
        </w:rPr>
        <w:t xml:space="preserve">πιτροπής δεν θα έπρεπε να κάνουν καν δημόσιες τοποθετήσεις σχετικά με τις εργασίες της </w:t>
      </w:r>
      <w:r>
        <w:rPr>
          <w:rFonts w:eastAsia="Times New Roman"/>
          <w:szCs w:val="24"/>
        </w:rPr>
        <w:t>ε</w:t>
      </w:r>
      <w:r>
        <w:rPr>
          <w:rFonts w:eastAsia="Times New Roman"/>
          <w:szCs w:val="24"/>
        </w:rPr>
        <w:t>πιτροπής. Επομένως η θέση μας εδώ είναι ότι η διαδικασία πρέπει να είναι μυστική». Όλα στο φως. Αυτό είναι το «όλα στο φως» της Νέας Δημοκρα</w:t>
      </w:r>
      <w:r>
        <w:rPr>
          <w:rFonts w:eastAsia="Times New Roman"/>
          <w:szCs w:val="24"/>
        </w:rPr>
        <w:t>τίας</w:t>
      </w:r>
      <w:r>
        <w:rPr>
          <w:rFonts w:eastAsia="Times New Roman"/>
          <w:szCs w:val="24"/>
        </w:rPr>
        <w:t>!</w:t>
      </w:r>
      <w:r>
        <w:rPr>
          <w:rFonts w:eastAsia="Times New Roman"/>
          <w:szCs w:val="24"/>
        </w:rPr>
        <w:t xml:space="preserve"> </w:t>
      </w:r>
    </w:p>
    <w:p w14:paraId="523932FB"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Κι έρχεται από κάτω η Σία Αναγνωστοπούλου του ΣΥΡΙΖΑ –γιατί σας έχουμε πει ότι είστε ένα </w:t>
      </w:r>
      <w:proofErr w:type="spellStart"/>
      <w:r>
        <w:rPr>
          <w:rFonts w:eastAsia="Times New Roman"/>
          <w:szCs w:val="24"/>
        </w:rPr>
        <w:t>παρεάκι</w:t>
      </w:r>
      <w:proofErr w:type="spellEnd"/>
      <w:r>
        <w:rPr>
          <w:rFonts w:eastAsia="Times New Roman"/>
          <w:szCs w:val="24"/>
        </w:rPr>
        <w:t xml:space="preserve"> και θα σας τα λέμε συνέχεια- και λέει: «Πολύ σωστά, κύριε Βορίδη». Κι έρχεται ο Νίκος Παρασκευόπουλος, ο οποίος είναι ο </w:t>
      </w:r>
      <w:r>
        <w:rPr>
          <w:rFonts w:eastAsia="Times New Roman"/>
          <w:szCs w:val="24"/>
        </w:rPr>
        <w:t>ε</w:t>
      </w:r>
      <w:r>
        <w:rPr>
          <w:rFonts w:eastAsia="Times New Roman"/>
          <w:szCs w:val="24"/>
        </w:rPr>
        <w:t xml:space="preserve">ισηγητής του ΣΥΡΙΖΑ, αυτός που </w:t>
      </w:r>
      <w:r>
        <w:rPr>
          <w:rFonts w:eastAsia="Times New Roman"/>
          <w:szCs w:val="24"/>
        </w:rPr>
        <w:t xml:space="preserve">πρωτοστατούσε στο να έρθει η δικογραφία αυτή και να εξεταστεί, και λέει: «Ακριβώς, κύριε Βορίδη. Συμφωνούμε». </w:t>
      </w:r>
    </w:p>
    <w:p w14:paraId="523932FC" w14:textId="77777777" w:rsidR="00246891" w:rsidRDefault="00DA5D45">
      <w:pPr>
        <w:spacing w:after="0" w:line="600" w:lineRule="auto"/>
        <w:ind w:firstLine="720"/>
        <w:jc w:val="both"/>
        <w:rPr>
          <w:rFonts w:eastAsia="Times New Roman"/>
          <w:szCs w:val="24"/>
        </w:rPr>
      </w:pPr>
      <w:r>
        <w:rPr>
          <w:rFonts w:eastAsia="Times New Roman"/>
          <w:szCs w:val="24"/>
        </w:rPr>
        <w:t xml:space="preserve">Ένα </w:t>
      </w:r>
      <w:proofErr w:type="spellStart"/>
      <w:r>
        <w:rPr>
          <w:rFonts w:eastAsia="Times New Roman"/>
          <w:szCs w:val="24"/>
        </w:rPr>
        <w:t>παρεάκι</w:t>
      </w:r>
      <w:proofErr w:type="spellEnd"/>
      <w:r>
        <w:rPr>
          <w:rFonts w:eastAsia="Times New Roman"/>
          <w:szCs w:val="24"/>
        </w:rPr>
        <w:t xml:space="preserve"> είσαστε, δεξιοί και αριστεροί, οι οποίοι τα κάνετε όπως θέλετε για να κοροϊδεύετε τον απλό Έλληνα πολίτη. Θα σας ξεσκεπάζει η Χρυσή Α</w:t>
      </w:r>
      <w:r>
        <w:rPr>
          <w:rFonts w:eastAsia="Times New Roman"/>
          <w:szCs w:val="24"/>
        </w:rPr>
        <w:t xml:space="preserve">υγή διαρκώς! </w:t>
      </w:r>
    </w:p>
    <w:p w14:paraId="523932FD" w14:textId="77777777" w:rsidR="00246891" w:rsidRDefault="00DA5D45">
      <w:pPr>
        <w:spacing w:after="0" w:line="600" w:lineRule="auto"/>
        <w:ind w:firstLine="720"/>
        <w:jc w:val="both"/>
        <w:rPr>
          <w:rFonts w:eastAsia="Times New Roman"/>
          <w:szCs w:val="24"/>
        </w:rPr>
      </w:pPr>
      <w:r>
        <w:rPr>
          <w:rFonts w:eastAsia="Times New Roman"/>
          <w:szCs w:val="24"/>
        </w:rPr>
        <w:t xml:space="preserve">Οι επιτροπές που σχηματίζονται είναι προσχηματικές. Αυτό είναι ξεκάθαρο. Μία λύση υπάρχει για να υπάρχει κάτι το οποίο θα γίνει σωστά. Άμεση κατάργηση του νόμου «περί ασυλίας </w:t>
      </w:r>
      <w:r>
        <w:rPr>
          <w:rFonts w:eastAsia="Times New Roman"/>
          <w:szCs w:val="24"/>
        </w:rPr>
        <w:t>Υ</w:t>
      </w:r>
      <w:r>
        <w:rPr>
          <w:rFonts w:eastAsia="Times New Roman"/>
          <w:szCs w:val="24"/>
        </w:rPr>
        <w:t xml:space="preserve">πουργών». Δεν υπάρχει τίποτε άλλο. Η Νέα Δημοκρατία με το ΠΑΣΟΚ </w:t>
      </w:r>
      <w:r>
        <w:rPr>
          <w:rFonts w:eastAsia="Times New Roman"/>
          <w:szCs w:val="24"/>
        </w:rPr>
        <w:lastRenderedPageBreak/>
        <w:t>εδ</w:t>
      </w:r>
      <w:r>
        <w:rPr>
          <w:rFonts w:eastAsia="Times New Roman"/>
          <w:szCs w:val="24"/>
        </w:rPr>
        <w:t xml:space="preserve">ώ μαλώνουν τον ΣΥΡΙΖΑ με τους ΑΝΕΛ. ΣΥΡΙΖΑ με ΑΝΕΛ ανεβαίνουν εδώ στο Βήμα της Βουλής και λένε «ναι, σωστά, πρέπει να καταργηθεί». Κανείς, όμως, δεν τον καταργεί. </w:t>
      </w:r>
    </w:p>
    <w:p w14:paraId="523932FE" w14:textId="77777777" w:rsidR="00246891" w:rsidRDefault="00DA5D45">
      <w:pPr>
        <w:spacing w:after="0" w:line="600" w:lineRule="auto"/>
        <w:ind w:firstLine="720"/>
        <w:jc w:val="both"/>
        <w:rPr>
          <w:rFonts w:eastAsia="Times New Roman"/>
          <w:szCs w:val="24"/>
        </w:rPr>
      </w:pPr>
      <w:r>
        <w:rPr>
          <w:rFonts w:eastAsia="Times New Roman"/>
          <w:szCs w:val="24"/>
        </w:rPr>
        <w:t>Ας παρθεί μία απόφαση σήμερα. Μη φοβάστε, δεν θα σας κατηγορήσει ο ελληνικός λαός ότι παρανο</w:t>
      </w:r>
      <w:r>
        <w:rPr>
          <w:rFonts w:eastAsia="Times New Roman"/>
          <w:szCs w:val="24"/>
        </w:rPr>
        <w:t>μείτε. Έχετε κάνει άλλα, έχετε φάει λεφτά κι εκεί δεν κοκκινήσατε καθόλου. Ας κάνουμε, λοιπόν, μία μικρή παρατυπία, παρανομία, πείτε το όπως θέλετε. Σήμερα και οι τριακόσιοι Βουλευτές, από όλες τις πολιτικές πτέρυγες, να ψηφίσουν ότι αυτός ο νόμος παύει να</w:t>
      </w:r>
      <w:r>
        <w:rPr>
          <w:rFonts w:eastAsia="Times New Roman"/>
          <w:szCs w:val="24"/>
        </w:rPr>
        <w:t xml:space="preserve"> ισχύει, δεσμεύονται ηθικά και ό,τι έρθει από εδώ και πέρα, από σήμερα ξεκινώντας, για Υπουργούς, για Βουλευτές και για οτιδήποτε άλλο, θα πάρει τη διαδικασία και τον δρόμο που έχει για οποιονδήποτε Έλληνα πολίτη. </w:t>
      </w:r>
    </w:p>
    <w:p w14:paraId="523932FF"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Δεν κατάλαβα. Τι είσαστε οι Υπουργοί και </w:t>
      </w:r>
      <w:r>
        <w:rPr>
          <w:rFonts w:eastAsia="Times New Roman"/>
          <w:szCs w:val="24"/>
        </w:rPr>
        <w:t xml:space="preserve">οι Βουλευτές; Γιατί, για εμάς, αφήστε το, δεν υπάρχει βουλευτική ασυλία και το δεχόμαστε και καλώς γίνεται έτσι. Για εσάς τους υπόλοιπους τι γίνεται εδώ; Εδώ κατηγορείτε ο ένας τον άλλο </w:t>
      </w:r>
      <w:r w:rsidRPr="00C62CDC">
        <w:rPr>
          <w:rFonts w:eastAsia="Times New Roman"/>
          <w:color w:val="000000" w:themeColor="text1"/>
          <w:szCs w:val="24"/>
        </w:rPr>
        <w:t>για σκάνδαλα. Δεν κατηγορείτε ο ένας τον άλλο για σκάνδαλα; Κι αφού κα</w:t>
      </w:r>
      <w:r w:rsidRPr="00C62CDC">
        <w:rPr>
          <w:rFonts w:eastAsia="Times New Roman"/>
          <w:color w:val="000000" w:themeColor="text1"/>
          <w:szCs w:val="24"/>
        </w:rPr>
        <w:t>τηγορείτε ο ένας τον άλλο για σκάνδαλα, ποιον δικαιώνετε; Δικαιώνετε απόλυτα τη Χρυσή Αυγή που σας φωνάζει τόσα χρόνια ότι εδώ μέσα στο ελληνικό Κοινοβούλιο έχουν γίνει όργια.</w:t>
      </w:r>
    </w:p>
    <w:p w14:paraId="52393300" w14:textId="77777777" w:rsidR="00246891" w:rsidRDefault="00DA5D45">
      <w:pPr>
        <w:spacing w:after="0" w:line="600" w:lineRule="auto"/>
        <w:ind w:firstLine="720"/>
        <w:jc w:val="both"/>
        <w:rPr>
          <w:rFonts w:eastAsia="Times New Roman" w:cs="Times New Roman"/>
          <w:szCs w:val="24"/>
        </w:rPr>
      </w:pPr>
      <w:r w:rsidRPr="00152898">
        <w:rPr>
          <w:rFonts w:eastAsia="Times New Roman" w:cs="Times New Roman"/>
          <w:szCs w:val="24"/>
        </w:rPr>
        <w:t>Καταργήστε, λοιπόν, από σήμερα με λόγω τιμής –που κάποιοι δεν έχουν- ότι θα κρύβ</w:t>
      </w:r>
      <w:r w:rsidRPr="00152898">
        <w:rPr>
          <w:rFonts w:eastAsia="Times New Roman" w:cs="Times New Roman"/>
          <w:szCs w:val="24"/>
        </w:rPr>
        <w:t>εστε πίσω από αυτόν τον επαίσχυντο νόμο και ό,τι έρχεται</w:t>
      </w:r>
      <w:r w:rsidRPr="00152898">
        <w:rPr>
          <w:rFonts w:eastAsia="Times New Roman" w:cs="Times New Roman"/>
          <w:szCs w:val="24"/>
        </w:rPr>
        <w:t>,</w:t>
      </w:r>
      <w:r w:rsidRPr="00152898">
        <w:rPr>
          <w:rFonts w:eastAsia="Times New Roman" w:cs="Times New Roman"/>
          <w:szCs w:val="24"/>
        </w:rPr>
        <w:t xml:space="preserve"> θα παίρνει τον δρόμο της δικαιοσύνης. </w:t>
      </w:r>
    </w:p>
    <w:p w14:paraId="5239330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Ο ΣΥΡΙΖΑ φωνάζει και διαμαρτύρεται για την πρόταση της Νέας Δημοκρατίας σήμερα. Λέει «είμαστε ολοκάθαροι». Γιατί, λοιπόν, δεν δέχεται</w:t>
      </w:r>
      <w:r>
        <w:rPr>
          <w:rFonts w:eastAsia="Times New Roman" w:cs="Times New Roman"/>
          <w:szCs w:val="24"/>
        </w:rPr>
        <w:t>,</w:t>
      </w:r>
      <w:r>
        <w:rPr>
          <w:rFonts w:eastAsia="Times New Roman" w:cs="Times New Roman"/>
          <w:szCs w:val="24"/>
        </w:rPr>
        <w:t xml:space="preserve"> να ψηφίσουν και οι Βουλε</w:t>
      </w:r>
      <w:r>
        <w:rPr>
          <w:rFonts w:eastAsia="Times New Roman" w:cs="Times New Roman"/>
          <w:szCs w:val="24"/>
        </w:rPr>
        <w:t xml:space="preserve">υτές του ΣΥΡΙΖΑ να συσταθεί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Προανακριτική, πείτε την όπως θέλετε και πάλι. Να γίνει, λοιπόν, η </w:t>
      </w:r>
      <w:r>
        <w:rPr>
          <w:rFonts w:eastAsia="Times New Roman" w:cs="Times New Roman"/>
          <w:szCs w:val="24"/>
        </w:rPr>
        <w:t>ε</w:t>
      </w:r>
      <w:r>
        <w:rPr>
          <w:rFonts w:eastAsia="Times New Roman" w:cs="Times New Roman"/>
          <w:szCs w:val="24"/>
        </w:rPr>
        <w:t>πιτροπή αυτή και οι άνθρωποι αυτοί να φέρουν τα στοιχεία και να αποδειχθεί ξεκάθαρα ότι είναι αθώοι αν είναι αθώοι ή αν δεν είναι να</w:t>
      </w:r>
      <w:r>
        <w:rPr>
          <w:rFonts w:eastAsia="Times New Roman" w:cs="Times New Roman"/>
          <w:szCs w:val="24"/>
        </w:rPr>
        <w:t xml:space="preserve"> έχουν τις συνέπειες που πρέπει. Γιατί φοβούνται;</w:t>
      </w:r>
    </w:p>
    <w:p w14:paraId="5239330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Ερχόμαστε, λοιπόν, εδώ για να δείτε τι γίνεται. Πριν από έναν μήνα είχαν στηθεί δέκα κάλπες και η Νέα Δημοκρατία φώναζε και διαμαρτυρόταν: «Πω, πω, γιατί έχουν στηθεί δέκα κάλπες, αυτό είναι προσβολή, οι άν</w:t>
      </w:r>
      <w:r>
        <w:rPr>
          <w:rFonts w:eastAsia="Times New Roman" w:cs="Times New Roman"/>
          <w:szCs w:val="24"/>
        </w:rPr>
        <w:t xml:space="preserve">θρωποι εκεί σπιλώνονται». Σήμερα η Νέα Δημοκρατία έρχεται να στήσει τρεις κάλπες με τον ίδιο τρόπο και να </w:t>
      </w:r>
      <w:r>
        <w:rPr>
          <w:rFonts w:eastAsia="Times New Roman" w:cs="Times New Roman"/>
          <w:szCs w:val="24"/>
        </w:rPr>
        <w:lastRenderedPageBreak/>
        <w:t xml:space="preserve">ψηφίσει. Ο ΣΥΡΙΖΑ που τότε υποστήριζε το ότι πρέπει να υπάρχουν δέκα κάλπες, σήμερα διαμαρτύρεται. Δεν πρέπει να υπάρχουν τρεις κάλπες. Πόσο, λοιπόν, </w:t>
      </w:r>
      <w:r>
        <w:rPr>
          <w:rFonts w:eastAsia="Times New Roman" w:cs="Times New Roman"/>
          <w:szCs w:val="24"/>
        </w:rPr>
        <w:t xml:space="preserve">ψεύτες είστε; Πόσο νομίζετε ότι μπορείτε να κοροϊδεύετε τους Έλληνες συνεχώς; Πόσο; </w:t>
      </w:r>
    </w:p>
    <w:p w14:paraId="5239330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Είναι πολύ μεγάλο το θέμα και θα ήθελα να αναφερθώ σε πάρα πολλά, αλλά δεν έχω χρόνο. Δώστε μου δύο λεπτά μόνο, κύριε Πρόεδρε, ευχαριστώ.</w:t>
      </w:r>
    </w:p>
    <w:p w14:paraId="5239330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Υπήρξε προηγουμένως η εισήγηση το</w:t>
      </w:r>
      <w:r>
        <w:rPr>
          <w:rFonts w:eastAsia="Times New Roman" w:cs="Times New Roman"/>
          <w:szCs w:val="24"/>
        </w:rPr>
        <w:t>υ εκπροσώπου του ΣΥΡΙΖΑ. Φώναζε και έλεγε, όπως χαρακτηριστικά γράφει εδώ «τι συζητάμε;». Κατηγορούσε πριν από λίγο το άρθρο 86, τον νόμο περί ασυλίας Υπουργών. Αφού πέρασε λίγο η ώρα και είπε και άλλα πράγματα, ρώτησε «τι συζητάτε, κύριοι της Νέας Δημοκρα</w:t>
      </w:r>
      <w:r>
        <w:rPr>
          <w:rFonts w:eastAsia="Times New Roman" w:cs="Times New Roman"/>
          <w:szCs w:val="24"/>
        </w:rPr>
        <w:t xml:space="preserve">τίας; Δεν βλέπετε εδώ ότι αυτά που κατηγορείτε σήμερα τον κ. </w:t>
      </w:r>
      <w:proofErr w:type="spellStart"/>
      <w:r>
        <w:rPr>
          <w:rFonts w:eastAsia="Times New Roman" w:cs="Times New Roman"/>
          <w:szCs w:val="24"/>
        </w:rPr>
        <w:t>Κουρουμπλή</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είναι </w:t>
      </w:r>
      <w:proofErr w:type="spellStart"/>
      <w:r>
        <w:rPr>
          <w:rFonts w:eastAsia="Times New Roman" w:cs="Times New Roman"/>
          <w:szCs w:val="24"/>
        </w:rPr>
        <w:t>παραγεγραμμένα</w:t>
      </w:r>
      <w:proofErr w:type="spellEnd"/>
      <w:r>
        <w:rPr>
          <w:rFonts w:eastAsia="Times New Roman" w:cs="Times New Roman"/>
          <w:szCs w:val="24"/>
        </w:rPr>
        <w:t xml:space="preserve">;». Και πριν από λίγο κατηγορούσε αυτόν τον νόμο. Πόσο ψεύτες, πόσο υποκριτές μπορεί να είστε; </w:t>
      </w:r>
    </w:p>
    <w:p w14:paraId="5239330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Πάμε τώρα σε δύο ζητήματα επικαιρότητας για να τελειώσουμε, τα οποί</w:t>
      </w:r>
      <w:r>
        <w:rPr>
          <w:rFonts w:eastAsia="Times New Roman" w:cs="Times New Roman"/>
          <w:szCs w:val="24"/>
        </w:rPr>
        <w:t xml:space="preserve">α δεν αναφέρθηκαν όπως θα έπρεπε. Έχουμε να κάνουμε με μία αιχμαλωσία Ελλήνων στρατιωτικών. Είτε το θέλουμε είτε δεν το θέλουμε, είναι έτσι, έχουν απαχθεί δύο Έλληνες αξιωματικοί </w:t>
      </w:r>
      <w:r>
        <w:rPr>
          <w:rFonts w:eastAsia="Times New Roman" w:cs="Times New Roman"/>
          <w:szCs w:val="24"/>
        </w:rPr>
        <w:t>μας,</w:t>
      </w:r>
      <w:r>
        <w:rPr>
          <w:rFonts w:eastAsia="Times New Roman" w:cs="Times New Roman"/>
          <w:szCs w:val="24"/>
        </w:rPr>
        <w:t xml:space="preserve"> που βρίσκονται αυτή τη στιγμή στις φυλακές της Τουρκίας και ο Υπουργός ε</w:t>
      </w:r>
      <w:r>
        <w:rPr>
          <w:rFonts w:eastAsia="Times New Roman" w:cs="Times New Roman"/>
          <w:szCs w:val="24"/>
        </w:rPr>
        <w:t xml:space="preserve">δώ που φόραγε κάτι τζάκετ παραλλαγής και κάτι καπελάκια και πήγαινε επάνω σε κάτι πολεμικά πλοία και έκανε τον κομάντο, έχει εξαφανιστεί. Τέσσερις-πέντε ημέρες τώρα έχει αφήσει αυτά τα παιδιά απροστάτευτα στο στόμα των βρομερών Τούρκων. </w:t>
      </w:r>
    </w:p>
    <w:p w14:paraId="5239330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μία </w:t>
      </w:r>
      <w:proofErr w:type="spellStart"/>
      <w:r>
        <w:rPr>
          <w:rFonts w:eastAsia="Times New Roman" w:cs="Times New Roman"/>
          <w:szCs w:val="24"/>
        </w:rPr>
        <w:t>εθνομηδε</w:t>
      </w:r>
      <w:r>
        <w:rPr>
          <w:rFonts w:eastAsia="Times New Roman" w:cs="Times New Roman"/>
          <w:szCs w:val="24"/>
        </w:rPr>
        <w:t>νιστική</w:t>
      </w:r>
      <w:proofErr w:type="spellEnd"/>
      <w:r>
        <w:rPr>
          <w:rFonts w:eastAsia="Times New Roman" w:cs="Times New Roman"/>
          <w:szCs w:val="24"/>
        </w:rPr>
        <w:t xml:space="preserve"> Κυβέρνηση που ντροπιάζει την πατρίδα, γιατί εκτός των άλλων είχε το θράσος να βγάλει και ανακοίνωση, στην οποία τι έλεγε; Ότι έχουν δίκιο οι Τούρκοι και ότι τα παιδιά, οι στρατιωτικοί πέρασαν στα εδάφη της Τουρκίας και συνελήφθησαν. Μα πόσο ηλίθιοι</w:t>
      </w:r>
      <w:r>
        <w:rPr>
          <w:rFonts w:eastAsia="Times New Roman" w:cs="Times New Roman"/>
          <w:szCs w:val="24"/>
        </w:rPr>
        <w:t xml:space="preserve"> πρέπει να είναι κάποιοι</w:t>
      </w:r>
      <w:r>
        <w:rPr>
          <w:rFonts w:eastAsia="Times New Roman" w:cs="Times New Roman"/>
          <w:szCs w:val="24"/>
        </w:rPr>
        <w:t>,</w:t>
      </w:r>
      <w:r>
        <w:rPr>
          <w:rFonts w:eastAsia="Times New Roman" w:cs="Times New Roman"/>
          <w:szCs w:val="24"/>
        </w:rPr>
        <w:t xml:space="preserve"> για να λένε αυτό το πράγμα και να δίνουν όπλα στη φαρέτρα των Τούρκων αυτή τη στιγμή, για να εκμεταλλευτούν αυτούς τους ανθρώπους και να τους κατηγορήσουν ακόμη και για κατασκοπεία;</w:t>
      </w:r>
    </w:p>
    <w:p w14:paraId="5239330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Είσαστε και ηλίθιοι και ανίκανοι! Είναι ντροπιασ</w:t>
      </w:r>
      <w:r>
        <w:rPr>
          <w:rFonts w:eastAsia="Times New Roman" w:cs="Times New Roman"/>
          <w:szCs w:val="24"/>
        </w:rPr>
        <w:t>τικό αυτό που γίνεται. Η Ελλάδα πρέπει να λάβει μέτρα και πρέπει τα παιδιά αυτά σύντομα και όχι όποτε θέλουν οι Τούρκοι…</w:t>
      </w:r>
    </w:p>
    <w:p w14:paraId="52393308"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είναι αυτά που λέτε τώρα;</w:t>
      </w:r>
    </w:p>
    <w:p w14:paraId="5239330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Κάτσε κάτω τώρα εσύ του ΣΥΡΙΖΑ.</w:t>
      </w:r>
    </w:p>
    <w:p w14:paraId="5239330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κύριε συνάδελφε.</w:t>
      </w:r>
    </w:p>
    <w:p w14:paraId="5239330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Κάτσε κάτω τώρα, που σας έδινε συγχαρητήρια ο Βενιζέλος.</w:t>
      </w:r>
    </w:p>
    <w:p w14:paraId="5239330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w:t>
      </w:r>
    </w:p>
    <w:p w14:paraId="5239330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Πρόεδρε, τι είναι αυτά τώρα;</w:t>
      </w:r>
    </w:p>
    <w:p w14:paraId="5239330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Συγχαρητήρια σου έδινε ο Βενιζέλος, γιατί τον αθ</w:t>
      </w:r>
      <w:r>
        <w:rPr>
          <w:rFonts w:eastAsia="Times New Roman" w:cs="Times New Roman"/>
          <w:szCs w:val="24"/>
        </w:rPr>
        <w:t xml:space="preserve">ώωσες και σήμερα πας να κάνεις </w:t>
      </w:r>
      <w:r>
        <w:rPr>
          <w:rFonts w:eastAsia="Times New Roman" w:cs="Times New Roman"/>
          <w:szCs w:val="24"/>
        </w:rPr>
        <w:t>π</w:t>
      </w:r>
      <w:r>
        <w:rPr>
          <w:rFonts w:eastAsia="Times New Roman" w:cs="Times New Roman"/>
          <w:szCs w:val="24"/>
        </w:rPr>
        <w:t>ροανακριτική εσύ; Άσε τώρα!</w:t>
      </w:r>
    </w:p>
    <w:p w14:paraId="5239330F"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άσε τώρα;</w:t>
      </w:r>
    </w:p>
    <w:p w14:paraId="5239331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Πρέπει, λοιπόν, αυτά τα παιδιά να γυρίσουν άμεσα στην πατρίδα μας. Αυτοί οι ανίκανοι, όμως, που μας κυβερνούν</w:t>
      </w:r>
      <w:r>
        <w:rPr>
          <w:rFonts w:eastAsia="Times New Roman" w:cs="Times New Roman"/>
          <w:szCs w:val="24"/>
        </w:rPr>
        <w:t>,</w:t>
      </w:r>
      <w:r>
        <w:rPr>
          <w:rFonts w:eastAsia="Times New Roman" w:cs="Times New Roman"/>
          <w:szCs w:val="24"/>
        </w:rPr>
        <w:t xml:space="preserve"> δεν έχουν τις δυνάμεις και τις δυνατότητε</w:t>
      </w:r>
      <w:r>
        <w:rPr>
          <w:rFonts w:eastAsia="Times New Roman" w:cs="Times New Roman"/>
          <w:szCs w:val="24"/>
        </w:rPr>
        <w:t xml:space="preserve">ς να το κάνουν αυτό. </w:t>
      </w:r>
    </w:p>
    <w:p w14:paraId="5239331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Προς επίρρωση των όσων λέω, γιατί δεν είναι μόνο δικά μου λόγια, εμφανίστηκε και ο επίτιμος Αρχηγός ΓΕΕΘΑ, ο κ. </w:t>
      </w:r>
      <w:proofErr w:type="spellStart"/>
      <w:r>
        <w:rPr>
          <w:rFonts w:eastAsia="Times New Roman" w:cs="Times New Roman"/>
          <w:szCs w:val="24"/>
        </w:rPr>
        <w:t>Παραγιουδάκης</w:t>
      </w:r>
      <w:proofErr w:type="spellEnd"/>
      <w:r>
        <w:rPr>
          <w:rFonts w:eastAsia="Times New Roman" w:cs="Times New Roman"/>
          <w:szCs w:val="24"/>
        </w:rPr>
        <w:t>, σήμερα και τι είπε; Είπε ακριβώς αυτά τα λόγια «οι Έλληνες αξιωματικοί έχουν αιχμαλωτισθεί και έχουν απαχθε</w:t>
      </w:r>
      <w:r>
        <w:rPr>
          <w:rFonts w:eastAsia="Times New Roman" w:cs="Times New Roman"/>
          <w:szCs w:val="24"/>
        </w:rPr>
        <w:t xml:space="preserve">ί μέσα από τα ελληνικά εδάφη». Το ακούει η ελληνική Κυβέρνηση; Ο Καμμένος με τα τζάκετ πού είναι; Είναι πουθενά εδώ; </w:t>
      </w:r>
    </w:p>
    <w:p w14:paraId="5239331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Φροντίστε, λοιπόν, να ελευθερώσετε αυτούς τους ανθρώπους άμεσα. Τους έχετε πετάξει σαν τα σκυλιά. </w:t>
      </w:r>
    </w:p>
    <w:p w14:paraId="5239331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Βγήκε σήμερα ο Φίλης και είπε ότι δεν είναι μείζον ζήτημα αυτό. Σοβαρά, Φίλη; Δεν είναι μείζον ζήτημα για εσένα και για την παρέα σου, είναι μείζον ζήτημα για όλους τους Έλληνες –για όλους τους </w:t>
      </w:r>
      <w:r>
        <w:rPr>
          <w:rFonts w:eastAsia="Times New Roman" w:cs="Times New Roman"/>
          <w:szCs w:val="24"/>
        </w:rPr>
        <w:lastRenderedPageBreak/>
        <w:t xml:space="preserve">απλούς Έλληνες πατριώτες- και είναι και για όλους εμάς μείζον </w:t>
      </w:r>
      <w:r>
        <w:rPr>
          <w:rFonts w:eastAsia="Times New Roman" w:cs="Times New Roman"/>
          <w:szCs w:val="24"/>
        </w:rPr>
        <w:t xml:space="preserve">ζήτημα. Εμείς θα κάνουμε ό,τι μπορούμε, προκειμένου τα παιδιά αυτά να ξαναγυρίσουν γρήγορα στα σπίτια τους και τις υπηρεσίες τους. </w:t>
      </w:r>
    </w:p>
    <w:p w14:paraId="5239331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Προσέξτε πολύ καλά. Αυτά που κάνετε</w:t>
      </w:r>
      <w:r>
        <w:rPr>
          <w:rFonts w:eastAsia="Times New Roman" w:cs="Times New Roman"/>
          <w:szCs w:val="24"/>
        </w:rPr>
        <w:t>,</w:t>
      </w:r>
      <w:r>
        <w:rPr>
          <w:rFonts w:eastAsia="Times New Roman" w:cs="Times New Roman"/>
          <w:szCs w:val="24"/>
        </w:rPr>
        <w:t xml:space="preserve"> δεν θα αποβούν μόνο εις βάρος σας -κάτι που δεν μας ενδιαφέρει καθόλου και να δείτε εσε</w:t>
      </w:r>
      <w:r>
        <w:rPr>
          <w:rFonts w:eastAsia="Times New Roman" w:cs="Times New Roman"/>
          <w:szCs w:val="24"/>
        </w:rPr>
        <w:t xml:space="preserve">ίς τι θα κάνετε τότε, διότι καταρρακώνεστε πολιτικά- αλλά θα αποβούν και εις βάρος της πατρίδας μας. Έχουν να κάνουν με την ακεραιότητα της Ελλάδος και αυτό το πράγμα η Χρυσή Αυγή δεν θα σας το επιτρέψει. </w:t>
      </w:r>
    </w:p>
    <w:p w14:paraId="52393315"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w:t>
      </w:r>
    </w:p>
    <w:p w14:paraId="52393316"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προηγουμένως ξεναγήθηκαν στην έκθεση της αίθουσας «ΕΛΕΥΘΕΡΙΟΣ ΒΕΝΙΖΕΛΟΣ» και ενημερώθηκ</w:t>
      </w:r>
      <w:r>
        <w:rPr>
          <w:rFonts w:eastAsia="Times New Roman" w:cs="Times New Roman"/>
          <w:szCs w:val="24"/>
        </w:rPr>
        <w:t>αν για την ιστορία του κτηρίου και τον τρόπο οργάνωσης και λειτουργίας της Βουλής, τριάντα πέντε μαθήτριες και μαθητές και δύο συνοδοί-εκπαιδευτικοί από το Γυμν</w:t>
      </w:r>
      <w:r>
        <w:rPr>
          <w:rFonts w:eastAsia="Times New Roman" w:cs="Times New Roman"/>
          <w:szCs w:val="24"/>
        </w:rPr>
        <w:t>ά</w:t>
      </w:r>
      <w:r>
        <w:rPr>
          <w:rFonts w:eastAsia="Times New Roman" w:cs="Times New Roman"/>
          <w:szCs w:val="24"/>
        </w:rPr>
        <w:t>σ</w:t>
      </w:r>
      <w:r>
        <w:rPr>
          <w:rFonts w:eastAsia="Times New Roman" w:cs="Times New Roman"/>
          <w:szCs w:val="24"/>
        </w:rPr>
        <w:t>ι</w:t>
      </w:r>
      <w:r>
        <w:rPr>
          <w:rFonts w:eastAsia="Times New Roman" w:cs="Times New Roman"/>
          <w:szCs w:val="24"/>
        </w:rPr>
        <w:t xml:space="preserve">ο </w:t>
      </w:r>
      <w:proofErr w:type="spellStart"/>
      <w:r>
        <w:rPr>
          <w:rFonts w:eastAsia="Times New Roman" w:cs="Times New Roman"/>
          <w:szCs w:val="24"/>
        </w:rPr>
        <w:t>Μελίκης</w:t>
      </w:r>
      <w:proofErr w:type="spellEnd"/>
      <w:r>
        <w:rPr>
          <w:rFonts w:eastAsia="Times New Roman" w:cs="Times New Roman"/>
          <w:szCs w:val="24"/>
        </w:rPr>
        <w:t xml:space="preserve"> Ημαθίας (</w:t>
      </w:r>
      <w:r>
        <w:rPr>
          <w:rFonts w:eastAsia="Times New Roman" w:cs="Times New Roman"/>
          <w:szCs w:val="24"/>
        </w:rPr>
        <w:t>πρώτο τ</w:t>
      </w:r>
      <w:r>
        <w:rPr>
          <w:rFonts w:eastAsia="Times New Roman" w:cs="Times New Roman"/>
          <w:szCs w:val="24"/>
        </w:rPr>
        <w:t xml:space="preserve">μήμα) </w:t>
      </w:r>
    </w:p>
    <w:p w14:paraId="5239331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52393318"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w:t>
      </w:r>
      <w:r>
        <w:rPr>
          <w:rFonts w:eastAsia="Times New Roman" w:cs="Times New Roman"/>
          <w:szCs w:val="24"/>
        </w:rPr>
        <w:t>υγες της Βουλής)</w:t>
      </w:r>
    </w:p>
    <w:p w14:paraId="52393319"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του Ποταμιού, ο κ. </w:t>
      </w:r>
      <w:proofErr w:type="spellStart"/>
      <w:r>
        <w:rPr>
          <w:rFonts w:eastAsia="Times New Roman"/>
          <w:szCs w:val="24"/>
        </w:rPr>
        <w:t>Αμυράς</w:t>
      </w:r>
      <w:proofErr w:type="spellEnd"/>
      <w:r>
        <w:rPr>
          <w:rFonts w:eastAsia="Times New Roman"/>
          <w:szCs w:val="24"/>
        </w:rPr>
        <w:t>.</w:t>
      </w:r>
    </w:p>
    <w:p w14:paraId="5239331A"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Κυρίες και κύριοι συνάδελφοι, «ο ελληνικός λαός έχει δικαίωμα και απαίτηση να βγουν όλα στο φως και να μάθει την αλήθεια». Είναι ο τίτλος από το επίσημ</w:t>
      </w:r>
      <w:r>
        <w:rPr>
          <w:rFonts w:eastAsia="Times New Roman"/>
          <w:szCs w:val="24"/>
        </w:rPr>
        <w:t xml:space="preserve">ο </w:t>
      </w:r>
      <w:r>
        <w:rPr>
          <w:rFonts w:eastAsia="Times New Roman"/>
          <w:szCs w:val="24"/>
          <w:lang w:val="en-US"/>
        </w:rPr>
        <w:t>site</w:t>
      </w:r>
      <w:r>
        <w:rPr>
          <w:rFonts w:eastAsia="Times New Roman"/>
          <w:szCs w:val="24"/>
        </w:rPr>
        <w:t xml:space="preserve"> του Πρω</w:t>
      </w:r>
      <w:r>
        <w:rPr>
          <w:rFonts w:eastAsia="Times New Roman"/>
          <w:szCs w:val="24"/>
        </w:rPr>
        <w:lastRenderedPageBreak/>
        <w:t>θυπουργού για την ομιλία του κ</w:t>
      </w:r>
      <w:r>
        <w:rPr>
          <w:rFonts w:eastAsia="Times New Roman"/>
          <w:szCs w:val="24"/>
        </w:rPr>
        <w:t>.</w:t>
      </w:r>
      <w:r>
        <w:rPr>
          <w:rFonts w:eastAsia="Times New Roman"/>
          <w:szCs w:val="24"/>
        </w:rPr>
        <w:t xml:space="preserve"> Τσίπρα στις 22 Φεβρουαρίου σχετικά με την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από αυτό εδώ το Βήμα. Αυτό, λοιπόν καλείστε να αποδείξετε σήμερα και εσείς, οι συνάδελφοι  της Συμπολίτευσης, της κυβερνητικής </w:t>
      </w:r>
      <w:r>
        <w:rPr>
          <w:rFonts w:eastAsia="Times New Roman"/>
          <w:szCs w:val="24"/>
        </w:rPr>
        <w:t>π</w:t>
      </w:r>
      <w:r>
        <w:rPr>
          <w:rFonts w:eastAsia="Times New Roman"/>
          <w:szCs w:val="24"/>
        </w:rPr>
        <w:t>λειοψηφίας</w:t>
      </w:r>
      <w:r>
        <w:rPr>
          <w:rFonts w:eastAsia="Times New Roman"/>
          <w:szCs w:val="24"/>
        </w:rPr>
        <w:t xml:space="preserve"> ότι θέλετε όλα να τα βγάλετε στο φως, να μαθευτεί η αλήθεια κατ’ απαίτηση του ελληνικού λαού.</w:t>
      </w:r>
    </w:p>
    <w:p w14:paraId="5239331B"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φοβάμαι, όμως, ότι εσείς η κυβερνητική </w:t>
      </w:r>
      <w:r>
        <w:rPr>
          <w:rFonts w:eastAsia="Times New Roman"/>
          <w:szCs w:val="24"/>
        </w:rPr>
        <w:t>π</w:t>
      </w:r>
      <w:r>
        <w:rPr>
          <w:rFonts w:eastAsia="Times New Roman"/>
          <w:szCs w:val="24"/>
        </w:rPr>
        <w:t>λειοψηφία</w:t>
      </w:r>
      <w:r>
        <w:rPr>
          <w:rFonts w:eastAsia="Times New Roman"/>
          <w:szCs w:val="24"/>
        </w:rPr>
        <w:t>,</w:t>
      </w:r>
      <w:r>
        <w:rPr>
          <w:rFonts w:eastAsia="Times New Roman"/>
          <w:szCs w:val="24"/>
        </w:rPr>
        <w:t xml:space="preserve"> περισσότερο νοιάζεστε για τις κομματικές εντυπώσεις και όχι για τη διερεύνηση τη</w:t>
      </w:r>
      <w:r>
        <w:rPr>
          <w:rFonts w:eastAsia="Times New Roman"/>
          <w:szCs w:val="24"/>
        </w:rPr>
        <w:t xml:space="preserve">ς αλήθειας και πολύ φοβάμαι, επίσης, ότι θα χρησιμοποιήσετε τη Βουλή και την </w:t>
      </w:r>
      <w:r>
        <w:rPr>
          <w:rFonts w:eastAsia="Times New Roman"/>
          <w:szCs w:val="24"/>
        </w:rPr>
        <w:t>Π</w:t>
      </w:r>
      <w:r>
        <w:rPr>
          <w:rFonts w:eastAsia="Times New Roman"/>
          <w:szCs w:val="24"/>
        </w:rPr>
        <w:t xml:space="preserve">λειοψηφία που σήμερα διαθέτετε κατά το δοκούν, γιατί ναι μεν υποστηρίζετε μια </w:t>
      </w:r>
      <w:r>
        <w:rPr>
          <w:rFonts w:eastAsia="Times New Roman"/>
          <w:szCs w:val="24"/>
        </w:rPr>
        <w:t>π</w:t>
      </w:r>
      <w:r>
        <w:rPr>
          <w:rFonts w:eastAsia="Times New Roman"/>
          <w:szCs w:val="24"/>
        </w:rPr>
        <w:t xml:space="preserve">ροκαταρκτική </w:t>
      </w:r>
      <w:r>
        <w:rPr>
          <w:rFonts w:eastAsia="Times New Roman"/>
          <w:szCs w:val="24"/>
        </w:rPr>
        <w:t>ε</w:t>
      </w:r>
      <w:r>
        <w:rPr>
          <w:rFonts w:eastAsia="Times New Roman"/>
          <w:szCs w:val="24"/>
        </w:rPr>
        <w:t xml:space="preserve">πιτροπή για δέκα πολιτικούς της Αντιπολίτευσης σε μια </w:t>
      </w:r>
      <w:r>
        <w:rPr>
          <w:rFonts w:eastAsia="Times New Roman"/>
          <w:szCs w:val="24"/>
        </w:rPr>
        <w:t>ε</w:t>
      </w:r>
      <w:r>
        <w:rPr>
          <w:rFonts w:eastAsia="Times New Roman"/>
          <w:szCs w:val="24"/>
        </w:rPr>
        <w:t xml:space="preserve">πιτροπή, που μάλλον τελικά θα </w:t>
      </w:r>
      <w:r>
        <w:rPr>
          <w:rFonts w:eastAsia="Times New Roman"/>
          <w:szCs w:val="24"/>
        </w:rPr>
        <w:t xml:space="preserve">παραπέμψει πίσω στη </w:t>
      </w:r>
      <w:r>
        <w:rPr>
          <w:rFonts w:eastAsia="Times New Roman"/>
          <w:szCs w:val="24"/>
        </w:rPr>
        <w:lastRenderedPageBreak/>
        <w:t>δ</w:t>
      </w:r>
      <w:r>
        <w:rPr>
          <w:rFonts w:eastAsia="Times New Roman"/>
          <w:szCs w:val="24"/>
        </w:rPr>
        <w:t>ικαιοσύνη τον φάκελο, ενώ είναι αστειότητες οι καταγγελίες για τους τρεις Υπουργούς της σημερνής Κυβέρνησης. Υπάρχει μια ανισορροπία. Θέλω να πω, δηλαδή, ότι αυτή η γραμμή αδικεί και τους μεν και τους δε.</w:t>
      </w:r>
    </w:p>
    <w:p w14:paraId="5239331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Από τη στιγμή που</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εσε</w:t>
      </w:r>
      <w:r>
        <w:rPr>
          <w:rFonts w:eastAsia="Times New Roman"/>
          <w:szCs w:val="24"/>
        </w:rPr>
        <w:t xml:space="preserve">ίς της κυβερνητικής </w:t>
      </w:r>
      <w:r>
        <w:rPr>
          <w:rFonts w:eastAsia="Times New Roman"/>
          <w:szCs w:val="24"/>
        </w:rPr>
        <w:t>π</w:t>
      </w:r>
      <w:r>
        <w:rPr>
          <w:rFonts w:eastAsia="Times New Roman"/>
          <w:szCs w:val="24"/>
        </w:rPr>
        <w:t xml:space="preserve">λειοψηφίας ζητάτε και απαιτείτε -και έτσι πρέπει- να μάθει ο λαός τα πάντα, οφείλετε προς τους τρεις Υπουργούς της Κυβέρνησης, για τους οποίους συζητάμε σήμερα, να υπερψηφίσετε τη σύσταση </w:t>
      </w:r>
      <w:r>
        <w:rPr>
          <w:rFonts w:eastAsia="Times New Roman"/>
          <w:szCs w:val="24"/>
        </w:rPr>
        <w:t>π</w:t>
      </w:r>
      <w:r>
        <w:rPr>
          <w:rFonts w:eastAsia="Times New Roman"/>
          <w:szCs w:val="24"/>
        </w:rPr>
        <w:t>ροκαταρκτικής.</w:t>
      </w:r>
    </w:p>
    <w:p w14:paraId="5239331D"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Πρώτα απ’ όλα όλες οι ενέργειές</w:t>
      </w:r>
      <w:r>
        <w:rPr>
          <w:rFonts w:eastAsia="Times New Roman"/>
          <w:szCs w:val="24"/>
        </w:rPr>
        <w:t xml:space="preserve"> τους δεν έχουν παραγραφεί. Επομένως θα έχουν την απόλυτη ευχέρεια</w:t>
      </w:r>
      <w:r>
        <w:rPr>
          <w:rFonts w:eastAsia="Times New Roman"/>
          <w:szCs w:val="24"/>
        </w:rPr>
        <w:t>,</w:t>
      </w:r>
      <w:r>
        <w:rPr>
          <w:rFonts w:eastAsia="Times New Roman"/>
          <w:szCs w:val="24"/>
        </w:rPr>
        <w:t xml:space="preserve"> να καταρρίψουν και να αποκρούσουν κάθε σκιά υποψίας στο πλαίσιο της </w:t>
      </w:r>
      <w:r>
        <w:rPr>
          <w:rFonts w:eastAsia="Times New Roman"/>
          <w:szCs w:val="24"/>
        </w:rPr>
        <w:t>π</w:t>
      </w:r>
      <w:r>
        <w:rPr>
          <w:rFonts w:eastAsia="Times New Roman"/>
          <w:szCs w:val="24"/>
        </w:rPr>
        <w:t xml:space="preserve">ροκαταρκτικής, </w:t>
      </w:r>
      <w:r>
        <w:rPr>
          <w:rFonts w:eastAsia="Times New Roman"/>
          <w:szCs w:val="24"/>
        </w:rPr>
        <w:lastRenderedPageBreak/>
        <w:t xml:space="preserve">αν την αποφασίσουμε, όχι βεβαίως για να αποδείξουν την αθωότητά τους, όπως κατά κάποιον τρόπο ακούστηκε </w:t>
      </w:r>
      <w:r>
        <w:rPr>
          <w:rFonts w:eastAsia="Times New Roman"/>
          <w:szCs w:val="24"/>
        </w:rPr>
        <w:t>τις προηγούμενες μέρες -σε κα</w:t>
      </w:r>
      <w:r>
        <w:rPr>
          <w:rFonts w:eastAsia="Times New Roman"/>
          <w:szCs w:val="24"/>
        </w:rPr>
        <w:t>μ</w:t>
      </w:r>
      <w:r>
        <w:rPr>
          <w:rFonts w:eastAsia="Times New Roman"/>
          <w:szCs w:val="24"/>
        </w:rPr>
        <w:t>μία περίπτωση- αλλά για να υπερασπιστούν την τιμή τους.</w:t>
      </w:r>
    </w:p>
    <w:p w14:paraId="5239331E"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Το τεκμήριο της αθωότητας υπάρχει μέχρι κεραίας. Θα σας καλούσα, όμως, να δούμε</w:t>
      </w:r>
      <w:r>
        <w:rPr>
          <w:rFonts w:eastAsia="Times New Roman"/>
          <w:szCs w:val="24"/>
        </w:rPr>
        <w:t>,</w:t>
      </w:r>
      <w:r>
        <w:rPr>
          <w:rFonts w:eastAsia="Times New Roman"/>
          <w:szCs w:val="24"/>
        </w:rPr>
        <w:t xml:space="preserve"> τι προέκυψε από την προηγούμενη συνεδρίαση εδώ στη Βουλή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έως σήμερα.</w:t>
      </w:r>
    </w:p>
    <w:p w14:paraId="5239331F"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Πρωθυπουργός αναρωτιόταν τότε στην ομιλία του στην Ολομέλεια</w:t>
      </w:r>
      <w:r>
        <w:rPr>
          <w:rFonts w:eastAsia="Times New Roman"/>
          <w:szCs w:val="24"/>
        </w:rPr>
        <w:t>,</w:t>
      </w:r>
      <w:r>
        <w:rPr>
          <w:rFonts w:eastAsia="Times New Roman"/>
          <w:szCs w:val="24"/>
        </w:rPr>
        <w:t xml:space="preserve"> για το αν έχουμε σκάνδαλο ή αν έχουμε μια σκευωρία. Είπε μάλιστα: «Υπάρχει κανείς που να αμφισβητεί σήμερα τις αδιαφανείς πρακτικές της εταιρείας, τις παράνομες πληρωμές χιλιάδων γιατρών που </w:t>
      </w:r>
      <w:proofErr w:type="spellStart"/>
      <w:r>
        <w:rPr>
          <w:rFonts w:eastAsia="Times New Roman"/>
          <w:szCs w:val="24"/>
        </w:rPr>
        <w:t>συν</w:t>
      </w:r>
      <w:r>
        <w:rPr>
          <w:rFonts w:eastAsia="Times New Roman"/>
          <w:szCs w:val="24"/>
        </w:rPr>
        <w:t>ταγογραφούσαν</w:t>
      </w:r>
      <w:proofErr w:type="spellEnd"/>
      <w:r>
        <w:rPr>
          <w:rFonts w:eastAsia="Times New Roman"/>
          <w:szCs w:val="24"/>
        </w:rPr>
        <w:t xml:space="preserve"> και την ειδική μεταχείρισης της </w:t>
      </w:r>
      <w:r>
        <w:rPr>
          <w:rFonts w:eastAsia="Times New Roman"/>
          <w:szCs w:val="24"/>
        </w:rPr>
        <w:lastRenderedPageBreak/>
        <w:t>εταιρείας; Όλα αυτά υπήρξαν ή δεν υπήρξαν;». Αναρωτιόταν ο κ. Τσίπρας.</w:t>
      </w:r>
    </w:p>
    <w:p w14:paraId="52393320"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Λίγες μέρες αργότερα οι </w:t>
      </w:r>
      <w:r>
        <w:rPr>
          <w:rFonts w:eastAsia="Times New Roman"/>
          <w:szCs w:val="24"/>
        </w:rPr>
        <w:t>ε</w:t>
      </w:r>
      <w:r>
        <w:rPr>
          <w:rFonts w:eastAsia="Times New Roman"/>
          <w:szCs w:val="24"/>
        </w:rPr>
        <w:t xml:space="preserve">ισαγγελείς </w:t>
      </w:r>
      <w:r>
        <w:rPr>
          <w:rFonts w:eastAsia="Times New Roman"/>
          <w:szCs w:val="24"/>
        </w:rPr>
        <w:t>δ</w:t>
      </w:r>
      <w:r>
        <w:rPr>
          <w:rFonts w:eastAsia="Times New Roman"/>
          <w:szCs w:val="24"/>
        </w:rPr>
        <w:t xml:space="preserve">ιαφθοράς πραγματοποίησαν νέα έφοδο στη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τι βρήκαν εκεί; Διαβάζω από την «</w:t>
      </w:r>
      <w:r>
        <w:rPr>
          <w:rFonts w:eastAsia="Times New Roman"/>
          <w:szCs w:val="24"/>
        </w:rPr>
        <w:t>ΑΥΓΗ</w:t>
      </w:r>
      <w:r>
        <w:rPr>
          <w:rFonts w:eastAsia="Times New Roman"/>
          <w:szCs w:val="24"/>
        </w:rPr>
        <w:t>»</w:t>
      </w:r>
      <w:r>
        <w:rPr>
          <w:rFonts w:eastAsia="Times New Roman"/>
          <w:szCs w:val="24"/>
        </w:rPr>
        <w:t>,</w:t>
      </w:r>
      <w:r>
        <w:rPr>
          <w:rFonts w:eastAsia="Times New Roman"/>
          <w:szCs w:val="24"/>
        </w:rPr>
        <w:t xml:space="preserve"> για να μ</w:t>
      </w:r>
      <w:r>
        <w:rPr>
          <w:rFonts w:eastAsia="Times New Roman"/>
          <w:szCs w:val="24"/>
        </w:rPr>
        <w:t xml:space="preserve">ην κατηγορηθώ για διασπορά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και καταθέτω στα Πρακτικά το δημοσίευμα της «</w:t>
      </w:r>
      <w:r>
        <w:rPr>
          <w:rFonts w:eastAsia="Times New Roman"/>
          <w:szCs w:val="24"/>
        </w:rPr>
        <w:t>ΑΥΓΗΣ</w:t>
      </w:r>
      <w:r>
        <w:rPr>
          <w:rFonts w:eastAsia="Times New Roman"/>
          <w:szCs w:val="24"/>
        </w:rPr>
        <w:t xml:space="preserve">»: «Οι </w:t>
      </w:r>
      <w:r>
        <w:rPr>
          <w:rFonts w:eastAsia="Times New Roman"/>
          <w:szCs w:val="24"/>
        </w:rPr>
        <w:t>ε</w:t>
      </w:r>
      <w:r>
        <w:rPr>
          <w:rFonts w:eastAsia="Times New Roman"/>
          <w:szCs w:val="24"/>
        </w:rPr>
        <w:t>ισαγγελείς φέρονται να έχουν στα χέρια τους νέα λίστα με ονόματα τριακοσίων γιατρών του δημοσίου αλλά και ιδιωτών, που φέρεται να δωροδοκήθηκαν και να έπαιρναν α</w:t>
      </w:r>
      <w:r>
        <w:rPr>
          <w:rFonts w:eastAsia="Times New Roman"/>
          <w:szCs w:val="24"/>
        </w:rPr>
        <w:t>πό 1.000 έως 5.000 ευρώ ο καθένας την περίοδο Ιανουαρίου 2016-Ιανουαρίου 2017». Δηλαδή με άλλα λόγια το πάρτι διαφθοράς συνεχιζόταν και επί ΣΥΡΙΖΑ, τουλάχιστον ως το 2017 ή είναι διαφορετικά;</w:t>
      </w:r>
    </w:p>
    <w:p w14:paraId="52393321"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ο </w:t>
      </w:r>
      <w:r>
        <w:rPr>
          <w:rFonts w:eastAsia="Times New Roman"/>
          <w:szCs w:val="24"/>
        </w:rPr>
        <w:t xml:space="preserve">Βουλευτής κ. Γεώργιος </w:t>
      </w:r>
      <w:proofErr w:type="spellStart"/>
      <w:r>
        <w:rPr>
          <w:rFonts w:eastAsia="Times New Roman"/>
          <w:szCs w:val="24"/>
        </w:rPr>
        <w:t>Αμυράς</w:t>
      </w:r>
      <w:proofErr w:type="spellEnd"/>
      <w:r>
        <w:rPr>
          <w:rFonts w:eastAsia="Times New Roman"/>
          <w:szCs w:val="24"/>
        </w:rPr>
        <w:t xml:space="preserve"> καταθέτει για τα</w:t>
      </w:r>
      <w:r>
        <w:rPr>
          <w:rFonts w:eastAsia="Times New Roman"/>
          <w:szCs w:val="24"/>
        </w:rPr>
        <w:t xml:space="preserve">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2393322"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Αφού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λοιπόν, φέρεται να δωροδοκούσε γιατρούς και κατά τη θητεία των Υπουργών Υγείας του ΣΥΡΙΖΑ, μή</w:t>
      </w:r>
      <w:r>
        <w:rPr>
          <w:rFonts w:eastAsia="Times New Roman"/>
          <w:szCs w:val="24"/>
        </w:rPr>
        <w:t>πως πρέπει να αναρωτηθούμε και να ψάξουμε</w:t>
      </w:r>
      <w:r>
        <w:rPr>
          <w:rFonts w:eastAsia="Times New Roman"/>
          <w:szCs w:val="24"/>
        </w:rPr>
        <w:t>,</w:t>
      </w:r>
      <w:r>
        <w:rPr>
          <w:rFonts w:eastAsia="Times New Roman"/>
          <w:szCs w:val="24"/>
        </w:rPr>
        <w:t xml:space="preserve"> εάν το ίδιο έπραξαν και με τωρινούς αξιωματούχους; </w:t>
      </w:r>
    </w:p>
    <w:p w14:paraId="52393323"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Λέω ξανά ότι το τεκμήριο αθωότητας ισχύει για τους πάντες και το σέβομαι απόλυτα. Όμως αν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δεν σηκώνετε μύγα στο σπαθί σας, δεν είναι λογικό να απορρίπτετε τη σύσταση της </w:t>
      </w:r>
      <w:r>
        <w:rPr>
          <w:rFonts w:eastAsia="Times New Roman"/>
          <w:szCs w:val="24"/>
        </w:rPr>
        <w:t>ε</w:t>
      </w:r>
      <w:r>
        <w:rPr>
          <w:rFonts w:eastAsia="Times New Roman"/>
          <w:szCs w:val="24"/>
        </w:rPr>
        <w:t>πιτροπής που συζητάμε σήμερα.</w:t>
      </w:r>
    </w:p>
    <w:p w14:paraId="5239332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Υπάρχουν, όμως, και άλλες δύο απορίες πολύ σημαντικές. Η πρώτη είναι ότι ο Υπουργός, ο κ. </w:t>
      </w:r>
      <w:proofErr w:type="spellStart"/>
      <w:r>
        <w:rPr>
          <w:rFonts w:eastAsia="Times New Roman"/>
          <w:szCs w:val="24"/>
        </w:rPr>
        <w:t>Κουρουμπλής</w:t>
      </w:r>
      <w:proofErr w:type="spellEnd"/>
      <w:r>
        <w:rPr>
          <w:rFonts w:eastAsia="Times New Roman"/>
          <w:szCs w:val="24"/>
        </w:rPr>
        <w:t>, σε παρέμβασή του πριν από δύο εβδομάδες σ</w:t>
      </w:r>
      <w:r>
        <w:rPr>
          <w:rFonts w:eastAsia="Times New Roman"/>
          <w:szCs w:val="24"/>
        </w:rPr>
        <w:t xml:space="preserve">τη συζήτηση για την </w:t>
      </w:r>
      <w:r>
        <w:rPr>
          <w:rFonts w:eastAsia="Times New Roman"/>
          <w:szCs w:val="24"/>
        </w:rPr>
        <w:t>π</w:t>
      </w:r>
      <w:r>
        <w:rPr>
          <w:rFonts w:eastAsia="Times New Roman"/>
          <w:szCs w:val="24"/>
        </w:rPr>
        <w:t xml:space="preserve">ροκαταρκτική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είχε τονίσει ότι τις τιμές των φαρμάκων δεν τις αποφασίζουν οι Υπουργοί. Με αυτόν τον τρόπο, λοιπόν, ο κ. </w:t>
      </w:r>
      <w:proofErr w:type="spellStart"/>
      <w:r>
        <w:rPr>
          <w:rFonts w:eastAsia="Times New Roman"/>
          <w:szCs w:val="24"/>
        </w:rPr>
        <w:t>Κουρουμπλής</w:t>
      </w:r>
      <w:proofErr w:type="spellEnd"/>
      <w:r>
        <w:rPr>
          <w:rFonts w:eastAsia="Times New Roman"/>
          <w:szCs w:val="24"/>
        </w:rPr>
        <w:t xml:space="preserve"> δικαίωνε τα επιχειρήματα των εγκαλούμενων Υπουργών -των δέκα- ότι δεν αποφάσιζαν οι ί</w:t>
      </w:r>
      <w:r>
        <w:rPr>
          <w:rFonts w:eastAsia="Times New Roman"/>
          <w:szCs w:val="24"/>
        </w:rPr>
        <w:t xml:space="preserve">διοι τις τιμές αλλά οι αρμόδιες </w:t>
      </w:r>
      <w:r>
        <w:rPr>
          <w:rFonts w:eastAsia="Times New Roman"/>
          <w:szCs w:val="24"/>
        </w:rPr>
        <w:t>ε</w:t>
      </w:r>
      <w:r>
        <w:rPr>
          <w:rFonts w:eastAsia="Times New Roman"/>
          <w:szCs w:val="24"/>
        </w:rPr>
        <w:t xml:space="preserve">πιτροπές. </w:t>
      </w:r>
    </w:p>
    <w:p w14:paraId="52393325"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Φαντάζομαι, βεβαίως, ότι ο κ. </w:t>
      </w:r>
      <w:proofErr w:type="spellStart"/>
      <w:r>
        <w:rPr>
          <w:rFonts w:eastAsia="Times New Roman"/>
          <w:szCs w:val="24"/>
        </w:rPr>
        <w:t>Κουρουμπλής</w:t>
      </w:r>
      <w:proofErr w:type="spellEnd"/>
      <w:r>
        <w:rPr>
          <w:rFonts w:eastAsia="Times New Roman"/>
          <w:szCs w:val="24"/>
        </w:rPr>
        <w:t xml:space="preserve"> και πιθανολογώ ότι υπερψήφισε την πρόταση για την παραπομπή των δέκα. Όμως πρέπει να μάθουμε πραγματικά τι ισχύει. Αποφασίζει τελικά ο εκάστοτε Υπουργός τις τιμές των φαρ</w:t>
      </w:r>
      <w:r>
        <w:rPr>
          <w:rFonts w:eastAsia="Times New Roman"/>
          <w:szCs w:val="24"/>
        </w:rPr>
        <w:t xml:space="preserve">μάκων ή όχι; Δεν πρέπει να το διερευνήσουμε και για τους Υπουργούς του ΣΥΡΙΖΑ; </w:t>
      </w:r>
    </w:p>
    <w:p w14:paraId="52393326"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Ερώτηση </w:t>
      </w:r>
      <w:r>
        <w:rPr>
          <w:rFonts w:eastAsia="Times New Roman"/>
          <w:szCs w:val="24"/>
        </w:rPr>
        <w:t>τ</w:t>
      </w:r>
      <w:r>
        <w:rPr>
          <w:rFonts w:eastAsia="Times New Roman"/>
          <w:szCs w:val="24"/>
        </w:rPr>
        <w:t>ρίτη</w:t>
      </w:r>
      <w:r>
        <w:rPr>
          <w:rFonts w:eastAsia="Times New Roman"/>
          <w:szCs w:val="24"/>
        </w:rPr>
        <w:t>.</w:t>
      </w:r>
      <w:r>
        <w:rPr>
          <w:rFonts w:eastAsia="Times New Roman"/>
          <w:szCs w:val="24"/>
        </w:rPr>
        <w:t xml:space="preserve"> Ο Πρωθυπουργός από αυτό το Βήμα, όπως σας είπα, πριν από δύο εβδομάδες που όλοι το θυμόμαστε, τόνισε και έφερε στην επιφάνεια την ανάγκη να συσταθεί η προανακριτ</w:t>
      </w:r>
      <w:r>
        <w:rPr>
          <w:rFonts w:eastAsia="Times New Roman"/>
          <w:szCs w:val="24"/>
        </w:rPr>
        <w:t xml:space="preserve">ική επιτροπή, τοποθετούμενος αναλυτικά στην έκθεση </w:t>
      </w:r>
      <w:proofErr w:type="spellStart"/>
      <w:r>
        <w:rPr>
          <w:rFonts w:eastAsia="Times New Roman"/>
          <w:szCs w:val="24"/>
        </w:rPr>
        <w:t>Σούρλα</w:t>
      </w:r>
      <w:proofErr w:type="spellEnd"/>
      <w:r>
        <w:rPr>
          <w:rFonts w:eastAsia="Times New Roman"/>
          <w:szCs w:val="24"/>
        </w:rPr>
        <w:t>.</w:t>
      </w:r>
    </w:p>
    <w:p w14:paraId="5239332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Τι έλεγε, λοιπόν, η έκθεση </w:t>
      </w:r>
      <w:proofErr w:type="spellStart"/>
      <w:r>
        <w:rPr>
          <w:rFonts w:eastAsia="Times New Roman" w:cs="Times New Roman"/>
          <w:szCs w:val="24"/>
        </w:rPr>
        <w:t>Σούρλα</w:t>
      </w:r>
      <w:proofErr w:type="spellEnd"/>
      <w:r>
        <w:rPr>
          <w:rFonts w:eastAsia="Times New Roman" w:cs="Times New Roman"/>
          <w:szCs w:val="24"/>
        </w:rPr>
        <w:t xml:space="preserve">, όπως ο κ. Τσίπρας ανέγνωσε από αυτό εδώ το Βήμα; Έλεγε τα εξής: «Ο ΟΟΣΑ στην </w:t>
      </w:r>
      <w:r>
        <w:rPr>
          <w:rFonts w:eastAsia="Times New Roman" w:cs="Times New Roman"/>
          <w:szCs w:val="24"/>
        </w:rPr>
        <w:t>έ</w:t>
      </w:r>
      <w:r>
        <w:rPr>
          <w:rFonts w:eastAsia="Times New Roman" w:cs="Times New Roman"/>
          <w:szCs w:val="24"/>
        </w:rPr>
        <w:t xml:space="preserve">κθεσή του τον Ιούνιο του 2012 αναφέρθηκε σε πρόστιμα 350 εκατομμυρίων δολαρίων, που </w:t>
      </w:r>
      <w:r>
        <w:rPr>
          <w:rFonts w:eastAsia="Times New Roman" w:cs="Times New Roman"/>
          <w:szCs w:val="24"/>
        </w:rPr>
        <w:t>επέβαλαν δικαστικές αρχές των Ηνωμένων Πολιτειών της Αμερικής σε πέντε πολυεθνικές εταιρείες που δραστηριοποιούνται στην Ελλάδα, εταιρείες που δωροδοκούσαν Έλληνες λειτουργούς, προκειμένου να προωθήσουν τα δικά τους συμφέροντα».</w:t>
      </w:r>
    </w:p>
    <w:p w14:paraId="5239332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Αυτά είχε πει ο Πρωθυπουργό</w:t>
      </w:r>
      <w:r>
        <w:rPr>
          <w:rFonts w:eastAsia="Times New Roman" w:cs="Times New Roman"/>
          <w:szCs w:val="24"/>
        </w:rPr>
        <w:t xml:space="preserve">ς τότε, επικαλούμενος την παρέμβαση </w:t>
      </w:r>
      <w:proofErr w:type="spellStart"/>
      <w:r>
        <w:rPr>
          <w:rFonts w:eastAsia="Times New Roman" w:cs="Times New Roman"/>
          <w:szCs w:val="24"/>
        </w:rPr>
        <w:t>Σούρλα</w:t>
      </w:r>
      <w:proofErr w:type="spellEnd"/>
      <w:r>
        <w:rPr>
          <w:rFonts w:eastAsia="Times New Roman" w:cs="Times New Roman"/>
          <w:szCs w:val="24"/>
        </w:rPr>
        <w:t xml:space="preserve">. Λίγες ώρες αφού κατέβηκε από το Βήμα ο κ. Τσίπρας, ο κ. </w:t>
      </w:r>
      <w:proofErr w:type="spellStart"/>
      <w:r>
        <w:rPr>
          <w:rFonts w:eastAsia="Times New Roman" w:cs="Times New Roman"/>
          <w:szCs w:val="24"/>
        </w:rPr>
        <w:t>Σούρλας</w:t>
      </w:r>
      <w:proofErr w:type="spellEnd"/>
      <w:r>
        <w:rPr>
          <w:rFonts w:eastAsia="Times New Roman" w:cs="Times New Roman"/>
          <w:szCs w:val="24"/>
        </w:rPr>
        <w:t xml:space="preserve"> εξέδωσε μία ανακοίνωση και είπε τα εξής: «Πέρασαν τρία χρόνια διακυβέρνησης του ΣΥΡΙΖΑ, η κερδοσκοπία σε φάρμακα συνεχίζεται απροκάλυπτα και απρόσκο</w:t>
      </w:r>
      <w:r>
        <w:rPr>
          <w:rFonts w:eastAsia="Times New Roman" w:cs="Times New Roman"/>
          <w:szCs w:val="24"/>
        </w:rPr>
        <w:t xml:space="preserve">πτα, όπως τότε που ανέφερα ότι, επί παραδείγματι, </w:t>
      </w:r>
      <w:proofErr w:type="spellStart"/>
      <w:r>
        <w:rPr>
          <w:rFonts w:eastAsia="Times New Roman" w:cs="Times New Roman"/>
          <w:szCs w:val="24"/>
        </w:rPr>
        <w:t>ραδιοφάρμακο</w:t>
      </w:r>
      <w:proofErr w:type="spellEnd"/>
      <w:r>
        <w:rPr>
          <w:rFonts w:eastAsia="Times New Roman" w:cs="Times New Roman"/>
          <w:szCs w:val="24"/>
        </w:rPr>
        <w:t xml:space="preserve"> που εισάγεται στην τιμή των 623 ευρώ</w:t>
      </w:r>
      <w:r>
        <w:rPr>
          <w:rFonts w:eastAsia="Times New Roman" w:cs="Times New Roman"/>
          <w:szCs w:val="24"/>
        </w:rPr>
        <w:t>,</w:t>
      </w:r>
      <w:r>
        <w:rPr>
          <w:rFonts w:eastAsia="Times New Roman" w:cs="Times New Roman"/>
          <w:szCs w:val="24"/>
        </w:rPr>
        <w:t xml:space="preserve"> διατίθεται στους ασθενείς </w:t>
      </w:r>
      <w:r>
        <w:rPr>
          <w:rFonts w:eastAsia="Times New Roman" w:cs="Times New Roman"/>
          <w:szCs w:val="24"/>
        </w:rPr>
        <w:t xml:space="preserve">στην Ελλάδα </w:t>
      </w:r>
      <w:r>
        <w:rPr>
          <w:rFonts w:eastAsia="Times New Roman" w:cs="Times New Roman"/>
          <w:szCs w:val="24"/>
        </w:rPr>
        <w:t xml:space="preserve">έναντι 3200 ευρώ, ενώ σε ευρωπαϊκές χώρες με 1087 ευρώ. Δυστυχώς δεν έχουν αναρτηθεί ακόμη οι τιμές των </w:t>
      </w:r>
      <w:proofErr w:type="spellStart"/>
      <w:r>
        <w:rPr>
          <w:rFonts w:eastAsia="Times New Roman" w:cs="Times New Roman"/>
          <w:szCs w:val="24"/>
        </w:rPr>
        <w:t>ραδιοφαρμάκων</w:t>
      </w:r>
      <w:proofErr w:type="spellEnd"/>
      <w:r>
        <w:rPr>
          <w:rFonts w:eastAsia="Times New Roman" w:cs="Times New Roman"/>
          <w:szCs w:val="24"/>
        </w:rPr>
        <w:t xml:space="preserve"> στο </w:t>
      </w:r>
      <w:proofErr w:type="spellStart"/>
      <w:r>
        <w:rPr>
          <w:rFonts w:eastAsia="Times New Roman" w:cs="Times New Roman"/>
          <w:szCs w:val="24"/>
        </w:rPr>
        <w:t>Παρατηρητ</w:t>
      </w:r>
      <w:r>
        <w:rPr>
          <w:rFonts w:eastAsia="Times New Roman" w:cs="Times New Roman"/>
          <w:szCs w:val="24"/>
        </w:rPr>
        <w:t>ηρίο</w:t>
      </w:r>
      <w:proofErr w:type="spellEnd"/>
      <w:r>
        <w:rPr>
          <w:rFonts w:eastAsia="Times New Roman" w:cs="Times New Roman"/>
          <w:szCs w:val="24"/>
        </w:rPr>
        <w:t xml:space="preserve"> Τιμών»</w:t>
      </w:r>
      <w:r>
        <w:rPr>
          <w:rFonts w:eastAsia="Times New Roman" w:cs="Times New Roman"/>
          <w:szCs w:val="24"/>
        </w:rPr>
        <w:t>.</w:t>
      </w:r>
      <w:r>
        <w:rPr>
          <w:rFonts w:eastAsia="Times New Roman" w:cs="Times New Roman"/>
          <w:szCs w:val="24"/>
        </w:rPr>
        <w:t xml:space="preserve"> Και συνεχίζει λέγοντας</w:t>
      </w:r>
      <w:r>
        <w:rPr>
          <w:rFonts w:eastAsia="Times New Roman" w:cs="Times New Roman"/>
          <w:szCs w:val="24"/>
        </w:rPr>
        <w:t>:</w:t>
      </w:r>
      <w:r>
        <w:rPr>
          <w:rFonts w:eastAsia="Times New Roman" w:cs="Times New Roman"/>
          <w:szCs w:val="24"/>
        </w:rPr>
        <w:t xml:space="preserve"> «Η διαφθορά και η διαπλοκή καλπάζουν». </w:t>
      </w:r>
    </w:p>
    <w:p w14:paraId="5239332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Αυτά έλεγε ο κ. </w:t>
      </w:r>
      <w:proofErr w:type="spellStart"/>
      <w:r>
        <w:rPr>
          <w:rFonts w:eastAsia="Times New Roman" w:cs="Times New Roman"/>
          <w:szCs w:val="24"/>
        </w:rPr>
        <w:t>Σούρλας</w:t>
      </w:r>
      <w:proofErr w:type="spellEnd"/>
      <w:r>
        <w:rPr>
          <w:rFonts w:eastAsia="Times New Roman" w:cs="Times New Roman"/>
          <w:szCs w:val="24"/>
        </w:rPr>
        <w:t>,</w:t>
      </w:r>
      <w:r>
        <w:rPr>
          <w:rFonts w:eastAsia="Times New Roman" w:cs="Times New Roman"/>
          <w:szCs w:val="24"/>
        </w:rPr>
        <w:t xml:space="preserve"> λίγες ώρες αφού κατέβηκε από το Βήμα της Βουλής ο κ</w:t>
      </w:r>
      <w:r>
        <w:rPr>
          <w:rFonts w:eastAsia="Times New Roman" w:cs="Times New Roman"/>
          <w:szCs w:val="24"/>
        </w:rPr>
        <w:t>.</w:t>
      </w:r>
      <w:r>
        <w:rPr>
          <w:rFonts w:eastAsia="Times New Roman" w:cs="Times New Roman"/>
          <w:szCs w:val="24"/>
        </w:rPr>
        <w:t xml:space="preserve"> Τσίπρας, ο Πρωθυπουργός, επικαλούμενος </w:t>
      </w:r>
      <w:r>
        <w:rPr>
          <w:rFonts w:eastAsia="Times New Roman" w:cs="Times New Roman"/>
          <w:szCs w:val="24"/>
        </w:rPr>
        <w:lastRenderedPageBreak/>
        <w:t xml:space="preserve">την εντιμότητα και τα στοιχεία που ο κ. </w:t>
      </w:r>
      <w:proofErr w:type="spellStart"/>
      <w:r>
        <w:rPr>
          <w:rFonts w:eastAsia="Times New Roman" w:cs="Times New Roman"/>
          <w:szCs w:val="24"/>
        </w:rPr>
        <w:t>Σούρλας</w:t>
      </w:r>
      <w:proofErr w:type="spellEnd"/>
      <w:r>
        <w:rPr>
          <w:rFonts w:eastAsia="Times New Roman" w:cs="Times New Roman"/>
          <w:szCs w:val="24"/>
        </w:rPr>
        <w:t xml:space="preserve"> </w:t>
      </w:r>
      <w:r>
        <w:rPr>
          <w:rFonts w:eastAsia="Times New Roman" w:cs="Times New Roman"/>
          <w:szCs w:val="24"/>
        </w:rPr>
        <w:t xml:space="preserve">έχει εισφέρει στον δημόσιο διάλογο εδώ και αρκετά χρόνια. </w:t>
      </w:r>
    </w:p>
    <w:p w14:paraId="5239332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Καταθέτω και τη σχετική ανακοίνωση του κ. </w:t>
      </w:r>
      <w:proofErr w:type="spellStart"/>
      <w:r>
        <w:rPr>
          <w:rFonts w:eastAsia="Times New Roman" w:cs="Times New Roman"/>
          <w:szCs w:val="24"/>
        </w:rPr>
        <w:t>Σούρλα</w:t>
      </w:r>
      <w:proofErr w:type="spellEnd"/>
      <w:r>
        <w:rPr>
          <w:rFonts w:eastAsia="Times New Roman" w:cs="Times New Roman"/>
          <w:szCs w:val="24"/>
        </w:rPr>
        <w:t xml:space="preserve"> με θέμα: «Απάντηση στην </w:t>
      </w:r>
      <w:r>
        <w:rPr>
          <w:rFonts w:eastAsia="Times New Roman" w:cs="Times New Roman"/>
          <w:szCs w:val="24"/>
        </w:rPr>
        <w:t>Κ</w:t>
      </w:r>
      <w:r>
        <w:rPr>
          <w:rFonts w:eastAsia="Times New Roman" w:cs="Times New Roman"/>
          <w:szCs w:val="24"/>
        </w:rPr>
        <w:t xml:space="preserve">υβέρνηση ΣΥΡΙΖΑ για την κερδοσκοπία στα φάρμακα και τη διαφθορά» </w:t>
      </w:r>
    </w:p>
    <w:p w14:paraId="5239332B"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Γεώργιος </w:t>
      </w:r>
      <w:proofErr w:type="spellStart"/>
      <w:r>
        <w:rPr>
          <w:rFonts w:eastAsia="Times New Roman" w:cs="Times New Roman"/>
        </w:rPr>
        <w:t>Αμυράς</w:t>
      </w:r>
      <w:proofErr w:type="spellEnd"/>
      <w:r>
        <w:rPr>
          <w:rFonts w:eastAsia="Times New Roman" w:cs="Times New Roman"/>
        </w:rPr>
        <w:t xml:space="preserve"> καταθέτει</w:t>
      </w:r>
      <w:r>
        <w:rPr>
          <w:rFonts w:eastAsia="Times New Roman" w:cs="Times New Roman"/>
        </w:rPr>
        <w:t xml:space="preserve">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5239332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μπορεί ο κ. </w:t>
      </w:r>
      <w:proofErr w:type="spellStart"/>
      <w:r>
        <w:rPr>
          <w:rFonts w:eastAsia="Times New Roman" w:cs="Times New Roman"/>
          <w:szCs w:val="24"/>
        </w:rPr>
        <w:t>Σούρλας</w:t>
      </w:r>
      <w:proofErr w:type="spellEnd"/>
      <w:r>
        <w:rPr>
          <w:rFonts w:eastAsia="Times New Roman" w:cs="Times New Roman"/>
          <w:szCs w:val="24"/>
        </w:rPr>
        <w:t xml:space="preserve"> να ήταν έντιμος μέχρι πριν δεκαπέντε ημέρες και επί Νέας Δημοκρατίας και να</w:t>
      </w:r>
      <w:r>
        <w:rPr>
          <w:rFonts w:eastAsia="Times New Roman" w:cs="Times New Roman"/>
          <w:szCs w:val="24"/>
        </w:rPr>
        <w:t xml:space="preserve"> μην είναι αξιόπιστος σήμερα, όταν αναφέρεται στα πεπραγμένα της Κυβέρνησης ΣΥΡΙΖΑ.</w:t>
      </w:r>
    </w:p>
    <w:p w14:paraId="5239332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εκτός από το έγγραφο που έφτασε στην </w:t>
      </w:r>
      <w:r>
        <w:rPr>
          <w:rFonts w:eastAsia="Times New Roman" w:cs="Times New Roman"/>
          <w:szCs w:val="24"/>
        </w:rPr>
        <w:t>ε</w:t>
      </w:r>
      <w:r>
        <w:rPr>
          <w:rFonts w:eastAsia="Times New Roman" w:cs="Times New Roman"/>
          <w:szCs w:val="24"/>
        </w:rPr>
        <w:t>ισαγγελέα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Ράικου</w:t>
      </w:r>
      <w:proofErr w:type="spellEnd"/>
      <w:r>
        <w:rPr>
          <w:rFonts w:eastAsia="Times New Roman" w:cs="Times New Roman"/>
          <w:szCs w:val="24"/>
        </w:rPr>
        <w:t>, έχουν προκύψει νέα στοιχεία</w:t>
      </w:r>
      <w:r>
        <w:rPr>
          <w:rFonts w:eastAsia="Times New Roman" w:cs="Times New Roman"/>
          <w:szCs w:val="24"/>
        </w:rPr>
        <w:t>,</w:t>
      </w:r>
      <w:r>
        <w:rPr>
          <w:rFonts w:eastAsia="Times New Roman" w:cs="Times New Roman"/>
          <w:szCs w:val="24"/>
        </w:rPr>
        <w:t xml:space="preserve"> που επιβάλλουν τη σύσταση της προανακριτικής. Η έφοδος της Εισαγγελίας Διαφ</w:t>
      </w:r>
      <w:r>
        <w:rPr>
          <w:rFonts w:eastAsia="Times New Roman" w:cs="Times New Roman"/>
          <w:szCs w:val="24"/>
        </w:rPr>
        <w:t xml:space="preserve">θοράς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η αποκάλυψη της συνεχιζόμενης διαφθοράς με γιατρούς του δημοσίου έως και το 2017, οι δηλώσεις </w:t>
      </w:r>
      <w:proofErr w:type="spellStart"/>
      <w:r>
        <w:rPr>
          <w:rFonts w:eastAsia="Times New Roman" w:cs="Times New Roman"/>
          <w:szCs w:val="24"/>
        </w:rPr>
        <w:t>Σούρλα</w:t>
      </w:r>
      <w:proofErr w:type="spellEnd"/>
      <w:r>
        <w:rPr>
          <w:rFonts w:eastAsia="Times New Roman" w:cs="Times New Roman"/>
          <w:szCs w:val="24"/>
        </w:rPr>
        <w:t xml:space="preserve"> σύμφωνα με τις οποίες η κερδοσκοπία και η διαφθορά καλπάζουν επί ΣΥΡΙΖΑ στον χώρο της υγείας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οι επισημάνσεις του κ. </w:t>
      </w:r>
      <w:proofErr w:type="spellStart"/>
      <w:r>
        <w:rPr>
          <w:rFonts w:eastAsia="Times New Roman" w:cs="Times New Roman"/>
          <w:szCs w:val="24"/>
        </w:rPr>
        <w:t>Κουρουμπλή</w:t>
      </w:r>
      <w:proofErr w:type="spellEnd"/>
      <w:r>
        <w:rPr>
          <w:rFonts w:eastAsia="Times New Roman" w:cs="Times New Roman"/>
          <w:szCs w:val="24"/>
        </w:rPr>
        <w:t xml:space="preserve"> ότι οι Υπουργοί δεν διαμορφώνουν τις τιμές. </w:t>
      </w:r>
    </w:p>
    <w:p w14:paraId="5239332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ευκαιρία, λοιπόν, να ξεκαθαρίσουν τα πράγματα. Για τους λόγους αυτούς θα πρέπει να ταχθούμε υπέρ της προανακριτικής επιτροπής αλλά με πλήρεις αρμοδιότητες. Δεν πρέπει να </w:t>
      </w:r>
      <w:r>
        <w:rPr>
          <w:rFonts w:eastAsia="Times New Roman" w:cs="Times New Roman"/>
          <w:szCs w:val="24"/>
        </w:rPr>
        <w:t>συμβεί ξανά</w:t>
      </w:r>
      <w:r>
        <w:rPr>
          <w:rFonts w:eastAsia="Times New Roman" w:cs="Times New Roman"/>
          <w:szCs w:val="24"/>
        </w:rPr>
        <w:t>,</w:t>
      </w:r>
      <w:r>
        <w:rPr>
          <w:rFonts w:eastAsia="Times New Roman" w:cs="Times New Roman"/>
          <w:szCs w:val="24"/>
        </w:rPr>
        <w:t xml:space="preserve"> αυτό που συνέβη και με την προανακριτική επιτροπή για τον κ. Παπαντωνίου και με την προανακριτική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πριν από δύο εβδομάδες αποφασίσαμε και αυτή η προανακριτική από ό,τι φαίνεται, δεν θα έχει πολύ μέλλον και μεγάλο βίο μπρο</w:t>
      </w:r>
      <w:r>
        <w:rPr>
          <w:rFonts w:eastAsia="Times New Roman" w:cs="Times New Roman"/>
          <w:szCs w:val="24"/>
        </w:rPr>
        <w:t xml:space="preserve">στά της. </w:t>
      </w:r>
    </w:p>
    <w:p w14:paraId="5239332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Επομένως όταν αναφέρουν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οι Βουλευτές της Συμπολίτευσης ότι ο λαός πρέπει να μάθει όλη την αλήθεια, δεν θα πρέπει να εννοούν αποκαλύψεις </w:t>
      </w:r>
      <w:proofErr w:type="spellStart"/>
      <w:r>
        <w:rPr>
          <w:rFonts w:eastAsia="Times New Roman" w:cs="Times New Roman"/>
          <w:szCs w:val="24"/>
        </w:rPr>
        <w:t>αλά</w:t>
      </w:r>
      <w:proofErr w:type="spellEnd"/>
      <w:r>
        <w:rPr>
          <w:rFonts w:eastAsia="Times New Roman" w:cs="Times New Roman"/>
          <w:szCs w:val="24"/>
        </w:rPr>
        <w:t xml:space="preserve"> καρτ. Όταν οι Υπουργοί του ΣΥΡΙΖΑ αναλαμβάνουν δεσμεύσεις να έρθουν όλα στο φως, δεν πρέπει να εξ</w:t>
      </w:r>
      <w:r>
        <w:rPr>
          <w:rFonts w:eastAsia="Times New Roman" w:cs="Times New Roman"/>
          <w:szCs w:val="24"/>
        </w:rPr>
        <w:t xml:space="preserve">αιρούν την περίοδο της δικής τους διακυβέρνησης. </w:t>
      </w:r>
    </w:p>
    <w:p w14:paraId="5239333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και κάτι απλό; Όλα αυτά θα είχαν λυθεί και δεν θα τα συζητούσαμε καν, εάν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λαμβάνει χώρα για τα σκάνδαλα στον χώρο της υγείας</w:t>
      </w:r>
      <w:r>
        <w:rPr>
          <w:rFonts w:eastAsia="Times New Roman" w:cs="Times New Roman"/>
          <w:szCs w:val="24"/>
        </w:rPr>
        <w:t>,</w:t>
      </w:r>
      <w:r>
        <w:rPr>
          <w:rFonts w:eastAsia="Times New Roman" w:cs="Times New Roman"/>
          <w:szCs w:val="24"/>
        </w:rPr>
        <w:t xml:space="preserve"> δεν είχε σταματήσει χρονικά το 2014 αλλά έφθ</w:t>
      </w:r>
      <w:r>
        <w:rPr>
          <w:rFonts w:eastAsia="Times New Roman" w:cs="Times New Roman"/>
          <w:szCs w:val="24"/>
        </w:rPr>
        <w:t xml:space="preserve">ανε έως και σήμερα. Θα τα συζητούσαμε όλα εκεί στην </w:t>
      </w:r>
      <w:r>
        <w:rPr>
          <w:rFonts w:eastAsia="Times New Roman" w:cs="Times New Roman"/>
          <w:szCs w:val="24"/>
        </w:rPr>
        <w:t>ε</w:t>
      </w:r>
      <w:r>
        <w:rPr>
          <w:rFonts w:eastAsia="Times New Roman" w:cs="Times New Roman"/>
          <w:szCs w:val="24"/>
        </w:rPr>
        <w:t xml:space="preserve">πιτροπή, όλα θα έβγαιναν ή δεν θα έβγαιναν στο </w:t>
      </w:r>
      <w:r>
        <w:rPr>
          <w:rFonts w:eastAsia="Times New Roman" w:cs="Times New Roman"/>
          <w:szCs w:val="24"/>
        </w:rPr>
        <w:lastRenderedPageBreak/>
        <w:t>φως και δεν θα υπήρχε αυτό το δικομματικό παιχνίδι</w:t>
      </w:r>
      <w:r>
        <w:rPr>
          <w:rFonts w:eastAsia="Times New Roman" w:cs="Times New Roman"/>
          <w:szCs w:val="24"/>
        </w:rPr>
        <w:t>,</w:t>
      </w:r>
      <w:r>
        <w:rPr>
          <w:rFonts w:eastAsia="Times New Roman" w:cs="Times New Roman"/>
          <w:szCs w:val="24"/>
        </w:rPr>
        <w:t xml:space="preserve"> που –σας μιλώ ειλικρινά- δεν έχει να προσφέρει τίποτα όχι μόνο στον πολιτικό βίο αλλά και στη διερεύνηση</w:t>
      </w:r>
      <w:r>
        <w:rPr>
          <w:rFonts w:eastAsia="Times New Roman" w:cs="Times New Roman"/>
          <w:szCs w:val="24"/>
        </w:rPr>
        <w:t xml:space="preserve"> της αλήθειας. </w:t>
      </w:r>
    </w:p>
    <w:p w14:paraId="5239333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Διότι εάν είναι η διερεύνηση της αλήθειας</w:t>
      </w:r>
      <w:r>
        <w:rPr>
          <w:rFonts w:eastAsia="Times New Roman" w:cs="Times New Roman"/>
          <w:szCs w:val="24"/>
        </w:rPr>
        <w:t>,</w:t>
      </w:r>
      <w:r>
        <w:rPr>
          <w:rFonts w:eastAsia="Times New Roman" w:cs="Times New Roman"/>
          <w:szCs w:val="24"/>
        </w:rPr>
        <w:t xml:space="preserve"> να πηγαίνει από τη μία επιτροπή στην άλλη και μετά να επιστρέφει στη δικαιοσύνη λόγω αναρμοδιότητας, τότε όλο αυτό που παίζουμε εδώ είναι θέατρο σκιών και όχι ο κοινοβουλευτικός μας ρόλος. </w:t>
      </w:r>
    </w:p>
    <w:p w14:paraId="5239333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σας είπα ποια είναι η θέση </w:t>
      </w:r>
      <w:r>
        <w:rPr>
          <w:rFonts w:eastAsia="Times New Roman" w:cs="Times New Roman"/>
          <w:szCs w:val="24"/>
        </w:rPr>
        <w:t>μας.</w:t>
      </w:r>
      <w:r>
        <w:rPr>
          <w:rFonts w:eastAsia="Times New Roman" w:cs="Times New Roman"/>
          <w:szCs w:val="24"/>
        </w:rPr>
        <w:t xml:space="preserve"> Όλα στο φως, πλήρεις αρμοδιότητες και κα</w:t>
      </w:r>
      <w:r>
        <w:rPr>
          <w:rFonts w:eastAsia="Times New Roman" w:cs="Times New Roman"/>
          <w:szCs w:val="24"/>
        </w:rPr>
        <w:t>μ</w:t>
      </w:r>
      <w:r>
        <w:rPr>
          <w:rFonts w:eastAsia="Times New Roman" w:cs="Times New Roman"/>
          <w:szCs w:val="24"/>
        </w:rPr>
        <w:t xml:space="preserve">μία χρονική απάλειψη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περιόδου από τη διερεύνηση αυτού του χώρου.</w:t>
      </w:r>
    </w:p>
    <w:p w14:paraId="5239333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393334"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239333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w:t>
      </w:r>
      <w:r>
        <w:rPr>
          <w:rFonts w:eastAsia="Times New Roman" w:cs="Times New Roman"/>
          <w:szCs w:val="24"/>
        </w:rPr>
        <w:t xml:space="preserve">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οικονομία του χρόνου. </w:t>
      </w:r>
    </w:p>
    <w:p w14:paraId="5239333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Ανδρέας Λοβέρδος. Θα ακολουθήσει ο Υπουργός Ναυτιλίας και Νησιωτικής Πολιτικής,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5239333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w:t>
      </w:r>
      <w:r>
        <w:rPr>
          <w:rFonts w:eastAsia="Times New Roman" w:cs="Times New Roman"/>
          <w:szCs w:val="24"/>
        </w:rPr>
        <w:t xml:space="preserve">τώ, κύριε Πρόεδρε. </w:t>
      </w:r>
    </w:p>
    <w:p w14:paraId="5239333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πριν ξεκινήσω την ομιλία μου για το σημερινό θέμα, είμαι υποχρεωμένος, ως Κοινοβουλευτικός Εκπρόσωπος της Δημοκρατικής Συμπαράταξης</w:t>
      </w:r>
      <w:r>
        <w:rPr>
          <w:rFonts w:eastAsia="Times New Roman" w:cs="Times New Roman"/>
          <w:szCs w:val="24"/>
        </w:rPr>
        <w:t>,</w:t>
      </w:r>
      <w:r>
        <w:rPr>
          <w:rFonts w:eastAsia="Times New Roman" w:cs="Times New Roman"/>
          <w:szCs w:val="24"/>
        </w:rPr>
        <w:t xml:space="preserve"> να κάνω μία εισαγωγή ολίγων δευτερολέπτων σχετικά με τα θέματα εξωτερικής </w:t>
      </w:r>
      <w:r>
        <w:rPr>
          <w:rFonts w:eastAsia="Times New Roman" w:cs="Times New Roman"/>
          <w:szCs w:val="24"/>
        </w:rPr>
        <w:t xml:space="preserve">πολιτικής που απασχολούν την πατρίδα. </w:t>
      </w:r>
    </w:p>
    <w:p w14:paraId="52393339"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Δεν θα πω πολλά, αλλά καλώ όλους τους συναδέλφους, όλους τους Βουλευτές του Σώματος</w:t>
      </w:r>
      <w:r>
        <w:rPr>
          <w:rFonts w:eastAsia="Times New Roman" w:cs="Times New Roman"/>
          <w:szCs w:val="24"/>
        </w:rPr>
        <w:t>,</w:t>
      </w:r>
      <w:r>
        <w:rPr>
          <w:rFonts w:eastAsia="Times New Roman" w:cs="Times New Roman"/>
          <w:szCs w:val="24"/>
        </w:rPr>
        <w:t xml:space="preserve"> να δουν τα </w:t>
      </w:r>
      <w:r>
        <w:rPr>
          <w:rFonts w:eastAsia="Times New Roman" w:cs="Times New Roman"/>
          <w:szCs w:val="24"/>
        </w:rPr>
        <w:t>π</w:t>
      </w:r>
      <w:r>
        <w:rPr>
          <w:rFonts w:eastAsia="Times New Roman" w:cs="Times New Roman"/>
          <w:szCs w:val="24"/>
        </w:rPr>
        <w:t>ρακτικά της Επιτροπής Εξωτερικών και Άμυνας</w:t>
      </w:r>
      <w:r>
        <w:rPr>
          <w:rFonts w:eastAsia="Times New Roman" w:cs="Times New Roman"/>
          <w:szCs w:val="24"/>
        </w:rPr>
        <w:t>,</w:t>
      </w:r>
      <w:r>
        <w:rPr>
          <w:rFonts w:eastAsia="Times New Roman" w:cs="Times New Roman"/>
          <w:szCs w:val="24"/>
        </w:rPr>
        <w:t xml:space="preserve"> που συνεδρίασε πριν από δύο μέρες. </w:t>
      </w:r>
    </w:p>
    <w:p w14:paraId="5239333A"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Προφανώς, βεβαίως, έγινε συζήτηση</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το θέμα που αφορά τα δύο </w:t>
      </w:r>
      <w:r>
        <w:rPr>
          <w:rFonts w:eastAsia="Times New Roman" w:cs="Times New Roman"/>
          <w:szCs w:val="24"/>
        </w:rPr>
        <w:t>Ε</w:t>
      </w:r>
      <w:r>
        <w:rPr>
          <w:rFonts w:eastAsia="Times New Roman" w:cs="Times New Roman"/>
          <w:szCs w:val="24"/>
        </w:rPr>
        <w:t>λληνόπουλα, τους δύο στρατιωτικούς που κρατούνται σήμερα στην Τουρκία. Και η Βουλή από όλες τις πλευρές, όλοι οι συνάδελφοι εκφράσαμε τη συμπαράστασή μας. Βεβαίως οι ισχυρισμοί, τα όσα είπαν, οι δηλώσεις που έκαναν χθες ο ένας πατ</w:t>
      </w:r>
      <w:r>
        <w:rPr>
          <w:rFonts w:eastAsia="Times New Roman" w:cs="Times New Roman"/>
          <w:szCs w:val="24"/>
        </w:rPr>
        <w:t>έρας από τους δύο και σήμερα ο άλλος, αυτά που είπαν αυτοί οι άνθρωποι</w:t>
      </w:r>
      <w:r>
        <w:rPr>
          <w:rFonts w:eastAsia="Times New Roman" w:cs="Times New Roman"/>
          <w:szCs w:val="24"/>
        </w:rPr>
        <w:t>,</w:t>
      </w:r>
      <w:r>
        <w:rPr>
          <w:rFonts w:eastAsia="Times New Roman" w:cs="Times New Roman"/>
          <w:szCs w:val="24"/>
        </w:rPr>
        <w:t xml:space="preserve"> μάς κάνουν και εμάς υπερήφανους, γιατί βλέπουν στα παιδιά τους ηρωισμό, βλέπουν ότι τα παιδιά τους έχουν αναλάβει ένα χρέος</w:t>
      </w:r>
      <w:r>
        <w:rPr>
          <w:rFonts w:eastAsia="Times New Roman" w:cs="Times New Roman"/>
          <w:szCs w:val="24"/>
        </w:rPr>
        <w:t>,</w:t>
      </w:r>
      <w:r>
        <w:rPr>
          <w:rFonts w:eastAsia="Times New Roman" w:cs="Times New Roman"/>
          <w:szCs w:val="24"/>
        </w:rPr>
        <w:t xml:space="preserve"> το οποίο παλεύουν να το φέρουν σε πέρας με τον καλύτερο </w:t>
      </w:r>
      <w:r>
        <w:rPr>
          <w:rFonts w:eastAsia="Times New Roman" w:cs="Times New Roman"/>
          <w:szCs w:val="24"/>
        </w:rPr>
        <w:lastRenderedPageBreak/>
        <w:t xml:space="preserve">τρόπο </w:t>
      </w:r>
      <w:r>
        <w:rPr>
          <w:rFonts w:eastAsia="Times New Roman" w:cs="Times New Roman"/>
          <w:szCs w:val="24"/>
        </w:rPr>
        <w:t>κ</w:t>
      </w:r>
      <w:r>
        <w:rPr>
          <w:rFonts w:eastAsia="Times New Roman" w:cs="Times New Roman"/>
          <w:szCs w:val="24"/>
        </w:rPr>
        <w:t xml:space="preserve">αι η Βουλή είναι κοντά τους. Κάναμε λόγο για αυτά; Προφανώς και εκτεταμένα. </w:t>
      </w:r>
    </w:p>
    <w:p w14:paraId="5239333B"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συζητήσαμε τα πάντα και το θέμα της </w:t>
      </w:r>
      <w:r>
        <w:rPr>
          <w:rFonts w:eastAsia="Times New Roman" w:cs="Times New Roman"/>
          <w:szCs w:val="24"/>
          <w:lang w:val="en-US"/>
        </w:rPr>
        <w:t>FYROM</w:t>
      </w:r>
      <w:r>
        <w:rPr>
          <w:rFonts w:eastAsia="Times New Roman" w:cs="Times New Roman"/>
          <w:szCs w:val="24"/>
        </w:rPr>
        <w:t xml:space="preserve"> και τα θέματα της Τουρκίας, προφανώς τ</w:t>
      </w:r>
      <w:r>
        <w:rPr>
          <w:rFonts w:eastAsia="Times New Roman" w:cs="Times New Roman"/>
          <w:szCs w:val="24"/>
        </w:rPr>
        <w:t xml:space="preserve">ης Κύπρου, με την παρουσία του Κυπρίου Υπουργού Εξωτερικών, τα ενεργειακά και τα πολιτικά θέματα της Ανατολικής Μεσογείου. </w:t>
      </w:r>
    </w:p>
    <w:p w14:paraId="5239333C"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ξίζει τον κόπο η Εθνική Αντιπροσωπεία, αφού η συζήτηση ήταν κεκλεισμένων των θυρών, να έχει μέλη</w:t>
      </w:r>
      <w:r>
        <w:rPr>
          <w:rFonts w:eastAsia="Times New Roman" w:cs="Times New Roman"/>
          <w:szCs w:val="24"/>
        </w:rPr>
        <w:t>,</w:t>
      </w:r>
      <w:r>
        <w:rPr>
          <w:rFonts w:eastAsia="Times New Roman" w:cs="Times New Roman"/>
          <w:szCs w:val="24"/>
        </w:rPr>
        <w:t xml:space="preserve"> που έχουν υπ’ </w:t>
      </w:r>
      <w:proofErr w:type="spellStart"/>
      <w:r>
        <w:rPr>
          <w:rFonts w:eastAsia="Times New Roman" w:cs="Times New Roman"/>
          <w:szCs w:val="24"/>
        </w:rPr>
        <w:t>όψιν</w:t>
      </w:r>
      <w:proofErr w:type="spellEnd"/>
      <w:r>
        <w:rPr>
          <w:rFonts w:eastAsia="Times New Roman" w:cs="Times New Roman"/>
          <w:szCs w:val="24"/>
        </w:rPr>
        <w:t xml:space="preserve"> τους πώς ακριβ</w:t>
      </w:r>
      <w:r>
        <w:rPr>
          <w:rFonts w:eastAsia="Times New Roman" w:cs="Times New Roman"/>
          <w:szCs w:val="24"/>
        </w:rPr>
        <w:t xml:space="preserve">ώς σταθήκαμε όλοι –ή σχεδόν όλοι- σε εκείνη τη συνεδρίαση της περασμένης Τρίτης. </w:t>
      </w:r>
    </w:p>
    <w:p w14:paraId="5239333D"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Τώρα, κύριε Πρόεδρε, κυρίες και κύριοι Βουλευτές, η σοβαρότητα του θέματος που συζητάμε</w:t>
      </w:r>
      <w:r>
        <w:rPr>
          <w:rFonts w:eastAsia="Times New Roman" w:cs="Times New Roman"/>
          <w:szCs w:val="24"/>
        </w:rPr>
        <w:t>,</w:t>
      </w:r>
      <w:r>
        <w:rPr>
          <w:rFonts w:eastAsia="Times New Roman" w:cs="Times New Roman"/>
          <w:szCs w:val="24"/>
        </w:rPr>
        <w:t xml:space="preserve"> μου επιβάλλει να πω αυτά που έχω να πω χωρίς περιστροφές. Η κυβερνητική </w:t>
      </w:r>
      <w:r>
        <w:rPr>
          <w:rFonts w:eastAsia="Times New Roman" w:cs="Times New Roman"/>
          <w:szCs w:val="24"/>
        </w:rPr>
        <w:t>π</w:t>
      </w:r>
      <w:r>
        <w:rPr>
          <w:rFonts w:eastAsia="Times New Roman" w:cs="Times New Roman"/>
          <w:szCs w:val="24"/>
        </w:rPr>
        <w:t>λειοψηφία αυ</w:t>
      </w:r>
      <w:r>
        <w:rPr>
          <w:rFonts w:eastAsia="Times New Roman" w:cs="Times New Roman"/>
          <w:szCs w:val="24"/>
        </w:rPr>
        <w:t xml:space="preserve">τή τη </w:t>
      </w:r>
      <w:r>
        <w:rPr>
          <w:rFonts w:eastAsia="Times New Roman" w:cs="Times New Roman"/>
          <w:szCs w:val="24"/>
        </w:rPr>
        <w:lastRenderedPageBreak/>
        <w:t xml:space="preserve">φορά, αυτή την περίοδο έχει υπερβεί επί τα </w:t>
      </w:r>
      <w:proofErr w:type="spellStart"/>
      <w:r>
        <w:rPr>
          <w:rFonts w:eastAsia="Times New Roman" w:cs="Times New Roman"/>
          <w:szCs w:val="24"/>
        </w:rPr>
        <w:t>χείρω</w:t>
      </w:r>
      <w:proofErr w:type="spellEnd"/>
      <w:r>
        <w:rPr>
          <w:rFonts w:eastAsia="Times New Roman" w:cs="Times New Roman"/>
          <w:szCs w:val="24"/>
        </w:rPr>
        <w:t>,</w:t>
      </w:r>
      <w:r>
        <w:rPr>
          <w:rFonts w:eastAsia="Times New Roman" w:cs="Times New Roman"/>
          <w:szCs w:val="24"/>
        </w:rPr>
        <w:t xml:space="preserve"> όλα όσα έχει κάνει τα περασμένα τρία χρόνια. </w:t>
      </w:r>
    </w:p>
    <w:p w14:paraId="5239333E"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Στην Αίθουσα του </w:t>
      </w:r>
      <w:r>
        <w:rPr>
          <w:rFonts w:eastAsia="Times New Roman" w:cs="Times New Roman"/>
          <w:szCs w:val="24"/>
        </w:rPr>
        <w:t>ε</w:t>
      </w:r>
      <w:r>
        <w:rPr>
          <w:rFonts w:eastAsia="Times New Roman" w:cs="Times New Roman"/>
          <w:szCs w:val="24"/>
        </w:rPr>
        <w:t xml:space="preserve">λληνικού Κοινοβουλίου πλανάται το φάσμα της πολωτικής, διχαστικής, τραγελαφικής και σε επίπεδο τελευταίας ανάλυσης </w:t>
      </w:r>
      <w:proofErr w:type="spellStart"/>
      <w:r>
        <w:rPr>
          <w:rFonts w:eastAsia="Times New Roman" w:cs="Times New Roman"/>
          <w:szCs w:val="24"/>
        </w:rPr>
        <w:t>αυτοακυρωτικής</w:t>
      </w:r>
      <w:proofErr w:type="spellEnd"/>
      <w:r>
        <w:rPr>
          <w:rFonts w:eastAsia="Times New Roman" w:cs="Times New Roman"/>
          <w:szCs w:val="24"/>
        </w:rPr>
        <w:t xml:space="preserve"> διακυβ</w:t>
      </w:r>
      <w:r>
        <w:rPr>
          <w:rFonts w:eastAsia="Times New Roman" w:cs="Times New Roman"/>
          <w:szCs w:val="24"/>
        </w:rPr>
        <w:t xml:space="preserve">έρνησης των ΣΥΡΙΖΑ και ΑΝΕΛ. </w:t>
      </w:r>
    </w:p>
    <w:p w14:paraId="5239333F"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proofErr w:type="spellStart"/>
      <w:r>
        <w:rPr>
          <w:rFonts w:eastAsia="Times New Roman" w:cs="Times New Roman"/>
          <w:szCs w:val="24"/>
        </w:rPr>
        <w:t>Έ</w:t>
      </w:r>
      <w:r>
        <w:rPr>
          <w:rFonts w:eastAsia="Times New Roman" w:cs="Times New Roman"/>
          <w:szCs w:val="24"/>
        </w:rPr>
        <w:t>σείς</w:t>
      </w:r>
      <w:proofErr w:type="spellEnd"/>
      <w:r>
        <w:rPr>
          <w:rFonts w:eastAsia="Times New Roman" w:cs="Times New Roman"/>
          <w:szCs w:val="24"/>
        </w:rPr>
        <w:t>, κυρίες και κύριοι Βουλευτές της Πλειοψηφίας, που σε όλους τους τόνους διακηρύσσατε την πρόθεσή σας να ανοίξετε μέτωπο κατά της διαφθοράς, το ανοίξατε –υποτίθεται- μόνο που από τις προθέσεις σας εξαιρείτε απροκάλυπτα και</w:t>
      </w:r>
      <w:r>
        <w:rPr>
          <w:rFonts w:eastAsia="Times New Roman" w:cs="Times New Roman"/>
          <w:szCs w:val="24"/>
        </w:rPr>
        <w:t xml:space="preserve"> </w:t>
      </w:r>
      <w:proofErr w:type="spellStart"/>
      <w:r>
        <w:rPr>
          <w:rFonts w:eastAsia="Times New Roman" w:cs="Times New Roman"/>
          <w:szCs w:val="24"/>
        </w:rPr>
        <w:t>αφτιασίδωτα</w:t>
      </w:r>
      <w:proofErr w:type="spellEnd"/>
      <w:r>
        <w:rPr>
          <w:rFonts w:eastAsia="Times New Roman" w:cs="Times New Roman"/>
          <w:szCs w:val="24"/>
        </w:rPr>
        <w:t xml:space="preserve"> τους εαυτούς σας. </w:t>
      </w:r>
    </w:p>
    <w:p w14:paraId="52393340"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Δυο μέτρα και δυο σταθμά! Αυτή θα είναι η ομιλία μου σήμερα. Θα καταγράψω τα παραδείγματα που συγκροτούν την πολιτική </w:t>
      </w:r>
      <w:r>
        <w:rPr>
          <w:rFonts w:eastAsia="Times New Roman" w:cs="Times New Roman"/>
          <w:szCs w:val="24"/>
        </w:rPr>
        <w:lastRenderedPageBreak/>
        <w:t>σας. Για τα ίδια θέματα δύο μέτρα και δύο σταθμά διαμετρικά αντίθετα μεταξύ τους! Πολιτική σπίλωσης για το</w:t>
      </w:r>
      <w:r>
        <w:rPr>
          <w:rFonts w:eastAsia="Times New Roman" w:cs="Times New Roman"/>
          <w:szCs w:val="24"/>
        </w:rPr>
        <w:t xml:space="preserve">υς αντιπάλους και συγκάλυψης για τους «ημετέρους». </w:t>
      </w:r>
    </w:p>
    <w:p w14:paraId="52393341"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Ιδού, λοιπόν, όχι το ηθικό αλλά το απολύτως ανήθικο πλεονέκτημα αυτής της Κυβέρνησης</w:t>
      </w:r>
      <w:r>
        <w:rPr>
          <w:rFonts w:eastAsia="Times New Roman" w:cs="Times New Roman"/>
          <w:szCs w:val="24"/>
        </w:rPr>
        <w:t>.</w:t>
      </w:r>
      <w:r>
        <w:rPr>
          <w:rFonts w:eastAsia="Times New Roman" w:cs="Times New Roman"/>
          <w:szCs w:val="24"/>
        </w:rPr>
        <w:t xml:space="preserve"> Συγκεκριμένα μόλις το προηγούμενο Σάββατο ο Πρωθυπουργός δήλωνε ότι η Κυβέρνηση και ο ίδιος προσωπικά</w:t>
      </w:r>
      <w:r>
        <w:rPr>
          <w:rFonts w:eastAsia="Times New Roman" w:cs="Times New Roman"/>
          <w:szCs w:val="24"/>
        </w:rPr>
        <w:t>,</w:t>
      </w:r>
      <w:r>
        <w:rPr>
          <w:rFonts w:eastAsia="Times New Roman" w:cs="Times New Roman"/>
          <w:szCs w:val="24"/>
        </w:rPr>
        <w:t xml:space="preserve"> θα επιμείνουν ω</w:t>
      </w:r>
      <w:r>
        <w:rPr>
          <w:rFonts w:eastAsia="Times New Roman" w:cs="Times New Roman"/>
          <w:szCs w:val="24"/>
        </w:rPr>
        <w:t xml:space="preserve">ς το τέλος. «Φως παντού, φως σε όλα», είναι </w:t>
      </w:r>
      <w:r>
        <w:rPr>
          <w:rFonts w:eastAsia="Times New Roman" w:cs="Times New Roman"/>
          <w:szCs w:val="24"/>
          <w:lang w:val="en-US"/>
        </w:rPr>
        <w:t>verbatim</w:t>
      </w:r>
      <w:r>
        <w:rPr>
          <w:rFonts w:eastAsia="Times New Roman" w:cs="Times New Roman"/>
          <w:szCs w:val="24"/>
        </w:rPr>
        <w:t xml:space="preserve"> οι φράσεις του, οι λέξεις του. Παρέλειψε, βεβαίως, ο κ. Τσίπρας να ξεκαθαρίσει ότι το φως για το οποίο κάνει λόγο</w:t>
      </w:r>
      <w:r>
        <w:rPr>
          <w:rFonts w:eastAsia="Times New Roman" w:cs="Times New Roman"/>
          <w:szCs w:val="24"/>
        </w:rPr>
        <w:t>,</w:t>
      </w:r>
      <w:r>
        <w:rPr>
          <w:rFonts w:eastAsia="Times New Roman" w:cs="Times New Roman"/>
          <w:szCs w:val="24"/>
        </w:rPr>
        <w:t xml:space="preserve"> δεν αφορά σε καμμία περίπτωση κάποιους δικούς του συνεργάτες. Όταν πρόκειται για τα δικά</w:t>
      </w:r>
      <w:r>
        <w:rPr>
          <w:rFonts w:eastAsia="Times New Roman" w:cs="Times New Roman"/>
          <w:szCs w:val="24"/>
        </w:rPr>
        <w:t xml:space="preserve"> του έργα, τότε το δόγμα και το σύνθημα πάει αλλιώς, «τα πάντα άδηλα» «εν </w:t>
      </w:r>
      <w:proofErr w:type="spellStart"/>
      <w:r>
        <w:rPr>
          <w:rFonts w:eastAsia="Times New Roman" w:cs="Times New Roman"/>
          <w:szCs w:val="24"/>
        </w:rPr>
        <w:t>κρυπτώ</w:t>
      </w:r>
      <w:proofErr w:type="spellEnd"/>
      <w:r>
        <w:rPr>
          <w:rFonts w:eastAsia="Times New Roman" w:cs="Times New Roman"/>
          <w:szCs w:val="24"/>
        </w:rPr>
        <w:t xml:space="preserve"> και </w:t>
      </w:r>
      <w:proofErr w:type="spellStart"/>
      <w:r>
        <w:rPr>
          <w:rFonts w:eastAsia="Times New Roman" w:cs="Times New Roman"/>
          <w:szCs w:val="24"/>
        </w:rPr>
        <w:t>παραβύστω</w:t>
      </w:r>
      <w:proofErr w:type="spellEnd"/>
      <w:r>
        <w:rPr>
          <w:rFonts w:eastAsia="Times New Roman" w:cs="Times New Roman"/>
          <w:szCs w:val="24"/>
        </w:rPr>
        <w:t xml:space="preserve">». </w:t>
      </w:r>
    </w:p>
    <w:p w14:paraId="52393342"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το σημείο αυτό θέλω να κάνω μια ακόμη επισήμανση. Στην ίδια δήλωση</w:t>
      </w:r>
      <w:r>
        <w:rPr>
          <w:rFonts w:eastAsia="Times New Roman" w:cs="Times New Roman"/>
          <w:szCs w:val="24"/>
        </w:rPr>
        <w:t xml:space="preserve"> ακριβώς στην ίδια δήλωση ο Πρωθυπουργός μίλησε για συμμορία διαφθοράς. Του άρεσε ο όρος που χρησιμοποιήσαμε εναντίον του στη Βουλή. «Συμμορία διαφθοράς» είπε. </w:t>
      </w:r>
    </w:p>
    <w:p w14:paraId="52393343"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ξεκαθαρίσουμε όλοι μαζί ένα συγκεκριμένο πράγμα</w:t>
      </w:r>
      <w:r>
        <w:rPr>
          <w:rFonts w:eastAsia="Times New Roman" w:cs="Times New Roman"/>
          <w:szCs w:val="24"/>
        </w:rPr>
        <w:t>.</w:t>
      </w:r>
      <w:r>
        <w:rPr>
          <w:rFonts w:eastAsia="Times New Roman" w:cs="Times New Roman"/>
          <w:szCs w:val="24"/>
        </w:rPr>
        <w:t xml:space="preserve"> Μόνο σε μια συμμορία έχει δικαίωμα να </w:t>
      </w:r>
      <w:r>
        <w:rPr>
          <w:rFonts w:eastAsia="Times New Roman" w:cs="Times New Roman"/>
          <w:szCs w:val="24"/>
        </w:rPr>
        <w:t>αναφέρεται ο Πρωθυπουργός και είναι αυτή που γνωρίζει ο ίδιος καλύτερα από τον καθένα εδώ, είναι η δική του. Διότι τον τίτλο του αρχηγού της συμμορίας τον έχει κερδίσει επάξια και αναμφισβήτητα ο κ. Τσίπρας, ένας Πρωθυπουργός αδύναμος κάτω από το βάρος των</w:t>
      </w:r>
      <w:r>
        <w:rPr>
          <w:rFonts w:eastAsia="Times New Roman" w:cs="Times New Roman"/>
          <w:szCs w:val="24"/>
        </w:rPr>
        <w:t xml:space="preserve"> προβλημάτων με απαίσιες, όμως, μεθοδεύσεις για ηθική δολοφονία των πολιτικών του αντιπάλων, που κυβερνάει εναγκαλισμένος με τον ακροδεξιό του συνεταίρο. </w:t>
      </w:r>
    </w:p>
    <w:p w14:paraId="52393344"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Πλειοψηφίας, ποιον νομίζετε ότι κοροϊδεύετε, όταν λέτε ότι με το σκοτάδι τελειώ</w:t>
      </w:r>
      <w:r>
        <w:rPr>
          <w:rFonts w:eastAsia="Times New Roman" w:cs="Times New Roman"/>
          <w:szCs w:val="24"/>
        </w:rPr>
        <w:t xml:space="preserve">σατε; Εξαιρείτε από τη διερεύνηση πεισματικά και αδιαπραγμάτευτα κάθε περίοδο, κάθε θέμα, κάθε πρόσωπο που συνδέεται με τη διακυβέρνησή σας. </w:t>
      </w:r>
    </w:p>
    <w:p w14:paraId="52393345"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κριβώς αυτή είναι η διαφορά μας. </w:t>
      </w:r>
      <w:r>
        <w:rPr>
          <w:rFonts w:eastAsia="Times New Roman" w:cs="Times New Roman"/>
          <w:szCs w:val="24"/>
        </w:rPr>
        <w:t>Θ</w:t>
      </w:r>
      <w:r>
        <w:rPr>
          <w:rFonts w:eastAsia="Times New Roman" w:cs="Times New Roman"/>
          <w:szCs w:val="24"/>
        </w:rPr>
        <w:t>α το πω στη συνέχεια της ομιλίας μου. Όπου εμείς χρειάστηκε να παρέμβουμε και γ</w:t>
      </w:r>
      <w:r>
        <w:rPr>
          <w:rFonts w:eastAsia="Times New Roman" w:cs="Times New Roman"/>
          <w:szCs w:val="24"/>
        </w:rPr>
        <w:t xml:space="preserve">ια θέματα που αφορούν εμάς τους ίδιους, ήμασταν με μία γραμμή, με μία πολιτική, «ναι σε κάθε μέτρο που βοηθάει τη διαφάνεια». </w:t>
      </w:r>
    </w:p>
    <w:p w14:paraId="52393346"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Μιλάω, όμως, εγώ εδώ για εσάς και αναφέρομαι στα δύο μέτρα και στα δύο σταθμά. </w:t>
      </w:r>
    </w:p>
    <w:p w14:paraId="5239334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Ελάτε να δούμε και άλλα παραδείγματα που επιβεβαι</w:t>
      </w:r>
      <w:r>
        <w:rPr>
          <w:rFonts w:eastAsia="Times New Roman" w:cs="Times New Roman"/>
          <w:szCs w:val="24"/>
        </w:rPr>
        <w:t>ώνουν αυτό που υποστηρίζω.</w:t>
      </w:r>
    </w:p>
    <w:p w14:paraId="5239334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Λέτε σήμερα όχι</w:t>
      </w:r>
      <w:r>
        <w:rPr>
          <w:rFonts w:eastAsia="Times New Roman" w:cs="Times New Roman"/>
          <w:szCs w:val="24"/>
        </w:rPr>
        <w:t>,</w:t>
      </w:r>
      <w:r>
        <w:rPr>
          <w:rFonts w:eastAsia="Times New Roman" w:cs="Times New Roman"/>
          <w:szCs w:val="24"/>
        </w:rPr>
        <w:t xml:space="preserve"> σε μία ανώνυμη επιστολή που αναφέρεται στον κ. </w:t>
      </w:r>
      <w:proofErr w:type="spellStart"/>
      <w:r>
        <w:rPr>
          <w:rFonts w:eastAsia="Times New Roman" w:cs="Times New Roman"/>
          <w:szCs w:val="24"/>
        </w:rPr>
        <w:t>Κουρουμπλή</w:t>
      </w:r>
      <w:proofErr w:type="spellEnd"/>
      <w:r>
        <w:rPr>
          <w:rFonts w:eastAsia="Times New Roman" w:cs="Times New Roman"/>
          <w:szCs w:val="24"/>
        </w:rPr>
        <w:t>, προφανώς γιατί είναι ανώνυμη. Σωστά ίσως. Όταν μιλούσε ο εκπρόσωπός σας και απευθύνθηκε σε εμένα, του έκανα νεύμα ότι συμφωνώ με κάποια από αυτά που λέει</w:t>
      </w:r>
      <w:r>
        <w:rPr>
          <w:rFonts w:eastAsia="Times New Roman" w:cs="Times New Roman"/>
          <w:szCs w:val="24"/>
        </w:rPr>
        <w:t>. Για την ανωνυμία, όμως, που εξασφαλίζει η κουκούλα στους ψευδομάρτυρες της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 δεν είχατε κανέναν ενδοιασμό.</w:t>
      </w:r>
    </w:p>
    <w:p w14:paraId="5239334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Επίσης λέτε σήμερα όχι στη δημοσιότητα των εργασιών της </w:t>
      </w:r>
      <w:r>
        <w:rPr>
          <w:rFonts w:eastAsia="Times New Roman" w:cs="Times New Roman"/>
          <w:szCs w:val="24"/>
        </w:rPr>
        <w:t>ε</w:t>
      </w:r>
      <w:r>
        <w:rPr>
          <w:rFonts w:eastAsia="Times New Roman" w:cs="Times New Roman"/>
          <w:szCs w:val="24"/>
        </w:rPr>
        <w:t>πιτροπής για την προκαταρκτική εξέταση, γιατί αυτό δήθεν προσκρούσει στη νομιμότ</w:t>
      </w:r>
      <w:r>
        <w:rPr>
          <w:rFonts w:eastAsia="Times New Roman" w:cs="Times New Roman"/>
          <w:szCs w:val="24"/>
        </w:rPr>
        <w:t>ητα. Σας ερωτώ</w:t>
      </w:r>
      <w:r>
        <w:rPr>
          <w:rFonts w:eastAsia="Times New Roman" w:cs="Times New Roman"/>
          <w:szCs w:val="24"/>
        </w:rPr>
        <w:t>.</w:t>
      </w:r>
      <w:r>
        <w:rPr>
          <w:rFonts w:eastAsia="Times New Roman" w:cs="Times New Roman"/>
          <w:szCs w:val="24"/>
        </w:rPr>
        <w:t xml:space="preserve"> Στο πλαίσιο ποιας νομιμότητας, πριν καν προλάβει να φτάσει η δικογραφία για τη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 στη Βουλή, «κελαηδούσαν» ορισμένοι εξ υμών για το περιεχόμενό της και έκαναν και αξιολογήσεις;</w:t>
      </w:r>
    </w:p>
    <w:p w14:paraId="5239334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φού παραμερίζετε τον Κανονισμό της Βουλής</w:t>
      </w:r>
      <w:r>
        <w:rPr>
          <w:rFonts w:eastAsia="Times New Roman" w:cs="Times New Roman"/>
          <w:szCs w:val="24"/>
        </w:rPr>
        <w:t>,</w:t>
      </w:r>
      <w:r>
        <w:rPr>
          <w:rFonts w:eastAsia="Times New Roman" w:cs="Times New Roman"/>
          <w:szCs w:val="24"/>
        </w:rPr>
        <w:t xml:space="preserve"> που δίνει το δικαίωμα να είναι δημόσιες οι συνεδριάσεις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και επικαλείστε την ιδιότητά της ως </w:t>
      </w:r>
      <w:proofErr w:type="spellStart"/>
      <w:r>
        <w:rPr>
          <w:rFonts w:eastAsia="Times New Roman" w:cs="Times New Roman"/>
          <w:szCs w:val="24"/>
        </w:rPr>
        <w:t>οιονεί</w:t>
      </w:r>
      <w:proofErr w:type="spellEnd"/>
      <w:r>
        <w:rPr>
          <w:rFonts w:eastAsia="Times New Roman" w:cs="Times New Roman"/>
          <w:szCs w:val="24"/>
        </w:rPr>
        <w:t xml:space="preserve"> εισαγγελέ</w:t>
      </w:r>
      <w:r>
        <w:rPr>
          <w:rFonts w:eastAsia="Times New Roman" w:cs="Times New Roman"/>
          <w:szCs w:val="24"/>
        </w:rPr>
        <w:t>α</w:t>
      </w:r>
      <w:r>
        <w:rPr>
          <w:rFonts w:eastAsia="Times New Roman" w:cs="Times New Roman"/>
          <w:szCs w:val="24"/>
        </w:rPr>
        <w:t>ς πρωτοδικών, τότε γιατί δεν πάτε κάτω κάτω στο συμπέρασμα αυτό; Γιατί δεν λέτε να βγάλει αυτός ο εισαγγελέα</w:t>
      </w:r>
      <w:r>
        <w:rPr>
          <w:rFonts w:eastAsia="Times New Roman" w:cs="Times New Roman"/>
          <w:szCs w:val="24"/>
        </w:rPr>
        <w:t>ς τις κουκούλες; Γιατί δεν λέτε ναι</w:t>
      </w:r>
      <w:r>
        <w:rPr>
          <w:rFonts w:eastAsia="Times New Roman" w:cs="Times New Roman"/>
          <w:szCs w:val="24"/>
        </w:rPr>
        <w:t>,</w:t>
      </w:r>
      <w:r>
        <w:rPr>
          <w:rFonts w:eastAsia="Times New Roman" w:cs="Times New Roman"/>
          <w:szCs w:val="24"/>
        </w:rPr>
        <w:t xml:space="preserve"> στο να προσκληθούν οι κουκουλοφόροι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ξέτασης; Γιατί δεν ζητάτε τις εισαγγελικές διατάξεις</w:t>
      </w:r>
      <w:r>
        <w:rPr>
          <w:rFonts w:eastAsia="Times New Roman" w:cs="Times New Roman"/>
          <w:szCs w:val="24"/>
        </w:rPr>
        <w:t>,</w:t>
      </w:r>
      <w:r>
        <w:rPr>
          <w:rFonts w:eastAsia="Times New Roman" w:cs="Times New Roman"/>
          <w:szCs w:val="24"/>
        </w:rPr>
        <w:t xml:space="preserve"> βάσει των οποίων προστατεύονται οι κουκουλοφόροι, για να δούμε την επάρκεια της αιτιολογίας τους; Γ</w:t>
      </w:r>
      <w:r>
        <w:rPr>
          <w:rFonts w:eastAsia="Times New Roman" w:cs="Times New Roman"/>
          <w:szCs w:val="24"/>
        </w:rPr>
        <w:t>ιατί δεν τις έχουμε αυτές; Μπορεί να σβηστεί το όνομα του ψευδομάρτυρα και να έρθει εδώ το περιεχόμενο της εισαγγελικής διάταξης</w:t>
      </w:r>
      <w:r>
        <w:rPr>
          <w:rFonts w:eastAsia="Times New Roman" w:cs="Times New Roman"/>
          <w:szCs w:val="24"/>
        </w:rPr>
        <w:t>,</w:t>
      </w:r>
      <w:r>
        <w:rPr>
          <w:rFonts w:eastAsia="Times New Roman" w:cs="Times New Roman"/>
          <w:szCs w:val="24"/>
        </w:rPr>
        <w:t xml:space="preserve"> για να δούμε την επάρκεια της αιτιολογίας. Γιατί δεν λέτε ναι σε αυτά; Τι σας ενοχλεί, αφού είστε υπέρ της νομιμότητας, να την</w:t>
      </w:r>
      <w:r>
        <w:rPr>
          <w:rFonts w:eastAsia="Times New Roman" w:cs="Times New Roman"/>
          <w:szCs w:val="24"/>
        </w:rPr>
        <w:t xml:space="preserve"> πάτε κάτω κάτω; </w:t>
      </w:r>
    </w:p>
    <w:p w14:paraId="5239334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Λέτε όχι στη διερεύνηση σε βάθος, ακόμα και για τα θέματα για τα οποία έχει υπάρξει παραγραφή και ενώ σας το ζητάμε. Θα πάτε εκεί να συζητήσετε ένα μόλις θέμα. Γιατί την απιστία την αφήνετε απέξω; Αν δεν υπάρχει απιστία, όλα τα υπόλοιπα δ</w:t>
      </w:r>
      <w:r>
        <w:rPr>
          <w:rFonts w:eastAsia="Times New Roman" w:cs="Times New Roman"/>
          <w:szCs w:val="24"/>
        </w:rPr>
        <w:t>εν έχουν νόημα. Πώς υπάρχει απιστία, αν κάνεις μία πράξη</w:t>
      </w:r>
      <w:r>
        <w:rPr>
          <w:rFonts w:eastAsia="Times New Roman" w:cs="Times New Roman"/>
          <w:szCs w:val="24"/>
        </w:rPr>
        <w:t>,</w:t>
      </w:r>
      <w:r>
        <w:rPr>
          <w:rFonts w:eastAsia="Times New Roman" w:cs="Times New Roman"/>
          <w:szCs w:val="24"/>
        </w:rPr>
        <w:t xml:space="preserve"> η οποία βλάπτει αυτόν ο οποίος υποτίθεται ότι σε δωροδόκησε; Τι πράγματα είναι αυτά; Πώς τολμάτε να προβαίνετε σε τέτοιους ισχυρισμούς; </w:t>
      </w:r>
    </w:p>
    <w:p w14:paraId="5239334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Λέτε να μην καταθέσουν οι ψευδομάρτυρες ενώπιον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Πώς το αιτιολογείτε αυτό, αφού οι καταθέσεις τους είναι νομικά άκυρες και εσείς τα θέλετε όλα νόμιμα; Ο </w:t>
      </w:r>
      <w:proofErr w:type="spellStart"/>
      <w:r>
        <w:rPr>
          <w:rFonts w:eastAsia="Times New Roman" w:cs="Times New Roman"/>
          <w:szCs w:val="24"/>
        </w:rPr>
        <w:t>οιονεί</w:t>
      </w:r>
      <w:proofErr w:type="spellEnd"/>
      <w:r>
        <w:rPr>
          <w:rFonts w:eastAsia="Times New Roman" w:cs="Times New Roman"/>
          <w:szCs w:val="24"/>
        </w:rPr>
        <w:t xml:space="preserve"> εισαγγελικός λειτουργός που είναι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ξέτασης</w:t>
      </w:r>
      <w:r>
        <w:rPr>
          <w:rFonts w:eastAsia="Times New Roman" w:cs="Times New Roman"/>
          <w:szCs w:val="24"/>
        </w:rPr>
        <w:t>,</w:t>
      </w:r>
      <w:r>
        <w:rPr>
          <w:rFonts w:eastAsia="Times New Roman" w:cs="Times New Roman"/>
          <w:szCs w:val="24"/>
        </w:rPr>
        <w:t xml:space="preserve"> μπορεί να τις κάνει στην άκρη. Επιβάλλεται </w:t>
      </w:r>
      <w:r>
        <w:rPr>
          <w:rFonts w:eastAsia="Times New Roman" w:cs="Times New Roman"/>
          <w:szCs w:val="24"/>
        </w:rPr>
        <w:lastRenderedPageBreak/>
        <w:t>να τις</w:t>
      </w:r>
      <w:r>
        <w:rPr>
          <w:rFonts w:eastAsia="Times New Roman" w:cs="Times New Roman"/>
          <w:szCs w:val="24"/>
        </w:rPr>
        <w:t xml:space="preserve"> κάνει στην άκρη. Λέτε όχι σε όλα αυτά. Λέτε όχι στο να βγει η κουκούλα. Λέτε όχι σε όλα όσα </w:t>
      </w:r>
      <w:proofErr w:type="spellStart"/>
      <w:r>
        <w:rPr>
          <w:rFonts w:eastAsia="Times New Roman" w:cs="Times New Roman"/>
          <w:szCs w:val="24"/>
        </w:rPr>
        <w:t>προείπα</w:t>
      </w:r>
      <w:proofErr w:type="spellEnd"/>
      <w:r>
        <w:rPr>
          <w:rFonts w:eastAsia="Times New Roman" w:cs="Times New Roman"/>
          <w:szCs w:val="24"/>
        </w:rPr>
        <w:t xml:space="preserve">. </w:t>
      </w:r>
    </w:p>
    <w:p w14:paraId="5239334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μόνο που θέλετε να κάνει αυτή η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είναι να συζητάει νομικά θέματα σαν να είναι δικαστικό συμβούλιο, ενώ είναι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ξέτασης</w:t>
      </w:r>
      <w:r>
        <w:rPr>
          <w:rFonts w:eastAsia="Times New Roman" w:cs="Times New Roman"/>
          <w:szCs w:val="24"/>
        </w:rPr>
        <w:t xml:space="preserve">, για να μπορείτε να πετάτε λάσπη με βάση τις δήθεν σοβαρές της εργασίες. </w:t>
      </w:r>
    </w:p>
    <w:p w14:paraId="5239334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Τώρα, λοιπόν, όλοι αντιλαμβάνονται ότι ένα πράγμα θέλετε</w:t>
      </w:r>
      <w:r>
        <w:rPr>
          <w:rFonts w:eastAsia="Times New Roman" w:cs="Times New Roman"/>
          <w:szCs w:val="24"/>
        </w:rPr>
        <w:t>.</w:t>
      </w:r>
      <w:r>
        <w:rPr>
          <w:rFonts w:eastAsia="Times New Roman" w:cs="Times New Roman"/>
          <w:szCs w:val="24"/>
        </w:rPr>
        <w:t xml:space="preserve"> Θέλετε αφορμή για δημαγωγία και μαύρη προπαγάνδα. Δύο μέτρα και δυο σταθμά. Άλλα για εσάς και άλλα για τους υπολοίπους.</w:t>
      </w:r>
    </w:p>
    <w:p w14:paraId="5239334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λλ</w:t>
      </w:r>
      <w:r>
        <w:rPr>
          <w:rFonts w:eastAsia="Times New Roman" w:cs="Times New Roman"/>
          <w:szCs w:val="24"/>
        </w:rPr>
        <w:t xml:space="preserve">η μία απόδειξη. Ο Πρωθυπουργός στις 12 Φεβρουαρίου στην Κοινοβουλευτική σας Ομάδα παρουσιάζει την πρότασή σας για σύσταση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και λέει: Όποιος </w:t>
      </w:r>
      <w:r>
        <w:rPr>
          <w:rFonts w:eastAsia="Times New Roman" w:cs="Times New Roman"/>
          <w:szCs w:val="24"/>
        </w:rPr>
        <w:lastRenderedPageBreak/>
        <w:t>επικαλείται παραγραφή, φωνάζει ενοχή. Αυτά τα λέει για τους αντιπάλους. Πάμε τώρα γ</w:t>
      </w:r>
      <w:r>
        <w:rPr>
          <w:rFonts w:eastAsia="Times New Roman" w:cs="Times New Roman"/>
          <w:szCs w:val="24"/>
        </w:rPr>
        <w:t>ια τον Υπουργό του</w:t>
      </w:r>
      <w:r>
        <w:rPr>
          <w:rFonts w:eastAsia="Times New Roman" w:cs="Times New Roman"/>
          <w:szCs w:val="24"/>
        </w:rPr>
        <w:t>.</w:t>
      </w:r>
      <w:r>
        <w:rPr>
          <w:rFonts w:eastAsia="Times New Roman" w:cs="Times New Roman"/>
          <w:szCs w:val="24"/>
        </w:rPr>
        <w:t xml:space="preserve"> Αλλιώς ισχύει η επίκληση παραγραφής για τους άλλους, αλλιώς για τον Υπουργό του. Για τον Υπουργό του για τον οποίο το ίδιο το έγγραφο της πρότασής σας μιλάει για παραγραφή, αυτό δεν πιάνεται, δεν μετράει. Αυτό δεν φωνάζει «ενοχή» κατά τ</w:t>
      </w:r>
      <w:r>
        <w:rPr>
          <w:rFonts w:eastAsia="Times New Roman" w:cs="Times New Roman"/>
          <w:szCs w:val="24"/>
        </w:rPr>
        <w:t>ον Πρωθυπουργό, γιατί αυτή είναι μια «καλή» παραγραφή. Είναι θεσμός</w:t>
      </w:r>
      <w:r>
        <w:rPr>
          <w:rFonts w:eastAsia="Times New Roman" w:cs="Times New Roman"/>
          <w:szCs w:val="24"/>
        </w:rPr>
        <w:t>,</w:t>
      </w:r>
      <w:r>
        <w:rPr>
          <w:rFonts w:eastAsia="Times New Roman" w:cs="Times New Roman"/>
          <w:szCs w:val="24"/>
        </w:rPr>
        <w:t xml:space="preserve"> που χρησιμοποιείται ευρύτατα στον χώρο του δικαίου. Είναι αυτό που λέτε «ήταν δίκαιο και έγινε πράξη», συνάδελφε Παπαθεοδώρου.</w:t>
      </w:r>
      <w:r>
        <w:rPr>
          <w:rFonts w:eastAsia="Times New Roman" w:cs="Times New Roman"/>
          <w:b/>
          <w:szCs w:val="24"/>
        </w:rPr>
        <w:t xml:space="preserve"> </w:t>
      </w:r>
      <w:r>
        <w:rPr>
          <w:rFonts w:eastAsia="Times New Roman" w:cs="Times New Roman"/>
          <w:szCs w:val="24"/>
        </w:rPr>
        <w:t xml:space="preserve">Και σε εμένα αυτή η φράση έχει χτυπήσει σαν «δεν ντρέπεστε». </w:t>
      </w:r>
    </w:p>
    <w:p w14:paraId="5239335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Πείτε μου κάτι ακόμα</w:t>
      </w:r>
      <w:r>
        <w:rPr>
          <w:rFonts w:eastAsia="Times New Roman" w:cs="Times New Roman"/>
          <w:szCs w:val="24"/>
        </w:rPr>
        <w:t>.</w:t>
      </w:r>
      <w:r>
        <w:rPr>
          <w:rFonts w:eastAsia="Times New Roman" w:cs="Times New Roman"/>
          <w:szCs w:val="24"/>
        </w:rPr>
        <w:t xml:space="preserve"> Όλη αυτή η συζήτηση που κάνουμε για τον κ. </w:t>
      </w:r>
      <w:proofErr w:type="spellStart"/>
      <w:r>
        <w:rPr>
          <w:rFonts w:eastAsia="Times New Roman" w:cs="Times New Roman"/>
          <w:szCs w:val="24"/>
        </w:rPr>
        <w:t>Κουρουμπλή</w:t>
      </w:r>
      <w:proofErr w:type="spellEnd"/>
      <w:r>
        <w:rPr>
          <w:rFonts w:eastAsia="Times New Roman" w:cs="Times New Roman"/>
          <w:szCs w:val="24"/>
        </w:rPr>
        <w:t>,</w:t>
      </w:r>
      <w:r>
        <w:rPr>
          <w:rFonts w:eastAsia="Times New Roman" w:cs="Times New Roman"/>
          <w:szCs w:val="24"/>
        </w:rPr>
        <w:t xml:space="preserve"> έγινε με αφορμή μια αναφορά στη μη τιμολόγηση φαρμάκων το 2015 -τα άλλα δεν με απασχολούν-, που έκανε </w:t>
      </w:r>
      <w:r>
        <w:rPr>
          <w:rFonts w:eastAsia="Times New Roman" w:cs="Times New Roman"/>
          <w:szCs w:val="24"/>
        </w:rPr>
        <w:lastRenderedPageBreak/>
        <w:t xml:space="preserve">η κ. </w:t>
      </w:r>
      <w:proofErr w:type="spellStart"/>
      <w:r>
        <w:rPr>
          <w:rFonts w:eastAsia="Times New Roman" w:cs="Times New Roman"/>
          <w:szCs w:val="24"/>
        </w:rPr>
        <w:t>Χριστοφιλο</w:t>
      </w:r>
      <w:r>
        <w:rPr>
          <w:rFonts w:eastAsia="Times New Roman" w:cs="Times New Roman"/>
          <w:szCs w:val="24"/>
        </w:rPr>
        <w:t>πούλου</w:t>
      </w:r>
      <w:proofErr w:type="spellEnd"/>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και εγώ. Πότε την κάναμε αυτή την αναφορά; Την κάναμε όταν ο Πρωθυπουργός από αυτό το Βήμα, απαντώντας σε επίκαιρη ερώτηση Βουλευτή για άλλο θέμα –δεν θυμάμαι για ποιον Βουλευτή της Αντιπολίτευσης επρόκειτο-, είπε ότι υπάρχουν φαύλ</w:t>
      </w:r>
      <w:r>
        <w:rPr>
          <w:rFonts w:eastAsia="Times New Roman" w:cs="Times New Roman"/>
          <w:szCs w:val="24"/>
        </w:rPr>
        <w:t>ες τιμολογήσεις και επικαλέστηκε και μία τιμολόγηση του 2012, που την είχα κάνει εγώ και ήταν και η πιο σκληρή τιμολόγηση που είχα κάνει. Τότε του έκανα δύο επίκαιρες ερωτήσεις, καταθέτοντας και όλα τα στοιχεία που είχα. Δεν ήρθε. Δικαίωμά του.</w:t>
      </w:r>
    </w:p>
    <w:p w14:paraId="5239335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ζήτησε </w:t>
      </w:r>
      <w:r>
        <w:rPr>
          <w:rFonts w:eastAsia="Times New Roman" w:cs="Times New Roman"/>
          <w:szCs w:val="24"/>
        </w:rPr>
        <w:t>όμως από Υπουργό του να έλθει να απαντήσει και έτσι η μόνη δυνατότητα που είχαμε</w:t>
      </w:r>
      <w:r>
        <w:rPr>
          <w:rFonts w:eastAsia="Times New Roman" w:cs="Times New Roman"/>
          <w:szCs w:val="24"/>
        </w:rPr>
        <w:t>,</w:t>
      </w:r>
      <w:r>
        <w:rPr>
          <w:rFonts w:eastAsia="Times New Roman" w:cs="Times New Roman"/>
          <w:szCs w:val="24"/>
        </w:rPr>
        <w:t xml:space="preserve"> ήταν να κάνουμε όχι μήνυση, όπως λέτε, αλλά αναφορά, καταγραφή ειδήσεων, δεδομένων προς </w:t>
      </w:r>
      <w:r>
        <w:rPr>
          <w:rFonts w:eastAsia="Times New Roman" w:cs="Times New Roman"/>
          <w:szCs w:val="24"/>
        </w:rPr>
        <w:lastRenderedPageBreak/>
        <w:t>εισαγγελική αξιολόγηση. Πότε τα κάναμε αυτά; Τον Φεβρουάριο, Μάρτιο και Απρίλιο του 20</w:t>
      </w:r>
      <w:r>
        <w:rPr>
          <w:rFonts w:eastAsia="Times New Roman" w:cs="Times New Roman"/>
          <w:szCs w:val="24"/>
        </w:rPr>
        <w:t>17.</w:t>
      </w:r>
    </w:p>
    <w:p w14:paraId="5239335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Προσέξτε με, κυρίες και κύριοι Βουλευτές. Φεβρουάριο, Μάρτιο και Απρίλιο του 2017. Τι λέει το Σύνταγμα; Ότι ο φάκελος έρχεται αμελλητί στη Βουλή. Πότε ήλθε ο φάκελος στη Βουλή; Τον Φεβρουάριο του 2018. Υπάρχει κάποιος λόγος; Βεβαίως. Ο λόγος είναι ότι </w:t>
      </w:r>
      <w:r>
        <w:rPr>
          <w:rFonts w:eastAsia="Times New Roman" w:cs="Times New Roman"/>
          <w:szCs w:val="24"/>
        </w:rPr>
        <w:t>τον Σεπτέμβριο του 2017 παραγράφηκε η δυνατότητα της Βουλής να ασκήσει δίωξη και γι’ αυτό υπαιτίως υπήρξε αυτή η καθυστέρηση, όλα να έλθουν μετά τον Σεπτέμβρη του 2017</w:t>
      </w:r>
      <w:r>
        <w:rPr>
          <w:rFonts w:eastAsia="Times New Roman" w:cs="Times New Roman"/>
          <w:szCs w:val="24"/>
        </w:rPr>
        <w:t>,</w:t>
      </w:r>
      <w:r>
        <w:rPr>
          <w:rFonts w:eastAsia="Times New Roman" w:cs="Times New Roman"/>
          <w:szCs w:val="24"/>
        </w:rPr>
        <w:t xml:space="preserve"> για να μην μπορεί η Βουλή να ασκήσει τα δικαιώματά της και να ισχυρίζεσθε και εσείς ότι</w:t>
      </w:r>
      <w:r>
        <w:rPr>
          <w:rFonts w:eastAsia="Times New Roman" w:cs="Times New Roman"/>
          <w:szCs w:val="24"/>
        </w:rPr>
        <w:t xml:space="preserve"> υπάρχει παραγραφή.</w:t>
      </w:r>
    </w:p>
    <w:p w14:paraId="5239335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Η κ. </w:t>
      </w:r>
      <w:proofErr w:type="spellStart"/>
      <w:r>
        <w:rPr>
          <w:rFonts w:eastAsia="Times New Roman" w:cs="Times New Roman"/>
          <w:szCs w:val="24"/>
        </w:rPr>
        <w:t>Ράικου</w:t>
      </w:r>
      <w:proofErr w:type="spellEnd"/>
      <w:r>
        <w:rPr>
          <w:rFonts w:eastAsia="Times New Roman" w:cs="Times New Roman"/>
          <w:szCs w:val="24"/>
        </w:rPr>
        <w:t xml:space="preserve"> το έκανε αυτό;</w:t>
      </w:r>
    </w:p>
    <w:p w14:paraId="5239335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Αυτό έγινε με δόλο, που συγκροτεί κατάχρηση εξουσίας κακουργηματικού τύπου, άρθρο 239β΄ του Ποινικού Κώδικα. Σας διαβεβαιώνω ότι κανείς δεν θα ξεφύγει από την τιμωρία γι’ αυτή</w:t>
      </w:r>
      <w:r>
        <w:rPr>
          <w:rFonts w:eastAsia="Times New Roman" w:cs="Times New Roman"/>
          <w:szCs w:val="24"/>
        </w:rPr>
        <w:t xml:space="preserve"> την κατάχρηση εξουσίας.</w:t>
      </w:r>
    </w:p>
    <w:p w14:paraId="52393355" w14:textId="77777777" w:rsidR="00246891" w:rsidRDefault="00DA5D45">
      <w:pPr>
        <w:tabs>
          <w:tab w:val="left" w:pos="1134"/>
        </w:tabs>
        <w:spacing w:after="0" w:line="600" w:lineRule="auto"/>
        <w:ind w:firstLine="720"/>
        <w:jc w:val="both"/>
        <w:rPr>
          <w:rFonts w:eastAsia="Times New Roman" w:cs="Times New Roman"/>
          <w:szCs w:val="24"/>
        </w:rPr>
      </w:pPr>
      <w:r>
        <w:rPr>
          <w:rFonts w:eastAsia="Times New Roman" w:cs="Times New Roman"/>
          <w:szCs w:val="24"/>
        </w:rPr>
        <w:t>Κύριε Πρόεδρε, εμείς πορευόμαστε αταλάντευτα με ένα και μοναδικό κριτήριο και μέτρο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ιαφάνεια και χρηστή διοίκηση.</w:t>
      </w:r>
    </w:p>
    <w:p w14:paraId="52393356" w14:textId="77777777" w:rsidR="00246891" w:rsidRDefault="00DA5D45">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39335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Ανακαλώ στη μνήμη σας τα εξής: </w:t>
      </w:r>
    </w:p>
    <w:p w14:paraId="5239335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Υπόθεση Τσοχατζόπουλου. Εμείς κάναμε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Από εμάς έγινε η παραπομπή. Τότε ήμασταν </w:t>
      </w:r>
      <w:r>
        <w:rPr>
          <w:rFonts w:eastAsia="Times New Roman" w:cs="Times New Roman"/>
          <w:szCs w:val="24"/>
        </w:rPr>
        <w:t>π</w:t>
      </w:r>
      <w:r>
        <w:rPr>
          <w:rFonts w:eastAsia="Times New Roman" w:cs="Times New Roman"/>
          <w:szCs w:val="24"/>
        </w:rPr>
        <w:t xml:space="preserve">λειοψηφία, ήμασταν κυβέρνηση. Παραπέμπαμε άνθρωπο του δικού μας χώρου. </w:t>
      </w:r>
    </w:p>
    <w:p w14:paraId="5239335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Μετά</w:t>
      </w:r>
      <w:r>
        <w:rPr>
          <w:rFonts w:eastAsia="Times New Roman" w:cs="Times New Roman"/>
          <w:szCs w:val="24"/>
        </w:rPr>
        <w:t xml:space="preserve"> ως Αντιπολίτευση, στην εξεταστική για πρώτο και δεύτερο μνημόνιο που προτείνατε, είπαμε «</w:t>
      </w:r>
      <w:r>
        <w:rPr>
          <w:rFonts w:eastAsia="Times New Roman" w:cs="Times New Roman"/>
          <w:szCs w:val="24"/>
        </w:rPr>
        <w:t>ναι</w:t>
      </w:r>
      <w:r>
        <w:rPr>
          <w:rFonts w:eastAsia="Times New Roman" w:cs="Times New Roman"/>
          <w:szCs w:val="24"/>
        </w:rPr>
        <w:t>». Για τη δανειοδότηση κομμάτων και ΜΜΕ είπαμε «</w:t>
      </w:r>
      <w:r>
        <w:rPr>
          <w:rFonts w:eastAsia="Times New Roman" w:cs="Times New Roman"/>
          <w:szCs w:val="24"/>
        </w:rPr>
        <w:t>ναι</w:t>
      </w:r>
      <w:r>
        <w:rPr>
          <w:rFonts w:eastAsia="Times New Roman" w:cs="Times New Roman"/>
          <w:szCs w:val="24"/>
        </w:rPr>
        <w:t>». Για την υγεία «</w:t>
      </w:r>
      <w:r>
        <w:rPr>
          <w:rFonts w:eastAsia="Times New Roman" w:cs="Times New Roman"/>
          <w:szCs w:val="24"/>
        </w:rPr>
        <w:t>ναι</w:t>
      </w:r>
      <w:r>
        <w:rPr>
          <w:rFonts w:eastAsia="Times New Roman" w:cs="Times New Roman"/>
          <w:szCs w:val="24"/>
        </w:rPr>
        <w:t>». Για τα εξοπλιστικά «</w:t>
      </w:r>
      <w:r>
        <w:rPr>
          <w:rFonts w:eastAsia="Times New Roman" w:cs="Times New Roman"/>
          <w:szCs w:val="24"/>
        </w:rPr>
        <w:t>ναι</w:t>
      </w:r>
      <w:r>
        <w:rPr>
          <w:rFonts w:eastAsia="Times New Roman" w:cs="Times New Roman"/>
          <w:szCs w:val="24"/>
        </w:rPr>
        <w:t>». Σε εξεταστικές και προανακριτικές είπαμε σε όλες «</w:t>
      </w:r>
      <w:r>
        <w:rPr>
          <w:rFonts w:eastAsia="Times New Roman" w:cs="Times New Roman"/>
          <w:szCs w:val="24"/>
        </w:rPr>
        <w:t>ναι</w:t>
      </w:r>
      <w:r>
        <w:rPr>
          <w:rFonts w:eastAsia="Times New Roman" w:cs="Times New Roman"/>
          <w:szCs w:val="24"/>
        </w:rPr>
        <w:t>».</w:t>
      </w:r>
    </w:p>
    <w:p w14:paraId="5239335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ΠΑΝΑΓΙ</w:t>
      </w:r>
      <w:r>
        <w:rPr>
          <w:rFonts w:eastAsia="Times New Roman" w:cs="Times New Roman"/>
          <w:b/>
          <w:szCs w:val="24"/>
        </w:rPr>
        <w:t>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όχι».</w:t>
      </w:r>
    </w:p>
    <w:p w14:paraId="5239335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Αντίθετα εσείς έχετε διαχρονική σταθερά την επιδίωξη πολιτικής συγκάλυψης των δικών σας πολιτικών πεπραγμένων.</w:t>
      </w:r>
    </w:p>
    <w:p w14:paraId="5239335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Εξεταστική για το τρίτο μνημόνιο; Όχι. Είναι καλό το τρίτο μνημόνιο.</w:t>
      </w:r>
    </w:p>
    <w:p w14:paraId="5239335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Εξεταστική για την υγεία από το 2015 και μετά; Όχι. </w:t>
      </w:r>
    </w:p>
    <w:p w14:paraId="5239335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Προκαταρκτική για το θέμα που εξετάζουμε σήμερα; Όχι. Σε όλα </w:t>
      </w:r>
      <w:r>
        <w:rPr>
          <w:rFonts w:eastAsia="Times New Roman" w:cs="Times New Roman"/>
          <w:szCs w:val="24"/>
        </w:rPr>
        <w:t>όχι</w:t>
      </w:r>
      <w:r>
        <w:rPr>
          <w:rFonts w:eastAsia="Times New Roman" w:cs="Times New Roman"/>
          <w:szCs w:val="24"/>
        </w:rPr>
        <w:t>. Σε όλα φυγομαχία, υπεκφυγή, προφανώς ενοχή.</w:t>
      </w:r>
    </w:p>
    <w:p w14:paraId="5239335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είμαστε ένα κόμμα</w:t>
      </w:r>
      <w:r>
        <w:rPr>
          <w:rFonts w:eastAsia="Times New Roman" w:cs="Times New Roman"/>
          <w:szCs w:val="24"/>
        </w:rPr>
        <w:t>,</w:t>
      </w:r>
      <w:r>
        <w:rPr>
          <w:rFonts w:eastAsia="Times New Roman" w:cs="Times New Roman"/>
          <w:szCs w:val="24"/>
        </w:rPr>
        <w:t xml:space="preserve"> που έχουμε επιλέξει να πορευόμαστε με φωτεινούς θαλάμους ακόμα και τ</w:t>
      </w:r>
      <w:r>
        <w:rPr>
          <w:rFonts w:eastAsia="Times New Roman" w:cs="Times New Roman"/>
          <w:szCs w:val="24"/>
        </w:rPr>
        <w:t>ην ώρα της αυτοκάθαρσης του χώρου ενώ εσείς σκοτάδι και κουκούλα, γιατί χρειάζεστε πέπλα που θα καλύψουν τις ενέργειές σας.</w:t>
      </w:r>
    </w:p>
    <w:p w14:paraId="5239336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κυβερνητικής </w:t>
      </w:r>
      <w:r>
        <w:rPr>
          <w:rFonts w:eastAsia="Times New Roman" w:cs="Times New Roman"/>
          <w:szCs w:val="24"/>
        </w:rPr>
        <w:t>π</w:t>
      </w:r>
      <w:r>
        <w:rPr>
          <w:rFonts w:eastAsia="Times New Roman" w:cs="Times New Roman"/>
          <w:szCs w:val="24"/>
        </w:rPr>
        <w:t>λειοψηφίας, κλείνω. Μπορεί να είναι σκληρό αυτό που λέω, αλλά δεν είναι άδικο, είναι δίκαιο. Ο τ</w:t>
      </w:r>
      <w:r>
        <w:rPr>
          <w:rFonts w:eastAsia="Times New Roman" w:cs="Times New Roman"/>
          <w:szCs w:val="24"/>
        </w:rPr>
        <w:t>ρόπος που πολιτεύεστε</w:t>
      </w:r>
      <w:r>
        <w:rPr>
          <w:rFonts w:eastAsia="Times New Roman" w:cs="Times New Roman"/>
          <w:szCs w:val="24"/>
        </w:rPr>
        <w:t>,</w:t>
      </w:r>
      <w:r>
        <w:rPr>
          <w:rFonts w:eastAsia="Times New Roman" w:cs="Times New Roman"/>
          <w:szCs w:val="24"/>
        </w:rPr>
        <w:t xml:space="preserve"> επιβεβαιώνει ότι η καμαρίλα και η μηχανορραφία της Κυβέρνησής σας ξεπερνούν ακόμα και εκείνες των πιο αυταρχικών καθεστώτων της παγκόσμιας ιστορίας. Με την άρνησή σας να διερευνώνται όλα όσα σας αφορούν, αποδεικνύετε ότι </w:t>
      </w:r>
      <w:r>
        <w:rPr>
          <w:rFonts w:eastAsia="Times New Roman" w:cs="Times New Roman"/>
          <w:szCs w:val="24"/>
        </w:rPr>
        <w:lastRenderedPageBreak/>
        <w:t xml:space="preserve">φοβάστε και </w:t>
      </w:r>
      <w:r>
        <w:rPr>
          <w:rFonts w:eastAsia="Times New Roman" w:cs="Times New Roman"/>
          <w:szCs w:val="24"/>
        </w:rPr>
        <w:t>μέσα από αυτόν τον φόβο αποκαλύπτεται ότι δεν θέλετε τίποτα</w:t>
      </w:r>
      <w:r>
        <w:rPr>
          <w:rFonts w:eastAsia="Times New Roman" w:cs="Times New Roman"/>
          <w:szCs w:val="24"/>
        </w:rPr>
        <w:t>,</w:t>
      </w:r>
      <w:r>
        <w:rPr>
          <w:rFonts w:eastAsia="Times New Roman" w:cs="Times New Roman"/>
          <w:szCs w:val="24"/>
        </w:rPr>
        <w:t xml:space="preserve"> που να μπορεί να παρενοχλεί τη μαύρη σας προπαγάνδα.</w:t>
      </w:r>
    </w:p>
    <w:p w14:paraId="5239336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Όμως οι χώρες δεν πάνε μπροστά έτσι. Έκανα εισαγωγή αναφερόμενος σε άλλα θέματα. Οι χώρες δεν πάνε μπροστά έτσι. Αν το έχετε ξεχάσει αυτό, τα </w:t>
      </w:r>
      <w:r>
        <w:rPr>
          <w:rFonts w:eastAsia="Times New Roman" w:cs="Times New Roman"/>
          <w:szCs w:val="24"/>
        </w:rPr>
        <w:t>έχετε ξεχάσει όλα αυτά και τρέχετε τον κατήφορο της καμαρίλας και της μηχανορραφίας με σπασμένα φρένα.</w:t>
      </w:r>
    </w:p>
    <w:p w14:paraId="5239336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η τελευταία φράση μου είναι αυτή</w:t>
      </w:r>
      <w:r>
        <w:rPr>
          <w:rFonts w:eastAsia="Times New Roman" w:cs="Times New Roman"/>
          <w:szCs w:val="24"/>
        </w:rPr>
        <w:t>.</w:t>
      </w:r>
      <w:r>
        <w:rPr>
          <w:rFonts w:eastAsia="Times New Roman" w:cs="Times New Roman"/>
          <w:szCs w:val="24"/>
        </w:rPr>
        <w:t xml:space="preserve"> Ο πύρινος κλοιός μέσα στον οποίο έχετε εγκλωβιστεί αυτήν την περίοδο είναι το φιάσκο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όχι του υπαρκτού σκανδάλου, αλλά το φιάσκο αυτού που μηχανευτήκατε για την εξόντωση των αντιπάλων σας. Είναι επίσης το </w:t>
      </w:r>
      <w:r>
        <w:rPr>
          <w:rFonts w:eastAsia="Times New Roman" w:cs="Times New Roman"/>
          <w:szCs w:val="24"/>
        </w:rPr>
        <w:t>σ</w:t>
      </w:r>
      <w:r>
        <w:rPr>
          <w:rFonts w:eastAsia="Times New Roman" w:cs="Times New Roman"/>
          <w:szCs w:val="24"/>
        </w:rPr>
        <w:t xml:space="preserve">κοπιανό όπως εξελίσσεται, οι σχέσεις με την </w:t>
      </w:r>
      <w:r>
        <w:rPr>
          <w:rFonts w:eastAsia="Times New Roman" w:cs="Times New Roman"/>
          <w:szCs w:val="24"/>
        </w:rPr>
        <w:lastRenderedPageBreak/>
        <w:t xml:space="preserve">Τουρκία, η δήθεν έξοδος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οι περικοπές παντού, οι φόροι και η </w:t>
      </w:r>
      <w:proofErr w:type="spellStart"/>
      <w:r>
        <w:rPr>
          <w:rFonts w:eastAsia="Times New Roman" w:cs="Times New Roman"/>
          <w:szCs w:val="24"/>
        </w:rPr>
        <w:t>εισφο</w:t>
      </w:r>
      <w:r>
        <w:rPr>
          <w:rFonts w:eastAsia="Times New Roman" w:cs="Times New Roman"/>
          <w:szCs w:val="24"/>
        </w:rPr>
        <w:t>ροεπιδρομή</w:t>
      </w:r>
      <w:proofErr w:type="spellEnd"/>
      <w:r>
        <w:rPr>
          <w:rFonts w:eastAsia="Times New Roman" w:cs="Times New Roman"/>
          <w:szCs w:val="24"/>
        </w:rPr>
        <w:t>, κλοιός πύρινος που κάθε μέρα γίνεται και πιο ασφυκτικός.</w:t>
      </w:r>
    </w:p>
    <w:p w14:paraId="5239336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Μέσα σε αυτό έχουμε τον Πρωθυπουργό να κάνει αναφορά τώρα, στις 6 Φεβρουαρίου,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τον Υπουργό του, τον κ. </w:t>
      </w:r>
      <w:proofErr w:type="spellStart"/>
      <w:r>
        <w:rPr>
          <w:rFonts w:eastAsia="Times New Roman" w:cs="Times New Roman"/>
          <w:szCs w:val="24"/>
        </w:rPr>
        <w:t>Τσακαλώτο</w:t>
      </w:r>
      <w:proofErr w:type="spellEnd"/>
      <w:r>
        <w:rPr>
          <w:rFonts w:eastAsia="Times New Roman" w:cs="Times New Roman"/>
          <w:szCs w:val="24"/>
        </w:rPr>
        <w:t>, να αποφασίζει στις 20-1-2018</w:t>
      </w:r>
      <w:r>
        <w:rPr>
          <w:rFonts w:eastAsia="Times New Roman" w:cs="Times New Roman"/>
          <w:szCs w:val="24"/>
        </w:rPr>
        <w:t>,</w:t>
      </w:r>
      <w:r>
        <w:rPr>
          <w:rFonts w:eastAsia="Times New Roman" w:cs="Times New Roman"/>
          <w:szCs w:val="24"/>
        </w:rPr>
        <w:t xml:space="preserve"> να εξαιρεθεί ο Παν</w:t>
      </w:r>
      <w:r>
        <w:rPr>
          <w:rFonts w:eastAsia="Times New Roman" w:cs="Times New Roman"/>
          <w:szCs w:val="24"/>
        </w:rPr>
        <w:t>αμάς από τους φορολογικούς παραδείσους. Μνημείο υποκρισίας διπλών μέτρων και σταθμών, μνημείο αναξιοπρέπειας, μνημείο μιας Κυβέρνησης που απέρχεται!</w:t>
      </w:r>
    </w:p>
    <w:p w14:paraId="5239336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Ευχαριστώ.</w:t>
      </w:r>
    </w:p>
    <w:p w14:paraId="52393365" w14:textId="77777777" w:rsidR="00246891" w:rsidRDefault="00DA5D45">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52393366"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πολύ.</w:t>
      </w:r>
    </w:p>
    <w:p w14:paraId="5239336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Ναυτιλίας και Νησιωτικής Πολιτικής κ. </w:t>
      </w:r>
      <w:proofErr w:type="spellStart"/>
      <w:r>
        <w:rPr>
          <w:rFonts w:eastAsia="Times New Roman" w:cs="Times New Roman"/>
          <w:szCs w:val="24"/>
        </w:rPr>
        <w:t>Κουρουμπλής</w:t>
      </w:r>
      <w:proofErr w:type="spellEnd"/>
      <w:r>
        <w:rPr>
          <w:rFonts w:eastAsia="Times New Roman" w:cs="Times New Roman"/>
          <w:szCs w:val="24"/>
        </w:rPr>
        <w:t xml:space="preserve"> και θα ακολουθήσει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52393368"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239336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w:t>
      </w:r>
      <w:r>
        <w:rPr>
          <w:rFonts w:eastAsia="Times New Roman" w:cs="Times New Roman"/>
          <w:b/>
          <w:szCs w:val="24"/>
        </w:rPr>
        <w:t>υτιλίας και Νησιωτικής Πολιτικής):</w:t>
      </w:r>
      <w:r>
        <w:rPr>
          <w:rFonts w:eastAsia="Times New Roman" w:cs="Times New Roman"/>
          <w:szCs w:val="24"/>
        </w:rPr>
        <w:t xml:space="preserve"> Κύριε Πρόεδρε, κυρίες και κύριοι συνάδελφοι, δεν φανταζόμουν ποτέ στην πολιτική μου ζωή ότι θα βρεθώ σε μία τέτοια θέση</w:t>
      </w:r>
      <w:r>
        <w:rPr>
          <w:rFonts w:eastAsia="Times New Roman" w:cs="Times New Roman"/>
          <w:szCs w:val="24"/>
        </w:rPr>
        <w:t>,</w:t>
      </w:r>
      <w:r>
        <w:rPr>
          <w:rFonts w:eastAsia="Times New Roman" w:cs="Times New Roman"/>
          <w:szCs w:val="24"/>
        </w:rPr>
        <w:t xml:space="preserve"> από την πρωτοβουλία ενός κόμματος που ισχυρίζεται ότι στο </w:t>
      </w:r>
      <w:r>
        <w:rPr>
          <w:rFonts w:eastAsia="Times New Roman" w:cs="Times New Roman"/>
          <w:szCs w:val="24"/>
          <w:lang w:val="en-US"/>
        </w:rPr>
        <w:t>DNA</w:t>
      </w:r>
      <w:r>
        <w:rPr>
          <w:rFonts w:eastAsia="Times New Roman" w:cs="Times New Roman"/>
          <w:szCs w:val="24"/>
        </w:rPr>
        <w:t xml:space="preserve"> της πολιτικής του έχει το μέτρο.</w:t>
      </w:r>
    </w:p>
    <w:p w14:paraId="5239336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Πρόεδρε, συζητούμε μια πρόταση</w:t>
      </w:r>
      <w:r>
        <w:rPr>
          <w:rFonts w:eastAsia="Times New Roman" w:cs="Times New Roman"/>
          <w:szCs w:val="24"/>
        </w:rPr>
        <w:t>,</w:t>
      </w:r>
      <w:r>
        <w:rPr>
          <w:rFonts w:eastAsia="Times New Roman" w:cs="Times New Roman"/>
          <w:szCs w:val="24"/>
        </w:rPr>
        <w:t xml:space="preserve"> που θα αποτελεί μνημείο πολιτικού αντιπερισπασμού. Και θα εξηγηθώ.</w:t>
      </w:r>
    </w:p>
    <w:p w14:paraId="5239336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υποθέσουμε, λοιπόν, ότι η ανώνυμη καταγγελία φέρει φορτίο αλήθειας, το έγκλημα </w:t>
      </w:r>
      <w:proofErr w:type="spellStart"/>
      <w:r>
        <w:rPr>
          <w:rFonts w:eastAsia="Times New Roman" w:cs="Times New Roman"/>
          <w:szCs w:val="24"/>
        </w:rPr>
        <w:t>συνετελέσθη</w:t>
      </w:r>
      <w:proofErr w:type="spellEnd"/>
      <w:r>
        <w:rPr>
          <w:rFonts w:eastAsia="Times New Roman" w:cs="Times New Roman"/>
          <w:szCs w:val="24"/>
        </w:rPr>
        <w:t>, κυρίες και κύριοι συνάδελφοι, το 2015. Σωστά; Το 2016 πού ήσα</w:t>
      </w:r>
      <w:r>
        <w:rPr>
          <w:rFonts w:eastAsia="Times New Roman" w:cs="Times New Roman"/>
          <w:szCs w:val="24"/>
        </w:rPr>
        <w:t>σταν; Δεν το πήρατε χαμπάρι, δηλαδή; Δεν καταλάβατε ότι έγινε το 2015 μέγα έγκλημα; Μέχρι τον Μάρτιο του 2017 πού ήσασταν; Το 2018; Έπρεπε να έρθει, δηλαδή, μια ανώνυμη καταγγελία το 2017</w:t>
      </w:r>
      <w:r>
        <w:rPr>
          <w:rFonts w:eastAsia="Times New Roman" w:cs="Times New Roman"/>
          <w:szCs w:val="24"/>
        </w:rPr>
        <w:t>,</w:t>
      </w:r>
      <w:r>
        <w:rPr>
          <w:rFonts w:eastAsia="Times New Roman" w:cs="Times New Roman"/>
          <w:szCs w:val="24"/>
        </w:rPr>
        <w:t xml:space="preserve"> για να πάρετε την πρωτοβουλία πριν από δέκα μέρες και να παραπέμψετ</w:t>
      </w:r>
      <w:r>
        <w:rPr>
          <w:rFonts w:eastAsia="Times New Roman" w:cs="Times New Roman"/>
          <w:szCs w:val="24"/>
        </w:rPr>
        <w:t>ε τρεις πολιτικούς σας αντιπάλους, γιατί προηγήθηκε μια δική σας παραπομπή; Αν, δηλαδή, δεν υπήρχε η ανώνυμη καταγγελία, τι θα γινόταν;</w:t>
      </w:r>
    </w:p>
    <w:p w14:paraId="5239336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καλά ισχυρίζεστε και παραπονείστε -βεβαίως, για έναν νόμο που ψηφίσατε εσείς- για τους προστατευόμενους μάρτυρες. </w:t>
      </w:r>
      <w:r>
        <w:rPr>
          <w:rFonts w:eastAsia="Times New Roman" w:cs="Times New Roman"/>
          <w:szCs w:val="24"/>
        </w:rPr>
        <w:lastRenderedPageBreak/>
        <w:t>Εί</w:t>
      </w:r>
      <w:r>
        <w:rPr>
          <w:rFonts w:eastAsia="Times New Roman" w:cs="Times New Roman"/>
          <w:szCs w:val="24"/>
        </w:rPr>
        <w:t>ναι το ίδιο ένας προστατευόμενος μάρτυρας με μια ανώνυμη, ασυνάρτητη και ανυπόστατη καταγγελία, που και ο χειρότερος δικολάβος δεν θα μπορούσε να υποστηρίξει; Θα αποδείξω τα λεγόμενα.</w:t>
      </w:r>
    </w:p>
    <w:p w14:paraId="5239336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Πρόεδρε, έγινε και κάτι άλλο. Επί έναν μήνα ο φιλικός προς την Αξι</w:t>
      </w:r>
      <w:r>
        <w:rPr>
          <w:rFonts w:eastAsia="Times New Roman" w:cs="Times New Roman"/>
          <w:szCs w:val="24"/>
        </w:rPr>
        <w:t xml:space="preserve">ωματική Αντιπολίτευση Τύπος -δεν θέλω να κάνω χαρακτηρισμούς- διακήρυττε ότι το έγγραφο αυτό </w:t>
      </w:r>
      <w:proofErr w:type="spellStart"/>
      <w:r>
        <w:rPr>
          <w:rFonts w:eastAsia="Times New Roman" w:cs="Times New Roman"/>
          <w:szCs w:val="24"/>
        </w:rPr>
        <w:t>απεκρύβη</w:t>
      </w:r>
      <w:proofErr w:type="spellEnd"/>
      <w:r>
        <w:rPr>
          <w:rFonts w:eastAsia="Times New Roman" w:cs="Times New Roman"/>
          <w:szCs w:val="24"/>
        </w:rPr>
        <w:t xml:space="preserve"> και σήμερα με την πρότασή της η Αξιωματική Αντιπολίτευση λέει ότι το έγγραφο αυτό ήταν στο διαβιβαστικό της </w:t>
      </w:r>
      <w:r>
        <w:rPr>
          <w:rFonts w:eastAsia="Times New Roman" w:cs="Times New Roman"/>
          <w:szCs w:val="24"/>
        </w:rPr>
        <w:t>ε</w:t>
      </w:r>
      <w:r>
        <w:rPr>
          <w:rFonts w:eastAsia="Times New Roman" w:cs="Times New Roman"/>
          <w:szCs w:val="24"/>
        </w:rPr>
        <w:t xml:space="preserve">ισαγγελέως. Άρα δεν είχε </w:t>
      </w:r>
      <w:proofErr w:type="spellStart"/>
      <w:r>
        <w:rPr>
          <w:rFonts w:eastAsia="Times New Roman" w:cs="Times New Roman"/>
          <w:szCs w:val="24"/>
        </w:rPr>
        <w:t>αποκρυβεί</w:t>
      </w:r>
      <w:proofErr w:type="spellEnd"/>
      <w:r>
        <w:rPr>
          <w:rFonts w:eastAsia="Times New Roman" w:cs="Times New Roman"/>
          <w:szCs w:val="24"/>
        </w:rPr>
        <w:t>.</w:t>
      </w:r>
    </w:p>
    <w:p w14:paraId="5239336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Πάμε, </w:t>
      </w:r>
      <w:r>
        <w:rPr>
          <w:rFonts w:eastAsia="Times New Roman" w:cs="Times New Roman"/>
          <w:szCs w:val="24"/>
        </w:rPr>
        <w:t xml:space="preserve">λοιπόν, στη δημιουργία του εγκλήματος. Γιατί </w:t>
      </w:r>
      <w:proofErr w:type="spellStart"/>
      <w:r>
        <w:rPr>
          <w:rFonts w:eastAsia="Times New Roman" w:cs="Times New Roman"/>
          <w:szCs w:val="24"/>
        </w:rPr>
        <w:t>κατηγορούμεθα</w:t>
      </w:r>
      <w:proofErr w:type="spellEnd"/>
      <w:r>
        <w:rPr>
          <w:rFonts w:eastAsia="Times New Roman" w:cs="Times New Roman"/>
          <w:szCs w:val="24"/>
        </w:rPr>
        <w:t>; Πρώτον, διότι δεν κάναμε τιμολόγηση, δεν βγάλαμε την απόφαση της τιμολόγησης και δεύτερον, διότι ευνοήσαμε ελληνικές εταιρείες, όπως ονομάζετε στην καταγγελία.</w:t>
      </w:r>
    </w:p>
    <w:p w14:paraId="5239336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όταν λέω ότι φάσκει κ</w:t>
      </w:r>
      <w:r>
        <w:rPr>
          <w:rFonts w:eastAsia="Times New Roman" w:cs="Times New Roman"/>
          <w:szCs w:val="24"/>
        </w:rPr>
        <w:t>αι αντιφάσκει η Αντιπολίτευση, έχει την εντύπωση ότι απευθύνεται σε χαχόλους. Αυτή είναι η εντύπωση που μπορεί να έχει ένας τρίτος παρατηρητής. Γιατί; Μέχρι χθες που ήθελαν να υπερασπιστούν τον εαυτό τους έλεγαν «μα δεν υπάρχει ζημία, το φάρμακο είναι κλει</w:t>
      </w:r>
      <w:r>
        <w:rPr>
          <w:rFonts w:eastAsia="Times New Roman" w:cs="Times New Roman"/>
          <w:szCs w:val="24"/>
        </w:rPr>
        <w:t>στός προϋπολογισμός 2 δισεκατομμυρίων».</w:t>
      </w:r>
    </w:p>
    <w:p w14:paraId="5239337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Πράγματι είναι έτσι. Γι’ αυτό και εμείς και το 2015 επεκτείναμε μέχρι το 2018. Πώς, λοιπόν, τώρα έγινε η ζημία;</w:t>
      </w:r>
    </w:p>
    <w:p w14:paraId="5239337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Ακόμα και καμμία τιμολόγηση να μη γινόταν -το ξέρουν αλλά το αποκρύπτουν- η ζημία θα υπήρχε, κύριε </w:t>
      </w:r>
      <w:proofErr w:type="spellStart"/>
      <w:r>
        <w:rPr>
          <w:rFonts w:eastAsia="Times New Roman" w:cs="Times New Roman"/>
          <w:szCs w:val="24"/>
        </w:rPr>
        <w:t>Δένδι</w:t>
      </w:r>
      <w:r>
        <w:rPr>
          <w:rFonts w:eastAsia="Times New Roman" w:cs="Times New Roman"/>
          <w:szCs w:val="24"/>
        </w:rPr>
        <w:t>α</w:t>
      </w:r>
      <w:proofErr w:type="spellEnd"/>
      <w:r>
        <w:rPr>
          <w:rFonts w:eastAsia="Times New Roman" w:cs="Times New Roman"/>
          <w:szCs w:val="24"/>
        </w:rPr>
        <w:t>, αν η δαπάνη ήταν γύρω στα 1,8 ή 1,9 δισεκατομμύρια. Όταν η δαπάνη έφθασε στα 2,4 δισεκατομμύρια, πού βρήκατε τη ζημία;</w:t>
      </w:r>
    </w:p>
    <w:p w14:paraId="5239337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είστε έξυπνοι άνθρωποι, είμαι βέβαιος τι θα κάνατε το 2016, αν υπήρχε κάτι τέτοιο, αλλά δεν είχατε να πείτε τίποτα. Τώρα προέκυψε η </w:t>
      </w:r>
      <w:proofErr w:type="spellStart"/>
      <w:r>
        <w:rPr>
          <w:rFonts w:eastAsia="Times New Roman" w:cs="Times New Roman"/>
          <w:szCs w:val="24"/>
        </w:rPr>
        <w:t>π</w:t>
      </w:r>
      <w:r>
        <w:rPr>
          <w:rFonts w:eastAsia="Times New Roman" w:cs="Times New Roman"/>
          <w:szCs w:val="24"/>
        </w:rPr>
        <w:t>ροανακρικτική</w:t>
      </w:r>
      <w:proofErr w:type="spellEnd"/>
      <w:r>
        <w:rPr>
          <w:rFonts w:eastAsia="Times New Roman" w:cs="Times New Roman"/>
          <w:szCs w:val="24"/>
        </w:rPr>
        <w:t xml:space="preserve">. Εγώ εύχομαι -δεν εκφράζω μισαλλοδοξία, όπως εκφράζετε εναντίον μας- μέσα από αυτή τη διαδικασία όλοι </w:t>
      </w:r>
      <w:r>
        <w:rPr>
          <w:rFonts w:eastAsia="Times New Roman" w:cs="Times New Roman"/>
          <w:szCs w:val="24"/>
        </w:rPr>
        <w:t>οι άνθρωποι να βγουν λευκοί και το πολιτικό σύστημα να διασωθεί από αυτόν τον οχετό κοινωνικής χολέρας</w:t>
      </w:r>
      <w:r>
        <w:rPr>
          <w:rFonts w:eastAsia="Times New Roman" w:cs="Times New Roman"/>
          <w:szCs w:val="24"/>
        </w:rPr>
        <w:t>,</w:t>
      </w:r>
      <w:r>
        <w:rPr>
          <w:rFonts w:eastAsia="Times New Roman" w:cs="Times New Roman"/>
          <w:szCs w:val="24"/>
        </w:rPr>
        <w:t xml:space="preserve"> που θα αναβλύσει αυτή η ιστορία, αφού διερευνηθεί σε βάθος και όχι μόνο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αλλά και άλλων πολυεθνικών εταιρειών, οι οποίες ρήμαξαν τον τόπο </w:t>
      </w:r>
      <w:r>
        <w:rPr>
          <w:rFonts w:eastAsia="Times New Roman" w:cs="Times New Roman"/>
          <w:szCs w:val="24"/>
        </w:rPr>
        <w:t>τα τελευταία δέκα χρόνια -και το ξέρετε- με όλα αυτά τα πάρτι. Παραπονείται ο φίλος μου, ο κ. Λοβέρδος, ο παλιός μου σύντροφος.</w:t>
      </w:r>
    </w:p>
    <w:p w14:paraId="5239337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Ας με διαψεύσει ο κ. Γρηγοράκος και οι Βουλευτές εκείνης της περιόδου</w:t>
      </w:r>
      <w:r>
        <w:rPr>
          <w:rFonts w:eastAsia="Times New Roman" w:cs="Times New Roman"/>
          <w:szCs w:val="24"/>
        </w:rPr>
        <w:t>,</w:t>
      </w:r>
      <w:r>
        <w:rPr>
          <w:rFonts w:eastAsia="Times New Roman" w:cs="Times New Roman"/>
          <w:szCs w:val="24"/>
        </w:rPr>
        <w:t xml:space="preserve"> αν του έλεγα ή όχι</w:t>
      </w:r>
      <w:r>
        <w:rPr>
          <w:rFonts w:eastAsia="Times New Roman" w:cs="Times New Roman"/>
          <w:szCs w:val="24"/>
        </w:rPr>
        <w:t>:</w:t>
      </w:r>
      <w:r>
        <w:rPr>
          <w:rFonts w:eastAsia="Times New Roman" w:cs="Times New Roman"/>
          <w:szCs w:val="24"/>
        </w:rPr>
        <w:t xml:space="preserve"> «Στείλε τους στον εισαγγελέα για τα </w:t>
      </w:r>
      <w:r>
        <w:rPr>
          <w:rFonts w:eastAsia="Times New Roman" w:cs="Times New Roman"/>
          <w:szCs w:val="24"/>
        </w:rPr>
        <w:lastRenderedPageBreak/>
        <w:t>π</w:t>
      </w:r>
      <w:r>
        <w:rPr>
          <w:rFonts w:eastAsia="Times New Roman" w:cs="Times New Roman"/>
          <w:szCs w:val="24"/>
        </w:rPr>
        <w:t xml:space="preserve">άρτι». Ήμουν ο πρώτος που μίλησα για πάρτι από το 2009. Ήμουν ο πρώτος που μίλησα για την κλοπή των πολυεθνικών και τη </w:t>
      </w:r>
      <w:proofErr w:type="spellStart"/>
      <w:r>
        <w:rPr>
          <w:rFonts w:eastAsia="Times New Roman" w:cs="Times New Roman"/>
          <w:szCs w:val="24"/>
        </w:rPr>
        <w:t>φοροαποφυγή</w:t>
      </w:r>
      <w:proofErr w:type="spellEnd"/>
      <w:r>
        <w:rPr>
          <w:rFonts w:eastAsia="Times New Roman" w:cs="Times New Roman"/>
          <w:szCs w:val="24"/>
        </w:rPr>
        <w:t xml:space="preserve"> στον </w:t>
      </w:r>
      <w:proofErr w:type="spellStart"/>
      <w:r>
        <w:rPr>
          <w:rFonts w:eastAsia="Times New Roman" w:cs="Times New Roman"/>
          <w:szCs w:val="24"/>
        </w:rPr>
        <w:t>Καπελέρη</w:t>
      </w:r>
      <w:proofErr w:type="spellEnd"/>
      <w:r>
        <w:rPr>
          <w:rFonts w:eastAsia="Times New Roman" w:cs="Times New Roman"/>
          <w:szCs w:val="24"/>
        </w:rPr>
        <w:t xml:space="preserve">, στον </w:t>
      </w:r>
      <w:proofErr w:type="spellStart"/>
      <w:r>
        <w:rPr>
          <w:rFonts w:eastAsia="Times New Roman" w:cs="Times New Roman"/>
          <w:szCs w:val="24"/>
        </w:rPr>
        <w:t>Διώτη</w:t>
      </w:r>
      <w:proofErr w:type="spellEnd"/>
      <w:r>
        <w:rPr>
          <w:rFonts w:eastAsia="Times New Roman" w:cs="Times New Roman"/>
          <w:szCs w:val="24"/>
        </w:rPr>
        <w:t xml:space="preserve">, στον Θεοχάρη, στη Σαββαΐδου, στον Βενιζέλο. Έχω τα στοιχεία. </w:t>
      </w:r>
    </w:p>
    <w:p w14:paraId="5239337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κατηγορούν, λοιπόν, ότι κάναμε ζ</w:t>
      </w:r>
      <w:r>
        <w:rPr>
          <w:rFonts w:eastAsia="Times New Roman" w:cs="Times New Roman"/>
          <w:szCs w:val="24"/>
        </w:rPr>
        <w:t xml:space="preserve">ημιά στο </w:t>
      </w:r>
      <w:r>
        <w:rPr>
          <w:rFonts w:eastAsia="Times New Roman" w:cs="Times New Roman"/>
          <w:szCs w:val="24"/>
        </w:rPr>
        <w:t>δ</w:t>
      </w:r>
      <w:r>
        <w:rPr>
          <w:rFonts w:eastAsia="Times New Roman" w:cs="Times New Roman"/>
          <w:szCs w:val="24"/>
        </w:rPr>
        <w:t>ημόσιο. Όταν υπάρχει, λοιπόν, το «</w:t>
      </w:r>
      <w:proofErr w:type="spellStart"/>
      <w:r>
        <w:rPr>
          <w:rFonts w:eastAsia="Times New Roman" w:cs="Times New Roman"/>
          <w:szCs w:val="24"/>
        </w:rPr>
        <w:t>clawback</w:t>
      </w:r>
      <w:proofErr w:type="spellEnd"/>
      <w:r>
        <w:rPr>
          <w:rFonts w:eastAsia="Times New Roman"/>
          <w:color w:val="545454"/>
          <w:szCs w:val="24"/>
          <w:shd w:val="clear" w:color="auto" w:fill="FFFFFF"/>
        </w:rPr>
        <w:t>»</w:t>
      </w:r>
      <w:r>
        <w:rPr>
          <w:rFonts w:eastAsia="Times New Roman" w:cs="Times New Roman"/>
          <w:szCs w:val="24"/>
        </w:rPr>
        <w:t xml:space="preserve">, ζημία δεν υπάρχει. </w:t>
      </w:r>
    </w:p>
    <w:p w14:paraId="5239337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Με κατηγορούν και για κάτι άλλο, κύριε Πρόεδρε. Ειλικρινά δεν θέλω να κάνω χαρακτηρισμούς, αλλά όταν λέτε εσείς και ο φιλικός σας Τύπος ότι με υπουργικές αποφάσεις ο </w:t>
      </w:r>
      <w:proofErr w:type="spellStart"/>
      <w:r>
        <w:rPr>
          <w:rFonts w:eastAsia="Times New Roman" w:cs="Times New Roman"/>
          <w:szCs w:val="24"/>
        </w:rPr>
        <w:t>Κουρουμπλής</w:t>
      </w:r>
      <w:proofErr w:type="spellEnd"/>
      <w:r>
        <w:rPr>
          <w:rFonts w:eastAsia="Times New Roman" w:cs="Times New Roman"/>
          <w:szCs w:val="24"/>
        </w:rPr>
        <w:t xml:space="preserve"> παρ</w:t>
      </w:r>
      <w:r>
        <w:rPr>
          <w:rFonts w:eastAsia="Times New Roman" w:cs="Times New Roman"/>
          <w:szCs w:val="24"/>
        </w:rPr>
        <w:t>αβίασε τον νόμο και ευνόησε κάποιες εταιρείες –δεν ξέρω τι λέτε εκεί- σας προτρέπω να μου πείτε</w:t>
      </w:r>
      <w:r>
        <w:rPr>
          <w:rFonts w:eastAsia="Times New Roman" w:cs="Times New Roman"/>
          <w:szCs w:val="24"/>
        </w:rPr>
        <w:t>,</w:t>
      </w:r>
      <w:r>
        <w:rPr>
          <w:rFonts w:eastAsia="Times New Roman" w:cs="Times New Roman"/>
          <w:szCs w:val="24"/>
        </w:rPr>
        <w:t xml:space="preserve"> πού είναι οι αποφάσεις. Φέρτε τις. Καταθέστε τις. Πείτε ποιο νόμο παραβίασα και ποιες αποφάσεις </w:t>
      </w:r>
      <w:r>
        <w:rPr>
          <w:rFonts w:eastAsia="Times New Roman" w:cs="Times New Roman"/>
          <w:szCs w:val="24"/>
        </w:rPr>
        <w:lastRenderedPageBreak/>
        <w:t>είναι αυτές που εξέδωσα, διότι αποφάσεις χωρίς υπογραφή Υπουργο</w:t>
      </w:r>
      <w:r>
        <w:rPr>
          <w:rFonts w:eastAsia="Times New Roman" w:cs="Times New Roman"/>
          <w:szCs w:val="24"/>
        </w:rPr>
        <w:t xml:space="preserve">ύ και χωρίς δημοσίευση δεν υπάρχουν. Φέρτε </w:t>
      </w:r>
      <w:r>
        <w:rPr>
          <w:rFonts w:eastAsia="Times New Roman" w:cs="Times New Roman"/>
          <w:szCs w:val="24"/>
        </w:rPr>
        <w:t>τις,</w:t>
      </w:r>
      <w:r>
        <w:rPr>
          <w:rFonts w:eastAsia="Times New Roman" w:cs="Times New Roman"/>
          <w:szCs w:val="24"/>
        </w:rPr>
        <w:t xml:space="preserve"> λοιπόν, καταθέστε τις και τότε να απολογηθώ. Ούτε το ένα κάνατε ούτε το άλλο, γιατί ξέρετε ότι δεν υπάρχει αδίκημα.</w:t>
      </w:r>
    </w:p>
    <w:p w14:paraId="5239337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Πρόεδρε, θα εξηγήσω</w:t>
      </w:r>
      <w:r>
        <w:rPr>
          <w:rFonts w:eastAsia="Times New Roman" w:cs="Times New Roman"/>
          <w:szCs w:val="24"/>
        </w:rPr>
        <w:t>,</w:t>
      </w:r>
      <w:r>
        <w:rPr>
          <w:rFonts w:eastAsia="Times New Roman" w:cs="Times New Roman"/>
          <w:szCs w:val="24"/>
        </w:rPr>
        <w:t xml:space="preserve"> γιατί υπάρχει αυτή η μανία της Νέας Δημοκρατίας και του φιλικού τ</w:t>
      </w:r>
      <w:r>
        <w:rPr>
          <w:rFonts w:eastAsia="Times New Roman" w:cs="Times New Roman"/>
          <w:szCs w:val="24"/>
        </w:rPr>
        <w:t>ης Τύπου απέναντί μου. Είναι μια απορία για πολλούς ανθρώπους</w:t>
      </w:r>
      <w:r>
        <w:rPr>
          <w:rFonts w:eastAsia="Times New Roman" w:cs="Times New Roman"/>
          <w:szCs w:val="24"/>
        </w:rPr>
        <w:t>,</w:t>
      </w:r>
      <w:r>
        <w:rPr>
          <w:rFonts w:eastAsia="Times New Roman" w:cs="Times New Roman"/>
          <w:szCs w:val="24"/>
        </w:rPr>
        <w:t xml:space="preserve"> γιατί γίνεται αυτό κάθε φορά και βρίσκουν ευκαιρία να συγκεντρώνουν όλα τα πυρά επάνω μου. Ξέρουν πολύ καλά ποια είναι η δική μου σχέση με την ευρύτερη κοινωνία στον χώρο της </w:t>
      </w:r>
      <w:r>
        <w:rPr>
          <w:rFonts w:eastAsia="Times New Roman" w:cs="Times New Roman"/>
          <w:szCs w:val="24"/>
        </w:rPr>
        <w:t>κ</w:t>
      </w:r>
      <w:r>
        <w:rPr>
          <w:rFonts w:eastAsia="Times New Roman" w:cs="Times New Roman"/>
          <w:szCs w:val="24"/>
        </w:rPr>
        <w:t>εντροαριστεράς κα</w:t>
      </w:r>
      <w:r>
        <w:rPr>
          <w:rFonts w:eastAsia="Times New Roman" w:cs="Times New Roman"/>
          <w:szCs w:val="24"/>
        </w:rPr>
        <w:t xml:space="preserve">ι αυτό τους ενοχλεί. Δεν είναι τυχαίο τίποτα σ’ αυτή τη ζωή. </w:t>
      </w:r>
    </w:p>
    <w:p w14:paraId="5239337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Ανέλαβα, λοιπόν, μαζί με τον κ. Ξανθό την πιο δύσκολη και θυελλώδη πορεία της πολιτικής ζωής τα τελευταία σαράντα χρόνια. </w:t>
      </w:r>
      <w:r>
        <w:rPr>
          <w:rFonts w:eastAsia="Times New Roman" w:cs="Times New Roman"/>
          <w:szCs w:val="24"/>
        </w:rPr>
        <w:lastRenderedPageBreak/>
        <w:t>Ήταν μία Κυβέρνηση</w:t>
      </w:r>
      <w:r>
        <w:rPr>
          <w:rFonts w:eastAsia="Times New Roman" w:cs="Times New Roman"/>
          <w:szCs w:val="24"/>
        </w:rPr>
        <w:t>,</w:t>
      </w:r>
      <w:r>
        <w:rPr>
          <w:rFonts w:eastAsia="Times New Roman" w:cs="Times New Roman"/>
          <w:szCs w:val="24"/>
        </w:rPr>
        <w:t xml:space="preserve"> που προσπαθούσε να διεκδικήσει το δικαίωμα να αποφασ</w:t>
      </w:r>
      <w:r>
        <w:rPr>
          <w:rFonts w:eastAsia="Times New Roman" w:cs="Times New Roman"/>
          <w:szCs w:val="24"/>
        </w:rPr>
        <w:t xml:space="preserve">ίζει για την πατρίδα αυτή </w:t>
      </w:r>
      <w:r>
        <w:rPr>
          <w:rFonts w:eastAsia="Times New Roman" w:cs="Times New Roman"/>
          <w:szCs w:val="24"/>
        </w:rPr>
        <w:t>κ</w:t>
      </w:r>
      <w:r>
        <w:rPr>
          <w:rFonts w:eastAsia="Times New Roman" w:cs="Times New Roman"/>
          <w:szCs w:val="24"/>
        </w:rPr>
        <w:t xml:space="preserve">αι η κόντρα ήταν σφοδρότατη και την ξέρετε. Όμως δεν έχετε το κουράγιο να πείτε τα πράγματα με το όνομά τους. </w:t>
      </w:r>
    </w:p>
    <w:p w14:paraId="5239337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Παρέλαβα ένα Υπουργείο διαλυμένο</w:t>
      </w:r>
      <w:r>
        <w:rPr>
          <w:rFonts w:eastAsia="Times New Roman" w:cs="Times New Roman"/>
          <w:szCs w:val="24"/>
        </w:rPr>
        <w:t>.</w:t>
      </w:r>
      <w:r>
        <w:rPr>
          <w:rFonts w:eastAsia="Times New Roman" w:cs="Times New Roman"/>
          <w:szCs w:val="24"/>
        </w:rPr>
        <w:t xml:space="preserve"> Ήταν παραιτημένος ο </w:t>
      </w:r>
      <w:r>
        <w:rPr>
          <w:rFonts w:eastAsia="Times New Roman" w:cs="Times New Roman"/>
          <w:szCs w:val="24"/>
        </w:rPr>
        <w:t>δ</w:t>
      </w:r>
      <w:r>
        <w:rPr>
          <w:rFonts w:eastAsia="Times New Roman" w:cs="Times New Roman"/>
          <w:szCs w:val="24"/>
        </w:rPr>
        <w:t xml:space="preserve">ιευθυντής της Διεύθυνσης Φαρμάκων, παραιτημένος ο Πρόεδρος του </w:t>
      </w:r>
      <w:r>
        <w:rPr>
          <w:rFonts w:eastAsia="Times New Roman" w:cs="Times New Roman"/>
          <w:szCs w:val="24"/>
        </w:rPr>
        <w:t xml:space="preserve">ΕΟΦ, παραιτημένοι οι </w:t>
      </w:r>
      <w:r>
        <w:rPr>
          <w:rFonts w:eastAsia="Times New Roman" w:cs="Times New Roman"/>
          <w:szCs w:val="24"/>
        </w:rPr>
        <w:t>π</w:t>
      </w:r>
      <w:r>
        <w:rPr>
          <w:rFonts w:eastAsia="Times New Roman" w:cs="Times New Roman"/>
          <w:szCs w:val="24"/>
        </w:rPr>
        <w:t xml:space="preserve">ρόεδροι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τ</w:t>
      </w:r>
      <w:r>
        <w:rPr>
          <w:rFonts w:eastAsia="Times New Roman" w:cs="Times New Roman"/>
          <w:szCs w:val="24"/>
        </w:rPr>
        <w:t xml:space="preserve">ιμών. Διατάσσω δεκατέσσερις ελέγχους σε διαφορετικούς φορείς και σε αυτούς που προανέφερα. Διατάσσω πρώτο -και καλύτερο- έλεγχο στο ΚΕΕΛΠΝΟ. </w:t>
      </w:r>
    </w:p>
    <w:p w14:paraId="5239337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Πείτε μου, καλοί μου συνάδελφοι –σας ρωτώ με καλοπροαίρετο τρόπο- από</w:t>
      </w:r>
      <w:r>
        <w:rPr>
          <w:rFonts w:eastAsia="Times New Roman" w:cs="Times New Roman"/>
          <w:szCs w:val="24"/>
        </w:rPr>
        <w:t xml:space="preserve"> τότε που ιδρύθηκε το ΚΕΕΛΠΝΟ</w:t>
      </w:r>
      <w:r>
        <w:rPr>
          <w:rFonts w:eastAsia="Times New Roman" w:cs="Times New Roman"/>
          <w:szCs w:val="24"/>
        </w:rPr>
        <w:t>,</w:t>
      </w:r>
      <w:r>
        <w:rPr>
          <w:rFonts w:eastAsia="Times New Roman" w:cs="Times New Roman"/>
          <w:szCs w:val="24"/>
        </w:rPr>
        <w:t xml:space="preserve"> έγινε ποτέ έλεγχος </w:t>
      </w:r>
      <w:r>
        <w:rPr>
          <w:rFonts w:eastAsia="Times New Roman" w:cs="Times New Roman"/>
          <w:szCs w:val="24"/>
        </w:rPr>
        <w:lastRenderedPageBreak/>
        <w:t xml:space="preserve">μια φορά για αυτά που ακούγονταν; Μια φορά </w:t>
      </w:r>
      <w:proofErr w:type="spellStart"/>
      <w:r>
        <w:rPr>
          <w:rFonts w:eastAsia="Times New Roman" w:cs="Times New Roman"/>
          <w:szCs w:val="24"/>
        </w:rPr>
        <w:t>απετολμήθη</w:t>
      </w:r>
      <w:proofErr w:type="spellEnd"/>
      <w:r>
        <w:rPr>
          <w:rFonts w:eastAsia="Times New Roman" w:cs="Times New Roman"/>
          <w:szCs w:val="24"/>
        </w:rPr>
        <w:t xml:space="preserve"> και </w:t>
      </w:r>
      <w:proofErr w:type="spellStart"/>
      <w:r>
        <w:rPr>
          <w:rFonts w:eastAsia="Times New Roman" w:cs="Times New Roman"/>
          <w:szCs w:val="24"/>
        </w:rPr>
        <w:t>απεσύρθη</w:t>
      </w:r>
      <w:proofErr w:type="spellEnd"/>
      <w:r>
        <w:rPr>
          <w:rFonts w:eastAsia="Times New Roman" w:cs="Times New Roman"/>
          <w:szCs w:val="24"/>
        </w:rPr>
        <w:t xml:space="preserve">. Το σταμάτησαν. </w:t>
      </w:r>
    </w:p>
    <w:p w14:paraId="5239337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λοιπόν, δεν υποκύψαμε. Είπαμε ότι θα γίνει έλεγχος σε βάθος. Κι εμείς δεχθήκαμε πιέσεις. «</w:t>
      </w:r>
      <w:proofErr w:type="spellStart"/>
      <w:r>
        <w:rPr>
          <w:rFonts w:eastAsia="Times New Roman" w:cs="Times New Roman"/>
          <w:szCs w:val="24"/>
        </w:rPr>
        <w:t>Θου</w:t>
      </w:r>
      <w:proofErr w:type="spellEnd"/>
      <w:r>
        <w:rPr>
          <w:rFonts w:eastAsia="Times New Roman" w:cs="Times New Roman"/>
          <w:szCs w:val="24"/>
        </w:rPr>
        <w:t xml:space="preserve">, Κύριε, </w:t>
      </w:r>
      <w:proofErr w:type="spellStart"/>
      <w:r>
        <w:rPr>
          <w:rFonts w:eastAsia="Times New Roman" w:cs="Times New Roman"/>
          <w:szCs w:val="24"/>
        </w:rPr>
        <w:t>φυλακὴ</w:t>
      </w:r>
      <w:proofErr w:type="spellEnd"/>
      <w:r>
        <w:rPr>
          <w:rFonts w:eastAsia="Times New Roman" w:cs="Times New Roman"/>
          <w:szCs w:val="24"/>
        </w:rPr>
        <w:t xml:space="preserve"> τω στό</w:t>
      </w:r>
      <w:r>
        <w:rPr>
          <w:rFonts w:eastAsia="Times New Roman" w:cs="Times New Roman"/>
          <w:szCs w:val="24"/>
        </w:rPr>
        <w:t xml:space="preserve">ματί μου»! Δεχθήκαμε πολλές πιέσεις. Προχωρήσαμε και προχωρούμε. </w:t>
      </w:r>
    </w:p>
    <w:p w14:paraId="5239337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εξηγήσω τη μανία ορισμένων δημοσιογράφων, θα σας πω και τι άλλο κάναμε. Δεν μίλησα ποτέ μέχρι σήμερα. Η εντολή που έδωσα στην τότε Πρόεδρο,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Κρεμαστινού</w:t>
      </w:r>
      <w:proofErr w:type="spellEnd"/>
      <w:r>
        <w:rPr>
          <w:rFonts w:eastAsia="Times New Roman" w:cs="Times New Roman"/>
          <w:szCs w:val="24"/>
        </w:rPr>
        <w:t xml:space="preserve">, ήταν να μη δοθεί ούτε </w:t>
      </w:r>
      <w:r>
        <w:rPr>
          <w:rFonts w:eastAsia="Times New Roman" w:cs="Times New Roman"/>
          <w:szCs w:val="24"/>
        </w:rPr>
        <w:t xml:space="preserve">1 </w:t>
      </w:r>
      <w:r>
        <w:rPr>
          <w:rFonts w:eastAsia="Times New Roman" w:cs="Times New Roman"/>
          <w:szCs w:val="24"/>
        </w:rPr>
        <w:t xml:space="preserve">ευρώ για τη λεγόμενη «διαφημιστική δαπάνη». Είτε υπάρχουν τιμολόγια είτε δεν υπάρχουν, σταματούν τα πάντα. </w:t>
      </w:r>
    </w:p>
    <w:p w14:paraId="5239337C"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Ξέρετε τι πίεση δέχθηκα, κυρίες και κύριοι συνάδελφοι, από δημοσιογράφους και από εκδότες για αυτή την απόφαση. Και όμως </w:t>
      </w:r>
      <w:r>
        <w:rPr>
          <w:rFonts w:eastAsia="Times New Roman" w:cs="Times New Roman"/>
          <w:szCs w:val="24"/>
        </w:rPr>
        <w:lastRenderedPageBreak/>
        <w:t>δεν υποκύψαμε ούτε εγώ ού</w:t>
      </w:r>
      <w:r>
        <w:rPr>
          <w:rFonts w:eastAsia="Times New Roman" w:cs="Times New Roman"/>
          <w:szCs w:val="24"/>
        </w:rPr>
        <w:t xml:space="preserve">τε ο Ξανθός. Το ίδιο έγινε και μετά από την επόμενη ηγεσία του Υπουργείου μέχρι σήμερα. </w:t>
      </w:r>
    </w:p>
    <w:p w14:paraId="5239337D"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Πρώτος μας στόχος</w:t>
      </w:r>
      <w:r>
        <w:rPr>
          <w:rFonts w:eastAsia="Times New Roman" w:cs="Times New Roman"/>
          <w:szCs w:val="24"/>
        </w:rPr>
        <w:t>,</w:t>
      </w:r>
      <w:r>
        <w:rPr>
          <w:rFonts w:eastAsia="Times New Roman" w:cs="Times New Roman"/>
          <w:szCs w:val="24"/>
        </w:rPr>
        <w:t xml:space="preserve"> να κρατήσουμε όρθια τα χρεωκοπημένα νοσοκομεία που μας αφήσατε και να μην αφήσουμε την πατρίδα χωρίς φάρμακο. Είμαι περήφανος, είναι ό,τι καλύτερο π</w:t>
      </w:r>
      <w:r>
        <w:rPr>
          <w:rFonts w:eastAsia="Times New Roman" w:cs="Times New Roman"/>
          <w:szCs w:val="24"/>
        </w:rPr>
        <w:t xml:space="preserve">ροσέφερα στην πατρίδα στην πιο δύσκολη συγκυρία με αποκορύφωμα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5239337E"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Ξέρετε τι έγινε, κυρίες και κύριοι συνάδελφοι, εκείνη την περίοδο; Καλέστε, λοιπόν, τον κ. </w:t>
      </w:r>
      <w:proofErr w:type="spellStart"/>
      <w:r>
        <w:rPr>
          <w:rFonts w:eastAsia="Times New Roman" w:cs="Times New Roman"/>
          <w:szCs w:val="24"/>
        </w:rPr>
        <w:t>Πλουμή</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έναν άξιο και λαμπρό αξιωματικό της Αστυνομίας που ήταν </w:t>
      </w:r>
      <w:r>
        <w:rPr>
          <w:rFonts w:eastAsia="Times New Roman" w:cs="Times New Roman"/>
          <w:szCs w:val="24"/>
        </w:rPr>
        <w:t>Δ</w:t>
      </w:r>
      <w:r>
        <w:rPr>
          <w:rFonts w:eastAsia="Times New Roman" w:cs="Times New Roman"/>
          <w:szCs w:val="24"/>
        </w:rPr>
        <w:t xml:space="preserve">ιευθυντής της </w:t>
      </w:r>
      <w:r>
        <w:rPr>
          <w:rFonts w:eastAsia="Times New Roman" w:cs="Times New Roman"/>
          <w:szCs w:val="24"/>
        </w:rPr>
        <w:t>Οικονομικής Αστυνομίας</w:t>
      </w:r>
      <w:r>
        <w:rPr>
          <w:rFonts w:eastAsia="Times New Roman" w:cs="Times New Roman"/>
          <w:szCs w:val="24"/>
        </w:rPr>
        <w:t>-</w:t>
      </w:r>
      <w:r>
        <w:rPr>
          <w:rFonts w:eastAsia="Times New Roman" w:cs="Times New Roman"/>
          <w:szCs w:val="24"/>
        </w:rPr>
        <w:t>. Καλέστε τον κ. Ευαγγελάτο</w:t>
      </w:r>
      <w:r>
        <w:rPr>
          <w:rFonts w:eastAsia="Times New Roman" w:cs="Times New Roman"/>
          <w:szCs w:val="24"/>
        </w:rPr>
        <w:t>,</w:t>
      </w:r>
      <w:r>
        <w:rPr>
          <w:rFonts w:eastAsia="Times New Roman" w:cs="Times New Roman"/>
          <w:szCs w:val="24"/>
        </w:rPr>
        <w:t xml:space="preserve"> που τον είχατε διορίσει εσείς υπεύθυνο της επιθεώρησης του Υπουργείου. Καθημερινά από το </w:t>
      </w:r>
      <w:r>
        <w:rPr>
          <w:rFonts w:eastAsia="Times New Roman" w:cs="Times New Roman"/>
          <w:szCs w:val="24"/>
        </w:rPr>
        <w:lastRenderedPageBreak/>
        <w:t>πρωί ως το βράδυ να παρακολουθούμε τις φαρμακαποθήκες. Είχαμε τις πολυεθνικές</w:t>
      </w:r>
      <w:r>
        <w:rPr>
          <w:rFonts w:eastAsia="Times New Roman" w:cs="Times New Roman"/>
          <w:szCs w:val="24"/>
        </w:rPr>
        <w:t>,</w:t>
      </w:r>
      <w:r>
        <w:rPr>
          <w:rFonts w:eastAsia="Times New Roman" w:cs="Times New Roman"/>
          <w:szCs w:val="24"/>
        </w:rPr>
        <w:t xml:space="preserve"> που απειλούσαν με τεχνητές ελλείψεις</w:t>
      </w:r>
      <w:r>
        <w:rPr>
          <w:rFonts w:eastAsia="Times New Roman" w:cs="Times New Roman"/>
          <w:szCs w:val="24"/>
        </w:rPr>
        <w:t xml:space="preserve"> για να ρίξουν την Κυβέρνηση. Δεν τους φοβηθήκαμε ούτε τότε. Είμαι ο μόνος Έλληνας πολιτικός –να το ακούσετε καλά- που στη διακυβέρνηση τη δική σας όταν δημιουργούσαν τεχνητές ελλείψεις</w:t>
      </w:r>
      <w:r>
        <w:rPr>
          <w:rFonts w:eastAsia="Times New Roman" w:cs="Times New Roman"/>
          <w:szCs w:val="24"/>
        </w:rPr>
        <w:t>,</w:t>
      </w:r>
      <w:r>
        <w:rPr>
          <w:rFonts w:eastAsia="Times New Roman" w:cs="Times New Roman"/>
          <w:szCs w:val="24"/>
        </w:rPr>
        <w:t xml:space="preserve"> έκανα δύο μηνύσεις. Καλέστε τον κ. </w:t>
      </w:r>
      <w:proofErr w:type="spellStart"/>
      <w:r>
        <w:rPr>
          <w:rFonts w:eastAsia="Times New Roman" w:cs="Times New Roman"/>
          <w:szCs w:val="24"/>
        </w:rPr>
        <w:t>Ντογιάκο</w:t>
      </w:r>
      <w:proofErr w:type="spellEnd"/>
      <w:r>
        <w:rPr>
          <w:rFonts w:eastAsia="Times New Roman" w:cs="Times New Roman"/>
          <w:szCs w:val="24"/>
        </w:rPr>
        <w:t xml:space="preserve"> να σας τα πει.</w:t>
      </w:r>
    </w:p>
    <w:p w14:paraId="5239337F"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Στις 4 Ιου</w:t>
      </w:r>
      <w:r>
        <w:rPr>
          <w:rFonts w:eastAsia="Times New Roman" w:cs="Times New Roman"/>
          <w:szCs w:val="24"/>
        </w:rPr>
        <w:t xml:space="preserve">νίου, κύριε Πρόεδρε, εκδίδουμε δύο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 xml:space="preserve">ποφάσεις. Και ήμασταν μπροστά σε δίλλημα. Γιατί η </w:t>
      </w:r>
      <w:r>
        <w:rPr>
          <w:rFonts w:eastAsia="Times New Roman" w:cs="Times New Roman"/>
          <w:szCs w:val="24"/>
        </w:rPr>
        <w:t>ε</w:t>
      </w:r>
      <w:r>
        <w:rPr>
          <w:rFonts w:eastAsia="Times New Roman" w:cs="Times New Roman"/>
          <w:szCs w:val="24"/>
        </w:rPr>
        <w:t>ισαγγελέας θα ψάξει -και θα εξηγήσω μετά κάποια πράγματα- ποιοι πείραξαν τις τιμές της λίστας 23 Δεκεμβρίου του 2014. Ήμασταν αναγκασμένοι τότε ή να αποδεχθού</w:t>
      </w:r>
      <w:r>
        <w:rPr>
          <w:rFonts w:eastAsia="Times New Roman" w:cs="Times New Roman"/>
          <w:szCs w:val="24"/>
        </w:rPr>
        <w:t xml:space="preserve">με αυτό -οπότε θα πήγαινε στα ύψη η συμμετοχή των πολιτών- ή να παγώσουμε τη συμμετοχή των πολιτών. </w:t>
      </w:r>
    </w:p>
    <w:p w14:paraId="52393380"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Τι έγινε, λοιπόν, από το 2012; Πάρτε, λοιπόν, τα στοιχεία του ΕΟΠΥΥ</w:t>
      </w:r>
      <w:r>
        <w:rPr>
          <w:rFonts w:eastAsia="Times New Roman" w:cs="Times New Roman"/>
          <w:szCs w:val="24"/>
        </w:rPr>
        <w:t>,</w:t>
      </w:r>
      <w:r>
        <w:rPr>
          <w:rFonts w:eastAsia="Times New Roman" w:cs="Times New Roman"/>
          <w:szCs w:val="24"/>
        </w:rPr>
        <w:t xml:space="preserve"> να δούμε τη συμμετοχή των πολίτων. Το 2012, 10% με 15%. Έφτασε 20%η συμμετοχή των πολι</w:t>
      </w:r>
      <w:r>
        <w:rPr>
          <w:rFonts w:eastAsia="Times New Roman" w:cs="Times New Roman"/>
          <w:szCs w:val="24"/>
        </w:rPr>
        <w:t>τών στα φάρμακα το 2013. Το 2014 έφτασε 26%. Να τα διαψεύσετε, άμα τολμάτε. Να βγείτε στο Βήμα και να τα διαψεύσετε ως άντρες προς άντρες και όχι να λέτε ό,τι θέλετε. Δεν θέλω να λέω για Βουλευτές, αλλά κάποιοι έρχονται αδιάβαστοι εδώ. Πάρτε τα στοιχεία κα</w:t>
      </w:r>
      <w:r>
        <w:rPr>
          <w:rFonts w:eastAsia="Times New Roman" w:cs="Times New Roman"/>
          <w:szCs w:val="24"/>
        </w:rPr>
        <w:t xml:space="preserve">ι διαψεύστε αυτό που λέω. </w:t>
      </w:r>
    </w:p>
    <w:p w14:paraId="52393381"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Τι έγινε το 2015 στο οποίο μας εγκαλείτε; Από το 26% έπεσε στο 24%. Αυτό έγινε. Και εδώ, λοιπόν, παιζόταν το παιχνίδι, κυρίες και κύριοι συνάδελφοι, τα τελευταία χρόνια. Βεβαίως δεν αυξήθηκε η φαρμακευτική δαπάνη γιατί υπάρχει το</w:t>
      </w:r>
      <w:r>
        <w:rPr>
          <w:rFonts w:eastAsia="Times New Roman" w:cs="Times New Roman"/>
          <w:szCs w:val="24"/>
        </w:rPr>
        <w:t xml:space="preserve"> </w:t>
      </w:r>
      <w:proofErr w:type="spellStart"/>
      <w:r>
        <w:rPr>
          <w:rFonts w:eastAsia="Times New Roman" w:cs="Times New Roman"/>
          <w:szCs w:val="24"/>
          <w:lang w:val="en-US"/>
        </w:rPr>
        <w:t>clawback</w:t>
      </w:r>
      <w:proofErr w:type="spellEnd"/>
      <w:r>
        <w:rPr>
          <w:rFonts w:eastAsia="Times New Roman" w:cs="Times New Roman"/>
          <w:szCs w:val="24"/>
        </w:rPr>
        <w:t xml:space="preserve">, και καλώς έγινε, αλλά το παιχνίδι γινόταν αλλιώς μετά. Όσο αυξάνατε τη συμμετοχή </w:t>
      </w:r>
      <w:r>
        <w:rPr>
          <w:rFonts w:eastAsia="Times New Roman" w:cs="Times New Roman"/>
          <w:szCs w:val="24"/>
        </w:rPr>
        <w:lastRenderedPageBreak/>
        <w:t xml:space="preserve">των πολιτών, μειώνατε την επιβάρυνση των πολυεθνικών. Αυτή είναι η αλήθεια. </w:t>
      </w:r>
    </w:p>
    <w:p w14:paraId="52393382"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Επειδή μας κατηγορείτε γενικώς και αορίστως, σας καλώ, λοιπόν, να μας πείτε ένα φάρμακο</w:t>
      </w:r>
      <w:r>
        <w:rPr>
          <w:rFonts w:eastAsia="Times New Roman" w:cs="Times New Roman"/>
          <w:szCs w:val="24"/>
        </w:rPr>
        <w:t xml:space="preserve"> ή μία εταιρεία</w:t>
      </w:r>
      <w:r>
        <w:rPr>
          <w:rFonts w:eastAsia="Times New Roman" w:cs="Times New Roman"/>
          <w:szCs w:val="24"/>
        </w:rPr>
        <w:t>,</w:t>
      </w:r>
      <w:r>
        <w:rPr>
          <w:rFonts w:eastAsia="Times New Roman" w:cs="Times New Roman"/>
          <w:szCs w:val="24"/>
        </w:rPr>
        <w:t xml:space="preserve"> που έτυχε προνομιακής μεταχείρισης την περίοδο που ήμασταν εμείς. Ξέρετε πόσες θα βρεθούν από την έρευνα; Δεν θα πω τώρα γιατί θα προσδιορίσω χρονικά, γιατί ξέρω, γιατί σας έχω ρωτήσει πολλές φορές για διάφορα φάρμακα που έτυχαν ειδικής πρ</w:t>
      </w:r>
      <w:r>
        <w:rPr>
          <w:rFonts w:eastAsia="Times New Roman" w:cs="Times New Roman"/>
          <w:szCs w:val="24"/>
        </w:rPr>
        <w:t xml:space="preserve">ονομίας. </w:t>
      </w:r>
    </w:p>
    <w:p w14:paraId="52393383"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Τι άλλο κάναμε, κύριε Πρόεδρε; Στις 19 Μαΐου δημοσιεύεται και θα καταθέσω στη Βουλή την απόφαση αυτή. </w:t>
      </w:r>
    </w:p>
    <w:p w14:paraId="52393384"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Επίσης θα καταθέσω, κύριε </w:t>
      </w:r>
      <w:proofErr w:type="spellStart"/>
      <w:r>
        <w:rPr>
          <w:rFonts w:eastAsia="Times New Roman" w:cs="Times New Roman"/>
          <w:szCs w:val="24"/>
        </w:rPr>
        <w:t>Δένδια</w:t>
      </w:r>
      <w:proofErr w:type="spellEnd"/>
      <w:r>
        <w:rPr>
          <w:rFonts w:eastAsia="Times New Roman" w:cs="Times New Roman"/>
          <w:szCs w:val="24"/>
        </w:rPr>
        <w:t xml:space="preserve">, και την απόφαση του 2014. Με όλον τον σεβασμό. Δεν αναφέρομαι σε εσάς, κύριε </w:t>
      </w:r>
      <w:proofErr w:type="spellStart"/>
      <w:r>
        <w:rPr>
          <w:rFonts w:eastAsia="Times New Roman" w:cs="Times New Roman"/>
          <w:szCs w:val="24"/>
        </w:rPr>
        <w:t>Δένδια</w:t>
      </w:r>
      <w:proofErr w:type="spellEnd"/>
      <w:r>
        <w:rPr>
          <w:rFonts w:eastAsia="Times New Roman" w:cs="Times New Roman"/>
          <w:szCs w:val="24"/>
        </w:rPr>
        <w:t xml:space="preserve">. Ως </w:t>
      </w:r>
      <w:r>
        <w:rPr>
          <w:rFonts w:eastAsia="Times New Roman" w:cs="Times New Roman"/>
          <w:szCs w:val="24"/>
        </w:rPr>
        <w:lastRenderedPageBreak/>
        <w:t>Κοινοβουλευτικό Εκπρό</w:t>
      </w:r>
      <w:r>
        <w:rPr>
          <w:rFonts w:eastAsia="Times New Roman" w:cs="Times New Roman"/>
          <w:szCs w:val="24"/>
        </w:rPr>
        <w:t xml:space="preserve">σωπο αναφέρομαι. Θα καταθέσω, λοιπόν, την απόφαση. </w:t>
      </w:r>
    </w:p>
    <w:p w14:paraId="52393385" w14:textId="77777777" w:rsidR="00246891" w:rsidRDefault="00DA5D45">
      <w:pPr>
        <w:spacing w:after="0" w:line="600" w:lineRule="auto"/>
        <w:ind w:firstLine="720"/>
        <w:jc w:val="both"/>
        <w:rPr>
          <w:rFonts w:eastAsia="Times New Roman"/>
        </w:rPr>
      </w:pPr>
      <w:r>
        <w:rPr>
          <w:rFonts w:eastAsia="Times New Roman"/>
        </w:rPr>
        <w:t xml:space="preserve">(Στο σημείο αυτό ο Υπουργός Ναυτιλίας και Νησιωτικής Πολιτικής κ. Παναγιώτης </w:t>
      </w:r>
      <w:proofErr w:type="spellStart"/>
      <w:r>
        <w:rPr>
          <w:rFonts w:eastAsia="Times New Roman"/>
        </w:rPr>
        <w:t>Κουρουμπλής</w:t>
      </w:r>
      <w:proofErr w:type="spellEnd"/>
      <w:r>
        <w:rPr>
          <w:rFonts w:eastAsia="Times New Roman"/>
        </w:rPr>
        <w:t xml:space="preserve"> καταθέτει για τα Πρακτικά την προαναφερθείσα απόφαση, η οποία βρίσκεται στο αρχείο του Τμήματος Γραμματείας της Διε</w:t>
      </w:r>
      <w:r>
        <w:rPr>
          <w:rFonts w:eastAsia="Times New Roman"/>
        </w:rPr>
        <w:t>ύθυνσης Στενογραφίας και Πρακτικών της Βουλής)</w:t>
      </w:r>
    </w:p>
    <w:p w14:paraId="52393386"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Τι έκαναν οι «κακοί»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Υπουργοί που τους εγκαλείτε;</w:t>
      </w:r>
    </w:p>
    <w:p w14:paraId="5239338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χονδρεμπορικό</w:t>
      </w:r>
      <w:proofErr w:type="spellEnd"/>
      <w:r>
        <w:rPr>
          <w:rFonts w:eastAsia="Times New Roman" w:cs="Times New Roman"/>
          <w:szCs w:val="24"/>
        </w:rPr>
        <w:t xml:space="preserve"> κέρδος των πολυεθνικών όταν πουλούσαν απευθείας στα φαρμακεία, που είναι έτσι έως 10 εκατομμύρια κάθε χρόνο, το παρακρατούσαν επί εί</w:t>
      </w:r>
      <w:r>
        <w:rPr>
          <w:rFonts w:eastAsia="Times New Roman" w:cs="Times New Roman"/>
          <w:szCs w:val="24"/>
        </w:rPr>
        <w:t xml:space="preserve">κοσι χρόνια. Και επειδή εγώ είμαι παλικάρι και τίμιος άνθρωπος, θα πω ότι ο κ. Γεωργιάδης το 2013 </w:t>
      </w:r>
      <w:r>
        <w:rPr>
          <w:rFonts w:eastAsia="Times New Roman" w:cs="Times New Roman"/>
          <w:szCs w:val="24"/>
        </w:rPr>
        <w:lastRenderedPageBreak/>
        <w:t xml:space="preserve">πήγε να το αλλάξει, αλλά η επόμενη ηγεσία το </w:t>
      </w:r>
      <w:proofErr w:type="spellStart"/>
      <w:r>
        <w:rPr>
          <w:rFonts w:eastAsia="Times New Roman" w:cs="Times New Roman"/>
          <w:szCs w:val="24"/>
        </w:rPr>
        <w:t>επανέφερε</w:t>
      </w:r>
      <w:proofErr w:type="spellEnd"/>
      <w:r>
        <w:rPr>
          <w:rFonts w:eastAsia="Times New Roman" w:cs="Times New Roman"/>
          <w:szCs w:val="24"/>
        </w:rPr>
        <w:t xml:space="preserve"> σε καθεστώς. Τι γινόταν; Το παρακρατούσαν οι πολυεθνικές. Τι έκαναν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Αυτή τη στιγμή τι γίν</w:t>
      </w:r>
      <w:r>
        <w:rPr>
          <w:rFonts w:eastAsia="Times New Roman" w:cs="Times New Roman"/>
          <w:szCs w:val="24"/>
        </w:rPr>
        <w:t xml:space="preserve">εται από τότε; Είναι πόρος του ΕΟΠΥΥ. </w:t>
      </w:r>
    </w:p>
    <w:p w14:paraId="5239338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προχωρήσαμε και αλλάξαμε το θεσμικό πλαίσιο, διότι επί τρία χρόνια εκκρεμούσε και δεν λειτουργούσε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 xml:space="preserve">ιαπραγμάτευσης. Τι σημαίνει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ιαπραγμάτευσης; Αυτό που δεν κάνατε εσείς, που βάζατε</w:t>
      </w:r>
      <w:r>
        <w:rPr>
          <w:rFonts w:eastAsia="Times New Roman" w:cs="Times New Roman"/>
          <w:szCs w:val="24"/>
        </w:rPr>
        <w:t xml:space="preserve"> καινούρ</w:t>
      </w:r>
      <w:r>
        <w:rPr>
          <w:rFonts w:eastAsia="Times New Roman" w:cs="Times New Roman"/>
          <w:szCs w:val="24"/>
        </w:rPr>
        <w:t>γ</w:t>
      </w:r>
      <w:r>
        <w:rPr>
          <w:rFonts w:eastAsia="Times New Roman" w:cs="Times New Roman"/>
          <w:szCs w:val="24"/>
        </w:rPr>
        <w:t xml:space="preserve">ια φάρμακα στη λίστα, επιβαρύνατε τον προϋπολογισμό με 280 εκατομμύρια, χωρίς να αξιολογείται η επίδρασή τους στον ασθενή. Εμείς, λοιπόν, συγκροτήσαμε μια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 xml:space="preserve">ιαπραγμάτευσης με τέσσερις υποεπιτροπές, για να μπορεί να ελέγχεται το κάθε </w:t>
      </w:r>
      <w:r>
        <w:rPr>
          <w:rFonts w:eastAsia="Times New Roman" w:cs="Times New Roman"/>
          <w:szCs w:val="24"/>
        </w:rPr>
        <w:t xml:space="preserve">φάρμακο και να υπάρχει διαπραγμάτευση, όπως κάναμε με φάρμακο που το κρατούσατε σε </w:t>
      </w:r>
      <w:r>
        <w:rPr>
          <w:rFonts w:eastAsia="Times New Roman" w:cs="Times New Roman"/>
          <w:szCs w:val="24"/>
        </w:rPr>
        <w:lastRenderedPageBreak/>
        <w:t>αναμονή</w:t>
      </w:r>
      <w:r>
        <w:rPr>
          <w:rFonts w:eastAsia="Times New Roman" w:cs="Times New Roman"/>
          <w:szCs w:val="24"/>
        </w:rPr>
        <w:t>,</w:t>
      </w:r>
      <w:r>
        <w:rPr>
          <w:rFonts w:eastAsia="Times New Roman" w:cs="Times New Roman"/>
          <w:szCs w:val="24"/>
        </w:rPr>
        <w:t xml:space="preserve"> για να ευνοήσετε πολυεθνική εταιρεία με 1900 ευρώ το φάρμακο της πολυεθνικής δεύτερης και τρίτης γραμμής.  Ήταν πρώτης γραμμής αυτό που είχε η ελληνική εταιρεία, πο</w:t>
      </w:r>
      <w:r>
        <w:rPr>
          <w:rFonts w:eastAsia="Times New Roman" w:cs="Times New Roman"/>
          <w:szCs w:val="24"/>
        </w:rPr>
        <w:t xml:space="preserve">υ το κρατούσατε σε αναμονή </w:t>
      </w:r>
      <w:r>
        <w:rPr>
          <w:rFonts w:eastAsia="Times New Roman" w:cs="Times New Roman"/>
          <w:szCs w:val="24"/>
        </w:rPr>
        <w:t>κ</w:t>
      </w:r>
      <w:r>
        <w:rPr>
          <w:rFonts w:eastAsia="Times New Roman" w:cs="Times New Roman"/>
          <w:szCs w:val="24"/>
        </w:rPr>
        <w:t>αι είχε 900 ευρώ το φάρμακο της ελληνικής βιομηχανίας. Και τι κάναμε πρώτη φορά; Το στείλαμε στη διαπραγμάτευση. Όπως και τη λίστα των νέων φαρμάκων  που παραλάβαμε, τη βάλαμε στη δημόσια διαβούλευση. Ήταν η πρώτη φορά που έγινε</w:t>
      </w:r>
      <w:r>
        <w:rPr>
          <w:rFonts w:eastAsia="Times New Roman" w:cs="Times New Roman"/>
          <w:szCs w:val="24"/>
        </w:rPr>
        <w:t xml:space="preserve"> κάτι τέτοιο. </w:t>
      </w:r>
    </w:p>
    <w:p w14:paraId="5239338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τρόικα, λοιπόν, με την οποία ήμασταν σε κόντρα σφοδρότατη, ζητούσε να αλλάξει ο νόμος</w:t>
      </w:r>
      <w:r>
        <w:rPr>
          <w:rFonts w:eastAsia="Times New Roman" w:cs="Times New Roman"/>
          <w:szCs w:val="24"/>
        </w:rPr>
        <w:t>,</w:t>
      </w:r>
      <w:r>
        <w:rPr>
          <w:rFonts w:eastAsia="Times New Roman" w:cs="Times New Roman"/>
          <w:szCs w:val="24"/>
        </w:rPr>
        <w:t xml:space="preserve"> γιατί θεωρούσε ότι είχε προστατευτικές διατάξεις. Και ψηφίστηκε στο μνημόνιο το άρθρο 2, παράγραφος 6</w:t>
      </w:r>
      <w:r>
        <w:rPr>
          <w:rFonts w:eastAsia="Times New Roman" w:cs="Times New Roman"/>
          <w:szCs w:val="24"/>
        </w:rPr>
        <w:t>,</w:t>
      </w:r>
      <w:r>
        <w:rPr>
          <w:rFonts w:eastAsia="Times New Roman" w:cs="Times New Roman"/>
          <w:szCs w:val="24"/>
        </w:rPr>
        <w:t xml:space="preserve"> και σε δέκα ημέρες στείλαμε στην Εφημερίδα της Κυ</w:t>
      </w:r>
      <w:r>
        <w:rPr>
          <w:rFonts w:eastAsia="Times New Roman" w:cs="Times New Roman"/>
          <w:szCs w:val="24"/>
        </w:rPr>
        <w:t xml:space="preserve">βερνήσεως με ΚΑΔ 7890, στις 27 Αυγούστου –αυτά είναι όλα στοιχεία </w:t>
      </w:r>
      <w:r>
        <w:rPr>
          <w:rFonts w:eastAsia="Times New Roman" w:cs="Times New Roman"/>
          <w:szCs w:val="24"/>
        </w:rPr>
        <w:lastRenderedPageBreak/>
        <w:t xml:space="preserve">που μπορείτε να πάτε στο </w:t>
      </w:r>
      <w:r>
        <w:rPr>
          <w:rFonts w:eastAsia="Times New Roman" w:cs="Times New Roman"/>
          <w:szCs w:val="24"/>
        </w:rPr>
        <w:t>τ</w:t>
      </w:r>
      <w:r>
        <w:rPr>
          <w:rFonts w:eastAsia="Times New Roman" w:cs="Times New Roman"/>
          <w:szCs w:val="24"/>
        </w:rPr>
        <w:t>υπογραφείο να τα βρείτε- την απόφαση τιμολόγησης. Ποια καθυστέρηση υπήρξε; Ήταν είκοσι ημέρες στην ουσία. Δείτε τι έγινε με εσάς το 2014 και εγκαλείτε μετά τον επόμ</w:t>
      </w:r>
      <w:r>
        <w:rPr>
          <w:rFonts w:eastAsia="Times New Roman" w:cs="Times New Roman"/>
          <w:szCs w:val="24"/>
        </w:rPr>
        <w:t>ενο Υπουργό. Από τη μια μεριά λέτε «δεν κάναμε», από την άλλη μεριά λέτε «κάναμε». Σύγχυση μεγάλη. Κυρίες και κύριοι συνάδελφοι, τον Οκτώβριο του 2016 εκδώσατε την περίφημη «μαύρη βίβλο». Δεν προλάβαμε να κυβερνήσουμε ενάμιση χρόνο κάτω από αυτές τις συνθή</w:t>
      </w:r>
      <w:r>
        <w:rPr>
          <w:rFonts w:eastAsia="Times New Roman" w:cs="Times New Roman"/>
          <w:szCs w:val="24"/>
        </w:rPr>
        <w:t xml:space="preserve">κες και εκδώσατε την περίφημη «μαύρη βίβλο». Ξέρετε τι λέτε εκεί; Λέτε, λοιπόν, ότι καταστρέψαμε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φ</w:t>
      </w:r>
      <w:r>
        <w:rPr>
          <w:rFonts w:eastAsia="Times New Roman" w:cs="Times New Roman"/>
          <w:szCs w:val="24"/>
        </w:rPr>
        <w:t xml:space="preserve">αρμακοβιομηχανία. </w:t>
      </w:r>
      <w:r>
        <w:rPr>
          <w:rFonts w:eastAsia="Times New Roman" w:cs="Times New Roman"/>
          <w:szCs w:val="24"/>
        </w:rPr>
        <w:t>Έ</w:t>
      </w:r>
      <w:r>
        <w:rPr>
          <w:rFonts w:eastAsia="Times New Roman" w:cs="Times New Roman"/>
          <w:szCs w:val="24"/>
        </w:rPr>
        <w:t>ρχεστε τώρα και υιοθετείτε την ανώνυμη καταγγελία και λέτε ότι την ευνοήσαμε, την ίδια περίοδο για την οποία δημοσιεύτηκε η πε</w:t>
      </w:r>
      <w:r>
        <w:rPr>
          <w:rFonts w:eastAsia="Times New Roman" w:cs="Times New Roman"/>
          <w:szCs w:val="24"/>
        </w:rPr>
        <w:t xml:space="preserve">ρίφημη «μαύρη βίβλος». Τι κάναμε από τα δυο πράγματα; Δεν μπορεί να κάναμε και τα δυο. Ή το ένα κάναμε ή το άλλο. </w:t>
      </w:r>
    </w:p>
    <w:p w14:paraId="5239338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άκουσα με πολλή προσοχή και με θλίψη</w:t>
      </w:r>
      <w:r>
        <w:rPr>
          <w:rFonts w:eastAsia="Times New Roman" w:cs="Times New Roman"/>
          <w:szCs w:val="24"/>
        </w:rPr>
        <w:t>,</w:t>
      </w:r>
      <w:r>
        <w:rPr>
          <w:rFonts w:eastAsia="Times New Roman" w:cs="Times New Roman"/>
          <w:szCs w:val="24"/>
        </w:rPr>
        <w:t xml:space="preserve"> να γίνεται αναφορά στο όνομά μου από τον κ. Βενιζέλο. «</w:t>
      </w:r>
      <w:proofErr w:type="spellStart"/>
      <w:r>
        <w:rPr>
          <w:rFonts w:eastAsia="Times New Roman" w:cs="Times New Roman"/>
          <w:szCs w:val="24"/>
        </w:rPr>
        <w:t>Θού</w:t>
      </w:r>
      <w:proofErr w:type="spellEnd"/>
      <w:r>
        <w:rPr>
          <w:rFonts w:eastAsia="Times New Roman" w:cs="Times New Roman"/>
          <w:szCs w:val="24"/>
        </w:rPr>
        <w:t>, Κύριε, φυλακή</w:t>
      </w:r>
      <w:r>
        <w:rPr>
          <w:rFonts w:eastAsia="Times New Roman" w:cs="Times New Roman"/>
          <w:szCs w:val="24"/>
        </w:rPr>
        <w:t xml:space="preserve"> τω στόματί μου». Κάποια στιγμή θα μιλήσω, όχι τώρα. Όταν θα έρθει η ώρα, για να μάθουν κάποιοι ότι δεν τους φοβόμαστε ούτε έχουμε κανένα λόγο να φοβόμαστε τίποτα. Γιατί εμείς οι τρεις που μας εγκαλείτε, δεν θα μας βρείτε σε κα</w:t>
      </w:r>
      <w:r>
        <w:rPr>
          <w:rFonts w:eastAsia="Times New Roman" w:cs="Times New Roman"/>
          <w:szCs w:val="24"/>
        </w:rPr>
        <w:t>μ</w:t>
      </w:r>
      <w:r>
        <w:rPr>
          <w:rFonts w:eastAsia="Times New Roman" w:cs="Times New Roman"/>
          <w:szCs w:val="24"/>
        </w:rPr>
        <w:t xml:space="preserve">μία λίστα, ούτε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είχατε καταντήσει να παίρνετε βραστήρες για αυγά ορισμένοι. Αυτό ήταν το κατάντημά σας. </w:t>
      </w:r>
    </w:p>
    <w:p w14:paraId="5239338B" w14:textId="77777777" w:rsidR="00246891" w:rsidRDefault="00DA5D45">
      <w:pPr>
        <w:spacing w:after="0" w:line="600" w:lineRule="auto"/>
        <w:ind w:firstLine="720"/>
        <w:jc w:val="both"/>
        <w:rPr>
          <w:rFonts w:eastAsia="Times New Roman"/>
          <w:szCs w:val="24"/>
        </w:rPr>
      </w:pPr>
      <w:r>
        <w:rPr>
          <w:rFonts w:eastAsia="Times New Roman"/>
          <w:szCs w:val="24"/>
        </w:rPr>
        <w:t>Κύριε Μητσοτάκη, εγώ δεν είμαι γιος Πρωθυπουργού ούτε υπήρξα υιοθετημένος κανενός οικονομικού κύκλου. Στα Γλυκά Νερά έμενα, στα Γλυκά Νερά μένω. Την ίδια ζωή έκ</w:t>
      </w:r>
      <w:r>
        <w:rPr>
          <w:rFonts w:eastAsia="Times New Roman"/>
          <w:szCs w:val="24"/>
        </w:rPr>
        <w:t xml:space="preserve">ανα, την ίδια ζωή κάνω. Σας είπα, όμως, ότι κατάγομαι από ένα περίεργο κράμα Ποντίων και </w:t>
      </w:r>
      <w:proofErr w:type="spellStart"/>
      <w:r>
        <w:rPr>
          <w:rFonts w:eastAsia="Times New Roman"/>
          <w:szCs w:val="24"/>
        </w:rPr>
        <w:t>Ακαρνάνων</w:t>
      </w:r>
      <w:proofErr w:type="spellEnd"/>
      <w:r>
        <w:rPr>
          <w:rFonts w:eastAsia="Times New Roman"/>
          <w:szCs w:val="24"/>
        </w:rPr>
        <w:t xml:space="preserve">, </w:t>
      </w:r>
      <w:proofErr w:type="spellStart"/>
      <w:r>
        <w:rPr>
          <w:rFonts w:eastAsia="Times New Roman"/>
          <w:szCs w:val="24"/>
        </w:rPr>
        <w:t>Βαλτινών</w:t>
      </w:r>
      <w:proofErr w:type="spellEnd"/>
      <w:r>
        <w:rPr>
          <w:rFonts w:eastAsia="Times New Roman"/>
          <w:szCs w:val="24"/>
        </w:rPr>
        <w:t xml:space="preserve"> και </w:t>
      </w:r>
      <w:proofErr w:type="spellStart"/>
      <w:r>
        <w:rPr>
          <w:rFonts w:eastAsia="Times New Roman"/>
          <w:szCs w:val="24"/>
        </w:rPr>
        <w:t>Ξηρομεριτών</w:t>
      </w:r>
      <w:proofErr w:type="spellEnd"/>
      <w:r>
        <w:rPr>
          <w:rFonts w:eastAsia="Times New Roman"/>
          <w:szCs w:val="24"/>
        </w:rPr>
        <w:t xml:space="preserve">. Εάν θέλετε να </w:t>
      </w:r>
      <w:r>
        <w:rPr>
          <w:rFonts w:eastAsia="Times New Roman"/>
          <w:szCs w:val="24"/>
        </w:rPr>
        <w:lastRenderedPageBreak/>
        <w:t xml:space="preserve">κάνουμε αντάρτικο, θα το κάνουμε. Θα προσέχετε, όμως, πώς χρησιμοποιείτε το όνομά μου. Γιατί το πρόσωπο το δικό μου </w:t>
      </w:r>
      <w:r>
        <w:rPr>
          <w:rFonts w:eastAsia="Times New Roman"/>
          <w:szCs w:val="24"/>
        </w:rPr>
        <w:t xml:space="preserve">είναι κρυστάλλινο. Όταν λέω κρυστάλλινο, εννοώ κρυστάλλινο. Σας προκαλώ για οτιδήποτε. </w:t>
      </w:r>
    </w:p>
    <w:p w14:paraId="5239338C" w14:textId="77777777" w:rsidR="00246891" w:rsidRDefault="00DA5D45">
      <w:pPr>
        <w:spacing w:after="0" w:line="600" w:lineRule="auto"/>
        <w:ind w:firstLine="720"/>
        <w:jc w:val="both"/>
        <w:rPr>
          <w:rFonts w:eastAsia="Times New Roman"/>
          <w:szCs w:val="24"/>
        </w:rPr>
      </w:pPr>
      <w:r>
        <w:rPr>
          <w:rFonts w:eastAsia="Times New Roman"/>
          <w:szCs w:val="24"/>
        </w:rPr>
        <w:t>Σέβομαι, λοιπόν, τον καθένα, σέβομαι κάθε συνάδελφο, αλλά μέχρι ενός σημείου οι καταγγελίες και ο τρόπος αυτός με τον οποίο επιχειρείτε να σπιλώσετε ανθρώπους, με μία ανυπόστατη καταγγελία, ανώνυμη, που έλεγε ότι ήμουν Υπουργός το 2016, -τόσο σοβαρή καταγγ</w:t>
      </w:r>
      <w:r>
        <w:rPr>
          <w:rFonts w:eastAsia="Times New Roman"/>
          <w:szCs w:val="24"/>
        </w:rPr>
        <w:t>ελία υιοθετήσατε- που έλεγε ότι εξέδωσα υπουργικές αποφάσεις, που παραβίασα τον νόμο. Και μέχρι τώρα δεν έχετε το κουράγιο να πείτε συ</w:t>
      </w:r>
      <w:r>
        <w:rPr>
          <w:rFonts w:eastAsia="Times New Roman"/>
          <w:szCs w:val="24"/>
        </w:rPr>
        <w:t>γ</w:t>
      </w:r>
      <w:r>
        <w:rPr>
          <w:rFonts w:eastAsia="Times New Roman"/>
          <w:szCs w:val="24"/>
        </w:rPr>
        <w:t xml:space="preserve">γνώμη. Αν δεν πείτε συγγνώμη, δυστυχώς, είστε συκοφάντες. Αυτή είναι η αλήθεια. </w:t>
      </w:r>
    </w:p>
    <w:p w14:paraId="5239338D" w14:textId="77777777" w:rsidR="00246891" w:rsidRDefault="00DA5D45">
      <w:pPr>
        <w:spacing w:after="0" w:line="600" w:lineRule="auto"/>
        <w:ind w:firstLine="720"/>
        <w:jc w:val="both"/>
        <w:rPr>
          <w:rFonts w:eastAsia="Times New Roman"/>
          <w:szCs w:val="24"/>
        </w:rPr>
      </w:pPr>
      <w:r>
        <w:rPr>
          <w:rFonts w:eastAsia="Times New Roman"/>
          <w:szCs w:val="24"/>
        </w:rPr>
        <w:lastRenderedPageBreak/>
        <w:t>Και ξέρετε πολύ καλά που απευθύνεστε. Ξέ</w:t>
      </w:r>
      <w:r>
        <w:rPr>
          <w:rFonts w:eastAsia="Times New Roman"/>
          <w:szCs w:val="24"/>
        </w:rPr>
        <w:t xml:space="preserve">ρουν και στην Ευρώπη, κυρίες και κύριοι συνάδελφοι. Γιατί πήγα ως Υπουργός στο άτυπο Συμβούλιο Υπουργών Υγείας στη Λετονία και </w:t>
      </w:r>
      <w:proofErr w:type="spellStart"/>
      <w:r>
        <w:rPr>
          <w:rFonts w:eastAsia="Times New Roman"/>
          <w:szCs w:val="24"/>
        </w:rPr>
        <w:t>ετόλμησα</w:t>
      </w:r>
      <w:proofErr w:type="spellEnd"/>
      <w:r>
        <w:rPr>
          <w:rFonts w:eastAsia="Times New Roman"/>
          <w:szCs w:val="24"/>
        </w:rPr>
        <w:t xml:space="preserve"> –και ήταν η πρώτη φορά στην Ευρώπη, σε διυπουργική, που υπήρξε Υπουργός που το έκανε- και είπα στους Ευρωπαίους: «Κύριοι</w:t>
      </w:r>
      <w:r>
        <w:rPr>
          <w:rFonts w:eastAsia="Times New Roman"/>
          <w:szCs w:val="24"/>
        </w:rPr>
        <w:t xml:space="preserve">, πρέπει να διαπραγματευτούμε από κοινού την τιμή των καινοτόμων φαρμάκων, για να είναι </w:t>
      </w:r>
      <w:proofErr w:type="spellStart"/>
      <w:r>
        <w:rPr>
          <w:rFonts w:eastAsia="Times New Roman"/>
          <w:szCs w:val="24"/>
        </w:rPr>
        <w:t>προσβάσιμα</w:t>
      </w:r>
      <w:proofErr w:type="spellEnd"/>
      <w:r>
        <w:rPr>
          <w:rFonts w:eastAsia="Times New Roman"/>
          <w:szCs w:val="24"/>
        </w:rPr>
        <w:t xml:space="preserve"> από όλους τους πολίτες». </w:t>
      </w:r>
    </w:p>
    <w:p w14:paraId="5239338E" w14:textId="77777777" w:rsidR="00246891" w:rsidRDefault="00DA5D45">
      <w:pPr>
        <w:spacing w:after="0" w:line="600" w:lineRule="auto"/>
        <w:ind w:firstLine="720"/>
        <w:jc w:val="both"/>
        <w:rPr>
          <w:rFonts w:eastAsia="Times New Roman"/>
          <w:szCs w:val="24"/>
        </w:rPr>
      </w:pPr>
      <w:r>
        <w:rPr>
          <w:rFonts w:eastAsia="Times New Roman"/>
          <w:szCs w:val="24"/>
        </w:rPr>
        <w:t xml:space="preserve">Το ίδιο έκανα και στη </w:t>
      </w:r>
      <w:r>
        <w:rPr>
          <w:rFonts w:eastAsia="Times New Roman"/>
          <w:szCs w:val="24"/>
        </w:rPr>
        <w:t>σ</w:t>
      </w:r>
      <w:r>
        <w:rPr>
          <w:rFonts w:eastAsia="Times New Roman"/>
          <w:szCs w:val="24"/>
        </w:rPr>
        <w:t xml:space="preserve">υνέλευση του Παγκόσμιου Οργανισμού Υγείας. </w:t>
      </w:r>
      <w:r>
        <w:rPr>
          <w:rFonts w:eastAsia="Times New Roman"/>
          <w:szCs w:val="24"/>
        </w:rPr>
        <w:t>Ξ</w:t>
      </w:r>
      <w:r>
        <w:rPr>
          <w:rFonts w:eastAsia="Times New Roman"/>
          <w:szCs w:val="24"/>
        </w:rPr>
        <w:t xml:space="preserve">έρετε τι είπε ο τότε </w:t>
      </w:r>
      <w:r>
        <w:rPr>
          <w:rFonts w:eastAsia="Times New Roman"/>
          <w:szCs w:val="24"/>
        </w:rPr>
        <w:t>ε</w:t>
      </w:r>
      <w:r>
        <w:rPr>
          <w:rFonts w:eastAsia="Times New Roman"/>
          <w:szCs w:val="24"/>
        </w:rPr>
        <w:t>κπρόσωπος των Ηνωμένων Εθνών στον πρέσβη μ</w:t>
      </w:r>
      <w:r>
        <w:rPr>
          <w:rFonts w:eastAsia="Times New Roman"/>
          <w:szCs w:val="24"/>
        </w:rPr>
        <w:t>ας τον κ. Αλεξανδρίδη; Είπε: «Δεν άκουσα ποτέ Υπουργό</w:t>
      </w:r>
      <w:r>
        <w:rPr>
          <w:rFonts w:eastAsia="Times New Roman"/>
          <w:szCs w:val="24"/>
        </w:rPr>
        <w:t>,</w:t>
      </w:r>
      <w:r>
        <w:rPr>
          <w:rFonts w:eastAsia="Times New Roman"/>
          <w:szCs w:val="24"/>
        </w:rPr>
        <w:t xml:space="preserve"> να έχει τέτοιο κουράγιο, να λέει τέτοια πράγματα». Αυτά </w:t>
      </w:r>
      <w:r>
        <w:rPr>
          <w:rFonts w:eastAsia="Times New Roman"/>
          <w:szCs w:val="24"/>
        </w:rPr>
        <w:lastRenderedPageBreak/>
        <w:t>τους είπα κι εκεί. Γιατί είχα μια συνεχή συνεργασία και με τους ακτιβιστές των Βρυξε</w:t>
      </w:r>
      <w:r>
        <w:rPr>
          <w:rFonts w:eastAsia="Times New Roman"/>
          <w:szCs w:val="24"/>
        </w:rPr>
        <w:t>λ</w:t>
      </w:r>
      <w:r>
        <w:rPr>
          <w:rFonts w:eastAsia="Times New Roman"/>
          <w:szCs w:val="24"/>
        </w:rPr>
        <w:t>λών κατά των πολυεθνικών και της αρπαγής που έκαναν.</w:t>
      </w:r>
    </w:p>
    <w:p w14:paraId="5239338F" w14:textId="77777777" w:rsidR="00246891" w:rsidRDefault="00DA5D45">
      <w:pPr>
        <w:spacing w:after="0" w:line="600" w:lineRule="auto"/>
        <w:ind w:firstLine="720"/>
        <w:jc w:val="both"/>
        <w:rPr>
          <w:rFonts w:eastAsia="Times New Roman"/>
          <w:szCs w:val="24"/>
        </w:rPr>
      </w:pPr>
      <w:r>
        <w:rPr>
          <w:rFonts w:eastAsia="Times New Roman"/>
          <w:szCs w:val="24"/>
        </w:rPr>
        <w:t>Είναι ε</w:t>
      </w:r>
      <w:r>
        <w:rPr>
          <w:rFonts w:eastAsia="Times New Roman"/>
          <w:szCs w:val="24"/>
        </w:rPr>
        <w:t>υκαιρία τώρα που ξεσπάει αυτό το σκάνδαλο, όχι μόνο να υπάρξει ένα μεγάλο πρόστιμο σε όλους αυτούς τους κυρίους, αλλά να προχωρήσουμε, επιτέλους, στηρίζοντας την παραγωγή φαρμάκου στην Ελλάδα. Η Ελλάδα έχει όλες τις προϋποθέσεις</w:t>
      </w:r>
      <w:r>
        <w:rPr>
          <w:rFonts w:eastAsia="Times New Roman"/>
          <w:szCs w:val="24"/>
        </w:rPr>
        <w:t>,</w:t>
      </w:r>
      <w:r>
        <w:rPr>
          <w:rFonts w:eastAsia="Times New Roman"/>
          <w:szCs w:val="24"/>
        </w:rPr>
        <w:t xml:space="preserve"> να γίνει η Ελβετία του Νότ</w:t>
      </w:r>
      <w:r>
        <w:rPr>
          <w:rFonts w:eastAsia="Times New Roman"/>
          <w:szCs w:val="24"/>
        </w:rPr>
        <w:t xml:space="preserve">ου στο </w:t>
      </w:r>
      <w:proofErr w:type="spellStart"/>
      <w:r>
        <w:rPr>
          <w:rFonts w:eastAsia="Times New Roman"/>
          <w:szCs w:val="24"/>
        </w:rPr>
        <w:t>γενόσημο</w:t>
      </w:r>
      <w:proofErr w:type="spellEnd"/>
      <w:r>
        <w:rPr>
          <w:rFonts w:eastAsia="Times New Roman"/>
          <w:szCs w:val="24"/>
        </w:rPr>
        <w:t xml:space="preserve">, στο αξιόπιστο </w:t>
      </w:r>
      <w:proofErr w:type="spellStart"/>
      <w:r>
        <w:rPr>
          <w:rFonts w:eastAsia="Times New Roman"/>
          <w:szCs w:val="24"/>
        </w:rPr>
        <w:t>γενόσημο</w:t>
      </w:r>
      <w:proofErr w:type="spellEnd"/>
      <w:r>
        <w:rPr>
          <w:rFonts w:eastAsia="Times New Roman"/>
          <w:szCs w:val="24"/>
        </w:rPr>
        <w:t xml:space="preserve"> φάρμακο. Πρέπει, όμως, παράλληλα να καταλάβουν ότι με τις </w:t>
      </w:r>
      <w:proofErr w:type="spellStart"/>
      <w:r>
        <w:rPr>
          <w:rFonts w:eastAsia="Times New Roman"/>
          <w:szCs w:val="24"/>
        </w:rPr>
        <w:t>ενδοομιλικές</w:t>
      </w:r>
      <w:proofErr w:type="spellEnd"/>
      <w:r>
        <w:rPr>
          <w:rFonts w:eastAsia="Times New Roman"/>
          <w:szCs w:val="24"/>
        </w:rPr>
        <w:t xml:space="preserve"> συναλλαγές</w:t>
      </w:r>
      <w:r>
        <w:rPr>
          <w:rFonts w:eastAsia="Times New Roman"/>
          <w:szCs w:val="24"/>
        </w:rPr>
        <w:t>,</w:t>
      </w:r>
      <w:r>
        <w:rPr>
          <w:rFonts w:eastAsia="Times New Roman"/>
          <w:szCs w:val="24"/>
        </w:rPr>
        <w:t xml:space="preserve"> δεν μπορούν να αρπάζουν το δημόσιο χρήμα. </w:t>
      </w:r>
    </w:p>
    <w:p w14:paraId="52393390" w14:textId="77777777" w:rsidR="00246891" w:rsidRDefault="00DA5D45">
      <w:pPr>
        <w:spacing w:after="0" w:line="600" w:lineRule="auto"/>
        <w:ind w:firstLine="720"/>
        <w:jc w:val="both"/>
        <w:rPr>
          <w:rFonts w:eastAsia="Times New Roman"/>
          <w:szCs w:val="24"/>
        </w:rPr>
      </w:pPr>
      <w:r>
        <w:rPr>
          <w:rFonts w:eastAsia="Times New Roman"/>
          <w:szCs w:val="24"/>
        </w:rPr>
        <w:t>Άκουσα και κάτι ακόμα, κύριε Πρόεδρε. Άκουσα με έκπληξη τον κ. Σαμαρά</w:t>
      </w:r>
      <w:r>
        <w:rPr>
          <w:rFonts w:eastAsia="Times New Roman"/>
          <w:szCs w:val="24"/>
        </w:rPr>
        <w:t>,</w:t>
      </w:r>
      <w:r>
        <w:rPr>
          <w:rFonts w:eastAsia="Times New Roman"/>
          <w:szCs w:val="24"/>
        </w:rPr>
        <w:t xml:space="preserve"> να απευθύνεται στον</w:t>
      </w:r>
      <w:r>
        <w:rPr>
          <w:rFonts w:eastAsia="Times New Roman"/>
          <w:szCs w:val="24"/>
        </w:rPr>
        <w:t xml:space="preserve"> κ. Τσίπρα λέγοντάς του: «Κύριε </w:t>
      </w:r>
      <w:r>
        <w:rPr>
          <w:rFonts w:eastAsia="Times New Roman"/>
          <w:szCs w:val="24"/>
        </w:rPr>
        <w:lastRenderedPageBreak/>
        <w:t>Τσίπρα, στη δική μας περίοδο δεν υπήρξαν κέρδη των πολυεθνικών. Στη δική σας υπήρξαν». Αυτό τι είναι; Εγκάλεσε τον κ. Τσίπρα γιατί; Κάτω από την πίεση τη δική μας αναγκάστηκαν για πρώτη φορά να παρουσιάσουν κέρδη και να υπάρ</w:t>
      </w:r>
      <w:r>
        <w:rPr>
          <w:rFonts w:eastAsia="Times New Roman"/>
          <w:szCs w:val="24"/>
        </w:rPr>
        <w:t xml:space="preserve">ξει φορολόγηση από το ελληνικό κράτος οι εταιρείες που είχαν 400 εκατομμύρια τζίρο τον χρόνο. Τις είχατε αγγίξει; Τις είχατε πειράξει; Αυτή είναι η αλήθεια. Αυτή είναι η πραγματικότητα. </w:t>
      </w:r>
    </w:p>
    <w:p w14:paraId="52393391"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με </w:t>
      </w:r>
      <w:proofErr w:type="spellStart"/>
      <w:r>
        <w:rPr>
          <w:rFonts w:eastAsia="Times New Roman"/>
          <w:szCs w:val="24"/>
        </w:rPr>
        <w:t>συγχωρείτε</w:t>
      </w:r>
      <w:proofErr w:type="spellEnd"/>
      <w:r>
        <w:rPr>
          <w:rFonts w:eastAsia="Times New Roman"/>
          <w:szCs w:val="24"/>
        </w:rPr>
        <w:t xml:space="preserve"> που σα</w:t>
      </w:r>
      <w:r>
        <w:rPr>
          <w:rFonts w:eastAsia="Times New Roman"/>
          <w:szCs w:val="24"/>
        </w:rPr>
        <w:t xml:space="preserve">ς διακόπτω. </w:t>
      </w:r>
    </w:p>
    <w:p w14:paraId="52393392" w14:textId="77777777" w:rsidR="00246891" w:rsidRDefault="00DA5D45">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Ολοκληρώνω, κύριε Πρόεδρε. </w:t>
      </w:r>
    </w:p>
    <w:p w14:paraId="52393393"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δώστε μου μισό λεπτό να κάνω μία ανακοίνωση προς το Σώμα. Περιμένει ένα σχολείο. Έχει πάνω από ε</w:t>
      </w:r>
      <w:r>
        <w:rPr>
          <w:rFonts w:eastAsia="Times New Roman"/>
          <w:szCs w:val="24"/>
        </w:rPr>
        <w:t>ίκοσι λεπτά.</w:t>
      </w:r>
    </w:p>
    <w:p w14:paraId="52393394" w14:textId="77777777" w:rsidR="00246891" w:rsidRDefault="00DA5D45">
      <w:pPr>
        <w:spacing w:after="0" w:line="600" w:lineRule="auto"/>
        <w:ind w:firstLine="720"/>
        <w:jc w:val="both"/>
        <w:rPr>
          <w:rFonts w:eastAsia="Times New Roman"/>
          <w:szCs w:val="24"/>
        </w:rPr>
      </w:pPr>
      <w:r>
        <w:rPr>
          <w:rFonts w:eastAsia="Times New Roman"/>
          <w:szCs w:val="24"/>
        </w:rPr>
        <w:t>Σας ενημερώνω κι εσάς ότι από το εικοσάλεπτο που είχατε στη διάθεσή σας, ήδη φτάσατε τα εικοσιπέντε λεπτά. Απλώς προς ενημέρωσή σας να επισπεύδετε.</w:t>
      </w:r>
    </w:p>
    <w:p w14:paraId="5239339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w:t>
      </w:r>
      <w:r>
        <w:rPr>
          <w:rFonts w:eastAsia="Times New Roman" w:cs="Times New Roman"/>
          <w:szCs w:val="24"/>
        </w:rPr>
        <w:t>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τέσσερις μαθητές και μαθήτριες και δύο σ</w:t>
      </w:r>
      <w:r>
        <w:rPr>
          <w:rFonts w:eastAsia="Times New Roman" w:cs="Times New Roman"/>
          <w:szCs w:val="24"/>
        </w:rPr>
        <w:t>υνοδοί</w:t>
      </w:r>
      <w:r>
        <w:rPr>
          <w:rFonts w:eastAsia="Times New Roman" w:cs="Times New Roman"/>
          <w:szCs w:val="24"/>
        </w:rPr>
        <w:t xml:space="preserve"> </w:t>
      </w:r>
      <w:r>
        <w:rPr>
          <w:rFonts w:eastAsia="Times New Roman" w:cs="Times New Roman"/>
          <w:szCs w:val="24"/>
        </w:rPr>
        <w:t xml:space="preserve">εκπαιδευτικοί, </w:t>
      </w:r>
      <w:r>
        <w:rPr>
          <w:rFonts w:eastAsia="Times New Roman" w:cs="Times New Roman"/>
          <w:szCs w:val="24"/>
        </w:rPr>
        <w:t xml:space="preserve">από το </w:t>
      </w:r>
      <w:r>
        <w:rPr>
          <w:rFonts w:eastAsia="Times New Roman" w:cs="Times New Roman"/>
          <w:szCs w:val="24"/>
        </w:rPr>
        <w:t xml:space="preserve"> </w:t>
      </w:r>
      <w:proofErr w:type="spellStart"/>
      <w:r>
        <w:rPr>
          <w:rFonts w:eastAsia="Times New Roman" w:cs="Times New Roman"/>
          <w:szCs w:val="24"/>
        </w:rPr>
        <w:t>Γυμνασίο</w:t>
      </w:r>
      <w:proofErr w:type="spellEnd"/>
      <w:r>
        <w:rPr>
          <w:rFonts w:eastAsia="Times New Roman" w:cs="Times New Roman"/>
          <w:szCs w:val="24"/>
        </w:rPr>
        <w:t xml:space="preserve"> </w:t>
      </w:r>
      <w:proofErr w:type="spellStart"/>
      <w:r>
        <w:rPr>
          <w:rFonts w:eastAsia="Times New Roman" w:cs="Times New Roman"/>
          <w:szCs w:val="24"/>
        </w:rPr>
        <w:t>Μελίκης</w:t>
      </w:r>
      <w:proofErr w:type="spellEnd"/>
      <w:r>
        <w:rPr>
          <w:rFonts w:eastAsia="Times New Roman" w:cs="Times New Roman"/>
          <w:szCs w:val="24"/>
        </w:rPr>
        <w:t xml:space="preserve"> Ημαθίας</w:t>
      </w:r>
      <w:r w:rsidRPr="00062279">
        <w:rPr>
          <w:rFonts w:eastAsia="Times New Roman" w:cs="Times New Roman"/>
          <w:szCs w:val="24"/>
        </w:rPr>
        <w:t xml:space="preserve"> </w:t>
      </w:r>
      <w:r>
        <w:rPr>
          <w:rFonts w:eastAsia="Times New Roman" w:cs="Times New Roman"/>
          <w:szCs w:val="24"/>
        </w:rPr>
        <w:t>(δεύτερο τμήμα)</w:t>
      </w:r>
      <w:r>
        <w:rPr>
          <w:rFonts w:eastAsia="Times New Roman" w:cs="Times New Roman"/>
          <w:szCs w:val="24"/>
        </w:rPr>
        <w:t xml:space="preserve">. </w:t>
      </w:r>
    </w:p>
    <w:p w14:paraId="52393396" w14:textId="77777777" w:rsidR="00246891" w:rsidRDefault="00DA5D45">
      <w:pPr>
        <w:tabs>
          <w:tab w:val="left" w:pos="4290"/>
        </w:tabs>
        <w:spacing w:after="0"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52393397"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239339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Κουρουμπλή</w:t>
      </w:r>
      <w:proofErr w:type="spellEnd"/>
      <w:r>
        <w:rPr>
          <w:rFonts w:eastAsia="Times New Roman" w:cs="Times New Roman"/>
          <w:szCs w:val="24"/>
        </w:rPr>
        <w:t>.</w:t>
      </w:r>
    </w:p>
    <w:p w14:paraId="5239339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Κυρίες και κύριοι συνάδελφοι, έχω ψηλά στη συνείδησή μου το αίσθημα του τεκμηρίου </w:t>
      </w:r>
      <w:proofErr w:type="spellStart"/>
      <w:r>
        <w:rPr>
          <w:rFonts w:eastAsia="Times New Roman" w:cs="Times New Roman"/>
          <w:szCs w:val="24"/>
        </w:rPr>
        <w:t>αθωότητος</w:t>
      </w:r>
      <w:proofErr w:type="spellEnd"/>
      <w:r>
        <w:rPr>
          <w:rFonts w:eastAsia="Times New Roman" w:cs="Times New Roman"/>
          <w:szCs w:val="24"/>
        </w:rPr>
        <w:t xml:space="preserve">, για κάθε άνθρωπο που μπορεί να εγκαλείται. Γι’ αυτό και δεν βιάζομαι να μιλώ. </w:t>
      </w:r>
    </w:p>
    <w:p w14:paraId="5239339A"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Εύχομαι -και το εννοώ- αυτά να διερευνηθούν. Αλλά όχι ότι δεν υπάρχει σκάνδαλο, όχι</w:t>
      </w:r>
      <w:r>
        <w:rPr>
          <w:rFonts w:eastAsia="Times New Roman" w:cs="Times New Roman"/>
          <w:szCs w:val="24"/>
        </w:rPr>
        <w:t>,</w:t>
      </w:r>
      <w:r>
        <w:rPr>
          <w:rFonts w:eastAsia="Times New Roman" w:cs="Times New Roman"/>
          <w:szCs w:val="24"/>
        </w:rPr>
        <w:t xml:space="preserve"> κυρίες και κύριοι συνάδελφοι</w:t>
      </w:r>
      <w:r>
        <w:rPr>
          <w:rFonts w:eastAsia="Times New Roman" w:cs="Times New Roman"/>
          <w:szCs w:val="24"/>
        </w:rPr>
        <w:t>,</w:t>
      </w:r>
      <w:r>
        <w:rPr>
          <w:rFonts w:eastAsia="Times New Roman" w:cs="Times New Roman"/>
          <w:szCs w:val="24"/>
        </w:rPr>
        <w:t xml:space="preserve"> ότι δεν ξέρουμε πώς λειτούργησε η ελίτ του ιατρικού κόσμου με την παθητική δωροδοκία και δεν μιλάει κανείς, όχι γιατί η Ελλάδα, κύριε Πρόεδρε, δεν ήταν η χώρα που έκανε τα περισσότερα συνέδρια από όλη την </w:t>
      </w:r>
      <w:r>
        <w:rPr>
          <w:rFonts w:eastAsia="Times New Roman" w:cs="Times New Roman"/>
          <w:szCs w:val="24"/>
        </w:rPr>
        <w:lastRenderedPageBreak/>
        <w:t>Ευρώπη και όλοι ξέρ</w:t>
      </w:r>
      <w:r>
        <w:rPr>
          <w:rFonts w:eastAsia="Times New Roman" w:cs="Times New Roman"/>
          <w:szCs w:val="24"/>
        </w:rPr>
        <w:t>ουμε, κύριε Πρόεδρε</w:t>
      </w:r>
      <w:r>
        <w:rPr>
          <w:rFonts w:eastAsia="Times New Roman" w:cs="Times New Roman"/>
          <w:szCs w:val="24"/>
        </w:rPr>
        <w:t>,</w:t>
      </w:r>
      <w:r>
        <w:rPr>
          <w:rFonts w:eastAsia="Times New Roman" w:cs="Times New Roman"/>
          <w:szCs w:val="24"/>
        </w:rPr>
        <w:t xml:space="preserve"> και πώς γινόντουσαν οι </w:t>
      </w:r>
      <w:proofErr w:type="spellStart"/>
      <w:r>
        <w:rPr>
          <w:rFonts w:eastAsia="Times New Roman" w:cs="Times New Roman"/>
          <w:szCs w:val="24"/>
        </w:rPr>
        <w:t>αδειοδοτήσεις</w:t>
      </w:r>
      <w:proofErr w:type="spellEnd"/>
      <w:r>
        <w:rPr>
          <w:rFonts w:eastAsia="Times New Roman" w:cs="Times New Roman"/>
          <w:szCs w:val="24"/>
        </w:rPr>
        <w:t xml:space="preserve"> των φαρμάκων, διότι εκεί γινόταν το παιχνίδι το μεγάλο. Δεν έχουμε κανέναν λόγο να μη διερευνηθούν. Να διερευνηθούν προς κάθε κατεύθυνση και τότε ο καθένας θα αναλάβει τις δικές του ευθύνες. Πιστεύω</w:t>
      </w:r>
      <w:r>
        <w:rPr>
          <w:rFonts w:eastAsia="Times New Roman" w:cs="Times New Roman"/>
          <w:szCs w:val="24"/>
        </w:rPr>
        <w:t>, πολιτικές. Μέχρι τότε δεν μπορεί κανείς να πει για κανέναν τίποτα. Αφού γίνει η έρευνα, τότε και πάλι λέω ότι ο καθένας θα αναλάβει τις ευθύνες του.</w:t>
      </w:r>
    </w:p>
    <w:p w14:paraId="5239339B"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239339C"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39D"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w:t>
      </w:r>
      <w:r>
        <w:rPr>
          <w:rFonts w:eastAsia="Times New Roman" w:cs="Times New Roman"/>
          <w:szCs w:val="24"/>
        </w:rPr>
        <w:t xml:space="preserve">ο έχει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r>
        <w:rPr>
          <w:rFonts w:eastAsia="Times New Roman" w:cs="Times New Roman"/>
          <w:szCs w:val="24"/>
        </w:rPr>
        <w:t xml:space="preserve"> και θα ακολουθήσει ο Υπουργός Υγείας, ο κ. Ξανθός.</w:t>
      </w:r>
    </w:p>
    <w:p w14:paraId="5239339E"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5239339F"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κύριοι συνάδελφοι, οι διαδικασίες κρίνονται από την αποτελεσματικότητά</w:t>
      </w:r>
      <w:r>
        <w:rPr>
          <w:rFonts w:eastAsia="Times New Roman" w:cs="Times New Roman"/>
          <w:szCs w:val="24"/>
        </w:rPr>
        <w:t xml:space="preserve"> τους. Σήμερα επιλέγουμε να χρησιμοποιήσουμε τη διαδικασία για ουσιαστικό λόγο; Σήμερα επιλέγουμε να χρησιμοποιήσουμε τις διαδικασίες για το δημόσιο συμφέρον; Σήμερα επιλέγουμε να χρησιμοποιήσουμε τις διαδικασίες για κάποιο εθνικό θέμα; Όχι, κυρίες και κύρ</w:t>
      </w:r>
      <w:r>
        <w:rPr>
          <w:rFonts w:eastAsia="Times New Roman" w:cs="Times New Roman"/>
          <w:szCs w:val="24"/>
        </w:rPr>
        <w:t>ιοι συνάδελφοι. Σήμερα με ευθύνη των τριών κομμάτων εξουσίας συντηρείται ένα κλίμα διχασμού, ένα κλίμα αποπροσανατολισμού, ένα κλίμα πολιτικού ευτελισμού. Σήμερα συντηρούμε την οπισθοδρόμηση, θάβουμε την ελπίδα και κλείνουμε μία από τις λιγοστές χαραμάδες</w:t>
      </w:r>
      <w:r>
        <w:rPr>
          <w:rFonts w:eastAsia="Times New Roman" w:cs="Times New Roman"/>
          <w:szCs w:val="24"/>
        </w:rPr>
        <w:t>,</w:t>
      </w:r>
      <w:r>
        <w:rPr>
          <w:rFonts w:eastAsia="Times New Roman" w:cs="Times New Roman"/>
          <w:szCs w:val="24"/>
        </w:rPr>
        <w:t xml:space="preserve"> που έχουν μείνει ανοικτές για την αναγέννηση της χώρας μας. Εγκλωβισμένοι στους εγωισμούς μας συντηρούμε το μίσος μέσα σε αυτή την Αίθουσα. Την </w:t>
      </w:r>
      <w:r>
        <w:rPr>
          <w:rFonts w:eastAsia="Times New Roman" w:cs="Times New Roman"/>
          <w:szCs w:val="24"/>
        </w:rPr>
        <w:lastRenderedPageBreak/>
        <w:t>απαξίωση. Στερούμε τη χώρα και τους πολίτες από το δικαίωμα να αισθάνονται υπερήφανοι και να έχουν αξιοπρέπεια.</w:t>
      </w:r>
    </w:p>
    <w:p w14:paraId="523933A0"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βράδυ της 28</w:t>
      </w:r>
      <w:r>
        <w:rPr>
          <w:rFonts w:eastAsia="Times New Roman" w:cs="Times New Roman"/>
          <w:szCs w:val="24"/>
          <w:vertAlign w:val="superscript"/>
        </w:rPr>
        <w:t>ης</w:t>
      </w:r>
      <w:r>
        <w:rPr>
          <w:rFonts w:eastAsia="Times New Roman" w:cs="Times New Roman"/>
          <w:szCs w:val="24"/>
        </w:rPr>
        <w:t xml:space="preserve"> Φεβρουαρίου διάβαζα στις αναφορές των συνεργατών μου για τα ζητήματα που στο πλαίσιο των κοινοβουλευτικών μου υποχρεώσεων, στο πλαίσιο των ευθυνών μου, προσπαθώ να παρακολουθώ επιμελώς</w:t>
      </w:r>
      <w:r>
        <w:rPr>
          <w:rFonts w:eastAsia="Times New Roman" w:cs="Times New Roman"/>
          <w:szCs w:val="24"/>
        </w:rPr>
        <w:t>,</w:t>
      </w:r>
      <w:r>
        <w:rPr>
          <w:rFonts w:eastAsia="Times New Roman" w:cs="Times New Roman"/>
          <w:szCs w:val="24"/>
        </w:rPr>
        <w:t xml:space="preserve"> από πάρα πολύ κοντά θ</w:t>
      </w:r>
      <w:r>
        <w:rPr>
          <w:rFonts w:eastAsia="Times New Roman" w:cs="Times New Roman"/>
          <w:szCs w:val="24"/>
        </w:rPr>
        <w:t>α έλεγα. Ανάμεσα, λοιπόν, στις σελίδες αυτές υπήρχε μια χειρόγραφη σημείωση κόκκινου χρώματος ενός συνεργάτη. Δίπλα από το κείμενο που εξέταζε τις πιθανές αρνητικές επιπτώσεις</w:t>
      </w:r>
      <w:r>
        <w:rPr>
          <w:rFonts w:eastAsia="Times New Roman" w:cs="Times New Roman"/>
          <w:szCs w:val="24"/>
        </w:rPr>
        <w:t>,</w:t>
      </w:r>
      <w:r>
        <w:rPr>
          <w:rFonts w:eastAsia="Times New Roman" w:cs="Times New Roman"/>
          <w:szCs w:val="24"/>
        </w:rPr>
        <w:t xml:space="preserve"> που μπορεί να είχε η αποχώρηση του κ. Βίτσα από τη θέση του Αναπληρωτή Υπουργού</w:t>
      </w:r>
      <w:r>
        <w:rPr>
          <w:rFonts w:eastAsia="Times New Roman" w:cs="Times New Roman"/>
          <w:szCs w:val="24"/>
        </w:rPr>
        <w:t xml:space="preserve"> Εθνικής Άμυνας για το πολύ σημαντικό έργο το οποίο είχε ξεκινήσει επί θητείας του. Το έργο αυτό ήταν και συνεχίζει να είναι πολύ σημαντικό, καθώς αυτό στηρίζεται </w:t>
      </w:r>
      <w:r>
        <w:rPr>
          <w:rFonts w:eastAsia="Times New Roman" w:cs="Times New Roman"/>
          <w:szCs w:val="24"/>
        </w:rPr>
        <w:lastRenderedPageBreak/>
        <w:t>σε δύσκολες συνεργασίες, σε συναινέσεις και σε ευρύτερες διακομματικές συναινέσεις στο Υπουργ</w:t>
      </w:r>
      <w:r>
        <w:rPr>
          <w:rFonts w:eastAsia="Times New Roman" w:cs="Times New Roman"/>
          <w:szCs w:val="24"/>
        </w:rPr>
        <w:t>είο Εθνικής Άμυνας και ως εκ τούτου ελπίζαμε βάσιμα</w:t>
      </w:r>
      <w:r>
        <w:rPr>
          <w:rFonts w:eastAsia="Times New Roman" w:cs="Times New Roman"/>
          <w:szCs w:val="24"/>
        </w:rPr>
        <w:t>,</w:t>
      </w:r>
      <w:r>
        <w:rPr>
          <w:rFonts w:eastAsia="Times New Roman" w:cs="Times New Roman"/>
          <w:szCs w:val="24"/>
        </w:rPr>
        <w:t xml:space="preserve"> πως θα οδηγούσε κάποια στιγμή στην επίλυση πολύ σημαντικών προβλημάτων των στελεχών μας.</w:t>
      </w:r>
    </w:p>
    <w:p w14:paraId="523933A1" w14:textId="77777777" w:rsidR="00246891" w:rsidRDefault="00DA5D45">
      <w:pPr>
        <w:tabs>
          <w:tab w:val="left" w:pos="3642"/>
          <w:tab w:val="center" w:pos="4753"/>
          <w:tab w:val="left" w:pos="6214"/>
        </w:tabs>
        <w:spacing w:after="0" w:line="600" w:lineRule="auto"/>
        <w:ind w:firstLine="720"/>
        <w:jc w:val="both"/>
        <w:rPr>
          <w:rFonts w:eastAsia="Times New Roman"/>
          <w:szCs w:val="24"/>
        </w:rPr>
      </w:pPr>
      <w:r>
        <w:rPr>
          <w:rFonts w:eastAsia="Times New Roman"/>
          <w:szCs w:val="24"/>
        </w:rPr>
        <w:t xml:space="preserve">Η σημείωση, λοιπόν, αυτή έγραφε -ενός συνεργάτη μου σημείωση-ότι αναμένεται αυξημένη τουρκική δραστηριότητα με </w:t>
      </w:r>
      <w:r>
        <w:rPr>
          <w:rFonts w:eastAsia="Times New Roman"/>
          <w:szCs w:val="24"/>
        </w:rPr>
        <w:t>αφορμή την ορκωμοσία Κουβέλη και με σκοπό να σταλεί ένα τουρκικό μήνυμα «καλωσορίσματος» στη νέα ηγεσία του Υπουργείου. Την επομένη το βράδυ της 1</w:t>
      </w:r>
      <w:r>
        <w:rPr>
          <w:rFonts w:eastAsia="Times New Roman"/>
          <w:szCs w:val="24"/>
          <w:vertAlign w:val="superscript"/>
        </w:rPr>
        <w:t>ης</w:t>
      </w:r>
      <w:r>
        <w:rPr>
          <w:rFonts w:eastAsia="Times New Roman"/>
          <w:szCs w:val="24"/>
        </w:rPr>
        <w:t xml:space="preserve"> Μαρτίου θυμάμαι να διαπιστώνω</w:t>
      </w:r>
      <w:r>
        <w:rPr>
          <w:rFonts w:eastAsia="Times New Roman"/>
          <w:szCs w:val="24"/>
        </w:rPr>
        <w:t>,</w:t>
      </w:r>
      <w:r>
        <w:rPr>
          <w:rFonts w:eastAsia="Times New Roman"/>
          <w:szCs w:val="24"/>
        </w:rPr>
        <w:t xml:space="preserve"> πως ήταν θετικό σημάδι το ότι τελικά οι γείτονες δεν επέλεξαν να τηρήσουν τη</w:t>
      </w:r>
      <w:r>
        <w:rPr>
          <w:rFonts w:eastAsia="Times New Roman"/>
          <w:szCs w:val="24"/>
        </w:rPr>
        <w:t>ν καλή τους παράδοση, να προχωρούν, δηλαδή, σε προκλητικές παραβιάσεις</w:t>
      </w:r>
      <w:r>
        <w:rPr>
          <w:rFonts w:eastAsia="Times New Roman"/>
          <w:szCs w:val="24"/>
        </w:rPr>
        <w:t>,</w:t>
      </w:r>
      <w:r>
        <w:rPr>
          <w:rFonts w:eastAsia="Times New Roman"/>
          <w:szCs w:val="24"/>
        </w:rPr>
        <w:t xml:space="preserve"> την ώρα που στην Αθήνα λαμβάνουν χώρα επίσημες, θεσμικού περιεχομένου, τελετές. Δυστυχώς, όμως, οι Τούρκοι όχι </w:t>
      </w:r>
      <w:r>
        <w:rPr>
          <w:rFonts w:eastAsia="Times New Roman"/>
          <w:szCs w:val="24"/>
        </w:rPr>
        <w:lastRenderedPageBreak/>
        <w:t>απλά τήρησαν την παράδοση, προχώρησαν και ένα βήμα πιο πέρα.</w:t>
      </w:r>
    </w:p>
    <w:p w14:paraId="523933A2"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Όταν </w:t>
      </w:r>
      <w:r>
        <w:rPr>
          <w:rFonts w:eastAsia="Times New Roman"/>
          <w:szCs w:val="24"/>
        </w:rPr>
        <w:t>διάβασα, αγαπητοί συνάδελφοι, την ανακοίνωση του Γενικού Επιτελείου πάγωσα. Πάγωσε ο χρόνος. Όσες ώρες είναι Υπουργός ο κ. Κουβέλης, τόσες ώρες βρίσκονται στη φυλακή οι δύο Έλληνες στρατιωτικοί. Δεν μιλάμε για παιδιά. Μιλάμε για δύο Έλληνες στρατιωτικούς π</w:t>
      </w:r>
      <w:r>
        <w:rPr>
          <w:rFonts w:eastAsia="Times New Roman"/>
          <w:szCs w:val="24"/>
        </w:rPr>
        <w:t>ου φοράνε την ελληνική στολή! Γι’ αυτούς μιλάμε.</w:t>
      </w:r>
    </w:p>
    <w:p w14:paraId="523933A3"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Σας ρωτώ, λοιπόν</w:t>
      </w:r>
      <w:r>
        <w:rPr>
          <w:rFonts w:eastAsia="Times New Roman"/>
          <w:szCs w:val="24"/>
        </w:rPr>
        <w:t>.</w:t>
      </w:r>
      <w:r>
        <w:rPr>
          <w:rFonts w:eastAsia="Times New Roman"/>
          <w:szCs w:val="24"/>
        </w:rPr>
        <w:t xml:space="preserve"> Βρίσκονται εκεί επειδή ήταν δημοσιογράφοι και ενοχλούσαν με τα λεγόμενά τους, όπως ο Γερμανός; Βρίσκονται εκεί, επειδή ήταν πάστορες και το κήρυγμά τους ενοχλούσε το καθεστώς, όπως ο Αμερικ</w:t>
      </w:r>
      <w:r>
        <w:rPr>
          <w:rFonts w:eastAsia="Times New Roman"/>
          <w:szCs w:val="24"/>
        </w:rPr>
        <w:t xml:space="preserve">άνος; Βρίσκονται στη φυλακή, επειδή είναι </w:t>
      </w:r>
      <w:r>
        <w:rPr>
          <w:rFonts w:eastAsia="Times New Roman"/>
          <w:szCs w:val="24"/>
        </w:rPr>
        <w:lastRenderedPageBreak/>
        <w:t xml:space="preserve">δήθεν οπαδοί του </w:t>
      </w:r>
      <w:proofErr w:type="spellStart"/>
      <w:r>
        <w:rPr>
          <w:rFonts w:eastAsia="Times New Roman"/>
          <w:szCs w:val="24"/>
        </w:rPr>
        <w:t>Γκιουλέν</w:t>
      </w:r>
      <w:proofErr w:type="spellEnd"/>
      <w:r>
        <w:rPr>
          <w:rFonts w:eastAsia="Times New Roman"/>
          <w:szCs w:val="24"/>
        </w:rPr>
        <w:t xml:space="preserve">, όπως χιλιάδες άλλοι δάσκαλοι, δημοσιογράφοι και δικαστές; Μήπως βρίσκονται στις φυλακές υψίστης ασφαλείας της </w:t>
      </w:r>
      <w:proofErr w:type="spellStart"/>
      <w:r>
        <w:rPr>
          <w:rFonts w:eastAsia="Times New Roman"/>
          <w:szCs w:val="24"/>
        </w:rPr>
        <w:t>Αδριανούπολης</w:t>
      </w:r>
      <w:proofErr w:type="spellEnd"/>
      <w:r>
        <w:rPr>
          <w:rFonts w:eastAsia="Times New Roman"/>
          <w:szCs w:val="24"/>
        </w:rPr>
        <w:t>, επειδή ήταν Κούρδοι, επειδή ήταν τρομοκράτες; Μήπως βρίσκονται</w:t>
      </w:r>
      <w:r>
        <w:rPr>
          <w:rFonts w:eastAsia="Times New Roman"/>
          <w:szCs w:val="24"/>
        </w:rPr>
        <w:t xml:space="preserve"> εκεί, επειδή έχασαν τον δρόμο ή επειδή δεν είχαν επαρκή εκπαίδευση; </w:t>
      </w:r>
    </w:p>
    <w:p w14:paraId="523933A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Όχι, αγαπητοί συνάδελφοι. Ο μόνος λόγος που βρίσκονται στη φυλακή, είναι γιατί αποφάσισαν οι Τούρκοι</w:t>
      </w:r>
      <w:r>
        <w:rPr>
          <w:rFonts w:eastAsia="Times New Roman"/>
          <w:szCs w:val="24"/>
        </w:rPr>
        <w:t>,</w:t>
      </w:r>
      <w:r>
        <w:rPr>
          <w:rFonts w:eastAsia="Times New Roman"/>
          <w:szCs w:val="24"/>
        </w:rPr>
        <w:t xml:space="preserve"> να μας στείλουν ένα σαφές μήνυμα. Πράγματι η απειλή τους είναι ξεκάθαρη</w:t>
      </w:r>
      <w:r>
        <w:rPr>
          <w:rFonts w:eastAsia="Times New Roman"/>
          <w:szCs w:val="24"/>
        </w:rPr>
        <w:t>.</w:t>
      </w:r>
      <w:r>
        <w:rPr>
          <w:rFonts w:eastAsia="Times New Roman"/>
          <w:szCs w:val="24"/>
        </w:rPr>
        <w:t xml:space="preserve"> Ή υποκύπτου</w:t>
      </w:r>
      <w:r>
        <w:rPr>
          <w:rFonts w:eastAsia="Times New Roman"/>
          <w:szCs w:val="24"/>
        </w:rPr>
        <w:t xml:space="preserve">με και αναγνωρίζουμε τα δικαιώματα της Τουρκίας στη </w:t>
      </w:r>
      <w:proofErr w:type="spellStart"/>
      <w:r>
        <w:rPr>
          <w:rFonts w:eastAsia="Times New Roman"/>
          <w:szCs w:val="24"/>
        </w:rPr>
        <w:t>συνδιαχείριση</w:t>
      </w:r>
      <w:proofErr w:type="spellEnd"/>
      <w:r>
        <w:rPr>
          <w:rFonts w:eastAsia="Times New Roman"/>
          <w:szCs w:val="24"/>
        </w:rPr>
        <w:t xml:space="preserve"> στο Αιγαίο ή κάποια στιγμή μοιραία θα οδηγηθούμε σε ρήξη, σε πόλεμο. </w:t>
      </w:r>
    </w:p>
    <w:p w14:paraId="523933A5"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Όποιος φέρει θέση ευθύνης και συνεχίζει να αναρωτιέται δήθεν για το τι επιδιώκει η Τουρκία, είναι επικίνδυνος. Η απάντησ</w:t>
      </w:r>
      <w:r>
        <w:rPr>
          <w:rFonts w:eastAsia="Times New Roman"/>
          <w:szCs w:val="24"/>
        </w:rPr>
        <w:t xml:space="preserve">η για το </w:t>
      </w:r>
      <w:r>
        <w:rPr>
          <w:rFonts w:eastAsia="Times New Roman"/>
          <w:szCs w:val="24"/>
        </w:rPr>
        <w:lastRenderedPageBreak/>
        <w:t>πού μπορεί να φτάσει η Τουρκία, για το πού είναι αποφασισμένη να φτάσει, βρίσκεται εκ</w:t>
      </w:r>
      <w:r>
        <w:rPr>
          <w:rFonts w:eastAsia="Times New Roman"/>
          <w:szCs w:val="24"/>
        </w:rPr>
        <w:t>εί</w:t>
      </w:r>
      <w:r>
        <w:rPr>
          <w:rFonts w:eastAsia="Times New Roman"/>
          <w:szCs w:val="24"/>
        </w:rPr>
        <w:t xml:space="preserve"> στις φυλακές της </w:t>
      </w:r>
      <w:proofErr w:type="spellStart"/>
      <w:r>
        <w:rPr>
          <w:rFonts w:eastAsia="Times New Roman"/>
          <w:szCs w:val="24"/>
        </w:rPr>
        <w:t>Αδριανούπολης</w:t>
      </w:r>
      <w:proofErr w:type="spellEnd"/>
      <w:r>
        <w:rPr>
          <w:rFonts w:eastAsia="Times New Roman"/>
          <w:szCs w:val="24"/>
        </w:rPr>
        <w:t>.</w:t>
      </w:r>
    </w:p>
    <w:p w14:paraId="523933A6"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Πλέον τίθεται ένα και μοναδικό ερώτημα, που θα έπρεπε να μας απασχολεί σήμερα εδώ, σε αυτή εδώ την Αίθουσα</w:t>
      </w:r>
      <w:r>
        <w:rPr>
          <w:rFonts w:eastAsia="Times New Roman"/>
          <w:szCs w:val="24"/>
        </w:rPr>
        <w:t>.</w:t>
      </w:r>
      <w:r>
        <w:rPr>
          <w:rFonts w:eastAsia="Times New Roman"/>
          <w:szCs w:val="24"/>
        </w:rPr>
        <w:t xml:space="preserve"> Αν ένα από αυτά τα </w:t>
      </w:r>
      <w:r>
        <w:rPr>
          <w:rFonts w:eastAsia="Times New Roman"/>
          <w:szCs w:val="24"/>
        </w:rPr>
        <w:t xml:space="preserve">παιδιά, αγαπητοί συνάδελφοι, ήταν δικό σας παιδί, τι θα λέγατε σήμερα από αυτό το Βήμα; Τι θα φωνάζατε με όλη σας τη δύναμη; Τι θα μας έλεγαν οι πατεράδες των δυο αυτών στελεχών των Ενόπλων Δυνάμεων, αν ερχόντουσαν εδώ; </w:t>
      </w:r>
    </w:p>
    <w:p w14:paraId="523933A7"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ΙΩΑΝΝΗΣ ΓΚΙΟΛΑΣ</w:t>
      </w:r>
      <w:r>
        <w:rPr>
          <w:rFonts w:eastAsia="Times New Roman"/>
          <w:szCs w:val="24"/>
        </w:rPr>
        <w:t>: Έχει μιλήσει ήδη ο</w:t>
      </w:r>
      <w:r>
        <w:rPr>
          <w:rFonts w:eastAsia="Times New Roman"/>
          <w:szCs w:val="24"/>
        </w:rPr>
        <w:t xml:space="preserve"> πατέρας.</w:t>
      </w:r>
    </w:p>
    <w:p w14:paraId="523933A8"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 διακόπτετε, παρακαλώ.</w:t>
      </w:r>
    </w:p>
    <w:p w14:paraId="523933A9"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Μίλησε για σύνεση και υπομονή.</w:t>
      </w:r>
    </w:p>
    <w:p w14:paraId="523933AA"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Οι πατεράδες, αγαπητέ συνάδελφε, μίλησαν με υπερηφάνεια για το χρέος των παιδιών τους. Εμείς για ποιο χρέος είμαστε υπερήφ</w:t>
      </w:r>
      <w:r>
        <w:rPr>
          <w:rFonts w:eastAsia="Times New Roman"/>
          <w:szCs w:val="24"/>
        </w:rPr>
        <w:t>ανοι μέσα σε αυτή την Αίθουσα; Γι’ αυτό μιλήσαν οι πατεράδες!</w:t>
      </w:r>
    </w:p>
    <w:p w14:paraId="523933AB"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επί δυόμισι χρόνια τρέχω σε γραφεία, στέκομαι σε ουρές, περιμένω σε διαδρόμους, διαβάζω όσα δεν διάβασα ποτέ στη ζωή μου. Το κάνω, ειλικρινά, για το καλό των στελεχ</w:t>
      </w:r>
      <w:r>
        <w:rPr>
          <w:rFonts w:eastAsia="Times New Roman"/>
          <w:szCs w:val="24"/>
        </w:rPr>
        <w:t xml:space="preserve">ών των Ενόπλων Δυνάμεων, </w:t>
      </w:r>
      <w:r>
        <w:rPr>
          <w:rFonts w:eastAsia="Times New Roman"/>
          <w:szCs w:val="24"/>
        </w:rPr>
        <w:t xml:space="preserve">ως </w:t>
      </w:r>
      <w:r>
        <w:rPr>
          <w:rFonts w:eastAsia="Times New Roman"/>
          <w:szCs w:val="24"/>
        </w:rPr>
        <w:t xml:space="preserve">Τομεάρχης Εθνικής Άμυνας και Εξωτερικών Υποθέσεων. </w:t>
      </w:r>
    </w:p>
    <w:p w14:paraId="523933A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Πώς θα πάω αύριο</w:t>
      </w:r>
      <w:r>
        <w:rPr>
          <w:rFonts w:eastAsia="Times New Roman"/>
          <w:szCs w:val="24"/>
        </w:rPr>
        <w:t>,</w:t>
      </w:r>
      <w:r>
        <w:rPr>
          <w:rFonts w:eastAsia="Times New Roman"/>
          <w:szCs w:val="24"/>
        </w:rPr>
        <w:t xml:space="preserve"> να πείσω τον κ. Πετρόπουλο για τις παράνομες παρακρατήσεις των εθελοντών μακράς θητείας; Πώς θα πάω να πιάσω τον κ. </w:t>
      </w:r>
      <w:proofErr w:type="spellStart"/>
      <w:r>
        <w:rPr>
          <w:rFonts w:eastAsia="Times New Roman"/>
          <w:szCs w:val="24"/>
        </w:rPr>
        <w:t>Τσακαλώτο</w:t>
      </w:r>
      <w:proofErr w:type="spellEnd"/>
      <w:r>
        <w:rPr>
          <w:rFonts w:eastAsia="Times New Roman"/>
          <w:szCs w:val="24"/>
        </w:rPr>
        <w:t>,</w:t>
      </w:r>
      <w:r>
        <w:rPr>
          <w:rFonts w:eastAsia="Times New Roman"/>
          <w:szCs w:val="24"/>
        </w:rPr>
        <w:t xml:space="preserve"> να του ζητήσω να στηρίξει την π</w:t>
      </w:r>
      <w:r>
        <w:rPr>
          <w:rFonts w:eastAsia="Times New Roman"/>
          <w:szCs w:val="24"/>
        </w:rPr>
        <w:t>ρο</w:t>
      </w:r>
      <w:r>
        <w:rPr>
          <w:rFonts w:eastAsia="Times New Roman"/>
          <w:szCs w:val="24"/>
        </w:rPr>
        <w:lastRenderedPageBreak/>
        <w:t>σπάθεια του Υπουργού Εθνικής Άμυνας για την εξαγορά των δανείων των στρατιωτικών; Με τι ψυχή θα ζητήσω συνάντηση από τον κ. Κουβέλη</w:t>
      </w:r>
      <w:r>
        <w:rPr>
          <w:rFonts w:eastAsia="Times New Roman"/>
          <w:szCs w:val="24"/>
        </w:rPr>
        <w:t>,</w:t>
      </w:r>
      <w:r>
        <w:rPr>
          <w:rFonts w:eastAsia="Times New Roman"/>
          <w:szCs w:val="24"/>
        </w:rPr>
        <w:t xml:space="preserve"> για να μάθω αν θα στηρίξει την προσπάθεια για την καθιέρωση του αμετάθετου στα τριάντα χρόνια ή για τη βελτίωση του νόμου</w:t>
      </w:r>
      <w:r>
        <w:rPr>
          <w:rFonts w:eastAsia="Times New Roman"/>
          <w:szCs w:val="24"/>
        </w:rPr>
        <w:t xml:space="preserve"> περί συνδικαλισμού; </w:t>
      </w:r>
    </w:p>
    <w:p w14:paraId="523933A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νιώθω πια ότι έχω το δικαίωμα να μιλάω εξ ονόματος των στελεχών μας για την οποιαδήποτε διεκδίκησή τους, διότι αυτή τη στιγμή τα στελέχη μας μετράνε ώρες μαζί με τους δύο στρατιωτικούς. Ο χρόνος να ξέρετε -εάν δεν το ξέρετε- έχει </w:t>
      </w:r>
      <w:r>
        <w:rPr>
          <w:rFonts w:eastAsia="Times New Roman" w:cs="Times New Roman"/>
          <w:szCs w:val="24"/>
        </w:rPr>
        <w:t xml:space="preserve">παγώσει μέσα τους. Η Τουρκία επιτίθεται και το πρώτο θύμα -το πρώτο θύμα!- που επιδιώκει, είναι το ηθικό των Ενόπλων Δυνάμεών μας. Και εμείς εδώ μέσα με τι ασχολούμαστε τόσο καιρό; </w:t>
      </w:r>
    </w:p>
    <w:p w14:paraId="523933A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Δεν χρειάζομαι περισσότερο χρόνο</w:t>
      </w:r>
      <w:r>
        <w:rPr>
          <w:rFonts w:eastAsia="Times New Roman" w:cs="Times New Roman"/>
          <w:szCs w:val="24"/>
        </w:rPr>
        <w:t>,</w:t>
      </w:r>
      <w:r>
        <w:rPr>
          <w:rFonts w:eastAsia="Times New Roman" w:cs="Times New Roman"/>
          <w:szCs w:val="24"/>
        </w:rPr>
        <w:t xml:space="preserve"> για να σας δείξω πώς αισθάνεται το σύνολ</w:t>
      </w:r>
      <w:r>
        <w:rPr>
          <w:rFonts w:eastAsia="Times New Roman" w:cs="Times New Roman"/>
          <w:szCs w:val="24"/>
        </w:rPr>
        <w:t>ο του ελληνικού λαού. Δεν χρειάζομαι, ειλικρινά, περισσότερο χρόνο</w:t>
      </w:r>
      <w:r>
        <w:rPr>
          <w:rFonts w:eastAsia="Times New Roman" w:cs="Times New Roman"/>
          <w:szCs w:val="24"/>
        </w:rPr>
        <w:t>,</w:t>
      </w:r>
      <w:r>
        <w:rPr>
          <w:rFonts w:eastAsia="Times New Roman" w:cs="Times New Roman"/>
          <w:szCs w:val="24"/>
        </w:rPr>
        <w:t xml:space="preserve"> για να σας δείξω πόσο λυπάμαι και πόσο θυμώνω για όσα συμβαίνουν. </w:t>
      </w:r>
    </w:p>
    <w:p w14:paraId="523933A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Ένωση Κεντρώων δίνει -και θα συνεχίσει να δίνει- έναν μεγάλο αγώνα, έναν δύσκολο και έντιμο αγώνα όχι για τις καρέκλες,</w:t>
      </w:r>
      <w:r>
        <w:rPr>
          <w:rFonts w:eastAsia="Times New Roman" w:cs="Times New Roman"/>
          <w:szCs w:val="24"/>
        </w:rPr>
        <w:t xml:space="preserve"> όχι για την εξουσία, αλλά γι’ αυτόν εδώ τον τόπο, γι’ αυτή εδώ τη χώρα, γι’ αυτή εδώ την πατρίδα, γι’ αυτόν εδώ τον λαό!</w:t>
      </w:r>
    </w:p>
    <w:p w14:paraId="523933B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Όσον αφορά, λοιπόν, στην ημερήσια διάταξη</w:t>
      </w:r>
      <w:r>
        <w:rPr>
          <w:rFonts w:eastAsia="Times New Roman" w:cs="Times New Roman"/>
          <w:szCs w:val="24"/>
        </w:rPr>
        <w:t>,</w:t>
      </w:r>
      <w:r>
        <w:rPr>
          <w:rFonts w:eastAsia="Times New Roman" w:cs="Times New Roman"/>
          <w:szCs w:val="24"/>
        </w:rPr>
        <w:t xml:space="preserve"> ένα μόνο σχόλιο έχω να κάνω ως ένδειξη διαμαρτυρίας για την έλλειψη σοβαρότητας σε αυτή την</w:t>
      </w:r>
      <w:r>
        <w:rPr>
          <w:rFonts w:eastAsia="Times New Roman" w:cs="Times New Roman"/>
          <w:szCs w:val="24"/>
        </w:rPr>
        <w:t xml:space="preserve"> Αίθουσα</w:t>
      </w:r>
      <w:r>
        <w:rPr>
          <w:rFonts w:eastAsia="Times New Roman" w:cs="Times New Roman"/>
          <w:szCs w:val="24"/>
        </w:rPr>
        <w:t>.</w:t>
      </w:r>
      <w:r>
        <w:rPr>
          <w:rFonts w:eastAsia="Times New Roman" w:cs="Times New Roman"/>
          <w:szCs w:val="24"/>
        </w:rPr>
        <w:t xml:space="preserve"> Ως ελεύθερος πολίτης, ως ελεύθερος άνθρωπος 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θα αποχωρήσω και </w:t>
      </w:r>
      <w:r>
        <w:rPr>
          <w:rFonts w:eastAsia="Times New Roman" w:cs="Times New Roman"/>
          <w:szCs w:val="24"/>
        </w:rPr>
        <w:t xml:space="preserve">ως </w:t>
      </w:r>
      <w:r>
        <w:rPr>
          <w:rFonts w:eastAsia="Times New Roman" w:cs="Times New Roman"/>
          <w:szCs w:val="24"/>
        </w:rPr>
        <w:t xml:space="preserve">Κοινοβουλευτικός Εκπρόσωπος θα πάω να βρω τον Πρόεδρό μου, τον Βασίλη τον </w:t>
      </w:r>
      <w:r>
        <w:rPr>
          <w:rFonts w:eastAsia="Times New Roman" w:cs="Times New Roman"/>
          <w:szCs w:val="24"/>
        </w:rPr>
        <w:lastRenderedPageBreak/>
        <w:t xml:space="preserve">Λεβέντη, και θα ζητήσω να αποχωρήσει από την ψηφοφορία όλη η Ένωση Κεντρώων. </w:t>
      </w:r>
    </w:p>
    <w:p w14:paraId="523933B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523933B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Υπουργός Υγείας, ο κ. Ξανθός. Θα ακολουθήσει ο Κοινοβουλευτικός Εκπρόσωπος των Ανεξαρτήτων Ελλήνων, ο κ.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523933B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23933B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νομίζω ότι από την εξέλιξη της συζήτησης σήμερα, ήδη έχει καταρρεύσει αυτός ο ατεκμηρίωτος, άγαρμπος και αδέξιος πολιτικός αντιπερισπασμός που επιχείρησε η Νέα Δημοκρατία, προσπαθώντας, ακριβώς, να αντιστρέψει το σε βάρος της αρνητικό </w:t>
      </w:r>
      <w:r>
        <w:rPr>
          <w:rFonts w:eastAsia="Times New Roman" w:cs="Times New Roman"/>
          <w:szCs w:val="24"/>
        </w:rPr>
        <w:t xml:space="preserve">κλίμα </w:t>
      </w:r>
      <w:r>
        <w:rPr>
          <w:rFonts w:eastAsia="Times New Roman" w:cs="Times New Roman"/>
          <w:szCs w:val="24"/>
        </w:rPr>
        <w:lastRenderedPageBreak/>
        <w:t xml:space="preserve">από όλη τη συζήτηση της προηγούμενης περιόδου για τα σκάνδαλα στον χώρο της </w:t>
      </w:r>
      <w:r>
        <w:rPr>
          <w:rFonts w:eastAsia="Times New Roman" w:cs="Times New Roman"/>
          <w:szCs w:val="24"/>
        </w:rPr>
        <w:t>υ</w:t>
      </w:r>
      <w:r>
        <w:rPr>
          <w:rFonts w:eastAsia="Times New Roman" w:cs="Times New Roman"/>
          <w:szCs w:val="24"/>
        </w:rPr>
        <w:t xml:space="preserve">γείας,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τις παρεπόμενες εμπλοκές στελεχών, πολιτικών προσώπων, που τώρα πλέον επίσημα, με θεσμικό τρόπο έχει ανοίξει η διερεύνησή τους. </w:t>
      </w:r>
    </w:p>
    <w:p w14:paraId="523933B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Κατέρρ</w:t>
      </w:r>
      <w:r>
        <w:rPr>
          <w:rFonts w:eastAsia="Times New Roman" w:cs="Times New Roman"/>
          <w:szCs w:val="24"/>
        </w:rPr>
        <w:t>ευσε, λοιπόν, αυτός ο αντιπερισπασμός, επειδή έχουν καταρρεύσει όλες οι γραμμές άμυνας</w:t>
      </w:r>
      <w:r>
        <w:rPr>
          <w:rFonts w:eastAsia="Times New Roman" w:cs="Times New Roman"/>
          <w:szCs w:val="24"/>
        </w:rPr>
        <w:t>,</w:t>
      </w:r>
      <w:r>
        <w:rPr>
          <w:rFonts w:eastAsia="Times New Roman" w:cs="Times New Roman"/>
          <w:szCs w:val="24"/>
        </w:rPr>
        <w:t xml:space="preserve"> που χρησιμοποίησε μέχρι τώρα η Νέα Δημοκρατία. </w:t>
      </w:r>
    </w:p>
    <w:p w14:paraId="523933B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πρώτη γραμμή άμυνας</w:t>
      </w:r>
      <w:r>
        <w:rPr>
          <w:rFonts w:eastAsia="Times New Roman" w:cs="Times New Roman"/>
          <w:szCs w:val="24"/>
        </w:rPr>
        <w:t>,</w:t>
      </w:r>
      <w:r>
        <w:rPr>
          <w:rFonts w:eastAsia="Times New Roman" w:cs="Times New Roman"/>
          <w:szCs w:val="24"/>
        </w:rPr>
        <w:t xml:space="preserve"> ήταν ότι δεν υπάρχει σκάνδαλο, ότι είναι σκευωρία. Από την προηγούμενη συζήτηση αυτή η υπόθεση απ</w:t>
      </w:r>
      <w:r>
        <w:rPr>
          <w:rFonts w:eastAsia="Times New Roman" w:cs="Times New Roman"/>
          <w:szCs w:val="24"/>
        </w:rPr>
        <w:t xml:space="preserve">οδείχθηκε πόσο γελοία και αστήρικτη ήταν. </w:t>
      </w:r>
    </w:p>
    <w:p w14:paraId="523933B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δεύτερη γραμμή άμυνας</w:t>
      </w:r>
      <w:r>
        <w:rPr>
          <w:rFonts w:eastAsia="Times New Roman" w:cs="Times New Roman"/>
          <w:szCs w:val="24"/>
        </w:rPr>
        <w:t>,</w:t>
      </w:r>
      <w:r>
        <w:rPr>
          <w:rFonts w:eastAsia="Times New Roman" w:cs="Times New Roman"/>
          <w:szCs w:val="24"/>
        </w:rPr>
        <w:t xml:space="preserve"> ήταν ότι υπάρχει σκάνδαλο αλλά αυτό δεν αφορά πολιτικά πρόσωπα. Είναι μία ιστορία συναλλαγής </w:t>
      </w:r>
      <w:r>
        <w:rPr>
          <w:rFonts w:eastAsia="Times New Roman" w:cs="Times New Roman"/>
          <w:szCs w:val="24"/>
        </w:rPr>
        <w:lastRenderedPageBreak/>
        <w:t>φαρμακευτικών εταιρειών με γιατρούς. Και αυτό, επίσης, αποδείχθηκε εντελώς αδύναμο και αβάσιμο</w:t>
      </w:r>
      <w:r>
        <w:rPr>
          <w:rFonts w:eastAsia="Times New Roman" w:cs="Times New Roman"/>
          <w:szCs w:val="24"/>
        </w:rPr>
        <w:t>,</w:t>
      </w:r>
      <w:r>
        <w:rPr>
          <w:rFonts w:eastAsia="Times New Roman" w:cs="Times New Roman"/>
          <w:szCs w:val="24"/>
        </w:rPr>
        <w:t xml:space="preserve"> να το υπερασπιστεί οποιοσδήποτε. Διότι καταλαβαίνουν όλοι ότι οι φαρμακευτικές εταιρείες, που έχουν επενδύσει εκατομμύρια ευρώ</w:t>
      </w:r>
      <w:r>
        <w:rPr>
          <w:rFonts w:eastAsia="Times New Roman" w:cs="Times New Roman"/>
          <w:szCs w:val="24"/>
        </w:rPr>
        <w:t>,</w:t>
      </w:r>
      <w:r>
        <w:rPr>
          <w:rFonts w:eastAsia="Times New Roman" w:cs="Times New Roman"/>
          <w:szCs w:val="24"/>
        </w:rPr>
        <w:t xml:space="preserve"> επενδύουν κάθε χρόνο στη διαμεσολάβηση και στην προώθηση των προϊόντων τους, είναι σαφές ότι έχουν προνοήσει να υπάρχει πολιτικ</w:t>
      </w:r>
      <w:r>
        <w:rPr>
          <w:rFonts w:eastAsia="Times New Roman" w:cs="Times New Roman"/>
          <w:szCs w:val="24"/>
        </w:rPr>
        <w:t xml:space="preserve">ό χρήμα, το οποίο κατευθύνεται σε αυτούς που διαμορφώνουν το παιχνίδι και βάζουν τους κανόνες. </w:t>
      </w:r>
    </w:p>
    <w:p w14:paraId="523933B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τρίτη γραμμή άμυνας</w:t>
      </w:r>
      <w:r>
        <w:rPr>
          <w:rFonts w:eastAsia="Times New Roman" w:cs="Times New Roman"/>
          <w:szCs w:val="24"/>
        </w:rPr>
        <w:t>,</w:t>
      </w:r>
      <w:r>
        <w:rPr>
          <w:rFonts w:eastAsia="Times New Roman" w:cs="Times New Roman"/>
          <w:szCs w:val="24"/>
        </w:rPr>
        <w:t xml:space="preserve"> ήταν αυτή που επιχείρησε αυτές τις ημέρες ότι υπάρχει σκάνδαλο, υπάρχουν προφανώς και εμπλοκές πολιτικών που πρέπει να διερευνηθούν</w:t>
      </w:r>
      <w:r>
        <w:rPr>
          <w:rFonts w:eastAsia="Times New Roman" w:cs="Times New Roman"/>
          <w:szCs w:val="24"/>
        </w:rPr>
        <w:t xml:space="preserve"> αλλά και εσείς τα ίδια κάνετε. Αυτό μας είπε χοντρικά με την πρότασή της. </w:t>
      </w:r>
    </w:p>
    <w:p w14:paraId="523933B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Νομίζω, λοιπόν, ότι αυτή η επιχειρηματολογία καταρρέει, επειδή ακριβώς προσβάλλει τον κοινό νου. Και τι λέει ο κοινός νους; Εδώ είχαμε για χρόνια μία εστία ανομίας στο δημόσιο βίο,</w:t>
      </w:r>
      <w:r>
        <w:rPr>
          <w:rFonts w:eastAsia="Times New Roman" w:cs="Times New Roman"/>
          <w:szCs w:val="24"/>
        </w:rPr>
        <w:t xml:space="preserve"> είχαμε καταγεγραμμένες άνομες συμπεριφορές, υπήρχε πάρτι στον χώρο της </w:t>
      </w:r>
      <w:r>
        <w:rPr>
          <w:rFonts w:eastAsia="Times New Roman" w:cs="Times New Roman"/>
          <w:szCs w:val="24"/>
        </w:rPr>
        <w:t>υ</w:t>
      </w:r>
      <w:r>
        <w:rPr>
          <w:rFonts w:eastAsia="Times New Roman" w:cs="Times New Roman"/>
          <w:szCs w:val="24"/>
        </w:rPr>
        <w:t xml:space="preserve">γείας και του φαρμάκου και αυτή η Κυβέρνηση, για πρώτη φορά, άνοιξε μέτωπο με τη διαφθορά, με τις παθογένειες, με τις στρεβλώσεις, με την </w:t>
      </w:r>
      <w:proofErr w:type="spellStart"/>
      <w:r>
        <w:rPr>
          <w:rFonts w:eastAsia="Times New Roman" w:cs="Times New Roman"/>
          <w:szCs w:val="24"/>
        </w:rPr>
        <w:t>προκλητή</w:t>
      </w:r>
      <w:proofErr w:type="spellEnd"/>
      <w:r>
        <w:rPr>
          <w:rFonts w:eastAsia="Times New Roman" w:cs="Times New Roman"/>
          <w:szCs w:val="24"/>
        </w:rPr>
        <w:t xml:space="preserve"> ζήτηση, με τη σπατάλη στον τομέα της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γείας. </w:t>
      </w:r>
    </w:p>
    <w:p w14:paraId="523933BA"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λοιπόν, καταφανώς ανυπόστατη η προσπάθεια</w:t>
      </w:r>
      <w:r>
        <w:rPr>
          <w:rFonts w:eastAsia="Times New Roman" w:cs="Times New Roman"/>
          <w:szCs w:val="24"/>
        </w:rPr>
        <w:t>,</w:t>
      </w:r>
      <w:r>
        <w:rPr>
          <w:rFonts w:eastAsia="Times New Roman" w:cs="Times New Roman"/>
          <w:szCs w:val="24"/>
        </w:rPr>
        <w:t xml:space="preserve"> να </w:t>
      </w:r>
      <w:proofErr w:type="spellStart"/>
      <w:r>
        <w:rPr>
          <w:rFonts w:eastAsia="Times New Roman" w:cs="Times New Roman"/>
          <w:szCs w:val="24"/>
        </w:rPr>
        <w:t>εγκαλεστούν</w:t>
      </w:r>
      <w:proofErr w:type="spellEnd"/>
      <w:r>
        <w:rPr>
          <w:rFonts w:eastAsia="Times New Roman" w:cs="Times New Roman"/>
          <w:szCs w:val="24"/>
        </w:rPr>
        <w:t xml:space="preserve"> αυτοί οι οποίοι έβαλαν την ατζέντα της ηθικοποίησης στο σύστημα </w:t>
      </w:r>
      <w:r>
        <w:rPr>
          <w:rFonts w:eastAsia="Times New Roman" w:cs="Times New Roman"/>
          <w:szCs w:val="24"/>
        </w:rPr>
        <w:t>υ</w:t>
      </w:r>
      <w:r>
        <w:rPr>
          <w:rFonts w:eastAsia="Times New Roman" w:cs="Times New Roman"/>
          <w:szCs w:val="24"/>
        </w:rPr>
        <w:t xml:space="preserve">γείας, ότι και αυτοί είναι μέρος του πάρτι και μέρος αυτής της φαυλότητας. </w:t>
      </w:r>
    </w:p>
    <w:p w14:paraId="523933BB"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Γι’ αυτό κατέρρευσε, αγαπητοί συνάδελφοι</w:t>
      </w:r>
      <w:r>
        <w:rPr>
          <w:rFonts w:eastAsia="Times New Roman" w:cs="Times New Roman"/>
          <w:szCs w:val="24"/>
        </w:rPr>
        <w:t xml:space="preserve"> της Νέας Δημοκρατίας, με ηχηρό και παταγώδη τρόπο αυτή η προσπάθειά σας. </w:t>
      </w:r>
    </w:p>
    <w:p w14:paraId="523933BC"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δύο υποτιθέμενες βασικές κατηγορίες ήδη έχει απαντήσει ο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και νομίζω εξαιρετικά. </w:t>
      </w:r>
    </w:p>
    <w:p w14:paraId="523933BD"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Ήταν προφανώς αδύνατο, ήταν αντικειμενικά αδύνατο μέσα στο πρώτο εξάμηνο</w:t>
      </w:r>
      <w:r>
        <w:rPr>
          <w:rFonts w:eastAsia="Times New Roman" w:cs="Times New Roman"/>
          <w:szCs w:val="24"/>
        </w:rPr>
        <w:t xml:space="preserve"> του 2015, σε συνθήκες γενικευμένης αστάθειας, όταν η τιμολόγηση και η αρχιτεκτονική της αποτελούσε αντικείμενο διαπραγμάτευσης με τους θεσμούς, να υπάρξει έκδοση δελτίου τιμών. Μόλις ολοκληρώθηκε η </w:t>
      </w:r>
      <w:r>
        <w:rPr>
          <w:rFonts w:eastAsia="Times New Roman" w:cs="Times New Roman"/>
          <w:szCs w:val="24"/>
        </w:rPr>
        <w:t>σ</w:t>
      </w:r>
      <w:r>
        <w:rPr>
          <w:rFonts w:eastAsia="Times New Roman" w:cs="Times New Roman"/>
          <w:szCs w:val="24"/>
        </w:rPr>
        <w:t>υμφωνία, μόλις ψηφίστηκε ο ν.4336 τον Αύγουστο, δρομολογ</w:t>
      </w:r>
      <w:r>
        <w:rPr>
          <w:rFonts w:eastAsia="Times New Roman" w:cs="Times New Roman"/>
          <w:szCs w:val="24"/>
        </w:rPr>
        <w:t>ήθηκε η διαδικασία. Και, φυσικά, βγήκε το δελτίο τιμών μετά από μία διαδικασία τεχνικής προετοιμασίας και διαβούλευσης</w:t>
      </w:r>
      <w:r>
        <w:rPr>
          <w:rFonts w:eastAsia="Times New Roman" w:cs="Times New Roman"/>
          <w:szCs w:val="24"/>
        </w:rPr>
        <w:t>,</w:t>
      </w:r>
      <w:r>
        <w:rPr>
          <w:rFonts w:eastAsia="Times New Roman" w:cs="Times New Roman"/>
          <w:szCs w:val="24"/>
        </w:rPr>
        <w:t xml:space="preserve"> που κρατάει δύο με τρεις μήνες. Αυτό γίνεται πάντα. </w:t>
      </w:r>
    </w:p>
    <w:p w14:paraId="523933BE"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πορώ που ρώτησαν οι συνάδελφοι από το Ποτάμι</w:t>
      </w:r>
      <w:r>
        <w:rPr>
          <w:rFonts w:eastAsia="Times New Roman" w:cs="Times New Roman"/>
          <w:szCs w:val="24"/>
        </w:rPr>
        <w:t>,</w:t>
      </w:r>
      <w:r>
        <w:rPr>
          <w:rFonts w:eastAsia="Times New Roman" w:cs="Times New Roman"/>
          <w:szCs w:val="24"/>
        </w:rPr>
        <w:t xml:space="preserve"> γιατί καθυστέρησε και ο Ξανθός να βγ</w:t>
      </w:r>
      <w:r>
        <w:rPr>
          <w:rFonts w:eastAsia="Times New Roman" w:cs="Times New Roman"/>
          <w:szCs w:val="24"/>
        </w:rPr>
        <w:t>άλει το δελτίο τιμών. Η απάντηση είναι, γιατί τόσο χρειάζεται και γιατί ειδικά σε αυτό το δελτίο τιμών υπήρχαν επιπλέον τεχνικές δυσκολίες. Διότι για πρώτη φορά, αγαπητοί συνάδελφοι, είχε ψηφιστεί η ρύθμιση που έπρεπε ο ΕΟΦ να πάρει όχι μόνο τις τρεις χαμη</w:t>
      </w:r>
      <w:r>
        <w:rPr>
          <w:rFonts w:eastAsia="Times New Roman" w:cs="Times New Roman"/>
          <w:szCs w:val="24"/>
        </w:rPr>
        <w:t xml:space="preserve">λότερες τιμές των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φαρμάκων από την Ευρώπη, αλλά έπρεπε να πάρει και τις τρεις χαμηλότερες στα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έπρεπε να διασταυρώσει σε πόσα από αυτά υπήρχαν </w:t>
      </w:r>
      <w:proofErr w:type="spellStart"/>
      <w:r>
        <w:rPr>
          <w:rFonts w:eastAsia="Times New Roman" w:cs="Times New Roman"/>
          <w:szCs w:val="24"/>
        </w:rPr>
        <w:t>γενόσημα</w:t>
      </w:r>
      <w:proofErr w:type="spellEnd"/>
      <w:r>
        <w:rPr>
          <w:rFonts w:eastAsia="Times New Roman" w:cs="Times New Roman"/>
          <w:szCs w:val="24"/>
        </w:rPr>
        <w:t>, για να βάλει το 50%, το οποίο εφαρμόστηκε για πρώτη φορά η μείωση δηλαδή του 50</w:t>
      </w:r>
      <w:r>
        <w:rPr>
          <w:rFonts w:eastAsia="Times New Roman" w:cs="Times New Roman"/>
          <w:szCs w:val="24"/>
        </w:rPr>
        <w:t xml:space="preserve">% σε σχέση με την τιμή του πρωτότυπου φαρμάκου. </w:t>
      </w:r>
    </w:p>
    <w:p w14:paraId="523933BF"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Υπήρχαν, λοιπόν, ιδιαιτερότητες και έγινε μια τεράστια προσπάθεια από τον υπηρεσιακό μηχανισμό του ΕΟΦ και μπορέσαμε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πραγματικά</w:t>
      </w:r>
      <w:r>
        <w:rPr>
          <w:rFonts w:eastAsia="Times New Roman" w:cs="Times New Roman"/>
          <w:szCs w:val="24"/>
        </w:rPr>
        <w:t>,</w:t>
      </w:r>
      <w:r>
        <w:rPr>
          <w:rFonts w:eastAsia="Times New Roman" w:cs="Times New Roman"/>
          <w:szCs w:val="24"/>
        </w:rPr>
        <w:t xml:space="preserve"> μέσα στον Δεκέμβριο να βγάλουμε το δελτίο τιμών, όπως βγαίνουν όλα τα δελτία τιμών του δεύτερου εξαμήνου όλες τις χρονιές. Παραμονές Χριστουγέννων βγαίνουν τα δελτία τιμών. </w:t>
      </w:r>
    </w:p>
    <w:p w14:paraId="523933C0"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Εξηγήθηκε ότι δεν υπάρχει, ότι δεν μπορεί να τεκμηριωθεί, ότι είναι αστήρικτη, εί</w:t>
      </w:r>
      <w:r>
        <w:rPr>
          <w:rFonts w:eastAsia="Times New Roman" w:cs="Times New Roman"/>
          <w:szCs w:val="24"/>
        </w:rPr>
        <w:t xml:space="preserve">ναι ασύντακτη αυτή η αναφορά στην πρόταση της Νέας Δημοκρατίας, ότι δηλαδή δεν μειώθηκε η φαρμακευτική δαπάνη από τη μη έκδοση τιμών. Έχει εξηγηθεί ότι από τα πρώτα </w:t>
      </w:r>
      <w:proofErr w:type="spellStart"/>
      <w:r>
        <w:rPr>
          <w:rFonts w:eastAsia="Times New Roman" w:cs="Times New Roman"/>
          <w:szCs w:val="24"/>
        </w:rPr>
        <w:t>μνημονιακά</w:t>
      </w:r>
      <w:proofErr w:type="spellEnd"/>
      <w:r>
        <w:rPr>
          <w:rFonts w:eastAsia="Times New Roman" w:cs="Times New Roman"/>
          <w:szCs w:val="24"/>
        </w:rPr>
        <w:t xml:space="preserve"> χρόνια -και ειδικά από το 2015 και μετά- έχουμε σταθερή, κλειστή δημόσια φαρμακε</w:t>
      </w:r>
      <w:r>
        <w:rPr>
          <w:rFonts w:eastAsia="Times New Roman" w:cs="Times New Roman"/>
          <w:szCs w:val="24"/>
        </w:rPr>
        <w:t xml:space="preserve">υτική δαπάνη </w:t>
      </w:r>
      <w:proofErr w:type="spellStart"/>
      <w:r>
        <w:rPr>
          <w:rFonts w:eastAsia="Times New Roman" w:cs="Times New Roman"/>
          <w:szCs w:val="24"/>
        </w:rPr>
        <w:t>εξωνοσοκομειακή</w:t>
      </w:r>
      <w:proofErr w:type="spellEnd"/>
      <w:r>
        <w:rPr>
          <w:rFonts w:eastAsia="Times New Roman" w:cs="Times New Roman"/>
          <w:szCs w:val="24"/>
        </w:rPr>
        <w:t xml:space="preserve"> της τάξης των 1,945 δισεκατομμυρίων ευρώ. </w:t>
      </w:r>
    </w:p>
    <w:p w14:paraId="523933C1"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υπάρχει, λοιπόν, ζημία. Τα ίδια λεφτά πληρώνει κάθε χρόνο το κράτος διά των νοσοκομείων και του ΕΟΠΥΥ. </w:t>
      </w:r>
    </w:p>
    <w:p w14:paraId="523933C2"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εβαίως δεν μπορεί να προκύψει ελάττωση εσόδων του </w:t>
      </w:r>
      <w:r>
        <w:rPr>
          <w:rFonts w:eastAsia="Times New Roman" w:cs="Times New Roman"/>
          <w:szCs w:val="24"/>
        </w:rPr>
        <w:t>δ</w:t>
      </w:r>
      <w:r>
        <w:rPr>
          <w:rFonts w:eastAsia="Times New Roman" w:cs="Times New Roman"/>
          <w:szCs w:val="24"/>
        </w:rPr>
        <w:t>ημοσίου, όπως αναφέρεται</w:t>
      </w:r>
      <w:r>
        <w:rPr>
          <w:rFonts w:eastAsia="Times New Roman" w:cs="Times New Roman"/>
          <w:szCs w:val="24"/>
        </w:rPr>
        <w:t xml:space="preserve"> τελείως ασύντακτα και παραπειστικά. Στοιχειωδώς οι συντάκτες του κειμένου δεν έχουν επίγνωση του τι λένε, λες και έχει έσοδα το </w:t>
      </w:r>
      <w:r>
        <w:rPr>
          <w:rFonts w:eastAsia="Times New Roman" w:cs="Times New Roman"/>
          <w:szCs w:val="24"/>
        </w:rPr>
        <w:t>δ</w:t>
      </w:r>
      <w:r>
        <w:rPr>
          <w:rFonts w:eastAsia="Times New Roman" w:cs="Times New Roman"/>
          <w:szCs w:val="24"/>
        </w:rPr>
        <w:t xml:space="preserve">ημόσιο από την αγορά φαρμάκων. </w:t>
      </w:r>
    </w:p>
    <w:p w14:paraId="523933C3"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ήταν και αυτό αποτέλεσμα μιας πρόχειρης και προσανατολισμένης σε μια επικοινωνιακή </w:t>
      </w:r>
      <w:r>
        <w:rPr>
          <w:rFonts w:eastAsia="Times New Roman" w:cs="Times New Roman"/>
          <w:szCs w:val="24"/>
        </w:rPr>
        <w:t xml:space="preserve">προσπάθεια να «πετάξουμε λίγο λάσπη», «να θολώσουμε τα νερά», «να μειωθεί το πολιτικό κόστος το οποίο έχουμε υποστεί την προηγούμενη περίοδο».  </w:t>
      </w:r>
    </w:p>
    <w:p w14:paraId="523933C4"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δεύτερο σημείο για το οποίο μας εγκαλούν</w:t>
      </w:r>
      <w:r>
        <w:rPr>
          <w:rFonts w:eastAsia="Times New Roman" w:cs="Times New Roman"/>
          <w:szCs w:val="24"/>
        </w:rPr>
        <w:t>,</w:t>
      </w:r>
      <w:r>
        <w:rPr>
          <w:rFonts w:eastAsia="Times New Roman" w:cs="Times New Roman"/>
          <w:szCs w:val="24"/>
        </w:rPr>
        <w:t xml:space="preserve"> είναι γιατί -προσέξτε!- στο δελτίο τιμών του 2016 δεν υπήρξε η ενδ</w:t>
      </w:r>
      <w:r>
        <w:rPr>
          <w:rFonts w:eastAsia="Times New Roman" w:cs="Times New Roman"/>
          <w:szCs w:val="24"/>
        </w:rPr>
        <w:t xml:space="preserve">εδειγμένη μείωση. Υπήρξε μείωση, αλλά δεν ήταν η ενδεδειγμένη. Να το πούμε, λοιπόν, για να το καταλάβει όλος ο κόσμος: Τον Αύγουστο του 2015, </w:t>
      </w:r>
      <w:r>
        <w:rPr>
          <w:rFonts w:eastAsia="Times New Roman" w:cs="Times New Roman"/>
          <w:szCs w:val="24"/>
        </w:rPr>
        <w:lastRenderedPageBreak/>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οδυνηρής </w:t>
      </w:r>
      <w:r>
        <w:rPr>
          <w:rFonts w:eastAsia="Times New Roman" w:cs="Times New Roman"/>
          <w:szCs w:val="24"/>
        </w:rPr>
        <w:t>σ</w:t>
      </w:r>
      <w:r>
        <w:rPr>
          <w:rFonts w:eastAsia="Times New Roman" w:cs="Times New Roman"/>
          <w:szCs w:val="24"/>
        </w:rPr>
        <w:t>υμφωνίας, για πρώτη φορά αυτή η Κυβέρνηση έβγαλε από τη μέση τον ακρογωνιαίο λίθο των στ</w:t>
      </w:r>
      <w:r>
        <w:rPr>
          <w:rFonts w:eastAsia="Times New Roman" w:cs="Times New Roman"/>
          <w:szCs w:val="24"/>
        </w:rPr>
        <w:t xml:space="preserve">ρεβλώσεων στην τιμολόγηση και στην αποζημίωση των φαρμάκων, που ήταν η προστασία των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και των </w:t>
      </w:r>
      <w:proofErr w:type="spellStart"/>
      <w:r>
        <w:rPr>
          <w:rFonts w:eastAsia="Times New Roman" w:cs="Times New Roman"/>
          <w:szCs w:val="24"/>
        </w:rPr>
        <w:t>γενοσήμων</w:t>
      </w:r>
      <w:proofErr w:type="spellEnd"/>
      <w:r>
        <w:rPr>
          <w:rFonts w:eastAsia="Times New Roman" w:cs="Times New Roman"/>
          <w:szCs w:val="24"/>
        </w:rPr>
        <w:t xml:space="preserve"> φαρμάκων</w:t>
      </w:r>
      <w:r>
        <w:rPr>
          <w:rFonts w:eastAsia="Times New Roman" w:cs="Times New Roman"/>
          <w:szCs w:val="24"/>
        </w:rPr>
        <w:t>,</w:t>
      </w:r>
      <w:r>
        <w:rPr>
          <w:rFonts w:eastAsia="Times New Roman" w:cs="Times New Roman"/>
          <w:szCs w:val="24"/>
        </w:rPr>
        <w:t xml:space="preserve"> που είχαν εγκριθεί για κυκλοφορία πριν το 2012. </w:t>
      </w:r>
    </w:p>
    <w:p w14:paraId="523933C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Αυτή ήταν μία διάταξη που είχαν βάλει οι προηγούμενες κυβερνήσεις και προστάτευε απ</w:t>
      </w:r>
      <w:r>
        <w:rPr>
          <w:rFonts w:eastAsia="Times New Roman" w:cs="Times New Roman"/>
          <w:szCs w:val="24"/>
        </w:rPr>
        <w:t xml:space="preserve">ό τις συνεχείς </w:t>
      </w:r>
      <w:proofErr w:type="spellStart"/>
      <w:r>
        <w:rPr>
          <w:rFonts w:eastAsia="Times New Roman" w:cs="Times New Roman"/>
          <w:szCs w:val="24"/>
        </w:rPr>
        <w:t>ανατιμολογήσεις</w:t>
      </w:r>
      <w:proofErr w:type="spellEnd"/>
      <w:r>
        <w:rPr>
          <w:rFonts w:eastAsia="Times New Roman" w:cs="Times New Roman"/>
          <w:szCs w:val="24"/>
        </w:rPr>
        <w:t xml:space="preserve"> την πλειονότητα των </w:t>
      </w:r>
      <w:proofErr w:type="spellStart"/>
      <w:r>
        <w:rPr>
          <w:rFonts w:eastAsia="Times New Roman" w:cs="Times New Roman"/>
          <w:szCs w:val="24"/>
        </w:rPr>
        <w:t>κυκλοφορούντων</w:t>
      </w:r>
      <w:proofErr w:type="spellEnd"/>
      <w:r>
        <w:rPr>
          <w:rFonts w:eastAsia="Times New Roman" w:cs="Times New Roman"/>
          <w:szCs w:val="24"/>
        </w:rPr>
        <w:t xml:space="preserve"> φαρμάκων. </w:t>
      </w:r>
    </w:p>
    <w:p w14:paraId="523933C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τρόικα απαίτησε αυτή η στρέβλωση να μην υπάρχει. Και τότε, βεβαίως, συμφωνήσαμε, επειδή ακριβώς θέλαμε να αποφύγουμε ένα ραγδαίο και ανεξέλεγκτο ντάμπινγκ τιμών, το οποίο θα έβγ</w:t>
      </w:r>
      <w:r>
        <w:rPr>
          <w:rFonts w:eastAsia="Times New Roman" w:cs="Times New Roman"/>
          <w:szCs w:val="24"/>
        </w:rPr>
        <w:t xml:space="preserve">αζε φθηνά και αποτελεσματικά φάρμακα από την κυκλοφορία, </w:t>
      </w:r>
      <w:r>
        <w:rPr>
          <w:rFonts w:eastAsia="Times New Roman" w:cs="Times New Roman"/>
          <w:szCs w:val="24"/>
        </w:rPr>
        <w:lastRenderedPageBreak/>
        <w:t xml:space="preserve">θα τα υποκαθιστούσε με ακριβότερα πρωτότυπα και άρα θα επιβάρυνε και τη συνολική δαπάνη και την τσέπη των ασφαλισμένων, ότι αυτή η σταδιακή </w:t>
      </w:r>
      <w:proofErr w:type="spellStart"/>
      <w:r>
        <w:rPr>
          <w:rFonts w:eastAsia="Times New Roman" w:cs="Times New Roman"/>
          <w:szCs w:val="24"/>
        </w:rPr>
        <w:t>απομείωση</w:t>
      </w:r>
      <w:proofErr w:type="spellEnd"/>
      <w:r>
        <w:rPr>
          <w:rFonts w:eastAsia="Times New Roman" w:cs="Times New Roman"/>
          <w:szCs w:val="24"/>
        </w:rPr>
        <w:t xml:space="preserve"> των τιμών θα γίνει σε βάθος διετίας, τριετίας, βά</w:t>
      </w:r>
      <w:r>
        <w:rPr>
          <w:rFonts w:eastAsia="Times New Roman" w:cs="Times New Roman"/>
          <w:szCs w:val="24"/>
        </w:rPr>
        <w:t>ζοντας φίλτρα που δεν θα επιτρέπουν την απότομη πτώση των τιμών, για να παραμείνουν στην αγορά τα αξιόπιστα και ποιοτικά φάρμακα</w:t>
      </w:r>
      <w:r>
        <w:rPr>
          <w:rFonts w:eastAsia="Times New Roman" w:cs="Times New Roman"/>
          <w:szCs w:val="24"/>
        </w:rPr>
        <w:t>,</w:t>
      </w:r>
      <w:r>
        <w:rPr>
          <w:rFonts w:eastAsia="Times New Roman" w:cs="Times New Roman"/>
          <w:szCs w:val="24"/>
        </w:rPr>
        <w:t xml:space="preserve"> τα οποία κάλυπταν ένα πολύ μεγάλο κομμάτι ιδιαίτερα των χρονίως πασχόντων. </w:t>
      </w:r>
    </w:p>
    <w:p w14:paraId="523933C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Ορίσαμε, λοιπόν, ότι σε κάθε </w:t>
      </w:r>
      <w:proofErr w:type="spellStart"/>
      <w:r>
        <w:rPr>
          <w:rFonts w:eastAsia="Times New Roman" w:cs="Times New Roman"/>
          <w:szCs w:val="24"/>
        </w:rPr>
        <w:t>ανατιμολόγηση</w:t>
      </w:r>
      <w:proofErr w:type="spellEnd"/>
      <w:r>
        <w:rPr>
          <w:rFonts w:eastAsia="Times New Roman" w:cs="Times New Roman"/>
          <w:szCs w:val="24"/>
        </w:rPr>
        <w:t xml:space="preserve"> η μέγισ</w:t>
      </w:r>
      <w:r>
        <w:rPr>
          <w:rFonts w:eastAsia="Times New Roman" w:cs="Times New Roman"/>
          <w:szCs w:val="24"/>
        </w:rPr>
        <w:t xml:space="preserve">τη μείωση θα είναι 10%. </w:t>
      </w:r>
    </w:p>
    <w:p w14:paraId="523933C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συγκεκριμένο δελτίο τιμών λόγω στρεβλώσεων που είναι τώρα δύσκολο να εξηγήσει κανένας, δόθηκε η δυνατότητα -κάτι το οποίο προέβλεπε απολύτως, ρητά ο νόμος και ήταν και υποχρεωτικό για τον Υπουργό Υγείας να το αποδεχθεί- σε φαρμ</w:t>
      </w:r>
      <w:r>
        <w:rPr>
          <w:rFonts w:eastAsia="Times New Roman" w:cs="Times New Roman"/>
          <w:szCs w:val="24"/>
        </w:rPr>
        <w:t xml:space="preserve">ακευτικές </w:t>
      </w:r>
      <w:r>
        <w:rPr>
          <w:rFonts w:eastAsia="Times New Roman" w:cs="Times New Roman"/>
          <w:szCs w:val="24"/>
        </w:rPr>
        <w:lastRenderedPageBreak/>
        <w:t>εταιρείες</w:t>
      </w:r>
      <w:r>
        <w:rPr>
          <w:rFonts w:eastAsia="Times New Roman" w:cs="Times New Roman"/>
          <w:szCs w:val="24"/>
        </w:rPr>
        <w:t>,</w:t>
      </w:r>
      <w:r>
        <w:rPr>
          <w:rFonts w:eastAsia="Times New Roman" w:cs="Times New Roman"/>
          <w:szCs w:val="24"/>
        </w:rPr>
        <w:t xml:space="preserve"> να κάνουν μεγαλύτερη μείωση από την τιμή που τους έβγαλε αρχικά ο ΕΟΦ. </w:t>
      </w:r>
    </w:p>
    <w:p w14:paraId="523933C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Αυτό οδήγησε για αυτά τα υποτιθέμενα διακόσια φάρμακα, στα οποία αναφέρεται το κατηγορητήριο, σε μία μείωση γύρω στο 25% με 30%, όταν ο μέσος όρος της μείωσης των </w:t>
      </w:r>
      <w:proofErr w:type="spellStart"/>
      <w:r>
        <w:rPr>
          <w:rFonts w:eastAsia="Times New Roman" w:cs="Times New Roman"/>
          <w:szCs w:val="24"/>
        </w:rPr>
        <w:t>γενόσημων</w:t>
      </w:r>
      <w:proofErr w:type="spellEnd"/>
      <w:r>
        <w:rPr>
          <w:rFonts w:eastAsia="Times New Roman" w:cs="Times New Roman"/>
          <w:szCs w:val="24"/>
        </w:rPr>
        <w:t xml:space="preserve"> στο ίδιο δελτίο τιμών ήταν 7,15%. Τα συγκεκριμένα φάρμακα, δηλαδή, μειώθηκαν τέσσερις φορές παραπάνω σε σχέση με τα υπόλοιπα </w:t>
      </w:r>
      <w:proofErr w:type="spellStart"/>
      <w:r>
        <w:rPr>
          <w:rFonts w:eastAsia="Times New Roman" w:cs="Times New Roman"/>
          <w:szCs w:val="24"/>
        </w:rPr>
        <w:t>γενόσημα</w:t>
      </w:r>
      <w:proofErr w:type="spellEnd"/>
      <w:r>
        <w:rPr>
          <w:rFonts w:eastAsia="Times New Roman" w:cs="Times New Roman"/>
          <w:szCs w:val="24"/>
        </w:rPr>
        <w:t xml:space="preserve">. </w:t>
      </w:r>
    </w:p>
    <w:p w14:paraId="523933C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Πολύ σωστά επισήμανε ο κ. </w:t>
      </w:r>
      <w:proofErr w:type="spellStart"/>
      <w:r>
        <w:rPr>
          <w:rFonts w:eastAsia="Times New Roman" w:cs="Times New Roman"/>
          <w:szCs w:val="24"/>
        </w:rPr>
        <w:t>Κουρουμπλής</w:t>
      </w:r>
      <w:proofErr w:type="spellEnd"/>
      <w:r>
        <w:rPr>
          <w:rFonts w:eastAsia="Times New Roman" w:cs="Times New Roman"/>
          <w:szCs w:val="24"/>
        </w:rPr>
        <w:t xml:space="preserve"> ότι στη «</w:t>
      </w:r>
      <w:r>
        <w:rPr>
          <w:rFonts w:eastAsia="Times New Roman" w:cs="Times New Roman"/>
          <w:szCs w:val="24"/>
        </w:rPr>
        <w:t>μ</w:t>
      </w:r>
      <w:r>
        <w:rPr>
          <w:rFonts w:eastAsia="Times New Roman" w:cs="Times New Roman"/>
          <w:szCs w:val="24"/>
        </w:rPr>
        <w:t xml:space="preserve">αύρη </w:t>
      </w:r>
      <w:r>
        <w:rPr>
          <w:rFonts w:eastAsia="Times New Roman" w:cs="Times New Roman"/>
          <w:szCs w:val="24"/>
        </w:rPr>
        <w:t>β</w:t>
      </w:r>
      <w:r>
        <w:rPr>
          <w:rFonts w:eastAsia="Times New Roman" w:cs="Times New Roman"/>
          <w:szCs w:val="24"/>
        </w:rPr>
        <w:t>ίβλο», που έβγαλε τον Φλεβάρη του 2016 η Νέα Δημοκρατία,</w:t>
      </w:r>
      <w:r>
        <w:rPr>
          <w:rFonts w:eastAsia="Times New Roman" w:cs="Times New Roman"/>
          <w:szCs w:val="24"/>
        </w:rPr>
        <w:t xml:space="preserve"> έλεγε ρητά ότι προβλέπεται στο επόμενο δελτίο τιμών δραματική οριζόντια μείωση στις τιμές των </w:t>
      </w:r>
      <w:proofErr w:type="spellStart"/>
      <w:r>
        <w:rPr>
          <w:rFonts w:eastAsia="Times New Roman" w:cs="Times New Roman"/>
          <w:szCs w:val="24"/>
        </w:rPr>
        <w:t>γενοσήμων</w:t>
      </w:r>
      <w:proofErr w:type="spellEnd"/>
      <w:r>
        <w:rPr>
          <w:rFonts w:eastAsia="Times New Roman" w:cs="Times New Roman"/>
          <w:szCs w:val="24"/>
        </w:rPr>
        <w:t>, με αποτέλεσμα τη συρρί</w:t>
      </w:r>
      <w:r>
        <w:rPr>
          <w:rFonts w:eastAsia="Times New Roman" w:cs="Times New Roman"/>
          <w:szCs w:val="24"/>
        </w:rPr>
        <w:lastRenderedPageBreak/>
        <w:t>κνωση της ελληνικής φαρμακοβιομηχανίας και την απώλεια χιλιάδων θέσεων εργασίας. Αυτή η «δραματική μείωση» στο κατηγορητήριό σας</w:t>
      </w:r>
      <w:r>
        <w:rPr>
          <w:rFonts w:eastAsia="Times New Roman" w:cs="Times New Roman"/>
          <w:szCs w:val="24"/>
        </w:rPr>
        <w:t xml:space="preserve"> γίνεται «μη ενδεδειγμένη μείωση». </w:t>
      </w:r>
    </w:p>
    <w:p w14:paraId="523933C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Σοβαρευτείτε, αγαπητοί συνάδελφοι, γιατί σας παρακολουθεί ο κόσμος και εκτίθεστε!</w:t>
      </w:r>
    </w:p>
    <w:p w14:paraId="523933C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ξέρετε ποιο είναι το πολιτικό συμπέρασμα που βγάζω εγώ από αυτή την ιστορία; Είναι πως όταν ζοριστεί η Νέα Δημοκρατία, όταν αρχίσει ο </w:t>
      </w:r>
      <w:r>
        <w:rPr>
          <w:rFonts w:eastAsia="Times New Roman" w:cs="Times New Roman"/>
          <w:szCs w:val="24"/>
        </w:rPr>
        <w:t xml:space="preserve">έλεγχος της </w:t>
      </w:r>
      <w:r>
        <w:rPr>
          <w:rFonts w:eastAsia="Times New Roman" w:cs="Times New Roman"/>
          <w:szCs w:val="24"/>
        </w:rPr>
        <w:t>δ</w:t>
      </w:r>
      <w:r>
        <w:rPr>
          <w:rFonts w:eastAsia="Times New Roman" w:cs="Times New Roman"/>
          <w:szCs w:val="24"/>
        </w:rPr>
        <w:t>ικαιοσύνης και της Βουλής να πλησιάζει, τότε πουλάει παραδοσιακά κοινωνικά της στηρίγματα, παραδοσιακές κοινωνικές συμμαχίες της, ενοχοποιεί συλλήβδην την εγχώρια φαρμακοβιομηχανία, ενοχοποιεί τους γιατρούς, προκειμένου να σώσει το πολιτικό τη</w:t>
      </w:r>
      <w:r>
        <w:rPr>
          <w:rFonts w:eastAsia="Times New Roman" w:cs="Times New Roman"/>
          <w:szCs w:val="24"/>
        </w:rPr>
        <w:t xml:space="preserve">ς σαρκίο. </w:t>
      </w:r>
    </w:p>
    <w:p w14:paraId="523933C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ουσία, αγαπητοί συνάδελφοι. Και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ένα τεράστιο ζήτημα αξιοπιστίας γι’ αυτή την παράταξη</w:t>
      </w:r>
      <w:r>
        <w:rPr>
          <w:rFonts w:eastAsia="Times New Roman" w:cs="Times New Roman"/>
          <w:szCs w:val="24"/>
        </w:rPr>
        <w:t>,</w:t>
      </w:r>
      <w:r>
        <w:rPr>
          <w:rFonts w:eastAsia="Times New Roman" w:cs="Times New Roman"/>
          <w:szCs w:val="24"/>
        </w:rPr>
        <w:t xml:space="preserve"> που θέλει με αυτούς τους όρους να κυβερνήσει.</w:t>
      </w:r>
    </w:p>
    <w:p w14:paraId="523933C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3C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Γελάει ο κόσμος, όταν ακούει το επιχ</w:t>
      </w:r>
      <w:r>
        <w:rPr>
          <w:rFonts w:eastAsia="Times New Roman" w:cs="Times New Roman"/>
          <w:szCs w:val="24"/>
        </w:rPr>
        <w:t>είρημα ότι εσείς είστε απηνείς διώκτες της φαρμακοβιομηχανίας και ότι ο ΣΥΡΙΖΑ τα έχει βρει μαζί τους, τα έχει βρει με το κεφάλαιο και τους κάνει τα χατίρια. Ποιον σοβαρό πολίτη, ποιον σοβαρό επιχειρηματία, εσείς που μιλάτε για επενδύσεις, για επιχειρηματι</w:t>
      </w:r>
      <w:r>
        <w:rPr>
          <w:rFonts w:eastAsia="Times New Roman" w:cs="Times New Roman"/>
          <w:szCs w:val="24"/>
        </w:rPr>
        <w:t>κότητα, για ιδιωτική οικονομία της αγοράς, για απασχόληση πείθετε; Κοροϊδεύετε τον κόσμο</w:t>
      </w:r>
      <w:r>
        <w:rPr>
          <w:rFonts w:eastAsia="Times New Roman" w:cs="Times New Roman"/>
          <w:szCs w:val="24"/>
        </w:rPr>
        <w:t>,</w:t>
      </w:r>
      <w:r>
        <w:rPr>
          <w:rFonts w:eastAsia="Times New Roman" w:cs="Times New Roman"/>
          <w:szCs w:val="24"/>
        </w:rPr>
        <w:t xml:space="preserve"> επειδή ακριβώς έχετε βρεθεί σε δύσκολη θέση. Αυτή είναι η ουσία του θέματος.</w:t>
      </w:r>
    </w:p>
    <w:p w14:paraId="523933D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μεγάλο ερώτημα, βεβαίως, το οποίο απασχολεί τον κόσμο, είναι ότι σε αυτή τη συζήτηση περί διαφθοράς, περί πάρτι στον χώρο της </w:t>
      </w:r>
      <w:r>
        <w:rPr>
          <w:rFonts w:eastAsia="Times New Roman" w:cs="Times New Roman"/>
          <w:szCs w:val="24"/>
        </w:rPr>
        <w:t>υ</w:t>
      </w:r>
      <w:r>
        <w:rPr>
          <w:rFonts w:eastAsia="Times New Roman" w:cs="Times New Roman"/>
          <w:szCs w:val="24"/>
        </w:rPr>
        <w:t>γείας, περί συναλλαγών, δεν μπαίνει ως πολύ κρίσιμη παράμετρος η όντως πολύ σημαντική οικονομική επιβάρυνση που έχουν δεχθεί ο</w:t>
      </w:r>
      <w:r>
        <w:rPr>
          <w:rFonts w:eastAsia="Times New Roman" w:cs="Times New Roman"/>
          <w:szCs w:val="24"/>
        </w:rPr>
        <w:t xml:space="preserve">ι πολίτες αυτά τα χρόνια. </w:t>
      </w:r>
    </w:p>
    <w:p w14:paraId="523933D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αναγνωρίζουμε ότι υπάρχει πολύ σημαντική οικονομική επιβάρυνση. </w:t>
      </w:r>
      <w:proofErr w:type="spellStart"/>
      <w:r>
        <w:rPr>
          <w:rFonts w:eastAsia="Times New Roman" w:cs="Times New Roman"/>
          <w:szCs w:val="24"/>
        </w:rPr>
        <w:t>Μεσοσταθμικά</w:t>
      </w:r>
      <w:proofErr w:type="spellEnd"/>
      <w:r>
        <w:rPr>
          <w:rFonts w:eastAsia="Times New Roman" w:cs="Times New Roman"/>
          <w:szCs w:val="24"/>
        </w:rPr>
        <w:t xml:space="preserve"> είναι στο 25%. Ήταν γύρω στο 10%-12% στην αρχή της κρίσης, με δικά σας μέτρα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να ευρώ ανά συνταγή, διαφορά λιανικής </w:t>
      </w:r>
      <w:r>
        <w:rPr>
          <w:rFonts w:eastAsia="Times New Roman" w:cs="Times New Roman"/>
          <w:szCs w:val="24"/>
        </w:rPr>
        <w:t xml:space="preserve">ασφαλιστικής τιμής, ένταξη στην αρνητική λίστα πολλών κατηγοριών φαρμάκων, στρεβλώσεις στον </w:t>
      </w:r>
      <w:proofErr w:type="spellStart"/>
      <w:r>
        <w:rPr>
          <w:rFonts w:eastAsia="Times New Roman" w:cs="Times New Roman"/>
          <w:szCs w:val="24"/>
        </w:rPr>
        <w:t>αποζημιωτικό</w:t>
      </w:r>
      <w:proofErr w:type="spellEnd"/>
      <w:r>
        <w:rPr>
          <w:rFonts w:eastAsia="Times New Roman" w:cs="Times New Roman"/>
          <w:szCs w:val="24"/>
        </w:rPr>
        <w:t xml:space="preserve"> μηχανισμό κ.λπ.. Ο κόσμος επιβαρύνθηκε. Το 2015</w:t>
      </w:r>
      <w:r>
        <w:rPr>
          <w:rFonts w:eastAsia="Times New Roman" w:cs="Times New Roman"/>
          <w:szCs w:val="24"/>
        </w:rPr>
        <w:t>,</w:t>
      </w:r>
      <w:r>
        <w:rPr>
          <w:rFonts w:eastAsia="Times New Roman" w:cs="Times New Roman"/>
          <w:szCs w:val="24"/>
        </w:rPr>
        <w:t xml:space="preserve"> ήταν περίπου 25%-26% και σε αυτά τα επίπεδα έχει </w:t>
      </w:r>
      <w:r>
        <w:rPr>
          <w:rFonts w:eastAsia="Times New Roman" w:cs="Times New Roman"/>
          <w:szCs w:val="24"/>
        </w:rPr>
        <w:lastRenderedPageBreak/>
        <w:t xml:space="preserve">παραμείνει </w:t>
      </w:r>
      <w:proofErr w:type="spellStart"/>
      <w:r>
        <w:rPr>
          <w:rFonts w:eastAsia="Times New Roman" w:cs="Times New Roman"/>
          <w:szCs w:val="24"/>
        </w:rPr>
        <w:t>μεσοσταθμικά</w:t>
      </w:r>
      <w:proofErr w:type="spellEnd"/>
      <w:r>
        <w:rPr>
          <w:rFonts w:eastAsia="Times New Roman" w:cs="Times New Roman"/>
          <w:szCs w:val="24"/>
        </w:rPr>
        <w:t xml:space="preserve"> η συμμετοχή των πολιτών στο κ</w:t>
      </w:r>
      <w:r>
        <w:rPr>
          <w:rFonts w:eastAsia="Times New Roman" w:cs="Times New Roman"/>
          <w:szCs w:val="24"/>
        </w:rPr>
        <w:t xml:space="preserve">όστος της αγοράς φαρμάκων. </w:t>
      </w:r>
    </w:p>
    <w:p w14:paraId="523933D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αναγνωρίζουμε ότι δεν μπορέσαμε αυτή την περίοδο να υπάρξει μία σοβαρή ανακούφιση. Και αυτό γιατί ήταν σκληρό το πλαίσιο, υπήρχαν στρεβλώσεις, υπήρχαν δημοσιονομικοί περιορισμοί και απαιτούνταν ισοδύναμα για κάθε ελάφρυνση</w:t>
      </w:r>
      <w:r>
        <w:rPr>
          <w:rFonts w:eastAsia="Times New Roman" w:cs="Times New Roman"/>
          <w:szCs w:val="24"/>
        </w:rPr>
        <w:t>.</w:t>
      </w:r>
    </w:p>
    <w:p w14:paraId="523933D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Είμαστε όμως περήφανοι</w:t>
      </w:r>
      <w:r>
        <w:rPr>
          <w:rFonts w:eastAsia="Times New Roman" w:cs="Times New Roman"/>
          <w:szCs w:val="24"/>
        </w:rPr>
        <w:t>,</w:t>
      </w:r>
      <w:r>
        <w:rPr>
          <w:rFonts w:eastAsia="Times New Roman" w:cs="Times New Roman"/>
          <w:szCs w:val="24"/>
        </w:rPr>
        <w:t xml:space="preserve"> γιατί σε αυτή τη δύσκολη περίοδο κάναμε μία παρέμβαση - τομή. Διασφαλίσαμε την καθολική πρόσβαση των ανασφάλιστων πολιτών στη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όσο ακριβά κι αν είναι. </w:t>
      </w:r>
    </w:p>
    <w:p w14:paraId="523933D4"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w:t>
      </w:r>
      <w:r>
        <w:rPr>
          <w:rFonts w:eastAsia="Times New Roman"/>
          <w:bCs/>
        </w:rPr>
        <w:t>Λ)</w:t>
      </w:r>
    </w:p>
    <w:p w14:paraId="523933D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υτό, βεβαίως, οδήγησε σε μία συνολική αύξηση της δαπάνης, για την οποία παραπειστικά μάς κατηγορείτε, όταν ξέρετε πολύ καλά ότι τα λεφτά που πλήρωσε το κράτος ως </w:t>
      </w:r>
      <w:r>
        <w:rPr>
          <w:rFonts w:eastAsia="Times New Roman" w:cs="Times New Roman"/>
          <w:szCs w:val="24"/>
        </w:rPr>
        <w:t>δ</w:t>
      </w:r>
      <w:r>
        <w:rPr>
          <w:rFonts w:eastAsia="Times New Roman" w:cs="Times New Roman"/>
          <w:szCs w:val="24"/>
        </w:rPr>
        <w:t>ημόσιο και ως ΕΟΠΠΥ</w:t>
      </w:r>
      <w:r>
        <w:rPr>
          <w:rFonts w:eastAsia="Times New Roman" w:cs="Times New Roman"/>
          <w:szCs w:val="24"/>
        </w:rPr>
        <w:t>,</w:t>
      </w:r>
      <w:r>
        <w:rPr>
          <w:rFonts w:eastAsia="Times New Roman" w:cs="Times New Roman"/>
          <w:szCs w:val="24"/>
        </w:rPr>
        <w:t xml:space="preserve"> ήταν ακριβώς τα ίδια, σταθεροποιημένα στο 9,45%. Γι’ αυτό και κατά τ</w:t>
      </w:r>
      <w:r>
        <w:rPr>
          <w:rFonts w:eastAsia="Times New Roman" w:cs="Times New Roman"/>
          <w:szCs w:val="24"/>
        </w:rPr>
        <w:t xml:space="preserve">ην άποψή μας το στοίχημα της επόμενης περιόδου είναι, με έναν συνδυασμό παρεμβάσεων, να πάμε σε μία σταδιακή αποκλιμάκωση αυτής της επιβάρυνσης. </w:t>
      </w:r>
    </w:p>
    <w:p w14:paraId="523933D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Αυτό για το οποίο συνεννοούμαστε τώρα και μελετάμε σε συνεννόηση και με τη φαρμακοβιομηχανία και με τους θεσμο</w:t>
      </w:r>
      <w:r>
        <w:rPr>
          <w:rFonts w:eastAsia="Times New Roman" w:cs="Times New Roman"/>
          <w:szCs w:val="24"/>
        </w:rPr>
        <w:t>ύς, είναι να πάμε σε μία προοπτική</w:t>
      </w:r>
      <w:r>
        <w:rPr>
          <w:rFonts w:eastAsia="Times New Roman" w:cs="Times New Roman"/>
          <w:szCs w:val="24"/>
        </w:rPr>
        <w:t>,</w:t>
      </w:r>
      <w:r>
        <w:rPr>
          <w:rFonts w:eastAsia="Times New Roman" w:cs="Times New Roman"/>
          <w:szCs w:val="24"/>
        </w:rPr>
        <w:t xml:space="preserve"> όπου θα έχουμε ελαχιστοποιημένη ή και μηδενική συμμετοχή</w:t>
      </w:r>
      <w:r>
        <w:rPr>
          <w:rFonts w:eastAsia="Times New Roman" w:cs="Times New Roman"/>
          <w:szCs w:val="24"/>
        </w:rPr>
        <w:t>,</w:t>
      </w:r>
      <w:r>
        <w:rPr>
          <w:rFonts w:eastAsia="Times New Roman" w:cs="Times New Roman"/>
          <w:szCs w:val="24"/>
        </w:rPr>
        <w:t xml:space="preserve"> όταν ο πολίτης επιλέγει </w:t>
      </w:r>
      <w:proofErr w:type="spellStart"/>
      <w:r>
        <w:rPr>
          <w:rFonts w:eastAsia="Times New Roman" w:cs="Times New Roman"/>
          <w:szCs w:val="24"/>
        </w:rPr>
        <w:t>γενόσημα</w:t>
      </w:r>
      <w:proofErr w:type="spellEnd"/>
      <w:r>
        <w:rPr>
          <w:rFonts w:eastAsia="Times New Roman" w:cs="Times New Roman"/>
          <w:szCs w:val="24"/>
        </w:rPr>
        <w:t xml:space="preserve">, διασφαλίζοντας με αυτόν τον τρόπο και την αυξημένη διείσδυση ποιοτικών </w:t>
      </w:r>
      <w:proofErr w:type="spellStart"/>
      <w:r>
        <w:rPr>
          <w:rFonts w:eastAsia="Times New Roman" w:cs="Times New Roman"/>
          <w:szCs w:val="24"/>
        </w:rPr>
        <w:lastRenderedPageBreak/>
        <w:t>γενοσήμων</w:t>
      </w:r>
      <w:proofErr w:type="spellEnd"/>
      <w:r>
        <w:rPr>
          <w:rFonts w:eastAsia="Times New Roman" w:cs="Times New Roman"/>
          <w:szCs w:val="24"/>
        </w:rPr>
        <w:t xml:space="preserve"> στην ελληνική αγορά, άρα διασφαλίζοντας και τη </w:t>
      </w:r>
      <w:r>
        <w:rPr>
          <w:rFonts w:eastAsia="Times New Roman" w:cs="Times New Roman"/>
          <w:szCs w:val="24"/>
        </w:rPr>
        <w:t>δημόσια υγεία και τη βιωσιμότητα της εγχώριας βιομηχανικής παραγωγής, που είναι όντως ένας τομέας προνομιακός για την παραγωγική ανασυγκρότηση της χώρας, με υψηλή προστιθέμενη αξία, με εξαγωγές, με θέσεις εργασίας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23933D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Είχαμε πει από την αρχή ότι αυτή η </w:t>
      </w:r>
      <w:r>
        <w:rPr>
          <w:rFonts w:eastAsia="Times New Roman" w:cs="Times New Roman"/>
          <w:szCs w:val="24"/>
        </w:rPr>
        <w:t>συζήτηση για τα σκάνδαλα για εμάς</w:t>
      </w:r>
      <w:r>
        <w:rPr>
          <w:rFonts w:eastAsia="Times New Roman" w:cs="Times New Roman"/>
          <w:szCs w:val="24"/>
        </w:rPr>
        <w:t>,</w:t>
      </w:r>
      <w:r>
        <w:rPr>
          <w:rFonts w:eastAsia="Times New Roman" w:cs="Times New Roman"/>
          <w:szCs w:val="24"/>
        </w:rPr>
        <w:t xml:space="preserve"> δεν είναι ένα εργαλείο για να εγκαλέσουμε τους πολιτικούς μας αντιπάλους, να τους αποδώσουμε μομφές και να τους εκθέσουμε στην κοινωνία. Άλλωστε οι πολιτικές τους ευθύνες, όπως είχαμε πει και τότε, είναι αυταπόδεικτες. </w:t>
      </w:r>
    </w:p>
    <w:p w14:paraId="523933D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κάναμε αυτή τη διερεύνηση και θα συνεχίσουμε να την κάνουμε μέχρι το τέλος, πρώτον</w:t>
      </w:r>
      <w:r>
        <w:rPr>
          <w:rFonts w:eastAsia="Times New Roman" w:cs="Times New Roman"/>
          <w:szCs w:val="24"/>
        </w:rPr>
        <w:t>,</w:t>
      </w:r>
      <w:r>
        <w:rPr>
          <w:rFonts w:eastAsia="Times New Roman" w:cs="Times New Roman"/>
          <w:szCs w:val="24"/>
        </w:rPr>
        <w:t xml:space="preserve"> για να μην υπάρξει η παραμικρή σκιά συγκάλυψης και </w:t>
      </w:r>
      <w:proofErr w:type="spellStart"/>
      <w:r>
        <w:rPr>
          <w:rFonts w:eastAsia="Times New Roman" w:cs="Times New Roman"/>
          <w:szCs w:val="24"/>
        </w:rPr>
        <w:t>ομερτά</w:t>
      </w:r>
      <w:proofErr w:type="spellEnd"/>
      <w:r>
        <w:rPr>
          <w:rFonts w:eastAsia="Times New Roman" w:cs="Times New Roman"/>
          <w:szCs w:val="24"/>
        </w:rPr>
        <w:t xml:space="preserve"> στο πολιτικό σύστημα και </w:t>
      </w:r>
      <w:r>
        <w:rPr>
          <w:rFonts w:eastAsia="Times New Roman" w:cs="Times New Roman"/>
          <w:szCs w:val="24"/>
        </w:rPr>
        <w:lastRenderedPageBreak/>
        <w:t>δεύτερον</w:t>
      </w:r>
      <w:r>
        <w:rPr>
          <w:rFonts w:eastAsia="Times New Roman" w:cs="Times New Roman"/>
          <w:szCs w:val="24"/>
        </w:rPr>
        <w:t>,</w:t>
      </w:r>
      <w:r>
        <w:rPr>
          <w:rFonts w:eastAsia="Times New Roman" w:cs="Times New Roman"/>
          <w:szCs w:val="24"/>
        </w:rPr>
        <w:t xml:space="preserve"> για να εντοπίσουμε τα θεσμικά ελλείμματα και να θωρακίσουμε το σύ</w:t>
      </w:r>
      <w:r>
        <w:rPr>
          <w:rFonts w:eastAsia="Times New Roman" w:cs="Times New Roman"/>
          <w:szCs w:val="24"/>
        </w:rPr>
        <w:t>στημα.</w:t>
      </w:r>
    </w:p>
    <w:p w14:paraId="523933D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είπα και την προηγούμενη φορά και ήταν εύστοχη η παρατήρηση του κ. </w:t>
      </w:r>
      <w:proofErr w:type="spellStart"/>
      <w:r>
        <w:rPr>
          <w:rFonts w:eastAsia="Times New Roman" w:cs="Times New Roman"/>
          <w:szCs w:val="24"/>
        </w:rPr>
        <w:t>Μαυρωτά</w:t>
      </w:r>
      <w:proofErr w:type="spellEnd"/>
      <w:r>
        <w:rPr>
          <w:rFonts w:eastAsia="Times New Roman" w:cs="Times New Roman"/>
          <w:szCs w:val="24"/>
        </w:rPr>
        <w:t xml:space="preserve">. Εμείς όντως έχουμε θεσμικό πλεονέκτημα στο πεδίο του φαρμάκου, διότι αυτά τα χρόνια παρά τις δυσκολίες και τις αντιξοότητες καταφέραμε με μία δέσμη παρεμβάσεων για πρώτη </w:t>
      </w:r>
      <w:r>
        <w:rPr>
          <w:rFonts w:eastAsia="Times New Roman" w:cs="Times New Roman"/>
          <w:szCs w:val="24"/>
        </w:rPr>
        <w:t>φορά</w:t>
      </w:r>
      <w:r>
        <w:rPr>
          <w:rFonts w:eastAsia="Times New Roman" w:cs="Times New Roman"/>
          <w:szCs w:val="24"/>
        </w:rPr>
        <w:t>,</w:t>
      </w:r>
      <w:r>
        <w:rPr>
          <w:rFonts w:eastAsia="Times New Roman" w:cs="Times New Roman"/>
          <w:szCs w:val="24"/>
        </w:rPr>
        <w:t xml:space="preserve"> να μπουν ασφαλιστικές δικλίδες και κανόνες.</w:t>
      </w:r>
    </w:p>
    <w:p w14:paraId="523933D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Έχουμε μία </w:t>
      </w:r>
      <w:proofErr w:type="spellStart"/>
      <w:r>
        <w:rPr>
          <w:rFonts w:eastAsia="Times New Roman" w:cs="Times New Roman"/>
          <w:szCs w:val="24"/>
        </w:rPr>
        <w:t>διαφανέστατη</w:t>
      </w:r>
      <w:proofErr w:type="spellEnd"/>
      <w:r>
        <w:rPr>
          <w:rFonts w:eastAsia="Times New Roman" w:cs="Times New Roman"/>
          <w:szCs w:val="24"/>
        </w:rPr>
        <w:t xml:space="preserve"> διαδικασία τιμολόγησης από τον ΕΟΦ, με εξαιρετική δουλειά του επιστημονικού δυναμικού και με την εγγύηση της διοίκησής του, ιδιαίτερα της Προέδρου του, της Κατερίνας Αντωνίου, που εί</w:t>
      </w:r>
      <w:r>
        <w:rPr>
          <w:rFonts w:eastAsia="Times New Roman" w:cs="Times New Roman"/>
          <w:szCs w:val="24"/>
        </w:rPr>
        <w:t xml:space="preserve">ναι ένα πρόσωπο με υψηλό επιστημονικό κύρος, με κατάρτιση, ήθος διακυβέρνησης, εντιμότητα και θεσμική αξιοπιστία. Γιατί το ήθος και το ηθικό πλεονέκτημα της Αριστεράς </w:t>
      </w:r>
      <w:r>
        <w:rPr>
          <w:rFonts w:eastAsia="Times New Roman" w:cs="Times New Roman"/>
          <w:szCs w:val="24"/>
        </w:rPr>
        <w:lastRenderedPageBreak/>
        <w:t xml:space="preserve">έχει και ταυτότητα, </w:t>
      </w:r>
      <w:proofErr w:type="spellStart"/>
      <w:r>
        <w:rPr>
          <w:rFonts w:eastAsia="Times New Roman" w:cs="Times New Roman"/>
          <w:szCs w:val="24"/>
        </w:rPr>
        <w:t>προσωποποιείται</w:t>
      </w:r>
      <w:proofErr w:type="spellEnd"/>
      <w:r>
        <w:rPr>
          <w:rFonts w:eastAsia="Times New Roman" w:cs="Times New Roman"/>
          <w:szCs w:val="24"/>
        </w:rPr>
        <w:t xml:space="preserve"> σε αυτή τη χώρα και το ξέρουμε πάρα πολύ καλά.</w:t>
      </w:r>
    </w:p>
    <w:p w14:paraId="523933DB" w14:textId="77777777" w:rsidR="00246891" w:rsidRDefault="00DA5D45">
      <w:pPr>
        <w:spacing w:after="0" w:line="600" w:lineRule="auto"/>
        <w:ind w:firstLine="720"/>
        <w:jc w:val="center"/>
        <w:rPr>
          <w:rFonts w:eastAsia="Times New Roman"/>
          <w:bCs/>
        </w:rPr>
      </w:pPr>
      <w:r>
        <w:rPr>
          <w:rFonts w:eastAsia="Times New Roman"/>
          <w:bCs/>
        </w:rPr>
        <w:t>(Χειρο</w:t>
      </w:r>
      <w:r>
        <w:rPr>
          <w:rFonts w:eastAsia="Times New Roman"/>
          <w:bCs/>
        </w:rPr>
        <w:t>κροτήματα από τις πτέρυγες του ΣΥΡΙΖΑ και των ΑΝΕΛ)</w:t>
      </w:r>
    </w:p>
    <w:p w14:paraId="523933D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w:t>
      </w:r>
      <w:proofErr w:type="spellStart"/>
      <w:r>
        <w:rPr>
          <w:rFonts w:eastAsia="Times New Roman" w:cs="Times New Roman"/>
          <w:szCs w:val="24"/>
        </w:rPr>
        <w:t>διαφανέστατη</w:t>
      </w:r>
      <w:proofErr w:type="spellEnd"/>
      <w:r>
        <w:rPr>
          <w:rFonts w:eastAsia="Times New Roman" w:cs="Times New Roman"/>
          <w:szCs w:val="24"/>
        </w:rPr>
        <w:t xml:space="preserve"> διαδικασίας τιμολόγησης. Έχουμε βγάλει πέντε δελτία τιμών και δεν έχει πει κανείς κουβέντα, κανένας από τα αλληλοσυγκρουόμενα και αντιτιθέμενα επιχειρηματικά συμφέροντα.</w:t>
      </w:r>
    </w:p>
    <w:p w14:paraId="523933D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Έχουμ</w:t>
      </w:r>
      <w:r>
        <w:rPr>
          <w:rFonts w:eastAsia="Times New Roman" w:cs="Times New Roman"/>
          <w:szCs w:val="24"/>
        </w:rPr>
        <w:t>ε κάνει πρώτη φορά στη χώρα διαδικασία αξιολόγησης των νέων καινοτόμων φαρμάκων</w:t>
      </w:r>
      <w:r>
        <w:rPr>
          <w:rFonts w:eastAsia="Times New Roman" w:cs="Times New Roman"/>
          <w:szCs w:val="24"/>
        </w:rPr>
        <w:t>,</w:t>
      </w:r>
      <w:r>
        <w:rPr>
          <w:rFonts w:eastAsia="Times New Roman" w:cs="Times New Roman"/>
          <w:szCs w:val="24"/>
        </w:rPr>
        <w:t xml:space="preserve"> για να γίνεται η συζήτηση για τη θεραπευτική τους αξία και όχι μόνο για το κόστος τους. Έχουμε κάνει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ιαπραγμάτευσης</w:t>
      </w:r>
      <w:r>
        <w:rPr>
          <w:rFonts w:eastAsia="Times New Roman" w:cs="Times New Roman"/>
          <w:szCs w:val="24"/>
        </w:rPr>
        <w:t>,</w:t>
      </w:r>
      <w:r>
        <w:rPr>
          <w:rFonts w:eastAsia="Times New Roman" w:cs="Times New Roman"/>
          <w:szCs w:val="24"/>
        </w:rPr>
        <w:t xml:space="preserve"> για να έχουμε προσιτές τιμές </w:t>
      </w:r>
      <w:r>
        <w:rPr>
          <w:rFonts w:eastAsia="Times New Roman" w:cs="Times New Roman"/>
          <w:szCs w:val="24"/>
        </w:rPr>
        <w:lastRenderedPageBreak/>
        <w:t>στα ακριβά φάρμ</w:t>
      </w:r>
      <w:r>
        <w:rPr>
          <w:rFonts w:eastAsia="Times New Roman" w:cs="Times New Roman"/>
          <w:szCs w:val="24"/>
        </w:rPr>
        <w:t>ακα. Έχουμε πάρει και διεθνείς πρωτοβουλίες. Σε αυτό αναφέρθηκα την προηγούμενη φορά.</w:t>
      </w:r>
    </w:p>
    <w:p w14:paraId="523933D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Ενσωματώνουμε σοβαρά θεραπευτικά πρωτόκολλα στο σύστημα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Οργανώνουμε ξανά το τοπίο στον χώρο της ιατρικής εκπαίδευσης, στα ιατρικά συνέδρια. </w:t>
      </w:r>
      <w:r>
        <w:rPr>
          <w:rFonts w:eastAsia="Times New Roman" w:cs="Times New Roman"/>
          <w:szCs w:val="24"/>
        </w:rPr>
        <w:t>Επιβάλλουμε δημοσιοποίηση των οικονομικών συναλλαγών των εταιρειών με γιατρούς, με επιστημονικές εταιρείες και άλλους εμπλεκόμενους στον χώρο του φαρμάκου.</w:t>
      </w:r>
    </w:p>
    <w:p w14:paraId="523933D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Αυτή είναι, λοιπόν, η αλήθεια. Ο χώρος του φαρμάκου με αυτές τις παρεμβάσεις στον βαθμό που προχωρού</w:t>
      </w:r>
      <w:r>
        <w:rPr>
          <w:rFonts w:eastAsia="Times New Roman" w:cs="Times New Roman"/>
          <w:szCs w:val="24"/>
        </w:rPr>
        <w:t>ν και ολοκληρώνονται προφανώς οχυρώνεται και θωρακίζεται απέναντι στις εστίες ανομίας και διαφθοράς.</w:t>
      </w:r>
    </w:p>
    <w:p w14:paraId="523933E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τελειώσω, λέγοντας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ματαιοπονείτε, αν νομίζετε ότι μπορεί να πιάσει τόπο η προσπάθεια συμψηφισμού ευθυνών, αν νομίζετε ότι</w:t>
      </w:r>
      <w:r>
        <w:rPr>
          <w:rFonts w:eastAsia="Times New Roman" w:cs="Times New Roman"/>
          <w:szCs w:val="24"/>
        </w:rPr>
        <w:t xml:space="preserve"> μπορεί να πείσετε ακόμα και έναν καλοπροαίρετο πολίτη αυτής της χώρας ότι είμαστε όλοι το ίδιο. Δεν είμαστε όλοι το ίδιο και αυτό έχει ιδεολογική, πολιτική, προγραμματική, συλλογική και προσωπική αξιοπιστία.</w:t>
      </w:r>
    </w:p>
    <w:p w14:paraId="523933E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Όταν εσείς, αγαπητοί συνάδελφοι, αφήνατε τον κό</w:t>
      </w:r>
      <w:r>
        <w:rPr>
          <w:rFonts w:eastAsia="Times New Roman" w:cs="Times New Roman"/>
          <w:szCs w:val="24"/>
        </w:rPr>
        <w:t xml:space="preserve">σμο ακάλυπτο από φαρμακευτική περίθαλψη, εμείς πρωτοστατούσαμε στην ίδρυση </w:t>
      </w:r>
      <w:r>
        <w:rPr>
          <w:rFonts w:eastAsia="Times New Roman" w:cs="Times New Roman"/>
          <w:szCs w:val="24"/>
        </w:rPr>
        <w:t>κοινωνικών ιατρείων</w:t>
      </w:r>
      <w:r>
        <w:rPr>
          <w:rFonts w:eastAsia="Times New Roman" w:cs="Times New Roman"/>
          <w:szCs w:val="24"/>
        </w:rPr>
        <w:t xml:space="preserve"> και </w:t>
      </w:r>
      <w:r>
        <w:rPr>
          <w:rFonts w:eastAsia="Times New Roman" w:cs="Times New Roman"/>
          <w:szCs w:val="24"/>
        </w:rPr>
        <w:t xml:space="preserve">φαρμακείων </w:t>
      </w:r>
      <w:r>
        <w:rPr>
          <w:rFonts w:eastAsia="Times New Roman" w:cs="Times New Roman"/>
          <w:szCs w:val="24"/>
        </w:rPr>
        <w:t>και ένα από τα πρώτα πράγματα</w:t>
      </w:r>
      <w:r>
        <w:rPr>
          <w:rFonts w:eastAsia="Times New Roman" w:cs="Times New Roman"/>
          <w:szCs w:val="24"/>
        </w:rPr>
        <w:t>,</w:t>
      </w:r>
      <w:r>
        <w:rPr>
          <w:rFonts w:eastAsia="Times New Roman" w:cs="Times New Roman"/>
          <w:szCs w:val="24"/>
        </w:rPr>
        <w:t xml:space="preserve"> που κάναμε, μια από τις πρώτες προτεραιότητες</w:t>
      </w:r>
      <w:r>
        <w:rPr>
          <w:rFonts w:eastAsia="Times New Roman" w:cs="Times New Roman"/>
          <w:szCs w:val="24"/>
        </w:rPr>
        <w:t>,</w:t>
      </w:r>
      <w:r>
        <w:rPr>
          <w:rFonts w:eastAsia="Times New Roman" w:cs="Times New Roman"/>
          <w:szCs w:val="24"/>
        </w:rPr>
        <w:t xml:space="preserve"> που αναλάβαμε</w:t>
      </w:r>
      <w:r>
        <w:rPr>
          <w:rFonts w:eastAsia="Times New Roman" w:cs="Times New Roman"/>
          <w:szCs w:val="24"/>
        </w:rPr>
        <w:t>,</w:t>
      </w:r>
      <w:r>
        <w:rPr>
          <w:rFonts w:eastAsia="Times New Roman" w:cs="Times New Roman"/>
          <w:szCs w:val="24"/>
        </w:rPr>
        <w:t xml:space="preserve"> ήταν να εξαλείψουμε την υγειονομική φτώχεια στη χώρα. Όταν </w:t>
      </w:r>
      <w:r>
        <w:rPr>
          <w:rFonts w:eastAsia="Times New Roman" w:cs="Times New Roman"/>
          <w:szCs w:val="24"/>
        </w:rPr>
        <w:t>εσείς,</w:t>
      </w:r>
      <w:r>
        <w:rPr>
          <w:rFonts w:eastAsia="Times New Roman" w:cs="Times New Roman"/>
          <w:szCs w:val="24"/>
        </w:rPr>
        <w:t xml:space="preserve"> με σχέδιο αποδιοργανώνατε τη δημόσια περί</w:t>
      </w:r>
      <w:r>
        <w:rPr>
          <w:rFonts w:eastAsia="Times New Roman" w:cs="Times New Roman"/>
          <w:szCs w:val="24"/>
        </w:rPr>
        <w:lastRenderedPageBreak/>
        <w:t>θαλψη, κλείνατε νοσοκομεία, κλείνατε δημόσιες δομές πρωτοβάθμιας φροντίδας, διώχνατε χιλιάδες γιατρούς έξω από το σύστημα, καταργούσατε κλίνες, συγχ</w:t>
      </w:r>
      <w:r>
        <w:rPr>
          <w:rFonts w:eastAsia="Times New Roman" w:cs="Times New Roman"/>
          <w:szCs w:val="24"/>
        </w:rPr>
        <w:t xml:space="preserve">ωνεύατε, παγώνατε τις προσλήψεις, </w:t>
      </w:r>
      <w:proofErr w:type="spellStart"/>
      <w:r>
        <w:rPr>
          <w:rFonts w:eastAsia="Times New Roman" w:cs="Times New Roman"/>
          <w:szCs w:val="24"/>
        </w:rPr>
        <w:t>υποχρηματοδοτούσατε</w:t>
      </w:r>
      <w:proofErr w:type="spellEnd"/>
      <w:r>
        <w:rPr>
          <w:rFonts w:eastAsia="Times New Roman" w:cs="Times New Roman"/>
          <w:szCs w:val="24"/>
        </w:rPr>
        <w:t xml:space="preserve"> δραματικά το σύστημα, εμείς δίναμε αγώνες για τη δημόσια περίθαλψη και όταν αναλάβαμε, η πρώτη μας προτεραιότητα ήταν να είμαστε μεροληπτικοί υπέρ του ΕΣΥ, να κινητοποιήσουμε πόρους </w:t>
      </w:r>
      <w:r>
        <w:rPr>
          <w:rFonts w:eastAsia="Times New Roman" w:cs="Times New Roman"/>
          <w:szCs w:val="24"/>
        </w:rPr>
        <w:t>-</w:t>
      </w:r>
      <w:r>
        <w:rPr>
          <w:rFonts w:eastAsia="Times New Roman" w:cs="Times New Roman"/>
          <w:szCs w:val="24"/>
        </w:rPr>
        <w:t>ανθρώπινους και υλι</w:t>
      </w:r>
      <w:r>
        <w:rPr>
          <w:rFonts w:eastAsia="Times New Roman" w:cs="Times New Roman"/>
          <w:szCs w:val="24"/>
        </w:rPr>
        <w:t>κούς</w:t>
      </w:r>
      <w:r>
        <w:rPr>
          <w:rFonts w:eastAsia="Times New Roman" w:cs="Times New Roman"/>
          <w:szCs w:val="24"/>
        </w:rPr>
        <w:t xml:space="preserve">- </w:t>
      </w:r>
      <w:r>
        <w:rPr>
          <w:rFonts w:eastAsia="Times New Roman" w:cs="Times New Roman"/>
          <w:szCs w:val="24"/>
        </w:rPr>
        <w:t>να στηρίξουμε ένα σύστημα που παρέπαιε και το οποίο κρατήθηκε όρθιο, λειτουργικό, αξιόπιστο χάρη στην εξαιρετική δουλειά του προσωπικού του -των γιατρών και των υπόλοιπων εργαζομένων- και κυρίως</w:t>
      </w:r>
      <w:r>
        <w:rPr>
          <w:rFonts w:eastAsia="Times New Roman" w:cs="Times New Roman"/>
          <w:szCs w:val="24"/>
        </w:rPr>
        <w:t>,</w:t>
      </w:r>
      <w:r>
        <w:rPr>
          <w:rFonts w:eastAsia="Times New Roman" w:cs="Times New Roman"/>
          <w:szCs w:val="24"/>
        </w:rPr>
        <w:t xml:space="preserve"> το καταστήσαμε </w:t>
      </w:r>
      <w:proofErr w:type="spellStart"/>
      <w:r>
        <w:rPr>
          <w:rFonts w:eastAsia="Times New Roman" w:cs="Times New Roman"/>
          <w:szCs w:val="24"/>
        </w:rPr>
        <w:t>προσβάσιμο</w:t>
      </w:r>
      <w:proofErr w:type="spellEnd"/>
      <w:r>
        <w:rPr>
          <w:rFonts w:eastAsia="Times New Roman" w:cs="Times New Roman"/>
          <w:szCs w:val="24"/>
        </w:rPr>
        <w:t xml:space="preserve"> σε όλους τους πολίτες, για ν</w:t>
      </w:r>
      <w:r>
        <w:rPr>
          <w:rFonts w:eastAsia="Times New Roman" w:cs="Times New Roman"/>
          <w:szCs w:val="24"/>
        </w:rPr>
        <w:t>α σταματήσει αυτή η βαρβαρότητα του αποκλεισμού των ανασφάλιστων ανθρώπων.</w:t>
      </w:r>
    </w:p>
    <w:p w14:paraId="523933E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Εσείς, λοιπόν, συγκαλύπτατε το πάρτι. Το γιατί ακριβώς θα το διερευνήσουμε και θα βρούμε τις άκρες. Εμείς</w:t>
      </w:r>
      <w:r>
        <w:rPr>
          <w:rFonts w:eastAsia="Times New Roman" w:cs="Times New Roman"/>
          <w:szCs w:val="24"/>
        </w:rPr>
        <w:t>,</w:t>
      </w:r>
      <w:r>
        <w:rPr>
          <w:rFonts w:eastAsia="Times New Roman" w:cs="Times New Roman"/>
          <w:szCs w:val="24"/>
        </w:rPr>
        <w:t xml:space="preserve"> αυτό το πάρτι το φέραμε μπροστά στον δημόσιο βίο, το κάναμε κεντρική πολιτ</w:t>
      </w:r>
      <w:r>
        <w:rPr>
          <w:rFonts w:eastAsia="Times New Roman" w:cs="Times New Roman"/>
          <w:szCs w:val="24"/>
        </w:rPr>
        <w:t>ική συζήτηση, βάλαμε μπροστά θεσμικές διαδικασίες διερεύνησης, ελέγχου και απόδοσης ευθυνών. Αυτή είναι η τεράστια πολιτική μας διαφορά.</w:t>
      </w:r>
    </w:p>
    <w:p w14:paraId="523933E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είτε το θέλετε είτε όχι, έχουμε και το ηθικό και το προγραμματικό και το </w:t>
      </w:r>
      <w:proofErr w:type="spellStart"/>
      <w:r>
        <w:rPr>
          <w:rFonts w:eastAsia="Times New Roman" w:cs="Times New Roman"/>
          <w:szCs w:val="24"/>
        </w:rPr>
        <w:t>αξιακό</w:t>
      </w:r>
      <w:proofErr w:type="spellEnd"/>
      <w:r>
        <w:rPr>
          <w:rFonts w:eastAsia="Times New Roman" w:cs="Times New Roman"/>
          <w:szCs w:val="24"/>
        </w:rPr>
        <w:t xml:space="preserve"> πλεονέκτημα να προχωρήσου</w:t>
      </w:r>
      <w:r>
        <w:rPr>
          <w:rFonts w:eastAsia="Times New Roman" w:cs="Times New Roman"/>
          <w:szCs w:val="24"/>
        </w:rPr>
        <w:t>με στο επόμενο διάστημα και να αναμορφώσουμε πλήρως, να εξυγιάνουμε αυτό το φαύλο τοπίο στον χώρο της υγείας και του φαρμάκου, διασφαλίζοντας ότι οι φορολογικές επιβαρύνσεις των πολιτών αυτής της χώρας πιάνουν τόπο και δεν πάνε σε τσέπες «ημετέρων».</w:t>
      </w:r>
    </w:p>
    <w:p w14:paraId="523933E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523933E5"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23933E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θα ακολουθήσει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523933E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523933E8"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523933E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Επειδή τυχαίνει να είμαι στην </w:t>
      </w:r>
      <w:r>
        <w:rPr>
          <w:rFonts w:eastAsia="Times New Roman" w:cs="Times New Roman"/>
          <w:szCs w:val="24"/>
        </w:rPr>
        <w:t xml:space="preserve">επιτροπή </w:t>
      </w:r>
      <w:r>
        <w:rPr>
          <w:rFonts w:eastAsia="Times New Roman" w:cs="Times New Roman"/>
          <w:szCs w:val="24"/>
        </w:rPr>
        <w:t xml:space="preserve">για τα θέματα της υγείας και έχουμε ήδη ξοδέψει κάμποσους μήνες πρώτα για το </w:t>
      </w:r>
      <w:r>
        <w:rPr>
          <w:rFonts w:eastAsia="Times New Roman" w:cs="Times New Roman"/>
          <w:szCs w:val="24"/>
        </w:rPr>
        <w:t>«</w:t>
      </w:r>
      <w:r>
        <w:rPr>
          <w:rFonts w:eastAsia="Times New Roman" w:cs="Times New Roman"/>
          <w:szCs w:val="24"/>
        </w:rPr>
        <w:t>ΕΡΡΙΚΟΣ ΝΤΥΝΑΝ</w:t>
      </w:r>
      <w:r>
        <w:rPr>
          <w:rFonts w:eastAsia="Times New Roman" w:cs="Times New Roman"/>
          <w:szCs w:val="24"/>
        </w:rPr>
        <w:t>»</w:t>
      </w:r>
      <w:r>
        <w:rPr>
          <w:rFonts w:eastAsia="Times New Roman" w:cs="Times New Roman"/>
          <w:szCs w:val="24"/>
        </w:rPr>
        <w:t xml:space="preserve">, μετά για το ΚΕΕΛΠΝΟ και στη συνέχεια για το φάρμακο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θέλω να εστιάσω τουλάχιστον σε συγκεκριμένα γεγονότα. Δεν θα κουράσω με τις δικές μου εκτιμήσεις. Μόνο γεγονότα θα εκθέσω.</w:t>
      </w:r>
    </w:p>
    <w:p w14:paraId="523933E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Έχω μπροστά μου την έκθεση του Γενικού Λογιστηρίου του Κράτους</w:t>
      </w:r>
      <w:r>
        <w:rPr>
          <w:rFonts w:eastAsia="Times New Roman" w:cs="Times New Roman"/>
          <w:szCs w:val="24"/>
        </w:rPr>
        <w:t>,</w:t>
      </w:r>
      <w:r>
        <w:rPr>
          <w:rFonts w:eastAsia="Times New Roman" w:cs="Times New Roman"/>
          <w:szCs w:val="24"/>
        </w:rPr>
        <w:t xml:space="preserve"> που αναφέρεται στο ΚΕΕΛΠΝΟ και μιλάει για άντρο διαφθοράς. Έχω μπρ</w:t>
      </w:r>
      <w:r>
        <w:rPr>
          <w:rFonts w:eastAsia="Times New Roman" w:cs="Times New Roman"/>
          <w:szCs w:val="24"/>
        </w:rPr>
        <w:t xml:space="preserve">οστά μου άλλη μια έκθεση του ΣΕΥΠ </w:t>
      </w:r>
      <w:proofErr w:type="spellStart"/>
      <w:r>
        <w:rPr>
          <w:rFonts w:eastAsia="Times New Roman" w:cs="Times New Roman"/>
          <w:szCs w:val="24"/>
        </w:rPr>
        <w:t>εκατόν</w:t>
      </w:r>
      <w:proofErr w:type="spellEnd"/>
      <w:r>
        <w:rPr>
          <w:rFonts w:eastAsia="Times New Roman" w:cs="Times New Roman"/>
          <w:szCs w:val="24"/>
        </w:rPr>
        <w:t xml:space="preserve"> έξι σελίδων που μιλάει για το ΚΕΕΛΠΝΟ ως άντρο διαφθοράς. Έχω μπροστά μου όλες τις εκθέσεις των ορκωτών λογιστών που για τέσσερα χρόνια δεν τους επιτρεπόταν να το ερευνήσουν, οι οποίοι μιλούν για άντρο διαφθοράς. Έχ</w:t>
      </w:r>
      <w:r>
        <w:rPr>
          <w:rFonts w:eastAsia="Times New Roman" w:cs="Times New Roman"/>
          <w:szCs w:val="24"/>
        </w:rPr>
        <w:t>ω μπροστά μου τις κραυγές αγωνίας μιας Υφυπουργού</w:t>
      </w:r>
      <w:r>
        <w:rPr>
          <w:rFonts w:eastAsia="Times New Roman" w:cs="Times New Roman"/>
          <w:szCs w:val="24"/>
        </w:rPr>
        <w:t>,</w:t>
      </w:r>
      <w:r>
        <w:rPr>
          <w:rFonts w:eastAsia="Times New Roman" w:cs="Times New Roman"/>
          <w:szCs w:val="24"/>
        </w:rPr>
        <w:t xml:space="preserve"> που είχε προτείνει τότε το ΚΕΕΛΠΝΟ σχεδόν να αλλάξει, με ειδική έκθεση, γραμμένη! Είδε και έπαθε αυτή η γυναίκα και τελικά</w:t>
      </w:r>
      <w:r>
        <w:rPr>
          <w:rFonts w:eastAsia="Times New Roman" w:cs="Times New Roman"/>
          <w:szCs w:val="24"/>
        </w:rPr>
        <w:t>,</w:t>
      </w:r>
      <w:r>
        <w:rPr>
          <w:rFonts w:eastAsia="Times New Roman" w:cs="Times New Roman"/>
          <w:szCs w:val="24"/>
        </w:rPr>
        <w:t xml:space="preserve"> τα παράτησε και έφυγε! Άντρο διαφθοράς! Ακόμα και συνδικαλιστές της ΟΕΝΓΕ μιλούσα</w:t>
      </w:r>
      <w:r>
        <w:rPr>
          <w:rFonts w:eastAsia="Times New Roman" w:cs="Times New Roman"/>
          <w:szCs w:val="24"/>
        </w:rPr>
        <w:t xml:space="preserve">ν για άντρο διαφθοράς. </w:t>
      </w:r>
    </w:p>
    <w:p w14:paraId="523933E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Πάνω απ’ όλα, όμως, υπήρξαν και δύο εισαγγελείς. Λέω ξανά ότι οι δικές μου εκτιμήσεις είναι περιττές. Όταν τόλμησε ο Γρηγόρης </w:t>
      </w:r>
      <w:proofErr w:type="spellStart"/>
      <w:r>
        <w:rPr>
          <w:rFonts w:eastAsia="Times New Roman" w:cs="Times New Roman"/>
          <w:szCs w:val="24"/>
        </w:rPr>
        <w:lastRenderedPageBreak/>
        <w:t>Πεπόνης</w:t>
      </w:r>
      <w:proofErr w:type="spellEnd"/>
      <w:r>
        <w:rPr>
          <w:rFonts w:eastAsia="Times New Roman" w:cs="Times New Roman"/>
          <w:szCs w:val="24"/>
        </w:rPr>
        <w:t xml:space="preserve">, αφού ο Γενικός Γραμματέας Διαφάνειας Γιώργος </w:t>
      </w:r>
      <w:proofErr w:type="spellStart"/>
      <w:r>
        <w:rPr>
          <w:rFonts w:eastAsia="Times New Roman" w:cs="Times New Roman"/>
          <w:szCs w:val="24"/>
        </w:rPr>
        <w:t>Σούρλας</w:t>
      </w:r>
      <w:proofErr w:type="spellEnd"/>
      <w:r>
        <w:rPr>
          <w:rFonts w:eastAsia="Times New Roman" w:cs="Times New Roman"/>
          <w:szCs w:val="24"/>
        </w:rPr>
        <w:t xml:space="preserve"> του έστειλε μια έκθεση-καταπέλτη, δεν πρόλαβ</w:t>
      </w:r>
      <w:r>
        <w:rPr>
          <w:rFonts w:eastAsia="Times New Roman" w:cs="Times New Roman"/>
          <w:szCs w:val="24"/>
        </w:rPr>
        <w:t xml:space="preserve">ε να κάνει τίποτα. Παροπλίστηκε, αναβαθμιζόμενος. Έφυγε από Εισαγγελέας Διαφθοράς. Ακόμα, ρωτήστε πώς ο Βασίλης </w:t>
      </w:r>
      <w:proofErr w:type="spellStart"/>
      <w:r>
        <w:rPr>
          <w:rFonts w:eastAsia="Times New Roman" w:cs="Times New Roman"/>
          <w:szCs w:val="24"/>
        </w:rPr>
        <w:t>Φλωρίδης</w:t>
      </w:r>
      <w:proofErr w:type="spellEnd"/>
      <w:r>
        <w:rPr>
          <w:rFonts w:eastAsia="Times New Roman" w:cs="Times New Roman"/>
          <w:szCs w:val="24"/>
        </w:rPr>
        <w:t xml:space="preserve"> εκπαραθυρώθηκε από την </w:t>
      </w:r>
      <w:r>
        <w:rPr>
          <w:rFonts w:eastAsia="Times New Roman" w:cs="Times New Roman"/>
          <w:szCs w:val="24"/>
        </w:rPr>
        <w:t xml:space="preserve">επιτροπή, </w:t>
      </w:r>
      <w:r>
        <w:rPr>
          <w:rFonts w:eastAsia="Times New Roman" w:cs="Times New Roman"/>
          <w:szCs w:val="24"/>
        </w:rPr>
        <w:t xml:space="preserve">που ήταν έτοιμη να διερευνήσει τα σκάνδαλα. </w:t>
      </w:r>
    </w:p>
    <w:p w14:paraId="523933E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όταν ρωτήσαμε έναν Υπουργό εκείνης της εποχής</w:t>
      </w:r>
      <w:r>
        <w:rPr>
          <w:rFonts w:eastAsia="Times New Roman" w:cs="Times New Roman"/>
          <w:szCs w:val="24"/>
        </w:rPr>
        <w:t>,</w:t>
      </w:r>
      <w:r>
        <w:rPr>
          <w:rFonts w:eastAsia="Times New Roman" w:cs="Times New Roman"/>
          <w:szCs w:val="24"/>
        </w:rPr>
        <w:t xml:space="preserve"> αν κατ</w:t>
      </w:r>
      <w:r>
        <w:rPr>
          <w:rFonts w:eastAsia="Times New Roman" w:cs="Times New Roman"/>
          <w:szCs w:val="24"/>
        </w:rPr>
        <w:t>άλαβε τι ακριβώς ήταν το ΚΕΕΛΠΝΟ</w:t>
      </w:r>
      <w:r>
        <w:rPr>
          <w:rFonts w:eastAsia="Times New Roman" w:cs="Times New Roman"/>
          <w:szCs w:val="24"/>
        </w:rPr>
        <w:t>,</w:t>
      </w:r>
      <w:r>
        <w:rPr>
          <w:rFonts w:eastAsia="Times New Roman" w:cs="Times New Roman"/>
          <w:szCs w:val="24"/>
        </w:rPr>
        <w:t xml:space="preserve"> που ήταν κάτω από τη δικαιοδοσία του, δείτε στα Πρακτικά ποια ήταν η απάντησή του. Καμ</w:t>
      </w:r>
      <w:r>
        <w:rPr>
          <w:rFonts w:eastAsia="Times New Roman" w:cs="Times New Roman"/>
          <w:szCs w:val="24"/>
        </w:rPr>
        <w:t>μ</w:t>
      </w:r>
      <w:r>
        <w:rPr>
          <w:rFonts w:eastAsia="Times New Roman" w:cs="Times New Roman"/>
          <w:szCs w:val="24"/>
        </w:rPr>
        <w:t>ία απάντηση!</w:t>
      </w:r>
    </w:p>
    <w:p w14:paraId="523933E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σας κρύβω ότι διερευνώντας την υπόθεση της υγείας δεν μπορούσαμε να καταλάβουμε τότε τι σήμαινε αυτή η απίστευτη ε</w:t>
      </w:r>
      <w:r>
        <w:rPr>
          <w:rFonts w:eastAsia="Times New Roman" w:cs="Times New Roman"/>
          <w:szCs w:val="24"/>
        </w:rPr>
        <w:lastRenderedPageBreak/>
        <w:t>πικο</w:t>
      </w:r>
      <w:r>
        <w:rPr>
          <w:rFonts w:eastAsia="Times New Roman" w:cs="Times New Roman"/>
          <w:szCs w:val="24"/>
        </w:rPr>
        <w:t>ινωνιακή δαπάνη σε πάρα πολλούς δημοσιογράφους. Δεν μπορούσαμε να την εξηγήσουμε. Συγκεκριμένοι νόμοι από το 1995 απαγορεύουν για θέματα δημόσιας υγείας να δίνεις έστω και μισό ευρώ. Και έφευγαν εκατομμύρια ευρώ από ένα ΚΕΕΛΠΝΟ που δεν ήταν στο δημόσιο λογ</w:t>
      </w:r>
      <w:r>
        <w:rPr>
          <w:rFonts w:eastAsia="Times New Roman" w:cs="Times New Roman"/>
          <w:szCs w:val="24"/>
        </w:rPr>
        <w:t xml:space="preserve">ιστικό και πήγαιναν σε δημοσιογράφους. Δεν τα έκλεβαν οι άνθρωποι, αλλά έκαναν άλλου είδους δημοσιογραφία. Χρειάστηκε να έλθει η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καταλάβουμε τι σήμαιναν αυτά τα μεγάλα ποσά σ’ αυτούς τους δημοσιογράφους. Μάθαμε, λοιπόν, με λε</w:t>
      </w:r>
      <w:r>
        <w:rPr>
          <w:rFonts w:eastAsia="Times New Roman" w:cs="Times New Roman"/>
          <w:szCs w:val="24"/>
        </w:rPr>
        <w:t xml:space="preserve">πτομέρεια πώς ξέπλεναν τα χρήματα τότε ο </w:t>
      </w:r>
      <w:proofErr w:type="spellStart"/>
      <w:r>
        <w:rPr>
          <w:rFonts w:eastAsia="Times New Roman" w:cs="Times New Roman"/>
          <w:szCs w:val="24"/>
        </w:rPr>
        <w:t>Φρουζής</w:t>
      </w:r>
      <w:proofErr w:type="spellEnd"/>
      <w:r>
        <w:rPr>
          <w:rFonts w:eastAsia="Times New Roman" w:cs="Times New Roman"/>
          <w:szCs w:val="24"/>
        </w:rPr>
        <w:t xml:space="preserve"> και άλλοι</w:t>
      </w:r>
      <w:r>
        <w:rPr>
          <w:rFonts w:eastAsia="Times New Roman" w:cs="Times New Roman"/>
          <w:szCs w:val="24"/>
        </w:rPr>
        <w:t>,</w:t>
      </w:r>
      <w:r>
        <w:rPr>
          <w:rFonts w:eastAsia="Times New Roman" w:cs="Times New Roman"/>
          <w:szCs w:val="24"/>
        </w:rPr>
        <w:t xml:space="preserve"> μέσω των δημοσιογράφων.</w:t>
      </w:r>
    </w:p>
    <w:p w14:paraId="523933E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σας πω και κάτι ακόμα. Υπήρξαν κάτι περίεργοι θάνατοι</w:t>
      </w:r>
      <w:r>
        <w:rPr>
          <w:rFonts w:eastAsia="Times New Roman" w:cs="Times New Roman"/>
          <w:szCs w:val="24"/>
        </w:rPr>
        <w:t>,</w:t>
      </w:r>
      <w:r>
        <w:rPr>
          <w:rFonts w:eastAsia="Times New Roman" w:cs="Times New Roman"/>
          <w:szCs w:val="24"/>
        </w:rPr>
        <w:t xml:space="preserve"> που δεν μπορούσαμε τότε να τους συνδυάσουμε. Υπήρξε ένα </w:t>
      </w:r>
      <w:r w:rsidRPr="000B2371">
        <w:rPr>
          <w:rFonts w:eastAsia="Times New Roman" w:cs="Times New Roman"/>
          <w:szCs w:val="24"/>
        </w:rPr>
        <w:t>“</w:t>
      </w:r>
      <w:r>
        <w:rPr>
          <w:rFonts w:eastAsia="Times New Roman" w:cs="Times New Roman"/>
          <w:szCs w:val="24"/>
          <w:lang w:val="en-US"/>
        </w:rPr>
        <w:t>cayenne</w:t>
      </w:r>
      <w:r w:rsidRPr="000B2371">
        <w:rPr>
          <w:rFonts w:eastAsia="Times New Roman" w:cs="Times New Roman"/>
          <w:szCs w:val="24"/>
        </w:rPr>
        <w:t>”</w:t>
      </w:r>
      <w:r w:rsidRPr="000B2371">
        <w:rPr>
          <w:rFonts w:eastAsia="Times New Roman" w:cs="Times New Roman"/>
          <w:szCs w:val="24"/>
        </w:rPr>
        <w:t>,</w:t>
      </w:r>
      <w:r>
        <w:rPr>
          <w:rFonts w:eastAsia="Times New Roman" w:cs="Times New Roman"/>
          <w:szCs w:val="24"/>
        </w:rPr>
        <w:t xml:space="preserve"> κάποιου μακαρίτη που εκβίαζε, αλλά που στην ουσία </w:t>
      </w:r>
      <w:r>
        <w:rPr>
          <w:rFonts w:eastAsia="Times New Roman" w:cs="Times New Roman"/>
          <w:szCs w:val="24"/>
        </w:rPr>
        <w:lastRenderedPageBreak/>
        <w:t xml:space="preserve">ξέπλενε χρήματα και ένα άλλο περίεργο τροχαίο ατύχημα ενός νεαρού με μια μηχανή </w:t>
      </w:r>
      <w:r>
        <w:rPr>
          <w:rFonts w:eastAsia="Times New Roman" w:cs="Times New Roman"/>
          <w:szCs w:val="24"/>
          <w:lang w:val="en-US"/>
        </w:rPr>
        <w:t>BMW</w:t>
      </w:r>
      <w:r>
        <w:rPr>
          <w:rFonts w:eastAsia="Times New Roman" w:cs="Times New Roman"/>
          <w:szCs w:val="24"/>
        </w:rPr>
        <w:t xml:space="preserve"> ενός χρόνου, ολοκαίνουργια, ο οποίος πήγαινε και έφερνε τον τότε Πρόεδρο του ΚΕΕΛΠΝΟ -σύμφωνα με τη μαρτυρία του πατέρα τ</w:t>
      </w:r>
      <w:r>
        <w:rPr>
          <w:rFonts w:eastAsia="Times New Roman" w:cs="Times New Roman"/>
          <w:szCs w:val="24"/>
        </w:rPr>
        <w:t>ου και όχι του Προέδρου- από το πρωί ως το βράδυ. Συνεπώς</w:t>
      </w:r>
      <w:r w:rsidRPr="000B2371">
        <w:rPr>
          <w:rFonts w:eastAsia="Times New Roman" w:cs="Times New Roman"/>
          <w:szCs w:val="24"/>
        </w:rPr>
        <w:t>,</w:t>
      </w:r>
      <w:r>
        <w:rPr>
          <w:rFonts w:eastAsia="Times New Roman" w:cs="Times New Roman"/>
          <w:szCs w:val="24"/>
        </w:rPr>
        <w:t xml:space="preserve"> ήξερε τα ραντεβού και όλα αυτά. </w:t>
      </w:r>
    </w:p>
    <w:p w14:paraId="523933E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Πρόεδρος του ΚΕΕΛΠΝΟ είναι υπόδικος</w:t>
      </w:r>
      <w:r>
        <w:rPr>
          <w:rFonts w:eastAsia="Times New Roman" w:cs="Times New Roman"/>
          <w:szCs w:val="24"/>
        </w:rPr>
        <w:t>,</w:t>
      </w:r>
      <w:r>
        <w:rPr>
          <w:rFonts w:eastAsia="Times New Roman" w:cs="Times New Roman"/>
          <w:szCs w:val="24"/>
        </w:rPr>
        <w:t xml:space="preserve"> για πολύ βαριά κακουργήματα. Κατά περίεργο τρόπο</w:t>
      </w:r>
      <w:r>
        <w:rPr>
          <w:rFonts w:eastAsia="Times New Roman" w:cs="Times New Roman"/>
          <w:szCs w:val="24"/>
        </w:rPr>
        <w:t>,</w:t>
      </w:r>
      <w:r>
        <w:rPr>
          <w:rFonts w:eastAsia="Times New Roman" w:cs="Times New Roman"/>
          <w:szCs w:val="24"/>
        </w:rPr>
        <w:t xml:space="preserve"> έπιασε φωτιά η μηχανή του νεαρού μοτοσικλετιστή, χωρίς να συμβεί ατύχημα!</w:t>
      </w:r>
    </w:p>
    <w:p w14:paraId="523933F0"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 αρχ</w:t>
      </w:r>
      <w:r>
        <w:rPr>
          <w:rFonts w:eastAsia="Times New Roman" w:cs="Times New Roman"/>
          <w:szCs w:val="24"/>
        </w:rPr>
        <w:t>άς,</w:t>
      </w:r>
      <w:r>
        <w:rPr>
          <w:rFonts w:eastAsia="Times New Roman" w:cs="Times New Roman"/>
          <w:szCs w:val="24"/>
        </w:rPr>
        <w:t xml:space="preserve"> να πω κάτι; Εμείς δεν κάνουμε μηνύσεις ούτε σε εισαγγελείς ούτε σε κανένα. Βάζουμε τα πράγματα και μιλάμε με στοιχεία. </w:t>
      </w:r>
    </w:p>
    <w:p w14:paraId="523933F1"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Τον </w:t>
      </w:r>
      <w:proofErr w:type="spellStart"/>
      <w:r>
        <w:rPr>
          <w:rFonts w:eastAsia="Times New Roman" w:cs="Times New Roman"/>
          <w:szCs w:val="24"/>
        </w:rPr>
        <w:t>Βαξεβάνη</w:t>
      </w:r>
      <w:proofErr w:type="spellEnd"/>
      <w:r>
        <w:rPr>
          <w:rFonts w:eastAsia="Times New Roman" w:cs="Times New Roman"/>
          <w:szCs w:val="24"/>
        </w:rPr>
        <w:t xml:space="preserve"> βάζετε.</w:t>
      </w:r>
    </w:p>
    <w:p w14:paraId="523933F2"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 xml:space="preserve">Αν έχετε πρόβλημα με τον </w:t>
      </w:r>
      <w:proofErr w:type="spellStart"/>
      <w:r>
        <w:rPr>
          <w:rFonts w:eastAsia="Times New Roman"/>
          <w:szCs w:val="24"/>
        </w:rPr>
        <w:t>Βαξεβάνη</w:t>
      </w:r>
      <w:proofErr w:type="spellEnd"/>
      <w:r>
        <w:rPr>
          <w:rFonts w:eastAsia="Times New Roman"/>
          <w:szCs w:val="24"/>
        </w:rPr>
        <w:t xml:space="preserve">, να τον μηνύσετε. Ξέρετε, </w:t>
      </w:r>
      <w:r>
        <w:rPr>
          <w:rFonts w:eastAsia="Times New Roman"/>
          <w:szCs w:val="24"/>
        </w:rPr>
        <w:t>δεν έχει ασυλία</w:t>
      </w:r>
      <w:r>
        <w:rPr>
          <w:rFonts w:eastAsia="Times New Roman"/>
          <w:szCs w:val="24"/>
        </w:rPr>
        <w:t>. Μ</w:t>
      </w:r>
      <w:r>
        <w:rPr>
          <w:rFonts w:eastAsia="Times New Roman"/>
          <w:szCs w:val="24"/>
        </w:rPr>
        <w:t>ηνύστε τον και κλείστε τον μέσα. Επειδή με προκαλείτε, λοιπόν, σας λέω ότι έχει δεχθεί πάνω από εβδομήντα μηνύσεις. Πρόσφατα</w:t>
      </w:r>
      <w:r>
        <w:rPr>
          <w:rFonts w:eastAsia="Times New Roman"/>
          <w:szCs w:val="24"/>
        </w:rPr>
        <w:t>,</w:t>
      </w:r>
      <w:r>
        <w:rPr>
          <w:rFonts w:eastAsia="Times New Roman"/>
          <w:szCs w:val="24"/>
        </w:rPr>
        <w:t xml:space="preserve"> καταδίκασε και την κ. Στουρνάρα. Αν δεν το ξέρετε, μάθετέ το. Μη με διακόπτετε όμως. Εγώ μιλάω ανοιχτά, δεν κρύβ</w:t>
      </w:r>
      <w:r>
        <w:rPr>
          <w:rFonts w:eastAsia="Times New Roman"/>
          <w:szCs w:val="24"/>
        </w:rPr>
        <w:t>ομαι.</w:t>
      </w:r>
    </w:p>
    <w:p w14:paraId="523933F3"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Θέλω να δώσω μερικά στοιχεία</w:t>
      </w:r>
      <w:r>
        <w:rPr>
          <w:rFonts w:eastAsia="Times New Roman" w:cs="Times New Roman"/>
          <w:szCs w:val="24"/>
        </w:rPr>
        <w:t xml:space="preserve"> με </w:t>
      </w:r>
      <w:r>
        <w:rPr>
          <w:rFonts w:eastAsia="Times New Roman" w:cs="Times New Roman"/>
          <w:szCs w:val="24"/>
        </w:rPr>
        <w:t xml:space="preserve">νούμερα. Χρηματοοικονομική θέση, ταμειακά διαθέσιμα του 2015, λίγο πριν είχε αναλάβει η Κυβέρνηση: πλην 940, δηλαδή έλλειμμα κοντά 1 δισεκατομμύριο. Έναν χρόνο μετά αυτή η Κυβέρνηση, οι άνθρωποι που εγκαλούνται, έχουν </w:t>
      </w:r>
      <w:r>
        <w:rPr>
          <w:rFonts w:eastAsia="Times New Roman" w:cs="Times New Roman"/>
          <w:szCs w:val="24"/>
        </w:rPr>
        <w:t>35 εκατομμύρια πλεόνασμα. Στο τέλος του 2017 έχουν 400 εκατομμύρια πλεόνασμα. Όχι δικιά μου εκτίμηση. Γενικό Λογιστήριο του Κράτους.</w:t>
      </w:r>
    </w:p>
    <w:p w14:paraId="523933F4"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Πάμε παρακάτω. Έχει μεγάλη σημασία. Είμαι από αυτούς που έχω ζήσει μόνο το ΕΣΥ</w:t>
      </w:r>
      <w:r>
        <w:rPr>
          <w:rFonts w:eastAsia="Times New Roman" w:cs="Times New Roman"/>
          <w:szCs w:val="24"/>
        </w:rPr>
        <w:t>,</w:t>
      </w:r>
      <w:r>
        <w:rPr>
          <w:rFonts w:eastAsia="Times New Roman" w:cs="Times New Roman"/>
          <w:szCs w:val="24"/>
        </w:rPr>
        <w:t xml:space="preserve"> πάνω από τριάντα πέντε χρόνια. Δεύτερό μου </w:t>
      </w:r>
      <w:r>
        <w:rPr>
          <w:rFonts w:eastAsia="Times New Roman" w:cs="Times New Roman"/>
          <w:szCs w:val="24"/>
        </w:rPr>
        <w:t>σπίτι ήταν ο «Ευαγγελισμός». Αγαπάω τη δημόσια υγεία, με αυτή είχα ασχοληθεί. Χρόνια ήταν αιτήματα</w:t>
      </w:r>
      <w:r>
        <w:rPr>
          <w:rFonts w:eastAsia="Times New Roman" w:cs="Times New Roman"/>
          <w:szCs w:val="24"/>
        </w:rPr>
        <w:t>,</w:t>
      </w:r>
      <w:r>
        <w:rPr>
          <w:rFonts w:eastAsia="Times New Roman" w:cs="Times New Roman"/>
          <w:szCs w:val="24"/>
        </w:rPr>
        <w:t xml:space="preserve"> που τα ζητ</w:t>
      </w:r>
      <w:r>
        <w:rPr>
          <w:rFonts w:eastAsia="Times New Roman" w:cs="Times New Roman"/>
          <w:szCs w:val="24"/>
        </w:rPr>
        <w:t>ούσα</w:t>
      </w:r>
      <w:r>
        <w:rPr>
          <w:rFonts w:eastAsia="Times New Roman" w:cs="Times New Roman"/>
          <w:szCs w:val="24"/>
        </w:rPr>
        <w:t xml:space="preserve">με και βλέπαμε </w:t>
      </w:r>
      <w:r>
        <w:rPr>
          <w:rFonts w:eastAsia="Times New Roman" w:cs="Times New Roman"/>
          <w:szCs w:val="24"/>
        </w:rPr>
        <w:t>το</w:t>
      </w:r>
      <w:r>
        <w:rPr>
          <w:rFonts w:eastAsia="Times New Roman" w:cs="Times New Roman"/>
          <w:szCs w:val="24"/>
        </w:rPr>
        <w:t xml:space="preserve"> ΕΣΥ να μαραζώνει, έτοιμο να σαπίσει. </w:t>
      </w:r>
    </w:p>
    <w:p w14:paraId="523933F5"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Θα μπορούσα να σας μιλάω μέχρι το πρωί. Δεν θέλω να σταθώ, όμως, στις λεπτομέρειες: Π</w:t>
      </w:r>
      <w:r>
        <w:rPr>
          <w:rFonts w:eastAsia="Times New Roman" w:cs="Times New Roman"/>
          <w:szCs w:val="24"/>
        </w:rPr>
        <w:t>ω</w:t>
      </w:r>
      <w:r>
        <w:rPr>
          <w:rFonts w:eastAsia="Times New Roman" w:cs="Times New Roman"/>
          <w:szCs w:val="24"/>
        </w:rPr>
        <w:t>ς ήταν εμπόλεμη ζώνη τα τμήματα επειγόντων, που σήμερα ανεξαρτητοποιούνται. Π</w:t>
      </w:r>
      <w:r>
        <w:rPr>
          <w:rFonts w:eastAsia="Times New Roman" w:cs="Times New Roman"/>
          <w:szCs w:val="24"/>
        </w:rPr>
        <w:t>ω</w:t>
      </w:r>
      <w:r>
        <w:rPr>
          <w:rFonts w:eastAsia="Times New Roman" w:cs="Times New Roman"/>
          <w:szCs w:val="24"/>
        </w:rPr>
        <w:t xml:space="preserve">ς οι </w:t>
      </w:r>
      <w:proofErr w:type="spellStart"/>
      <w:r>
        <w:rPr>
          <w:rFonts w:eastAsia="Times New Roman" w:cs="Times New Roman"/>
          <w:szCs w:val="24"/>
        </w:rPr>
        <w:t>αεροδιακομηδές</w:t>
      </w:r>
      <w:proofErr w:type="spellEnd"/>
      <w:r>
        <w:rPr>
          <w:rFonts w:eastAsia="Times New Roman" w:cs="Times New Roman"/>
          <w:szCs w:val="24"/>
        </w:rPr>
        <w:t xml:space="preserve"> γινόντουσαν με κίνδυνο να πεθάνει κόσμος. Χρόνια ζητ</w:t>
      </w:r>
      <w:r>
        <w:rPr>
          <w:rFonts w:eastAsia="Times New Roman" w:cs="Times New Roman"/>
          <w:szCs w:val="24"/>
        </w:rPr>
        <w:t>ούσ</w:t>
      </w:r>
      <w:r>
        <w:rPr>
          <w:rFonts w:eastAsia="Times New Roman" w:cs="Times New Roman"/>
          <w:szCs w:val="24"/>
        </w:rPr>
        <w:t xml:space="preserve">αμε στη Σύρο να γίνεται </w:t>
      </w:r>
      <w:proofErr w:type="spellStart"/>
      <w:r>
        <w:rPr>
          <w:rFonts w:eastAsia="Times New Roman" w:cs="Times New Roman"/>
          <w:szCs w:val="24"/>
        </w:rPr>
        <w:t>αεροδιακομιδή</w:t>
      </w:r>
      <w:proofErr w:type="spellEnd"/>
      <w:r>
        <w:rPr>
          <w:rFonts w:eastAsia="Times New Roman" w:cs="Times New Roman"/>
          <w:szCs w:val="24"/>
        </w:rPr>
        <w:t>. Χρόνια ζητ</w:t>
      </w:r>
      <w:r>
        <w:rPr>
          <w:rFonts w:eastAsia="Times New Roman" w:cs="Times New Roman"/>
          <w:szCs w:val="24"/>
        </w:rPr>
        <w:t>ούσ</w:t>
      </w:r>
      <w:r>
        <w:rPr>
          <w:rFonts w:eastAsia="Times New Roman" w:cs="Times New Roman"/>
          <w:szCs w:val="24"/>
        </w:rPr>
        <w:t>αμε απίστευτα πράγματα. Βλέπαμε φτωχούς ανθρώπους ν</w:t>
      </w:r>
      <w:r>
        <w:rPr>
          <w:rFonts w:eastAsia="Times New Roman" w:cs="Times New Roman"/>
          <w:szCs w:val="24"/>
        </w:rPr>
        <w:t>α μη μπορούν να πληρώσουν. Εγώ ήμουν κάποτε στη Νίκαια και έδινα ψεύ</w:t>
      </w:r>
      <w:r>
        <w:rPr>
          <w:rFonts w:eastAsia="Times New Roman" w:cs="Times New Roman"/>
          <w:szCs w:val="24"/>
        </w:rPr>
        <w:lastRenderedPageBreak/>
        <w:t>τικες διευθύνσεις, γιατί δεν υπήρχε νόμος να καλύπτει τους φτωχούς, τους ανασφάλιστους. Και δίναμε στους τσιγγάνους ψεύτικες διευθύνσεις</w:t>
      </w:r>
      <w:r>
        <w:rPr>
          <w:rFonts w:eastAsia="Times New Roman" w:cs="Times New Roman"/>
          <w:szCs w:val="24"/>
        </w:rPr>
        <w:t>,</w:t>
      </w:r>
      <w:r>
        <w:rPr>
          <w:rFonts w:eastAsia="Times New Roman" w:cs="Times New Roman"/>
          <w:szCs w:val="24"/>
        </w:rPr>
        <w:t xml:space="preserve"> για να μην πληρώσουν.</w:t>
      </w:r>
    </w:p>
    <w:p w14:paraId="523933F6"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Ποιος έκανε δυόμισι εκατομμύ</w:t>
      </w:r>
      <w:r>
        <w:rPr>
          <w:rFonts w:eastAsia="Times New Roman" w:cs="Times New Roman"/>
          <w:szCs w:val="24"/>
        </w:rPr>
        <w:t>ρια Έλληνες</w:t>
      </w:r>
      <w:r>
        <w:rPr>
          <w:rFonts w:eastAsia="Times New Roman" w:cs="Times New Roman"/>
          <w:szCs w:val="24"/>
        </w:rPr>
        <w:t>,</w:t>
      </w:r>
      <w:r>
        <w:rPr>
          <w:rFonts w:eastAsia="Times New Roman" w:cs="Times New Roman"/>
          <w:szCs w:val="24"/>
        </w:rPr>
        <w:t xml:space="preserve"> με απλό ΑΜΚΑ, να παίρνουν φάρμακα και να πηγαίνουν να θεραπεύονται στα δημόσια νοσοκομεία; Ποιος το έκανε; Γιατί δεν το κάνατε εσείς </w:t>
      </w:r>
      <w:r>
        <w:rPr>
          <w:rFonts w:eastAsia="Times New Roman" w:cs="Times New Roman"/>
          <w:szCs w:val="24"/>
        </w:rPr>
        <w:t xml:space="preserve">επί </w:t>
      </w:r>
      <w:r>
        <w:rPr>
          <w:rFonts w:eastAsia="Times New Roman" w:cs="Times New Roman"/>
          <w:szCs w:val="24"/>
        </w:rPr>
        <w:t xml:space="preserve">σαράντα χρόνια; Να σας πω στοιχεία; Ένα εκατομμύριο ανασφάλιστοι μόνο με το ΑΜΚΑ </w:t>
      </w:r>
      <w:proofErr w:type="spellStart"/>
      <w:r>
        <w:rPr>
          <w:rFonts w:eastAsia="Times New Roman" w:cs="Times New Roman"/>
          <w:szCs w:val="24"/>
        </w:rPr>
        <w:t>συνταγογραφήθηκαν</w:t>
      </w:r>
      <w:proofErr w:type="spellEnd"/>
      <w:r>
        <w:rPr>
          <w:rFonts w:eastAsia="Times New Roman" w:cs="Times New Roman"/>
          <w:szCs w:val="24"/>
        </w:rPr>
        <w:t>. Τα φάρ</w:t>
      </w:r>
      <w:r>
        <w:rPr>
          <w:rFonts w:eastAsia="Times New Roman" w:cs="Times New Roman"/>
          <w:szCs w:val="24"/>
        </w:rPr>
        <w:t>μακα άξιζαν 165 εκατομμύρια. Ναι, τα πλήρωσε το δημόσιο, και έκανε πολύ καλά, γι</w:t>
      </w:r>
      <w:r>
        <w:rPr>
          <w:rFonts w:eastAsia="Times New Roman" w:cs="Times New Roman"/>
          <w:szCs w:val="24"/>
        </w:rPr>
        <w:t>’</w:t>
      </w:r>
      <w:r>
        <w:rPr>
          <w:rFonts w:eastAsia="Times New Roman" w:cs="Times New Roman"/>
          <w:szCs w:val="24"/>
        </w:rPr>
        <w:t xml:space="preserve"> αυτούς τους ανθρώπους, με μηδενική συμμετοχή σε κάποιους από αυτούς. Θα μπορούσα να σας πω και άλλα, και άλλα, και άλλα. </w:t>
      </w:r>
    </w:p>
    <w:p w14:paraId="523933F7"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Φαίνεται ήσουν σε αυτά τα κόμματα κα</w:t>
      </w:r>
      <w:r>
        <w:rPr>
          <w:rFonts w:eastAsia="Times New Roman" w:cs="Times New Roman"/>
          <w:szCs w:val="24"/>
        </w:rPr>
        <w:t>ι ξέρεις.</w:t>
      </w:r>
    </w:p>
    <w:p w14:paraId="523933F8"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cs="Times New Roman"/>
          <w:szCs w:val="24"/>
        </w:rPr>
        <w:t xml:space="preserve">Θέλετε να μιλήσουμε, κυρία συνάδελφε; </w:t>
      </w:r>
      <w:r>
        <w:rPr>
          <w:rFonts w:eastAsia="Times New Roman"/>
          <w:szCs w:val="24"/>
        </w:rPr>
        <w:t>Θέλετε να μιλήσουμε; Εγώ δεν έχω πρόβλημα. Δεν αφήνω τίποτα να πέσει κάτω. Εγώ μένω σε πενήντα τετραγωνικά, ενώ κάποιοι άλλοι! Στα πενήντα μένω, το ξαναλέω.</w:t>
      </w:r>
    </w:p>
    <w:p w14:paraId="523933F9"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w:t>
      </w:r>
      <w:r>
        <w:rPr>
          <w:rFonts w:eastAsia="Times New Roman"/>
          <w:b/>
          <w:szCs w:val="24"/>
        </w:rPr>
        <w:t>μπρούλης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Παπαχριστόπουλε</w:t>
      </w:r>
      <w:proofErr w:type="spellEnd"/>
      <w:r>
        <w:rPr>
          <w:rFonts w:eastAsia="Times New Roman"/>
          <w:szCs w:val="24"/>
        </w:rPr>
        <w:t>.</w:t>
      </w:r>
    </w:p>
    <w:p w14:paraId="523933FA"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Όταν προκαλούμαι, θα μιλάω, ειδικά με εμένα. Στα πενήντα τετραγωνικά μένω και ζω με τον μισθό μου. Δεν έχω ούτε βουλευτικό αυτοκίνητο ούτε αστυνομικούς ούτε εξαργυρώνω τη βουλευτική μο</w:t>
      </w:r>
      <w:r>
        <w:rPr>
          <w:rFonts w:eastAsia="Times New Roman"/>
          <w:szCs w:val="24"/>
        </w:rPr>
        <w:t>υ ιδιότητα με κονόμες.</w:t>
      </w:r>
    </w:p>
    <w:p w14:paraId="523933F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Γιατί φωνάζετε; Από πριν φωνάζατε. Κατεβάστε τον τόνο της φωνής σας. Δεν μπορούμε άλλο αυτή την κατάσταση.</w:t>
      </w:r>
    </w:p>
    <w:p w14:paraId="523933FC"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Απαντάω. Καλά κάνω. Δικαίωμά μου.</w:t>
      </w:r>
    </w:p>
    <w:p w14:paraId="523933FD"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 διακόπτετε </w:t>
      </w:r>
      <w:r>
        <w:rPr>
          <w:rFonts w:eastAsia="Times New Roman"/>
          <w:szCs w:val="24"/>
        </w:rPr>
        <w:t>από κάτω.</w:t>
      </w:r>
    </w:p>
    <w:p w14:paraId="523933FE" w14:textId="77777777" w:rsidR="00246891" w:rsidRDefault="00DA5D45">
      <w:pPr>
        <w:spacing w:after="0" w:line="600" w:lineRule="auto"/>
        <w:ind w:firstLine="720"/>
        <w:jc w:val="both"/>
        <w:rPr>
          <w:rFonts w:eastAsia="Times New Roman"/>
          <w:szCs w:val="24"/>
        </w:rPr>
      </w:pPr>
      <w:r>
        <w:rPr>
          <w:rFonts w:eastAsia="Times New Roman"/>
          <w:szCs w:val="24"/>
        </w:rPr>
        <w:t xml:space="preserve">Ελάτε, κύριε </w:t>
      </w:r>
      <w:proofErr w:type="spellStart"/>
      <w:r>
        <w:rPr>
          <w:rFonts w:eastAsia="Times New Roman"/>
          <w:szCs w:val="24"/>
        </w:rPr>
        <w:t>Παπαχριστόπουλε</w:t>
      </w:r>
      <w:proofErr w:type="spellEnd"/>
      <w:r>
        <w:rPr>
          <w:rFonts w:eastAsia="Times New Roman"/>
          <w:szCs w:val="24"/>
        </w:rPr>
        <w:t>, συνεχίστε.</w:t>
      </w:r>
    </w:p>
    <w:p w14:paraId="523933FF"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Ακούστε λίγο. Θέλω να δώσω ένα χειροπιαστό παράδειγμα </w:t>
      </w:r>
      <w:r>
        <w:rPr>
          <w:rFonts w:eastAsia="Times New Roman"/>
          <w:szCs w:val="24"/>
        </w:rPr>
        <w:t xml:space="preserve">για το </w:t>
      </w:r>
      <w:r>
        <w:rPr>
          <w:rFonts w:eastAsia="Times New Roman"/>
          <w:szCs w:val="24"/>
        </w:rPr>
        <w:t>πώς κυβερνιόταν η χώρα. Διαβάζω ακριβώς έναν νόμο και αξίζει τον κόπο να τον μάθουμε. Μάρτιος του 2012, στην παράγρα</w:t>
      </w:r>
      <w:r>
        <w:rPr>
          <w:rFonts w:eastAsia="Times New Roman"/>
          <w:szCs w:val="24"/>
        </w:rPr>
        <w:t>φο 7 του άρθρου 21 του ν.4052 ορίζεται ότι</w:t>
      </w:r>
      <w:r>
        <w:rPr>
          <w:rFonts w:eastAsia="Times New Roman"/>
          <w:szCs w:val="24"/>
        </w:rPr>
        <w:t>,</w:t>
      </w:r>
      <w:r>
        <w:rPr>
          <w:rFonts w:eastAsia="Times New Roman"/>
          <w:szCs w:val="24"/>
        </w:rPr>
        <w:t xml:space="preserve"> προϋπόθεση για να μπουν στον θετικό κατάλογο τα λεγόμενα φάρμακα αναφοράς και φάρμακα για σοβαρές ασθένειες</w:t>
      </w:r>
      <w:r>
        <w:rPr>
          <w:rFonts w:eastAsia="Times New Roman"/>
          <w:szCs w:val="24"/>
        </w:rPr>
        <w:t>,</w:t>
      </w:r>
      <w:r>
        <w:rPr>
          <w:rFonts w:eastAsia="Times New Roman"/>
          <w:szCs w:val="24"/>
        </w:rPr>
        <w:t xml:space="preserve"> είναι να καλύπτονται από τα ασφαλιστικά ταμεία στα δύο </w:t>
      </w:r>
      <w:r>
        <w:rPr>
          <w:rFonts w:eastAsia="Times New Roman"/>
          <w:szCs w:val="24"/>
        </w:rPr>
        <w:lastRenderedPageBreak/>
        <w:t>τρίτα των κρατών-μελών της Ευρωπαϊκής Ένωσης ή τ</w:t>
      </w:r>
      <w:r>
        <w:rPr>
          <w:rFonts w:eastAsia="Times New Roman"/>
          <w:szCs w:val="24"/>
        </w:rPr>
        <w:t xml:space="preserve">ουλάχιστον σε δώδεκα κράτη-μέλη. </w:t>
      </w:r>
    </w:p>
    <w:p w14:paraId="52393400" w14:textId="77777777" w:rsidR="00246891" w:rsidRDefault="00DA5D45">
      <w:pPr>
        <w:spacing w:after="0" w:line="600" w:lineRule="auto"/>
        <w:ind w:firstLine="720"/>
        <w:jc w:val="both"/>
        <w:rPr>
          <w:rFonts w:eastAsia="Times New Roman" w:cs="Times New Roman"/>
          <w:szCs w:val="24"/>
        </w:rPr>
      </w:pPr>
      <w:r>
        <w:rPr>
          <w:rFonts w:eastAsia="Times New Roman"/>
          <w:szCs w:val="24"/>
        </w:rPr>
        <w:t>Σε αυτή την πραγματικότητα, λοιπόν, προστέθηκαν τρεις λεξούλες και ο νόμος άλλαξε και έγινε ως εξής: Προϋπόθεση να αποζημιώνονται «στα δύο τρίτα των κρατών μελών της Ευρωπαϊκής Ένωσης, στα οποία κυκλοφορούν ή τουλάχιστον σ</w:t>
      </w:r>
      <w:r>
        <w:rPr>
          <w:rFonts w:eastAsia="Times New Roman"/>
          <w:szCs w:val="24"/>
        </w:rPr>
        <w:t>ε δώδεκα κράτη-μέλη της Ευρωπαϊκής Ένωσης». Οι λέξεις είναι «στα οποία κυκλοφορούν».</w:t>
      </w:r>
    </w:p>
    <w:p w14:paraId="52393401"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Η διάταξη αυτή</w:t>
      </w:r>
      <w:r>
        <w:rPr>
          <w:rFonts w:eastAsia="Times New Roman" w:cs="Times New Roman"/>
          <w:szCs w:val="24"/>
        </w:rPr>
        <w:t>,</w:t>
      </w:r>
      <w:r>
        <w:rPr>
          <w:rFonts w:eastAsia="Times New Roman" w:cs="Times New Roman"/>
          <w:szCs w:val="24"/>
        </w:rPr>
        <w:t xml:space="preserve"> σε έξι μήνες άλλαξε, εξαφανίστηκε, έφυγε. Έτσι κυβερνιόταν η χώρα.</w:t>
      </w:r>
    </w:p>
    <w:p w14:paraId="52393402"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Ποιοι είναι οι Υπουργοί; Π</w:t>
      </w:r>
      <w:r>
        <w:rPr>
          <w:rFonts w:eastAsia="Times New Roman" w:cs="Times New Roman"/>
          <w:szCs w:val="24"/>
        </w:rPr>
        <w:t>εί</w:t>
      </w:r>
      <w:r>
        <w:rPr>
          <w:rFonts w:eastAsia="Times New Roman" w:cs="Times New Roman"/>
          <w:szCs w:val="24"/>
        </w:rPr>
        <w:t>τε μας.</w:t>
      </w:r>
    </w:p>
    <w:p w14:paraId="52393403"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Ακούστε λίγο, οι τρεις λέξεις εξαφανίστηκαν. Όμως, στο μεταξύ εντάχθηκαν στη θετική </w:t>
      </w:r>
      <w:r>
        <w:rPr>
          <w:rFonts w:eastAsia="Times New Roman" w:cs="Times New Roman"/>
          <w:szCs w:val="24"/>
        </w:rPr>
        <w:lastRenderedPageBreak/>
        <w:t>λίστα φάρμακα</w:t>
      </w:r>
      <w:r>
        <w:rPr>
          <w:rFonts w:eastAsia="Times New Roman" w:cs="Times New Roman"/>
          <w:szCs w:val="24"/>
        </w:rPr>
        <w:t>,</w:t>
      </w:r>
      <w:r>
        <w:rPr>
          <w:rFonts w:eastAsia="Times New Roman" w:cs="Times New Roman"/>
          <w:szCs w:val="24"/>
        </w:rPr>
        <w:t xml:space="preserve"> που πήραν ασφαλιστική τιμή, ακόμα και αν κυκλοφορούσαν σε δύο χώρες. Έτσι κυβ</w:t>
      </w:r>
      <w:r>
        <w:rPr>
          <w:rFonts w:eastAsia="Times New Roman" w:cs="Times New Roman"/>
          <w:szCs w:val="24"/>
        </w:rPr>
        <w:t>ερνούσε</w:t>
      </w:r>
      <w:r>
        <w:rPr>
          <w:rFonts w:eastAsia="Times New Roman" w:cs="Times New Roman"/>
          <w:szCs w:val="24"/>
        </w:rPr>
        <w:t xml:space="preserve"> η παράταξη</w:t>
      </w:r>
      <w:r>
        <w:rPr>
          <w:rFonts w:eastAsia="Times New Roman" w:cs="Times New Roman"/>
          <w:szCs w:val="24"/>
        </w:rPr>
        <w:t>,</w:t>
      </w:r>
      <w:r>
        <w:rPr>
          <w:rFonts w:eastAsia="Times New Roman" w:cs="Times New Roman"/>
          <w:szCs w:val="24"/>
        </w:rPr>
        <w:t xml:space="preserve"> που σήμερα εγκαλεί αυτήν τη Κυβέρνηση. </w:t>
      </w:r>
    </w:p>
    <w:p w14:paraId="52393404"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Τι έλεγε το «</w:t>
      </w:r>
      <w:r>
        <w:rPr>
          <w:rFonts w:eastAsia="Times New Roman" w:cs="Times New Roman"/>
          <w:szCs w:val="24"/>
          <w:lang w:val="en-US"/>
        </w:rPr>
        <w:t>Harvar</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Ότι πρέπει στο δεκάμηνο να ενταχθούν αυτά τα φάρμακα. Εντάχθηκαν; Ναι. Τι άλλο έλεγε 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για όσους δεν το ξέρετε;  Να σας πω εγώ: </w:t>
      </w:r>
      <w:r>
        <w:rPr>
          <w:rFonts w:eastAsia="Times New Roman" w:cs="Times New Roman"/>
          <w:szCs w:val="24"/>
          <w:lang w:val="en-US"/>
        </w:rPr>
        <w:t>To</w:t>
      </w:r>
      <w:r>
        <w:rPr>
          <w:rFonts w:eastAsia="Times New Roman" w:cs="Times New Roman"/>
          <w:szCs w:val="24"/>
        </w:rPr>
        <w:t xml:space="preserve"> «</w:t>
      </w:r>
      <w:proofErr w:type="spellStart"/>
      <w:r>
        <w:rPr>
          <w:rFonts w:eastAsia="Times New Roman" w:cs="Times New Roman"/>
          <w:szCs w:val="24"/>
          <w:lang w:val="en-US"/>
        </w:rPr>
        <w:t>Gilenya</w:t>
      </w:r>
      <w:proofErr w:type="spellEnd"/>
      <w:r>
        <w:rPr>
          <w:rFonts w:eastAsia="Times New Roman" w:cs="Times New Roman"/>
          <w:szCs w:val="24"/>
        </w:rPr>
        <w:t>», ένα φάρμακο που το ξέρουν όσοι έχουν σκλήρυνση κατά πλάκας, με χειρόγραφη υπογραφή</w:t>
      </w:r>
      <w:r>
        <w:rPr>
          <w:rFonts w:eastAsia="Times New Roman" w:cs="Times New Roman"/>
          <w:szCs w:val="24"/>
        </w:rPr>
        <w:t xml:space="preserve"> προστέθηκε στον κατάλογο. Βρείτε ένα τέτοιο στοιχείο γι’ αυτούς τους ανθρώπους και να τους εγκαλέσω εγώ τώρα. Το «</w:t>
      </w:r>
      <w:proofErr w:type="spellStart"/>
      <w:r>
        <w:rPr>
          <w:rFonts w:eastAsia="Times New Roman" w:cs="Times New Roman"/>
          <w:szCs w:val="24"/>
          <w:lang w:val="en-US"/>
        </w:rPr>
        <w:t>Gilenya</w:t>
      </w:r>
      <w:proofErr w:type="spellEnd"/>
      <w:r>
        <w:rPr>
          <w:rFonts w:eastAsia="Times New Roman" w:cs="Times New Roman"/>
          <w:szCs w:val="24"/>
        </w:rPr>
        <w:t>»</w:t>
      </w:r>
      <w:r>
        <w:rPr>
          <w:rFonts w:eastAsia="Times New Roman" w:cs="Times New Roman"/>
          <w:szCs w:val="24"/>
        </w:rPr>
        <w:t xml:space="preserve"> σ</w:t>
      </w:r>
      <w:r>
        <w:rPr>
          <w:rFonts w:eastAsia="Times New Roman" w:cs="Times New Roman"/>
          <w:szCs w:val="24"/>
        </w:rPr>
        <w:t>τοίχιζε τρεις φορές επάνω από τα ανταγωνιστικά του</w:t>
      </w:r>
      <w:r>
        <w:rPr>
          <w:rFonts w:eastAsia="Times New Roman" w:cs="Times New Roman"/>
          <w:szCs w:val="24"/>
        </w:rPr>
        <w:t xml:space="preserve"> φάρμακα</w:t>
      </w:r>
      <w:r>
        <w:rPr>
          <w:rFonts w:eastAsia="Times New Roman" w:cs="Times New Roman"/>
          <w:szCs w:val="24"/>
        </w:rPr>
        <w:t>. Ποιος μήνυσε; Ο ανταγωνιστής της «</w:t>
      </w:r>
      <w:r>
        <w:rPr>
          <w:rFonts w:eastAsia="Times New Roman" w:cs="Times New Roman"/>
          <w:szCs w:val="24"/>
          <w:lang w:val="en-US"/>
        </w:rPr>
        <w:t>PHARMA</w:t>
      </w:r>
      <w:r>
        <w:rPr>
          <w:rFonts w:eastAsia="Times New Roman" w:cs="Times New Roman"/>
          <w:szCs w:val="24"/>
        </w:rPr>
        <w:t xml:space="preserve"> </w:t>
      </w:r>
      <w:r>
        <w:rPr>
          <w:rFonts w:eastAsia="Times New Roman" w:cs="Times New Roman"/>
          <w:szCs w:val="24"/>
          <w:lang w:val="en-US"/>
        </w:rPr>
        <w:t>GENESIS</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το δικό του φάρμ</w:t>
      </w:r>
      <w:r>
        <w:rPr>
          <w:rFonts w:eastAsia="Times New Roman" w:cs="Times New Roman"/>
          <w:szCs w:val="24"/>
        </w:rPr>
        <w:t>ακο μπήκε μετά από ενάμισι-δύο χρόνια, αλλά η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κέρδιζε.</w:t>
      </w:r>
    </w:p>
    <w:p w14:paraId="52393405"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και άλλη αξιοπιστία των μαρτύρων; Ακούγεται πως το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του τότε Πρωθυπουργού ήταν ο </w:t>
      </w:r>
      <w:proofErr w:type="spellStart"/>
      <w:r>
        <w:rPr>
          <w:rFonts w:eastAsia="Times New Roman" w:cs="Times New Roman"/>
          <w:szCs w:val="24"/>
        </w:rPr>
        <w:t>Φρουζής</w:t>
      </w:r>
      <w:proofErr w:type="spellEnd"/>
      <w:r>
        <w:rPr>
          <w:rFonts w:eastAsia="Times New Roman" w:cs="Times New Roman"/>
          <w:szCs w:val="24"/>
        </w:rPr>
        <w:t xml:space="preserve">. Εγώ </w:t>
      </w:r>
      <w:r>
        <w:rPr>
          <w:rFonts w:eastAsia="Times New Roman" w:cs="Times New Roman"/>
          <w:szCs w:val="24"/>
        </w:rPr>
        <w:t>-ε</w:t>
      </w:r>
      <w:r>
        <w:rPr>
          <w:rFonts w:eastAsia="Times New Roman" w:cs="Times New Roman"/>
          <w:szCs w:val="24"/>
        </w:rPr>
        <w:t>ίμαι συνήγορός του</w:t>
      </w:r>
      <w:r>
        <w:rPr>
          <w:rFonts w:eastAsia="Times New Roman" w:cs="Times New Roman"/>
          <w:szCs w:val="24"/>
        </w:rPr>
        <w:t xml:space="preserve">- </w:t>
      </w:r>
      <w:r>
        <w:rPr>
          <w:rFonts w:eastAsia="Times New Roman" w:cs="Times New Roman"/>
          <w:szCs w:val="24"/>
        </w:rPr>
        <w:t>δεν πιστεύω ότι πήρε χρήματα. Τι πιστεύω όμως; Τι δουλειά</w:t>
      </w:r>
      <w:r>
        <w:rPr>
          <w:rFonts w:eastAsia="Times New Roman" w:cs="Times New Roman"/>
          <w:szCs w:val="24"/>
        </w:rPr>
        <w:t xml:space="preserve"> είχε ο Παπασταύρου, </w:t>
      </w:r>
      <w:r>
        <w:rPr>
          <w:rFonts w:eastAsia="Times New Roman" w:cs="Times New Roman"/>
          <w:szCs w:val="24"/>
        </w:rPr>
        <w:t xml:space="preserve">σύμβουλος </w:t>
      </w:r>
      <w:r>
        <w:rPr>
          <w:rFonts w:eastAsia="Times New Roman" w:cs="Times New Roman"/>
          <w:szCs w:val="24"/>
        </w:rPr>
        <w:t xml:space="preserve">για τις διεθνείς σχέσεις, να μπει για το φάρμακο, για τις τιμές του; Τι δουλειά είχε; Θέλετε να σας διαβάσω την απόφαση που υπέγραψε ο </w:t>
      </w:r>
      <w:proofErr w:type="spellStart"/>
      <w:r>
        <w:rPr>
          <w:rFonts w:eastAsia="Times New Roman" w:cs="Times New Roman"/>
          <w:szCs w:val="24"/>
        </w:rPr>
        <w:t>Λυκουρέντζος</w:t>
      </w:r>
      <w:proofErr w:type="spellEnd"/>
      <w:r>
        <w:rPr>
          <w:rFonts w:eastAsia="Times New Roman" w:cs="Times New Roman"/>
          <w:szCs w:val="24"/>
        </w:rPr>
        <w:t xml:space="preserve">; Και ακόμη, πόσα ραντεβού είχε ο </w:t>
      </w:r>
      <w:proofErr w:type="spellStart"/>
      <w:r>
        <w:rPr>
          <w:rFonts w:eastAsia="Times New Roman" w:cs="Times New Roman"/>
          <w:szCs w:val="24"/>
        </w:rPr>
        <w:t>Φρουζής</w:t>
      </w:r>
      <w:proofErr w:type="spellEnd"/>
      <w:r>
        <w:rPr>
          <w:rFonts w:eastAsia="Times New Roman" w:cs="Times New Roman"/>
          <w:szCs w:val="24"/>
        </w:rPr>
        <w:t xml:space="preserve"> με τον Παπασταύρου, πόσα με τον Χρύσ</w:t>
      </w:r>
      <w:r>
        <w:rPr>
          <w:rFonts w:eastAsia="Times New Roman" w:cs="Times New Roman"/>
          <w:szCs w:val="24"/>
        </w:rPr>
        <w:t xml:space="preserve">ανθο τον Λαζαρίδη, πόσα με τον Πτωχό; Είναι αξιοπιστία αυτό, που δείχνει ένδειξη; </w:t>
      </w:r>
    </w:p>
    <w:p w14:paraId="52393406"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γιατί ακούω συνέχεια για σκευωρίες και τέτοια. Φτιάξατε </w:t>
      </w:r>
      <w:r>
        <w:rPr>
          <w:rFonts w:eastAsia="Times New Roman" w:cs="Times New Roman"/>
          <w:szCs w:val="24"/>
        </w:rPr>
        <w:t>σε</w:t>
      </w:r>
      <w:r>
        <w:rPr>
          <w:rFonts w:eastAsia="Times New Roman" w:cs="Times New Roman"/>
          <w:szCs w:val="24"/>
        </w:rPr>
        <w:t xml:space="preserve"> έναν νόμο, έναν κατάπτυστο νόμο, το άρθρο 86, ενώ το πλημμέλημα παραγράφεται σε πέντε χρόνια –</w:t>
      </w:r>
      <w:r>
        <w:rPr>
          <w:rFonts w:eastAsia="Times New Roman" w:cs="Times New Roman"/>
          <w:szCs w:val="24"/>
        </w:rPr>
        <w:t xml:space="preserve">σας τα </w:t>
      </w:r>
      <w:r>
        <w:rPr>
          <w:rFonts w:eastAsia="Times New Roman" w:cs="Times New Roman"/>
          <w:szCs w:val="24"/>
        </w:rPr>
        <w:lastRenderedPageBreak/>
        <w:t xml:space="preserve">είπε πριν ο Σπύρος </w:t>
      </w:r>
      <w:proofErr w:type="spellStart"/>
      <w:r>
        <w:rPr>
          <w:rFonts w:eastAsia="Times New Roman" w:cs="Times New Roman"/>
          <w:szCs w:val="24"/>
        </w:rPr>
        <w:t>Λάππας</w:t>
      </w:r>
      <w:proofErr w:type="spellEnd"/>
      <w:r>
        <w:rPr>
          <w:rFonts w:eastAsia="Times New Roman" w:cs="Times New Roman"/>
          <w:szCs w:val="24"/>
        </w:rPr>
        <w:t>- με δύο αλλαγές βουλευτικές, παραγράφονται κακουργήματα δισεκατομμυρίων. Ντροπή και κατάντια! Ποιος έφτιαξε τον νόμο</w:t>
      </w:r>
      <w:r>
        <w:rPr>
          <w:rFonts w:eastAsia="Times New Roman" w:cs="Times New Roman"/>
          <w:szCs w:val="24"/>
        </w:rPr>
        <w:t>; Π</w:t>
      </w:r>
      <w:r>
        <w:rPr>
          <w:rFonts w:eastAsia="Times New Roman" w:cs="Times New Roman"/>
          <w:szCs w:val="24"/>
        </w:rPr>
        <w:t>οιος είχε την πατρότητα; Όχι αυτή η Κυβέρνηση. Σκάψατε όμως, έναν λάκκο, γιατί αμελλητί πήγαιναν αυτά τα</w:t>
      </w:r>
      <w:r>
        <w:rPr>
          <w:rFonts w:eastAsia="Times New Roman" w:cs="Times New Roman"/>
          <w:szCs w:val="24"/>
        </w:rPr>
        <w:t xml:space="preserve"> ονόματα στη Βουλή, αλλιώς δεν γινόταν. </w:t>
      </w:r>
    </w:p>
    <w:p w14:paraId="52393407"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κούω τώρα κάποιες θεωρίες</w:t>
      </w:r>
      <w:r>
        <w:rPr>
          <w:rFonts w:eastAsia="Times New Roman" w:cs="Times New Roman"/>
          <w:szCs w:val="24"/>
        </w:rPr>
        <w:t xml:space="preserve">, </w:t>
      </w:r>
      <w:r>
        <w:rPr>
          <w:rFonts w:eastAsia="Times New Roman" w:cs="Times New Roman"/>
          <w:szCs w:val="24"/>
        </w:rPr>
        <w:t>ότι «θέλετε να συγκαλύψετε»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Όλος ο κόσμος τι λέει απ’ έξω; Πρέπει, ναι ή όχι, οι Υπουργοί, οι Βουλευτές, τα πολιτικά πρόσωπα</w:t>
      </w:r>
      <w:r>
        <w:rPr>
          <w:rFonts w:eastAsia="Times New Roman" w:cs="Times New Roman"/>
          <w:szCs w:val="24"/>
        </w:rPr>
        <w:t>,</w:t>
      </w:r>
      <w:r>
        <w:rPr>
          <w:rFonts w:eastAsia="Times New Roman" w:cs="Times New Roman"/>
          <w:szCs w:val="24"/>
        </w:rPr>
        <w:t xml:space="preserve"> να πηγαίνουν στην τακτική δικαιοσύνη</w:t>
      </w:r>
      <w:r>
        <w:rPr>
          <w:rFonts w:eastAsia="Times New Roman" w:cs="Times New Roman"/>
          <w:szCs w:val="24"/>
        </w:rPr>
        <w:t>; Π</w:t>
      </w:r>
      <w:r>
        <w:rPr>
          <w:rFonts w:eastAsia="Times New Roman" w:cs="Times New Roman"/>
          <w:szCs w:val="24"/>
        </w:rPr>
        <w:t xml:space="preserve">ρέπει ή δεν </w:t>
      </w:r>
      <w:r>
        <w:rPr>
          <w:rFonts w:eastAsia="Times New Roman" w:cs="Times New Roman"/>
          <w:szCs w:val="24"/>
        </w:rPr>
        <w:t>πρέπει; Εγώ λέω ότι πρέπει. Αυτό θέλουμε εμείς, λοιπόν.</w:t>
      </w:r>
    </w:p>
    <w:p w14:paraId="52393408"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λέω το εξής. Μιλάνε για σκευωρία. Ποια σκευωρία; Επτά ονόματα τα δίνει το </w:t>
      </w:r>
      <w:r>
        <w:rPr>
          <w:rFonts w:eastAsia="Times New Roman" w:cs="Times New Roman"/>
          <w:szCs w:val="24"/>
          <w:lang w:val="en-US"/>
        </w:rPr>
        <w:t>FBI</w:t>
      </w:r>
      <w:r>
        <w:rPr>
          <w:rFonts w:eastAsia="Times New Roman" w:cs="Times New Roman"/>
          <w:szCs w:val="24"/>
        </w:rPr>
        <w:t xml:space="preserve">. Μάλιστα, ο </w:t>
      </w:r>
      <w:proofErr w:type="spellStart"/>
      <w:r>
        <w:rPr>
          <w:rFonts w:eastAsia="Times New Roman" w:cs="Times New Roman"/>
          <w:szCs w:val="24"/>
        </w:rPr>
        <w:t>Πικραμμένος</w:t>
      </w:r>
      <w:proofErr w:type="spellEnd"/>
      <w:r>
        <w:rPr>
          <w:rFonts w:eastAsia="Times New Roman" w:cs="Times New Roman"/>
          <w:szCs w:val="24"/>
        </w:rPr>
        <w:t xml:space="preserve">, ο Βενιζέλος και ο </w:t>
      </w:r>
      <w:proofErr w:type="spellStart"/>
      <w:r>
        <w:rPr>
          <w:rFonts w:eastAsia="Times New Roman" w:cs="Times New Roman"/>
          <w:szCs w:val="24"/>
        </w:rPr>
        <w:t>Κουτρουμάνης</w:t>
      </w:r>
      <w:proofErr w:type="spellEnd"/>
      <w:r>
        <w:rPr>
          <w:rFonts w:eastAsia="Times New Roman" w:cs="Times New Roman"/>
          <w:szCs w:val="24"/>
        </w:rPr>
        <w:t xml:space="preserve"> δεν είναι στα επτά, είναι συνεργάτες τους και το </w:t>
      </w:r>
      <w:r>
        <w:rPr>
          <w:rFonts w:eastAsia="Times New Roman" w:cs="Times New Roman"/>
          <w:szCs w:val="24"/>
        </w:rPr>
        <w:lastRenderedPageBreak/>
        <w:t>επικαλέστηκαν</w:t>
      </w:r>
      <w:r>
        <w:rPr>
          <w:rFonts w:eastAsia="Times New Roman" w:cs="Times New Roman"/>
          <w:szCs w:val="24"/>
        </w:rPr>
        <w:t xml:space="preserve">. Σκευωρία είναι, το Υπουργείο Δικαιοσύνης των Ηνωμένων Πολιτειών, το </w:t>
      </w:r>
      <w:r>
        <w:rPr>
          <w:rFonts w:eastAsia="Times New Roman" w:cs="Times New Roman"/>
          <w:szCs w:val="24"/>
          <w:lang w:val="en-US"/>
        </w:rPr>
        <w:t>FBI</w:t>
      </w:r>
      <w:r>
        <w:rPr>
          <w:rFonts w:eastAsia="Times New Roman" w:cs="Times New Roman"/>
          <w:szCs w:val="24"/>
        </w:rPr>
        <w:t xml:space="preserve"> και η Επιτροπή Κεφαλαιαγοράς; Ούτε καν ενδιαφέρεται η Αμερική για τα όποια πρόσωπα. Την ενδιαφέρει ότι 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με βρώμικο τρόπο ανεβάζει την μετοχή και κερδίζει. Απλά ελληνικά μ</w:t>
      </w:r>
      <w:r>
        <w:rPr>
          <w:rFonts w:eastAsia="Times New Roman" w:cs="Times New Roman"/>
          <w:szCs w:val="24"/>
        </w:rPr>
        <w:t xml:space="preserve">ιλάμε. Και λυπάμαι που το λέω: Εάν δεν είχε μεσολαβήσει η αμερικάνικη δικαιοσύνη, πιθανόν να μην είχαμε τίποτε. </w:t>
      </w:r>
    </w:p>
    <w:p w14:paraId="52393409"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Και έρχεται το καινούργιο με το μετρό. Δεν είναι 370.000 η δωροδοκία, είναι πάνω από 75 εκατομμύρια. Ακούστε τι λέει η Γιάννα Παπαδάκου. Και ακ</w:t>
      </w:r>
      <w:r>
        <w:rPr>
          <w:rFonts w:eastAsia="Times New Roman" w:cs="Times New Roman"/>
          <w:szCs w:val="24"/>
        </w:rPr>
        <w:t xml:space="preserve">όμη, γιατί πιστεύω ότι </w:t>
      </w:r>
      <w:proofErr w:type="spellStart"/>
      <w:r>
        <w:rPr>
          <w:rFonts w:eastAsia="Times New Roman" w:cs="Times New Roman"/>
          <w:szCs w:val="24"/>
        </w:rPr>
        <w:t>κάποιο</w:t>
      </w:r>
      <w:r>
        <w:rPr>
          <w:rFonts w:eastAsia="Times New Roman" w:cs="Times New Roman"/>
          <w:szCs w:val="24"/>
        </w:rPr>
        <w:t>,</w:t>
      </w:r>
      <w:r>
        <w:rPr>
          <w:rFonts w:eastAsia="Times New Roman" w:cs="Times New Roman"/>
          <w:szCs w:val="24"/>
        </w:rPr>
        <w:t>ι</w:t>
      </w:r>
      <w:proofErr w:type="spellEnd"/>
      <w:r>
        <w:rPr>
          <w:rFonts w:eastAsia="Times New Roman" w:cs="Times New Roman"/>
          <w:szCs w:val="24"/>
        </w:rPr>
        <w:t xml:space="preserve"> προσπαθώντας να κάνουν αντιπερισπασμό -λυπάμαι που το λέω- αγγίζουν τα όρια πολιτικής ανοησίας. Πρέπει να σας συμβουλεύουν άσχετοι άνθρωποι, γι’ αυτά που κάνετε. Εγκαλείτε ποιους και γιατί; Εσείς, που το </w:t>
      </w:r>
      <w:r>
        <w:rPr>
          <w:rFonts w:eastAsia="Times New Roman" w:cs="Times New Roman"/>
          <w:szCs w:val="24"/>
        </w:rPr>
        <w:lastRenderedPageBreak/>
        <w:t>120% του ΑΕΠ το κάνα</w:t>
      </w:r>
      <w:r>
        <w:rPr>
          <w:rFonts w:eastAsia="Times New Roman" w:cs="Times New Roman"/>
          <w:szCs w:val="24"/>
        </w:rPr>
        <w:t>τε 180%; Εσείς, που μας κληροδοτήσατε 425.000.000.000; Εσείς, που είσαστε τζιμάνια της αγοράς και φτάσατε την ανεργία στο 28%; Κάντε την αυτοκριτική σας.</w:t>
      </w:r>
    </w:p>
    <w:p w14:paraId="5239340A"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Εγώ θα το πω και το πιστεύω: Σε όλα τα κόμματα υπάρχουν έντιμοι πολιτικοί και μερικοί, για λόγους κομμ</w:t>
      </w:r>
      <w:r>
        <w:rPr>
          <w:rFonts w:eastAsia="Times New Roman" w:cs="Times New Roman"/>
          <w:szCs w:val="24"/>
        </w:rPr>
        <w:t>ατικής πειθαρχίας, δεν μιλάνε αυτή τη στιγμή. Κάθαρση, γιατί ακούω την εξής κουβέντα: «Σήμερα που έχουμε τους Τούρκους», «πάμε να βγούμε από τα μνημόνια» κ</w:t>
      </w:r>
      <w:r>
        <w:rPr>
          <w:rFonts w:eastAsia="Times New Roman" w:cs="Times New Roman"/>
          <w:szCs w:val="24"/>
        </w:rPr>
        <w:t>.</w:t>
      </w:r>
      <w:r>
        <w:rPr>
          <w:rFonts w:eastAsia="Times New Roman" w:cs="Times New Roman"/>
          <w:szCs w:val="24"/>
        </w:rPr>
        <w:t>λπ., δεν επιτρέπεται! Όχι, κύριοι, δημοκρατία με διαφθορά δεν υπάρχει. Ρωτήστε αυτούς που επενδύουν.</w:t>
      </w:r>
      <w:r>
        <w:rPr>
          <w:rFonts w:eastAsia="Times New Roman" w:cs="Times New Roman"/>
          <w:szCs w:val="24"/>
        </w:rPr>
        <w:t xml:space="preserve"> Ο Γουόρεν </w:t>
      </w:r>
      <w:proofErr w:type="spellStart"/>
      <w:r>
        <w:rPr>
          <w:rFonts w:eastAsia="Times New Roman" w:cs="Times New Roman"/>
          <w:szCs w:val="24"/>
        </w:rPr>
        <w:t>Μπά</w:t>
      </w:r>
      <w:r>
        <w:rPr>
          <w:rFonts w:eastAsia="Times New Roman" w:cs="Times New Roman"/>
          <w:szCs w:val="24"/>
        </w:rPr>
        <w:t>φ</w:t>
      </w:r>
      <w:r>
        <w:rPr>
          <w:rFonts w:eastAsia="Times New Roman" w:cs="Times New Roman"/>
          <w:szCs w:val="24"/>
        </w:rPr>
        <w:t>ετ</w:t>
      </w:r>
      <w:proofErr w:type="spellEnd"/>
      <w:r>
        <w:rPr>
          <w:rFonts w:eastAsia="Times New Roman" w:cs="Times New Roman"/>
          <w:szCs w:val="24"/>
        </w:rPr>
        <w:t xml:space="preserve"> πάει και επενδύει στη Σουηδία, στη Δανία, στην Ολλανδία, εκεί που δεν υπάρχει διαφθορά. Απαραίτητη προϋπόθεση. Εάν το καταλάβετε και κάνετε την αυτοκριτική σας, δεν θα συντάσσεστε με τόση ευκολία. </w:t>
      </w:r>
    </w:p>
    <w:p w14:paraId="5239340B" w14:textId="77777777" w:rsidR="00246891" w:rsidRDefault="00DA5D45">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α πω κάτι για την Πρόεδρο του ΠΑΣΟΚ, τη</w:t>
      </w:r>
      <w:r>
        <w:rPr>
          <w:rFonts w:eastAsia="Times New Roman"/>
          <w:szCs w:val="24"/>
        </w:rPr>
        <w:t>ν κ. Γεννηματά. Με έχει ενοχλήσει πάρα πολύ, γιατί βλέπω κουνάει πολύ το δάχτυλο τώρα τελευταία. Θα της πω, λοιπόν, φόρα παρτίδα, ότι ο σύζυγός της για κάμποσο χρονικό διάστημα ήταν αργόμισθος στο «</w:t>
      </w:r>
      <w:r>
        <w:rPr>
          <w:rFonts w:eastAsia="Times New Roman"/>
          <w:szCs w:val="24"/>
        </w:rPr>
        <w:t>ΕΡΡΙΚΟΣ ΝΤΥΝΑΝ</w:t>
      </w:r>
      <w:r>
        <w:rPr>
          <w:rFonts w:eastAsia="Times New Roman"/>
          <w:szCs w:val="24"/>
        </w:rPr>
        <w:t>». Έτσι, για να συνεννοούμαστε, ποιοι μιλάνε</w:t>
      </w:r>
      <w:r>
        <w:rPr>
          <w:rFonts w:eastAsia="Times New Roman"/>
          <w:szCs w:val="24"/>
        </w:rPr>
        <w:t xml:space="preserve"> και τι λένε. </w:t>
      </w:r>
    </w:p>
    <w:p w14:paraId="5239340C" w14:textId="77777777" w:rsidR="00246891" w:rsidRDefault="00DA5D45">
      <w:pPr>
        <w:spacing w:after="0" w:line="600" w:lineRule="auto"/>
        <w:ind w:firstLine="720"/>
        <w:jc w:val="both"/>
        <w:rPr>
          <w:rFonts w:eastAsia="Times New Roman"/>
          <w:szCs w:val="24"/>
        </w:rPr>
      </w:pPr>
      <w:r>
        <w:rPr>
          <w:rFonts w:eastAsia="Times New Roman"/>
          <w:szCs w:val="24"/>
        </w:rPr>
        <w:t>Συγχωρήστε μου την ένταση, αλλά στη Βουλή δεν ήρθαμε κάποιοι για να πλουτίσουμε. Θα μπει τάξη. Θα ξεβρωμίσει το τοπίο</w:t>
      </w:r>
      <w:r>
        <w:rPr>
          <w:rFonts w:eastAsia="Times New Roman"/>
          <w:szCs w:val="24"/>
        </w:rPr>
        <w:t>,</w:t>
      </w:r>
      <w:r>
        <w:rPr>
          <w:rFonts w:eastAsia="Times New Roman"/>
          <w:szCs w:val="24"/>
        </w:rPr>
        <w:t xml:space="preserve"> εδώ και τώρα. </w:t>
      </w:r>
    </w:p>
    <w:p w14:paraId="5239340D" w14:textId="77777777" w:rsidR="00246891" w:rsidRDefault="00DA5D45">
      <w:pPr>
        <w:spacing w:after="0" w:line="600" w:lineRule="auto"/>
        <w:ind w:firstLine="720"/>
        <w:jc w:val="both"/>
        <w:rPr>
          <w:rFonts w:eastAsia="Times New Roman"/>
          <w:szCs w:val="24"/>
        </w:rPr>
      </w:pPr>
      <w:r>
        <w:rPr>
          <w:rFonts w:eastAsia="Times New Roman"/>
          <w:szCs w:val="24"/>
        </w:rPr>
        <w:t xml:space="preserve">Ευχαριστώ. </w:t>
      </w:r>
    </w:p>
    <w:p w14:paraId="5239340E"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 xml:space="preserve">ου ΣΥΡΙΖΑ και </w:t>
      </w:r>
      <w:r>
        <w:rPr>
          <w:rFonts w:eastAsia="Times New Roman"/>
          <w:szCs w:val="24"/>
        </w:rPr>
        <w:t xml:space="preserve">των </w:t>
      </w:r>
      <w:r>
        <w:rPr>
          <w:rFonts w:eastAsia="Times New Roman"/>
          <w:szCs w:val="24"/>
        </w:rPr>
        <w:t>ΑΝΕΛ)</w:t>
      </w:r>
      <w:r>
        <w:rPr>
          <w:rFonts w:eastAsia="Times New Roman"/>
          <w:szCs w:val="24"/>
        </w:rPr>
        <w:t xml:space="preserve"> </w:t>
      </w:r>
    </w:p>
    <w:p w14:paraId="5239340F"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 xml:space="preserve">ΠΡΟΕΔΡΕΩΝ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w:t>
      </w:r>
      <w:r>
        <w:rPr>
          <w:rFonts w:eastAsia="Times New Roman"/>
          <w:szCs w:val="24"/>
        </w:rPr>
        <w:t xml:space="preserve">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w:t>
      </w:r>
      <w:r>
        <w:rPr>
          <w:rFonts w:eastAsia="Times New Roman"/>
          <w:szCs w:val="24"/>
        </w:rPr>
        <w:t>τρόπο οργάνωσης και λειτουργίας της Βουλής, τριάντα οκτώ μαθήτριες και μαθητές και πέντε εκπαιδευτικοί συνοδοί τους από ομάδα Ιταλών μαθητών.</w:t>
      </w:r>
    </w:p>
    <w:p w14:paraId="52393410" w14:textId="77777777" w:rsidR="00246891" w:rsidRDefault="00DA5D45">
      <w:pPr>
        <w:spacing w:after="0" w:line="600" w:lineRule="auto"/>
        <w:ind w:firstLine="720"/>
        <w:rPr>
          <w:rFonts w:eastAsia="Times New Roman"/>
          <w:szCs w:val="24"/>
        </w:rPr>
      </w:pPr>
      <w:r>
        <w:rPr>
          <w:rFonts w:eastAsia="Times New Roman"/>
          <w:szCs w:val="24"/>
        </w:rPr>
        <w:t>Η Βουλή τους καλωσορίζει.</w:t>
      </w:r>
    </w:p>
    <w:p w14:paraId="52393411"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2393412" w14:textId="77777777" w:rsidR="00246891" w:rsidRDefault="00DA5D45">
      <w:pPr>
        <w:spacing w:after="0" w:line="600" w:lineRule="auto"/>
        <w:ind w:firstLine="720"/>
        <w:jc w:val="both"/>
        <w:rPr>
          <w:rFonts w:eastAsia="Times New Roman"/>
          <w:szCs w:val="24"/>
        </w:rPr>
      </w:pPr>
      <w:r>
        <w:rPr>
          <w:rFonts w:eastAsia="Times New Roman"/>
          <w:szCs w:val="24"/>
        </w:rPr>
        <w:t>Τον λόγο έχει ο Αναπληρωτής Υπουργός Υ</w:t>
      </w:r>
      <w:r>
        <w:rPr>
          <w:rFonts w:eastAsia="Times New Roman"/>
          <w:szCs w:val="24"/>
        </w:rPr>
        <w:t xml:space="preserve">γείας κ. </w:t>
      </w:r>
      <w:proofErr w:type="spellStart"/>
      <w:r>
        <w:rPr>
          <w:rFonts w:eastAsia="Times New Roman"/>
          <w:szCs w:val="24"/>
        </w:rPr>
        <w:t>Πολάκης</w:t>
      </w:r>
      <w:proofErr w:type="spellEnd"/>
      <w:r>
        <w:rPr>
          <w:rFonts w:eastAsia="Times New Roman"/>
          <w:szCs w:val="24"/>
        </w:rPr>
        <w:t>.</w:t>
      </w:r>
    </w:p>
    <w:p w14:paraId="52393413" w14:textId="77777777" w:rsidR="00246891" w:rsidRDefault="00DA5D45">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Ευχαριστώ, κύριε Πρόεδρε.</w:t>
      </w:r>
    </w:p>
    <w:p w14:paraId="52393414"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Κύριοι συνάδελφοι, νομίζω ότι, μετά τις ομιλίες των </w:t>
      </w:r>
      <w:proofErr w:type="spellStart"/>
      <w:r>
        <w:rPr>
          <w:rFonts w:eastAsia="Times New Roman"/>
          <w:szCs w:val="24"/>
        </w:rPr>
        <w:t>προλαλησάντων</w:t>
      </w:r>
      <w:proofErr w:type="spellEnd"/>
      <w:r>
        <w:rPr>
          <w:rFonts w:eastAsia="Times New Roman"/>
          <w:szCs w:val="24"/>
        </w:rPr>
        <w:t xml:space="preserve"> από εμένα Υπουργών, δεν αξίζει τον κόπο να σταθώ στο επί της ουσίας της κατηγορίας για τη σύσταση </w:t>
      </w:r>
      <w:r>
        <w:rPr>
          <w:rFonts w:eastAsia="Times New Roman"/>
          <w:szCs w:val="24"/>
        </w:rPr>
        <w:t>προανακριτικής επιτροπής</w:t>
      </w:r>
      <w:r>
        <w:rPr>
          <w:rFonts w:eastAsia="Times New Roman"/>
          <w:szCs w:val="24"/>
        </w:rPr>
        <w:t>,</w:t>
      </w:r>
      <w:r>
        <w:rPr>
          <w:rFonts w:eastAsia="Times New Roman"/>
          <w:szCs w:val="24"/>
        </w:rPr>
        <w:t xml:space="preserve"> που έφερε η Νέα Δημοκρατία, με όλες, πλην μίας, υπογραφές των Βουλευτών της. </w:t>
      </w:r>
    </w:p>
    <w:p w14:paraId="52393415" w14:textId="77777777" w:rsidR="00246891" w:rsidRDefault="00DA5D45">
      <w:pPr>
        <w:spacing w:after="0" w:line="600" w:lineRule="auto"/>
        <w:ind w:firstLine="720"/>
        <w:jc w:val="both"/>
        <w:rPr>
          <w:rFonts w:eastAsia="Times New Roman"/>
          <w:szCs w:val="24"/>
        </w:rPr>
      </w:pPr>
      <w:r>
        <w:rPr>
          <w:rFonts w:eastAsia="Times New Roman"/>
          <w:szCs w:val="24"/>
        </w:rPr>
        <w:t xml:space="preserve">Νομίζω </w:t>
      </w:r>
      <w:r>
        <w:rPr>
          <w:rFonts w:eastAsia="Times New Roman"/>
          <w:szCs w:val="24"/>
        </w:rPr>
        <w:t>ότι</w:t>
      </w:r>
      <w:r>
        <w:rPr>
          <w:rFonts w:eastAsia="Times New Roman"/>
          <w:szCs w:val="24"/>
        </w:rPr>
        <w:t xml:space="preserve"> απάντησαν διεξοδικά και νομίζω ότι η εικόνα της Βουλής αυτή τη στιγμή δείχνει τι «</w:t>
      </w:r>
      <w:proofErr w:type="spellStart"/>
      <w:r>
        <w:rPr>
          <w:rFonts w:eastAsia="Times New Roman"/>
          <w:szCs w:val="24"/>
        </w:rPr>
        <w:t>κεφαλοκλείδωμα</w:t>
      </w:r>
      <w:proofErr w:type="spellEnd"/>
      <w:r>
        <w:rPr>
          <w:rFonts w:eastAsia="Times New Roman"/>
          <w:szCs w:val="24"/>
        </w:rPr>
        <w:t>» υπέστη ο κ. Μητσοτάκης από τον κ. Σαμαρά κα</w:t>
      </w:r>
      <w:r>
        <w:rPr>
          <w:rFonts w:eastAsia="Times New Roman"/>
          <w:szCs w:val="24"/>
        </w:rPr>
        <w:t>ι τον κ. Γεωργιάδη, προκειμένου σε μια επίδειξη πανικού</w:t>
      </w:r>
      <w:r>
        <w:rPr>
          <w:rFonts w:eastAsia="Times New Roman"/>
          <w:szCs w:val="24"/>
        </w:rPr>
        <w:t>,</w:t>
      </w:r>
      <w:r>
        <w:rPr>
          <w:rFonts w:eastAsia="Times New Roman"/>
          <w:szCs w:val="24"/>
        </w:rPr>
        <w:t xml:space="preserve"> να προκαλέσει αυτή την πρόταση για συμψηφισμό. Κι αυτό φαίνεται από το ότι εδώ μέσα αυτή τη στιγμή</w:t>
      </w:r>
      <w:r>
        <w:rPr>
          <w:rFonts w:eastAsia="Times New Roman"/>
          <w:szCs w:val="24"/>
        </w:rPr>
        <w:t xml:space="preserve"> -</w:t>
      </w:r>
      <w:r>
        <w:rPr>
          <w:rFonts w:eastAsia="Times New Roman"/>
          <w:szCs w:val="24"/>
        </w:rPr>
        <w:t>απ’ ότι βλέπω</w:t>
      </w:r>
      <w:r>
        <w:rPr>
          <w:rFonts w:eastAsia="Times New Roman"/>
          <w:szCs w:val="24"/>
        </w:rPr>
        <w:t>-</w:t>
      </w:r>
      <w:r>
        <w:rPr>
          <w:rFonts w:eastAsia="Times New Roman"/>
          <w:szCs w:val="24"/>
        </w:rPr>
        <w:t xml:space="preserve"> βρίσκονται έξι-επτά Βουλευτές της Νέας Δημοκρατίας, γι’ αυτό το πρωτοφανές σκάνδαλο</w:t>
      </w:r>
      <w:r>
        <w:rPr>
          <w:rFonts w:eastAsia="Times New Roman"/>
          <w:szCs w:val="24"/>
        </w:rPr>
        <w:t>,</w:t>
      </w:r>
      <w:r>
        <w:rPr>
          <w:rFonts w:eastAsia="Times New Roman"/>
          <w:szCs w:val="24"/>
        </w:rPr>
        <w:t xml:space="preserve"> για το οποίο πρέπει να συσταθεί προανακριτική επιτροπή. </w:t>
      </w:r>
    </w:p>
    <w:p w14:paraId="52393416" w14:textId="77777777" w:rsidR="00246891" w:rsidRDefault="00DA5D45">
      <w:pPr>
        <w:spacing w:after="0" w:line="600" w:lineRule="auto"/>
        <w:ind w:firstLine="720"/>
        <w:jc w:val="both"/>
        <w:rPr>
          <w:rFonts w:eastAsia="Times New Roman"/>
          <w:szCs w:val="24"/>
        </w:rPr>
      </w:pPr>
      <w:r>
        <w:rPr>
          <w:rFonts w:eastAsia="Times New Roman"/>
          <w:szCs w:val="24"/>
        </w:rPr>
        <w:lastRenderedPageBreak/>
        <w:t>Κύριοι συνάδελφοι, ξέρω γιατί μας κατηγορείτε. Δεν μας κατηγορείτε γι’ αυτά</w:t>
      </w:r>
      <w:r>
        <w:rPr>
          <w:rFonts w:eastAsia="Times New Roman"/>
          <w:szCs w:val="24"/>
        </w:rPr>
        <w:t>,</w:t>
      </w:r>
      <w:r>
        <w:rPr>
          <w:rFonts w:eastAsia="Times New Roman"/>
          <w:szCs w:val="24"/>
        </w:rPr>
        <w:t xml:space="preserve"> που γράφετε σε αυτό το ασύντακτο κείμενο, αξιοποιώντας την ανώνυμη επιστολή. Αν οι προστατευόμενοι μάρτυρες είναι «κουκου</w:t>
      </w:r>
      <w:r>
        <w:rPr>
          <w:rFonts w:eastAsia="Times New Roman"/>
          <w:szCs w:val="24"/>
        </w:rPr>
        <w:t xml:space="preserve">λοφόροι», ο ανώνυμος επιστολογράφος τι είναι; Γερμανοτσολιάς; Δεν μας κατηγορείτε γι’ αυτά που γράφουν εκεί μέσα. Ούτε οι ίδιοι δεν τα πιστεύετε. </w:t>
      </w:r>
    </w:p>
    <w:p w14:paraId="52393417" w14:textId="77777777" w:rsidR="00246891" w:rsidRDefault="00DA5D45">
      <w:pPr>
        <w:spacing w:after="0" w:line="600" w:lineRule="auto"/>
        <w:ind w:firstLine="720"/>
        <w:jc w:val="both"/>
        <w:rPr>
          <w:rFonts w:eastAsia="Times New Roman"/>
          <w:szCs w:val="24"/>
        </w:rPr>
      </w:pPr>
      <w:r>
        <w:rPr>
          <w:rFonts w:eastAsia="Times New Roman"/>
          <w:szCs w:val="24"/>
        </w:rPr>
        <w:t>Θα σας πω εγώ, αναλυτικά, για τι πράγμα μας κατηγορείτε. Θα το πω αναλυτικά. Πάρτε βαθιά ανάσα, καθίστε αναπα</w:t>
      </w:r>
      <w:r>
        <w:rPr>
          <w:rFonts w:eastAsia="Times New Roman"/>
          <w:szCs w:val="24"/>
        </w:rPr>
        <w:t xml:space="preserve">υτικά στις πολυθρόνες σας και ξεκινάμε.  </w:t>
      </w:r>
    </w:p>
    <w:p w14:paraId="52393418" w14:textId="77777777" w:rsidR="00246891" w:rsidRDefault="00DA5D45">
      <w:pPr>
        <w:spacing w:after="0" w:line="600" w:lineRule="auto"/>
        <w:ind w:firstLine="720"/>
        <w:jc w:val="both"/>
        <w:rPr>
          <w:rFonts w:eastAsia="Times New Roman"/>
          <w:szCs w:val="24"/>
        </w:rPr>
      </w:pPr>
      <w:r>
        <w:rPr>
          <w:rFonts w:eastAsia="Times New Roman"/>
          <w:szCs w:val="24"/>
        </w:rPr>
        <w:t>Μας κατηγορείτε γιατί, πρώτον, μας παραδώσατε νοσοκομεία με 740 εκατομμύρια ευρώ χρέη, περάσαμε μια τρομερή και φοβερή χρονιά το 2015</w:t>
      </w:r>
      <w:r>
        <w:rPr>
          <w:rFonts w:eastAsia="Times New Roman"/>
          <w:szCs w:val="24"/>
        </w:rPr>
        <w:t>,</w:t>
      </w:r>
      <w:r>
        <w:rPr>
          <w:rFonts w:eastAsia="Times New Roman"/>
          <w:szCs w:val="24"/>
        </w:rPr>
        <w:t xml:space="preserve"> που αυτό το χρέος έφτασε στα 935 εκατομμύρια, το 2016 είχαμε 35 εκατομμύρια θετικό πλεόνασμα</w:t>
      </w:r>
      <w:r>
        <w:rPr>
          <w:rFonts w:eastAsia="Times New Roman"/>
          <w:szCs w:val="24"/>
        </w:rPr>
        <w:t>,</w:t>
      </w:r>
      <w:r>
        <w:rPr>
          <w:rFonts w:eastAsia="Times New Roman"/>
          <w:szCs w:val="24"/>
        </w:rPr>
        <w:t xml:space="preserve"> για πρώτη φορά </w:t>
      </w:r>
      <w:r>
        <w:rPr>
          <w:rFonts w:eastAsia="Times New Roman"/>
          <w:szCs w:val="24"/>
        </w:rPr>
        <w:lastRenderedPageBreak/>
        <w:t>στην ιστορία του υγειονομικού συστήματος της χώρας και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είχαμε 370 εκατομμύρια θετικό πλεόνασμα. Μας κατηγορείτε γι’ αυτό. </w:t>
      </w:r>
    </w:p>
    <w:p w14:paraId="52393419" w14:textId="77777777" w:rsidR="00246891" w:rsidRDefault="00DA5D45">
      <w:pPr>
        <w:spacing w:after="0" w:line="600" w:lineRule="auto"/>
        <w:ind w:firstLine="720"/>
        <w:jc w:val="both"/>
        <w:rPr>
          <w:rFonts w:eastAsia="Times New Roman"/>
          <w:szCs w:val="24"/>
        </w:rPr>
      </w:pPr>
      <w:r>
        <w:rPr>
          <w:rFonts w:eastAsia="Times New Roman"/>
          <w:szCs w:val="24"/>
        </w:rPr>
        <w:t>Δεύτερο</w:t>
      </w:r>
      <w:r>
        <w:rPr>
          <w:rFonts w:eastAsia="Times New Roman"/>
          <w:szCs w:val="24"/>
        </w:rPr>
        <w:t xml:space="preserve">ν, μας κατηγορείτε γιατί μας παραδώσατε μια </w:t>
      </w:r>
      <w:r>
        <w:rPr>
          <w:rFonts w:eastAsia="Times New Roman"/>
          <w:szCs w:val="24"/>
        </w:rPr>
        <w:t>π</w:t>
      </w:r>
      <w:r>
        <w:rPr>
          <w:rFonts w:eastAsia="Times New Roman"/>
          <w:szCs w:val="24"/>
        </w:rPr>
        <w:t>ρωτοβάθμια</w:t>
      </w:r>
      <w:r>
        <w:rPr>
          <w:rFonts w:eastAsia="Times New Roman"/>
          <w:szCs w:val="24"/>
        </w:rPr>
        <w:t>,</w:t>
      </w:r>
      <w:r>
        <w:rPr>
          <w:rFonts w:eastAsia="Times New Roman"/>
          <w:szCs w:val="24"/>
        </w:rPr>
        <w:t xml:space="preserve"> στην οποία ένας προκάτοχός μας Υπουργός</w:t>
      </w:r>
      <w:r>
        <w:rPr>
          <w:rFonts w:eastAsia="Times New Roman"/>
          <w:szCs w:val="24"/>
        </w:rPr>
        <w:t>,</w:t>
      </w:r>
      <w:r>
        <w:rPr>
          <w:rFonts w:eastAsia="Times New Roman"/>
          <w:szCs w:val="24"/>
        </w:rPr>
        <w:t xml:space="preserve"> σε μια εβδομάδα απέλυσε δυόμισι χιλιάδες ανθρώπους, έκλεισε εκατοντάδες δομές σε όλη τη χώρα και παρέδωσε αυτό το κομμάτι, πολύ περισσότερο από πριν, στον ιδι</w:t>
      </w:r>
      <w:r>
        <w:rPr>
          <w:rFonts w:eastAsia="Times New Roman"/>
          <w:szCs w:val="24"/>
        </w:rPr>
        <w:t>ωτικό τομέα.</w:t>
      </w:r>
    </w:p>
    <w:p w14:paraId="5239341A" w14:textId="77777777" w:rsidR="00246891" w:rsidRDefault="00DA5D45">
      <w:pPr>
        <w:spacing w:after="0" w:line="600" w:lineRule="auto"/>
        <w:ind w:firstLine="720"/>
        <w:jc w:val="both"/>
        <w:rPr>
          <w:rFonts w:eastAsia="Times New Roman"/>
          <w:szCs w:val="24"/>
        </w:rPr>
      </w:pPr>
      <w:r>
        <w:rPr>
          <w:rFonts w:eastAsia="Times New Roman"/>
          <w:szCs w:val="24"/>
        </w:rPr>
        <w:t>Εμάς μας κατηγορείτε</w:t>
      </w:r>
      <w:r>
        <w:rPr>
          <w:rFonts w:eastAsia="Times New Roman"/>
          <w:szCs w:val="24"/>
        </w:rPr>
        <w:t>,</w:t>
      </w:r>
      <w:r>
        <w:rPr>
          <w:rFonts w:eastAsia="Times New Roman"/>
          <w:szCs w:val="24"/>
        </w:rPr>
        <w:t xml:space="preserve"> γιατί έχουμε στήσει ήδη τριάντα ΤΟΜΥ, έχουμε ενισχύσει την </w:t>
      </w:r>
      <w:r>
        <w:rPr>
          <w:rFonts w:eastAsia="Times New Roman"/>
          <w:szCs w:val="24"/>
        </w:rPr>
        <w:t>π</w:t>
      </w:r>
      <w:r>
        <w:rPr>
          <w:rFonts w:eastAsia="Times New Roman"/>
          <w:szCs w:val="24"/>
        </w:rPr>
        <w:t xml:space="preserve">ρωτοβάθμια, γιατί έχουμε φέρει </w:t>
      </w:r>
      <w:proofErr w:type="spellStart"/>
      <w:r>
        <w:rPr>
          <w:rFonts w:eastAsia="Times New Roman"/>
          <w:szCs w:val="24"/>
        </w:rPr>
        <w:t>δεκατρεισήμισι</w:t>
      </w:r>
      <w:proofErr w:type="spellEnd"/>
      <w:r>
        <w:rPr>
          <w:rFonts w:eastAsia="Times New Roman"/>
          <w:szCs w:val="24"/>
        </w:rPr>
        <w:t xml:space="preserve"> χιλιάδες άτομα στο σύστημα υγείας και ισορρόπησε από την </w:t>
      </w:r>
      <w:proofErr w:type="spellStart"/>
      <w:r>
        <w:rPr>
          <w:rFonts w:eastAsia="Times New Roman"/>
          <w:szCs w:val="24"/>
        </w:rPr>
        <w:t>αποστελέχωση</w:t>
      </w:r>
      <w:proofErr w:type="spellEnd"/>
      <w:r>
        <w:rPr>
          <w:rFonts w:eastAsia="Times New Roman"/>
          <w:szCs w:val="24"/>
        </w:rPr>
        <w:t>,</w:t>
      </w:r>
      <w:r>
        <w:rPr>
          <w:rFonts w:eastAsia="Times New Roman"/>
          <w:szCs w:val="24"/>
        </w:rPr>
        <w:t xml:space="preserve"> που προξένησαν οι πολιτικές σας το προηγούμε</w:t>
      </w:r>
      <w:r>
        <w:rPr>
          <w:rFonts w:eastAsia="Times New Roman"/>
          <w:szCs w:val="24"/>
        </w:rPr>
        <w:t xml:space="preserve">νο διάστημα.  </w:t>
      </w:r>
    </w:p>
    <w:p w14:paraId="5239341B" w14:textId="77777777" w:rsidR="00246891" w:rsidRDefault="00DA5D45">
      <w:pPr>
        <w:spacing w:after="0" w:line="600" w:lineRule="auto"/>
        <w:ind w:firstLine="720"/>
        <w:jc w:val="both"/>
        <w:rPr>
          <w:rFonts w:eastAsia="Times New Roman"/>
          <w:szCs w:val="24"/>
        </w:rPr>
      </w:pPr>
      <w:r>
        <w:rPr>
          <w:rFonts w:eastAsia="Times New Roman"/>
          <w:szCs w:val="24"/>
        </w:rPr>
        <w:lastRenderedPageBreak/>
        <w:t>Μας κατηγορείτε</w:t>
      </w:r>
      <w:r>
        <w:rPr>
          <w:rFonts w:eastAsia="Times New Roman"/>
          <w:szCs w:val="24"/>
        </w:rPr>
        <w:t>,</w:t>
      </w:r>
      <w:r>
        <w:rPr>
          <w:rFonts w:eastAsia="Times New Roman"/>
          <w:szCs w:val="24"/>
        </w:rPr>
        <w:t xml:space="preserve"> γιατί διαγράψαμε τα χρέη των ανασφάλιστων, που τους είχατε χρεώσει στην εφορία, </w:t>
      </w:r>
      <w:r>
        <w:rPr>
          <w:rFonts w:eastAsia="Times New Roman"/>
          <w:szCs w:val="24"/>
        </w:rPr>
        <w:t xml:space="preserve">ύψους </w:t>
      </w:r>
      <w:r>
        <w:rPr>
          <w:rFonts w:eastAsia="Times New Roman"/>
          <w:szCs w:val="24"/>
        </w:rPr>
        <w:t xml:space="preserve">180 εκατομμύρια ευρώ. Γι’ αυτό μας κατηγορείτε. </w:t>
      </w:r>
    </w:p>
    <w:p w14:paraId="5239341C"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w:t>
      </w:r>
      <w:r>
        <w:rPr>
          <w:rFonts w:eastAsia="Times New Roman"/>
          <w:szCs w:val="24"/>
        </w:rPr>
        <w:t>ΑΝΕΛ</w:t>
      </w:r>
      <w:r>
        <w:rPr>
          <w:rFonts w:eastAsia="Times New Roman"/>
          <w:szCs w:val="24"/>
        </w:rPr>
        <w:t>)</w:t>
      </w:r>
    </w:p>
    <w:p w14:paraId="5239341D" w14:textId="77777777" w:rsidR="00246891" w:rsidRDefault="00DA5D45">
      <w:pPr>
        <w:spacing w:after="0" w:line="600" w:lineRule="auto"/>
        <w:ind w:firstLine="720"/>
        <w:jc w:val="both"/>
        <w:rPr>
          <w:rFonts w:eastAsia="Times New Roman"/>
          <w:szCs w:val="24"/>
        </w:rPr>
      </w:pPr>
      <w:r>
        <w:rPr>
          <w:rFonts w:eastAsia="Times New Roman"/>
          <w:szCs w:val="24"/>
        </w:rPr>
        <w:t>Μας κατηγορείτε γιατί βάλαμε δύ</w:t>
      </w:r>
      <w:r>
        <w:rPr>
          <w:rFonts w:eastAsia="Times New Roman"/>
          <w:szCs w:val="24"/>
        </w:rPr>
        <w:t>ο χιλιάδες τριακόσιους επικουρικούς γιατρούς στο σύστημα υγείας</w:t>
      </w:r>
      <w:r>
        <w:rPr>
          <w:rFonts w:eastAsia="Times New Roman"/>
          <w:szCs w:val="24"/>
        </w:rPr>
        <w:t>,</w:t>
      </w:r>
      <w:r>
        <w:rPr>
          <w:rFonts w:eastAsia="Times New Roman"/>
          <w:szCs w:val="24"/>
        </w:rPr>
        <w:t xml:space="preserve"> </w:t>
      </w:r>
      <w:r>
        <w:rPr>
          <w:rFonts w:eastAsia="Times New Roman"/>
          <w:szCs w:val="24"/>
        </w:rPr>
        <w:t>ως</w:t>
      </w:r>
      <w:r>
        <w:rPr>
          <w:rFonts w:eastAsia="Times New Roman"/>
          <w:szCs w:val="24"/>
        </w:rPr>
        <w:t xml:space="preserve"> άμεση λύση κι έχουμε προκηρύξει άλλες δύο χιλιάδες επτακόσιες εξήντα μόνιμες θέσεις, προκειμένου να μπορέσει το </w:t>
      </w:r>
      <w:r>
        <w:rPr>
          <w:rFonts w:eastAsia="Times New Roman"/>
          <w:szCs w:val="24"/>
        </w:rPr>
        <w:t xml:space="preserve">σύστημα </w:t>
      </w:r>
      <w:r>
        <w:rPr>
          <w:rFonts w:eastAsia="Times New Roman"/>
          <w:szCs w:val="24"/>
        </w:rPr>
        <w:t>να στηριχθεί στα πόδια του και να αναπτυχθεί.</w:t>
      </w:r>
    </w:p>
    <w:p w14:paraId="5239341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γιατί μέσα στα </w:t>
      </w:r>
      <w:proofErr w:type="spellStart"/>
      <w:r>
        <w:rPr>
          <w:rFonts w:eastAsia="Times New Roman" w:cs="Times New Roman"/>
          <w:szCs w:val="24"/>
        </w:rPr>
        <w:t>μνημονιακά</w:t>
      </w:r>
      <w:proofErr w:type="spellEnd"/>
      <w:r>
        <w:rPr>
          <w:rFonts w:eastAsia="Times New Roman" w:cs="Times New Roman"/>
          <w:szCs w:val="24"/>
        </w:rPr>
        <w:t xml:space="preserve"> πλαίσια αυξήσαμε κατά 55 εκατομμύρια ευρώ τη χρηματοδότηση των νοσοκομείων για πληρωμή εφημεριών και υπερωριών, από τα 297 εκατομμύρια που </w:t>
      </w:r>
      <w:r>
        <w:rPr>
          <w:rFonts w:eastAsia="Times New Roman" w:cs="Times New Roman"/>
          <w:szCs w:val="24"/>
        </w:rPr>
        <w:lastRenderedPageBreak/>
        <w:t xml:space="preserve">το παραλάβαμε στα 355 φέτος, χωρίς να υπολογίζω τα 60 εκατομμύρια ευρώ </w:t>
      </w:r>
      <w:r>
        <w:rPr>
          <w:rFonts w:eastAsia="Times New Roman" w:cs="Times New Roman"/>
          <w:szCs w:val="24"/>
        </w:rPr>
        <w:t>περ</w:t>
      </w:r>
      <w:r>
        <w:rPr>
          <w:rFonts w:eastAsia="Times New Roman" w:cs="Times New Roman"/>
          <w:szCs w:val="24"/>
        </w:rPr>
        <w:t>ίπου,</w:t>
      </w:r>
      <w:r>
        <w:rPr>
          <w:rFonts w:eastAsia="Times New Roman" w:cs="Times New Roman"/>
          <w:szCs w:val="24"/>
        </w:rPr>
        <w:t xml:space="preserve"> που πληρώσαμε στους συναδέλφους, γιατρούς και λοιπό προσωπικό, σε απλήρωτες εφημερίες και υπερωρίες που έγιναν, επειδή αυτοί οι άνθρωποι έβαλαν πλάτη να σταθεί το σύστημα όρθιο</w:t>
      </w:r>
      <w:r>
        <w:rPr>
          <w:rFonts w:eastAsia="Times New Roman" w:cs="Times New Roman"/>
          <w:szCs w:val="24"/>
        </w:rPr>
        <w:t>,</w:t>
      </w:r>
      <w:r>
        <w:rPr>
          <w:rFonts w:eastAsia="Times New Roman" w:cs="Times New Roman"/>
          <w:szCs w:val="24"/>
        </w:rPr>
        <w:t xml:space="preserve"> στα δικά σας χρόνια διακυβέρνησης και που τότε δεν τους πληρώνατε.</w:t>
      </w:r>
    </w:p>
    <w:p w14:paraId="5239341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w:t>
      </w:r>
      <w:r>
        <w:rPr>
          <w:rFonts w:eastAsia="Times New Roman" w:cs="Times New Roman"/>
          <w:szCs w:val="24"/>
        </w:rPr>
        <w:t>ατηγορείτε, γιατί επαναφέραμε και αυξήσαμε το επίδομα άγονου αγροτικού -δίνουμε με μισθό το επίδομα και σε οπλίτες γιατρούς- σε τετρακόσια αγροτικά ιατρεία στη χώρα και αυτή τη στιγμή νησιά και ορεινές περιοχές</w:t>
      </w:r>
      <w:r>
        <w:rPr>
          <w:rFonts w:eastAsia="Times New Roman" w:cs="Times New Roman"/>
          <w:szCs w:val="24"/>
        </w:rPr>
        <w:t>,</w:t>
      </w:r>
      <w:r>
        <w:rPr>
          <w:rFonts w:eastAsia="Times New Roman" w:cs="Times New Roman"/>
          <w:szCs w:val="24"/>
        </w:rPr>
        <w:t xml:space="preserve"> που είχαν να δουν χρόνια γιατρό, τώρα έχουν </w:t>
      </w:r>
      <w:r>
        <w:rPr>
          <w:rFonts w:eastAsia="Times New Roman" w:cs="Times New Roman"/>
          <w:szCs w:val="24"/>
        </w:rPr>
        <w:t xml:space="preserve">έναν και δύο γιατρούς. </w:t>
      </w:r>
      <w:r>
        <w:rPr>
          <w:rFonts w:eastAsia="Times New Roman" w:cs="Times New Roman"/>
          <w:szCs w:val="24"/>
        </w:rPr>
        <w:t>Μ</w:t>
      </w:r>
      <w:r>
        <w:rPr>
          <w:rFonts w:eastAsia="Times New Roman" w:cs="Times New Roman"/>
          <w:szCs w:val="24"/>
        </w:rPr>
        <w:t>ιλάω για τα Ψαρρά, μιλάω για την Τήλο, μιλάω για τη Γαύδο, μιλάω για τα Αντικύθηρα και για πάρα πολλές ορεινές περιοχές σ’ αυτή τη χώρα. Μας κατηγορείτε γι’ αυτό.</w:t>
      </w:r>
    </w:p>
    <w:p w14:paraId="5239342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Μας κατηγορείτε, γιατί πήραμε έναν διαγωνισμό</w:t>
      </w:r>
      <w:r>
        <w:rPr>
          <w:rFonts w:eastAsia="Times New Roman" w:cs="Times New Roman"/>
          <w:szCs w:val="24"/>
        </w:rPr>
        <w:t>,</w:t>
      </w:r>
      <w:r>
        <w:rPr>
          <w:rFonts w:eastAsia="Times New Roman" w:cs="Times New Roman"/>
          <w:szCs w:val="24"/>
        </w:rPr>
        <w:t xml:space="preserve"> που από το 2007 τον ολ</w:t>
      </w:r>
      <w:r>
        <w:rPr>
          <w:rFonts w:eastAsia="Times New Roman" w:cs="Times New Roman"/>
          <w:szCs w:val="24"/>
        </w:rPr>
        <w:t xml:space="preserve">οκληρώσαμε μέσα σε δυόμισι μήνες, τον Οκτώβρη με Δεκέμβρη του </w:t>
      </w:r>
      <w:r>
        <w:rPr>
          <w:rFonts w:eastAsia="Times New Roman" w:cs="Times New Roman"/>
          <w:szCs w:val="24"/>
        </w:rPr>
        <w:t>20</w:t>
      </w:r>
      <w:r>
        <w:rPr>
          <w:rFonts w:eastAsia="Times New Roman" w:cs="Times New Roman"/>
          <w:szCs w:val="24"/>
        </w:rPr>
        <w:t>15, για να προλάβουμε τη χρηματοδότηση, και το ΕΚΑΒ προμηθεύτηκε ενενήντα ασθενοφόρα, γιατί εσείς από το 2007 έως το 2014 δεν μπορούσατε να το ολοκληρώσετε, γιατί δεν τα έβρισκαν στις μίζες αυ</w:t>
      </w:r>
      <w:r>
        <w:rPr>
          <w:rFonts w:eastAsia="Times New Roman" w:cs="Times New Roman"/>
          <w:szCs w:val="24"/>
        </w:rPr>
        <w:t>τοί</w:t>
      </w:r>
      <w:r>
        <w:rPr>
          <w:rFonts w:eastAsia="Times New Roman" w:cs="Times New Roman"/>
          <w:szCs w:val="24"/>
        </w:rPr>
        <w:t>,</w:t>
      </w:r>
      <w:r>
        <w:rPr>
          <w:rFonts w:eastAsia="Times New Roman" w:cs="Times New Roman"/>
          <w:szCs w:val="24"/>
        </w:rPr>
        <w:t xml:space="preserve"> που είχατε βάλει από κάτω. </w:t>
      </w:r>
      <w:r>
        <w:rPr>
          <w:rFonts w:eastAsia="Times New Roman" w:cs="Times New Roman"/>
          <w:szCs w:val="24"/>
        </w:rPr>
        <w:t>Μ</w:t>
      </w:r>
      <w:r>
        <w:rPr>
          <w:rFonts w:eastAsia="Times New Roman" w:cs="Times New Roman"/>
          <w:szCs w:val="24"/>
        </w:rPr>
        <w:t xml:space="preserve">ας κατηγορείτε γι’ αυτό. Αλλά αυτή τη στιγμή, αυτά τα ασθενοφόρα κυκλοφορούν στην Ελλάδα. </w:t>
      </w:r>
    </w:p>
    <w:p w14:paraId="5239342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γιατί σε λιγότερο από χρόνο από την ανακοίνωσή της, ήδη εκατό από τα </w:t>
      </w:r>
      <w:proofErr w:type="spellStart"/>
      <w:r>
        <w:rPr>
          <w:rFonts w:eastAsia="Times New Roman" w:cs="Times New Roman"/>
          <w:szCs w:val="24"/>
        </w:rPr>
        <w:t>εκατόν</w:t>
      </w:r>
      <w:proofErr w:type="spellEnd"/>
      <w:r>
        <w:rPr>
          <w:rFonts w:eastAsia="Times New Roman" w:cs="Times New Roman"/>
          <w:szCs w:val="24"/>
        </w:rPr>
        <w:t xml:space="preserve"> σαράντα τρία ασθενοφόρα της δωρεάς του </w:t>
      </w:r>
      <w:r>
        <w:rPr>
          <w:rFonts w:eastAsia="Times New Roman" w:cs="Times New Roman"/>
          <w:szCs w:val="24"/>
        </w:rPr>
        <w:t>Νιάρχου έχουν παραδοθεί, έχουν πάει στις θέσεις τους και έχουν ενισχύσει τον στόλο του ΕΚΑΒ.</w:t>
      </w:r>
    </w:p>
    <w:p w14:paraId="5239342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κατηγορείτε, γιατί ένα αίτημα των </w:t>
      </w:r>
      <w:proofErr w:type="spellStart"/>
      <w:r>
        <w:rPr>
          <w:rFonts w:eastAsia="Times New Roman" w:cs="Times New Roman"/>
          <w:szCs w:val="24"/>
        </w:rPr>
        <w:t>Κυκλαδιτών</w:t>
      </w:r>
      <w:proofErr w:type="spellEnd"/>
      <w:r>
        <w:rPr>
          <w:rFonts w:eastAsia="Times New Roman" w:cs="Times New Roman"/>
          <w:szCs w:val="24"/>
        </w:rPr>
        <w:t xml:space="preserve"> </w:t>
      </w:r>
      <w:r>
        <w:rPr>
          <w:rFonts w:eastAsia="Times New Roman" w:cs="Times New Roman"/>
          <w:szCs w:val="24"/>
        </w:rPr>
        <w:t xml:space="preserve">επί </w:t>
      </w:r>
      <w:r>
        <w:rPr>
          <w:rFonts w:eastAsia="Times New Roman" w:cs="Times New Roman"/>
          <w:szCs w:val="24"/>
        </w:rPr>
        <w:t xml:space="preserve">σαράντα χρόνια, να φτιάξουμε σταθμό </w:t>
      </w:r>
      <w:proofErr w:type="spellStart"/>
      <w:r>
        <w:rPr>
          <w:rFonts w:eastAsia="Times New Roman" w:cs="Times New Roman"/>
          <w:szCs w:val="24"/>
        </w:rPr>
        <w:t>αεροδιακομιδών</w:t>
      </w:r>
      <w:proofErr w:type="spellEnd"/>
      <w:r>
        <w:rPr>
          <w:rFonts w:eastAsia="Times New Roman" w:cs="Times New Roman"/>
          <w:szCs w:val="24"/>
        </w:rPr>
        <w:t xml:space="preserve"> στη Σύρο</w:t>
      </w:r>
      <w:r>
        <w:rPr>
          <w:rFonts w:eastAsia="Times New Roman" w:cs="Times New Roman"/>
          <w:szCs w:val="24"/>
        </w:rPr>
        <w:t>,</w:t>
      </w:r>
      <w:r>
        <w:rPr>
          <w:rFonts w:eastAsia="Times New Roman" w:cs="Times New Roman"/>
          <w:szCs w:val="24"/>
        </w:rPr>
        <w:t xml:space="preserve"> που έχει μειώσει στο μισό τον χρόνο ανταπόκρισης,</w:t>
      </w:r>
      <w:r>
        <w:rPr>
          <w:rFonts w:eastAsia="Times New Roman" w:cs="Times New Roman"/>
          <w:szCs w:val="24"/>
        </w:rPr>
        <w:t xml:space="preserve"> έγινε και λειτουργεί ήδη ενάμιση χρόνο και έχουν μειωθεί τα έσοδα από κάτι </w:t>
      </w:r>
      <w:proofErr w:type="spellStart"/>
      <w:r>
        <w:rPr>
          <w:rFonts w:eastAsia="Times New Roman" w:cs="Times New Roman"/>
          <w:szCs w:val="24"/>
        </w:rPr>
        <w:t>καϊκτζήδες</w:t>
      </w:r>
      <w:proofErr w:type="spellEnd"/>
      <w:r>
        <w:rPr>
          <w:rFonts w:eastAsia="Times New Roman" w:cs="Times New Roman"/>
          <w:szCs w:val="24"/>
        </w:rPr>
        <w:t xml:space="preserve"> εκεί γύρω-γύρω, </w:t>
      </w:r>
      <w:r>
        <w:rPr>
          <w:rFonts w:eastAsia="Times New Roman" w:cs="Times New Roman"/>
          <w:szCs w:val="24"/>
        </w:rPr>
        <w:t>που</w:t>
      </w:r>
      <w:r>
        <w:rPr>
          <w:rFonts w:eastAsia="Times New Roman" w:cs="Times New Roman"/>
          <w:szCs w:val="24"/>
        </w:rPr>
        <w:t xml:space="preserve"> βυσσοδομούσαν στον ανθρώπινο πόνο και τα οποία τα πληρώνατε από τους προϋπολογισμούς του ΕΚΑΒ.</w:t>
      </w:r>
    </w:p>
    <w:p w14:paraId="5239342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γιατί αυξήσαμε 13 εκατομμύρια ευρώ το</w:t>
      </w:r>
      <w:r>
        <w:rPr>
          <w:rFonts w:eastAsia="Times New Roman" w:cs="Times New Roman"/>
          <w:szCs w:val="24"/>
        </w:rPr>
        <w:t>ν προϋπολογισμό του ΕΚΑΒ, μέσα από μεταφορά πόρων από τον ΕΟΠΥΥ προς αυτό, και ξεπληρώνουμε 48 εκατομμύρια χρέη</w:t>
      </w:r>
      <w:r>
        <w:rPr>
          <w:rFonts w:eastAsia="Times New Roman" w:cs="Times New Roman"/>
          <w:szCs w:val="24"/>
        </w:rPr>
        <w:t>,</w:t>
      </w:r>
      <w:r>
        <w:rPr>
          <w:rFonts w:eastAsia="Times New Roman" w:cs="Times New Roman"/>
          <w:szCs w:val="24"/>
        </w:rPr>
        <w:t xml:space="preserve"> που είχατε δημιουργήσει εσείς, ΠΑΣΟΚ και Νέα Δημοκρατία. Το σύνολό του ήταν περίπου 95 εκατομμύρια και σε συμφωνία με το Εθνικής Άμυνας θα δώσο</w:t>
      </w:r>
      <w:r>
        <w:rPr>
          <w:rFonts w:eastAsia="Times New Roman" w:cs="Times New Roman"/>
          <w:szCs w:val="24"/>
        </w:rPr>
        <w:t>υμε 48</w:t>
      </w:r>
      <w:r>
        <w:rPr>
          <w:rFonts w:eastAsia="Times New Roman" w:cs="Times New Roman"/>
          <w:szCs w:val="24"/>
        </w:rPr>
        <w:t xml:space="preserve"> εκατομμύρια</w:t>
      </w:r>
      <w:r>
        <w:rPr>
          <w:rFonts w:eastAsia="Times New Roman" w:cs="Times New Roman"/>
          <w:szCs w:val="24"/>
        </w:rPr>
        <w:t>, για να τελειώσει αυτή η ιστορία. Ήδη έχουν δοθεί 26</w:t>
      </w:r>
      <w:r>
        <w:rPr>
          <w:rFonts w:eastAsia="Times New Roman" w:cs="Times New Roman"/>
          <w:szCs w:val="24"/>
        </w:rPr>
        <w:t xml:space="preserve"> εκατομμύρια</w:t>
      </w:r>
      <w:r>
        <w:rPr>
          <w:rFonts w:eastAsia="Times New Roman" w:cs="Times New Roman"/>
          <w:szCs w:val="24"/>
        </w:rPr>
        <w:t>.</w:t>
      </w:r>
    </w:p>
    <w:p w14:paraId="5239342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Μας κατηγορείτε, γιατί φτιάξαμε πολλούς τομείς του ΕΚΑΒ</w:t>
      </w:r>
      <w:r>
        <w:rPr>
          <w:rFonts w:eastAsia="Times New Roman" w:cs="Times New Roman"/>
          <w:szCs w:val="24"/>
        </w:rPr>
        <w:t>,</w:t>
      </w:r>
      <w:r>
        <w:rPr>
          <w:rFonts w:eastAsia="Times New Roman" w:cs="Times New Roman"/>
          <w:szCs w:val="24"/>
        </w:rPr>
        <w:t xml:space="preserve"> σε πάρα πολλές περιοχές της χώρας, με τελευταίο αυτόν της Θάσου, ενισχύοντας το αίσθημα ασφάλειας των πολιτών μας </w:t>
      </w:r>
      <w:r>
        <w:rPr>
          <w:rFonts w:eastAsia="Times New Roman" w:cs="Times New Roman"/>
          <w:szCs w:val="24"/>
        </w:rPr>
        <w:t xml:space="preserve">εκεί και όλων των επισκεπτών, αποτελώντας ένα βασικό αναπτυξιακό μέτρο σε όλη τη διαδικασία της χώρας, της καινούργιας χώρας που φτιάχνουμε. </w:t>
      </w:r>
    </w:p>
    <w:p w14:paraId="5239342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και έχετε κάνει «νυν υπέρ πάντων </w:t>
      </w:r>
      <w:r>
        <w:rPr>
          <w:rFonts w:eastAsia="Times New Roman" w:cs="Times New Roman"/>
          <w:szCs w:val="24"/>
        </w:rPr>
        <w:t xml:space="preserve">ο </w:t>
      </w:r>
      <w:r>
        <w:rPr>
          <w:rFonts w:eastAsia="Times New Roman" w:cs="Times New Roman"/>
          <w:szCs w:val="24"/>
        </w:rPr>
        <w:t xml:space="preserve">αγών» εσείς και κάποιοι άλλοι, επειδή διώξαμε τους εργολάβους </w:t>
      </w:r>
      <w:r>
        <w:rPr>
          <w:rFonts w:eastAsia="Times New Roman" w:cs="Times New Roman"/>
          <w:szCs w:val="24"/>
        </w:rPr>
        <w:t xml:space="preserve">από τα νοσοκομεία. </w:t>
      </w:r>
      <w:r>
        <w:rPr>
          <w:rFonts w:eastAsia="Times New Roman" w:cs="Times New Roman"/>
          <w:szCs w:val="24"/>
        </w:rPr>
        <w:t>Σ</w:t>
      </w:r>
      <w:r>
        <w:rPr>
          <w:rFonts w:eastAsia="Times New Roman" w:cs="Times New Roman"/>
          <w:szCs w:val="24"/>
        </w:rPr>
        <w:t xml:space="preserve">ε εβδομήντα μέχρι στιγμής. Και θα τους είχαμε διώξει όλους, αν το </w:t>
      </w:r>
      <w:proofErr w:type="spellStart"/>
      <w:r>
        <w:rPr>
          <w:rFonts w:eastAsia="Times New Roman" w:cs="Times New Roman"/>
          <w:szCs w:val="24"/>
        </w:rPr>
        <w:t>ΣτΕ</w:t>
      </w:r>
      <w:proofErr w:type="spellEnd"/>
      <w:r>
        <w:rPr>
          <w:rFonts w:eastAsia="Times New Roman" w:cs="Times New Roman"/>
          <w:szCs w:val="24"/>
        </w:rPr>
        <w:t xml:space="preserve"> δεν έριχνε τον πρώτο νόμο και αν μια σειρά από δικαστές δεν έβγαζαν αποφάσεις ότι με αυτό που κάνουμε</w:t>
      </w:r>
      <w:r>
        <w:rPr>
          <w:rFonts w:eastAsia="Times New Roman" w:cs="Times New Roman"/>
          <w:szCs w:val="24"/>
        </w:rPr>
        <w:t xml:space="preserve"> -</w:t>
      </w:r>
      <w:r>
        <w:rPr>
          <w:rFonts w:eastAsia="Times New Roman" w:cs="Times New Roman"/>
          <w:szCs w:val="24"/>
        </w:rPr>
        <w:t>το οποίο δίνει 300 με 400 ευρώ παραπάνω σε εργαζόμενους και εξο</w:t>
      </w:r>
      <w:r>
        <w:rPr>
          <w:rFonts w:eastAsia="Times New Roman" w:cs="Times New Roman"/>
          <w:szCs w:val="24"/>
        </w:rPr>
        <w:t>ικονομεί 25% με 30% τον χρόνο για κάθε νοσοκομείο</w:t>
      </w:r>
      <w:r>
        <w:rPr>
          <w:rFonts w:eastAsia="Times New Roman" w:cs="Times New Roman"/>
          <w:szCs w:val="24"/>
        </w:rPr>
        <w:t>,</w:t>
      </w:r>
      <w:r>
        <w:rPr>
          <w:rFonts w:eastAsia="Times New Roman" w:cs="Times New Roman"/>
          <w:szCs w:val="24"/>
        </w:rPr>
        <w:t xml:space="preserve"> που το κάνει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υπονομεύουμε το κέρδος του ιδιωτικού τομέα. Μας κατηγορείτε γι’ αυτό. Το ξέρουμε.</w:t>
      </w:r>
    </w:p>
    <w:p w14:paraId="5239342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γιατί γλιτώσαμε μόνο από την 1η και 2η Υγειονομική Περιφέρεια γύρω στα 5 εκατομμύρια ευ</w:t>
      </w:r>
      <w:r>
        <w:rPr>
          <w:rFonts w:eastAsia="Times New Roman" w:cs="Times New Roman"/>
          <w:szCs w:val="24"/>
        </w:rPr>
        <w:t>ρώ νοίκια</w:t>
      </w:r>
      <w:r>
        <w:rPr>
          <w:rFonts w:eastAsia="Times New Roman" w:cs="Times New Roman"/>
          <w:szCs w:val="24"/>
        </w:rPr>
        <w:t>,</w:t>
      </w:r>
      <w:r>
        <w:rPr>
          <w:rFonts w:eastAsia="Times New Roman" w:cs="Times New Roman"/>
          <w:szCs w:val="24"/>
        </w:rPr>
        <w:t xml:space="preserve"> από κτήρια που νοίκιαζαν αυτές οι </w:t>
      </w:r>
      <w:r>
        <w:rPr>
          <w:rFonts w:eastAsia="Times New Roman" w:cs="Times New Roman"/>
          <w:szCs w:val="24"/>
        </w:rPr>
        <w:t>υ</w:t>
      </w:r>
      <w:r>
        <w:rPr>
          <w:rFonts w:eastAsia="Times New Roman" w:cs="Times New Roman"/>
          <w:szCs w:val="24"/>
        </w:rPr>
        <w:t>πηρεσίες, γιατί μεταφερθήκαμε σε κτήρια</w:t>
      </w:r>
      <w:r>
        <w:rPr>
          <w:rFonts w:eastAsia="Times New Roman" w:cs="Times New Roman"/>
          <w:szCs w:val="24"/>
        </w:rPr>
        <w:t>,</w:t>
      </w:r>
      <w:r>
        <w:rPr>
          <w:rFonts w:eastAsia="Times New Roman" w:cs="Times New Roman"/>
          <w:szCs w:val="24"/>
        </w:rPr>
        <w:t xml:space="preserve"> που υπήρχαν και ήταν άδεια. Είναι 5 εκατομμύρια ευρώ αυτά.</w:t>
      </w:r>
    </w:p>
    <w:p w14:paraId="5239342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γιατί ολοκληρώσαμε τον ορολογικό έλεγχο του αίματος και εκεί που δίναμε 26 εκατομμύρια ευρώ, </w:t>
      </w:r>
      <w:r>
        <w:rPr>
          <w:rFonts w:eastAsia="Times New Roman" w:cs="Times New Roman"/>
          <w:szCs w:val="24"/>
        </w:rPr>
        <w:t xml:space="preserve">κάνουμε την ίδια δουλειά με 4.800.000 ευρώ. Είναι βαριές κατηγορίες αυτές. </w:t>
      </w:r>
    </w:p>
    <w:p w14:paraId="5239342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γιατί δώσαμε το 2016 6,5 εκατομμύρια ευρώ από το αποθεματικό του Υπουργείου Υγείας. Το 2017 δώσαμε 12 εκατομμύρια ευρώ από το αποθεματικό του Υπουργείου Υγείας. Το</w:t>
      </w:r>
      <w:r>
        <w:rPr>
          <w:rFonts w:eastAsia="Times New Roman" w:cs="Times New Roman"/>
          <w:szCs w:val="24"/>
        </w:rPr>
        <w:t xml:space="preserve"> </w:t>
      </w:r>
      <w:r>
        <w:rPr>
          <w:rFonts w:eastAsia="Times New Roman" w:cs="Times New Roman"/>
          <w:szCs w:val="24"/>
        </w:rPr>
        <w:lastRenderedPageBreak/>
        <w:t>2016 δώσαμε 4 εκατομμύρια ευρώ από το Πρόγραμμα Δημοσίων Επενδύσεων, γιατί τότε το πήραμε χαμπάρι. Το 2017 δώσαμε 13 εκατομμύρια ευρώ. Το 2018 ήδη έχουμε δεσμεύσει πάνω από 10 εκατομμύρια ευρώ από το Πρόγραμμα Δημοσίων Επενδύσεων του Υπουργείου Υγείας για</w:t>
      </w:r>
      <w:r>
        <w:rPr>
          <w:rFonts w:eastAsia="Times New Roman" w:cs="Times New Roman"/>
          <w:szCs w:val="24"/>
        </w:rPr>
        <w:t xml:space="preserve"> έργα υποδομών και αγορά νέου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στα δημόσια νοσοκομεία.</w:t>
      </w:r>
    </w:p>
    <w:p w14:paraId="52393429" w14:textId="77777777" w:rsidR="00246891" w:rsidRDefault="00DA5D45">
      <w:pPr>
        <w:spacing w:after="0" w:line="600" w:lineRule="auto"/>
        <w:ind w:firstLine="720"/>
        <w:jc w:val="both"/>
        <w:rPr>
          <w:rFonts w:eastAsia="Times New Roman"/>
          <w:szCs w:val="24"/>
        </w:rPr>
      </w:pPr>
      <w:r>
        <w:rPr>
          <w:rFonts w:eastAsia="Times New Roman"/>
          <w:szCs w:val="24"/>
        </w:rPr>
        <w:t>Είναι χρήματα τα οποία τα κάνατε «κόλλυβα» τα προηγούμενα χρόνια: Χρηματοδοτούσατε κάτι μελέτες, δίνατε κάτι εφάπαξ, δίνατε κάτι μισθούς σε ανθρώπους που μεταφέρατε από άλλους φορείς στο Υπουργείο κ.λπ.. Το ξέρω ότι μας κατηγορείτε γι’ αυτό, γιατί είναι έν</w:t>
      </w:r>
      <w:r>
        <w:rPr>
          <w:rFonts w:eastAsia="Times New Roman"/>
          <w:szCs w:val="24"/>
        </w:rPr>
        <w:t xml:space="preserve">α άλλο δείγμα διακυβέρνησης. </w:t>
      </w:r>
    </w:p>
    <w:p w14:paraId="5239342A"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Μας κατηγορείτε, γιατί για πρώτη φορά νομοθετήσαμε και το εφαρμόζ</w:t>
      </w:r>
      <w:r>
        <w:rPr>
          <w:rFonts w:eastAsia="Times New Roman"/>
          <w:szCs w:val="24"/>
        </w:rPr>
        <w:t>ουμε</w:t>
      </w:r>
      <w:r>
        <w:rPr>
          <w:rFonts w:eastAsia="Times New Roman"/>
          <w:szCs w:val="24"/>
        </w:rPr>
        <w:t xml:space="preserve"> να μπορούν οι περιφέρειες από ίδιους πόρους να </w:t>
      </w:r>
      <w:r>
        <w:rPr>
          <w:rFonts w:eastAsia="Times New Roman"/>
          <w:szCs w:val="24"/>
        </w:rPr>
        <w:lastRenderedPageBreak/>
        <w:t xml:space="preserve">χρηματοδοτούν τέτοιους διαγωνισμούς, όπως τα 40 εκατομμύρια ευρώ από την Περιφέρεια Αττικής, από την </w:t>
      </w:r>
      <w:r>
        <w:rPr>
          <w:rFonts w:eastAsia="Times New Roman"/>
          <w:szCs w:val="24"/>
        </w:rPr>
        <w:t xml:space="preserve">κ. </w:t>
      </w:r>
      <w:r>
        <w:rPr>
          <w:rFonts w:eastAsia="Times New Roman"/>
          <w:szCs w:val="24"/>
        </w:rPr>
        <w:t>Δούρο</w:t>
      </w:r>
      <w:r>
        <w:rPr>
          <w:rFonts w:eastAsia="Times New Roman"/>
          <w:szCs w:val="24"/>
        </w:rPr>
        <w:t>υ, που βγαίνει τις επόμενες μέρες, παρά το λυσσώδη πόλεμο</w:t>
      </w:r>
      <w:r>
        <w:rPr>
          <w:rFonts w:eastAsia="Times New Roman"/>
          <w:szCs w:val="24"/>
        </w:rPr>
        <w:t>,</w:t>
      </w:r>
      <w:r>
        <w:rPr>
          <w:rFonts w:eastAsia="Times New Roman"/>
          <w:szCs w:val="24"/>
        </w:rPr>
        <w:t xml:space="preserve"> που έγινε</w:t>
      </w:r>
      <w:r>
        <w:rPr>
          <w:rFonts w:eastAsia="Times New Roman"/>
          <w:szCs w:val="24"/>
        </w:rPr>
        <w:t>,</w:t>
      </w:r>
      <w:r>
        <w:rPr>
          <w:rFonts w:eastAsia="Times New Roman"/>
          <w:szCs w:val="24"/>
        </w:rPr>
        <w:t xml:space="preserve"> για να μην υλοποιηθεί αυτός ο διαγωνισμός και αντίστοιχα από την Περιφέρεια Δυτικής Μακεδονίας με περίπου άλλα 2,5 εκατομμύρια. Όχι από ΕΣΠΑ, αλλά από ίδιους πόρους χρηματοδοτούν και ενι</w:t>
      </w:r>
      <w:r>
        <w:rPr>
          <w:rFonts w:eastAsia="Times New Roman"/>
          <w:szCs w:val="24"/>
        </w:rPr>
        <w:t>σχύουν το Σύστημα Υγείας.</w:t>
      </w:r>
    </w:p>
    <w:p w14:paraId="5239342B"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Μας κατηγορείτε, γιατί ανοίξαμε το Νοσοκομείο Σαντορίνης, το οποίο ήταν έτοιμο από το 2009, αλλά είχατε ετοιμαστεί να το πουλήσετε</w:t>
      </w:r>
      <w:r>
        <w:rPr>
          <w:rFonts w:eastAsia="Times New Roman"/>
          <w:szCs w:val="24"/>
        </w:rPr>
        <w:t>,</w:t>
      </w:r>
      <w:r>
        <w:rPr>
          <w:rFonts w:eastAsia="Times New Roman"/>
          <w:szCs w:val="24"/>
        </w:rPr>
        <w:t xml:space="preserve"> για να γίνει ξενοδοχείο και </w:t>
      </w:r>
      <w:r>
        <w:rPr>
          <w:rFonts w:eastAsia="Times New Roman"/>
          <w:szCs w:val="24"/>
          <w:lang w:val="en-US"/>
        </w:rPr>
        <w:t>SPA</w:t>
      </w:r>
      <w:r>
        <w:rPr>
          <w:rFonts w:eastAsia="Times New Roman"/>
          <w:szCs w:val="24"/>
        </w:rPr>
        <w:t>. Όμως, αυτήν τη στιγμή λειτουργεί και έχει μειώσει τον τζίρο του δ</w:t>
      </w:r>
      <w:r>
        <w:rPr>
          <w:rFonts w:eastAsia="Times New Roman"/>
          <w:szCs w:val="24"/>
        </w:rPr>
        <w:t xml:space="preserve">ιπλανού μαγαζιού πάνω από 60%. Πρόκειται για ένα μαγαζί, το οποίο φτιάχτηκε από τον ιδιοκτήτη μιας μεγάλης κλινικής στην Αθήνα, που ήταν μέλος της </w:t>
      </w:r>
      <w:r>
        <w:rPr>
          <w:rFonts w:eastAsia="Times New Roman"/>
          <w:szCs w:val="24"/>
        </w:rPr>
        <w:lastRenderedPageBreak/>
        <w:t>Κεντρικής Επιτροπής του ΠΑΣΟΚ, που είχε δανειοδοτηθεί από τον κ. Λάμπρου από την Αγροτική</w:t>
      </w:r>
      <w:r>
        <w:rPr>
          <w:rFonts w:eastAsia="Times New Roman"/>
          <w:szCs w:val="24"/>
        </w:rPr>
        <w:t>,</w:t>
      </w:r>
      <w:r>
        <w:rPr>
          <w:rFonts w:eastAsia="Times New Roman"/>
          <w:szCs w:val="24"/>
        </w:rPr>
        <w:t xml:space="preserve"> την περίοδο του Χρ</w:t>
      </w:r>
      <w:r>
        <w:rPr>
          <w:rFonts w:eastAsia="Times New Roman"/>
          <w:szCs w:val="24"/>
        </w:rPr>
        <w:t>ηματιστηρίου. Έφτιαξε, λοιπόν, αυτήν την κλινική, αγόρασε αυτό το μαγαζί εκεί κάτω και κάθε χρόνο έκανε τεράστιους τζίρους, γιατί δεν άνοιγε το νοσοκομείο. Και το ανοίξαμε και λειτουργεί και έχει και αξονικό και κάνει χειρουργεία και κάνει τα πάντα και καλ</w:t>
      </w:r>
      <w:r>
        <w:rPr>
          <w:rFonts w:eastAsia="Times New Roman"/>
          <w:szCs w:val="24"/>
        </w:rPr>
        <w:t>ύπτει το νησί. Και βρήκατε ότι αυτός που στείλαμε τώρα διοικητή είχε –λέει- βουλκανιζατέρ. Και βγάζετε αυτά τα σαπισμένα μέσα, τα οποία σας στηρίζουν και που θα πω μετά για τι άλλα μας κατηγορείτε. Πρόκειται για έναν μηχανολόγο-μηχανικό, που είχε βάλει πλά</w:t>
      </w:r>
      <w:r>
        <w:rPr>
          <w:rFonts w:eastAsia="Times New Roman"/>
          <w:szCs w:val="24"/>
        </w:rPr>
        <w:t>τη στο να ανοίξει το νοσοκομείο, που ξέρει πάρα πολύ καλά όλες τις δομές στο Αιγαίο και ο οποίος πάει για να ανεβάσει παραπάνω τη λειτουργία του</w:t>
      </w:r>
      <w:r>
        <w:rPr>
          <w:rFonts w:eastAsia="Times New Roman"/>
          <w:szCs w:val="24"/>
        </w:rPr>
        <w:t>. Γ</w:t>
      </w:r>
      <w:r>
        <w:rPr>
          <w:rFonts w:eastAsia="Times New Roman"/>
          <w:szCs w:val="24"/>
        </w:rPr>
        <w:t>ιατί τέτοια κάνατε.</w:t>
      </w:r>
    </w:p>
    <w:p w14:paraId="5239342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 xml:space="preserve">Μας κατηγορείτε γιατί σπάσαμε το απόστημα και έχει χυθεί όλο το πύον από την </w:t>
      </w:r>
      <w:r>
        <w:rPr>
          <w:rFonts w:eastAsia="Times New Roman"/>
          <w:szCs w:val="24"/>
          <w:lang w:val="en-US"/>
        </w:rPr>
        <w:t>offshore</w:t>
      </w:r>
      <w:r>
        <w:rPr>
          <w:rFonts w:eastAsia="Times New Roman"/>
          <w:szCs w:val="24"/>
        </w:rPr>
        <w:t xml:space="preserve"> του</w:t>
      </w:r>
      <w:r>
        <w:rPr>
          <w:rFonts w:eastAsia="Times New Roman"/>
          <w:szCs w:val="24"/>
        </w:rPr>
        <w:t xml:space="preserve"> Υπουργείου Υγείας, που ήταν το ΚΕΕΛΠΝΟ. Μας κατηγορείτε γι’ αυτό. Το ξέρω. Μας κατηγορείτε γιατί φέραμε στην επιφάνεια την αμαρτωλή σύμβαση ΟΚΑΝΑ–ΚΕΕΛΠΝΟ, την οποία από το 2012 ψάχνατε και ακόμη δεν έχει τελειώσει. Όμως, τελειώσαμε εμείς κάποια πορίσματα </w:t>
      </w:r>
      <w:r>
        <w:rPr>
          <w:rFonts w:eastAsia="Times New Roman"/>
          <w:szCs w:val="24"/>
        </w:rPr>
        <w:t xml:space="preserve">και θα προχωρήσει περαιτέρω. Φαίνεται από το πρώτο πόρισμα -έχει βγει από το 2013, αλλά ήταν χαμένο σε κάτι </w:t>
      </w:r>
      <w:r>
        <w:rPr>
          <w:rFonts w:eastAsia="Times New Roman"/>
          <w:szCs w:val="24"/>
        </w:rPr>
        <w:t xml:space="preserve">δικαστικούς </w:t>
      </w:r>
      <w:r>
        <w:rPr>
          <w:rFonts w:eastAsia="Times New Roman"/>
          <w:szCs w:val="24"/>
        </w:rPr>
        <w:t>δι</w:t>
      </w:r>
      <w:r>
        <w:rPr>
          <w:rFonts w:eastAsia="Times New Roman"/>
          <w:szCs w:val="24"/>
        </w:rPr>
        <w:t>α</w:t>
      </w:r>
      <w:r>
        <w:rPr>
          <w:rFonts w:eastAsia="Times New Roman"/>
          <w:szCs w:val="24"/>
        </w:rPr>
        <w:t>δρ</w:t>
      </w:r>
      <w:r>
        <w:rPr>
          <w:rFonts w:eastAsia="Times New Roman"/>
          <w:szCs w:val="24"/>
        </w:rPr>
        <w:t>ό</w:t>
      </w:r>
      <w:r>
        <w:rPr>
          <w:rFonts w:eastAsia="Times New Roman"/>
          <w:szCs w:val="24"/>
        </w:rPr>
        <w:t>μους- ότι με απόφαση του κ</w:t>
      </w:r>
      <w:r>
        <w:rPr>
          <w:rFonts w:eastAsia="Times New Roman"/>
          <w:szCs w:val="24"/>
        </w:rPr>
        <w:t>.</w:t>
      </w:r>
      <w:r>
        <w:rPr>
          <w:rFonts w:eastAsia="Times New Roman"/>
          <w:szCs w:val="24"/>
        </w:rPr>
        <w:t xml:space="preserve"> Λοβέρδου ξεκίνησε μια διαδικασία, που το ΚΕΕΛΠΝΟ χρηματοδότησε τον ΟΚΑΝΑ με 10 εκατομμύρια</w:t>
      </w:r>
      <w:r>
        <w:rPr>
          <w:rFonts w:eastAsia="Times New Roman"/>
          <w:szCs w:val="24"/>
        </w:rPr>
        <w:t>,</w:t>
      </w:r>
      <w:r>
        <w:rPr>
          <w:rFonts w:eastAsia="Times New Roman"/>
          <w:szCs w:val="24"/>
        </w:rPr>
        <w:t xml:space="preserve"> για να ανα</w:t>
      </w:r>
      <w:r>
        <w:rPr>
          <w:rFonts w:eastAsia="Times New Roman"/>
          <w:szCs w:val="24"/>
        </w:rPr>
        <w:t>πτύξει νέες δομές και να προσλάβει προσωπικό. Δεν προσέλαβε άνθρωπο και στα πρώτα τιμολόγια</w:t>
      </w:r>
      <w:r>
        <w:rPr>
          <w:rFonts w:eastAsia="Times New Roman"/>
          <w:szCs w:val="24"/>
        </w:rPr>
        <w:t>,</w:t>
      </w:r>
      <w:r>
        <w:rPr>
          <w:rFonts w:eastAsia="Times New Roman"/>
          <w:szCs w:val="24"/>
        </w:rPr>
        <w:t xml:space="preserve"> για 7 εκατομμύρια δα</w:t>
      </w:r>
      <w:r>
        <w:rPr>
          <w:rFonts w:eastAsia="Times New Roman"/>
          <w:szCs w:val="24"/>
        </w:rPr>
        <w:lastRenderedPageBreak/>
        <w:t>πάνη</w:t>
      </w:r>
      <w:r>
        <w:rPr>
          <w:rFonts w:eastAsia="Times New Roman"/>
          <w:szCs w:val="24"/>
        </w:rPr>
        <w:t>,</w:t>
      </w:r>
      <w:r>
        <w:rPr>
          <w:rFonts w:eastAsia="Times New Roman"/>
          <w:szCs w:val="24"/>
        </w:rPr>
        <w:t xml:space="preserve"> δεν υπάρχει τιμολόγιο. Δεν ξέρω πού πήγαν. Για να μην προχωρήσουν τότε σε άσκηση δίωξης ζήτησαν νέο πόρισμα και τρίτο πόρισμα και πάνω στ</w:t>
      </w:r>
      <w:r>
        <w:rPr>
          <w:rFonts w:eastAsia="Times New Roman"/>
          <w:szCs w:val="24"/>
        </w:rPr>
        <w:t>ο πόρισμα</w:t>
      </w:r>
      <w:r>
        <w:rPr>
          <w:rFonts w:eastAsia="Times New Roman"/>
          <w:szCs w:val="24"/>
        </w:rPr>
        <w:t xml:space="preserve">, </w:t>
      </w:r>
      <w:r>
        <w:rPr>
          <w:rFonts w:eastAsia="Times New Roman"/>
          <w:szCs w:val="24"/>
        </w:rPr>
        <w:t>άλλο ένα πόρισμα για να καθυστερούμε. Γι’ αυτό μας κατηγορείτε.</w:t>
      </w:r>
    </w:p>
    <w:p w14:paraId="5239342D"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Μας κατηγορείτε, γιατί αποκαλύψαμε το πόρισμα του ΣΕΥΥΠ, που μίλαγε για τις διαφημιστικές δαπάνες για τη γρίπη και για τον ιό του </w:t>
      </w:r>
      <w:r>
        <w:rPr>
          <w:rFonts w:eastAsia="Times New Roman"/>
          <w:szCs w:val="24"/>
          <w:lang w:val="en-US"/>
        </w:rPr>
        <w:t>AIDS</w:t>
      </w:r>
      <w:r>
        <w:rPr>
          <w:rFonts w:eastAsia="Times New Roman"/>
          <w:szCs w:val="24"/>
        </w:rPr>
        <w:t>, όπου εκεί πήραν 1,5 και 2 εκατομμύρια κ.λπ. γ</w:t>
      </w:r>
      <w:r>
        <w:rPr>
          <w:rFonts w:eastAsia="Times New Roman"/>
          <w:szCs w:val="24"/>
        </w:rPr>
        <w:t>ια διαφημιστικά μηνύματα υγειονομικού περιεχομένου κάποιες εταιρείες, μεταξύ αυτών και της κ</w:t>
      </w:r>
      <w:r>
        <w:rPr>
          <w:rFonts w:eastAsia="Times New Roman"/>
          <w:szCs w:val="24"/>
        </w:rPr>
        <w:t>.</w:t>
      </w:r>
      <w:r>
        <w:rPr>
          <w:rFonts w:eastAsia="Times New Roman"/>
          <w:szCs w:val="24"/>
        </w:rPr>
        <w:t xml:space="preserve"> Νικολοπούλου-Στουρνάρα -μεταξύ αυτών και της κ</w:t>
      </w:r>
      <w:r>
        <w:rPr>
          <w:rFonts w:eastAsia="Times New Roman"/>
          <w:szCs w:val="24"/>
        </w:rPr>
        <w:t>.</w:t>
      </w:r>
      <w:r>
        <w:rPr>
          <w:rFonts w:eastAsia="Times New Roman"/>
          <w:szCs w:val="24"/>
        </w:rPr>
        <w:t xml:space="preserve"> Νικολοπούλου-Στουρνάρα, το επαναλαμβάνω και θα πω γι’ αυτό μια κουβέντα πιο ιδιαίτερα- που δεν έπρεπε να τα πάρουν</w:t>
      </w:r>
      <w:r>
        <w:rPr>
          <w:rFonts w:eastAsia="Times New Roman"/>
          <w:szCs w:val="24"/>
        </w:rPr>
        <w:t>, γιατί έπρεπε να προβληθούν δωρεάν, γιατί είναι υγειονομικά μηνύματα.</w:t>
      </w:r>
    </w:p>
    <w:p w14:paraId="5239342E"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Και ήρθε προχθές ο κ. Στουρνάρας, ο Διοικητής της Τράπεζας της Ελλάδας, εδώ να μας πει</w:t>
      </w:r>
      <w:r>
        <w:rPr>
          <w:rFonts w:eastAsia="Times New Roman"/>
          <w:szCs w:val="24"/>
        </w:rPr>
        <w:t xml:space="preserve"> -</w:t>
      </w:r>
      <w:r>
        <w:rPr>
          <w:rFonts w:eastAsia="Times New Roman"/>
          <w:szCs w:val="24"/>
        </w:rPr>
        <w:t>λες και μιλούσε σε χαχόλους</w:t>
      </w:r>
      <w:r>
        <w:rPr>
          <w:rFonts w:eastAsia="Times New Roman"/>
          <w:szCs w:val="24"/>
        </w:rPr>
        <w:t>-</w:t>
      </w:r>
      <w:r>
        <w:rPr>
          <w:rFonts w:eastAsia="Times New Roman"/>
          <w:szCs w:val="24"/>
        </w:rPr>
        <w:t xml:space="preserve"> ότι έχει πληρώσει η γυναίκα του σε δέκα χρόνια 1.700.000 ευρώ φόρους</w:t>
      </w:r>
      <w:r>
        <w:rPr>
          <w:rFonts w:eastAsia="Times New Roman"/>
          <w:szCs w:val="24"/>
        </w:rPr>
        <w:t xml:space="preserve">, δηλαδή 170.000 ευρώ τον χρόνο, δηλαδή μικτά κέρδη 650.000, και να μας λέει ότι από αυτά που περιγράφονται στη δικογραφία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τι έβγαλε; Δύο </w:t>
      </w:r>
      <w:proofErr w:type="spellStart"/>
      <w:r>
        <w:rPr>
          <w:rFonts w:eastAsia="Times New Roman"/>
          <w:szCs w:val="24"/>
        </w:rPr>
        <w:t>χιλιαρικάκια</w:t>
      </w:r>
      <w:proofErr w:type="spellEnd"/>
      <w:r>
        <w:rPr>
          <w:rFonts w:eastAsia="Times New Roman"/>
          <w:szCs w:val="24"/>
        </w:rPr>
        <w:t xml:space="preserve"> στο ένα και πέντε </w:t>
      </w:r>
      <w:proofErr w:type="spellStart"/>
      <w:r>
        <w:rPr>
          <w:rFonts w:eastAsia="Times New Roman"/>
          <w:szCs w:val="24"/>
        </w:rPr>
        <w:t>χιλιαρικάκια</w:t>
      </w:r>
      <w:proofErr w:type="spellEnd"/>
      <w:r>
        <w:rPr>
          <w:rFonts w:eastAsia="Times New Roman"/>
          <w:szCs w:val="24"/>
        </w:rPr>
        <w:t xml:space="preserve"> στο άλλο μικτά. Δηλαδή, πόσα έκανε τον χρόνο, για να βγ</w:t>
      </w:r>
      <w:r>
        <w:rPr>
          <w:rFonts w:eastAsia="Times New Roman"/>
          <w:szCs w:val="24"/>
        </w:rPr>
        <w:t xml:space="preserve">αίνουν αυτοί οι φόροι </w:t>
      </w:r>
      <w:r>
        <w:rPr>
          <w:rFonts w:eastAsia="Times New Roman"/>
          <w:szCs w:val="24"/>
        </w:rPr>
        <w:t xml:space="preserve">για </w:t>
      </w:r>
      <w:r>
        <w:rPr>
          <w:rFonts w:eastAsia="Times New Roman"/>
          <w:szCs w:val="24"/>
        </w:rPr>
        <w:t>να πληρ</w:t>
      </w:r>
      <w:r>
        <w:rPr>
          <w:rFonts w:eastAsia="Times New Roman"/>
          <w:szCs w:val="24"/>
        </w:rPr>
        <w:t>ωθούν</w:t>
      </w:r>
      <w:r>
        <w:rPr>
          <w:rFonts w:eastAsia="Times New Roman"/>
          <w:szCs w:val="24"/>
        </w:rPr>
        <w:t xml:space="preserve">. Σε ποιους απευθύνονται; Μας κατηγορείτε για όλα αυτά, βέβαια, γιατί τα βγάζουμε στη φόρα. </w:t>
      </w:r>
    </w:p>
    <w:p w14:paraId="5239342F"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Μας κατηγορείτε, γιατί διώξαμε τον διαχρονικό διακινητή του μαύρου χρήματος εκεί, τον κ. Παπαδημητρίου, που δεν τον ακούμπαγε</w:t>
      </w:r>
      <w:r>
        <w:rPr>
          <w:rFonts w:eastAsia="Times New Roman"/>
          <w:szCs w:val="24"/>
        </w:rPr>
        <w:t xml:space="preserve"> κανένας σας ούτε το ΠΑΣΟΚ ούτε η Νέα Δημοκρατία, γιατί ερχόταν και σας προσέφερε τις υπηρεσίες του, όπως «να αγοράσω </w:t>
      </w:r>
      <w:r>
        <w:rPr>
          <w:rFonts w:eastAsia="Times New Roman"/>
          <w:szCs w:val="24"/>
        </w:rPr>
        <w:lastRenderedPageBreak/>
        <w:t>εγώ τα εμβόλια γρήγορα και εκτός δημοσίου λογιστικού». Αν δείτε το χαρτί</w:t>
      </w:r>
      <w:r>
        <w:rPr>
          <w:rFonts w:eastAsia="Times New Roman"/>
          <w:szCs w:val="24"/>
        </w:rPr>
        <w:t>,</w:t>
      </w:r>
      <w:r>
        <w:rPr>
          <w:rFonts w:eastAsia="Times New Roman"/>
          <w:szCs w:val="24"/>
        </w:rPr>
        <w:t xml:space="preserve"> με το οποίο το Υπουργείο Υγείας ζήτησε 200 εκατομμύρια ευρώ δάνε</w:t>
      </w:r>
      <w:r>
        <w:rPr>
          <w:rFonts w:eastAsia="Times New Roman"/>
          <w:szCs w:val="24"/>
        </w:rPr>
        <w:t xml:space="preserve">ιο με υπογραφές του τότε Υπουργού Υγείας και του Διευθυντή του μέσω του ΚΕΕΛΠΝΟ, είναι σαν το </w:t>
      </w:r>
      <w:proofErr w:type="spellStart"/>
      <w:r>
        <w:rPr>
          <w:rFonts w:eastAsia="Times New Roman"/>
          <w:szCs w:val="24"/>
        </w:rPr>
        <w:t>μπακαλόχαρτο</w:t>
      </w:r>
      <w:proofErr w:type="spellEnd"/>
      <w:r>
        <w:rPr>
          <w:rFonts w:eastAsia="Times New Roman"/>
          <w:szCs w:val="24"/>
        </w:rPr>
        <w:t xml:space="preserve"> </w:t>
      </w:r>
      <w:r>
        <w:rPr>
          <w:rFonts w:eastAsia="Times New Roman"/>
          <w:szCs w:val="24"/>
        </w:rPr>
        <w:t>ή το χαρτί</w:t>
      </w:r>
      <w:r>
        <w:rPr>
          <w:rFonts w:eastAsia="Times New Roman"/>
          <w:szCs w:val="24"/>
        </w:rPr>
        <w:t xml:space="preserve"> που κάνουμε τα ψώνια στο σούπερ </w:t>
      </w:r>
      <w:proofErr w:type="spellStart"/>
      <w:r>
        <w:rPr>
          <w:rFonts w:eastAsia="Times New Roman"/>
          <w:szCs w:val="24"/>
        </w:rPr>
        <w:t>μάρκετ</w:t>
      </w:r>
      <w:proofErr w:type="spellEnd"/>
      <w:r>
        <w:rPr>
          <w:rFonts w:eastAsia="Times New Roman"/>
          <w:szCs w:val="24"/>
        </w:rPr>
        <w:t xml:space="preserve">. Έτσι ήταν. Περιέγραφαν 200 εκατομμύρια, λες και ήταν φασόλια. Και δανειοδοτήθηκε. Και το «έκαναν </w:t>
      </w:r>
      <w:proofErr w:type="spellStart"/>
      <w:r>
        <w:rPr>
          <w:rFonts w:eastAsia="Times New Roman"/>
          <w:szCs w:val="24"/>
        </w:rPr>
        <w:t>χουμά</w:t>
      </w:r>
      <w:proofErr w:type="spellEnd"/>
      <w:r>
        <w:rPr>
          <w:rFonts w:eastAsia="Times New Roman"/>
          <w:szCs w:val="24"/>
        </w:rPr>
        <w:t xml:space="preserve">» όλο αυτό. </w:t>
      </w:r>
      <w:r>
        <w:rPr>
          <w:rFonts w:eastAsia="Times New Roman"/>
          <w:szCs w:val="24"/>
        </w:rPr>
        <w:t>‘</w:t>
      </w:r>
      <w:proofErr w:type="spellStart"/>
      <w:r>
        <w:rPr>
          <w:rFonts w:eastAsia="Times New Roman"/>
          <w:szCs w:val="24"/>
        </w:rPr>
        <w:t>Ε</w:t>
      </w:r>
      <w:r>
        <w:rPr>
          <w:rFonts w:eastAsia="Times New Roman"/>
          <w:szCs w:val="24"/>
        </w:rPr>
        <w:t>μειναν</w:t>
      </w:r>
      <w:proofErr w:type="spellEnd"/>
      <w:r>
        <w:rPr>
          <w:rFonts w:eastAsia="Times New Roman"/>
          <w:szCs w:val="24"/>
        </w:rPr>
        <w:t xml:space="preserve"> 40 εκατομμύρια και είπαν πως θα τα φάμε. Και έκαναν την τροποποίηση</w:t>
      </w:r>
      <w:r>
        <w:rPr>
          <w:rFonts w:eastAsia="Times New Roman"/>
          <w:szCs w:val="24"/>
        </w:rPr>
        <w:t>,</w:t>
      </w:r>
      <w:r>
        <w:rPr>
          <w:rFonts w:eastAsia="Times New Roman"/>
          <w:szCs w:val="24"/>
        </w:rPr>
        <w:t xml:space="preserve"> για να μπορεί να χρηματ</w:t>
      </w:r>
      <w:r>
        <w:rPr>
          <w:rFonts w:eastAsia="Times New Roman"/>
          <w:szCs w:val="24"/>
        </w:rPr>
        <w:t>οδοτεί και τον ΟΚΑΝΑ και τα υπόλοιπα. Και τον οποίον τον διώξαμε και σπάσαμε έναν μηχανισμό.</w:t>
      </w:r>
    </w:p>
    <w:p w14:paraId="5239343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γιατί αποκαλύψαμε ότι υπήρχαν κάποια άτομα</w:t>
      </w:r>
      <w:r>
        <w:rPr>
          <w:rFonts w:eastAsia="Times New Roman" w:cs="Times New Roman"/>
          <w:szCs w:val="24"/>
        </w:rPr>
        <w:t>,</w:t>
      </w:r>
      <w:r>
        <w:rPr>
          <w:rFonts w:eastAsia="Times New Roman" w:cs="Times New Roman"/>
          <w:szCs w:val="24"/>
        </w:rPr>
        <w:t xml:space="preserve"> τα οποία έχουν οργανική και πολιτική θέση με τον δικό σας χώρο και έδινε ο κουνιάδος στον γαμπρό τη δουλειά της σίτισης </w:t>
      </w:r>
      <w:r>
        <w:rPr>
          <w:rFonts w:eastAsia="Times New Roman" w:cs="Times New Roman"/>
          <w:szCs w:val="24"/>
        </w:rPr>
        <w:lastRenderedPageBreak/>
        <w:t>στον ξενώνα του ΚΕΕΛΠΝΟ, αγοράζοντας 12 ευρώ τη μερίδα τα μπιζέλια, 12 ευρώ τις φακές, 12 ευρώ το μπιφτέκι και 12 ευρώ το κοτόπουλο. «Ό</w:t>
      </w:r>
      <w:r>
        <w:rPr>
          <w:rFonts w:eastAsia="Times New Roman" w:cs="Times New Roman"/>
          <w:szCs w:val="24"/>
        </w:rPr>
        <w:t xml:space="preserve">,τι πάρεις τρία φράγκα», που έλεγε κάποτε ο </w:t>
      </w:r>
      <w:proofErr w:type="spellStart"/>
      <w:r>
        <w:rPr>
          <w:rFonts w:eastAsia="Times New Roman" w:cs="Times New Roman"/>
          <w:szCs w:val="24"/>
        </w:rPr>
        <w:t>Χάρυ</w:t>
      </w:r>
      <w:proofErr w:type="spellEnd"/>
      <w:r>
        <w:rPr>
          <w:rFonts w:eastAsia="Times New Roman" w:cs="Times New Roman"/>
          <w:szCs w:val="24"/>
        </w:rPr>
        <w:t xml:space="preserve"> </w:t>
      </w:r>
      <w:proofErr w:type="spellStart"/>
      <w:r>
        <w:rPr>
          <w:rFonts w:eastAsia="Times New Roman" w:cs="Times New Roman"/>
          <w:szCs w:val="24"/>
        </w:rPr>
        <w:t>Κλυν</w:t>
      </w:r>
      <w:proofErr w:type="spellEnd"/>
      <w:r>
        <w:rPr>
          <w:rFonts w:eastAsia="Times New Roman" w:cs="Times New Roman"/>
          <w:szCs w:val="24"/>
        </w:rPr>
        <w:t>, μια φορά και έναν καιρό!</w:t>
      </w:r>
    </w:p>
    <w:p w14:paraId="5239343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που το αποκαλύψαμε αυτό το πράγμα.</w:t>
      </w:r>
    </w:p>
    <w:p w14:paraId="5239343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239343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και μιλάτε για «</w:t>
      </w:r>
      <w:proofErr w:type="spellStart"/>
      <w:r>
        <w:rPr>
          <w:rFonts w:eastAsia="Times New Roman" w:cs="Times New Roman"/>
          <w:szCs w:val="24"/>
        </w:rPr>
        <w:t>Καρανίκες</w:t>
      </w:r>
      <w:proofErr w:type="spellEnd"/>
      <w:r>
        <w:rPr>
          <w:rFonts w:eastAsia="Times New Roman" w:cs="Times New Roman"/>
          <w:szCs w:val="24"/>
        </w:rPr>
        <w:t>», για το ένα, για το άλλο, για ξαδέλφια και συγγενείς, που είναι ψ</w:t>
      </w:r>
      <w:r>
        <w:rPr>
          <w:rFonts w:eastAsia="Times New Roman" w:cs="Times New Roman"/>
          <w:szCs w:val="24"/>
        </w:rPr>
        <w:t xml:space="preserve">ευτιές από πάνω μέχρι κάτω όλα και αποδείξαμε ότι είκοσι τρία άτομα, που υποτίθεται ότι ήταν στις δομές του ΚΕΕΛΠΝΟ δεξιά και αριστερά, ήταν στο γραφείο του κ. Γεωργιάδη η συντριπτική τους πλειοψηφία σαν έξτρα προσωπικό συνεργατών του. </w:t>
      </w:r>
    </w:p>
    <w:p w14:paraId="5239343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Και μας κατηγορείτε</w:t>
      </w:r>
      <w:r>
        <w:rPr>
          <w:rFonts w:eastAsia="Times New Roman" w:cs="Times New Roman"/>
          <w:szCs w:val="24"/>
        </w:rPr>
        <w:t xml:space="preserve"> ότι αυτό είναι από χορηγίες, ενώ </w:t>
      </w:r>
      <w:r>
        <w:rPr>
          <w:rFonts w:eastAsia="Times New Roman" w:cs="Times New Roman"/>
          <w:szCs w:val="24"/>
        </w:rPr>
        <w:t xml:space="preserve">τελικά, </w:t>
      </w:r>
      <w:r>
        <w:rPr>
          <w:rFonts w:eastAsia="Times New Roman" w:cs="Times New Roman"/>
          <w:szCs w:val="24"/>
        </w:rPr>
        <w:t xml:space="preserve">είναι από πληρωμή από τα ταμεία του ΚΕΕΛΠΝΟ και από την κρατική επιχορήγηση, η οποία είχε και τα υπόλοιπα. </w:t>
      </w:r>
    </w:p>
    <w:p w14:paraId="5239343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ότι αποκαλύψαμε το γλέντι της διαφημιστικής δαπάνης του ΚΕΕΛΠΝΟ, για την οποία δίνατε από </w:t>
      </w:r>
      <w:r>
        <w:rPr>
          <w:rFonts w:eastAsia="Times New Roman" w:cs="Times New Roman"/>
          <w:szCs w:val="24"/>
        </w:rPr>
        <w:t>5 έως 20 εκατομμύρια ευρώ τον χρόνο</w:t>
      </w:r>
      <w:r>
        <w:rPr>
          <w:rFonts w:eastAsia="Times New Roman" w:cs="Times New Roman"/>
          <w:szCs w:val="24"/>
        </w:rPr>
        <w:t>,</w:t>
      </w:r>
      <w:r>
        <w:rPr>
          <w:rFonts w:eastAsia="Times New Roman" w:cs="Times New Roman"/>
          <w:szCs w:val="24"/>
        </w:rPr>
        <w:t xml:space="preserve"> που ήταν ο μηχανισμός με τον οποίο εξασφαλίζατε τη συναίνεση από τα ΜΜΕ</w:t>
      </w:r>
      <w:r>
        <w:rPr>
          <w:rFonts w:eastAsia="Times New Roman" w:cs="Times New Roman"/>
          <w:szCs w:val="24"/>
        </w:rPr>
        <w:t>,</w:t>
      </w:r>
      <w:r>
        <w:rPr>
          <w:rFonts w:eastAsia="Times New Roman" w:cs="Times New Roman"/>
          <w:szCs w:val="24"/>
        </w:rPr>
        <w:t xml:space="preserve"> την περίοδο που ρίχνατε κατά 25% το ΑΕΠ της χώρας, την περίοδο που ανεβάζατε την ανεργία στο 27%, την περίοδο που ξεσκίζατε ανάγκες και δικαιώματα</w:t>
      </w:r>
      <w:r>
        <w:rPr>
          <w:rFonts w:eastAsia="Times New Roman" w:cs="Times New Roman"/>
          <w:szCs w:val="24"/>
        </w:rPr>
        <w:t xml:space="preserve"> αυτής της κοινωνίας. </w:t>
      </w:r>
    </w:p>
    <w:p w14:paraId="5239343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ποκαλύψαμε ότι έφευγαν τα </w:t>
      </w:r>
      <w:proofErr w:type="spellStart"/>
      <w:r>
        <w:rPr>
          <w:rFonts w:eastAsia="Times New Roman" w:cs="Times New Roman"/>
          <w:szCs w:val="24"/>
        </w:rPr>
        <w:t>εικοσαχίλιαρα</w:t>
      </w:r>
      <w:proofErr w:type="spellEnd"/>
      <w:r>
        <w:rPr>
          <w:rFonts w:eastAsia="Times New Roman" w:cs="Times New Roman"/>
          <w:szCs w:val="24"/>
        </w:rPr>
        <w:t xml:space="preserve"> σαν το χαλάζι, με ρυθμούς πολυβόλου. «Δώσε και εμένα μπάρμπα»! Οκτακόσιες και </w:t>
      </w:r>
      <w:r>
        <w:rPr>
          <w:rFonts w:eastAsia="Times New Roman" w:cs="Times New Roman"/>
          <w:szCs w:val="24"/>
        </w:rPr>
        <w:lastRenderedPageBreak/>
        <w:t xml:space="preserve">εννιακόσιες συμβάσεις τον χρόνο επαναλαμβανόμενες, πεντοχίλιαρα, δεκαχίλιαρα για κάτι </w:t>
      </w:r>
      <w:proofErr w:type="spellStart"/>
      <w:r>
        <w:rPr>
          <w:rFonts w:eastAsia="Times New Roman" w:cs="Times New Roman"/>
          <w:szCs w:val="24"/>
        </w:rPr>
        <w:t>μπάνερ</w:t>
      </w:r>
      <w:proofErr w:type="spellEnd"/>
      <w:r>
        <w:rPr>
          <w:rFonts w:eastAsia="Times New Roman" w:cs="Times New Roman"/>
          <w:szCs w:val="24"/>
        </w:rPr>
        <w:t>, που είναι τα πιο μεγ</w:t>
      </w:r>
      <w:r>
        <w:rPr>
          <w:rFonts w:eastAsia="Times New Roman" w:cs="Times New Roman"/>
          <w:szCs w:val="24"/>
        </w:rPr>
        <w:t xml:space="preserve">άλα τους και έχουν και μαύρο πολιτικό χρήμα. </w:t>
      </w:r>
    </w:p>
    <w:p w14:paraId="5239343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Αποκαλύψαμε ότι υπάρχουν μία σειρά από </w:t>
      </w:r>
      <w:r>
        <w:rPr>
          <w:rFonts w:eastAsia="Times New Roman" w:cs="Times New Roman"/>
          <w:szCs w:val="24"/>
          <w:lang w:val="en-US"/>
        </w:rPr>
        <w:t>site</w:t>
      </w:r>
      <w:r>
        <w:rPr>
          <w:rFonts w:eastAsia="Times New Roman" w:cs="Times New Roman"/>
          <w:szCs w:val="24"/>
        </w:rPr>
        <w:t xml:space="preserve">, ειδικά από τον Νοέμβριο του 2014 μέχρι τον Φεβρουάριο του 2015, τα οποία πήραν έναν σκασμό λεφτά και τα οποία κλείσανε! Για παράδειγμα, το </w:t>
      </w:r>
      <w:r>
        <w:rPr>
          <w:rFonts w:eastAsia="Times New Roman" w:cs="Times New Roman"/>
          <w:szCs w:val="24"/>
          <w:lang w:val="en-US"/>
        </w:rPr>
        <w:t>site</w:t>
      </w:r>
      <w:r>
        <w:rPr>
          <w:rFonts w:eastAsia="Times New Roman" w:cs="Times New Roman"/>
          <w:szCs w:val="24"/>
        </w:rPr>
        <w:t xml:space="preserve"> «</w:t>
      </w:r>
      <w:hyperlink>
        <w:r>
          <w:rPr>
            <w:color w:val="0000FF"/>
          </w:rPr>
          <w:t>www</w:t>
        </w:r>
        <w:r>
          <w:rPr>
            <w:color w:val="0000FF"/>
          </w:rPr>
          <w:t>.ellinesdimarhoi</w:t>
        </w:r>
      </w:hyperlink>
      <w:r>
        <w:rPr>
          <w:rFonts w:eastAsia="Times New Roman" w:cs="Times New Roman"/>
          <w:szCs w:val="24"/>
        </w:rPr>
        <w:t>.</w:t>
      </w:r>
      <w:r>
        <w:rPr>
          <w:rFonts w:eastAsia="Times New Roman" w:cs="Times New Roman"/>
          <w:szCs w:val="24"/>
          <w:lang w:val="en-US"/>
        </w:rPr>
        <w:t>gr</w:t>
      </w:r>
      <w:r>
        <w:rPr>
          <w:rFonts w:eastAsia="Times New Roman" w:cs="Times New Roman"/>
          <w:szCs w:val="24"/>
        </w:rPr>
        <w:t>» πήρε καμ</w:t>
      </w:r>
      <w:r>
        <w:rPr>
          <w:rFonts w:eastAsia="Times New Roman" w:cs="Times New Roman"/>
          <w:szCs w:val="24"/>
        </w:rPr>
        <w:t>μ</w:t>
      </w:r>
      <w:r>
        <w:rPr>
          <w:rFonts w:eastAsia="Times New Roman" w:cs="Times New Roman"/>
          <w:szCs w:val="24"/>
        </w:rPr>
        <w:t xml:space="preserve">ία ογδονταριά χιλιάδες. Τι είναι αυτό; Δεν υπάρχει! Υπάρχουν και διάφορα άλλα. Ή κάποιο άλλο </w:t>
      </w:r>
      <w:r>
        <w:rPr>
          <w:rFonts w:eastAsia="Times New Roman" w:cs="Times New Roman"/>
          <w:szCs w:val="24"/>
          <w:lang w:val="en-US"/>
        </w:rPr>
        <w:t>site</w:t>
      </w:r>
      <w:r>
        <w:rPr>
          <w:rFonts w:eastAsia="Times New Roman" w:cs="Times New Roman"/>
          <w:szCs w:val="24"/>
        </w:rPr>
        <w:t xml:space="preserve"> κάτω στη Ρόδο, που το είχε η γυναίκα του, είχε γραμματέα τη γιαγιά του -δεν ξέρω και εγώ τι. Έκανε τις εκλογές</w:t>
      </w:r>
      <w:r w:rsidRPr="00F830BB">
        <w:rPr>
          <w:rFonts w:eastAsia="Times New Roman" w:cs="Times New Roman"/>
          <w:szCs w:val="24"/>
        </w:rPr>
        <w:t>,</w:t>
      </w:r>
      <w:r>
        <w:rPr>
          <w:rFonts w:eastAsia="Times New Roman" w:cs="Times New Roman"/>
          <w:szCs w:val="24"/>
        </w:rPr>
        <w:t xml:space="preserve"> φαίνεται</w:t>
      </w:r>
      <w:r w:rsidRPr="00F830BB">
        <w:rPr>
          <w:rFonts w:eastAsia="Times New Roman" w:cs="Times New Roman"/>
          <w:szCs w:val="24"/>
        </w:rPr>
        <w:t>,</w:t>
      </w:r>
      <w:r>
        <w:rPr>
          <w:rFonts w:eastAsia="Times New Roman" w:cs="Times New Roman"/>
          <w:szCs w:val="24"/>
        </w:rPr>
        <w:t xml:space="preserve"> και το</w:t>
      </w:r>
      <w:r>
        <w:rPr>
          <w:rFonts w:eastAsia="Times New Roman" w:cs="Times New Roman"/>
          <w:szCs w:val="24"/>
        </w:rPr>
        <w:t xml:space="preserve"> έκλεισε! Γιατί αυτό ήταν και πολιτικό χρήμα. </w:t>
      </w:r>
    </w:p>
    <w:p w14:paraId="5239343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 όλα αυτά, γιατί τα φέραμε στην επιφάνεια. Μας κατηγορείτε, γιατί μας παραδώσατε έναν ΕΟΠΥΥ διαλυμένο, </w:t>
      </w:r>
      <w:r>
        <w:rPr>
          <w:rFonts w:eastAsia="Times New Roman" w:cs="Times New Roman"/>
          <w:szCs w:val="24"/>
        </w:rPr>
        <w:lastRenderedPageBreak/>
        <w:t>ο οποίος είχε 2.150.000.000 ληξιπρόθεσμα χρέη και αυτή τη στιγμή έχει λιγότερα από 300.</w:t>
      </w:r>
      <w:r>
        <w:rPr>
          <w:rFonts w:eastAsia="Times New Roman" w:cs="Times New Roman"/>
          <w:szCs w:val="24"/>
        </w:rPr>
        <w:t>000.000.</w:t>
      </w:r>
    </w:p>
    <w:p w14:paraId="5239343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κατηγορείτε, επειδή φτιάξαμε έναν σύστημα</w:t>
      </w:r>
      <w:r>
        <w:rPr>
          <w:rFonts w:eastAsia="Times New Roman" w:cs="Times New Roman"/>
          <w:szCs w:val="24"/>
        </w:rPr>
        <w:t>,</w:t>
      </w:r>
      <w:r>
        <w:rPr>
          <w:rFonts w:eastAsia="Times New Roman" w:cs="Times New Roman"/>
          <w:szCs w:val="24"/>
        </w:rPr>
        <w:t xml:space="preserve"> που το παρουσίασε και το Ελεγκτικό Συνέδριο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πρότυπο τρόπο εκκαθάρισης σε πανευρωπαϊκό συνέδριο, αυτό που κάνει ο ΕΟΠΥΥ με την ηλεκτρονική υποβολή, τα συγκεκριμένα φυσικά παραστατικά, τον δειγματοληπτικό έλεγχο των φυσικών παραστατικών, 4%-8%, που αποζημιώνει κάθε </w:t>
      </w:r>
      <w:proofErr w:type="spellStart"/>
      <w:r>
        <w:rPr>
          <w:rFonts w:eastAsia="Times New Roman" w:cs="Times New Roman"/>
          <w:szCs w:val="24"/>
        </w:rPr>
        <w:t>πάροχό</w:t>
      </w:r>
      <w:proofErr w:type="spellEnd"/>
      <w:r>
        <w:rPr>
          <w:rFonts w:eastAsia="Times New Roman" w:cs="Times New Roman"/>
          <w:szCs w:val="24"/>
        </w:rPr>
        <w:t xml:space="preserve"> του, τους οποίους διπλασίασε</w:t>
      </w:r>
      <w:r>
        <w:rPr>
          <w:rFonts w:eastAsia="Times New Roman" w:cs="Times New Roman"/>
          <w:szCs w:val="24"/>
        </w:rPr>
        <w:t xml:space="preserve"> -γιατί κάνει συμβάσεις με όλους, παρά τις αντιστάσεις που υπάρχουν από συντεχνιακές ομάδες- για να μην πληρώνουν οι ασθενείς πρώτα και να έρχονται να τα παίρνουν. Και τώρα κάνει πλήρη εκκαθάριση και από τον Ιανουάριο του 2016 δεν βάζει νέο χρέος. </w:t>
      </w:r>
    </w:p>
    <w:p w14:paraId="5239343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Μας κατ</w:t>
      </w:r>
      <w:r>
        <w:rPr>
          <w:rFonts w:eastAsia="Times New Roman" w:cs="Times New Roman"/>
          <w:szCs w:val="24"/>
        </w:rPr>
        <w:t xml:space="preserve">ηγορείτε για τον ΕΟΠΥΥ, γιατί αλλάξαμε το </w:t>
      </w:r>
      <w:proofErr w:type="spellStart"/>
      <w:r>
        <w:rPr>
          <w:rFonts w:eastAsia="Times New Roman" w:cs="Times New Roman"/>
          <w:szCs w:val="24"/>
          <w:lang w:val="en-US"/>
        </w:rPr>
        <w:t>clawback</w:t>
      </w:r>
      <w:proofErr w:type="spellEnd"/>
      <w:r>
        <w:rPr>
          <w:rFonts w:eastAsia="Times New Roman" w:cs="Times New Roman"/>
          <w:szCs w:val="24"/>
        </w:rPr>
        <w:t xml:space="preserve"> του 2014, που είχε γίνει ένα </w:t>
      </w:r>
      <w:r>
        <w:rPr>
          <w:rFonts w:eastAsia="Times New Roman" w:cs="Times New Roman"/>
          <w:szCs w:val="24"/>
          <w:lang w:val="en-US"/>
        </w:rPr>
        <w:t>deal</w:t>
      </w:r>
      <w:r>
        <w:rPr>
          <w:rFonts w:eastAsia="Times New Roman" w:cs="Times New Roman"/>
          <w:szCs w:val="24"/>
        </w:rPr>
        <w:t xml:space="preserve"> εκεί με κάτι </w:t>
      </w:r>
      <w:proofErr w:type="spellStart"/>
      <w:r>
        <w:rPr>
          <w:rFonts w:eastAsia="Times New Roman" w:cs="Times New Roman"/>
          <w:szCs w:val="24"/>
        </w:rPr>
        <w:t>καθηγητάδες</w:t>
      </w:r>
      <w:proofErr w:type="spellEnd"/>
      <w:r>
        <w:rPr>
          <w:rFonts w:eastAsia="Times New Roman" w:cs="Times New Roman"/>
          <w:szCs w:val="24"/>
        </w:rPr>
        <w:t xml:space="preserve"> που είχατε και που σας έβγαζαν τους τύπους και που κάποιες κλινικές έπαιρναν 7% </w:t>
      </w:r>
      <w:proofErr w:type="spellStart"/>
      <w:r>
        <w:rPr>
          <w:rFonts w:eastAsia="Times New Roman" w:cs="Times New Roman"/>
          <w:szCs w:val="24"/>
          <w:lang w:val="en-US"/>
        </w:rPr>
        <w:t>clawback</w:t>
      </w:r>
      <w:proofErr w:type="spellEnd"/>
      <w:r>
        <w:rPr>
          <w:rFonts w:eastAsia="Times New Roman" w:cs="Times New Roman"/>
          <w:szCs w:val="24"/>
        </w:rPr>
        <w:t xml:space="preserve"> και κάποιες άλλες έπαιρναν 50%. </w:t>
      </w:r>
      <w:r>
        <w:rPr>
          <w:rFonts w:eastAsia="Times New Roman" w:cs="Times New Roman"/>
          <w:szCs w:val="24"/>
        </w:rPr>
        <w:t>Τ</w:t>
      </w:r>
      <w:r>
        <w:rPr>
          <w:rFonts w:eastAsia="Times New Roman" w:cs="Times New Roman"/>
          <w:szCs w:val="24"/>
        </w:rPr>
        <w:t>ο ισορροπήσαμε αυτό, για</w:t>
      </w:r>
      <w:r>
        <w:rPr>
          <w:rFonts w:eastAsia="Times New Roman" w:cs="Times New Roman"/>
          <w:szCs w:val="24"/>
        </w:rPr>
        <w:t xml:space="preserve">τί κάνουμε δίκαιη κατανομή και δίκαιο μοίρασμα για πραγματικές υπηρεσίες των χρημάτων, τα οποία διαχειριζόμαστε. </w:t>
      </w:r>
    </w:p>
    <w:p w14:paraId="5239343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Ξέρω ότι μας κατηγορείτε πάρα πολύ για όλα αυτά. Μας κατηγορείτε, γιατί πήραμε ένα σύστημα</w:t>
      </w:r>
      <w:r>
        <w:rPr>
          <w:rFonts w:eastAsia="Times New Roman" w:cs="Times New Roman"/>
          <w:szCs w:val="24"/>
        </w:rPr>
        <w:t>,</w:t>
      </w:r>
      <w:r>
        <w:rPr>
          <w:rFonts w:eastAsia="Times New Roman" w:cs="Times New Roman"/>
          <w:szCs w:val="24"/>
        </w:rPr>
        <w:t xml:space="preserve"> το οποίο το είχατε ρίξει στα Τάρταρα, το στήσαμε σ</w:t>
      </w:r>
      <w:r>
        <w:rPr>
          <w:rFonts w:eastAsia="Times New Roman" w:cs="Times New Roman"/>
          <w:szCs w:val="24"/>
        </w:rPr>
        <w:t xml:space="preserve">τα πόδια του και αρχίζουμε να το αναπτύσσουμε. </w:t>
      </w:r>
    </w:p>
    <w:p w14:paraId="5239343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γιατί αλλάξαμε τον νόμο για τις προμήθειες και τον οποίο σιγά-σιγά, με δυσκολία και με μεγάλη αντίσταση από </w:t>
      </w:r>
      <w:r>
        <w:rPr>
          <w:rFonts w:eastAsia="Times New Roman" w:cs="Times New Roman"/>
          <w:szCs w:val="24"/>
        </w:rPr>
        <w:lastRenderedPageBreak/>
        <w:t xml:space="preserve">τα οργανωμένα τοπικά κυκλώματα, τον προχωράμε και βγαίνουν και πολλά άλλα στη φόρα </w:t>
      </w:r>
      <w:r>
        <w:rPr>
          <w:rFonts w:eastAsia="Times New Roman" w:cs="Times New Roman"/>
          <w:szCs w:val="24"/>
        </w:rPr>
        <w:t xml:space="preserve">κάθε ημέρα που περνάει. </w:t>
      </w:r>
    </w:p>
    <w:p w14:paraId="5239343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Φτιάξατε ένα κράτος</w:t>
      </w:r>
      <w:r>
        <w:rPr>
          <w:rFonts w:eastAsia="Times New Roman" w:cs="Times New Roman"/>
          <w:szCs w:val="24"/>
        </w:rPr>
        <w:t>,</w:t>
      </w:r>
      <w:r>
        <w:rPr>
          <w:rFonts w:eastAsia="Times New Roman" w:cs="Times New Roman"/>
          <w:szCs w:val="24"/>
        </w:rPr>
        <w:t xml:space="preserve"> ένα σύστημα που, όπως έχω πει χιλιάδες φορές, όποια πέτρα και αν σηκώσεις, από κάτω έχει φίδια, σκορπιούς, έχιδνες και σαρανταποδαρούσες. Όλοι έτρωγαν. Αυτή η δουλειά γινόταν! Και μας κατηγορείτε επειδή το αποκ</w:t>
      </w:r>
      <w:r>
        <w:rPr>
          <w:rFonts w:eastAsia="Times New Roman" w:cs="Times New Roman"/>
          <w:szCs w:val="24"/>
        </w:rPr>
        <w:t>αλύψαμε.</w:t>
      </w:r>
    </w:p>
    <w:p w14:paraId="5239343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239343F"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–κάποια τα έχω ξαναπεί, αλλά η επανάληψη είναι η μητέρα της μαθήσεως- ότι δεν κάναμε την τιμολόγηση τότε που διαπραγματευόταν ο </w:t>
      </w:r>
      <w:proofErr w:type="spellStart"/>
      <w:r>
        <w:rPr>
          <w:rFonts w:eastAsia="Times New Roman" w:cs="Times New Roman"/>
          <w:szCs w:val="24"/>
        </w:rPr>
        <w:t>Κουρουμπλής</w:t>
      </w:r>
      <w:proofErr w:type="spellEnd"/>
      <w:r>
        <w:rPr>
          <w:rFonts w:eastAsia="Times New Roman" w:cs="Times New Roman"/>
          <w:szCs w:val="24"/>
        </w:rPr>
        <w:t xml:space="preserve"> την αλλαγή της αρχιτεκτονικής του τρόπου του δελτίου τιμών. Και εμείς σας </w:t>
      </w:r>
      <w:r>
        <w:rPr>
          <w:rFonts w:eastAsia="Times New Roman" w:cs="Times New Roman"/>
          <w:szCs w:val="24"/>
        </w:rPr>
        <w:t>λέμε συγκεκριμένα –και μας κατηγορείτε για αυτό- ότι αυτό το φάρμακο, το «</w:t>
      </w:r>
      <w:proofErr w:type="spellStart"/>
      <w:r>
        <w:rPr>
          <w:rFonts w:eastAsia="Times New Roman" w:cs="Times New Roman"/>
          <w:szCs w:val="24"/>
          <w:lang w:val="en-US"/>
        </w:rPr>
        <w:t>Lucentis</w:t>
      </w:r>
      <w:proofErr w:type="spellEnd"/>
      <w:r>
        <w:rPr>
          <w:rFonts w:eastAsia="Times New Roman" w:cs="Times New Roman"/>
          <w:szCs w:val="24"/>
        </w:rPr>
        <w:t>», με μία υπουργική απόφαση</w:t>
      </w:r>
      <w:r>
        <w:rPr>
          <w:rFonts w:eastAsia="Times New Roman" w:cs="Times New Roman"/>
          <w:szCs w:val="24"/>
        </w:rPr>
        <w:t>,</w:t>
      </w:r>
      <w:r>
        <w:rPr>
          <w:rFonts w:eastAsia="Times New Roman" w:cs="Times New Roman"/>
          <w:szCs w:val="24"/>
        </w:rPr>
        <w:t xml:space="preserve"> που πέρασε μέσα στην </w:t>
      </w:r>
      <w:r>
        <w:rPr>
          <w:rFonts w:eastAsia="Times New Roman" w:cs="Times New Roman"/>
          <w:szCs w:val="24"/>
        </w:rPr>
        <w:lastRenderedPageBreak/>
        <w:t>απόφαση της τιμολόγησης, μπορούσε να τιμολογηθεί είτε έτσι είτε αλλιώς. Με το έτσι</w:t>
      </w:r>
      <w:r>
        <w:rPr>
          <w:rFonts w:eastAsia="Times New Roman" w:cs="Times New Roman"/>
          <w:szCs w:val="24"/>
        </w:rPr>
        <w:t>,</w:t>
      </w:r>
      <w:r>
        <w:rPr>
          <w:rFonts w:eastAsia="Times New Roman" w:cs="Times New Roman"/>
          <w:szCs w:val="24"/>
        </w:rPr>
        <w:t xml:space="preserve"> ο ΕΟΦ λέει «509 ευρώ», με το αλλιώς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τιμολογήθηκε είπε ο Υπουργός με την υπογραφή του τελικά «780 ευρώ». Και μετά μας λέτε γιατί δεν πέφτει. Διότι το 780 ευρώ το πήραν και άλλοι μετά. Το πήραν και άλλοι. Και αν ο μέσος όρος είναι ψηλός, δύσκολα κατεβαίνει. Σας το λέμε συγκεκριμένα και μας κα</w:t>
      </w:r>
      <w:r>
        <w:rPr>
          <w:rFonts w:eastAsia="Times New Roman" w:cs="Times New Roman"/>
          <w:szCs w:val="24"/>
        </w:rPr>
        <w:t xml:space="preserve">τηγορείτε ότι εμείς βολέψαμε τη φαρμακοβιομηχανία. </w:t>
      </w:r>
    </w:p>
    <w:p w14:paraId="52393440"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42489E">
        <w:rPr>
          <w:rFonts w:eastAsia="Times New Roman" w:cs="Times New Roman"/>
          <w:b/>
          <w:szCs w:val="24"/>
        </w:rPr>
        <w:t>ΜΑΡΙΟΣ ΓΕΩΡΓΙΑΔΗΣ</w:t>
      </w:r>
      <w:r>
        <w:rPr>
          <w:rFonts w:eastAsia="Times New Roman" w:cs="Times New Roman"/>
          <w:szCs w:val="24"/>
        </w:rPr>
        <w:t xml:space="preserve">) </w:t>
      </w:r>
    </w:p>
    <w:p w14:paraId="52393441"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και σας το λέμε συγκεκριμένα: Στις 5 Ιουνίου, λίγες μέρες πριν να φύγει, υπογράφει μια </w:t>
      </w:r>
      <w:r>
        <w:rPr>
          <w:rFonts w:eastAsia="Times New Roman" w:cs="Times New Roman"/>
          <w:szCs w:val="24"/>
        </w:rPr>
        <w:t xml:space="preserve">απόφαση ο Υπουργός κ. Γεωργιάδης, πριν έρθει ο Βορίδης, που λέει ότι τα φάρμακα υψηλού </w:t>
      </w:r>
      <w:r>
        <w:rPr>
          <w:rFonts w:eastAsia="Times New Roman" w:cs="Times New Roman"/>
          <w:szCs w:val="24"/>
        </w:rPr>
        <w:lastRenderedPageBreak/>
        <w:t xml:space="preserve">κόστους θα πωλούνται πλέον έτσι, δηλαδή θα πωλούνται τα φαρμακεία κατά 11% ακριβότερα. Την πιάνει τη δουλειά ο Βορίδης μετά και το αλλάζει με μια διάταξη. Αυτό δεν ήταν </w:t>
      </w:r>
      <w:r>
        <w:rPr>
          <w:rFonts w:eastAsia="Times New Roman" w:cs="Times New Roman"/>
          <w:szCs w:val="24"/>
        </w:rPr>
        <w:t xml:space="preserve">πράξη απιστίας, επειδή δεν έγινε; Χαίρω πολύ! </w:t>
      </w:r>
    </w:p>
    <w:p w14:paraId="52393442"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ίδιο λέτε και για τον Καμμένο, την ίδια λογική δηλαδή χρησιμοποιείτε. Το διόρθωσε μετά, γιατί από τα 68 εκατομμύρια ευρώ ήταν να πάρει 65 εκατομμύρια ευρώ. Λένε οι μάρτυρες μέσα ότι 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είν</w:t>
      </w:r>
      <w:r>
        <w:rPr>
          <w:rFonts w:eastAsia="Times New Roman" w:cs="Times New Roman"/>
          <w:szCs w:val="24"/>
        </w:rPr>
        <w:t>αι αυτό. Έγινε με ακρίβεια ημερομηνίας. Έλεγε σε δέκα μήνες</w:t>
      </w:r>
      <w:r>
        <w:rPr>
          <w:rFonts w:eastAsia="Times New Roman" w:cs="Times New Roman"/>
          <w:szCs w:val="24"/>
        </w:rPr>
        <w:t>. Σ</w:t>
      </w:r>
      <w:r>
        <w:rPr>
          <w:rFonts w:eastAsia="Times New Roman" w:cs="Times New Roman"/>
          <w:szCs w:val="24"/>
        </w:rPr>
        <w:t xml:space="preserve">ε δέκα μήνες είχε γίνει με τις τρεις λέξεις που άλλαξε, που είπε ο Θανάσης </w:t>
      </w:r>
      <w:proofErr w:type="spellStart"/>
      <w:r>
        <w:rPr>
          <w:rFonts w:eastAsia="Times New Roman" w:cs="Times New Roman"/>
          <w:szCs w:val="24"/>
        </w:rPr>
        <w:t>Παπαχριστόπουλος</w:t>
      </w:r>
      <w:proofErr w:type="spellEnd"/>
      <w:r>
        <w:rPr>
          <w:rFonts w:eastAsia="Times New Roman" w:cs="Times New Roman"/>
          <w:szCs w:val="24"/>
        </w:rPr>
        <w:t xml:space="preserve"> μετά, «πάρε τα φάρμακα μέσα, πάρε και τιμή» και μόλις τελειώνει η δουλειά, αλλάζει ξανά η διάταξη, για</w:t>
      </w:r>
      <w:r>
        <w:rPr>
          <w:rFonts w:eastAsia="Times New Roman" w:cs="Times New Roman"/>
          <w:szCs w:val="24"/>
        </w:rPr>
        <w:t xml:space="preserve"> να μην μπει άλλος. </w:t>
      </w:r>
    </w:p>
    <w:p w14:paraId="52393443"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μας κατηγορείτε που τα λέμε όλα αυτά. </w:t>
      </w:r>
    </w:p>
    <w:p w14:paraId="52393444"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Ακούστε</w:t>
      </w:r>
      <w:r>
        <w:rPr>
          <w:rFonts w:eastAsia="Times New Roman" w:cs="Times New Roman"/>
          <w:szCs w:val="24"/>
        </w:rPr>
        <w:t xml:space="preserve">, </w:t>
      </w:r>
      <w:r>
        <w:rPr>
          <w:rFonts w:eastAsia="Times New Roman" w:cs="Times New Roman"/>
          <w:szCs w:val="24"/>
        </w:rPr>
        <w:t>λοιπόν: Όσους πληρωμένους κονδυλοφόρους και αν βάλετε, ό</w:t>
      </w:r>
      <w:r>
        <w:rPr>
          <w:rFonts w:eastAsia="Times New Roman" w:cs="Times New Roman"/>
          <w:szCs w:val="24"/>
        </w:rPr>
        <w:t xml:space="preserve">ποιες </w:t>
      </w:r>
      <w:r>
        <w:rPr>
          <w:rFonts w:eastAsia="Times New Roman" w:cs="Times New Roman"/>
          <w:szCs w:val="24"/>
        </w:rPr>
        <w:t>προσπάθειες δολοφονίας χαρακτήρα και αν κάνετε, όσα τηλεφωνήματα και αν κάνετε</w:t>
      </w:r>
      <w:r>
        <w:rPr>
          <w:rFonts w:eastAsia="Times New Roman" w:cs="Times New Roman"/>
          <w:szCs w:val="24"/>
        </w:rPr>
        <w:t>,</w:t>
      </w:r>
      <w:r>
        <w:rPr>
          <w:rFonts w:eastAsia="Times New Roman" w:cs="Times New Roman"/>
          <w:szCs w:val="24"/>
        </w:rPr>
        <w:t xml:space="preserve"> με απόκρυψη στο κινητό μου ή σε κινητά συ</w:t>
      </w:r>
      <w:r>
        <w:rPr>
          <w:rFonts w:eastAsia="Times New Roman" w:cs="Times New Roman"/>
          <w:szCs w:val="24"/>
        </w:rPr>
        <w:t xml:space="preserve">γγενικών μου προσώπων τα βράδια, όσα μηνύματα και </w:t>
      </w:r>
      <w:r>
        <w:rPr>
          <w:rFonts w:eastAsia="Times New Roman" w:cs="Times New Roman"/>
          <w:szCs w:val="24"/>
        </w:rPr>
        <w:t>αν</w:t>
      </w:r>
      <w:r>
        <w:rPr>
          <w:rFonts w:eastAsia="Times New Roman" w:cs="Times New Roman"/>
          <w:szCs w:val="24"/>
        </w:rPr>
        <w:t xml:space="preserve"> στείλετε δεξιά και αριστερά, όσο και αν έχετε ψάξει σε πέντε γενιές οριζοντίως και δέκα γενιές καθέτως, δεν μας βρίσκετε πουθενά, γιατί δεν χρωστάμε πουθενά! Πάρτε το χαμπάρι! </w:t>
      </w:r>
    </w:p>
    <w:p w14:paraId="52393445" w14:textId="77777777" w:rsidR="00246891" w:rsidRDefault="00DA5D45">
      <w:pPr>
        <w:spacing w:after="0" w:line="600" w:lineRule="auto"/>
        <w:ind w:left="360"/>
        <w:jc w:val="center"/>
        <w:rPr>
          <w:rFonts w:eastAsia="Times New Roman" w:cs="Times New Roman"/>
          <w:szCs w:val="24"/>
        </w:rPr>
      </w:pPr>
      <w:r>
        <w:rPr>
          <w:rFonts w:eastAsia="Times New Roman" w:cs="Times New Roman"/>
          <w:szCs w:val="24"/>
        </w:rPr>
        <w:t xml:space="preserve">(Χειροκροτήματα από τις </w:t>
      </w:r>
      <w:r>
        <w:rPr>
          <w:rFonts w:eastAsia="Times New Roman" w:cs="Times New Roman"/>
          <w:szCs w:val="24"/>
        </w:rPr>
        <w:t>πτέρυγες του ΣΥΡΙΖΑ και των ΑΝΕΛ)</w:t>
      </w:r>
    </w:p>
    <w:p w14:paraId="5239344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Ακόμη και να αρχίσετε να σκάβετε ένα τούνελ από εδώ και να βγείτε στην απέναντι μεριά της γης, εμάς μέσα δεν θα μας βρείτε! </w:t>
      </w:r>
    </w:p>
    <w:p w14:paraId="5239344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γελοιότητα της πρότασης φαίνεται από το ότι κολλήσατε και εμένα στο τέλος. Συλλογική είναι η απόφαση. Ναι, για εμένα δεν λέτε πράμα και κάποιοι δεν είπαν κιόλας. </w:t>
      </w:r>
    </w:p>
    <w:p w14:paraId="5239344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τον Ανδρέα</w:t>
      </w:r>
      <w:r>
        <w:rPr>
          <w:rFonts w:eastAsia="Times New Roman" w:cs="Times New Roman"/>
          <w:szCs w:val="24"/>
        </w:rPr>
        <w:t>,</w:t>
      </w:r>
      <w:r>
        <w:rPr>
          <w:rFonts w:eastAsia="Times New Roman" w:cs="Times New Roman"/>
          <w:szCs w:val="24"/>
        </w:rPr>
        <w:t xml:space="preserve"> που ήμασταν σύντροφοι και τώρα, μετά από δυόμισι χρόνια, έχουμε γίνε</w:t>
      </w:r>
      <w:r>
        <w:rPr>
          <w:rFonts w:eastAsia="Times New Roman" w:cs="Times New Roman"/>
          <w:szCs w:val="24"/>
        </w:rPr>
        <w:t xml:space="preserve">ι και αδέλφια, ό,τι κάνει ο Ανδρέας το ξέρω εγώ και ό,τι κάνω εγώ το ξέρει ο Ανδρέας, γιατί εμείς δεν μοιράζουμε μήτε βιλαέτια μήτε ξανοίγουμε προσωπικές στρατηγικές. </w:t>
      </w:r>
    </w:p>
    <w:p w14:paraId="5239344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Ό,τι και να κάνετε, όσο και να ψάξετε, δεν χρωστάμε! Πάρτε το χαμπάρι! Σας φαίνεται αδια</w:t>
      </w:r>
      <w:r>
        <w:rPr>
          <w:rFonts w:eastAsia="Times New Roman" w:cs="Times New Roman"/>
          <w:szCs w:val="24"/>
        </w:rPr>
        <w:t xml:space="preserve">νόητο, αλλά δεν χρωστάμε εμείς, για να έχουμε ανάγκη κάποιους άλλους! </w:t>
      </w:r>
    </w:p>
    <w:p w14:paraId="5239344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Γι’ αυτό, λοιπόν, θέλω να τελειώσω και εγώ και να σας αφιερώσω μια μαντινάδα, την οποία αφιερώνω και στον Ανδρέα και σε όλους τους συντρόφους της Κυβέρνησης: «Δεν θέλω δανεικά φτερά, πε</w:t>
      </w:r>
      <w:r>
        <w:rPr>
          <w:rFonts w:eastAsia="Times New Roman" w:cs="Times New Roman"/>
          <w:szCs w:val="24"/>
        </w:rPr>
        <w:t>τώ με τα δικά μου. Γι’ αυτό πολλοί ζηλεύουν</w:t>
      </w:r>
      <w:r>
        <w:rPr>
          <w:rFonts w:eastAsia="Times New Roman" w:cs="Times New Roman"/>
          <w:szCs w:val="24"/>
        </w:rPr>
        <w:t>ε</w:t>
      </w:r>
      <w:r>
        <w:rPr>
          <w:rFonts w:eastAsia="Times New Roman" w:cs="Times New Roman"/>
          <w:szCs w:val="24"/>
        </w:rPr>
        <w:t xml:space="preserve"> εμέ, το πέταγμά μου». Να είστε καλά! </w:t>
      </w:r>
    </w:p>
    <w:p w14:paraId="5239344B"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5239344C"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5239344D"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w:t>
      </w:r>
      <w:r>
        <w:rPr>
          <w:rFonts w:eastAsia="Times New Roman" w:cs="Times New Roman"/>
          <w:szCs w:val="24"/>
        </w:rPr>
        <w:t xml:space="preserve">ΡΙΖΑ κ. Μαντάς για δώδεκα λεπτά. </w:t>
      </w:r>
    </w:p>
    <w:p w14:paraId="5239344E"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θεώρησα δεοντολογικά σωστό να μιλήσει τελευταίος ο Κοινοβουλευτικός Εκπρόσωπος της Νέας Δημοκρατίας, που κάνει και την πρόταση για τη σύσταση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και δη</w:t>
      </w:r>
      <w:r>
        <w:rPr>
          <w:rFonts w:eastAsia="Times New Roman" w:cs="Times New Roman"/>
          <w:szCs w:val="24"/>
        </w:rPr>
        <w:t>λώνω από την αρχή ότι θα μείνω μόνο σε αυτό το θέμα. Δεν θα μιλήσω για άλλα ζητήματα</w:t>
      </w:r>
      <w:r>
        <w:rPr>
          <w:rFonts w:eastAsia="Times New Roman" w:cs="Times New Roman"/>
          <w:szCs w:val="24"/>
        </w:rPr>
        <w:t>,</w:t>
      </w:r>
      <w:r>
        <w:rPr>
          <w:rFonts w:eastAsia="Times New Roman" w:cs="Times New Roman"/>
          <w:szCs w:val="24"/>
        </w:rPr>
        <w:t xml:space="preserve"> που αφορούν την επικαιρότητα, πολύ σημαντικά θέματα </w:t>
      </w:r>
      <w:r>
        <w:rPr>
          <w:rFonts w:eastAsia="Times New Roman" w:cs="Times New Roman"/>
          <w:szCs w:val="24"/>
        </w:rPr>
        <w:lastRenderedPageBreak/>
        <w:t xml:space="preserve">που βρίσκονται σε εξέλιξη. Φαντάζομαι ότι θα μιλήσουν και από την Κυβέρνηση και άλλοι για αυτά τα ζητήματα. </w:t>
      </w:r>
    </w:p>
    <w:p w14:paraId="5239344F"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Έρχεται, </w:t>
      </w:r>
      <w:r>
        <w:rPr>
          <w:rFonts w:eastAsia="Times New Roman" w:cs="Times New Roman"/>
          <w:szCs w:val="24"/>
        </w:rPr>
        <w:t xml:space="preserve">λοιπόν, σήμερα, κυρίες και κύριοι Βουλευτές, μία πρόταση από την πλευρά της Νέας Δημοκρατίας για σύσταση Προκαταρκτικής Επιτροπής για τη διερεύνηση του αδικήματος της απιστίας από τρεις Υπουργούς των </w:t>
      </w:r>
      <w:proofErr w:type="spellStart"/>
      <w:r>
        <w:rPr>
          <w:rFonts w:eastAsia="Times New Roman" w:cs="Times New Roman"/>
          <w:szCs w:val="24"/>
        </w:rPr>
        <w:t>κυβερνήσεών</w:t>
      </w:r>
      <w:proofErr w:type="spellEnd"/>
      <w:r>
        <w:rPr>
          <w:rFonts w:eastAsia="Times New Roman" w:cs="Times New Roman"/>
          <w:szCs w:val="24"/>
        </w:rPr>
        <w:t xml:space="preserve"> μας. </w:t>
      </w:r>
    </w:p>
    <w:p w14:paraId="52393450" w14:textId="77777777" w:rsidR="00246891" w:rsidRDefault="00DA5D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w:t>
      </w:r>
      <w:r>
        <w:rPr>
          <w:rFonts w:eastAsia="Times New Roman" w:cs="Times New Roman"/>
          <w:szCs w:val="24"/>
        </w:rPr>
        <w:t>πλέον,</w:t>
      </w:r>
      <w:r>
        <w:rPr>
          <w:rFonts w:eastAsia="Times New Roman" w:cs="Times New Roman"/>
          <w:szCs w:val="24"/>
        </w:rPr>
        <w:t xml:space="preserve"> απολύτως φανερ</w:t>
      </w:r>
      <w:r>
        <w:rPr>
          <w:rFonts w:eastAsia="Times New Roman" w:cs="Times New Roman"/>
          <w:szCs w:val="24"/>
        </w:rPr>
        <w:t>ό σε όποιον παρακολουθεί αυτή τη συζήτηση ότι πρόκειται πραγματικά για μια φωτοβολίδα –θα έλεγα- τραγικά τραγελαφική, υποκριτική, άσφαιρη, μια φωτοβολίδα αντιπερισπασμού</w:t>
      </w:r>
      <w:r>
        <w:rPr>
          <w:rFonts w:eastAsia="Times New Roman" w:cs="Times New Roman"/>
          <w:szCs w:val="24"/>
        </w:rPr>
        <w:t>,</w:t>
      </w:r>
      <w:r>
        <w:rPr>
          <w:rFonts w:eastAsia="Times New Roman" w:cs="Times New Roman"/>
          <w:szCs w:val="24"/>
        </w:rPr>
        <w:t xml:space="preserve"> που έσβησε νωρίς, πριν την ώρα της. </w:t>
      </w:r>
      <w:r>
        <w:rPr>
          <w:rFonts w:eastAsia="Times New Roman" w:cs="Times New Roman"/>
          <w:szCs w:val="24"/>
        </w:rPr>
        <w:t>Α</w:t>
      </w:r>
      <w:r>
        <w:rPr>
          <w:rFonts w:eastAsia="Times New Roman" w:cs="Times New Roman"/>
          <w:szCs w:val="24"/>
        </w:rPr>
        <w:t>υτό νομίζω ότι είναι φανερό και από αυτό που βλέ</w:t>
      </w:r>
      <w:r>
        <w:rPr>
          <w:rFonts w:eastAsia="Times New Roman" w:cs="Times New Roman"/>
          <w:szCs w:val="24"/>
        </w:rPr>
        <w:t xml:space="preserve">πουμε στην Αίθουσα. </w:t>
      </w:r>
    </w:p>
    <w:p w14:paraId="5239345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Αυτοί, λοιπόν, που δεν έβλεπαν όταν τα τρένα της διαφθοράς, τα υποβρύχια, οι βαλίτσες του πολιτικού χρήματος π</w:t>
      </w:r>
      <w:r>
        <w:rPr>
          <w:rFonts w:eastAsia="Times New Roman" w:cs="Times New Roman"/>
          <w:szCs w:val="24"/>
        </w:rPr>
        <w:t>ερνούσαν</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περί άλλ</w:t>
      </w:r>
      <w:r>
        <w:rPr>
          <w:rFonts w:eastAsia="Times New Roman" w:cs="Times New Roman"/>
          <w:szCs w:val="24"/>
        </w:rPr>
        <w:t>ων</w:t>
      </w:r>
      <w:r>
        <w:rPr>
          <w:rFonts w:eastAsia="Times New Roman" w:cs="Times New Roman"/>
          <w:szCs w:val="24"/>
        </w:rPr>
        <w:t xml:space="preserve"> </w:t>
      </w:r>
      <w:proofErr w:type="spellStart"/>
      <w:r>
        <w:rPr>
          <w:rFonts w:eastAsia="Times New Roman" w:cs="Times New Roman"/>
          <w:szCs w:val="24"/>
        </w:rPr>
        <w:t>ετύρβαζαν</w:t>
      </w:r>
      <w:proofErr w:type="spellEnd"/>
      <w:r>
        <w:rPr>
          <w:rFonts w:eastAsia="Times New Roman" w:cs="Times New Roman"/>
          <w:szCs w:val="24"/>
        </w:rPr>
        <w:t>»</w:t>
      </w:r>
      <w:r>
        <w:rPr>
          <w:rFonts w:eastAsia="Times New Roman" w:cs="Times New Roman"/>
          <w:szCs w:val="24"/>
        </w:rPr>
        <w:t>, αυτοί που απειλούν τους αρμόδιους δικαστικούς λειτουργούς από το πρωί έως το βράδυ, κάνουν μηνύσεις σε δήθεν κουκουλοφόρους προστατευόμενους μάρτυρες, ενώ οι ίδιοι θεσμοθέτησαν αυτή τη δυνατότητα, που ισχύει σε όλες τις χώρες του κόσμου και το γνωρίζουν,</w:t>
      </w:r>
      <w:r>
        <w:rPr>
          <w:rFonts w:eastAsia="Times New Roman" w:cs="Times New Roman"/>
          <w:szCs w:val="24"/>
        </w:rPr>
        <w:t xml:space="preserve"> αυτοί που βασίζονται σε μία ανώνυμη επιστολή</w:t>
      </w:r>
      <w:r>
        <w:rPr>
          <w:rFonts w:eastAsia="Times New Roman" w:cs="Times New Roman"/>
          <w:szCs w:val="24"/>
        </w:rPr>
        <w:t>,</w:t>
      </w:r>
      <w:r>
        <w:rPr>
          <w:rFonts w:eastAsia="Times New Roman" w:cs="Times New Roman"/>
          <w:szCs w:val="24"/>
        </w:rPr>
        <w:t xml:space="preserve"> την οποία, αν διαβάσει κανείς από την αρχή μέχρι το τέλος προσεκτικά, θα δει ότι είναι απολύτως έωλη και για τις ημερομηνίες</w:t>
      </w:r>
      <w:r>
        <w:rPr>
          <w:rFonts w:eastAsia="Times New Roman" w:cs="Times New Roman"/>
          <w:szCs w:val="24"/>
        </w:rPr>
        <w:t>,</w:t>
      </w:r>
      <w:r>
        <w:rPr>
          <w:rFonts w:eastAsia="Times New Roman" w:cs="Times New Roman"/>
          <w:szCs w:val="24"/>
        </w:rPr>
        <w:t xml:space="preserve"> στις οποίες αναφέρεται για τους αντίστοιχους Υπουργούς και για το συγκεκριμένο φάρμ</w:t>
      </w:r>
      <w:r>
        <w:rPr>
          <w:rFonts w:eastAsia="Times New Roman" w:cs="Times New Roman"/>
          <w:szCs w:val="24"/>
        </w:rPr>
        <w:t>ακο</w:t>
      </w:r>
      <w:r>
        <w:rPr>
          <w:rFonts w:eastAsia="Times New Roman" w:cs="Times New Roman"/>
          <w:szCs w:val="24"/>
        </w:rPr>
        <w:t>,</w:t>
      </w:r>
      <w:r>
        <w:rPr>
          <w:rFonts w:eastAsia="Times New Roman" w:cs="Times New Roman"/>
          <w:szCs w:val="24"/>
        </w:rPr>
        <w:t xml:space="preserve"> στο οποίο αναφέρεται το οποίο ποτέ δεν κυκλοφόρησε και για πάρα πολλά άλλα, αυτοί που όταν η φαρμακευτική δαπάνη έπαιρνε την ανηφόρα και είχε </w:t>
      </w:r>
      <w:r>
        <w:rPr>
          <w:rFonts w:eastAsia="Times New Roman" w:cs="Times New Roman"/>
          <w:szCs w:val="24"/>
        </w:rPr>
        <w:lastRenderedPageBreak/>
        <w:t>φτάσει πάνω από το 2% του ΑΕΠ, αυτοί έρχονται να μας κουνήσουν το δάκτυλο και να μας επικρίνουν για δύο ζητήμ</w:t>
      </w:r>
      <w:r>
        <w:rPr>
          <w:rFonts w:eastAsia="Times New Roman" w:cs="Times New Roman"/>
          <w:szCs w:val="24"/>
        </w:rPr>
        <w:t xml:space="preserve">ατα. </w:t>
      </w:r>
    </w:p>
    <w:p w14:paraId="5239345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Εγώ, ισχυρίζομαι, κυρίες και κύριοι συνάδελφοι, ότι η πραγματική σκευωρία επιχειρήθηκε να γίνει σε αυτήν εδώ την περίπτωση και θα σας αποδείξω γιατί. </w:t>
      </w:r>
    </w:p>
    <w:p w14:paraId="5239345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ξέρω ποιος ακριβώς συνέλαβε αυτήν την ιδέα. Δεν μπορώ να καταλάβω γιατί πολύ σοβαροί συνάδελφοι</w:t>
      </w:r>
      <w:r>
        <w:rPr>
          <w:rFonts w:eastAsia="Times New Roman" w:cs="Times New Roman"/>
          <w:szCs w:val="24"/>
        </w:rPr>
        <w:t xml:space="preserve"> από τη Νέα Δημοκρατία, από την Αξιωματική Αντιπολίτευση, που ξέρουν να διαβάζουν και ξέρουν πολύ περισσότερα νομικά προφανώς από εμένα, αλλά ίσως και πολύ περισσότερα ιατρικά από εμένα, συνέλαβαν αυτήν την ιδέα και τη σκέψη, να εγκαλέσουν τους Υπουργούς μ</w:t>
      </w:r>
      <w:r>
        <w:rPr>
          <w:rFonts w:eastAsia="Times New Roman" w:cs="Times New Roman"/>
          <w:szCs w:val="24"/>
        </w:rPr>
        <w:t>ας για δύο ζητήματα</w:t>
      </w:r>
      <w:r>
        <w:rPr>
          <w:rFonts w:eastAsia="Times New Roman" w:cs="Times New Roman"/>
          <w:szCs w:val="24"/>
        </w:rPr>
        <w:t>,</w:t>
      </w:r>
      <w:r>
        <w:rPr>
          <w:rFonts w:eastAsia="Times New Roman" w:cs="Times New Roman"/>
          <w:szCs w:val="24"/>
        </w:rPr>
        <w:t xml:space="preserve"> που τα θεώρησαν ζητήματα απιστίας.</w:t>
      </w:r>
    </w:p>
    <w:p w14:paraId="5239345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Πρώτα απ’ όλα, νομίζω ότι είναι ορθό να επαναλάβω κάτι</w:t>
      </w:r>
      <w:r>
        <w:rPr>
          <w:rFonts w:eastAsia="Times New Roman" w:cs="Times New Roman"/>
          <w:szCs w:val="24"/>
        </w:rPr>
        <w:t>,</w:t>
      </w:r>
      <w:r>
        <w:rPr>
          <w:rFonts w:eastAsia="Times New Roman" w:cs="Times New Roman"/>
          <w:szCs w:val="24"/>
        </w:rPr>
        <w:t xml:space="preserve"> για να γίνει απολύτως σαφές, που το γνωρίζουν όλοι σε αυτήν την Αίθουσα και μάλιστα</w:t>
      </w:r>
      <w:r>
        <w:rPr>
          <w:rFonts w:eastAsia="Times New Roman" w:cs="Times New Roman"/>
          <w:szCs w:val="24"/>
        </w:rPr>
        <w:t>,</w:t>
      </w:r>
      <w:r>
        <w:rPr>
          <w:rFonts w:eastAsia="Times New Roman" w:cs="Times New Roman"/>
          <w:szCs w:val="24"/>
        </w:rPr>
        <w:t xml:space="preserve"> το γνωρίζουν και οι συνάδελφοι της Δημοκρατικής Συμπαράταξη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οι οποίοι μίλησαν για τις αναφορές τους, στις αναφορές</w:t>
      </w:r>
      <w:r>
        <w:rPr>
          <w:rFonts w:eastAsia="Times New Roman" w:cs="Times New Roman"/>
          <w:szCs w:val="24"/>
        </w:rPr>
        <w:t>,</w:t>
      </w:r>
      <w:r>
        <w:rPr>
          <w:rFonts w:eastAsia="Times New Roman" w:cs="Times New Roman"/>
          <w:szCs w:val="24"/>
        </w:rPr>
        <w:t xml:space="preserve"> που έκανε ο κ. Λοβέρδος,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ο κ. </w:t>
      </w:r>
      <w:proofErr w:type="spellStart"/>
      <w:r>
        <w:rPr>
          <w:rFonts w:eastAsia="Times New Roman" w:cs="Times New Roman"/>
          <w:szCs w:val="24"/>
        </w:rPr>
        <w:t>Κεγκέρογλου</w:t>
      </w:r>
      <w:proofErr w:type="spellEnd"/>
      <w:r>
        <w:rPr>
          <w:rFonts w:eastAsia="Times New Roman" w:cs="Times New Roman"/>
          <w:szCs w:val="24"/>
        </w:rPr>
        <w:t xml:space="preserve"> και όχι τόσο πολύ στην πρόταση της Νέας Δημοκρατίας, γιατί και οι ίδιοι το αναγνωρίζουν στην πρώτη αναφορά τους.</w:t>
      </w:r>
    </w:p>
    <w:p w14:paraId="5239345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Ακούστε τι λένε:</w:t>
      </w:r>
      <w:r>
        <w:rPr>
          <w:rFonts w:eastAsia="Times New Roman" w:cs="Times New Roman"/>
          <w:szCs w:val="24"/>
        </w:rPr>
        <w:t xml:space="preserve"> Σύμφωνα με τα στοιχεία του ΣΦΕ, το έτος 2015 και το έτος 2016 η φαρμακευτική δαπάνη του ασφαλιστικού συστήματος –αυτό ακριβώς δεν το καταλαβαίνω τι ακριβώς σημαίνει, είναι ακατανόητο- αυξήθηκε σε σχέση με τα προηγούμενα χρό</w:t>
      </w:r>
      <w:r>
        <w:rPr>
          <w:rFonts w:eastAsia="Times New Roman" w:cs="Times New Roman"/>
          <w:szCs w:val="24"/>
        </w:rPr>
        <w:lastRenderedPageBreak/>
        <w:t>νια και έκλεισε στα 2,6 δισεκατο</w:t>
      </w:r>
      <w:r>
        <w:rPr>
          <w:rFonts w:eastAsia="Times New Roman" w:cs="Times New Roman"/>
          <w:szCs w:val="24"/>
        </w:rPr>
        <w:t xml:space="preserve">μμύρια ευρώ και 2,96 δισεκατομμύρια ευρώ αντιστοίχως. Από τους νόμους, βέβαια, που εισήγαγαν με το </w:t>
      </w:r>
      <w:proofErr w:type="spellStart"/>
      <w:r>
        <w:rPr>
          <w:rFonts w:eastAsia="Times New Roman" w:cs="Times New Roman"/>
          <w:szCs w:val="24"/>
          <w:lang w:val="en-US"/>
        </w:rPr>
        <w:t>clawback</w:t>
      </w:r>
      <w:proofErr w:type="spellEnd"/>
      <w:r>
        <w:rPr>
          <w:rFonts w:eastAsia="Times New Roman" w:cs="Times New Roman"/>
          <w:szCs w:val="24"/>
        </w:rPr>
        <w:t xml:space="preserve">, το </w:t>
      </w:r>
      <w:r>
        <w:rPr>
          <w:rFonts w:eastAsia="Times New Roman" w:cs="Times New Roman"/>
          <w:szCs w:val="24"/>
          <w:lang w:val="en-US"/>
        </w:rPr>
        <w:t>rebate</w:t>
      </w:r>
      <w:r>
        <w:rPr>
          <w:rFonts w:eastAsia="Times New Roman" w:cs="Times New Roman"/>
          <w:szCs w:val="24"/>
        </w:rPr>
        <w:t xml:space="preserve"> κ.λπ. το υπερβάλλον ποσό -προσέξτε το λένε οι ίδιοι στις αναφορές τους- δεν προκαλεί αύξηση της δημόσιας δαπάνης, που έκλεισε στα 2 δισεκ</w:t>
      </w:r>
      <w:r>
        <w:rPr>
          <w:rFonts w:eastAsia="Times New Roman" w:cs="Times New Roman"/>
          <w:szCs w:val="24"/>
        </w:rPr>
        <w:t>ατομμύρια ευρώ και 1,945 δισεκατομμύρια ευρώ αντιστοίχως. Και μετά -αυτό είναι σαφές νομίζω και δεν χωράει κα</w:t>
      </w:r>
      <w:r>
        <w:rPr>
          <w:rFonts w:eastAsia="Times New Roman" w:cs="Times New Roman"/>
          <w:szCs w:val="24"/>
        </w:rPr>
        <w:t>μ</w:t>
      </w:r>
      <w:r>
        <w:rPr>
          <w:rFonts w:eastAsia="Times New Roman" w:cs="Times New Roman"/>
          <w:szCs w:val="24"/>
        </w:rPr>
        <w:t xml:space="preserve">μία αμφιβολία- λένε και μία </w:t>
      </w:r>
      <w:proofErr w:type="spellStart"/>
      <w:r>
        <w:rPr>
          <w:rFonts w:eastAsia="Times New Roman" w:cs="Times New Roman"/>
          <w:szCs w:val="24"/>
        </w:rPr>
        <w:t>φρασούλα</w:t>
      </w:r>
      <w:proofErr w:type="spellEnd"/>
      <w:r>
        <w:rPr>
          <w:rFonts w:eastAsia="Times New Roman" w:cs="Times New Roman"/>
          <w:szCs w:val="24"/>
        </w:rPr>
        <w:t>: Πάντως</w:t>
      </w:r>
      <w:r>
        <w:rPr>
          <w:rFonts w:eastAsia="Times New Roman" w:cs="Times New Roman"/>
          <w:szCs w:val="24"/>
        </w:rPr>
        <w:t>,</w:t>
      </w:r>
      <w:r>
        <w:rPr>
          <w:rFonts w:eastAsia="Times New Roman" w:cs="Times New Roman"/>
          <w:szCs w:val="24"/>
        </w:rPr>
        <w:t xml:space="preserve"> αυξάνεται η συμμετοχή των ασφαλισμένων. </w:t>
      </w:r>
    </w:p>
    <w:p w14:paraId="5239345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Εδώ θέλω να εξηγήσω σε ένα λεπτό τι ακριβώς γίνεται με τη σ</w:t>
      </w:r>
      <w:r>
        <w:rPr>
          <w:rFonts w:eastAsia="Times New Roman" w:cs="Times New Roman"/>
          <w:szCs w:val="24"/>
        </w:rPr>
        <w:t xml:space="preserve">υμμετοχή των ασφαλισμένων. Η συμμετοχή των ασφαλισμένων προσδιορίζεται με δύο τρόπους: Ο ένας είναι το ποσοστό ανάλογα με την ασθένεια που πληρώνουν ως συμμετοχή στα φάρμακα που </w:t>
      </w:r>
      <w:r>
        <w:rPr>
          <w:rFonts w:eastAsia="Times New Roman" w:cs="Times New Roman"/>
          <w:szCs w:val="24"/>
        </w:rPr>
        <w:lastRenderedPageBreak/>
        <w:t>παίρνουν και, ναι, πράγματι αν υπάρξει αύξηση της τιμής του φαρμάκου, μπορεί μ</w:t>
      </w:r>
      <w:r>
        <w:rPr>
          <w:rFonts w:eastAsia="Times New Roman" w:cs="Times New Roman"/>
          <w:szCs w:val="24"/>
        </w:rPr>
        <w:t>έσα από αυτόν τον μηχανισμό να υπάρξει αύξηση της συμμετοχής των ασφαλισμένων.</w:t>
      </w:r>
    </w:p>
    <w:p w14:paraId="52393457" w14:textId="77777777" w:rsidR="00246891" w:rsidRDefault="00DA5D45">
      <w:pPr>
        <w:spacing w:after="0" w:line="600" w:lineRule="auto"/>
        <w:ind w:firstLine="720"/>
        <w:jc w:val="both"/>
        <w:rPr>
          <w:rFonts w:eastAsia="Times New Roman" w:cs="Times New Roman"/>
        </w:rPr>
      </w:pPr>
      <w:r>
        <w:rPr>
          <w:rFonts w:eastAsia="Times New Roman" w:cs="Times New Roman"/>
        </w:rPr>
        <w:t>Ταυτόχρονα</w:t>
      </w:r>
      <w:r>
        <w:rPr>
          <w:rFonts w:eastAsia="Times New Roman" w:cs="Times New Roman"/>
        </w:rPr>
        <w:t>,</w:t>
      </w:r>
      <w:r>
        <w:rPr>
          <w:rFonts w:eastAsia="Times New Roman" w:cs="Times New Roman"/>
        </w:rPr>
        <w:t xml:space="preserve"> πληρώνουν και τη διαφορά λιανικής και ασφαλιστικής τιμής. Πάρα πολλοί άνθρωποι που με ακούνε και που </w:t>
      </w:r>
      <w:r>
        <w:rPr>
          <w:rFonts w:eastAsia="Times New Roman" w:cs="Times New Roman"/>
        </w:rPr>
        <w:t xml:space="preserve">το </w:t>
      </w:r>
      <w:r>
        <w:rPr>
          <w:rFonts w:eastAsia="Times New Roman" w:cs="Times New Roman"/>
        </w:rPr>
        <w:t xml:space="preserve">ζουν αυτό, θα καταλαβαίνουν. </w:t>
      </w:r>
    </w:p>
    <w:p w14:paraId="52393458"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Άρα, είναι ένας συνδυασμός και </w:t>
      </w:r>
      <w:r>
        <w:rPr>
          <w:rFonts w:eastAsia="Times New Roman" w:cs="Times New Roman"/>
        </w:rPr>
        <w:t>των δύο πραγμάτων και μάλιστα</w:t>
      </w:r>
      <w:r>
        <w:rPr>
          <w:rFonts w:eastAsia="Times New Roman" w:cs="Times New Roman"/>
        </w:rPr>
        <w:t>,</w:t>
      </w:r>
      <w:r>
        <w:rPr>
          <w:rFonts w:eastAsia="Times New Roman" w:cs="Times New Roman"/>
        </w:rPr>
        <w:t xml:space="preserve"> αυτό που επιβαρύνει πιο πολύ στη συμμετοχή των ασφαλισμένων -όπως είπαν και οι Υπουργοί, είναι ένα σημαντικό πρόβλημα που έχουμε μπροστά μας και θα μιλήσω γι’ αυτό- είναι αυτή η διαφορά. Γιατί είναι αυτή η διαφορά, για να ανο</w:t>
      </w:r>
      <w:r>
        <w:rPr>
          <w:rFonts w:eastAsia="Times New Roman" w:cs="Times New Roman"/>
        </w:rPr>
        <w:t xml:space="preserve">ίξω όλη τη βεντάλια; Διότι αυτό που συμβαίνει στη χώρα μας, στη λειτουργία του </w:t>
      </w:r>
      <w:r>
        <w:rPr>
          <w:rFonts w:eastAsia="Times New Roman" w:cs="Times New Roman"/>
        </w:rPr>
        <w:lastRenderedPageBreak/>
        <w:t>φαρμάκου θα πω εγώ, όχι της φαρμακευτικής αγοράς, είναι αποτέλεσμα πάρα πολλών στρεβλώσεων και καθυστερήσεων</w:t>
      </w:r>
      <w:r>
        <w:rPr>
          <w:rFonts w:eastAsia="Times New Roman" w:cs="Times New Roman"/>
        </w:rPr>
        <w:t>,</w:t>
      </w:r>
      <w:r>
        <w:rPr>
          <w:rFonts w:eastAsia="Times New Roman" w:cs="Times New Roman"/>
        </w:rPr>
        <w:t xml:space="preserve"> που έρχονται να συσσωρευτούν τα τελευταία χρόνια. </w:t>
      </w:r>
    </w:p>
    <w:p w14:paraId="52393459" w14:textId="77777777" w:rsidR="00246891" w:rsidRDefault="00DA5D45">
      <w:pPr>
        <w:spacing w:after="0" w:line="600" w:lineRule="auto"/>
        <w:ind w:firstLine="720"/>
        <w:jc w:val="both"/>
        <w:rPr>
          <w:rFonts w:eastAsia="Times New Roman" w:cs="Times New Roman"/>
        </w:rPr>
      </w:pPr>
      <w:r>
        <w:rPr>
          <w:rFonts w:eastAsia="Times New Roman" w:cs="Times New Roman"/>
        </w:rPr>
        <w:t>Διότι η πραγματι</w:t>
      </w:r>
      <w:r>
        <w:rPr>
          <w:rFonts w:eastAsia="Times New Roman" w:cs="Times New Roman"/>
        </w:rPr>
        <w:t>κότητα είναι ότι μέχρι και σήμερα</w:t>
      </w:r>
      <w:r>
        <w:rPr>
          <w:rFonts w:eastAsia="Times New Roman" w:cs="Times New Roman"/>
        </w:rPr>
        <w:t>,</w:t>
      </w:r>
      <w:r>
        <w:rPr>
          <w:rFonts w:eastAsia="Times New Roman" w:cs="Times New Roman"/>
        </w:rPr>
        <w:t xml:space="preserve"> έχουμε διείσδυση των </w:t>
      </w:r>
      <w:proofErr w:type="spellStart"/>
      <w:r>
        <w:rPr>
          <w:rFonts w:eastAsia="Times New Roman" w:cs="Times New Roman"/>
        </w:rPr>
        <w:t>γενοσήμων</w:t>
      </w:r>
      <w:proofErr w:type="spellEnd"/>
      <w:r>
        <w:rPr>
          <w:rFonts w:eastAsia="Times New Roman" w:cs="Times New Roman"/>
        </w:rPr>
        <w:t xml:space="preserve"> φαρμάκων κοντά στο 20%, ενώ στις υπόλοιπες χώρες αυτή η συμμετοχή των </w:t>
      </w:r>
      <w:proofErr w:type="spellStart"/>
      <w:r>
        <w:rPr>
          <w:rFonts w:eastAsia="Times New Roman" w:cs="Times New Roman"/>
        </w:rPr>
        <w:t>γενοσήμων</w:t>
      </w:r>
      <w:proofErr w:type="spellEnd"/>
      <w:r>
        <w:rPr>
          <w:rFonts w:eastAsia="Times New Roman" w:cs="Times New Roman"/>
        </w:rPr>
        <w:t xml:space="preserve"> φαρμάκων φτάνει σε πολύ υψηλά ποσοστά, πάντως σίγουρα πάνω από 50% με 60%. </w:t>
      </w:r>
    </w:p>
    <w:p w14:paraId="5239345A" w14:textId="77777777" w:rsidR="00246891" w:rsidRDefault="00DA5D45">
      <w:pPr>
        <w:spacing w:after="0" w:line="600" w:lineRule="auto"/>
        <w:ind w:firstLine="720"/>
        <w:jc w:val="both"/>
        <w:rPr>
          <w:rFonts w:eastAsia="Times New Roman" w:cs="Times New Roman"/>
        </w:rPr>
      </w:pPr>
      <w:r>
        <w:rPr>
          <w:rFonts w:eastAsia="Times New Roman" w:cs="Times New Roman"/>
        </w:rPr>
        <w:t>Δεύτερον, υπάρχει μια πρακτική που</w:t>
      </w:r>
      <w:r>
        <w:rPr>
          <w:rFonts w:eastAsia="Times New Roman" w:cs="Times New Roman"/>
        </w:rPr>
        <w:t xml:space="preserve"> συνδέεται και με αυτά που συζητάμε, το σκάνδαλο δηλαδή, που έχει επέκταση προφανώς και σε δημόσιους λειτουργούς</w:t>
      </w:r>
      <w:r>
        <w:rPr>
          <w:rFonts w:eastAsia="Times New Roman" w:cs="Times New Roman"/>
        </w:rPr>
        <w:t>,</w:t>
      </w:r>
      <w:r>
        <w:rPr>
          <w:rFonts w:eastAsia="Times New Roman" w:cs="Times New Roman"/>
        </w:rPr>
        <w:t xml:space="preserve"> πέρα από τα πολιτικά πρόσωπα, μιας -θα έλεγα- και νοοτροπίας και ενός στάτους</w:t>
      </w:r>
      <w:r>
        <w:rPr>
          <w:rFonts w:eastAsia="Times New Roman" w:cs="Times New Roman"/>
        </w:rPr>
        <w:t>,</w:t>
      </w:r>
      <w:r>
        <w:rPr>
          <w:rFonts w:eastAsia="Times New Roman" w:cs="Times New Roman"/>
        </w:rPr>
        <w:t xml:space="preserve"> που υπάρχει να μην γράφονται τα </w:t>
      </w:r>
      <w:proofErr w:type="spellStart"/>
      <w:r>
        <w:rPr>
          <w:rFonts w:eastAsia="Times New Roman" w:cs="Times New Roman"/>
        </w:rPr>
        <w:t>γενόσημα</w:t>
      </w:r>
      <w:proofErr w:type="spellEnd"/>
      <w:r>
        <w:rPr>
          <w:rFonts w:eastAsia="Times New Roman" w:cs="Times New Roman"/>
        </w:rPr>
        <w:t xml:space="preserve"> φάρμακα, να τα στέλνου</w:t>
      </w:r>
      <w:r>
        <w:rPr>
          <w:rFonts w:eastAsia="Times New Roman" w:cs="Times New Roman"/>
        </w:rPr>
        <w:t xml:space="preserve">με </w:t>
      </w:r>
      <w:r>
        <w:rPr>
          <w:rFonts w:eastAsia="Times New Roman" w:cs="Times New Roman"/>
        </w:rPr>
        <w:t>«</w:t>
      </w:r>
      <w:r>
        <w:rPr>
          <w:rFonts w:eastAsia="Times New Roman" w:cs="Times New Roman"/>
        </w:rPr>
        <w:t xml:space="preserve">στο </w:t>
      </w:r>
      <w:r>
        <w:rPr>
          <w:rFonts w:eastAsia="Times New Roman" w:cs="Times New Roman"/>
        </w:rPr>
        <w:t xml:space="preserve">πυρ </w:t>
      </w:r>
      <w:r>
        <w:rPr>
          <w:rFonts w:eastAsia="Times New Roman" w:cs="Times New Roman"/>
        </w:rPr>
        <w:lastRenderedPageBreak/>
        <w:t xml:space="preserve">το </w:t>
      </w:r>
      <w:r>
        <w:rPr>
          <w:rFonts w:eastAsia="Times New Roman" w:cs="Times New Roman"/>
        </w:rPr>
        <w:t>εξώτερο</w:t>
      </w:r>
      <w:r>
        <w:rPr>
          <w:rFonts w:eastAsia="Times New Roman" w:cs="Times New Roman"/>
        </w:rPr>
        <w:t>ν»</w:t>
      </w:r>
      <w:r>
        <w:rPr>
          <w:rFonts w:eastAsia="Times New Roman" w:cs="Times New Roman"/>
        </w:rPr>
        <w:t xml:space="preserve"> και να γράφονται φάρμακα</w:t>
      </w:r>
      <w:r>
        <w:rPr>
          <w:rFonts w:eastAsia="Times New Roman" w:cs="Times New Roman"/>
        </w:rPr>
        <w:t>,</w:t>
      </w:r>
      <w:r>
        <w:rPr>
          <w:rFonts w:eastAsia="Times New Roman" w:cs="Times New Roman"/>
        </w:rPr>
        <w:t xml:space="preserve"> όχι από εκείνη τη φαρέτρα. Αυτό θέλει δουλειά</w:t>
      </w:r>
      <w:r>
        <w:rPr>
          <w:rFonts w:eastAsia="Times New Roman" w:cs="Times New Roman"/>
        </w:rPr>
        <w:t>,</w:t>
      </w:r>
      <w:r>
        <w:rPr>
          <w:rFonts w:eastAsia="Times New Roman" w:cs="Times New Roman"/>
        </w:rPr>
        <w:t xml:space="preserve"> για να ανατραπεί. Εν πάση </w:t>
      </w:r>
      <w:proofErr w:type="spellStart"/>
      <w:r>
        <w:rPr>
          <w:rFonts w:eastAsia="Times New Roman" w:cs="Times New Roman"/>
        </w:rPr>
        <w:t>περιπτώσει</w:t>
      </w:r>
      <w:proofErr w:type="spellEnd"/>
      <w:r>
        <w:rPr>
          <w:rFonts w:eastAsia="Times New Roman" w:cs="Times New Roman"/>
        </w:rPr>
        <w:t>, ξαναλέω ότι δεν υπάρχει βλάβη του δημοσίου σε κα</w:t>
      </w:r>
      <w:r>
        <w:rPr>
          <w:rFonts w:eastAsia="Times New Roman" w:cs="Times New Roman"/>
        </w:rPr>
        <w:t>μ</w:t>
      </w:r>
      <w:r>
        <w:rPr>
          <w:rFonts w:eastAsia="Times New Roman" w:cs="Times New Roman"/>
        </w:rPr>
        <w:t>μία, μα κα</w:t>
      </w:r>
      <w:r>
        <w:rPr>
          <w:rFonts w:eastAsia="Times New Roman" w:cs="Times New Roman"/>
        </w:rPr>
        <w:t>μ</w:t>
      </w:r>
      <w:r>
        <w:rPr>
          <w:rFonts w:eastAsia="Times New Roman" w:cs="Times New Roman"/>
        </w:rPr>
        <w:t xml:space="preserve">μία περίπτωση. </w:t>
      </w:r>
    </w:p>
    <w:p w14:paraId="5239345B"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Πάμε παρακάτω. Το δεύτερο πράγμα για το </w:t>
      </w:r>
      <w:r>
        <w:rPr>
          <w:rFonts w:eastAsia="Times New Roman" w:cs="Times New Roman"/>
        </w:rPr>
        <w:t xml:space="preserve">οποίο εγκαλούνται οι Υπουργοί μας είναι ότι δεν εφάρμοσαν έναν νόμο του 2013, ο οποίος προέβλεπε τη μείωση της τιμής των φαρμάκων σε ένα ποσοστό 65% και μάλιστα των </w:t>
      </w:r>
      <w:proofErr w:type="spellStart"/>
      <w:r>
        <w:rPr>
          <w:rFonts w:eastAsia="Times New Roman" w:cs="Times New Roman"/>
        </w:rPr>
        <w:t>γενοσήμων</w:t>
      </w:r>
      <w:proofErr w:type="spellEnd"/>
      <w:r>
        <w:rPr>
          <w:rFonts w:eastAsia="Times New Roman" w:cs="Times New Roman"/>
        </w:rPr>
        <w:t xml:space="preserve"> φαρμάκων. Ο Υπουργός κ. Ξανθός νομίζω ότι εξήγησε απολύτως τι συνέβη από το 2015 </w:t>
      </w:r>
      <w:r>
        <w:rPr>
          <w:rFonts w:eastAsia="Times New Roman" w:cs="Times New Roman"/>
        </w:rPr>
        <w:t>και μετά και τι συνέβη –κυρίως θα έλεγα εγώ- μετά το τρίτο μνημόνιο</w:t>
      </w:r>
      <w:r>
        <w:rPr>
          <w:rFonts w:eastAsia="Times New Roman" w:cs="Times New Roman"/>
        </w:rPr>
        <w:t>,</w:t>
      </w:r>
      <w:r>
        <w:rPr>
          <w:rFonts w:eastAsia="Times New Roman" w:cs="Times New Roman"/>
        </w:rPr>
        <w:t xml:space="preserve"> σε σχέση με αυτό το ζήτημα. </w:t>
      </w:r>
    </w:p>
    <w:p w14:paraId="5239345C" w14:textId="77777777" w:rsidR="00246891" w:rsidRDefault="00DA5D45">
      <w:pPr>
        <w:spacing w:after="0" w:line="600" w:lineRule="auto"/>
        <w:ind w:firstLine="720"/>
        <w:jc w:val="both"/>
        <w:rPr>
          <w:rFonts w:eastAsia="Times New Roman" w:cs="Times New Roman"/>
        </w:rPr>
      </w:pPr>
      <w:r>
        <w:rPr>
          <w:rFonts w:eastAsia="Times New Roman" w:cs="Times New Roman"/>
        </w:rPr>
        <w:t>Εμείς σωστά διαπραγματευτήκαμε</w:t>
      </w:r>
      <w:r>
        <w:rPr>
          <w:rFonts w:eastAsia="Times New Roman" w:cs="Times New Roman"/>
        </w:rPr>
        <w:t>,</w:t>
      </w:r>
      <w:r>
        <w:rPr>
          <w:rFonts w:eastAsia="Times New Roman" w:cs="Times New Roman"/>
        </w:rPr>
        <w:t xml:space="preserve"> αυτή η μείωση να μην γίνει με έναν απότομο τρόπο. Διότι αν γινόταν με έναν απότομο τρόπο, </w:t>
      </w:r>
      <w:r>
        <w:rPr>
          <w:rFonts w:eastAsia="Times New Roman" w:cs="Times New Roman"/>
        </w:rPr>
        <w:lastRenderedPageBreak/>
        <w:t>κυρίες και κύριοι Βουλευτές, τότε οι</w:t>
      </w:r>
      <w:r>
        <w:rPr>
          <w:rFonts w:eastAsia="Times New Roman" w:cs="Times New Roman"/>
        </w:rPr>
        <w:t xml:space="preserve"> τιμές των </w:t>
      </w:r>
      <w:proofErr w:type="spellStart"/>
      <w:r>
        <w:rPr>
          <w:rFonts w:eastAsia="Times New Roman" w:cs="Times New Roman"/>
        </w:rPr>
        <w:t>γενοσήμων</w:t>
      </w:r>
      <w:proofErr w:type="spellEnd"/>
      <w:r>
        <w:rPr>
          <w:rFonts w:eastAsia="Times New Roman" w:cs="Times New Roman"/>
        </w:rPr>
        <w:t xml:space="preserve"> φαρμάκων </w:t>
      </w:r>
      <w:r>
        <w:rPr>
          <w:rFonts w:eastAsia="Times New Roman" w:cs="Times New Roman"/>
        </w:rPr>
        <w:t>-</w:t>
      </w:r>
      <w:r>
        <w:rPr>
          <w:rFonts w:eastAsia="Times New Roman" w:cs="Times New Roman"/>
        </w:rPr>
        <w:t>που σας είπα ποια είναι η διείσδυσή τους στην αγορά, δηλαδή αυτό το 20%</w:t>
      </w:r>
      <w:r>
        <w:rPr>
          <w:rFonts w:eastAsia="Times New Roman" w:cs="Times New Roman"/>
        </w:rPr>
        <w:t>-</w:t>
      </w:r>
      <w:r>
        <w:rPr>
          <w:rFonts w:eastAsia="Times New Roman" w:cs="Times New Roman"/>
        </w:rPr>
        <w:t xml:space="preserve"> θα έπεφτε με ραγδαίο τρόπο. </w:t>
      </w:r>
    </w:p>
    <w:p w14:paraId="5239345D" w14:textId="77777777" w:rsidR="00246891" w:rsidRDefault="00DA5D45">
      <w:pPr>
        <w:spacing w:after="0" w:line="600" w:lineRule="auto"/>
        <w:ind w:firstLine="720"/>
        <w:jc w:val="both"/>
        <w:rPr>
          <w:rFonts w:eastAsia="Times New Roman" w:cs="Times New Roman"/>
        </w:rPr>
      </w:pPr>
      <w:r>
        <w:rPr>
          <w:rFonts w:eastAsia="Times New Roman" w:cs="Times New Roman"/>
        </w:rPr>
        <w:t>Πράγματι</w:t>
      </w:r>
      <w:r w:rsidRPr="00F830BB">
        <w:rPr>
          <w:rFonts w:eastAsia="Times New Roman" w:cs="Times New Roman"/>
        </w:rPr>
        <w:t>,</w:t>
      </w:r>
      <w:r>
        <w:rPr>
          <w:rFonts w:eastAsia="Times New Roman" w:cs="Times New Roman"/>
        </w:rPr>
        <w:t xml:space="preserve"> υπήρχε κίνδυνος</w:t>
      </w:r>
      <w:r>
        <w:rPr>
          <w:rFonts w:eastAsia="Times New Roman" w:cs="Times New Roman"/>
        </w:rPr>
        <w:t>,</w:t>
      </w:r>
      <w:r>
        <w:rPr>
          <w:rFonts w:eastAsia="Times New Roman" w:cs="Times New Roman"/>
        </w:rPr>
        <w:t xml:space="preserve"> όχι μόνο να κλείσουν οι βιομηχανίες και να απολυθεί κόσμος, αλλά και ο κίνδυνος</w:t>
      </w:r>
      <w:r>
        <w:rPr>
          <w:rFonts w:eastAsia="Times New Roman" w:cs="Times New Roman"/>
        </w:rPr>
        <w:t>,</w:t>
      </w:r>
      <w:r>
        <w:rPr>
          <w:rFonts w:eastAsia="Times New Roman" w:cs="Times New Roman"/>
        </w:rPr>
        <w:t xml:space="preserve"> κυρίως φτηνά κα</w:t>
      </w:r>
      <w:r>
        <w:rPr>
          <w:rFonts w:eastAsia="Times New Roman" w:cs="Times New Roman"/>
        </w:rPr>
        <w:t xml:space="preserve">ι αποτελεσματικά φάρμακα να αντικατασταθούν με νέα φάρμακα –και ξέρουμε πώς ακριβώς λειτουργούν οι πολυεθνικές εταιρείες σε αυτό το θέμα- άρα να εκτινάξουν ξανά τη φαρμακευτική δαπάνη προς τα πάνω. </w:t>
      </w:r>
    </w:p>
    <w:p w14:paraId="5239345E"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Συνεπώς, θα έλεγα ότι και οι δύο κατηγορίες ή εν πάση </w:t>
      </w:r>
      <w:proofErr w:type="spellStart"/>
      <w:r>
        <w:rPr>
          <w:rFonts w:eastAsia="Times New Roman" w:cs="Times New Roman"/>
        </w:rPr>
        <w:t>περιπτώσει</w:t>
      </w:r>
      <w:proofErr w:type="spellEnd"/>
      <w:r>
        <w:rPr>
          <w:rFonts w:eastAsia="Times New Roman" w:cs="Times New Roman"/>
        </w:rPr>
        <w:t xml:space="preserve"> εγκλήσεις –για να είμαι πιο συγκεκριμένος, γιατί έτσι αντιλαμβάνομαι την πρόταση για προκαταρκτική επιτροπή- είναι απολύτως, μα απολύτως</w:t>
      </w:r>
      <w:r>
        <w:rPr>
          <w:rFonts w:eastAsia="Times New Roman" w:cs="Times New Roman"/>
        </w:rPr>
        <w:t>,</w:t>
      </w:r>
      <w:r>
        <w:rPr>
          <w:rFonts w:eastAsia="Times New Roman" w:cs="Times New Roman"/>
        </w:rPr>
        <w:t xml:space="preserve"> στον αέρα. Δεν έχουν κα</w:t>
      </w:r>
      <w:r>
        <w:rPr>
          <w:rFonts w:eastAsia="Times New Roman" w:cs="Times New Roman"/>
        </w:rPr>
        <w:t>μ</w:t>
      </w:r>
      <w:r>
        <w:rPr>
          <w:rFonts w:eastAsia="Times New Roman" w:cs="Times New Roman"/>
        </w:rPr>
        <w:t xml:space="preserve">μία βάση. </w:t>
      </w:r>
    </w:p>
    <w:p w14:paraId="5239345F" w14:textId="77777777" w:rsidR="00246891" w:rsidRDefault="00DA5D45">
      <w:pPr>
        <w:spacing w:after="0" w:line="600" w:lineRule="auto"/>
        <w:ind w:firstLine="720"/>
        <w:jc w:val="both"/>
        <w:rPr>
          <w:rFonts w:eastAsia="Times New Roman" w:cs="Times New Roman"/>
        </w:rPr>
      </w:pPr>
      <w:r>
        <w:rPr>
          <w:rFonts w:eastAsia="Times New Roman" w:cs="Times New Roman"/>
        </w:rPr>
        <w:lastRenderedPageBreak/>
        <w:t>Να πάω και σε δύο άλλα ζητήματα</w:t>
      </w:r>
      <w:r>
        <w:rPr>
          <w:rFonts w:eastAsia="Times New Roman" w:cs="Times New Roman"/>
        </w:rPr>
        <w:t xml:space="preserve">, </w:t>
      </w:r>
      <w:r>
        <w:rPr>
          <w:rFonts w:eastAsia="Times New Roman" w:cs="Times New Roman"/>
        </w:rPr>
        <w:t>για τα οποία εγκαλούμαστε και να πω δύο</w:t>
      </w:r>
      <w:r>
        <w:rPr>
          <w:rFonts w:eastAsia="Times New Roman" w:cs="Times New Roman"/>
        </w:rPr>
        <w:t>, τρία πράγματα</w:t>
      </w:r>
      <w:r>
        <w:rPr>
          <w:rFonts w:eastAsia="Times New Roman" w:cs="Times New Roman"/>
        </w:rPr>
        <w:t>,</w:t>
      </w:r>
      <w:r>
        <w:rPr>
          <w:rFonts w:eastAsia="Times New Roman" w:cs="Times New Roman"/>
        </w:rPr>
        <w:t xml:space="preserve"> που νομίζω ότι είναι σημαντικά. </w:t>
      </w:r>
    </w:p>
    <w:p w14:paraId="5239346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λένε από το πρωί ως το βράδυ</w:t>
      </w:r>
      <w:r>
        <w:rPr>
          <w:rFonts w:eastAsia="Times New Roman" w:cs="Times New Roman"/>
          <w:szCs w:val="24"/>
        </w:rPr>
        <w:t>:</w:t>
      </w:r>
      <w:r>
        <w:rPr>
          <w:rFonts w:eastAsia="Times New Roman" w:cs="Times New Roman"/>
          <w:szCs w:val="24"/>
        </w:rPr>
        <w:t xml:space="preserve"> «Τότε που εμείς παίρναμε τις αποφάσεις</w:t>
      </w:r>
      <w:r>
        <w:rPr>
          <w:rFonts w:eastAsia="Times New Roman" w:cs="Times New Roman"/>
          <w:szCs w:val="24"/>
        </w:rPr>
        <w:t>,</w:t>
      </w:r>
      <w:r>
        <w:rPr>
          <w:rFonts w:eastAsia="Times New Roman" w:cs="Times New Roman"/>
          <w:szCs w:val="24"/>
        </w:rPr>
        <w:t xml:space="preserve"> για να μειώσουμε τη φαρμακευτική δαπάνη, εσείς ουρλιάζατε σε όλους τους τόνους</w:t>
      </w:r>
      <w:r>
        <w:rPr>
          <w:rFonts w:eastAsia="Times New Roman" w:cs="Times New Roman"/>
          <w:szCs w:val="24"/>
        </w:rPr>
        <w:t>,</w:t>
      </w:r>
      <w:r>
        <w:rPr>
          <w:rFonts w:eastAsia="Times New Roman" w:cs="Times New Roman"/>
          <w:szCs w:val="24"/>
        </w:rPr>
        <w:t xml:space="preserve"> για να μην γίνει αυτό». </w:t>
      </w:r>
    </w:p>
    <w:p w14:paraId="5239346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Τον Νοέμβριο του 2013 γινότ</w:t>
      </w:r>
      <w:r>
        <w:rPr>
          <w:rFonts w:eastAsia="Times New Roman" w:cs="Times New Roman"/>
          <w:szCs w:val="24"/>
        </w:rPr>
        <w:t>αν αυτή η συζήτηση στη Βουλή για το</w:t>
      </w:r>
      <w:r>
        <w:rPr>
          <w:rFonts w:eastAsia="Times New Roman" w:cs="Times New Roman"/>
          <w:szCs w:val="24"/>
        </w:rPr>
        <w:t xml:space="preserve"> </w:t>
      </w:r>
      <w:proofErr w:type="spellStart"/>
      <w:r>
        <w:rPr>
          <w:rFonts w:eastAsia="Times New Roman" w:cs="Times New Roman"/>
          <w:szCs w:val="24"/>
          <w:lang w:val="en-US"/>
        </w:rPr>
        <w:t>clawback</w:t>
      </w:r>
      <w:proofErr w:type="spellEnd"/>
      <w:r>
        <w:rPr>
          <w:rFonts w:eastAsia="Times New Roman" w:cs="Times New Roman"/>
          <w:szCs w:val="24"/>
        </w:rPr>
        <w:t xml:space="preserve"> και το</w:t>
      </w:r>
      <w:r>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Δεν θέλω να σας θυμίσω ποια ήταν η κατάσταση. Έχουν περιγράψει οι ίδιοι οι Υπουργοί ποια ήταν η κατάσταση στο δημόσιο σύστημα υγείας, στην υγεία γενικά και πώς αυτό εξελισσόταν. </w:t>
      </w:r>
    </w:p>
    <w:p w14:paraId="5239346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Διαβάζω όμως –και</w:t>
      </w:r>
      <w:r>
        <w:rPr>
          <w:rFonts w:eastAsia="Times New Roman" w:cs="Times New Roman"/>
          <w:szCs w:val="24"/>
        </w:rPr>
        <w:t xml:space="preserve"> έχει μια σημασία- τι είπε ο σημερινός Υπουργός Υγείας σ’ αυτή τη συγκεκριμένη συζήτηση. </w:t>
      </w:r>
    </w:p>
    <w:p w14:paraId="5239346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239346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Αν μου επιτρέπετε, θέλω ένα-δύο λεπτά, κύριε Πρόεδρε.</w:t>
      </w:r>
    </w:p>
    <w:p w14:paraId="5239346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Διαβάζω: «ΑΝΔΡΕΑΣ ΞΑΝΘΟΣ: Η φαρμακευτική δαπάνη ήταν πραγματικά υψηλή. Υπήρξε μια φούσκα. Ήταν 5,3 δισεκατομμύρια ευρώ. Υπήρξε πάρτι στον χώρο του φαρμάκου. Αυτό το πάρτι έχει πολιτικό ονοματεπώνυμο και το ξέρουμε. Και σωστά μειώθηκε σήμερα και έχει πάει σ</w:t>
      </w:r>
      <w:r>
        <w:rPr>
          <w:rFonts w:eastAsia="Times New Roman" w:cs="Times New Roman"/>
          <w:szCs w:val="24"/>
        </w:rPr>
        <w:t>τα 2,3 δισεκατομμύρια ευρώ. Αυτό που αποκρύπτεται συστηματικά…» -λέει ο Ανδρέας Ξανθός, ο σημερινός Υπουργός Υγείας- «…είναι ότι αυτήν την περίοδο που μειώνεται η δημόσια φαρμακευτική δαπάνη, αυξάνεται η ιδιωτική φαρμακευτική δαπάνη. Αυτό γίνεται για πολλο</w:t>
      </w:r>
      <w:r>
        <w:rPr>
          <w:rFonts w:eastAsia="Times New Roman" w:cs="Times New Roman"/>
          <w:szCs w:val="24"/>
        </w:rPr>
        <w:t xml:space="preserve">ύς λόγους». </w:t>
      </w:r>
    </w:p>
    <w:p w14:paraId="5239346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Και εξηγεί παρακάτω τι σχέση έχει αυτό ακριβώς με όλα αυτά που μας λέτε. Το ότι δεν ψηφίσαμε τις συγκεκριμένες διατάξεις ήταν διότι</w:t>
      </w:r>
      <w:r>
        <w:rPr>
          <w:rFonts w:eastAsia="Times New Roman" w:cs="Times New Roman"/>
          <w:szCs w:val="24"/>
        </w:rPr>
        <w:t>,</w:t>
      </w:r>
      <w:r>
        <w:rPr>
          <w:rFonts w:eastAsia="Times New Roman" w:cs="Times New Roman"/>
          <w:szCs w:val="24"/>
        </w:rPr>
        <w:t xml:space="preserve"> αυτές </w:t>
      </w:r>
      <w:proofErr w:type="spellStart"/>
      <w:r>
        <w:rPr>
          <w:rFonts w:eastAsia="Times New Roman" w:cs="Times New Roman"/>
          <w:szCs w:val="24"/>
        </w:rPr>
        <w:t>εμπεριέχοντο</w:t>
      </w:r>
      <w:proofErr w:type="spellEnd"/>
      <w:r>
        <w:rPr>
          <w:rFonts w:eastAsia="Times New Roman" w:cs="Times New Roman"/>
          <w:szCs w:val="24"/>
        </w:rPr>
        <w:t xml:space="preserve"> σε ένα συνολικό σχέδιο απαξίωσης και διάλυσης του δημόσιου συστήματος υγείας. </w:t>
      </w:r>
    </w:p>
    <w:p w14:paraId="5239346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πω δύο πρ</w:t>
      </w:r>
      <w:r>
        <w:rPr>
          <w:rFonts w:eastAsia="Times New Roman" w:cs="Times New Roman"/>
          <w:szCs w:val="24"/>
        </w:rPr>
        <w:t xml:space="preserve">άγματα ακόμα -και θα κλείσω, κύριε Πρόεδρε- αναφορικά μ’ αυτό που επιχείρησαν </w:t>
      </w:r>
      <w:r>
        <w:rPr>
          <w:rFonts w:eastAsia="Times New Roman" w:cs="Times New Roman"/>
          <w:szCs w:val="24"/>
        </w:rPr>
        <w:t xml:space="preserve">να πουν </w:t>
      </w:r>
      <w:r>
        <w:rPr>
          <w:rFonts w:eastAsia="Times New Roman" w:cs="Times New Roman"/>
          <w:szCs w:val="24"/>
        </w:rPr>
        <w:t>μέσα από τις αναφορές τους οι συνάδελφοι του ΠΑΣΟΚ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ότι δηλαδή επί δικής μας διακυβέρνησης αυξήθηκε, λέει, η δαπάνη στα πρωτότυπα φάρμακα και μάλιστα στ</w:t>
      </w:r>
      <w:r>
        <w:rPr>
          <w:rFonts w:eastAsia="Times New Roman" w:cs="Times New Roman"/>
          <w:szCs w:val="24"/>
        </w:rPr>
        <w:t xml:space="preserve">α φάρμακα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5239346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Κάνουν, λοιπόν, την εξής πονηριά. Βάζουν δύο στήλες από αποφάσεις τιμολόγησης φαρμάκων. Ξέρετε τι ξέχασαν; Ξέχασαν μια τρίτη στήλη</w:t>
      </w:r>
      <w:r>
        <w:rPr>
          <w:rFonts w:eastAsia="Times New Roman" w:cs="Times New Roman"/>
          <w:szCs w:val="24"/>
        </w:rPr>
        <w:t>,</w:t>
      </w:r>
      <w:r>
        <w:rPr>
          <w:rFonts w:eastAsia="Times New Roman" w:cs="Times New Roman"/>
          <w:szCs w:val="24"/>
        </w:rPr>
        <w:t xml:space="preserve"> που υπήρξε ενδιάμεσα. </w:t>
      </w:r>
    </w:p>
    <w:p w14:paraId="5239346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Θα καταθέσω, λοιπόν –για να το μελετήσουν όλοι οι συνάδελφοι- ότι υπήρξε μ</w:t>
      </w:r>
      <w:r>
        <w:rPr>
          <w:rFonts w:eastAsia="Times New Roman" w:cs="Times New Roman"/>
          <w:szCs w:val="24"/>
        </w:rPr>
        <w:t>ια ενδιάμεση αύξηση της δαπάνης</w:t>
      </w:r>
      <w:r>
        <w:rPr>
          <w:rFonts w:eastAsia="Times New Roman" w:cs="Times New Roman"/>
          <w:szCs w:val="24"/>
        </w:rPr>
        <w:t>,</w:t>
      </w:r>
      <w:r>
        <w:rPr>
          <w:rFonts w:eastAsia="Times New Roman" w:cs="Times New Roman"/>
          <w:szCs w:val="24"/>
        </w:rPr>
        <w:t xml:space="preserve"> ειδικά των σκευασμάτων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μετά</w:t>
      </w:r>
      <w:r>
        <w:rPr>
          <w:rFonts w:eastAsia="Times New Roman" w:cs="Times New Roman"/>
          <w:szCs w:val="24"/>
        </w:rPr>
        <w:t>,</w:t>
      </w:r>
      <w:r>
        <w:rPr>
          <w:rFonts w:eastAsia="Times New Roman" w:cs="Times New Roman"/>
          <w:szCs w:val="24"/>
        </w:rPr>
        <w:t xml:space="preserve"> επί δικής μας διακυβέρνησης</w:t>
      </w:r>
      <w:r>
        <w:rPr>
          <w:rFonts w:eastAsia="Times New Roman" w:cs="Times New Roman"/>
          <w:szCs w:val="24"/>
        </w:rPr>
        <w:t>,</w:t>
      </w:r>
      <w:r>
        <w:rPr>
          <w:rFonts w:eastAsia="Times New Roman" w:cs="Times New Roman"/>
          <w:szCs w:val="24"/>
        </w:rPr>
        <w:t xml:space="preserve"> είναι «ένα-ένα». Είναι απάντηση σ’ αυτά</w:t>
      </w:r>
      <w:r>
        <w:rPr>
          <w:rFonts w:eastAsia="Times New Roman" w:cs="Times New Roman"/>
          <w:szCs w:val="24"/>
        </w:rPr>
        <w:t>,</w:t>
      </w:r>
      <w:r>
        <w:rPr>
          <w:rFonts w:eastAsia="Times New Roman" w:cs="Times New Roman"/>
          <w:szCs w:val="24"/>
        </w:rPr>
        <w:t xml:space="preserve"> που έχουν καταθέσει οι συνάδελφοι από τη Δημοκρατική Συμπαράταξη, για το πώς δηλαδή παρέλειψαν αυτήν την </w:t>
      </w:r>
      <w:r>
        <w:rPr>
          <w:rFonts w:eastAsia="Times New Roman" w:cs="Times New Roman"/>
          <w:szCs w:val="24"/>
        </w:rPr>
        <w:t>ενδιάμεση στήλη</w:t>
      </w:r>
      <w:r>
        <w:rPr>
          <w:rFonts w:eastAsia="Times New Roman" w:cs="Times New Roman"/>
          <w:szCs w:val="24"/>
        </w:rPr>
        <w:t>,</w:t>
      </w:r>
      <w:r>
        <w:rPr>
          <w:rFonts w:eastAsia="Times New Roman" w:cs="Times New Roman"/>
          <w:szCs w:val="24"/>
        </w:rPr>
        <w:t xml:space="preserve"> για να πουν ότι εμείς αυξήσαμε τη δαπάνη στα συγκεκριμένα φάρμακα της συγκεκριμένης εταιρείας. </w:t>
      </w:r>
    </w:p>
    <w:p w14:paraId="5239346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το καταθέτω για τα Πρακτικά. </w:t>
      </w:r>
    </w:p>
    <w:p w14:paraId="5239346B" w14:textId="77777777" w:rsidR="00246891" w:rsidRDefault="00DA5D45">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Μαντάς καταθέτει για τα Πρακτικά το προαναφερθέν έγγραφο, </w:t>
      </w:r>
      <w:r>
        <w:rPr>
          <w:rFonts w:eastAsia="Times New Roman" w:cs="Times New Roman"/>
          <w:szCs w:val="24"/>
        </w:rPr>
        <w:t xml:space="preserve">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239346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πω και κάτι τελευταίο. Επειδή, κυρίες και κύριοι συνάδελφοι, έγινε πάρα πολύς λόγος για την </w:t>
      </w:r>
      <w:r>
        <w:rPr>
          <w:rFonts w:eastAsia="Times New Roman" w:cs="Times New Roman"/>
          <w:szCs w:val="24"/>
        </w:rPr>
        <w:t>προκαταρτική επιτροπή</w:t>
      </w:r>
      <w:r>
        <w:rPr>
          <w:rFonts w:eastAsia="Times New Roman" w:cs="Times New Roman"/>
          <w:szCs w:val="24"/>
        </w:rPr>
        <w:t>, θέλω να σας πω το εξής: Εγώ ν</w:t>
      </w:r>
      <w:r>
        <w:rPr>
          <w:rFonts w:eastAsia="Times New Roman" w:cs="Times New Roman"/>
          <w:szCs w:val="24"/>
        </w:rPr>
        <w:t>ομικός δεν είμαι. Φαντάζομαι ότι άλλοι συνάδελφοι είναι πολύ πιο ειδικοί από εμένα. Όμως, υπήρξε μια αναφορά στο άρθρο 263 Β του Ποινικού Κώδικα. Ξέρετε πώς περιγράφεται αυτό το άρθρο του Ποινικού Κώδικα; Περιγράφεται ως</w:t>
      </w:r>
      <w:r>
        <w:rPr>
          <w:rFonts w:eastAsia="Times New Roman" w:cs="Times New Roman"/>
          <w:szCs w:val="24"/>
        </w:rPr>
        <w:t>:</w:t>
      </w:r>
      <w:r>
        <w:rPr>
          <w:rFonts w:eastAsia="Times New Roman" w:cs="Times New Roman"/>
          <w:szCs w:val="24"/>
        </w:rPr>
        <w:t xml:space="preserve"> «Μέτρα επιείκειας για όσους συμβάλ</w:t>
      </w:r>
      <w:r>
        <w:rPr>
          <w:rFonts w:eastAsia="Times New Roman" w:cs="Times New Roman"/>
          <w:szCs w:val="24"/>
        </w:rPr>
        <w:t>λουν στην αποκάλυψη πράξεων διαφθοράς». Ξέρετε τι λέει στην παράγραφο 4; Λέει ότι αν κάποιος από τους υπαίτιους των εγκλημάτων των άρθρων 235-261 και 390 ή πράξεων νομιμοποίησης εσόδων</w:t>
      </w:r>
      <w:r>
        <w:rPr>
          <w:rFonts w:eastAsia="Times New Roman" w:cs="Times New Roman"/>
          <w:szCs w:val="24"/>
        </w:rPr>
        <w:t>,</w:t>
      </w:r>
      <w:r>
        <w:rPr>
          <w:rFonts w:eastAsia="Times New Roman" w:cs="Times New Roman"/>
          <w:szCs w:val="24"/>
        </w:rPr>
        <w:t xml:space="preserve"> που προέρχονται άμεσα από τις συγκεκριμένες εγκληματικές δραστηριότητε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εισφέρει </w:t>
      </w:r>
      <w:r>
        <w:rPr>
          <w:rFonts w:eastAsia="Times New Roman" w:cs="Times New Roman"/>
          <w:szCs w:val="24"/>
        </w:rPr>
        <w:lastRenderedPageBreak/>
        <w:t>αποδεικτικά στοιχεία για τη συμμετοχή στις πράξεις αυτές προσώπων</w:t>
      </w:r>
      <w:r>
        <w:rPr>
          <w:rFonts w:eastAsia="Times New Roman" w:cs="Times New Roman"/>
          <w:szCs w:val="24"/>
        </w:rPr>
        <w:t>,</w:t>
      </w:r>
      <w:r>
        <w:rPr>
          <w:rFonts w:eastAsia="Times New Roman" w:cs="Times New Roman"/>
          <w:szCs w:val="24"/>
        </w:rPr>
        <w:t xml:space="preserve"> που διατελούν ή διετέλεσαν μέλη </w:t>
      </w:r>
      <w:r>
        <w:rPr>
          <w:rFonts w:eastAsia="Times New Roman" w:cs="Times New Roman"/>
          <w:szCs w:val="24"/>
        </w:rPr>
        <w:t>κ</w:t>
      </w:r>
      <w:r>
        <w:rPr>
          <w:rFonts w:eastAsia="Times New Roman" w:cs="Times New Roman"/>
          <w:szCs w:val="24"/>
        </w:rPr>
        <w:t>υβέρνησης ή Υφυπουργοί, έχουν τις παρακάτω πρόνοιες, επιείκειες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239346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Αν θέλετε, ολοκληρώστε, σας παρακαλώ.</w:t>
      </w:r>
    </w:p>
    <w:p w14:paraId="5239346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 xml:space="preserve">ΗΣΤΟΣ ΜΑΝΤΑΣ: </w:t>
      </w:r>
      <w:r>
        <w:rPr>
          <w:rFonts w:eastAsia="Times New Roman" w:cs="Times New Roman"/>
          <w:szCs w:val="24"/>
        </w:rPr>
        <w:t>Ολοκληρώνω, κύριε Πρόεδρε.</w:t>
      </w:r>
    </w:p>
    <w:p w14:paraId="5239346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ξέρω τι ακριβώς εννοούσε ο συνάδελφος που έκανε αυτήν την αναφορά. Δεν το ξέρω.</w:t>
      </w:r>
      <w:r>
        <w:rPr>
          <w:rFonts w:eastAsia="Times New Roman" w:cs="Times New Roman"/>
          <w:szCs w:val="24"/>
        </w:rPr>
        <w:t xml:space="preserve"> </w:t>
      </w:r>
      <w:r>
        <w:rPr>
          <w:rFonts w:eastAsia="Times New Roman" w:cs="Times New Roman"/>
          <w:szCs w:val="24"/>
        </w:rPr>
        <w:t>Όμως, θα έλεγα ότι με βάση αυτή την αναφορά</w:t>
      </w:r>
      <w:r>
        <w:rPr>
          <w:rFonts w:eastAsia="Times New Roman" w:cs="Times New Roman"/>
          <w:szCs w:val="24"/>
        </w:rPr>
        <w:t>,</w:t>
      </w:r>
      <w:r>
        <w:rPr>
          <w:rFonts w:eastAsia="Times New Roman" w:cs="Times New Roman"/>
          <w:szCs w:val="24"/>
        </w:rPr>
        <w:t xml:space="preserve"> υποθέσεις, όπως η υπόθεση Τσοχατζόπουλου</w:t>
      </w:r>
      <w:r>
        <w:rPr>
          <w:rFonts w:eastAsia="Times New Roman" w:cs="Times New Roman"/>
          <w:szCs w:val="24"/>
        </w:rPr>
        <w:t>,</w:t>
      </w:r>
      <w:r>
        <w:rPr>
          <w:rFonts w:eastAsia="Times New Roman" w:cs="Times New Roman"/>
          <w:szCs w:val="24"/>
        </w:rPr>
        <w:t xml:space="preserve"> για παράδειγμα, βρήκαν διέξοδο και ήρθαν στο φως.</w:t>
      </w:r>
    </w:p>
    <w:p w14:paraId="5239347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θα πω το εξής για την </w:t>
      </w:r>
      <w:r>
        <w:rPr>
          <w:rFonts w:eastAsia="Times New Roman" w:cs="Times New Roman"/>
          <w:szCs w:val="24"/>
        </w:rPr>
        <w:t>προκαταρτική επιτροπή</w:t>
      </w:r>
      <w:r>
        <w:rPr>
          <w:rFonts w:eastAsia="Times New Roman" w:cs="Times New Roman"/>
          <w:szCs w:val="24"/>
        </w:rPr>
        <w:t xml:space="preserve">. Ακούστε: Πολλοί ήρθαν να μιλήσουν γι’ αυτό εδώ πέρα, γιατί αυτό είναι που καίει, από ό,τι φαίνεται, η </w:t>
      </w:r>
      <w:r>
        <w:rPr>
          <w:rFonts w:eastAsia="Times New Roman" w:cs="Times New Roman"/>
          <w:szCs w:val="24"/>
        </w:rPr>
        <w:t xml:space="preserve">προκαταρκτική επιτροπή </w:t>
      </w:r>
      <w:r>
        <w:rPr>
          <w:rFonts w:eastAsia="Times New Roman" w:cs="Times New Roman"/>
          <w:szCs w:val="24"/>
        </w:rPr>
        <w:lastRenderedPageBreak/>
        <w:t>και για τη δήθεν</w:t>
      </w:r>
      <w:r>
        <w:rPr>
          <w:rFonts w:eastAsia="Times New Roman" w:cs="Times New Roman"/>
          <w:szCs w:val="24"/>
        </w:rPr>
        <w:t>, λέει, προσπάθεια να κουκουλώσουμε και κλείσουμε άρον-άρον.</w:t>
      </w:r>
    </w:p>
    <w:p w14:paraId="5239347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Ξέρετε ποια είναι η μπλόφα; Ποια είναι η μπλόφα; Η μπλόφα είναι ότι, αν αυτό περιοριστεί στα πλαίσια της </w:t>
      </w:r>
      <w:r>
        <w:rPr>
          <w:rFonts w:eastAsia="Times New Roman" w:cs="Times New Roman"/>
          <w:szCs w:val="24"/>
        </w:rPr>
        <w:t>προκαταρκτικής επιτροπής</w:t>
      </w:r>
      <w:r>
        <w:rPr>
          <w:rFonts w:eastAsia="Times New Roman" w:cs="Times New Roman"/>
          <w:szCs w:val="24"/>
        </w:rPr>
        <w:t>, εκεί θα επέλθει παραγραφή και τίποτα δεν θα διερευνηθεί πιθανά</w:t>
      </w:r>
      <w:r>
        <w:rPr>
          <w:rFonts w:eastAsia="Times New Roman" w:cs="Times New Roman"/>
          <w:szCs w:val="24"/>
        </w:rPr>
        <w:t xml:space="preserve">. </w:t>
      </w:r>
      <w:r>
        <w:rPr>
          <w:rFonts w:eastAsia="Times New Roman" w:cs="Times New Roman"/>
          <w:szCs w:val="24"/>
        </w:rPr>
        <w:t>Κανένα</w:t>
      </w:r>
      <w:r>
        <w:rPr>
          <w:rFonts w:eastAsia="Times New Roman" w:cs="Times New Roman"/>
          <w:szCs w:val="24"/>
        </w:rPr>
        <w:t xml:space="preserve"> από τα ενδεχόμενα αδικήματα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τελέστηκαν</w:t>
      </w:r>
      <w:proofErr w:type="spellEnd"/>
      <w:r>
        <w:rPr>
          <w:rFonts w:eastAsia="Times New Roman" w:cs="Times New Roman"/>
          <w:szCs w:val="24"/>
        </w:rPr>
        <w:t>,</w:t>
      </w:r>
      <w:r>
        <w:rPr>
          <w:rFonts w:eastAsia="Times New Roman" w:cs="Times New Roman"/>
          <w:szCs w:val="24"/>
        </w:rPr>
        <w:t xml:space="preserve"> δεν θα ερευνηθεί.</w:t>
      </w:r>
    </w:p>
    <w:p w14:paraId="5239347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λοιπόν, τηρώντας το Σύνταγμα αυστηρά -αυτό για το οποίο ασκούμε πολύ συγκεκριμένη κριτική και θα το αλλάξουμε και για το άρθρο 86- και τον Κανονισμό, θα φτάσουμε τα πράγματα μέχρι</w:t>
      </w:r>
      <w:r>
        <w:rPr>
          <w:rFonts w:eastAsia="Times New Roman" w:cs="Times New Roman"/>
          <w:szCs w:val="24"/>
        </w:rPr>
        <w:t xml:space="preserve"> το τέλος, η υπόθεση αυτή θα αποκαλυφθεί και όσοι είναι αθώοι θα αθωωθούν, όσοι είναι ένοχοι αυτό θα κριθεί, βεβαίως, από τη δικαιοσύνη στο τέλος της μέρας.</w:t>
      </w:r>
    </w:p>
    <w:p w14:paraId="5239347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2393474" w14:textId="77777777" w:rsidR="00246891" w:rsidRDefault="00DA5D45">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239347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w:t>
      </w:r>
      <w:r>
        <w:rPr>
          <w:rFonts w:eastAsia="Times New Roman" w:cs="Times New Roman"/>
          <w:szCs w:val="24"/>
        </w:rPr>
        <w:t>αριστούμε τον κ. Μαντά.</w:t>
      </w:r>
    </w:p>
    <w:p w14:paraId="5239347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w:t>
      </w:r>
      <w:proofErr w:type="spellStart"/>
      <w:r>
        <w:rPr>
          <w:rFonts w:eastAsia="Times New Roman" w:cs="Times New Roman"/>
          <w:szCs w:val="24"/>
        </w:rPr>
        <w:t>Δένδιας</w:t>
      </w:r>
      <w:proofErr w:type="spellEnd"/>
      <w:r>
        <w:rPr>
          <w:rFonts w:eastAsia="Times New Roman" w:cs="Times New Roman"/>
          <w:szCs w:val="24"/>
        </w:rPr>
        <w:t>.</w:t>
      </w:r>
    </w:p>
    <w:p w14:paraId="5239347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Κυρίες και κύριοι συνάδελφοι, η αλήθεια είναι ότι η κατακλείδα του Κοινοβουλευτικού Εκπροσώπου του ΣΥΡΙΖΑ μας μπέρδεψε λίγο.</w:t>
      </w:r>
    </w:p>
    <w:p w14:paraId="5239347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Διότι η </w:t>
      </w:r>
      <w:r>
        <w:rPr>
          <w:rFonts w:eastAsia="Times New Roman" w:cs="Times New Roman"/>
          <w:szCs w:val="24"/>
        </w:rPr>
        <w:t xml:space="preserve">διακήρυξη, αγαπητέ κύριε συνάδελφε, ότι «θα το φτάσουμε μέχρι το τέλος» έχει μια ασυμβατότητα με την αρχική τοποθέτηση του εισηγητή της Πλειοψηφίας εδώ, ο οποίος, αν κατάλαβα καλά, μας είπε ότι ο σκοπός σας δεν είναι να φτάσετε κάτι ούτε </w:t>
      </w:r>
      <w:r>
        <w:rPr>
          <w:rFonts w:eastAsia="Times New Roman" w:cs="Times New Roman"/>
          <w:szCs w:val="24"/>
        </w:rPr>
        <w:lastRenderedPageBreak/>
        <w:t>μέχρι τη μέση ούτε</w:t>
      </w:r>
      <w:r>
        <w:rPr>
          <w:rFonts w:eastAsia="Times New Roman" w:cs="Times New Roman"/>
          <w:szCs w:val="24"/>
        </w:rPr>
        <w:t xml:space="preserve"> μέχρι το τέλος, αλλά να το επιστρέψετε στη δικαιοσύνη. Τουλάχιστον εγώ</w:t>
      </w:r>
      <w:r>
        <w:rPr>
          <w:rFonts w:eastAsia="Times New Roman" w:cs="Times New Roman"/>
          <w:szCs w:val="24"/>
        </w:rPr>
        <w:t>,</w:t>
      </w:r>
      <w:r>
        <w:rPr>
          <w:rFonts w:eastAsia="Times New Roman" w:cs="Times New Roman"/>
          <w:szCs w:val="24"/>
        </w:rPr>
        <w:t xml:space="preserve"> αυτό κατάλαβα. Αν τώρα με την τοποθέτησή σας «θα φτάσουμε μέχρι το τέλος» αναφέρεστε στην ελληνική δικαιοσύνη, φαντάζομαι ότι παρά τη συνήθεια</w:t>
      </w:r>
      <w:r>
        <w:rPr>
          <w:rFonts w:eastAsia="Times New Roman" w:cs="Times New Roman"/>
          <w:szCs w:val="24"/>
        </w:rPr>
        <w:t>,</w:t>
      </w:r>
      <w:r>
        <w:rPr>
          <w:rFonts w:eastAsia="Times New Roman" w:cs="Times New Roman"/>
          <w:szCs w:val="24"/>
        </w:rPr>
        <w:t xml:space="preserve"> που έχει αποκτήσει ο ΣΥΡΙΖΑ τελευταία, </w:t>
      </w:r>
      <w:r>
        <w:rPr>
          <w:rFonts w:eastAsia="Times New Roman" w:cs="Times New Roman"/>
          <w:szCs w:val="24"/>
        </w:rPr>
        <w:t>δεν είναι δουλειά σας να προκαθορίζετε το πώς και μέχρι πού θα φτάσει η δικαιοσύνη.</w:t>
      </w:r>
    </w:p>
    <w:p w14:paraId="5239347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Εκλαμβάνω, λοιπόν, ότι αυτό το οποίο θέλετε να κάνετε είναι απλώς αυτό που γενικά λέτε «θα τα φέρετε όλα στο φως», που στην πραγματικότητα το μόνο που σημαίνει είναι να δημ</w:t>
      </w:r>
      <w:r>
        <w:rPr>
          <w:rFonts w:eastAsia="Times New Roman" w:cs="Times New Roman"/>
          <w:szCs w:val="24"/>
        </w:rPr>
        <w:t>ιουργήσετε θόρυβο και να ρίξετε λάσπη στους πολιτικούς σας αντιπάλους.</w:t>
      </w:r>
    </w:p>
    <w:p w14:paraId="5239347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Σε τέτοιες συζητήσεις -οι οποίες δεν είναι κομματικές συζητήσεις ή εν πάση </w:t>
      </w:r>
      <w:proofErr w:type="spellStart"/>
      <w:r>
        <w:rPr>
          <w:rFonts w:eastAsia="Times New Roman" w:cs="Times New Roman"/>
          <w:szCs w:val="24"/>
        </w:rPr>
        <w:t>περιπτώσει</w:t>
      </w:r>
      <w:proofErr w:type="spellEnd"/>
      <w:r>
        <w:rPr>
          <w:rFonts w:eastAsia="Times New Roman" w:cs="Times New Roman"/>
          <w:szCs w:val="24"/>
        </w:rPr>
        <w:t>, δεν πρέπει να είναι κομματικές συζη</w:t>
      </w:r>
      <w:r>
        <w:rPr>
          <w:rFonts w:eastAsia="Times New Roman" w:cs="Times New Roman"/>
          <w:szCs w:val="24"/>
        </w:rPr>
        <w:lastRenderedPageBreak/>
        <w:t>τήσεις- προσπαθώ πάντα να κρατήσω τους τόνους εξαιρετικά χαμηλά</w:t>
      </w:r>
      <w:r>
        <w:rPr>
          <w:rFonts w:eastAsia="Times New Roman" w:cs="Times New Roman"/>
          <w:szCs w:val="24"/>
        </w:rPr>
        <w:t>, διότι, κυρίες και κύριοι συνάδελφοι, εγώ θέλω να σας είμαι ειλικρινής. Δεν χαίρομαι που είμαι εδώ σήμερα. Δεν χαίρομαι που έχω μπροστά μου αυτή την πρόταση</w:t>
      </w:r>
      <w:r>
        <w:rPr>
          <w:rFonts w:eastAsia="Times New Roman" w:cs="Times New Roman"/>
          <w:szCs w:val="24"/>
        </w:rPr>
        <w:t>,</w:t>
      </w:r>
      <w:r>
        <w:rPr>
          <w:rFonts w:eastAsia="Times New Roman" w:cs="Times New Roman"/>
          <w:szCs w:val="24"/>
        </w:rPr>
        <w:t xml:space="preserve"> την οποία καλούμαι να υποστηρίξω, όπως δεν ήμουν καθόλου χαρούμενος την προηγούμενη εβδομάδα, ότα</w:t>
      </w:r>
      <w:r>
        <w:rPr>
          <w:rFonts w:eastAsia="Times New Roman" w:cs="Times New Roman"/>
          <w:szCs w:val="24"/>
        </w:rPr>
        <w:t>ν συζητήσαμε μια άλλη πρόταση.</w:t>
      </w:r>
    </w:p>
    <w:p w14:paraId="5239347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επιχαίρω</w:t>
      </w:r>
      <w:proofErr w:type="spellEnd"/>
      <w:r>
        <w:rPr>
          <w:rFonts w:eastAsia="Times New Roman" w:cs="Times New Roman"/>
          <w:szCs w:val="24"/>
        </w:rPr>
        <w:t xml:space="preserve">, όταν στοιχεία δικογραφιών οδηγούν στην ανάγκη να εξετάσουμε ευθύνες συναδέλφων και δεν </w:t>
      </w:r>
      <w:proofErr w:type="spellStart"/>
      <w:r>
        <w:rPr>
          <w:rFonts w:eastAsia="Times New Roman" w:cs="Times New Roman"/>
          <w:szCs w:val="24"/>
        </w:rPr>
        <w:t>επιχαίρω</w:t>
      </w:r>
      <w:proofErr w:type="spellEnd"/>
      <w:r>
        <w:rPr>
          <w:rFonts w:eastAsia="Times New Roman" w:cs="Times New Roman"/>
          <w:szCs w:val="24"/>
        </w:rPr>
        <w:t>,</w:t>
      </w:r>
      <w:r>
        <w:rPr>
          <w:rFonts w:eastAsia="Times New Roman" w:cs="Times New Roman"/>
          <w:szCs w:val="24"/>
        </w:rPr>
        <w:t xml:space="preserve"> όχι από εσφαλμένα εννοούμενη συναδελφική αλληλεγγύη, αλλά δεν </w:t>
      </w:r>
      <w:proofErr w:type="spellStart"/>
      <w:r>
        <w:rPr>
          <w:rFonts w:eastAsia="Times New Roman" w:cs="Times New Roman"/>
          <w:szCs w:val="24"/>
        </w:rPr>
        <w:t>επιχαίρω</w:t>
      </w:r>
      <w:proofErr w:type="spellEnd"/>
      <w:r>
        <w:rPr>
          <w:rFonts w:eastAsia="Times New Roman" w:cs="Times New Roman"/>
          <w:szCs w:val="24"/>
        </w:rPr>
        <w:t>, διότι αντιλαμβάνομαι πάρα πολύ καλά σε ποι</w:t>
      </w:r>
      <w:r>
        <w:rPr>
          <w:rFonts w:eastAsia="Times New Roman" w:cs="Times New Roman"/>
          <w:szCs w:val="24"/>
        </w:rPr>
        <w:t>α δύσκολη θέση βρίσκονται κατ’ αρχάς αυτοί</w:t>
      </w:r>
      <w:r>
        <w:rPr>
          <w:rFonts w:eastAsia="Times New Roman" w:cs="Times New Roman"/>
          <w:szCs w:val="24"/>
        </w:rPr>
        <w:t>,</w:t>
      </w:r>
      <w:r>
        <w:rPr>
          <w:rFonts w:eastAsia="Times New Roman" w:cs="Times New Roman"/>
          <w:szCs w:val="24"/>
        </w:rPr>
        <w:t xml:space="preserve"> οι οποίοι κατηγορούνται, αλλά </w:t>
      </w:r>
      <w:r>
        <w:rPr>
          <w:rFonts w:eastAsia="Times New Roman" w:cs="Times New Roman"/>
          <w:szCs w:val="24"/>
        </w:rPr>
        <w:lastRenderedPageBreak/>
        <w:t>κυρίως πόσο άσχημο μήνυμα δίνεται στην κοινωνία</w:t>
      </w:r>
      <w:r>
        <w:rPr>
          <w:rFonts w:eastAsia="Times New Roman" w:cs="Times New Roman"/>
          <w:szCs w:val="24"/>
        </w:rPr>
        <w:t>,</w:t>
      </w:r>
      <w:r>
        <w:rPr>
          <w:rFonts w:eastAsia="Times New Roman" w:cs="Times New Roman"/>
          <w:szCs w:val="24"/>
        </w:rPr>
        <w:t xml:space="preserve"> σε αυτή τη συγκυρία. Όμως, σε ορισμένες περιπτώσεις</w:t>
      </w:r>
      <w:r>
        <w:rPr>
          <w:rFonts w:eastAsia="Times New Roman" w:cs="Times New Roman"/>
          <w:szCs w:val="24"/>
        </w:rPr>
        <w:t>,</w:t>
      </w:r>
      <w:r>
        <w:rPr>
          <w:rFonts w:eastAsia="Times New Roman" w:cs="Times New Roman"/>
          <w:szCs w:val="24"/>
        </w:rPr>
        <w:t xml:space="preserve"> υπάρχει η ευρύτερη, η ύψιστη υποχρέωση επιτέλεσης καθήκοντος.</w:t>
      </w:r>
    </w:p>
    <w:p w14:paraId="5239347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Ερώτημα, λοιπόν: Η</w:t>
      </w:r>
      <w:r>
        <w:rPr>
          <w:rFonts w:eastAsia="Times New Roman" w:cs="Times New Roman"/>
          <w:szCs w:val="24"/>
        </w:rPr>
        <w:t xml:space="preserve"> Νέα Δημοκρατία, καταθέτοντας αυτή την πρόταση, την οποία υπογράφει το σύνολο, όπως σωστά παρατηρήθηκε, πλην ενός της Κοινοβουλευτικής Ομάδας, διεξάγει αγώνα αντεκδίκησης ή επιτελεί καθήκον;</w:t>
      </w:r>
    </w:p>
    <w:p w14:paraId="5239347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άρθρο του Κανονισμού της Βουλής </w:t>
      </w:r>
      <w:r>
        <w:rPr>
          <w:rFonts w:eastAsia="Times New Roman" w:cs="Times New Roman"/>
          <w:szCs w:val="24"/>
        </w:rPr>
        <w:t xml:space="preserve">είναι σαφές. Λέει, κατ’ αρχάς, τι πρέπει να έχει μια πρόταση. Διότι </w:t>
      </w:r>
      <w:proofErr w:type="spellStart"/>
      <w:r>
        <w:rPr>
          <w:rFonts w:eastAsia="Times New Roman" w:cs="Times New Roman"/>
          <w:szCs w:val="24"/>
        </w:rPr>
        <w:t>ελέχθη</w:t>
      </w:r>
      <w:proofErr w:type="spellEnd"/>
      <w:r>
        <w:rPr>
          <w:rFonts w:eastAsia="Times New Roman" w:cs="Times New Roman"/>
          <w:szCs w:val="24"/>
        </w:rPr>
        <w:t xml:space="preserve"> εδώ προηγουμένως ότι η πρόταση αυτή δεν αντέχει σε κριτική και διάφοροι χαρακτηρισμοί. Τι λέει ο Κανονισμός της Βουλής; Λέει ότι πρέπει να προσδιορίζει με σαφήνεια τις πράξεις ή τις</w:t>
      </w:r>
      <w:r>
        <w:rPr>
          <w:rFonts w:eastAsia="Times New Roman" w:cs="Times New Roman"/>
          <w:szCs w:val="24"/>
        </w:rPr>
        <w:t xml:space="preserve"> παραλείψεις και να μνημονεύει τις διατάξεις.</w:t>
      </w:r>
    </w:p>
    <w:p w14:paraId="5239347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Εδώ, σε αυτή την πρόταση αναφέρονται συγκεκριμένα πράξεις -για την ακρίβεια, παραλείψεις- και οι διατάξεις, ναι ή όχι; Αναφέρεται συγκεκριμένα η παράλειψη έκδοσης δελτίου τιμών φαρμάκων, ναι ή όχι;</w:t>
      </w:r>
      <w:r w:rsidDel="006D7B3A">
        <w:rPr>
          <w:rFonts w:eastAsia="Times New Roman" w:cs="Times New Roman"/>
          <w:szCs w:val="24"/>
        </w:rPr>
        <w:t xml:space="preserve"> </w:t>
      </w:r>
      <w:r>
        <w:rPr>
          <w:rFonts w:eastAsia="Times New Roman" w:cs="Times New Roman"/>
          <w:szCs w:val="24"/>
        </w:rPr>
        <w:t xml:space="preserve">Θα οδηγούσε </w:t>
      </w:r>
      <w:r>
        <w:rPr>
          <w:rFonts w:eastAsia="Times New Roman" w:cs="Times New Roman"/>
          <w:szCs w:val="24"/>
        </w:rPr>
        <w:t xml:space="preserve">η συγκεκριμένη πράξη στη μείωση της τιμής των φαρμάκων, ναι ή όχι; </w:t>
      </w:r>
    </w:p>
    <w:p w14:paraId="5239347F" w14:textId="77777777" w:rsidR="00246891" w:rsidRDefault="00DA5D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επειδή η απάντηση είναι προφανής και θα μου επιτρέψετε να μη τη δώσω εγώ, υπάρχει υπερασπιστικός ισχυρισμός. Ποιος είναι ο υπερασπιστικός ισχυρισμός; Το διατύπωσε και ο </w:t>
      </w:r>
      <w:r>
        <w:rPr>
          <w:rFonts w:eastAsia="Times New Roman" w:cs="Times New Roman"/>
          <w:szCs w:val="24"/>
        </w:rPr>
        <w:t xml:space="preserve">αγαπητός συνάδελφος προηγουμένως και ο εισηγητής, αν θυμάμαι καλά, και τουλάχιστον δύο από τους τρεις </w:t>
      </w:r>
      <w:proofErr w:type="spellStart"/>
      <w:r>
        <w:rPr>
          <w:rFonts w:eastAsia="Times New Roman" w:cs="Times New Roman"/>
          <w:szCs w:val="24"/>
        </w:rPr>
        <w:t>ομιλήσαντες</w:t>
      </w:r>
      <w:proofErr w:type="spellEnd"/>
      <w:r>
        <w:rPr>
          <w:rFonts w:eastAsia="Times New Roman" w:cs="Times New Roman"/>
          <w:szCs w:val="24"/>
        </w:rPr>
        <w:t xml:space="preserve"> Υπουργούς. Δεν υπέστη βλάβη το δημόσιο. Γιατί δεν υπέστη βλάβη το δημόσιο; Γιατί υπάρχει το </w:t>
      </w:r>
      <w:proofErr w:type="spellStart"/>
      <w:r>
        <w:rPr>
          <w:rFonts w:eastAsia="Times New Roman" w:cs="Times New Roman"/>
          <w:szCs w:val="24"/>
          <w:lang w:val="en-US"/>
        </w:rPr>
        <w:t>clawback</w:t>
      </w:r>
      <w:proofErr w:type="spellEnd"/>
      <w:r>
        <w:rPr>
          <w:rFonts w:eastAsia="Times New Roman" w:cs="Times New Roman"/>
          <w:szCs w:val="24"/>
        </w:rPr>
        <w:t>.</w:t>
      </w:r>
    </w:p>
    <w:p w14:paraId="5239348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είναι το </w:t>
      </w:r>
      <w:proofErr w:type="spellStart"/>
      <w:r>
        <w:rPr>
          <w:rFonts w:eastAsia="Times New Roman" w:cs="Times New Roman"/>
          <w:szCs w:val="24"/>
          <w:lang w:val="en-US"/>
        </w:rPr>
        <w:t>clawback</w:t>
      </w:r>
      <w:proofErr w:type="spellEnd"/>
      <w:r>
        <w:rPr>
          <w:rFonts w:eastAsia="Times New Roman" w:cs="Times New Roman"/>
          <w:szCs w:val="24"/>
        </w:rPr>
        <w:t xml:space="preserve">, για τους πολίτες </w:t>
      </w:r>
      <w:r>
        <w:rPr>
          <w:rFonts w:eastAsia="Times New Roman" w:cs="Times New Roman"/>
          <w:szCs w:val="24"/>
        </w:rPr>
        <w:t>που ακούν και δεν ασχολούνται πολύ με αυτά; Είναι το ανώτατο όριο. Έχει πει το δημόσιο ότι εμείς θα πληρώνουμε μέχρι τόσο. Από εκεί και πέρα, λοιπόν, λέγεται, ό,τι και αν χρεωθεί παραπάνω έχει καμμιά σημασία, αφού τελικά το δημόσιο δεν θα τα πληρώσει; Άρα,</w:t>
      </w:r>
      <w:r>
        <w:rPr>
          <w:rFonts w:eastAsia="Times New Roman" w:cs="Times New Roman"/>
          <w:szCs w:val="24"/>
        </w:rPr>
        <w:t xml:space="preserve"> δεν υπάρχει ζημία, δεν υπάρχει αδίκημα. Γιατί φέρνετε την πρόταση; Θα μπορούσε να είναι πειστικό, κυρίες και κύριοι συνάδελφοι, αν δεν ήταν τόσο εσφαλμένο.</w:t>
      </w:r>
    </w:p>
    <w:p w14:paraId="5239348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Το ερώτημα δεν είναι μόνο η ζημία του δημοσίου, είναι και το όφελος, και το όφελος συγκεκριμένης ετ</w:t>
      </w:r>
      <w:r>
        <w:rPr>
          <w:rFonts w:eastAsia="Times New Roman" w:cs="Times New Roman"/>
          <w:szCs w:val="24"/>
        </w:rPr>
        <w:t>αιρείας. Εάν οι τιμές ενός φαρμάκου είναι ψηλότερες και ενός άλλου δεν είναι ψηλότερες, βεβαίως</w:t>
      </w:r>
      <w:r>
        <w:rPr>
          <w:rFonts w:eastAsia="Times New Roman" w:cs="Times New Roman"/>
          <w:szCs w:val="24"/>
        </w:rPr>
        <w:t>,</w:t>
      </w:r>
      <w:r>
        <w:rPr>
          <w:rFonts w:eastAsia="Times New Roman" w:cs="Times New Roman"/>
          <w:szCs w:val="24"/>
        </w:rPr>
        <w:t xml:space="preserve"> το συνολικό ποσό είναι το ίδιο, αλλά η κατανομή του δεν είναι η ίδια, όπως δεν είναι ίδια και η πληρωμή από την πλευρά των </w:t>
      </w:r>
      <w:r>
        <w:rPr>
          <w:rFonts w:eastAsia="Times New Roman" w:cs="Times New Roman"/>
          <w:szCs w:val="24"/>
        </w:rPr>
        <w:lastRenderedPageBreak/>
        <w:t>ασφαλισμένων του υπολοίπου ποσού. Άρ</w:t>
      </w:r>
      <w:r>
        <w:rPr>
          <w:rFonts w:eastAsia="Times New Roman" w:cs="Times New Roman"/>
          <w:szCs w:val="24"/>
        </w:rPr>
        <w:t>α, μπορεί μεν να μην υπάρχει ζημία, αλλά υπάρχει όφελος. Εφόσον υπάρχει όφελος, υπάρχει ζήτημα. Και όσο υπάρχει παράνομη παράλειψη, η οποία δημιουργεί όφελος, υπάρχει, κυρίες και κύριοι συνάδελφοι, μεγάλο ζήτημα.</w:t>
      </w:r>
    </w:p>
    <w:p w14:paraId="5239348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η Νέα Δημοκρατία, δεν θέλουμε να κατ</w:t>
      </w:r>
      <w:r>
        <w:rPr>
          <w:rFonts w:eastAsia="Times New Roman" w:cs="Times New Roman"/>
          <w:szCs w:val="24"/>
        </w:rPr>
        <w:t xml:space="preserve">αλήξουμε εδώ σε δικανική κρίση. Δεν είναι η δουλειά μας. Τι λέμε; Λέμε, κυρίες και κύριοι της Πλειοψηφίας, </w:t>
      </w:r>
      <w:r>
        <w:rPr>
          <w:rFonts w:eastAsia="Times New Roman" w:cs="Times New Roman"/>
          <w:szCs w:val="24"/>
        </w:rPr>
        <w:t xml:space="preserve">ότι </w:t>
      </w:r>
      <w:r>
        <w:rPr>
          <w:rFonts w:eastAsia="Times New Roman" w:cs="Times New Roman"/>
          <w:szCs w:val="24"/>
        </w:rPr>
        <w:t xml:space="preserve">έρχεται εδώ ένα έγγραφο προερχόμενο από εισαγγελικό λειτουργό, το οποίο θέτει ορισμένα θέματα. Τι σας καλούμε; Σας καλούμε να διερευνήσουμε αυτά </w:t>
      </w:r>
      <w:r>
        <w:rPr>
          <w:rFonts w:eastAsia="Times New Roman" w:cs="Times New Roman"/>
          <w:szCs w:val="24"/>
        </w:rPr>
        <w:t xml:space="preserve">τα θέματα. Και υπό ποιους όρους να τα διερευνήσουμε, κυρίες και κύριοι συνάδελφοι; Υπό τους όρους δικής σας πλειοψηφίας. </w:t>
      </w:r>
    </w:p>
    <w:p w14:paraId="5239348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Φαντάζομαι δεν διαφεύγει της προσοχής σας ότι αν συμφωνήσετε να συσταθεί αυτή η </w:t>
      </w:r>
      <w:r>
        <w:rPr>
          <w:rFonts w:eastAsia="Times New Roman" w:cs="Times New Roman"/>
          <w:szCs w:val="24"/>
        </w:rPr>
        <w:t xml:space="preserve">επιτροπή, </w:t>
      </w:r>
      <w:r>
        <w:rPr>
          <w:rFonts w:eastAsia="Times New Roman" w:cs="Times New Roman"/>
          <w:szCs w:val="24"/>
        </w:rPr>
        <w:t xml:space="preserve">εσείς θα έχετε την πλειοψηφία σε αυτή 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 όχι η Αντιπολίτευση, η οποία καταθέτει την πρόταση. Και αν η Αντιπολίτευση θα ήθελε να καιροσκοπήσει, δεν θα έφερνε την πρόταση</w:t>
      </w:r>
      <w:r>
        <w:rPr>
          <w:rFonts w:eastAsia="Times New Roman" w:cs="Times New Roman"/>
          <w:szCs w:val="24"/>
        </w:rPr>
        <w:t>,</w:t>
      </w:r>
      <w:r>
        <w:rPr>
          <w:rFonts w:eastAsia="Times New Roman" w:cs="Times New Roman"/>
          <w:szCs w:val="24"/>
        </w:rPr>
        <w:t xml:space="preserve"> όταν εσείς έχετε την πλειοψηφία, θα την κρατούσε για τη στιγμή που θα ανατραπεί αυτή η αριθμητική σας υπεροχή μετά τις </w:t>
      </w:r>
      <w:r>
        <w:rPr>
          <w:rFonts w:eastAsia="Times New Roman" w:cs="Times New Roman"/>
          <w:szCs w:val="24"/>
        </w:rPr>
        <w:t xml:space="preserve">επόμενες εκλογές. Αυτή θα ήταν η καιροσκοπική τακτική της αντεκδίκησης, η </w:t>
      </w:r>
      <w:proofErr w:type="spellStart"/>
      <w:r>
        <w:rPr>
          <w:rFonts w:eastAsia="Times New Roman" w:cs="Times New Roman"/>
          <w:szCs w:val="24"/>
        </w:rPr>
        <w:t>πολιτικάντικη</w:t>
      </w:r>
      <w:proofErr w:type="spellEnd"/>
      <w:r>
        <w:rPr>
          <w:rFonts w:eastAsia="Times New Roman" w:cs="Times New Roman"/>
          <w:szCs w:val="24"/>
        </w:rPr>
        <w:t xml:space="preserve"> τακτική. Η Νέα Δημοκρατία δεν κάνει αυτό. Έρχεται ευθέως και σας λέει: Διαπιστώνεται κάτι, πάμε να το διερευνήσουμε υπό τους δικούς σας όρους. Άρα, εδώ το μόνο πράγμα π</w:t>
      </w:r>
      <w:r>
        <w:rPr>
          <w:rFonts w:eastAsia="Times New Roman" w:cs="Times New Roman"/>
          <w:szCs w:val="24"/>
        </w:rPr>
        <w:t>ου κρίνεται είναι η δική σας συμπεριφορά</w:t>
      </w:r>
      <w:r>
        <w:rPr>
          <w:rFonts w:eastAsia="Times New Roman" w:cs="Times New Roman"/>
          <w:szCs w:val="24"/>
        </w:rPr>
        <w:t>,</w:t>
      </w:r>
      <w:r>
        <w:rPr>
          <w:rFonts w:eastAsia="Times New Roman" w:cs="Times New Roman"/>
          <w:szCs w:val="24"/>
        </w:rPr>
        <w:t xml:space="preserve"> απέναντι σε μια τέτοια πρόταση, κυρίες και κύριοι συνάδελφοι, τίποτε άλλο.</w:t>
      </w:r>
    </w:p>
    <w:p w14:paraId="5239348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Θα μου πείτε: Πέραν της εισαγγελικής αντίληψης και της ανάγκης να σταλεί εδώ, σύμφωνα με τους όρους του Συντάγματος και του νόμου περί ευθύ</w:t>
      </w:r>
      <w:r>
        <w:rPr>
          <w:rFonts w:eastAsia="Times New Roman" w:cs="Times New Roman"/>
          <w:szCs w:val="24"/>
        </w:rPr>
        <w:t>νης Υπουργών, είναι τελείως έωλη ίσως; Μα, εδώ προηγουμένως</w:t>
      </w:r>
      <w:r>
        <w:rPr>
          <w:rFonts w:eastAsia="Times New Roman" w:cs="Times New Roman"/>
          <w:szCs w:val="24"/>
        </w:rPr>
        <w:t>,</w:t>
      </w:r>
      <w:r>
        <w:rPr>
          <w:rFonts w:eastAsia="Times New Roman" w:cs="Times New Roman"/>
          <w:szCs w:val="24"/>
        </w:rPr>
        <w:t xml:space="preserve"> από αυτό το έδρανο συνάδελφος άλλου κόμματος, του ΠΑΣΟΚ, σας είπε ότι «αυτήν την αναφορά, επί της οποίας εδράζεται τελικά η διαδικασία σήμερα, την κάναμε εμείς», δηλαδή οι τρεις συνάδελφοι του ΠΑ</w:t>
      </w:r>
      <w:r>
        <w:rPr>
          <w:rFonts w:eastAsia="Times New Roman" w:cs="Times New Roman"/>
          <w:szCs w:val="24"/>
        </w:rPr>
        <w:t>ΣΟΚ. Από τη μια πλευρά, λοιπόν, έχετε προστατευόμενους μάρτυρες και από την άλλη έχετε τρεις Βουλευτές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σας λένε ότι εδώ υπήρξε παράνομη πράξη, επωνύμως, με όνομα, επώνυμο, υπογραφή και αναφορά</w:t>
      </w:r>
      <w:r>
        <w:rPr>
          <w:rFonts w:eastAsia="Times New Roman" w:cs="Times New Roman"/>
          <w:szCs w:val="24"/>
        </w:rPr>
        <w:t>,</w:t>
      </w:r>
      <w:r>
        <w:rPr>
          <w:rFonts w:eastAsia="Times New Roman" w:cs="Times New Roman"/>
          <w:szCs w:val="24"/>
        </w:rPr>
        <w:t xml:space="preserve"> την οποία συνέταξαν και απέστειλαν. </w:t>
      </w:r>
    </w:p>
    <w:p w14:paraId="5239348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Άρα, από πού π</w:t>
      </w:r>
      <w:r>
        <w:rPr>
          <w:rFonts w:eastAsia="Times New Roman" w:cs="Times New Roman"/>
          <w:szCs w:val="24"/>
        </w:rPr>
        <w:t>ηγάζει αυτή η αλαζονεία απόρριψης; Τι είναι αυτό που σας δίνει το ηθικό δικαίωμα να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μείς αυτό το πετάμε </w:t>
      </w:r>
      <w:r>
        <w:rPr>
          <w:rFonts w:eastAsia="Times New Roman" w:cs="Times New Roman"/>
          <w:szCs w:val="24"/>
        </w:rPr>
        <w:lastRenderedPageBreak/>
        <w:t xml:space="preserve">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και αρνούμαστε να το ψάξουμε; Μάλιστα, διότι εδώ είναι η πρόκληση, το κάνετε επ' </w:t>
      </w:r>
      <w:proofErr w:type="spellStart"/>
      <w:r>
        <w:rPr>
          <w:rFonts w:eastAsia="Times New Roman" w:cs="Times New Roman"/>
          <w:szCs w:val="24"/>
        </w:rPr>
        <w:t>ονόματι</w:t>
      </w:r>
      <w:proofErr w:type="spellEnd"/>
      <w:r>
        <w:rPr>
          <w:rFonts w:eastAsia="Times New Roman" w:cs="Times New Roman"/>
          <w:szCs w:val="24"/>
        </w:rPr>
        <w:t xml:space="preserve"> κάποιας δική σας αντίληψης περί</w:t>
      </w:r>
      <w:r>
        <w:rPr>
          <w:rFonts w:eastAsia="Times New Roman" w:cs="Times New Roman"/>
          <w:szCs w:val="24"/>
        </w:rPr>
        <w:t xml:space="preserve"> ηθικής σας υπεροχής, την οποία οφείλω να σας πω ότι</w:t>
      </w:r>
      <w:r>
        <w:rPr>
          <w:rFonts w:eastAsia="Times New Roman" w:cs="Times New Roman"/>
          <w:szCs w:val="24"/>
        </w:rPr>
        <w:t>,</w:t>
      </w:r>
      <w:r>
        <w:rPr>
          <w:rFonts w:eastAsia="Times New Roman" w:cs="Times New Roman"/>
          <w:szCs w:val="24"/>
        </w:rPr>
        <w:t xml:space="preserve"> όσο προχωράει η διακυβέρνησή σας και οδεύει προς το τέλος, τόσο πιο δύσκολα μπορώ να την καταλάβω. Και θα σας έλεγα, υπό μορφή συμβουλής </w:t>
      </w:r>
      <w:r>
        <w:rPr>
          <w:rFonts w:eastAsia="Times New Roman" w:cs="Times New Roman"/>
          <w:szCs w:val="24"/>
        </w:rPr>
        <w:t>-</w:t>
      </w:r>
      <w:r>
        <w:rPr>
          <w:rFonts w:eastAsia="Times New Roman" w:cs="Times New Roman"/>
          <w:szCs w:val="24"/>
        </w:rPr>
        <w:t>διότι δεν υπάρχει ποτέ συλλογική ευθύνη</w:t>
      </w:r>
      <w:r>
        <w:rPr>
          <w:rFonts w:eastAsia="Times New Roman" w:cs="Times New Roman"/>
          <w:szCs w:val="24"/>
        </w:rPr>
        <w:t xml:space="preserve">- </w:t>
      </w:r>
      <w:r>
        <w:rPr>
          <w:rFonts w:eastAsia="Times New Roman" w:cs="Times New Roman"/>
          <w:szCs w:val="24"/>
        </w:rPr>
        <w:t>να είστε εξαιρετικά προ</w:t>
      </w:r>
      <w:r>
        <w:rPr>
          <w:rFonts w:eastAsia="Times New Roman" w:cs="Times New Roman"/>
          <w:szCs w:val="24"/>
        </w:rPr>
        <w:t>σεκτικοί</w:t>
      </w:r>
      <w:r>
        <w:rPr>
          <w:rFonts w:eastAsia="Times New Roman" w:cs="Times New Roman"/>
          <w:szCs w:val="24"/>
        </w:rPr>
        <w:t>. Α</w:t>
      </w:r>
      <w:r>
        <w:rPr>
          <w:rFonts w:eastAsia="Times New Roman" w:cs="Times New Roman"/>
          <w:szCs w:val="24"/>
        </w:rPr>
        <w:t>ναφέρομαι στους κυρίους και κυρίες συναδέλφους της Κυβέρνησης, στις αλαζονικές δηλώσεις περί της υπεροχής. «</w:t>
      </w:r>
      <w:proofErr w:type="spellStart"/>
      <w:r>
        <w:rPr>
          <w:rFonts w:eastAsia="Times New Roman" w:cs="Times New Roman"/>
          <w:szCs w:val="24"/>
        </w:rPr>
        <w:t>Έσσεται</w:t>
      </w:r>
      <w:proofErr w:type="spellEnd"/>
      <w:r>
        <w:rPr>
          <w:rFonts w:eastAsia="Times New Roman" w:cs="Times New Roman"/>
          <w:szCs w:val="24"/>
        </w:rPr>
        <w:t xml:space="preserve"> </w:t>
      </w:r>
      <w:proofErr w:type="spellStart"/>
      <w:r>
        <w:rPr>
          <w:rFonts w:eastAsia="Times New Roman" w:cs="Times New Roman"/>
          <w:szCs w:val="24"/>
        </w:rPr>
        <w:t>ήμαρ</w:t>
      </w:r>
      <w:proofErr w:type="spellEnd"/>
      <w:r>
        <w:rPr>
          <w:rFonts w:eastAsia="Times New Roman" w:cs="Times New Roman"/>
          <w:szCs w:val="24"/>
        </w:rPr>
        <w:t xml:space="preserve">», θα έρθει η μέρα. </w:t>
      </w:r>
    </w:p>
    <w:p w14:paraId="5239348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Πάμε, όμως, τώρα στο προκείμενο. Κυρίες και κύριοι συνάδελφοι, εμείς, η Αξιωματική Αντιπολίτευση, αντιμε</w:t>
      </w:r>
      <w:r>
        <w:rPr>
          <w:rFonts w:eastAsia="Times New Roman" w:cs="Times New Roman"/>
          <w:szCs w:val="24"/>
        </w:rPr>
        <w:t>τωπίσαμε σωρεία δι</w:t>
      </w:r>
      <w:r>
        <w:rPr>
          <w:rFonts w:eastAsia="Times New Roman" w:cs="Times New Roman"/>
          <w:szCs w:val="24"/>
        </w:rPr>
        <w:lastRenderedPageBreak/>
        <w:t xml:space="preserve">κών σας προτάσεων για διερεύνηση τριών, τεσσάρων διαφορετικών θεμάτων. Δεν θα τα κατονομάσω. Δεν έχει αξία εδώ. Το θυμάστε και εσείς και εμείς. </w:t>
      </w:r>
    </w:p>
    <w:p w14:paraId="5239348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υπήρξαμε ποτέ αρνητικοί. Επ’ </w:t>
      </w:r>
      <w:proofErr w:type="spellStart"/>
      <w:r>
        <w:rPr>
          <w:rFonts w:eastAsia="Times New Roman" w:cs="Times New Roman"/>
          <w:szCs w:val="24"/>
        </w:rPr>
        <w:t>ονόματι</w:t>
      </w:r>
      <w:proofErr w:type="spellEnd"/>
      <w:r>
        <w:rPr>
          <w:rFonts w:eastAsia="Times New Roman" w:cs="Times New Roman"/>
          <w:szCs w:val="24"/>
        </w:rPr>
        <w:t xml:space="preserve"> της γενικής προγραμματικής μας θέσης για διαφάνεια ψ</w:t>
      </w:r>
      <w:r>
        <w:rPr>
          <w:rFonts w:eastAsia="Times New Roman" w:cs="Times New Roman"/>
          <w:szCs w:val="24"/>
        </w:rPr>
        <w:t>ηφίσαμε πάντοτε τις προτάσεις σας και τις ψηφίσαμε</w:t>
      </w:r>
      <w:r>
        <w:rPr>
          <w:rFonts w:eastAsia="Times New Roman" w:cs="Times New Roman"/>
          <w:szCs w:val="24"/>
        </w:rPr>
        <w:t>,</w:t>
      </w:r>
      <w:r>
        <w:rPr>
          <w:rFonts w:eastAsia="Times New Roman" w:cs="Times New Roman"/>
          <w:szCs w:val="24"/>
        </w:rPr>
        <w:t xml:space="preserve"> αντιλαμβανόμενοι ευθέως τον κίνδυνο των στελεχών μας. Γιατί; Διότι αυτές οι επιτροπές είτε εξεταστικές είτε προανακριτικές, θα γ</w:t>
      </w:r>
      <w:r>
        <w:rPr>
          <w:rFonts w:eastAsia="Times New Roman" w:cs="Times New Roman"/>
          <w:szCs w:val="24"/>
        </w:rPr>
        <w:t>ίνοντα</w:t>
      </w:r>
      <w:r>
        <w:rPr>
          <w:rFonts w:eastAsia="Times New Roman" w:cs="Times New Roman"/>
          <w:szCs w:val="24"/>
        </w:rPr>
        <w:t>ν με δική σας κοινοβουλευτική πλειοψηφία. Όχι, αν θέλετε, με τη φιλική</w:t>
      </w:r>
      <w:r>
        <w:rPr>
          <w:rFonts w:eastAsia="Times New Roman" w:cs="Times New Roman"/>
          <w:szCs w:val="24"/>
        </w:rPr>
        <w:t xml:space="preserve"> προστασία των προσκείμενων Βουλευτών σε </w:t>
      </w:r>
      <w:r>
        <w:rPr>
          <w:rFonts w:eastAsia="Times New Roman" w:cs="Times New Roman"/>
          <w:szCs w:val="24"/>
        </w:rPr>
        <w:t>αυτούς,</w:t>
      </w:r>
      <w:r>
        <w:rPr>
          <w:rFonts w:eastAsia="Times New Roman" w:cs="Times New Roman"/>
          <w:szCs w:val="24"/>
        </w:rPr>
        <w:t xml:space="preserve"> οι οποίοι εξετάζονται ή κατηγορούνται.</w:t>
      </w:r>
    </w:p>
    <w:p w14:paraId="5239348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Ουδέποτε αρνηθήκαμε την ψήφο μας. Αντιθέτως, </w:t>
      </w:r>
      <w:r>
        <w:rPr>
          <w:rFonts w:eastAsia="Times New Roman" w:cs="Times New Roman"/>
          <w:szCs w:val="24"/>
        </w:rPr>
        <w:t>εσείς,</w:t>
      </w:r>
      <w:r>
        <w:rPr>
          <w:rFonts w:eastAsia="Times New Roman" w:cs="Times New Roman"/>
          <w:szCs w:val="24"/>
        </w:rPr>
        <w:t xml:space="preserve"> όποια φορά και αν ήλθε το ζήτημα στην Ολομέλεια, αρνηθήκατε πάντα. </w:t>
      </w:r>
      <w:r>
        <w:rPr>
          <w:rFonts w:eastAsia="Times New Roman" w:cs="Times New Roman"/>
          <w:szCs w:val="24"/>
        </w:rPr>
        <w:lastRenderedPageBreak/>
        <w:t>Αρνηθήκατε εξόφθαλμες περιπτώσεις, όπως την περίπ</w:t>
      </w:r>
      <w:r>
        <w:rPr>
          <w:rFonts w:eastAsia="Times New Roman" w:cs="Times New Roman"/>
          <w:szCs w:val="24"/>
        </w:rPr>
        <w:t xml:space="preserve">τωση Υπουργού </w:t>
      </w:r>
      <w:proofErr w:type="spellStart"/>
      <w:r>
        <w:rPr>
          <w:rFonts w:eastAsia="Times New Roman" w:cs="Times New Roman"/>
          <w:szCs w:val="24"/>
        </w:rPr>
        <w:t>συνομιλούντος</w:t>
      </w:r>
      <w:proofErr w:type="spellEnd"/>
      <w:r>
        <w:rPr>
          <w:rFonts w:eastAsia="Times New Roman" w:cs="Times New Roman"/>
          <w:szCs w:val="24"/>
        </w:rPr>
        <w:t xml:space="preserve"> με καταδικασμένο βαρυποινίτη, το οποίο θεωρήθηκε –και μάλιστα</w:t>
      </w:r>
      <w:r>
        <w:rPr>
          <w:rFonts w:eastAsia="Times New Roman" w:cs="Times New Roman"/>
          <w:szCs w:val="24"/>
        </w:rPr>
        <w:t>,</w:t>
      </w:r>
      <w:r>
        <w:rPr>
          <w:rFonts w:eastAsia="Times New Roman" w:cs="Times New Roman"/>
          <w:szCs w:val="24"/>
        </w:rPr>
        <w:t xml:space="preserve"> με πρωθυπουργική τοποθέτηση επ’ αυτού- ως φυσιολογική συμπεριφορά σε ευρωπαϊκή χώρα. </w:t>
      </w:r>
    </w:p>
    <w:p w14:paraId="5239348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Αρνηθήκατε οποιαδήποτε σχέση και ανάγκη έρευνας για το θέμα του πρώτου εξαμήνου</w:t>
      </w:r>
      <w:r>
        <w:rPr>
          <w:rFonts w:eastAsia="Times New Roman" w:cs="Times New Roman"/>
          <w:szCs w:val="24"/>
        </w:rPr>
        <w:t xml:space="preserve"> του </w:t>
      </w:r>
      <w:r>
        <w:rPr>
          <w:rFonts w:eastAsia="Times New Roman" w:cs="Times New Roman"/>
          <w:szCs w:val="24"/>
        </w:rPr>
        <w:t>20</w:t>
      </w:r>
      <w:r>
        <w:rPr>
          <w:rFonts w:eastAsia="Times New Roman" w:cs="Times New Roman"/>
          <w:szCs w:val="24"/>
        </w:rPr>
        <w:t>15, για την οικονομική κατάρρευση της χώρας, για το κλείσιμο του τραπεζικού συστήματος, για καταστροφές. Τίποτα δεν υπήρξε</w:t>
      </w:r>
      <w:r>
        <w:rPr>
          <w:rFonts w:eastAsia="Times New Roman" w:cs="Times New Roman"/>
          <w:szCs w:val="24"/>
        </w:rPr>
        <w:t>,</w:t>
      </w:r>
      <w:r>
        <w:rPr>
          <w:rFonts w:eastAsia="Times New Roman" w:cs="Times New Roman"/>
          <w:szCs w:val="24"/>
        </w:rPr>
        <w:t xml:space="preserve"> που να άξιζε να ελεγχθεί. Μια στέρεη πλειοψηφία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ή </w:t>
      </w:r>
      <w:proofErr w:type="spellStart"/>
      <w:r>
        <w:rPr>
          <w:rFonts w:eastAsia="Times New Roman" w:cs="Times New Roman"/>
          <w:szCs w:val="24"/>
        </w:rPr>
        <w:t>εκατόν</w:t>
      </w:r>
      <w:proofErr w:type="spellEnd"/>
      <w:r>
        <w:rPr>
          <w:rFonts w:eastAsia="Times New Roman" w:cs="Times New Roman"/>
          <w:szCs w:val="24"/>
        </w:rPr>
        <w:t xml:space="preserve"> πενήντα δύο –εξαρτάται- Βουλευτών αρνήθηκε πάντ</w:t>
      </w:r>
      <w:r>
        <w:rPr>
          <w:rFonts w:eastAsia="Times New Roman" w:cs="Times New Roman"/>
          <w:szCs w:val="24"/>
        </w:rPr>
        <w:t xml:space="preserve">οτε κάθε έλεγχο. Και θεωρείτε –εδώ είναι η πλάνη σας- ότι αυτό είναι ωφέλιμο. Και θεωρείτε ότι αυτό είναι κοινοβουλευτικά ορθό. Και θεωρείτε ότι αυτό πολιτικά σας ωφελεί. Οι λεονταρισμοί εντός της Αιθούσης, περί υπεροχής και </w:t>
      </w:r>
      <w:r>
        <w:rPr>
          <w:rFonts w:eastAsia="Times New Roman" w:cs="Times New Roman"/>
          <w:szCs w:val="24"/>
        </w:rPr>
        <w:lastRenderedPageBreak/>
        <w:t>περί διαφορετικού και περί άλλο</w:t>
      </w:r>
      <w:r>
        <w:rPr>
          <w:rFonts w:eastAsia="Times New Roman" w:cs="Times New Roman"/>
          <w:szCs w:val="24"/>
        </w:rPr>
        <w:t xml:space="preserve">υ τύπου ανθρώπου, όπως είπε ο </w:t>
      </w:r>
      <w:r>
        <w:rPr>
          <w:rFonts w:eastAsia="Times New Roman" w:cs="Times New Roman"/>
          <w:szCs w:val="24"/>
        </w:rPr>
        <w:t xml:space="preserve">εισηγητής </w:t>
      </w:r>
      <w:r>
        <w:rPr>
          <w:rFonts w:eastAsia="Times New Roman" w:cs="Times New Roman"/>
          <w:szCs w:val="24"/>
        </w:rPr>
        <w:t>μας, ο κ. Τασούλας, θεωρείτε ότι σας προσδίδουν κάποιο κύρος στην κοινωνία, ότι έτσι μπορείτε να πορευθείτε και προς τις επόμενες εκλογές.</w:t>
      </w:r>
    </w:p>
    <w:p w14:paraId="5239348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ξαναλέω, καταλήγοντας ότι εγώ δεν </w:t>
      </w:r>
      <w:proofErr w:type="spellStart"/>
      <w:r>
        <w:rPr>
          <w:rFonts w:eastAsia="Times New Roman" w:cs="Times New Roman"/>
          <w:szCs w:val="24"/>
        </w:rPr>
        <w:t>επιχαίρω</w:t>
      </w:r>
      <w:proofErr w:type="spellEnd"/>
      <w:r>
        <w:rPr>
          <w:rFonts w:eastAsia="Times New Roman" w:cs="Times New Roman"/>
          <w:szCs w:val="24"/>
        </w:rPr>
        <w:t>,</w:t>
      </w:r>
      <w:r>
        <w:rPr>
          <w:rFonts w:eastAsia="Times New Roman" w:cs="Times New Roman"/>
          <w:szCs w:val="24"/>
        </w:rPr>
        <w:t xml:space="preserve"> που βρισκόμαστε σήμερα εδώ. Θα ευχόμουν για τον κ. </w:t>
      </w:r>
      <w:proofErr w:type="spellStart"/>
      <w:r>
        <w:rPr>
          <w:rFonts w:eastAsia="Times New Roman" w:cs="Times New Roman"/>
          <w:szCs w:val="24"/>
        </w:rPr>
        <w:t>Κουρουμπλή</w:t>
      </w:r>
      <w:proofErr w:type="spellEnd"/>
      <w:r>
        <w:rPr>
          <w:rFonts w:eastAsia="Times New Roman" w:cs="Times New Roman"/>
          <w:szCs w:val="24"/>
        </w:rPr>
        <w:t xml:space="preserve">, τον κ. Ξανθό, εμμέσως τον κ. </w:t>
      </w:r>
      <w:proofErr w:type="spellStart"/>
      <w:r>
        <w:rPr>
          <w:rFonts w:eastAsia="Times New Roman" w:cs="Times New Roman"/>
          <w:szCs w:val="24"/>
        </w:rPr>
        <w:t>Πολάκη</w:t>
      </w:r>
      <w:proofErr w:type="spellEnd"/>
      <w:r>
        <w:rPr>
          <w:rFonts w:eastAsia="Times New Roman" w:cs="Times New Roman"/>
          <w:szCs w:val="24"/>
        </w:rPr>
        <w:t xml:space="preserve"> -διότι ως προς αυτόν είναι διαφορετική η διατύπωση, αφορά άλλο θέμα- να είχε εκδοθεί το δελτίο, να μην υπήρχε η αναφορά των συναδέλφων, να μην υπήρχε η εισα</w:t>
      </w:r>
      <w:r>
        <w:rPr>
          <w:rFonts w:eastAsia="Times New Roman" w:cs="Times New Roman"/>
          <w:szCs w:val="24"/>
        </w:rPr>
        <w:t>γγελική παραγγελία, να μην χρειαζόταν να βρίσκομαι εδώ σε αυτή τη θέση και να αναπτύσσω αυτό το θέμα. Όπως θα ευχόμουν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εσείς την προηγούμενη εβδομάδα να είχατε δει με ευθυκρισία την υπόθεση</w:t>
      </w:r>
      <w:r>
        <w:rPr>
          <w:rFonts w:eastAsia="Times New Roman" w:cs="Times New Roman"/>
          <w:szCs w:val="24"/>
        </w:rPr>
        <w:t>,</w:t>
      </w:r>
      <w:r>
        <w:rPr>
          <w:rFonts w:eastAsia="Times New Roman" w:cs="Times New Roman"/>
          <w:szCs w:val="24"/>
        </w:rPr>
        <w:t xml:space="preserve"> την οποία στείλατε σε </w:t>
      </w:r>
      <w:r>
        <w:rPr>
          <w:rFonts w:eastAsia="Times New Roman" w:cs="Times New Roman"/>
          <w:szCs w:val="24"/>
        </w:rPr>
        <w:lastRenderedPageBreak/>
        <w:t xml:space="preserve">προανακριτική επιτροπή, γιατί </w:t>
      </w:r>
      <w:r>
        <w:rPr>
          <w:rFonts w:eastAsia="Times New Roman" w:cs="Times New Roman"/>
          <w:szCs w:val="24"/>
        </w:rPr>
        <w:t xml:space="preserve">δεν είχε τα απαραίτητα στοιχεία για να γίνει κάτι τέτοιο. Τα απαραίτητα στοιχεία εναντίον δύο Πρωθυπουργών και οκτώ Υπουργών. </w:t>
      </w:r>
    </w:p>
    <w:p w14:paraId="5239348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Όμως, σήμερα βρισκόμαστε με αυτήν την πρόταση εδώ, για λόγους απολύτως αντικειμενικούς, με ένα αδίκημα</w:t>
      </w:r>
      <w:r>
        <w:rPr>
          <w:rFonts w:eastAsia="Times New Roman" w:cs="Times New Roman"/>
          <w:szCs w:val="24"/>
        </w:rPr>
        <w:t>,</w:t>
      </w:r>
      <w:r>
        <w:rPr>
          <w:rFonts w:eastAsia="Times New Roman" w:cs="Times New Roman"/>
          <w:szCs w:val="24"/>
        </w:rPr>
        <w:t xml:space="preserve"> το οποίο είναι πρόδηλο, γ</w:t>
      </w:r>
      <w:r>
        <w:rPr>
          <w:rFonts w:eastAsia="Times New Roman" w:cs="Times New Roman"/>
          <w:szCs w:val="24"/>
        </w:rPr>
        <w:t>ιατί αφορά την έκδοση ή μη ενός δελτίου. Από εκεί και πέρα, όλοι οι υπόλοιποι υπερασπιστικοί ισχυρισμοί ή ισχυρισμοί των συναδέλφων</w:t>
      </w:r>
      <w:r>
        <w:rPr>
          <w:rFonts w:eastAsia="Times New Roman" w:cs="Times New Roman"/>
          <w:szCs w:val="24"/>
        </w:rPr>
        <w:t>,</w:t>
      </w:r>
      <w:r>
        <w:rPr>
          <w:rFonts w:eastAsia="Times New Roman" w:cs="Times New Roman"/>
          <w:szCs w:val="24"/>
        </w:rPr>
        <w:t xml:space="preserve"> μπορούν κάλλιστα να διατυπωθούν και βεβαίως</w:t>
      </w:r>
      <w:r>
        <w:rPr>
          <w:rFonts w:eastAsia="Times New Roman" w:cs="Times New Roman"/>
          <w:szCs w:val="24"/>
        </w:rPr>
        <w:t>,</w:t>
      </w:r>
      <w:r>
        <w:rPr>
          <w:rFonts w:eastAsia="Times New Roman" w:cs="Times New Roman"/>
          <w:szCs w:val="24"/>
        </w:rPr>
        <w:t xml:space="preserve"> να ακουστούν. </w:t>
      </w:r>
      <w:r>
        <w:rPr>
          <w:rFonts w:eastAsia="Times New Roman" w:cs="Times New Roman"/>
          <w:szCs w:val="24"/>
        </w:rPr>
        <w:t>Ε</w:t>
      </w:r>
      <w:r>
        <w:rPr>
          <w:rFonts w:eastAsia="Times New Roman" w:cs="Times New Roman"/>
          <w:szCs w:val="24"/>
        </w:rPr>
        <w:t>μείς</w:t>
      </w:r>
      <w:r>
        <w:rPr>
          <w:rFonts w:eastAsia="Times New Roman" w:cs="Times New Roman"/>
          <w:szCs w:val="24"/>
        </w:rPr>
        <w:t>,</w:t>
      </w:r>
      <w:r>
        <w:rPr>
          <w:rFonts w:eastAsia="Times New Roman" w:cs="Times New Roman"/>
          <w:szCs w:val="24"/>
        </w:rPr>
        <w:t xml:space="preserve"> στη Νέα Δημοκρατία</w:t>
      </w:r>
      <w:r>
        <w:rPr>
          <w:rFonts w:eastAsia="Times New Roman" w:cs="Times New Roman"/>
          <w:szCs w:val="24"/>
        </w:rPr>
        <w:t>,</w:t>
      </w:r>
      <w:r>
        <w:rPr>
          <w:rFonts w:eastAsia="Times New Roman" w:cs="Times New Roman"/>
          <w:szCs w:val="24"/>
        </w:rPr>
        <w:t xml:space="preserve"> πάντοτε δεχόμαστε το τεκμήριο της </w:t>
      </w:r>
      <w:proofErr w:type="spellStart"/>
      <w:r>
        <w:rPr>
          <w:rFonts w:eastAsia="Times New Roman" w:cs="Times New Roman"/>
          <w:szCs w:val="24"/>
        </w:rPr>
        <w:t>αθω</w:t>
      </w:r>
      <w:r>
        <w:rPr>
          <w:rFonts w:eastAsia="Times New Roman" w:cs="Times New Roman"/>
          <w:szCs w:val="24"/>
        </w:rPr>
        <w:t>ότητος</w:t>
      </w:r>
      <w:proofErr w:type="spellEnd"/>
      <w:r>
        <w:rPr>
          <w:rFonts w:eastAsia="Times New Roman" w:cs="Times New Roman"/>
          <w:szCs w:val="24"/>
        </w:rPr>
        <w:t xml:space="preserve">. Αυτό το οποίο είχε πει στην προηγούμενη διαδικασία ο μη ων στην Αίθουσα αυτή τη στιγμή Υπουργός </w:t>
      </w:r>
      <w:proofErr w:type="spellStart"/>
      <w:r>
        <w:rPr>
          <w:rFonts w:eastAsia="Times New Roman" w:cs="Times New Roman"/>
          <w:szCs w:val="24"/>
        </w:rPr>
        <w:t>Δικαιοσύνη</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ότι πρέπει οι κατηγορούμενοι να αποδείξουν ότι είναι αθώοι, για μας αποτελεί ανάθεμα.</w:t>
      </w:r>
    </w:p>
    <w:p w14:paraId="5239348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Ευχόμαστε, λοιπόν, στην πορεία αυτής της διαδικασίας </w:t>
      </w:r>
      <w:r>
        <w:rPr>
          <w:rFonts w:eastAsia="Times New Roman" w:cs="Times New Roman"/>
          <w:szCs w:val="24"/>
        </w:rPr>
        <w:t xml:space="preserve">η Βουλή να αποδείξει ότι είναι απολύτως αθώοι και ότι άλλα γεγονότα, ανεξάρτητα της βούλησής τους, οδήγησαν στη μη έκδοση του συγκεκριμένου δελτίου. Όμως, η </w:t>
      </w:r>
      <w:r>
        <w:rPr>
          <w:rFonts w:eastAsia="Times New Roman" w:cs="Times New Roman"/>
          <w:szCs w:val="24"/>
        </w:rPr>
        <w:t>επιτροπή</w:t>
      </w:r>
      <w:r>
        <w:rPr>
          <w:rFonts w:eastAsia="Times New Roman" w:cs="Times New Roman"/>
          <w:szCs w:val="24"/>
        </w:rPr>
        <w:t xml:space="preserve"> πρέπει να γίνει και πρέπει να ψηφιστεί. Άλλως, κυρίες και κύριοι συνάδελφοι –το καταλαβαίν</w:t>
      </w:r>
      <w:r>
        <w:rPr>
          <w:rFonts w:eastAsia="Times New Roman" w:cs="Times New Roman"/>
          <w:szCs w:val="24"/>
        </w:rPr>
        <w:t>ετε, δεν το καταλαβαίνετε, δεν έχει σημασία, έχω βέβαια την υπόνοια ότι σιγά-σιγά το διαισθάνεσθε- πηγαίνετε ένα βήμα ακόμη προς την κοινοβουλευτική αυθαιρεσία, η οποία μπορεί μεν να σας εξασφαλίζει επιβίωση εντός της Αιθούσης, αλλά σας διαβεβαιώνω ότι σας</w:t>
      </w:r>
      <w:r>
        <w:rPr>
          <w:rFonts w:eastAsia="Times New Roman" w:cs="Times New Roman"/>
          <w:szCs w:val="24"/>
        </w:rPr>
        <w:t xml:space="preserve"> οδηγεί σε μια βεβαιότατη εκλογική συντριβή μετά από λίγο.</w:t>
      </w:r>
    </w:p>
    <w:p w14:paraId="5239348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239348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48F"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52393490"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w:t>
      </w:r>
      <w:r>
        <w:rPr>
          <w:rFonts w:eastAsia="Times New Roman" w:cs="Times New Roman"/>
          <w:szCs w:val="24"/>
        </w:rPr>
        <w:t xml:space="preserve">ότι τη συνεδρίασή μας παρακολουθούν από τα άνω δυτικά θεωρεία, αφού προηγουμένως ξεναγήθηκαν στους χώρους του Μεγάρου της Βουλής των Ελλήνων, σαράντα πέντε μαθήτριες και μαθητές και πέντε εκπαιδευτικοί συνοδοί τους από το Γυμνάσιο </w:t>
      </w:r>
      <w:proofErr w:type="spellStart"/>
      <w:r>
        <w:rPr>
          <w:rFonts w:eastAsia="Times New Roman" w:cs="Times New Roman"/>
          <w:szCs w:val="24"/>
        </w:rPr>
        <w:t>Μούδρου</w:t>
      </w:r>
      <w:proofErr w:type="spellEnd"/>
      <w:r>
        <w:rPr>
          <w:rFonts w:eastAsia="Times New Roman" w:cs="Times New Roman"/>
          <w:szCs w:val="24"/>
        </w:rPr>
        <w:t xml:space="preserve"> Λήμνου και το Εργ</w:t>
      </w:r>
      <w:r>
        <w:rPr>
          <w:rFonts w:eastAsia="Times New Roman" w:cs="Times New Roman"/>
          <w:szCs w:val="24"/>
        </w:rPr>
        <w:t xml:space="preserve">αστήρι Ειδικής Επαγγελματικής Εκπαίδευσης και Κατάρτισης </w:t>
      </w:r>
      <w:proofErr w:type="spellStart"/>
      <w:r>
        <w:rPr>
          <w:rFonts w:eastAsia="Times New Roman" w:cs="Times New Roman"/>
          <w:szCs w:val="24"/>
        </w:rPr>
        <w:t>Δρεπανιδίου</w:t>
      </w:r>
      <w:proofErr w:type="spellEnd"/>
      <w:r>
        <w:rPr>
          <w:rFonts w:eastAsia="Times New Roman" w:cs="Times New Roman"/>
          <w:szCs w:val="24"/>
        </w:rPr>
        <w:t xml:space="preserve"> Λήμνου.</w:t>
      </w:r>
    </w:p>
    <w:p w14:paraId="52393491"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Είναι στα πλαίσια του προγράμματος φιλοξενίας του ιδρύματος στη Βουλή.</w:t>
      </w:r>
    </w:p>
    <w:p w14:paraId="5239349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2393493"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2393494"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Ο Κοινοβουλευτικός Εκπρόσωπος το</w:t>
      </w:r>
      <w:r>
        <w:rPr>
          <w:rFonts w:eastAsia="Times New Roman" w:cs="Times New Roman"/>
          <w:szCs w:val="24"/>
        </w:rPr>
        <w:t xml:space="preserve">υ Κομμουνιστικού Κόμματος Ελλάδος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p>
    <w:p w14:paraId="5239349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Αν δεν κάνουμε λάθος –και δεν κάνουμε- είναι η τρίτη φορά που στην Ολομέλεια συζητάμε τα θέματα της υγείας. Το πρώτο ήταν </w:t>
      </w:r>
      <w:r>
        <w:rPr>
          <w:rFonts w:eastAsia="Times New Roman" w:cs="Times New Roman"/>
          <w:szCs w:val="24"/>
        </w:rPr>
        <w:t>ε</w:t>
      </w:r>
      <w:r>
        <w:rPr>
          <w:rFonts w:eastAsia="Times New Roman" w:cs="Times New Roman"/>
          <w:szCs w:val="24"/>
        </w:rPr>
        <w:t>ξεταστική για τα θέματα της υγείας συνολικά</w:t>
      </w:r>
      <w:r>
        <w:rPr>
          <w:rFonts w:eastAsia="Times New Roman" w:cs="Times New Roman"/>
          <w:szCs w:val="24"/>
        </w:rPr>
        <w:t>,</w:t>
      </w:r>
      <w:r>
        <w:rPr>
          <w:rFonts w:eastAsia="Times New Roman" w:cs="Times New Roman"/>
          <w:szCs w:val="24"/>
        </w:rPr>
        <w:t xml:space="preserve"> που πρότε</w:t>
      </w:r>
      <w:r>
        <w:rPr>
          <w:rFonts w:eastAsia="Times New Roman" w:cs="Times New Roman"/>
          <w:szCs w:val="24"/>
        </w:rPr>
        <w:t xml:space="preserve">ινε ο ΣΥΡΙΖΑ, το δεύτερο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το τρίτο σήμερα η πρόταση της Νέας Δημοκρατίας.</w:t>
      </w:r>
    </w:p>
    <w:p w14:paraId="5239349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προσπαθήσουμε να κάνουμε μία ανακεφαλαίωση σε αυτή την «σκληρή» σύγκρουση</w:t>
      </w:r>
      <w:r>
        <w:rPr>
          <w:rFonts w:eastAsia="Times New Roman" w:cs="Times New Roman"/>
          <w:szCs w:val="24"/>
        </w:rPr>
        <w:t>,</w:t>
      </w:r>
      <w:r>
        <w:rPr>
          <w:rFonts w:eastAsia="Times New Roman" w:cs="Times New Roman"/>
          <w:szCs w:val="24"/>
        </w:rPr>
        <w:t xml:space="preserve"> που γίνεται ανάμεσα στην Κυβέρνηση, στη Νέα Δημοκρατία και το ΠΑΣΟΚ και σε άλλες πολιτικ</w:t>
      </w:r>
      <w:r>
        <w:rPr>
          <w:rFonts w:eastAsia="Times New Roman" w:cs="Times New Roman"/>
          <w:szCs w:val="24"/>
        </w:rPr>
        <w:t xml:space="preserve">ές δυνάμεις. </w:t>
      </w:r>
    </w:p>
    <w:p w14:paraId="5239349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δεδομένα αυτής της σύγκρουσης; </w:t>
      </w:r>
    </w:p>
    <w:p w14:paraId="5239349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Πρώτο δεδομένο: Ανεξάρτητα από επιμέρους διαφορές</w:t>
      </w:r>
      <w:r>
        <w:rPr>
          <w:rFonts w:eastAsia="Times New Roman" w:cs="Times New Roman"/>
          <w:szCs w:val="24"/>
        </w:rPr>
        <w:t>,</w:t>
      </w:r>
      <w:r>
        <w:rPr>
          <w:rFonts w:eastAsia="Times New Roman" w:cs="Times New Roman"/>
          <w:szCs w:val="24"/>
        </w:rPr>
        <w:t xml:space="preserve"> που μπορεί να έχετε -υπαρκτές ή μη- η Κυβέρνηση με τη Νέα Δημοκρατία, ένα είναι που αποδέχεστε και οι δύο. Ποιο είναι αυτό; Ότι η </w:t>
      </w:r>
      <w:r>
        <w:rPr>
          <w:rFonts w:eastAsia="Times New Roman" w:cs="Times New Roman"/>
          <w:szCs w:val="24"/>
        </w:rPr>
        <w:t>υ</w:t>
      </w:r>
      <w:r>
        <w:rPr>
          <w:rFonts w:eastAsia="Times New Roman" w:cs="Times New Roman"/>
          <w:szCs w:val="24"/>
        </w:rPr>
        <w:t xml:space="preserve">γεία, το </w:t>
      </w:r>
      <w:r>
        <w:rPr>
          <w:rFonts w:eastAsia="Times New Roman" w:cs="Times New Roman"/>
          <w:szCs w:val="24"/>
        </w:rPr>
        <w:t>φάρμακο συνολικά -για να μιλήσουμε συγκεκριμένα για το φάρμακο- τι είναι; Είναι εμπόρευμα. Ναι ή όχι; Το δέχεστε όλοι, πλην ΚΚΕ; Το δέχεστε.</w:t>
      </w:r>
    </w:p>
    <w:p w14:paraId="5239349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το δεχόμαστε.</w:t>
      </w:r>
    </w:p>
    <w:p w14:paraId="5239349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Το δέχεστε. Μπορεί να λέτε ό,τι θέλετε. Στην</w:t>
      </w:r>
      <w:r>
        <w:rPr>
          <w:rFonts w:eastAsia="Times New Roman" w:cs="Times New Roman"/>
          <w:szCs w:val="24"/>
        </w:rPr>
        <w:t xml:space="preserve"> πράξη τι κάνετε. </w:t>
      </w:r>
    </w:p>
    <w:p w14:paraId="5239349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Αφού μας ρωτάτε!</w:t>
      </w:r>
    </w:p>
    <w:p w14:paraId="5239349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εμπόρευμα.</w:t>
      </w:r>
    </w:p>
    <w:p w14:paraId="5239349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Και αφού λέτε ότι δεν το δέχεστε, ποιος το παράγει αυτό το εμπόρευμα; Το παράγει μία κοινωνικοποιημένη φαρμακευτική βιομηχανία και το παρέχ</w:t>
      </w:r>
      <w:r>
        <w:rPr>
          <w:rFonts w:eastAsia="Times New Roman" w:cs="Times New Roman"/>
          <w:szCs w:val="24"/>
        </w:rPr>
        <w:t xml:space="preserve">ει δημόσια και δωρεάν στον λαό ή το φάρμακο και η υγεία -και θα το πω και πιο χοντρά- η ζωή και ο θάνατος, βρίσκεται στα χέρια των πολυεθνικών, αλλά και επιμέρους, γενικά των πολυεθνικών, δηλαδή, στα χέρια της καπιταλιστικής ιδιοκτησίας; Και πώς καθορίζει </w:t>
      </w:r>
      <w:r>
        <w:rPr>
          <w:rFonts w:eastAsia="Times New Roman" w:cs="Times New Roman"/>
          <w:szCs w:val="24"/>
        </w:rPr>
        <w:t xml:space="preserve">την παραγωγή του φαρμάκου; Με βάση τι, ποιον νόμο; Με βάση την ικανοποίηση των ανθρώπινων αναγκών ή με τον νόμο του κέρδους; Με τον νόμο του κέρδους. </w:t>
      </w:r>
    </w:p>
    <w:p w14:paraId="5239349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Υπάρχει κανένας σοβαρός εδώ</w:t>
      </w:r>
      <w:r>
        <w:rPr>
          <w:rFonts w:eastAsia="Times New Roman" w:cs="Times New Roman"/>
          <w:szCs w:val="24"/>
        </w:rPr>
        <w:t>,</w:t>
      </w:r>
      <w:r>
        <w:rPr>
          <w:rFonts w:eastAsia="Times New Roman" w:cs="Times New Roman"/>
          <w:szCs w:val="24"/>
        </w:rPr>
        <w:t xml:space="preserve"> που μπορεί να μας πει ότι όλα τα μεγαθήρια, σε όλη την ανθρωπότητα, λειτουργ</w:t>
      </w:r>
      <w:r>
        <w:rPr>
          <w:rFonts w:eastAsia="Times New Roman" w:cs="Times New Roman"/>
          <w:szCs w:val="24"/>
        </w:rPr>
        <w:t xml:space="preserve">ούν για κοινωνικούς σκοπούς και πως δεν λειτουργούν για την τσέπη τους; Λειτουργούν για την τσέπη τους. </w:t>
      </w:r>
    </w:p>
    <w:p w14:paraId="5239349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Αποδέχεστε, λοιπόν, αυτό το καθεστώς</w:t>
      </w:r>
      <w:r>
        <w:rPr>
          <w:rFonts w:eastAsia="Times New Roman" w:cs="Times New Roman"/>
          <w:szCs w:val="24"/>
        </w:rPr>
        <w:t>,</w:t>
      </w:r>
      <w:r>
        <w:rPr>
          <w:rFonts w:eastAsia="Times New Roman" w:cs="Times New Roman"/>
          <w:szCs w:val="24"/>
        </w:rPr>
        <w:t xml:space="preserve"> ναι ή όχι; Το αποδέχεστε. Το αποδέχεστε όλοι στην πράξη. Γιατί στη θεωρία, μπορεί να λέω και εγώ ότι είμαι αστρον</w:t>
      </w:r>
      <w:r>
        <w:rPr>
          <w:rFonts w:eastAsia="Times New Roman" w:cs="Times New Roman"/>
          <w:szCs w:val="24"/>
        </w:rPr>
        <w:t xml:space="preserve">αύτης, αλλά δεν είμαι. Αυτά τα αποδεικνύουν οι ίδιες οι πρακτικές που ακολουθούν. </w:t>
      </w:r>
    </w:p>
    <w:p w14:paraId="523934A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Ένα, λοιπόν, το κρατούμενο: Ο καυγάς γίνεται στο ίδιο γήπεδο και επομένως, ο ελληνικός λαός πρέπει να βγάλει ορισμένα συμπεράσματα.</w:t>
      </w:r>
    </w:p>
    <w:p w14:paraId="523934A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Δεύτερο θέμα: Η σύγκρουση η μεγάλη</w:t>
      </w:r>
      <w:r>
        <w:rPr>
          <w:rFonts w:eastAsia="Times New Roman" w:cs="Times New Roman"/>
          <w:szCs w:val="24"/>
        </w:rPr>
        <w:t>,</w:t>
      </w:r>
      <w:r>
        <w:rPr>
          <w:rFonts w:eastAsia="Times New Roman" w:cs="Times New Roman"/>
          <w:szCs w:val="24"/>
        </w:rPr>
        <w:t xml:space="preserve"> που γ</w:t>
      </w:r>
      <w:r>
        <w:rPr>
          <w:rFonts w:eastAsia="Times New Roman" w:cs="Times New Roman"/>
          <w:szCs w:val="24"/>
        </w:rPr>
        <w:t>ίνεται</w:t>
      </w:r>
      <w:r>
        <w:rPr>
          <w:rFonts w:eastAsia="Times New Roman" w:cs="Times New Roman"/>
          <w:szCs w:val="24"/>
        </w:rPr>
        <w:t>,</w:t>
      </w:r>
      <w:r>
        <w:rPr>
          <w:rFonts w:eastAsia="Times New Roman" w:cs="Times New Roman"/>
          <w:szCs w:val="24"/>
        </w:rPr>
        <w:t xml:space="preserve"> είναι στα πλαίσια της γενικότερης πολιτικής -βγαίνει κάτι εδώ, το είχα ξαναπεί και την προηγούμενη φορά- ποιος μείωσε περισσότερο την φαρμακευτική δαπάνη. Έτσι δεν είναι; Και αρχίζει ο καυγάς. Όλη η ιστορία της οικονομικής κρίσης -λέει ο ΣΥΡΙΖΑ- κα</w:t>
      </w:r>
      <w:r>
        <w:rPr>
          <w:rFonts w:eastAsia="Times New Roman" w:cs="Times New Roman"/>
          <w:szCs w:val="24"/>
        </w:rPr>
        <w:t xml:space="preserve">ι στον τομέα της </w:t>
      </w:r>
      <w:r>
        <w:rPr>
          <w:rFonts w:eastAsia="Times New Roman" w:cs="Times New Roman"/>
          <w:szCs w:val="24"/>
        </w:rPr>
        <w:t>υ</w:t>
      </w:r>
      <w:r>
        <w:rPr>
          <w:rFonts w:eastAsia="Times New Roman" w:cs="Times New Roman"/>
          <w:szCs w:val="24"/>
        </w:rPr>
        <w:t xml:space="preserve">γείας, δεν αφορά συνολικά το ποιοι έχουν στα χέρια τους το φάρμακο για </w:t>
      </w:r>
      <w:r>
        <w:rPr>
          <w:rFonts w:eastAsia="Times New Roman" w:cs="Times New Roman"/>
          <w:szCs w:val="24"/>
        </w:rPr>
        <w:lastRenderedPageBreak/>
        <w:t>την υγεία του λαού και ποια είναι η τάση του ίδιου του συστήματος όλο και περισσότερο –δηλαδή η ιδιωτικοποίηση- αλλά τις μίζες και τα σκάνδαλα. Υπάρχουν μίζες και σκάν</w:t>
      </w:r>
      <w:r>
        <w:rPr>
          <w:rFonts w:eastAsia="Times New Roman" w:cs="Times New Roman"/>
          <w:szCs w:val="24"/>
        </w:rPr>
        <w:t>δαλα; Βεβαίως και υπάρχουν. Αυτό είναι συστατικό στοιχείο της λειτουργίας του ίδιου του συστήματος.</w:t>
      </w:r>
    </w:p>
    <w:p w14:paraId="523934A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Επειδή, λοιπόν, φωνάζετε όλοι -και η Νέα Δημοκρατία και το ΠΑΣΟΚ και η Κυβέρνηση ΣΥΡΙΖΑ-ΑΝΕΛ- πείτε μας πώς γίνεται να μειώνεται συνεχώς η δημόσια, η κρατικ</w:t>
      </w:r>
      <w:r>
        <w:rPr>
          <w:rFonts w:eastAsia="Times New Roman" w:cs="Times New Roman"/>
          <w:szCs w:val="24"/>
        </w:rPr>
        <w:t>ή φαρμακευτική δαπάνη -μειώθηκε κατά 45%- και ταυτόχρονα, να αυξάνεται η συμμετοχή των εργαζομένων κατά 56%. Πώς γίνεται αυτό; Και αυτό πρέπει να το πούμε στον κόσμο. Και ο κόσμος γνωρίζει πολύ καλά τι πληρώνει σήμερα.</w:t>
      </w:r>
    </w:p>
    <w:p w14:paraId="523934A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Τρίτο θέμα: Ποιος διαπραγματεύεται κα</w:t>
      </w:r>
      <w:r>
        <w:rPr>
          <w:rFonts w:eastAsia="Times New Roman" w:cs="Times New Roman"/>
          <w:szCs w:val="24"/>
        </w:rPr>
        <w:t>ι με ποιους</w:t>
      </w:r>
      <w:r>
        <w:rPr>
          <w:rFonts w:eastAsia="Times New Roman" w:cs="Times New Roman"/>
          <w:szCs w:val="24"/>
        </w:rPr>
        <w:t>;</w:t>
      </w:r>
      <w:r>
        <w:rPr>
          <w:rFonts w:eastAsia="Times New Roman" w:cs="Times New Roman"/>
          <w:szCs w:val="24"/>
        </w:rPr>
        <w:t xml:space="preserve"> Κοιτάξτε τώρα, και οι μεν και οι δε</w:t>
      </w:r>
      <w:r>
        <w:rPr>
          <w:rFonts w:eastAsia="Times New Roman" w:cs="Times New Roman"/>
          <w:szCs w:val="24"/>
        </w:rPr>
        <w:t>,</w:t>
      </w:r>
      <w:r>
        <w:rPr>
          <w:rFonts w:eastAsia="Times New Roman" w:cs="Times New Roman"/>
          <w:szCs w:val="24"/>
        </w:rPr>
        <w:t xml:space="preserve"> χρησιμοποιείτε αυταπάτες και κόλπα. Η Νέα Δημοκρατία πιο ιδεολογικά - είναι καθαρή σε αυτό και δεν έχουμε σε αυτό να κρύψουμε τίποτε ή να πούμε κάτι- λέει ότι κινητήρας και στον τομέα της υγείας και του φαρ</w:t>
      </w:r>
      <w:r>
        <w:rPr>
          <w:rFonts w:eastAsia="Times New Roman" w:cs="Times New Roman"/>
          <w:szCs w:val="24"/>
        </w:rPr>
        <w:t>μάκου είναι η ατομική ιδιοκτησία στα μέσα παραγωγής συνολικά, είναι οι καπιταλιστές, είναι οι μεγάλες επιχειρήσεις, οι οποίες αναπτύσσουν την παραγωγή και αναπτύσσοντας την παραγωγή και κυνηγώντας το κέρδος, ικανοποιούν και τις ανάγκες του λαού. Ψέμα μεγάλ</w:t>
      </w:r>
      <w:r>
        <w:rPr>
          <w:rFonts w:eastAsia="Times New Roman" w:cs="Times New Roman"/>
          <w:szCs w:val="24"/>
        </w:rPr>
        <w:t>ο! Αποδεικνύεται.</w:t>
      </w:r>
    </w:p>
    <w:p w14:paraId="523934A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Τι λέει ο ΣΥΡΙΖΑ από την άλλη μεριά; Ότι μπορεί, έχοντας σαν δεδομένο ότι αυτοί κρατάνε στα χέρια τους την οικονομία, αξιοποιώ</w:t>
      </w:r>
      <w:r>
        <w:rPr>
          <w:rFonts w:eastAsia="Times New Roman" w:cs="Times New Roman"/>
          <w:szCs w:val="24"/>
        </w:rPr>
        <w:lastRenderedPageBreak/>
        <w:t>ντας τις επιμέρους αντιθέσεις, να κάνει καλύτερες διαπραγματεύσεις και έτσι να βελτιωθεί το επίπεδο του λαού, πρ</w:t>
      </w:r>
      <w:r>
        <w:rPr>
          <w:rFonts w:eastAsia="Times New Roman" w:cs="Times New Roman"/>
          <w:szCs w:val="24"/>
        </w:rPr>
        <w:t xml:space="preserve">οσωρινά τουλάχιστον. </w:t>
      </w:r>
    </w:p>
    <w:p w14:paraId="523934A5" w14:textId="77777777" w:rsidR="00246891" w:rsidRDefault="00DA5D45">
      <w:pPr>
        <w:spacing w:after="0" w:line="600" w:lineRule="auto"/>
        <w:ind w:firstLine="720"/>
        <w:jc w:val="both"/>
        <w:rPr>
          <w:rFonts w:eastAsia="Times New Roman"/>
          <w:szCs w:val="24"/>
        </w:rPr>
      </w:pPr>
      <w:r>
        <w:rPr>
          <w:rFonts w:eastAsia="Times New Roman"/>
          <w:szCs w:val="24"/>
        </w:rPr>
        <w:t xml:space="preserve">Δεν είναι έτσι όμως. Δεν είναι έτσι, κύριε </w:t>
      </w:r>
      <w:proofErr w:type="spellStart"/>
      <w:r>
        <w:rPr>
          <w:rFonts w:eastAsia="Times New Roman"/>
          <w:szCs w:val="24"/>
        </w:rPr>
        <w:t>Πολάκη</w:t>
      </w:r>
      <w:proofErr w:type="spellEnd"/>
      <w:r>
        <w:rPr>
          <w:rFonts w:eastAsia="Times New Roman"/>
          <w:szCs w:val="24"/>
        </w:rPr>
        <w:t xml:space="preserve">. </w:t>
      </w:r>
    </w:p>
    <w:p w14:paraId="523934A6" w14:textId="77777777" w:rsidR="00246891" w:rsidRDefault="00DA5D45">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Είναι και έτσι, κύριε </w:t>
      </w:r>
      <w:proofErr w:type="spellStart"/>
      <w:r>
        <w:rPr>
          <w:rFonts w:eastAsia="Times New Roman"/>
          <w:szCs w:val="24"/>
        </w:rPr>
        <w:t>Παφίλη</w:t>
      </w:r>
      <w:proofErr w:type="spellEnd"/>
      <w:r>
        <w:rPr>
          <w:rFonts w:eastAsia="Times New Roman"/>
          <w:szCs w:val="24"/>
        </w:rPr>
        <w:t xml:space="preserve">. </w:t>
      </w:r>
    </w:p>
    <w:p w14:paraId="523934A7"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Δεν είναι έτσι, διότι η τάση λέει μείωση της δημόσιας δαπάνης, από μνημόνια κ.λπ.</w:t>
      </w:r>
      <w:r>
        <w:rPr>
          <w:rFonts w:eastAsia="Times New Roman"/>
          <w:szCs w:val="24"/>
        </w:rPr>
        <w:t>.</w:t>
      </w:r>
      <w:r>
        <w:rPr>
          <w:rFonts w:eastAsia="Times New Roman"/>
          <w:szCs w:val="24"/>
        </w:rPr>
        <w:t xml:space="preserve"> Την εφαρμόζετε, ναι ή όχι; Και μάλιστα</w:t>
      </w:r>
      <w:r>
        <w:rPr>
          <w:rFonts w:eastAsia="Times New Roman"/>
          <w:szCs w:val="24"/>
        </w:rPr>
        <w:t>,</w:t>
      </w:r>
      <w:r>
        <w:rPr>
          <w:rFonts w:eastAsia="Times New Roman"/>
          <w:szCs w:val="24"/>
        </w:rPr>
        <w:t xml:space="preserve"> ανταγωνίζεστε. «Τη μειώσαμε…».  </w:t>
      </w:r>
    </w:p>
    <w:p w14:paraId="523934A8" w14:textId="77777777" w:rsidR="00246891" w:rsidRDefault="00DA5D45">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Αυξήθηκε 1 δισεκατομμύριο. </w:t>
      </w:r>
    </w:p>
    <w:p w14:paraId="523934A9"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Πόσο αυξήθηκε η συμμετοχή του λαού; Πήγε 57% πιο πάνω όλα αυτά τα χρόνια, ναι ή όχι; Πήγε</w:t>
      </w:r>
      <w:r>
        <w:rPr>
          <w:rFonts w:eastAsia="Times New Roman"/>
          <w:szCs w:val="24"/>
        </w:rPr>
        <w:t xml:space="preserve">. </w:t>
      </w:r>
      <w:r>
        <w:rPr>
          <w:rFonts w:eastAsia="Times New Roman"/>
          <w:szCs w:val="24"/>
        </w:rPr>
        <w:lastRenderedPageBreak/>
        <w:t xml:space="preserve">Πληρώνει περισσότερο ο κόσμος στο σύνολό τους. Και πληρώνει από δυο πλευρές. Και μέσα από τα ασφαλιστικά ταμεία -που είναι δικά του, δεν είναι των βιομήχανων- και μέσα από την ιδιωτική συμμετοχή, σε μη </w:t>
      </w:r>
      <w:proofErr w:type="spellStart"/>
      <w:r>
        <w:rPr>
          <w:rFonts w:eastAsia="Times New Roman"/>
          <w:szCs w:val="24"/>
        </w:rPr>
        <w:t>συνταγογραφούμενα</w:t>
      </w:r>
      <w:proofErr w:type="spellEnd"/>
      <w:r>
        <w:rPr>
          <w:rFonts w:eastAsia="Times New Roman"/>
          <w:szCs w:val="24"/>
        </w:rPr>
        <w:t>, σε μια σειρά πράγματα</w:t>
      </w:r>
      <w:r>
        <w:rPr>
          <w:rFonts w:eastAsia="Times New Roman"/>
          <w:szCs w:val="24"/>
        </w:rPr>
        <w:t>,</w:t>
      </w:r>
      <w:r>
        <w:rPr>
          <w:rFonts w:eastAsia="Times New Roman"/>
          <w:szCs w:val="24"/>
        </w:rPr>
        <w:t xml:space="preserve"> που δεν έχω χρόνο να αναλύσω.</w:t>
      </w:r>
    </w:p>
    <w:p w14:paraId="523934AA" w14:textId="77777777" w:rsidR="00246891" w:rsidRDefault="00DA5D45">
      <w:pPr>
        <w:spacing w:after="0" w:line="600" w:lineRule="auto"/>
        <w:ind w:firstLine="720"/>
        <w:jc w:val="both"/>
        <w:rPr>
          <w:rFonts w:eastAsia="Times New Roman"/>
          <w:szCs w:val="24"/>
        </w:rPr>
      </w:pPr>
      <w:r>
        <w:rPr>
          <w:rFonts w:eastAsia="Times New Roman"/>
          <w:szCs w:val="24"/>
        </w:rPr>
        <w:t xml:space="preserve">Άρα, όταν κινείσαι -θα το πω έτσι- στις ίδιες ράγες, στο ίδιο τρένο, υποχρεωτικά θα ακολουθήσεις και την ίδια κατεύθυνση, η οποία λέει κέρδη, κέρδη, κέρδη και δυστυχία για τον λαό. </w:t>
      </w:r>
    </w:p>
    <w:p w14:paraId="523934AB" w14:textId="77777777" w:rsidR="00246891" w:rsidRDefault="00DA5D45">
      <w:pPr>
        <w:spacing w:after="0" w:line="600" w:lineRule="auto"/>
        <w:ind w:firstLine="720"/>
        <w:jc w:val="both"/>
        <w:rPr>
          <w:rFonts w:eastAsia="Times New Roman"/>
          <w:szCs w:val="24"/>
        </w:rPr>
      </w:pPr>
      <w:r>
        <w:rPr>
          <w:rFonts w:eastAsia="Times New Roman"/>
          <w:szCs w:val="24"/>
        </w:rPr>
        <w:t>Τι λέει, λοιπόν, το ΚΚΕ; Υπάρχουν σκάνδαλα;</w:t>
      </w:r>
      <w:r>
        <w:rPr>
          <w:rFonts w:eastAsia="Times New Roman"/>
          <w:szCs w:val="24"/>
        </w:rPr>
        <w:t xml:space="preserve"> Βεβαίως, υπάρχουν σκάνδαλα. Ποιος λέει ότι δεν υπάρχουν; Καλά, αιφνιδιάζεστε; Τι πάθατε ξαφνικά όλοι; Ανακαλύψατε τη </w:t>
      </w:r>
      <w:r>
        <w:rPr>
          <w:rFonts w:eastAsia="Times New Roman"/>
          <w:szCs w:val="24"/>
        </w:rPr>
        <w:t>«</w:t>
      </w:r>
      <w:r>
        <w:rPr>
          <w:rFonts w:eastAsia="Times New Roman"/>
          <w:szCs w:val="24"/>
          <w:lang w:val="en-US"/>
        </w:rPr>
        <w:t>N</w:t>
      </w:r>
      <w:r>
        <w:rPr>
          <w:rFonts w:eastAsia="Times New Roman"/>
          <w:szCs w:val="24"/>
          <w:lang w:val="en-US"/>
        </w:rPr>
        <w:t>OVARTIS</w:t>
      </w:r>
      <w:r>
        <w:rPr>
          <w:rFonts w:eastAsia="Times New Roman"/>
          <w:szCs w:val="24"/>
        </w:rPr>
        <w:t>»</w:t>
      </w:r>
      <w:r>
        <w:rPr>
          <w:rFonts w:eastAsia="Times New Roman"/>
          <w:szCs w:val="24"/>
        </w:rPr>
        <w:t>; Δεν ξέρω να πω και δέκα εταιρείες ακόμα. Όλες δεν λαδώνουν, σε όλον τον κόσμο, σε όλη την ανθρωπότητα; Δεν είναι συστατικό στο</w:t>
      </w:r>
      <w:r>
        <w:rPr>
          <w:rFonts w:eastAsia="Times New Roman"/>
          <w:szCs w:val="24"/>
        </w:rPr>
        <w:t xml:space="preserve">ιχείο του </w:t>
      </w:r>
      <w:r>
        <w:rPr>
          <w:rFonts w:eastAsia="Times New Roman"/>
          <w:szCs w:val="24"/>
        </w:rPr>
        <w:lastRenderedPageBreak/>
        <w:t>συστήματος; Γιατί λαδώνουν; Γιατί θέλουν να ξοδέψουν τα λεφτά τους; Όχι. Λαδώνουν</w:t>
      </w:r>
      <w:r>
        <w:rPr>
          <w:rFonts w:eastAsia="Times New Roman"/>
          <w:szCs w:val="24"/>
        </w:rPr>
        <w:t xml:space="preserve"> </w:t>
      </w:r>
      <w:r>
        <w:rPr>
          <w:rFonts w:eastAsia="Times New Roman"/>
          <w:szCs w:val="24"/>
        </w:rPr>
        <w:t xml:space="preserve">για να βγάλουν μεγαλύτερα κέρδη. </w:t>
      </w:r>
    </w:p>
    <w:p w14:paraId="523934AC" w14:textId="77777777" w:rsidR="00246891" w:rsidRDefault="00DA5D45">
      <w:pPr>
        <w:spacing w:after="0" w:line="600" w:lineRule="auto"/>
        <w:ind w:firstLine="720"/>
        <w:jc w:val="both"/>
        <w:rPr>
          <w:rFonts w:eastAsia="Times New Roman"/>
          <w:szCs w:val="24"/>
        </w:rPr>
      </w:pPr>
      <w:r>
        <w:rPr>
          <w:rFonts w:eastAsia="Times New Roman"/>
          <w:szCs w:val="24"/>
        </w:rPr>
        <w:t>Τι λέμε, λοιπόν, εμείς. Λέμε ότι σήμερα -και παλιότερα, αλλά ιδιαίτερα σήμερα- οι συνθήκες που υπάρχουν στην ανθρωπότητα με την επ</w:t>
      </w:r>
      <w:r>
        <w:rPr>
          <w:rFonts w:eastAsia="Times New Roman"/>
          <w:szCs w:val="24"/>
        </w:rPr>
        <w:t>ιστημονική και τεχνική εξέλιξη, μπορούν να δημιουργήσουν -και δημιουργούν- τις δυνατότητες για δημόσιο, δωρεάν φάρμακο σε όλον τον κόσμο, για ανάπτυξη της τεχνολογίας της παραγωγής, όχι με κριτήριο το κέρδος, αλλά με κριτήριο την κάλυψη των αναγκών των ανθ</w:t>
      </w:r>
      <w:r>
        <w:rPr>
          <w:rFonts w:eastAsia="Times New Roman"/>
          <w:szCs w:val="24"/>
        </w:rPr>
        <w:t xml:space="preserve">ρώπων. </w:t>
      </w:r>
    </w:p>
    <w:p w14:paraId="523934AD" w14:textId="77777777" w:rsidR="00246891" w:rsidRDefault="00DA5D45">
      <w:pPr>
        <w:spacing w:after="0" w:line="600" w:lineRule="auto"/>
        <w:ind w:firstLine="720"/>
        <w:jc w:val="both"/>
        <w:rPr>
          <w:rFonts w:eastAsia="Times New Roman"/>
          <w:szCs w:val="24"/>
        </w:rPr>
      </w:pPr>
      <w:r>
        <w:rPr>
          <w:rFonts w:eastAsia="Times New Roman"/>
          <w:szCs w:val="24"/>
        </w:rPr>
        <w:t xml:space="preserve">Αυτό, όμως, δεν μπορεί να πραγματοποιηθεί. Γιατί δεν μπορεί να πραγματοποιηθεί; </w:t>
      </w:r>
      <w:r>
        <w:rPr>
          <w:rFonts w:eastAsia="Times New Roman"/>
          <w:szCs w:val="24"/>
        </w:rPr>
        <w:t>Θ</w:t>
      </w:r>
      <w:r>
        <w:rPr>
          <w:rFonts w:eastAsia="Times New Roman"/>
          <w:szCs w:val="24"/>
        </w:rPr>
        <w:t xml:space="preserve">α σας απαντήσω αντικειμενικά. Διότι είναι στα χέρια του κεφαλαίου, που δεν τον νοιάζει αυτό το πράγμα, όπου το κριτήριο και το κίνητρο είναι το ίδιο το κέρδος. </w:t>
      </w:r>
    </w:p>
    <w:p w14:paraId="523934AE" w14:textId="77777777" w:rsidR="00246891" w:rsidRDefault="00DA5D45">
      <w:pPr>
        <w:spacing w:after="0" w:line="600" w:lineRule="auto"/>
        <w:ind w:firstLine="720"/>
        <w:jc w:val="both"/>
        <w:rPr>
          <w:rFonts w:eastAsia="Times New Roman"/>
          <w:szCs w:val="24"/>
        </w:rPr>
      </w:pPr>
      <w:r>
        <w:rPr>
          <w:rFonts w:eastAsia="Times New Roman"/>
          <w:szCs w:val="24"/>
        </w:rPr>
        <w:lastRenderedPageBreak/>
        <w:t>Γι’ αυ</w:t>
      </w:r>
      <w:r>
        <w:rPr>
          <w:rFonts w:eastAsia="Times New Roman"/>
          <w:szCs w:val="24"/>
        </w:rPr>
        <w:t xml:space="preserve">τό, αν δεν κοινωνικοποιηθεί, αν δεν ανατραπεί αυτή η κατάσταση, θα βιώνουμε όλα τα υπόλοιπα και θα τσακώνεστε για το ποιος μπορεί να δώσει ασπιρίνη για τον καρκίνο. Και το λέω έτσι απλά. Αυτή είναι η ουσία. </w:t>
      </w:r>
    </w:p>
    <w:p w14:paraId="523934AF" w14:textId="77777777" w:rsidR="00246891" w:rsidRDefault="00DA5D45">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Αυ</w:t>
      </w:r>
      <w:r>
        <w:rPr>
          <w:rFonts w:eastAsia="Times New Roman"/>
          <w:szCs w:val="24"/>
        </w:rPr>
        <w:t xml:space="preserve">τό είναι ιδεολογία, δεν είναι πολιτική. </w:t>
      </w:r>
    </w:p>
    <w:p w14:paraId="523934B0"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Μη με προκαλείτε, κύριε </w:t>
      </w:r>
      <w:proofErr w:type="spellStart"/>
      <w:r>
        <w:rPr>
          <w:rFonts w:eastAsia="Times New Roman"/>
          <w:szCs w:val="24"/>
        </w:rPr>
        <w:t>Πολάκη</w:t>
      </w:r>
      <w:proofErr w:type="spellEnd"/>
      <w:r>
        <w:rPr>
          <w:rFonts w:eastAsia="Times New Roman"/>
          <w:szCs w:val="24"/>
        </w:rPr>
        <w:t>.</w:t>
      </w:r>
    </w:p>
    <w:p w14:paraId="523934B1" w14:textId="77777777" w:rsidR="00246891" w:rsidRDefault="00DA5D45">
      <w:pPr>
        <w:spacing w:after="0" w:line="600" w:lineRule="auto"/>
        <w:ind w:firstLine="720"/>
        <w:jc w:val="both"/>
        <w:rPr>
          <w:rFonts w:eastAsia="Times New Roman"/>
          <w:szCs w:val="24"/>
        </w:rPr>
      </w:pPr>
      <w:r>
        <w:rPr>
          <w:rFonts w:eastAsia="Times New Roman"/>
          <w:szCs w:val="24"/>
        </w:rPr>
        <w:t>Είναι τραγικό να υπερασπίζεστε σήμερα ένα σύστημα βάρβαρο, απάνθρωπο, αδίστακτο, πρόστυχο, που έχει ξεφύγει -κι έχει ξεφύγει γιατί έχει χρεοκοπήσει ιστορικά- ότι μπ</w:t>
      </w:r>
      <w:r>
        <w:rPr>
          <w:rFonts w:eastAsia="Times New Roman"/>
          <w:szCs w:val="24"/>
        </w:rPr>
        <w:t xml:space="preserve">ορείτε να του βάλετε κανόνες. Δεν υπάρχουν κανόνες. Όσο σαπίζει, τόσο χειρότερο θα είναι. </w:t>
      </w:r>
    </w:p>
    <w:p w14:paraId="523934B2"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Είναι τραγικό σήμερα να πεθαίνουν άνθρωποι γιατί δεν μπορούν να πληρώσουν </w:t>
      </w:r>
      <w:r>
        <w:rPr>
          <w:rFonts w:eastAsia="Times New Roman"/>
          <w:szCs w:val="24"/>
        </w:rPr>
        <w:t xml:space="preserve">για </w:t>
      </w:r>
      <w:r>
        <w:rPr>
          <w:rFonts w:eastAsia="Times New Roman"/>
          <w:szCs w:val="24"/>
        </w:rPr>
        <w:t>τη ζωή τους. Είναι τραγικό να ζητάνε 50.000 ευρώ από κάποιον</w:t>
      </w:r>
      <w:r>
        <w:rPr>
          <w:rFonts w:eastAsia="Times New Roman"/>
          <w:szCs w:val="24"/>
        </w:rPr>
        <w:t>,</w:t>
      </w:r>
      <w:r>
        <w:rPr>
          <w:rFonts w:eastAsia="Times New Roman"/>
          <w:szCs w:val="24"/>
        </w:rPr>
        <w:t xml:space="preserve"> για να κάνει εγχείρηση στ</w:t>
      </w:r>
      <w:r>
        <w:rPr>
          <w:rFonts w:eastAsia="Times New Roman"/>
          <w:szCs w:val="24"/>
        </w:rPr>
        <w:t xml:space="preserve">ον εγκέφαλο. Τα ξέρετε αυτά. Κι αν δεν τα δώσει, θα πεθάνει. Αυτό είναι. Το λέω με ένα απλό παράδειγμα, που είναι και πραγματικό. Και το γνωρίζουμε. Είναι πραγματικό ή όχι; </w:t>
      </w:r>
    </w:p>
    <w:p w14:paraId="523934B3" w14:textId="77777777" w:rsidR="00246891" w:rsidRDefault="00DA5D45">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Δωρεάν είναι! Δεν πληρώνουν τίποτα!     </w:t>
      </w:r>
    </w:p>
    <w:p w14:paraId="523934B4"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Για </w:t>
      </w:r>
      <w:r>
        <w:rPr>
          <w:rFonts w:eastAsia="Times New Roman"/>
          <w:szCs w:val="24"/>
        </w:rPr>
        <w:t xml:space="preserve">εσάς είναι χειρότερα ακόμα, γιατί εσείς είστε κυνικοί, κύριε </w:t>
      </w:r>
      <w:proofErr w:type="spellStart"/>
      <w:r>
        <w:rPr>
          <w:rFonts w:eastAsia="Times New Roman"/>
          <w:szCs w:val="24"/>
        </w:rPr>
        <w:t>Βρούτση</w:t>
      </w:r>
      <w:proofErr w:type="spellEnd"/>
      <w:r>
        <w:rPr>
          <w:rFonts w:eastAsia="Times New Roman"/>
          <w:szCs w:val="24"/>
        </w:rPr>
        <w:t>. Εσείς είστε κυνικοί. Εσείς ξέρετε τι λέτε; Λέτε</w:t>
      </w:r>
      <w:r>
        <w:rPr>
          <w:rFonts w:eastAsia="Times New Roman"/>
          <w:szCs w:val="24"/>
        </w:rPr>
        <w:t>:</w:t>
      </w:r>
      <w:r>
        <w:rPr>
          <w:rFonts w:eastAsia="Times New Roman"/>
          <w:szCs w:val="24"/>
        </w:rPr>
        <w:t xml:space="preserve"> «Τι να κάνουμε,</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α πεθάνει</w:t>
      </w:r>
      <w:r>
        <w:rPr>
          <w:rFonts w:eastAsia="Times New Roman"/>
          <w:szCs w:val="24"/>
        </w:rPr>
        <w:t>,</w:t>
      </w:r>
      <w:r>
        <w:rPr>
          <w:rFonts w:eastAsia="Times New Roman"/>
          <w:szCs w:val="24"/>
        </w:rPr>
        <w:t xml:space="preserve"> αφού δεν έχει». Αυτή είναι η πραγματικότητα.</w:t>
      </w:r>
    </w:p>
    <w:p w14:paraId="523934B5" w14:textId="77777777" w:rsidR="00246891" w:rsidRDefault="00DA5D45">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23934B6"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ΠΑΥΛΟΣ ΠΟΛΑΚΗΣ (</w:t>
      </w:r>
      <w:r>
        <w:rPr>
          <w:rFonts w:eastAsia="Times New Roman"/>
          <w:b/>
          <w:szCs w:val="24"/>
        </w:rPr>
        <w:t xml:space="preserve">Αναπληρωτής Υπουργός Υγείας): </w:t>
      </w:r>
      <w:r>
        <w:rPr>
          <w:rFonts w:eastAsia="Times New Roman"/>
          <w:szCs w:val="24"/>
        </w:rPr>
        <w:t>Εδώ και ενάμισι χρόνο</w:t>
      </w:r>
      <w:r>
        <w:rPr>
          <w:rFonts w:eastAsia="Times New Roman"/>
          <w:szCs w:val="24"/>
        </w:rPr>
        <w:t>,</w:t>
      </w:r>
      <w:r>
        <w:rPr>
          <w:rFonts w:eastAsia="Times New Roman"/>
          <w:szCs w:val="24"/>
        </w:rPr>
        <w:t xml:space="preserve"> αυτό εδώ δεν υπάρχει. </w:t>
      </w:r>
    </w:p>
    <w:p w14:paraId="523934B7" w14:textId="77777777" w:rsidR="00246891" w:rsidRDefault="00DA5D45">
      <w:pPr>
        <w:spacing w:after="0" w:line="600" w:lineRule="auto"/>
        <w:ind w:firstLine="720"/>
        <w:jc w:val="both"/>
        <w:rPr>
          <w:rFonts w:eastAsia="Times New Roman" w:cs="Times New Roman"/>
          <w:szCs w:val="24"/>
        </w:rPr>
      </w:pPr>
      <w:r>
        <w:rPr>
          <w:rFonts w:eastAsia="Times New Roman"/>
          <w:b/>
          <w:szCs w:val="24"/>
        </w:rPr>
        <w:t>ΠΡΟΕΔΡΕΥΩΝ (Μάριος Γεωργιάδης):</w:t>
      </w:r>
      <w:r>
        <w:rPr>
          <w:rFonts w:eastAsia="Times New Roman" w:cs="Times New Roman"/>
          <w:szCs w:val="24"/>
        </w:rPr>
        <w:t xml:space="preserve"> Κύριε Υπουργέ και κύριοι συνάδελφοι, σας παρακαλώ να μην διακόπτετε.</w:t>
      </w:r>
    </w:p>
    <w:p w14:paraId="523934B8" w14:textId="77777777" w:rsidR="00246891" w:rsidRDefault="00DA5D45">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Αυτή είναι η πραγματικότητα. Και είναι βάρβαρη η πραγματικότ</w:t>
      </w:r>
      <w:r>
        <w:rPr>
          <w:rFonts w:eastAsia="Times New Roman"/>
          <w:szCs w:val="24"/>
        </w:rPr>
        <w:t>ητα. Πόσες χιλιάδες άνθρωποι πεθαίνουν</w:t>
      </w:r>
      <w:r>
        <w:rPr>
          <w:rFonts w:eastAsia="Times New Roman"/>
          <w:szCs w:val="24"/>
        </w:rPr>
        <w:t>,</w:t>
      </w:r>
      <w:r>
        <w:rPr>
          <w:rFonts w:eastAsia="Times New Roman"/>
          <w:szCs w:val="24"/>
        </w:rPr>
        <w:t xml:space="preserve"> σαν πειραματόζωα από τις πολυεθνικές εταιρείες; Ποιος βγήκε από εσάς να μιλήσει ποτέ; Πόσοι άνθρωποι δυστυχούν κάθε μέρα, που δεν έχουν ούτε την παραμικρή δυνατότητα να ζήσουν; Πόσοι ζουν σε καταστάσεις μεσαίωνα; </w:t>
      </w:r>
    </w:p>
    <w:p w14:paraId="523934B9" w14:textId="77777777" w:rsidR="00246891" w:rsidRDefault="00DA5D45">
      <w:pPr>
        <w:spacing w:after="0" w:line="600" w:lineRule="auto"/>
        <w:ind w:firstLine="720"/>
        <w:jc w:val="both"/>
        <w:rPr>
          <w:rFonts w:eastAsia="Times New Roman"/>
          <w:szCs w:val="24"/>
        </w:rPr>
      </w:pPr>
      <w:r>
        <w:rPr>
          <w:rFonts w:eastAsia="Times New Roman"/>
          <w:szCs w:val="24"/>
        </w:rPr>
        <w:t>Αυ</w:t>
      </w:r>
      <w:r>
        <w:rPr>
          <w:rFonts w:eastAsia="Times New Roman"/>
          <w:szCs w:val="24"/>
        </w:rPr>
        <w:t>τό το σύστημα υπερασπίζεστε. Και οι μεν λέτε</w:t>
      </w:r>
      <w:r>
        <w:rPr>
          <w:rFonts w:eastAsia="Times New Roman"/>
          <w:szCs w:val="24"/>
        </w:rPr>
        <w:t xml:space="preserve">: </w:t>
      </w:r>
      <w:r>
        <w:rPr>
          <w:rFonts w:eastAsia="Times New Roman"/>
          <w:szCs w:val="24"/>
        </w:rPr>
        <w:t xml:space="preserve">«Εμείς το χειριζόμαστε καλύτερα» και οι άλλοι λένε, «Εμείς θα το διαχειριστούμε ακόμα καλύτερα».   </w:t>
      </w:r>
    </w:p>
    <w:p w14:paraId="523934BA"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Να κάνουμε και ανακεφαλαίωση με βάση αυτά, γιατί αυτή είναι η πραγματικότητα: </w:t>
      </w:r>
    </w:p>
    <w:p w14:paraId="523934BB" w14:textId="77777777" w:rsidR="00246891" w:rsidRDefault="00DA5D45">
      <w:pPr>
        <w:spacing w:after="0" w:line="600" w:lineRule="auto"/>
        <w:ind w:firstLine="720"/>
        <w:jc w:val="both"/>
        <w:rPr>
          <w:rFonts w:eastAsia="Times New Roman"/>
          <w:szCs w:val="24"/>
        </w:rPr>
      </w:pPr>
      <w:r>
        <w:rPr>
          <w:rFonts w:eastAsia="Times New Roman"/>
          <w:szCs w:val="24"/>
        </w:rPr>
        <w:t xml:space="preserve">Έρχεται, λοιπόν, πρόταση ΣΥΡΙΖΑ-ΑΝΕΛ για εξεταστική επιτροπή για την </w:t>
      </w:r>
      <w:r>
        <w:rPr>
          <w:rFonts w:eastAsia="Times New Roman"/>
          <w:szCs w:val="24"/>
        </w:rPr>
        <w:t>υ</w:t>
      </w:r>
      <w:r>
        <w:rPr>
          <w:rFonts w:eastAsia="Times New Roman"/>
          <w:szCs w:val="24"/>
        </w:rPr>
        <w:t>γεία, να δούμε τι συνέβη όλα αυτά τα χρόνια με τις σπατάλες, με τις μίζες κι όλα τα υπόλοιπα. Για το ότι μπορεί να υπήρχαν και μίζες, δεν αμφιβάλουμε. Μπορεί να υπήρχαν, λέω. Αυτό θα απο</w:t>
      </w:r>
      <w:r>
        <w:rPr>
          <w:rFonts w:eastAsia="Times New Roman"/>
          <w:szCs w:val="24"/>
        </w:rPr>
        <w:t>δειχθεί κι όποιος είναι, θα πάει εκεί που χρειάζεται να πάει, στη φυλακή και να καταδικαστεί. Ποια, όμως, είναι η στόχευση η ιδεολογική και η πολύ ύπουλη; Είναι το ότι τελικά</w:t>
      </w:r>
      <w:r>
        <w:rPr>
          <w:rFonts w:eastAsia="Times New Roman"/>
          <w:szCs w:val="24"/>
        </w:rPr>
        <w:t xml:space="preserve">, </w:t>
      </w:r>
      <w:r>
        <w:rPr>
          <w:rFonts w:eastAsia="Times New Roman"/>
          <w:szCs w:val="24"/>
        </w:rPr>
        <w:t>φτάσαμε εδώ</w:t>
      </w:r>
      <w:r>
        <w:rPr>
          <w:rFonts w:eastAsia="Times New Roman"/>
          <w:szCs w:val="24"/>
        </w:rPr>
        <w:t>,</w:t>
      </w:r>
      <w:r>
        <w:rPr>
          <w:rFonts w:eastAsia="Times New Roman"/>
          <w:szCs w:val="24"/>
        </w:rPr>
        <w:t xml:space="preserve"> γιατί έπεφταν οι μίζες. </w:t>
      </w:r>
    </w:p>
    <w:p w14:paraId="523934BC"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Όταν ξέσπασε η κρίση, τι είπε ο ΣΥΡΙΖΑ; Εμ</w:t>
      </w:r>
      <w:r>
        <w:rPr>
          <w:rFonts w:eastAsia="Times New Roman"/>
          <w:szCs w:val="24"/>
        </w:rPr>
        <w:t xml:space="preserve">είς είπαμε ότι είναι κρίση του καπιταλιστικού συστήματος, </w:t>
      </w:r>
      <w:proofErr w:type="spellStart"/>
      <w:r>
        <w:rPr>
          <w:rFonts w:eastAsia="Times New Roman"/>
          <w:szCs w:val="24"/>
        </w:rPr>
        <w:t>υπερσυσσώρευση</w:t>
      </w:r>
      <w:proofErr w:type="spellEnd"/>
      <w:r>
        <w:rPr>
          <w:rFonts w:eastAsia="Times New Roman"/>
          <w:szCs w:val="24"/>
        </w:rPr>
        <w:t xml:space="preserve"> κεφαλαίου, αδιέξοδα κ.λπ.. Τι είπε ο ΣΥΡΙΖΑ στον λαό; Είπε ότι η κρίση </w:t>
      </w:r>
      <w:r>
        <w:rPr>
          <w:rFonts w:eastAsia="Times New Roman"/>
          <w:szCs w:val="24"/>
        </w:rPr>
        <w:lastRenderedPageBreak/>
        <w:t>είναι κρίση διαχείρισης και ότι φταίει το ΠΑΣΟΚ και η Νέα Δημοκρατία που ήταν κακοί διαχειριστές. Αν αλλάξει αυτ</w:t>
      </w:r>
      <w:r>
        <w:rPr>
          <w:rFonts w:eastAsia="Times New Roman"/>
          <w:szCs w:val="24"/>
        </w:rPr>
        <w:t>ό κι έλθουμε εμείς, που είμαστε καλοί διαχειριστές, τότε όλα θα πάνε καλά και ωραία.</w:t>
      </w:r>
    </w:p>
    <w:p w14:paraId="523934BD"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Φτιάχνει, λοιπόν, την </w:t>
      </w:r>
      <w:r>
        <w:rPr>
          <w:rFonts w:eastAsia="Times New Roman"/>
          <w:szCs w:val="24"/>
        </w:rPr>
        <w:t>ε</w:t>
      </w:r>
      <w:r>
        <w:rPr>
          <w:rFonts w:eastAsia="Times New Roman"/>
          <w:szCs w:val="24"/>
        </w:rPr>
        <w:t>πιτροπή. Εμείς συμφωνούμε να διερευνηθούν όλα. Και ρωτάω πολύ απλά: Γιατί δεν θέλατε να διερευνηθεί μέχρι το 2017; Τι πρόβλημα έχετε; Εγώ δεν λέω ότ</w:t>
      </w:r>
      <w:r>
        <w:rPr>
          <w:rFonts w:eastAsia="Times New Roman"/>
          <w:szCs w:val="24"/>
        </w:rPr>
        <w:t>ι είναι κανένας ένοχος. Γιατί το απορρίψατε; Για να δώσετε επιχειρήματα στη Νέα Δημοκρατία και να έλθει σήμερα εδώ. Γιατί δεν είπατε, «Βεβαίως, εμείς δεχόμαστε και μέχρι το 2017»; Τι πρόβλημα έχετε;</w:t>
      </w:r>
    </w:p>
    <w:p w14:paraId="523934BE"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Σκάει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Εγώ λέω τώρα το τι λέμε εμείς. Το τι κάνατε εσείς, τα εξηγήσατε. Θα τα πω απλά για να καταλαβαίνει και ο κόσμος. Σκάει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Σιγά τα ωά, δηλαδή, που δεν το ήξερε κανένας! Από πού; </w:t>
      </w:r>
      <w:r>
        <w:rPr>
          <w:rFonts w:eastAsia="Times New Roman"/>
          <w:szCs w:val="24"/>
          <w:lang w:val="en-US"/>
        </w:rPr>
        <w:t>Made</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United</w:t>
      </w:r>
      <w:r>
        <w:rPr>
          <w:rFonts w:eastAsia="Times New Roman"/>
          <w:szCs w:val="24"/>
        </w:rPr>
        <w:t xml:space="preserve"> </w:t>
      </w:r>
      <w:r>
        <w:rPr>
          <w:rFonts w:eastAsia="Times New Roman"/>
          <w:szCs w:val="24"/>
          <w:lang w:val="en-US"/>
        </w:rPr>
        <w:lastRenderedPageBreak/>
        <w:t>States</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America</w:t>
      </w:r>
      <w:r>
        <w:rPr>
          <w:rFonts w:eastAsia="Times New Roman"/>
          <w:szCs w:val="24"/>
        </w:rPr>
        <w:t>, σε γνήσια ελληνικά, όπ</w:t>
      </w:r>
      <w:r>
        <w:rPr>
          <w:rFonts w:eastAsia="Times New Roman"/>
          <w:szCs w:val="24"/>
        </w:rPr>
        <w:t xml:space="preserve">ως και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Πλακώνονται οι εταιρείες, ανταγωνίζονται για την αγορά που είναι 1,5 τρισεκατομμύριο και μετά τι γίνεται; Βγαίνει το σκάνδαλο στη φόρα.</w:t>
      </w:r>
    </w:p>
    <w:p w14:paraId="523934BF"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Θέλω να πω και κάτι παρενθετικά. Η μεγάλη ηθική δύναμη, οι Ηνωμένες Πολιτείες της Αμερικής, το πιο α</w:t>
      </w:r>
      <w:r>
        <w:rPr>
          <w:rFonts w:eastAsia="Times New Roman"/>
          <w:szCs w:val="24"/>
        </w:rPr>
        <w:t>ναπτυγμένο καπιταλιστικό κράτος, πώς τις κλείνει αυτές τις υποθέσεις; Λέει, «Δώστε 300, 200, 100, 50 δισεκατομμύρια» και όλα καλά καμωμένα.</w:t>
      </w:r>
    </w:p>
    <w:p w14:paraId="523934C0"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Σκάει, λοιπόν, το σκάνδαλο και έρχεται η πρόταση στη Βουλή. Ποιοι αναφέρονται; Αναφέρονται οι τάδε δέκα. Τι λέει το </w:t>
      </w:r>
      <w:r>
        <w:rPr>
          <w:rFonts w:eastAsia="Times New Roman"/>
          <w:szCs w:val="24"/>
        </w:rPr>
        <w:t>Κομμουνιστικό Κόμμα Ελλάδας; Λέει, «Βεβαίως, υπάρχει, να το διερευνήσουμε». Πώς, όμως; Και τι κάνει ο ΣΥΡΙΖΑ, η Κυβέρνηση ΣΥΡΙΖΑ</w:t>
      </w:r>
      <w:r>
        <w:rPr>
          <w:rFonts w:eastAsia="Times New Roman"/>
          <w:szCs w:val="24"/>
        </w:rPr>
        <w:t xml:space="preserve"> </w:t>
      </w:r>
      <w:r>
        <w:rPr>
          <w:rFonts w:eastAsia="Times New Roman"/>
          <w:szCs w:val="24"/>
        </w:rPr>
        <w:lastRenderedPageBreak/>
        <w:t>-</w:t>
      </w:r>
      <w:r>
        <w:rPr>
          <w:rFonts w:eastAsia="Times New Roman"/>
          <w:szCs w:val="24"/>
        </w:rPr>
        <w:t xml:space="preserve"> </w:t>
      </w:r>
      <w:r>
        <w:rPr>
          <w:rFonts w:eastAsia="Times New Roman"/>
          <w:szCs w:val="24"/>
        </w:rPr>
        <w:t xml:space="preserve">ΑΝΕΛ; Πάει στην </w:t>
      </w:r>
      <w:r>
        <w:rPr>
          <w:rFonts w:eastAsia="Times New Roman"/>
          <w:szCs w:val="24"/>
        </w:rPr>
        <w:t>ε</w:t>
      </w:r>
      <w:r>
        <w:rPr>
          <w:rFonts w:eastAsia="Times New Roman"/>
          <w:szCs w:val="24"/>
        </w:rPr>
        <w:t xml:space="preserve">πιτροπή και δρομολογεί κατάσταση Παπαντωνίου. Έτσι φαίνεται ότι πάει. </w:t>
      </w:r>
    </w:p>
    <w:p w14:paraId="523934C1"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Εμείς λέμε να διερευνηθούν όλα και η </w:t>
      </w:r>
      <w:r>
        <w:rPr>
          <w:rFonts w:eastAsia="Times New Roman"/>
          <w:szCs w:val="24"/>
        </w:rPr>
        <w:t>ε</w:t>
      </w:r>
      <w:r>
        <w:rPr>
          <w:rFonts w:eastAsia="Times New Roman"/>
          <w:szCs w:val="24"/>
        </w:rPr>
        <w:t>πιτροπή να εξετάσει και αυτούς που φέρονται και ονομάζονται και τους μάρτυρες, τους κουκουλοφόρους, που δεν θέλει να βγάλει τις κουκούλες. Εσείς τι φωνάζετε; Εσείς δεν ψηφίσατε τον νόμο, εσείς και το ΠΑΣΟΚ; Δεν είπατε ότι αυτοί οι μάρτυρες μπορούν να κατα</w:t>
      </w:r>
      <w:r>
        <w:rPr>
          <w:rFonts w:eastAsia="Times New Roman"/>
          <w:szCs w:val="24"/>
        </w:rPr>
        <w:t xml:space="preserve">θέσουν για λόγους δημοσίου συμφέροντος ή οτιδήποτε άλλο; </w:t>
      </w:r>
      <w:proofErr w:type="spellStart"/>
      <w:r>
        <w:rPr>
          <w:rFonts w:eastAsia="Times New Roman"/>
          <w:szCs w:val="24"/>
        </w:rPr>
        <w:t>Τρομονόμος</w:t>
      </w:r>
      <w:proofErr w:type="spellEnd"/>
      <w:r>
        <w:rPr>
          <w:rFonts w:eastAsia="Times New Roman"/>
          <w:szCs w:val="24"/>
        </w:rPr>
        <w:t xml:space="preserve"> ήταν. Και τώρα, «όποιος κατουράει  στη θάλασσα, το βρίσκει στο αλάτι», για να το πω τώρα με απλή λαϊκή παροιμία. Τώρα έρχεται η σειρά σας να το αμφισβητήσετε.</w:t>
      </w:r>
    </w:p>
    <w:p w14:paraId="523934C2"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Έρχεται, λοιπόν, τώρα ο ΣΥΡΙΖ</w:t>
      </w:r>
      <w:r>
        <w:rPr>
          <w:rFonts w:eastAsia="Times New Roman"/>
          <w:szCs w:val="24"/>
        </w:rPr>
        <w:t xml:space="preserve">Α και πάει να κλείσει αυτήν την </w:t>
      </w:r>
      <w:r>
        <w:rPr>
          <w:rFonts w:eastAsia="Times New Roman"/>
          <w:szCs w:val="24"/>
        </w:rPr>
        <w:t>ε</w:t>
      </w:r>
      <w:r>
        <w:rPr>
          <w:rFonts w:eastAsia="Times New Roman"/>
          <w:szCs w:val="24"/>
        </w:rPr>
        <w:t xml:space="preserve">πιτροπή, αφού έχει γίνει όλος αυτός ο θόρυβος και να τη γυρίσει στη </w:t>
      </w:r>
      <w:r>
        <w:rPr>
          <w:rFonts w:eastAsia="Times New Roman"/>
          <w:szCs w:val="24"/>
        </w:rPr>
        <w:t>δ</w:t>
      </w:r>
      <w:r>
        <w:rPr>
          <w:rFonts w:eastAsia="Times New Roman"/>
          <w:szCs w:val="24"/>
        </w:rPr>
        <w:t xml:space="preserve">ικαιοσύνη. </w:t>
      </w:r>
    </w:p>
    <w:p w14:paraId="523934C3"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Κατά τη γνώμη μας, αυτός είναι μεγάλος </w:t>
      </w:r>
      <w:proofErr w:type="spellStart"/>
      <w:r>
        <w:rPr>
          <w:rFonts w:eastAsia="Times New Roman"/>
          <w:szCs w:val="24"/>
        </w:rPr>
        <w:t>τακτικισμός</w:t>
      </w:r>
      <w:proofErr w:type="spellEnd"/>
      <w:r>
        <w:rPr>
          <w:rFonts w:eastAsia="Times New Roman"/>
          <w:szCs w:val="24"/>
        </w:rPr>
        <w:t xml:space="preserve"> και δεν πρόκειται να τον νομιμοποιήσουμε. Εμείς βάλαμε προϋποθέσεις. Ψηφίσαμε, πήγαμε στις </w:t>
      </w:r>
      <w:r>
        <w:rPr>
          <w:rFonts w:eastAsia="Times New Roman"/>
          <w:szCs w:val="24"/>
        </w:rPr>
        <w:t>κάλπες και βάλαμε μια προϋπόθεση: Ότι ψηφίζουμε με την προϋπόθεση ότι θα κληθούν όλοι να καταθέσουν, ακόμα και οι ανώνυμοι, χωρίς κουκούλες. Και αφήστε τα κόλπα ότι θα τους φάνε λάχανο, γιατί αν θέλουν να τους φάνε, τους τρώνε όποτε θέλουν. Εντάξει, να μιλ</w:t>
      </w:r>
      <w:r>
        <w:rPr>
          <w:rFonts w:eastAsia="Times New Roman"/>
          <w:szCs w:val="24"/>
        </w:rPr>
        <w:t>άμε μεταξύ μας με ανοιχτά χαρτιά και όχι να λέτε</w:t>
      </w:r>
      <w:r>
        <w:rPr>
          <w:rFonts w:eastAsia="Times New Roman"/>
          <w:szCs w:val="24"/>
        </w:rPr>
        <w:t>:</w:t>
      </w:r>
      <w:r>
        <w:rPr>
          <w:rFonts w:eastAsia="Times New Roman"/>
          <w:szCs w:val="24"/>
        </w:rPr>
        <w:t xml:space="preserve"> «Ξέρετε, εμείς δεν έχουμε αρμοδιότητα και το γυρίζουμε στη </w:t>
      </w:r>
      <w:r>
        <w:rPr>
          <w:rFonts w:eastAsia="Times New Roman"/>
          <w:szCs w:val="24"/>
        </w:rPr>
        <w:t>δ</w:t>
      </w:r>
      <w:r>
        <w:rPr>
          <w:rFonts w:eastAsia="Times New Roman"/>
          <w:szCs w:val="24"/>
        </w:rPr>
        <w:t xml:space="preserve">ικαιοσύνη». Αυτό είναι κόλπο και υπηρετεί </w:t>
      </w:r>
      <w:proofErr w:type="spellStart"/>
      <w:r>
        <w:rPr>
          <w:rFonts w:eastAsia="Times New Roman"/>
          <w:szCs w:val="24"/>
        </w:rPr>
        <w:t>τακτικισμούς</w:t>
      </w:r>
      <w:proofErr w:type="spellEnd"/>
      <w:r>
        <w:rPr>
          <w:rFonts w:eastAsia="Times New Roman"/>
          <w:szCs w:val="24"/>
        </w:rPr>
        <w:t xml:space="preserve"> του ΣΥΡΙΖΑ.</w:t>
      </w:r>
    </w:p>
    <w:p w14:paraId="523934C4"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w:t>
      </w:r>
      <w:r>
        <w:rPr>
          <w:rFonts w:eastAsia="Times New Roman"/>
          <w:szCs w:val="24"/>
        </w:rPr>
        <w:t>υτή)</w:t>
      </w:r>
    </w:p>
    <w:p w14:paraId="523934C5"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Παφίλη</w:t>
      </w:r>
      <w:proofErr w:type="spellEnd"/>
      <w:r>
        <w:rPr>
          <w:rFonts w:eastAsia="Times New Roman"/>
          <w:szCs w:val="24"/>
        </w:rPr>
        <w:t>, ολοκληρώστε  αν θέλετε.</w:t>
      </w:r>
    </w:p>
    <w:p w14:paraId="523934C6" w14:textId="77777777" w:rsidR="00246891" w:rsidRDefault="00DA5D45">
      <w:pPr>
        <w:tabs>
          <w:tab w:val="left" w:pos="2940"/>
        </w:tabs>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Εντάξει. Δεν θα μιλήσει και ο </w:t>
      </w:r>
      <w:r>
        <w:rPr>
          <w:rFonts w:eastAsia="Times New Roman"/>
          <w:szCs w:val="24"/>
        </w:rPr>
        <w:t>α</w:t>
      </w:r>
      <w:r>
        <w:rPr>
          <w:rFonts w:eastAsia="Times New Roman"/>
          <w:szCs w:val="24"/>
        </w:rPr>
        <w:t xml:space="preserve">ρχηγός του </w:t>
      </w:r>
      <w:r>
        <w:rPr>
          <w:rFonts w:eastAsia="Times New Roman"/>
          <w:szCs w:val="24"/>
        </w:rPr>
        <w:t>κ</w:t>
      </w:r>
      <w:r>
        <w:rPr>
          <w:rFonts w:eastAsia="Times New Roman"/>
          <w:szCs w:val="24"/>
        </w:rPr>
        <w:t>όμματός μας, οπότε δώστε μου λίγο περιθώριο.</w:t>
      </w:r>
    </w:p>
    <w:p w14:paraId="523934C7"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 xml:space="preserve">Πώς απαντάει η Νέα Δημοκρατία; Με αυτήν την πρόταση τη σημερινή. Τι λέει; </w:t>
      </w:r>
      <w:r>
        <w:rPr>
          <w:rFonts w:eastAsia="Times New Roman"/>
          <w:szCs w:val="24"/>
        </w:rPr>
        <w:t>Α, έτσι είσαστε εσείς; Τώρα κι εγώ πρόταση για τους δύο Υπουργούς και με ανώνυμη καταγγελία. Μάλιστα, τις ανώνυμες καταγγελίες τις κατήγγειλε πριν από δεκαπέντε μέρες, μαζί με το ΠΑΣΟΚ, ότι είναι απαράδεκτες και δεν μπορούν να στηριχθούν.</w:t>
      </w:r>
    </w:p>
    <w:p w14:paraId="523934C8"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lastRenderedPageBreak/>
        <w:t>Άρα τι έχουμε εδώ</w:t>
      </w:r>
      <w:r>
        <w:rPr>
          <w:rFonts w:eastAsia="Times New Roman"/>
          <w:szCs w:val="24"/>
        </w:rPr>
        <w:t xml:space="preserve">; Έχουμε μπαλάκι, </w:t>
      </w:r>
      <w:proofErr w:type="spellStart"/>
      <w:r>
        <w:rPr>
          <w:rFonts w:eastAsia="Times New Roman"/>
          <w:szCs w:val="24"/>
        </w:rPr>
        <w:t>πινγκ-πονγκ</w:t>
      </w:r>
      <w:proofErr w:type="spellEnd"/>
      <w:r>
        <w:rPr>
          <w:rFonts w:eastAsia="Times New Roman"/>
          <w:szCs w:val="24"/>
        </w:rPr>
        <w:t xml:space="preserve">. Πώς έλεγαν το παιχνίδι που παίζαμε μικροί; «Μας πήρατε, μας πήρατε φλουρί κωνσταντινάτο». Και απαντούσαν οι άλλοι: «Μας πήρατε, μας πήρατε βαρέλι δίχως πάτο». </w:t>
      </w:r>
    </w:p>
    <w:p w14:paraId="523934C9" w14:textId="77777777" w:rsidR="00246891" w:rsidRDefault="00DA5D45">
      <w:pPr>
        <w:tabs>
          <w:tab w:val="left" w:pos="2940"/>
        </w:tabs>
        <w:spacing w:after="0" w:line="600" w:lineRule="auto"/>
        <w:ind w:firstLine="720"/>
        <w:jc w:val="both"/>
        <w:rPr>
          <w:rFonts w:eastAsia="Times New Roman"/>
          <w:szCs w:val="24"/>
        </w:rPr>
      </w:pPr>
      <w:r>
        <w:rPr>
          <w:rFonts w:eastAsia="Times New Roman"/>
          <w:szCs w:val="24"/>
        </w:rPr>
        <w:t>Αυτό το παιχνίδι παίζετε μπροστά στον ελληνικό λαό, οι μεν από εκ</w:t>
      </w:r>
      <w:r>
        <w:rPr>
          <w:rFonts w:eastAsia="Times New Roman"/>
          <w:szCs w:val="24"/>
        </w:rPr>
        <w:t>εί και οι δε από εδώ. Και όλοι μαζί με αυτούς τους τακτισμούς τι κάνετε; Κουκουλώνετε την πραγματική αιτία. Και ναι μεν η Νέα Δημοκρατία το κάνει για ιδεολογικούς λόγους, ο δε ΣΥΡΙΖΑ, ο οποίος προσήλθε, μάλιστα, πολύ φρέσκος και υπηρετώντας καλύτερα τα συμ</w:t>
      </w:r>
      <w:r>
        <w:rPr>
          <w:rFonts w:eastAsia="Times New Roman"/>
          <w:szCs w:val="24"/>
        </w:rPr>
        <w:t>φέροντα του κεφαλαίου, βάζει στο απυρόβλητο τη βάση των σκανδάλων και λέει ότι θα διαχειριστεί καλύτερα.</w:t>
      </w:r>
    </w:p>
    <w:p w14:paraId="523934C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για να ξεκαθαρίσουμε τη θέση μας, ενδιαφερόμαστε να διαλευκανθούν. Έχουμε κάνει προσπάθειες, όπως είναι </w:t>
      </w:r>
      <w:r>
        <w:rPr>
          <w:rFonts w:eastAsia="Times New Roman" w:cs="Times New Roman"/>
          <w:szCs w:val="24"/>
        </w:rPr>
        <w:lastRenderedPageBreak/>
        <w:t>γνωστό, συμμετέχοντας σε εξεταστ</w:t>
      </w:r>
      <w:r>
        <w:rPr>
          <w:rFonts w:eastAsia="Times New Roman" w:cs="Times New Roman"/>
          <w:szCs w:val="24"/>
        </w:rPr>
        <w:t>ικές επιτροπές κ.λπ</w:t>
      </w:r>
      <w:r>
        <w:rPr>
          <w:rFonts w:eastAsia="Times New Roman" w:cs="Times New Roman"/>
          <w:szCs w:val="24"/>
        </w:rPr>
        <w:t>.</w:t>
      </w:r>
      <w:r>
        <w:rPr>
          <w:rFonts w:eastAsia="Times New Roman" w:cs="Times New Roman"/>
          <w:szCs w:val="24"/>
        </w:rPr>
        <w:t xml:space="preserve">. Όμως εάν νομίζετε ότι θα παίξουμε τον ρόλο του κομπάρσου σε αυτή την κόντρα, κάνετε λάθος! </w:t>
      </w:r>
    </w:p>
    <w:p w14:paraId="523934C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Εμείς σε αυτό το πολιτικό παιχνίδι, που θέλει να εγκλωβίσει τον λαό σε ψεύτικη αντιπαράθεση, δηλαδή ποιος διαχειρίζεται καλύτερα τη δυστυχία κ</w:t>
      </w:r>
      <w:r>
        <w:rPr>
          <w:rFonts w:eastAsia="Times New Roman" w:cs="Times New Roman"/>
          <w:szCs w:val="24"/>
        </w:rPr>
        <w:t xml:space="preserve">αι τη βαρβαρότητα, δεν συμμετέχουμε. Και δεν πρόκειται να αποδεχθούμε ούτε στην </w:t>
      </w:r>
      <w:r>
        <w:rPr>
          <w:rFonts w:eastAsia="Times New Roman" w:cs="Times New Roman"/>
          <w:szCs w:val="24"/>
        </w:rPr>
        <w:t>ε</w:t>
      </w:r>
      <w:r>
        <w:rPr>
          <w:rFonts w:eastAsia="Times New Roman" w:cs="Times New Roman"/>
          <w:szCs w:val="24"/>
        </w:rPr>
        <w:t xml:space="preserve">πιτροπή τους </w:t>
      </w:r>
      <w:proofErr w:type="spellStart"/>
      <w:r>
        <w:rPr>
          <w:rFonts w:eastAsia="Times New Roman" w:cs="Times New Roman"/>
          <w:szCs w:val="24"/>
        </w:rPr>
        <w:t>τακτικισμούς</w:t>
      </w:r>
      <w:proofErr w:type="spellEnd"/>
      <w:r>
        <w:rPr>
          <w:rFonts w:eastAsia="Times New Roman" w:cs="Times New Roman"/>
          <w:szCs w:val="24"/>
        </w:rPr>
        <w:t xml:space="preserve"> του ΣΥΡΙΖΑ να το κλείσει άρον-άρον και να το γυρίσει πίσω, ούτε βέβαια στην Ολομέλεια το κόλπο της Νέας Δημοκρατίας, γιατί κόλπο είναι…</w:t>
      </w:r>
    </w:p>
    <w:p w14:paraId="523934C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ΤΣΙΑΡΑΣ:</w:t>
      </w:r>
      <w:r>
        <w:rPr>
          <w:rFonts w:eastAsia="Times New Roman" w:cs="Times New Roman"/>
          <w:szCs w:val="24"/>
        </w:rPr>
        <w:t xml:space="preserve"> Το ψηφίσατε, όμως!</w:t>
      </w:r>
    </w:p>
    <w:p w14:paraId="523934C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Ψηφίσαμε με προϋποθέσεις σοβαρές, όταν εσείς λέγατε διάφορα. </w:t>
      </w:r>
    </w:p>
    <w:p w14:paraId="523934C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Όμως δεν πρόκειται τώρα να πέσουμε σε αυτή την παγίδα, γι’ αυτό και δεν θα πάρουμε μέρος. Θα σηκωθούμε και θα φύγουμε. Το λέω πάρα πολύ απλά. Και θ</w:t>
      </w:r>
      <w:r>
        <w:rPr>
          <w:rFonts w:eastAsia="Times New Roman" w:cs="Times New Roman"/>
          <w:szCs w:val="24"/>
        </w:rPr>
        <w:t>α καλέσουμε τον λαό να κλείσει τα αυτιά του σε αυτή την ψεύτικη αντιπαράθεση, να δει πώς διαμορφώνεται ζωή του συνεχώς, να συσπειρωθεί, να παλέψει κατά του πραγματικού αντιπάλου, που είναι το ίδιο το σύστημα, το ίδιο το καπιταλιστικό κέρδος, που τον στέλνε</w:t>
      </w:r>
      <w:r>
        <w:rPr>
          <w:rFonts w:eastAsia="Times New Roman" w:cs="Times New Roman"/>
          <w:szCs w:val="24"/>
        </w:rPr>
        <w:t>ι στη φτώχεια και στη δυστυχία, όταν η ανθρωπότητα έχει τεράστιες δυνατότητες. Το 1% του παγκοσμίου πληθυσμού κατέχει το 90% του παγκόσμιου ΑΕΠ. Και αυτό πρέπει να ανατραπεί. Πρέπει να ανατραπεί επαναστατικά το σύστημα, με την πάλη των λαών.</w:t>
      </w:r>
    </w:p>
    <w:p w14:paraId="523934C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w:t>
      </w:r>
      <w:r>
        <w:rPr>
          <w:rFonts w:eastAsia="Times New Roman" w:cs="Times New Roman"/>
          <w:szCs w:val="24"/>
        </w:rPr>
        <w:t xml:space="preserve">θα ήθελα να πω το εξής, και σας ευχαριστώ, κύριε Πρόεδρε, για τον χρόνο: Γίνεται πολλή συζήτηση για το ηθικό </w:t>
      </w:r>
      <w:r>
        <w:rPr>
          <w:rFonts w:eastAsia="Times New Roman" w:cs="Times New Roman"/>
          <w:szCs w:val="24"/>
        </w:rPr>
        <w:lastRenderedPageBreak/>
        <w:t>πλεονέκτημα. Κατ’ αρχάς, να ξεκαθαρίσουμε ότι ηθικοί άνθρωποι, με την έννοια ότι δεν είναι κλέφτες, δεν είναι απατεώνες κ.λπ., μπορεί να υπάρχουν π</w:t>
      </w:r>
      <w:r>
        <w:rPr>
          <w:rFonts w:eastAsia="Times New Roman" w:cs="Times New Roman"/>
          <w:szCs w:val="24"/>
        </w:rPr>
        <w:t>αντού. Το ηθικό πλεονέκτημα δεν κρίνεται εκεί. Πολιτικά εννοώ. Το ηθικό πλεονέκτημα κρίνεται με το ποιο σύστημα υπηρετείς. Όταν υπηρετείς ένα σύστημα σαν αυτό που ζούμε σήμερα, όπου η ανθρωπότητα έχει τεράστιες δυνατότητες, όπου αυτοί που παράγουν τον πλού</w:t>
      </w:r>
      <w:r>
        <w:rPr>
          <w:rFonts w:eastAsia="Times New Roman" w:cs="Times New Roman"/>
          <w:szCs w:val="24"/>
        </w:rPr>
        <w:t xml:space="preserve">το ζουν με 100 και 200 ευρώ, όταν 20% είναι άνεργοι, όταν δυστυχούν, όταν χύνουν το αίμα τους, όταν σκοτώνεται εκατομμύρια κόσμος κάθε ημέρα, για να μοιραστούν οι ενεργειακές και οι πλουτοπαραγωγικές πηγές, για να υπάρξει </w:t>
      </w:r>
      <w:proofErr w:type="spellStart"/>
      <w:r>
        <w:rPr>
          <w:rFonts w:eastAsia="Times New Roman" w:cs="Times New Roman"/>
          <w:szCs w:val="24"/>
        </w:rPr>
        <w:t>γεωστρατηγικός</w:t>
      </w:r>
      <w:proofErr w:type="spellEnd"/>
      <w:r>
        <w:rPr>
          <w:rFonts w:eastAsia="Times New Roman" w:cs="Times New Roman"/>
          <w:szCs w:val="24"/>
        </w:rPr>
        <w:t xml:space="preserve"> έλεγχος και σε τελε</w:t>
      </w:r>
      <w:r>
        <w:rPr>
          <w:rFonts w:eastAsia="Times New Roman" w:cs="Times New Roman"/>
          <w:szCs w:val="24"/>
        </w:rPr>
        <w:t xml:space="preserve">υταία ανάλυση, για να διατηρηθεί μέσα από το αίμα των ανθρώπων η εξουσία αυτών των λίγων, τότε </w:t>
      </w:r>
      <w:r>
        <w:rPr>
          <w:rFonts w:eastAsia="Times New Roman" w:cs="Times New Roman"/>
          <w:szCs w:val="24"/>
        </w:rPr>
        <w:lastRenderedPageBreak/>
        <w:t xml:space="preserve">δεν μπορείς να μιλάς για ηθικό πλεονέκτημα, ούτε μπορεί να αναφέρεσαι ιστορικά σε κάποια πράγματα. </w:t>
      </w:r>
    </w:p>
    <w:p w14:paraId="523934D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Γιατί, ξέρετε, ιστορικά εκείνοι που είχαν το ηθικό πλεονέκτημ</w:t>
      </w:r>
      <w:r>
        <w:rPr>
          <w:rFonts w:eastAsia="Times New Roman" w:cs="Times New Roman"/>
          <w:szCs w:val="24"/>
        </w:rPr>
        <w:t xml:space="preserve">α δεν δίστασαν να στηθούν τα εκτελεστικά αποσπάσματα, για να μην βάλουν μία υπογραφή. Δεν δίστασαν να χαραμίσουν τη ζωή τους στη φυλακή για πολλά χρόνια, υπερασπίζοντας τις ιδέες, με όλα τα προβλήματα και τις αδυναμίες της κοινωνικής απελευθέρωσης. </w:t>
      </w:r>
    </w:p>
    <w:p w14:paraId="523934D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Σταματ</w:t>
      </w:r>
      <w:r>
        <w:rPr>
          <w:rFonts w:eastAsia="Times New Roman" w:cs="Times New Roman"/>
          <w:szCs w:val="24"/>
        </w:rPr>
        <w:t>ήστε, λοιπόν, και οι μεν και οι δε αυτά για τα ηθικά πλεονεκτήματα! Ηθικό πλεονέκτημα έχει αυτός ο οποίος υπερασπίζεται την ανθρώπινη αξιοπρέπεια, υπερασπίζεται το ότι ο εργαζόμενος πρέπει να απολαμβάνει αυτά που παράγει και όχι να του κλέβουν τον ιδρώτα τ</w:t>
      </w:r>
      <w:r>
        <w:rPr>
          <w:rFonts w:eastAsia="Times New Roman" w:cs="Times New Roman"/>
          <w:szCs w:val="24"/>
        </w:rPr>
        <w:t xml:space="preserve">ου. </w:t>
      </w:r>
    </w:p>
    <w:p w14:paraId="523934D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Και όσον αφορά στο ότι δεν είμαστε όλοι ίδιοι, έχω να πω ότι κανένας δεν είναι ίδιος με τον άλλο, ούτε είναι ίδια τα πολιτικά κόμματα. Όμως όταν κινείσαι στις ίδιες ράγες, είτε λες το ένα είτε λες το άλλο, ουσιαστικά ταυτίζεσαι στρατηγικά με τη βαρβαρ</w:t>
      </w:r>
      <w:r>
        <w:rPr>
          <w:rFonts w:eastAsia="Times New Roman" w:cs="Times New Roman"/>
          <w:szCs w:val="24"/>
        </w:rPr>
        <w:t xml:space="preserve">ότητα αυτού του συστήματος. </w:t>
      </w:r>
    </w:p>
    <w:p w14:paraId="523934D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Παφίλη</w:t>
      </w:r>
      <w:proofErr w:type="spellEnd"/>
      <w:r>
        <w:rPr>
          <w:rFonts w:eastAsia="Times New Roman" w:cs="Times New Roman"/>
          <w:szCs w:val="24"/>
        </w:rPr>
        <w:t xml:space="preserve">, που ήταν ο τελευταίος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w:t>
      </w:r>
    </w:p>
    <w:p w14:paraId="523934D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Θα περάσουμε στους πολιτικούς </w:t>
      </w:r>
      <w:r>
        <w:rPr>
          <w:rFonts w:eastAsia="Times New Roman" w:cs="Times New Roman"/>
          <w:szCs w:val="24"/>
        </w:rPr>
        <w:t>α</w:t>
      </w:r>
      <w:r>
        <w:rPr>
          <w:rFonts w:eastAsia="Times New Roman" w:cs="Times New Roman"/>
          <w:szCs w:val="24"/>
        </w:rPr>
        <w:t xml:space="preserve">ρχηγούς και απομένουν ακόμη δύο Υπουργοί, ο κ. Παπαγγελόπουλος και ο κ. </w:t>
      </w:r>
      <w:proofErr w:type="spellStart"/>
      <w:r>
        <w:rPr>
          <w:rFonts w:eastAsia="Times New Roman" w:cs="Times New Roman"/>
          <w:szCs w:val="24"/>
        </w:rPr>
        <w:t>Τζανακόπ</w:t>
      </w:r>
      <w:r>
        <w:rPr>
          <w:rFonts w:eastAsia="Times New Roman" w:cs="Times New Roman"/>
          <w:szCs w:val="24"/>
        </w:rPr>
        <w:t>ουλος</w:t>
      </w:r>
      <w:proofErr w:type="spellEnd"/>
      <w:r>
        <w:rPr>
          <w:rFonts w:eastAsia="Times New Roman" w:cs="Times New Roman"/>
          <w:szCs w:val="24"/>
        </w:rPr>
        <w:t xml:space="preserve">, για να ολοκληρώσουμε τη σημερινή συνεδρίαση. </w:t>
      </w:r>
    </w:p>
    <w:p w14:paraId="523934D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Φώφη Γεννηματά έχει τον λόγο για δεκαπέντε λεπτά. </w:t>
      </w:r>
    </w:p>
    <w:p w14:paraId="523934D6"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ΦΩΤΕΙΝΗ (ΦΩΦΗ</w:t>
      </w:r>
      <w:r>
        <w:rPr>
          <w:rFonts w:eastAsia="Times New Roman" w:cs="Times New Roman"/>
          <w:b/>
          <w:szCs w:val="24"/>
        </w:rPr>
        <w:t>)</w:t>
      </w:r>
      <w:r>
        <w:rPr>
          <w:rFonts w:eastAsia="Times New Roman" w:cs="Times New Roman"/>
          <w:b/>
          <w:szCs w:val="24"/>
        </w:rPr>
        <w:t xml:space="preserve"> ΓΕΝΝΗΜΑΤΑ (Πρόεδρος </w:t>
      </w:r>
      <w:r>
        <w:rPr>
          <w:rFonts w:eastAsia="Times New Roman" w:cs="Times New Roman"/>
          <w:b/>
          <w:szCs w:val="24"/>
        </w:rPr>
        <w:t xml:space="preserve">της </w:t>
      </w:r>
      <w:r>
        <w:rPr>
          <w:rFonts w:eastAsia="Times New Roman" w:cs="Times New Roman"/>
          <w:b/>
          <w:szCs w:val="24"/>
        </w:rPr>
        <w:t>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Ευχαριστώ πολ</w:t>
      </w:r>
      <w:r>
        <w:rPr>
          <w:rFonts w:eastAsia="Times New Roman" w:cs="Times New Roman"/>
          <w:szCs w:val="24"/>
        </w:rPr>
        <w:t xml:space="preserve">ύ, κύριε Πρόεδρε. </w:t>
      </w:r>
    </w:p>
    <w:p w14:paraId="523934D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για τη συγκρότηση μίας ακόμη προκαταρκτικής επιτροπής. Δεν έχουμε, βέβαια, την ψευδαίσθηση ότι θα γίνει αποδεκτή από την κυβερνητική </w:t>
      </w:r>
      <w:r>
        <w:rPr>
          <w:rFonts w:eastAsia="Times New Roman" w:cs="Times New Roman"/>
          <w:szCs w:val="24"/>
        </w:rPr>
        <w:t>π</w:t>
      </w:r>
      <w:r>
        <w:rPr>
          <w:rFonts w:eastAsia="Times New Roman" w:cs="Times New Roman"/>
          <w:szCs w:val="24"/>
        </w:rPr>
        <w:t>λειοψηφία. Βλέπετε,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θέλουν διαφάνεια </w:t>
      </w:r>
      <w:proofErr w:type="spellStart"/>
      <w:r>
        <w:rPr>
          <w:rFonts w:eastAsia="Times New Roman" w:cs="Times New Roman"/>
          <w:szCs w:val="24"/>
        </w:rPr>
        <w:t>αλά</w:t>
      </w:r>
      <w:proofErr w:type="spellEnd"/>
      <w:r>
        <w:rPr>
          <w:rFonts w:eastAsia="Times New Roman" w:cs="Times New Roman"/>
          <w:szCs w:val="24"/>
        </w:rPr>
        <w:t xml:space="preserve"> καρτ. </w:t>
      </w:r>
    </w:p>
    <w:p w14:paraId="523934D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E05EAC">
        <w:rPr>
          <w:rFonts w:eastAsia="Times New Roman" w:cs="Times New Roman"/>
          <w:b/>
          <w:szCs w:val="24"/>
        </w:rPr>
        <w:t>ΝΙΚΟΛΑΟΣ ΒΟΥΤΣΗΣ</w:t>
      </w:r>
      <w:r>
        <w:rPr>
          <w:rFonts w:eastAsia="Times New Roman" w:cs="Times New Roman"/>
          <w:szCs w:val="24"/>
        </w:rPr>
        <w:t xml:space="preserve">) </w:t>
      </w:r>
    </w:p>
    <w:p w14:paraId="523934D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Όμως και η Νέα Δημοκρατία έχει επιλεκτική μνήμη. Τονίζω πως μόνο εμείς έχουμε πει «</w:t>
      </w:r>
      <w:r>
        <w:rPr>
          <w:rFonts w:eastAsia="Times New Roman" w:cs="Times New Roman"/>
          <w:szCs w:val="24"/>
        </w:rPr>
        <w:t>ναι</w:t>
      </w:r>
      <w:r>
        <w:rPr>
          <w:rFonts w:eastAsia="Times New Roman" w:cs="Times New Roman"/>
          <w:szCs w:val="24"/>
        </w:rPr>
        <w:t xml:space="preserve">» σε κάθε πρόταση ελέγχου. </w:t>
      </w:r>
    </w:p>
    <w:p w14:paraId="523934DA"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Με ευθύνη της </w:t>
      </w:r>
      <w:r>
        <w:rPr>
          <w:rFonts w:eastAsia="Times New Roman"/>
          <w:szCs w:val="24"/>
        </w:rPr>
        <w:t>Κυβέρνησης βιώνουμε ξανά ένα κλίμα σκανδαλολογίας, προσωπικών επιθέσεων, που δηλητηριάζουν τον δημόσιο βίο. Η δε Αξιωματική Αντιπολίτευση, με τη σειρά της, φαίνεται ότι έχει παγιδευτεί στη λογική της ρεβάνς. Η Κυβέρνηση είναι φανερό ότι προσπαθεί να εξοντώ</w:t>
      </w:r>
      <w:r>
        <w:rPr>
          <w:rFonts w:eastAsia="Times New Roman"/>
          <w:szCs w:val="24"/>
        </w:rPr>
        <w:t>σει τους πολιτικούς της αντιπάλους. Όλοι στα «μανταλάκια» με κατασκευασμένες κατηγορίες, σκιές και ψιθύρους παντού, με τη βοήθεια βέβαια του κίτρινου Τύπου και στο τέλος κατάληξη καμμία, αλλά η συκοφαντία, πες-πες, μένει τελικά να αιωρείται.</w:t>
      </w:r>
    </w:p>
    <w:p w14:paraId="523934DB" w14:textId="77777777" w:rsidR="00246891" w:rsidRDefault="00DA5D45">
      <w:pPr>
        <w:spacing w:after="0" w:line="600" w:lineRule="auto"/>
        <w:ind w:firstLine="720"/>
        <w:jc w:val="both"/>
        <w:rPr>
          <w:rFonts w:eastAsia="Times New Roman"/>
          <w:szCs w:val="24"/>
        </w:rPr>
      </w:pPr>
      <w:r>
        <w:rPr>
          <w:rFonts w:eastAsia="Times New Roman"/>
          <w:szCs w:val="24"/>
        </w:rPr>
        <w:t>Το επαναλαμβάν</w:t>
      </w:r>
      <w:r>
        <w:rPr>
          <w:rFonts w:eastAsia="Times New Roman"/>
          <w:szCs w:val="24"/>
        </w:rPr>
        <w:t>ω, λοιπόν, για μία ακόμη φορά: Εμείς με τίποτα δεν θα επιτρέψουμε να μετατραπεί η πολιτική ζωή του τόπου σε ρωμαϊκή αρένα.</w:t>
      </w:r>
    </w:p>
    <w:p w14:paraId="523934DC" w14:textId="77777777" w:rsidR="00246891" w:rsidRDefault="00DA5D45">
      <w:pPr>
        <w:spacing w:after="0" w:line="600" w:lineRule="auto"/>
        <w:ind w:firstLine="720"/>
        <w:jc w:val="both"/>
        <w:rPr>
          <w:rFonts w:eastAsia="Times New Roman"/>
          <w:szCs w:val="24"/>
        </w:rPr>
      </w:pPr>
      <w:r>
        <w:rPr>
          <w:rFonts w:eastAsia="Times New Roman"/>
          <w:szCs w:val="24"/>
        </w:rPr>
        <w:lastRenderedPageBreak/>
        <w:t>(Χειροκροτήματα από τις πτέρυγες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και του Ποταμιού)</w:t>
      </w:r>
    </w:p>
    <w:p w14:paraId="523934DD" w14:textId="77777777" w:rsidR="00246891" w:rsidRDefault="00DA5D45">
      <w:pPr>
        <w:spacing w:after="0" w:line="600" w:lineRule="auto"/>
        <w:ind w:firstLine="720"/>
        <w:jc w:val="both"/>
        <w:rPr>
          <w:rFonts w:eastAsia="Times New Roman"/>
          <w:szCs w:val="24"/>
        </w:rPr>
      </w:pPr>
      <w:r>
        <w:rPr>
          <w:rFonts w:eastAsia="Times New Roman"/>
          <w:szCs w:val="24"/>
        </w:rPr>
        <w:t>Κυρίες και κύριοι Βουλευτές, κάποια στ</w:t>
      </w:r>
      <w:r>
        <w:rPr>
          <w:rFonts w:eastAsia="Times New Roman"/>
          <w:szCs w:val="24"/>
        </w:rPr>
        <w:t xml:space="preserve">ιγμή σε αυτή τη χώρα πρέπει να ακουστούν επιτέλους αλήθειες, να σταματήσει το φθηνό πολιτικό θέατρο, η εκμετάλλευση των θεσμικών διαδικασιών για μικροπολιτικές σκοπιμότητες. Το έχουμε ξαναδεί αυτό το έργο τόσες φορές στο παρελθόν. Από το βρώμικο </w:t>
      </w:r>
      <w:r>
        <w:rPr>
          <w:rFonts w:eastAsia="Times New Roman"/>
          <w:szCs w:val="24"/>
        </w:rPr>
        <w:t>΄</w:t>
      </w:r>
      <w:r>
        <w:rPr>
          <w:rFonts w:eastAsia="Times New Roman"/>
          <w:szCs w:val="24"/>
        </w:rPr>
        <w:t xml:space="preserve">89 μέχρι </w:t>
      </w:r>
      <w:r>
        <w:rPr>
          <w:rFonts w:eastAsia="Times New Roman"/>
          <w:szCs w:val="24"/>
        </w:rPr>
        <w:t>σήμερα φαίνεται, δυστυχώς, ότι τα παθήματα αυτού του τόπου και του πολιτικού συστήματος δεν έχουν γίνει μαθήματα. Και κάποιοι επιμένουν να ακολουθούν τους ίδιους αδιέξοδους δρόμους, τις ίδιες αποτυχημένες συνταγές: Λάσπη, συκοφαντία, συνωμοσιολογία.</w:t>
      </w:r>
    </w:p>
    <w:p w14:paraId="523934DE" w14:textId="77777777" w:rsidR="00246891" w:rsidRDefault="00DA5D45">
      <w:pPr>
        <w:spacing w:after="0" w:line="600" w:lineRule="auto"/>
        <w:ind w:firstLine="720"/>
        <w:jc w:val="both"/>
        <w:rPr>
          <w:rFonts w:eastAsia="Times New Roman"/>
          <w:szCs w:val="24"/>
        </w:rPr>
      </w:pPr>
      <w:r>
        <w:rPr>
          <w:rFonts w:eastAsia="Times New Roman"/>
          <w:szCs w:val="24"/>
        </w:rPr>
        <w:lastRenderedPageBreak/>
        <w:t>Οκτώ χ</w:t>
      </w:r>
      <w:r>
        <w:rPr>
          <w:rFonts w:eastAsia="Times New Roman"/>
          <w:szCs w:val="24"/>
        </w:rPr>
        <w:t xml:space="preserve">ρόνια βυθισμένη στην οικονομική και πολιτική κρίση αυτή η χώρα, επιτέλους αξίζει καλύτερα. Οι πολίτες οφείλουν να ακούσουν, να μάθουν πώς οδηγηθήκαμε ως εδώ. </w:t>
      </w:r>
    </w:p>
    <w:p w14:paraId="523934DF" w14:textId="77777777" w:rsidR="00246891" w:rsidRDefault="00DA5D45">
      <w:pPr>
        <w:spacing w:after="0" w:line="600" w:lineRule="auto"/>
        <w:ind w:firstLine="720"/>
        <w:jc w:val="both"/>
        <w:rPr>
          <w:rFonts w:eastAsia="Times New Roman"/>
          <w:szCs w:val="24"/>
        </w:rPr>
      </w:pPr>
      <w:r>
        <w:rPr>
          <w:rFonts w:eastAsia="Times New Roman"/>
          <w:szCs w:val="24"/>
        </w:rPr>
        <w:t>Αλήθεια, πότε επιτέλους θα κάνουμε μια σοβαρή και επιστημονικά τεκμηριωμένη αποτίμηση της οικονομ</w:t>
      </w:r>
      <w:r>
        <w:rPr>
          <w:rFonts w:eastAsia="Times New Roman"/>
          <w:szCs w:val="24"/>
        </w:rPr>
        <w:t xml:space="preserve">ικής πολιτικής σε βάθος εικοσαετίας; Όχι για να </w:t>
      </w:r>
      <w:proofErr w:type="spellStart"/>
      <w:r>
        <w:rPr>
          <w:rFonts w:eastAsia="Times New Roman"/>
          <w:szCs w:val="24"/>
        </w:rPr>
        <w:t>ποινικοποιήσουμε</w:t>
      </w:r>
      <w:proofErr w:type="spellEnd"/>
      <w:r>
        <w:rPr>
          <w:rFonts w:eastAsia="Times New Roman"/>
          <w:szCs w:val="24"/>
        </w:rPr>
        <w:t xml:space="preserve"> την πολιτική ζωή του τόπου, αλλά για να μην επαναλάβουμε ποτέ τα λάθη του παρελθόντος.</w:t>
      </w:r>
    </w:p>
    <w:p w14:paraId="523934E0" w14:textId="77777777" w:rsidR="00246891" w:rsidRDefault="00DA5D45">
      <w:pPr>
        <w:spacing w:after="0" w:line="600" w:lineRule="auto"/>
        <w:ind w:firstLine="720"/>
        <w:jc w:val="center"/>
        <w:rPr>
          <w:rFonts w:eastAsia="Times New Roman"/>
          <w:szCs w:val="24"/>
        </w:rPr>
      </w:pPr>
      <w:r>
        <w:rPr>
          <w:rFonts w:eastAsia="Times New Roman"/>
          <w:szCs w:val="24"/>
        </w:rPr>
        <w:t>(Θόρυβος στην Αίθουσα)</w:t>
      </w:r>
    </w:p>
    <w:p w14:paraId="523934E1"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Κάντε ησυχία, παρακαλώ.</w:t>
      </w:r>
    </w:p>
    <w:p w14:paraId="523934E2" w14:textId="77777777" w:rsidR="00246891" w:rsidRDefault="00DA5D45">
      <w:pPr>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w:t>
      </w:r>
      <w:r>
        <w:rPr>
          <w:rFonts w:eastAsia="Times New Roman"/>
          <w:b/>
          <w:szCs w:val="24"/>
        </w:rPr>
        <w:t>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Τι φοβάστε τέλος πά</w:t>
      </w:r>
      <w:r>
        <w:rPr>
          <w:rFonts w:eastAsia="Times New Roman"/>
          <w:szCs w:val="24"/>
        </w:rPr>
        <w:lastRenderedPageBreak/>
        <w:t>ντων και δεν υπερψηφίζετε την πρότασή μας για σύσταση εξεταστικής επιτροπής για το σύνολο της πορείας της ελληνικής οικονομίας; Γιατί αρνείστε να εξετάσουμε τι έγινε στον τόπο από το 2</w:t>
      </w:r>
      <w:r>
        <w:rPr>
          <w:rFonts w:eastAsia="Times New Roman"/>
          <w:szCs w:val="24"/>
        </w:rPr>
        <w:t xml:space="preserve">001 μέχρι σήμερα; Ποιους και τι προσπαθείτε να καλύψετε, τελικά; Και απευθύνομαι κυρίως, γιατί καταλαβαίνω τη στάση της Νέας Δημοκρατίας πως θέλει να καλύψει τις ευθύνες της κυβέρνησής της από το 2004 ως το 2009, που έχει μεγάλη ευθύνη για τον εκτροχιασμό </w:t>
      </w:r>
      <w:r>
        <w:rPr>
          <w:rFonts w:eastAsia="Times New Roman"/>
          <w:szCs w:val="24"/>
        </w:rPr>
        <w:t>της οικονομίας, αλλά απευθύνομαι σε εσάς τους Βουλευτές της Πλειοψηφίας που καμαρώνετε ότι είστε αριστεροί και αδιάφθοροι. Γιατί είστε αλλεργικοί στην αλήθεια; Γιατί δεν θέλετε να εξεταστούν οι ευθύνες και της δικής σας περιόδου; Τι φοβάστε;</w:t>
      </w:r>
    </w:p>
    <w:p w14:paraId="523934E3" w14:textId="77777777" w:rsidR="00246891" w:rsidRDefault="00DA5D45">
      <w:pPr>
        <w:spacing w:after="0" w:line="600" w:lineRule="auto"/>
        <w:ind w:firstLine="720"/>
        <w:jc w:val="both"/>
        <w:rPr>
          <w:rFonts w:eastAsia="Times New Roman"/>
          <w:szCs w:val="24"/>
        </w:rPr>
      </w:pPr>
      <w:r>
        <w:rPr>
          <w:rFonts w:eastAsia="Times New Roman"/>
          <w:szCs w:val="24"/>
        </w:rPr>
        <w:t>Και επειδή πολ</w:t>
      </w:r>
      <w:r>
        <w:rPr>
          <w:rFonts w:eastAsia="Times New Roman"/>
          <w:szCs w:val="24"/>
        </w:rPr>
        <w:t xml:space="preserve">λά λέγονται στο δημόσιο διάλογο για τα οικονομικά των κομμάτων, ακούστε: Εμείς προτείνουμε και προκαλούμε </w:t>
      </w:r>
      <w:r>
        <w:rPr>
          <w:rFonts w:eastAsia="Times New Roman"/>
          <w:szCs w:val="24"/>
        </w:rPr>
        <w:lastRenderedPageBreak/>
        <w:t xml:space="preserve">όλα τα πολιτικά κόμματα να προχωρήσουν σε ελέγχους από </w:t>
      </w:r>
      <w:r>
        <w:rPr>
          <w:rFonts w:eastAsia="Times New Roman"/>
          <w:szCs w:val="24"/>
        </w:rPr>
        <w:t>α</w:t>
      </w:r>
      <w:r>
        <w:rPr>
          <w:rFonts w:eastAsia="Times New Roman"/>
          <w:szCs w:val="24"/>
        </w:rPr>
        <w:t xml:space="preserve">νεξάρτητες </w:t>
      </w:r>
      <w:r>
        <w:rPr>
          <w:rFonts w:eastAsia="Times New Roman"/>
          <w:szCs w:val="24"/>
        </w:rPr>
        <w:t>ε</w:t>
      </w:r>
      <w:r>
        <w:rPr>
          <w:rFonts w:eastAsia="Times New Roman"/>
          <w:szCs w:val="24"/>
        </w:rPr>
        <w:t xml:space="preserve">λεγκτικές </w:t>
      </w:r>
      <w:r>
        <w:rPr>
          <w:rFonts w:eastAsia="Times New Roman"/>
          <w:szCs w:val="24"/>
        </w:rPr>
        <w:t>α</w:t>
      </w:r>
      <w:r>
        <w:rPr>
          <w:rFonts w:eastAsia="Times New Roman"/>
          <w:szCs w:val="24"/>
        </w:rPr>
        <w:t>ρχές και τα πορίσματα να δοθούν στη δικαιοσύνη, όπως ακριβώς πράξαμε κα</w:t>
      </w:r>
      <w:r>
        <w:rPr>
          <w:rFonts w:eastAsia="Times New Roman"/>
          <w:szCs w:val="24"/>
        </w:rPr>
        <w:t>ι εμείς.</w:t>
      </w:r>
    </w:p>
    <w:p w14:paraId="523934E4" w14:textId="77777777" w:rsidR="00246891" w:rsidRDefault="00DA5D45">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3934E5" w14:textId="77777777" w:rsidR="00246891" w:rsidRDefault="00DA5D45">
      <w:pPr>
        <w:spacing w:after="0" w:line="600" w:lineRule="auto"/>
        <w:ind w:firstLine="720"/>
        <w:jc w:val="both"/>
        <w:rPr>
          <w:rFonts w:eastAsia="Times New Roman"/>
          <w:szCs w:val="24"/>
        </w:rPr>
      </w:pPr>
      <w:r>
        <w:rPr>
          <w:rFonts w:eastAsia="Times New Roman"/>
          <w:szCs w:val="24"/>
        </w:rPr>
        <w:t xml:space="preserve">Κι αν σήμερα δεν πάρουμε απαντήσεις -δεν είμαι τόσο </w:t>
      </w:r>
      <w:r>
        <w:rPr>
          <w:rFonts w:eastAsia="Times New Roman"/>
          <w:szCs w:val="24"/>
        </w:rPr>
        <w:t>αισιόδοξη</w:t>
      </w:r>
      <w:r>
        <w:rPr>
          <w:rFonts w:eastAsia="Times New Roman"/>
          <w:szCs w:val="24"/>
        </w:rPr>
        <w:t>, δεν πιστεύω ότι θα πάρουμε καμμία συναινετική απάντηση-, να γνωρίζετε ότι θα βρίσκεται την πρότασή μας συνε</w:t>
      </w:r>
      <w:r>
        <w:rPr>
          <w:rFonts w:eastAsia="Times New Roman"/>
          <w:szCs w:val="24"/>
        </w:rPr>
        <w:t>χώς μπροστά σας. Ιδού η Ρόδος, λοιπόν! Όλα στο φως! Εμείς δεν έχουμε να φοβηθούμε τίποτα και κανέναν!</w:t>
      </w:r>
    </w:p>
    <w:p w14:paraId="523934E6" w14:textId="77777777" w:rsidR="00246891" w:rsidRDefault="00DA5D45">
      <w:pPr>
        <w:spacing w:after="0" w:line="600" w:lineRule="auto"/>
        <w:ind w:firstLine="720"/>
        <w:jc w:val="both"/>
        <w:rPr>
          <w:rFonts w:eastAsia="Times New Roman"/>
          <w:szCs w:val="24"/>
        </w:rPr>
      </w:pPr>
      <w:r>
        <w:rPr>
          <w:rFonts w:eastAsia="Times New Roman"/>
          <w:szCs w:val="24"/>
        </w:rPr>
        <w:t xml:space="preserve">Κύριε Πρωθυπουργέ, όσες επιλεκτικές διώξεις κι αν μεθοδεύσετε, όσες φορές κι αν κλείσετε τα μάτια προκλητικά, απροσχημάτιστα στις δικές σας πράξεις και </w:t>
      </w:r>
      <w:r>
        <w:rPr>
          <w:rFonts w:eastAsia="Times New Roman"/>
          <w:szCs w:val="24"/>
        </w:rPr>
        <w:t xml:space="preserve">παραλήψεις, δεν θα καταφέρετε να </w:t>
      </w:r>
      <w:r>
        <w:rPr>
          <w:rFonts w:eastAsia="Times New Roman"/>
          <w:szCs w:val="24"/>
        </w:rPr>
        <w:lastRenderedPageBreak/>
        <w:t>αποφύγετε τις τεράστιες ευθύνες σας. Τα αποτελέσματα της πολιτικής σας είναι ορατά σε όλους τους τομείς της πολιτικής.</w:t>
      </w:r>
    </w:p>
    <w:p w14:paraId="523934E7" w14:textId="77777777" w:rsidR="00246891" w:rsidRDefault="00DA5D45">
      <w:pPr>
        <w:spacing w:after="0" w:line="600" w:lineRule="auto"/>
        <w:ind w:firstLine="720"/>
        <w:jc w:val="both"/>
        <w:rPr>
          <w:rFonts w:eastAsia="Times New Roman"/>
          <w:szCs w:val="24"/>
        </w:rPr>
      </w:pPr>
      <w:r>
        <w:rPr>
          <w:rFonts w:eastAsia="Times New Roman"/>
          <w:szCs w:val="24"/>
        </w:rPr>
        <w:t>Η επιθετικότητα της Τουρκίας κλιμακώνεται επικίνδυνα. Παραβιάζει κάθε αρχή διεθνούς δικαίου, αγνοεί επιδ</w:t>
      </w:r>
      <w:r>
        <w:rPr>
          <w:rFonts w:eastAsia="Times New Roman"/>
          <w:szCs w:val="24"/>
        </w:rPr>
        <w:t>εικτικά τις αρχές και τις τοποθετήσεις της Ευρωπαϊκής Ένωσης. Και με τη σύλληψη των δύο στρατιωτών, αμφισβητούν ευθέως την εθνική μας αξιοπρέπεια. Οι δύο Έλληνες στρατιωτικοί θα πρέπει άμεσα να επιστρέψουν στην πατρίδα μας ασφαλείς. Δεν μπορεί η Τουρκία να</w:t>
      </w:r>
      <w:r>
        <w:rPr>
          <w:rFonts w:eastAsia="Times New Roman"/>
          <w:szCs w:val="24"/>
        </w:rPr>
        <w:t xml:space="preserve"> χρησιμοποιεί το περιστατικό ως μέσο πίεσης της χώρας μας, να επιχειρεί να διασύρει το στράτευμα.</w:t>
      </w:r>
    </w:p>
    <w:p w14:paraId="523934E8" w14:textId="77777777" w:rsidR="00246891" w:rsidRDefault="00DA5D45">
      <w:pPr>
        <w:spacing w:after="0" w:line="600" w:lineRule="auto"/>
        <w:ind w:firstLine="720"/>
        <w:jc w:val="both"/>
        <w:rPr>
          <w:rFonts w:eastAsia="Times New Roman"/>
          <w:szCs w:val="24"/>
        </w:rPr>
      </w:pPr>
      <w:r>
        <w:rPr>
          <w:rFonts w:eastAsia="Times New Roman"/>
          <w:szCs w:val="24"/>
        </w:rPr>
        <w:t xml:space="preserve">Η Κυβέρνηση δεν πρέπει να υποβαθμίσει το ζήτημα. Αυτό που δεν επιτρέπεται αυτήν τη στιγμή είναι η αδράνεια. Ναι, απαιτείται ψυχραιμία, αλλά και εγρήγορση και </w:t>
      </w:r>
      <w:r>
        <w:rPr>
          <w:rFonts w:eastAsia="Times New Roman"/>
          <w:szCs w:val="24"/>
        </w:rPr>
        <w:t>αποφασιστικότητα.</w:t>
      </w:r>
    </w:p>
    <w:p w14:paraId="523934E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κ</w:t>
      </w:r>
      <w:r>
        <w:rPr>
          <w:rFonts w:eastAsia="Times New Roman" w:cs="Times New Roman"/>
          <w:szCs w:val="24"/>
        </w:rPr>
        <w:t xml:space="preserve">υβέρνηση των Σκοπίων από την άλλη, προκαλεί διαρκώς με τις δηλώσεις της. Όχι μόνο δεν έχουν αναλάβει καμμία δέσμευση για να μπει  τέλος στον αλυτρωτισμό σε βάρος της χώρας μας, αλλά τώρα ανοίγουν και θέματα του ελληνικού Συντάγματος. </w:t>
      </w:r>
    </w:p>
    <w:p w14:paraId="523934EA"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Στην οικονομία, το τέλος του προγράμματος σε καμμία περίπτωση δεν σημαίνει την οριστική και ασφαλή έξοδο της χώρας από την κρίση. Η επιτροπεία θα συνεχιστεί. Το γνωρίζουμε όλοι. Έχει δεσμευτεί η Κυβέρνηση αυτή, όπως έχει δεσμευτεί σε ένα τέταρτο, άτυπο μνη</w:t>
      </w:r>
      <w:r>
        <w:rPr>
          <w:rFonts w:eastAsia="Times New Roman" w:cs="Times New Roman"/>
          <w:szCs w:val="24"/>
        </w:rPr>
        <w:t>μόνιο, το οποίο μάλιστα δεν συνοδεύεται και από χρηματοδότηση.</w:t>
      </w:r>
    </w:p>
    <w:p w14:paraId="523934EB"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Οι Έλληνες πολίτες υποφέρουν: φτώχεια, ανεργία, εξοντωτική φορολόγηση, νέες μειώσεις στις συντάξεις, πλειστηριασμοί των κατοικιών, χωρίς καμμία προστασία της πρώτης κατοικίας. Όλα αυτά </w:t>
      </w:r>
      <w:r>
        <w:rPr>
          <w:rFonts w:eastAsia="Times New Roman" w:cs="Times New Roman"/>
          <w:szCs w:val="24"/>
        </w:rPr>
        <w:lastRenderedPageBreak/>
        <w:t>δημιουργ</w:t>
      </w:r>
      <w:r>
        <w:rPr>
          <w:rFonts w:eastAsia="Times New Roman" w:cs="Times New Roman"/>
          <w:szCs w:val="24"/>
        </w:rPr>
        <w:t>ούν αδιέξοδα. Θα περίμενε, λοιπόν, κανείς ότι η Κυβέρνηση που είναι φανερό ότι δεν μπορεί να αντιμετωπίσει όλα αυτά τα ζητήματα, θα έπαιρνε ειλικρινείς πρωτοβουλίες συναίνεσης και συνεννόησης. Αυτό απαιτεί το εθνικό συμφέρον και επιτάσσει η κοινή λογική. Ό</w:t>
      </w:r>
      <w:r>
        <w:rPr>
          <w:rFonts w:eastAsia="Times New Roman" w:cs="Times New Roman"/>
          <w:szCs w:val="24"/>
        </w:rPr>
        <w:t xml:space="preserve">μως φαίνεται πως κανείς δεν νοιάζεται ούτε για το εθνικό συμφέρον ούτε ακολουθεί την κοινή λογική. Δεν γίνεται αυτό. </w:t>
      </w:r>
    </w:p>
    <w:p w14:paraId="523934EC"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Αντίθετα ο κ. Τσίπρας τι κάνει; Αναζητά τη σωτηρία μέσα από την πόλωση, μέσα από το διχασμό. Είστε μια Κυβέρνηση που δεν κυβερνά, αλλά αντ</w:t>
      </w:r>
      <w:r>
        <w:rPr>
          <w:rFonts w:eastAsia="Times New Roman" w:cs="Times New Roman"/>
          <w:szCs w:val="24"/>
        </w:rPr>
        <w:t>ιπολιτεύεται συστηματικά και κατ’ επάγγελμα. Και αυτό δεν το κάνετε πλέον από ανεπάρκεια, ανικανότητα ή απειρία. Γίνεται βάσει σχεδίου. Ανοίγετε μόνο μέτωπα. Όμως το βλέπετε, δεν σας βγαίνει τίποτα. Όλα γυρνούν μπούμερανγκ. Βυθίζεστε κάθε μέρα και περισσότ</w:t>
      </w:r>
      <w:r>
        <w:rPr>
          <w:rFonts w:eastAsia="Times New Roman" w:cs="Times New Roman"/>
          <w:szCs w:val="24"/>
        </w:rPr>
        <w:t xml:space="preserve">ερο στη λάσπη που εσείς οι ίδιοι δημιουργήσατε. </w:t>
      </w:r>
      <w:r>
        <w:rPr>
          <w:rFonts w:eastAsia="Times New Roman" w:cs="Times New Roman"/>
          <w:szCs w:val="24"/>
        </w:rPr>
        <w:lastRenderedPageBreak/>
        <w:t>Γι’ αυτό όσο πιο γρήγορα φύγετε, τόσο καλύτερα για την Ελλάδα. Ό,τι και να κάνετε η αντίστροφη μέτρηση έχει αρχίσει. Κανένας αστείος ανασχηματισμός δεν πρόκειται να σας σώσει. Είστε μια Κυβέρνηση σε αποδρομή.</w:t>
      </w:r>
    </w:p>
    <w:p w14:paraId="523934ED"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Δημοκρατική Συμπαράταξη, το Κίνημα Αλλαγής θα στηρίξει την πρόταση αυτή ως προς το μέρος που αφορά στη μηνυτήρια αναφορά των Βουλευτών μας. Η υπόθεση αυτή σε κάθε περίπτωση πρέπει να διερευνηθεί. Και θα το επιδιώξουμε, παρά </w:t>
      </w:r>
      <w:r>
        <w:rPr>
          <w:rFonts w:eastAsia="Times New Roman" w:cs="Times New Roman"/>
          <w:szCs w:val="24"/>
        </w:rPr>
        <w:t xml:space="preserve">τον στρουθοκαμηλισμό που διακρίνει τη Νέα Δημοκρατία και την πρόταση της. </w:t>
      </w:r>
    </w:p>
    <w:p w14:paraId="523934EE"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βρήκε η Αξιωματική Αντιπολίτευση ούτε μια λέξη να πει για την πηγή γνώσης της πάνω στο ζήτημα. Για τους Βουλευτές μας, τον κ. Λοβέρδο, τον κ. </w:t>
      </w:r>
      <w:proofErr w:type="spellStart"/>
      <w:r>
        <w:rPr>
          <w:rFonts w:eastAsia="Times New Roman" w:cs="Times New Roman"/>
          <w:szCs w:val="24"/>
        </w:rPr>
        <w:t>Κεγκέρογλου</w:t>
      </w:r>
      <w:proofErr w:type="spellEnd"/>
      <w:r>
        <w:rPr>
          <w:rFonts w:eastAsia="Times New Roman" w:cs="Times New Roman"/>
          <w:szCs w:val="24"/>
        </w:rPr>
        <w:t>,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w:t>
      </w:r>
      <w:r>
        <w:rPr>
          <w:rFonts w:eastAsia="Times New Roman" w:cs="Times New Roman"/>
          <w:szCs w:val="24"/>
        </w:rPr>
        <w:t>υ</w:t>
      </w:r>
      <w:proofErr w:type="spellEnd"/>
      <w:r>
        <w:rPr>
          <w:rFonts w:eastAsia="Times New Roman" w:cs="Times New Roman"/>
          <w:szCs w:val="24"/>
        </w:rPr>
        <w:t xml:space="preserve">, που </w:t>
      </w:r>
      <w:r>
        <w:rPr>
          <w:rFonts w:eastAsia="Times New Roman" w:cs="Times New Roman"/>
          <w:szCs w:val="24"/>
        </w:rPr>
        <w:lastRenderedPageBreak/>
        <w:t xml:space="preserve">πρώτοι ανακίνησαν το θέμα, με αναφορά τους προς την τότε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κατά της τέως και νυν πολιτικής ηγεσίας του Υπουργείου Υγείας. Αυτήν τη συναίνεση και αυτό το νέο πνεύμα συνεργασίας ευαγγελίζεται, από ό,τι φαίνεται, η Δεξιά του κ. Μητσ</w:t>
      </w:r>
      <w:r>
        <w:rPr>
          <w:rFonts w:eastAsia="Times New Roman" w:cs="Times New Roman"/>
          <w:szCs w:val="24"/>
        </w:rPr>
        <w:t>οτάκη: Αυτοδυναμία και στο μονοπώλιο της αλήθειας.</w:t>
      </w:r>
    </w:p>
    <w:p w14:paraId="523934EF"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Επιστρέφω στο θέμα, όμως, γιατί οι τρεις Βουλευτές μας τεκμηρίωσαν τη δραστική μείωση, πριν από όλα, της δημόσιας φαρμακευτικής δαπάνης και των φαρμάκων της «</w:t>
      </w:r>
      <w:r>
        <w:rPr>
          <w:rFonts w:eastAsia="Times New Roman" w:cs="Times New Roman"/>
          <w:szCs w:val="24"/>
          <w:lang w:val="en-US"/>
        </w:rPr>
        <w:t>NOVARTIS</w:t>
      </w:r>
      <w:r>
        <w:rPr>
          <w:rFonts w:eastAsia="Times New Roman" w:cs="Times New Roman"/>
          <w:szCs w:val="24"/>
        </w:rPr>
        <w:t xml:space="preserve">», συνολικά κατά 3,1 δισεκατομμύρια το </w:t>
      </w:r>
      <w:r>
        <w:rPr>
          <w:rFonts w:eastAsia="Times New Roman" w:cs="Times New Roman"/>
          <w:szCs w:val="24"/>
        </w:rPr>
        <w:t>χρόνο, από το 2010 έως το 2014, χωρίς επιβάρυνση των ασφαλισμένων, αντίθετα με την πρακτική που ακολούθησε σε συνέχεια η Κυβέρνηση ΣΥΡΙΖΑ</w:t>
      </w:r>
      <w:r>
        <w:rPr>
          <w:rFonts w:eastAsia="Times New Roman" w:cs="Times New Roman"/>
          <w:szCs w:val="24"/>
        </w:rPr>
        <w:t xml:space="preserve"> – </w:t>
      </w:r>
      <w:r>
        <w:rPr>
          <w:rFonts w:eastAsia="Times New Roman" w:cs="Times New Roman"/>
          <w:szCs w:val="24"/>
        </w:rPr>
        <w:t xml:space="preserve">ΑΝΕΛ. Αλλά και ενημέρωσαν την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ότι οι αρμόδιοι Υπουρ</w:t>
      </w:r>
      <w:r>
        <w:rPr>
          <w:rFonts w:eastAsia="Times New Roman" w:cs="Times New Roman"/>
          <w:szCs w:val="24"/>
        </w:rPr>
        <w:lastRenderedPageBreak/>
        <w:t>γοί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τήρησαν τον νόμο, </w:t>
      </w:r>
      <w:r>
        <w:rPr>
          <w:rFonts w:eastAsia="Times New Roman" w:cs="Times New Roman"/>
          <w:szCs w:val="24"/>
        </w:rPr>
        <w:t>που σαφώς επέβαλε να προβούν σε συγκεκριμένο αριθμό τιμολογήσεων των φαρμάκων μέσα στο 2015.</w:t>
      </w:r>
    </w:p>
    <w:p w14:paraId="523934F0"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καταγγελία μας ήταν επώνυμη. Και αφορά τις πολιτικές ηγεσίες του Υπουργείου Υγείας και κατά την πρώτη περίοδο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μετά τις εκλογές του Σεπτεμβρίου του 2015. Είναι απόλυτα σαφές ότι οι κύριοι Υπουργοί μη εφαρμόζοντας τον νόμο, με αστείες δικαιολογίες, επέτρεψαν σε κάποιους να πλουτίσουν, ευνόησαν δηλαδή σαφώς τις πολυεθνικές εταιρείες φαρμάκου. Αλλά εσείς τι λ</w:t>
      </w:r>
      <w:r>
        <w:rPr>
          <w:rFonts w:eastAsia="Times New Roman" w:cs="Times New Roman"/>
          <w:szCs w:val="24"/>
        </w:rPr>
        <w:t xml:space="preserve">έτε; «Έλα, μωρέ, τώρα δεν πειράζει. Δικοί μας είναι θα τους καλύψουμε ό,τι και να γίνει». Δύο μέτρα και δύο σταθμά, αντιλήψεις όμως, που απαξιώνουν ακόμα περισσότερο την πολιτική ζωή του τόπου στα μάτια των πολιτών. Πολιτικές κινήσεις που σας </w:t>
      </w:r>
      <w:r>
        <w:rPr>
          <w:rFonts w:eastAsia="Times New Roman" w:cs="Times New Roman"/>
          <w:szCs w:val="24"/>
        </w:rPr>
        <w:lastRenderedPageBreak/>
        <w:t>εκθέτουν ανεπ</w:t>
      </w:r>
      <w:r>
        <w:rPr>
          <w:rFonts w:eastAsia="Times New Roman" w:cs="Times New Roman"/>
          <w:szCs w:val="24"/>
        </w:rPr>
        <w:t>ανόρθωτα. Δεν τολμάτε. Φοβάστε τη διαφάνεια, όταν δεν ελέγχετε με στημένες καταστάσεις τις εξελίξεις.</w:t>
      </w:r>
    </w:p>
    <w:p w14:paraId="523934F1"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Και κάτι άλλο. Αλήθεια δεν κάνει σε κανέναν εντύπωση ότι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δ</w:t>
      </w:r>
      <w:r>
        <w:rPr>
          <w:rFonts w:eastAsia="Times New Roman" w:cs="Times New Roman"/>
          <w:szCs w:val="24"/>
        </w:rPr>
        <w:t>ιαφθοράς δεν έστειλε αμελλητί την αναφορά της στη Βουλή, αλλά περίμενε να την εντά</w:t>
      </w:r>
      <w:r>
        <w:rPr>
          <w:rFonts w:eastAsia="Times New Roman" w:cs="Times New Roman"/>
          <w:szCs w:val="24"/>
        </w:rPr>
        <w:t>ξει μέσα στις κατασκευές των κουκουλοφόρων μαρτύρων και μάλιστα με έναν χρόνο καθυστέρηση;</w:t>
      </w:r>
    </w:p>
    <w:p w14:paraId="523934F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Είναι προφανές ότι το ηθικό πλεονέκτημα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ένα σλόγκαν για αφελείς. Μας είπε προχθές, μάλιστα, ο κ. Τσίπρας προσπαθώντας να επιχειρηματολογήσει </w:t>
      </w:r>
      <w:r>
        <w:rPr>
          <w:rFonts w:eastAsia="Times New Roman" w:cs="Times New Roman"/>
          <w:szCs w:val="24"/>
        </w:rPr>
        <w:t xml:space="preserve">για το αντίθετο ότι άλλοι παραιτούνται για 23.000 ευρώ και άλλοι κάνουν τον Κινέζο για 23 δισεκατομμύρια ευρώ. Εγώ ρωτώ και απάντηση δεν έχω πάρει: Πώς αισθάνεστε, κύριε Τσίπρα, που κάθεστε στην καρέκλα </w:t>
      </w:r>
      <w:r>
        <w:rPr>
          <w:rFonts w:eastAsia="Times New Roman" w:cs="Times New Roman"/>
          <w:szCs w:val="24"/>
        </w:rPr>
        <w:lastRenderedPageBreak/>
        <w:t>του Πρωθυπουργού, ενώ έχετε ζημιώσει τη χώρα με 200 δ</w:t>
      </w:r>
      <w:r>
        <w:rPr>
          <w:rFonts w:eastAsia="Times New Roman" w:cs="Times New Roman"/>
          <w:szCs w:val="24"/>
        </w:rPr>
        <w:t>ισεκατομμύρια ευρώ;</w:t>
      </w:r>
    </w:p>
    <w:p w14:paraId="523934F3"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23934F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μάλιστα, αυτά είναι εκτιμήσεις </w:t>
      </w:r>
      <w:r>
        <w:rPr>
          <w:rFonts w:eastAsia="Times New Roman" w:cs="Times New Roman"/>
          <w:szCs w:val="24"/>
        </w:rPr>
        <w:t>Ε</w:t>
      </w:r>
      <w:r>
        <w:rPr>
          <w:rFonts w:eastAsia="Times New Roman" w:cs="Times New Roman"/>
          <w:szCs w:val="24"/>
        </w:rPr>
        <w:t>υρωπαίων αξιωματούχων, όχι δικοί μας υπολογισμοί. Είναι τακτικές που αποδεικνύουν ότι δεν πρόκειται για το νέο, αλλά για τη</w:t>
      </w:r>
      <w:r>
        <w:rPr>
          <w:rFonts w:eastAsia="Times New Roman" w:cs="Times New Roman"/>
          <w:szCs w:val="24"/>
        </w:rPr>
        <w:t>ν παρακμιακή εκδοχή του παλιού.</w:t>
      </w:r>
    </w:p>
    <w:p w14:paraId="523934F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την ευκαιρία θέλω να αναφερθώ στις προχθεσινές εξελίξεις στην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για τη «NOVARTIS». Οι πρώτες αναφορές της κυβερνητικής πλειοψηφίας απλά επιβεβαιώνουν όσα αναφέραμε στη </w:t>
      </w:r>
      <w:r>
        <w:rPr>
          <w:rFonts w:eastAsia="Times New Roman" w:cs="Times New Roman"/>
          <w:szCs w:val="24"/>
        </w:rPr>
        <w:t>Βουλή από αυτό το Βήμα λίγες ημέρες πριν, δηλαδή ότι θα γίνουν δύο, τρεις συνε</w:t>
      </w:r>
      <w:r>
        <w:rPr>
          <w:rFonts w:eastAsia="Times New Roman" w:cs="Times New Roman"/>
          <w:szCs w:val="24"/>
        </w:rPr>
        <w:lastRenderedPageBreak/>
        <w:t>δριάσεις και θα επιστραφεί ο φάκελος πίσω.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ροκαταρκτική, περιορισμένων αρμοδιοτήτων, περιορισμένης διάρκειας και περιορισμένης ευθύνης!</w:t>
      </w:r>
    </w:p>
    <w:p w14:paraId="523934F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εγώ ερωτώ και πάλι τους Βουλευ</w:t>
      </w:r>
      <w:r>
        <w:rPr>
          <w:rFonts w:eastAsia="Times New Roman" w:cs="Times New Roman"/>
          <w:szCs w:val="24"/>
        </w:rPr>
        <w:t>τές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σας ενδιαφέρει να διερευνήσετε αυτήν την υπόθεση σε βάθος; Δεν σας ενδιαφέρει να ακούσετε τους μάρτυρες; Πάτε μήπως να κλείσετε άρον-άρον την υπόθεση βλέποντας ότι δεν σας βγαίνει, αλλά με διαδικασίες που θα αφήσετε και πάλι μια </w:t>
      </w:r>
      <w:r>
        <w:rPr>
          <w:rFonts w:eastAsia="Times New Roman" w:cs="Times New Roman"/>
          <w:szCs w:val="24"/>
        </w:rPr>
        <w:t xml:space="preserve">σκόνη να αιωρείται, συκοφαντίες να αιωρούνται; </w:t>
      </w:r>
    </w:p>
    <w:p w14:paraId="523934F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στον ψεύτικο διπολισμό που στήνουν Κυβέρνηση και Αξιωματική Αντιπολίτευση αντιτάσσουμε σθεναρά τη δική μας ρεαλιστική πρόταση. Καλούμε ξανά, προκαλώντας τα λοιπά κόμματα και κυρίω</w:t>
      </w:r>
      <w:r>
        <w:rPr>
          <w:rFonts w:eastAsia="Times New Roman" w:cs="Times New Roman"/>
          <w:szCs w:val="24"/>
        </w:rPr>
        <w:t xml:space="preserve">ς ΣΥΡΙΖΑ και Νέα Δημοκρατία, να </w:t>
      </w:r>
      <w:r>
        <w:rPr>
          <w:rFonts w:eastAsia="Times New Roman" w:cs="Times New Roman"/>
          <w:szCs w:val="24"/>
        </w:rPr>
        <w:lastRenderedPageBreak/>
        <w:t>στηρίξουν τη δική μας πρωτοβουλία για την συγκρότηση διακομματικής επιτροπής για τη διερεύνηση της διαχρονικής πολιτικής που ακολουθήθηκε όλα αυτά τα χρόνια, μέχρι και σήμερα στον χώρο του φαρμάκου.</w:t>
      </w:r>
    </w:p>
    <w:p w14:paraId="523934F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w:t>
      </w:r>
      <w:r>
        <w:rPr>
          <w:rFonts w:eastAsia="Times New Roman" w:cs="Times New Roman"/>
          <w:szCs w:val="24"/>
        </w:rPr>
        <w:t>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του Ποταμιού)</w:t>
      </w:r>
    </w:p>
    <w:p w14:paraId="523934F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Να ανιχνεύσουμε επιτέλους τα κενά και τα σφάλματα, να αποφασίσουμε από κοινού τρόπους αντιμετώπισης από δω και πέρα, να δράσουμε αποτελεσματικά. </w:t>
      </w:r>
    </w:p>
    <w:p w14:paraId="523934F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Επαναλαμβάνω και σήμερα και τις δύο άλλε</w:t>
      </w:r>
      <w:r>
        <w:rPr>
          <w:rFonts w:eastAsia="Times New Roman" w:cs="Times New Roman"/>
          <w:szCs w:val="24"/>
        </w:rPr>
        <w:t xml:space="preserve">ς προτάσεις που κατέθεσα την προηγούμενη εβδομάδα στη συζήτηση. Θα πρέπει να τεκμηριωθεί, χωρίς άλλη καθυστέρηση, η συγκεκριμένη ευθύνη της </w:t>
      </w:r>
      <w:r>
        <w:rPr>
          <w:rFonts w:eastAsia="Times New Roman" w:cs="Times New Roman"/>
          <w:szCs w:val="24"/>
        </w:rPr>
        <w:lastRenderedPageBreak/>
        <w:t>εταιρείας «NOVARTIS» και να αναληφθούν όλες οι νομικές ενέργειες σε βάρος της εταιρείας ώστε να εξασφαλιστεί η αποζη</w:t>
      </w:r>
      <w:r>
        <w:rPr>
          <w:rFonts w:eastAsia="Times New Roman" w:cs="Times New Roman"/>
          <w:szCs w:val="24"/>
        </w:rPr>
        <w:t xml:space="preserve">μίωση του δημοσίου. </w:t>
      </w:r>
    </w:p>
    <w:p w14:paraId="523934F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Τέλος, να ζητήσει αμέσως η Κυβέρνηση, όπως μπορεί και οφείλει, από την Επιτροπή Ανταγωνισμού να εξετάσει την ομαλή λειτουργία του ανταγωνισμού στην ελληνική αγορά φαρμάκου και να υποδείξει τα μέτρα που θα πρέπει να ληφθούν από την πολι</w:t>
      </w:r>
      <w:r>
        <w:rPr>
          <w:rFonts w:eastAsia="Times New Roman" w:cs="Times New Roman"/>
          <w:szCs w:val="24"/>
        </w:rPr>
        <w:t>τεία.</w:t>
      </w:r>
    </w:p>
    <w:p w14:paraId="523934F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φανερό ότι οι συνθήκες έχουν ωριμάσει. Ας μιλήσουμε, επιτέλους για όλους και για όλα, για την πολιτική του φαρμάκου, για ολόκληρο το οικοδόμημα της υγείας,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το ΕΚΑΒ, τις δομές που νοσούν σοβαρά με ανθρώπινο κόστος ακόμα</w:t>
      </w:r>
      <w:r>
        <w:rPr>
          <w:rFonts w:eastAsia="Times New Roman" w:cs="Times New Roman"/>
          <w:szCs w:val="24"/>
        </w:rPr>
        <w:t xml:space="preserve"> -το ζήσαμε και αυτό λίγες μέρες πριν-, για την οικονομική τελμάτωση, για την υπανάπτυξη, για την </w:t>
      </w:r>
      <w:proofErr w:type="spellStart"/>
      <w:r>
        <w:rPr>
          <w:rFonts w:eastAsia="Times New Roman" w:cs="Times New Roman"/>
          <w:szCs w:val="24"/>
        </w:rPr>
        <w:t>αποεπένδυση</w:t>
      </w:r>
      <w:proofErr w:type="spellEnd"/>
      <w:r>
        <w:rPr>
          <w:rFonts w:eastAsia="Times New Roman" w:cs="Times New Roman"/>
          <w:szCs w:val="24"/>
        </w:rPr>
        <w:t xml:space="preserve">, για το μέλλον του </w:t>
      </w:r>
      <w:r>
        <w:rPr>
          <w:rFonts w:eastAsia="Times New Roman" w:cs="Times New Roman"/>
          <w:szCs w:val="24"/>
        </w:rPr>
        <w:lastRenderedPageBreak/>
        <w:t>τόπου, για τα παιδιά μας που έχουν εγκαταλείψει τη χώρα και γι’ αυτά που ετοιμάζονται να την εγκαταλείψουν.</w:t>
      </w:r>
    </w:p>
    <w:p w14:paraId="523934F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Β</w:t>
      </w:r>
      <w:r>
        <w:rPr>
          <w:rFonts w:eastAsia="Times New Roman" w:cs="Times New Roman"/>
          <w:szCs w:val="24"/>
        </w:rPr>
        <w:t>ουλευτές, έχω τη βαθιά πεποίθηση -και δουλεύουμε στο Κίνημα Αλλαγής σ’ αυτήν την κατεύθυνση- ότι η χώρα πρέπει να αφήσει πίσω της το χθες και να προχωρήσουμε μπροστά. Και έχει δυνάμεις να το πράξει.</w:t>
      </w:r>
    </w:p>
    <w:p w14:paraId="523934F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23934F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του Ποταμιού)</w:t>
      </w:r>
    </w:p>
    <w:p w14:paraId="52393500" w14:textId="77777777" w:rsidR="00246891" w:rsidRDefault="00DA5D45">
      <w:pPr>
        <w:spacing w:after="0"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lastRenderedPageBreak/>
        <w:t>ξεναγήθηκαν στην έκθεσ</w:t>
      </w:r>
      <w:r>
        <w:rPr>
          <w:rFonts w:eastAsia="Times New Roman"/>
          <w:szCs w:val="24"/>
        </w:rPr>
        <w:t>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Γυμνάσιο Πτολεμαΐδας (</w:t>
      </w:r>
      <w:r>
        <w:rPr>
          <w:rFonts w:eastAsia="Times New Roman"/>
          <w:szCs w:val="24"/>
        </w:rPr>
        <w:t>πρώτο τμήμα</w:t>
      </w:r>
      <w:r>
        <w:rPr>
          <w:rFonts w:eastAsia="Times New Roman"/>
          <w:szCs w:val="24"/>
        </w:rPr>
        <w:t>).</w:t>
      </w:r>
    </w:p>
    <w:p w14:paraId="52393501" w14:textId="77777777" w:rsidR="00246891" w:rsidRDefault="00DA5D45">
      <w:pPr>
        <w:spacing w:after="0" w:line="600" w:lineRule="auto"/>
        <w:ind w:firstLine="720"/>
        <w:jc w:val="both"/>
        <w:rPr>
          <w:rFonts w:eastAsia="Times New Roman"/>
          <w:szCs w:val="24"/>
        </w:rPr>
      </w:pPr>
      <w:r>
        <w:rPr>
          <w:rFonts w:eastAsia="Times New Roman"/>
          <w:szCs w:val="24"/>
        </w:rPr>
        <w:t>Η Β</w:t>
      </w:r>
      <w:r>
        <w:rPr>
          <w:rFonts w:eastAsia="Times New Roman"/>
          <w:szCs w:val="24"/>
        </w:rPr>
        <w:t>ουλή σάς καλωσορίζει, παιδιά.</w:t>
      </w:r>
    </w:p>
    <w:p w14:paraId="52393502" w14:textId="77777777" w:rsidR="00246891" w:rsidRDefault="00DA5D45">
      <w:pPr>
        <w:spacing w:after="0"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5239350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σας ενημερώσω για την οικονομία της συνεδρίασης, εν συνόλω, για να ξέρουμε όλοι πού θα πάει: Αμέσως μετά θα μιλήσει ο Υπουργός κ. Παπαγγελόπουλος, ο</w:t>
      </w:r>
      <w:r>
        <w:rPr>
          <w:rFonts w:eastAsia="Times New Roman" w:cs="Times New Roman"/>
          <w:szCs w:val="24"/>
        </w:rPr>
        <w:t xml:space="preserve"> Πρόεδρος κ. Μητσοτάκης, ο Πρωθυπουργός και Πρόεδρος κ. Τσίπρας, ο Πρόεδρος κ. Θεοδωράκης, ο κ. </w:t>
      </w:r>
      <w:proofErr w:type="spellStart"/>
      <w:r>
        <w:rPr>
          <w:rFonts w:eastAsia="Times New Roman" w:cs="Times New Roman"/>
          <w:szCs w:val="24"/>
        </w:rPr>
        <w:t>Μιχαλολιάκος</w:t>
      </w:r>
      <w:proofErr w:type="spellEnd"/>
      <w:r>
        <w:rPr>
          <w:rFonts w:eastAsia="Times New Roman" w:cs="Times New Roman"/>
          <w:szCs w:val="24"/>
        </w:rPr>
        <w:t xml:space="preserve">, ο Πρόεδρος κ. Λεβέντης και θα κλείσει ο Υπουργός κ. </w:t>
      </w:r>
      <w:proofErr w:type="spellStart"/>
      <w:r>
        <w:rPr>
          <w:rFonts w:eastAsia="Times New Roman" w:cs="Times New Roman"/>
          <w:szCs w:val="24"/>
        </w:rPr>
        <w:t>Τζανακόπουλος</w:t>
      </w:r>
      <w:proofErr w:type="spellEnd"/>
      <w:r>
        <w:rPr>
          <w:rFonts w:eastAsia="Times New Roman" w:cs="Times New Roman"/>
          <w:szCs w:val="24"/>
        </w:rPr>
        <w:t>.</w:t>
      </w:r>
    </w:p>
    <w:p w14:paraId="52393504"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Η συνεδρίαση μπορεί -με ευλυγισία μπορεί να πει κανείς- μέχρι τις 21.00΄ η ώρα </w:t>
      </w:r>
      <w:r>
        <w:rPr>
          <w:rFonts w:eastAsia="Times New Roman"/>
          <w:szCs w:val="24"/>
        </w:rPr>
        <w:t xml:space="preserve">να έχει λήξει και να μπουν οι κάλπες. Δύο πολιτικοί </w:t>
      </w:r>
      <w:r>
        <w:rPr>
          <w:rFonts w:eastAsia="Times New Roman"/>
          <w:szCs w:val="24"/>
        </w:rPr>
        <w:t>α</w:t>
      </w:r>
      <w:r>
        <w:rPr>
          <w:rFonts w:eastAsia="Times New Roman"/>
          <w:szCs w:val="24"/>
        </w:rPr>
        <w:t xml:space="preserve">ρχηγοί δεν θα μιλήσουν. Μας είπε ο κ. </w:t>
      </w:r>
      <w:proofErr w:type="spellStart"/>
      <w:r>
        <w:rPr>
          <w:rFonts w:eastAsia="Times New Roman"/>
          <w:szCs w:val="24"/>
        </w:rPr>
        <w:t>Παφίλης</w:t>
      </w:r>
      <w:proofErr w:type="spellEnd"/>
      <w:r>
        <w:rPr>
          <w:rFonts w:eastAsia="Times New Roman"/>
          <w:szCs w:val="24"/>
        </w:rPr>
        <w:t xml:space="preserve"> για τον κ. </w:t>
      </w:r>
      <w:proofErr w:type="spellStart"/>
      <w:r>
        <w:rPr>
          <w:rFonts w:eastAsia="Times New Roman"/>
          <w:szCs w:val="24"/>
        </w:rPr>
        <w:t>Κουτσούμπα</w:t>
      </w:r>
      <w:proofErr w:type="spellEnd"/>
      <w:r>
        <w:rPr>
          <w:rFonts w:eastAsia="Times New Roman"/>
          <w:szCs w:val="24"/>
        </w:rPr>
        <w:t xml:space="preserve"> και εξ όσων γνωρίζω και ο κ. Καμμένος ο οποίος, αν δεν κάνω λάθος, απουσιάζει στο εξωτερικό. </w:t>
      </w:r>
    </w:p>
    <w:p w14:paraId="52393505" w14:textId="77777777" w:rsidR="00246891" w:rsidRDefault="00DA5D45">
      <w:pPr>
        <w:spacing w:after="0" w:line="600" w:lineRule="auto"/>
        <w:ind w:firstLine="720"/>
        <w:jc w:val="both"/>
        <w:rPr>
          <w:rFonts w:eastAsia="Times New Roman"/>
          <w:szCs w:val="24"/>
        </w:rPr>
      </w:pPr>
      <w:r>
        <w:rPr>
          <w:rFonts w:eastAsia="Times New Roman"/>
          <w:szCs w:val="24"/>
        </w:rPr>
        <w:t>Ά</w:t>
      </w:r>
      <w:r>
        <w:rPr>
          <w:rFonts w:eastAsia="Times New Roman"/>
          <w:szCs w:val="24"/>
        </w:rPr>
        <w:t>ρα παρακαλώ πολύ να τηρηθούν και οι χρόν</w:t>
      </w:r>
      <w:r>
        <w:rPr>
          <w:rFonts w:eastAsia="Times New Roman"/>
          <w:szCs w:val="24"/>
        </w:rPr>
        <w:t>οι, να ειδοποιηθούν οι Βουλευτές -είμαστε στην τελική φάση της συνεδρίασης-, έτσι ώστε κάπως νωρίς σήμερα και χωρίς άλλα να κλείσουμε τη συνεδρίαση.</w:t>
      </w:r>
    </w:p>
    <w:p w14:paraId="52393506" w14:textId="77777777" w:rsidR="00246891" w:rsidRDefault="00DA5D45">
      <w:pPr>
        <w:spacing w:after="0" w:line="600" w:lineRule="auto"/>
        <w:ind w:firstLine="720"/>
        <w:jc w:val="both"/>
        <w:rPr>
          <w:rFonts w:eastAsia="Times New Roman"/>
          <w:szCs w:val="24"/>
        </w:rPr>
      </w:pPr>
      <w:r>
        <w:rPr>
          <w:rFonts w:eastAsia="Times New Roman"/>
          <w:szCs w:val="24"/>
        </w:rPr>
        <w:t>Παρακαλώ, κύριε Υπουργέ, έχετε τον λόγο.</w:t>
      </w:r>
    </w:p>
    <w:p w14:paraId="52393507" w14:textId="77777777" w:rsidR="00246891" w:rsidRDefault="00DA5D45">
      <w:pPr>
        <w:spacing w:after="0" w:line="600" w:lineRule="auto"/>
        <w:ind w:firstLine="720"/>
        <w:jc w:val="both"/>
        <w:rPr>
          <w:rFonts w:eastAsia="Times New Roman"/>
          <w:szCs w:val="24"/>
        </w:rPr>
      </w:pPr>
      <w:r>
        <w:rPr>
          <w:rFonts w:eastAsia="Times New Roman"/>
          <w:szCs w:val="24"/>
        </w:rPr>
        <w:t>Ορίστε, κύριε Παπαγγελόπουλε.</w:t>
      </w:r>
    </w:p>
    <w:p w14:paraId="52393508" w14:textId="77777777" w:rsidR="00246891" w:rsidRDefault="00DA5D45">
      <w:pPr>
        <w:spacing w:after="0" w:line="600" w:lineRule="auto"/>
        <w:ind w:firstLine="720"/>
        <w:jc w:val="both"/>
        <w:rPr>
          <w:rFonts w:eastAsia="Times New Roman"/>
          <w:szCs w:val="24"/>
        </w:rPr>
      </w:pPr>
      <w:r>
        <w:rPr>
          <w:rFonts w:eastAsia="Times New Roman"/>
          <w:b/>
          <w:szCs w:val="24"/>
        </w:rPr>
        <w:t xml:space="preserve">ΔΗΜΗΤΡΙΟΣ ΠΑΠΑΓΓΕΛΟΠΟΥΛΟΣ </w:t>
      </w:r>
      <w:r>
        <w:rPr>
          <w:rFonts w:eastAsia="Times New Roman"/>
          <w:b/>
          <w:szCs w:val="24"/>
        </w:rPr>
        <w:t>(Αναπληρωτής Υπουργός Δικαιοσύνης, Διαφάνειας και Ανθρωπίνων Δικαιωμάτων):</w:t>
      </w:r>
      <w:r>
        <w:rPr>
          <w:rFonts w:eastAsia="Times New Roman"/>
          <w:szCs w:val="24"/>
        </w:rPr>
        <w:t xml:space="preserve"> </w:t>
      </w:r>
      <w:r>
        <w:rPr>
          <w:rFonts w:eastAsia="Times New Roman"/>
          <w:szCs w:val="24"/>
        </w:rPr>
        <w:lastRenderedPageBreak/>
        <w:t>Κύριε Πρόεδρε, κυρίες και κύριοι, η Αξιωματική Αντιπολίτευση προτείνει να συγκροτηθεί Ειδική Κοινοβουλευτική Επιτροπή για τη διενέργεια προκαταρκτικής έρευνας, προκειμένου να διερευνηθεί τυχόν τέλεση της αξιόποινης πράξης απιστίας περί την υπηρεσία από το</w:t>
      </w:r>
      <w:r>
        <w:rPr>
          <w:rFonts w:eastAsia="Times New Roman"/>
          <w:szCs w:val="24"/>
        </w:rPr>
        <w:t xml:space="preserve">υς Υπουργούς Παναγιώτη </w:t>
      </w:r>
      <w:proofErr w:type="spellStart"/>
      <w:r>
        <w:rPr>
          <w:rFonts w:eastAsia="Times New Roman"/>
          <w:szCs w:val="24"/>
        </w:rPr>
        <w:t>Κουρουμπλή</w:t>
      </w:r>
      <w:proofErr w:type="spellEnd"/>
      <w:r>
        <w:rPr>
          <w:rFonts w:eastAsia="Times New Roman"/>
          <w:szCs w:val="24"/>
        </w:rPr>
        <w:t xml:space="preserve">, Ανδρέα Ξανθό και Παύλο </w:t>
      </w:r>
      <w:proofErr w:type="spellStart"/>
      <w:r>
        <w:rPr>
          <w:rFonts w:eastAsia="Times New Roman"/>
          <w:szCs w:val="24"/>
        </w:rPr>
        <w:t>Πολάκη</w:t>
      </w:r>
      <w:proofErr w:type="spellEnd"/>
      <w:r>
        <w:rPr>
          <w:rFonts w:eastAsia="Times New Roman"/>
          <w:szCs w:val="24"/>
        </w:rPr>
        <w:t xml:space="preserve">. </w:t>
      </w:r>
    </w:p>
    <w:p w14:paraId="52393509" w14:textId="77777777" w:rsidR="00246891" w:rsidRDefault="00DA5D45">
      <w:pPr>
        <w:spacing w:after="0" w:line="600" w:lineRule="auto"/>
        <w:ind w:firstLine="720"/>
        <w:jc w:val="both"/>
        <w:rPr>
          <w:rFonts w:eastAsia="Times New Roman"/>
          <w:szCs w:val="24"/>
        </w:rPr>
      </w:pPr>
      <w:r>
        <w:rPr>
          <w:rFonts w:eastAsia="Times New Roman"/>
          <w:szCs w:val="24"/>
        </w:rPr>
        <w:t>Η πρόταση αυτή -δεν μπορώ να πω- είναι καλογραμμένη και είναι προφανές ότι προέρχεται από ικανό νομικό με μεγάλη εμπειρία στον χώρο της δικαιοσύνης. Όμως νομικά είναι έωλη και λογικά εντελώ</w:t>
      </w:r>
      <w:r>
        <w:rPr>
          <w:rFonts w:eastAsia="Times New Roman"/>
          <w:szCs w:val="24"/>
        </w:rPr>
        <w:t xml:space="preserve">ς ανακόλουθη. Η πρόταση της Αξιωματικής Αντιπολίτευσης στηρίζεται αποκλειστικά στο με αριθμό πρωτοκόλλου 980/30-3-2017 εισερχόμενο έγγραφο στο γραφείο της </w:t>
      </w:r>
      <w:r>
        <w:rPr>
          <w:rFonts w:eastAsia="Times New Roman"/>
          <w:szCs w:val="24"/>
        </w:rPr>
        <w:t>ε</w:t>
      </w:r>
      <w:r>
        <w:rPr>
          <w:rFonts w:eastAsia="Times New Roman"/>
          <w:szCs w:val="24"/>
        </w:rPr>
        <w:t xml:space="preserve">ισαγγελίας </w:t>
      </w:r>
      <w:r>
        <w:rPr>
          <w:rFonts w:eastAsia="Times New Roman"/>
          <w:szCs w:val="24"/>
        </w:rPr>
        <w:t>ε</w:t>
      </w:r>
      <w:r>
        <w:rPr>
          <w:rFonts w:eastAsia="Times New Roman"/>
          <w:szCs w:val="24"/>
        </w:rPr>
        <w:t xml:space="preserve">γκλημάτων </w:t>
      </w:r>
      <w:r>
        <w:rPr>
          <w:rFonts w:eastAsia="Times New Roman"/>
          <w:szCs w:val="24"/>
        </w:rPr>
        <w:t>δ</w:t>
      </w:r>
      <w:r>
        <w:rPr>
          <w:rFonts w:eastAsia="Times New Roman"/>
          <w:szCs w:val="24"/>
        </w:rPr>
        <w:t xml:space="preserve">ιαφθοράς. </w:t>
      </w:r>
    </w:p>
    <w:p w14:paraId="5239350A" w14:textId="77777777" w:rsidR="00246891" w:rsidRDefault="00DA5D45">
      <w:pPr>
        <w:spacing w:after="0" w:line="600" w:lineRule="auto"/>
        <w:ind w:firstLine="720"/>
        <w:jc w:val="both"/>
        <w:rPr>
          <w:rFonts w:eastAsia="Times New Roman"/>
          <w:szCs w:val="24"/>
        </w:rPr>
      </w:pPr>
      <w:r>
        <w:rPr>
          <w:rFonts w:eastAsia="Times New Roman"/>
          <w:szCs w:val="24"/>
        </w:rPr>
        <w:lastRenderedPageBreak/>
        <w:t>Ας δούμε, λοιπόν, τι είναι το έγγραφο αυτό. Είναι μία και μοναδική</w:t>
      </w:r>
      <w:r>
        <w:rPr>
          <w:rFonts w:eastAsia="Times New Roman"/>
          <w:szCs w:val="24"/>
        </w:rPr>
        <w:t xml:space="preserve"> σελίδα από τις επτά χιλιάδες περίπου σελίδες της δικογραφίας που σχηματίστηκε για το σκάνδαλο της </w:t>
      </w:r>
      <w:r>
        <w:rPr>
          <w:rFonts w:eastAsia="Times New Roman" w:cs="Times New Roman"/>
          <w:szCs w:val="24"/>
        </w:rPr>
        <w:t xml:space="preserve">«NOVARTIS» </w:t>
      </w:r>
      <w:r>
        <w:rPr>
          <w:rFonts w:eastAsia="Times New Roman"/>
          <w:szCs w:val="24"/>
        </w:rPr>
        <w:t>και ήδη έχει διαβιβαστεί στη Βουλή. Σε αυτήν τη μία και μοναδική σελίδα από επτά χιλιάδες σελίδες αποτυπώνεται μια ανώνυμη καταγγελία γεμάτη ανακρ</w:t>
      </w:r>
      <w:r>
        <w:rPr>
          <w:rFonts w:eastAsia="Times New Roman"/>
          <w:szCs w:val="24"/>
        </w:rPr>
        <w:t>ίβειες…</w:t>
      </w:r>
    </w:p>
    <w:p w14:paraId="5239350B" w14:textId="77777777" w:rsidR="00246891" w:rsidRDefault="00DA5D45">
      <w:pPr>
        <w:spacing w:after="0" w:line="600" w:lineRule="auto"/>
        <w:ind w:firstLine="720"/>
        <w:jc w:val="both"/>
        <w:rPr>
          <w:rFonts w:eastAsia="Times New Roman"/>
          <w:szCs w:val="24"/>
        </w:rPr>
      </w:pPr>
      <w:r>
        <w:rPr>
          <w:rFonts w:eastAsia="Times New Roman"/>
          <w:b/>
          <w:szCs w:val="24"/>
        </w:rPr>
        <w:t>ΘΕΟΔΩΡΟΣ ΚΑΡΑΟΓΛΟΥ:</w:t>
      </w:r>
      <w:r>
        <w:rPr>
          <w:rFonts w:eastAsia="Times New Roman"/>
          <w:szCs w:val="24"/>
        </w:rPr>
        <w:t xml:space="preserve"> Τι σημασία έχει αυτό; Αν ήταν εκατό σελίδες, θα ήταν σημαντικό έγγραφο;</w:t>
      </w:r>
    </w:p>
    <w:p w14:paraId="5239350C"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 </w:t>
      </w:r>
    </w:p>
    <w:p w14:paraId="5239350D" w14:textId="77777777" w:rsidR="00246891" w:rsidRDefault="00DA5D45">
      <w:pPr>
        <w:spacing w:after="0" w:line="600" w:lineRule="auto"/>
        <w:ind w:firstLine="720"/>
        <w:jc w:val="both"/>
        <w:rPr>
          <w:rFonts w:eastAsia="Times New Roman"/>
          <w:szCs w:val="24"/>
        </w:rPr>
      </w:pPr>
      <w:r>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Το να μ</w:t>
      </w:r>
      <w:r>
        <w:rPr>
          <w:rFonts w:eastAsia="Times New Roman"/>
          <w:szCs w:val="24"/>
        </w:rPr>
        <w:t xml:space="preserve">ε διακόπτετε εγώ ως νέος στο Κοινοβούλιο –μεγάλος στην ηλικία- το εκλαμβάνω ως μάθημα δημοκρατικού ήθους. </w:t>
      </w:r>
    </w:p>
    <w:p w14:paraId="5239350E"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ΘΕΟΔΩΡΟΣ ΚΑΡΑΟΓΛΟΥ:</w:t>
      </w:r>
      <w:r>
        <w:rPr>
          <w:rFonts w:eastAsia="Times New Roman"/>
          <w:szCs w:val="24"/>
        </w:rPr>
        <w:t xml:space="preserve"> Κατ’ αρχάς, δεν είστε Βουλευτής. Όταν γίνετε Βουλευτής, μετά το συζητάμε. </w:t>
      </w:r>
    </w:p>
    <w:p w14:paraId="5239350F"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Τι συνέβη ξ</w:t>
      </w:r>
      <w:r>
        <w:rPr>
          <w:rFonts w:eastAsia="Times New Roman"/>
          <w:szCs w:val="24"/>
        </w:rPr>
        <w:t xml:space="preserve">αφνικά; </w:t>
      </w:r>
    </w:p>
    <w:p w14:paraId="52393510" w14:textId="77777777" w:rsidR="00246891" w:rsidRDefault="00DA5D45">
      <w:pPr>
        <w:spacing w:after="0" w:line="600" w:lineRule="auto"/>
        <w:ind w:firstLine="720"/>
        <w:jc w:val="both"/>
        <w:rPr>
          <w:rFonts w:eastAsia="Times New Roman"/>
          <w:szCs w:val="24"/>
        </w:rPr>
      </w:pPr>
      <w:r>
        <w:rPr>
          <w:rFonts w:eastAsia="Times New Roman"/>
          <w:szCs w:val="24"/>
        </w:rPr>
        <w:t>Παρακαλώ, συνεχίστε, κύριε Παπαγγελόπουλε.</w:t>
      </w:r>
    </w:p>
    <w:p w14:paraId="52393511" w14:textId="77777777" w:rsidR="00246891" w:rsidRDefault="00DA5D45">
      <w:pPr>
        <w:spacing w:after="0" w:line="600" w:lineRule="auto"/>
        <w:ind w:firstLine="720"/>
        <w:jc w:val="both"/>
        <w:rPr>
          <w:rFonts w:eastAsia="Times New Roman"/>
          <w:szCs w:val="24"/>
        </w:rPr>
      </w:pPr>
      <w:r>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Πρόκειται για μια ανώνυμη καταγγελία, γεμάτη ανακρίβειες, εντελώς αβάσιμη και με προφανέστατες στοχεύσε</w:t>
      </w:r>
      <w:r>
        <w:rPr>
          <w:rFonts w:eastAsia="Times New Roman"/>
          <w:szCs w:val="24"/>
        </w:rPr>
        <w:t xml:space="preserve">ις, όπως θα εκθέσω στη συνέχεια. </w:t>
      </w:r>
    </w:p>
    <w:p w14:paraId="52393512" w14:textId="77777777" w:rsidR="00246891" w:rsidRDefault="00DA5D45">
      <w:pPr>
        <w:spacing w:after="0" w:line="600" w:lineRule="auto"/>
        <w:ind w:firstLine="720"/>
        <w:jc w:val="both"/>
        <w:rPr>
          <w:rFonts w:eastAsia="Times New Roman"/>
          <w:szCs w:val="24"/>
        </w:rPr>
      </w:pPr>
      <w:r>
        <w:rPr>
          <w:rFonts w:eastAsia="Times New Roman"/>
          <w:szCs w:val="24"/>
        </w:rPr>
        <w:t xml:space="preserve">Ας δούμε, λοιπόν, επί τροχάδην την ανώνυμη καταγγελία του θαρραλέου συντάκτη της, ο οποίος δεν έχει καμμία σχέση με τους </w:t>
      </w:r>
      <w:r>
        <w:rPr>
          <w:rFonts w:eastAsia="Times New Roman"/>
          <w:szCs w:val="24"/>
        </w:rPr>
        <w:lastRenderedPageBreak/>
        <w:t>κουκουλοφόρους μάρτυρες, όπως αποκαλούν κάποιοι τους προστατευόμενους μάρτυρες, υπερτερεί σε αξιοπιστ</w:t>
      </w:r>
      <w:r>
        <w:rPr>
          <w:rFonts w:eastAsia="Times New Roman"/>
          <w:szCs w:val="24"/>
        </w:rPr>
        <w:t>ία από τους προστατευόμενους κουκουλοφόρους μάρτυρες και ως εκ τούτου πρέπει να τον λάβουμε σοβαρά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w:t>
      </w:r>
    </w:p>
    <w:p w14:paraId="52393513" w14:textId="77777777" w:rsidR="00246891" w:rsidRDefault="00DA5D45">
      <w:pPr>
        <w:spacing w:after="0" w:line="600" w:lineRule="auto"/>
        <w:ind w:firstLine="720"/>
        <w:jc w:val="both"/>
        <w:rPr>
          <w:rFonts w:eastAsia="Times New Roman"/>
          <w:szCs w:val="24"/>
        </w:rPr>
      </w:pPr>
      <w:r>
        <w:rPr>
          <w:rFonts w:eastAsia="Times New Roman"/>
          <w:szCs w:val="24"/>
        </w:rPr>
        <w:t xml:space="preserve">Κατ’ αρχάς, ο συντάκτης της ανώνυμης καταγγελίας ζητά από την </w:t>
      </w:r>
      <w:r>
        <w:rPr>
          <w:rFonts w:eastAsia="Times New Roman"/>
          <w:szCs w:val="24"/>
        </w:rPr>
        <w:t>ε</w:t>
      </w:r>
      <w:r>
        <w:rPr>
          <w:rFonts w:eastAsia="Times New Roman"/>
          <w:szCs w:val="24"/>
        </w:rPr>
        <w:t xml:space="preserve">ισαγγελέα, στο τεράστιο σκάνδαλο της </w:t>
      </w:r>
      <w:r>
        <w:rPr>
          <w:rFonts w:eastAsia="Times New Roman" w:cs="Times New Roman"/>
          <w:szCs w:val="24"/>
        </w:rPr>
        <w:t>«NOVARTIS»</w:t>
      </w:r>
      <w:r>
        <w:rPr>
          <w:rFonts w:eastAsia="Times New Roman"/>
          <w:szCs w:val="24"/>
        </w:rPr>
        <w:t>, το οποίο συγκλονίζει την Ελλάδ</w:t>
      </w:r>
      <w:r>
        <w:rPr>
          <w:rFonts w:eastAsia="Times New Roman"/>
          <w:szCs w:val="24"/>
        </w:rPr>
        <w:t xml:space="preserve">α -όπως αναφέρει ο ίδιος αυτολεξεί- να προσθέσει και την παράμετρο ότι το ίδιο κάνουν όλες οι εταιρείες. Οπότε η εστίαση σε μία εταιρεία και μόνο δεν πρόκειται να ωφελήσει τη δημόσια υγεία. </w:t>
      </w:r>
    </w:p>
    <w:p w14:paraId="52393514" w14:textId="77777777" w:rsidR="00246891" w:rsidRDefault="00DA5D45">
      <w:pPr>
        <w:spacing w:after="0" w:line="600" w:lineRule="auto"/>
        <w:ind w:firstLine="720"/>
        <w:jc w:val="both"/>
        <w:rPr>
          <w:rFonts w:eastAsia="Times New Roman"/>
          <w:szCs w:val="24"/>
        </w:rPr>
      </w:pPr>
      <w:r>
        <w:rPr>
          <w:rFonts w:eastAsia="Times New Roman"/>
          <w:szCs w:val="24"/>
        </w:rPr>
        <w:t>Είναι προφανές ότι ο θαρραλέος ανώνυμος συντάκτης, που αναλαμβάνε</w:t>
      </w:r>
      <w:r>
        <w:rPr>
          <w:rFonts w:eastAsia="Times New Roman"/>
          <w:szCs w:val="24"/>
        </w:rPr>
        <w:t xml:space="preserve">ι πλήρως τις ευθύνες των καταγγελιών του, πετάει τη </w:t>
      </w:r>
      <w:r>
        <w:rPr>
          <w:rFonts w:eastAsia="Times New Roman"/>
          <w:szCs w:val="24"/>
        </w:rPr>
        <w:lastRenderedPageBreak/>
        <w:t xml:space="preserve">μπάλα στην εξέδρα και προσπαθεί να αποπροσανατολίσει την εισαγγελική έρευνα εμπλέκοντας κι άλλες εταιρείες, ώστε δια της διαχύσεως των ευθυνών να περιορίσει κατά το δυνατόν τις ευθύνες της </w:t>
      </w:r>
      <w:r>
        <w:rPr>
          <w:rFonts w:eastAsia="Times New Roman" w:cs="Times New Roman"/>
          <w:szCs w:val="24"/>
        </w:rPr>
        <w:t>«NOVARTIS»</w:t>
      </w:r>
      <w:r>
        <w:rPr>
          <w:rFonts w:eastAsia="Times New Roman"/>
          <w:szCs w:val="24"/>
        </w:rPr>
        <w:t xml:space="preserve">. </w:t>
      </w:r>
    </w:p>
    <w:p w14:paraId="52393515" w14:textId="77777777" w:rsidR="00246891" w:rsidRDefault="00DA5D45">
      <w:pPr>
        <w:spacing w:after="0" w:line="600" w:lineRule="auto"/>
        <w:ind w:firstLine="720"/>
        <w:jc w:val="both"/>
        <w:rPr>
          <w:rFonts w:eastAsia="Times New Roman"/>
          <w:szCs w:val="24"/>
        </w:rPr>
      </w:pPr>
      <w:r>
        <w:rPr>
          <w:rFonts w:eastAsia="Times New Roman"/>
          <w:szCs w:val="24"/>
        </w:rPr>
        <w:t>Στ</w:t>
      </w:r>
      <w:r>
        <w:rPr>
          <w:rFonts w:eastAsia="Times New Roman"/>
          <w:szCs w:val="24"/>
        </w:rPr>
        <w:t xml:space="preserve">ο σημείο αυτό πρέπει να επισημανθεί ότι στη συνέχεια της ανώνυμης καταγγελίας καταγγέλλονται εντελώς αόριστα ελληνικές παραγωγικές φαρμακοβιομηχανίες και υιοθετείται πλήρως το αίτημα των πολυεθνικών εταιρειών στον χώρο του φαρμάκου για αύξηση του μεριδίου </w:t>
      </w:r>
      <w:r>
        <w:rPr>
          <w:rFonts w:eastAsia="Times New Roman"/>
          <w:szCs w:val="24"/>
        </w:rPr>
        <w:t xml:space="preserve">τους στην ελληνική αγορά, σε βάρος των ελληνικών εταιρειών. Ικανοποίηση, όμως, του αιτήματος αυτού θα έχει ως συνέπεια αρχικά τη συρρίκνωση των ελληνικών φαρμακοβιομηχανιών και την εξαφάνισή τους τελικά με καταστροφικές συνέπειες για </w:t>
      </w:r>
      <w:r>
        <w:rPr>
          <w:rFonts w:eastAsia="Times New Roman"/>
          <w:szCs w:val="24"/>
        </w:rPr>
        <w:lastRenderedPageBreak/>
        <w:t>τους ασθενείς, το σύστ</w:t>
      </w:r>
      <w:r>
        <w:rPr>
          <w:rFonts w:eastAsia="Times New Roman"/>
          <w:szCs w:val="24"/>
        </w:rPr>
        <w:t xml:space="preserve">ημα υγείας της πατρίδας μας και την ελληνική οικονομία. </w:t>
      </w:r>
    </w:p>
    <w:p w14:paraId="52393516" w14:textId="77777777" w:rsidR="00246891" w:rsidRDefault="00DA5D45">
      <w:pPr>
        <w:spacing w:after="0" w:line="600" w:lineRule="auto"/>
        <w:ind w:firstLine="720"/>
        <w:jc w:val="both"/>
        <w:rPr>
          <w:rFonts w:eastAsia="Times New Roman"/>
          <w:szCs w:val="24"/>
        </w:rPr>
      </w:pPr>
      <w:r>
        <w:rPr>
          <w:rFonts w:eastAsia="Times New Roman"/>
          <w:szCs w:val="24"/>
        </w:rPr>
        <w:t xml:space="preserve">Αναρωτιέμαι αν η Νέα Δημοκρατία συμφωνεί και σε αυτό το σημείο της ανώνυμης καταγγελίας που υιοθέτησε και στοιχίζεται πίσω από τα πολυεθνικά συμφέροντα. </w:t>
      </w:r>
    </w:p>
    <w:p w14:paraId="52393517" w14:textId="77777777" w:rsidR="00246891" w:rsidRDefault="00DA5D45">
      <w:pPr>
        <w:spacing w:after="0" w:line="600" w:lineRule="auto"/>
        <w:ind w:firstLine="720"/>
        <w:jc w:val="both"/>
        <w:rPr>
          <w:rFonts w:eastAsia="Times New Roman"/>
          <w:szCs w:val="24"/>
        </w:rPr>
      </w:pPr>
      <w:r>
        <w:rPr>
          <w:rFonts w:eastAsia="Times New Roman"/>
          <w:szCs w:val="24"/>
        </w:rPr>
        <w:t>Ας δούμε, όμως, και δύο άλλα σημεία της ανώνυ</w:t>
      </w:r>
      <w:r>
        <w:rPr>
          <w:rFonts w:eastAsia="Times New Roman"/>
          <w:szCs w:val="24"/>
        </w:rPr>
        <w:t>μης καταγγελίας ενδεικτικά όχι μόνο του αβάσιμου, αλλά και της γελοιότητας των καταγγελλομένων σε αυτήν την ανώνυμη καταγγελία.</w:t>
      </w:r>
    </w:p>
    <w:p w14:paraId="52393518" w14:textId="77777777" w:rsidR="00246891" w:rsidRDefault="00DA5D45">
      <w:pPr>
        <w:spacing w:after="0" w:line="600" w:lineRule="auto"/>
        <w:ind w:firstLine="720"/>
        <w:jc w:val="both"/>
        <w:rPr>
          <w:rFonts w:eastAsia="Times New Roman"/>
          <w:szCs w:val="24"/>
        </w:rPr>
      </w:pPr>
      <w:r>
        <w:rPr>
          <w:rFonts w:eastAsia="Times New Roman"/>
          <w:szCs w:val="24"/>
        </w:rPr>
        <w:t xml:space="preserve">Πρώτον, αναφέρεται στον Παναγιώτη </w:t>
      </w:r>
      <w:proofErr w:type="spellStart"/>
      <w:r>
        <w:rPr>
          <w:rFonts w:eastAsia="Times New Roman"/>
          <w:szCs w:val="24"/>
        </w:rPr>
        <w:t>Κουρουμπλή</w:t>
      </w:r>
      <w:proofErr w:type="spellEnd"/>
      <w:r>
        <w:rPr>
          <w:rFonts w:eastAsia="Times New Roman"/>
          <w:szCs w:val="24"/>
        </w:rPr>
        <w:t xml:space="preserve"> και σε ενέργειες ή παραλείψεις του για χρονική περίοδο που δεν ήταν Υπουργός Υγείας</w:t>
      </w:r>
      <w:r>
        <w:rPr>
          <w:rFonts w:eastAsia="Times New Roman"/>
          <w:szCs w:val="24"/>
        </w:rPr>
        <w:t>.</w:t>
      </w:r>
    </w:p>
    <w:p w14:paraId="52393519"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Δεύτερον, αναφέρεται στο φάρμακο </w:t>
      </w:r>
      <w:proofErr w:type="spellStart"/>
      <w:r>
        <w:rPr>
          <w:rFonts w:eastAsia="Times New Roman"/>
          <w:szCs w:val="24"/>
          <w:lang w:val="en-US"/>
        </w:rPr>
        <w:t>Elatofen</w:t>
      </w:r>
      <w:proofErr w:type="spellEnd"/>
      <w:r>
        <w:rPr>
          <w:rFonts w:eastAsia="Times New Roman"/>
          <w:szCs w:val="24"/>
        </w:rPr>
        <w:t xml:space="preserve">, που το καταγγέλλει ως σκανδαλώδη εύνοια υπέρ ελληνικής φαρμακοβιομηχανίας, το οποίο όμως δεν κυκλοφόρησε ποτέ στην Ελλάδα. </w:t>
      </w:r>
    </w:p>
    <w:p w14:paraId="5239351A" w14:textId="77777777" w:rsidR="00246891" w:rsidRDefault="00DA5D45">
      <w:pPr>
        <w:spacing w:after="0" w:line="600" w:lineRule="auto"/>
        <w:ind w:firstLine="720"/>
        <w:jc w:val="both"/>
        <w:rPr>
          <w:rFonts w:eastAsia="Times New Roman"/>
          <w:szCs w:val="24"/>
        </w:rPr>
      </w:pPr>
      <w:r>
        <w:rPr>
          <w:rFonts w:eastAsia="Times New Roman"/>
          <w:szCs w:val="24"/>
        </w:rPr>
        <w:t>Γι’ αυτήν, λοιπόν, την εντελώς αβάσιμη στην ουσία της, σύμφωνα με το άρθρο 43 του Κώδικ</w:t>
      </w:r>
      <w:r>
        <w:rPr>
          <w:rFonts w:eastAsia="Times New Roman"/>
          <w:szCs w:val="24"/>
        </w:rPr>
        <w:t>α Ποινικής Δικονομίας και παντελώς γελοία σύμφωνα με τους κανόνες της κοινής λογικής ανώνυμη καταγγελία, πρέπει να συγκροτηθεί Ειδική Κοινοβουλευτική Επιτροπή για τη διενέργεια προκαταρτικής έρευνας;</w:t>
      </w:r>
    </w:p>
    <w:p w14:paraId="5239351B" w14:textId="77777777" w:rsidR="00246891" w:rsidRDefault="00DA5D45">
      <w:pPr>
        <w:spacing w:after="0" w:line="600" w:lineRule="auto"/>
        <w:ind w:firstLine="720"/>
        <w:jc w:val="both"/>
        <w:rPr>
          <w:rFonts w:eastAsia="Times New Roman"/>
          <w:szCs w:val="24"/>
        </w:rPr>
      </w:pPr>
      <w:r>
        <w:rPr>
          <w:rFonts w:eastAsia="Times New Roman"/>
          <w:szCs w:val="24"/>
        </w:rPr>
        <w:t>Κυρίες και κύριοι, για την υπόθεσης της «</w:t>
      </w:r>
      <w:r>
        <w:rPr>
          <w:rFonts w:eastAsia="Times New Roman"/>
          <w:szCs w:val="24"/>
          <w:lang w:val="en-US"/>
        </w:rPr>
        <w:t>NOVARTIS</w:t>
      </w:r>
      <w:r>
        <w:rPr>
          <w:rFonts w:eastAsia="Times New Roman"/>
          <w:szCs w:val="24"/>
        </w:rPr>
        <w:t>» καταβ</w:t>
      </w:r>
      <w:r>
        <w:rPr>
          <w:rFonts w:eastAsia="Times New Roman"/>
          <w:szCs w:val="24"/>
        </w:rPr>
        <w:t xml:space="preserve">λήθηκαν, καταβάλλονται και θα καταβληθούν απεγνωσμένες, αλλά -πιστέψτε με- ανεπιτυχείς προσπάθειες, να εμφανιστεί ως σκευωρία ένα σκάνδαλο. Δεν πρόκειται να επαναλάβω όσα είπα ενώπιον σας πριν λίγες μέρες και να θέσω και πάλι τα ερωτήματα </w:t>
      </w:r>
      <w:r>
        <w:rPr>
          <w:rFonts w:eastAsia="Times New Roman"/>
          <w:szCs w:val="24"/>
        </w:rPr>
        <w:lastRenderedPageBreak/>
        <w:t xml:space="preserve">που αποδεικνύουν </w:t>
      </w:r>
      <w:r>
        <w:rPr>
          <w:rFonts w:eastAsia="Times New Roman"/>
          <w:szCs w:val="24"/>
        </w:rPr>
        <w:t xml:space="preserve">την αστειότητα των ισχυρισμών περί δήθεν σκευωρίας. Έτσι και αλλιώς, ουσιαστικές απαντήσεις δεν θα δοθούν, απλώς κάποιοι πανικόβλητοι θα επιδοθούν σε υλακές, ύβρεις, απειλές, γραφικούς </w:t>
      </w:r>
      <w:proofErr w:type="spellStart"/>
      <w:r>
        <w:rPr>
          <w:rFonts w:eastAsia="Times New Roman"/>
          <w:szCs w:val="24"/>
        </w:rPr>
        <w:t>κουτσαβακισμούς</w:t>
      </w:r>
      <w:proofErr w:type="spellEnd"/>
      <w:r>
        <w:rPr>
          <w:rFonts w:eastAsia="Times New Roman"/>
          <w:szCs w:val="24"/>
        </w:rPr>
        <w:t xml:space="preserve"> και έξαλλα παραληρήματα. Εν μέρει τους καταλαβαίνω. Ο π</w:t>
      </w:r>
      <w:r>
        <w:rPr>
          <w:rFonts w:eastAsia="Times New Roman"/>
          <w:szCs w:val="24"/>
        </w:rPr>
        <w:t>ανικός πάντα είναι πολύ κακός σύμβουλος.</w:t>
      </w:r>
    </w:p>
    <w:p w14:paraId="5239351C" w14:textId="77777777" w:rsidR="00246891" w:rsidRDefault="00DA5D45">
      <w:pPr>
        <w:spacing w:after="0" w:line="600" w:lineRule="auto"/>
        <w:ind w:firstLine="720"/>
        <w:jc w:val="both"/>
        <w:rPr>
          <w:rFonts w:eastAsia="Times New Roman"/>
          <w:szCs w:val="24"/>
        </w:rPr>
      </w:pPr>
      <w:r>
        <w:rPr>
          <w:rFonts w:eastAsia="Times New Roman"/>
          <w:szCs w:val="24"/>
        </w:rPr>
        <w:t xml:space="preserve">Θέλω, όμως, να επισημάνω ότι οι απειλές, οι εκβιασμοί και η τρομοκρατία μπορεί να φοβίσουν, μπορεί και όχι. Η αλητεία, όμως, </w:t>
      </w:r>
      <w:proofErr w:type="spellStart"/>
      <w:r>
        <w:rPr>
          <w:rFonts w:eastAsia="Times New Roman"/>
          <w:szCs w:val="24"/>
        </w:rPr>
        <w:t>στοχοποίησης</w:t>
      </w:r>
      <w:proofErr w:type="spellEnd"/>
      <w:r>
        <w:rPr>
          <w:rFonts w:eastAsia="Times New Roman"/>
          <w:szCs w:val="24"/>
        </w:rPr>
        <w:t xml:space="preserve"> αθώων και άσχετων προσώπων προκαλεί μόνο αηδία, αναγούλα και ό,τι προέρχεται </w:t>
      </w:r>
      <w:r>
        <w:rPr>
          <w:rFonts w:eastAsia="Times New Roman"/>
          <w:szCs w:val="24"/>
        </w:rPr>
        <w:t>από αυτές.</w:t>
      </w:r>
    </w:p>
    <w:p w14:paraId="5239351D" w14:textId="77777777" w:rsidR="00246891" w:rsidRDefault="00DA5D45">
      <w:pPr>
        <w:spacing w:after="0" w:line="600" w:lineRule="auto"/>
        <w:ind w:firstLine="720"/>
        <w:jc w:val="both"/>
        <w:rPr>
          <w:rFonts w:eastAsia="Times New Roman"/>
          <w:szCs w:val="24"/>
        </w:rPr>
      </w:pPr>
      <w:r>
        <w:rPr>
          <w:rFonts w:eastAsia="Times New Roman"/>
          <w:szCs w:val="24"/>
        </w:rPr>
        <w:t xml:space="preserve">Ας αναρωτηθεί, λοιπόν, κάθε νοήμων Έλληνας πολίτης τα ακόλουθα: </w:t>
      </w:r>
    </w:p>
    <w:p w14:paraId="5239351E"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Μια δικογραφία επτά χιλιάδων σελίδων περίπου με τρεις προστατευόμενους μάρτυρες στην Ελλάδα, οι καταθέσεις των οποίων ελήφθησαν σύμφωνα με την ισχύουσα νομοθεσία η οποία προϋπήρχε </w:t>
      </w:r>
      <w:r>
        <w:rPr>
          <w:rFonts w:eastAsia="Times New Roman"/>
          <w:szCs w:val="24"/>
        </w:rPr>
        <w:t xml:space="preserve">της σημερινής Κυβέρνησης, με άλλους τρεις προστατευόμενους μάρτυρες του </w:t>
      </w:r>
      <w:r>
        <w:rPr>
          <w:rFonts w:eastAsia="Times New Roman"/>
          <w:szCs w:val="24"/>
          <w:lang w:val="en-US"/>
        </w:rPr>
        <w:t>FBI</w:t>
      </w:r>
      <w:r>
        <w:rPr>
          <w:rFonts w:eastAsia="Times New Roman"/>
          <w:szCs w:val="24"/>
        </w:rPr>
        <w:t xml:space="preserve"> στην Αμερική είναι σκευωρία; </w:t>
      </w:r>
    </w:p>
    <w:p w14:paraId="5239351F" w14:textId="77777777" w:rsidR="00246891" w:rsidRDefault="00DA5D45">
      <w:pPr>
        <w:spacing w:after="0" w:line="600" w:lineRule="auto"/>
        <w:ind w:firstLine="720"/>
        <w:jc w:val="both"/>
        <w:rPr>
          <w:rFonts w:eastAsia="Times New Roman"/>
          <w:szCs w:val="24"/>
        </w:rPr>
      </w:pPr>
      <w:r>
        <w:rPr>
          <w:rFonts w:eastAsia="Times New Roman"/>
          <w:szCs w:val="24"/>
        </w:rPr>
        <w:t xml:space="preserve">Μια δικογραφία με σημαντικά ευρήματα από τις έρευνες τόσο στην Ελλάδα όσο και στις Ηνωμένες Πολιτείες από το </w:t>
      </w:r>
      <w:r>
        <w:rPr>
          <w:rFonts w:eastAsia="Times New Roman"/>
          <w:szCs w:val="24"/>
          <w:lang w:val="en-US"/>
        </w:rPr>
        <w:t>FBI</w:t>
      </w:r>
      <w:r>
        <w:rPr>
          <w:rFonts w:eastAsia="Times New Roman"/>
          <w:szCs w:val="24"/>
        </w:rPr>
        <w:t xml:space="preserve"> είναι σκευωρία; </w:t>
      </w:r>
    </w:p>
    <w:p w14:paraId="52393520" w14:textId="77777777" w:rsidR="00246891" w:rsidRDefault="00DA5D45">
      <w:pPr>
        <w:spacing w:after="0" w:line="600" w:lineRule="auto"/>
        <w:ind w:firstLine="720"/>
        <w:jc w:val="both"/>
        <w:rPr>
          <w:rFonts w:eastAsia="Times New Roman"/>
          <w:szCs w:val="24"/>
        </w:rPr>
      </w:pPr>
      <w:r>
        <w:rPr>
          <w:rFonts w:eastAsia="Times New Roman"/>
          <w:szCs w:val="24"/>
        </w:rPr>
        <w:t>Είναι σκευωρία μια έ</w:t>
      </w:r>
      <w:r>
        <w:rPr>
          <w:rFonts w:eastAsia="Times New Roman"/>
          <w:szCs w:val="24"/>
        </w:rPr>
        <w:t>ρευνα η οποία ολοκληρώθηκε μεν από τη σημερινή εισαγγελέα κατά της διαφθοράς, αλλά ξεκίνησε από άλλην εισαγγελέα, την προηγούμενη εισαγγελέα κατά της διαφθοράς; Η προηγούμενη, μάλιστα, εισαγγελέας σε ανύποπτο χρόνο, πριν ένα έτος, είχε δηλώσει -αυτολεξεί π</w:t>
      </w:r>
      <w:r>
        <w:rPr>
          <w:rFonts w:eastAsia="Times New Roman"/>
          <w:szCs w:val="24"/>
        </w:rPr>
        <w:t xml:space="preserve">άλι επαναλαμβάνω- ότι η υπόθεση </w:t>
      </w:r>
      <w:r>
        <w:rPr>
          <w:rFonts w:eastAsia="Times New Roman"/>
          <w:szCs w:val="24"/>
        </w:rPr>
        <w:lastRenderedPageBreak/>
        <w:t>«</w:t>
      </w:r>
      <w:r>
        <w:rPr>
          <w:rFonts w:eastAsia="Times New Roman"/>
          <w:szCs w:val="24"/>
          <w:lang w:val="en-US"/>
        </w:rPr>
        <w:t>NOVARTIS</w:t>
      </w:r>
      <w:r>
        <w:rPr>
          <w:rFonts w:eastAsia="Times New Roman"/>
          <w:szCs w:val="24"/>
        </w:rPr>
        <w:t>» είναι η κορωνίδα της διαφθοράς στην Ελλάδα, εμπλέκονται στην υπόθεση κατά πάσα πιθανότητα πολιτικά πρόσωπα και ήδη είχαν εντοπιστεί μίζες 28 εκατομμυρίων ευρώ.</w:t>
      </w:r>
    </w:p>
    <w:p w14:paraId="52393521" w14:textId="77777777" w:rsidR="00246891" w:rsidRDefault="00DA5D45">
      <w:pPr>
        <w:spacing w:after="0" w:line="600" w:lineRule="auto"/>
        <w:ind w:firstLine="720"/>
        <w:jc w:val="both"/>
        <w:rPr>
          <w:rFonts w:eastAsia="Times New Roman"/>
          <w:szCs w:val="24"/>
        </w:rPr>
      </w:pPr>
      <w:r>
        <w:rPr>
          <w:rFonts w:eastAsia="Times New Roman"/>
          <w:szCs w:val="24"/>
        </w:rPr>
        <w:t xml:space="preserve">Πώς είναι όμως, δυνατόν, ολόκληρη η ογκώδης </w:t>
      </w:r>
      <w:r>
        <w:rPr>
          <w:rFonts w:eastAsia="Times New Roman"/>
          <w:szCs w:val="24"/>
        </w:rPr>
        <w:t>δικογραφία των επτά χιλιάδων σελίδων να είναι προϊόν σκευωρίας πλην μιας και μόνης σελίδας, μιας και μόνης σελίδας ανώνυμης, αβάσιμης και γεμάτης ανακρίβειες καταγγελίας;</w:t>
      </w:r>
    </w:p>
    <w:p w14:paraId="52393522" w14:textId="77777777" w:rsidR="00246891" w:rsidRDefault="00DA5D45">
      <w:pPr>
        <w:spacing w:after="0" w:line="600" w:lineRule="auto"/>
        <w:ind w:firstLine="720"/>
        <w:jc w:val="both"/>
        <w:rPr>
          <w:rFonts w:eastAsia="Times New Roman"/>
          <w:szCs w:val="24"/>
        </w:rPr>
      </w:pPr>
      <w:r>
        <w:rPr>
          <w:rFonts w:eastAsia="Times New Roman"/>
          <w:szCs w:val="24"/>
        </w:rPr>
        <w:t>Επίσης, πώς είναι δυνατόν αυτή η ανώνυμη καταγγελία με τα προαναφερόμενα χαρακτηριστι</w:t>
      </w:r>
      <w:r>
        <w:rPr>
          <w:rFonts w:eastAsia="Times New Roman"/>
          <w:szCs w:val="24"/>
        </w:rPr>
        <w:t>κά να θεωρηθεί σοβαρό στοιχείο ικανό να δικαιολογήσει τη συγκρότηση της προτεινόμενης Ειδικής Κοινοβουλευτικής Επιτροπής;</w:t>
      </w:r>
    </w:p>
    <w:p w14:paraId="52393523" w14:textId="77777777" w:rsidR="00246891" w:rsidRDefault="00DA5D45">
      <w:pPr>
        <w:spacing w:after="0" w:line="600" w:lineRule="auto"/>
        <w:ind w:firstLine="720"/>
        <w:jc w:val="both"/>
        <w:rPr>
          <w:rFonts w:eastAsia="Times New Roman"/>
          <w:szCs w:val="24"/>
        </w:rPr>
      </w:pPr>
      <w:r>
        <w:rPr>
          <w:rFonts w:eastAsia="Times New Roman"/>
          <w:szCs w:val="24"/>
        </w:rPr>
        <w:lastRenderedPageBreak/>
        <w:t>Τέλος, πώς είναι δυνατόν κάποιοι μέχρι πρότινος να απειλούν τους ανώνυμους κουκουλοφόρους, δηλαδή τους προστατευόμενους μάρτυρες για α</w:t>
      </w:r>
      <w:r>
        <w:rPr>
          <w:rFonts w:eastAsia="Times New Roman"/>
          <w:szCs w:val="24"/>
        </w:rPr>
        <w:t>υτά που θα υποστούν -επαναλαμβάνω τα λόγια τους- εάν εμείνουν στις καταθέσεις τους και τώρα να υιοθετούν αβασάνιστα την αβάσιμη, γεμάτη ανακρίβειες, ανώνυμη καταγγελία;</w:t>
      </w:r>
    </w:p>
    <w:p w14:paraId="52393524" w14:textId="77777777" w:rsidR="00246891" w:rsidRDefault="00DA5D45">
      <w:pPr>
        <w:spacing w:after="0" w:line="600" w:lineRule="auto"/>
        <w:ind w:firstLine="720"/>
        <w:jc w:val="both"/>
        <w:rPr>
          <w:rFonts w:eastAsia="Times New Roman"/>
          <w:szCs w:val="24"/>
        </w:rPr>
      </w:pPr>
      <w:r>
        <w:rPr>
          <w:rFonts w:eastAsia="Times New Roman"/>
          <w:szCs w:val="24"/>
        </w:rPr>
        <w:t xml:space="preserve">Τι γνώμη έχουν, άραγε, για την ανώνυμη καταγγελία της μιας σελίδας όσοι δημόσια </w:t>
      </w:r>
      <w:r>
        <w:rPr>
          <w:rFonts w:eastAsia="Times New Roman"/>
          <w:szCs w:val="24"/>
        </w:rPr>
        <w:t>λοιδόρησαν τους εισαγγελείς κατά της διαφθοράς που δέχτηκαν να πάρουν καταθέσεις από ανθρώπους που ζήτησαν να προστατευθεί η ανωνυμία τους, σύμφωνα με την ισχύουσα νομοθεσία;</w:t>
      </w:r>
    </w:p>
    <w:p w14:paraId="52393525" w14:textId="77777777" w:rsidR="00246891" w:rsidRDefault="00DA5D45">
      <w:pPr>
        <w:spacing w:after="0" w:line="600" w:lineRule="auto"/>
        <w:ind w:firstLine="720"/>
        <w:jc w:val="center"/>
        <w:rPr>
          <w:rFonts w:eastAsia="Times New Roman"/>
          <w:szCs w:val="24"/>
        </w:rPr>
      </w:pPr>
      <w:r>
        <w:rPr>
          <w:rFonts w:eastAsia="Times New Roman"/>
          <w:szCs w:val="24"/>
        </w:rPr>
        <w:t>(Θόρυβος στην Αίθουσα)</w:t>
      </w:r>
    </w:p>
    <w:p w14:paraId="52393526" w14:textId="77777777" w:rsidR="00246891" w:rsidRDefault="00DA5D45">
      <w:pPr>
        <w:spacing w:after="0" w:line="600" w:lineRule="auto"/>
        <w:ind w:firstLine="720"/>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Σας παρακαλώ, κάντε ησυχία.</w:t>
      </w:r>
    </w:p>
    <w:p w14:paraId="52393527"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szCs w:val="24"/>
        </w:rPr>
        <w:t xml:space="preserve"> Τι έχουν να πουν για την ανώνυμη, αβάσιμη και ανακριβή καταγγελία αυτοί που εναγωνίως αναζητούν κάθε τυπική παρατυπία που θα οδηγούσε τις καταθέσεις των </w:t>
      </w:r>
      <w:proofErr w:type="spellStart"/>
      <w:r>
        <w:rPr>
          <w:rFonts w:eastAsia="Times New Roman"/>
          <w:szCs w:val="24"/>
        </w:rPr>
        <w:t>πρ</w:t>
      </w:r>
      <w:r>
        <w:rPr>
          <w:rFonts w:eastAsia="Times New Roman"/>
          <w:szCs w:val="24"/>
        </w:rPr>
        <w:t>οστατευομένων</w:t>
      </w:r>
      <w:proofErr w:type="spellEnd"/>
      <w:r>
        <w:rPr>
          <w:rFonts w:eastAsia="Times New Roman"/>
          <w:szCs w:val="24"/>
        </w:rPr>
        <w:t xml:space="preserve"> μαρτύρων σε ακυρότητα;</w:t>
      </w:r>
    </w:p>
    <w:p w14:paraId="5239352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κατανοώ πλήρως τη δυσχερή θέση κάποιων. Κατανοώ επίσης τη </w:t>
      </w:r>
      <w:proofErr w:type="spellStart"/>
      <w:r>
        <w:rPr>
          <w:rFonts w:eastAsia="Times New Roman" w:cs="Times New Roman"/>
          <w:szCs w:val="24"/>
        </w:rPr>
        <w:t>συστράτευση</w:t>
      </w:r>
      <w:proofErr w:type="spellEnd"/>
      <w:r>
        <w:rPr>
          <w:rFonts w:eastAsia="Times New Roman" w:cs="Times New Roman"/>
          <w:szCs w:val="24"/>
        </w:rPr>
        <w:t xml:space="preserve"> μαζί τους μέρους του συστημικού έντυπου και ηλεκτρονικού Τύπου. Οι λόγοι της </w:t>
      </w:r>
      <w:proofErr w:type="spellStart"/>
      <w:r>
        <w:rPr>
          <w:rFonts w:eastAsia="Times New Roman" w:cs="Times New Roman"/>
          <w:szCs w:val="24"/>
        </w:rPr>
        <w:t>συστράτευσης</w:t>
      </w:r>
      <w:proofErr w:type="spellEnd"/>
      <w:r>
        <w:rPr>
          <w:rFonts w:eastAsia="Times New Roman" w:cs="Times New Roman"/>
          <w:szCs w:val="24"/>
        </w:rPr>
        <w:t xml:space="preserve"> βέβαια ποικίλλουν. Σε άλλους υπάρχει ιδε</w:t>
      </w:r>
      <w:r>
        <w:rPr>
          <w:rFonts w:eastAsia="Times New Roman" w:cs="Times New Roman"/>
          <w:szCs w:val="24"/>
        </w:rPr>
        <w:t xml:space="preserve">οληπτική εμμονή κατά της σημερινής Κυβέρνησης. Δεν μπορούν να χωνέψουν ότι έγινε Κυβέρνηση, δεν μπορούν να χωνέψουν ότι δεν αποτέλεσε «παρένθεση», όπως ήλπιζαν και εύχονταν, παρ’ όλες τις αντιξοότητες και </w:t>
      </w:r>
      <w:r>
        <w:rPr>
          <w:rFonts w:eastAsia="Times New Roman" w:cs="Times New Roman"/>
          <w:szCs w:val="24"/>
        </w:rPr>
        <w:lastRenderedPageBreak/>
        <w:t>τον βρώμικο πόλεμο που δέχθηκε και δέχεται η Κυβέρν</w:t>
      </w:r>
      <w:r>
        <w:rPr>
          <w:rFonts w:eastAsia="Times New Roman" w:cs="Times New Roman"/>
          <w:szCs w:val="24"/>
        </w:rPr>
        <w:t xml:space="preserve">ηση. Τέλος, δεν μπορούν να χωνέψουν ότι θα παραμείνει Κυβέρνηση για πολύ καιρό ακόμα και θα είναι αυτή που θα απαλλάξει την Ελλάδα από τα δεσμά που άλλοι της επέβαλαν και μερικοί προσπαθούν ακόμα και τώρα, δυστυχώς, να τα διατηρήσουν. </w:t>
      </w:r>
    </w:p>
    <w:p w14:paraId="5239352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Άλλοι πάλι από τους </w:t>
      </w:r>
      <w:r>
        <w:rPr>
          <w:rFonts w:eastAsia="Times New Roman" w:cs="Times New Roman"/>
          <w:szCs w:val="24"/>
        </w:rPr>
        <w:t xml:space="preserve">εκπροσώπους του Τύπου είναι υπέρ της θεωρίας της σκευωρίας, εξαιτίας προσωπικής ή πολιτικής φιλίας με τους εμπλεκόμενους. </w:t>
      </w:r>
    </w:p>
    <w:p w14:paraId="5239352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μπορούσε βέβαια κάποιος κακόπιστος να ισχυριστεί ότι υπάρχουν και πιο ιδιοτελή κίνητρα για μερίδα του Τύπου. Η «</w:t>
      </w:r>
      <w:r>
        <w:rPr>
          <w:rFonts w:eastAsia="Times New Roman" w:cs="Times New Roman"/>
          <w:szCs w:val="24"/>
          <w:lang w:val="en-US"/>
        </w:rPr>
        <w:t>NOVARTIS</w:t>
      </w:r>
      <w:r>
        <w:rPr>
          <w:rFonts w:eastAsia="Times New Roman" w:cs="Times New Roman"/>
          <w:szCs w:val="24"/>
        </w:rPr>
        <w:t xml:space="preserve">» διέθεσε </w:t>
      </w:r>
      <w:r>
        <w:rPr>
          <w:rFonts w:eastAsia="Times New Roman" w:cs="Times New Roman"/>
          <w:szCs w:val="24"/>
        </w:rPr>
        <w:t xml:space="preserve">τεράστια ποσά όχι μόνο σε δωροδοκίες αλλά σε εταιρείες επικοινωνίας και σε δημοσιογράφους, για να εξαγοράσει τις υπηρεσίες τους. </w:t>
      </w:r>
    </w:p>
    <w:p w14:paraId="5239352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Αντιλαμβάνομαι, επίσης, την προσπάθεια υποβάθμισης και παραποίησης των συντριπτικών στοιχείων της μέχρι τώρα έρευνας, με στρεψ</w:t>
      </w:r>
      <w:r>
        <w:rPr>
          <w:rFonts w:eastAsia="Times New Roman" w:cs="Times New Roman"/>
          <w:szCs w:val="24"/>
        </w:rPr>
        <w:t xml:space="preserve">οδικίες, δικολαβίστικες θεωρίες και μεθόδους. Δείγμα πανικού και έλλειψη σοβαρής και αποτελεσματικής υπερασπιστικής γραμμής κι αυτό. Όμως τα στοιχεία της έρευνας παραμένουν κι έχουν αρχίσει να αναδεικνύονται από τη μερίδα του Τύπου που ανταποκρίνεται στην </w:t>
      </w:r>
      <w:r>
        <w:rPr>
          <w:rFonts w:eastAsia="Times New Roman" w:cs="Times New Roman"/>
          <w:szCs w:val="24"/>
        </w:rPr>
        <w:t xml:space="preserve">αποστολή του για έγκυρη και αμερόληπτη ενημέρωση. </w:t>
      </w:r>
    </w:p>
    <w:p w14:paraId="5239352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μπορούσα να επικαλεστώ μερικά ατράνταχτα στοιχεία απ’ αυτά που έχουν δει το φως της δημοσιότητας, όμως δεν πρόκειται να παραβιάσω και στο ελάχιστο το τεκμήριο της αθωότητας. Προτιμώ να περιμένω την ολοκ</w:t>
      </w:r>
      <w:r>
        <w:rPr>
          <w:rFonts w:eastAsia="Times New Roman" w:cs="Times New Roman"/>
          <w:szCs w:val="24"/>
        </w:rPr>
        <w:t xml:space="preserve">λήρωση της έρευνας της Προκαταρτικής </w:t>
      </w:r>
      <w:r>
        <w:rPr>
          <w:rFonts w:eastAsia="Times New Roman" w:cs="Times New Roman"/>
          <w:szCs w:val="24"/>
        </w:rPr>
        <w:lastRenderedPageBreak/>
        <w:t xml:space="preserve">Επιτροπής που έχει ήδη συσταθεί και της Δικαιοσύνης. Κάποιοι που βιάστηκαν να μιλήσουν για σκευωρία θα εκτεθούν ανεπανόρθωτα. </w:t>
      </w:r>
    </w:p>
    <w:p w14:paraId="5239352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Μετά απ’ όσα εξέθεσα προηγουμένως, είμαι απόλυτα βέβαιος ότι ο Αρχηγός της Αξιωματικής Αντιπ</w:t>
      </w:r>
      <w:r>
        <w:rPr>
          <w:rFonts w:eastAsia="Times New Roman" w:cs="Times New Roman"/>
          <w:szCs w:val="24"/>
        </w:rPr>
        <w:t xml:space="preserve">ολίτευσης, του οποίου τις καλές προθέσεις για τη διαλεύκανση του σκανδάλου δεν αμφισβητώ, δεν έχει τη σωστή ενημέρωση για την υπόθεση αυτή. Θεωρώ σχεδόν βέβαιο ότι κάποιοι, που το πολιτικό τους μέλλον εξαρτάται από την εξέλιξη της έρευνας, του αποκρύπτουν </w:t>
      </w:r>
      <w:r>
        <w:rPr>
          <w:rFonts w:eastAsia="Times New Roman" w:cs="Times New Roman"/>
          <w:szCs w:val="24"/>
        </w:rPr>
        <w:t>στοιχεία και τον παραπληροφορούν. Μήπως θα έπρεπε η Νέα Δημοκρατία να αναθέσει και σε κάποιους άλλους έμπειρους και ικανούς νομικούς, που δεν έχουν συμφέρον από την έκβαση της υπόθεσης, να μελετήσουν τη δικογραφία και να τον ενημερώσουν σχετικά;</w:t>
      </w:r>
    </w:p>
    <w:p w14:paraId="5239352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w:t>
      </w:r>
      <w:r>
        <w:rPr>
          <w:rFonts w:eastAsia="Times New Roman" w:cs="Times New Roman"/>
          <w:szCs w:val="24"/>
        </w:rPr>
        <w:t xml:space="preserve"> κύριοι, η πρόταση της Αξιωματικής Αντιπολίτευσης που συζητάμε σήμερα και η οποία αποκλειστικά στηρίζεται στην ανώνυμη καταγγελία, έρχεται σε πλήρη αντίθεση με τη μέχρι τώρα επιχειρηματολογία της Νέας Δημοκρατίας περί κουκουλοφόρων μαρτύρων, σκευωρίας και </w:t>
      </w:r>
      <w:r>
        <w:rPr>
          <w:rFonts w:eastAsia="Times New Roman" w:cs="Times New Roman"/>
          <w:szCs w:val="24"/>
        </w:rPr>
        <w:t xml:space="preserve">πολιτικών διώξεων. Αποδεικνύει δε ότι όλα αυτά ήταν προσχηματικά και απεγνωσμένες προσπάθειες να μην ερευνηθούν οι τεράστιες ευθύνες κάποιων. </w:t>
      </w:r>
    </w:p>
    <w:p w14:paraId="5239352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Σύμφωνα, λοιπόν, με όσα προαναφέρθηκαν, η πρόταση της Αξιωματικής Αντιπολίτευσης για συγκρότηση της Ειδικής Κοινο</w:t>
      </w:r>
      <w:r>
        <w:rPr>
          <w:rFonts w:eastAsia="Times New Roman" w:cs="Times New Roman"/>
          <w:szCs w:val="24"/>
        </w:rPr>
        <w:t xml:space="preserve">βουλευτικής Επιτροπής για να διερευνηθεί τυχόν τέλεση αξιόποινης πράξης από τους Υπουργούς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Ανδρέα Ξανθό και Παύλο </w:t>
      </w:r>
      <w:proofErr w:type="spellStart"/>
      <w:r>
        <w:rPr>
          <w:rFonts w:eastAsia="Times New Roman" w:cs="Times New Roman"/>
          <w:szCs w:val="24"/>
        </w:rPr>
        <w:t>Πολάκη</w:t>
      </w:r>
      <w:proofErr w:type="spellEnd"/>
      <w:r>
        <w:rPr>
          <w:rFonts w:eastAsia="Times New Roman" w:cs="Times New Roman"/>
          <w:szCs w:val="24"/>
        </w:rPr>
        <w:t xml:space="preserve">, πρέπει να απορριφθεί. </w:t>
      </w:r>
    </w:p>
    <w:p w14:paraId="5239353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2393531"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239353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Τον λόγο έχει ο Αρχηγός της Αξιωματικής Αντιπολίτευσης και Πρόεδρος της Νέας Δημοκρατίας, κ. Κυριάκος Μητσοτάκης.</w:t>
      </w:r>
    </w:p>
    <w:p w14:paraId="52393533"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3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όλοι ο</w:t>
      </w:r>
      <w:r>
        <w:rPr>
          <w:rFonts w:eastAsia="Times New Roman" w:cs="Times New Roman"/>
          <w:szCs w:val="24"/>
        </w:rPr>
        <w:t>ι Έλληνες παρακολουθούμε με μεγάλη ανησυχία τις εξελίξεις γύρω από την περιπέτεια κράτησης των δύο στρατιωτικών μας από τις τουρκικές αρχές και θέλω προσωπικά και από το Βήμα της Βουλής να εκφράσω τη στήριξή μου στους δύο αξιωματικούς αλλά και στις οικογέν</w:t>
      </w:r>
      <w:r>
        <w:rPr>
          <w:rFonts w:eastAsia="Times New Roman" w:cs="Times New Roman"/>
          <w:szCs w:val="24"/>
        </w:rPr>
        <w:t xml:space="preserve">ειές τους. Η συνεχιζόμενη κράτησή τους είναι απαράδεκτη και επιβαρύνει ακόμα </w:t>
      </w:r>
      <w:r>
        <w:rPr>
          <w:rFonts w:eastAsia="Times New Roman" w:cs="Times New Roman"/>
          <w:szCs w:val="24"/>
        </w:rPr>
        <w:lastRenderedPageBreak/>
        <w:t xml:space="preserve">περισσότερο τις ήδη τεταμένες ελληνοτουρκικές σχέσεις. Το περιστατικό αυτό αποδεικνύει ότι η εποχή μας απαιτεί σοβαρότητα, υπευθυνότητα, εγρήγορση αλλά και αποφασιστικότητα. </w:t>
      </w:r>
    </w:p>
    <w:p w14:paraId="5239353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Δυστ</w:t>
      </w:r>
      <w:r>
        <w:rPr>
          <w:rFonts w:eastAsia="Times New Roman" w:cs="Times New Roman"/>
          <w:szCs w:val="24"/>
        </w:rPr>
        <w:t>υχώς για την πατρίδα μας, σε αυτή την κρίσιμη εποχή</w:t>
      </w:r>
      <w:r>
        <w:rPr>
          <w:rFonts w:eastAsia="Times New Roman" w:cs="Times New Roman"/>
          <w:szCs w:val="24"/>
        </w:rPr>
        <w:t>,</w:t>
      </w:r>
      <w:r>
        <w:rPr>
          <w:rFonts w:eastAsia="Times New Roman" w:cs="Times New Roman"/>
          <w:szCs w:val="24"/>
        </w:rPr>
        <w:t xml:space="preserve"> η σημερινή Κυβέρνηση δεν διαθέτει αυτά τα χαρακτηριστικά. Οι χειρισμοί της στα εθνικά θέματα είναι ανεύθυνοι και επιπόλαιοι και στοχεύουν πρωτίστως σε μικροκομματικούς </w:t>
      </w:r>
      <w:proofErr w:type="spellStart"/>
      <w:r>
        <w:rPr>
          <w:rFonts w:eastAsia="Times New Roman" w:cs="Times New Roman"/>
          <w:szCs w:val="24"/>
        </w:rPr>
        <w:t>τακτικισμούς</w:t>
      </w:r>
      <w:proofErr w:type="spellEnd"/>
      <w:r>
        <w:rPr>
          <w:rFonts w:eastAsia="Times New Roman" w:cs="Times New Roman"/>
          <w:szCs w:val="24"/>
        </w:rPr>
        <w:t xml:space="preserve">. </w:t>
      </w:r>
    </w:p>
    <w:p w14:paraId="5239353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Αυτό δείξατε, κύριε </w:t>
      </w:r>
      <w:r>
        <w:rPr>
          <w:rFonts w:eastAsia="Times New Roman" w:cs="Times New Roman"/>
          <w:szCs w:val="24"/>
        </w:rPr>
        <w:t xml:space="preserve">Τσίπρα, από το θέμα με τα Σκόπια μέχρι τις ελληνοτουρκικές σχέσεις. </w:t>
      </w:r>
    </w:p>
    <w:p w14:paraId="5239353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Αναρωτιέμαι αν συνεχίζετε και σήμερα εσείς και ο Υπουργός Εξωτερικών και ο Υπουργός Άμυνας να αισθάνεστε ικανοποίηση για τα αποτελέσματα του ταξιδιού του κ. </w:t>
      </w:r>
      <w:proofErr w:type="spellStart"/>
      <w:r>
        <w:rPr>
          <w:rFonts w:eastAsia="Times New Roman" w:cs="Times New Roman"/>
          <w:szCs w:val="24"/>
        </w:rPr>
        <w:t>Ερντογάν</w:t>
      </w:r>
      <w:proofErr w:type="spellEnd"/>
      <w:r>
        <w:rPr>
          <w:rFonts w:eastAsia="Times New Roman" w:cs="Times New Roman"/>
          <w:szCs w:val="24"/>
        </w:rPr>
        <w:t xml:space="preserve"> στην Αθήνα πριν από λ</w:t>
      </w:r>
      <w:r>
        <w:rPr>
          <w:rFonts w:eastAsia="Times New Roman" w:cs="Times New Roman"/>
          <w:szCs w:val="24"/>
        </w:rPr>
        <w:t xml:space="preserve">ίγους μήνες, να φτάνουμε στο σημείο ένα χαμηλής σημασίας </w:t>
      </w:r>
      <w:r>
        <w:rPr>
          <w:rFonts w:eastAsia="Times New Roman" w:cs="Times New Roman"/>
          <w:szCs w:val="24"/>
        </w:rPr>
        <w:lastRenderedPageBreak/>
        <w:t xml:space="preserve">περιστατικό στον Έβρο να μην μπορεί να επιλυθεί αμέσως με αμοιβαία συνεννόηση, χωρίς εντάσεις και περιπλοκές, όπως συνέβαινε πάντα σε αντίστοιχες περιπτώσεις στο παρελθόν. </w:t>
      </w:r>
    </w:p>
    <w:p w14:paraId="5239353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Οι ευθύνες σας είναι βαριέ</w:t>
      </w:r>
      <w:r>
        <w:rPr>
          <w:rFonts w:eastAsia="Times New Roman" w:cs="Times New Roman"/>
          <w:szCs w:val="24"/>
        </w:rPr>
        <w:t xml:space="preserve">ς. Δείξατε αναξιοπιστία απέναντι σε όλους. Επιτρέψατε στον Υπουργό Εθνικής Άμυνας να επιδίδεται σε ανούσιους λεονταρισμούς και στη συνέχεια αφήσατε να επικρατήσει ένα κλίμα εφησυχασμού, ενώ η τουρκική προκλητικότητα εντείνεται διαρκώς. </w:t>
      </w:r>
    </w:p>
    <w:p w14:paraId="5239353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Υποτιμήσατε το περι</w:t>
      </w:r>
      <w:r>
        <w:rPr>
          <w:rFonts w:eastAsia="Times New Roman" w:cs="Times New Roman"/>
          <w:szCs w:val="24"/>
        </w:rPr>
        <w:t xml:space="preserve">στατικό της σύλληψης των δύο αξιωματικών, όπως είχατε υποτιμήσει και τον προκλητικό εμβολισμό του σκάφους του Λιμενικού από τουρκικό πλοίο. Ήσασταν απόντες, εξαφανισμένοι, για αρκετές ημέρες. </w:t>
      </w:r>
    </w:p>
    <w:p w14:paraId="5239353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Ειλικρινά αναρωτιέμαι: Γιατί όλα αυτά τα περιστατικά δεν </w:t>
      </w:r>
      <w:proofErr w:type="spellStart"/>
      <w:r>
        <w:rPr>
          <w:rFonts w:eastAsia="Times New Roman" w:cs="Times New Roman"/>
          <w:szCs w:val="24"/>
        </w:rPr>
        <w:t>συνέβα</w:t>
      </w:r>
      <w:r>
        <w:rPr>
          <w:rFonts w:eastAsia="Times New Roman" w:cs="Times New Roman"/>
          <w:szCs w:val="24"/>
        </w:rPr>
        <w:t>ιναν</w:t>
      </w:r>
      <w:proofErr w:type="spellEnd"/>
      <w:r>
        <w:rPr>
          <w:rFonts w:eastAsia="Times New Roman" w:cs="Times New Roman"/>
          <w:szCs w:val="24"/>
        </w:rPr>
        <w:t xml:space="preserve"> τα προηγούμενα χρόνια; Γιατί ξαφνικά η χώρα μας εκπέμπει τόσο μεγάλη αμηχανία; Μήπως αυτό οφείλεται στο γεγονός ότι ουδέποτε θελήσατε να διαμορφώσετε ένα αρραγές εθνικό μέτωπο, όπως έκαναν όλες οι προηγούμενες κυβερνήσεις σε εθνικά θέματα, ένα μέτωπο </w:t>
      </w:r>
      <w:r>
        <w:rPr>
          <w:rFonts w:eastAsia="Times New Roman" w:cs="Times New Roman"/>
          <w:szCs w:val="24"/>
        </w:rPr>
        <w:t xml:space="preserve">το οποίο θα μπορεί να ακολουθεί με συνέπεια και με αποφασιστικότητα μία μακροπρόθεσμη εθνική στρατηγική; </w:t>
      </w:r>
    </w:p>
    <w:p w14:paraId="5239353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Στην οικονομία σάς πληρώσαμε με δύο άχρηστα μνημόνια, που μας φορτώσατε για πολλά χρόνια ακόμα. Στα θέματα εξωτερικής πολιτικής, όμως, η αδυναμία σας </w:t>
      </w:r>
      <w:r>
        <w:rPr>
          <w:rFonts w:eastAsia="Times New Roman" w:cs="Times New Roman"/>
          <w:szCs w:val="24"/>
        </w:rPr>
        <w:t xml:space="preserve">μπορεί να έχει πολύ μεγαλύτερο κόστος για τη χώρα. Και οφείλετε, έστω και με μεγάλη καθυστέρηση, να προβείτε σε όλους τους αναγκαίους χειρισμούς ώστε </w:t>
      </w:r>
      <w:r>
        <w:rPr>
          <w:rFonts w:eastAsia="Times New Roman" w:cs="Times New Roman"/>
          <w:szCs w:val="24"/>
        </w:rPr>
        <w:lastRenderedPageBreak/>
        <w:t>να επιστρέψουν άμεσα στην πατρίδα μας οι δύο άντρες των Ενόπλων Δυνάμεων και σε θεσμικό επίπεδο, κύριε Τσί</w:t>
      </w:r>
      <w:r>
        <w:rPr>
          <w:rFonts w:eastAsia="Times New Roman" w:cs="Times New Roman"/>
          <w:szCs w:val="24"/>
        </w:rPr>
        <w:t>πρα, να προχωρήσετε επιτέλους άμεσα στη συγκρότηση Εθνικού Συμβουλίου Ασφάλειας, όπως έχουμε προτείνει από το 2016.</w:t>
      </w:r>
    </w:p>
    <w:p w14:paraId="5239353C"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3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είμαστε οι μόνοι που έχουμε κάνει αυτή την πρόταση. Την έχει καταθέσει και ο κ. Θεοδωράκης, περίπου την ίδια χρονική στιγμή που την ανέφερα εγώ για πρώτη φορά από αυτό το Βήμα, και όλοι αποδέχονται σήμερα ότι είναι μία αναγκαία θεσμική τομή, για να μην</w:t>
      </w:r>
      <w:r>
        <w:rPr>
          <w:rFonts w:eastAsia="Times New Roman" w:cs="Times New Roman"/>
          <w:szCs w:val="24"/>
        </w:rPr>
        <w:t xml:space="preserve"> κάνει, κύριε Τσίπρα, ο καθένας του κεφαλιού του, όπως δυστυχώς συμβαίνει σήμερα με τους Υπουργούς Εξωτερικών και Άμυνας, που έχουν διαφορετικές απόψεις για μία σειρά από κρίσιμα θέματα. </w:t>
      </w:r>
    </w:p>
    <w:p w14:paraId="5239353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Τουρκία οφείλει να σέβεται εμπράκτως τις φιλειρηνικές σχέσεις με τους γείτονές της και να μην αναζητά αφορμές οξύτητας και αντιπαράθεσης. </w:t>
      </w:r>
    </w:p>
    <w:p w14:paraId="5239353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Βεβαίως, είναι αναμφίβολο, είναι πραγματικό ότι η Τουρκία τους τελευταίους μήνες αυξάνει την προκλητικότητά της, αλ</w:t>
      </w:r>
      <w:r>
        <w:rPr>
          <w:rFonts w:eastAsia="Times New Roman" w:cs="Times New Roman"/>
          <w:szCs w:val="24"/>
        </w:rPr>
        <w:t>λά από αυτό το Βήμα θέλω να στείλω ένα σαφές μήνυμα προς όλους: Οι Έλληνες ξέρουμε να υπερασπιζόμαστε το δίκιο μας και τα εθνικά μας συμφέροντα. Θέλουμε σχέσεις καλής γειτονίας, στηριγμένες στις αρχές του διεθνούς δικαίου. Είμαστε φιλειρηνικός λαός, αλλά α</w:t>
      </w:r>
      <w:r>
        <w:rPr>
          <w:rFonts w:eastAsia="Times New Roman" w:cs="Times New Roman"/>
          <w:szCs w:val="24"/>
        </w:rPr>
        <w:t xml:space="preserve">υτό δεν πρέπει να εκλαμβάνεται από κανέναν ως αδυναμία. Δεν είμαστε, όπως ισχυρίζονται κάποιοι άλλοι, αναθεωρητική δύναμη. Δεν διεκδικούμε εδάφη από κανέναν, αλλά δεν διαπραγματευόμαστε σπιθαμή ελληνικής γης. </w:t>
      </w:r>
    </w:p>
    <w:p w14:paraId="52393540"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w:t>
      </w:r>
      <w:r>
        <w:rPr>
          <w:rFonts w:eastAsia="Times New Roman" w:cs="Times New Roman"/>
          <w:szCs w:val="24"/>
        </w:rPr>
        <w:t>ρατίας)</w:t>
      </w:r>
    </w:p>
    <w:p w14:paraId="5239354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Χθες από τη Ρόδο, όπου βρέθηκα για να συμμετάσχω στους εορτασμούς για τα εβδομήντα χρόνια από την ενσωμάτωση των Δωδεκανήσων στον κορμό της μητέρας πατρίδας, ζήτησα να επιστρατεύσουμε τρεις αρετές που μας ήταν πάντα πολύτιμες στην πολυτάραχη ιστορι</w:t>
      </w:r>
      <w:r>
        <w:rPr>
          <w:rFonts w:eastAsia="Times New Roman" w:cs="Times New Roman"/>
          <w:szCs w:val="24"/>
        </w:rPr>
        <w:t xml:space="preserve">κή μας διαδρομή: </w:t>
      </w:r>
    </w:p>
    <w:p w14:paraId="5239354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Ψυχραιμία, ώστε να μην παρασυρθούμε από τις εντάσεις της στιγμής και να ζυγίσουμε σωστά τις μακροπρόθεσμες επιλογές μας. </w:t>
      </w:r>
      <w:r>
        <w:rPr>
          <w:rFonts w:eastAsia="Times New Roman" w:cs="Times New Roman"/>
          <w:szCs w:val="24"/>
        </w:rPr>
        <w:t>Αυτοπεποίθηση κ</w:t>
      </w:r>
      <w:r>
        <w:rPr>
          <w:rFonts w:eastAsia="Times New Roman" w:cs="Times New Roman"/>
          <w:szCs w:val="24"/>
        </w:rPr>
        <w:t>α</w:t>
      </w:r>
      <w:r>
        <w:rPr>
          <w:rFonts w:eastAsia="Times New Roman" w:cs="Times New Roman"/>
          <w:szCs w:val="24"/>
        </w:rPr>
        <w:t xml:space="preserve">ι εμπιστοσύνη στις ισχυρές αποτρεπτικές δυνατότητές μας, αλλά και στις ικανότητές μας να οικοδομούμε </w:t>
      </w:r>
      <w:r>
        <w:rPr>
          <w:rFonts w:eastAsia="Times New Roman" w:cs="Times New Roman"/>
          <w:szCs w:val="24"/>
        </w:rPr>
        <w:t xml:space="preserve">διεθνείς συμμαχίες για την υπεράσπιση των εθνικών μας συμφερόντων. Και </w:t>
      </w:r>
      <w:r>
        <w:rPr>
          <w:rFonts w:eastAsia="Times New Roman" w:cs="Times New Roman"/>
          <w:szCs w:val="24"/>
        </w:rPr>
        <w:lastRenderedPageBreak/>
        <w:t xml:space="preserve">ενότητα του λαού για την οικοδόμηση ενός αρραγούς εθνικού μετώπου, απέναντι σε κάθε μορφής προκλητικότητα. </w:t>
      </w:r>
      <w:r>
        <w:rPr>
          <w:rFonts w:eastAsia="Times New Roman" w:cs="Times New Roman"/>
          <w:szCs w:val="24"/>
        </w:rPr>
        <w:t xml:space="preserve">Με αυτές τις αρετές πρέπει να πορευτούμε στους ταραγμένους καιρούς μας. </w:t>
      </w:r>
    </w:p>
    <w:p w14:paraId="5239354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Πάμε </w:t>
      </w:r>
      <w:r>
        <w:rPr>
          <w:rFonts w:eastAsia="Times New Roman" w:cs="Times New Roman"/>
          <w:szCs w:val="24"/>
        </w:rPr>
        <w:t>τώρα στα εσωτερικά και στο αντικείμενο της σημερινής συζήτησης. Κύρια έγνοιά μου ως Προέδρου της Νέας Δημοκρατίας είναι πώς θα κάνουμε καλύτερη την πατρίδα μας και τη ζωή των Ελλήνων πολιτών, πώς θα δημιουργήσουμε δουλειές και ευκαιρίες για όλους, πώς θα κ</w:t>
      </w:r>
      <w:r>
        <w:rPr>
          <w:rFonts w:eastAsia="Times New Roman" w:cs="Times New Roman"/>
          <w:szCs w:val="24"/>
        </w:rPr>
        <w:t xml:space="preserve">άνουμε το κράτος πραγματικό σύμμαχο του πολίτη, πώς θα στηρίξουμε τους πιο αδύναμους συνανθρώπους μας, πώς η χώρα θα προχωρήσει επιτέλους μπροστά. </w:t>
      </w:r>
    </w:p>
    <w:p w14:paraId="5239354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Εσείς, όμως, έχετε άλλες προτεραιότητες. Αντί να μετατρέψετε τη χώρα σε ένα μεγάλο, σε ένα φιλόδοξο εργοτάξι</w:t>
      </w:r>
      <w:r>
        <w:rPr>
          <w:rFonts w:eastAsia="Times New Roman" w:cs="Times New Roman"/>
          <w:szCs w:val="24"/>
        </w:rPr>
        <w:t xml:space="preserve">ο για το αύριο, </w:t>
      </w:r>
      <w:r>
        <w:rPr>
          <w:rFonts w:eastAsia="Times New Roman" w:cs="Times New Roman"/>
          <w:szCs w:val="24"/>
        </w:rPr>
        <w:lastRenderedPageBreak/>
        <w:t>την κάνετε ένα απέραντο και αδιέξοδο δικαστήριο για το χθες. Εγκλωβίζετε τη δημόσια ζωή στη «λάσπη», όπως κάνετε με την υπόθεση της «</w:t>
      </w:r>
      <w:r>
        <w:rPr>
          <w:rFonts w:eastAsia="Times New Roman" w:cs="Times New Roman"/>
          <w:szCs w:val="24"/>
          <w:lang w:val="en-US"/>
        </w:rPr>
        <w:t>NOVARTIS</w:t>
      </w:r>
      <w:r>
        <w:rPr>
          <w:rFonts w:eastAsia="Times New Roman" w:cs="Times New Roman"/>
          <w:szCs w:val="24"/>
        </w:rPr>
        <w:t>», αλλά και με άλλες υποθέσεις, που, σύμφωνα με όσα γράφουν τα επιδοτούμενα από εσάς μέσα μαζικής ε</w:t>
      </w:r>
      <w:r>
        <w:rPr>
          <w:rFonts w:eastAsia="Times New Roman" w:cs="Times New Roman"/>
          <w:szCs w:val="24"/>
        </w:rPr>
        <w:t xml:space="preserve">νημέρωσης, ήδη τις προετοιμάζετε. Δεν σας ενδιαφέρει αν αυτό επηρεάζει αρνητικά την εικόνα της χώρας, τις επενδύσεις, την εσωτερική μας συνοχή, την εικόνα του Κοινοβουλίου και εντέλει την ίδια την ισχύ της </w:t>
      </w:r>
      <w:proofErr w:type="spellStart"/>
      <w:r>
        <w:rPr>
          <w:rFonts w:eastAsia="Times New Roman" w:cs="Times New Roman"/>
          <w:szCs w:val="24"/>
        </w:rPr>
        <w:t>πατρίδος</w:t>
      </w:r>
      <w:proofErr w:type="spellEnd"/>
      <w:r>
        <w:rPr>
          <w:rFonts w:eastAsia="Times New Roman" w:cs="Times New Roman"/>
          <w:szCs w:val="24"/>
        </w:rPr>
        <w:t xml:space="preserve"> μας. Το μόνο που θέλετε είναι να παράγετε</w:t>
      </w:r>
      <w:r>
        <w:rPr>
          <w:rFonts w:eastAsia="Times New Roman" w:cs="Times New Roman"/>
          <w:szCs w:val="24"/>
        </w:rPr>
        <w:t xml:space="preserve"> διαρκώς ένταση και διχασμό. Μόνο που αυτό, κύριε Τσίπρα, αυξάνει το πολιτικό ρίσκο. Σας το εξήγησαν σημαντικοί διεθνείς παράγοντες στο Συνέδριο των Δελφών, όπου πολλοί από εμάς είχαμε την ευκαιρία πριν από λίγες ημέρες να παρευρεθούμε. Η στρατηγική σας εί</w:t>
      </w:r>
      <w:r>
        <w:rPr>
          <w:rFonts w:eastAsia="Times New Roman" w:cs="Times New Roman"/>
          <w:szCs w:val="24"/>
        </w:rPr>
        <w:t xml:space="preserve">ναι, ούτως ή αλλιώς, καταδικασμένη σε αποτυχία. Όπως και </w:t>
      </w:r>
      <w:r>
        <w:rPr>
          <w:rFonts w:eastAsia="Times New Roman" w:cs="Times New Roman"/>
          <w:szCs w:val="24"/>
        </w:rPr>
        <w:lastRenderedPageBreak/>
        <w:t xml:space="preserve">δεν πείσατε κανέναν, όταν μας είπατε ότι είστε φτιαγμένοι από άλλο υλικό, εννοώντας φαντάζομαι τις επιδοτήσεις ενοικίων με «φωτογραφικές» διατάξεις! </w:t>
      </w:r>
    </w:p>
    <w:p w14:paraId="5239354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στην υπόθεση της «</w:t>
      </w:r>
      <w:r>
        <w:rPr>
          <w:rFonts w:eastAsia="Times New Roman" w:cs="Times New Roman"/>
          <w:szCs w:val="24"/>
          <w:lang w:val="en-US"/>
        </w:rPr>
        <w:t>NOVARTIS</w:t>
      </w:r>
      <w:r>
        <w:rPr>
          <w:rFonts w:eastAsia="Times New Roman" w:cs="Times New Roman"/>
          <w:szCs w:val="24"/>
        </w:rPr>
        <w:t>» κρύβεστε πίσω από</w:t>
      </w:r>
      <w:r>
        <w:rPr>
          <w:rFonts w:eastAsia="Times New Roman" w:cs="Times New Roman"/>
          <w:szCs w:val="24"/>
        </w:rPr>
        <w:t xml:space="preserve"> μια κοινοβουλευτική πλειοψηφία με ορατή πλέον ημερομηνία λήξης και δεν αφήνετε να πέσει φως στο σκοτάδι, που εσείς τελικά με τις δικές σας επιλογές έχετε ρίξει πάνω στην υπόθεση. Γιατί το κάνετε αυτό; Έχετε αγωνία για το τι θα συμβεί; Ανησυχείτε για το πώ</w:t>
      </w:r>
      <w:r>
        <w:rPr>
          <w:rFonts w:eastAsia="Times New Roman" w:cs="Times New Roman"/>
          <w:szCs w:val="24"/>
        </w:rPr>
        <w:t>ς μπορεί να αντιδράσουν ορισμένοι από τους εμπλεκόμενους ή για το τι ενδεχομένως μπορεί να πουν οι προστατευόμενοι μάρτυρες; Φοβάστε τα πραγματικά δεδομένα;</w:t>
      </w:r>
    </w:p>
    <w:p w14:paraId="5239354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Οι εισηγητές του κόμματός μας και ο Κοινοβουλευτικός μας Εκπρόσωπος ανέπτυξαν με πειστικό αλλά και </w:t>
      </w:r>
      <w:r>
        <w:rPr>
          <w:rFonts w:eastAsia="Times New Roman" w:cs="Times New Roman"/>
          <w:szCs w:val="24"/>
        </w:rPr>
        <w:t xml:space="preserve">με νηφάλιο τρόπο την </w:t>
      </w:r>
      <w:r>
        <w:rPr>
          <w:rFonts w:eastAsia="Times New Roman" w:cs="Times New Roman"/>
          <w:szCs w:val="24"/>
        </w:rPr>
        <w:lastRenderedPageBreak/>
        <w:t xml:space="preserve">κατά την άποψή μας αναγκαιότητα να συσταθεί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πιτροπή για τους τρεις Υπουργούς Υγείας των Κυβερνήσεων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Κατέδειξαν τις ευθύνες τους. Αναφέρθηκαν σε συγκεκριμένες αποφάσεις και παραλείψεις που, κατά τη δική μας</w:t>
      </w:r>
      <w:r>
        <w:rPr>
          <w:rFonts w:eastAsia="Times New Roman" w:cs="Times New Roman"/>
          <w:szCs w:val="24"/>
        </w:rPr>
        <w:t xml:space="preserve"> εκτίμηση, ζημίωσαν το ελληνικό </w:t>
      </w:r>
      <w:r>
        <w:rPr>
          <w:rFonts w:eastAsia="Times New Roman" w:cs="Times New Roman"/>
          <w:szCs w:val="24"/>
        </w:rPr>
        <w:t>δ</w:t>
      </w:r>
      <w:r>
        <w:rPr>
          <w:rFonts w:eastAsia="Times New Roman" w:cs="Times New Roman"/>
          <w:szCs w:val="24"/>
        </w:rPr>
        <w:t xml:space="preserve">ημόσιο και πρέπει να διερευνηθούν. Εμείς δεν σπεύδουμε να καταδικάσουμε κανέναν. Διερεύνηση της υπόθεσης ζητάμε. </w:t>
      </w:r>
    </w:p>
    <w:p w14:paraId="5239354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κυβερνητική πλειοψηφία όμως έχει ήδη προαναγγείλει ότι αρνείται τη σύσταση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Όπ</w:t>
      </w:r>
      <w:r>
        <w:rPr>
          <w:rFonts w:eastAsia="Times New Roman" w:cs="Times New Roman"/>
          <w:szCs w:val="24"/>
        </w:rPr>
        <w:t xml:space="preserve">ως βέβαια έχετε αρνηθεί και στο παρελθόν τη σύσταση κάθε επιτροπής, </w:t>
      </w:r>
      <w:r>
        <w:rPr>
          <w:rFonts w:eastAsia="Times New Roman" w:cs="Times New Roman"/>
          <w:szCs w:val="24"/>
        </w:rPr>
        <w:t>ε</w:t>
      </w:r>
      <w:r>
        <w:rPr>
          <w:rFonts w:eastAsia="Times New Roman" w:cs="Times New Roman"/>
          <w:szCs w:val="24"/>
        </w:rPr>
        <w:t>ξεταστικής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ροκαταρκτικής, που έχουμε προτείνει, ξεκινώντας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το τι έγινε σε αυτό το αμαρτωλό πρώτο εξά</w:t>
      </w:r>
      <w:r>
        <w:rPr>
          <w:rFonts w:eastAsia="Times New Roman" w:cs="Times New Roman"/>
          <w:szCs w:val="24"/>
        </w:rPr>
        <w:lastRenderedPageBreak/>
        <w:t>μηνο του 2015 και καταλήγοντας στον κ. Καμμένο και στις συ</w:t>
      </w:r>
      <w:r>
        <w:rPr>
          <w:rFonts w:eastAsia="Times New Roman" w:cs="Times New Roman"/>
          <w:szCs w:val="24"/>
        </w:rPr>
        <w:t xml:space="preserve">νομιλίες του με καταδικασμένους ισοβίτες, τον κ. Καμμένο τον οποίο εσείς από αυτό εδώ το Βήμα σπεύσατε για άλλη μια φορά να καλύψετε. </w:t>
      </w:r>
    </w:p>
    <w:p w14:paraId="5239354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ψηφίσατε, λοιπόν, καμία από τις δικές μας προτάσεις, παρά το γεγονός ότι εμείς ως Νέα Δημοκρατία έχουμε υπερψηφίσει ό</w:t>
      </w:r>
      <w:r>
        <w:rPr>
          <w:rFonts w:eastAsia="Times New Roman" w:cs="Times New Roman"/>
          <w:szCs w:val="24"/>
        </w:rPr>
        <w:t xml:space="preserve">λες -επαναλαμβάνω, όλες- τις </w:t>
      </w:r>
      <w:r>
        <w:rPr>
          <w:rFonts w:eastAsia="Times New Roman" w:cs="Times New Roman"/>
          <w:szCs w:val="24"/>
        </w:rPr>
        <w:t>ε</w:t>
      </w:r>
      <w:r>
        <w:rPr>
          <w:rFonts w:eastAsia="Times New Roman" w:cs="Times New Roman"/>
          <w:szCs w:val="24"/>
        </w:rPr>
        <w:t xml:space="preserve">πιτροπές που έχει προτείνει η Κυβέρνηση, για τα δάνεια των κομμάτων, για την </w:t>
      </w:r>
      <w:r>
        <w:rPr>
          <w:rFonts w:eastAsia="Times New Roman" w:cs="Times New Roman"/>
          <w:szCs w:val="24"/>
        </w:rPr>
        <w:t>υ</w:t>
      </w:r>
      <w:r>
        <w:rPr>
          <w:rFonts w:eastAsia="Times New Roman" w:cs="Times New Roman"/>
          <w:szCs w:val="24"/>
        </w:rPr>
        <w:t>γεία. Ακόμα και για την υπόθεση της «</w:t>
      </w:r>
      <w:r>
        <w:rPr>
          <w:rFonts w:eastAsia="Times New Roman" w:cs="Times New Roman"/>
          <w:szCs w:val="24"/>
          <w:lang w:val="en-US"/>
        </w:rPr>
        <w:t>NOVARTIS</w:t>
      </w:r>
      <w:r>
        <w:rPr>
          <w:rFonts w:eastAsia="Times New Roman" w:cs="Times New Roman"/>
          <w:szCs w:val="24"/>
        </w:rPr>
        <w:t xml:space="preserve">» είπαμε ότι θέλουμε να συγκροτηθεί αυτή η </w:t>
      </w:r>
      <w:r>
        <w:rPr>
          <w:rFonts w:eastAsia="Times New Roman" w:cs="Times New Roman"/>
          <w:szCs w:val="24"/>
        </w:rPr>
        <w:t>ε</w:t>
      </w:r>
      <w:r>
        <w:rPr>
          <w:rFonts w:eastAsia="Times New Roman" w:cs="Times New Roman"/>
          <w:szCs w:val="24"/>
        </w:rPr>
        <w:t>πιτροπή. Προσέξτε, όμως: να συγκροτηθεί και να λειτουργήσει</w:t>
      </w:r>
      <w:r>
        <w:rPr>
          <w:rFonts w:eastAsia="Times New Roman" w:cs="Times New Roman"/>
          <w:szCs w:val="24"/>
        </w:rPr>
        <w:t xml:space="preserve"> μέχρι τέλους και να αποκαλύψει όλη την αλήθεια. Τα συμπεράσματα νομίζω ότι είναι αυτονόητα σε οποιονδήποτε καλοπροαίρετο πολίτη παρακολουθεί αυτή τη συζήτηση.</w:t>
      </w:r>
    </w:p>
    <w:p w14:paraId="5239354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Όλο αυτό το διάστημα η Κυβέρνηση επαναλαμβάνει μονότονα τρία πράγματα: Πρώτον, ότι η δική μας πρ</w:t>
      </w:r>
      <w:r>
        <w:rPr>
          <w:rFonts w:eastAsia="Times New Roman" w:cs="Times New Roman"/>
          <w:szCs w:val="24"/>
        </w:rPr>
        <w:t>όταση αποτελεί δήθεν μια απόπειρα αποπροσανατολισμού από την ουσία της υπόθεσης της «</w:t>
      </w:r>
      <w:r>
        <w:rPr>
          <w:rFonts w:eastAsia="Times New Roman" w:cs="Times New Roman"/>
          <w:szCs w:val="24"/>
          <w:lang w:val="en-US"/>
        </w:rPr>
        <w:t>NOVARTIS</w:t>
      </w:r>
      <w:r>
        <w:rPr>
          <w:rFonts w:eastAsia="Times New Roman" w:cs="Times New Roman"/>
          <w:szCs w:val="24"/>
        </w:rPr>
        <w:t xml:space="preserve">». Δεύτερον, ότι τα όποια λάθη, σκάνδαλα, παραλείψεις έγιναν στον χώρο της </w:t>
      </w:r>
      <w:r>
        <w:rPr>
          <w:rFonts w:eastAsia="Times New Roman" w:cs="Times New Roman"/>
          <w:szCs w:val="24"/>
        </w:rPr>
        <w:t>υ</w:t>
      </w:r>
      <w:r>
        <w:rPr>
          <w:rFonts w:eastAsia="Times New Roman" w:cs="Times New Roman"/>
          <w:szCs w:val="24"/>
        </w:rPr>
        <w:t>γείας, με κάποιο μαγικό τρόπο σταμάτησαν όλα την 20</w:t>
      </w:r>
      <w:r>
        <w:rPr>
          <w:rFonts w:eastAsia="Times New Roman" w:cs="Times New Roman"/>
          <w:szCs w:val="24"/>
          <w:vertAlign w:val="superscript"/>
        </w:rPr>
        <w:t>η</w:t>
      </w:r>
      <w:r>
        <w:rPr>
          <w:rFonts w:eastAsia="Times New Roman" w:cs="Times New Roman"/>
          <w:szCs w:val="24"/>
        </w:rPr>
        <w:t xml:space="preserve"> Ιανουαρίου του 2015. Τρίτον, ότι ε</w:t>
      </w:r>
      <w:r>
        <w:rPr>
          <w:rFonts w:eastAsia="Times New Roman" w:cs="Times New Roman"/>
          <w:szCs w:val="24"/>
        </w:rPr>
        <w:t>πειδή εσείς προέρχεστε από την Αριστερά, έχετε δήθεν ένα ηθικό πλεονέκτημα, το οποίο σας αφήνει στο απυρόβλητο. Και τα τρία είναι αστεία επιχειρήματα, που δείχνουν τη δεινή θέση στην οποία έχει περιέλθει η κυβερνητική πλειοψηφία.</w:t>
      </w:r>
    </w:p>
    <w:p w14:paraId="5239354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Ας τα πάρουμε, λοιπόν, με </w:t>
      </w:r>
      <w:r>
        <w:rPr>
          <w:rFonts w:eastAsia="Times New Roman" w:cs="Times New Roman"/>
          <w:szCs w:val="24"/>
        </w:rPr>
        <w:t xml:space="preserve">τη σειρά. Εμείς οι ίδιοι ζητήσαμε όχι απλά να συσταθεί, αλλά να φτάσει έως το τέλος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για τα πολιτικά πρόσωπα στην υπόθεση της </w:t>
      </w:r>
      <w:r>
        <w:rPr>
          <w:rFonts w:eastAsia="Times New Roman" w:cs="Times New Roman"/>
          <w:szCs w:val="24"/>
        </w:rPr>
        <w:lastRenderedPageBreak/>
        <w:t>«</w:t>
      </w:r>
      <w:r>
        <w:rPr>
          <w:rFonts w:eastAsia="Times New Roman" w:cs="Times New Roman"/>
          <w:szCs w:val="24"/>
          <w:lang w:val="en-US"/>
        </w:rPr>
        <w:t>NOVARTIS</w:t>
      </w:r>
      <w:r>
        <w:rPr>
          <w:rFonts w:eastAsia="Times New Roman" w:cs="Times New Roman"/>
          <w:szCs w:val="24"/>
        </w:rPr>
        <w:t xml:space="preserve">». Εμείς ήμασταν οι πρώτοι που είπαμε «όλα στο φως». Σας προειδοποιήσαμε, δε, -και το κάνω και σήμερα απ’ αυτό εδώ το Βήμα- να μην τολμήσετε να κλείσετε άρον άρον την </w:t>
      </w:r>
      <w:r>
        <w:rPr>
          <w:rFonts w:eastAsia="Times New Roman" w:cs="Times New Roman"/>
          <w:szCs w:val="24"/>
        </w:rPr>
        <w:t>ε</w:t>
      </w:r>
      <w:r>
        <w:rPr>
          <w:rFonts w:eastAsia="Times New Roman" w:cs="Times New Roman"/>
          <w:szCs w:val="24"/>
        </w:rPr>
        <w:t xml:space="preserve">πιτροπή, αλλά να λειτουργήσει μέχρι τέλους, να λάμψει η αλήθεια και να φανεί το μέγεθος </w:t>
      </w:r>
      <w:r>
        <w:rPr>
          <w:rFonts w:eastAsia="Times New Roman" w:cs="Times New Roman"/>
          <w:szCs w:val="24"/>
        </w:rPr>
        <w:t>της σκευωρίας.</w:t>
      </w:r>
    </w:p>
    <w:p w14:paraId="5239354B"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4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στάση σας τις πρώτες μέρες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είναι πραγματικά αξιοθρήνητη. Επιστρατεύσατε τον κ. Παρασκευόπουλο με διάφορα δήθεν δικονομικά επιχειρήματα να στήσει, στην ουσία</w:t>
      </w:r>
      <w:r>
        <w:rPr>
          <w:rFonts w:eastAsia="Times New Roman" w:cs="Times New Roman"/>
          <w:szCs w:val="24"/>
        </w:rPr>
        <w:t xml:space="preserve">, να απλώσει τον καμβά, γιατί η </w:t>
      </w:r>
      <w:r>
        <w:rPr>
          <w:rFonts w:eastAsia="Times New Roman" w:cs="Times New Roman"/>
          <w:szCs w:val="24"/>
        </w:rPr>
        <w:t>ε</w:t>
      </w:r>
      <w:r>
        <w:rPr>
          <w:rFonts w:eastAsia="Times New Roman" w:cs="Times New Roman"/>
          <w:szCs w:val="24"/>
        </w:rPr>
        <w:t xml:space="preserve">πιτροπή πρέπει άρον άρον να κλείσει, να αναστείλει τις υποχρεώσεις της, για να επιστραφεί η υπόθεση στη </w:t>
      </w:r>
      <w:r>
        <w:rPr>
          <w:rFonts w:eastAsia="Times New Roman" w:cs="Times New Roman"/>
          <w:szCs w:val="24"/>
        </w:rPr>
        <w:t>δ</w:t>
      </w:r>
      <w:r>
        <w:rPr>
          <w:rFonts w:eastAsia="Times New Roman" w:cs="Times New Roman"/>
          <w:szCs w:val="24"/>
        </w:rPr>
        <w:t>ικαιοσύνη.</w:t>
      </w:r>
    </w:p>
    <w:p w14:paraId="5239354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Προσέξτε τι κάνατε, λοιπόν. Επί έναν χρόνο πετάτε λάσπη. Προαναγγείλατε εσείς ο ίδιος, κύριε Τσίπρα, απ’ αυ</w:t>
      </w:r>
      <w:r>
        <w:rPr>
          <w:rFonts w:eastAsia="Times New Roman" w:cs="Times New Roman"/>
          <w:szCs w:val="24"/>
        </w:rPr>
        <w:t>τό εδώ το Βήμα –το επαναλαμβάνω- τον Φεβρουάριο του 2017 πολιτικούς σεισμούς. Κάποιοι μίλησαν για το μεγαλύτερο σκάνδαλο από συστάσεως του ελληνικού κράτους. Δεν θα επαναλάβω σήμερα τον εύλογο προβληματισμό, πώς το γνώριζαν αυτό. Έρχεστε, όμως, τώρα και τι</w:t>
      </w:r>
      <w:r>
        <w:rPr>
          <w:rFonts w:eastAsia="Times New Roman" w:cs="Times New Roman"/>
          <w:szCs w:val="24"/>
        </w:rPr>
        <w:t xml:space="preserve"> λέτε επί της ουσίας; Να μην μπει η </w:t>
      </w:r>
      <w:r>
        <w:rPr>
          <w:rFonts w:eastAsia="Times New Roman" w:cs="Times New Roman"/>
          <w:szCs w:val="24"/>
        </w:rPr>
        <w:t>ε</w:t>
      </w:r>
      <w:r>
        <w:rPr>
          <w:rFonts w:eastAsia="Times New Roman" w:cs="Times New Roman"/>
          <w:szCs w:val="24"/>
        </w:rPr>
        <w:t>πιτροπή καν στην ουσία της υπόθεσης, αλλά να εξετάσει μόνο το ζήτημα της αρμοδιότητ</w:t>
      </w:r>
      <w:r>
        <w:rPr>
          <w:rFonts w:eastAsia="Times New Roman" w:cs="Times New Roman"/>
          <w:szCs w:val="24"/>
        </w:rPr>
        <w:t>ά</w:t>
      </w:r>
      <w:r>
        <w:rPr>
          <w:rFonts w:eastAsia="Times New Roman" w:cs="Times New Roman"/>
          <w:szCs w:val="24"/>
        </w:rPr>
        <w:t xml:space="preserve">ς της. </w:t>
      </w:r>
    </w:p>
    <w:p w14:paraId="5239354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Πώς θα συμβεί αυτό, κύριε Τσίπρα, εάν δεν μπει στην ουσία, εάν δεν εξεταστεί για ποια αδικήματα μιλάμε και το πότε αυτά δήθεν </w:t>
      </w:r>
      <w:proofErr w:type="spellStart"/>
      <w:r>
        <w:rPr>
          <w:rFonts w:eastAsia="Times New Roman" w:cs="Times New Roman"/>
          <w:szCs w:val="24"/>
        </w:rPr>
        <w:t>δ</w:t>
      </w:r>
      <w:r>
        <w:rPr>
          <w:rFonts w:eastAsia="Times New Roman" w:cs="Times New Roman"/>
          <w:szCs w:val="24"/>
        </w:rPr>
        <w:t>ιεπράχθησαν</w:t>
      </w:r>
      <w:proofErr w:type="spellEnd"/>
      <w:r>
        <w:rPr>
          <w:rFonts w:eastAsia="Times New Roman" w:cs="Times New Roman"/>
          <w:szCs w:val="24"/>
        </w:rPr>
        <w:t xml:space="preserve">, για να φανεί εάν τελικά έχει ή δεν έχει αρμοδιότητα; </w:t>
      </w:r>
      <w:r>
        <w:rPr>
          <w:rFonts w:eastAsia="Times New Roman" w:cs="Times New Roman"/>
          <w:szCs w:val="24"/>
        </w:rPr>
        <w:lastRenderedPageBreak/>
        <w:t xml:space="preserve">Και πώς θα γίνει αυτό, εάν δεν έρθουν τελικά στην </w:t>
      </w:r>
      <w:r>
        <w:rPr>
          <w:rFonts w:eastAsia="Times New Roman" w:cs="Times New Roman"/>
          <w:szCs w:val="24"/>
        </w:rPr>
        <w:t>ε</w:t>
      </w:r>
      <w:r>
        <w:rPr>
          <w:rFonts w:eastAsia="Times New Roman" w:cs="Times New Roman"/>
          <w:szCs w:val="24"/>
        </w:rPr>
        <w:t xml:space="preserve">πιτροπή οι μάρτυρες, για να φανεί η βασιμότητα ή όχι των ισχυρισμών τους; </w:t>
      </w:r>
    </w:p>
    <w:p w14:paraId="5239354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Αυτό όμως ακριβώς θέλετε να αποφύγετε, να μην εξεταστούν οι μάρτ</w:t>
      </w:r>
      <w:r>
        <w:rPr>
          <w:rFonts w:eastAsia="Times New Roman" w:cs="Times New Roman"/>
          <w:szCs w:val="24"/>
        </w:rPr>
        <w:t xml:space="preserve">υρες, ακόμα και με κουκούλες, με αλλοιωμένη φωνή, από άλλη αίθουσα, μέσω </w:t>
      </w:r>
      <w:r>
        <w:rPr>
          <w:rFonts w:eastAsia="Times New Roman" w:cs="Times New Roman"/>
          <w:szCs w:val="24"/>
          <w:lang w:val="en-US"/>
        </w:rPr>
        <w:t>Skype</w:t>
      </w:r>
      <w:r>
        <w:rPr>
          <w:rFonts w:eastAsia="Times New Roman" w:cs="Times New Roman"/>
          <w:szCs w:val="24"/>
        </w:rPr>
        <w:t>, ή όπως θέλετε εσείς. Δεν θέλετε, όμως, να εξεταστούν οι μάρτυρες, γιατί φοβάστε ότι εάν γίνει αυτό, θα καταρρεύσει με παταγώδη τρόπο όλη η μεθόδευσή σας.</w:t>
      </w:r>
    </w:p>
    <w:p w14:paraId="5239355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αυτό ακριβώς δείχν</w:t>
      </w:r>
      <w:r>
        <w:rPr>
          <w:rFonts w:eastAsia="Times New Roman" w:cs="Times New Roman"/>
          <w:szCs w:val="24"/>
        </w:rPr>
        <w:t>ει ότι δεν σας ενδιαφέρει η απόδειξη ενοχής, που το κράτος δικαίου επιβάλλει. Αρκείστε βέβαια στην κατασκευή υπόπτων και σε μία κοινωνία οργισμένη και θυμωμένη με το πολιτικό σύστημα. Αυτό μπορεί να αρκεί για να σπιλωθούν οι υπολήψεις των πολιτικών σας αντ</w:t>
      </w:r>
      <w:r>
        <w:rPr>
          <w:rFonts w:eastAsia="Times New Roman" w:cs="Times New Roman"/>
          <w:szCs w:val="24"/>
        </w:rPr>
        <w:t xml:space="preserve">ιπάλων. Δεν ψάχνετε αποδείξεις, </w:t>
      </w:r>
      <w:r>
        <w:rPr>
          <w:rFonts w:eastAsia="Times New Roman" w:cs="Times New Roman"/>
          <w:szCs w:val="24"/>
        </w:rPr>
        <w:lastRenderedPageBreak/>
        <w:t>υποψίες ψάχνετε. Και αυτό το οποίο κάνετε είναι βαθιά ανέντιμο και ανήθικο.</w:t>
      </w:r>
    </w:p>
    <w:p w14:paraId="5239355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το μόνο το οποίο επιδιώκετε τελικά είναι να σέρνεται αυτή η ιστορία, να δηλητηριάζει τον δημόσιο βίο και να προσπαθείτε να επιπλεύσετε μέσα σε έ</w:t>
      </w:r>
      <w:r>
        <w:rPr>
          <w:rFonts w:eastAsia="Times New Roman" w:cs="Times New Roman"/>
          <w:szCs w:val="24"/>
        </w:rPr>
        <w:t>ναν πολιτικό βούρκο. Δεν πάμε, λοιπόν, εμείς να αποπροσανατολίσουμε με την υπόθεση της «</w:t>
      </w:r>
      <w:r>
        <w:rPr>
          <w:rFonts w:eastAsia="Times New Roman" w:cs="Times New Roman"/>
          <w:szCs w:val="24"/>
          <w:lang w:val="en-US"/>
        </w:rPr>
        <w:t>NOVARTIS</w:t>
      </w:r>
      <w:r>
        <w:rPr>
          <w:rFonts w:eastAsia="Times New Roman" w:cs="Times New Roman"/>
          <w:szCs w:val="24"/>
        </w:rPr>
        <w:t>». Εσείς πάτε να αποπροσανατολίσετε από την αλήθεια και την πραγματικότητα. Αυτό δεν θα σας περάσει. Η υπόθεση θα φτάσει έως το τέλος, είτε το θέλετε είτε όχι.</w:t>
      </w:r>
    </w:p>
    <w:p w14:paraId="5239355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η δική μας πρόταση, αυτή που συζητάμε σήμερα, γίνεται για να απαντήσουμε και στη δική σας πολιτική δειλία -γιατί περί δειλίας πρόκειται- να εξαιρέσετε τους δικούς σας Υπουργούς από </w:t>
      </w:r>
      <w:r>
        <w:rPr>
          <w:rFonts w:eastAsia="Times New Roman" w:cs="Times New Roman"/>
          <w:szCs w:val="24"/>
        </w:rPr>
        <w:lastRenderedPageBreak/>
        <w:t>τον έλεγχο των δικών σας πράξεων και των δικών σας παραλείψεων. Γίνεται</w:t>
      </w:r>
      <w:r>
        <w:rPr>
          <w:rFonts w:eastAsia="Times New Roman" w:cs="Times New Roman"/>
          <w:szCs w:val="24"/>
        </w:rPr>
        <w:t xml:space="preserve"> για να αναδείξει προφανείς ευθύνες, τις οποίες η κυβερνητική πλειοψηφία παραβλέπει. </w:t>
      </w:r>
    </w:p>
    <w:p w14:paraId="5239355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Μην </w:t>
      </w:r>
      <w:proofErr w:type="spellStart"/>
      <w:r>
        <w:rPr>
          <w:rFonts w:eastAsia="Times New Roman" w:cs="Times New Roman"/>
          <w:szCs w:val="24"/>
        </w:rPr>
        <w:t>κοροϊδευόμαστε</w:t>
      </w:r>
      <w:proofErr w:type="spellEnd"/>
      <w:r>
        <w:rPr>
          <w:rFonts w:eastAsia="Times New Roman" w:cs="Times New Roman"/>
          <w:szCs w:val="24"/>
        </w:rPr>
        <w:t xml:space="preserve">, κύριες και κύριοι, η </w:t>
      </w:r>
      <w:r>
        <w:rPr>
          <w:rFonts w:eastAsia="Times New Roman" w:cs="Times New Roman"/>
          <w:szCs w:val="24"/>
        </w:rPr>
        <w:t>ε</w:t>
      </w:r>
      <w:r>
        <w:rPr>
          <w:rFonts w:eastAsia="Times New Roman" w:cs="Times New Roman"/>
          <w:szCs w:val="24"/>
        </w:rPr>
        <w:t>πιτροπή για τη «</w:t>
      </w:r>
      <w:r>
        <w:rPr>
          <w:rFonts w:eastAsia="Times New Roman" w:cs="Times New Roman"/>
          <w:szCs w:val="24"/>
          <w:lang w:val="en-US"/>
        </w:rPr>
        <w:t>NOVARTIS</w:t>
      </w:r>
      <w:r>
        <w:rPr>
          <w:rFonts w:eastAsia="Times New Roman" w:cs="Times New Roman"/>
          <w:szCs w:val="24"/>
        </w:rPr>
        <w:t xml:space="preserve">» θα έπρεπε να είναι μία και θα έπρεπε να εξετάζει τα πεπραγμένα όλων των κυβερνήσεων μέχρι σήμερα, και </w:t>
      </w:r>
      <w:r>
        <w:rPr>
          <w:rFonts w:eastAsia="Times New Roman" w:cs="Times New Roman"/>
          <w:szCs w:val="24"/>
        </w:rPr>
        <w:t>των δικών μας -κάτι που δεν φοβόμαστε και το αποδείξαμε- αλλά και των δικών σας, κύριε Τσίπρα. Και επειδή αυτό φυσικά δεν το επιτρέψατε, ζητάμε να γίνουν δύο προκαταρκτικές επιτροπές, γνωρίζοντας φυσικά εκ των προτέρων ποια θα είναι η κατάληξη της ψηφοφορί</w:t>
      </w:r>
      <w:r>
        <w:rPr>
          <w:rFonts w:eastAsia="Times New Roman" w:cs="Times New Roman"/>
          <w:szCs w:val="24"/>
        </w:rPr>
        <w:t xml:space="preserve">ας η οποία θα γίνει σε λίγες ώρες από τώρα. </w:t>
      </w:r>
    </w:p>
    <w:p w14:paraId="5239355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Εμείς ζητάμε να πέσει φως στο σκοτάδι και επιμένουμε μέχρι τέλους. Εσείς είστε αυτοί που τρέμετε την αποκάλυψη της αλήθειας </w:t>
      </w:r>
      <w:r>
        <w:rPr>
          <w:rFonts w:eastAsia="Times New Roman" w:cs="Times New Roman"/>
          <w:szCs w:val="24"/>
        </w:rPr>
        <w:lastRenderedPageBreak/>
        <w:t xml:space="preserve">και προτιμάτε να φανείτε πως φοβάστε την έρευνα παρά τελικά να την υποστείτε. Και αυτό </w:t>
      </w:r>
      <w:r>
        <w:rPr>
          <w:rFonts w:eastAsia="Times New Roman" w:cs="Times New Roman"/>
          <w:szCs w:val="24"/>
        </w:rPr>
        <w:t>λέει πολλά για τις ενοχές τις οποίες αισθάνεστε.</w:t>
      </w:r>
    </w:p>
    <w:p w14:paraId="52393555"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5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Πάμε τώρα στον δεύτερο ισχυρισμό σας, σχετικά με τα πεπραγμένα του καθενός.</w:t>
      </w:r>
    </w:p>
    <w:p w14:paraId="5239355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Στην προηγούμενη συζήτηση ήρθατε, κύριε Τσίπρα, σε έναν, η αλήθεια είναι, δια</w:t>
      </w:r>
      <w:r>
        <w:rPr>
          <w:rFonts w:eastAsia="Times New Roman" w:cs="Times New Roman"/>
          <w:szCs w:val="24"/>
        </w:rPr>
        <w:t xml:space="preserve">φορετικό τόνο από αυτόν που σας έχουμε συνηθίσει και μιλήσατε για πολιτικές ευθύνες. Παραβλέπω το γεγονός ότι η προηγούμενη συζήτηση αφορούσε τη σύσταση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η οποία διερευνά ποινικές ευθύνες, όχι πολιτικές ευθύνες. Αυτό φαντάζομαι το γ</w:t>
      </w:r>
      <w:r>
        <w:rPr>
          <w:rFonts w:eastAsia="Times New Roman" w:cs="Times New Roman"/>
          <w:szCs w:val="24"/>
        </w:rPr>
        <w:t xml:space="preserve">νωρίζατε. Αλλά εσείς μιλήσατε για πολιτικές ευθύνες ενώ είχατε προαναγγείλει για έναν χρόνο εξελίξεις, </w:t>
      </w:r>
      <w:r>
        <w:rPr>
          <w:rFonts w:eastAsia="Times New Roman" w:cs="Times New Roman"/>
          <w:szCs w:val="24"/>
        </w:rPr>
        <w:lastRenderedPageBreak/>
        <w:t xml:space="preserve">μεγάλες αποκαλύψεις και φτάσατε στο σημείο να αναρωτιέστε αν υπάρχουν πολιτικές ευθύνες και κακές πρακτικές στον χώρο της </w:t>
      </w:r>
      <w:r>
        <w:rPr>
          <w:rFonts w:eastAsia="Times New Roman" w:cs="Times New Roman"/>
          <w:szCs w:val="24"/>
        </w:rPr>
        <w:t>υ</w:t>
      </w:r>
      <w:r>
        <w:rPr>
          <w:rFonts w:eastAsia="Times New Roman" w:cs="Times New Roman"/>
          <w:szCs w:val="24"/>
        </w:rPr>
        <w:t>γείας. Γιατί το κάνατε αυτό, κ</w:t>
      </w:r>
      <w:r>
        <w:rPr>
          <w:rFonts w:eastAsia="Times New Roman" w:cs="Times New Roman"/>
          <w:szCs w:val="24"/>
        </w:rPr>
        <w:t>ύριε Τσίπρα; Μήπως γιατί δεν είχατε το θάρρος ή δεν είχατε τη δυνατότητα να στοιχειοθετήσετε ένα πραγματικό κατηγορητήριο;</w:t>
      </w:r>
    </w:p>
    <w:p w14:paraId="5239355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Αφού, λοιπόν, μιλάμε για πολιτικές ευθύνες, κυρίες και κύριοι του ΣΥΡΙΖΑ και των ΑΝΕΛ, δικαιούμαστε και εμείς να ρωτήσουμε: Για εσάς </w:t>
      </w:r>
      <w:r>
        <w:rPr>
          <w:rFonts w:eastAsia="Times New Roman" w:cs="Times New Roman"/>
          <w:szCs w:val="24"/>
        </w:rPr>
        <w:t>υπάρχουν ή δεν υπάρχουν πολιτικές ευθύνες για τα πεπραγμένα σας από το 2015 μέχρι το 2018;</w:t>
      </w:r>
    </w:p>
    <w:p w14:paraId="52393559"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5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Σας είχα ρωτήσει και στην προηγούμενη ομιλία μου, αλλά απάντηση δεν πήρα: </w:t>
      </w:r>
      <w:r>
        <w:rPr>
          <w:rFonts w:eastAsia="Times New Roman" w:cs="Times New Roman"/>
          <w:szCs w:val="24"/>
        </w:rPr>
        <w:t>Α</w:t>
      </w:r>
      <w:r>
        <w:rPr>
          <w:rFonts w:eastAsia="Times New Roman" w:cs="Times New Roman"/>
          <w:szCs w:val="24"/>
        </w:rPr>
        <w:t xml:space="preserve">υτά τα τρία χρόνια που κυβερνάτε τι </w:t>
      </w:r>
      <w:r>
        <w:rPr>
          <w:rFonts w:eastAsia="Times New Roman" w:cs="Times New Roman"/>
          <w:szCs w:val="24"/>
        </w:rPr>
        <w:t xml:space="preserve">ακριβώς κάνατε, πόσους ελέγχους κάνατε, ποια κυκλώματα ξηλώσατε; Γιατί </w:t>
      </w:r>
      <w:r>
        <w:rPr>
          <w:rFonts w:eastAsia="Times New Roman" w:cs="Times New Roman"/>
          <w:szCs w:val="24"/>
        </w:rPr>
        <w:lastRenderedPageBreak/>
        <w:t>δεν έχετε προχωρήσει ακόμα σε αγωγή κατά της «</w:t>
      </w:r>
      <w:r>
        <w:rPr>
          <w:rFonts w:eastAsia="Times New Roman" w:cs="Times New Roman"/>
          <w:szCs w:val="24"/>
          <w:lang w:val="en-US"/>
        </w:rPr>
        <w:t>NOVARTIS</w:t>
      </w:r>
      <w:r>
        <w:rPr>
          <w:rFonts w:eastAsia="Times New Roman" w:cs="Times New Roman"/>
          <w:szCs w:val="24"/>
        </w:rPr>
        <w:t>», για να ζητήσετε αποζημίωση; Ποιες άλλες φαρμακευτικές εταιρείες ελέγξατε, για να δείτε μήπως υπάρχουν και άλλοι οι οποίοι επιδίδ</w:t>
      </w:r>
      <w:r>
        <w:rPr>
          <w:rFonts w:eastAsia="Times New Roman" w:cs="Times New Roman"/>
          <w:szCs w:val="24"/>
        </w:rPr>
        <w:t xml:space="preserve">ονται σε τέτοιου είδους αθέμιτες πρακτικές; Δεν κάνατε απολύτως τίποτα. </w:t>
      </w:r>
    </w:p>
    <w:p w14:paraId="5239355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αξίωσή σας, συνεπώς, ότι πρέπει να ερευνήσουμε το τι συνέβη μέχρι το 2015 αλλά όχι μέχρι το 2018, είναι και προκλητική είναι και ενοχική και φυσικά δεν μπορεί να γίνει αποδεκτή, </w:t>
      </w:r>
      <w:proofErr w:type="spellStart"/>
      <w:r>
        <w:rPr>
          <w:rFonts w:eastAsia="Times New Roman" w:cs="Times New Roman"/>
          <w:szCs w:val="24"/>
        </w:rPr>
        <w:t>πολ</w:t>
      </w:r>
      <w:r>
        <w:rPr>
          <w:rFonts w:eastAsia="Times New Roman" w:cs="Times New Roman"/>
          <w:szCs w:val="24"/>
        </w:rPr>
        <w:t>λώ</w:t>
      </w:r>
      <w:proofErr w:type="spellEnd"/>
      <w:r>
        <w:rPr>
          <w:rFonts w:eastAsia="Times New Roman" w:cs="Times New Roman"/>
          <w:szCs w:val="24"/>
        </w:rPr>
        <w:t xml:space="preserve"> δε μάλλον όταν επί των δικών σας ημερών, όπως είχαμε καταθέσει τα στοιχεία στην προηγούμενη συζήτηση, τζίρος και κέρδη της «</w:t>
      </w:r>
      <w:r>
        <w:rPr>
          <w:rFonts w:eastAsia="Times New Roman" w:cs="Times New Roman"/>
          <w:szCs w:val="24"/>
          <w:lang w:val="en-US"/>
        </w:rPr>
        <w:t>NOVARTIS</w:t>
      </w:r>
      <w:r>
        <w:rPr>
          <w:rFonts w:eastAsia="Times New Roman" w:cs="Times New Roman"/>
          <w:szCs w:val="24"/>
        </w:rPr>
        <w:t xml:space="preserve">», αλλά και άλλων φαρμακευτικών εταιρειών αυξήθηκαν, δεν μειώθηκαν, και όταν -το σημαντικότερο απ’ όλα- δεν κάνατε </w:t>
      </w:r>
      <w:r>
        <w:rPr>
          <w:rFonts w:eastAsia="Times New Roman" w:cs="Times New Roman"/>
          <w:szCs w:val="24"/>
        </w:rPr>
        <w:lastRenderedPageBreak/>
        <w:t>απολύτ</w:t>
      </w:r>
      <w:r>
        <w:rPr>
          <w:rFonts w:eastAsia="Times New Roman" w:cs="Times New Roman"/>
          <w:szCs w:val="24"/>
        </w:rPr>
        <w:t xml:space="preserve">ως τίποτα για να μειώσετε την προκλητική </w:t>
      </w:r>
      <w:proofErr w:type="spellStart"/>
      <w:r>
        <w:rPr>
          <w:rFonts w:eastAsia="Times New Roman" w:cs="Times New Roman"/>
          <w:szCs w:val="24"/>
        </w:rPr>
        <w:t>υπερσυνταγογράφηση</w:t>
      </w:r>
      <w:proofErr w:type="spellEnd"/>
      <w:r>
        <w:rPr>
          <w:rFonts w:eastAsia="Times New Roman" w:cs="Times New Roman"/>
          <w:szCs w:val="24"/>
        </w:rPr>
        <w:t xml:space="preserve">. </w:t>
      </w:r>
    </w:p>
    <w:p w14:paraId="5239355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λίγο σε αυτό το ζήτημα, διότι η </w:t>
      </w:r>
      <w:proofErr w:type="spellStart"/>
      <w:r>
        <w:rPr>
          <w:rFonts w:eastAsia="Times New Roman" w:cs="Times New Roman"/>
          <w:szCs w:val="24"/>
        </w:rPr>
        <w:t>υπερσυνταγογράφηση</w:t>
      </w:r>
      <w:proofErr w:type="spellEnd"/>
      <w:r>
        <w:rPr>
          <w:rFonts w:eastAsia="Times New Roman" w:cs="Times New Roman"/>
          <w:szCs w:val="24"/>
        </w:rPr>
        <w:t xml:space="preserve"> αποτελεί διαχρονική εστία διαφθοράς στον χώρο του φαρμάκου και αιτία αφαίμαξης πολύτιμων πόρων από τα δημόσια ταμεία. Το γνωρίζετ</w:t>
      </w:r>
      <w:r>
        <w:rPr>
          <w:rFonts w:eastAsia="Times New Roman" w:cs="Times New Roman"/>
          <w:szCs w:val="24"/>
        </w:rPr>
        <w:t>ε καλά ότι είμαστε από τις χώρες με το υψηλότερο ποσοστό κατανάλωσης φαρμάκων και στην Ευρωπαϊκή Ένωση και στον ΟΟΣΑ και είμαστε η χώρα με τις μεγαλύτερες ιδιωτικές δαπάνες για το φάρμακο. Αυτό είναι σε βάρος των οικονομικά πιο αδύναμων, των χρονίως πασχόν</w:t>
      </w:r>
      <w:r>
        <w:rPr>
          <w:rFonts w:eastAsia="Times New Roman" w:cs="Times New Roman"/>
          <w:szCs w:val="24"/>
        </w:rPr>
        <w:t xml:space="preserve">των, των ηλικιωμένων. Διότι μόνον -λέω το αυτονόητο και φαντάζομαι ότι συμφωνούμε σε αυτό- εάν μειωθεί ο αριθμός των συνταγών, άρα και το κόστος του κράτους, θα μπορεί να μειωθεί και η συμμετοχή των ασφαλισμένων, η οποία </w:t>
      </w:r>
      <w:r>
        <w:rPr>
          <w:rFonts w:eastAsia="Times New Roman" w:cs="Times New Roman"/>
          <w:szCs w:val="24"/>
        </w:rPr>
        <w:lastRenderedPageBreak/>
        <w:t>σήμερα είναι δυσβάσταχτη. Γιατί, ξέ</w:t>
      </w:r>
      <w:r>
        <w:rPr>
          <w:rFonts w:eastAsia="Times New Roman" w:cs="Times New Roman"/>
          <w:szCs w:val="24"/>
        </w:rPr>
        <w:t xml:space="preserve">ρετε, για κάθε περιττή συνταγή η οποία γράφεται από κάποιον γιατρό ο οποίος συνειδητά </w:t>
      </w:r>
      <w:proofErr w:type="spellStart"/>
      <w:r>
        <w:rPr>
          <w:rFonts w:eastAsia="Times New Roman" w:cs="Times New Roman"/>
          <w:szCs w:val="24"/>
        </w:rPr>
        <w:t>υπερσυνταγογραφεί</w:t>
      </w:r>
      <w:proofErr w:type="spellEnd"/>
      <w:r>
        <w:rPr>
          <w:rFonts w:eastAsia="Times New Roman" w:cs="Times New Roman"/>
          <w:szCs w:val="24"/>
        </w:rPr>
        <w:t>, ο ασφαλισμένος, ο ηλικιωμένος, αυτός που πάσχει από κάποιο χρόνιο νόσημα συνεισφέρει με το 25% της τιμής του φαρμάκου για τα πιο πολλά φάρμακα. Αυτός ε</w:t>
      </w:r>
      <w:r>
        <w:rPr>
          <w:rFonts w:eastAsia="Times New Roman" w:cs="Times New Roman"/>
          <w:szCs w:val="24"/>
        </w:rPr>
        <w:t>ίναι ο δικός μας στόχος.</w:t>
      </w:r>
    </w:p>
    <w:p w14:paraId="5239355D" w14:textId="77777777" w:rsidR="00246891" w:rsidRDefault="00DA5D45">
      <w:pPr>
        <w:spacing w:after="0" w:line="600" w:lineRule="auto"/>
        <w:jc w:val="both"/>
        <w:rPr>
          <w:rFonts w:eastAsia="Times New Roman" w:cs="Times New Roman"/>
          <w:szCs w:val="24"/>
        </w:rPr>
      </w:pPr>
      <w:r>
        <w:rPr>
          <w:rFonts w:eastAsia="Times New Roman" w:cs="Times New Roman"/>
          <w:szCs w:val="24"/>
        </w:rPr>
        <w:t>Την περίοδό σας τι έγινε όμως; Ο αριθμός των συνταγών -σας το είπα και την προηγούμενη φορά, κύριε Πρωθυπουργέ, και απάντηση δεν πήρα- αυξήθηκε σημαντικά: από τα 5,3 εκατομμύρια μηνιαίως το 2014 πήγαμε στα 6,3 εκατομμύρια το 2016 κ</w:t>
      </w:r>
      <w:r>
        <w:rPr>
          <w:rFonts w:eastAsia="Times New Roman" w:cs="Times New Roman"/>
          <w:szCs w:val="24"/>
        </w:rPr>
        <w:t xml:space="preserve">αι δυστυχώς η τάση είναι αυξητική για το 2017. Όχι μόνο, λοιπόν, δεν νοικοκυρέψατε την κατάσταση, αλλά η </w:t>
      </w:r>
      <w:proofErr w:type="spellStart"/>
      <w:r>
        <w:rPr>
          <w:rFonts w:eastAsia="Times New Roman" w:cs="Times New Roman"/>
          <w:szCs w:val="24"/>
        </w:rPr>
        <w:t>υπερσυνταγογράφηση</w:t>
      </w:r>
      <w:proofErr w:type="spellEnd"/>
      <w:r>
        <w:rPr>
          <w:rFonts w:eastAsia="Times New Roman" w:cs="Times New Roman"/>
          <w:szCs w:val="24"/>
        </w:rPr>
        <w:t xml:space="preserve"> έχει ξεπεράσει κάθε προηγούμενο. Αυτό συνέβη παρά το ότι εσείς έχετε στα χέρια </w:t>
      </w:r>
      <w:r>
        <w:rPr>
          <w:rFonts w:eastAsia="Times New Roman" w:cs="Times New Roman"/>
          <w:szCs w:val="24"/>
        </w:rPr>
        <w:lastRenderedPageBreak/>
        <w:t>σας ένα πάρα πολύ σημαντικό εργαλείο, το πληροφοριακό</w:t>
      </w:r>
      <w:r>
        <w:rPr>
          <w:rFonts w:eastAsia="Times New Roman" w:cs="Times New Roman"/>
          <w:szCs w:val="24"/>
        </w:rPr>
        <w:t xml:space="preserve"> σύστημα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το οποίο έχει ενσωματωμένα εργαλεία για την ανίχνευση, την πρόβλεψη και την αποτροπή της απάτης.</w:t>
      </w:r>
      <w:r>
        <w:rPr>
          <w:rFonts w:eastAsia="Times New Roman" w:cs="Times New Roman"/>
          <w:szCs w:val="24"/>
        </w:rPr>
        <w:t xml:space="preserve"> </w:t>
      </w:r>
      <w:r>
        <w:rPr>
          <w:rFonts w:eastAsia="Times New Roman" w:cs="Times New Roman"/>
          <w:szCs w:val="24"/>
        </w:rPr>
        <w:t xml:space="preserve">Είναι κατά γενική ομολογία ένα από τα καλύτερα συστήματα της Ευρώπης. Το υλοποίησαν οι προηγούμενες «κακές» </w:t>
      </w:r>
      <w:proofErr w:type="spellStart"/>
      <w:r>
        <w:rPr>
          <w:rFonts w:eastAsia="Times New Roman" w:cs="Times New Roman"/>
          <w:szCs w:val="24"/>
        </w:rPr>
        <w:t>μνημονια</w:t>
      </w:r>
      <w:r>
        <w:rPr>
          <w:rFonts w:eastAsia="Times New Roman" w:cs="Times New Roman"/>
          <w:szCs w:val="24"/>
        </w:rPr>
        <w:t>κές</w:t>
      </w:r>
      <w:proofErr w:type="spellEnd"/>
      <w:r>
        <w:rPr>
          <w:rFonts w:eastAsia="Times New Roman" w:cs="Times New Roman"/>
          <w:szCs w:val="24"/>
        </w:rPr>
        <w:t xml:space="preserve"> κυβερνήσεις. Εσείς, φυσικά, το είχατε καταψηφίσει και αυτό. Το έχετε παραλάβει και πολλά από τα εργαλεία του είναι ουσιαστικά ανενεργά. </w:t>
      </w:r>
    </w:p>
    <w:p w14:paraId="5239355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Αναρωτιέμαι πραγματικά ποιος ωφελείται σήμερα από το γεγονός ότι δεν έχετε πολεμήσει την </w:t>
      </w:r>
      <w:proofErr w:type="spellStart"/>
      <w:r>
        <w:rPr>
          <w:rFonts w:eastAsia="Times New Roman" w:cs="Times New Roman"/>
          <w:szCs w:val="24"/>
        </w:rPr>
        <w:t>υπερσυνταγογράφηση</w:t>
      </w:r>
      <w:proofErr w:type="spellEnd"/>
      <w:r>
        <w:rPr>
          <w:rFonts w:eastAsia="Times New Roman" w:cs="Times New Roman"/>
          <w:szCs w:val="24"/>
        </w:rPr>
        <w:t>. Όλες οι φαρμακοβιομηχανίες ωφελήθηκαν, οι οποίες με την αύξηση του αριθμού των συνταγών κάλυψαν εν μέρει τις απώλειες εσόδων από τη μείωση των τιμώ</w:t>
      </w:r>
      <w:r>
        <w:rPr>
          <w:rFonts w:eastAsia="Times New Roman" w:cs="Times New Roman"/>
          <w:szCs w:val="24"/>
        </w:rPr>
        <w:t xml:space="preserve">ν στα φάρμακα. </w:t>
      </w:r>
    </w:p>
    <w:p w14:paraId="5239355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συμπέρασμα, λοιπόν, είναι ξεκάθαρο: Κάποιοι συνεχίζουν και σήμερα το πάρτι στην υγεία με τα έξοδα του ελληνικού λαού. </w:t>
      </w:r>
    </w:p>
    <w:p w14:paraId="5239356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έχετε, κύριε Τσίπρα, κανένα άλλοθι. Δεν έχετε άλλοθι, διότι είχατε στα χέρια σας, αν είχατε μπει ποτέ στον κόπο να</w:t>
      </w:r>
      <w:r>
        <w:rPr>
          <w:rFonts w:eastAsia="Times New Roman" w:cs="Times New Roman"/>
          <w:szCs w:val="24"/>
        </w:rPr>
        <w:t xml:space="preserve"> την διαβάσετε, μια εθνική στρατηγική για την καταπολέμηση της διαφθοράς στην υγεία. Την κατέθεσα και στην προηγούμενη συνεδρίαση. Είναι ένα ολοκληρωμένο σχέδιο και σε συνέχεια αυτού του σχεδίου ψηφίστηκε και ο ν.4316/2014 που προβλέπει –προσέξτε!- μεταξύ </w:t>
      </w:r>
      <w:r>
        <w:rPr>
          <w:rFonts w:eastAsia="Times New Roman" w:cs="Times New Roman"/>
          <w:szCs w:val="24"/>
        </w:rPr>
        <w:t xml:space="preserve">άλλων τι; Την υποχρέωση δημοσιοποίησης στοιχείων που αφορούν παροχές προς ιατρούς από φαρμακευτικές εταιρείες, αλλά και την επιβολή κυρώσεων σε γιατρούς που επανειλημμένα ξεπερνούν τα όρια </w:t>
      </w:r>
      <w:proofErr w:type="spellStart"/>
      <w:r>
        <w:rPr>
          <w:rFonts w:eastAsia="Times New Roman" w:cs="Times New Roman"/>
          <w:szCs w:val="24"/>
        </w:rPr>
        <w:t>συνταγογράφησης</w:t>
      </w:r>
      <w:proofErr w:type="spellEnd"/>
      <w:r>
        <w:rPr>
          <w:rFonts w:eastAsia="Times New Roman" w:cs="Times New Roman"/>
          <w:szCs w:val="24"/>
        </w:rPr>
        <w:t xml:space="preserve"> και που δεν χορηγούν το φθηνότερο </w:t>
      </w:r>
      <w:proofErr w:type="spellStart"/>
      <w:r>
        <w:rPr>
          <w:rFonts w:eastAsia="Times New Roman" w:cs="Times New Roman"/>
          <w:szCs w:val="24"/>
        </w:rPr>
        <w:t>γενόσημο</w:t>
      </w:r>
      <w:proofErr w:type="spellEnd"/>
      <w:r>
        <w:rPr>
          <w:rFonts w:eastAsia="Times New Roman" w:cs="Times New Roman"/>
          <w:szCs w:val="24"/>
        </w:rPr>
        <w:t xml:space="preserve">. </w:t>
      </w:r>
    </w:p>
    <w:p w14:paraId="5239356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Είχατε</w:t>
      </w:r>
      <w:r>
        <w:rPr>
          <w:rFonts w:eastAsia="Times New Roman" w:cs="Times New Roman"/>
          <w:szCs w:val="24"/>
        </w:rPr>
        <w:t xml:space="preserve"> στα χέρια σας αυτήν τη στρατηγική. Δεν κάνατε απολύτως τίποτα. Βέβαια, πετύχατε την επιστροφή αρκετών επίορκων λειτουργών της υγείας στην υπηρεσία τους και καταφέρατε βέβαια να διορίσετε και στα δημόσια νοσοκομεία ιδιοκτήτες βουλκανιζατέρ με μόνο κριτήριο</w:t>
      </w:r>
      <w:r>
        <w:rPr>
          <w:rFonts w:eastAsia="Times New Roman" w:cs="Times New Roman"/>
          <w:szCs w:val="24"/>
        </w:rPr>
        <w:t xml:space="preserve"> το ότι είναι πολιτικοί φίλοι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w:t>
      </w:r>
    </w:p>
    <w:p w14:paraId="52393562" w14:textId="77777777" w:rsidR="00246891" w:rsidRDefault="00DA5D45">
      <w:pPr>
        <w:spacing w:after="0" w:line="600" w:lineRule="auto"/>
        <w:ind w:firstLine="720"/>
        <w:jc w:val="center"/>
        <w:rPr>
          <w:rFonts w:eastAsia="Times New Roman"/>
          <w:bCs/>
        </w:rPr>
      </w:pPr>
      <w:r>
        <w:rPr>
          <w:rFonts w:eastAsia="Times New Roman"/>
          <w:bCs/>
        </w:rPr>
        <w:t>(Θόρυβος από τις πτέρυγες του ΣΥΡΙΖΑ και των Α</w:t>
      </w:r>
      <w:r>
        <w:rPr>
          <w:rFonts w:eastAsia="Times New Roman"/>
          <w:bCs/>
        </w:rPr>
        <w:t>ΝΕΛ</w:t>
      </w:r>
      <w:r>
        <w:rPr>
          <w:rFonts w:eastAsia="Times New Roman"/>
          <w:bCs/>
        </w:rPr>
        <w:t>)</w:t>
      </w:r>
    </w:p>
    <w:p w14:paraId="52393563" w14:textId="77777777" w:rsidR="00246891" w:rsidRDefault="00DA5D45">
      <w:pPr>
        <w:spacing w:after="0" w:line="600" w:lineRule="auto"/>
        <w:ind w:firstLine="720"/>
        <w:jc w:val="both"/>
        <w:rPr>
          <w:rFonts w:eastAsia="Times New Roman"/>
          <w:bCs/>
        </w:rPr>
      </w:pPr>
      <w:r>
        <w:rPr>
          <w:rFonts w:eastAsia="Times New Roman"/>
          <w:bCs/>
        </w:rPr>
        <w:t xml:space="preserve">Σας ενοχλεί αυτό; Αυτή είναι η κατάντια σας! Αυτή είναι η αξιοκρατία για την οποία μιλάτε! Μπράβο σας! Να χαίρεστε τους διοικητές σας! </w:t>
      </w:r>
    </w:p>
    <w:p w14:paraId="52393564"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την</w:t>
      </w:r>
      <w:r>
        <w:rPr>
          <w:rFonts w:eastAsia="Times New Roman"/>
          <w:bCs/>
        </w:rPr>
        <w:t xml:space="preserve"> πτέρυγα της Νέας Δημοκρατίας)</w:t>
      </w:r>
    </w:p>
    <w:p w14:paraId="52393565" w14:textId="77777777" w:rsidR="00246891" w:rsidRDefault="00DA5D45">
      <w:pPr>
        <w:spacing w:after="0"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Σας παρακαλώ, κύριοι συνάδελφοι! </w:t>
      </w:r>
    </w:p>
    <w:p w14:paraId="52393566" w14:textId="77777777" w:rsidR="00246891" w:rsidRDefault="00DA5D45">
      <w:pPr>
        <w:spacing w:after="0" w:line="600" w:lineRule="auto"/>
        <w:ind w:firstLine="720"/>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Θα έρθω στο ΑΣΕΠ μετά, μην ανησυχείτε. Έχουμε να πούμε και γι’ αυτό πολλά πράγματα.</w:t>
      </w:r>
    </w:p>
    <w:p w14:paraId="52393567" w14:textId="77777777" w:rsidR="00246891" w:rsidRDefault="00DA5D45">
      <w:pPr>
        <w:spacing w:after="0" w:line="600" w:lineRule="auto"/>
        <w:ind w:firstLine="720"/>
        <w:jc w:val="center"/>
        <w:rPr>
          <w:rFonts w:eastAsia="Times New Roman"/>
          <w:bCs/>
        </w:rPr>
      </w:pPr>
      <w:r>
        <w:rPr>
          <w:rFonts w:eastAsia="Times New Roman"/>
          <w:bCs/>
        </w:rPr>
        <w:t xml:space="preserve"> (Θόρυβος από τις πτέρυγε</w:t>
      </w:r>
      <w:r>
        <w:rPr>
          <w:rFonts w:eastAsia="Times New Roman"/>
          <w:bCs/>
        </w:rPr>
        <w:t>ς του ΣΥΡΙΖΑ και των Α</w:t>
      </w:r>
      <w:r>
        <w:rPr>
          <w:rFonts w:eastAsia="Times New Roman"/>
          <w:bCs/>
        </w:rPr>
        <w:t>ΝΕΛ</w:t>
      </w:r>
      <w:r>
        <w:rPr>
          <w:rFonts w:eastAsia="Times New Roman"/>
          <w:bCs/>
        </w:rPr>
        <w:t>)</w:t>
      </w:r>
    </w:p>
    <w:p w14:paraId="52393568" w14:textId="77777777" w:rsidR="00246891" w:rsidRDefault="00DA5D45">
      <w:pPr>
        <w:spacing w:after="0"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Σας παρακαλώ, λίγη ησυχία! </w:t>
      </w:r>
    </w:p>
    <w:p w14:paraId="52393569" w14:textId="77777777" w:rsidR="00246891" w:rsidRDefault="00DA5D45">
      <w:pPr>
        <w:spacing w:after="0"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Για να κλείσουμε και με το θέμα των περιβόητων ευθυνών, όταν καταλάβατε, κύριε Τσίπρα, ότι κατάρρευσε η όλη μεθόδευση π</w:t>
      </w:r>
      <w:r>
        <w:rPr>
          <w:rFonts w:eastAsia="Times New Roman"/>
          <w:bCs/>
        </w:rPr>
        <w:t>ερί ποινικών ευθυνών, μιλήσατε για πολιτικές ευθύνες. Όμως σας διαφεύγει κάτι. Τις πολιτικές ευθύνες σε μια δημοκρατία τις πιστώνουν ή τις χρεώνουν οι πολίτες με έναν μόνο τρόπο, με τις εκλογές!</w:t>
      </w:r>
    </w:p>
    <w:p w14:paraId="5239356A"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239356B" w14:textId="77777777" w:rsidR="00246891" w:rsidRDefault="00DA5D45">
      <w:pPr>
        <w:spacing w:after="0" w:line="600" w:lineRule="auto"/>
        <w:ind w:firstLine="720"/>
        <w:jc w:val="both"/>
        <w:rPr>
          <w:rFonts w:eastAsia="Times New Roman"/>
          <w:bCs/>
        </w:rPr>
      </w:pPr>
      <w:r>
        <w:rPr>
          <w:rFonts w:eastAsia="Times New Roman"/>
          <w:bCs/>
        </w:rPr>
        <w:lastRenderedPageBreak/>
        <w:t xml:space="preserve">Επειδή </w:t>
      </w:r>
      <w:r>
        <w:rPr>
          <w:rFonts w:eastAsia="Times New Roman"/>
          <w:bCs/>
        </w:rPr>
        <w:t>ήμουν στη Ρόδο χθες, ιδού η Ρόδος, λοιπόν, κύριε Τσίπρα. Κάντε εκλογές, αν τολμάτε, και θα πάρετε την απάντηση του ελληνικού λαού, που θα αποδώσει τις πραγματικές πολιτικές ευθύνες για τα 100, 150, 200 δισεκατομμύρια –πάρα πολλά είναι σε κάθε περίπτωση- πο</w:t>
      </w:r>
      <w:r>
        <w:rPr>
          <w:rFonts w:eastAsia="Times New Roman"/>
          <w:bCs/>
        </w:rPr>
        <w:t>υ χρεώσατε τη χώρα με τους δικούς σας χειρισμούς το καταστροφικό πρώτο εξάμηνο του 2015 και θα τους πληρώνουμε ακόμα για πάρα</w:t>
      </w:r>
      <w:r>
        <w:rPr>
          <w:rFonts w:eastAsia="Times New Roman"/>
          <w:bCs/>
        </w:rPr>
        <w:t>,</w:t>
      </w:r>
      <w:r>
        <w:rPr>
          <w:rFonts w:eastAsia="Times New Roman"/>
          <w:bCs/>
        </w:rPr>
        <w:t xml:space="preserve"> πάρα πολύ καιρό! </w:t>
      </w:r>
    </w:p>
    <w:p w14:paraId="5239356C" w14:textId="77777777" w:rsidR="00246891" w:rsidRDefault="00DA5D45">
      <w:pPr>
        <w:spacing w:after="0" w:line="600" w:lineRule="auto"/>
        <w:ind w:firstLine="720"/>
        <w:jc w:val="center"/>
        <w:rPr>
          <w:rFonts w:eastAsia="Times New Roman"/>
          <w:bCs/>
        </w:rPr>
      </w:pPr>
      <w:r>
        <w:rPr>
          <w:rFonts w:eastAsia="Times New Roman"/>
          <w:bCs/>
        </w:rPr>
        <w:t>(Θόρυβος από την πτέρυγα του ΣΥΡΙΖΑ)</w:t>
      </w:r>
    </w:p>
    <w:p w14:paraId="5239356D" w14:textId="77777777" w:rsidR="00246891" w:rsidRDefault="00DA5D45">
      <w:pPr>
        <w:spacing w:after="0" w:line="600" w:lineRule="auto"/>
        <w:ind w:firstLine="720"/>
        <w:jc w:val="both"/>
        <w:rPr>
          <w:rFonts w:eastAsia="Times New Roman"/>
          <w:bCs/>
        </w:rPr>
      </w:pPr>
      <w:r>
        <w:rPr>
          <w:rFonts w:eastAsia="Times New Roman"/>
          <w:bCs/>
        </w:rPr>
        <w:t xml:space="preserve">Πολλά είναι σε κάθε περίπτωση, πάρα πολλά και αχρείαστα, κυρίες και κύριοι συνάδελφοι. </w:t>
      </w:r>
    </w:p>
    <w:p w14:paraId="5239356E" w14:textId="77777777" w:rsidR="00246891" w:rsidRDefault="00DA5D45">
      <w:pPr>
        <w:spacing w:after="0"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Σας παρακαλώ, κύριοι συνάδελφοι.</w:t>
      </w:r>
    </w:p>
    <w:p w14:paraId="5239356F" w14:textId="77777777" w:rsidR="00246891" w:rsidRDefault="00DA5D45">
      <w:pPr>
        <w:spacing w:after="0" w:line="600" w:lineRule="auto"/>
        <w:ind w:firstLine="720"/>
        <w:jc w:val="both"/>
        <w:rPr>
          <w:rFonts w:eastAsia="Times New Roman"/>
          <w:bCs/>
        </w:rPr>
      </w:pPr>
      <w:r>
        <w:rPr>
          <w:rFonts w:eastAsia="Times New Roman"/>
          <w:bCs/>
        </w:rPr>
        <w:t xml:space="preserve">Συνεχίστε, κύριε Μητσοτάκη. </w:t>
      </w:r>
    </w:p>
    <w:p w14:paraId="52393570" w14:textId="77777777" w:rsidR="00246891" w:rsidRDefault="00DA5D45">
      <w:pPr>
        <w:spacing w:after="0" w:line="600" w:lineRule="auto"/>
        <w:ind w:firstLine="720"/>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Έρχομαι τώρα στο ζήτημα </w:t>
      </w:r>
      <w:r>
        <w:rPr>
          <w:rFonts w:eastAsia="Times New Roman"/>
          <w:bCs/>
        </w:rPr>
        <w:t xml:space="preserve">του διαβόητου ηθικού πλεονεκτήματος. </w:t>
      </w:r>
    </w:p>
    <w:p w14:paraId="52393571" w14:textId="77777777" w:rsidR="00246891" w:rsidRDefault="00DA5D45">
      <w:pPr>
        <w:spacing w:after="0" w:line="600" w:lineRule="auto"/>
        <w:ind w:firstLine="720"/>
        <w:jc w:val="both"/>
        <w:rPr>
          <w:rFonts w:eastAsia="Times New Roman"/>
          <w:bCs/>
        </w:rPr>
      </w:pPr>
      <w:r>
        <w:rPr>
          <w:rFonts w:eastAsia="Times New Roman"/>
          <w:bCs/>
        </w:rPr>
        <w:t>Κοιτάξτε: Για εμάς δεν υπάρχουν ηθικές και ανήθικες παρατάξεις. Υπάρχουν ηθικά και ανήθικα στελέχη. Επί της αρχής, λοιπόν, δεν υφίσταται κανένα ηθικό πλεονέκτημα της Αριστεράς, αλλά βέβαια, όπως έχουν καταλάβει όλοι οι</w:t>
      </w:r>
      <w:r>
        <w:rPr>
          <w:rFonts w:eastAsia="Times New Roman"/>
          <w:bCs/>
        </w:rPr>
        <w:t xml:space="preserve"> πολίτες, εσείς δεν είστε ούτε Αριστεροί ούτε δεξιοί ούτε κεντρώοι. Είστε τυχοδιώκτες της πολιτικής. Το μόνο που σας ενδιαφέρει είναι η εξουσία και για να την κρατήσετε είστε ικανοί να κάνετε τα πάντα, όπως κάνατε τα πάντα για να την κατακτήσετε. </w:t>
      </w:r>
    </w:p>
    <w:p w14:paraId="52393572" w14:textId="77777777" w:rsidR="00246891" w:rsidRDefault="00DA5D45">
      <w:pPr>
        <w:spacing w:after="0" w:line="600" w:lineRule="auto"/>
        <w:ind w:firstLine="720"/>
        <w:jc w:val="center"/>
        <w:rPr>
          <w:rFonts w:eastAsia="Times New Roman"/>
          <w:bCs/>
        </w:rPr>
      </w:pPr>
      <w:r>
        <w:rPr>
          <w:rFonts w:eastAsia="Times New Roman"/>
          <w:bCs/>
        </w:rPr>
        <w:t>(Χειροκρ</w:t>
      </w:r>
      <w:r>
        <w:rPr>
          <w:rFonts w:eastAsia="Times New Roman"/>
          <w:bCs/>
        </w:rPr>
        <w:t>οτήματα από την πτέρυγα της Νέας Δημοκρατίας)</w:t>
      </w:r>
    </w:p>
    <w:p w14:paraId="52393573" w14:textId="77777777" w:rsidR="00246891" w:rsidRDefault="00DA5D45">
      <w:pPr>
        <w:spacing w:after="0" w:line="600" w:lineRule="auto"/>
        <w:ind w:firstLine="720"/>
        <w:jc w:val="both"/>
        <w:rPr>
          <w:rFonts w:eastAsia="Times New Roman"/>
          <w:szCs w:val="24"/>
        </w:rPr>
      </w:pPr>
      <w:r>
        <w:rPr>
          <w:rFonts w:eastAsia="Times New Roman"/>
          <w:bCs/>
        </w:rPr>
        <w:lastRenderedPageBreak/>
        <w:t>Ήσασταν πάντα, κύριε Τσίπρα, από τη λάθος μεριά και πάντα υπερασπιζόσασταν εκείνες τις πρακτικές που τελικά ζημίωσαν τον τόπο. Όσα χρόνια ήσασταν στην αντιπολίτευση, δεν σας θυμάμαι να έχετε στηρίξει καμμία μετ</w:t>
      </w:r>
      <w:r>
        <w:rPr>
          <w:rFonts w:eastAsia="Times New Roman"/>
          <w:bCs/>
        </w:rPr>
        <w:t>αρρύθμιση, καμμία αλλαγή, καμμία κίνηση που είχε πολιτικό κόστος.</w:t>
      </w:r>
      <w:r>
        <w:rPr>
          <w:rFonts w:eastAsia="Times New Roman"/>
          <w:bCs/>
        </w:rPr>
        <w:t xml:space="preserve"> </w:t>
      </w:r>
      <w:r>
        <w:rPr>
          <w:rFonts w:eastAsia="Times New Roman"/>
          <w:szCs w:val="24"/>
        </w:rPr>
        <w:t>Πρώτος ήσασταν και πάντα υπερθεματίζατε όλες τις κακές πρακτικές του παρελθόντος. Όσο για το ηθικό πλεονέκτημα, αυτό, επιτρέψτε μου να σας πω ότι ποτέ δεν το διαθέτατε, όσο κι αν το διαφημίσ</w:t>
      </w:r>
      <w:r>
        <w:rPr>
          <w:rFonts w:eastAsia="Times New Roman"/>
          <w:szCs w:val="24"/>
        </w:rPr>
        <w:t xml:space="preserve">ατε. Το έχετε αποδείξει αυτό πια στην πράξη. Ταξίδια στη Βενεζουέλα με ιδιωτικά </w:t>
      </w:r>
      <w:proofErr w:type="spellStart"/>
      <w:r>
        <w:rPr>
          <w:rFonts w:eastAsia="Times New Roman"/>
          <w:szCs w:val="24"/>
        </w:rPr>
        <w:t>λίαρ</w:t>
      </w:r>
      <w:proofErr w:type="spellEnd"/>
      <w:r>
        <w:rPr>
          <w:rFonts w:eastAsia="Times New Roman"/>
          <w:szCs w:val="24"/>
        </w:rPr>
        <w:t xml:space="preserve"> </w:t>
      </w:r>
      <w:proofErr w:type="spellStart"/>
      <w:r>
        <w:rPr>
          <w:rFonts w:eastAsia="Times New Roman"/>
          <w:szCs w:val="24"/>
        </w:rPr>
        <w:t>τζετς</w:t>
      </w:r>
      <w:proofErr w:type="spellEnd"/>
      <w:r>
        <w:rPr>
          <w:rFonts w:eastAsia="Times New Roman"/>
          <w:szCs w:val="24"/>
        </w:rPr>
        <w:t xml:space="preserve"> υπόπτων προσώπων, στημένοι διαγωνισμοί για τηλεοπτικές άδειες…</w:t>
      </w:r>
    </w:p>
    <w:p w14:paraId="52393574"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52393575"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Είναι εδώ ο κ. Παππάς. Μπορεί να απαντήσει ο ίδιος</w:t>
      </w:r>
      <w:r>
        <w:rPr>
          <w:rFonts w:eastAsia="Times New Roman"/>
          <w:szCs w:val="24"/>
        </w:rPr>
        <w:t xml:space="preserve"> τι έκανε σ’ αυτές τις πτήσεις και γιατί πήγαινε στη Βενεζουέλα. Μην ανησυχείτε, μπορεί να υπερασπιστεί ο ίδιος την εαυτό του. </w:t>
      </w:r>
    </w:p>
    <w:p w14:paraId="52393576"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393577"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Με την ανοχή στο λαθρεμπόριο τσιγάρων και καυσίμων, τη συμμαχία με τους </w:t>
      </w:r>
      <w:r>
        <w:rPr>
          <w:rFonts w:eastAsia="Times New Roman"/>
          <w:szCs w:val="24"/>
        </w:rPr>
        <w:t>«βαρόνους» του ηλεκτρονικού τζόγου, τους νέους διαπλεκόμενους συμμάχους σα</w:t>
      </w:r>
      <w:r>
        <w:rPr>
          <w:rFonts w:eastAsia="Times New Roman"/>
          <w:szCs w:val="24"/>
        </w:rPr>
        <w:t>ς</w:t>
      </w:r>
      <w:r>
        <w:rPr>
          <w:rFonts w:eastAsia="Times New Roman"/>
          <w:szCs w:val="24"/>
        </w:rPr>
        <w:t xml:space="preserve">, που ακόμα δεν τους έχετε βάλει να πληρώνουν φόρους για να τους κάνετε τα χατίρια και με τους μεσάζοντες, τους οποίους ξαναβάλατε στο Υπουργείο Εθνικής Άμυνας. </w:t>
      </w:r>
    </w:p>
    <w:p w14:paraId="52393578"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Αν θέλετε να μας δι</w:t>
      </w:r>
      <w:r>
        <w:rPr>
          <w:rFonts w:eastAsia="Times New Roman"/>
          <w:szCs w:val="24"/>
        </w:rPr>
        <w:t xml:space="preserve">αψεύσετε, τα πράγματα είναι απλά. Κάντε μια τολμηρή κίνηση, κύριε Τσίπρα. Ψηφίστε υπέρ της </w:t>
      </w:r>
      <w:r>
        <w:rPr>
          <w:rFonts w:eastAsia="Times New Roman"/>
          <w:szCs w:val="24"/>
        </w:rPr>
        <w:t>π</w:t>
      </w:r>
      <w:r>
        <w:rPr>
          <w:rFonts w:eastAsia="Times New Roman"/>
          <w:szCs w:val="24"/>
        </w:rPr>
        <w:t xml:space="preserve">ροκαταρτικής </w:t>
      </w:r>
      <w:r>
        <w:rPr>
          <w:rFonts w:eastAsia="Times New Roman"/>
          <w:szCs w:val="24"/>
        </w:rPr>
        <w:t>ε</w:t>
      </w:r>
      <w:r>
        <w:rPr>
          <w:rFonts w:eastAsia="Times New Roman"/>
          <w:szCs w:val="24"/>
        </w:rPr>
        <w:t xml:space="preserve">πιτροπής που ζητάμε σήμερα. Εξάλλου, όπως σας είπε και ο </w:t>
      </w:r>
      <w:r>
        <w:rPr>
          <w:rFonts w:eastAsia="Times New Roman"/>
          <w:szCs w:val="24"/>
        </w:rPr>
        <w:lastRenderedPageBreak/>
        <w:t xml:space="preserve">κ. </w:t>
      </w:r>
      <w:proofErr w:type="spellStart"/>
      <w:r>
        <w:rPr>
          <w:rFonts w:eastAsia="Times New Roman"/>
          <w:szCs w:val="24"/>
        </w:rPr>
        <w:t>Δένδιας</w:t>
      </w:r>
      <w:proofErr w:type="spellEnd"/>
      <w:r>
        <w:rPr>
          <w:rFonts w:eastAsia="Times New Roman"/>
          <w:szCs w:val="24"/>
        </w:rPr>
        <w:t>, αυτή γίνεται με συνθήκες πολύ ευνοϊκές για εσάς. Πλειοψηφία έχετε. Τι έχετε να φο</w:t>
      </w:r>
      <w:r>
        <w:rPr>
          <w:rFonts w:eastAsia="Times New Roman"/>
          <w:szCs w:val="24"/>
        </w:rPr>
        <w:t>βηθείτε επιτέλους; Κάντε, λοιπόν, μια τολμηρή κίνηση για να δείξετε ότι πραγματικά δεν έχετε τίποτα να κρύψετε και για να συμβάλετε κι εσείς στο να πέσει άπλετο φως στην πολιτική που ακολουθήσατε στον χώρο του φαρμάκου αυτά τα τρία χρόνια, για να κάνουν οι</w:t>
      </w:r>
      <w:r>
        <w:rPr>
          <w:rFonts w:eastAsia="Times New Roman"/>
          <w:szCs w:val="24"/>
        </w:rPr>
        <w:t xml:space="preserve"> εγκαλούμενοι Υπουργοί σας αυτό που με θάρρος και από αυτό εδώ πέρα το Βήμα ζήτησαν δέκα συνάδελφοί μας, πολιτικά πρόσωπα, οι οποίοι οι ίδιοι πρότειναν και ζήτησαν να συσταθεί και να λειτουργήσει μέχρι τέλους η </w:t>
      </w:r>
      <w:r>
        <w:rPr>
          <w:rFonts w:eastAsia="Times New Roman"/>
          <w:szCs w:val="24"/>
        </w:rPr>
        <w:t>π</w:t>
      </w:r>
      <w:r>
        <w:rPr>
          <w:rFonts w:eastAsia="Times New Roman"/>
          <w:szCs w:val="24"/>
        </w:rPr>
        <w:t xml:space="preserve">ροκαταρτική </w:t>
      </w:r>
      <w:r>
        <w:rPr>
          <w:rFonts w:eastAsia="Times New Roman"/>
          <w:szCs w:val="24"/>
        </w:rPr>
        <w:t>ε</w:t>
      </w:r>
      <w:r>
        <w:rPr>
          <w:rFonts w:eastAsia="Times New Roman"/>
          <w:szCs w:val="24"/>
        </w:rPr>
        <w:t>πιτροπή που τους αφορά στη δική</w:t>
      </w:r>
      <w:r>
        <w:rPr>
          <w:rFonts w:eastAsia="Times New Roman"/>
          <w:szCs w:val="24"/>
        </w:rPr>
        <w:t xml:space="preserve"> τους υπόθεση. Θα ήταν ένα χρέος σας, κύριε Τσίπρα, απέναντι στη διαφάνεια και απέναντι στην πολιτική ζωή. Ούτε τη διαφάνεια θέλετε, ούτε τη δημοκρατία υπηρετείτε, κύριε Τσίπρα.</w:t>
      </w:r>
    </w:p>
    <w:p w14:paraId="52393579"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Το να πείτε σήμερα «</w:t>
      </w:r>
      <w:r>
        <w:rPr>
          <w:rFonts w:eastAsia="Times New Roman"/>
          <w:szCs w:val="24"/>
        </w:rPr>
        <w:t>ν</w:t>
      </w:r>
      <w:r>
        <w:rPr>
          <w:rFonts w:eastAsia="Times New Roman"/>
          <w:szCs w:val="24"/>
        </w:rPr>
        <w:t>αι» είναι ζήτημα αξιοπρέπειας και ευθύνης όχι μόνο των τρ</w:t>
      </w:r>
      <w:r>
        <w:rPr>
          <w:rFonts w:eastAsia="Times New Roman"/>
          <w:szCs w:val="24"/>
        </w:rPr>
        <w:t>ιών Υπουργών σας, αλλά και ολόκληρης της κυβερνητικής Πλειοψηφίας. Δεν θα το κάνετε, όμως, γιατί είναι σαφές ότι έχετε λάβει τις αποφάσεις σας. Δεν σας ενδιαφέρει η αλήθεια. Δεν σας ενδιαφέρει η απόδοση ευθυνών. Θέλετε να σύρετε τη χώρα σε έναν πόλεμο λάσπ</w:t>
      </w:r>
      <w:r>
        <w:rPr>
          <w:rFonts w:eastAsia="Times New Roman"/>
          <w:szCs w:val="24"/>
        </w:rPr>
        <w:t xml:space="preserve">ης, αγνοώντας το πολιτικό ρίσκο, τους πολιτικούς κινδύνους που όλοι οι παράγοντες της οικονομίας σάς επισημαίνουν. </w:t>
      </w:r>
    </w:p>
    <w:p w14:paraId="5239357A"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Συντηρείτε συνειδητά μια τοξικότητα, η οποία ενισχύει τα πολιτικά άκρα, κάτι το οποίο φυσικά δεν σας πειράζει, διότι με τα πολιτικά άκρα μια</w:t>
      </w:r>
      <w:r>
        <w:rPr>
          <w:rFonts w:eastAsia="Times New Roman"/>
          <w:szCs w:val="24"/>
        </w:rPr>
        <w:t xml:space="preserve"> χαρά συνεργαστήκατε στις πλατείες της αγανάκτησης και στη Βουλή, όταν ανατρέψατε την κυβέρνηση Σαμαρά. </w:t>
      </w:r>
    </w:p>
    <w:p w14:paraId="5239357B"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Επίσης, θέλετε να ναρκοθετήσετε και την επόμενη μέρα με κάθε τρόπο, γι’ αυτό ψηφίσατε την απλή αναλογική, αγνοώντας τους κινδύνους που αυτή εγκυμονεί κ</w:t>
      </w:r>
      <w:r>
        <w:rPr>
          <w:rFonts w:eastAsia="Times New Roman"/>
          <w:szCs w:val="24"/>
        </w:rPr>
        <w:t>αι αδιαφορείτε παντελώς για το γεγονός ότι μια πιθανή ακυβερνησία θα τινάξει στον αέρα όλες τις βαριές θυσίες του ελληνικού λαού τα τελευταία χρόνια. Προσπαθείτε να αλώσετε το κράτος. Διορίζετε από πόρτες και παράθυρα στο δημόσιο και σε ελεγχόμενες από εσά</w:t>
      </w:r>
      <w:r>
        <w:rPr>
          <w:rFonts w:eastAsia="Times New Roman"/>
          <w:szCs w:val="24"/>
        </w:rPr>
        <w:t>ς επιχειρήσεις όπως τα ΕΛΠΕ, εκεί που ο «αρχάγγελος» της κάθαρσης ο κ. Παπαγγελόπουλος, διόρισε τον γιό του κι εσείς διορίσατε πολλούς ακόμα κολλητούς και φίλους.</w:t>
      </w:r>
    </w:p>
    <w:p w14:paraId="5239357C"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39357D"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Βάζετε κομματικά σας στελέχη σε θεσμικά</w:t>
      </w:r>
      <w:r>
        <w:rPr>
          <w:rFonts w:eastAsia="Times New Roman"/>
          <w:szCs w:val="24"/>
        </w:rPr>
        <w:t xml:space="preserve"> ανεξάρτητες θέσεις, όπως τον κ. </w:t>
      </w:r>
      <w:proofErr w:type="spellStart"/>
      <w:r>
        <w:rPr>
          <w:rFonts w:eastAsia="Times New Roman"/>
          <w:szCs w:val="24"/>
        </w:rPr>
        <w:t>Κουτεντάκη</w:t>
      </w:r>
      <w:proofErr w:type="spellEnd"/>
      <w:r>
        <w:rPr>
          <w:rFonts w:eastAsia="Times New Roman"/>
          <w:szCs w:val="24"/>
        </w:rPr>
        <w:t xml:space="preserve"> στο Γραφείο Προϋπολογισμού της Βουλής. </w:t>
      </w:r>
    </w:p>
    <w:p w14:paraId="5239357E"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lastRenderedPageBreak/>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5239357F"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Προβήκατε, κύριε </w:t>
      </w:r>
      <w:proofErr w:type="spellStart"/>
      <w:r>
        <w:rPr>
          <w:rFonts w:eastAsia="Times New Roman"/>
          <w:szCs w:val="24"/>
        </w:rPr>
        <w:t>Βούτση</w:t>
      </w:r>
      <w:proofErr w:type="spellEnd"/>
      <w:r>
        <w:rPr>
          <w:rFonts w:eastAsia="Times New Roman"/>
          <w:szCs w:val="24"/>
        </w:rPr>
        <w:t xml:space="preserve">, σε μεγάλο θεσμικό ατόπημα με αυτά τα οποία είπατε στην </w:t>
      </w:r>
      <w:r>
        <w:rPr>
          <w:rFonts w:eastAsia="Times New Roman"/>
          <w:szCs w:val="24"/>
        </w:rPr>
        <w:t>ε</w:t>
      </w:r>
      <w:r>
        <w:rPr>
          <w:rFonts w:eastAsia="Times New Roman"/>
          <w:szCs w:val="24"/>
        </w:rPr>
        <w:t xml:space="preserve">πιτροπή επιλογής του κ. </w:t>
      </w:r>
      <w:proofErr w:type="spellStart"/>
      <w:r>
        <w:rPr>
          <w:rFonts w:eastAsia="Times New Roman"/>
          <w:szCs w:val="24"/>
        </w:rPr>
        <w:t>Κουτεντάκη</w:t>
      </w:r>
      <w:proofErr w:type="spellEnd"/>
      <w:r>
        <w:rPr>
          <w:rFonts w:eastAsia="Times New Roman"/>
          <w:szCs w:val="24"/>
        </w:rPr>
        <w:t xml:space="preserve">. Τι </w:t>
      </w:r>
      <w:r>
        <w:rPr>
          <w:rFonts w:eastAsia="Times New Roman"/>
          <w:szCs w:val="24"/>
        </w:rPr>
        <w:t xml:space="preserve">μας είπε ο κ. </w:t>
      </w:r>
      <w:proofErr w:type="spellStart"/>
      <w:r>
        <w:rPr>
          <w:rFonts w:eastAsia="Times New Roman"/>
          <w:szCs w:val="24"/>
        </w:rPr>
        <w:t>Κουτεντάκης</w:t>
      </w:r>
      <w:proofErr w:type="spellEnd"/>
      <w:r>
        <w:rPr>
          <w:rFonts w:eastAsia="Times New Roman"/>
          <w:szCs w:val="24"/>
        </w:rPr>
        <w:t>; Ότι –προσέξτε- προτιμά την απελευθέρωση από τις πολιτικές δεσμεύσεις και ας μας στοιχίσει αυτό λίγο ακριβότερα. Τι τον νοιάζει; Αυτός θα τα πληρώσει; Όχι βέβαια! Οι συνεπείς φορολογούμενοι που τους έχετε διαλύσει, αυτοί θα τα πλη</w:t>
      </w:r>
      <w:r>
        <w:rPr>
          <w:rFonts w:eastAsia="Times New Roman"/>
          <w:szCs w:val="24"/>
        </w:rPr>
        <w:t xml:space="preserve">ρώσουν. </w:t>
      </w:r>
    </w:p>
    <w:p w14:paraId="52393580"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393581"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52393582" w14:textId="77777777" w:rsidR="00246891" w:rsidRDefault="00DA5D45">
      <w:pPr>
        <w:tabs>
          <w:tab w:val="left" w:pos="2608"/>
        </w:tabs>
        <w:spacing w:after="0" w:line="600" w:lineRule="auto"/>
        <w:ind w:firstLine="720"/>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52393583" w14:textId="77777777" w:rsidR="00246891" w:rsidRDefault="00DA5D45">
      <w:pPr>
        <w:tabs>
          <w:tab w:val="left" w:pos="2608"/>
        </w:tabs>
        <w:spacing w:after="0" w:line="600" w:lineRule="auto"/>
        <w:ind w:firstLine="720"/>
        <w:rPr>
          <w:rFonts w:eastAsia="Times New Roman"/>
          <w:szCs w:val="24"/>
        </w:rPr>
      </w:pPr>
      <w:r>
        <w:rPr>
          <w:rFonts w:eastAsia="Times New Roman"/>
          <w:szCs w:val="24"/>
        </w:rPr>
        <w:t>Συνεχίστε, κύριε Μητσοτάκη.</w:t>
      </w:r>
    </w:p>
    <w:p w14:paraId="52393584" w14:textId="77777777" w:rsidR="00246891" w:rsidRDefault="00DA5D45">
      <w:pPr>
        <w:tabs>
          <w:tab w:val="left" w:pos="2608"/>
        </w:tabs>
        <w:spacing w:after="0" w:line="600" w:lineRule="auto"/>
        <w:ind w:firstLine="720"/>
        <w:jc w:val="both"/>
        <w:rPr>
          <w:rFonts w:eastAsia="Times New Roman"/>
          <w:b/>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Την ίδια ώρα κατασκευάζετε </w:t>
      </w:r>
      <w:r>
        <w:rPr>
          <w:rFonts w:eastAsia="Times New Roman"/>
          <w:szCs w:val="24"/>
        </w:rPr>
        <w:t xml:space="preserve">«φωτογραφικές» διατάξεις για </w:t>
      </w:r>
      <w:r>
        <w:rPr>
          <w:rFonts w:eastAsia="Times New Roman"/>
          <w:szCs w:val="24"/>
        </w:rPr>
        <w:lastRenderedPageBreak/>
        <w:t>τις θέσεις των γραμματέων των Υπουργείων, ενώ επιχειρείτε με προσωπική ευθύνη του κ. Σκουρλέτη να αλώσετε και το ΑΣΕΠ και να μονιμοποιήσετε χιλιάδες συμβασιούχους, σε ευθεία παραβίαση του Συντάγματος.</w:t>
      </w:r>
    </w:p>
    <w:p w14:paraId="5239358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Αυτή η τροπολογία…</w:t>
      </w:r>
    </w:p>
    <w:p w14:paraId="52393586"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(Γέλωτε</w:t>
      </w:r>
      <w:r>
        <w:rPr>
          <w:rFonts w:eastAsia="Times New Roman" w:cs="Times New Roman"/>
          <w:szCs w:val="24"/>
        </w:rPr>
        <w:t>ς από την πτέρυγα του ΣΥΡΙΖΑ)</w:t>
      </w:r>
    </w:p>
    <w:p w14:paraId="5239358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Γελάτε, ε; Σαν δε ντρέπεστε λίγο!</w:t>
      </w:r>
    </w:p>
    <w:p w14:paraId="52393588"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89"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239358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τροπολογία που ψηφίσατε χθες είναι μνημείο πολιτικού κυνισμού. Μνημείο πολιτικού κυνισμού! </w:t>
      </w:r>
    </w:p>
    <w:p w14:paraId="5239358B"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5239358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Γεροβασίλη</w:t>
      </w:r>
      <w:proofErr w:type="spellEnd"/>
      <w:r>
        <w:rPr>
          <w:rFonts w:eastAsia="Times New Roman" w:cs="Times New Roman"/>
          <w:szCs w:val="24"/>
        </w:rPr>
        <w:t>, δεν ήσασταν καν στην Αίθουσα χθες για να την υπερασπιστείτε. Ίσως κάπου μέσα σας αισθάνεσθε κάποια ντροπή γι’ αυτά τα οποία κάποιοι άλλοι σας επέβαλαν να κάνετε. Την καταθέτω στα Πρακτικά.</w:t>
      </w:r>
    </w:p>
    <w:p w14:paraId="5239358D" w14:textId="77777777" w:rsidR="00246891" w:rsidRDefault="00DA5D45">
      <w:pPr>
        <w:spacing w:after="0" w:line="600" w:lineRule="auto"/>
        <w:ind w:firstLine="720"/>
        <w:jc w:val="both"/>
        <w:rPr>
          <w:rFonts w:eastAsia="Times New Roman" w:cs="Times New Roman"/>
        </w:rPr>
      </w:pPr>
      <w:r>
        <w:rPr>
          <w:rFonts w:eastAsia="Times New Roman" w:cs="Times New Roman"/>
        </w:rPr>
        <w:t>(Στο σημείο αυτό</w:t>
      </w:r>
      <w:r>
        <w:rPr>
          <w:rFonts w:eastAsia="Times New Roman" w:cs="Times New Roman"/>
        </w:rPr>
        <w:t xml:space="preserve"> ο Πρόεδρος της Νέας Δημοκρατίας κ. Κυριάκος Μητσοτάκης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14:paraId="5239358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239358F" w14:textId="77777777" w:rsidR="00246891" w:rsidRDefault="00DA5D45">
      <w:pPr>
        <w:spacing w:after="0" w:line="600" w:lineRule="auto"/>
        <w:ind w:firstLine="720"/>
        <w:jc w:val="both"/>
        <w:rPr>
          <w:rFonts w:eastAsia="Times New Roman" w:cs="Times New Roman"/>
        </w:rPr>
      </w:pPr>
      <w:r>
        <w:rPr>
          <w:rFonts w:eastAsia="Times New Roman" w:cs="Times New Roman"/>
          <w:b/>
        </w:rPr>
        <w:t>ΠΡΟΕΔΡΟΣ (</w:t>
      </w:r>
      <w:r>
        <w:rPr>
          <w:rFonts w:eastAsia="Times New Roman" w:cs="Times New Roman"/>
          <w:b/>
        </w:rPr>
        <w:t xml:space="preserve">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Κάντε ησυχία, παρακαλώ.</w:t>
      </w:r>
    </w:p>
    <w:p w14:paraId="5239359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Την ίδια ώρα που αναρχικοί και εγκληματικά στοιχεία σπάνε για άλλη μια φορά τον πιο εμπορικό δρόμο της Αθήνας και πολλών </w:t>
      </w:r>
      <w:r>
        <w:rPr>
          <w:rFonts w:eastAsia="Times New Roman" w:cs="Times New Roman"/>
          <w:szCs w:val="24"/>
        </w:rPr>
        <w:lastRenderedPageBreak/>
        <w:t>άλλων πόλεων βέβαια –προσέξτε- για χάρη</w:t>
      </w:r>
      <w:r>
        <w:rPr>
          <w:rFonts w:eastAsia="Times New Roman" w:cs="Times New Roman"/>
          <w:szCs w:val="24"/>
        </w:rPr>
        <w:t xml:space="preserve"> ποιανού; Για χάρη του κατηγορούμενου για απόπειρα δολοφονίας του πρώην Πρωθυπουργού, του κ. </w:t>
      </w:r>
      <w:proofErr w:type="spellStart"/>
      <w:r>
        <w:rPr>
          <w:rFonts w:eastAsia="Times New Roman" w:cs="Times New Roman"/>
          <w:szCs w:val="24"/>
        </w:rPr>
        <w:t>Παπαδήμου</w:t>
      </w:r>
      <w:proofErr w:type="spellEnd"/>
      <w:r>
        <w:rPr>
          <w:rFonts w:eastAsia="Times New Roman" w:cs="Times New Roman"/>
          <w:szCs w:val="24"/>
        </w:rPr>
        <w:t>, στον οποίο φυσικά κάνατε την εξυπηρέτηση και τον πήγατε στη φυλακή που ήθελε. Δεν σας έχουν πει ότι κανένα σοβαρό κράτος δεν διαπραγματεύεται με τρομοκρ</w:t>
      </w:r>
      <w:r>
        <w:rPr>
          <w:rFonts w:eastAsia="Times New Roman" w:cs="Times New Roman"/>
          <w:szCs w:val="24"/>
        </w:rPr>
        <w:t>άτες;</w:t>
      </w:r>
    </w:p>
    <w:p w14:paraId="52393591"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9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τραγικό, αλλά η χώρα μοιάζει πια να </w:t>
      </w:r>
      <w:proofErr w:type="spellStart"/>
      <w:r>
        <w:rPr>
          <w:rFonts w:eastAsia="Times New Roman" w:cs="Times New Roman"/>
          <w:szCs w:val="24"/>
        </w:rPr>
        <w:t>συνδιοικείται</w:t>
      </w:r>
      <w:proofErr w:type="spellEnd"/>
      <w:r>
        <w:rPr>
          <w:rFonts w:eastAsia="Times New Roman" w:cs="Times New Roman"/>
          <w:szCs w:val="24"/>
        </w:rPr>
        <w:t xml:space="preserve"> σε κρίσιμα θέματα ασφάλειας από τα γνωστά κέντρα των φυλακών Κορυδαλλού. Αυτά θα τελειώσουν την επόμενη των εκλογών. Να το γνωρίζουν κάποιοι</w:t>
      </w:r>
      <w:r>
        <w:rPr>
          <w:rFonts w:eastAsia="Times New Roman" w:cs="Times New Roman"/>
          <w:szCs w:val="24"/>
        </w:rPr>
        <w:t xml:space="preserve">, οι οποίοι  μας απειλούν με διάφορες αναρτήσεις, ότι εμείς ούτε απειλούμαστε ούτε φοβόμαστε. Το κράτος δικαίου θα αποκατασταθεί, ο νόμος θα εφαρμοστεί και οι Έλληνες θα αισθανθούν και πάλι ασφαλείς. </w:t>
      </w:r>
    </w:p>
    <w:p w14:paraId="52393593"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239359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κλείνω με την εξής παρατήρηση: Στους Έλληνες αξίζει ένα καλύτερο αύριο και όχι η ένταση και η πόλωση και η καθήλωση, στην οποία βυθίζετε καθημερινά την πατρίδα μας. Εδώ είμαστε μια ήρεμη δύναμη, που εγγυήθηκε σε κρίσιμες στιγμές τη θεσμικ</w:t>
      </w:r>
      <w:r>
        <w:rPr>
          <w:rFonts w:eastAsia="Times New Roman" w:cs="Times New Roman"/>
          <w:szCs w:val="24"/>
        </w:rPr>
        <w:t>ή σταθερότητα και τη δημοκρατική ομαλότητα και είμαστε η μόνη πολιτική δύναμη που μπορεί να εγγυηθεί ευημερία, σταθερότητα και ασφάλεια.</w:t>
      </w:r>
    </w:p>
    <w:p w14:paraId="5239359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Πριν από δυο χρόνια, λίγους μήνες αφότου ανέλαβα την προεδρία της Νέας Δημοκρατίας, κάλεσα τους Έλληνες να συνυπογράψου</w:t>
      </w:r>
      <w:r>
        <w:rPr>
          <w:rFonts w:eastAsia="Times New Roman" w:cs="Times New Roman"/>
          <w:szCs w:val="24"/>
        </w:rPr>
        <w:t xml:space="preserve">με μια συμφωνία αλήθειας, μια συμφωνία απέναντι σ’ έναν υπεύθυνο πολιτικό φορέα και σ’ έναν λαό που έχει σήμερα ανάγκη περισσότερο παρά ποτέ την αλήθεια. Την αλήθεια την έχει ανάγκη </w:t>
      </w:r>
      <w:r>
        <w:rPr>
          <w:rFonts w:eastAsia="Times New Roman" w:cs="Times New Roman"/>
          <w:szCs w:val="24"/>
        </w:rPr>
        <w:lastRenderedPageBreak/>
        <w:t>όχι για να φοβηθεί για τα χειρότερα, αλλά για να πιστέψει ότι μπορεί να πε</w:t>
      </w:r>
      <w:r>
        <w:rPr>
          <w:rFonts w:eastAsia="Times New Roman" w:cs="Times New Roman"/>
          <w:szCs w:val="24"/>
        </w:rPr>
        <w:t xml:space="preserve">τύχει τα καλύτερα. </w:t>
      </w:r>
    </w:p>
    <w:p w14:paraId="5239359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Γυρνώ όλη την Ελλάδα και ζητώ από τους πολίτες να με αντιμετωπίσουν όχι ως κάποιον που κολακεύει και τάζει για να τον ψηφίσουν, αλλά ως κάποιον που δουλεύει σκληρά για τα συμφέροντα και τα όνειρα των πολλών, όχι των λίγων και ως κάποιον</w:t>
      </w:r>
      <w:r>
        <w:rPr>
          <w:rFonts w:eastAsia="Times New Roman" w:cs="Times New Roman"/>
          <w:szCs w:val="24"/>
        </w:rPr>
        <w:t xml:space="preserve"> που μπορεί να ηγηθεί με συνέπεια και ειλικρίνεια μια συλλογική προσπάθεια για την ανάταξη της χώρας. </w:t>
      </w:r>
    </w:p>
    <w:p w14:paraId="5239359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Δεσμεύθηκα ότι δεν πρόκειται να δώσω ούτε μία υπόσχεση που δεν μπορούμε να υλοποιήσουμε ως κυβέρνηση και έτσι θα συνεχίσουμε μέχρι το τέλος. </w:t>
      </w:r>
    </w:p>
    <w:p w14:paraId="5239359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Γυρνώντας την πατρίδα μας, ακούω καθημερινά ιστορίες ανθρώπων που συνετρίβησαν από την κρίση, που είδαν τις ζωές τους </w:t>
      </w:r>
      <w:r>
        <w:rPr>
          <w:rFonts w:eastAsia="Times New Roman" w:cs="Times New Roman"/>
          <w:szCs w:val="24"/>
        </w:rPr>
        <w:lastRenderedPageBreak/>
        <w:t xml:space="preserve">να αλλάζουν άρδην προς το χειρότερο, που αποχαιρέτησαν τα παιδιά τους όταν αυτά έφευγαν στο εξωτερικό. Και όσοι δεν έχουν ακόμη συντριβεί </w:t>
      </w:r>
      <w:r>
        <w:rPr>
          <w:rFonts w:eastAsia="Times New Roman" w:cs="Times New Roman"/>
          <w:szCs w:val="24"/>
        </w:rPr>
        <w:t>από την κρίση, ασφυκτιούν μέσα σε ένα κράτος-δυνάστη, το οποίο αντί να διευκολύνει τους πολίτες, τους τιμωρεί, ένα κράτος που αναπαράγει, με δική σας ευθύνη, τις χειρότερες παθογένειες του παρελθόντος, ενώ αδυνατεί να ενσωματώσει τις ιδέες και τις πρακτικέ</w:t>
      </w:r>
      <w:r>
        <w:rPr>
          <w:rFonts w:eastAsia="Times New Roman" w:cs="Times New Roman"/>
          <w:szCs w:val="24"/>
        </w:rPr>
        <w:t xml:space="preserve">ς του σήμερα και του αύριο. </w:t>
      </w:r>
    </w:p>
    <w:p w14:paraId="5239359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Υπόσχομαι σε όλους ότι θα εργαστούμε σκληρά, ώστε να μη μείνει κανένας πίσω. Αυτό σήμερα, που είναι η Παγκόσμια Ημέρα της Γυναίκας, αφορά και ιδιαίτερα τις γυναίκες, που βιώνουν δυστυχώς και σήμερα ακόμα απαράδεκτες διακρίσεις,</w:t>
      </w:r>
      <w:r>
        <w:rPr>
          <w:rFonts w:eastAsia="Times New Roman" w:cs="Times New Roman"/>
          <w:szCs w:val="24"/>
        </w:rPr>
        <w:t xml:space="preserve"> ειδικά στους εργασιακούς χώρους. Υπόσχομαι ίσες ευκαιρίες σε όλους, σε μια χώρα </w:t>
      </w:r>
      <w:r>
        <w:rPr>
          <w:rFonts w:eastAsia="Times New Roman" w:cs="Times New Roman"/>
          <w:szCs w:val="24"/>
        </w:rPr>
        <w:lastRenderedPageBreak/>
        <w:t>που θα ξεκολλήσει επιτέλους από τη φτώχεια, μια φτώχεια την οποία επιδείνωσε αυτή η Κυβέρνηση, που μόνο της μέλημα είναι η παραμονή με κάθε τρόπο στην εξουσία και το βόλεμα «κ</w:t>
      </w:r>
      <w:r>
        <w:rPr>
          <w:rFonts w:eastAsia="Times New Roman" w:cs="Times New Roman"/>
          <w:szCs w:val="24"/>
        </w:rPr>
        <w:t>ολλητών» και φίλων. Υπόσχομαι, όμως, κυρίως μία οριστική ρήξη με το χθες, με τις πρακτικές, τις νοοτροπίες, τις κακοδαιμονίες που μας οδήγησαν σ’ αυτό το αδιέξοδο.</w:t>
      </w:r>
    </w:p>
    <w:p w14:paraId="5239359A" w14:textId="77777777" w:rsidR="00246891" w:rsidRDefault="00DA5D45">
      <w:pPr>
        <w:spacing w:after="0" w:line="600" w:lineRule="auto"/>
        <w:ind w:firstLine="720"/>
        <w:jc w:val="both"/>
        <w:rPr>
          <w:rFonts w:eastAsia="Times New Roman"/>
          <w:szCs w:val="24"/>
        </w:rPr>
      </w:pPr>
      <w:r>
        <w:rPr>
          <w:rFonts w:eastAsia="Times New Roman"/>
          <w:szCs w:val="24"/>
        </w:rPr>
        <w:t>Ήρθε η ώρα όλοι μαζί να τραβήξουμε επιτέλους μια γραμμή με το παρελθόν και να κοιτάξουμε μπρ</w:t>
      </w:r>
      <w:r>
        <w:rPr>
          <w:rFonts w:eastAsia="Times New Roman"/>
          <w:szCs w:val="24"/>
        </w:rPr>
        <w:t>οστά.</w:t>
      </w:r>
    </w:p>
    <w:p w14:paraId="5239359B" w14:textId="77777777" w:rsidR="00246891" w:rsidRDefault="00DA5D45">
      <w:pPr>
        <w:spacing w:after="0" w:line="600" w:lineRule="auto"/>
        <w:ind w:firstLine="720"/>
        <w:jc w:val="both"/>
        <w:rPr>
          <w:rFonts w:eastAsia="Times New Roman"/>
          <w:szCs w:val="24"/>
        </w:rPr>
      </w:pPr>
      <w:r>
        <w:rPr>
          <w:rFonts w:eastAsia="Times New Roman"/>
          <w:szCs w:val="24"/>
        </w:rPr>
        <w:t>Σας ευχαριστώ πολύ.</w:t>
      </w:r>
    </w:p>
    <w:p w14:paraId="5239359C" w14:textId="77777777" w:rsidR="00246891" w:rsidRDefault="00DA5D45">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5239359D"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έχω την τιμή να ανακοινώσω στο Σώμα ότι τη συνεδρίασή μας </w:t>
      </w:r>
      <w:r>
        <w:rPr>
          <w:rFonts w:eastAsia="Times New Roman"/>
          <w:szCs w:val="24"/>
        </w:rPr>
        <w:lastRenderedPageBreak/>
        <w:t>παρακολουθούν από τα άνω δυτικά θε</w:t>
      </w:r>
      <w:r>
        <w:rPr>
          <w:rFonts w:eastAsia="Times New Roman"/>
          <w:szCs w:val="24"/>
        </w:rPr>
        <w:t xml:space="preserve">ωρεία, αφού </w:t>
      </w:r>
      <w:r>
        <w:rPr>
          <w:rFonts w:eastAsia="Times New Roman"/>
          <w:szCs w:val="24"/>
        </w:rPr>
        <w:t xml:space="preserve">προηγουμένως </w:t>
      </w:r>
      <w:r>
        <w:rPr>
          <w:rFonts w:eastAsia="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τέσσερις εκπαιδευτικοί συνοδοί τους </w:t>
      </w:r>
      <w:r>
        <w:rPr>
          <w:rFonts w:eastAsia="Times New Roman"/>
          <w:szCs w:val="24"/>
        </w:rPr>
        <w:t>από το 2</w:t>
      </w:r>
      <w:r>
        <w:rPr>
          <w:rFonts w:eastAsia="Times New Roman"/>
          <w:szCs w:val="24"/>
          <w:vertAlign w:val="superscript"/>
        </w:rPr>
        <w:t>ο</w:t>
      </w:r>
      <w:r>
        <w:rPr>
          <w:rFonts w:eastAsia="Times New Roman"/>
          <w:szCs w:val="24"/>
        </w:rPr>
        <w:t xml:space="preserve"> Γυμνάσιο Πτολεμαΐδας </w:t>
      </w:r>
      <w:r>
        <w:rPr>
          <w:rFonts w:eastAsia="Times New Roman"/>
          <w:szCs w:val="24"/>
        </w:rPr>
        <w:t>(δεύτερο τμήμα)</w:t>
      </w:r>
      <w:r>
        <w:rPr>
          <w:rFonts w:eastAsia="Times New Roman"/>
          <w:szCs w:val="24"/>
        </w:rPr>
        <w:t>.</w:t>
      </w:r>
    </w:p>
    <w:p w14:paraId="5239359E" w14:textId="77777777" w:rsidR="00246891" w:rsidRDefault="00DA5D45">
      <w:pPr>
        <w:spacing w:after="0" w:line="600" w:lineRule="auto"/>
        <w:ind w:firstLine="720"/>
        <w:jc w:val="both"/>
        <w:rPr>
          <w:rFonts w:eastAsia="Times New Roman"/>
          <w:szCs w:val="24"/>
        </w:rPr>
      </w:pPr>
      <w:r>
        <w:rPr>
          <w:rFonts w:eastAsia="Times New Roman"/>
          <w:szCs w:val="24"/>
        </w:rPr>
        <w:t xml:space="preserve">Η Βουλή σάς καλωσορίζει. </w:t>
      </w:r>
    </w:p>
    <w:p w14:paraId="5239359F" w14:textId="77777777" w:rsidR="00246891" w:rsidRDefault="00DA5D45">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23935A0" w14:textId="77777777" w:rsidR="00246891" w:rsidRDefault="00DA5D45">
      <w:pPr>
        <w:spacing w:after="0" w:line="600" w:lineRule="auto"/>
        <w:ind w:firstLine="720"/>
        <w:jc w:val="both"/>
        <w:rPr>
          <w:rFonts w:eastAsia="Times New Roman"/>
          <w:szCs w:val="24"/>
        </w:rPr>
      </w:pPr>
      <w:r>
        <w:rPr>
          <w:rFonts w:eastAsia="Times New Roman"/>
          <w:szCs w:val="24"/>
        </w:rPr>
        <w:t>Τον λόγο έχει ο Πρωθυπουργός κ. Τσίπρας.</w:t>
      </w:r>
    </w:p>
    <w:p w14:paraId="523935A1" w14:textId="77777777" w:rsidR="00246891" w:rsidRDefault="00DA5D45">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Ευχαριστώ, κύριε Πρόεδρε.</w:t>
      </w:r>
    </w:p>
    <w:p w14:paraId="523935A2" w14:textId="77777777" w:rsidR="00246891" w:rsidRDefault="00DA5D45">
      <w:pPr>
        <w:spacing w:after="0" w:line="600" w:lineRule="auto"/>
        <w:ind w:firstLine="720"/>
        <w:jc w:val="both"/>
        <w:rPr>
          <w:rFonts w:eastAsia="Times New Roman"/>
          <w:szCs w:val="24"/>
        </w:rPr>
      </w:pPr>
      <w:r>
        <w:rPr>
          <w:rFonts w:eastAsia="Times New Roman"/>
          <w:szCs w:val="24"/>
        </w:rPr>
        <w:t>Δεν σας κρύβω, κυρίες κ</w:t>
      </w:r>
      <w:r>
        <w:rPr>
          <w:rFonts w:eastAsia="Times New Roman"/>
          <w:szCs w:val="24"/>
        </w:rPr>
        <w:t xml:space="preserve">αι κύριοι συνάδελφοι, ότι αναρωτιόμουν σήμερα όλη μέρα αν αξίζει τον κόπο να έρθω εδώ στη Βουλή, </w:t>
      </w:r>
      <w:r>
        <w:rPr>
          <w:rFonts w:eastAsia="Times New Roman"/>
          <w:szCs w:val="24"/>
        </w:rPr>
        <w:lastRenderedPageBreak/>
        <w:t xml:space="preserve">να παρευρεθώ, να σπαταλήσω μέρος του πολύτιμου χρόνου μου και εγώ και το μισό Υπουργικό Συμβούλιο, προκειμένου να βρεθώ σε μια καταφανώς, εμφανώς </w:t>
      </w:r>
      <w:proofErr w:type="spellStart"/>
      <w:r>
        <w:rPr>
          <w:rFonts w:eastAsia="Times New Roman"/>
          <w:szCs w:val="24"/>
        </w:rPr>
        <w:t>κακοστημένη</w:t>
      </w:r>
      <w:proofErr w:type="spellEnd"/>
      <w:r>
        <w:rPr>
          <w:rFonts w:eastAsia="Times New Roman"/>
          <w:szCs w:val="24"/>
        </w:rPr>
        <w:t xml:space="preserve"> α</w:t>
      </w:r>
      <w:r>
        <w:rPr>
          <w:rFonts w:eastAsia="Times New Roman"/>
          <w:szCs w:val="24"/>
        </w:rPr>
        <w:t xml:space="preserve">πόπειρα αντιπερισπασμού που επιχειρούν η Νέα Δημοκρατία και ο κ. Μητσοτάκης με αυτήν την πρόταση για σύσταση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για τρεις Υπουργούς της Κυβέρνησης, που τη θυμήθηκαν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μετά από το ξέσπασμα αυτού του μεγάλου σκανδάλου της </w:t>
      </w:r>
      <w:r>
        <w:rPr>
          <w:rFonts w:eastAsia="Times New Roman"/>
          <w:szCs w:val="24"/>
        </w:rPr>
        <w:t>«</w:t>
      </w:r>
      <w:r>
        <w:rPr>
          <w:rFonts w:eastAsia="Times New Roman"/>
          <w:szCs w:val="24"/>
          <w:lang w:val="en-US"/>
        </w:rPr>
        <w:t>NO</w:t>
      </w:r>
      <w:r>
        <w:rPr>
          <w:rFonts w:eastAsia="Times New Roman"/>
          <w:szCs w:val="24"/>
          <w:lang w:val="en-US"/>
        </w:rPr>
        <w:t>VARTIS</w:t>
      </w:r>
      <w:r>
        <w:rPr>
          <w:rFonts w:eastAsia="Times New Roman"/>
          <w:szCs w:val="24"/>
        </w:rPr>
        <w:t>»</w:t>
      </w:r>
      <w:r>
        <w:rPr>
          <w:rFonts w:eastAsia="Times New Roman"/>
          <w:szCs w:val="24"/>
        </w:rPr>
        <w:t xml:space="preserve"> και τη δικογραφία που ήρθε στη Βουλή και αφορά δέκα πρόσωπα, για τα οποία συστήσαμε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Αναρωτιόμουν αν έχει, δηλαδή, νόημα να ερχόμαστε εδώ και να σπαταλάμε τον χρόνο μας, προκειμένου να παρακολουθούμε την άσκηση της Αξιωματική</w:t>
      </w:r>
      <w:r>
        <w:rPr>
          <w:rFonts w:eastAsia="Times New Roman"/>
          <w:szCs w:val="24"/>
        </w:rPr>
        <w:t>ς Αντιπολίτευσης σε μια φθηνή, επικοινωνιακή γυμναστική αντιπερισπασμού.</w:t>
      </w:r>
    </w:p>
    <w:p w14:paraId="523935A3" w14:textId="77777777" w:rsidR="00246891" w:rsidRDefault="00DA5D45">
      <w:pPr>
        <w:spacing w:after="0" w:line="600" w:lineRule="auto"/>
        <w:ind w:firstLine="720"/>
        <w:jc w:val="both"/>
        <w:rPr>
          <w:rFonts w:eastAsia="Times New Roman"/>
          <w:szCs w:val="24"/>
        </w:rPr>
      </w:pPr>
      <w:r>
        <w:rPr>
          <w:rFonts w:eastAsia="Times New Roman"/>
          <w:szCs w:val="24"/>
        </w:rPr>
        <w:lastRenderedPageBreak/>
        <w:t>Ήρθα, όμως, για να ακούσω τον Αρχηγό της Αξιωματικής Αντιπολίτευσης -πιστεύω ότι το οφείλω- και ακούγοντάς τον θέλησα να πάρω τον λόγο για ορισμένες παρατηρήσεις. Άκουσα αυτήν την ομι</w:t>
      </w:r>
      <w:r>
        <w:rPr>
          <w:rFonts w:eastAsia="Times New Roman"/>
          <w:szCs w:val="24"/>
        </w:rPr>
        <w:t>λία, που βλέποντας τα πρόσωπα των Βουλευτών της Αξιωματικής Αντιπολίτευσης, μάλλον τους γέμισε με απαισιοδοξία και θλίψη, μια ξέπνοη ομιλία. Μας κοιμίσατε επί τριάντα πέντε λεπτά. Ευτυχώς στο τέλος ανεβάσατε τους τόνους -στημένα κι αυτό- μέσα από το κείμεν</w:t>
      </w:r>
      <w:r>
        <w:rPr>
          <w:rFonts w:eastAsia="Times New Roman"/>
          <w:szCs w:val="24"/>
        </w:rPr>
        <w:t>ο που κάποιοι σας έχουν ετοιμάσει, για να μας πείτε να ντραπούμε, δήθεν, διότι καταστρέφουμε τη χώρα.</w:t>
      </w:r>
    </w:p>
    <w:p w14:paraId="523935A4" w14:textId="77777777" w:rsidR="00246891" w:rsidRDefault="00DA5D45">
      <w:pPr>
        <w:spacing w:after="0" w:line="600" w:lineRule="auto"/>
        <w:ind w:firstLine="720"/>
        <w:jc w:val="both"/>
        <w:rPr>
          <w:rFonts w:eastAsia="Times New Roman"/>
          <w:szCs w:val="24"/>
        </w:rPr>
      </w:pPr>
      <w:r>
        <w:rPr>
          <w:rFonts w:eastAsia="Times New Roman"/>
          <w:szCs w:val="24"/>
        </w:rPr>
        <w:t>Θα ξεκινήσω, όμως, με τα σοβαρά θέματα, διότι στην εισαγωγή σας και εσείς ξεκινήσατε με τα θέματα που αφορούν την εξωτερική μας πολιτική, θέματα, κύριε Μη</w:t>
      </w:r>
      <w:r>
        <w:rPr>
          <w:rFonts w:eastAsia="Times New Roman"/>
          <w:szCs w:val="24"/>
        </w:rPr>
        <w:t xml:space="preserve">τσοτάκη, τα οποία καλό θα ήταν να τα αφήσουμε έξω από το γήπεδο μιας αντιπαράθεσης, προκειμένου </w:t>
      </w:r>
      <w:r>
        <w:rPr>
          <w:rFonts w:eastAsia="Times New Roman"/>
          <w:szCs w:val="24"/>
        </w:rPr>
        <w:lastRenderedPageBreak/>
        <w:t xml:space="preserve">να αποκτήσουμε επικοινωνιακά οφέλη. Είχα την εντύπωση ότι εσείς επιχειρήσατε το τελευταίο διάστημα να τα αφήσετε έξω. Δεν αντέξατε, όμως, στον πειρασμό. Ήρθατε </w:t>
      </w:r>
      <w:r>
        <w:rPr>
          <w:rFonts w:eastAsia="Times New Roman"/>
          <w:szCs w:val="24"/>
        </w:rPr>
        <w:t>εδώ για να κατηγορήσετε την Κυβέρνηση.</w:t>
      </w:r>
    </w:p>
    <w:p w14:paraId="523935A5" w14:textId="77777777" w:rsidR="00246891" w:rsidRDefault="00DA5D45">
      <w:pPr>
        <w:spacing w:after="0" w:line="600" w:lineRule="auto"/>
        <w:ind w:firstLine="720"/>
        <w:jc w:val="both"/>
        <w:rPr>
          <w:rFonts w:eastAsia="Times New Roman"/>
          <w:szCs w:val="24"/>
        </w:rPr>
      </w:pPr>
      <w:r>
        <w:rPr>
          <w:rFonts w:eastAsia="Times New Roman"/>
          <w:szCs w:val="24"/>
        </w:rPr>
        <w:t>Βεβαίως, θέλω να σας πω, κύριε Μητσοτάκη, ότι εγώ δεν θα μπω στον ίδιο ρόλο</w:t>
      </w:r>
      <w:r>
        <w:rPr>
          <w:rFonts w:eastAsia="Times New Roman"/>
          <w:szCs w:val="24"/>
        </w:rPr>
        <w:t>,</w:t>
      </w:r>
      <w:r>
        <w:rPr>
          <w:rFonts w:eastAsia="Times New Roman"/>
          <w:szCs w:val="24"/>
        </w:rPr>
        <w:t xml:space="preserve"> που εσείς πριν από λίγο μπήκατε. Θα πω, όμως, ότι πράγματι η περιοχή μας τα τελευταία χρόνια είναι μια περιοχή αστάθειας, ότι πράγματι αλλάζει ποιοτικά η συμπεριφορά των γειτόνων μας και πρέπει αυτό να μας προβληματίσει. Θα πω ότι πράγματι έχουμε γύρω-τρι</w:t>
      </w:r>
      <w:r>
        <w:rPr>
          <w:rFonts w:eastAsia="Times New Roman"/>
          <w:szCs w:val="24"/>
        </w:rPr>
        <w:t xml:space="preserve">γύρω μας μια ευρύτερα αποσταθεροποιημένη περιοχή με πολεμικές συγκρούσεις στον βορρά στην Ουκρανία, στον νότο στη Συρία για πολλά χρόνια και παλαιότερα στη </w:t>
      </w:r>
      <w:r>
        <w:rPr>
          <w:rFonts w:eastAsia="Times New Roman"/>
          <w:szCs w:val="24"/>
        </w:rPr>
        <w:lastRenderedPageBreak/>
        <w:t>Λιβύη και βεβαίως με εξελίξεις, οι οποίες ορθώς εγκυμονούν ανησυχίες.</w:t>
      </w:r>
    </w:p>
    <w:p w14:paraId="523935A6" w14:textId="77777777" w:rsidR="00246891" w:rsidRDefault="00DA5D45">
      <w:pPr>
        <w:spacing w:after="0" w:line="600" w:lineRule="auto"/>
        <w:ind w:firstLine="720"/>
        <w:jc w:val="both"/>
        <w:rPr>
          <w:rFonts w:eastAsia="Times New Roman"/>
          <w:szCs w:val="24"/>
        </w:rPr>
      </w:pPr>
      <w:r>
        <w:rPr>
          <w:rFonts w:eastAsia="Times New Roman"/>
          <w:szCs w:val="24"/>
        </w:rPr>
        <w:t>Αναφερθήκατε, όμως, και είπατε</w:t>
      </w:r>
      <w:r>
        <w:rPr>
          <w:rFonts w:eastAsia="Times New Roman"/>
          <w:szCs w:val="24"/>
        </w:rPr>
        <w:t xml:space="preserve"> ότι η Κυβέρνηση αυτή χειρίζεται τα εθνικά θέματα με επιπολαιότητα.</w:t>
      </w:r>
    </w:p>
    <w:p w14:paraId="523935A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Θέλω να σας πω, κύριε Μητσοτάκη, ότι εδώ και τρία χρόνια η χώρα έχει ανακτήσει τον ρόλο που της αναλογεί σε αυτήν την εύθραυστη περιοχή ως πυλώνας σταθερότητας και ασφάλειας και αυτό δεν τ</w:t>
      </w:r>
      <w:r>
        <w:rPr>
          <w:rFonts w:eastAsia="Times New Roman" w:cs="Times New Roman"/>
          <w:szCs w:val="24"/>
        </w:rPr>
        <w:t>ο λέμε εμείς εδώ, αλλά το αναγνωρίζουν όλοι οι ισχυροί ηγέτες</w:t>
      </w:r>
      <w:r>
        <w:rPr>
          <w:rFonts w:eastAsia="Times New Roman" w:cs="Times New Roman"/>
          <w:szCs w:val="24"/>
        </w:rPr>
        <w:t>,</w:t>
      </w:r>
      <w:r>
        <w:rPr>
          <w:rFonts w:eastAsia="Times New Roman" w:cs="Times New Roman"/>
          <w:szCs w:val="24"/>
        </w:rPr>
        <w:t xml:space="preserve"> που έχουν επισκεφθεί όλοι κατά σειρά τη χώρα τα τελευταία χρόνια, όλοι οι διεθνείς οργανισμοί και βεβαίως αυτό δεν έγινε τυχαία. Έγινε χάρη σε μια συστηματική προσπάθεια, με στρατηγική και με σ</w:t>
      </w:r>
      <w:r>
        <w:rPr>
          <w:rFonts w:eastAsia="Times New Roman" w:cs="Times New Roman"/>
          <w:szCs w:val="24"/>
        </w:rPr>
        <w:t xml:space="preserve">χέδιο, με στρατηγικές συνεργασίες με σημαντικές χώρες </w:t>
      </w:r>
      <w:r>
        <w:rPr>
          <w:rFonts w:eastAsia="Times New Roman" w:cs="Times New Roman"/>
          <w:szCs w:val="24"/>
        </w:rPr>
        <w:lastRenderedPageBreak/>
        <w:t xml:space="preserve">της περιοχής και μέσα από μια πολιτική διαρκούς -αν θέλετε- ένδειξης καλής θέλησης από πλευράς μας στους γείτονές μας. </w:t>
      </w:r>
    </w:p>
    <w:p w14:paraId="523935A8"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Βεβαίως, αυτό εκφράστηκε τόσο με τη δική μου παρουσία τρεις φορές σε λιγότερο από </w:t>
      </w:r>
      <w:r>
        <w:rPr>
          <w:rFonts w:eastAsia="Times New Roman" w:cs="Times New Roman"/>
          <w:szCs w:val="24"/>
        </w:rPr>
        <w:t>έξι μήνες στην Τουρκία, όσο και με τον καθοριστικό ρόλο</w:t>
      </w:r>
      <w:r>
        <w:rPr>
          <w:rFonts w:eastAsia="Times New Roman" w:cs="Times New Roman"/>
          <w:szCs w:val="24"/>
        </w:rPr>
        <w:t>,</w:t>
      </w:r>
      <w:r>
        <w:rPr>
          <w:rFonts w:eastAsia="Times New Roman" w:cs="Times New Roman"/>
          <w:szCs w:val="24"/>
        </w:rPr>
        <w:t xml:space="preserve"> που έπαιξε η Ελλάδα στην ευρωτουρκική συμφωνία για την αντιμετώπιση της προσφυγικής κρίσης και βεβαίως το γεγονός ότι υπάρχουν με έναν δύσκολο γείτονα δίαυλοι επικοινωνίας. Έτσι πρέπει να γίνεται.</w:t>
      </w:r>
    </w:p>
    <w:p w14:paraId="523935A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Μητσοτάκη, κυρίες και κύριοι Βουλευτές, θέλω να θυμίσω στο Σώμα ότι δεν είναι η πρώτη φορά που με τους γείτονές μας υπάρχουν εντάσεις. Μάλιστα, πριν από είκοσι και πλέον χρόνια είχαμε βρεθεί πολύ κοντά και σε μια σύρραξη, σε ένα θερμό επεισό</w:t>
      </w:r>
      <w:r>
        <w:rPr>
          <w:rFonts w:eastAsia="Times New Roman" w:cs="Times New Roman"/>
          <w:szCs w:val="24"/>
        </w:rPr>
        <w:lastRenderedPageBreak/>
        <w:t>διο. Θέλω ν</w:t>
      </w:r>
      <w:r>
        <w:rPr>
          <w:rFonts w:eastAsia="Times New Roman" w:cs="Times New Roman"/>
          <w:szCs w:val="24"/>
        </w:rPr>
        <w:t>α σας θυμίσω το γεγονός και τη σύγκριση, την αντιπαραβολή της δυνατότητας που είχα εγώ την επόμενη μέρα, όχι ενός θερμού επεισοδίου βεβαίως, αλλά ενός επικίνδυνου επεισοδίου στην ίδια την περιοχή των Ιμίων, να επικοινωνήσω τηλεφωνικά με τον Τούρκο Πρωθυπου</w:t>
      </w:r>
      <w:r>
        <w:rPr>
          <w:rFonts w:eastAsia="Times New Roman" w:cs="Times New Roman"/>
          <w:szCs w:val="24"/>
        </w:rPr>
        <w:t xml:space="preserve">ργό, σε αντιδιαστολή και αντιπαράθεση με το τι έγινε τότε, που ο τότε Πρωθυπουργός περίμενε τις Ηνωμένες Πολιτείες της Αμερικής να μεσολαβήσουν, για να τις ευχαριστήσει την άλλη μέρα, κατόπιν όμως μιας τραγικής εξέλιξης. </w:t>
      </w:r>
    </w:p>
    <w:p w14:paraId="523935AA"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σας θυμίσω, κυρίες και κύριοι σ</w:t>
      </w:r>
      <w:r>
        <w:rPr>
          <w:rFonts w:eastAsia="Times New Roman" w:cs="Times New Roman"/>
          <w:szCs w:val="24"/>
        </w:rPr>
        <w:t>υνάδελφοι, το γεγονός ότι αμέσως μετά, στη Σύνοδο Κορυφής της Ευρωπαϊκής Ένωσης, αυτό το οποίο βγήκε τότε ως απόφαση της Ευρωπαϊκής Ένωσης ήταν συμπεράσματα, το λεκτικό των οποίων ούτε λίγο ούτε πολύ παρέ</w:t>
      </w:r>
      <w:r>
        <w:rPr>
          <w:rFonts w:eastAsia="Times New Roman" w:cs="Times New Roman"/>
          <w:szCs w:val="24"/>
        </w:rPr>
        <w:lastRenderedPageBreak/>
        <w:t xml:space="preserve">πεμπε τις δύο χώρες -προσέξτε η Ελλάδα κράτος-μέλος </w:t>
      </w:r>
      <w:r>
        <w:rPr>
          <w:rFonts w:eastAsia="Times New Roman" w:cs="Times New Roman"/>
          <w:szCs w:val="24"/>
        </w:rPr>
        <w:t>της Ευρωπαϊκής Ένωσης, ενώ η Τουρκία όχι- να λύσουν τις διαφορές στους στη Χάγη. Συγκρίνετέ το με την ανακοίνωση</w:t>
      </w:r>
      <w:r>
        <w:rPr>
          <w:rFonts w:eastAsia="Times New Roman" w:cs="Times New Roman"/>
          <w:szCs w:val="24"/>
        </w:rPr>
        <w:t>,</w:t>
      </w:r>
      <w:r>
        <w:rPr>
          <w:rFonts w:eastAsia="Times New Roman" w:cs="Times New Roman"/>
          <w:szCs w:val="24"/>
        </w:rPr>
        <w:t xml:space="preserve"> που έβγαλε ο Πρόεδρος </w:t>
      </w:r>
      <w:proofErr w:type="spellStart"/>
      <w:r>
        <w:rPr>
          <w:rFonts w:eastAsia="Times New Roman" w:cs="Times New Roman"/>
          <w:szCs w:val="24"/>
        </w:rPr>
        <w:t>Τουσκ</w:t>
      </w:r>
      <w:proofErr w:type="spellEnd"/>
      <w:r>
        <w:rPr>
          <w:rFonts w:eastAsia="Times New Roman" w:cs="Times New Roman"/>
          <w:szCs w:val="24"/>
        </w:rPr>
        <w:t xml:space="preserve"> για λογαριασμό των είκοσι επτά που συνεδριάσαμε λίγο πριν και με την οξύτατη αναφορά, την απόλυτη καταδίκη στην πρ</w:t>
      </w:r>
      <w:r>
        <w:rPr>
          <w:rFonts w:eastAsia="Times New Roman" w:cs="Times New Roman"/>
          <w:szCs w:val="24"/>
        </w:rPr>
        <w:t xml:space="preserve">οκλητική και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της Τουρκίας, που πρέπει να σέβεται το διεθνές δίκαιο για να έχει θέση στην ευρωπαϊκή οικογένεια. Συγκρίνετέ τα.</w:t>
      </w:r>
    </w:p>
    <w:p w14:paraId="523935AB"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ήθελα επίσης, κύριε Μητσοτάκη, να σας πω το εξής: Σε τέτοια ζητήματα δεν χωράει ανευθυνότητα. Στα εθνικά</w:t>
      </w:r>
      <w:r>
        <w:rPr>
          <w:rFonts w:eastAsia="Times New Roman" w:cs="Times New Roman"/>
          <w:szCs w:val="24"/>
        </w:rPr>
        <w:t xml:space="preserve"> θέματα δεν χωράει ανευθυνότητα. </w:t>
      </w:r>
    </w:p>
    <w:p w14:paraId="523935AC"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Πριν από λίγες μέρες ο στενός σας συνεργάτης, ο κ. </w:t>
      </w:r>
      <w:proofErr w:type="spellStart"/>
      <w:r>
        <w:rPr>
          <w:rFonts w:eastAsia="Times New Roman" w:cs="Times New Roman"/>
          <w:szCs w:val="24"/>
        </w:rPr>
        <w:t>Κυρανάκης</w:t>
      </w:r>
      <w:proofErr w:type="spellEnd"/>
      <w:r>
        <w:rPr>
          <w:rFonts w:eastAsia="Times New Roman" w:cs="Times New Roman"/>
          <w:szCs w:val="24"/>
        </w:rPr>
        <w:t xml:space="preserve">, βγήκε στη δημόσια τηλεόραση και προκλητικά τοποθετήθηκε </w:t>
      </w:r>
      <w:r>
        <w:rPr>
          <w:rFonts w:eastAsia="Times New Roman" w:cs="Times New Roman"/>
          <w:szCs w:val="24"/>
        </w:rPr>
        <w:lastRenderedPageBreak/>
        <w:t xml:space="preserve">λέγοντας ότι η τουρκική παραβατικότητα οφείλεται στην προκλητικότητα της Ελλάδας στο Αιγαίο. </w:t>
      </w:r>
    </w:p>
    <w:p w14:paraId="523935AD"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ερωτώ:</w:t>
      </w:r>
      <w:r>
        <w:rPr>
          <w:rFonts w:eastAsia="Times New Roman" w:cs="Times New Roman"/>
          <w:szCs w:val="24"/>
        </w:rPr>
        <w:t xml:space="preserve"> Υιοθετείτε αυτήν την άποψη του στενού σας συνεργάτη; Φταίει η Ελλάδα για την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της Τουρκίας; Και αυτό οφείλεται στην προκλητική στάση της Ελλάδας στο Αιγαίο; Περιμένω την απάντησή σας, γιατί αυτά είναι σοβαρά ζητήματα.</w:t>
      </w:r>
    </w:p>
    <w:p w14:paraId="523935AE"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ΜΑΥΡΟΥΔΗΣ ΒΟΡΙΔ</w:t>
      </w:r>
      <w:r>
        <w:rPr>
          <w:rFonts w:eastAsia="Times New Roman" w:cs="Times New Roman"/>
          <w:b/>
          <w:szCs w:val="24"/>
        </w:rPr>
        <w:t>ΗΣ:</w:t>
      </w:r>
      <w:r>
        <w:rPr>
          <w:rFonts w:eastAsia="Times New Roman" w:cs="Times New Roman"/>
          <w:szCs w:val="24"/>
        </w:rPr>
        <w:t xml:space="preserve"> Δεν το είπε αυτό.</w:t>
      </w:r>
    </w:p>
    <w:p w14:paraId="523935AF"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Α, δεν το είπε αυτό. Όλοι όσοι παρακολουθούσαμε, βλέπαμε άλλη εκπομπή. Δεν το είπε.</w:t>
      </w:r>
    </w:p>
    <w:p w14:paraId="523935B0"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523935B1"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Να είστε, λοιπόν, σοβαρότεροι και υπευθυνότεροι όταν ομιλείτε για εθνικά θέματα.</w:t>
      </w:r>
    </w:p>
    <w:p w14:paraId="523935B2"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Θέλω να κλείσω λέγοντας για τα θέματα αυτά ότι την ίδια ανεύθυνη στάση κρατήσατε και όταν είχα την τηλεφωνική επικοινωνία με τον Τούρκο Πρωθυπουργό. </w:t>
      </w:r>
      <w:r>
        <w:rPr>
          <w:rFonts w:eastAsia="Times New Roman" w:cs="Times New Roman"/>
          <w:szCs w:val="24"/>
        </w:rPr>
        <w:t>Σπεύσατε με επίσημη ανακο</w:t>
      </w:r>
      <w:r>
        <w:rPr>
          <w:rFonts w:eastAsia="Times New Roman" w:cs="Times New Roman"/>
          <w:szCs w:val="24"/>
        </w:rPr>
        <w:t xml:space="preserve">ίνωσή σας να πείτε ότι ο Έλληνας Πρωθυπουργός, τάχα,  σ’ αυτήν την τηλεφωνική επικοινωνία, που στόχο είχε την αποκλιμάκωση -λες και ακούγατε την επικοινωνία- δεν επιχειρηματολόγησε στον Τούρκο Πρωθυπουργό για την ελληνικότητα των Ιμίων. </w:t>
      </w:r>
    </w:p>
    <w:p w14:paraId="523935B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Λίγες μέρες αργότε</w:t>
      </w:r>
      <w:r>
        <w:rPr>
          <w:rFonts w:eastAsia="Times New Roman" w:cs="Times New Roman"/>
          <w:szCs w:val="24"/>
        </w:rPr>
        <w:t xml:space="preserve">ρα, βεβαίως, όταν εσείς ήσασταν στο Μόναχο, συναντήσατε τον Τούρκο Πρωθυπουργό. Καθίσατε σε ένα </w:t>
      </w:r>
      <w:r>
        <w:rPr>
          <w:rFonts w:eastAsia="Times New Roman" w:cs="Times New Roman"/>
          <w:szCs w:val="24"/>
        </w:rPr>
        <w:lastRenderedPageBreak/>
        <w:t>τραπεζάκι εις το οποίο υπήρχε μονάχα η τουρκική σημαία -την ελληνική την είχε πάρει ο αέρας, είχε ανέμους εκείνη την περίοδο στο Μόναχο- και βεβαίως και εσείς –</w:t>
      </w:r>
      <w:r>
        <w:rPr>
          <w:rFonts w:eastAsia="Times New Roman" w:cs="Times New Roman"/>
          <w:szCs w:val="24"/>
        </w:rPr>
        <w:t xml:space="preserve">σωστά ενδεχομένως- δεν κάνατε το λιοντάρι. </w:t>
      </w:r>
    </w:p>
    <w:p w14:paraId="523935B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Αλλά εγώ θέλω να σας πω κάτι. Εγώ, κύριε Μητσοτάκη, δεν λέω άλλα μπροστά και άλλα πίσω. Εγώ, κύριε Μητσοτάκη, ό,τι είχα να πω σε ό,τι αφορά την αδιαπραγμάτευτη υπεράσπιση των κυριαρχικών δικαιωμάτων, τα είπα μπρο</w:t>
      </w:r>
      <w:r>
        <w:rPr>
          <w:rFonts w:eastAsia="Times New Roman" w:cs="Times New Roman"/>
          <w:szCs w:val="24"/>
        </w:rPr>
        <w:t xml:space="preserve">στά στον κ. </w:t>
      </w:r>
      <w:proofErr w:type="spellStart"/>
      <w:r>
        <w:rPr>
          <w:rFonts w:eastAsia="Times New Roman" w:cs="Times New Roman"/>
          <w:szCs w:val="24"/>
        </w:rPr>
        <w:t>Ερντογάν</w:t>
      </w:r>
      <w:proofErr w:type="spellEnd"/>
      <w:r>
        <w:rPr>
          <w:rFonts w:eastAsia="Times New Roman" w:cs="Times New Roman"/>
          <w:szCs w:val="24"/>
        </w:rPr>
        <w:t>, στο Μέγαρο Μαξίμου. Ας τολμήσετε και εσείς να πείτε τα ίδια, για την κατοχή της Κύπρου και την προκλητική συμπεριφορά.</w:t>
      </w:r>
    </w:p>
    <w:p w14:paraId="523935B5"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B6"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Και τα έλαβε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w:t>
      </w:r>
    </w:p>
    <w:p w14:paraId="523935B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w:t>
      </w:r>
      <w:r>
        <w:rPr>
          <w:rFonts w:eastAsia="Times New Roman" w:cs="Times New Roman"/>
          <w:b/>
          <w:szCs w:val="24"/>
        </w:rPr>
        <w:t xml:space="preserve">δρος της Κυβέρνησης): </w:t>
      </w:r>
      <w:r>
        <w:rPr>
          <w:rFonts w:eastAsia="Times New Roman" w:cs="Times New Roman"/>
          <w:szCs w:val="24"/>
        </w:rPr>
        <w:t xml:space="preserve">Μην μιλάτε. Μιλάω εγώ τώρα. Μην με διακόπτετε. Σας άκουσα με προσοχή. </w:t>
      </w:r>
    </w:p>
    <w:p w14:paraId="523935B8" w14:textId="77777777" w:rsidR="00246891" w:rsidRDefault="00DA5D45">
      <w:pPr>
        <w:spacing w:after="0" w:line="600" w:lineRule="auto"/>
        <w:ind w:firstLine="720"/>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w:t>
      </w:r>
    </w:p>
    <w:p w14:paraId="523935B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Κλείνω λέγοντας, ότι χρειάζεται πράγματι ψυχραιμία, χρειάζεται υπομονή, χρειά</w:t>
      </w:r>
      <w:r>
        <w:rPr>
          <w:rFonts w:eastAsia="Times New Roman" w:cs="Times New Roman"/>
          <w:szCs w:val="24"/>
        </w:rPr>
        <w:t>ζεται να σταθμίζουμε τα βήματά μας. Για ένα θέλω να διαβεβαιώσω τον ελληνικό λαό: Είναι αδιαπραγμάτευτα τα κυριαρχικά μας δικαιώματα στο Αιγαίο. Είναι αδιαπραγμάτευτη η Αποκλειστική Οικονομική Ζώνη και τα κυριαρχικά δικαιώματα της Κυπριακής Δημοκρατίας στη</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οτιοανατολική Μεσόγειο, της Κυπριακής Δημοκρατίας ως κράτος-μέλος της Ευρωπαϊκής Ένωσης.</w:t>
      </w:r>
    </w:p>
    <w:p w14:paraId="523935BA"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B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Η Ελλάδα είναι μια χώρα</w:t>
      </w:r>
      <w:r>
        <w:rPr>
          <w:rFonts w:eastAsia="Times New Roman" w:cs="Times New Roman"/>
          <w:szCs w:val="24"/>
        </w:rPr>
        <w:t>,</w:t>
      </w:r>
      <w:r>
        <w:rPr>
          <w:rFonts w:eastAsia="Times New Roman" w:cs="Times New Roman"/>
          <w:szCs w:val="24"/>
        </w:rPr>
        <w:t xml:space="preserve"> που θα συνεχίσει να είναι παράγοντας σταθερότητας και ασφάλειας στην περιοχή και ας το έχουν καλά όλοι αυτό στο μυαλό τους. Παιχνίδια με την Ελλάδα δεν μπορούν να παίζουν. Η Ελλάδα έχει ανοιχτές πάντα τις πόρτες του διαλόγου για συνεννόηση και συνεργασία,</w:t>
      </w:r>
      <w:r>
        <w:rPr>
          <w:rFonts w:eastAsia="Times New Roman" w:cs="Times New Roman"/>
          <w:szCs w:val="24"/>
        </w:rPr>
        <w:t xml:space="preserve"> όχι για παιχνίδια.</w:t>
      </w:r>
    </w:p>
    <w:p w14:paraId="523935B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Έρχομαι τώρα στα θέματα για τα οποία μας φέρατε σήμερα εδώ. Γιατί δεν μας φέρατε για τα εθνικά θέματα, εξ όσων έχω καταλάβει. Έχω την αίσθηση, κύριε Μητσοτάκη, ότι στην πραγματικότητα αυτό για το οποίο μας καλείτε σήμερα να αποφασίσουμε</w:t>
      </w:r>
      <w:r>
        <w:rPr>
          <w:rFonts w:eastAsia="Times New Roman" w:cs="Times New Roman"/>
          <w:szCs w:val="24"/>
        </w:rPr>
        <w:t xml:space="preserve"> και ο τρόπος που επιχειρείτε αυτό τον αντιπερισπασμό, έχει –αν θέλετε- μια παιδιάστικη λογική. </w:t>
      </w:r>
    </w:p>
    <w:p w14:paraId="523935B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Τι λέτε, με λίγα λόγια; Προφανώς και όλα όσα σας λέμε δεν έχουν βάση, περί ποινικής ευθύνης των Υπουργών σας. Ούτε εσείς </w:t>
      </w:r>
      <w:r>
        <w:rPr>
          <w:rFonts w:eastAsia="Times New Roman" w:cs="Times New Roman"/>
          <w:szCs w:val="24"/>
        </w:rPr>
        <w:lastRenderedPageBreak/>
        <w:t>οι ίδιοι δεν τα πιστεύετε. Εσείς οι ίδ</w:t>
      </w:r>
      <w:r>
        <w:rPr>
          <w:rFonts w:eastAsia="Times New Roman" w:cs="Times New Roman"/>
          <w:szCs w:val="24"/>
        </w:rPr>
        <w:t>ιοι είστε που θεωρείτε, για παράδειγμα, κουκουλοφόρους τους μάρτυρες που έχουν καταθέσει ενόρκως και προστατεύονται, βεβαίως, με βάση τον νόμο και υιοθετείτε μια ανώνυμη επιστολή και μάλιστα γεμάτη ανακρίβειες, που δεν γνωρίζει καν ποιος είναι Υπουργός. Πρ</w:t>
      </w:r>
      <w:r>
        <w:rPr>
          <w:rFonts w:eastAsia="Times New Roman" w:cs="Times New Roman"/>
          <w:szCs w:val="24"/>
        </w:rPr>
        <w:t xml:space="preserve">οφανώς και δεν έχει καμμία νομική βάση όλη η επιχειρηματολογία που αναπτύξατε. </w:t>
      </w:r>
    </w:p>
    <w:p w14:paraId="523935B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Αλλά τι λέτε; Λέτε: «Εμείς φέρνουμε την πρόταση για προανακριτική επιτροπή για τους τρεις Υπουργούς». Εάν ο ΣΥΡΙΖΑ στο όνομα του ότι δεν έχει προφανώς τίποτα να φοβηθεί, ψηφίσε</w:t>
      </w:r>
      <w:r>
        <w:rPr>
          <w:rFonts w:eastAsia="Times New Roman" w:cs="Times New Roman"/>
          <w:szCs w:val="24"/>
        </w:rPr>
        <w:t>ι «υπέρ», τότε θα βγείτε και θα πείτε: «Ορίστε, παραδέχονται την ενοχή τους. Είναι και αυτοί μπλεγμένοι. Έχουν και αυτοί λαδιές, άρα όλοι είναι ένοχοι. Άρα, κανείς δεν είναι ένοχος εφόσον όλοι είναι ένοχοι».</w:t>
      </w:r>
    </w:p>
    <w:p w14:paraId="523935B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Αν δεν ψηφίσουμε -πράγμα το οποίο επιλέξαμε να κ</w:t>
      </w:r>
      <w:r>
        <w:rPr>
          <w:rFonts w:eastAsia="Times New Roman" w:cs="Times New Roman"/>
          <w:szCs w:val="24"/>
        </w:rPr>
        <w:t>άνουμε για να προασπίσουμε τη σοβαρότητα του Κοινοβουλίου και των διαδικασιών- την προανακριτική που εσείς προτείνετε, θα βγείτε και θα πείτε: «Δεν ψηφίζουν, γιατί κάτι έχουν να κρύψουν. Δεν ψηφίζουν, γιατί έχουν να προστατεύσουν τους Υπουργούς τους. Δεν π</w:t>
      </w:r>
      <w:r>
        <w:rPr>
          <w:rFonts w:eastAsia="Times New Roman" w:cs="Times New Roman"/>
          <w:szCs w:val="24"/>
        </w:rPr>
        <w:t xml:space="preserve">αραπέμπουν τους δικούς τους. Παραπέμπουν μόνο τους δικούς μας». </w:t>
      </w:r>
    </w:p>
    <w:p w14:paraId="523935C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το άλλο, το αμίμητο: «Μα, εμείς ψηφίσαμε». Τι ψηφίσατε εσείς; Πότε τα ψηφίσατε; </w:t>
      </w:r>
    </w:p>
    <w:p w14:paraId="523935C1"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C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έβλεπα να κάθεστε στα έδρανα και να βγάζετε -έξω από το πλ</w:t>
      </w:r>
      <w:r>
        <w:rPr>
          <w:rFonts w:eastAsia="Times New Roman" w:cs="Times New Roman"/>
          <w:szCs w:val="24"/>
        </w:rPr>
        <w:t xml:space="preserve">αίσιο του Κανονισμού- κάποιες δηλώσεις. Δεν τολμήσατε καν να φτάσετε στην κάλπη για να ψηφίσετε, ενώ είχατε προαναγγείλει ότι θέλετε προανακριτική. </w:t>
      </w:r>
    </w:p>
    <w:p w14:paraId="523935C3"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Να κάνετε το ίδιο κι εσείς.</w:t>
      </w:r>
    </w:p>
    <w:p w14:paraId="523935C4" w14:textId="77777777" w:rsidR="00246891" w:rsidRDefault="00DA5D45">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Ευχαριστούμε για τι</w:t>
      </w:r>
      <w:r>
        <w:rPr>
          <w:rFonts w:eastAsia="Times New Roman"/>
          <w:szCs w:val="24"/>
        </w:rPr>
        <w:t>ς υποδείξεις.</w:t>
      </w:r>
    </w:p>
    <w:p w14:paraId="523935C5" w14:textId="77777777" w:rsidR="00246891" w:rsidRDefault="00DA5D4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Αφήστε τις προτάσεις από κάτω.</w:t>
      </w:r>
    </w:p>
    <w:p w14:paraId="523935C6" w14:textId="77777777" w:rsidR="00246891" w:rsidRDefault="00DA5D45">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Άρα, λοιπόν, αυτή είναι η παιδιάστικη λογική για να είναι </w:t>
      </w:r>
      <w:r>
        <w:rPr>
          <w:rFonts w:eastAsia="Times New Roman"/>
          <w:szCs w:val="24"/>
          <w:lang w:val="en-US"/>
        </w:rPr>
        <w:t>win</w:t>
      </w:r>
      <w:r>
        <w:rPr>
          <w:rFonts w:eastAsia="Times New Roman"/>
          <w:szCs w:val="24"/>
        </w:rPr>
        <w:t>-</w:t>
      </w:r>
      <w:r>
        <w:rPr>
          <w:rFonts w:eastAsia="Times New Roman"/>
          <w:szCs w:val="24"/>
          <w:lang w:val="en-US"/>
        </w:rPr>
        <w:t>win</w:t>
      </w:r>
      <w:r>
        <w:rPr>
          <w:rFonts w:eastAsia="Times New Roman"/>
          <w:szCs w:val="24"/>
        </w:rPr>
        <w:t xml:space="preserve"> η στάση, το αποτέλεσμα, όποια στάση κι αν έχει…</w:t>
      </w:r>
    </w:p>
    <w:p w14:paraId="523935C7" w14:textId="77777777" w:rsidR="00246891" w:rsidRDefault="00DA5D45">
      <w:pPr>
        <w:spacing w:after="0" w:line="600" w:lineRule="auto"/>
        <w:ind w:firstLine="720"/>
        <w:jc w:val="both"/>
        <w:rPr>
          <w:rFonts w:eastAsia="Times New Roman"/>
          <w:szCs w:val="24"/>
        </w:rPr>
      </w:pPr>
      <w:r>
        <w:rPr>
          <w:rFonts w:eastAsia="Times New Roman"/>
          <w:b/>
          <w:szCs w:val="24"/>
        </w:rPr>
        <w:t xml:space="preserve">ΣΟΦΙΑ </w:t>
      </w:r>
      <w:r>
        <w:rPr>
          <w:rFonts w:eastAsia="Times New Roman"/>
          <w:b/>
          <w:szCs w:val="24"/>
        </w:rPr>
        <w:t>ΒΟΥΛΤΕΨΗ:</w:t>
      </w:r>
      <w:r>
        <w:rPr>
          <w:rFonts w:eastAsia="Times New Roman"/>
          <w:szCs w:val="24"/>
        </w:rPr>
        <w:t xml:space="preserve"> Είναι του </w:t>
      </w:r>
      <w:proofErr w:type="spellStart"/>
      <w:r>
        <w:rPr>
          <w:rFonts w:eastAsia="Times New Roman"/>
          <w:szCs w:val="24"/>
        </w:rPr>
        <w:t>Τσακαλώτου</w:t>
      </w:r>
      <w:proofErr w:type="spellEnd"/>
      <w:r>
        <w:rPr>
          <w:rFonts w:eastAsia="Times New Roman"/>
          <w:szCs w:val="24"/>
        </w:rPr>
        <w:t xml:space="preserve"> αυτά.</w:t>
      </w:r>
    </w:p>
    <w:p w14:paraId="523935C8" w14:textId="77777777" w:rsidR="00246891" w:rsidRDefault="00DA5D45">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Είναι του </w:t>
      </w:r>
      <w:proofErr w:type="spellStart"/>
      <w:r>
        <w:rPr>
          <w:rFonts w:eastAsia="Times New Roman"/>
          <w:szCs w:val="24"/>
        </w:rPr>
        <w:t>Τσακαλώτου</w:t>
      </w:r>
      <w:proofErr w:type="spellEnd"/>
      <w:r>
        <w:rPr>
          <w:rFonts w:eastAsia="Times New Roman"/>
          <w:szCs w:val="24"/>
        </w:rPr>
        <w:t xml:space="preserve"> αυτά, ναι, </w:t>
      </w:r>
      <w:r>
        <w:rPr>
          <w:rFonts w:eastAsia="Times New Roman"/>
          <w:szCs w:val="24"/>
          <w:lang w:val="en-US"/>
        </w:rPr>
        <w:t>win</w:t>
      </w:r>
      <w:r>
        <w:rPr>
          <w:rFonts w:eastAsia="Times New Roman"/>
          <w:szCs w:val="24"/>
        </w:rPr>
        <w:t>-</w:t>
      </w:r>
      <w:r>
        <w:rPr>
          <w:rFonts w:eastAsia="Times New Roman"/>
          <w:szCs w:val="24"/>
          <w:lang w:val="en-US"/>
        </w:rPr>
        <w:t>win</w:t>
      </w:r>
      <w:r>
        <w:rPr>
          <w:rFonts w:eastAsia="Times New Roman"/>
          <w:szCs w:val="24"/>
        </w:rPr>
        <w:t xml:space="preserve">. Να είναι σε κάθε περίπτωση, δηλαδή, ευνοϊκή για σας η εξέλιξη. </w:t>
      </w:r>
    </w:p>
    <w:p w14:paraId="523935C9" w14:textId="77777777" w:rsidR="00246891" w:rsidRDefault="00DA5D45">
      <w:pPr>
        <w:spacing w:after="0" w:line="600" w:lineRule="auto"/>
        <w:ind w:firstLine="720"/>
        <w:jc w:val="both"/>
        <w:rPr>
          <w:rFonts w:eastAsia="Times New Roman"/>
          <w:szCs w:val="24"/>
        </w:rPr>
      </w:pPr>
      <w:r>
        <w:rPr>
          <w:rFonts w:eastAsia="Times New Roman"/>
          <w:szCs w:val="24"/>
        </w:rPr>
        <w:lastRenderedPageBreak/>
        <w:t>Όμως, γελιέστε. Γιατί γελιέστε; Γελιέστε διότι με αυτήν την τακτική εκτί</w:t>
      </w:r>
      <w:r>
        <w:rPr>
          <w:rFonts w:eastAsia="Times New Roman"/>
          <w:szCs w:val="24"/>
        </w:rPr>
        <w:t>θεστε περισσότερο: Πρώτον, γιατί παριστάνετε στον ελληνικό λαό τους χθεσινούς, λες και δεν έχετε προϋπάρξει σε κυβερνητικούς στόχους σε αυτήν τη χώρα, λες και δεν είναι δικές σας οι κυβερνήσεις και σχεδόν τα ίδια πρόσωπα</w:t>
      </w:r>
      <w:r>
        <w:rPr>
          <w:rFonts w:eastAsia="Times New Roman"/>
          <w:szCs w:val="24"/>
        </w:rPr>
        <w:t>,</w:t>
      </w:r>
      <w:r>
        <w:rPr>
          <w:rFonts w:eastAsia="Times New Roman"/>
          <w:szCs w:val="24"/>
        </w:rPr>
        <w:t xml:space="preserve"> που λεηλάτησαν επί δεκαετίες τη χώ</w:t>
      </w:r>
      <w:r>
        <w:rPr>
          <w:rFonts w:eastAsia="Times New Roman"/>
          <w:szCs w:val="24"/>
        </w:rPr>
        <w:t xml:space="preserve">ρα και την οδήγησαν στη χρεοκοπία, λες και ο κόσμος που σας ακούει δεν έχει καταλάβει τι γινόταν όλα αυτά τα χρόνια. </w:t>
      </w:r>
    </w:p>
    <w:p w14:paraId="523935CA" w14:textId="77777777" w:rsidR="00246891" w:rsidRDefault="00DA5D45">
      <w:pPr>
        <w:spacing w:after="0" w:line="600" w:lineRule="auto"/>
        <w:ind w:firstLine="720"/>
        <w:jc w:val="both"/>
        <w:rPr>
          <w:rFonts w:eastAsia="Times New Roman"/>
          <w:szCs w:val="24"/>
        </w:rPr>
      </w:pPr>
      <w:r>
        <w:rPr>
          <w:rFonts w:eastAsia="Times New Roman"/>
          <w:szCs w:val="24"/>
        </w:rPr>
        <w:t>Δεύτερον, γιατί το μήνυμα που στέλνετε είναι ότι για το πάρτι του μαύρου χρήματος στην υγεία, όπως και για τα 400 και πλέον εκατομμύρια τω</w:t>
      </w:r>
      <w:r>
        <w:rPr>
          <w:rFonts w:eastAsia="Times New Roman"/>
          <w:szCs w:val="24"/>
        </w:rPr>
        <w:t xml:space="preserve">ν θαλασσοδανείων, το σύστημα της διαπλοκής, που απ’ ό,τι μαθαίνουμε και μαθαίνουμε διαρκώς καινούργια που έρχονται στη δημοσιότητα και από τη Γερμανία -ελπίζω να μην είναι και αυτό σκευωρία κατά την άποψή σας- και από το 7% που πήγαινε </w:t>
      </w:r>
      <w:r>
        <w:rPr>
          <w:rFonts w:eastAsia="Times New Roman"/>
          <w:szCs w:val="24"/>
        </w:rPr>
        <w:lastRenderedPageBreak/>
        <w:t>στα μαύρα ταμεία, τα</w:t>
      </w:r>
      <w:r>
        <w:rPr>
          <w:rFonts w:eastAsia="Times New Roman"/>
          <w:szCs w:val="24"/>
        </w:rPr>
        <w:t xml:space="preserve"> κομματικά σας ταμεία, ένα σωρό σκάνδαλα, το σκάνδαλο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άλλα, για όλα αυτά -τα οποία τα γνωρίζει πια ο ελληνικός λαός- αποδεικνύεται ότι δεν είστε διατεθειμένοι να αναλάβετε έστω και την ελάχιστη πολιτική ευθύνη. </w:t>
      </w:r>
    </w:p>
    <w:p w14:paraId="523935CB" w14:textId="77777777" w:rsidR="00246891" w:rsidRDefault="00DA5D45">
      <w:pPr>
        <w:spacing w:after="0" w:line="600" w:lineRule="auto"/>
        <w:ind w:firstLine="720"/>
        <w:jc w:val="both"/>
        <w:rPr>
          <w:rFonts w:eastAsia="Times New Roman"/>
          <w:szCs w:val="24"/>
        </w:rPr>
      </w:pPr>
      <w:r>
        <w:rPr>
          <w:rFonts w:eastAsia="Times New Roman"/>
          <w:szCs w:val="24"/>
        </w:rPr>
        <w:t>Και τρίτον -και σημαντικότ</w:t>
      </w:r>
      <w:r>
        <w:rPr>
          <w:rFonts w:eastAsia="Times New Roman"/>
          <w:szCs w:val="24"/>
        </w:rPr>
        <w:t>ερο- κάνετε λάθος και εκτίθεστε διότι, σαν τον δολοφόνο</w:t>
      </w:r>
      <w:r>
        <w:rPr>
          <w:rFonts w:eastAsia="Times New Roman"/>
          <w:szCs w:val="24"/>
        </w:rPr>
        <w:t>,</w:t>
      </w:r>
      <w:r>
        <w:rPr>
          <w:rFonts w:eastAsia="Times New Roman"/>
          <w:szCs w:val="24"/>
        </w:rPr>
        <w:t xml:space="preserve"> που γυρνάει διαρκώς στον τόπο του εγκλήματος, εσείς μας φέρνετε ξανά και ξανά στο Κοινοβούλιο να συζητάμε για το αδύνατο σημείο σας, να συζητάμε γι’ αυτό το πάρτι, γι’ αυτήν τη ρεμούλα, γι’ αυτήν τη </w:t>
      </w:r>
      <w:r>
        <w:rPr>
          <w:rFonts w:eastAsia="Times New Roman"/>
          <w:szCs w:val="24"/>
        </w:rPr>
        <w:t xml:space="preserve">λεηλασία, γι’ αυτές τις ευθύνες. </w:t>
      </w:r>
    </w:p>
    <w:p w14:paraId="523935CC" w14:textId="77777777" w:rsidR="00246891" w:rsidRDefault="00DA5D45">
      <w:pPr>
        <w:spacing w:after="0" w:line="600" w:lineRule="auto"/>
        <w:ind w:firstLine="720"/>
        <w:jc w:val="both"/>
        <w:rPr>
          <w:rFonts w:eastAsia="Times New Roman"/>
          <w:szCs w:val="24"/>
        </w:rPr>
      </w:pPr>
      <w:r>
        <w:rPr>
          <w:rFonts w:eastAsia="Times New Roman"/>
          <w:szCs w:val="24"/>
        </w:rPr>
        <w:t>Αρχικά, αρνηθήκατε την ύπαρξη του σκανδάλου. Μετά αποδεχτήκατε ότι υπάρχει σκάνδαλο, αλλά αρνηθήκατε την εμπλοκή οιουδήποτε πολιτικού προσώπου. Αργότερα, επιχειρήσατε να τρομο</w:t>
      </w:r>
      <w:r>
        <w:rPr>
          <w:rFonts w:eastAsia="Times New Roman"/>
          <w:szCs w:val="24"/>
        </w:rPr>
        <w:lastRenderedPageBreak/>
        <w:t>κρατήσετε τη δικαιοσύνη και τους προστατευόμενο</w:t>
      </w:r>
      <w:r>
        <w:rPr>
          <w:rFonts w:eastAsia="Times New Roman"/>
          <w:szCs w:val="24"/>
        </w:rPr>
        <w:t>υς μάρτυρες. Ελπίζετε να ξεφύγετε με διαδικασίες παραγραφής</w:t>
      </w:r>
      <w:r>
        <w:rPr>
          <w:rFonts w:eastAsia="Times New Roman"/>
          <w:szCs w:val="24"/>
        </w:rPr>
        <w:t>,</w:t>
      </w:r>
      <w:r>
        <w:rPr>
          <w:rFonts w:eastAsia="Times New Roman"/>
          <w:szCs w:val="24"/>
        </w:rPr>
        <w:t xml:space="preserve"> που ήδη έχετε φροντίσει να θεσμοθετήσετε και να ψηφίσετε, με πρώτον και καλύτερο τον κ. Βενιζέλο</w:t>
      </w:r>
      <w:r>
        <w:rPr>
          <w:rFonts w:eastAsia="Times New Roman"/>
          <w:szCs w:val="24"/>
        </w:rPr>
        <w:t>,</w:t>
      </w:r>
      <w:r>
        <w:rPr>
          <w:rFonts w:eastAsia="Times New Roman"/>
          <w:szCs w:val="24"/>
        </w:rPr>
        <w:t xml:space="preserve"> που ήταν εμπνευστής αυτού του περιβόητου νόμου και τώρα επιχειρείτε φθηνούς αντιπερισπασμούς, λες</w:t>
      </w:r>
      <w:r>
        <w:rPr>
          <w:rFonts w:eastAsia="Times New Roman"/>
          <w:szCs w:val="24"/>
        </w:rPr>
        <w:t xml:space="preserve"> και ο κόσμος δεν καταλαβαίνει τι είναι αυτό που ακριβώς επιχειρείτε να πράξετε και να πετύχετε. </w:t>
      </w:r>
    </w:p>
    <w:p w14:paraId="523935CD" w14:textId="77777777" w:rsidR="00246891" w:rsidRDefault="00DA5D45">
      <w:pPr>
        <w:spacing w:after="0" w:line="600" w:lineRule="auto"/>
        <w:ind w:firstLine="720"/>
        <w:jc w:val="both"/>
        <w:rPr>
          <w:rFonts w:eastAsia="Times New Roman"/>
          <w:szCs w:val="24"/>
        </w:rPr>
      </w:pPr>
      <w:r>
        <w:rPr>
          <w:rFonts w:eastAsia="Times New Roman"/>
          <w:szCs w:val="24"/>
        </w:rPr>
        <w:t>Κάνατε το λάθος, όμως, κύριε Μητσοτάκη να μιλήσετε για άλλη μια φορά από αυτό εδώ το Βήμα για το περιβόητο ηθικό πλεονέκτημα. Τι ακριβώς θέλετε να συγκρίνουμε</w:t>
      </w:r>
      <w:r>
        <w:rPr>
          <w:rFonts w:eastAsia="Times New Roman"/>
          <w:szCs w:val="24"/>
        </w:rPr>
        <w:t xml:space="preserve">; Τι θέλετε να συγκρίνετε; Το ηθικό πλεονέκτημα της Αριστεράς έναντι της πανθομολογούμενης ηθικής απαξίας του παλαιού πολιτικού συστήματος, του οποίου </w:t>
      </w:r>
      <w:r>
        <w:rPr>
          <w:rFonts w:eastAsia="Times New Roman"/>
          <w:szCs w:val="24"/>
        </w:rPr>
        <w:lastRenderedPageBreak/>
        <w:t xml:space="preserve">βασικοί εκφραστές είστε εσείς οι ίδιοι και τα ίδια και τα ίδια πρόσωπα; </w:t>
      </w:r>
    </w:p>
    <w:p w14:paraId="523935CE" w14:textId="77777777" w:rsidR="00246891" w:rsidRDefault="00DA5D45">
      <w:pPr>
        <w:spacing w:after="0" w:line="600" w:lineRule="auto"/>
        <w:ind w:firstLine="720"/>
        <w:jc w:val="both"/>
        <w:rPr>
          <w:rFonts w:eastAsia="Times New Roman"/>
          <w:szCs w:val="24"/>
        </w:rPr>
      </w:pPr>
      <w:r>
        <w:rPr>
          <w:rFonts w:eastAsia="Times New Roman"/>
          <w:szCs w:val="24"/>
        </w:rPr>
        <w:t xml:space="preserve"> Κάνατε το λάθος να αναφερθείτε </w:t>
      </w:r>
      <w:r>
        <w:rPr>
          <w:rFonts w:eastAsia="Times New Roman"/>
          <w:szCs w:val="24"/>
        </w:rPr>
        <w:t xml:space="preserve">και στον κ. Παπαγγελόπουλο. Εσείς, να μιλάτε για οικογενειοκρατία και για διορισμούς σε μια επιχείρηση η οποία λειτουργεί με </w:t>
      </w:r>
      <w:proofErr w:type="spellStart"/>
      <w:r>
        <w:rPr>
          <w:rFonts w:eastAsia="Times New Roman"/>
          <w:szCs w:val="24"/>
        </w:rPr>
        <w:t>ιδιωτικοκοινωνικά</w:t>
      </w:r>
      <w:proofErr w:type="spellEnd"/>
      <w:r>
        <w:rPr>
          <w:rFonts w:eastAsia="Times New Roman"/>
          <w:szCs w:val="24"/>
        </w:rPr>
        <w:t xml:space="preserve"> κριτήρια και δεν διορίζει τους δικηγόρους της.</w:t>
      </w:r>
    </w:p>
    <w:p w14:paraId="523935CF" w14:textId="77777777" w:rsidR="00246891" w:rsidRDefault="00DA5D45">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23935D0" w14:textId="77777777" w:rsidR="00246891" w:rsidRDefault="00DA5D45">
      <w:pPr>
        <w:spacing w:after="0" w:line="600" w:lineRule="auto"/>
        <w:ind w:firstLine="720"/>
        <w:jc w:val="both"/>
        <w:rPr>
          <w:rFonts w:eastAsia="Times New Roman"/>
          <w:szCs w:val="24"/>
        </w:rPr>
      </w:pPr>
      <w:r>
        <w:rPr>
          <w:rFonts w:eastAsia="Times New Roman"/>
          <w:szCs w:val="24"/>
        </w:rPr>
        <w:t>Εσείς είχατε διορίσ</w:t>
      </w:r>
      <w:r>
        <w:rPr>
          <w:rFonts w:eastAsia="Times New Roman"/>
          <w:szCs w:val="24"/>
        </w:rPr>
        <w:t>ει μέχρι και τα τρισέγγονα και μέχρι και όλα τα βαφτιστήρια</w:t>
      </w:r>
      <w:r>
        <w:rPr>
          <w:rFonts w:eastAsia="Times New Roman"/>
          <w:szCs w:val="24"/>
        </w:rPr>
        <w:t>,</w:t>
      </w:r>
      <w:r>
        <w:rPr>
          <w:rFonts w:eastAsia="Times New Roman"/>
          <w:szCs w:val="24"/>
        </w:rPr>
        <w:t xml:space="preserve"> που έχει ο νομός των Χανίων και ολόκληρη η Κρήτη. Και μιλάτε εσείς για οικογενειοκρατία! </w:t>
      </w:r>
    </w:p>
    <w:p w14:paraId="523935D1"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3935D2" w14:textId="77777777" w:rsidR="00246891" w:rsidRDefault="00DA5D45">
      <w:pPr>
        <w:spacing w:after="0" w:line="600" w:lineRule="auto"/>
        <w:ind w:firstLine="720"/>
        <w:jc w:val="both"/>
        <w:rPr>
          <w:rFonts w:eastAsia="Times New Roman"/>
          <w:szCs w:val="24"/>
        </w:rPr>
      </w:pPr>
      <w:r>
        <w:rPr>
          <w:rFonts w:eastAsia="Times New Roman"/>
          <w:szCs w:val="24"/>
        </w:rPr>
        <w:t xml:space="preserve">Εκτός από τα σόγια του </w:t>
      </w:r>
      <w:proofErr w:type="spellStart"/>
      <w:r>
        <w:rPr>
          <w:rFonts w:eastAsia="Times New Roman"/>
          <w:szCs w:val="24"/>
        </w:rPr>
        <w:t>Πολάκη</w:t>
      </w:r>
      <w:proofErr w:type="spellEnd"/>
      <w:r>
        <w:rPr>
          <w:rFonts w:eastAsia="Times New Roman"/>
          <w:szCs w:val="24"/>
        </w:rPr>
        <w:t xml:space="preserve">, βέβαια. Εξαιρούνται. </w:t>
      </w:r>
    </w:p>
    <w:p w14:paraId="523935D3"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Κάνατε ολόκληρο χαμό για την επέκταση επιδόματος ενοικίου και σε εξωκοινοβουλευτικούς Υπουργούς. Οι Βουλευτές το είχαν πάντα και επεκτάθηκε αυτό. Το ψηφίσατε κι εσείς. </w:t>
      </w:r>
    </w:p>
    <w:p w14:paraId="523935D4" w14:textId="77777777" w:rsidR="00246891" w:rsidRDefault="00DA5D45">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Αντωνοπούλου αποφάσισε να παραιτηθεί από ευθιξία, γιατί κατανόησε ότι έπραξε σφάλμ</w:t>
      </w:r>
      <w:r>
        <w:rPr>
          <w:rFonts w:eastAsia="Times New Roman"/>
          <w:szCs w:val="24"/>
        </w:rPr>
        <w:t>α, διότι είχε νομίμως το δικαίωμα να λάβει αυτό το επίδομα, εντούτοις, δεδομένης της οικονομικής της επάρκειας, δεν έπρεπε να το κάνει.</w:t>
      </w:r>
    </w:p>
    <w:p w14:paraId="523935D5" w14:textId="77777777" w:rsidR="00246891" w:rsidRDefault="00DA5D45">
      <w:pPr>
        <w:spacing w:after="0" w:line="600" w:lineRule="auto"/>
        <w:ind w:firstLine="720"/>
        <w:jc w:val="both"/>
        <w:rPr>
          <w:rFonts w:eastAsia="Times New Roman"/>
          <w:szCs w:val="24"/>
        </w:rPr>
      </w:pPr>
      <w:r>
        <w:rPr>
          <w:rFonts w:eastAsia="Times New Roman"/>
          <w:szCs w:val="24"/>
        </w:rPr>
        <w:t>Σας ρωτώ, κύριε Μητσοτάκη: Η κ</w:t>
      </w:r>
      <w:r>
        <w:rPr>
          <w:rFonts w:eastAsia="Times New Roman"/>
          <w:szCs w:val="24"/>
        </w:rPr>
        <w:t>.</w:t>
      </w:r>
      <w:r>
        <w:rPr>
          <w:rFonts w:eastAsia="Times New Roman"/>
          <w:szCs w:val="24"/>
        </w:rPr>
        <w:t xml:space="preserve"> Αντωνοπούλου είχε την ευθιξία να παραιτηθεί για 23.000 ευρώ. Για τα 23 δισεκατομμύρια πο</w:t>
      </w:r>
      <w:r>
        <w:rPr>
          <w:rFonts w:eastAsia="Times New Roman"/>
          <w:szCs w:val="24"/>
        </w:rPr>
        <w:t xml:space="preserve">υ είναι η ζημιά του ελληνικού </w:t>
      </w:r>
      <w:r>
        <w:rPr>
          <w:rFonts w:eastAsia="Times New Roman"/>
          <w:szCs w:val="24"/>
        </w:rPr>
        <w:t>δ</w:t>
      </w:r>
      <w:r>
        <w:rPr>
          <w:rFonts w:eastAsia="Times New Roman"/>
          <w:szCs w:val="24"/>
        </w:rPr>
        <w:t>ημοσίου από το σκάνδαλο του φαρμάκου θα παραιτηθεί ποτέ κανένας δικός σας; Θα υπάρξει ποτέ ευθιξία από κάποιο στέλεχος της παράταξης σας;</w:t>
      </w:r>
    </w:p>
    <w:p w14:paraId="523935D6"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D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Αλλά βεβαίως η λέξη ευθιξία γνωρίζω ότι σας</w:t>
      </w:r>
      <w:r>
        <w:rPr>
          <w:rFonts w:eastAsia="Times New Roman" w:cs="Times New Roman"/>
          <w:szCs w:val="24"/>
        </w:rPr>
        <w:t xml:space="preserve"> είναι άγνωστη. Προφανώς αυτή η λέξη υπάρχει μονάχα στο λεξιλόγιο της Αριστεράς, διότι -δεν εξηγείται αλλιώς- ο </w:t>
      </w:r>
      <w:r>
        <w:rPr>
          <w:rFonts w:eastAsia="Times New Roman" w:cs="Times New Roman"/>
          <w:szCs w:val="24"/>
        </w:rPr>
        <w:t>γ</w:t>
      </w:r>
      <w:r>
        <w:rPr>
          <w:rFonts w:eastAsia="Times New Roman" w:cs="Times New Roman"/>
          <w:szCs w:val="24"/>
        </w:rPr>
        <w:t>ραμματέας του κόμματός σας σε δικογραφία συνελήφθη να συνομιλεί με μαφιόζους και να δέχεται δώρα έναντι διευκολύνσεων. Καμμία ευθιξία!</w:t>
      </w:r>
    </w:p>
    <w:p w14:paraId="523935D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Αντιπρ</w:t>
      </w:r>
      <w:r>
        <w:rPr>
          <w:rFonts w:eastAsia="Times New Roman" w:cs="Times New Roman"/>
          <w:szCs w:val="24"/>
        </w:rPr>
        <w:t>όεδρος του κόμματός σας, βασικός φερόμενος ως εμπλεκόμενος –προσέχω τα λόγια μου- στην υπόθεση «</w:t>
      </w:r>
      <w:r>
        <w:rPr>
          <w:rFonts w:eastAsia="Times New Roman" w:cs="Times New Roman"/>
          <w:szCs w:val="24"/>
          <w:lang w:val="en-US"/>
        </w:rPr>
        <w:t>NOVARTIS</w:t>
      </w:r>
      <w:r>
        <w:rPr>
          <w:rFonts w:eastAsia="Times New Roman" w:cs="Times New Roman"/>
          <w:szCs w:val="24"/>
        </w:rPr>
        <w:t>» αρνείται φυσικά να παραιτηθεί. Καμμία ευθιξία!</w:t>
      </w:r>
    </w:p>
    <w:p w14:paraId="523935D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 Βουλευτής σας, κ. Δαβάκης, ξεσπά σε ένα πρωτοφανές ρατσιστικό παραλήρημα απέναντι σε μια κατηγορία συ</w:t>
      </w:r>
      <w:r>
        <w:rPr>
          <w:rFonts w:eastAsia="Times New Roman" w:cs="Times New Roman"/>
          <w:szCs w:val="24"/>
        </w:rPr>
        <w:t>μπολιτών μας, σας εκθέτει προσωπικά και την παράταξη σας. Καμμία ευθιξία!</w:t>
      </w:r>
    </w:p>
    <w:p w14:paraId="523935D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ευθιξία, κύριε Μητσοτάκη, είναι μια λέξη</w:t>
      </w:r>
      <w:r>
        <w:rPr>
          <w:rFonts w:eastAsia="Times New Roman" w:cs="Times New Roman"/>
          <w:szCs w:val="24"/>
        </w:rPr>
        <w:t>,</w:t>
      </w:r>
      <w:r>
        <w:rPr>
          <w:rFonts w:eastAsia="Times New Roman" w:cs="Times New Roman"/>
          <w:szCs w:val="24"/>
        </w:rPr>
        <w:t xml:space="preserve"> που δεν εγγράφεται προφανώς στο δικό σας λεξιλόγιο. </w:t>
      </w:r>
    </w:p>
    <w:p w14:paraId="523935D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Λοιπόν, κυρίες και κύριοι συνάδελφοι, ναι, είναι αλήθεια. Μας κρίνουν οι πολίτες, μας</w:t>
      </w:r>
      <w:r>
        <w:rPr>
          <w:rFonts w:eastAsia="Times New Roman" w:cs="Times New Roman"/>
          <w:szCs w:val="24"/>
        </w:rPr>
        <w:t xml:space="preserve"> κρίνει ο ελληνικός λαός με άλλα μέτρα και άλλα σταθμά, πολύ πιο αυστηρά κρίνει εμάς. Ξέρετε κάτι; Αυτό είναι και το γεγονός</w:t>
      </w:r>
      <w:r>
        <w:rPr>
          <w:rFonts w:eastAsia="Times New Roman" w:cs="Times New Roman"/>
          <w:szCs w:val="24"/>
        </w:rPr>
        <w:t>,</w:t>
      </w:r>
      <w:r>
        <w:rPr>
          <w:rFonts w:eastAsia="Times New Roman" w:cs="Times New Roman"/>
          <w:szCs w:val="24"/>
        </w:rPr>
        <w:t xml:space="preserve"> που επιβεβαιώνει την ύπαρξη του ηθικού πλεονεκτήματος της Αριστεράς, το γεγονός ότι ο ελληνικός λαός μας κρίνει με άλλα μέτρα και </w:t>
      </w:r>
      <w:r>
        <w:rPr>
          <w:rFonts w:eastAsia="Times New Roman" w:cs="Times New Roman"/>
          <w:szCs w:val="24"/>
        </w:rPr>
        <w:t>άλλα σταθμά.</w:t>
      </w:r>
    </w:p>
    <w:p w14:paraId="523935DC"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DD" w14:textId="77777777" w:rsidR="00246891" w:rsidRDefault="00DA5D45">
      <w:pPr>
        <w:spacing w:after="0" w:line="600" w:lineRule="auto"/>
        <w:ind w:firstLine="720"/>
        <w:jc w:val="both"/>
        <w:rPr>
          <w:rFonts w:eastAsia="Times New Roman"/>
          <w:szCs w:val="24"/>
        </w:rPr>
      </w:pPr>
      <w:r>
        <w:rPr>
          <w:rFonts w:eastAsia="Times New Roman"/>
          <w:szCs w:val="24"/>
        </w:rPr>
        <w:t>Και στο κάτω κάτω -και κλείνω με αυτό- κύριε Μητσοτάκη, η κ</w:t>
      </w:r>
      <w:r>
        <w:rPr>
          <w:rFonts w:eastAsia="Times New Roman"/>
          <w:szCs w:val="24"/>
        </w:rPr>
        <w:t>.</w:t>
      </w:r>
      <w:r>
        <w:rPr>
          <w:rFonts w:eastAsia="Times New Roman"/>
          <w:szCs w:val="24"/>
        </w:rPr>
        <w:t xml:space="preserve"> Αντωνοπούλου παραιτήθηκε από ευθιξία και επέστρεψε τις 23.000 ευρώ στα δημόσια ταμεία. Εσείς τα 200 εκατομμύρια δανεικά και αγύριστα</w:t>
      </w:r>
      <w:r>
        <w:rPr>
          <w:rFonts w:eastAsia="Times New Roman"/>
          <w:szCs w:val="24"/>
        </w:rPr>
        <w:t>,</w:t>
      </w:r>
      <w:r>
        <w:rPr>
          <w:rFonts w:eastAsia="Times New Roman"/>
          <w:szCs w:val="24"/>
        </w:rPr>
        <w:t xml:space="preserve"> που </w:t>
      </w:r>
      <w:r>
        <w:rPr>
          <w:rFonts w:eastAsia="Times New Roman"/>
          <w:szCs w:val="24"/>
        </w:rPr>
        <w:t xml:space="preserve">πήρατε με θαλασσοδάνεια από τις τράπεζες, λεφτά του ελληνικού λαού, θα τα επιστρέψετε ποτέ στο ελληνικό </w:t>
      </w:r>
      <w:r>
        <w:rPr>
          <w:rFonts w:eastAsia="Times New Roman"/>
          <w:szCs w:val="24"/>
        </w:rPr>
        <w:t>δ</w:t>
      </w:r>
      <w:r>
        <w:rPr>
          <w:rFonts w:eastAsia="Times New Roman"/>
          <w:szCs w:val="24"/>
        </w:rPr>
        <w:t>ημόσιο ή θα είναι για πάντα δανεικά και αγύριστα;</w:t>
      </w:r>
    </w:p>
    <w:p w14:paraId="523935D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23935DF" w14:textId="77777777" w:rsidR="00246891" w:rsidRDefault="00DA5D45">
      <w:pPr>
        <w:spacing w:after="0" w:line="600" w:lineRule="auto"/>
        <w:ind w:firstLine="720"/>
        <w:jc w:val="both"/>
        <w:rPr>
          <w:rFonts w:eastAsia="Times New Roman"/>
          <w:szCs w:val="24"/>
        </w:rPr>
      </w:pPr>
      <w:r>
        <w:rPr>
          <w:rFonts w:eastAsia="Times New Roman"/>
          <w:szCs w:val="24"/>
        </w:rPr>
        <w:t xml:space="preserve">Και κάτι τελευταίο, κυρίες και κύριοι συνάδελφοι. Κάνατε </w:t>
      </w:r>
      <w:r>
        <w:rPr>
          <w:rFonts w:eastAsia="Times New Roman"/>
          <w:szCs w:val="24"/>
        </w:rPr>
        <w:t xml:space="preserve">επίσης το λάθος να αναφερθείτε και στον κ. </w:t>
      </w:r>
      <w:proofErr w:type="spellStart"/>
      <w:r>
        <w:rPr>
          <w:rFonts w:eastAsia="Times New Roman"/>
          <w:szCs w:val="24"/>
        </w:rPr>
        <w:t>Πολάκη</w:t>
      </w:r>
      <w:proofErr w:type="spellEnd"/>
      <w:r>
        <w:rPr>
          <w:rFonts w:eastAsia="Times New Roman"/>
          <w:szCs w:val="24"/>
        </w:rPr>
        <w:t xml:space="preserve">, ο οποίος προφανώς και βρίσκεται στην πρότασή σας για τη σύσταση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πιτροπής -προφανώς δεν υπάρχει τίποτα άλλο- για έναν λόγο, γιατί δεν τον αγαπά ο κ. Γεωργιάδης.</w:t>
      </w:r>
    </w:p>
    <w:p w14:paraId="523935E0" w14:textId="77777777" w:rsidR="00246891" w:rsidRDefault="00DA5D45">
      <w:pPr>
        <w:spacing w:after="0" w:line="600" w:lineRule="auto"/>
        <w:ind w:firstLine="720"/>
        <w:jc w:val="both"/>
        <w:rPr>
          <w:rFonts w:eastAsia="Times New Roman"/>
          <w:szCs w:val="24"/>
        </w:rPr>
      </w:pPr>
      <w:r>
        <w:rPr>
          <w:rFonts w:eastAsia="Times New Roman"/>
          <w:szCs w:val="24"/>
        </w:rPr>
        <w:t xml:space="preserve">Κύριε Μητσοτάκη, ακούστε. Οι δικοί μας φίλοι και συνεργάτες μπορεί να υπήρξαν κάποτε και ιδιοκτήτες βουλκανιζατέρ. Δεν υπήρξαν, όμως, ποτέ ιδιοκτήτες </w:t>
      </w:r>
      <w:r>
        <w:rPr>
          <w:rFonts w:eastAsia="Times New Roman"/>
          <w:szCs w:val="24"/>
          <w:lang w:val="en-US"/>
        </w:rPr>
        <w:t>offshore</w:t>
      </w:r>
      <w:r>
        <w:rPr>
          <w:rFonts w:eastAsia="Times New Roman"/>
          <w:szCs w:val="24"/>
        </w:rPr>
        <w:t xml:space="preserve"> οι δικοί μας συνεργάτες, κύριε Μητσοτάκη. Αυτή είναι η μεγάλη ποιοτική διαφορά, την οποία έχει κα</w:t>
      </w:r>
      <w:r>
        <w:rPr>
          <w:rFonts w:eastAsia="Times New Roman"/>
          <w:szCs w:val="24"/>
        </w:rPr>
        <w:t>ταλάβει ο ελληνικός λαός.</w:t>
      </w:r>
    </w:p>
    <w:p w14:paraId="523935E1"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5E2" w14:textId="77777777" w:rsidR="00246891" w:rsidRDefault="00DA5D45">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Κύριε Πρόεδρε, θα ήθελα τον λόγο.</w:t>
      </w:r>
    </w:p>
    <w:p w14:paraId="523935E3" w14:textId="77777777" w:rsidR="00246891" w:rsidRDefault="00DA5D45">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κύριε Μητσοτάκη, έχετε τον λόγο για μια παρέμβαση.</w:t>
      </w:r>
    </w:p>
    <w:p w14:paraId="523935E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Τσίπρα, η παρουσία σας στο ελληνικό Κοινοβούλιο δεν είναι σπατάλη χρόνου, είναι υποχρέωση σας θεσμική. Όταν το αντιληφθείτε αυτό θα μπορέσετε ίσως να αντιληφθείτε και τη βασική διάκριση των εξουσιώ</w:t>
      </w:r>
      <w:r>
        <w:rPr>
          <w:rFonts w:eastAsia="Times New Roman" w:cs="Times New Roman"/>
          <w:szCs w:val="24"/>
        </w:rPr>
        <w:t>ν, την οποία με τόσο συστηματικό τρόπο δυστυχώς παραβιάζετε, διότι εδώ και πολύ καιρό η Κυβέρνησή σας αποφεύγει συστηματικά τον κοινοβουλευτικό έλεγχο.</w:t>
      </w:r>
    </w:p>
    <w:p w14:paraId="523935E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w:t>
      </w:r>
    </w:p>
    <w:p w14:paraId="523935E6"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w:t>
      </w:r>
    </w:p>
    <w:p w14:paraId="523935E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Μην παρεμβαίνετε εσείς, σας π</w:t>
      </w:r>
      <w:r>
        <w:rPr>
          <w:rFonts w:eastAsia="Times New Roman" w:cs="Times New Roman"/>
          <w:szCs w:val="24"/>
        </w:rPr>
        <w:t>αρακαλώ πολύ!</w:t>
      </w:r>
    </w:p>
    <w:p w14:paraId="523935E8"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w:t>
      </w:r>
    </w:p>
    <w:p w14:paraId="523935E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σταματήστε! Ησυχάστε όλοι. </w:t>
      </w:r>
    </w:p>
    <w:p w14:paraId="523935E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Πρόεδρε, συνεχίστε.</w:t>
      </w:r>
    </w:p>
    <w:p w14:paraId="523935E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Υπάρχουν Υπουργοί σας, οι οποίοι δεν έχουν έρθει ποτέ να απαντήσουν σε</w:t>
      </w:r>
      <w:r>
        <w:rPr>
          <w:rFonts w:eastAsia="Times New Roman" w:cs="Times New Roman"/>
          <w:szCs w:val="24"/>
        </w:rPr>
        <w:t xml:space="preserve"> επίκαιρες ερωτήσεις Βουλευτών της Νέας Δημοκρατίας. Ενδεικτικά αναφέρω τον κ. </w:t>
      </w:r>
      <w:proofErr w:type="spellStart"/>
      <w:r>
        <w:rPr>
          <w:rFonts w:eastAsia="Times New Roman" w:cs="Times New Roman"/>
          <w:szCs w:val="24"/>
        </w:rPr>
        <w:t>Χουλιαράκη</w:t>
      </w:r>
      <w:proofErr w:type="spellEnd"/>
      <w:r>
        <w:rPr>
          <w:rFonts w:eastAsia="Times New Roman" w:cs="Times New Roman"/>
          <w:szCs w:val="24"/>
        </w:rPr>
        <w:t xml:space="preserve">, ο οποίος δεκαπέντε φορές στη σειρά έχει αναβάλει την παρουσία του σε αυτήν εδώ την Αίθουσα. </w:t>
      </w:r>
    </w:p>
    <w:p w14:paraId="523935E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Είναι υποχρέωσή σας, λοιπόν, κύριε Τσίπρα, να βρίσκεστε εδώ για να απαντ</w:t>
      </w:r>
      <w:r>
        <w:rPr>
          <w:rFonts w:eastAsia="Times New Roman" w:cs="Times New Roman"/>
          <w:szCs w:val="24"/>
        </w:rPr>
        <w:t xml:space="preserve">άτε, να λογοδοτείτε στο Κοινοβούλιο και να δίνετε εκείνες τις απαντήσεις στον ελληνικό λαό στα ερωτήματα τα οποία σας θέτουμε. </w:t>
      </w:r>
    </w:p>
    <w:p w14:paraId="523935E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Ως προς τα ζητήματα ήθους, στα οποία για άλλη μια φορά αναφερθήκατε, πράγματι, κύριε Τσίπρα, εγώ δεν εκπαιδεύτηκα στα αμφιθέατρα</w:t>
      </w:r>
      <w:r>
        <w:rPr>
          <w:rFonts w:eastAsia="Times New Roman" w:cs="Times New Roman"/>
          <w:szCs w:val="24"/>
        </w:rPr>
        <w:t xml:space="preserve"> των φοιτητικών αντιπαραθέσεων. Δεν χρειάζεται -κρίνω- να υψώνω τους τόνους για να προσελκύω το εύκολο χειροκρότημα. Εσείς είστε πολύ έμπειρος σε αυτό, αλλά αυτό σας καθιστά και εξαιρετικά προβλέψιμο, διότι κάθε φορά που αναφέρεστε στα περιβόητα ζητήματα η</w:t>
      </w:r>
      <w:r>
        <w:rPr>
          <w:rFonts w:eastAsia="Times New Roman" w:cs="Times New Roman"/>
          <w:szCs w:val="24"/>
        </w:rPr>
        <w:t xml:space="preserve">θικού πλεονεκτήματος, επαναλαμβάνετε </w:t>
      </w:r>
      <w:r>
        <w:rPr>
          <w:rFonts w:eastAsia="Times New Roman" w:cs="Times New Roman"/>
          <w:szCs w:val="24"/>
        </w:rPr>
        <w:lastRenderedPageBreak/>
        <w:t xml:space="preserve">τα ίδια και τα ίδια χιλιοειπωμένα επιχειρήματα, ώστε να προκαλέσετε με αυτιστικό τρόπο την ίδια και την ίδια αντίδραση της Κοινοβουλευτικής σας Ομάδας. </w:t>
      </w:r>
    </w:p>
    <w:p w14:paraId="523935E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523935EF"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 xml:space="preserve">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Ησυχία παρακαλώ. </w:t>
      </w:r>
    </w:p>
    <w:p w14:paraId="523935F0"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δεν θα δεχθώ κα</w:t>
      </w:r>
      <w:r>
        <w:rPr>
          <w:rFonts w:eastAsia="Times New Roman" w:cs="Times New Roman"/>
          <w:szCs w:val="24"/>
        </w:rPr>
        <w:t>μ</w:t>
      </w:r>
      <w:r>
        <w:rPr>
          <w:rFonts w:eastAsia="Times New Roman" w:cs="Times New Roman"/>
          <w:szCs w:val="24"/>
        </w:rPr>
        <w:t xml:space="preserve">μία απολύτως υπόδειξη ούτε για το ύφος μου ούτε για τον τρόπο με τον οποίο αρθρώνω τον κοινοβουλευτικό μου λόγο. Να απαντήσετε, αν έχετε τη </w:t>
      </w:r>
      <w:r>
        <w:rPr>
          <w:rFonts w:eastAsia="Times New Roman" w:cs="Times New Roman"/>
          <w:szCs w:val="24"/>
        </w:rPr>
        <w:t xml:space="preserve">δυνατότητα, στα επιχειρήματά μου. </w:t>
      </w:r>
    </w:p>
    <w:p w14:paraId="523935F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Ξεκινώ, λοιπόν, με τα ζητήματα της εξωτερικής πολιτικής. Κύριε Τσίπρα, η δουλειά σας δεν είναι να κάνετε διαπιστώσεις και να μας λέτε ότι πράγματι υπάρχει μια ένταση της κλιμάκωσης της </w:t>
      </w:r>
      <w:r>
        <w:rPr>
          <w:rFonts w:eastAsia="Times New Roman" w:cs="Times New Roman"/>
          <w:szCs w:val="24"/>
        </w:rPr>
        <w:lastRenderedPageBreak/>
        <w:t>τουρκικής προκλητικότητας τους τελευ</w:t>
      </w:r>
      <w:r>
        <w:rPr>
          <w:rFonts w:eastAsia="Times New Roman" w:cs="Times New Roman"/>
          <w:szCs w:val="24"/>
        </w:rPr>
        <w:t xml:space="preserve">ταίους μήνες στο Αιγαίο. Αυτό το γνωρίζουν όλοι, κύριε Τσίπρα. </w:t>
      </w:r>
    </w:p>
    <w:p w14:paraId="523935F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Το ερώτημα είναι τι κάνετε γι’ αυτό, πώς προετοιμάζεστε για να αντιμετωπίσετε μια γεωπολιτική πραγματικότητα, η οποία είναι εμφανώς διαφορετική από αυτήν την οποία αντιμετωπίσαμε ως χώρα τις τ</w:t>
      </w:r>
      <w:r>
        <w:rPr>
          <w:rFonts w:eastAsia="Times New Roman" w:cs="Times New Roman"/>
          <w:szCs w:val="24"/>
        </w:rPr>
        <w:t>ελευταίες δεκαετίες, αν έχετε την επιθυμία και τη δυνατότητα να οικοδομήσετε ένα εθνικό μέτωπο συναίνεσης απέναντι σε αυτήν την τουρκική προκλητικότητα, αν έχετε την ειλικρινή διάθεση να συνομιλήσετε με τα κόμματα της αντιπολίτευσης για το πώς μπορούμε</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αγματικά</w:t>
      </w:r>
      <w:r>
        <w:rPr>
          <w:rFonts w:eastAsia="Times New Roman" w:cs="Times New Roman"/>
          <w:szCs w:val="24"/>
        </w:rPr>
        <w:t>,</w:t>
      </w:r>
      <w:r>
        <w:rPr>
          <w:rFonts w:eastAsia="Times New Roman" w:cs="Times New Roman"/>
          <w:szCs w:val="24"/>
        </w:rPr>
        <w:t xml:space="preserve"> να αρθρώσουμε έναν ενιαίο λόγο και να αθροίσουμε δυνάμεις σε αυτήν μας την προσπάθεια. Δεν το κάνετε. Και </w:t>
      </w:r>
      <w:r>
        <w:rPr>
          <w:rFonts w:eastAsia="Times New Roman" w:cs="Times New Roman"/>
          <w:szCs w:val="24"/>
        </w:rPr>
        <w:lastRenderedPageBreak/>
        <w:t>δεν το κάνατε σε κα</w:t>
      </w:r>
      <w:r>
        <w:rPr>
          <w:rFonts w:eastAsia="Times New Roman" w:cs="Times New Roman"/>
          <w:szCs w:val="24"/>
        </w:rPr>
        <w:t>μ</w:t>
      </w:r>
      <w:r>
        <w:rPr>
          <w:rFonts w:eastAsia="Times New Roman" w:cs="Times New Roman"/>
          <w:szCs w:val="24"/>
        </w:rPr>
        <w:t>μία ευκαιρία. Και σπεύσατε να με κατηγορήσετε γιατί σας χαρακτήρισα επιπόλαιο στους χειρισμούς των θεμάτων εξωτερικής πο</w:t>
      </w:r>
      <w:r>
        <w:rPr>
          <w:rFonts w:eastAsia="Times New Roman" w:cs="Times New Roman"/>
          <w:szCs w:val="24"/>
        </w:rPr>
        <w:t xml:space="preserve">λιτικής. </w:t>
      </w:r>
    </w:p>
    <w:p w14:paraId="523935F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κύριε Τσίπρα, τον χαρακτηρισμό. Είστε επιπόλαιος. Και ο τρόπος με τον οποίο διαχειριστήκατε το ζήτημα της ονομασίας των Σκοπίων κρύβει και επιπολαιότητα και μικροκομματική διάθεση. Διότι από την πρώτη στιγμή είχατε τη δυνατότητα να </w:t>
      </w:r>
      <w:r>
        <w:rPr>
          <w:rFonts w:eastAsia="Times New Roman" w:cs="Times New Roman"/>
          <w:szCs w:val="24"/>
        </w:rPr>
        <w:t>εμπλέξετε τα κόμματα της αντιπολίτευσης. Δεν το κάνατε. Συνομιλήσατε πρώτα με τον Σκοπιανό Πρωθυπουργό και στη συνέχεια μιλήσατε με τα κόμματα της αντιπολίτευσης. Διχάσατε συνειδητά τον ελληνικό λαό. Κατηγορήσατε και φωτογραφίσατε όλους τους συμπολίτες μας</w:t>
      </w:r>
      <w:r>
        <w:rPr>
          <w:rFonts w:eastAsia="Times New Roman" w:cs="Times New Roman"/>
          <w:szCs w:val="24"/>
        </w:rPr>
        <w:t xml:space="preserve">, οι οποίοι διαδήλωσαν για τους δικούς τους λόγους, την ευαισθησία τους γύρω από το ζήτημα της Μακεδονίας. Τους </w:t>
      </w:r>
      <w:r>
        <w:rPr>
          <w:rFonts w:eastAsia="Times New Roman" w:cs="Times New Roman"/>
          <w:szCs w:val="24"/>
        </w:rPr>
        <w:lastRenderedPageBreak/>
        <w:t>χαρακτηρίσατε περίπου όλους ως ακροδεξιούς, ως φασίστες, ως γραφικούς. Τους παρουσιάσατε ως όχλο. Αυτές είναι οι λέξεις που εσείς ο ίδιος χρησιμ</w:t>
      </w:r>
      <w:r>
        <w:rPr>
          <w:rFonts w:eastAsia="Times New Roman" w:cs="Times New Roman"/>
          <w:szCs w:val="24"/>
        </w:rPr>
        <w:t xml:space="preserve">οποιήσατε. </w:t>
      </w:r>
    </w:p>
    <w:p w14:paraId="523935F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είπαμε από την πρώτη στιγμή γιατί μπαίνετε σε αυτήν τη συζήτηση χωρίς να έχετε εξασφαλίσει την ελάχιστη αναγκαία προϋπόθεση για να υπάρχει μια κοινά αποδεκτή λύση</w:t>
      </w:r>
      <w:r>
        <w:rPr>
          <w:rFonts w:eastAsia="Times New Roman" w:cs="Times New Roman"/>
          <w:szCs w:val="24"/>
        </w:rPr>
        <w:t>,</w:t>
      </w:r>
      <w:r>
        <w:rPr>
          <w:rFonts w:eastAsia="Times New Roman" w:cs="Times New Roman"/>
          <w:szCs w:val="24"/>
        </w:rPr>
        <w:t xml:space="preserve"> που δεν είναι άλλη από την αλλαγή του Συντάγματος. Μας χλευάσατε πρώτα και μ</w:t>
      </w:r>
      <w:r>
        <w:rPr>
          <w:rFonts w:eastAsia="Times New Roman" w:cs="Times New Roman"/>
          <w:szCs w:val="24"/>
        </w:rPr>
        <w:t xml:space="preserve">ετά ήρθατε στη δική μας τη γραμμή. Για να έρθει τώρα ο κ. </w:t>
      </w:r>
      <w:proofErr w:type="spellStart"/>
      <w:r>
        <w:rPr>
          <w:rFonts w:eastAsia="Times New Roman" w:cs="Times New Roman"/>
          <w:szCs w:val="24"/>
        </w:rPr>
        <w:t>Ζάεφ</w:t>
      </w:r>
      <w:proofErr w:type="spellEnd"/>
      <w:r>
        <w:rPr>
          <w:rFonts w:eastAsia="Times New Roman" w:cs="Times New Roman"/>
          <w:szCs w:val="24"/>
        </w:rPr>
        <w:t xml:space="preserve"> με περίσσιο θράσος να ζητήσει την αλλαγή του ελληνικού Συντάγματος ως απάντηση σε αυτά τα οποία εμείς του είπαμε. </w:t>
      </w:r>
    </w:p>
    <w:p w14:paraId="523935F5"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F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Ήσασταν επιπόλαιος, κύρι</w:t>
      </w:r>
      <w:r>
        <w:rPr>
          <w:rFonts w:eastAsia="Times New Roman" w:cs="Times New Roman"/>
          <w:szCs w:val="24"/>
        </w:rPr>
        <w:t xml:space="preserve">ε Τσίπρα, και παραμένετε επιπόλαιος στα ζητήματα αυτά. </w:t>
      </w:r>
    </w:p>
    <w:p w14:paraId="523935F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Και μιας και κάνουμε αυτόν τον ζωντανό διάλογο στο Κοινοβούλιο και φαντάζομαι ότι θα ξαναπάρετε τον λόγο για να μου απαντήσετε, θα ήθελα για άλλη μία φορά την απάντησή σας στο μείζον θεσμικό ζήτημα το</w:t>
      </w:r>
      <w:r>
        <w:rPr>
          <w:rFonts w:eastAsia="Times New Roman" w:cs="Times New Roman"/>
          <w:szCs w:val="24"/>
        </w:rPr>
        <w:t xml:space="preserve"> οποίο έθιξα και το οποίο αφορά τη σύσταση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 xml:space="preserve">σφαλείας, το οποίο μπορεί να είναι ένα θεσμικό εργαλείο που εξασφαλίζει διακομματική συνέχεια και δίνει τη δυνατότητα στην κυβέρνηση γρήγορα και αποτελεσματικά να παίρνει κρίσιμες αποφάσεις. </w:t>
      </w:r>
    </w:p>
    <w:p w14:paraId="523935F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Τσίπρα, θεωρείτε ότι είναι σοβαρή η εικόνα μίας Κυβέρνησης στην οποία ο Υπουργός Εξωτερικών διαφωνεί με τον Υπουργό Άμυνας για ένα κομβικής σημασίας εθνικό ζήτημα; Εδώ δεν μιλάμε για ένα ζήτημα ήσσονος σημασίας. Μιλάμε για ένα μείζον ζήτημα εξωτερική</w:t>
      </w:r>
      <w:r>
        <w:rPr>
          <w:rFonts w:eastAsia="Times New Roman" w:cs="Times New Roman"/>
          <w:szCs w:val="24"/>
        </w:rPr>
        <w:t xml:space="preserve">ς πολιτικής. </w:t>
      </w:r>
    </w:p>
    <w:p w14:paraId="523935F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ο Υπουργός Εθνικής Άμυνας μαζί με τον Υπουργό Εξωτερικών θα βρεθεί στην επόμενη Σύνοδο Κορυφής μαζί σας στο ΝΑΤΟ και θα κάθονται δίπλα-δίπλα, ποιος θα εκφράζει την επίσημη θέση της Ελληνικής Δημοκρατίας; </w:t>
      </w:r>
    </w:p>
    <w:p w14:paraId="523935F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αλήθεια, λοιπόν, κύριε Τσίπρα, είναι ότι σήμερα όταν συνομιλείτε με τον Σκοπιανό Πρωθυπουργό δεν συνομιλείτε ως επικεφαλής κοινοβουλευτικής πλειοψηφίας, συνομιλείτε ως Αρχηγός του ΣΥΡΙΖΑ, διότι το κόμμα που σας παρέχει την κοινοβουλευτική πλειοψηφία, οι </w:t>
      </w:r>
      <w:r>
        <w:rPr>
          <w:rFonts w:eastAsia="Times New Roman" w:cs="Times New Roman"/>
          <w:szCs w:val="24"/>
        </w:rPr>
        <w:t xml:space="preserve">ΑΝΕΛ, έχει διαφορετική θέση σε αυτό το κρίσιμο ζήτημα. Άλλα λέτε, λοιπόν εσείς, άλλα λέει ο κ. Καμμένος και προσπαθείτε να μας πείσετε ότι αυτή είναι εικόνα σοβαρής κυβέρνησης. </w:t>
      </w:r>
    </w:p>
    <w:p w14:paraId="523935F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εικόνα σοβαρής κυβέρνησης, κύριε Τσίπρα, και έχετε προσωπικά την ευθ</w:t>
      </w:r>
      <w:r>
        <w:rPr>
          <w:rFonts w:eastAsia="Times New Roman" w:cs="Times New Roman"/>
          <w:szCs w:val="24"/>
        </w:rPr>
        <w:t>ύνη γι’ αυτό, διότι επιλέγετε, όπως έχετε επιλέξει και στο παρελθόν, να συμπορευθείτε με έναν άνθρωπο -αφήνω ασχολίαστο το γεγονός ότι για άλλη μία φορά είναι απών, όπως ήταν απών καθ’ όλη τη διάρκεια των εξελίξεων- με τον οποίο δεν σας ενώνει τίποτα ιδεολ</w:t>
      </w:r>
      <w:r>
        <w:rPr>
          <w:rFonts w:eastAsia="Times New Roman" w:cs="Times New Roman"/>
          <w:szCs w:val="24"/>
        </w:rPr>
        <w:t xml:space="preserve">ογικά, παρά μόνο η αγάπη για την εξουσία και την καρέκλα. </w:t>
      </w:r>
    </w:p>
    <w:p w14:paraId="523935F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Τι σχέσεις έχετε εσείς, κύριοι του ΣΥΡΙΖΑ, που επικαλείστε τώρα το ηθικό πλεονέκτημα της Αριστεράς, με ένα λαϊκίστικο, δεξιό -ακροδεξιό τολμώ να πω σε ορισμένες εκφάνσεις του- μόρφωμα; Ένα πράγμα έ</w:t>
      </w:r>
      <w:r>
        <w:rPr>
          <w:rFonts w:eastAsia="Times New Roman" w:cs="Times New Roman"/>
          <w:szCs w:val="24"/>
        </w:rPr>
        <w:t xml:space="preserve">χετε κοινό: Τον </w:t>
      </w:r>
      <w:proofErr w:type="spellStart"/>
      <w:r>
        <w:rPr>
          <w:rFonts w:eastAsia="Times New Roman" w:cs="Times New Roman"/>
          <w:szCs w:val="24"/>
        </w:rPr>
        <w:t>εθνολαϊκισμό</w:t>
      </w:r>
      <w:proofErr w:type="spellEnd"/>
      <w:r>
        <w:rPr>
          <w:rFonts w:eastAsia="Times New Roman" w:cs="Times New Roman"/>
          <w:szCs w:val="24"/>
        </w:rPr>
        <w:t xml:space="preserve">, την εύκολη απλοποίηση όλων των αναλύσεων και αυτά τα οποία σας ένωσαν στις πλατείες της αγανάκτησης όταν διεκδικούσατε την εξουσία. </w:t>
      </w:r>
    </w:p>
    <w:p w14:paraId="523935F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Τσίπρα, εγώ δεν λέω άλλα πράγματα στην Αντιπολίτευση και άλλα πράγματα στην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Εσείς, που σπεύδετε τώρα να ζητήσετε τη στήριξη του ΝΑΤΟ, πόση αξιοπιστία έχετε όταν ζητούσατε την αποχώρηση της χώρας από το ΝΑΤΟ, τη διάλυση του ΝΑΤΟ, όταν ήσασταν στην </w:t>
      </w:r>
      <w:r>
        <w:rPr>
          <w:rFonts w:eastAsia="Times New Roman" w:cs="Times New Roman"/>
          <w:szCs w:val="24"/>
        </w:rPr>
        <w:t>α</w:t>
      </w:r>
      <w:r>
        <w:rPr>
          <w:rFonts w:eastAsia="Times New Roman" w:cs="Times New Roman"/>
          <w:szCs w:val="24"/>
        </w:rPr>
        <w:t>ντιπολίτευση; Νομίζετε ότι σας παίρνει κανείς στα σοβαρά; Και έρχεστε και μας λέτε ε</w:t>
      </w:r>
      <w:r>
        <w:rPr>
          <w:rFonts w:eastAsia="Times New Roman" w:cs="Times New Roman"/>
          <w:szCs w:val="24"/>
        </w:rPr>
        <w:t xml:space="preserve">δώ πέρα ότι έχει αναβαθμιστεί ο γεωπολιτικός ρόλος της χώρας; </w:t>
      </w:r>
    </w:p>
    <w:p w14:paraId="523935FE" w14:textId="77777777" w:rsidR="00246891" w:rsidRDefault="00DA5D45">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5F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Μας μιλήσετε για δίαυλους επικοινωνίας. Πράγματι, είναι σημαντικό να υπάρχουν δίαυλοι επικοινωνίας, είτε μέσω των διπλωματικών υπηρεσιών, α</w:t>
      </w:r>
      <w:r>
        <w:rPr>
          <w:rFonts w:eastAsia="Times New Roman" w:cs="Times New Roman"/>
          <w:szCs w:val="24"/>
        </w:rPr>
        <w:t xml:space="preserve">λλά και η δυνατότητα απευθείας να σηκώσει ο ένας Πρωθυπουργός το τηλέφωνο και να μιλήσει με τον άλλο Πρωθυπουργό ή με τον άλλο Πρόεδρο. </w:t>
      </w:r>
    </w:p>
    <w:p w14:paraId="5239360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Δεν αρκεί, όμως, να υπάρχει ένα «κόκκινο» τηλέφωνο το οποίο να διευκολύνει τεχνικά την επικοινωνία. Πρέπει να υπάρχει κ</w:t>
      </w:r>
      <w:r>
        <w:rPr>
          <w:rFonts w:eastAsia="Times New Roman" w:cs="Times New Roman"/>
          <w:szCs w:val="24"/>
        </w:rPr>
        <w:t xml:space="preserve">αι εμπιστοσύνη. Και φοβάμαι, κύριε Τσίπρα, ότι αυτή η εμπιστοσύνη έχει διαρραγεί. Και έχει διαρραγεί από μία προηγούμενη τηλεφωνική συνομιλία που είχατε με τον κ. </w:t>
      </w:r>
      <w:proofErr w:type="spellStart"/>
      <w:r>
        <w:rPr>
          <w:rFonts w:eastAsia="Times New Roman" w:cs="Times New Roman"/>
          <w:szCs w:val="24"/>
        </w:rPr>
        <w:t>Ερντογάν</w:t>
      </w:r>
      <w:proofErr w:type="spellEnd"/>
      <w:r>
        <w:rPr>
          <w:rFonts w:eastAsia="Times New Roman" w:cs="Times New Roman"/>
          <w:szCs w:val="24"/>
        </w:rPr>
        <w:t xml:space="preserve"> την επόμενη της άφιξης των οκτώ Τούρκων αξιωματικών στην Ελλάδα, στην οποία ποτέ δεν</w:t>
      </w:r>
      <w:r>
        <w:rPr>
          <w:rFonts w:eastAsia="Times New Roman" w:cs="Times New Roman"/>
          <w:szCs w:val="24"/>
        </w:rPr>
        <w:t xml:space="preserve"> μάθαμε τι ακριβώς είπατε.</w:t>
      </w:r>
    </w:p>
    <w:p w14:paraId="5239360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Έχουμε ακούσει μία εκδοχή μόνο. Έχουμε ακούσει την εκδοχή του Τούρκου Προέδρου, ο οποίος μας είπε ανοιχτά -και δεν το διαψεύσατε ποτέ και σας παρακαλώ να το κάνετε τώρα, επιβάλλεται να το κάνετε- ότι του υποσχεθήκατε ότι θα επιστ</w:t>
      </w:r>
      <w:r>
        <w:rPr>
          <w:rFonts w:eastAsia="Times New Roman" w:cs="Times New Roman"/>
          <w:szCs w:val="24"/>
        </w:rPr>
        <w:t xml:space="preserve">ρέψετε τους αξιωματικούς το συντομότερο δυνατό. Τη δική σας, λοιπόν, επίσημη εκδοχή γι’ αυτή τη συνομιλία δεν την έχουμε ακούσει. </w:t>
      </w:r>
    </w:p>
    <w:p w14:paraId="5239360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παρακαλώ να συντομεύσετε και να κλείσετε. </w:t>
      </w:r>
    </w:p>
    <w:p w14:paraId="5239360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w:t>
      </w:r>
      <w:r>
        <w:rPr>
          <w:rFonts w:eastAsia="Times New Roman" w:cs="Times New Roman"/>
          <w:b/>
          <w:szCs w:val="24"/>
        </w:rPr>
        <w:t xml:space="preserve"> Δημοκρατίας): </w:t>
      </w:r>
      <w:r>
        <w:rPr>
          <w:rFonts w:eastAsia="Times New Roman" w:cs="Times New Roman"/>
          <w:szCs w:val="24"/>
        </w:rPr>
        <w:t xml:space="preserve">Κύριε </w:t>
      </w:r>
      <w:proofErr w:type="spellStart"/>
      <w:r>
        <w:rPr>
          <w:rFonts w:eastAsia="Times New Roman" w:cs="Times New Roman"/>
          <w:szCs w:val="24"/>
        </w:rPr>
        <w:t>Βούτση</w:t>
      </w:r>
      <w:proofErr w:type="spellEnd"/>
      <w:r>
        <w:rPr>
          <w:rFonts w:eastAsia="Times New Roman" w:cs="Times New Roman"/>
          <w:szCs w:val="24"/>
        </w:rPr>
        <w:t xml:space="preserve">, σας παρακαλώ. </w:t>
      </w:r>
    </w:p>
    <w:p w14:paraId="5239360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Δεν προβλέπονται δευτερολογίες. Το ξέρετε πολύ καλά. </w:t>
      </w:r>
    </w:p>
    <w:p w14:paraId="5239360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πειράζει. </w:t>
      </w:r>
    </w:p>
    <w:p w14:paraId="52393606"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επί του θέματος, </w:t>
      </w:r>
      <w:r>
        <w:rPr>
          <w:rFonts w:eastAsia="Times New Roman" w:cs="Times New Roman"/>
          <w:szCs w:val="24"/>
        </w:rPr>
        <w:t xml:space="preserve">ει δυνατόν. </w:t>
      </w:r>
    </w:p>
    <w:p w14:paraId="5239360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πειράζει. Εξάλλου, έχουμε χρονικά περιθώρια. </w:t>
      </w:r>
    </w:p>
    <w:p w14:paraId="5239360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Αφού υπάρχει αυτός ο δίαυλος επικοινωνίας, γιατί δεν τον αξιοποιήσατε και τώρα, κύριε Τσίπρα; Καλέσατε τον Τούρκο Πρωθυπουργό, τον Τούρκο Πρ</w:t>
      </w:r>
      <w:r>
        <w:rPr>
          <w:rFonts w:eastAsia="Times New Roman" w:cs="Times New Roman"/>
          <w:szCs w:val="24"/>
        </w:rPr>
        <w:t>όεδρο να εκφράσετε την αγανάκτησή σας για το γεγονός ότι δύο Έλληνες αξιωματικοί κρατούνται σήμερα σε φυλακές υψίστης ασφάλειας για ένα συνηθισμένο περιστατικό εισόδου στην Τουρκία, ένα περιστατικό το οποίο γνωρίζετε πολύ καλά ότι σε αντίστοιχες περιπτώσει</w:t>
      </w:r>
      <w:r>
        <w:rPr>
          <w:rFonts w:eastAsia="Times New Roman" w:cs="Times New Roman"/>
          <w:szCs w:val="24"/>
        </w:rPr>
        <w:t xml:space="preserve">ς στο παρελθόν λυνόταν σε υπηρεσιακό επίπεδο; </w:t>
      </w:r>
    </w:p>
    <w:p w14:paraId="5239360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Αφού λοιπόν, κρίνετε, κύριε Τσίπρα, ότι υπάρχει τέτοιου είδους δυνατότητα επικοινωνίας, αξιοποιήστε και αυτή τη φορά αυτόν τον δίαυλο επικοινωνίας, ώστε να επιστρέψουν το συντομότερο δυνατό οι δύο αξιωματικοί </w:t>
      </w:r>
      <w:r>
        <w:rPr>
          <w:rFonts w:eastAsia="Times New Roman" w:cs="Times New Roman"/>
          <w:szCs w:val="24"/>
        </w:rPr>
        <w:t xml:space="preserve">στην Ελλάδα, όπως οφείλει να κάνει η Τουρκία. </w:t>
      </w:r>
    </w:p>
    <w:p w14:paraId="5239360A"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0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μην ασκείτε κριτική σε εμάς λέγοντάς μας ότι μετά την τηλεφωνική συνομιλία με τον κ. </w:t>
      </w:r>
      <w:proofErr w:type="spellStart"/>
      <w:r>
        <w:rPr>
          <w:rFonts w:eastAsia="Times New Roman" w:cs="Times New Roman"/>
          <w:szCs w:val="24"/>
        </w:rPr>
        <w:t>Γιλντιρίμ</w:t>
      </w:r>
      <w:proofErr w:type="spellEnd"/>
      <w:r>
        <w:rPr>
          <w:rFonts w:eastAsia="Times New Roman" w:cs="Times New Roman"/>
          <w:szCs w:val="24"/>
        </w:rPr>
        <w:t xml:space="preserve"> εμείς επισημάναμε ότι δεν θίξατε αυτονόητα την πραγματικ</w:t>
      </w:r>
      <w:r>
        <w:rPr>
          <w:rFonts w:eastAsia="Times New Roman" w:cs="Times New Roman"/>
          <w:szCs w:val="24"/>
        </w:rPr>
        <w:t xml:space="preserve">ότητα ότι τα Ίμια είναι ελληνικά. Δεν υπήρχε στο δικό σας </w:t>
      </w:r>
      <w:r>
        <w:rPr>
          <w:rFonts w:eastAsia="Times New Roman" w:cs="Times New Roman"/>
          <w:szCs w:val="24"/>
        </w:rPr>
        <w:t>δ</w:t>
      </w:r>
      <w:r>
        <w:rPr>
          <w:rFonts w:eastAsia="Times New Roman" w:cs="Times New Roman"/>
          <w:szCs w:val="24"/>
        </w:rPr>
        <w:t xml:space="preserve">ελτίο Τύπου. Αν θέλετε, λοιπόν, να ασκήσετε κριτική σε κάποιον, ασκήστε τη στους συνεργάτες σας, σε αυτούς οι οποίοι ερμηνεύουν,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τα οποία είπατε εσείς με τον κ. </w:t>
      </w:r>
      <w:proofErr w:type="spellStart"/>
      <w:r>
        <w:rPr>
          <w:rFonts w:eastAsia="Times New Roman" w:cs="Times New Roman"/>
          <w:szCs w:val="24"/>
        </w:rPr>
        <w:t>Γιλντιρίμ</w:t>
      </w:r>
      <w:proofErr w:type="spellEnd"/>
      <w:r>
        <w:rPr>
          <w:rFonts w:eastAsia="Times New Roman" w:cs="Times New Roman"/>
          <w:szCs w:val="24"/>
        </w:rPr>
        <w:t xml:space="preserve"> κ</w:t>
      </w:r>
      <w:r>
        <w:rPr>
          <w:rFonts w:eastAsia="Times New Roman" w:cs="Times New Roman"/>
          <w:szCs w:val="24"/>
        </w:rPr>
        <w:t xml:space="preserve">αι εκδίδουν τα αντίστοιχα </w:t>
      </w:r>
      <w:r>
        <w:rPr>
          <w:rFonts w:eastAsia="Times New Roman" w:cs="Times New Roman"/>
          <w:szCs w:val="24"/>
        </w:rPr>
        <w:t>δ</w:t>
      </w:r>
      <w:r>
        <w:rPr>
          <w:rFonts w:eastAsia="Times New Roman" w:cs="Times New Roman"/>
          <w:szCs w:val="24"/>
        </w:rPr>
        <w:t xml:space="preserve">ελτία Τύπου. </w:t>
      </w:r>
    </w:p>
    <w:p w14:paraId="5239360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Κλείνω με το ζήτημα των παρεμβάσεών σας στα ζητήματα της </w:t>
      </w:r>
      <w:r>
        <w:rPr>
          <w:rFonts w:eastAsia="Times New Roman" w:cs="Times New Roman"/>
          <w:szCs w:val="24"/>
        </w:rPr>
        <w:t>υ</w:t>
      </w:r>
      <w:r>
        <w:rPr>
          <w:rFonts w:eastAsia="Times New Roman" w:cs="Times New Roman"/>
          <w:szCs w:val="24"/>
        </w:rPr>
        <w:t>γείας. Κοιτάξτε, κύριε Τσίπρα, τα πράγματα είναι πολύ απλά. Οι συμπολίτες μας οι οποίοι παρακολουθούν τη σημερινή συνεδρίαση θα θυμηθούν ορισμένα απλά πράγμα</w:t>
      </w:r>
      <w:r>
        <w:rPr>
          <w:rFonts w:eastAsia="Times New Roman" w:cs="Times New Roman"/>
          <w:szCs w:val="24"/>
        </w:rPr>
        <w:t>τα. Το πρώτο απλό πράγμα που θα θυμηθούν είναι ότι εσείς λέτε «</w:t>
      </w:r>
      <w:r>
        <w:rPr>
          <w:rFonts w:eastAsia="Times New Roman" w:cs="Times New Roman"/>
          <w:szCs w:val="24"/>
        </w:rPr>
        <w:t>όχι</w:t>
      </w:r>
      <w:r>
        <w:rPr>
          <w:rFonts w:eastAsia="Times New Roman" w:cs="Times New Roman"/>
          <w:szCs w:val="24"/>
        </w:rPr>
        <w:t xml:space="preserve">» στη σύσταση μιας </w:t>
      </w:r>
      <w:r>
        <w:rPr>
          <w:rFonts w:eastAsia="Times New Roman" w:cs="Times New Roman"/>
          <w:szCs w:val="24"/>
        </w:rPr>
        <w:t>π</w:t>
      </w:r>
      <w:r>
        <w:rPr>
          <w:rFonts w:eastAsia="Times New Roman" w:cs="Times New Roman"/>
          <w:szCs w:val="24"/>
        </w:rPr>
        <w:t>ρο</w:t>
      </w:r>
      <w:r>
        <w:rPr>
          <w:rFonts w:eastAsia="Times New Roman" w:cs="Times New Roman"/>
          <w:szCs w:val="24"/>
        </w:rPr>
        <w:lastRenderedPageBreak/>
        <w:t xml:space="preserve">καταρκτικής </w:t>
      </w:r>
      <w:r>
        <w:rPr>
          <w:rFonts w:eastAsia="Times New Roman" w:cs="Times New Roman"/>
          <w:szCs w:val="24"/>
        </w:rPr>
        <w:t>ε</w:t>
      </w:r>
      <w:r>
        <w:rPr>
          <w:rFonts w:eastAsia="Times New Roman" w:cs="Times New Roman"/>
          <w:szCs w:val="24"/>
        </w:rPr>
        <w:t>πιτροπής, επειδή θέλετε να συγκαλύψετε τα πεπραγμένα των δικών σας Υπουργών, όταν εμείς είπαμε «</w:t>
      </w:r>
      <w:r>
        <w:rPr>
          <w:rFonts w:eastAsia="Times New Roman" w:cs="Times New Roman"/>
          <w:szCs w:val="24"/>
        </w:rPr>
        <w:t>ν</w:t>
      </w:r>
      <w:r>
        <w:rPr>
          <w:rFonts w:eastAsia="Times New Roman" w:cs="Times New Roman"/>
          <w:szCs w:val="24"/>
        </w:rPr>
        <w:t>αι» σε όλες τις επιτροπές</w:t>
      </w:r>
      <w:r>
        <w:rPr>
          <w:rFonts w:eastAsia="Times New Roman" w:cs="Times New Roman"/>
          <w:szCs w:val="24"/>
        </w:rPr>
        <w:t>,</w:t>
      </w:r>
      <w:r>
        <w:rPr>
          <w:rFonts w:eastAsia="Times New Roman" w:cs="Times New Roman"/>
          <w:szCs w:val="24"/>
        </w:rPr>
        <w:t xml:space="preserve"> που εσείς έχετε προτείνει. Αυτό</w:t>
      </w:r>
      <w:r>
        <w:rPr>
          <w:rFonts w:eastAsia="Times New Roman" w:cs="Times New Roman"/>
          <w:szCs w:val="24"/>
        </w:rPr>
        <w:t xml:space="preserve"> είναι το πρώτο το οποίο θα θυμούνται οι συμπολίτες μας από αυτή τη συζήτηση.</w:t>
      </w:r>
    </w:p>
    <w:p w14:paraId="5239360D"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0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δεύτερο το οποίο θα θυμούνται είναι ότι θα κάνετε ό,τι περνάει από το χέρι σας για να μη διερευνήσει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η οποία ήδη συστάθηκε, όλη την αλήθεια για τα δέκα πρόσωπα τα οποία εσείς επιλέξατε να εμπλέξετε σε αυτήν την υπόθεση. Και θέλω την άποψή σας, κύριε Τσίπρα, και τη δημόσια τοποθέτησή σας: Πρέπει ή δεν πρέπει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πιτροπή να καλέσει τους τ</w:t>
      </w:r>
      <w:r>
        <w:rPr>
          <w:rFonts w:eastAsia="Times New Roman" w:cs="Times New Roman"/>
          <w:szCs w:val="24"/>
        </w:rPr>
        <w:t>ρεις προστατευόμενους μάρτυρες να έρθουν να καταθέσουν με ή χωρίς κουκούλα;</w:t>
      </w:r>
    </w:p>
    <w:p w14:paraId="5239360F"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239361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Να μου απαντήσετε, παρακαλώ, μιας και είστε έτοιμος να πάρετε τον λόγο. Εσείς τι πιστεύετε; </w:t>
      </w:r>
    </w:p>
    <w:p w14:paraId="52393611"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είναι αρμόδιος ο Πρωθυπουργός να απαντήσει.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θα απαντήσει. </w:t>
      </w:r>
    </w:p>
    <w:p w14:paraId="5239361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 δεν είναι αρμόδιος βέβαια. Όταν πετούσε λάσπη από αυτό το Βήμα, ήταν μια χαρά αρμόδιος, ε; Τώρα δεν είναι αρμόδιος! </w:t>
      </w:r>
    </w:p>
    <w:p w14:paraId="52393613"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1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Τώρα, αφού δεν μας βγήκε η υπόθεση, πάμε να βγάλουμε την ουρά μας απ’ έξω και μιλά</w:t>
      </w:r>
      <w:r>
        <w:rPr>
          <w:rFonts w:eastAsia="Times New Roman" w:cs="Times New Roman"/>
          <w:szCs w:val="24"/>
        </w:rPr>
        <w:t xml:space="preserve">με για πολιτικές ευθύνες. Όχι, δεν είναι έτσι τα πράγματα, κύριε Τσίπρα. </w:t>
      </w:r>
    </w:p>
    <w:p w14:paraId="5239361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Έγινε, λοιπόν, αυτή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Οφείλετε να απαντήσετε δημόσια στο </w:t>
      </w:r>
      <w:r>
        <w:rPr>
          <w:rFonts w:eastAsia="Times New Roman" w:cs="Times New Roman"/>
          <w:szCs w:val="24"/>
        </w:rPr>
        <w:t>ε</w:t>
      </w:r>
      <w:r>
        <w:rPr>
          <w:rFonts w:eastAsia="Times New Roman" w:cs="Times New Roman"/>
          <w:szCs w:val="24"/>
        </w:rPr>
        <w:t>λληνικό Κοινοβούλιο εάν εσείς πιστεύετε αν πρέπει ή όχι να κληθούν οι τρεις προστατευόμενοι μάρτυρες</w:t>
      </w:r>
      <w:r>
        <w:rPr>
          <w:rFonts w:eastAsia="Times New Roman" w:cs="Times New Roman"/>
          <w:szCs w:val="24"/>
        </w:rPr>
        <w:t xml:space="preserve">, για να μπορέσουν να διευκολύνουν και την ίδια την </w:t>
      </w:r>
      <w:r>
        <w:rPr>
          <w:rFonts w:eastAsia="Times New Roman" w:cs="Times New Roman"/>
          <w:szCs w:val="24"/>
        </w:rPr>
        <w:t>ε</w:t>
      </w:r>
      <w:r>
        <w:rPr>
          <w:rFonts w:eastAsia="Times New Roman" w:cs="Times New Roman"/>
          <w:szCs w:val="24"/>
        </w:rPr>
        <w:t xml:space="preserve">πιτροπή στο δικό της καθήκον. </w:t>
      </w:r>
    </w:p>
    <w:p w14:paraId="5239361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Κλείνω με μια τελευταία αναφορά στα ζητήματα του ηθικού πλεονεκτήματος. </w:t>
      </w:r>
    </w:p>
    <w:p w14:paraId="5239361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Τσίπρα, δεν είμαστε πια στο 2015, ούτε στο 2014. Θέλω να αναγνωρίσω ότι πράγματι όταν πολιτευ</w:t>
      </w:r>
      <w:r>
        <w:rPr>
          <w:rFonts w:eastAsia="Times New Roman" w:cs="Times New Roman"/>
          <w:szCs w:val="24"/>
        </w:rPr>
        <w:t>τήκατε τους δρόμους της εύκολης οργής με πλεόνασμα λαϊκισμού, είχατε ένα έρεισμα όταν μιλούσατε για το παλιό πολιτικό σύστημα. Πράγματι, δεν είχατε κυβερνήσει ποτέ, αν και σε πολλές από τις αμαρτίες της Μεταπολί</w:t>
      </w:r>
      <w:r>
        <w:rPr>
          <w:rFonts w:eastAsia="Times New Roman" w:cs="Times New Roman"/>
          <w:szCs w:val="24"/>
        </w:rPr>
        <w:lastRenderedPageBreak/>
        <w:t>τευσης ήσασταν συμμέτοχοι. Δεν σας θυμάμαι πο</w:t>
      </w:r>
      <w:r>
        <w:rPr>
          <w:rFonts w:eastAsia="Times New Roman" w:cs="Times New Roman"/>
          <w:szCs w:val="24"/>
        </w:rPr>
        <w:t>τέ να διαμαρτύρεστε για κα</w:t>
      </w:r>
      <w:r>
        <w:rPr>
          <w:rFonts w:eastAsia="Times New Roman" w:cs="Times New Roman"/>
          <w:szCs w:val="24"/>
        </w:rPr>
        <w:t>μ</w:t>
      </w:r>
      <w:r>
        <w:rPr>
          <w:rFonts w:eastAsia="Times New Roman" w:cs="Times New Roman"/>
          <w:szCs w:val="24"/>
        </w:rPr>
        <w:t xml:space="preserve">μία ουσιαστική μεταρρύθμιση συμμαζέματος του </w:t>
      </w:r>
      <w:r>
        <w:rPr>
          <w:rFonts w:eastAsia="Times New Roman" w:cs="Times New Roman"/>
          <w:szCs w:val="24"/>
        </w:rPr>
        <w:t>δ</w:t>
      </w:r>
      <w:r>
        <w:rPr>
          <w:rFonts w:eastAsia="Times New Roman" w:cs="Times New Roman"/>
          <w:szCs w:val="24"/>
        </w:rPr>
        <w:t xml:space="preserve">ημοσίου όταν αυτές γίνονταν. </w:t>
      </w:r>
    </w:p>
    <w:p w14:paraId="52393618"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1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σας θυμάμαι να διαμαρτύρεστε όταν περιορίσαμε τη φαρμακευτική δαπάνη. Και δεν σας άκουσα</w:t>
      </w:r>
      <w:r>
        <w:rPr>
          <w:rFonts w:eastAsia="Times New Roman" w:cs="Times New Roman"/>
          <w:szCs w:val="24"/>
        </w:rPr>
        <w:t>,</w:t>
      </w:r>
      <w:r>
        <w:rPr>
          <w:rFonts w:eastAsia="Times New Roman" w:cs="Times New Roman"/>
          <w:szCs w:val="24"/>
        </w:rPr>
        <w:t xml:space="preserve"> βέβαι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και σήμερα να λέτε κουβέντα. Σπεύσατε να καλύψετε τον κ. Παπαγγελόπουλο, αλλά δεν είπατε κουβέντα για την επαίσχυντη τροπολογία με την οποία ουσιαστικά προωθείτε τη μονιμοποίηση συμβασιούχων κατά παράβαση του Συντάγματος, και αναιρώντας βέβαια το </w:t>
      </w:r>
      <w:r>
        <w:rPr>
          <w:rFonts w:eastAsia="Times New Roman" w:cs="Times New Roman"/>
          <w:szCs w:val="24"/>
        </w:rPr>
        <w:t>π</w:t>
      </w:r>
      <w:r>
        <w:rPr>
          <w:rFonts w:eastAsia="Times New Roman" w:cs="Times New Roman"/>
          <w:szCs w:val="24"/>
        </w:rPr>
        <w:t>ροεδρ</w:t>
      </w:r>
      <w:r>
        <w:rPr>
          <w:rFonts w:eastAsia="Times New Roman" w:cs="Times New Roman"/>
          <w:szCs w:val="24"/>
        </w:rPr>
        <w:t xml:space="preserve">ικό </w:t>
      </w:r>
      <w:r>
        <w:rPr>
          <w:rFonts w:eastAsia="Times New Roman" w:cs="Times New Roman"/>
          <w:szCs w:val="24"/>
        </w:rPr>
        <w:t>δ</w:t>
      </w:r>
      <w:r>
        <w:rPr>
          <w:rFonts w:eastAsia="Times New Roman" w:cs="Times New Roman"/>
          <w:szCs w:val="24"/>
        </w:rPr>
        <w:t>ιάταγμα 164, το οποίο έθετε και θέτει εκείνες τις αυστηρές προϋποθέσεις για να μονιμοποιηθούν συμβασιούχοι.</w:t>
      </w:r>
    </w:p>
    <w:p w14:paraId="5239361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Εσείς, λοιπόν, που χτίζετε σήμερα που μιλάμε έναν νέο κομματικό στρατό, εσείς που κλείνετε το μάτι σε μονιμοποιήσεις, εσείς που θέλατε να δώσετ</w:t>
      </w:r>
      <w:r>
        <w:rPr>
          <w:rFonts w:eastAsia="Times New Roman" w:cs="Times New Roman"/>
          <w:szCs w:val="24"/>
        </w:rPr>
        <w:t>ε άδειες καναλιών σε διάφορους φίλους σας με εχέγγυα βοσκοτόπια, δεν μπορείτε να μιλάτε πια για κανένα ηθικό πλεονέκτημα! Κάηκε το ηθικό σας πλεονέκτημα μέσα στην τριετία της δική σας διακυβέρνησης. Δεν μπορείτε να μιλάτε πια γι’ αυτά τα ζητήματα.</w:t>
      </w:r>
    </w:p>
    <w:p w14:paraId="5239361B"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Νέας Δημοκρατίας)</w:t>
      </w:r>
    </w:p>
    <w:p w14:paraId="5239361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θα σας συμβούλευα πραγματικά να μην πάτε, κύριε Τσίπρα, σε εκλογές με σκανδαλολογία στο κύριο μενού σας. Ξέρετε γιατί; Διότι αυτή είναι η απόλυτη ένδειξη της δικής σας αδυναμίας. Είναι η πιο τρανταχτή απόδε</w:t>
      </w:r>
      <w:r>
        <w:rPr>
          <w:rFonts w:eastAsia="Times New Roman" w:cs="Times New Roman"/>
          <w:szCs w:val="24"/>
        </w:rPr>
        <w:t xml:space="preserve">ιξη ότι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οποίο </w:t>
      </w:r>
      <w:proofErr w:type="spellStart"/>
      <w:r>
        <w:rPr>
          <w:rFonts w:eastAsia="Times New Roman" w:cs="Times New Roman"/>
          <w:szCs w:val="24"/>
        </w:rPr>
        <w:t>οικοδομείτε</w:t>
      </w:r>
      <w:proofErr w:type="spellEnd"/>
      <w:r>
        <w:rPr>
          <w:rFonts w:eastAsia="Times New Roman" w:cs="Times New Roman"/>
          <w:szCs w:val="24"/>
        </w:rPr>
        <w:t xml:space="preserve"> και το οποίο παρουσιάζετε στα διεθνή φόρα τα οποία σας </w:t>
      </w:r>
      <w:r>
        <w:rPr>
          <w:rFonts w:eastAsia="Times New Roman" w:cs="Times New Roman"/>
          <w:szCs w:val="24"/>
        </w:rPr>
        <w:lastRenderedPageBreak/>
        <w:t xml:space="preserve">καλούν, δεν το πιστεύετε ούτε εσείς. Δεν το πιστεύετε, γιατί πολύ απλά δεν υπάρχει. Δεν υπάρχει κανένα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δεν υπάρχει διατηρήσιμη ανάκαμψη της </w:t>
      </w:r>
      <w:r>
        <w:rPr>
          <w:rFonts w:eastAsia="Times New Roman" w:cs="Times New Roman"/>
          <w:szCs w:val="24"/>
        </w:rPr>
        <w:t>οικονομίας, δεν υπάρχουν επενδύσεις, δεν υπάρχει καθαρή έξοδος από τα μνημόνια, γιατί μας έχετε ήδη φορτώσει δύο μνημόνια με 5 δισεκατομμύρια πρόσθετα μέτρα. Όλα αυτά, λοιπόν, έχουν καταρρεύσει.</w:t>
      </w:r>
    </w:p>
    <w:p w14:paraId="5239361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Κάντε, όμως, μία προσπάθεια τουλάχιστον να κρατήσετε τον πολι</w:t>
      </w:r>
      <w:r>
        <w:rPr>
          <w:rFonts w:eastAsia="Times New Roman" w:cs="Times New Roman"/>
          <w:szCs w:val="24"/>
        </w:rPr>
        <w:t>τικό διάλογο στο επίπεδο που του αρμόζει. Δεν υπάρχει κα</w:t>
      </w:r>
      <w:r>
        <w:rPr>
          <w:rFonts w:eastAsia="Times New Roman" w:cs="Times New Roman"/>
          <w:szCs w:val="24"/>
        </w:rPr>
        <w:t>μ</w:t>
      </w:r>
      <w:r>
        <w:rPr>
          <w:rFonts w:eastAsia="Times New Roman" w:cs="Times New Roman"/>
          <w:szCs w:val="24"/>
        </w:rPr>
        <w:t>μία αμφιβολία, όμως, και το ξέρετε και εσείς. Τρίτη ευκαιρία ο ελληνικός λαός δεν θα σας δώσει. Και μετά τις επόμενες εκλογές σε αυτά τα έδρανα θα κάθεστε, όπως σας αξίζει, με βάση τον τρόπο με τον ο</w:t>
      </w:r>
      <w:r>
        <w:rPr>
          <w:rFonts w:eastAsia="Times New Roman" w:cs="Times New Roman"/>
          <w:szCs w:val="24"/>
        </w:rPr>
        <w:t>ποίο έχετε πορευτεί όλα αυτά τα χρόνια.</w:t>
      </w:r>
    </w:p>
    <w:p w14:paraId="5239361E"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1F" w14:textId="77777777" w:rsidR="00246891" w:rsidRDefault="00DA5D45">
      <w:pPr>
        <w:spacing w:after="0" w:line="600" w:lineRule="auto"/>
        <w:ind w:firstLine="720"/>
        <w:jc w:val="both"/>
        <w:rPr>
          <w:rFonts w:eastAsia="Times New Roman"/>
          <w:bCs/>
          <w:szCs w:val="24"/>
        </w:rPr>
      </w:pPr>
      <w:r>
        <w:rPr>
          <w:rFonts w:eastAsia="Times New Roman"/>
          <w:b/>
          <w:bCs/>
          <w:szCs w:val="24"/>
        </w:rPr>
        <w:lastRenderedPageBreak/>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Τον λόγο έχει ο κύριος Πρωθυπουργός.</w:t>
      </w:r>
    </w:p>
    <w:p w14:paraId="52393620" w14:textId="77777777" w:rsidR="00246891" w:rsidRDefault="00DA5D45">
      <w:pPr>
        <w:spacing w:after="0"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Δύο λεπτά μόνο θα μιλήσω, κύριε Πρόεδρε, τουλάχιστον θα προσπαθήσω.</w:t>
      </w:r>
    </w:p>
    <w:p w14:paraId="52393621" w14:textId="77777777" w:rsidR="00246891" w:rsidRDefault="00DA5D45">
      <w:pPr>
        <w:spacing w:after="0" w:line="600" w:lineRule="auto"/>
        <w:ind w:firstLine="720"/>
        <w:jc w:val="both"/>
        <w:rPr>
          <w:rFonts w:eastAsia="Times New Roman"/>
          <w:bCs/>
          <w:szCs w:val="24"/>
        </w:rPr>
      </w:pPr>
      <w:r>
        <w:rPr>
          <w:rFonts w:eastAsia="Times New Roman"/>
          <w:bCs/>
          <w:szCs w:val="24"/>
        </w:rPr>
        <w:t>Σας ευχαριστώ, κύριε Μητσοτάκη, διότι τουλάχιστον εσείς προεξοφλείτε ότι θα κάθομαι σε αυτά τα έδρανα. Ο κ. Σαμαράς προεξοφλεί ότι θα είμαι στον Κορυδαλλό μετά τις εκλογές!</w:t>
      </w:r>
    </w:p>
    <w:p w14:paraId="52393622" w14:textId="77777777" w:rsidR="00246891" w:rsidRDefault="00DA5D45">
      <w:pPr>
        <w:spacing w:after="0" w:line="600" w:lineRule="auto"/>
        <w:ind w:firstLine="720"/>
        <w:jc w:val="center"/>
        <w:rPr>
          <w:rFonts w:eastAsia="Times New Roman"/>
          <w:bCs/>
          <w:szCs w:val="24"/>
        </w:rPr>
      </w:pPr>
      <w:r>
        <w:rPr>
          <w:rFonts w:eastAsia="Times New Roman"/>
          <w:bCs/>
          <w:szCs w:val="24"/>
        </w:rPr>
        <w:t>(Χειροκροτήματ</w:t>
      </w:r>
      <w:r>
        <w:rPr>
          <w:rFonts w:eastAsia="Times New Roman"/>
          <w:bCs/>
          <w:szCs w:val="24"/>
        </w:rPr>
        <w:t>α από τις πτέρυγες του ΣΥΡΙΖΑ και των ΑΝΕΛ)</w:t>
      </w:r>
    </w:p>
    <w:p w14:paraId="52393623"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Είσαστε πράγματι </w:t>
      </w:r>
      <w:r>
        <w:rPr>
          <w:rFonts w:eastAsia="Times New Roman"/>
          <w:bCs/>
          <w:szCs w:val="24"/>
          <w:lang w:val="en-US"/>
        </w:rPr>
        <w:t>large</w:t>
      </w:r>
      <w:r>
        <w:rPr>
          <w:rFonts w:eastAsia="Times New Roman"/>
          <w:bCs/>
          <w:szCs w:val="24"/>
        </w:rPr>
        <w:t xml:space="preserve"> και μας δίνετε την ευκαιρία να καθόμαστε στα έδρανα της Αντιπολίτευσης!</w:t>
      </w:r>
    </w:p>
    <w:p w14:paraId="52393624" w14:textId="77777777" w:rsidR="00246891" w:rsidRDefault="00DA5D45">
      <w:pPr>
        <w:spacing w:after="0" w:line="600" w:lineRule="auto"/>
        <w:ind w:firstLine="720"/>
        <w:jc w:val="both"/>
        <w:rPr>
          <w:rFonts w:eastAsia="Times New Roman"/>
          <w:bCs/>
          <w:szCs w:val="24"/>
        </w:rPr>
      </w:pPr>
      <w:r>
        <w:rPr>
          <w:rFonts w:eastAsia="Times New Roman"/>
          <w:bCs/>
          <w:szCs w:val="24"/>
        </w:rPr>
        <w:lastRenderedPageBreak/>
        <w:t>Πάντως μην αγχώνεστε. Διότι οι εκλογές θα γίνουν στην ώρα τους, στη καθορισμένη από το Σύνταγμα ημερομηνία τον Σεπτέμ</w:t>
      </w:r>
      <w:r>
        <w:rPr>
          <w:rFonts w:eastAsia="Times New Roman"/>
          <w:bCs/>
          <w:szCs w:val="24"/>
        </w:rPr>
        <w:t>βριο του 2019 και μέχρι τότε δεν θα υπάρχει σκανδαλολογία.</w:t>
      </w:r>
    </w:p>
    <w:p w14:paraId="52393625" w14:textId="77777777" w:rsidR="00246891" w:rsidRDefault="00DA5D45">
      <w:pPr>
        <w:spacing w:after="0"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ΑΝΕΛ)</w:t>
      </w:r>
    </w:p>
    <w:p w14:paraId="52393626" w14:textId="77777777" w:rsidR="00246891" w:rsidRDefault="00DA5D45">
      <w:pPr>
        <w:spacing w:after="0" w:line="600" w:lineRule="auto"/>
        <w:ind w:firstLine="720"/>
        <w:jc w:val="both"/>
        <w:rPr>
          <w:rFonts w:eastAsia="Times New Roman"/>
          <w:bCs/>
          <w:szCs w:val="24"/>
        </w:rPr>
      </w:pPr>
      <w:r>
        <w:rPr>
          <w:rFonts w:eastAsia="Times New Roman"/>
          <w:bCs/>
          <w:szCs w:val="24"/>
        </w:rPr>
        <w:t>Θα υπάρχουν συγκεκριμένες αποδείξεις και θα έχει ολοκληρωθεί η έρευνα. Και οι αθώοι θα είναι αθώοι και οι ένοχοι θα πληρώσουν τις ευθύνες τ</w:t>
      </w:r>
      <w:r>
        <w:rPr>
          <w:rFonts w:eastAsia="Times New Roman"/>
          <w:bCs/>
          <w:szCs w:val="24"/>
        </w:rPr>
        <w:t>ους, κύριε Μητσοτάκη. Υπάρχει πολύς χρόνος ακόμη μπροστά.</w:t>
      </w:r>
    </w:p>
    <w:p w14:paraId="52393627"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Θέλω να απαντήσω πολύ σύντομα σε ένα προς ένα τα ζητήματα που θέσατε. </w:t>
      </w:r>
    </w:p>
    <w:p w14:paraId="52393628"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Πρώτον, λέτε για εμένα ότι δεν έρχομαι στην Βουλή. Πείτε το σε κανέναν άλλον. Ο προηγούμενος Πρωθυπουργός δεν πατούσε </w:t>
      </w:r>
      <w:r>
        <w:rPr>
          <w:rFonts w:eastAsia="Times New Roman"/>
          <w:bCs/>
          <w:szCs w:val="24"/>
        </w:rPr>
        <w:lastRenderedPageBreak/>
        <w:t>στο Κοινο</w:t>
      </w:r>
      <w:r>
        <w:rPr>
          <w:rFonts w:eastAsia="Times New Roman"/>
          <w:bCs/>
          <w:szCs w:val="24"/>
        </w:rPr>
        <w:t>βούλιο παρά μονάχα για να κάνει μια ομιλία στον προϋπολογισμό. Εγώ είμαι πάντοτε εδώ. Δεν υπήρξε σχεδόν φορά που να έχετε έρθει και να μην σας έχω ακούσει. Είμαι πάντοτε εδώ. Απαντώ σε όλες τις ερωτήσεις Αρχηγών</w:t>
      </w:r>
      <w:r>
        <w:rPr>
          <w:rFonts w:eastAsia="Times New Roman"/>
          <w:bCs/>
          <w:szCs w:val="24"/>
        </w:rPr>
        <w:t>,</w:t>
      </w:r>
      <w:r>
        <w:rPr>
          <w:rFonts w:eastAsia="Times New Roman"/>
          <w:bCs/>
          <w:szCs w:val="24"/>
        </w:rPr>
        <w:t xml:space="preserve"> που μου έχουν γίνει.</w:t>
      </w:r>
    </w:p>
    <w:p w14:paraId="52393629" w14:textId="77777777" w:rsidR="00246891" w:rsidRDefault="00DA5D45">
      <w:pPr>
        <w:spacing w:after="0" w:line="600" w:lineRule="auto"/>
        <w:ind w:firstLine="720"/>
        <w:jc w:val="both"/>
        <w:rPr>
          <w:rFonts w:eastAsia="Times New Roman"/>
          <w:bCs/>
          <w:szCs w:val="24"/>
        </w:rPr>
      </w:pPr>
      <w:r>
        <w:rPr>
          <w:rFonts w:eastAsia="Times New Roman"/>
          <w:bCs/>
          <w:szCs w:val="24"/>
        </w:rPr>
        <w:t>Και βεβαίως θα συμφωνή</w:t>
      </w:r>
      <w:r>
        <w:rPr>
          <w:rFonts w:eastAsia="Times New Roman"/>
          <w:bCs/>
          <w:szCs w:val="24"/>
        </w:rPr>
        <w:t xml:space="preserve">σω μαζί σας. Εάν υπάρχουν Υπουργοί των οποίων το βεβαρυμμένο πρόγραμμά τους ή η ανάγκη να βρίσκονται στο εξωτερικό τους αναγκάζει πολλές φορές να μην έρχονται, είναι λάθος και πρέπει να διορθωθεί. </w:t>
      </w:r>
    </w:p>
    <w:p w14:paraId="5239362A" w14:textId="77777777" w:rsidR="00246891" w:rsidRDefault="00DA5D45">
      <w:pPr>
        <w:spacing w:after="0" w:line="600" w:lineRule="auto"/>
        <w:ind w:firstLine="720"/>
        <w:jc w:val="both"/>
        <w:rPr>
          <w:rFonts w:eastAsia="Times New Roman"/>
          <w:bCs/>
          <w:szCs w:val="24"/>
        </w:rPr>
      </w:pPr>
      <w:r>
        <w:rPr>
          <w:rFonts w:eastAsia="Times New Roman"/>
          <w:bCs/>
          <w:szCs w:val="24"/>
        </w:rPr>
        <w:t>Έρχομαι τώρα -όχι επί μακρόν, πολύ σύντομα θα δώσω δύο, τρ</w:t>
      </w:r>
      <w:r>
        <w:rPr>
          <w:rFonts w:eastAsia="Times New Roman"/>
          <w:bCs/>
          <w:szCs w:val="24"/>
        </w:rPr>
        <w:t xml:space="preserve">εις απαντήσεις- στα εθνικά θέματα. Πρώτον, θέσατε το θέμα για τη σύσταση Συμβουλίου Εθνικής Ασφάλειας. </w:t>
      </w:r>
    </w:p>
    <w:p w14:paraId="5239362B" w14:textId="77777777" w:rsidR="00246891" w:rsidRDefault="00DA5D45">
      <w:pPr>
        <w:spacing w:after="0" w:line="600" w:lineRule="auto"/>
        <w:ind w:firstLine="720"/>
        <w:jc w:val="both"/>
        <w:rPr>
          <w:rFonts w:eastAsia="Times New Roman"/>
          <w:bCs/>
          <w:szCs w:val="24"/>
        </w:rPr>
      </w:pPr>
      <w:r>
        <w:rPr>
          <w:rFonts w:eastAsia="Times New Roman"/>
          <w:bCs/>
          <w:szCs w:val="24"/>
        </w:rPr>
        <w:t>Κύριε Μητσοτάκη, είμαι ανοιχτός να κουβεντιάσουμε εάν θέλετε. Είναι, όμως, μια υπόθεση η οποία δεν μπορεί ούτε να γίνει –</w:t>
      </w:r>
      <w:r>
        <w:rPr>
          <w:rFonts w:eastAsia="Times New Roman"/>
          <w:bCs/>
          <w:szCs w:val="24"/>
        </w:rPr>
        <w:lastRenderedPageBreak/>
        <w:t>αν θέλετε- στο πόδι ούτε σε μια</w:t>
      </w:r>
      <w:r>
        <w:rPr>
          <w:rFonts w:eastAsia="Times New Roman"/>
          <w:bCs/>
          <w:szCs w:val="24"/>
        </w:rPr>
        <w:t xml:space="preserve"> περίοδο έντασης ούτε σαν μια επικοινωνιακού χαρακτήρα πρόταση. Είμαι, όμως, ανοιχτός εάν θέλετε να τη συζητήσουμε, όπως ήμουν και πάντοτε ανοιχτός να σας ενημερώσω προσωπικά, όποτε υπήρχε ανάγκη, για κρίσιμα εθνικά θέματα. </w:t>
      </w:r>
    </w:p>
    <w:p w14:paraId="5239362C"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Με κατηγορείτε ότι εγώ συναντήθηκα πρώτα με τον Πρωθυπουργό των Σκοπίων και μετά συνάντησα του </w:t>
      </w:r>
      <w:r>
        <w:rPr>
          <w:rFonts w:eastAsia="Times New Roman"/>
          <w:bCs/>
          <w:szCs w:val="24"/>
        </w:rPr>
        <w:t>π</w:t>
      </w:r>
      <w:r>
        <w:rPr>
          <w:rFonts w:eastAsia="Times New Roman"/>
          <w:bCs/>
          <w:szCs w:val="24"/>
        </w:rPr>
        <w:t>ολιτικούς Αρχηγούς. Δεν καταλαβαίνω, γιατί με κατηγορείτε γι’ αυτό. Ο κ. Παπανδρέου είχε κάνει αν όχι δεκάδες, αλλά έξι με επτά άτυπες συναντήσεις –όπως και εγώ</w:t>
      </w:r>
      <w:r>
        <w:rPr>
          <w:rFonts w:eastAsia="Times New Roman"/>
          <w:bCs/>
          <w:szCs w:val="24"/>
        </w:rPr>
        <w:t xml:space="preserve"> έκανα άτυπη- με τον τότε Πρωθυπουργό της Πρώην Γιουγκοσλαβικής Δημοκρατίας της Μακεδονίας που δεν ήθελε λύση. Και δεν ενημέρωσε κανέναν </w:t>
      </w:r>
      <w:r>
        <w:rPr>
          <w:rFonts w:eastAsia="Times New Roman"/>
          <w:bCs/>
          <w:szCs w:val="24"/>
        </w:rPr>
        <w:t>π</w:t>
      </w:r>
      <w:r>
        <w:rPr>
          <w:rFonts w:eastAsia="Times New Roman"/>
          <w:bCs/>
          <w:szCs w:val="24"/>
        </w:rPr>
        <w:t>ολιτικό Αρχηγό.</w:t>
      </w:r>
    </w:p>
    <w:p w14:paraId="5239362D"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έφερε λύση.</w:t>
      </w:r>
    </w:p>
    <w:p w14:paraId="5239362E"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Μα, ούτε εγώ έφερα λύσ</w:t>
      </w:r>
      <w:r>
        <w:rPr>
          <w:rFonts w:eastAsia="Times New Roman" w:cs="Times New Roman"/>
          <w:szCs w:val="24"/>
        </w:rPr>
        <w:t xml:space="preserve">η. Και αν δεν είχα νεότερα να σας μεταφέρω, δεν θα είχε κανένα νόημα η συνάντησή μας. </w:t>
      </w:r>
    </w:p>
    <w:p w14:paraId="5239362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όμως, πρέπει να δούμε εδώ είναι το εξής: Εγώ, κύριε Μητσοτάκη, δεν άλλαξα θέση. Μέχρις ότου επικρατήσει η ακραία δεξιά πτέρυγα στο εσωτερικό του κόμματός </w:t>
      </w:r>
      <w:r>
        <w:rPr>
          <w:rFonts w:eastAsia="Times New Roman" w:cs="Times New Roman"/>
          <w:szCs w:val="24"/>
        </w:rPr>
        <w:t xml:space="preserve">σας –μας κατηγορείτε εμάς ότι συνεργαζόμαστε με την ακροδεξιά, αλλά η ακροδεξιά είναι στο κόμμα σας- και μέχρι να διαπιστώσω ότι εσείς εσχάτως αλλάξατε άποψη, είχα την αίσθηση ότι η εθνική γραμμή είναι η γραμμή που έχει διατυπωθεί </w:t>
      </w:r>
      <w:proofErr w:type="spellStart"/>
      <w:r>
        <w:rPr>
          <w:rFonts w:eastAsia="Times New Roman" w:cs="Times New Roman"/>
          <w:szCs w:val="24"/>
        </w:rPr>
        <w:t>πολλάκις</w:t>
      </w:r>
      <w:proofErr w:type="spellEnd"/>
      <w:r>
        <w:rPr>
          <w:rFonts w:eastAsia="Times New Roman" w:cs="Times New Roman"/>
          <w:szCs w:val="24"/>
        </w:rPr>
        <w:t xml:space="preserve"> σε αυτήν εδώ την</w:t>
      </w:r>
      <w:r>
        <w:rPr>
          <w:rFonts w:eastAsia="Times New Roman" w:cs="Times New Roman"/>
          <w:szCs w:val="24"/>
        </w:rPr>
        <w:t xml:space="preserve"> Αίθουσα και από προηγούμενες κυβερνήσεις, αλλά και αυτή που διατύπωσα και εγώ στις προγραμματικές δηλώσεις της Κυβέρνησης. </w:t>
      </w:r>
    </w:p>
    <w:p w14:paraId="5239363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είναι, δηλαδή, αυτή η γραμμή; Ότι εμείς επιδιώκουμε λύση στο κρίσιμο, στο μείζον ζήτημα της ονομασίας της </w:t>
      </w:r>
      <w:proofErr w:type="spellStart"/>
      <w:r>
        <w:rPr>
          <w:rFonts w:eastAsia="Times New Roman" w:cs="Times New Roman"/>
          <w:szCs w:val="24"/>
        </w:rPr>
        <w:t>γείτονος</w:t>
      </w:r>
      <w:proofErr w:type="spellEnd"/>
      <w:r>
        <w:rPr>
          <w:rFonts w:eastAsia="Times New Roman" w:cs="Times New Roman"/>
          <w:szCs w:val="24"/>
        </w:rPr>
        <w:t xml:space="preserve"> χώρας με δύο </w:t>
      </w:r>
      <w:r>
        <w:rPr>
          <w:rFonts w:eastAsia="Times New Roman" w:cs="Times New Roman"/>
          <w:szCs w:val="24"/>
        </w:rPr>
        <w:t xml:space="preserve">βασικές προϋποθέσεις: σύνθετη ονομασία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Και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προφανώς σημαίνει ότι δεν μπορεί να είναι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μόνο για την εξωτερική χρήση, αλλά και εσωτερικά, δηλαδή αλλαγή και της συνταγματικής ονομασίας. Και για αυτό, κύριε Μητσοτάκη, σας παρ</w:t>
      </w:r>
      <w:r>
        <w:rPr>
          <w:rFonts w:eastAsia="Times New Roman" w:cs="Times New Roman"/>
          <w:szCs w:val="24"/>
        </w:rPr>
        <w:t xml:space="preserve">απέμπω στη συνέντευξη που έδωσα στις αρχές του Γενάρη, πολύ πριν συναντήσω τον Πρωθυπουργό της Πρώην Γιουγκοσλαβικής Δημοκρατίας της Μακεδονίας, όπου αναφέρομαι αναλυτικά σε αυτήν την προϋπόθεση. </w:t>
      </w:r>
    </w:p>
    <w:p w14:paraId="5239363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Εγώ, λοιπόν, δεν άλλαξα θέση ούτε άλλαξα γραμμή ούτε άλλαξα</w:t>
      </w:r>
      <w:r>
        <w:rPr>
          <w:rFonts w:eastAsia="Times New Roman" w:cs="Times New Roman"/>
          <w:szCs w:val="24"/>
        </w:rPr>
        <w:t xml:space="preserve"> τη διαμορφωμένη έως σήμερα εθνική θέση. Εσείς ξαφνικά αλλάξατε άποψη και ενώ αρχικά είχατε σπεύσει να δηλώσετε ότι η </w:t>
      </w:r>
      <w:r>
        <w:rPr>
          <w:rFonts w:eastAsia="Times New Roman" w:cs="Times New Roman"/>
          <w:szCs w:val="24"/>
        </w:rPr>
        <w:lastRenderedPageBreak/>
        <w:t>προϋπόθεση που και εσείς θέλετε είναι αυτό το οποίο μέχρι εκείνη τη στιγμή όλοι γνωρίζαμε, δηλαδή σύνθετη ονομασία, ξαφνικά αρχίσατε να μι</w:t>
      </w:r>
      <w:r>
        <w:rPr>
          <w:rFonts w:eastAsia="Times New Roman" w:cs="Times New Roman"/>
          <w:szCs w:val="24"/>
        </w:rPr>
        <w:t>λάτε, όταν είδατε κάποιους διαδηλωτές στους δρόμους, για το ότι δεν μπορεί να δεχθούμε ένα όνομα που μας προσβάλλει. Ξαφνικά, λοιπόν, εσείς είστε αυτός που αλλάξατε θέση και όχι εμείς, όχι εγώ.</w:t>
      </w:r>
    </w:p>
    <w:p w14:paraId="5239363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έρχομαι στους δύο Έλληνες στρατιωτικούς που σε ένα σύνηθες</w:t>
      </w:r>
      <w:r>
        <w:rPr>
          <w:rFonts w:eastAsia="Times New Roman" w:cs="Times New Roman"/>
          <w:szCs w:val="24"/>
        </w:rPr>
        <w:t xml:space="preserve"> –ορθώς το είπατε- μεθοριακό επεισόδιο </w:t>
      </w:r>
      <w:proofErr w:type="spellStart"/>
      <w:r>
        <w:rPr>
          <w:rFonts w:eastAsia="Times New Roman" w:cs="Times New Roman"/>
          <w:szCs w:val="24"/>
        </w:rPr>
        <w:t>βρέθησαν</w:t>
      </w:r>
      <w:proofErr w:type="spellEnd"/>
      <w:r>
        <w:rPr>
          <w:rFonts w:eastAsia="Times New Roman" w:cs="Times New Roman"/>
          <w:szCs w:val="24"/>
        </w:rPr>
        <w:t xml:space="preserve"> για κάποιες δεκάδες μέτρα στην άλλη πλευρά και συνελήφθησαν και βρίσκονται σήμερα σε μια διαδικασία η οποία θέλουμε να πιστεύουμε ότι είναι διαδικασία</w:t>
      </w:r>
      <w:r>
        <w:rPr>
          <w:rFonts w:eastAsia="Times New Roman" w:cs="Times New Roman"/>
          <w:szCs w:val="24"/>
        </w:rPr>
        <w:t>,</w:t>
      </w:r>
      <w:r>
        <w:rPr>
          <w:rFonts w:eastAsia="Times New Roman" w:cs="Times New Roman"/>
          <w:szCs w:val="24"/>
        </w:rPr>
        <w:t xml:space="preserve"> που προβλέπεται από το </w:t>
      </w:r>
      <w:proofErr w:type="spellStart"/>
      <w:r>
        <w:rPr>
          <w:rFonts w:eastAsia="Times New Roman" w:cs="Times New Roman"/>
          <w:szCs w:val="24"/>
        </w:rPr>
        <w:t>δικαιϊκό</w:t>
      </w:r>
      <w:proofErr w:type="spellEnd"/>
      <w:r>
        <w:rPr>
          <w:rFonts w:eastAsia="Times New Roman" w:cs="Times New Roman"/>
          <w:szCs w:val="24"/>
        </w:rPr>
        <w:t xml:space="preserve"> σύστημα της </w:t>
      </w:r>
      <w:proofErr w:type="spellStart"/>
      <w:r>
        <w:rPr>
          <w:rFonts w:eastAsia="Times New Roman" w:cs="Times New Roman"/>
          <w:szCs w:val="24"/>
        </w:rPr>
        <w:t>γείτονος</w:t>
      </w:r>
      <w:proofErr w:type="spellEnd"/>
      <w:r>
        <w:rPr>
          <w:rFonts w:eastAsia="Times New Roman" w:cs="Times New Roman"/>
          <w:szCs w:val="24"/>
        </w:rPr>
        <w:t xml:space="preserve"> και</w:t>
      </w:r>
      <w:r>
        <w:rPr>
          <w:rFonts w:eastAsia="Times New Roman" w:cs="Times New Roman"/>
          <w:szCs w:val="24"/>
        </w:rPr>
        <w:t xml:space="preserve"> βρίσκονται προφυλακισμένοι. Όλα όσα είπατε, λοιπόν, </w:t>
      </w:r>
      <w:r>
        <w:rPr>
          <w:rFonts w:eastAsia="Times New Roman" w:cs="Times New Roman"/>
          <w:szCs w:val="24"/>
        </w:rPr>
        <w:lastRenderedPageBreak/>
        <w:t xml:space="preserve">καταδεικνύουν ακριβώς αυτό το οποίο σας είπα εγώ, τη δική σας επιπολαιότητα. </w:t>
      </w:r>
    </w:p>
    <w:p w14:paraId="5239363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Μητσοτάκη, τον Τούρκο Πρωθυπουργό ή τον Τούρκο Πρόεδρο θα τον καλέσω στο τηλέφωνο όταν κρίνω εγώ, σε συνεννόηση με την ηγεσία του στρατεύματος, ότι αυτή η τηλεφωνική επικοινωνία θα έχει ουσιαστικό αποτέλεσμα και δεν θα κάνει τα πράγματα χειρότερα. Κα</w:t>
      </w:r>
      <w:r>
        <w:rPr>
          <w:rFonts w:eastAsia="Times New Roman" w:cs="Times New Roman"/>
          <w:szCs w:val="24"/>
        </w:rPr>
        <w:t xml:space="preserve">ι είναι ανεύθυνο από πλευράς σας -ξέρω βεβαίως ότι δεν έχετε γραπτή ομιλία, αλλά είναι ανεύθυνο- να βγαίνετε στο </w:t>
      </w:r>
      <w:r>
        <w:rPr>
          <w:rFonts w:eastAsia="Times New Roman" w:cs="Times New Roman"/>
          <w:szCs w:val="24"/>
        </w:rPr>
        <w:t>ε</w:t>
      </w:r>
      <w:r>
        <w:rPr>
          <w:rFonts w:eastAsia="Times New Roman" w:cs="Times New Roman"/>
          <w:szCs w:val="24"/>
        </w:rPr>
        <w:t>λληνικό Κοινοβούλιο να εγκαλείτε τον Πρωθυπουργό γιατί δεν το έπραξε αυτό ακόμα. Είναι επιπολαιότητα, γιατί δεν έχω κα</w:t>
      </w:r>
      <w:r>
        <w:rPr>
          <w:rFonts w:eastAsia="Times New Roman" w:cs="Times New Roman"/>
          <w:szCs w:val="24"/>
        </w:rPr>
        <w:t>μ</w:t>
      </w:r>
      <w:r>
        <w:rPr>
          <w:rFonts w:eastAsia="Times New Roman" w:cs="Times New Roman"/>
          <w:szCs w:val="24"/>
        </w:rPr>
        <w:t xml:space="preserve">μία διάθεση και δεν θα </w:t>
      </w:r>
      <w:r>
        <w:rPr>
          <w:rFonts w:eastAsia="Times New Roman" w:cs="Times New Roman"/>
          <w:szCs w:val="24"/>
        </w:rPr>
        <w:t>το πράξω εγώ πρώτος να αναδείξω ένα σύνη</w:t>
      </w:r>
      <w:r>
        <w:rPr>
          <w:rFonts w:eastAsia="Times New Roman" w:cs="Times New Roman"/>
          <w:szCs w:val="24"/>
        </w:rPr>
        <w:lastRenderedPageBreak/>
        <w:t>θες, κατά την άποψή μου, μεθοριακό επεισόδιο σε μέγα διπλωματικό ζήτημα, που μπορεί ενδεχομένως να μας μπλέξει σε περιπέτειες. Σοβαρευτείτε, λοιπόν, κύριε Μητσοτάκη!</w:t>
      </w:r>
    </w:p>
    <w:p w14:paraId="52393634"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w:t>
      </w:r>
      <w:r>
        <w:rPr>
          <w:rFonts w:eastAsia="Times New Roman" w:cs="Times New Roman"/>
          <w:szCs w:val="24"/>
        </w:rPr>
        <w:t>ν ΑΝΕΛ)</w:t>
      </w:r>
    </w:p>
    <w:p w14:paraId="5239363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Έρχομαι τώρα σε ορισμένα άλλα τα οποία είπατε.</w:t>
      </w:r>
    </w:p>
    <w:p w14:paraId="5239363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Κύριε Μητσοτάκη, ρωτήσατε εάν έχουμε αξιοπιστία στην Ευρωπαϊκή Ένωση και στο ΝΑΤΟ και τι είδους αξιοπιστία μπορούμε να έχουμε στο ΝΑΤΟ. Μιας και συναντιέστε συχνά τώρα τελευταία με τον Αμερικανό πρέσβη</w:t>
      </w:r>
      <w:r>
        <w:rPr>
          <w:rFonts w:eastAsia="Times New Roman" w:cs="Times New Roman"/>
          <w:szCs w:val="24"/>
        </w:rPr>
        <w:t xml:space="preserve">, ρωτήστε τον να σας απαντήσει, είναι φίλος σας. </w:t>
      </w:r>
    </w:p>
    <w:p w14:paraId="5239363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λοιπόν, να έρχεστε εδώ στη Βουλή και να καταφέρεστε εναντίον της Κυβέρνησης και του Πρωθυπουργού για </w:t>
      </w:r>
      <w:r>
        <w:rPr>
          <w:rFonts w:eastAsia="Times New Roman" w:cs="Times New Roman"/>
          <w:szCs w:val="24"/>
        </w:rPr>
        <w:lastRenderedPageBreak/>
        <w:t>τόσο κρίσιμα θέματα και να μιλάτε για μια Κυβέρνηση αναξιόπιστη να χειριστεί τα θέματα. Δ</w:t>
      </w:r>
      <w:r>
        <w:rPr>
          <w:rFonts w:eastAsia="Times New Roman" w:cs="Times New Roman"/>
          <w:szCs w:val="24"/>
        </w:rPr>
        <w:t xml:space="preserve">ιότι ουσιαστικά όταν το λέτε αυτό, μιλάτε για μια χώρα αναξιόπιστη σε μια κρίσιμη στιγμή. Αυτή είναι η αίσθηση ευθύνης και συνεννόησης που θέλετε; </w:t>
      </w:r>
    </w:p>
    <w:p w14:paraId="5239363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Εγώ είμαι ανοικτός, επαναλαμβάνω, στα κρίσιμα αυτά θέματα να έχω έναν διαρκή και ανοικτό δίαυλο επικοινωνίας</w:t>
      </w:r>
      <w:r>
        <w:rPr>
          <w:rFonts w:eastAsia="Times New Roman" w:cs="Times New Roman"/>
          <w:szCs w:val="24"/>
        </w:rPr>
        <w:t xml:space="preserve"> μαζί σας και με όλους τους πολιτικούς Αρχηγούς. Όμως, εδώ χρειάζεται θέση ευθύνης, υπευθυνότητας, κύριε Μητσοτάκη.</w:t>
      </w:r>
    </w:p>
    <w:p w14:paraId="5239363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κλείνω πολύ σύντομα και με τα θέματα στα οποία αναφερθήκατε και με ρωτήσατε. Σε ό,τι αφορά το θέμα σχετικά με το ποιους μάρτυρες θα καλέ</w:t>
      </w:r>
      <w:r>
        <w:rPr>
          <w:rFonts w:eastAsia="Times New Roman" w:cs="Times New Roman"/>
          <w:szCs w:val="24"/>
        </w:rPr>
        <w:t xml:space="preserve">σει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και πώς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θα αποφασίσει και τι θα αποφασίσει, θέλω να σας πω κάτι, που νομίζω ότι θα σας το επιβεβαιώσουν και οι νομικοί </w:t>
      </w:r>
      <w:r>
        <w:rPr>
          <w:rFonts w:eastAsia="Times New Roman" w:cs="Times New Roman"/>
          <w:szCs w:val="24"/>
        </w:rPr>
        <w:lastRenderedPageBreak/>
        <w:t>που βρίσκονται στα έδρανα της Αντιπολίτευσης: Η μόνη αρμόδια να κρίνει και το αν υπ</w:t>
      </w:r>
      <w:r>
        <w:rPr>
          <w:rFonts w:eastAsia="Times New Roman" w:cs="Times New Roman"/>
          <w:szCs w:val="24"/>
        </w:rPr>
        <w:t>άρχουν μέσα στο πλαίσιο των καθηκόντων τους ενδείξεις</w:t>
      </w:r>
      <w:r>
        <w:rPr>
          <w:rFonts w:eastAsia="Times New Roman" w:cs="Times New Roman"/>
          <w:szCs w:val="24"/>
        </w:rPr>
        <w:t>,</w:t>
      </w:r>
      <w:r>
        <w:rPr>
          <w:rFonts w:eastAsia="Times New Roman" w:cs="Times New Roman"/>
          <w:szCs w:val="24"/>
        </w:rPr>
        <w:t xml:space="preserve"> που θα πρέπει να οδηγήσουν στο αν υπάρχει παρέλευση της αποσβεστικής προθεσμίας ή όχι, αν με βάση το νόμο περί ευθύνης υπουργών πρέπει οι δέκα ή κάποιος από τους δέκα να παραπεμφθεί σε Ειδικό Δικαστήρι</w:t>
      </w:r>
      <w:r>
        <w:rPr>
          <w:rFonts w:eastAsia="Times New Roman" w:cs="Times New Roman"/>
          <w:szCs w:val="24"/>
        </w:rPr>
        <w:t xml:space="preserve">ο ή αν είναι αναρμόδια η ίδια η </w:t>
      </w:r>
      <w:r>
        <w:rPr>
          <w:rFonts w:eastAsia="Times New Roman" w:cs="Times New Roman"/>
          <w:szCs w:val="24"/>
        </w:rPr>
        <w:t>ε</w:t>
      </w:r>
      <w:r>
        <w:rPr>
          <w:rFonts w:eastAsia="Times New Roman" w:cs="Times New Roman"/>
          <w:szCs w:val="24"/>
        </w:rPr>
        <w:t xml:space="preserve">πιτροπή να κρίνει με βάση τον νόμο </w:t>
      </w:r>
      <w:r>
        <w:rPr>
          <w:rFonts w:eastAsia="Times New Roman" w:cs="Times New Roman"/>
          <w:szCs w:val="24"/>
        </w:rPr>
        <w:t>«</w:t>
      </w:r>
      <w:r>
        <w:rPr>
          <w:rFonts w:eastAsia="Times New Roman" w:cs="Times New Roman"/>
          <w:szCs w:val="24"/>
        </w:rPr>
        <w:t xml:space="preserve">περί ευθύνης </w:t>
      </w:r>
      <w:r>
        <w:rPr>
          <w:rFonts w:eastAsia="Times New Roman" w:cs="Times New Roman"/>
          <w:szCs w:val="24"/>
        </w:rPr>
        <w:t>Υ</w:t>
      </w:r>
      <w:r>
        <w:rPr>
          <w:rFonts w:eastAsia="Times New Roman" w:cs="Times New Roman"/>
          <w:szCs w:val="24"/>
        </w:rPr>
        <w:t>πουργών</w:t>
      </w:r>
      <w:r>
        <w:rPr>
          <w:rFonts w:eastAsia="Times New Roman" w:cs="Times New Roman"/>
          <w:szCs w:val="24"/>
        </w:rPr>
        <w:t>»</w:t>
      </w:r>
      <w:r>
        <w:rPr>
          <w:rFonts w:eastAsia="Times New Roman" w:cs="Times New Roman"/>
          <w:szCs w:val="24"/>
        </w:rPr>
        <w:t xml:space="preserve"> και το Σύνταγμα, είναι η </w:t>
      </w:r>
      <w:r>
        <w:rPr>
          <w:rFonts w:eastAsia="Times New Roman" w:cs="Times New Roman"/>
          <w:szCs w:val="24"/>
        </w:rPr>
        <w:t>ε</w:t>
      </w:r>
      <w:r>
        <w:rPr>
          <w:rFonts w:eastAsia="Times New Roman" w:cs="Times New Roman"/>
          <w:szCs w:val="24"/>
        </w:rPr>
        <w:t>πιτροπή και για αυτό τη συστήσαμε.</w:t>
      </w:r>
    </w:p>
    <w:p w14:paraId="5239363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ήταν άτοπο, σφάλμα, ανευθυνότητα ο Πρωθυπουργός από αυτό εδώ το Βήμα να έσπευδε να προδικάσει και τη</w:t>
      </w:r>
      <w:r>
        <w:rPr>
          <w:rFonts w:eastAsia="Times New Roman" w:cs="Times New Roman"/>
          <w:szCs w:val="24"/>
        </w:rPr>
        <w:t xml:space="preserve">ν αρμοδιότητα ή μη της </w:t>
      </w:r>
      <w:r>
        <w:rPr>
          <w:rFonts w:eastAsia="Times New Roman" w:cs="Times New Roman"/>
          <w:szCs w:val="24"/>
        </w:rPr>
        <w:t>ε</w:t>
      </w:r>
      <w:r>
        <w:rPr>
          <w:rFonts w:eastAsia="Times New Roman" w:cs="Times New Roman"/>
          <w:szCs w:val="24"/>
        </w:rPr>
        <w:t xml:space="preserve">πιτροπής και το ποιους η </w:t>
      </w:r>
      <w:r>
        <w:rPr>
          <w:rFonts w:eastAsia="Times New Roman" w:cs="Times New Roman"/>
          <w:szCs w:val="24"/>
        </w:rPr>
        <w:t>ε</w:t>
      </w:r>
      <w:r>
        <w:rPr>
          <w:rFonts w:eastAsia="Times New Roman" w:cs="Times New Roman"/>
          <w:szCs w:val="24"/>
        </w:rPr>
        <w:t>πιτροπή μέσα από διαδικασίες εσωτερικές θα αποφασίσει αν θα καλέσει ή δεν θα καλέσει ως μάρτυρες.</w:t>
      </w:r>
    </w:p>
    <w:p w14:paraId="5239363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Όμως, θέλω να σας διαβεβαιώσω να μην αγχώνεστε, γιατί αυτοί οι τρεις, «κουκουλοφόροι» κατ’ εσάς, αλλά προστα</w:t>
      </w:r>
      <w:r>
        <w:rPr>
          <w:rFonts w:eastAsia="Times New Roman" w:cs="Times New Roman"/>
          <w:szCs w:val="24"/>
        </w:rPr>
        <w:t xml:space="preserve">τευόμενοι άνθρωποι οι οποίοι έχουν όνομα και επώνυμο, βρίσκονται ήδη στη </w:t>
      </w:r>
      <w:r>
        <w:rPr>
          <w:rFonts w:eastAsia="Times New Roman" w:cs="Times New Roman"/>
          <w:szCs w:val="24"/>
        </w:rPr>
        <w:t>δ</w:t>
      </w:r>
      <w:r>
        <w:rPr>
          <w:rFonts w:eastAsia="Times New Roman" w:cs="Times New Roman"/>
          <w:szCs w:val="24"/>
        </w:rPr>
        <w:t xml:space="preserve">ικαιοσύνη, την οποία ελπίζω να εμπιστεύεστε, όπως εμπιστευόμαστε και εμείς. Η </w:t>
      </w:r>
      <w:r>
        <w:rPr>
          <w:rFonts w:eastAsia="Times New Roman" w:cs="Times New Roman"/>
          <w:szCs w:val="24"/>
        </w:rPr>
        <w:t>δ</w:t>
      </w:r>
      <w:r>
        <w:rPr>
          <w:rFonts w:eastAsia="Times New Roman" w:cs="Times New Roman"/>
          <w:szCs w:val="24"/>
        </w:rPr>
        <w:t>ικαιοσύνη έχει τις καταθέσεις τους, ενδεχομένως αν χρειαστεί θα τους εξετάσει ξανά, και πρέπει να έχετε</w:t>
      </w:r>
      <w:r>
        <w:rPr>
          <w:rFonts w:eastAsia="Times New Roman" w:cs="Times New Roman"/>
          <w:szCs w:val="24"/>
        </w:rPr>
        <w:t xml:space="preserve"> εμπιστοσύνη ότι την αξιοπιστία τους θα την κρίνει η </w:t>
      </w:r>
      <w:r>
        <w:rPr>
          <w:rFonts w:eastAsia="Times New Roman" w:cs="Times New Roman"/>
          <w:szCs w:val="24"/>
        </w:rPr>
        <w:t>δ</w:t>
      </w:r>
      <w:r>
        <w:rPr>
          <w:rFonts w:eastAsia="Times New Roman" w:cs="Times New Roman"/>
          <w:szCs w:val="24"/>
        </w:rPr>
        <w:t>ικαιοσύνη και όχι εμείς εδώ με μια απλή ψηφοφορία.</w:t>
      </w:r>
    </w:p>
    <w:p w14:paraId="5239363C"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239363D" w14:textId="77777777" w:rsidR="00246891" w:rsidRDefault="00DA5D45">
      <w:pPr>
        <w:spacing w:after="0" w:line="600" w:lineRule="auto"/>
        <w:ind w:firstLine="720"/>
        <w:jc w:val="both"/>
        <w:rPr>
          <w:rFonts w:eastAsia="Times New Roman"/>
          <w:bCs/>
        </w:rPr>
      </w:pPr>
      <w:r>
        <w:rPr>
          <w:rFonts w:eastAsia="Times New Roman"/>
          <w:bCs/>
        </w:rPr>
        <w:t>Και θέλω να κλείσω, κύριε Πρόεδρε, με το εξής: Κύριε Μητσοτάκη, είπατε ότι και η Αριστερά έχε</w:t>
      </w:r>
      <w:r>
        <w:rPr>
          <w:rFonts w:eastAsia="Times New Roman"/>
          <w:bCs/>
        </w:rPr>
        <w:t xml:space="preserve">ι συμμετοχή και </w:t>
      </w:r>
      <w:proofErr w:type="spellStart"/>
      <w:r>
        <w:rPr>
          <w:rFonts w:eastAsia="Times New Roman"/>
          <w:bCs/>
        </w:rPr>
        <w:t>συνευθύνη</w:t>
      </w:r>
      <w:proofErr w:type="spellEnd"/>
      <w:r>
        <w:rPr>
          <w:rFonts w:eastAsia="Times New Roman"/>
          <w:bCs/>
        </w:rPr>
        <w:t xml:space="preserve"> στο έγκλημα που </w:t>
      </w:r>
      <w:proofErr w:type="spellStart"/>
      <w:r>
        <w:rPr>
          <w:rFonts w:eastAsia="Times New Roman"/>
          <w:bCs/>
        </w:rPr>
        <w:t>διεπράχθη</w:t>
      </w:r>
      <w:proofErr w:type="spellEnd"/>
      <w:r>
        <w:rPr>
          <w:rFonts w:eastAsia="Times New Roman"/>
          <w:bCs/>
        </w:rPr>
        <w:t xml:space="preserve"> στη Μεταπολίτευση. Διαπιστώνω ότι </w:t>
      </w:r>
      <w:r>
        <w:rPr>
          <w:rFonts w:eastAsia="Times New Roman"/>
          <w:bCs/>
        </w:rPr>
        <w:lastRenderedPageBreak/>
        <w:t>πράγματι έχετε μια εμμονή να εξισώνετε την Αριστερά σε ευθύνες</w:t>
      </w:r>
      <w:r>
        <w:rPr>
          <w:rFonts w:eastAsia="Times New Roman"/>
          <w:bCs/>
        </w:rPr>
        <w:t>,</w:t>
      </w:r>
      <w:r>
        <w:rPr>
          <w:rFonts w:eastAsia="Times New Roman"/>
          <w:bCs/>
        </w:rPr>
        <w:t xml:space="preserve"> που ποτέ δεν είχε σε αυτόν τον τόπο. </w:t>
      </w:r>
    </w:p>
    <w:p w14:paraId="5239363E" w14:textId="77777777" w:rsidR="00246891" w:rsidRDefault="00DA5D45">
      <w:pPr>
        <w:spacing w:after="0" w:line="600" w:lineRule="auto"/>
        <w:ind w:firstLine="720"/>
        <w:jc w:val="both"/>
        <w:rPr>
          <w:rFonts w:eastAsia="Times New Roman"/>
          <w:bCs/>
        </w:rPr>
      </w:pPr>
      <w:r>
        <w:rPr>
          <w:rFonts w:eastAsia="Times New Roman"/>
          <w:bCs/>
        </w:rPr>
        <w:t xml:space="preserve">Σας θυμίζω τα όσα άστοχα είχατε δηλώσει προ καιρού, ότι η μήτρα της </w:t>
      </w:r>
      <w:r>
        <w:rPr>
          <w:rFonts w:eastAsia="Times New Roman"/>
          <w:bCs/>
        </w:rPr>
        <w:t xml:space="preserve">τρομοκρατίας σε αυτόν τον τόπο προέρχεται μονάχα από την Αριστερά και μόλις πριν από λίγες ημέρες συνελήφθησαν έξι, ίσως και παραπάνω, από την άκρα Δεξιά τρομοκράτες που ετοίμαζαν τρομοκρατικές επιθέσεις και δεν βρήκατε το θάρρος να πείτε «έκανα σφάλμα». </w:t>
      </w:r>
    </w:p>
    <w:p w14:paraId="5239363F"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2393640" w14:textId="77777777" w:rsidR="00246891" w:rsidRDefault="00DA5D45">
      <w:pPr>
        <w:spacing w:after="0" w:line="600" w:lineRule="auto"/>
        <w:ind w:firstLine="720"/>
        <w:jc w:val="both"/>
        <w:rPr>
          <w:rFonts w:eastAsia="Times New Roman"/>
          <w:bCs/>
        </w:rPr>
      </w:pPr>
      <w:r>
        <w:rPr>
          <w:rFonts w:eastAsia="Times New Roman"/>
          <w:bCs/>
        </w:rPr>
        <w:t xml:space="preserve">Αυτή η εμμονή σας να επιτίθεστε στην Αριστερά σάς καταστρέφει την όποια προσπάθειά σας, αξιέπαινη όντως, να παρουσιάσετε τον εαυτό σας ως έναν πολιτικό του μεσαίου και του κεντροδεξιού </w:t>
      </w:r>
      <w:r>
        <w:rPr>
          <w:rFonts w:eastAsia="Times New Roman"/>
          <w:bCs/>
        </w:rPr>
        <w:lastRenderedPageBreak/>
        <w:t xml:space="preserve">χώρου. Σας </w:t>
      </w:r>
      <w:r>
        <w:rPr>
          <w:rFonts w:eastAsia="Times New Roman"/>
          <w:bCs/>
        </w:rPr>
        <w:t xml:space="preserve">έχει πάρει την ηγεμονία μέσα στο κόμμα η άκρα Δεξιά και εσείς τελικά δεν είστε του μεσαίου χώρου, είστε </w:t>
      </w:r>
      <w:proofErr w:type="spellStart"/>
      <w:r>
        <w:rPr>
          <w:rFonts w:eastAsia="Times New Roman"/>
          <w:bCs/>
        </w:rPr>
        <w:t>γιαλαντζί</w:t>
      </w:r>
      <w:proofErr w:type="spellEnd"/>
      <w:r>
        <w:rPr>
          <w:rFonts w:eastAsia="Times New Roman"/>
          <w:b/>
          <w:bCs/>
        </w:rPr>
        <w:t xml:space="preserve"> </w:t>
      </w:r>
      <w:r>
        <w:rPr>
          <w:rFonts w:eastAsia="Times New Roman"/>
          <w:bCs/>
        </w:rPr>
        <w:t xml:space="preserve">φιλελεύθερος. Η πραγματικότητα είναι ότι είστε και εσείς ένας ακραία δεξιός πολιτικός. </w:t>
      </w:r>
    </w:p>
    <w:p w14:paraId="52393641" w14:textId="77777777" w:rsidR="00246891" w:rsidRDefault="00DA5D4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w:t>
      </w:r>
      <w:r>
        <w:rPr>
          <w:rFonts w:eastAsia="Times New Roman"/>
          <w:bCs/>
        </w:rPr>
        <w:t>ΕΛ)</w:t>
      </w:r>
    </w:p>
    <w:p w14:paraId="52393642" w14:textId="77777777" w:rsidR="00246891" w:rsidRDefault="00DA5D45">
      <w:pPr>
        <w:spacing w:after="0" w:line="600" w:lineRule="auto"/>
        <w:ind w:firstLine="720"/>
        <w:jc w:val="both"/>
        <w:rPr>
          <w:rFonts w:eastAsia="Times New Roman" w:cs="Times New Roman"/>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w:t>
      </w:r>
      <w:r>
        <w:rPr>
          <w:rFonts w:eastAsia="Times New Roman" w:cs="Times New Roman"/>
        </w:rPr>
        <w:t xml:space="preserve"> για την ιστορία του κτηρίου και τον τρόπο οργάνωσης και λειτουργίας της Βουλής, σαράντα ένας μαθητές και </w:t>
      </w:r>
      <w:r>
        <w:rPr>
          <w:rFonts w:eastAsia="Times New Roman" w:cs="Times New Roman"/>
        </w:rPr>
        <w:lastRenderedPageBreak/>
        <w:t>μαθήτριες και τρεις εκπαιδευτικοί συνοδοί τους από το Γυμνάσιο της Πάργας.</w:t>
      </w:r>
    </w:p>
    <w:p w14:paraId="52393643"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52393644" w14:textId="77777777" w:rsidR="00246891" w:rsidRDefault="00DA5D4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2393645" w14:textId="77777777" w:rsidR="00246891" w:rsidRDefault="00DA5D45">
      <w:pPr>
        <w:spacing w:after="0" w:line="600" w:lineRule="auto"/>
        <w:ind w:firstLine="720"/>
        <w:jc w:val="both"/>
        <w:rPr>
          <w:rFonts w:eastAsia="Times New Roman" w:cs="Times New Roman"/>
        </w:rPr>
      </w:pPr>
      <w:r>
        <w:rPr>
          <w:rFonts w:eastAsia="Times New Roman" w:cs="Times New Roman"/>
        </w:rPr>
        <w:t>Παρακαλώ πολύ τον Πρόεδρο του Ποταμιού κ. Θεοδωράκη να πάρει τον λόγο για δεκαπέντε λεπτά.</w:t>
      </w:r>
    </w:p>
    <w:p w14:paraId="52393646" w14:textId="77777777" w:rsidR="00246891" w:rsidRDefault="00DA5D45">
      <w:pPr>
        <w:spacing w:after="0" w:line="600" w:lineRule="auto"/>
        <w:ind w:firstLine="720"/>
        <w:jc w:val="both"/>
        <w:rPr>
          <w:rFonts w:eastAsia="Times New Roman" w:cs="Times New Roman"/>
        </w:rPr>
      </w:pPr>
      <w:r>
        <w:rPr>
          <w:rFonts w:eastAsia="Times New Roman" w:cs="Times New Roman"/>
        </w:rPr>
        <w:t xml:space="preserve">Ορίστε, κύριε Πρόεδρε, έχετε τον λόγο. </w:t>
      </w:r>
    </w:p>
    <w:p w14:paraId="5239364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86218">
        <w:rPr>
          <w:rFonts w:eastAsia="Times New Roman" w:cs="Times New Roman"/>
          <w:b/>
          <w:szCs w:val="24"/>
        </w:rPr>
        <w:t>ΑΝΑΣΤΑΣΙΟΣ ΚΟΥΡΑΚΗΣ</w:t>
      </w:r>
      <w:r>
        <w:rPr>
          <w:rFonts w:eastAsia="Times New Roman" w:cs="Times New Roman"/>
          <w:szCs w:val="24"/>
        </w:rPr>
        <w:t>)</w:t>
      </w:r>
    </w:p>
    <w:p w14:paraId="52393648" w14:textId="77777777" w:rsidR="00246891" w:rsidRDefault="00DA5D45">
      <w:pPr>
        <w:spacing w:after="0" w:line="600" w:lineRule="auto"/>
        <w:ind w:firstLine="720"/>
        <w:jc w:val="both"/>
        <w:rPr>
          <w:rFonts w:eastAsia="Times New Roman"/>
          <w:bCs/>
        </w:rPr>
      </w:pPr>
      <w:r>
        <w:rPr>
          <w:rFonts w:eastAsia="Times New Roman"/>
          <w:b/>
          <w:bCs/>
        </w:rPr>
        <w:t xml:space="preserve">ΣΤΑΥΡΟΣ ΘΕΟΔΩΡΑΚΗΣ (Πρόεδρος του κόμματος Το Ποτάμι): </w:t>
      </w:r>
      <w:r>
        <w:rPr>
          <w:rFonts w:eastAsia="Times New Roman"/>
          <w:bCs/>
        </w:rPr>
        <w:t>Κυρίες και κύριοι συνάδελφοι, η αλήθεια είναι ότι ο κ. Τσίπρας βρίσκει τρόπους να μας εκπλήσσει.</w:t>
      </w:r>
    </w:p>
    <w:p w14:paraId="52393649" w14:textId="77777777" w:rsidR="00246891" w:rsidRDefault="00DA5D45">
      <w:pPr>
        <w:spacing w:after="0" w:line="600" w:lineRule="auto"/>
        <w:ind w:firstLine="720"/>
        <w:jc w:val="both"/>
        <w:rPr>
          <w:rFonts w:eastAsia="Times New Roman"/>
          <w:szCs w:val="24"/>
        </w:rPr>
      </w:pPr>
      <w:r>
        <w:rPr>
          <w:rFonts w:eastAsia="Times New Roman"/>
          <w:szCs w:val="24"/>
        </w:rPr>
        <w:lastRenderedPageBreak/>
        <w:t>Σήμερα προσπάθησε να καλύψει με κάποιες κορώνες το κενό που αφήνει η απουσία του κ. Καμμένου από την Αίθο</w:t>
      </w:r>
      <w:r>
        <w:rPr>
          <w:rFonts w:eastAsia="Times New Roman"/>
          <w:szCs w:val="24"/>
        </w:rPr>
        <w:t>υσα. Και με καθυστέρηση -και διορθώστε με αν κάνω λάθος- μάθαμε ότι ο ΣΥΡΙΖΑ θεωρεί ενδοτική τη συμπεριφορά της Ελλάδας το 1996. Είναι η ατζέντα των εθνικιστών σε μια καινούργια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εκδοχή. </w:t>
      </w:r>
      <w:r>
        <w:rPr>
          <w:rFonts w:eastAsia="Times New Roman"/>
          <w:szCs w:val="24"/>
        </w:rPr>
        <w:t>Και πραγματικά θα ήθελα να ρωτήσω τον κ. Τσίπρα τι είναι</w:t>
      </w:r>
      <w:r>
        <w:rPr>
          <w:rFonts w:eastAsia="Times New Roman"/>
          <w:szCs w:val="24"/>
        </w:rPr>
        <w:t xml:space="preserve"> χειρότερο: Το ευχαριστώ του Σημίτη τους συμμάχους ή το ευχαριστώ του κ. </w:t>
      </w:r>
      <w:proofErr w:type="spellStart"/>
      <w:r>
        <w:rPr>
          <w:rFonts w:eastAsia="Times New Roman"/>
          <w:szCs w:val="24"/>
        </w:rPr>
        <w:t>Τραμπ</w:t>
      </w:r>
      <w:proofErr w:type="spellEnd"/>
      <w:r>
        <w:rPr>
          <w:rFonts w:eastAsia="Times New Roman"/>
          <w:szCs w:val="24"/>
        </w:rPr>
        <w:t xml:space="preserve"> στον Έλληνα Πρωθυπουργό για την απλοχεριά στις πολεμικές δαπάνες; Σας θυμίζω ότι ήταν 2,4 δισεκατομμύρια δολάρια η μία μόνο επίσκεψη. </w:t>
      </w:r>
    </w:p>
    <w:p w14:paraId="5239364A" w14:textId="77777777" w:rsidR="00246891" w:rsidRDefault="00DA5D45">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Ποταμι</w:t>
      </w:r>
      <w:r>
        <w:rPr>
          <w:rFonts w:eastAsia="Times New Roman"/>
          <w:szCs w:val="24"/>
        </w:rPr>
        <w:t>ού)</w:t>
      </w:r>
    </w:p>
    <w:p w14:paraId="5239364B"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Θα ξεκινήσω, λοιπόν, αναγκαστικά κι εγώ με τα μεγάλα εξωτερικά θέματα και βεβαίως θα είμαι μέσα στον κανόνα του χρόνου. </w:t>
      </w:r>
      <w:r>
        <w:rPr>
          <w:rFonts w:eastAsia="Times New Roman"/>
          <w:szCs w:val="24"/>
        </w:rPr>
        <w:lastRenderedPageBreak/>
        <w:t>Ζήτησα και χθες να κάνουμε όλοι μια προσπάθεια να διαχωρίσουμε τα μείζονα εξωτερικά θέματα από τις εσωτερικές πολιτικές συγκρούσεις.</w:t>
      </w:r>
      <w:r>
        <w:rPr>
          <w:rFonts w:eastAsia="Times New Roman"/>
          <w:szCs w:val="24"/>
        </w:rPr>
        <w:t xml:space="preserve"> Οι ώριμοι αντίπαλοι αντιπαρατίθενται, αλλά και συνυπάρχουν. Και ειδικά στα εθνικά θέματα, στα πατριωτικά θέματα λέμε εμείς, αντιπαρατίθενται, αλλά τελικά συνεννοούνται. </w:t>
      </w:r>
    </w:p>
    <w:p w14:paraId="5239364C"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Γι’ αυτό ζητήσαμε από τον Πρόεδρο της Βουλής να φέρει κατά προτεραιότητα στο Σώμα την</w:t>
      </w:r>
      <w:r>
        <w:rPr>
          <w:rFonts w:eastAsia="Times New Roman"/>
          <w:szCs w:val="24"/>
        </w:rPr>
        <w:t xml:space="preserve"> πρόταση νόμου</w:t>
      </w:r>
      <w:r>
        <w:rPr>
          <w:rFonts w:eastAsia="Times New Roman"/>
          <w:szCs w:val="24"/>
        </w:rPr>
        <w:t>,</w:t>
      </w:r>
      <w:r>
        <w:rPr>
          <w:rFonts w:eastAsia="Times New Roman"/>
          <w:szCs w:val="24"/>
        </w:rPr>
        <w:t xml:space="preserve"> που έχουμε κάνει από τον Δεκέμβριο του 2016 για τη δημιουργία Συμβουλίου Εθνικής Ασφαλείας, μια πρωτοβουλία την οποία δέχθηκαν θετικά τα περισσότερα κόμματα. Το </w:t>
      </w:r>
      <w:r>
        <w:rPr>
          <w:rFonts w:eastAsia="Times New Roman"/>
          <w:szCs w:val="24"/>
        </w:rPr>
        <w:t>σ</w:t>
      </w:r>
      <w:r>
        <w:rPr>
          <w:rFonts w:eastAsia="Times New Roman"/>
          <w:szCs w:val="24"/>
        </w:rPr>
        <w:t>υμβούλιο θα πρέπει να συνεπικουρείται από ένα μόνιμο επιτελείο από ανθρώπους δ</w:t>
      </w:r>
      <w:r>
        <w:rPr>
          <w:rFonts w:eastAsia="Times New Roman"/>
          <w:szCs w:val="24"/>
        </w:rPr>
        <w:t xml:space="preserve">ιπλωμάτες, στρατιωτικούς και εμπειρογνώμονες, επιλεγμένους απολύτως αξιοκρατικά. </w:t>
      </w:r>
    </w:p>
    <w:p w14:paraId="5239364D"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Κάνει λάθος ο κ. Τσίπρας να λέει ότι είναι αργά τώρα και ότι θα θεωρηθεί επικοινωνιακό τέχνασμα. Νομίζω ότι είναι ώριμη η στιγμή και επιβάλλεται να προχωρήσουμε τώρα στη σύστ</w:t>
      </w:r>
      <w:r>
        <w:rPr>
          <w:rFonts w:eastAsia="Times New Roman"/>
          <w:szCs w:val="24"/>
        </w:rPr>
        <w:t xml:space="preserve">αση ενός Συμβουλίου Εθνικής Ασφαλείας. Η χώρα έχει ανάγκη από μια ενιαία στρατηγική η οποία θα προσαρμόζεται όποτε το απαιτούν οι συνθήκες. </w:t>
      </w:r>
    </w:p>
    <w:p w14:paraId="5239364E"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Και στρατηγική -επιτρέψτε μου, κύριοι συνάδελφοι- στα εθνικά θέματα η χώρα δεν έχει. Γιατί κι εδώ η Κυβέρνηση είναι</w:t>
      </w:r>
      <w:r>
        <w:rPr>
          <w:rFonts w:eastAsia="Times New Roman"/>
          <w:szCs w:val="24"/>
        </w:rPr>
        <w:t xml:space="preserve"> διχασμένη. Εκτός αν εννοείτε ότι τα ίδια πράγματα πρεσβεύουν οι άνθρωποι</w:t>
      </w:r>
      <w:r>
        <w:rPr>
          <w:rFonts w:eastAsia="Times New Roman"/>
          <w:szCs w:val="24"/>
        </w:rPr>
        <w:t>,</w:t>
      </w:r>
      <w:r>
        <w:rPr>
          <w:rFonts w:eastAsia="Times New Roman"/>
          <w:szCs w:val="24"/>
        </w:rPr>
        <w:t xml:space="preserve"> που είναι στον ΣΥΡΙΖΑ και ασχολούνται με την εξωτερική πολιτική και οι ΑΝΕΛ</w:t>
      </w:r>
      <w:r>
        <w:rPr>
          <w:rFonts w:eastAsia="Times New Roman"/>
          <w:szCs w:val="24"/>
        </w:rPr>
        <w:t>,</w:t>
      </w:r>
      <w:r>
        <w:rPr>
          <w:rFonts w:eastAsia="Times New Roman"/>
          <w:szCs w:val="24"/>
        </w:rPr>
        <w:t xml:space="preserve"> που ασχολούνται με την εξωτερική πολιτική.</w:t>
      </w:r>
    </w:p>
    <w:p w14:paraId="5239364F"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Η χώρα, λοιπόν, έχει μια Κυβέρνηση διχασμένη στην εξωτερική π</w:t>
      </w:r>
      <w:r>
        <w:rPr>
          <w:rFonts w:eastAsia="Times New Roman"/>
          <w:szCs w:val="24"/>
        </w:rPr>
        <w:t xml:space="preserve">ολιτική και δεν υπάρχει σχέδιο. Οι αποσπασματικές κινήσεις στη </w:t>
      </w:r>
      <w:r>
        <w:rPr>
          <w:rFonts w:eastAsia="Times New Roman"/>
          <w:szCs w:val="24"/>
        </w:rPr>
        <w:lastRenderedPageBreak/>
        <w:t xml:space="preserve">σκακιέρα των εθνικών θεμάτων μπορεί να φτιάχνουν καριέρες, να εξυπηρετούν κομματικές σκοπιμότητες, αλλά δεν βοηθούν τον τόπο. </w:t>
      </w:r>
    </w:p>
    <w:p w14:paraId="52393650"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Δεν θα πω περισσότερα σήμερα σε αυτό το θέμα. Δεν θα μιλήσω -γιατί</w:t>
      </w:r>
      <w:r>
        <w:rPr>
          <w:rFonts w:eastAsia="Times New Roman"/>
          <w:szCs w:val="24"/>
        </w:rPr>
        <w:t xml:space="preserve"> υπάρχει κι αυτό το κεφάλαιο- για τις παραλείψεις και τα λάθη της Κυβέρνησης στον Έβρο, γιατί όλοι μας θέλουμε πρωτίστως να γυρίσουν οι δύο στρατιωτικοί στις οικογένειές τους.</w:t>
      </w:r>
    </w:p>
    <w:p w14:paraId="52393651"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Η ένταση πάντως που δημιουργεί ο </w:t>
      </w:r>
      <w:proofErr w:type="spellStart"/>
      <w:r>
        <w:rPr>
          <w:rFonts w:eastAsia="Times New Roman"/>
          <w:szCs w:val="24"/>
        </w:rPr>
        <w:t>Ερντογάν</w:t>
      </w:r>
      <w:proofErr w:type="spellEnd"/>
      <w:r>
        <w:rPr>
          <w:rFonts w:eastAsia="Times New Roman"/>
          <w:szCs w:val="24"/>
        </w:rPr>
        <w:t xml:space="preserve"> στον Έβρο, στο Αιγαίο, στην Κύπρο απαι</w:t>
      </w:r>
      <w:r>
        <w:rPr>
          <w:rFonts w:eastAsia="Times New Roman"/>
          <w:szCs w:val="24"/>
        </w:rPr>
        <w:t>τεί ψύχραιμη πατριωτική απάντηση και η χώρα δεν είναι προετοιμασμένη γι’ αυτό, με στόχο βέβαια να υπάρξει συνεννόηση και καλή γειτονία, γιατί αυτό επιδιώκουμε.</w:t>
      </w:r>
    </w:p>
    <w:p w14:paraId="5239365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πρόταση της Νέας Δημοκρατίας για σύσταση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 για τους κ</w:t>
      </w:r>
      <w:r>
        <w:rPr>
          <w:rFonts w:eastAsia="Times New Roman" w:cs="Times New Roman"/>
          <w:szCs w:val="24"/>
        </w:rPr>
        <w:t>υρίους</w:t>
      </w:r>
      <w:r>
        <w:rPr>
          <w:rFonts w:eastAsia="Times New Roman" w:cs="Times New Roman"/>
          <w:szCs w:val="24"/>
        </w:rPr>
        <w:t xml:space="preserve"> Ξανθό, </w:t>
      </w:r>
      <w:proofErr w:type="spellStart"/>
      <w:r>
        <w:rPr>
          <w:rFonts w:eastAsia="Times New Roman" w:cs="Times New Roman"/>
          <w:szCs w:val="24"/>
        </w:rPr>
        <w:t>Πολάκη</w:t>
      </w:r>
      <w:proofErr w:type="spellEnd"/>
      <w:r>
        <w:rPr>
          <w:rFonts w:eastAsia="Times New Roman" w:cs="Times New Roman"/>
          <w:szCs w:val="24"/>
        </w:rPr>
        <w:t xml:space="preserve"> και </w:t>
      </w:r>
      <w:proofErr w:type="spellStart"/>
      <w:r>
        <w:rPr>
          <w:rFonts w:eastAsia="Times New Roman" w:cs="Times New Roman"/>
          <w:szCs w:val="24"/>
        </w:rPr>
        <w:t>Κουρουμπλή</w:t>
      </w:r>
      <w:proofErr w:type="spellEnd"/>
      <w:r>
        <w:rPr>
          <w:rFonts w:eastAsia="Times New Roman" w:cs="Times New Roman"/>
          <w:szCs w:val="24"/>
        </w:rPr>
        <w:t xml:space="preserve">. </w:t>
      </w:r>
    </w:p>
    <w:p w14:paraId="5239365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Για τον κ. </w:t>
      </w:r>
      <w:proofErr w:type="spellStart"/>
      <w:r>
        <w:rPr>
          <w:rFonts w:eastAsia="Times New Roman" w:cs="Times New Roman"/>
          <w:szCs w:val="24"/>
        </w:rPr>
        <w:t>Κουρουμπλή</w:t>
      </w:r>
      <w:proofErr w:type="spellEnd"/>
      <w:r>
        <w:rPr>
          <w:rFonts w:eastAsia="Times New Roman" w:cs="Times New Roman"/>
          <w:szCs w:val="24"/>
        </w:rPr>
        <w:t xml:space="preserve"> τα είπαμε και στη συζήτηση για τη «</w:t>
      </w:r>
      <w:r>
        <w:rPr>
          <w:rFonts w:eastAsia="Times New Roman" w:cs="Times New Roman"/>
          <w:szCs w:val="24"/>
          <w:lang w:val="en-US"/>
        </w:rPr>
        <w:t>NOVARTIS</w:t>
      </w:r>
      <w:r>
        <w:rPr>
          <w:rFonts w:eastAsia="Times New Roman" w:cs="Times New Roman"/>
          <w:szCs w:val="24"/>
        </w:rPr>
        <w:t xml:space="preserve">». Τον εξαιρέσατε από τον έλεγχο και προσπαθείτε με κάθε τρόπο να τον προστατέψετε. Και ξαναρωτώ: Γιατί τα ραντεβού του κ. </w:t>
      </w:r>
      <w:proofErr w:type="spellStart"/>
      <w:r>
        <w:rPr>
          <w:rFonts w:eastAsia="Times New Roman" w:cs="Times New Roman"/>
          <w:szCs w:val="24"/>
        </w:rPr>
        <w:t>Φρουζή</w:t>
      </w:r>
      <w:proofErr w:type="spellEnd"/>
      <w:r>
        <w:rPr>
          <w:rFonts w:eastAsia="Times New Roman" w:cs="Times New Roman"/>
          <w:szCs w:val="24"/>
        </w:rPr>
        <w:t xml:space="preserve"> με κάποιους πολιτικούς </w:t>
      </w:r>
      <w:r>
        <w:rPr>
          <w:rFonts w:eastAsia="Times New Roman" w:cs="Times New Roman"/>
          <w:szCs w:val="24"/>
        </w:rPr>
        <w:t xml:space="preserve">-πολιτικούς αντιπάλους της Κυβέρνησης- είναι ένδειξη ενοχής, ενώ το ραντεβού του κ. </w:t>
      </w:r>
      <w:proofErr w:type="spellStart"/>
      <w:r>
        <w:rPr>
          <w:rFonts w:eastAsia="Times New Roman" w:cs="Times New Roman"/>
          <w:szCs w:val="24"/>
        </w:rPr>
        <w:t>Κουρουμπλή</w:t>
      </w:r>
      <w:proofErr w:type="spellEnd"/>
      <w:r>
        <w:rPr>
          <w:rFonts w:eastAsia="Times New Roman" w:cs="Times New Roman"/>
          <w:szCs w:val="24"/>
        </w:rPr>
        <w:t xml:space="preserve"> σε ξενοδοχείο του Συντάγματος είναι αθώο και υπεράνω κάθε υποψίας; </w:t>
      </w:r>
    </w:p>
    <w:p w14:paraId="5239365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Γιατί, κύριε </w:t>
      </w:r>
      <w:proofErr w:type="spellStart"/>
      <w:r>
        <w:rPr>
          <w:rFonts w:eastAsia="Times New Roman" w:cs="Times New Roman"/>
          <w:szCs w:val="24"/>
        </w:rPr>
        <w:t>Κουρουμπλή</w:t>
      </w:r>
      <w:proofErr w:type="spellEnd"/>
      <w:r>
        <w:rPr>
          <w:rFonts w:eastAsia="Times New Roman" w:cs="Times New Roman"/>
          <w:szCs w:val="24"/>
        </w:rPr>
        <w:t xml:space="preserve"> -και δεν δώσατε απάντηση ούτε σήμερα- δεν βγάλατε δελτίο τιμών το 201</w:t>
      </w:r>
      <w:r>
        <w:rPr>
          <w:rFonts w:eastAsia="Times New Roman" w:cs="Times New Roman"/>
          <w:szCs w:val="24"/>
        </w:rPr>
        <w:t xml:space="preserve">5; Ποιες είναι οι απαντήσεις σας; Εκτός εάν θεωρήσουμε ότι ο κ. </w:t>
      </w:r>
      <w:proofErr w:type="spellStart"/>
      <w:r>
        <w:rPr>
          <w:rFonts w:eastAsia="Times New Roman" w:cs="Times New Roman"/>
          <w:szCs w:val="24"/>
        </w:rPr>
        <w:t>Κουρουμπλής</w:t>
      </w:r>
      <w:proofErr w:type="spellEnd"/>
      <w:r>
        <w:rPr>
          <w:rFonts w:eastAsia="Times New Roman" w:cs="Times New Roman"/>
          <w:szCs w:val="24"/>
        </w:rPr>
        <w:t xml:space="preserve"> είναι αθώος, </w:t>
      </w:r>
      <w:r>
        <w:rPr>
          <w:rFonts w:eastAsia="Times New Roman" w:cs="Times New Roman"/>
          <w:szCs w:val="24"/>
        </w:rPr>
        <w:lastRenderedPageBreak/>
        <w:t xml:space="preserve">επειδή τα λένε αυτά τα </w:t>
      </w:r>
      <w:r>
        <w:rPr>
          <w:rFonts w:eastAsia="Times New Roman" w:cs="Times New Roman"/>
          <w:szCs w:val="24"/>
          <w:lang w:val="en-US"/>
        </w:rPr>
        <w:t>tweets</w:t>
      </w:r>
      <w:r>
        <w:rPr>
          <w:rFonts w:eastAsia="Times New Roman" w:cs="Times New Roman"/>
          <w:szCs w:val="24"/>
        </w:rPr>
        <w:t xml:space="preserve"> των λιμενικών. Γιατί είναι άλλη μια επίδοση αρνητική του κομματικού κράτους, να βάζουμε το Λιμενικό να παίρνει θέση σε μια πολιτική διαμά</w:t>
      </w:r>
      <w:r>
        <w:rPr>
          <w:rFonts w:eastAsia="Times New Roman" w:cs="Times New Roman"/>
          <w:szCs w:val="24"/>
        </w:rPr>
        <w:t>χη.</w:t>
      </w:r>
    </w:p>
    <w:p w14:paraId="5239365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Για τη σπατάλη της φαρμακευτικής δαπάνης τα είπαμε αναλυτικά πριν από είκοσι μέρες. Θα το ξαναπώ, κύριοι συνάδελφοι του ΣΥΡΙΖΑ. Δεν αντισταθήκατε ποτέ στα σκάνδαλα στο χώρο του φαρμάκου και της υγείας. Δεν υποστηρίξατε ποτέ, έστω και φραστικά, τη μείωσ</w:t>
      </w:r>
      <w:r>
        <w:rPr>
          <w:rFonts w:eastAsia="Times New Roman" w:cs="Times New Roman"/>
          <w:szCs w:val="24"/>
        </w:rPr>
        <w:t xml:space="preserve">η της σπατάλης και τον έλεγχο της φαρμακευτικής δαπάνης. Αντιθέτως, κλείνατε συνεχώς το μάτι σε συντεχνίες και σε όλους όσους συμμετείχαν στα «πάρτι» στο χώρο της υγείας, γιατρούς, στελέχη νοσοκομείων, κρατικά στελέχη, εταιρείες, λέγοντας «κανένας έλεγχος </w:t>
      </w:r>
      <w:r>
        <w:rPr>
          <w:rFonts w:eastAsia="Times New Roman" w:cs="Times New Roman"/>
          <w:szCs w:val="24"/>
        </w:rPr>
        <w:t>πουθενά, κα</w:t>
      </w:r>
      <w:r>
        <w:rPr>
          <w:rFonts w:eastAsia="Times New Roman" w:cs="Times New Roman"/>
          <w:szCs w:val="24"/>
        </w:rPr>
        <w:t>μ</w:t>
      </w:r>
      <w:r>
        <w:rPr>
          <w:rFonts w:eastAsia="Times New Roman" w:cs="Times New Roman"/>
          <w:szCs w:val="24"/>
        </w:rPr>
        <w:t xml:space="preserve">μία περικοπή πουθενά». Δηλαδή, ζήτω η σπατάλη! </w:t>
      </w:r>
    </w:p>
    <w:p w14:paraId="5239365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Είμαστε εδώ. Και επειδή βλέπω ότι κάποιοι συνάδελφοι δυσανασχετούν, βρείτε μου μια πρόταση συγκεκριμένη στον καιρό της Αξιωματικής Αντιπολίτευσης, μια πρόταση έστω, για τη μείωση της φαρμακευτικής</w:t>
      </w:r>
      <w:r>
        <w:rPr>
          <w:rFonts w:eastAsia="Times New Roman" w:cs="Times New Roman"/>
          <w:szCs w:val="24"/>
        </w:rPr>
        <w:t xml:space="preserve"> δαπάνης. Θυμάμαι και τον κ. Τσίπρα να μιλά τον Νοέμβριο του 2015 για τα </w:t>
      </w:r>
      <w:proofErr w:type="spellStart"/>
      <w:r>
        <w:rPr>
          <w:rFonts w:eastAsia="Times New Roman" w:cs="Times New Roman"/>
          <w:szCs w:val="24"/>
        </w:rPr>
        <w:t>γενόσημα</w:t>
      </w:r>
      <w:proofErr w:type="spellEnd"/>
      <w:r>
        <w:rPr>
          <w:rFonts w:eastAsia="Times New Roman" w:cs="Times New Roman"/>
          <w:szCs w:val="24"/>
        </w:rPr>
        <w:t xml:space="preserve">, λέγοντας ότι είναι φάρμακα αμφίβολης ποιότητας, όπως θυμάμαι ότι δεν στηρίξατε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ένα μέτρο απαραίτητο σε κάθε σύγχρονο κράτος. </w:t>
      </w:r>
    </w:p>
    <w:p w14:paraId="5239365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Δεν είστε, λοιπ</w:t>
      </w:r>
      <w:r>
        <w:rPr>
          <w:rFonts w:eastAsia="Times New Roman" w:cs="Times New Roman"/>
          <w:szCs w:val="24"/>
        </w:rPr>
        <w:t>όν, δυστυχώς για τη χώρα, αθώοι του αίματος. Σας βόλευε ένα καθεστώς, που κάποιοι κέρδιζαν χρήματα, κάποιοι άλλοι κέρδιζαν ψήφους και κάποιοι κέρδιζαν και τα δυο και μόνος χαμένος όλα αυτά τα χρόνια, με αυτή τη σπατάλη, με αυτό το σκάνδαλο στο χώρο της υγε</w:t>
      </w:r>
      <w:r>
        <w:rPr>
          <w:rFonts w:eastAsia="Times New Roman" w:cs="Times New Roman"/>
          <w:szCs w:val="24"/>
        </w:rPr>
        <w:t xml:space="preserve">ίας και του φαρμάκου, η δημόσια υγεία και </w:t>
      </w:r>
      <w:r>
        <w:rPr>
          <w:rFonts w:eastAsia="Times New Roman" w:cs="Times New Roman"/>
          <w:szCs w:val="24"/>
        </w:rPr>
        <w:lastRenderedPageBreak/>
        <w:t>τα ασφαλιστικά ταμεία και τελικά, οι επόμενες γενεές που φορτώθηκαν τα χρέη και τις σπατάλες μας.</w:t>
      </w:r>
    </w:p>
    <w:p w14:paraId="5239365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σήμερα συνεχίζουμε να αιμορραγούμε. Κάθε χρόνο πληρώνουμε για εισαγωγές φαρμάκων -προσέξτε, μια άλλη παράμετρο τ</w:t>
      </w:r>
      <w:r>
        <w:rPr>
          <w:rFonts w:eastAsia="Times New Roman" w:cs="Times New Roman"/>
          <w:szCs w:val="24"/>
        </w:rPr>
        <w:t>ης συζήτησης- περισσότερα από 2 δισεκατομμύρια, όταν για εισαγωγές αυτοκινήτων πληρώνουμε κάτω από 1 δισεκατομμύριο. Ναι, αλλά αυτοκινητοβιομηχανίες δεν έχουμε, έχουμε όμως είκοσι οκτώ ελληνικές βιομηχανίες φαρμάκων που επενδύουν στην Ελλάδα και είναι χρέο</w:t>
      </w:r>
      <w:r>
        <w:rPr>
          <w:rFonts w:eastAsia="Times New Roman" w:cs="Times New Roman"/>
          <w:szCs w:val="24"/>
        </w:rPr>
        <w:t>ς μας να προσφέρουμε ένα καθαρό τοπίο ανταγωνισμού, προσδοκώντας και βάζοντας εθνικό στόχο την αύξηση της εγχώριας παραγωγής και τη μείωση των εισαγωγών. Για όλα αυτά, όμως, δεν γίνεται κα</w:t>
      </w:r>
      <w:r>
        <w:rPr>
          <w:rFonts w:eastAsia="Times New Roman" w:cs="Times New Roman"/>
          <w:szCs w:val="24"/>
        </w:rPr>
        <w:t>μ</w:t>
      </w:r>
      <w:r>
        <w:rPr>
          <w:rFonts w:eastAsia="Times New Roman" w:cs="Times New Roman"/>
          <w:szCs w:val="24"/>
        </w:rPr>
        <w:t>μία συζήτηση στη Βουλή και η Αίθουσα γεμίζει μόνο όταν υπάρχει μεγά</w:t>
      </w:r>
      <w:r>
        <w:rPr>
          <w:rFonts w:eastAsia="Times New Roman" w:cs="Times New Roman"/>
          <w:szCs w:val="24"/>
        </w:rPr>
        <w:t xml:space="preserve">λη σύγκρουση. </w:t>
      </w:r>
    </w:p>
    <w:p w14:paraId="5239365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Θέλω εδώ -επιτρέψτε μου- να κάνω μια γενικότερη παρατήρηση. Οι αντίπαλοι στην πολιτική, όπως και οι αντίπαλοι στα αθλήματα, πρέπει να ακολουθούν κάποιους κανόνες αντιπαράθεσης. Η «</w:t>
      </w:r>
      <w:proofErr w:type="spellStart"/>
      <w:r>
        <w:rPr>
          <w:rFonts w:eastAsia="Times New Roman" w:cs="Times New Roman"/>
          <w:szCs w:val="24"/>
        </w:rPr>
        <w:t>μπαχαλοποίηση</w:t>
      </w:r>
      <w:proofErr w:type="spellEnd"/>
      <w:r>
        <w:rPr>
          <w:rFonts w:eastAsia="Times New Roman" w:cs="Times New Roman"/>
          <w:szCs w:val="24"/>
        </w:rPr>
        <w:t xml:space="preserve">» της πολιτικής ζωής τρελαίνει τους πολίτες και </w:t>
      </w:r>
      <w:r>
        <w:rPr>
          <w:rFonts w:eastAsia="Times New Roman" w:cs="Times New Roman"/>
          <w:szCs w:val="24"/>
        </w:rPr>
        <w:t xml:space="preserve">τους οδηγεί στους «ψεκασμένους» και τους ακροδεξιούς. Δείτε τι έγινε στην Ιταλία. </w:t>
      </w:r>
    </w:p>
    <w:p w14:paraId="5239365A" w14:textId="77777777" w:rsidR="00246891" w:rsidRDefault="00DA5D45">
      <w:pPr>
        <w:spacing w:after="0" w:line="600" w:lineRule="auto"/>
        <w:ind w:firstLine="720"/>
        <w:jc w:val="both"/>
        <w:rPr>
          <w:rFonts w:eastAsia="Times New Roman"/>
          <w:szCs w:val="24"/>
        </w:rPr>
      </w:pPr>
      <w:r>
        <w:rPr>
          <w:rFonts w:eastAsia="Times New Roman" w:cs="Times New Roman"/>
          <w:szCs w:val="24"/>
        </w:rPr>
        <w:t xml:space="preserve">Κύριο μέλημά μας και πρώτη μας σκέψη δεν μπορεί να είναι η προστασία των κομμάτων μας, δεν μπορεί να είναι η προστασία των δικών μας ανθρώπων, αλλά το δημόσιο συμφέρον. </w:t>
      </w:r>
      <w:r>
        <w:rPr>
          <w:rFonts w:eastAsia="Times New Roman"/>
          <w:szCs w:val="24"/>
        </w:rPr>
        <w:t>Η Κυ</w:t>
      </w:r>
      <w:r>
        <w:rPr>
          <w:rFonts w:eastAsia="Times New Roman"/>
          <w:szCs w:val="24"/>
        </w:rPr>
        <w:t xml:space="preserve">βέρνηση δεν μπορεί να προσπερνά τη </w:t>
      </w:r>
      <w:r>
        <w:rPr>
          <w:rFonts w:eastAsia="Times New Roman"/>
          <w:szCs w:val="24"/>
        </w:rPr>
        <w:t>δ</w:t>
      </w:r>
      <w:r>
        <w:rPr>
          <w:rFonts w:eastAsia="Times New Roman"/>
          <w:szCs w:val="24"/>
        </w:rPr>
        <w:t xml:space="preserve">ικαιοσύνη, να δείχνει ενόχους αποκλειστικά και επιλεκτικά από τις τάξεις των αντιπάλων της, αλλά επιτρέψτε μου και η Αντιπολίτευση, ως αντίπραξη, δεν μπορεί να </w:t>
      </w:r>
      <w:r>
        <w:rPr>
          <w:rFonts w:eastAsia="Times New Roman"/>
          <w:szCs w:val="24"/>
        </w:rPr>
        <w:lastRenderedPageBreak/>
        <w:t>μιλάει για μια συμμορία «Μαξίμου - δικαστών»</w:t>
      </w:r>
      <w:r>
        <w:rPr>
          <w:rFonts w:eastAsia="Times New Roman"/>
          <w:szCs w:val="24"/>
        </w:rPr>
        <w:t>,</w:t>
      </w:r>
      <w:r>
        <w:rPr>
          <w:rFonts w:eastAsia="Times New Roman"/>
          <w:szCs w:val="24"/>
        </w:rPr>
        <w:t xml:space="preserve"> που κυβερνά τη</w:t>
      </w:r>
      <w:r>
        <w:rPr>
          <w:rFonts w:eastAsia="Times New Roman"/>
          <w:szCs w:val="24"/>
        </w:rPr>
        <w:t xml:space="preserve"> χώρα.</w:t>
      </w:r>
    </w:p>
    <w:p w14:paraId="5239365B" w14:textId="77777777" w:rsidR="00246891" w:rsidRDefault="00DA5D45">
      <w:pPr>
        <w:spacing w:after="0" w:line="600" w:lineRule="auto"/>
        <w:ind w:firstLine="720"/>
        <w:jc w:val="both"/>
        <w:rPr>
          <w:rFonts w:eastAsia="Times New Roman"/>
          <w:szCs w:val="24"/>
        </w:rPr>
      </w:pPr>
      <w:r>
        <w:rPr>
          <w:rFonts w:eastAsia="Times New Roman"/>
          <w:szCs w:val="24"/>
        </w:rPr>
        <w:t>Το διχαστικό «αυτοί οι προδότες» που έλεγε ο ΣΥΡΙΖΑ, το διχαστικό που έλεγε ακόμα και ο Πρωθυπουργός, ο σημερινός Πρωθυπουργός «Ή τους τελειώνουμε ή μας τελειώνουν» δεν πρέπει να βρίσκει μιμητές σήμερα στον πολιτικό λόγο της Αντιπολίτευσης, γιατί αυ</w:t>
      </w:r>
      <w:r>
        <w:rPr>
          <w:rFonts w:eastAsia="Times New Roman"/>
          <w:szCs w:val="24"/>
        </w:rPr>
        <w:t xml:space="preserve">τό οδηγεί σε έναν φαύλο κύκλο μίσους. Οι δικαστές ανάμεσα σε αυτήν την άμετρη κομματική σύγκρουση απαξιώνονται. Κι όταν όλοι είναι «πουλημένοι» ή όλοι είναι «συμμορίτες», όπως ακούμε σε αυτήν την Αίθουσα, τότε γιατί κάποιος πολίτης να έχει εμπιστοσύνη και </w:t>
      </w:r>
      <w:r>
        <w:rPr>
          <w:rFonts w:eastAsia="Times New Roman"/>
          <w:szCs w:val="24"/>
        </w:rPr>
        <w:t>να σέβεται τις δικαστικές αποφάσεις; Αφήστε τους πολιτικούς, ας μιλήσουμε μόνο για τις δικαστικές αποφάσεις.</w:t>
      </w:r>
    </w:p>
    <w:p w14:paraId="5239365C" w14:textId="77777777" w:rsidR="00246891" w:rsidRDefault="00DA5D45">
      <w:pPr>
        <w:spacing w:after="0" w:line="600" w:lineRule="auto"/>
        <w:ind w:firstLine="720"/>
        <w:jc w:val="both"/>
        <w:rPr>
          <w:rFonts w:eastAsia="Times New Roman"/>
          <w:szCs w:val="24"/>
        </w:rPr>
      </w:pPr>
      <w:r>
        <w:rPr>
          <w:rFonts w:eastAsia="Times New Roman"/>
          <w:szCs w:val="24"/>
        </w:rPr>
        <w:lastRenderedPageBreak/>
        <w:t>Θα επιμείνω, λοιπόν, ότι ο διχαστικός, συγκρουσιακός πολιτικός λόγος απειλεί τη χώρα και απειλεί την οικονομία. Και το λέω εγώ που τρία χρόνια εισέ</w:t>
      </w:r>
      <w:r>
        <w:rPr>
          <w:rFonts w:eastAsia="Times New Roman"/>
          <w:szCs w:val="24"/>
        </w:rPr>
        <w:t xml:space="preserve">πραξα όλη τη βρωμιά των </w:t>
      </w:r>
      <w:r>
        <w:rPr>
          <w:rFonts w:eastAsia="Times New Roman"/>
          <w:szCs w:val="24"/>
          <w:lang w:val="en-US"/>
        </w:rPr>
        <w:t>troll</w:t>
      </w:r>
      <w:r>
        <w:rPr>
          <w:rFonts w:eastAsia="Times New Roman"/>
          <w:szCs w:val="24"/>
        </w:rPr>
        <w:t xml:space="preserve"> και των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μια ολόκληρη περίοδο. Και τότε, όμως, όπως και τώρα λέω και θα συνεχίσω να λέω ότι δεν πρέπει να μοιάσουμε στο τέρας που πολεμάμε. Η πολιτική αντιπαράθεση ζωντανεύει και βελτιώνει τη </w:t>
      </w:r>
      <w:r>
        <w:rPr>
          <w:rFonts w:eastAsia="Times New Roman"/>
          <w:szCs w:val="24"/>
        </w:rPr>
        <w:t>δ</w:t>
      </w:r>
      <w:r>
        <w:rPr>
          <w:rFonts w:eastAsia="Times New Roman"/>
          <w:szCs w:val="24"/>
        </w:rPr>
        <w:t>ημοκρατία, οι καθημεριν</w:t>
      </w:r>
      <w:r>
        <w:rPr>
          <w:rFonts w:eastAsia="Times New Roman"/>
          <w:szCs w:val="24"/>
        </w:rPr>
        <w:t>οί εμφύλιοι τη μαραζώνουν.</w:t>
      </w:r>
    </w:p>
    <w:p w14:paraId="5239365D" w14:textId="77777777" w:rsidR="00246891" w:rsidRDefault="00DA5D45">
      <w:pPr>
        <w:spacing w:after="0" w:line="600" w:lineRule="auto"/>
        <w:ind w:firstLine="720"/>
        <w:jc w:val="both"/>
        <w:rPr>
          <w:rFonts w:eastAsia="Times New Roman"/>
          <w:szCs w:val="24"/>
        </w:rPr>
      </w:pPr>
      <w:r>
        <w:rPr>
          <w:rFonts w:eastAsia="Times New Roman"/>
          <w:szCs w:val="24"/>
        </w:rPr>
        <w:t>Τελειώνω με το συγκεκριμένο θέμα και με τη συγκεκριμένη πρόταση της Νέας Δημοκρατίας. Πρέπει να τα διερευνήσουμε όλα, γιατί όχι μόνο όσοι άσκησαν εξουσία αλλά και όσοι ασκούν εξουσία δεν είναι υπεράνω ελέγχου.</w:t>
      </w:r>
    </w:p>
    <w:p w14:paraId="5239365E" w14:textId="77777777" w:rsidR="00246891" w:rsidRDefault="00DA5D45">
      <w:pPr>
        <w:spacing w:after="0" w:line="600" w:lineRule="auto"/>
        <w:ind w:firstLine="720"/>
        <w:jc w:val="both"/>
        <w:rPr>
          <w:rFonts w:eastAsia="Times New Roman"/>
          <w:szCs w:val="24"/>
        </w:rPr>
      </w:pPr>
      <w:r>
        <w:rPr>
          <w:rFonts w:eastAsia="Times New Roman"/>
          <w:szCs w:val="24"/>
        </w:rPr>
        <w:t xml:space="preserve">Εμείς είπαμε απ’ την αρχή ότι υπάρχει μια προσπάθεια να κάνουμε μια «άρπα κόλλα» </w:t>
      </w:r>
      <w:r>
        <w:rPr>
          <w:rFonts w:eastAsia="Times New Roman"/>
          <w:szCs w:val="24"/>
        </w:rPr>
        <w:t>π</w:t>
      </w:r>
      <w:r>
        <w:rPr>
          <w:rFonts w:eastAsia="Times New Roman"/>
          <w:szCs w:val="24"/>
        </w:rPr>
        <w:t xml:space="preserve">ροανακριτική. Το είχαμε καταγγείλει ότι </w:t>
      </w:r>
      <w:r>
        <w:rPr>
          <w:rFonts w:eastAsia="Times New Roman"/>
          <w:szCs w:val="24"/>
        </w:rPr>
        <w:lastRenderedPageBreak/>
        <w:t>δεν υπάρχει καμμία διάθεση διερεύνησης από τη Βουλή και δεν υπάρχει καμμία διάθεση διερεύνησης από την κυβερνητική πλειοψηφία και θα κ</w:t>
      </w:r>
      <w:r>
        <w:rPr>
          <w:rFonts w:eastAsia="Times New Roman"/>
          <w:szCs w:val="24"/>
        </w:rPr>
        <w:t>ρυφτεί σύντομα πίσω από την παραγραφή. Να κλείσουμε, δηλαδή, την υπόθεση άρον άρον μετά από δύο, τρεις συνεδριάσεις. Ούτε μάρτυρες, ούτε καταθέσεις, ούτε αποδεικτικά στοιχεία.</w:t>
      </w:r>
    </w:p>
    <w:p w14:paraId="5239365F" w14:textId="77777777" w:rsidR="00246891" w:rsidRDefault="00DA5D45">
      <w:pPr>
        <w:spacing w:after="0" w:line="600" w:lineRule="auto"/>
        <w:ind w:firstLine="720"/>
        <w:jc w:val="both"/>
        <w:rPr>
          <w:rFonts w:eastAsia="Times New Roman"/>
          <w:szCs w:val="24"/>
        </w:rPr>
      </w:pPr>
      <w:r>
        <w:rPr>
          <w:rFonts w:eastAsia="Times New Roman"/>
          <w:szCs w:val="24"/>
        </w:rPr>
        <w:t xml:space="preserve">Ελπίζω ο κ. Τσίπρας να μην εννοούσε αυτό που είπε. Ήταν προφορικός ο λόγος του, </w:t>
      </w:r>
      <w:r>
        <w:rPr>
          <w:rFonts w:eastAsia="Times New Roman"/>
          <w:szCs w:val="24"/>
        </w:rPr>
        <w:t xml:space="preserve">δεν υπήρχε χαρτί. Είπε δηλαδή ότι οι τρεις μάρτυρες, οι τρεις προστατευόμενοι μάρτυρες είναι στα χέρια μόνο της </w:t>
      </w:r>
      <w:r>
        <w:rPr>
          <w:rFonts w:eastAsia="Times New Roman"/>
          <w:szCs w:val="24"/>
        </w:rPr>
        <w:t>δ</w:t>
      </w:r>
      <w:r>
        <w:rPr>
          <w:rFonts w:eastAsia="Times New Roman"/>
          <w:szCs w:val="24"/>
        </w:rPr>
        <w:t xml:space="preserve">ικαιοσύνης και οι δικαστές θα τους καλέσουν, εάν χρειαστεί. Δεν είναι έτσι. Οι τρεις μάρτυρες είναι και στα χέρια της ελληνικής Βουλής, της </w:t>
      </w:r>
      <w:r>
        <w:rPr>
          <w:rFonts w:eastAsia="Times New Roman"/>
          <w:szCs w:val="24"/>
        </w:rPr>
        <w:t>π</w:t>
      </w:r>
      <w:r>
        <w:rPr>
          <w:rFonts w:eastAsia="Times New Roman"/>
          <w:szCs w:val="24"/>
        </w:rPr>
        <w:t>ρο</w:t>
      </w:r>
      <w:r>
        <w:rPr>
          <w:rFonts w:eastAsia="Times New Roman"/>
          <w:szCs w:val="24"/>
        </w:rPr>
        <w:t xml:space="preserve">ανακριτικής και θα πρέπει να έρθουν εδώ, με τον τρόπο που θα επιλεγεί από 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Πιθανόν </w:t>
      </w:r>
      <w:r>
        <w:rPr>
          <w:rFonts w:eastAsia="Times New Roman"/>
          <w:szCs w:val="24"/>
        </w:rPr>
        <w:lastRenderedPageBreak/>
        <w:t>να γίνει σεβαστή η ανωνυμία τους, εάν το θεωρήσουν οι συνάδελφοι Βουλευτές, αλλά θα έρθουν εδώ να καταγγείλουν, θα έρθουν εδώ να παρουσιάσουν τα σ</w:t>
      </w:r>
      <w:r>
        <w:rPr>
          <w:rFonts w:eastAsia="Times New Roman"/>
          <w:szCs w:val="24"/>
        </w:rPr>
        <w:t>τοιχεία, θα έρθουν εδώ να απαντήσουν σε ερωτήσεις που έπρεπε να είχαν απαντήσει και στα γραφεία του ανακριτή.</w:t>
      </w:r>
    </w:p>
    <w:p w14:paraId="52393660" w14:textId="77777777" w:rsidR="00246891" w:rsidRDefault="00DA5D45">
      <w:pPr>
        <w:spacing w:after="0" w:line="600" w:lineRule="auto"/>
        <w:ind w:firstLine="720"/>
        <w:jc w:val="both"/>
        <w:rPr>
          <w:rFonts w:eastAsia="Times New Roman"/>
          <w:szCs w:val="24"/>
        </w:rPr>
      </w:pPr>
      <w:r>
        <w:rPr>
          <w:rFonts w:eastAsia="Times New Roman"/>
          <w:szCs w:val="24"/>
        </w:rPr>
        <w:t>Περιμένουμε, λοιπόν, απαντήσεις, γιατί το χειρότερο όλων στην πολιτική είναι να υπάρχουν μόνο σκιές. Πλήρη έρευνα για όλους και για όλα, και για τ</w:t>
      </w:r>
      <w:r>
        <w:rPr>
          <w:rFonts w:eastAsia="Times New Roman"/>
          <w:szCs w:val="24"/>
        </w:rPr>
        <w:t xml:space="preserve">ους πρώην και για τους νυν, γιατί σε λίγο -κι αυτός είναι ένας μεγάλος κίνδυνος, κυρίες και κύριοι-, αν συνεχίσουμε τον χορό των παραγραφών, αν συνεχίσουμε να πετάμε βαρελότα για προανακριτικές χωρίς να κάνουμε τίποτα, ο κόσμος θα ακούει προανακριτική και </w:t>
      </w:r>
      <w:r>
        <w:rPr>
          <w:rFonts w:eastAsia="Times New Roman"/>
          <w:szCs w:val="24"/>
        </w:rPr>
        <w:t>θα ξεσπάει σε γέλια.</w:t>
      </w:r>
    </w:p>
    <w:p w14:paraId="52393661" w14:textId="77777777" w:rsidR="00246891" w:rsidRDefault="00DA5D45">
      <w:pPr>
        <w:spacing w:after="0" w:line="600" w:lineRule="auto"/>
        <w:ind w:firstLine="720"/>
        <w:jc w:val="both"/>
        <w:rPr>
          <w:rFonts w:eastAsia="Times New Roman"/>
          <w:szCs w:val="24"/>
        </w:rPr>
      </w:pPr>
      <w:r>
        <w:rPr>
          <w:rFonts w:eastAsia="Times New Roman"/>
          <w:szCs w:val="24"/>
        </w:rPr>
        <w:t>Ευχαριστώ.</w:t>
      </w:r>
    </w:p>
    <w:p w14:paraId="52393662" w14:textId="77777777" w:rsidR="00246891" w:rsidRDefault="00DA5D45">
      <w:pPr>
        <w:spacing w:after="0" w:line="600" w:lineRule="auto"/>
        <w:ind w:firstLine="720"/>
        <w:jc w:val="both"/>
        <w:rPr>
          <w:rFonts w:eastAsia="Times New Roman"/>
          <w:szCs w:val="24"/>
        </w:rPr>
      </w:pPr>
      <w:r>
        <w:rPr>
          <w:rFonts w:eastAsia="Times New Roman"/>
          <w:szCs w:val="24"/>
        </w:rPr>
        <w:lastRenderedPageBreak/>
        <w:t>(Χειροκροτήματα από τις πτέρυγες του Ποταμιού και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393663"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Πριν δώσω τον λόγο στον κ. </w:t>
      </w:r>
      <w:proofErr w:type="spellStart"/>
      <w:r>
        <w:rPr>
          <w:rFonts w:eastAsia="Times New Roman" w:cs="Times New Roman"/>
          <w:szCs w:val="24"/>
        </w:rPr>
        <w:t>Μιχαλολιάκο</w:t>
      </w:r>
      <w:proofErr w:type="spellEnd"/>
      <w:r>
        <w:rPr>
          <w:rFonts w:eastAsia="Times New Roman" w:cs="Times New Roman"/>
          <w:szCs w:val="24"/>
        </w:rPr>
        <w:t>, θα δοθεί για ένα λεπτό ο λόγος στον κ. Άδωνι Γεωργιάδη για ένα προσωπικό θέμα, καθώς ακούστηκε το όνομά του κάποια στιγμή. Θα κρατήσει ένα λεπτό από ό,τι με διαβεβαίωσε ο ίδιος.</w:t>
      </w:r>
    </w:p>
    <w:p w14:paraId="52393664"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52393665"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 - ΑΔΩΝΙΣ ΓΕΩΡΓΙΑΔΗΣ:</w:t>
      </w:r>
      <w:r>
        <w:rPr>
          <w:rFonts w:eastAsia="Times New Roman" w:cs="Times New Roman"/>
          <w:szCs w:val="24"/>
        </w:rPr>
        <w:t xml:space="preserve"> Ένα λεπτό μόνο, κύριε Πρόεδρε.</w:t>
      </w:r>
    </w:p>
    <w:p w14:paraId="52393666"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Δύο συνάδελφοι,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ο κ. </w:t>
      </w:r>
      <w:proofErr w:type="spellStart"/>
      <w:r>
        <w:rPr>
          <w:rFonts w:eastAsia="Times New Roman" w:cs="Times New Roman"/>
          <w:szCs w:val="24"/>
        </w:rPr>
        <w:t>Πολάκης</w:t>
      </w:r>
      <w:proofErr w:type="spellEnd"/>
      <w:r>
        <w:rPr>
          <w:rFonts w:eastAsia="Times New Roman" w:cs="Times New Roman"/>
          <w:szCs w:val="24"/>
        </w:rPr>
        <w:t xml:space="preserve"> αναφέρθηκαν σε κάποιες δήθεν φράσεις -συγκεκριμένα τη φράση «στα 2/3 των χωρών της Ευρωπαϊκής Ένωσης που κυκλοφορούν»-</w:t>
      </w:r>
      <w:r>
        <w:rPr>
          <w:rFonts w:eastAsia="Times New Roman" w:cs="Times New Roman"/>
          <w:szCs w:val="24"/>
        </w:rPr>
        <w:lastRenderedPageBreak/>
        <w:t>, που προσέθεσα σε μια υπο</w:t>
      </w:r>
      <w:r>
        <w:rPr>
          <w:rFonts w:eastAsia="Times New Roman" w:cs="Times New Roman"/>
          <w:szCs w:val="24"/>
        </w:rPr>
        <w:t>υργική απόφαση για να κάνω «δώρο» υποτίθεται στη «</w:t>
      </w:r>
      <w:r>
        <w:rPr>
          <w:rFonts w:eastAsia="Times New Roman" w:cs="Times New Roman"/>
          <w:szCs w:val="24"/>
          <w:lang w:val="en-US"/>
        </w:rPr>
        <w:t>NOVARTIS</w:t>
      </w:r>
      <w:r>
        <w:rPr>
          <w:rFonts w:eastAsia="Times New Roman" w:cs="Times New Roman"/>
          <w:szCs w:val="24"/>
        </w:rPr>
        <w:t xml:space="preserve">», αντλώντας από ένα δημοσίευμα της Κυριακής του κ. </w:t>
      </w:r>
      <w:proofErr w:type="spellStart"/>
      <w:r>
        <w:rPr>
          <w:rFonts w:eastAsia="Times New Roman" w:cs="Times New Roman"/>
          <w:szCs w:val="24"/>
        </w:rPr>
        <w:t>Βαξεβάνη</w:t>
      </w:r>
      <w:proofErr w:type="spellEnd"/>
      <w:r>
        <w:rPr>
          <w:rFonts w:eastAsia="Times New Roman" w:cs="Times New Roman"/>
          <w:szCs w:val="24"/>
        </w:rPr>
        <w:t xml:space="preserve">, του συνήθους. </w:t>
      </w:r>
    </w:p>
    <w:p w14:paraId="5239366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μπορεί να έχουμε πολιτική αντιπαράθεση, αλλά δεν μπορούμε να κάνουμε τη Βουλή ζούγκλα. Κύρι</w:t>
      </w:r>
      <w:r>
        <w:rPr>
          <w:rFonts w:eastAsia="Times New Roman" w:cs="Times New Roman"/>
          <w:szCs w:val="24"/>
        </w:rPr>
        <w:t xml:space="preserve">ε Μαντά, σας διαβάζω το άρθρο 149 του ν.4512/2018, του νόμου που ψήφισε η Κυβέρνησή σας. Το έχει ψηφίσει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το έχει ψηφίσει ο κ. </w:t>
      </w:r>
      <w:proofErr w:type="spellStart"/>
      <w:r>
        <w:rPr>
          <w:rFonts w:eastAsia="Times New Roman" w:cs="Times New Roman"/>
          <w:szCs w:val="24"/>
        </w:rPr>
        <w:t>Κουρουμπλής</w:t>
      </w:r>
      <w:proofErr w:type="spellEnd"/>
      <w:r>
        <w:rPr>
          <w:rFonts w:eastAsia="Times New Roman" w:cs="Times New Roman"/>
          <w:szCs w:val="24"/>
        </w:rPr>
        <w:t xml:space="preserve">, το έχει ψηφίσει ο κ. </w:t>
      </w:r>
      <w:proofErr w:type="spellStart"/>
      <w:r>
        <w:rPr>
          <w:rFonts w:eastAsia="Times New Roman" w:cs="Times New Roman"/>
          <w:szCs w:val="24"/>
        </w:rPr>
        <w:t>Πολάκης</w:t>
      </w:r>
      <w:proofErr w:type="spellEnd"/>
      <w:r>
        <w:rPr>
          <w:rFonts w:eastAsia="Times New Roman" w:cs="Times New Roman"/>
          <w:szCs w:val="24"/>
        </w:rPr>
        <w:t>, το έχει ψηφίσει ο κ. Ξανθός. Νόμος του 2018. Διαβάζω: «…υπάγοντα</w:t>
      </w:r>
      <w:r>
        <w:rPr>
          <w:rFonts w:eastAsia="Times New Roman" w:cs="Times New Roman"/>
          <w:szCs w:val="24"/>
        </w:rPr>
        <w:t xml:space="preserve">ι στην αξιολόγηση και εντάσσονται στον Κατάλογο </w:t>
      </w:r>
      <w:proofErr w:type="spellStart"/>
      <w:r>
        <w:rPr>
          <w:rFonts w:eastAsia="Times New Roman" w:cs="Times New Roman"/>
          <w:szCs w:val="24"/>
        </w:rPr>
        <w:t>Αποζημιούμενων</w:t>
      </w:r>
      <w:proofErr w:type="spellEnd"/>
      <w:r>
        <w:rPr>
          <w:rFonts w:eastAsia="Times New Roman" w:cs="Times New Roman"/>
          <w:szCs w:val="24"/>
        </w:rPr>
        <w:t xml:space="preserve"> Φαρμάκων, μόνο εφόσον αποζημιώνονται τουλάχιστον στα δύο τρίτα (2/3) των κρατών-μελών της Ευρωπαϊκής Ένωσης που κυκλοφορούν». Η φράση για την οποία κατηγορήθηκα </w:t>
      </w:r>
      <w:r>
        <w:rPr>
          <w:rFonts w:eastAsia="Times New Roman" w:cs="Times New Roman"/>
          <w:szCs w:val="24"/>
        </w:rPr>
        <w:lastRenderedPageBreak/>
        <w:t>με πρωτοσέλιδο και που υποτίθετα</w:t>
      </w:r>
      <w:r>
        <w:rPr>
          <w:rFonts w:eastAsia="Times New Roman" w:cs="Times New Roman"/>
          <w:szCs w:val="24"/>
        </w:rPr>
        <w:t xml:space="preserve">ι πληρώθηκα για να τη βάλω -και το άκουσα για άλλη μια φορά εδώ από τον κ. </w:t>
      </w:r>
      <w:proofErr w:type="spellStart"/>
      <w:r>
        <w:rPr>
          <w:rFonts w:eastAsia="Times New Roman" w:cs="Times New Roman"/>
          <w:szCs w:val="24"/>
        </w:rPr>
        <w:t>Πολάκη</w:t>
      </w:r>
      <w:proofErr w:type="spellEnd"/>
      <w:r>
        <w:rPr>
          <w:rFonts w:eastAsia="Times New Roman" w:cs="Times New Roman"/>
          <w:szCs w:val="24"/>
        </w:rPr>
        <w:t xml:space="preserve"> και από τον κ. </w:t>
      </w:r>
      <w:proofErr w:type="spellStart"/>
      <w:r>
        <w:rPr>
          <w:rFonts w:eastAsia="Times New Roman" w:cs="Times New Roman"/>
          <w:szCs w:val="24"/>
        </w:rPr>
        <w:t>Παπαχριστόπουλο</w:t>
      </w:r>
      <w:proofErr w:type="spellEnd"/>
      <w:r>
        <w:rPr>
          <w:rFonts w:eastAsia="Times New Roman" w:cs="Times New Roman"/>
          <w:szCs w:val="24"/>
        </w:rPr>
        <w:t>-, είναι φράση που την έχετε ψηφίσει εσείς στον νόμο σας του 2018!</w:t>
      </w:r>
    </w:p>
    <w:p w14:paraId="52393668" w14:textId="77777777" w:rsidR="00246891" w:rsidRDefault="00DA5D45">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9366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Μα, θέλετε, κύριε συνάδ</w:t>
      </w:r>
      <w:r>
        <w:rPr>
          <w:rFonts w:eastAsia="Times New Roman" w:cs="Times New Roman"/>
          <w:szCs w:val="24"/>
        </w:rPr>
        <w:t>ελφε, να κάνουμε την πολιτική ζούγκλα; Ζούγκλα, επειδή ένας δημοσιογράφος διακινεί «λάσπη», εκτελώντας συμβόλαια;</w:t>
      </w:r>
    </w:p>
    <w:p w14:paraId="5239366A"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239366B"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5239366C"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w:t>
      </w:r>
      <w:proofErr w:type="spellStart"/>
      <w:r>
        <w:rPr>
          <w:rFonts w:eastAsia="Times New Roman" w:cs="Times New Roman"/>
          <w:szCs w:val="24"/>
        </w:rPr>
        <w:t>Μιχαλολιάκο</w:t>
      </w:r>
      <w:proofErr w:type="spellEnd"/>
      <w:r>
        <w:rPr>
          <w:rFonts w:eastAsia="Times New Roman" w:cs="Times New Roman"/>
          <w:szCs w:val="24"/>
        </w:rPr>
        <w:t>, μισό λεπτό σας παρακαλώ. Ο κ.</w:t>
      </w:r>
      <w:r>
        <w:rPr>
          <w:rFonts w:eastAsia="Times New Roman" w:cs="Times New Roman"/>
          <w:szCs w:val="24"/>
        </w:rPr>
        <w:t xml:space="preserve"> Λοβέρδος ζήτησε να κάνει μια πολύ σύντομη δήλωση, σε σχέση με τα προηγούμενα και αμέσως μετά θα έχετε τον λόγο.</w:t>
      </w:r>
    </w:p>
    <w:p w14:paraId="5239366D"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5239366E"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Λοβέρδο.</w:t>
      </w:r>
    </w:p>
    <w:p w14:paraId="5239366F"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ευχαριστώ πάρα πολύ.</w:t>
      </w:r>
    </w:p>
    <w:p w14:paraId="52393670"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πικεφαλής της Δημοκρατικής Συμπαράτα</w:t>
      </w:r>
      <w:r>
        <w:rPr>
          <w:rFonts w:eastAsia="Times New Roman" w:cs="Times New Roman"/>
          <w:szCs w:val="24"/>
        </w:rPr>
        <w:t>ξης, καθώς και όλοι οι Βουλευτές της Δημοκρατικής Συμπαράταξης δι’ εμού εκφράζουν το εξής για ένα πολύ σοβαρό θέμα εξωτερικής πολιτικής, που ανέφερε ο Πρωθυπουργός.</w:t>
      </w:r>
    </w:p>
    <w:p w14:paraId="52393671"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Πρόεδρε, η κρίση των Ιμίων του 1996, μια κρίση έντονη, -όλοι τη θυμόμαστε στις λεπτομ</w:t>
      </w:r>
      <w:r>
        <w:rPr>
          <w:rFonts w:eastAsia="Times New Roman" w:cs="Times New Roman"/>
          <w:szCs w:val="24"/>
        </w:rPr>
        <w:t xml:space="preserve">έρειές της- οδήγησε στη συνέχεια στην πραγματική αναβάθμιση της χώρας, λόγω των χειρισμών εκείνης της Κυβέρνησης, στο Ελσίνκι στην ένταξη της Κύπρου στην Ευρωπαϊκή Ένωση. Αυτή είναι μια πραγματικότητα. Ουδείς έχει το </w:t>
      </w:r>
      <w:r>
        <w:rPr>
          <w:rFonts w:eastAsia="Times New Roman" w:cs="Times New Roman"/>
          <w:szCs w:val="24"/>
        </w:rPr>
        <w:lastRenderedPageBreak/>
        <w:t>δικαίωμα στην Αίθουσα αυτή, μετά από τό</w:t>
      </w:r>
      <w:r>
        <w:rPr>
          <w:rFonts w:eastAsia="Times New Roman" w:cs="Times New Roman"/>
          <w:szCs w:val="24"/>
        </w:rPr>
        <w:t xml:space="preserve">σα χρόνια και παρά τις εξελίξεις να διαγράφει όλες αυτές τις θετικές εξελίξεις και να μέμφεται την </w:t>
      </w:r>
      <w:r>
        <w:rPr>
          <w:rFonts w:eastAsia="Times New Roman" w:cs="Times New Roman"/>
          <w:szCs w:val="24"/>
        </w:rPr>
        <w:t>κ</w:t>
      </w:r>
      <w:r>
        <w:rPr>
          <w:rFonts w:eastAsia="Times New Roman" w:cs="Times New Roman"/>
          <w:szCs w:val="24"/>
        </w:rPr>
        <w:t>υβέρνηση εκείνη και τον Πρωθυπουργό Κώστα Σημίτη.</w:t>
      </w:r>
    </w:p>
    <w:p w14:paraId="52393672"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Όμως, αντίθετα με ό,τι συνέβη τότε, σήμερα, στη συγκυρία την οποία ζούμε με αγωνία όλοι οι Έλληνες, όλες ο</w:t>
      </w:r>
      <w:r>
        <w:rPr>
          <w:rFonts w:eastAsia="Times New Roman" w:cs="Times New Roman"/>
          <w:szCs w:val="24"/>
        </w:rPr>
        <w:t>ι Ελληνίδες και παρ</w:t>
      </w:r>
      <w:r>
        <w:rPr>
          <w:rFonts w:eastAsia="Times New Roman" w:cs="Times New Roman"/>
          <w:szCs w:val="24"/>
        </w:rPr>
        <w:t xml:space="preserve">’ </w:t>
      </w:r>
      <w:r>
        <w:rPr>
          <w:rFonts w:eastAsia="Times New Roman" w:cs="Times New Roman"/>
          <w:szCs w:val="24"/>
        </w:rPr>
        <w:t>ότι στην Αίθουσα αυτή σήμερα εμείς, η κ</w:t>
      </w:r>
      <w:r>
        <w:rPr>
          <w:rFonts w:eastAsia="Times New Roman" w:cs="Times New Roman"/>
          <w:szCs w:val="24"/>
        </w:rPr>
        <w:t>.</w:t>
      </w:r>
      <w:r>
        <w:rPr>
          <w:rFonts w:eastAsia="Times New Roman" w:cs="Times New Roman"/>
          <w:szCs w:val="24"/>
        </w:rPr>
        <w:t xml:space="preserve"> Γεννηματά, ο κ. Βενιζέλος και εγώ ως Κοινοβουλευτικός Εκπρόσωπος, πέραν των θεμάτων της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ιάταξης, κάναμε και οι τρεις αναφορά, σε ενωτικό πνεύμα, στις δύσκολες συνθήκες που περνάει η χ</w:t>
      </w:r>
      <w:r>
        <w:rPr>
          <w:rFonts w:eastAsia="Times New Roman" w:cs="Times New Roman"/>
          <w:szCs w:val="24"/>
        </w:rPr>
        <w:t>ώρα, αντιμετωπίζουμε μια Κυβέρνηση η οποία λειτουργεί σαρωτικά πάνω σε πράγματα</w:t>
      </w:r>
      <w:r>
        <w:rPr>
          <w:rFonts w:eastAsia="Times New Roman" w:cs="Times New Roman"/>
          <w:szCs w:val="24"/>
        </w:rPr>
        <w:t>,</w:t>
      </w:r>
      <w:r>
        <w:rPr>
          <w:rFonts w:eastAsia="Times New Roman" w:cs="Times New Roman"/>
          <w:szCs w:val="24"/>
        </w:rPr>
        <w:t xml:space="preserve"> που η </w:t>
      </w:r>
      <w:r>
        <w:rPr>
          <w:rFonts w:eastAsia="Times New Roman" w:cs="Times New Roman"/>
          <w:szCs w:val="24"/>
        </w:rPr>
        <w:t>ι</w:t>
      </w:r>
      <w:r>
        <w:rPr>
          <w:rFonts w:eastAsia="Times New Roman" w:cs="Times New Roman"/>
          <w:szCs w:val="24"/>
        </w:rPr>
        <w:t xml:space="preserve">στορία έχει καταγράψει και ξεχνάει, έχοντας απώλεια πρόσφατης μνήμης, ότι σε αυτές τις ημέρες τα όσα συνέβησαν μετά από επιπολαιότητες του Υπουργού Εθνικής Αμύνης, </w:t>
      </w:r>
      <w:r>
        <w:rPr>
          <w:rFonts w:eastAsia="Times New Roman" w:cs="Times New Roman"/>
          <w:szCs w:val="24"/>
        </w:rPr>
        <w:lastRenderedPageBreak/>
        <w:t>μετέ</w:t>
      </w:r>
      <w:r>
        <w:rPr>
          <w:rFonts w:eastAsia="Times New Roman" w:cs="Times New Roman"/>
          <w:szCs w:val="24"/>
        </w:rPr>
        <w:t xml:space="preserve">τρεψαν αιτήματα περί «γκρίζων ζωνών», προφανώς ανυπόστατα, σε επίσης ανυπόστατα, αλλά αναβαθμισμένα από την πλευρά τους, αιτήματα περί κυριαρχίας της Τουρκίας. </w:t>
      </w:r>
    </w:p>
    <w:p w14:paraId="52393673"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υπάρχει σε αυτήν την Αίθουσα μετριοπάθεια, σωφροσύνη, όταν αφορά αυτό την εξωτερική πολιτική</w:t>
      </w:r>
      <w:r>
        <w:rPr>
          <w:rFonts w:eastAsia="Times New Roman" w:cs="Times New Roman"/>
          <w:szCs w:val="24"/>
        </w:rPr>
        <w:t xml:space="preserve"> της χώρας και όχι δημαγωγίες, «λάσπη» και επιχειρήματα αυτής της κατάντιας.</w:t>
      </w:r>
    </w:p>
    <w:p w14:paraId="52393674"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52393675"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w:t>
      </w:r>
    </w:p>
    <w:p w14:paraId="52393676"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ποιο πράγμα;</w:t>
      </w:r>
    </w:p>
    <w:p w14:paraId="5239367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w:t>
      </w:r>
      <w:r>
        <w:rPr>
          <w:rFonts w:eastAsia="Times New Roman" w:cs="Times New Roman"/>
          <w:b/>
          <w:szCs w:val="24"/>
        </w:rPr>
        <w:t>Υγείας):</w:t>
      </w:r>
      <w:r>
        <w:rPr>
          <w:rFonts w:eastAsia="Times New Roman" w:cs="Times New Roman"/>
          <w:szCs w:val="24"/>
        </w:rPr>
        <w:t xml:space="preserve"> Για ένα ψεύδος</w:t>
      </w:r>
      <w:r>
        <w:rPr>
          <w:rFonts w:eastAsia="Times New Roman" w:cs="Times New Roman"/>
          <w:szCs w:val="24"/>
        </w:rPr>
        <w:t>,</w:t>
      </w:r>
      <w:r>
        <w:rPr>
          <w:rFonts w:eastAsia="Times New Roman" w:cs="Times New Roman"/>
          <w:szCs w:val="24"/>
        </w:rPr>
        <w:t xml:space="preserve"> που ακούστηκε από τον κ. Γεωργιάδη.</w:t>
      </w:r>
    </w:p>
    <w:p w14:paraId="52393678"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όχι.</w:t>
      </w:r>
    </w:p>
    <w:p w14:paraId="52393679"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Είναι ψεύδος!</w:t>
      </w:r>
    </w:p>
    <w:p w14:paraId="5239367A"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δεν έχετε τον λόγο. Έχουμε καθυστερήσει τον</w:t>
      </w:r>
      <w:r>
        <w:rPr>
          <w:rFonts w:eastAsia="Times New Roman" w:cs="Times New Roman"/>
          <w:szCs w:val="24"/>
        </w:rPr>
        <w:t xml:space="preserve"> κ. </w:t>
      </w:r>
      <w:proofErr w:type="spellStart"/>
      <w:r>
        <w:rPr>
          <w:rFonts w:eastAsia="Times New Roman" w:cs="Times New Roman"/>
          <w:szCs w:val="24"/>
        </w:rPr>
        <w:t>Μιχαλολιάκο</w:t>
      </w:r>
      <w:proofErr w:type="spellEnd"/>
      <w:r>
        <w:rPr>
          <w:rFonts w:eastAsia="Times New Roman" w:cs="Times New Roman"/>
          <w:szCs w:val="24"/>
        </w:rPr>
        <w:t xml:space="preserve"> δύο φορές με παρεμβάσεις.</w:t>
      </w:r>
    </w:p>
    <w:p w14:paraId="5239367B"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πρέπει να απαντηθεί τώρα αυτό.</w:t>
      </w:r>
    </w:p>
    <w:p w14:paraId="5239367C"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όχι.</w:t>
      </w:r>
    </w:p>
    <w:p w14:paraId="5239367D"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Πρόεδρος της Κοινοβουλευτικής Ομάδας της Χρυσής Αυγής έχει τον λόγο για δεκα</w:t>
      </w:r>
      <w:r>
        <w:rPr>
          <w:rFonts w:eastAsia="Times New Roman" w:cs="Times New Roman"/>
          <w:szCs w:val="24"/>
        </w:rPr>
        <w:t>πέντε λεπτά.</w:t>
      </w:r>
    </w:p>
    <w:p w14:paraId="5239367E"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 xml:space="preserve">Κύριε Πρόεδρε, κυρίες και κύριοι Βουλευτές, ακούσαμε προηγουμένως τον Πρωθυπουργό κ. Τσίπρα </w:t>
      </w:r>
      <w:r>
        <w:rPr>
          <w:rFonts w:eastAsia="Times New Roman" w:cs="Times New Roman"/>
          <w:szCs w:val="24"/>
        </w:rPr>
        <w:lastRenderedPageBreak/>
        <w:t>να απαντά στον Αρχηγό της Αξιωματικής Αντιπολιτεύσεως κ. Μητσοτάκη και να</w:t>
      </w:r>
      <w:r>
        <w:rPr>
          <w:rFonts w:eastAsia="Times New Roman" w:cs="Times New Roman"/>
          <w:szCs w:val="24"/>
        </w:rPr>
        <w:t xml:space="preserve"> λέει ότι τους  τρεις μάρτυρες, τους προστατευόμενους, τους ανώνυμους, πείτε τους όπως θέλετε, είναι στο χέρι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 να τους καλέσει ή όχι.</w:t>
      </w:r>
    </w:p>
    <w:p w14:paraId="5239367F" w14:textId="77777777" w:rsidR="00246891" w:rsidRDefault="00DA5D45">
      <w:pPr>
        <w:spacing w:after="0" w:line="600" w:lineRule="auto"/>
        <w:jc w:val="both"/>
        <w:rPr>
          <w:rFonts w:eastAsia="Times New Roman" w:cs="Times New Roman"/>
          <w:szCs w:val="24"/>
        </w:rPr>
      </w:pPr>
      <w:r>
        <w:rPr>
          <w:rFonts w:eastAsia="Times New Roman" w:cs="Times New Roman"/>
          <w:szCs w:val="24"/>
        </w:rPr>
        <w:t xml:space="preserve">Δηλαδή, αν καταλάβαμε καλά, η </w:t>
      </w:r>
      <w:r>
        <w:rPr>
          <w:rFonts w:eastAsia="Times New Roman" w:cs="Times New Roman"/>
          <w:szCs w:val="24"/>
        </w:rPr>
        <w:t>π</w:t>
      </w:r>
      <w:r>
        <w:rPr>
          <w:rFonts w:eastAsia="Times New Roman" w:cs="Times New Roman"/>
          <w:szCs w:val="24"/>
        </w:rPr>
        <w:t>ροανακριτική δουλεύει αυτοβούλως και όχι χωρίς πολιτική γραμμή.</w:t>
      </w:r>
      <w:r>
        <w:rPr>
          <w:rFonts w:eastAsia="Times New Roman" w:cs="Times New Roman"/>
          <w:szCs w:val="24"/>
        </w:rPr>
        <w:t xml:space="preserve"> Επιτέλους, γιατί δεν αναλαμβάνουν την ευθύνη εδώ μέσα οι πολιτικοί για ό,τι γίνεται και τη μεταθέτουν σε όργανα, πλειοψηφίες, τα οποία όλοι γνωρίζουμε ότι λειτουργούν με κομματική γραμμή;</w:t>
      </w:r>
    </w:p>
    <w:p w14:paraId="5239368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Είπε όμως και κάτι άλλο προηγουμένως ο κ Τσίπρας απαντώντας στα περ</w:t>
      </w:r>
      <w:r>
        <w:rPr>
          <w:rFonts w:eastAsia="Times New Roman" w:cs="Times New Roman"/>
          <w:szCs w:val="24"/>
        </w:rPr>
        <w:t xml:space="preserve">ί ευθύνης της Αριστεράς για τα όσα έχουν γίνει τα τελευταία σαράντα τέσσερα ακριβώς χρόνια μετά τη Μεταπολίτευση του 1974. Είπε ότι το έγκλημα έγινε. Ευχαριστούμε πολύ τον </w:t>
      </w:r>
      <w:r>
        <w:rPr>
          <w:rFonts w:eastAsia="Times New Roman" w:cs="Times New Roman"/>
          <w:szCs w:val="24"/>
        </w:rPr>
        <w:lastRenderedPageBreak/>
        <w:t xml:space="preserve">κ. Τσίπρα για την ομολογία του! Ναι, έγινε ένα έγκλημα εις βάρος του </w:t>
      </w:r>
      <w:r>
        <w:rPr>
          <w:rFonts w:eastAsia="Times New Roman" w:cs="Times New Roman"/>
          <w:szCs w:val="24"/>
        </w:rPr>
        <w:t>έ</w:t>
      </w:r>
      <w:r>
        <w:rPr>
          <w:rFonts w:eastAsia="Times New Roman" w:cs="Times New Roman"/>
          <w:szCs w:val="24"/>
        </w:rPr>
        <w:t xml:space="preserve">θνους αυτά τα </w:t>
      </w:r>
      <w:r>
        <w:rPr>
          <w:rFonts w:eastAsia="Times New Roman" w:cs="Times New Roman"/>
          <w:szCs w:val="24"/>
        </w:rPr>
        <w:t xml:space="preserve">σαράντα τέσσερα χρόνια, που κατέληξε σε χρεοκοπία εθνική, ηθική και τέλος, οικονομική. </w:t>
      </w:r>
    </w:p>
    <w:p w14:paraId="5239368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αυτό το έγκλημα από τις εκλογές του 2012 και μετά, υπάρχει ένα κόμμα, μια παράταξη που πολεμάνε όλοι μέσα σε αυτήν την Αίθουσα, η Χρυσή Αυγή. </w:t>
      </w:r>
    </w:p>
    <w:p w14:paraId="5239368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Βουλευτές, αντικείμενο της σημερινής συνεδριάσεως είναι να γίνει μια ακόμη προανακριτική. Πριν από αυτό, όμως, να πούμε ότι δεν είναι αυτό το μοναδικό σκάνδαλο το οποίο συνέβη στην πατρίδα μας. Ας θυμηθούμε το Χρηματιστήριο και ας πούμε ότι άνοιξε ο φ</w:t>
      </w:r>
      <w:r>
        <w:rPr>
          <w:rFonts w:eastAsia="Times New Roman" w:cs="Times New Roman"/>
          <w:szCs w:val="24"/>
        </w:rPr>
        <w:t xml:space="preserve">άκελος στη </w:t>
      </w:r>
      <w:r>
        <w:rPr>
          <w:rFonts w:eastAsia="Times New Roman" w:cs="Times New Roman"/>
          <w:szCs w:val="24"/>
        </w:rPr>
        <w:t>δ</w:t>
      </w:r>
      <w:r>
        <w:rPr>
          <w:rFonts w:eastAsia="Times New Roman" w:cs="Times New Roman"/>
          <w:szCs w:val="24"/>
        </w:rPr>
        <w:t xml:space="preserve">ικαιοσύνη το 1999. Βγήκε βούλευμα το 2009, μετά από δέκα ολόκληρα χρόνια και πριν από λίγες </w:t>
      </w:r>
      <w:r>
        <w:rPr>
          <w:rFonts w:eastAsia="Times New Roman" w:cs="Times New Roman"/>
          <w:szCs w:val="24"/>
        </w:rPr>
        <w:lastRenderedPageBreak/>
        <w:t>ημέρες βγήκε η απόφαση όπου εξήντα επτά κατηγορούμενοι αθωώθηκαν όλοι! Αυτή είναι η κάθαρση που φέρνει το πολιτικό κατεστημένο!</w:t>
      </w:r>
    </w:p>
    <w:p w14:paraId="5239368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Όσο για την Αριστερά, μα</w:t>
      </w:r>
      <w:r>
        <w:rPr>
          <w:rFonts w:eastAsia="Times New Roman" w:cs="Times New Roman"/>
          <w:szCs w:val="24"/>
        </w:rPr>
        <w:t xml:space="preserve">ς λέει ότι δεν κυβέρνησε. Σοβαρώς; Και την εποχή της </w:t>
      </w:r>
      <w:r>
        <w:rPr>
          <w:rFonts w:eastAsia="Times New Roman" w:cs="Times New Roman"/>
          <w:szCs w:val="24"/>
        </w:rPr>
        <w:t>ο</w:t>
      </w:r>
      <w:r>
        <w:rPr>
          <w:rFonts w:eastAsia="Times New Roman" w:cs="Times New Roman"/>
          <w:szCs w:val="24"/>
        </w:rPr>
        <w:t xml:space="preserve">ικουμενικής, την εποχή όπου υπογράφονταν κάτι τερατώδεις συμβάσεις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καταλήστεψε τον ελληνικό λαό, πού ήταν η Αριστερά; Κυβερνώσα ήταν.  </w:t>
      </w:r>
    </w:p>
    <w:p w14:paraId="5239368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να ξεχάσουμε ότι, όπως έχουν πει και δ</w:t>
      </w:r>
      <w:r>
        <w:rPr>
          <w:rFonts w:eastAsia="Times New Roman" w:cs="Times New Roman"/>
          <w:szCs w:val="24"/>
        </w:rPr>
        <w:t xml:space="preserve">ιεθνείς ελεγκτές της δημόσιας διαφθοράς, τα μεγαλύτερα σκάνδαλα έγιναν από τους οργανισμούς τοπικής αυτοδιοίκησης; Απούσα η Αριστερά και από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Πανταχού παρούσα ήταν και στους διορισμούς και σε όλα. Και τέλος, κυβερνά τ</w:t>
      </w:r>
      <w:r>
        <w:rPr>
          <w:rFonts w:eastAsia="Times New Roman" w:cs="Times New Roman"/>
          <w:szCs w:val="24"/>
        </w:rPr>
        <w:t xml:space="preserve">α </w:t>
      </w:r>
      <w:r>
        <w:rPr>
          <w:rFonts w:eastAsia="Times New Roman" w:cs="Times New Roman"/>
          <w:szCs w:val="24"/>
        </w:rPr>
        <w:lastRenderedPageBreak/>
        <w:t xml:space="preserve">τελευταία τρία χρόνια και οπωσδήποτε έχει την ευθύνη της και αυτή για όσα συμβαίνουν στην πατρίδα μας. </w:t>
      </w:r>
    </w:p>
    <w:p w14:paraId="5239368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ήταν αυτή η ίδια η Αριστερά που, όπως είπε το πρωί στην ομιλία του ο Κοινοβουλευτικός μας Εκπρόσωπος, έδωσε αθωωτικό χαρτί σε Τσοχατζόπουλο και Πα</w:t>
      </w:r>
      <w:r>
        <w:rPr>
          <w:rFonts w:eastAsia="Times New Roman" w:cs="Times New Roman"/>
          <w:szCs w:val="24"/>
        </w:rPr>
        <w:t xml:space="preserve">παντωνίου, συνυπογράφοντας το πόρισμα και έλαβε μάλιστα και ευχαριστήρια επιστολή από τους κατηγορούμενους. </w:t>
      </w:r>
    </w:p>
    <w:p w14:paraId="5239368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Ας μην μιλούν, λοιπόν, για το ήθος της Αριστεράς, γιατί ήταν μέσα σε όλα τα πράγματα η Αριστερά όλα αυτά τα χρόνια, είτε επί κυβερνήσεων ΠΑΣΟΚ είτε</w:t>
      </w:r>
      <w:r>
        <w:rPr>
          <w:rFonts w:eastAsia="Times New Roman" w:cs="Times New Roman"/>
          <w:szCs w:val="24"/>
        </w:rPr>
        <w:t xml:space="preserve"> επί άλλων καταστάσεων και φυσικά στους δήμους, στις κοινότητες κ.λπ.</w:t>
      </w:r>
      <w:r w:rsidRPr="00D65B81">
        <w:rPr>
          <w:rFonts w:eastAsia="Times New Roman" w:cs="Times New Roman"/>
          <w:szCs w:val="24"/>
        </w:rPr>
        <w:t>.</w:t>
      </w:r>
    </w:p>
    <w:p w14:paraId="5239368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θα ψηφίσουμε «υπέρ» της συστάσεως της προανακριτικής επιτροπής την οποία προτείνει η Νέα Δημοκρατία, </w:t>
      </w:r>
      <w:r>
        <w:rPr>
          <w:rFonts w:eastAsia="Times New Roman" w:cs="Times New Roman"/>
          <w:szCs w:val="24"/>
        </w:rPr>
        <w:lastRenderedPageBreak/>
        <w:t xml:space="preserve">γιατί θέλουμε «όλα στο φως». Όμως, να εξετάσουμε: Τα θέλουν «όλα </w:t>
      </w:r>
      <w:r>
        <w:rPr>
          <w:rFonts w:eastAsia="Times New Roman" w:cs="Times New Roman"/>
          <w:szCs w:val="24"/>
        </w:rPr>
        <w:t xml:space="preserve">στο φως» τόσο ο ΣΥΡΙΖΑ όσο και η Νέα Δημοκρατία; Απαντώ ανεπιφύλακτα όχι. Η μεγαλύτερη απόδειξη γι’ αυτό είναι ότι για τις εργασίες της </w:t>
      </w:r>
      <w:r>
        <w:rPr>
          <w:rFonts w:eastAsia="Times New Roman" w:cs="Times New Roman"/>
          <w:szCs w:val="24"/>
        </w:rPr>
        <w:t>π</w:t>
      </w:r>
      <w:r>
        <w:rPr>
          <w:rFonts w:eastAsia="Times New Roman" w:cs="Times New Roman"/>
          <w:szCs w:val="24"/>
        </w:rPr>
        <w:t xml:space="preserve">ροανακριτικής συναποφάσισαν να μην παρουσιάζονται ούτε από τους τηλεοπτικούς δέκτες ούτε καν να υπάρχουν Πρακτικά γι’ </w:t>
      </w:r>
      <w:r>
        <w:rPr>
          <w:rFonts w:eastAsia="Times New Roman" w:cs="Times New Roman"/>
          <w:szCs w:val="24"/>
        </w:rPr>
        <w:t>αυτές. Αυτό είναι «όλα στο φως»; Όχι, είναι «όλα στο σκοτάδι». Και οι μοναδικοί</w:t>
      </w:r>
      <w:r>
        <w:rPr>
          <w:rFonts w:eastAsia="Times New Roman" w:cs="Times New Roman"/>
          <w:szCs w:val="24"/>
        </w:rPr>
        <w:t>,</w:t>
      </w:r>
      <w:r>
        <w:rPr>
          <w:rFonts w:eastAsia="Times New Roman" w:cs="Times New Roman"/>
          <w:szCs w:val="24"/>
        </w:rPr>
        <w:t xml:space="preserve"> που δεν έχουν να φοβηθούν τίποτα και λένε «όλα στο φως» είμαστε εμείς, οι </w:t>
      </w:r>
      <w:proofErr w:type="spellStart"/>
      <w:r>
        <w:rPr>
          <w:rFonts w:eastAsia="Times New Roman" w:cs="Times New Roman"/>
          <w:szCs w:val="24"/>
        </w:rPr>
        <w:t>χρυσαυγίτες</w:t>
      </w:r>
      <w:proofErr w:type="spellEnd"/>
      <w:r>
        <w:rPr>
          <w:rFonts w:eastAsia="Times New Roman" w:cs="Times New Roman"/>
          <w:szCs w:val="24"/>
        </w:rPr>
        <w:t xml:space="preserve"> και μόνον. </w:t>
      </w:r>
    </w:p>
    <w:p w14:paraId="52393688" w14:textId="77777777" w:rsidR="00246891" w:rsidRDefault="00DA5D45">
      <w:pPr>
        <w:spacing w:after="0" w:line="600" w:lineRule="auto"/>
        <w:ind w:firstLine="720"/>
        <w:jc w:val="both"/>
        <w:rPr>
          <w:rFonts w:eastAsia="Times New Roman"/>
          <w:szCs w:val="24"/>
        </w:rPr>
      </w:pPr>
      <w:r>
        <w:rPr>
          <w:rFonts w:eastAsia="Times New Roman" w:cs="Times New Roman"/>
          <w:szCs w:val="24"/>
        </w:rPr>
        <w:t xml:space="preserve">Κυρίες και κύριοι, σύμφωνα με το διαβιβαστικό της </w:t>
      </w:r>
      <w:r>
        <w:rPr>
          <w:rFonts w:eastAsia="Times New Roman" w:cs="Times New Roman"/>
          <w:szCs w:val="24"/>
        </w:rPr>
        <w:t>ε</w:t>
      </w:r>
      <w:r>
        <w:rPr>
          <w:rFonts w:eastAsia="Times New Roman" w:cs="Times New Roman"/>
          <w:szCs w:val="24"/>
        </w:rPr>
        <w:t>ισαγγελέως του Αρείου Πάγο</w:t>
      </w:r>
      <w:r>
        <w:rPr>
          <w:rFonts w:eastAsia="Times New Roman" w:cs="Times New Roman"/>
          <w:szCs w:val="24"/>
        </w:rPr>
        <w:t>υ, πράγματι</w:t>
      </w:r>
      <w:r>
        <w:rPr>
          <w:rFonts w:eastAsia="Times New Roman" w:cs="Times New Roman"/>
          <w:szCs w:val="24"/>
        </w:rPr>
        <w:t>,</w:t>
      </w:r>
      <w:r>
        <w:rPr>
          <w:rFonts w:eastAsia="Times New Roman" w:cs="Times New Roman"/>
          <w:szCs w:val="24"/>
        </w:rPr>
        <w:t xml:space="preserve"> προτείνεται να ερευνηθεί για τον διατελέσαντα Υπουργό Υγείας  του 2015 -συγκεκριμένα αναφέρεται στον κ. </w:t>
      </w:r>
      <w:proofErr w:type="spellStart"/>
      <w:r>
        <w:rPr>
          <w:rFonts w:eastAsia="Times New Roman" w:cs="Times New Roman"/>
          <w:szCs w:val="24"/>
        </w:rPr>
        <w:t>Κουρουμπλή</w:t>
      </w:r>
      <w:proofErr w:type="spellEnd"/>
      <w:r>
        <w:rPr>
          <w:rFonts w:eastAsia="Times New Roman" w:cs="Times New Roman"/>
          <w:szCs w:val="24"/>
        </w:rPr>
        <w:t xml:space="preserve">- η διάπραξη του αδικήματος της απιστίας. Εμείς δεν λέμε ότι είναι ένοχος. Εμείς σεβόμαστε το τεκμήριο της </w:t>
      </w:r>
      <w:r>
        <w:rPr>
          <w:rFonts w:eastAsia="Times New Roman" w:cs="Times New Roman"/>
          <w:szCs w:val="24"/>
        </w:rPr>
        <w:lastRenderedPageBreak/>
        <w:t xml:space="preserve">αθωότητας. </w:t>
      </w:r>
      <w:r>
        <w:rPr>
          <w:rFonts w:eastAsia="Times New Roman"/>
          <w:szCs w:val="24"/>
        </w:rPr>
        <w:t>Όπως, επίση</w:t>
      </w:r>
      <w:r>
        <w:rPr>
          <w:rFonts w:eastAsia="Times New Roman"/>
          <w:szCs w:val="24"/>
        </w:rPr>
        <w:t xml:space="preserve">ς, για τον Υπουργό Υγείας και τον Αναπληρωτή Υπουργό Υγείας, τον κ. Ξανθό και τον κ. </w:t>
      </w:r>
      <w:proofErr w:type="spellStart"/>
      <w:r>
        <w:rPr>
          <w:rFonts w:eastAsia="Times New Roman"/>
          <w:szCs w:val="24"/>
        </w:rPr>
        <w:t>Πολάκη</w:t>
      </w:r>
      <w:proofErr w:type="spellEnd"/>
      <w:r>
        <w:rPr>
          <w:rFonts w:eastAsia="Times New Roman"/>
          <w:szCs w:val="24"/>
        </w:rPr>
        <w:t xml:space="preserve">, για κάποιες τιμολογήσεις φαρμάκων το 2016. Να γίνει έρευνα και γι’ αυτό. Να γίνει προκαταρκτική. Να γίνει προανακριτική. Εμείς θα την ψηφίσουμε. </w:t>
      </w:r>
    </w:p>
    <w:p w14:paraId="52393689" w14:textId="77777777" w:rsidR="00246891" w:rsidRDefault="00DA5D45">
      <w:pPr>
        <w:spacing w:after="0" w:line="600" w:lineRule="auto"/>
        <w:ind w:firstLine="720"/>
        <w:jc w:val="both"/>
        <w:rPr>
          <w:rFonts w:eastAsia="Times New Roman"/>
          <w:szCs w:val="24"/>
        </w:rPr>
      </w:pPr>
      <w:r>
        <w:rPr>
          <w:rFonts w:eastAsia="Times New Roman"/>
          <w:szCs w:val="24"/>
        </w:rPr>
        <w:t>Αλλά, οι κύριοι σ</w:t>
      </w:r>
      <w:r>
        <w:rPr>
          <w:rFonts w:eastAsia="Times New Roman"/>
          <w:szCs w:val="24"/>
        </w:rPr>
        <w:t>υνάδελφοι, όχι μόνο της Νέας Δημοκρατίας αλλά και του ΠΑΣΟΚ και αν δεν κάνω λάθος και του κόμματος Το Ποτάμι, δεν ψήφισαν όταν έγινε το θέμα της ψηφοφορίας εδώ με τις δέκα κάλπες, γιατί ήταν -λέει- οι κάλπες δέκα. Τώρα δηλαδή που θα είναι τρεις, θα ψηφίσου</w:t>
      </w:r>
      <w:r>
        <w:rPr>
          <w:rFonts w:eastAsia="Times New Roman"/>
          <w:szCs w:val="24"/>
        </w:rPr>
        <w:t xml:space="preserve">ν; Στις πόσες κάλπες και μετά ψηφίζουν; Αυτά δεν έχουν καμμία σχέση με τη λογική. </w:t>
      </w:r>
    </w:p>
    <w:p w14:paraId="5239368A" w14:textId="77777777" w:rsidR="00246891" w:rsidRDefault="00DA5D45">
      <w:pPr>
        <w:spacing w:after="0" w:line="600" w:lineRule="auto"/>
        <w:ind w:firstLine="720"/>
        <w:jc w:val="both"/>
        <w:rPr>
          <w:rFonts w:eastAsia="Times New Roman"/>
          <w:szCs w:val="24"/>
        </w:rPr>
      </w:pPr>
      <w:r>
        <w:rPr>
          <w:rFonts w:eastAsia="Times New Roman"/>
          <w:szCs w:val="24"/>
        </w:rPr>
        <w:lastRenderedPageBreak/>
        <w:t>Όπως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έχει σχέση με τη λογική και το γεγονός -εδώ υπάρχει αντίφαση αλλά και χάσμα λογικό- να ομιλούν για συγκεκριμένη, ανώνυμη καταγγελία. Πώς είναι δυνατόν να </w:t>
      </w:r>
      <w:r>
        <w:rPr>
          <w:rFonts w:eastAsia="Times New Roman"/>
          <w:szCs w:val="24"/>
        </w:rPr>
        <w:t>έχει ισχύ μια ανώνυμη καταγγελία, την ίδια στιγμή που προσβάλλουν την προηγούμενη σύσταση της προανακριτικής επειδή οι μάρτυρες είναι ανώνυμοι, προστατευόμενοι κ.λπ.; Εμείς έχουμε μια πάγια θέση σε αυτό το θέμα και είμαστε αντίθετοι.</w:t>
      </w:r>
    </w:p>
    <w:p w14:paraId="5239368B" w14:textId="77777777" w:rsidR="00246891" w:rsidRDefault="00DA5D45">
      <w:pPr>
        <w:spacing w:after="0" w:line="600" w:lineRule="auto"/>
        <w:ind w:firstLine="720"/>
        <w:jc w:val="both"/>
        <w:rPr>
          <w:rFonts w:eastAsia="Times New Roman"/>
          <w:szCs w:val="24"/>
        </w:rPr>
      </w:pPr>
      <w:r>
        <w:rPr>
          <w:rFonts w:eastAsia="Times New Roman"/>
          <w:szCs w:val="24"/>
        </w:rPr>
        <w:t>Ερχόμαστε τώρα στα θέμ</w:t>
      </w:r>
      <w:r>
        <w:rPr>
          <w:rFonts w:eastAsia="Times New Roman"/>
          <w:szCs w:val="24"/>
        </w:rPr>
        <w:t>ατα τα εθνικά. Ολοκληρώνω το θέμα της προανακριτικής, λέγοντας ότι θα ψηφίσουμε. Όλα στα φως! Εάν έχετε το θάρρος, να καταργήσουμε στην πράξη τον νόμο «Περί ευθύνης Υπουργών», αυτό το περίφημο άρθρο 86, που είναι ένα σκάνδαλο. Πώς θα καταργηθεί στην πράξη;</w:t>
      </w:r>
      <w:r>
        <w:rPr>
          <w:rFonts w:eastAsia="Times New Roman"/>
          <w:szCs w:val="24"/>
        </w:rPr>
        <w:t xml:space="preserve"> Όποτε γίνεται πρόταση </w:t>
      </w:r>
      <w:r>
        <w:rPr>
          <w:rFonts w:eastAsia="Times New Roman"/>
          <w:szCs w:val="24"/>
        </w:rPr>
        <w:lastRenderedPageBreak/>
        <w:t xml:space="preserve">για προανακριτική επιτροπή να την ψηφίζουμε. Μόνο τότε θα γίνει αυτό πράξη. </w:t>
      </w:r>
    </w:p>
    <w:p w14:paraId="5239368C" w14:textId="77777777" w:rsidR="00246891" w:rsidRDefault="00DA5D45">
      <w:pPr>
        <w:spacing w:after="0" w:line="600" w:lineRule="auto"/>
        <w:ind w:firstLine="720"/>
        <w:jc w:val="both"/>
        <w:rPr>
          <w:rFonts w:eastAsia="Times New Roman"/>
          <w:szCs w:val="24"/>
        </w:rPr>
      </w:pPr>
      <w:r>
        <w:rPr>
          <w:rFonts w:eastAsia="Times New Roman"/>
          <w:szCs w:val="24"/>
        </w:rPr>
        <w:t>Έρχομαι στο ένα από τα δύο μεγάλα εθνικά θέματα, αυτό της Μακεδονίας μας. Ακούστηκαν κάποια πράγματα εδώ μέσα, αλλά βλέπουμε ότι με συντονισμένη ενέργεια τόσο των «νταβατζήδων» της δημόσιας ζωής, των ιδιοκτητών της χώρας, όσο και του πολιτικού και οικονομι</w:t>
      </w:r>
      <w:r>
        <w:rPr>
          <w:rFonts w:eastAsia="Times New Roman"/>
          <w:szCs w:val="24"/>
        </w:rPr>
        <w:t>κού κατεστημένου, έχει θαφτεί κι έχει περάσει στα αζήτητα. Τότε, λοιπόν, πριν το συλλαλητήριο -μιας και μίλησε για εγκληματικότητα προηγουμένως ο κύριος Πρωθυπουργός- βγήκε κάποιο κορυφαίο στέλεχος του περίφημου «</w:t>
      </w:r>
      <w:proofErr w:type="spellStart"/>
      <w:r>
        <w:rPr>
          <w:rFonts w:eastAsia="Times New Roman"/>
          <w:szCs w:val="24"/>
        </w:rPr>
        <w:t>Ρουβίκωνα</w:t>
      </w:r>
      <w:proofErr w:type="spellEnd"/>
      <w:r>
        <w:rPr>
          <w:rFonts w:eastAsia="Times New Roman"/>
          <w:szCs w:val="24"/>
        </w:rPr>
        <w:t>», των προστατευόμενων παιδιών του</w:t>
      </w:r>
      <w:r>
        <w:rPr>
          <w:rFonts w:eastAsia="Times New Roman"/>
          <w:szCs w:val="24"/>
        </w:rPr>
        <w:t xml:space="preserve"> ΣΥΡΙΖΑ, και είπε «θα χυθεί αίμα» και διέταξε η </w:t>
      </w:r>
      <w:r>
        <w:rPr>
          <w:rFonts w:eastAsia="Times New Roman"/>
          <w:szCs w:val="24"/>
        </w:rPr>
        <w:t>ε</w:t>
      </w:r>
      <w:r>
        <w:rPr>
          <w:rFonts w:eastAsia="Times New Roman"/>
          <w:szCs w:val="24"/>
        </w:rPr>
        <w:t>ισαγγελεύς του Αρείου Πάγου την 1</w:t>
      </w:r>
      <w:r>
        <w:rPr>
          <w:rFonts w:eastAsia="Times New Roman"/>
          <w:szCs w:val="24"/>
          <w:vertAlign w:val="superscript"/>
        </w:rPr>
        <w:t>η</w:t>
      </w:r>
      <w:r>
        <w:rPr>
          <w:rFonts w:eastAsia="Times New Roman"/>
          <w:szCs w:val="24"/>
        </w:rPr>
        <w:t xml:space="preserve"> Φεβρουαρίου του 2018 να γίνει εξέταση. Και έχουμε τώρα Μάρτιο και δεν έχει γίνει </w:t>
      </w:r>
      <w:r>
        <w:rPr>
          <w:rFonts w:eastAsia="Times New Roman"/>
          <w:szCs w:val="24"/>
        </w:rPr>
        <w:lastRenderedPageBreak/>
        <w:t>τίποτα! Αυτό είναι κράτος; Όχι. Είναι συγκάλυψη. Και όσο κι αν προσπαθούν να το αποκρύψουν,</w:t>
      </w:r>
      <w:r>
        <w:rPr>
          <w:rFonts w:eastAsia="Times New Roman"/>
          <w:szCs w:val="24"/>
        </w:rPr>
        <w:t xml:space="preserve"> είναι δεδομένο. </w:t>
      </w:r>
    </w:p>
    <w:p w14:paraId="5239368D" w14:textId="77777777" w:rsidR="00246891" w:rsidRDefault="00DA5D45">
      <w:pPr>
        <w:spacing w:after="0" w:line="600" w:lineRule="auto"/>
        <w:ind w:firstLine="720"/>
        <w:jc w:val="both"/>
        <w:rPr>
          <w:rFonts w:eastAsia="Times New Roman"/>
          <w:szCs w:val="24"/>
        </w:rPr>
      </w:pPr>
      <w:r>
        <w:rPr>
          <w:rFonts w:eastAsia="Times New Roman"/>
          <w:szCs w:val="24"/>
        </w:rPr>
        <w:t>Πιστεύουν ότι με την υπόθεση των σκανδάλων θα συγκαλύψουν το ζήτημα της Μακεδονίας. Και δεν είναι τυχαίο -το είπα και στην ομιλία μου στην προηγούμενη συζήτηση για την προανακριτική- ότι έγινε η συζήτηση αυτή μία ημέρα μετά το συλλαλητήρι</w:t>
      </w:r>
      <w:r>
        <w:rPr>
          <w:rFonts w:eastAsia="Times New Roman"/>
          <w:szCs w:val="24"/>
        </w:rPr>
        <w:t xml:space="preserve">ο. Κι έχουμε σήμερα τον Πρωθυπουργό των Σκοπίων, </w:t>
      </w:r>
      <w:proofErr w:type="spellStart"/>
      <w:r>
        <w:rPr>
          <w:rFonts w:eastAsia="Times New Roman"/>
          <w:szCs w:val="24"/>
        </w:rPr>
        <w:t>Ζάεφ</w:t>
      </w:r>
      <w:proofErr w:type="spellEnd"/>
      <w:r>
        <w:rPr>
          <w:rFonts w:eastAsia="Times New Roman"/>
          <w:szCs w:val="24"/>
        </w:rPr>
        <w:t xml:space="preserve">, να δηλώνει στο κανάλι </w:t>
      </w:r>
      <w:r>
        <w:rPr>
          <w:rFonts w:eastAsia="Times New Roman"/>
          <w:szCs w:val="24"/>
        </w:rPr>
        <w:t>«</w:t>
      </w:r>
      <w:r>
        <w:rPr>
          <w:rFonts w:eastAsia="Times New Roman"/>
          <w:szCs w:val="24"/>
          <w:lang w:val="en-US"/>
        </w:rPr>
        <w:t>NOVA</w:t>
      </w:r>
      <w:r>
        <w:rPr>
          <w:rFonts w:eastAsia="Times New Roman"/>
          <w:szCs w:val="24"/>
        </w:rPr>
        <w:t>»</w:t>
      </w:r>
      <w:r>
        <w:rPr>
          <w:rFonts w:eastAsia="Times New Roman"/>
          <w:szCs w:val="24"/>
        </w:rPr>
        <w:t xml:space="preserve"> της Βουλγαρίας: «Οι λαοί θα υποστηρίξουν τη λύση. Είμαι σίγουρος ότι οι Μακεδόνες –για τους Σκοπιανούς αναφέρεται- είναι έτοιμοι γι’ αυτό. Ωστόσο, είμαστε ακόμα εν μέσω δια</w:t>
      </w:r>
      <w:r>
        <w:rPr>
          <w:rFonts w:eastAsia="Times New Roman"/>
          <w:szCs w:val="24"/>
        </w:rPr>
        <w:t xml:space="preserve">πραγματεύσεων και ελπίζω ότι η λύση αυτή θα διαφυλάσσει την αξιοπρέπεια των Μακεδόνων και των Ελλήνων». </w:t>
      </w:r>
    </w:p>
    <w:p w14:paraId="5239368E"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Ας απαντήσουμε μέσα από αυτήν τη Βουλή στον κ. </w:t>
      </w:r>
      <w:proofErr w:type="spellStart"/>
      <w:r>
        <w:rPr>
          <w:rFonts w:eastAsia="Times New Roman"/>
          <w:szCs w:val="24"/>
        </w:rPr>
        <w:t>Ζάεφ</w:t>
      </w:r>
      <w:proofErr w:type="spellEnd"/>
      <w:r>
        <w:rPr>
          <w:rFonts w:eastAsia="Times New Roman"/>
          <w:szCs w:val="24"/>
        </w:rPr>
        <w:t>: Δεν υπάρχουν Μακεδόνες και Έλληνες. Οι Μακεδόνες είναι Έλληνες! Μόνο Έλληνες! Οι άλλοι είναι Σλάβο</w:t>
      </w:r>
      <w:r>
        <w:rPr>
          <w:rFonts w:eastAsia="Times New Roman"/>
          <w:szCs w:val="24"/>
        </w:rPr>
        <w:t>ι, δεν έχουν καμμία σχέση ούτε με τη Μακεδονία ούτε με την Ελλάδα!</w:t>
      </w:r>
    </w:p>
    <w:p w14:paraId="5239368F"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52393690" w14:textId="77777777" w:rsidR="00246891" w:rsidRDefault="00DA5D45">
      <w:pPr>
        <w:spacing w:after="0" w:line="600" w:lineRule="auto"/>
        <w:ind w:firstLine="720"/>
        <w:jc w:val="both"/>
        <w:rPr>
          <w:rFonts w:eastAsia="Times New Roman"/>
          <w:szCs w:val="24"/>
        </w:rPr>
      </w:pPr>
      <w:r>
        <w:rPr>
          <w:rFonts w:eastAsia="Times New Roman"/>
          <w:szCs w:val="24"/>
        </w:rPr>
        <w:t>Στις 7 Μαρτίου, πρόσφατα, είπε: «Ας ανοίξει και το Σύνταγμα της Ελλάδος, για να δούμε πώς αυτοί μεριμνούν για τους Έλληνες εκτός Ελλάδος. Ε</w:t>
      </w:r>
      <w:r>
        <w:rPr>
          <w:rFonts w:eastAsia="Times New Roman"/>
          <w:szCs w:val="24"/>
        </w:rPr>
        <w:t xml:space="preserve">γώ είμαι έτοιμος, όπως αυτοί μεριμνούν για τους Έλληνες εκτός Ελλάδος, αντιστοίχως εμείς να μεριμνούμε για τους «Μακεδόνες» εκτός Μακεδονίας». Τι λέει με αυτήν του τη δήλωση ο </w:t>
      </w:r>
      <w:proofErr w:type="spellStart"/>
      <w:r>
        <w:rPr>
          <w:rFonts w:eastAsia="Times New Roman"/>
          <w:szCs w:val="24"/>
        </w:rPr>
        <w:t>Ζάεφ</w:t>
      </w:r>
      <w:proofErr w:type="spellEnd"/>
      <w:r>
        <w:rPr>
          <w:rFonts w:eastAsia="Times New Roman"/>
          <w:szCs w:val="24"/>
        </w:rPr>
        <w:t>; Ότι στην Φλώρινα, στην Καστοριά, στην Έδεσσα, στην Πέλλα, παντού, ζουν άνθ</w:t>
      </w:r>
      <w:r>
        <w:rPr>
          <w:rFonts w:eastAsia="Times New Roman"/>
          <w:szCs w:val="24"/>
        </w:rPr>
        <w:t xml:space="preserve">ρωποι που δεν είναι Έλληνες, αλλά «Μακεδόνες». Καμμία απάντηση. </w:t>
      </w:r>
    </w:p>
    <w:p w14:paraId="52393691"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Είναι δεδομένο ότι δεν υπάρχει πλέον πεδίο συναλλαγής και κάθε προσπάθεια συναλλαγής, με αυτά τα δεδομένα, δεχόμενοι δηλαδή τη θέση του </w:t>
      </w:r>
      <w:proofErr w:type="spellStart"/>
      <w:r>
        <w:rPr>
          <w:rFonts w:eastAsia="Times New Roman"/>
          <w:szCs w:val="24"/>
        </w:rPr>
        <w:t>Ζάεφ</w:t>
      </w:r>
      <w:proofErr w:type="spellEnd"/>
      <w:r>
        <w:rPr>
          <w:rFonts w:eastAsia="Times New Roman"/>
          <w:szCs w:val="24"/>
        </w:rPr>
        <w:t xml:space="preserve"> ότι υπάρχουν Μακεδόνες εκτός Μακεδονίας, όταν δηλα</w:t>
      </w:r>
      <w:r>
        <w:rPr>
          <w:rFonts w:eastAsia="Times New Roman"/>
          <w:szCs w:val="24"/>
        </w:rPr>
        <w:t xml:space="preserve">δή δημιουργεί θέμα εθνικής μειονότητας στην Ελλάδα, κάθε συναλλαγή και κάθε αποδοχή ονομασίας που θα φέρει τον όρο Μακεδονία είναι ξεκάθαρο -το λέει και η </w:t>
      </w:r>
      <w:r>
        <w:rPr>
          <w:rFonts w:eastAsia="Times New Roman"/>
          <w:szCs w:val="24"/>
        </w:rPr>
        <w:t>ο</w:t>
      </w:r>
      <w:r>
        <w:rPr>
          <w:rFonts w:eastAsia="Times New Roman"/>
          <w:szCs w:val="24"/>
        </w:rPr>
        <w:t xml:space="preserve">μοσπονδία των </w:t>
      </w:r>
      <w:r>
        <w:rPr>
          <w:rFonts w:eastAsia="Times New Roman"/>
          <w:szCs w:val="24"/>
        </w:rPr>
        <w:t>σ</w:t>
      </w:r>
      <w:r>
        <w:rPr>
          <w:rFonts w:eastAsia="Times New Roman"/>
          <w:szCs w:val="24"/>
        </w:rPr>
        <w:t>υλλόγων των Μακεδόνων όλου του κόσμου- ότι αυτό το πράγμα εάν γίνει -να μην φοβόμαστε</w:t>
      </w:r>
      <w:r>
        <w:rPr>
          <w:rFonts w:eastAsia="Times New Roman"/>
          <w:szCs w:val="24"/>
        </w:rPr>
        <w:t xml:space="preserve"> τις λέξεις καμμία φορά, εάν πραγματικά είναι και λένε αυτό που πρέπει να πούμε- θα είναι προδοσία. Απέναντι σε αυτήν την προδοσία η Χρυσή Αυγή θα σταθεί απέναντι με κάθε μέσον, όπως προβλέπει το άρθρο 120 του Συντάγματος.</w:t>
      </w:r>
    </w:p>
    <w:p w14:paraId="5239369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Χρυσής Αυγής)</w:t>
      </w:r>
    </w:p>
    <w:p w14:paraId="5239369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Είχαμε, επίσης, με αφορμή τα τελευταία θέματα που αφορούν τα ελληνοτουρκικά, 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και δυστυχώς δικαιώθηκε η Χρυσή Αυγή. Επειδή προέκυψε ένα θέμα σε μία </w:t>
      </w:r>
      <w:r>
        <w:rPr>
          <w:rFonts w:eastAsia="Times New Roman" w:cs="Times New Roman"/>
          <w:szCs w:val="24"/>
        </w:rPr>
        <w:t>ε</w:t>
      </w:r>
      <w:r>
        <w:rPr>
          <w:rFonts w:eastAsia="Times New Roman" w:cs="Times New Roman"/>
          <w:szCs w:val="24"/>
        </w:rPr>
        <w:t xml:space="preserve">πιτροπή της Βουλής, θυμίζω τι είχε δηλώσει ο </w:t>
      </w:r>
      <w:proofErr w:type="spellStart"/>
      <w:r>
        <w:rPr>
          <w:rFonts w:eastAsia="Times New Roman" w:cs="Times New Roman"/>
          <w:szCs w:val="24"/>
        </w:rPr>
        <w:t>Ερντογάν</w:t>
      </w:r>
      <w:proofErr w:type="spellEnd"/>
      <w:r>
        <w:rPr>
          <w:rFonts w:eastAsia="Times New Roman" w:cs="Times New Roman"/>
          <w:szCs w:val="24"/>
        </w:rPr>
        <w:t xml:space="preserve"> στο μειονοτικό </w:t>
      </w:r>
      <w:r>
        <w:rPr>
          <w:rFonts w:eastAsia="Times New Roman" w:cs="Times New Roman"/>
          <w:szCs w:val="24"/>
        </w:rPr>
        <w:t>σχολείο Κομοτηνής. Τους τέσσερις Βουλευτές μας -και δεν βγήκε κανείς από τους μουσουλμάνους Βουλευτές να το διαψεύσει- τους καλώ από αυτό εδώ το Βήμα να κάνουν μια απλή δήλωση, να πουν ότι δεν είναι μητέρα πατρίδα τους η Τουρκία, όπως δηλώνουν. Ας δηλώσουν</w:t>
      </w:r>
      <w:r>
        <w:rPr>
          <w:rFonts w:eastAsia="Times New Roman" w:cs="Times New Roman"/>
          <w:szCs w:val="24"/>
        </w:rPr>
        <w:t xml:space="preserve"> αυτό το πράγμα και μόνο και τότε να τους αποδεχτούμε. Όσο λένε ότι είναι μητέρα πατρίδα τους η Τουρκία, για εμάς παράνομα βρίσκονται και μέσα σε αυτό εδώ το Κοινοβούλιο.</w:t>
      </w:r>
    </w:p>
    <w:p w14:paraId="52393694" w14:textId="77777777" w:rsidR="00246891" w:rsidRDefault="00DA5D45">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5239369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Είχαμε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 μοναδική συγκέντρωση και πορεία διαμαρτυρίας κατά της αιχμαλωσίας των δύο Ελλήνων στρατιωτικών και βγήκε το Υπουργείο Εξωτερικών της Τουρκίας και καταδίκασε έντονα τη διαδήλωση αυτή. Εγώ είμαι υπερήφανος για τη διαδήλωση αυτή και θα έπρεπε να προσέ</w:t>
      </w:r>
      <w:r>
        <w:rPr>
          <w:rFonts w:eastAsia="Times New Roman" w:cs="Times New Roman"/>
          <w:szCs w:val="24"/>
        </w:rPr>
        <w:t xml:space="preserve">χουν όταν μιλούν οι Τούρκοι, γιατί έχουν προβεί σε πλήθος αισχρών πράξεων κατά του ελληνισμού στην Κωνσταντινούπολη, στην Ιωνία, στο Πόντο και αυτά οι Έλληνες δεν τα ξεχνούν. </w:t>
      </w:r>
    </w:p>
    <w:p w14:paraId="5239369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Όμως, δεν </w:t>
      </w:r>
      <w:proofErr w:type="spellStart"/>
      <w:r>
        <w:rPr>
          <w:rFonts w:eastAsia="Times New Roman" w:cs="Times New Roman"/>
          <w:szCs w:val="24"/>
        </w:rPr>
        <w:t>καταφέρθησαν</w:t>
      </w:r>
      <w:proofErr w:type="spellEnd"/>
      <w:r>
        <w:rPr>
          <w:rFonts w:eastAsia="Times New Roman" w:cs="Times New Roman"/>
          <w:szCs w:val="24"/>
        </w:rPr>
        <w:t xml:space="preserve"> οι Τούρκοι μόνον εναντίον της Χρυσής Αυγής. Σε πρόσφατη ε</w:t>
      </w:r>
      <w:r>
        <w:rPr>
          <w:rFonts w:eastAsia="Times New Roman" w:cs="Times New Roman"/>
          <w:szCs w:val="24"/>
        </w:rPr>
        <w:t xml:space="preserve">πίσκεψή του στην Πιερία ο Πρόεδρος της Δημοκρατίας μεταξύ άλλων είπε, απευθυνόμενος προς τους Τούρκους: «Τι πιο απλό από το να σεβαστούν το διεθνές δίκαιο, το δίκαιο της θάλασσας, τη συνθήκη της Λοζάνης». Μπορεί να μην </w:t>
      </w:r>
      <w:r>
        <w:rPr>
          <w:rFonts w:eastAsia="Times New Roman" w:cs="Times New Roman"/>
          <w:szCs w:val="24"/>
        </w:rPr>
        <w:lastRenderedPageBreak/>
        <w:t>έχουμε το έδαφος εκείνο, το οποίο ιστ</w:t>
      </w:r>
      <w:r>
        <w:rPr>
          <w:rFonts w:eastAsia="Times New Roman" w:cs="Times New Roman"/>
          <w:szCs w:val="24"/>
        </w:rPr>
        <w:t>ορικά θα μας αναλογούσε. Συμφωνούμε απόλυτα. Η Ελλάδα δεν έχει το έδαφος που ιστορικά της αναλογεί, αλλά όπως αυτός πιστεύει στην πατρίδα της καρδιάς του, έτσι έχουμε και εμείς πατρίδα της καρδιάς</w:t>
      </w:r>
      <w:r>
        <w:rPr>
          <w:rFonts w:eastAsia="Times New Roman" w:cs="Times New Roman"/>
          <w:szCs w:val="24"/>
        </w:rPr>
        <w:t>,</w:t>
      </w:r>
      <w:r>
        <w:rPr>
          <w:rFonts w:eastAsia="Times New Roman" w:cs="Times New Roman"/>
          <w:szCs w:val="24"/>
        </w:rPr>
        <w:t xml:space="preserve"> που φτάνει στην </w:t>
      </w:r>
      <w:proofErr w:type="spellStart"/>
      <w:r>
        <w:rPr>
          <w:rFonts w:eastAsia="Times New Roman" w:cs="Times New Roman"/>
          <w:szCs w:val="24"/>
        </w:rPr>
        <w:t>Αδριανούπολη</w:t>
      </w:r>
      <w:proofErr w:type="spellEnd"/>
      <w:r>
        <w:rPr>
          <w:rFonts w:eastAsia="Times New Roman" w:cs="Times New Roman"/>
          <w:szCs w:val="24"/>
        </w:rPr>
        <w:t>, φτάνει στην Τραπεζούντα, φτά</w:t>
      </w:r>
      <w:r>
        <w:rPr>
          <w:rFonts w:eastAsia="Times New Roman" w:cs="Times New Roman"/>
          <w:szCs w:val="24"/>
        </w:rPr>
        <w:t>νει στη Σμύρνη, φτάνει στη Κωνσταντινούπολη.</w:t>
      </w:r>
    </w:p>
    <w:p w14:paraId="52393697" w14:textId="77777777" w:rsidR="00246891" w:rsidRDefault="00DA5D45">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5239369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Πολλά τα «παπαγαλάκια» και οι πληρωμένοι κονδυλοφόροι σε αυτήν τη χώρα. Βγήκαν πρόσφατα και είπαν, με αφορμή την παρουσία πολεμικών πλοίων του αμερικανικού στόλο</w:t>
      </w:r>
      <w:r>
        <w:rPr>
          <w:rFonts w:eastAsia="Times New Roman" w:cs="Times New Roman"/>
          <w:szCs w:val="24"/>
        </w:rPr>
        <w:t xml:space="preserve">υ στην ΑΟΖ της Κύπρου, ότι η Αμερική είναι στο πλευρό μας, ότι θα κατατροπώσει τους Τούρκους. Και έρχεται εδώ η επίσημη ανακοίνωση του Αμερικανικού Υπουργείου Εξωτερικών που λέει: «Πιστεύουμε ότι οι πόροι </w:t>
      </w:r>
      <w:r>
        <w:rPr>
          <w:rFonts w:eastAsia="Times New Roman" w:cs="Times New Roman"/>
          <w:szCs w:val="24"/>
        </w:rPr>
        <w:lastRenderedPageBreak/>
        <w:t xml:space="preserve">πετρελαίου και φυσικού αερίου του νησιού, όπως και </w:t>
      </w:r>
      <w:r>
        <w:rPr>
          <w:rFonts w:eastAsia="Times New Roman" w:cs="Times New Roman"/>
          <w:szCs w:val="24"/>
        </w:rPr>
        <w:t>όλοι οι άλλοι πόροι του» -προσέξτε- «θα πρέπει να κατανέμονται ακριβοδίκαια μεταξύ των δύο κοινοτήτων».</w:t>
      </w:r>
    </w:p>
    <w:p w14:paraId="5239369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Τι μας λέει με αυτήν του την ανακοίνωση το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Αποδέχεται τα τετελεσμένα του «Αττίλα». Μιλάει για δύο κοινότητες. Αυτό είναι ενάντια στην </w:t>
      </w:r>
      <w:r>
        <w:rPr>
          <w:rFonts w:eastAsia="Times New Roman" w:cs="Times New Roman"/>
          <w:szCs w:val="24"/>
        </w:rPr>
        <w:t xml:space="preserve">ελληνική γραμμή, ενάντια στην κυπριακή γραμμή, είναι μια καθαρά </w:t>
      </w:r>
      <w:proofErr w:type="spellStart"/>
      <w:r>
        <w:rPr>
          <w:rFonts w:eastAsia="Times New Roman" w:cs="Times New Roman"/>
          <w:szCs w:val="24"/>
        </w:rPr>
        <w:t>φιλότουρκη</w:t>
      </w:r>
      <w:proofErr w:type="spellEnd"/>
      <w:r>
        <w:rPr>
          <w:rFonts w:eastAsia="Times New Roman" w:cs="Times New Roman"/>
          <w:szCs w:val="24"/>
        </w:rPr>
        <w:t xml:space="preserve"> θέση, η οποία αναγνωρίζει δύο κοινότητες. </w:t>
      </w:r>
    </w:p>
    <w:p w14:paraId="5239369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υπάρχουν δύο κοινότητες. Υπάρχει </w:t>
      </w:r>
      <w:r>
        <w:rPr>
          <w:rFonts w:eastAsia="Times New Roman" w:cs="Times New Roman"/>
          <w:szCs w:val="24"/>
        </w:rPr>
        <w:t xml:space="preserve">ένα </w:t>
      </w:r>
      <w:r>
        <w:rPr>
          <w:rFonts w:eastAsia="Times New Roman" w:cs="Times New Roman"/>
          <w:szCs w:val="24"/>
        </w:rPr>
        <w:t xml:space="preserve">κράτος κυρίαρχο, το οποίο είναι μέλος του ΟΗΕ και είναι το ενιαίο κράτος της Κύπρου. </w:t>
      </w:r>
    </w:p>
    <w:p w14:paraId="5239369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Οι Αμερικάν</w:t>
      </w:r>
      <w:r>
        <w:rPr>
          <w:rFonts w:eastAsia="Times New Roman" w:cs="Times New Roman"/>
          <w:szCs w:val="24"/>
        </w:rPr>
        <w:t xml:space="preserve">οι, όπως και το ΝΑΤΟ, όπως και η Ευρωπαϊκή Ένωση -ας το πάρουμε είδηση- μας έχουν ξεπουλήσει και μας έχουν ξεπουλήσει χάριν της Τουρκίας, εμάς που σφαχτήκαμε για χάρη </w:t>
      </w:r>
      <w:r>
        <w:rPr>
          <w:rFonts w:eastAsia="Times New Roman" w:cs="Times New Roman"/>
          <w:szCs w:val="24"/>
        </w:rPr>
        <w:lastRenderedPageBreak/>
        <w:t xml:space="preserve">τους σε δύο παγκόσμιους πολέμους, όταν η Τουρκία στον μεν πρώτο ήταν σύμμαχός τους, στον </w:t>
      </w:r>
      <w:r>
        <w:rPr>
          <w:rFonts w:eastAsia="Times New Roman" w:cs="Times New Roman"/>
          <w:szCs w:val="24"/>
        </w:rPr>
        <w:t>δε δεύτερο ήταν επιτήδεια ουδέτερη.</w:t>
      </w:r>
    </w:p>
    <w:p w14:paraId="5239369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Επειδή με αυτήν την άτιμη πράξη τους πήραν ομήρους δύο Έλληνες στρατιώτες, εγώ θέλω αν εκφράσω τις σοβαρές αντιρρήσεις μου για το γεγονός ότι επίσημα η ελληνική πλευρά υιοθέτησε την τουρκική άποψη ότι ευρίσκονται εντός τ</w:t>
      </w:r>
      <w:r>
        <w:rPr>
          <w:rFonts w:eastAsia="Times New Roman" w:cs="Times New Roman"/>
          <w:szCs w:val="24"/>
        </w:rPr>
        <w:t xml:space="preserve">ουρκικού εδάφους. </w:t>
      </w:r>
    </w:p>
    <w:p w14:paraId="5239369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ξέρουμε ποιες είναι ακριβώς οι καταθέσεις των δύο αξιωματικών των Ενόπλων Δυνάμεών μας που συνελήφθησαν και δεν ξέρουμε και πώς ελήφθησαν αυτές οι καταθέσεις, κάτω από ποιες συνθήκες. </w:t>
      </w:r>
    </w:p>
    <w:p w14:paraId="5239369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Όμως, για να καταλάβετε πόσο άτιμη και ύπουλη εί</w:t>
      </w:r>
      <w:r>
        <w:rPr>
          <w:rFonts w:eastAsia="Times New Roman" w:cs="Times New Roman"/>
          <w:szCs w:val="24"/>
        </w:rPr>
        <w:t xml:space="preserve">ναι η στάση της Τουρκίας, θα θυμίσω ότι στις 8 Οκτωβρίου του 1996 ένας σμηναγός, ο </w:t>
      </w:r>
      <w:proofErr w:type="spellStart"/>
      <w:r>
        <w:rPr>
          <w:rFonts w:eastAsia="Times New Roman" w:cs="Times New Roman"/>
          <w:szCs w:val="24"/>
        </w:rPr>
        <w:t>Ναΐλ</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παραβιάζοντας τον εθνικό εναέριο χώρο μας συνετρίβη το αεροπλάνο, το </w:t>
      </w:r>
      <w:r>
        <w:rPr>
          <w:rFonts w:eastAsia="Times New Roman" w:cs="Times New Roman"/>
          <w:szCs w:val="24"/>
          <w:lang w:val="en-US"/>
        </w:rPr>
        <w:t>F</w:t>
      </w:r>
      <w:r>
        <w:rPr>
          <w:rFonts w:eastAsia="Times New Roman" w:cs="Times New Roman"/>
          <w:szCs w:val="24"/>
        </w:rPr>
        <w:t xml:space="preserve">-16, εκτινάχθηκε από το κάθισμά του, </w:t>
      </w:r>
      <w:proofErr w:type="spellStart"/>
      <w:r>
        <w:rPr>
          <w:rFonts w:eastAsia="Times New Roman" w:cs="Times New Roman"/>
          <w:szCs w:val="24"/>
        </w:rPr>
        <w:t>διεσώθη</w:t>
      </w:r>
      <w:proofErr w:type="spellEnd"/>
      <w:r>
        <w:rPr>
          <w:rFonts w:eastAsia="Times New Roman" w:cs="Times New Roman"/>
          <w:szCs w:val="24"/>
        </w:rPr>
        <w:t>, πήγε στο Νοσοκομείο της Χίου και εμείς τον</w:t>
      </w:r>
      <w:r>
        <w:rPr>
          <w:rFonts w:eastAsia="Times New Roman" w:cs="Times New Roman"/>
          <w:szCs w:val="24"/>
        </w:rPr>
        <w:t xml:space="preserve"> παραδώσαμε κανονικά. Αυτοί πήραν τους στρατιώτες μας αιχμάλωτους. Πού; Στα σύνορα του Έβρου, εκεί που έχουμε τη μεγάλη ροή λαθρομεταναστών, που όλοι γνωρίζουμε ότι είναι μία παρακρατική υπόθεση, μια υπόθεση του τουρκικού παρακράτους. </w:t>
      </w:r>
    </w:p>
    <w:p w14:paraId="5239369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Βεβαίως, βγήκαν και </w:t>
      </w:r>
      <w:r>
        <w:rPr>
          <w:rFonts w:eastAsia="Times New Roman" w:cs="Times New Roman"/>
          <w:szCs w:val="24"/>
        </w:rPr>
        <w:t xml:space="preserve">κάποιοι οι οποίοι είπαν ότι δεν είναι μεγάλο ζήτημα. Τους καταλαβαίνω. Αυτοί οι άνθρωποι έχουν δει σύνορα μόνο στα βιβλία της γεωγραφίας στο σχολείο που πήγαιναν. </w:t>
      </w:r>
      <w:r>
        <w:rPr>
          <w:rFonts w:eastAsia="Times New Roman" w:cs="Times New Roman"/>
          <w:szCs w:val="24"/>
        </w:rPr>
        <w:lastRenderedPageBreak/>
        <w:t xml:space="preserve">Δεν έχουν ξαναδεί σύνορα. Άλλοι δεν υπηρέτησαν καθόλου τη θητεία τους, άλλοι υπηρέτησαν στην </w:t>
      </w:r>
      <w:r>
        <w:rPr>
          <w:rFonts w:eastAsia="Times New Roman" w:cs="Times New Roman"/>
          <w:szCs w:val="24"/>
        </w:rPr>
        <w:t xml:space="preserve">Αθήνα. Εμείς, όμως, που έχουμε υπηρετήσει στα σύνορα ξέρουμε πολύ καλά τι σημαίνει αυτό. Αυτό όσον αφορά </w:t>
      </w:r>
      <w:r>
        <w:rPr>
          <w:rFonts w:eastAsia="Times New Roman" w:cs="Times New Roman"/>
          <w:szCs w:val="24"/>
        </w:rPr>
        <w:t>σ</w:t>
      </w:r>
      <w:r>
        <w:rPr>
          <w:rFonts w:eastAsia="Times New Roman" w:cs="Times New Roman"/>
          <w:szCs w:val="24"/>
        </w:rPr>
        <w:t xml:space="preserve">τον Τούρκο σμηναγό που παραδώσαμε το 1996. </w:t>
      </w:r>
    </w:p>
    <w:p w14:paraId="523936A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Έχουμε εδώ την κατάθεση του δολοφόνου του ήρωα Ηλιάκη, του Χαλί Ιμπραήμ, ο οποίος ομολογεί στην κατάθεσή τ</w:t>
      </w:r>
      <w:r>
        <w:rPr>
          <w:rFonts w:eastAsia="Times New Roman" w:cs="Times New Roman"/>
          <w:szCs w:val="24"/>
        </w:rPr>
        <w:t xml:space="preserve">ου στο τουρκικό Υπουργείο Άμυνας ότι δολοφόνησε τον Έλληνα πιλότο, εξαπολύοντας πύραυλο από το αεροσκάφος του. Και αυτόν αφήσαμε να τον παραλάβει τουρκικό ελικόπτερο αδιαμαρτύρητα. </w:t>
      </w:r>
    </w:p>
    <w:p w14:paraId="523936A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Έχουμε και κάποιους πολιτικούς στην Τουρκία, με πρώτο τον </w:t>
      </w:r>
      <w:proofErr w:type="spellStart"/>
      <w:r>
        <w:rPr>
          <w:rFonts w:eastAsia="Times New Roman" w:cs="Times New Roman"/>
          <w:szCs w:val="24"/>
        </w:rPr>
        <w:t>Ερντογάν</w:t>
      </w:r>
      <w:proofErr w:type="spellEnd"/>
      <w:r>
        <w:rPr>
          <w:rFonts w:eastAsia="Times New Roman" w:cs="Times New Roman"/>
          <w:szCs w:val="24"/>
        </w:rPr>
        <w:t>, που αν</w:t>
      </w:r>
      <w:r>
        <w:rPr>
          <w:rFonts w:eastAsia="Times New Roman" w:cs="Times New Roman"/>
          <w:szCs w:val="24"/>
        </w:rPr>
        <w:t xml:space="preserve">άμεσά τους ένας πρόσφατα δήλωσε ότι «αυτό που λέμε στους Έλληνες είναι να θυμηθούν ότι πριν από πολύ καιρό η ένδοξη ερυθρή σημαία με την ημισέληνο κυμάτιζε στα εδάφη </w:t>
      </w:r>
      <w:r>
        <w:rPr>
          <w:rFonts w:eastAsia="Times New Roman" w:cs="Times New Roman"/>
          <w:szCs w:val="24"/>
        </w:rPr>
        <w:lastRenderedPageBreak/>
        <w:t>τους». Θα του θυμίσω κι εγώ ότι και η ένδοξη γαλανόλευκη είχε φτάσει στις πύλες της Άγκυρα</w:t>
      </w:r>
      <w:r>
        <w:rPr>
          <w:rFonts w:eastAsia="Times New Roman" w:cs="Times New Roman"/>
          <w:szCs w:val="24"/>
        </w:rPr>
        <w:t xml:space="preserve">ς σε εκείνη τη θρυλική επέλαση του στρατού μας για την πραγμάτωση της Μεγάλης Ιδέας. </w:t>
      </w:r>
    </w:p>
    <w:p w14:paraId="523936A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23936A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 Δύο άτομα η ελληνική περίπολος. Οκτώ έως δέκα η τουρκική. Και πώς να μη συμβαίνει αυτό; Δέκα εκατομμύρια είμαστε εμείς </w:t>
      </w:r>
      <w:r>
        <w:rPr>
          <w:rFonts w:eastAsia="Times New Roman" w:cs="Times New Roman"/>
          <w:szCs w:val="24"/>
        </w:rPr>
        <w:t xml:space="preserve">με δημογραφικό πρόβλημα. Και τι θητεία έχουμε; Εννέα μηνών. Ογδόντα εκατομμύρια οι Τούρκοι, δεκαπέντε μήνες θητεία. </w:t>
      </w:r>
    </w:p>
    <w:p w14:paraId="523936A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μόνη απάντηση που καταλαβαίνει η Τουρκία είναι η απάντηση της ισχύος. Να γίνουμε πανίσχυροι, να γίνουν οι Ένοπλες Δυνάμεις μας μια μεγάλη</w:t>
      </w:r>
      <w:r>
        <w:rPr>
          <w:rFonts w:eastAsia="Times New Roman" w:cs="Times New Roman"/>
          <w:szCs w:val="24"/>
        </w:rPr>
        <w:t xml:space="preserve"> δύναμη αποτροπής για κάθε επίβουλο εχθρό. Μόνο αυτή είναι η λύση. </w:t>
      </w:r>
    </w:p>
    <w:p w14:paraId="523936A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Σκάνδαλα, εθνικά θέματα ανοικτά και στην εφημερίδα «</w:t>
      </w:r>
      <w:r>
        <w:rPr>
          <w:rFonts w:eastAsia="Times New Roman" w:cs="Times New Roman"/>
          <w:szCs w:val="24"/>
        </w:rPr>
        <w:t>ΚΑΘΗΜΕΡΙΝΗ</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 Ξένια </w:t>
      </w:r>
      <w:proofErr w:type="spellStart"/>
      <w:r>
        <w:rPr>
          <w:rFonts w:eastAsia="Times New Roman" w:cs="Times New Roman"/>
          <w:szCs w:val="24"/>
        </w:rPr>
        <w:t>Κουναλάκη</w:t>
      </w:r>
      <w:proofErr w:type="spellEnd"/>
      <w:r>
        <w:rPr>
          <w:rFonts w:eastAsia="Times New Roman" w:cs="Times New Roman"/>
          <w:szCs w:val="24"/>
        </w:rPr>
        <w:t>, μια γνωστή προοδευτική και αριστερή δημοσιογράφος που συκοφαντεί συστηματικά τη Χρυσή Αυγή, έγραψε: «Ο</w:t>
      </w:r>
      <w:r>
        <w:rPr>
          <w:rFonts w:eastAsia="Times New Roman" w:cs="Times New Roman"/>
          <w:szCs w:val="24"/>
        </w:rPr>
        <w:t xml:space="preserve">ι ευθύνες για το 9,4% της Χρυσής Αυγής στις τελευταίες δημοσκοπήσεις της </w:t>
      </w:r>
      <w:r>
        <w:rPr>
          <w:rFonts w:eastAsia="Times New Roman" w:cs="Times New Roman"/>
          <w:szCs w:val="24"/>
        </w:rPr>
        <w:t>«METRON»</w:t>
      </w:r>
      <w:r>
        <w:rPr>
          <w:rFonts w:eastAsia="Times New Roman" w:cs="Times New Roman"/>
          <w:szCs w:val="24"/>
        </w:rPr>
        <w:t xml:space="preserve"> δεν ανήκουν λοιπόν μόνο στη ΝΔ, αλλά και στην Κυβέρνηση και φυσικά στα ΜΜΕ. Η σκανδαλολογία περί </w:t>
      </w:r>
      <w:r>
        <w:rPr>
          <w:rFonts w:eastAsia="Times New Roman" w:cs="Times New Roman"/>
          <w:szCs w:val="24"/>
        </w:rPr>
        <w:t>«NOVARTIS»</w:t>
      </w:r>
      <w:r>
        <w:rPr>
          <w:rFonts w:eastAsia="Times New Roman" w:cs="Times New Roman"/>
          <w:szCs w:val="24"/>
        </w:rPr>
        <w:t xml:space="preserve">, ο εθνικισμός με αφορμή το Μακεδονικό, η καθημερινή συμφιλίωση με </w:t>
      </w:r>
      <w:r>
        <w:rPr>
          <w:rFonts w:eastAsia="Times New Roman" w:cs="Times New Roman"/>
          <w:szCs w:val="24"/>
        </w:rPr>
        <w:t xml:space="preserve">τη βία, η ανοχή στον ρατσισμό και ο κατευνασμός ή το ξέπλυμα όσων εκφράζουν τέτοιες απόψεις, ένα κόμμα ευνοούν περισσότερο». </w:t>
      </w:r>
    </w:p>
    <w:p w14:paraId="523936A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Αυτή είναι η αλήθεια. Το μέλλον έρχεται. Μας λέτε αλήτες, φασίστες, ρατσιστές, όμως</w:t>
      </w:r>
      <w:r>
        <w:rPr>
          <w:rFonts w:eastAsia="Times New Roman" w:cs="Times New Roman"/>
          <w:szCs w:val="24"/>
        </w:rPr>
        <w:t xml:space="preserve"> εμείς είμαστε το αύριο και εσείς είστε το χθες. </w:t>
      </w:r>
    </w:p>
    <w:p w14:paraId="523936A7"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523936A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Τον λόγο έχει 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w:t>
      </w:r>
    </w:p>
    <w:p w14:paraId="523936A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Ελάτε, ελάτε. </w:t>
      </w:r>
    </w:p>
    <w:p w14:paraId="523936A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w:t>
      </w:r>
      <w:r>
        <w:rPr>
          <w:rFonts w:eastAsia="Times New Roman" w:cs="Times New Roman"/>
          <w:b/>
          <w:szCs w:val="24"/>
        </w:rPr>
        <w:t xml:space="preserve"> Βουλής): «</w:t>
      </w:r>
      <w:r>
        <w:rPr>
          <w:rFonts w:eastAsia="Times New Roman" w:cs="Times New Roman"/>
          <w:szCs w:val="24"/>
        </w:rPr>
        <w:t xml:space="preserve">Ελάτε, ελάτε»! Άκουσα και τα προηγούμενα. </w:t>
      </w:r>
    </w:p>
    <w:p w14:paraId="523936A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Έχετε πει εσείς χειρότερα. Ας μην τα επαναλάβω. </w:t>
      </w:r>
    </w:p>
    <w:p w14:paraId="523936A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Κοιτάξτε. Ήλπιζα ότι ο Αρχηγός της Χρυσής Αυγής σήμερα δεν θα κάλυπτε αυτά που ακούστηκαν δύο φορές στο Ελληνικό Κοινοβούλιο και που θα απασχολήσουν στην ειδική συνεδρίαση της Τετάρτης και την Ολομέλεια της Βουλής για εκφράσεις περί πρακτόρων Βουλευτών </w:t>
      </w:r>
      <w:r>
        <w:rPr>
          <w:rFonts w:eastAsia="Times New Roman" w:cs="Times New Roman"/>
          <w:szCs w:val="24"/>
        </w:rPr>
        <w:lastRenderedPageBreak/>
        <w:t>και</w:t>
      </w:r>
      <w:r>
        <w:rPr>
          <w:rFonts w:eastAsia="Times New Roman" w:cs="Times New Roman"/>
          <w:szCs w:val="24"/>
        </w:rPr>
        <w:t xml:space="preserve"> άλλα πράγματα, τα οποία ακούστηκαν μέσα στο Ελληνικό Κοινοβούλιο. </w:t>
      </w:r>
    </w:p>
    <w:p w14:paraId="523936A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ο λόγος του –και αναφέρομαι μόνο </w:t>
      </w:r>
      <w:r>
        <w:rPr>
          <w:rFonts w:eastAsia="Times New Roman" w:cs="Times New Roman"/>
          <w:szCs w:val="24"/>
        </w:rPr>
        <w:t xml:space="preserve">σ’ </w:t>
      </w:r>
      <w:r>
        <w:rPr>
          <w:rFonts w:eastAsia="Times New Roman" w:cs="Times New Roman"/>
          <w:szCs w:val="24"/>
        </w:rPr>
        <w:t>αυτό το ζήτημα, προς Θεού, δεν κάνω κανενός άλλου είδους αντιπαράθεση, αλλά είμαι πάρα πολύ ευθύς- ήταν πάρα πολύ σαφής και σπέρνει μίσο</w:t>
      </w:r>
      <w:r>
        <w:rPr>
          <w:rFonts w:eastAsia="Times New Roman" w:cs="Times New Roman"/>
          <w:szCs w:val="24"/>
        </w:rPr>
        <w:t xml:space="preserve">ς, δηλητήριο, διχασμό και υποψία για Έλληνες Βουλευτές. Αυτό δεν έχει ξανασυμβεί στο Ελληνικό Κοινοβούλιο όλες τις δεκαετίες, όσο και αν ανατρέξετε στα Πρακτικά. </w:t>
      </w:r>
    </w:p>
    <w:p w14:paraId="523936A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Κανένας Έλληνας Βουλευτής δεν μπορεί να καλείται να δηλώσει στην Ελληνική Βουλή αν πατρίδα το</w:t>
      </w:r>
      <w:r>
        <w:rPr>
          <w:rFonts w:eastAsia="Times New Roman" w:cs="Times New Roman"/>
          <w:szCs w:val="24"/>
        </w:rPr>
        <w:t xml:space="preserve">υ είναι η Ελλάδα ή αν πιστεύει κάπου αλλού ή αν έχει οποιαδήποτε άλλη πατρίδα, διότι οι Έλληνες Βουλευτές εκλέγονται. Μερικοί εξ αυτών, μάλιστα, είναι </w:t>
      </w:r>
      <w:r>
        <w:rPr>
          <w:rFonts w:eastAsia="Times New Roman" w:cs="Times New Roman"/>
          <w:szCs w:val="24"/>
        </w:rPr>
        <w:lastRenderedPageBreak/>
        <w:t>συνάδελφοι, οι οποίοι είναι μουσουλμάνοι πολίτες, Έλληνες Βουλευτές και από τη δεκαετία του ’90 έχουν εκλ</w:t>
      </w:r>
      <w:r>
        <w:rPr>
          <w:rFonts w:eastAsia="Times New Roman" w:cs="Times New Roman"/>
          <w:szCs w:val="24"/>
        </w:rPr>
        <w:t>εγεί τέσσερις και πέντε φορές, σε πλήρη γνώση και αρμονία με το ελληνικό Σύνταγμα, τους ελληνικούς νόμους τον εκλογικό νόμο και την πλήρη λαϊκή συγκατάθεση των Ελλήνων πολιτών, που ζουν εκεί και πιστεύουν ό,τι πιστεύουν. Ουδείς έχει το δικαίωμα να τους ζητ</w:t>
      </w:r>
      <w:r>
        <w:rPr>
          <w:rFonts w:eastAsia="Times New Roman" w:cs="Times New Roman"/>
          <w:szCs w:val="24"/>
        </w:rPr>
        <w:t xml:space="preserve">άει αυτήν τη δήλωση και τη μαρτυρία μέσα στο Ελληνικό Κοινοβούλιο. </w:t>
      </w:r>
    </w:p>
    <w:p w14:paraId="523936A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Λυπάμαι πάρα πολύ, διότι θεωρήσαμε –αλλά βεβαίως θα τα συζητήσει η Βουλή και την Τετάρτη- άκρως ακρότητες αυτά τα οποία ακούστηκαν περί Τούρκων πρακτόρων. Μάλιστα, </w:t>
      </w:r>
      <w:proofErr w:type="spellStart"/>
      <w:r>
        <w:rPr>
          <w:rFonts w:eastAsia="Times New Roman" w:cs="Times New Roman"/>
          <w:szCs w:val="24"/>
        </w:rPr>
        <w:t>ελέχθησαν</w:t>
      </w:r>
      <w:proofErr w:type="spellEnd"/>
      <w:r>
        <w:rPr>
          <w:rFonts w:eastAsia="Times New Roman" w:cs="Times New Roman"/>
          <w:szCs w:val="24"/>
        </w:rPr>
        <w:t xml:space="preserve"> όχι κατά τη δι</w:t>
      </w:r>
      <w:r>
        <w:rPr>
          <w:rFonts w:eastAsia="Times New Roman" w:cs="Times New Roman"/>
          <w:szCs w:val="24"/>
        </w:rPr>
        <w:t>άρκεια κάποιας όξυνσης, αλλά ήταν προφανώς προσχεδιασμένα</w:t>
      </w:r>
      <w:r>
        <w:rPr>
          <w:rFonts w:eastAsia="Times New Roman" w:cs="Times New Roman"/>
          <w:szCs w:val="24"/>
        </w:rPr>
        <w:t>,</w:t>
      </w:r>
      <w:r>
        <w:rPr>
          <w:rFonts w:eastAsia="Times New Roman" w:cs="Times New Roman"/>
          <w:szCs w:val="24"/>
        </w:rPr>
        <w:t xml:space="preserve"> δύο φορές και στην </w:t>
      </w:r>
      <w:r>
        <w:rPr>
          <w:rFonts w:eastAsia="Times New Roman" w:cs="Times New Roman"/>
          <w:szCs w:val="24"/>
        </w:rPr>
        <w:t xml:space="preserve">επιτροπή </w:t>
      </w:r>
      <w:r>
        <w:rPr>
          <w:rFonts w:eastAsia="Times New Roman" w:cs="Times New Roman"/>
          <w:szCs w:val="24"/>
        </w:rPr>
        <w:t xml:space="preserve">και στην Ολομέλεια. </w:t>
      </w:r>
    </w:p>
    <w:p w14:paraId="523936B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Πρέπει να αντιληφθείτε ότι έχετε περάσει κατά πολύ τα σύνορα όχι απλά της δεοντολογίας ή της κοινοβουλευτικής ευπρέπειας ή του πολιτικού διαλόγου, α</w:t>
      </w:r>
      <w:r>
        <w:rPr>
          <w:rFonts w:eastAsia="Times New Roman" w:cs="Times New Roman"/>
          <w:szCs w:val="24"/>
        </w:rPr>
        <w:t xml:space="preserve">λλά τα σύνορα του μίσους και του διχασμού, τον οποίο σπέρνετε με τις ομιλίες σας. </w:t>
      </w:r>
    </w:p>
    <w:p w14:paraId="523936B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το επισημάνω ευθύτατα. </w:t>
      </w:r>
    </w:p>
    <w:p w14:paraId="523936B2"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936B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Κύριε Πρόεδ</w:t>
      </w:r>
      <w:r>
        <w:rPr>
          <w:rFonts w:eastAsia="Times New Roman" w:cs="Times New Roman"/>
          <w:szCs w:val="24"/>
        </w:rPr>
        <w:t xml:space="preserve">ρε, θα ήθελα τον λόγο, παρακαλώ. </w:t>
      </w:r>
    </w:p>
    <w:p w14:paraId="523936B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Ορίστε, έχετε τον λόγο. </w:t>
      </w:r>
    </w:p>
    <w:p w14:paraId="523936B5"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ΜΙΧΑΛΟΛΙΑΚΟΣ (Γενικός Γραμματέας του Λαϊκού Συνδέσμου - Χρυσή Αυγή): </w:t>
      </w:r>
      <w:r>
        <w:rPr>
          <w:rFonts w:eastAsia="Times New Roman" w:cs="Times New Roman"/>
          <w:szCs w:val="24"/>
        </w:rPr>
        <w:t>Κύριε Πρόεδρε, αρχίσατε την ομιλία σας με τη λέξη «ήλπιζα». Χαίρομαι που οι ελπίδες σ</w:t>
      </w:r>
      <w:r>
        <w:rPr>
          <w:rFonts w:eastAsia="Times New Roman" w:cs="Times New Roman"/>
          <w:szCs w:val="24"/>
        </w:rPr>
        <w:t xml:space="preserve">ας δεν γίνονται πραγματικότητα και δεν θα γίνει καμμία ελπίδα σας πραγματικότητα, γιατί πολύ γρήγορα θα είστε παρελθόν </w:t>
      </w:r>
      <w:r>
        <w:rPr>
          <w:rFonts w:eastAsia="Times New Roman" w:cs="Times New Roman"/>
          <w:szCs w:val="24"/>
        </w:rPr>
        <w:t xml:space="preserve">σ’ </w:t>
      </w:r>
      <w:r>
        <w:rPr>
          <w:rFonts w:eastAsia="Times New Roman" w:cs="Times New Roman"/>
          <w:szCs w:val="24"/>
        </w:rPr>
        <w:t xml:space="preserve">αυτήν τη χώρα και η παράταξή σας και η Κυβέρνησή σας. </w:t>
      </w:r>
    </w:p>
    <w:p w14:paraId="523936B6"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23936B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Εις ό,τι αφορά τώρα το συγκεκ</w:t>
      </w:r>
      <w:r>
        <w:rPr>
          <w:rFonts w:eastAsia="Times New Roman" w:cs="Times New Roman"/>
          <w:szCs w:val="24"/>
        </w:rPr>
        <w:t xml:space="preserve">ριμένο θέμα, εγώ δεν μίλησα περί πρακτόρων. Ήμουν συγκεκριμένος και είπα ότι δεν επιτρέπεται </w:t>
      </w:r>
      <w:r>
        <w:rPr>
          <w:rFonts w:eastAsia="Times New Roman" w:cs="Times New Roman"/>
          <w:szCs w:val="24"/>
        </w:rPr>
        <w:t xml:space="preserve">σ’ </w:t>
      </w:r>
      <w:r>
        <w:rPr>
          <w:rFonts w:eastAsia="Times New Roman" w:cs="Times New Roman"/>
          <w:szCs w:val="24"/>
        </w:rPr>
        <w:t xml:space="preserve">αυτήν τη Βουλή, τη Βουλή των Ελλήνων, να υπάρχουν άνθρωποι εκλεγμένοι που να λένε ότι μητέρα πατρίδα τους είναι είτε η Τουρκία είτε η Ιταλία είτε η Γαλλία είτε </w:t>
      </w:r>
      <w:r>
        <w:rPr>
          <w:rFonts w:eastAsia="Times New Roman" w:cs="Times New Roman"/>
          <w:szCs w:val="24"/>
        </w:rPr>
        <w:t xml:space="preserve">η Αγγλία. Εμμένω σε αυτό και το κοινό αίσθημα αυτό απαιτεί. </w:t>
      </w:r>
    </w:p>
    <w:p w14:paraId="523936B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ό,τι άλλο θέλετε, είμαι στη διάθεσή σας. </w:t>
      </w:r>
    </w:p>
    <w:p w14:paraId="523936B9"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23936BA"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κ. </w:t>
      </w:r>
      <w:proofErr w:type="spellStart"/>
      <w:r>
        <w:rPr>
          <w:rFonts w:eastAsia="Times New Roman" w:cs="Times New Roman"/>
          <w:szCs w:val="24"/>
        </w:rPr>
        <w:t>Πολάκης</w:t>
      </w:r>
      <w:proofErr w:type="spellEnd"/>
      <w:r>
        <w:rPr>
          <w:rFonts w:eastAsia="Times New Roman" w:cs="Times New Roman"/>
          <w:szCs w:val="24"/>
        </w:rPr>
        <w:t>, ο οποίος θέλει να απαντήσει σε κάτι π</w:t>
      </w:r>
      <w:r>
        <w:rPr>
          <w:rFonts w:eastAsia="Times New Roman" w:cs="Times New Roman"/>
          <w:szCs w:val="24"/>
        </w:rPr>
        <w:t xml:space="preserve">ου ακούστηκε στην αναφορά του κ. Γεωργιάδη. </w:t>
      </w:r>
    </w:p>
    <w:p w14:paraId="523936B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23936B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Αισθάνομαι την ανάγκη να απαντήσω και να ξεκαθαρίσω κάτι, διότι ο κ. Γεωργιάδης επιδόθηκε </w:t>
      </w:r>
      <w:r>
        <w:rPr>
          <w:rFonts w:eastAsia="Times New Roman" w:cs="Times New Roman"/>
          <w:szCs w:val="24"/>
        </w:rPr>
        <w:t xml:space="preserve">γι’ </w:t>
      </w:r>
      <w:r>
        <w:rPr>
          <w:rFonts w:eastAsia="Times New Roman" w:cs="Times New Roman"/>
          <w:szCs w:val="24"/>
        </w:rPr>
        <w:t>άλλη μια φορά στο προσφιλές του σπορ τη</w:t>
      </w:r>
      <w:r>
        <w:rPr>
          <w:rFonts w:eastAsia="Times New Roman" w:cs="Times New Roman"/>
          <w:szCs w:val="24"/>
        </w:rPr>
        <w:t xml:space="preserve">ς διαστρέβλωσης. </w:t>
      </w:r>
    </w:p>
    <w:p w14:paraId="523936B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Πολλές φορές διαβάζει με ένα τρομερά πειστικό ύφος κάποια πράγματα, μόνο που τα διαβάζει μισά. Το έκανε και στην τηλεόραση πρόσφατα, σε σχέση με το </w:t>
      </w:r>
      <w:r>
        <w:rPr>
          <w:rFonts w:eastAsia="Times New Roman" w:cs="Times New Roman"/>
          <w:szCs w:val="24"/>
          <w:lang w:val="en-US"/>
        </w:rPr>
        <w:t>FBI</w:t>
      </w:r>
      <w:r>
        <w:rPr>
          <w:rFonts w:eastAsia="Times New Roman" w:cs="Times New Roman"/>
          <w:szCs w:val="24"/>
        </w:rPr>
        <w:t xml:space="preserve">. Του το επισήμανε η κ. Παπαδάκου </w:t>
      </w:r>
      <w:r>
        <w:rPr>
          <w:rFonts w:eastAsia="Times New Roman" w:cs="Times New Roman"/>
          <w:szCs w:val="24"/>
        </w:rPr>
        <w:lastRenderedPageBreak/>
        <w:t>αυτό το πράγμα και σήμερα τολμάει και το ξανακάνει μέ</w:t>
      </w:r>
      <w:r>
        <w:rPr>
          <w:rFonts w:eastAsia="Times New Roman" w:cs="Times New Roman"/>
          <w:szCs w:val="24"/>
        </w:rPr>
        <w:t xml:space="preserve">σα στο Ελληνικό Κοινοβούλιο. </w:t>
      </w:r>
    </w:p>
    <w:p w14:paraId="523936B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κατηγορήσει τον κ. Γεωργιάδη ότι προκειμένου να υλοποιήσει το </w:t>
      </w:r>
      <w:r>
        <w:rPr>
          <w:rFonts w:eastAsia="Times New Roman" w:cs="Times New Roman"/>
          <w:szCs w:val="24"/>
        </w:rPr>
        <w:t>«</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r>
        <w:rPr>
          <w:rFonts w:eastAsia="Times New Roman" w:cs="Times New Roman"/>
          <w:szCs w:val="24"/>
        </w:rPr>
        <w:t xml:space="preserve">, που ένα στοιχείο του ήταν η εισαγωγή δέκα φαρμάκων στη θετική λίστα των </w:t>
      </w:r>
      <w:proofErr w:type="spellStart"/>
      <w:r>
        <w:rPr>
          <w:rFonts w:eastAsia="Times New Roman" w:cs="Times New Roman"/>
          <w:szCs w:val="24"/>
        </w:rPr>
        <w:t>αποζημιούμενων</w:t>
      </w:r>
      <w:proofErr w:type="spellEnd"/>
      <w:r>
        <w:rPr>
          <w:rFonts w:eastAsia="Times New Roman" w:cs="Times New Roman"/>
          <w:szCs w:val="24"/>
        </w:rPr>
        <w:t xml:space="preserve"> φαρμάκων του ΕΟΠΥΥ, άλλαξε -με υπουργική απόφ</w:t>
      </w:r>
      <w:r>
        <w:rPr>
          <w:rFonts w:eastAsia="Times New Roman" w:cs="Times New Roman"/>
          <w:szCs w:val="24"/>
        </w:rPr>
        <w:t xml:space="preserve">αση που εξέδωσε- μία διατύπωση που αφορούσε το ποια φάρμακα μπαίνουν στη θετική λίστα που αποζημιώνονται από τον ΕΟΠΥΥ, αφού έχουν πρώτα πάρει τιμή από τον ΕΟΦ. </w:t>
      </w:r>
    </w:p>
    <w:p w14:paraId="523936B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Άλλαξε, λοιπόν, την προηγούμενη διάταξη κι εκεί που έλεγε «τα δύο τρίτα των χωρών της </w:t>
      </w:r>
      <w:r>
        <w:rPr>
          <w:rFonts w:eastAsia="Times New Roman" w:cs="Times New Roman"/>
          <w:szCs w:val="24"/>
        </w:rPr>
        <w:t>Ευρωπαϊκής Ένωσης», έβ</w:t>
      </w:r>
      <w:r>
        <w:rPr>
          <w:rFonts w:eastAsia="Times New Roman" w:cs="Times New Roman"/>
          <w:szCs w:val="24"/>
        </w:rPr>
        <w:t>γ</w:t>
      </w:r>
      <w:r>
        <w:rPr>
          <w:rFonts w:eastAsia="Times New Roman" w:cs="Times New Roman"/>
          <w:szCs w:val="24"/>
        </w:rPr>
        <w:t>αλε τις τρεις λέξεις «τα δύο τρίτα των χωρών που κυκλοφορούν</w:t>
      </w:r>
      <w:r>
        <w:rPr>
          <w:rFonts w:eastAsia="Times New Roman" w:cs="Times New Roman"/>
          <w:szCs w:val="24"/>
        </w:rPr>
        <w:t xml:space="preserve">». </w:t>
      </w:r>
    </w:p>
    <w:p w14:paraId="523936C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Μπορεί, δηλαδή, να κυκλοφορούν σε τρεις χώρες. Εάν αποζημιώνονται σε δύο, μπαίνουν στη θετική λίστα. Έτσι μπήκαν τα δέκα φάρμακα που περιγράφει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στο εσωτερικό της κείμενο στο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w:t>
      </w:r>
      <w:proofErr w:type="spellStart"/>
      <w:r>
        <w:rPr>
          <w:rFonts w:eastAsia="Times New Roman" w:cs="Times New Roman"/>
          <w:szCs w:val="24"/>
        </w:rPr>
        <w:t>Mάλιστα</w:t>
      </w:r>
      <w:proofErr w:type="spellEnd"/>
      <w:r>
        <w:rPr>
          <w:rFonts w:eastAsia="Times New Roman" w:cs="Times New Roman"/>
          <w:szCs w:val="24"/>
        </w:rPr>
        <w:t xml:space="preserve">, τρία φάρμακα, το </w:t>
      </w:r>
      <w:r>
        <w:rPr>
          <w:rFonts w:eastAsia="Times New Roman" w:cs="Times New Roman"/>
          <w:szCs w:val="24"/>
        </w:rPr>
        <w:t>«</w:t>
      </w:r>
      <w:proofErr w:type="spellStart"/>
      <w:r>
        <w:rPr>
          <w:rFonts w:eastAsia="Times New Roman" w:cs="Times New Roman"/>
          <w:szCs w:val="24"/>
        </w:rPr>
        <w:t>Jakavi</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w:t>
      </w:r>
      <w:proofErr w:type="spellStart"/>
      <w:r>
        <w:rPr>
          <w:rFonts w:eastAsia="Times New Roman" w:cs="Times New Roman"/>
          <w:szCs w:val="24"/>
        </w:rPr>
        <w:t>Votubia</w:t>
      </w:r>
      <w:proofErr w:type="spellEnd"/>
      <w:r>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rPr>
        <w:t>«</w:t>
      </w:r>
      <w:proofErr w:type="spellStart"/>
      <w:r>
        <w:rPr>
          <w:rFonts w:eastAsia="Times New Roman" w:cs="Times New Roman"/>
          <w:szCs w:val="24"/>
        </w:rPr>
        <w:t>Signifor</w:t>
      </w:r>
      <w:proofErr w:type="spellEnd"/>
      <w:r>
        <w:rPr>
          <w:rFonts w:eastAsia="Times New Roman" w:cs="Times New Roman"/>
          <w:szCs w:val="24"/>
        </w:rPr>
        <w:t>»</w:t>
      </w:r>
      <w:r>
        <w:rPr>
          <w:rFonts w:eastAsia="Times New Roman" w:cs="Times New Roman"/>
          <w:szCs w:val="24"/>
        </w:rPr>
        <w:t>, κυκλοφορούσαν μόνο σε δύο χώρες και αποζημιώνονται σε δύο χώρες.</w:t>
      </w:r>
    </w:p>
    <w:p w14:paraId="523936C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Πώς προσπαθεί να θολώσει τα νερά; Λέει: Με τη φετινή απόφαση που νομοθετήσα</w:t>
      </w:r>
      <w:r>
        <w:rPr>
          <w:rFonts w:eastAsia="Times New Roman" w:cs="Times New Roman"/>
          <w:szCs w:val="24"/>
        </w:rPr>
        <w:t xml:space="preserve">με το </w:t>
      </w:r>
      <w:r>
        <w:rPr>
          <w:rFonts w:eastAsia="Times New Roman" w:cs="Times New Roman"/>
          <w:szCs w:val="24"/>
          <w:lang w:val="en-US"/>
        </w:rPr>
        <w:t>h</w:t>
      </w:r>
      <w:r>
        <w:rPr>
          <w:rFonts w:eastAsia="Times New Roman" w:cs="Times New Roman"/>
          <w:szCs w:val="24"/>
          <w:lang w:val="en-US"/>
        </w:rPr>
        <w:t>elp</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echnology</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lang w:val="en-US"/>
        </w:rPr>
        <w:t>ssessment</w:t>
      </w:r>
      <w:r>
        <w:rPr>
          <w:rFonts w:eastAsia="Times New Roman" w:cs="Times New Roman"/>
          <w:szCs w:val="24"/>
        </w:rPr>
        <w:t xml:space="preserve">, την </w:t>
      </w:r>
      <w:r>
        <w:rPr>
          <w:rFonts w:eastAsia="Times New Roman" w:cs="Times New Roman"/>
          <w:szCs w:val="24"/>
        </w:rPr>
        <w:t>α</w:t>
      </w:r>
      <w:r>
        <w:rPr>
          <w:rFonts w:eastAsia="Times New Roman" w:cs="Times New Roman"/>
          <w:szCs w:val="24"/>
        </w:rPr>
        <w:t xml:space="preserve">ξιολόγηση </w:t>
      </w:r>
      <w:r>
        <w:rPr>
          <w:rFonts w:eastAsia="Times New Roman" w:cs="Times New Roman"/>
          <w:szCs w:val="24"/>
        </w:rPr>
        <w:t>τ</w:t>
      </w:r>
      <w:r>
        <w:rPr>
          <w:rFonts w:eastAsia="Times New Roman" w:cs="Times New Roman"/>
          <w:szCs w:val="24"/>
        </w:rPr>
        <w:t xml:space="preserve">εχνολογιών </w:t>
      </w:r>
      <w:r>
        <w:rPr>
          <w:rFonts w:eastAsia="Times New Roman" w:cs="Times New Roman"/>
          <w:szCs w:val="24"/>
        </w:rPr>
        <w:t>υ</w:t>
      </w:r>
      <w:r>
        <w:rPr>
          <w:rFonts w:eastAsia="Times New Roman" w:cs="Times New Roman"/>
          <w:szCs w:val="24"/>
        </w:rPr>
        <w:t>γείας, στον νόμο αυτό λέμε μέσα –γιατί βγάζουμε κάποια πράγματα και τα διατυπώνουμε με έναν άλλο τρόπο- ότι για να έρθει ένα φάρμακο στη χώρα και μετά να μπει στη θετική λίστα, θα πρέπει να προσ</w:t>
      </w:r>
      <w:r>
        <w:rPr>
          <w:rFonts w:eastAsia="Times New Roman" w:cs="Times New Roman"/>
          <w:szCs w:val="24"/>
        </w:rPr>
        <w:t xml:space="preserve">φέρει κάποιο θεραπευτικό όφελος που </w:t>
      </w:r>
      <w:r>
        <w:rPr>
          <w:rFonts w:eastAsia="Times New Roman" w:cs="Times New Roman"/>
          <w:szCs w:val="24"/>
        </w:rPr>
        <w:lastRenderedPageBreak/>
        <w:t xml:space="preserve">δεν το πρόσφεραν πριν, να καλύπτει ανάγκη που δεν καλυπτόταν πριν και μια σειρά από πράγματα. </w:t>
      </w:r>
    </w:p>
    <w:p w14:paraId="523936C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Επειδή δεν θέλουμε να αφήσουμε ασθενείς εκτός θεραπειών που αποδεδειγμένα ή σε προχωρημένες φάσεις μελετών δείχνουν ότι έχουν</w:t>
      </w:r>
      <w:r>
        <w:rPr>
          <w:rFonts w:eastAsia="Times New Roman" w:cs="Times New Roman"/>
          <w:szCs w:val="24"/>
        </w:rPr>
        <w:t xml:space="preserve"> αποτελέσματα, λέμε το εξής και αυτό το διαβάζει ο κ. Γεωργιάδης και έχει το θράσος να μην διαβάζει το επόμενο. Διαβάζει, λοιπόν: «Στον κατάλογο υπάγονται μόνο εφόσον αποζημιώνονται στα 2/3 των κρατών μελών της Ευρωπαϊκής Ένωσης που κυκλοφορούν…». Και σταμ</w:t>
      </w:r>
      <w:r>
        <w:rPr>
          <w:rFonts w:eastAsia="Times New Roman" w:cs="Times New Roman"/>
          <w:szCs w:val="24"/>
        </w:rPr>
        <w:t>ατάει εδώ την ανάγνωση. «…τα κράτη στα οποία κυκλοφορούν δεν μπορεί να είναι λιγότερα από εννέα». Αυτό δεν το διαβάζει, για να πει ότι είμαστε ίδιοι, ότι δηλαδή κυκλοφορεί σε τρεις χώρες και αποζημιώνεται σε δύο. Λέει ότι πάμε να κάνουμε το ίδιο.</w:t>
      </w:r>
    </w:p>
    <w:p w14:paraId="523936C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Είναι από</w:t>
      </w:r>
      <w:r>
        <w:rPr>
          <w:rFonts w:eastAsia="Times New Roman" w:cs="Times New Roman"/>
          <w:szCs w:val="24"/>
        </w:rPr>
        <w:t>λυτος ο πανικός τους. Εδώ συνεχίζει από κάτω και λέει: «Είναι εννέα χώρες από τις οποίες εννέα χώρες πρέπει οι μισές τουλάχιστον να ανήκουν σε κάποιες χώρες που διαθέτουν μηχανισμό αξιολόγησης τεχνολογίας υγείας, δηλαδή να είναι μία εκ των εξής: Αυστρία, Β</w:t>
      </w:r>
      <w:r>
        <w:rPr>
          <w:rFonts w:eastAsia="Times New Roman" w:cs="Times New Roman"/>
          <w:szCs w:val="24"/>
        </w:rPr>
        <w:t>έλγιο, Μεγάλη Βρετανία, Γαλλία, Ισπανία, Ολλανδία, Πορτογαλία, Σουηδία, Φινλανδία». Αυτές έχουν ολοκληρωμένα τέτοια συστήματα και πάμε και εμείς για πρώτη φορά να φτιάξουμε τώρα. Έρχεται εδώ για να πει ότι είμαστε το ίδιο και απομονώνει τη φράση και δεν δι</w:t>
      </w:r>
      <w:r>
        <w:rPr>
          <w:rFonts w:eastAsia="Times New Roman" w:cs="Times New Roman"/>
          <w:szCs w:val="24"/>
        </w:rPr>
        <w:t xml:space="preserve">αβάζει το επόμενο. </w:t>
      </w:r>
    </w:p>
    <w:p w14:paraId="523936C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διαστρέβλωση τούς έχει γίνει δευτέρα φύση πλέον. Μόνο τον πανικό τους αποδεικνύει αυτό το πράγμα. Τίποτε άλλο. </w:t>
      </w:r>
    </w:p>
    <w:p w14:paraId="523936C5" w14:textId="77777777" w:rsidR="00246891" w:rsidRDefault="00DA5D45">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κύριε Υπουργέ.</w:t>
      </w:r>
    </w:p>
    <w:p w14:paraId="523936C6" w14:textId="77777777" w:rsidR="00246891" w:rsidRDefault="00DA5D45">
      <w:pPr>
        <w:spacing w:after="0" w:line="600" w:lineRule="auto"/>
        <w:ind w:firstLine="709"/>
        <w:jc w:val="both"/>
        <w:rPr>
          <w:rFonts w:eastAsia="Times New Roman" w:cs="Times New Roman"/>
          <w:szCs w:val="24"/>
        </w:rPr>
      </w:pPr>
      <w:r>
        <w:rPr>
          <w:rFonts w:eastAsia="Times New Roman"/>
          <w:b/>
          <w:bCs/>
          <w:szCs w:val="24"/>
        </w:rPr>
        <w:lastRenderedPageBreak/>
        <w:t>ΑΘΑΝΑΣΙΟΣ ΜΠΟΥΡΑΣ:</w:t>
      </w:r>
      <w:r>
        <w:rPr>
          <w:rFonts w:eastAsia="Times New Roman"/>
          <w:bCs/>
          <w:szCs w:val="24"/>
        </w:rPr>
        <w:t xml:space="preserve"> Όχι, δεν είναι έτσι.</w:t>
      </w:r>
    </w:p>
    <w:p w14:paraId="523936C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ΠΑΥΛΟΣ ΠΟΛΑΚΗΣ (Ανα</w:t>
      </w:r>
      <w:r>
        <w:rPr>
          <w:rFonts w:eastAsia="Times New Roman" w:cs="Times New Roman"/>
          <w:b/>
          <w:szCs w:val="24"/>
        </w:rPr>
        <w:t>πληρωτής Υπουργός Υγείας):</w:t>
      </w:r>
      <w:r>
        <w:rPr>
          <w:rFonts w:eastAsia="Times New Roman" w:cs="Times New Roman"/>
          <w:szCs w:val="24"/>
        </w:rPr>
        <w:t xml:space="preserve"> Είναι εξαπάτηση του Κοινοβουλίου αυτό που κάνει. Το καταλαβαίνετε; Δεν βγαίνει σε μια εκπομπή, σε κάποιο «</w:t>
      </w:r>
      <w:proofErr w:type="spellStart"/>
      <w:r>
        <w:rPr>
          <w:rFonts w:eastAsia="Times New Roman" w:cs="Times New Roman"/>
          <w:szCs w:val="24"/>
        </w:rPr>
        <w:t>μεσημεριανάδικο</w:t>
      </w:r>
      <w:proofErr w:type="spellEnd"/>
      <w:r>
        <w:rPr>
          <w:rFonts w:eastAsia="Times New Roman" w:cs="Times New Roman"/>
          <w:szCs w:val="24"/>
        </w:rPr>
        <w:t xml:space="preserve">». </w:t>
      </w:r>
      <w:r>
        <w:rPr>
          <w:rFonts w:eastAsia="Times New Roman" w:cs="Times New Roman"/>
          <w:szCs w:val="24"/>
        </w:rPr>
        <w:t>Έρχεται</w:t>
      </w:r>
      <w:r>
        <w:rPr>
          <w:rFonts w:eastAsia="Times New Roman" w:cs="Times New Roman"/>
          <w:szCs w:val="24"/>
        </w:rPr>
        <w:t xml:space="preserve"> στο Κοινοβούλιο και διαβάζει κάτι το οποίο είναι μισό!</w:t>
      </w:r>
    </w:p>
    <w:p w14:paraId="523936C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23936C9" w14:textId="77777777" w:rsidR="00246891" w:rsidRDefault="00DA5D45">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w:t>
      </w:r>
      <w:r>
        <w:rPr>
          <w:rFonts w:eastAsia="Times New Roman"/>
          <w:bCs/>
          <w:szCs w:val="24"/>
        </w:rPr>
        <w:t xml:space="preserve">τορία του κτηρίου και τον τρόπο οργάνωσης και λειτουργίας της Βουλής, σαράντα επτά μαθήτριες </w:t>
      </w:r>
      <w:r>
        <w:rPr>
          <w:rFonts w:eastAsia="Times New Roman"/>
          <w:bCs/>
          <w:szCs w:val="24"/>
        </w:rPr>
        <w:lastRenderedPageBreak/>
        <w:t>και μαθητές και τρεις συνοδοί εκπαιδευτικοί από το 2</w:t>
      </w:r>
      <w:r w:rsidRPr="00CA7F70">
        <w:rPr>
          <w:rFonts w:eastAsia="Times New Roman"/>
          <w:bCs/>
          <w:szCs w:val="24"/>
          <w:vertAlign w:val="superscript"/>
        </w:rPr>
        <w:t>ο</w:t>
      </w:r>
      <w:r>
        <w:rPr>
          <w:rFonts w:eastAsia="Times New Roman"/>
          <w:bCs/>
          <w:szCs w:val="24"/>
        </w:rPr>
        <w:t xml:space="preserve"> Γυμνάσιο Τούμπας Θεσσαλονίκης.</w:t>
      </w:r>
    </w:p>
    <w:p w14:paraId="523936CA" w14:textId="77777777" w:rsidR="00246891" w:rsidRDefault="00DA5D45">
      <w:pPr>
        <w:spacing w:after="0" w:line="600" w:lineRule="auto"/>
        <w:ind w:firstLine="720"/>
        <w:jc w:val="both"/>
        <w:rPr>
          <w:rFonts w:eastAsia="Times New Roman"/>
          <w:bCs/>
          <w:szCs w:val="24"/>
        </w:rPr>
      </w:pPr>
      <w:r>
        <w:rPr>
          <w:rFonts w:eastAsia="Times New Roman"/>
          <w:bCs/>
          <w:szCs w:val="24"/>
        </w:rPr>
        <w:t>Η Βουλή τούς καλωσορίζει.</w:t>
      </w:r>
    </w:p>
    <w:p w14:paraId="523936CB" w14:textId="77777777" w:rsidR="00246891" w:rsidRDefault="00DA5D45">
      <w:pPr>
        <w:spacing w:after="0" w:line="600" w:lineRule="auto"/>
        <w:ind w:firstLine="720"/>
        <w:jc w:val="center"/>
        <w:rPr>
          <w:rFonts w:eastAsia="Times New Roman"/>
          <w:bCs/>
          <w:szCs w:val="24"/>
        </w:rPr>
      </w:pPr>
      <w:r>
        <w:rPr>
          <w:rFonts w:eastAsia="Times New Roman"/>
          <w:bCs/>
          <w:szCs w:val="24"/>
        </w:rPr>
        <w:t xml:space="preserve">(Χειροκροτήματα </w:t>
      </w:r>
      <w:r>
        <w:rPr>
          <w:rFonts w:eastAsia="Times New Roman"/>
          <w:bCs/>
          <w:szCs w:val="24"/>
        </w:rPr>
        <w:t xml:space="preserve">απ’ </w:t>
      </w:r>
      <w:r>
        <w:rPr>
          <w:rFonts w:eastAsia="Times New Roman"/>
          <w:bCs/>
          <w:szCs w:val="24"/>
        </w:rPr>
        <w:t>όλες τις πτέρυγες της Βουλής)</w:t>
      </w:r>
    </w:p>
    <w:p w14:paraId="523936CC" w14:textId="77777777" w:rsidR="00246891" w:rsidRDefault="00DA5D45">
      <w:pPr>
        <w:spacing w:after="0" w:line="600" w:lineRule="auto"/>
        <w:ind w:firstLine="720"/>
        <w:jc w:val="both"/>
        <w:rPr>
          <w:rFonts w:eastAsia="Times New Roman" w:cs="Times New Roman"/>
          <w:szCs w:val="24"/>
        </w:rPr>
      </w:pPr>
      <w:r>
        <w:rPr>
          <w:rFonts w:eastAsia="Times New Roman"/>
          <w:bCs/>
          <w:szCs w:val="24"/>
        </w:rPr>
        <w:t>Το</w:t>
      </w:r>
      <w:r>
        <w:rPr>
          <w:rFonts w:eastAsia="Times New Roman"/>
          <w:bCs/>
          <w:szCs w:val="24"/>
        </w:rPr>
        <w:t>ν λόγο έχει ο Πρόεδρος της Ένωσης Κεντρώων κ. Βασίλης Λεβέντης για δεκαπέντε λεπτά.</w:t>
      </w:r>
    </w:p>
    <w:p w14:paraId="523936CD" w14:textId="77777777" w:rsidR="00246891" w:rsidRDefault="00DA5D45">
      <w:pPr>
        <w:spacing w:after="0" w:line="600" w:lineRule="auto"/>
        <w:ind w:firstLine="720"/>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Οι τελευταίες φράσεις του κ. </w:t>
      </w:r>
      <w:proofErr w:type="spellStart"/>
      <w:r>
        <w:rPr>
          <w:rFonts w:eastAsia="Times New Roman"/>
          <w:bCs/>
          <w:szCs w:val="24"/>
        </w:rPr>
        <w:t>Πολάκη</w:t>
      </w:r>
      <w:proofErr w:type="spellEnd"/>
      <w:r>
        <w:rPr>
          <w:rFonts w:eastAsia="Times New Roman"/>
          <w:bCs/>
          <w:szCs w:val="24"/>
        </w:rPr>
        <w:t xml:space="preserve"> είναι ότι έγινε εξαπάτηση του Κοινοβουλίου από τον κ. Άδωνι. Μόνο από τον κ. Άδωνι έχει</w:t>
      </w:r>
      <w:r>
        <w:rPr>
          <w:rFonts w:eastAsia="Times New Roman"/>
          <w:bCs/>
          <w:szCs w:val="24"/>
        </w:rPr>
        <w:t xml:space="preserve"> γίνει, κύριε </w:t>
      </w:r>
      <w:proofErr w:type="spellStart"/>
      <w:r>
        <w:rPr>
          <w:rFonts w:eastAsia="Times New Roman"/>
          <w:bCs/>
          <w:szCs w:val="24"/>
        </w:rPr>
        <w:t>Πολάκη</w:t>
      </w:r>
      <w:proofErr w:type="spellEnd"/>
      <w:r>
        <w:rPr>
          <w:rFonts w:eastAsia="Times New Roman"/>
          <w:bCs/>
          <w:szCs w:val="24"/>
        </w:rPr>
        <w:t xml:space="preserve">; Νομίζω ότι πάρα πολλές φορές το Κοινοβούλιό μας έχει εξαπατηθεί, άμα θυμηθούμε τι </w:t>
      </w:r>
      <w:proofErr w:type="spellStart"/>
      <w:r>
        <w:rPr>
          <w:rFonts w:eastAsia="Times New Roman"/>
          <w:bCs/>
          <w:szCs w:val="24"/>
        </w:rPr>
        <w:t>ελέγετο</w:t>
      </w:r>
      <w:proofErr w:type="spellEnd"/>
      <w:r>
        <w:rPr>
          <w:rFonts w:eastAsia="Times New Roman"/>
          <w:bCs/>
          <w:szCs w:val="24"/>
        </w:rPr>
        <w:t xml:space="preserve"> πριν και τι </w:t>
      </w:r>
      <w:proofErr w:type="spellStart"/>
      <w:r>
        <w:rPr>
          <w:rFonts w:eastAsia="Times New Roman"/>
          <w:bCs/>
          <w:szCs w:val="24"/>
        </w:rPr>
        <w:t>διεπράχθη</w:t>
      </w:r>
      <w:proofErr w:type="spellEnd"/>
      <w:r>
        <w:rPr>
          <w:rFonts w:eastAsia="Times New Roman"/>
          <w:bCs/>
          <w:szCs w:val="24"/>
        </w:rPr>
        <w:t xml:space="preserve"> μετά. </w:t>
      </w:r>
    </w:p>
    <w:p w14:paraId="523936CE" w14:textId="77777777" w:rsidR="00246891" w:rsidRDefault="00DA5D45">
      <w:pPr>
        <w:spacing w:after="0" w:line="600" w:lineRule="auto"/>
        <w:ind w:firstLine="720"/>
        <w:jc w:val="both"/>
        <w:rPr>
          <w:rFonts w:eastAsia="Times New Roman"/>
          <w:bCs/>
          <w:szCs w:val="24"/>
        </w:rPr>
      </w:pPr>
      <w:r>
        <w:rPr>
          <w:rFonts w:eastAsia="Times New Roman"/>
          <w:bCs/>
          <w:szCs w:val="24"/>
        </w:rPr>
        <w:lastRenderedPageBreak/>
        <w:t xml:space="preserve">Όταν, δηλαδή, ο κ. Τσίπρας έλεγε ότι σκίζει τα μνημόνια και μετά έγινε ο </w:t>
      </w:r>
      <w:proofErr w:type="spellStart"/>
      <w:r>
        <w:rPr>
          <w:rFonts w:eastAsia="Times New Roman"/>
          <w:bCs/>
          <w:szCs w:val="24"/>
        </w:rPr>
        <w:t>μνημονιακότερος</w:t>
      </w:r>
      <w:proofErr w:type="spellEnd"/>
      <w:r>
        <w:rPr>
          <w:rFonts w:eastAsia="Times New Roman"/>
          <w:bCs/>
          <w:szCs w:val="24"/>
        </w:rPr>
        <w:t xml:space="preserve"> όλων, αυτό είναι επιβεβαίω</w:t>
      </w:r>
      <w:r>
        <w:rPr>
          <w:rFonts w:eastAsia="Times New Roman"/>
          <w:bCs/>
          <w:szCs w:val="24"/>
        </w:rPr>
        <w:t>ση του Κοινοβουλίου; Τέλος πάντων.</w:t>
      </w:r>
    </w:p>
    <w:p w14:paraId="523936CF" w14:textId="77777777" w:rsidR="00246891" w:rsidRDefault="00DA5D45">
      <w:pPr>
        <w:spacing w:after="0" w:line="600" w:lineRule="auto"/>
        <w:ind w:firstLine="720"/>
        <w:jc w:val="both"/>
        <w:rPr>
          <w:rFonts w:eastAsia="Times New Roman" w:cs="Times New Roman"/>
          <w:szCs w:val="24"/>
        </w:rPr>
      </w:pPr>
      <w:r>
        <w:rPr>
          <w:rFonts w:eastAsia="Times New Roman"/>
          <w:bCs/>
          <w:szCs w:val="24"/>
        </w:rPr>
        <w:t xml:space="preserve">Θέλω να πω και κάτι άλλο. Ο κύριος Πρόεδρος της Βουλής, μιλώντας προς τους </w:t>
      </w:r>
      <w:proofErr w:type="spellStart"/>
      <w:r>
        <w:rPr>
          <w:rFonts w:eastAsia="Times New Roman"/>
          <w:bCs/>
          <w:szCs w:val="24"/>
        </w:rPr>
        <w:t>χρυσαυγίτες</w:t>
      </w:r>
      <w:proofErr w:type="spellEnd"/>
      <w:r>
        <w:rPr>
          <w:rFonts w:eastAsia="Times New Roman"/>
          <w:bCs/>
          <w:szCs w:val="24"/>
        </w:rPr>
        <w:t xml:space="preserve"> –οι οποίοι πράγματι έχουν μια ανάρμοστη συμπεριφορά- έδινε προτροπές ότι πρέπει να </w:t>
      </w:r>
      <w:proofErr w:type="spellStart"/>
      <w:r>
        <w:rPr>
          <w:rFonts w:eastAsia="Times New Roman"/>
          <w:bCs/>
          <w:szCs w:val="24"/>
        </w:rPr>
        <w:t>εμπιστευόμεθα</w:t>
      </w:r>
      <w:proofErr w:type="spellEnd"/>
      <w:r>
        <w:rPr>
          <w:rFonts w:eastAsia="Times New Roman"/>
          <w:bCs/>
          <w:szCs w:val="24"/>
        </w:rPr>
        <w:t xml:space="preserve"> τους Βουλευτές. Ο κ. Κοτζιάς ήθελε να</w:t>
      </w:r>
      <w:r>
        <w:rPr>
          <w:rFonts w:eastAsia="Times New Roman"/>
          <w:bCs/>
          <w:szCs w:val="24"/>
        </w:rPr>
        <w:t xml:space="preserve"> στείλει κάτι για να το διαβάσουν οι Βουλευτές σε μία </w:t>
      </w:r>
      <w:r>
        <w:rPr>
          <w:rFonts w:eastAsia="Times New Roman"/>
          <w:bCs/>
          <w:szCs w:val="24"/>
        </w:rPr>
        <w:t>επιτροπή</w:t>
      </w:r>
      <w:r>
        <w:rPr>
          <w:rFonts w:eastAsia="Times New Roman"/>
          <w:bCs/>
          <w:szCs w:val="24"/>
        </w:rPr>
        <w:t xml:space="preserve">. </w:t>
      </w:r>
      <w:proofErr w:type="spellStart"/>
      <w:r>
        <w:rPr>
          <w:rFonts w:eastAsia="Times New Roman"/>
          <w:bCs/>
          <w:szCs w:val="24"/>
        </w:rPr>
        <w:t>Ελέγετο</w:t>
      </w:r>
      <w:proofErr w:type="spellEnd"/>
      <w:r w:rsidRPr="00F830BB">
        <w:rPr>
          <w:rFonts w:eastAsia="Times New Roman"/>
          <w:bCs/>
          <w:szCs w:val="24"/>
        </w:rPr>
        <w:t>:</w:t>
      </w:r>
      <w:r>
        <w:rPr>
          <w:rFonts w:eastAsia="Times New Roman"/>
          <w:bCs/>
          <w:szCs w:val="24"/>
        </w:rPr>
        <w:t xml:space="preserve"> «Μόνο να το διαβάσετε, όχι να το πάρετε».</w:t>
      </w:r>
    </w:p>
    <w:p w14:paraId="523936D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Αυτό δεν ήταν φόβος μήπως κάποιος εκ των Βουλευτών απαγάγει το κείμενο και το βγάλει; Ήταν εμπιστοσύνη προς τους Βουλευτές αυτή; Δηλαδή, έχει</w:t>
      </w:r>
      <w:r>
        <w:rPr>
          <w:rFonts w:eastAsia="Times New Roman" w:cs="Times New Roman"/>
          <w:szCs w:val="24"/>
        </w:rPr>
        <w:t xml:space="preserve"> δείξει και η Κυβέρνηση με τη στάση της ότι δεν εμπιστεύεται τους Βουλευτές. </w:t>
      </w:r>
      <w:r>
        <w:rPr>
          <w:rFonts w:eastAsia="Times New Roman" w:cs="Times New Roman"/>
          <w:szCs w:val="24"/>
        </w:rPr>
        <w:t>Είχα</w:t>
      </w:r>
      <w:r>
        <w:rPr>
          <w:rFonts w:eastAsia="Times New Roman" w:cs="Times New Roman"/>
          <w:szCs w:val="24"/>
        </w:rPr>
        <w:t xml:space="preserve"> ρωτήσει τότε και είχαν </w:t>
      </w:r>
      <w:r>
        <w:rPr>
          <w:rFonts w:eastAsia="Times New Roman" w:cs="Times New Roman"/>
          <w:szCs w:val="24"/>
        </w:rPr>
        <w:lastRenderedPageBreak/>
        <w:t>πει να έρχονται εδώ οι δικογραφίες –για ένα άλλο θέμα ήταν- αλλά μόνο να τις κοιτάμε, όχι να μπορούμε να τις πάρουμε. Αυτό σημαίνει ότι υπήρχε φόβος μή</w:t>
      </w:r>
      <w:r>
        <w:rPr>
          <w:rFonts w:eastAsia="Times New Roman" w:cs="Times New Roman"/>
          <w:szCs w:val="24"/>
        </w:rPr>
        <w:t xml:space="preserve">πως κάποιος τις πάρει και τις αξιοποιήσεις. </w:t>
      </w:r>
    </w:p>
    <w:p w14:paraId="523936D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προσέξατε ότι γίνεται στη Γερμανία μία κυβέρνηση. Ενώ υπήρχε ένα χάος ότι οι σοσιαλιστές είναι τελείως αντίθετοι με τον σχηματισμό κυβέρνησης μαζί με τους δεξιούς, έγινε κυβέρνηση και η κυβέρνηση αυτή ετοιμάζ</w:t>
      </w:r>
      <w:r>
        <w:rPr>
          <w:rFonts w:eastAsia="Times New Roman" w:cs="Times New Roman"/>
          <w:szCs w:val="24"/>
        </w:rPr>
        <w:t>εται να ορκιστεί. Και δεν έγινε την Κυριακή εκλογές, τη Δευτέρα να ορκιστεί. Έχουν περάσει ήδη έξι μήνες. Η δική μας σπουδή, την Κυριακή εκλογές, τη Δευτέρα το πρωί να ορκίζεται κυβέρνηση, τι είδους σπουδή είναι αυτή; Πού αποσκοπεί η σπουδή αυτή; Έχουμε δε</w:t>
      </w:r>
      <w:r>
        <w:rPr>
          <w:rFonts w:eastAsia="Times New Roman" w:cs="Times New Roman"/>
          <w:szCs w:val="24"/>
        </w:rPr>
        <w:t xml:space="preserve">ίξει ποτέ πολιτική ωριμότητα; </w:t>
      </w:r>
    </w:p>
    <w:p w14:paraId="523936D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Ακόμη και στην Ιταλία, που βιάστηκαν οι δημοσιογράφοι να πούνε ότι βγήκε ένα αποτέλεσμα προς όφελος των λαϊκιστών και </w:t>
      </w:r>
      <w:r>
        <w:rPr>
          <w:rFonts w:eastAsia="Times New Roman" w:cs="Times New Roman"/>
          <w:szCs w:val="24"/>
        </w:rPr>
        <w:lastRenderedPageBreak/>
        <w:t>της ακροδεξιάς κ.λπ., θα δείτε ότι και εκεί θα υπάρξει η ανάλογη ωριμότητα και θα δημιουργηθεί κυβέρνηση. Δ</w:t>
      </w:r>
      <w:r>
        <w:rPr>
          <w:rFonts w:eastAsia="Times New Roman" w:cs="Times New Roman"/>
          <w:szCs w:val="24"/>
        </w:rPr>
        <w:t>εν θα πάνε προς εκλογές, γιατί υπάρχει η κουλτούρα της συνεννόησης, ενώ εδώ υπάρχει ο διχασμός.</w:t>
      </w:r>
    </w:p>
    <w:p w14:paraId="523936D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πω και κάτι άλλο. Την άλλη φορά που γινόταν η ψηφοφορία για να παραπεμφθούν οι δέκα, είπα: «Γιατί έφυγε ο Τσίπρας όταν άρχισα να μιλάω;». Είπαν: «Πήγε σε μια</w:t>
      </w:r>
      <w:r>
        <w:rPr>
          <w:rFonts w:eastAsia="Times New Roman" w:cs="Times New Roman"/>
          <w:szCs w:val="24"/>
        </w:rPr>
        <w:t xml:space="preserve"> υποχρέωση, ήταν μια κηδεία πολύ φίλτατου </w:t>
      </w:r>
      <w:proofErr w:type="spellStart"/>
      <w:r>
        <w:rPr>
          <w:rFonts w:eastAsia="Times New Roman" w:cs="Times New Roman"/>
          <w:szCs w:val="24"/>
        </w:rPr>
        <w:t>συριζαίου</w:t>
      </w:r>
      <w:proofErr w:type="spellEnd"/>
      <w:r>
        <w:rPr>
          <w:rFonts w:eastAsia="Times New Roman" w:cs="Times New Roman"/>
          <w:szCs w:val="24"/>
        </w:rPr>
        <w:t xml:space="preserve"> και έπρεπε να πάει». Εντάξει, άμα ήταν τόσο σοβαρό το θέμα. </w:t>
      </w:r>
    </w:p>
    <w:p w14:paraId="523936D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Τώρα που λείπει ο κ. Τσίπρας, έχουμε τέτοιο πρόβλημα; Πήγε σε ανάλογη υποχρέωση; Είχε πει ο Ευαγγελάτος σε κάποιο κανάλι που δουλεύει ότι έκανα</w:t>
      </w:r>
      <w:r>
        <w:rPr>
          <w:rFonts w:eastAsia="Times New Roman" w:cs="Times New Roman"/>
          <w:szCs w:val="24"/>
        </w:rPr>
        <w:t xml:space="preserve"> ένα μεγάλο φάουλ, ότι έκανα ότι δεν ήξερα </w:t>
      </w:r>
      <w:r>
        <w:rPr>
          <w:rFonts w:eastAsia="Times New Roman" w:cs="Times New Roman"/>
          <w:szCs w:val="24"/>
        </w:rPr>
        <w:lastRenderedPageBreak/>
        <w:t>ότι πάει σε κηδεία. Εγώ δεν έκανα φάουλ. Εγώ θεωρώ την παρουσία του Πρωθυπουργού στις ομιλίες των πολιτικών Αρχηγών υπέρτατο ζήτημα, γιατί αν δεν μας ακούσει εδώ, πού θα μας ακούσει; Όλα είναι χρήσιμα, και οι γάμο</w:t>
      </w:r>
      <w:r>
        <w:rPr>
          <w:rFonts w:eastAsia="Times New Roman" w:cs="Times New Roman"/>
          <w:szCs w:val="24"/>
        </w:rPr>
        <w:t xml:space="preserve">ι και οι κηδείες και οι στενοχώριες. Ήταν βαρύτατο βέβαια το πένθος, ουδείς αντιλέγει, αλλά και το να μιλάει ο Αρχηγός ενός κόμματος που έκανε σαράντα χρόνια να μπει στη Βουλή για να πει κάποια πράγματα, δεν είναι σημαντικό; Ο ίδιος μου είχε πει ότι είναι </w:t>
      </w:r>
      <w:r>
        <w:rPr>
          <w:rFonts w:eastAsia="Times New Roman" w:cs="Times New Roman"/>
          <w:szCs w:val="24"/>
        </w:rPr>
        <w:t xml:space="preserve">σημαντικό. Σήμερα τι έχει και λείπει; </w:t>
      </w:r>
    </w:p>
    <w:p w14:paraId="523936D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Και μου άφησε ποιον; Τον </w:t>
      </w:r>
      <w:proofErr w:type="spellStart"/>
      <w:r>
        <w:rPr>
          <w:rFonts w:eastAsia="Times New Roman" w:cs="Times New Roman"/>
          <w:szCs w:val="24"/>
        </w:rPr>
        <w:t>Τζανακόπουλο</w:t>
      </w:r>
      <w:proofErr w:type="spellEnd"/>
      <w:r>
        <w:rPr>
          <w:rFonts w:eastAsia="Times New Roman" w:cs="Times New Roman"/>
          <w:szCs w:val="24"/>
        </w:rPr>
        <w:t xml:space="preserve">; Ο κ. </w:t>
      </w:r>
      <w:proofErr w:type="spellStart"/>
      <w:r>
        <w:rPr>
          <w:rFonts w:eastAsia="Times New Roman" w:cs="Times New Roman"/>
          <w:szCs w:val="24"/>
        </w:rPr>
        <w:t>Τζανακόπουλος</w:t>
      </w:r>
      <w:proofErr w:type="spellEnd"/>
      <w:r>
        <w:rPr>
          <w:rFonts w:eastAsia="Times New Roman" w:cs="Times New Roman"/>
          <w:szCs w:val="24"/>
        </w:rPr>
        <w:t xml:space="preserve"> είναι πολύ καλός, δεν έχω καμμία αμφιβολία, αλλά μετά την συνάντησή μου με τον Τσίπρα, που μου είπε ο Τσίπρας για τον χρόνο των εκλογών, βγήκε ο κ. </w:t>
      </w:r>
      <w:proofErr w:type="spellStart"/>
      <w:r>
        <w:rPr>
          <w:rFonts w:eastAsia="Times New Roman" w:cs="Times New Roman"/>
          <w:szCs w:val="24"/>
        </w:rPr>
        <w:t>Τζανακόπουλ</w:t>
      </w:r>
      <w:r>
        <w:rPr>
          <w:rFonts w:eastAsia="Times New Roman" w:cs="Times New Roman"/>
          <w:szCs w:val="24"/>
        </w:rPr>
        <w:t>ος</w:t>
      </w:r>
      <w:proofErr w:type="spellEnd"/>
      <w:r>
        <w:rPr>
          <w:rFonts w:eastAsia="Times New Roman" w:cs="Times New Roman"/>
          <w:szCs w:val="24"/>
        </w:rPr>
        <w:t xml:space="preserve"> και με διέψευσε και είπε ότι λέω ψέματα ότι μου είπε ο Τσίπρας αυτό. </w:t>
      </w:r>
    </w:p>
    <w:p w14:paraId="523936D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Ερωτώ τον κ. </w:t>
      </w:r>
      <w:proofErr w:type="spellStart"/>
      <w:r>
        <w:rPr>
          <w:rFonts w:eastAsia="Times New Roman" w:cs="Times New Roman"/>
          <w:szCs w:val="24"/>
        </w:rPr>
        <w:t>Τζανακόπουλο</w:t>
      </w:r>
      <w:proofErr w:type="spellEnd"/>
      <w:r>
        <w:rPr>
          <w:rFonts w:eastAsia="Times New Roman" w:cs="Times New Roman"/>
          <w:szCs w:val="24"/>
        </w:rPr>
        <w:t>: Στην ιστορία του ελληνικού έθνους, Κυβερνητικός Εκπρόσωπος έχει πει ποτέ την αλήθεια για τον χρόνο των εκλογών; Βρείτε μου έναν Κυβερνητικό Εκπρόσωπο, κύριε</w:t>
      </w:r>
      <w:r>
        <w:rPr>
          <w:rFonts w:eastAsia="Times New Roman" w:cs="Times New Roman"/>
          <w:szCs w:val="24"/>
        </w:rPr>
        <w:t xml:space="preserve"> </w:t>
      </w:r>
      <w:proofErr w:type="spellStart"/>
      <w:r>
        <w:rPr>
          <w:rFonts w:eastAsia="Times New Roman" w:cs="Times New Roman"/>
          <w:szCs w:val="24"/>
        </w:rPr>
        <w:t>Τζανακόπουλε</w:t>
      </w:r>
      <w:proofErr w:type="spellEnd"/>
      <w:r>
        <w:rPr>
          <w:rFonts w:eastAsia="Times New Roman" w:cs="Times New Roman"/>
          <w:szCs w:val="24"/>
        </w:rPr>
        <w:t xml:space="preserve">, που στην ιστορία των διακοσίων ετών που έχουμε ελεύθερο ελληνικό έθνος, είπε ποτέ την αλήθεια για τον χρόνο διεξαγωγής των εκλογών. </w:t>
      </w:r>
    </w:p>
    <w:p w14:paraId="523936D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Είπε ο κύριος Πρωθυπουργός –τον άκουσα από το γραφείο μου- ότι τριάντα χιλιάδες είχε πάρει η γυναίκα του κ. </w:t>
      </w:r>
      <w:r>
        <w:rPr>
          <w:rFonts w:eastAsia="Times New Roman" w:cs="Times New Roman"/>
          <w:szCs w:val="24"/>
        </w:rPr>
        <w:t xml:space="preserve">Παπαδημητρίου και </w:t>
      </w:r>
      <w:proofErr w:type="spellStart"/>
      <w:r>
        <w:rPr>
          <w:rFonts w:eastAsia="Times New Roman" w:cs="Times New Roman"/>
          <w:szCs w:val="24"/>
        </w:rPr>
        <w:t>προσεφέρθη</w:t>
      </w:r>
      <w:proofErr w:type="spellEnd"/>
      <w:r>
        <w:rPr>
          <w:rFonts w:eastAsia="Times New Roman" w:cs="Times New Roman"/>
          <w:szCs w:val="24"/>
        </w:rPr>
        <w:t xml:space="preserve"> να τις επιστρέψει και είχε την ευαισθησία να παραιτηθεί. Όταν την άκουσα, όμως, την πρώτη μέρα, είπε να τα επιστρέψει και να μην παραιτηθεί. Δεν είπε «παραιτούμαι και τα επιστρέφω». Είπε: «Διατίθεμαι να τα επιστρέψω και παραμέν</w:t>
      </w:r>
      <w:r>
        <w:rPr>
          <w:rFonts w:eastAsia="Times New Roman" w:cs="Times New Roman"/>
          <w:szCs w:val="24"/>
        </w:rPr>
        <w:t>ω». Όταν ξέσπασε το «</w:t>
      </w:r>
      <w:proofErr w:type="spellStart"/>
      <w:r>
        <w:rPr>
          <w:rFonts w:eastAsia="Times New Roman" w:cs="Times New Roman"/>
          <w:szCs w:val="24"/>
        </w:rPr>
        <w:t>τσουνάμι</w:t>
      </w:r>
      <w:proofErr w:type="spellEnd"/>
      <w:r>
        <w:rPr>
          <w:rFonts w:eastAsia="Times New Roman" w:cs="Times New Roman"/>
          <w:szCs w:val="24"/>
        </w:rPr>
        <w:t xml:space="preserve">» πια και θα έτρωγε τον Τσίπρα η λαϊκή οργή, </w:t>
      </w:r>
      <w:r>
        <w:rPr>
          <w:rFonts w:eastAsia="Times New Roman" w:cs="Times New Roman"/>
          <w:szCs w:val="24"/>
        </w:rPr>
        <w:lastRenderedPageBreak/>
        <w:t xml:space="preserve">τότε </w:t>
      </w:r>
      <w:proofErr w:type="spellStart"/>
      <w:r>
        <w:rPr>
          <w:rFonts w:eastAsia="Times New Roman" w:cs="Times New Roman"/>
          <w:szCs w:val="24"/>
        </w:rPr>
        <w:t>απελύθη</w:t>
      </w:r>
      <w:proofErr w:type="spellEnd"/>
      <w:r>
        <w:rPr>
          <w:rFonts w:eastAsia="Times New Roman" w:cs="Times New Roman"/>
          <w:szCs w:val="24"/>
        </w:rPr>
        <w:t xml:space="preserve">. Να λέμε την αλήθεια, δεν </w:t>
      </w:r>
      <w:proofErr w:type="spellStart"/>
      <w:r>
        <w:rPr>
          <w:rFonts w:eastAsia="Times New Roman" w:cs="Times New Roman"/>
          <w:szCs w:val="24"/>
        </w:rPr>
        <w:t>παραιτήθη</w:t>
      </w:r>
      <w:proofErr w:type="spellEnd"/>
      <w:r>
        <w:rPr>
          <w:rFonts w:eastAsia="Times New Roman" w:cs="Times New Roman"/>
          <w:szCs w:val="24"/>
        </w:rPr>
        <w:t>. Να μην αλλοιώνουμε τις φράσεις.</w:t>
      </w:r>
    </w:p>
    <w:p w14:paraId="523936D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Εν τω μεταξύ μετά είπε ο κ. Τσίπρας: «Τι είναι οι 30.000 ευρώ μπροστά στα 22 δισεκατομμύρια της </w:t>
      </w:r>
      <w:r w:rsidRPr="00DE02F4">
        <w:rPr>
          <w:rFonts w:eastAsia="Times New Roman" w:cs="Times New Roman"/>
          <w:szCs w:val="24"/>
        </w:rPr>
        <w:t>“</w:t>
      </w:r>
      <w:r>
        <w:rPr>
          <w:rFonts w:eastAsia="Times New Roman" w:cs="Times New Roman"/>
          <w:szCs w:val="24"/>
          <w:lang w:val="en-US"/>
        </w:rPr>
        <w:t>NOVARTIS</w:t>
      </w:r>
      <w:r w:rsidRPr="00DE02F4">
        <w:rPr>
          <w:rFonts w:eastAsia="Times New Roman" w:cs="Times New Roman"/>
          <w:szCs w:val="24"/>
        </w:rPr>
        <w:t>”</w:t>
      </w:r>
      <w:r>
        <w:rPr>
          <w:rFonts w:eastAsia="Times New Roman" w:cs="Times New Roman"/>
          <w:szCs w:val="24"/>
        </w:rPr>
        <w:t xml:space="preserve">;». Και τα διακόσια του </w:t>
      </w:r>
      <w:proofErr w:type="spellStart"/>
      <w:r>
        <w:rPr>
          <w:rFonts w:eastAsia="Times New Roman" w:cs="Times New Roman"/>
          <w:szCs w:val="24"/>
        </w:rPr>
        <w:t>Βαρουφάκη</w:t>
      </w:r>
      <w:proofErr w:type="spellEnd"/>
      <w:r>
        <w:rPr>
          <w:rFonts w:eastAsia="Times New Roman" w:cs="Times New Roman"/>
          <w:szCs w:val="24"/>
        </w:rPr>
        <w:t xml:space="preserve">; Δηλαδή, σε εκείνα ήταν </w:t>
      </w:r>
      <w:r>
        <w:rPr>
          <w:rFonts w:eastAsia="Times New Roman" w:cs="Times New Roman"/>
          <w:szCs w:val="24"/>
        </w:rPr>
        <w:t>«</w:t>
      </w:r>
      <w:r>
        <w:rPr>
          <w:rFonts w:eastAsia="Times New Roman" w:cs="Times New Roman"/>
          <w:szCs w:val="24"/>
        </w:rPr>
        <w:t>αθώος του αίματος</w:t>
      </w:r>
      <w:r>
        <w:rPr>
          <w:rFonts w:eastAsia="Times New Roman" w:cs="Times New Roman"/>
          <w:szCs w:val="24"/>
        </w:rPr>
        <w:t>»</w:t>
      </w:r>
      <w:r>
        <w:rPr>
          <w:rFonts w:eastAsia="Times New Roman" w:cs="Times New Roman"/>
          <w:szCs w:val="24"/>
        </w:rPr>
        <w:t xml:space="preserve"> ο κ. Τσίπρας; Όταν έκανε ο κ. </w:t>
      </w:r>
      <w:proofErr w:type="spellStart"/>
      <w:r>
        <w:rPr>
          <w:rFonts w:eastAsia="Times New Roman" w:cs="Times New Roman"/>
          <w:szCs w:val="24"/>
        </w:rPr>
        <w:t>Βαρουφάκης</w:t>
      </w:r>
      <w:proofErr w:type="spellEnd"/>
      <w:r>
        <w:rPr>
          <w:rFonts w:eastAsia="Times New Roman" w:cs="Times New Roman"/>
          <w:szCs w:val="24"/>
        </w:rPr>
        <w:t xml:space="preserve"> εκείνα που έκανε, είπε κάποιος ότι μπορεί να είναι και διακόσια, μπορεί να είναι και </w:t>
      </w:r>
      <w:proofErr w:type="spellStart"/>
      <w:r>
        <w:rPr>
          <w:rFonts w:eastAsia="Times New Roman" w:cs="Times New Roman"/>
          <w:szCs w:val="24"/>
        </w:rPr>
        <w:t>εκατόν</w:t>
      </w:r>
      <w:proofErr w:type="spellEnd"/>
      <w:r>
        <w:rPr>
          <w:rFonts w:eastAsia="Times New Roman" w:cs="Times New Roman"/>
          <w:szCs w:val="24"/>
        </w:rPr>
        <w:t xml:space="preserve"> ογδόντα. Πάντως είναι ένα σοβαρό ποσό, γιατί η χώρα έχασε ΑΕΠ, η χώρα δημιούργησε στρατιές ανέργων και έγινε χάος. </w:t>
      </w:r>
    </w:p>
    <w:p w14:paraId="523936D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Τώρα ο</w:t>
      </w:r>
      <w:r>
        <w:rPr>
          <w:rFonts w:eastAsia="Times New Roman" w:cs="Times New Roman"/>
          <w:szCs w:val="24"/>
        </w:rPr>
        <w:t xml:space="preserve"> ακριβής αριθμός αυτών που χάσαμε ίσως να είναι αντικείμενο σε κάποιες άλλες εξεταστικές στο μέλλον, γιατί μην νομίζει ο κ. Τσίπρας ότι μόνο αυτός παραπέμπει. Αυτά είναι δανεικά. Είπα την άλλη φορά ότι αυτά είναι δανεικά και </w:t>
      </w:r>
      <w:r>
        <w:rPr>
          <w:rFonts w:eastAsia="Times New Roman" w:cs="Times New Roman"/>
          <w:szCs w:val="24"/>
        </w:rPr>
        <w:t xml:space="preserve">γι’ </w:t>
      </w:r>
      <w:r>
        <w:rPr>
          <w:rFonts w:eastAsia="Times New Roman" w:cs="Times New Roman"/>
          <w:szCs w:val="24"/>
        </w:rPr>
        <w:t xml:space="preserve">αυτό του πρότεινα </w:t>
      </w:r>
      <w:r>
        <w:rPr>
          <w:rFonts w:eastAsia="Times New Roman" w:cs="Times New Roman"/>
          <w:szCs w:val="24"/>
        </w:rPr>
        <w:lastRenderedPageBreak/>
        <w:t>τον Σαμαρ</w:t>
      </w:r>
      <w:r>
        <w:rPr>
          <w:rFonts w:eastAsia="Times New Roman" w:cs="Times New Roman"/>
          <w:szCs w:val="24"/>
        </w:rPr>
        <w:t xml:space="preserve">ά και τον </w:t>
      </w:r>
      <w:proofErr w:type="spellStart"/>
      <w:r>
        <w:rPr>
          <w:rFonts w:eastAsia="Times New Roman" w:cs="Times New Roman"/>
          <w:szCs w:val="24"/>
        </w:rPr>
        <w:t>Πικραμμένο</w:t>
      </w:r>
      <w:proofErr w:type="spellEnd"/>
      <w:r>
        <w:rPr>
          <w:rFonts w:eastAsia="Times New Roman" w:cs="Times New Roman"/>
          <w:szCs w:val="24"/>
        </w:rPr>
        <w:t xml:space="preserve"> να τους βγάλει από το κάδρο, όχι γιατί ήθελα να τους αθωώσω, αλλά γιατί να κυκλοφορούμε στην Ευρώπη και να μας λένε, «εδώ δύο πρωθυπουργοί σας έκλεψαν λεφτά. Τι θέλετε; Επενδύσεις;»; Αυτό δεν είναι ωραίο πράγμα. Υποτίθεται ότι ο Τσίπρα</w:t>
      </w:r>
      <w:r>
        <w:rPr>
          <w:rFonts w:eastAsia="Times New Roman" w:cs="Times New Roman"/>
          <w:szCs w:val="24"/>
        </w:rPr>
        <w:t xml:space="preserve">ς ψάχνει και επενδύσεις, εκτός αν δεν ψάχνει και απλά κοιτάει να περάσει ο Αύγουστος. </w:t>
      </w:r>
    </w:p>
    <w:p w14:paraId="523936D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Τι χάσαμε από τον καθένα; Αυτό που έχουμε χάσει από το ΠΑΣΟΚ είναι ένα εκατομμύριο διορισμοί. Όμως, εσείς θέλετε να κάνετε και άλλους. Είναι λίγα αυτά που χάσαμε από το </w:t>
      </w:r>
      <w:r>
        <w:rPr>
          <w:rFonts w:eastAsia="Times New Roman" w:cs="Times New Roman"/>
          <w:szCs w:val="24"/>
        </w:rPr>
        <w:t xml:space="preserve">ένα εκατομμύριο διορισμούς της </w:t>
      </w:r>
      <w:proofErr w:type="spellStart"/>
      <w:r>
        <w:rPr>
          <w:rFonts w:eastAsia="Times New Roman" w:cs="Times New Roman"/>
          <w:szCs w:val="24"/>
        </w:rPr>
        <w:t>πασοκικής</w:t>
      </w:r>
      <w:proofErr w:type="spellEnd"/>
      <w:r>
        <w:rPr>
          <w:rFonts w:eastAsia="Times New Roman" w:cs="Times New Roman"/>
          <w:szCs w:val="24"/>
        </w:rPr>
        <w:t xml:space="preserve"> </w:t>
      </w:r>
      <w:proofErr w:type="spellStart"/>
      <w:r>
        <w:rPr>
          <w:rFonts w:eastAsia="Times New Roman" w:cs="Times New Roman"/>
          <w:szCs w:val="24"/>
        </w:rPr>
        <w:t>Ανδρεϊκής</w:t>
      </w:r>
      <w:proofErr w:type="spellEnd"/>
      <w:r>
        <w:rPr>
          <w:rFonts w:eastAsia="Times New Roman" w:cs="Times New Roman"/>
          <w:szCs w:val="24"/>
        </w:rPr>
        <w:t xml:space="preserve"> περιόδου και θέλετε να προσθέσετε και άλλους συμβασιούχους. </w:t>
      </w:r>
    </w:p>
    <w:p w14:paraId="523936D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Και λέω ότι αυτή</w:t>
      </w:r>
      <w:r>
        <w:rPr>
          <w:rFonts w:eastAsia="Times New Roman" w:cs="Times New Roman"/>
          <w:szCs w:val="24"/>
        </w:rPr>
        <w:t>ν</w:t>
      </w:r>
      <w:r>
        <w:rPr>
          <w:rFonts w:eastAsia="Times New Roman" w:cs="Times New Roman"/>
          <w:szCs w:val="24"/>
        </w:rPr>
        <w:t xml:space="preserve"> τη στιγμή το πρόβλημα της Ελλάδος είναι να βάλουμε και άλλους επάνω; Λέει, «μα, χρειάζεται το </w:t>
      </w:r>
      <w:r>
        <w:rPr>
          <w:rFonts w:eastAsia="Times New Roman" w:cs="Times New Roman"/>
          <w:szCs w:val="24"/>
        </w:rPr>
        <w:t>δημόσιο</w:t>
      </w:r>
      <w:r>
        <w:rPr>
          <w:rFonts w:eastAsia="Times New Roman" w:cs="Times New Roman"/>
          <w:szCs w:val="24"/>
        </w:rPr>
        <w:t xml:space="preserve">». Ο </w:t>
      </w:r>
      <w:r>
        <w:rPr>
          <w:rFonts w:eastAsia="Times New Roman" w:cs="Times New Roman"/>
          <w:szCs w:val="24"/>
        </w:rPr>
        <w:lastRenderedPageBreak/>
        <w:t>ιδιωτικός τομέας, πο</w:t>
      </w:r>
      <w:r>
        <w:rPr>
          <w:rFonts w:eastAsia="Times New Roman" w:cs="Times New Roman"/>
          <w:szCs w:val="24"/>
        </w:rPr>
        <w:t xml:space="preserve">υ έπαθε πανωλεθρία, τι χρειάζεται; Χρειάζεται μια σοβαρότητα, κάποια κίνητρα. Χρειάζεται ένα τραπεζικό σύστημα που να λειτουργεί. Τι εξ όλων κάνατε; Τίποτε απολύτως. Γιατί πάλι μόνο η ανάγκη προσλήψεων στο </w:t>
      </w:r>
      <w:r>
        <w:rPr>
          <w:rFonts w:eastAsia="Times New Roman" w:cs="Times New Roman"/>
          <w:szCs w:val="24"/>
        </w:rPr>
        <w:t xml:space="preserve">δημόσιο </w:t>
      </w:r>
      <w:r>
        <w:rPr>
          <w:rFonts w:eastAsia="Times New Roman" w:cs="Times New Roman"/>
          <w:szCs w:val="24"/>
        </w:rPr>
        <w:t>είναι αυτό που σας ενδιαφέρει; Γιατί, προφ</w:t>
      </w:r>
      <w:r>
        <w:rPr>
          <w:rFonts w:eastAsia="Times New Roman" w:cs="Times New Roman"/>
          <w:szCs w:val="24"/>
        </w:rPr>
        <w:t>ανώς, αυτό φέρνει ψήφους.</w:t>
      </w:r>
    </w:p>
    <w:p w14:paraId="523936D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Όμως, ο κόσμος τα βλέπει αυτά και βλέπει ότι είστε αμετανόητοι. Μην νομίζετε ότι οι Έλληνες είναι ηλίθιοι. Τα αντιλαμβάνονται. Δηλαδή, η τάση σας λίγο πριν τον Αύγουστο που κρίνονται όλα, να βάλετε συμβασιούχους είναι το ενδιαφέρο</w:t>
      </w:r>
      <w:r>
        <w:rPr>
          <w:rFonts w:eastAsia="Times New Roman" w:cs="Times New Roman"/>
          <w:szCs w:val="24"/>
        </w:rPr>
        <w:t xml:space="preserve">ν μήπως το </w:t>
      </w:r>
      <w:r>
        <w:rPr>
          <w:rFonts w:eastAsia="Times New Roman" w:cs="Times New Roman"/>
          <w:szCs w:val="24"/>
        </w:rPr>
        <w:t xml:space="preserve">δημόσιο </w:t>
      </w:r>
      <w:r>
        <w:rPr>
          <w:rFonts w:eastAsia="Times New Roman" w:cs="Times New Roman"/>
          <w:szCs w:val="24"/>
        </w:rPr>
        <w:t xml:space="preserve">έχει έλλειψη προσωπικού ή η ψηφοθηρία; Ο λαός θα κρίνει τι εκ των δύο προτιμά. </w:t>
      </w:r>
    </w:p>
    <w:p w14:paraId="523936D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κάτι που έγινε προχθές σε ένα κανάλι. Μιλούσαμε για τους δύο στρατιωτικούς. Ποιος κανόνισε το ότι οι δύο στρατιωτικοί μπορούν να πάνε στη μεθόριο;</w:t>
      </w:r>
      <w:r>
        <w:rPr>
          <w:rFonts w:eastAsia="Times New Roman" w:cs="Times New Roman"/>
          <w:szCs w:val="24"/>
        </w:rPr>
        <w:t xml:space="preserve"> Ποιος το κανόνισε αυτό; Οι Τούρκοι ήταν επτά. Ποιος έδωσε εντολή; Κάναμε κάποια ΕΔΕ να δούμε πώς γίνονται οι περιπολίες επάνω, διότι έχουμε </w:t>
      </w:r>
      <w:r>
        <w:rPr>
          <w:rFonts w:eastAsia="Times New Roman" w:cs="Times New Roman"/>
          <w:szCs w:val="24"/>
        </w:rPr>
        <w:t xml:space="preserve">οκτώ </w:t>
      </w:r>
      <w:r>
        <w:rPr>
          <w:rFonts w:eastAsia="Times New Roman" w:cs="Times New Roman"/>
          <w:szCs w:val="24"/>
        </w:rPr>
        <w:t>Τούρκους που τους ζητάει επίμονα η Τουρκία. Έχουμε καθημερινές απειλές των Τούρκων: Θα μας κάψουν, θα μας πετά</w:t>
      </w:r>
      <w:r>
        <w:rPr>
          <w:rFonts w:eastAsia="Times New Roman" w:cs="Times New Roman"/>
          <w:szCs w:val="24"/>
        </w:rPr>
        <w:t xml:space="preserve">ξουν στη θάλασσα, δεν θα έχετε χώρα να υπερασπιστείτε. Αυτές οι απειλές είναι ακατανόμαστες. Ακόμη και σαν διατυπώσεις είναι έξω κάθε λογική. Επομένως, αφήνεις τους δύο φαντάρους; </w:t>
      </w:r>
    </w:p>
    <w:p w14:paraId="523936D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Εγώ προσωπικά θα πω τι πιστεύω ότι συνέβη. Εγώ πιστεύω ότι οι Τούρκοι παρακ</w:t>
      </w:r>
      <w:r>
        <w:rPr>
          <w:rFonts w:eastAsia="Times New Roman" w:cs="Times New Roman"/>
          <w:szCs w:val="24"/>
        </w:rPr>
        <w:t xml:space="preserve">ολουθούσαν ότι αυτοί οι δύο φαντάροι ή άλλοι δύο, πάντως πάντα δύο, περιτριγυρίζουν στη μεθόριο και έστησαν </w:t>
      </w:r>
      <w:r>
        <w:rPr>
          <w:rFonts w:eastAsia="Times New Roman" w:cs="Times New Roman"/>
          <w:szCs w:val="24"/>
        </w:rPr>
        <w:lastRenderedPageBreak/>
        <w:t xml:space="preserve">παγίδα. Αυτή είναι η πίστη μου. Δημιούργησαν θήραμα και την απόλυτη ευθύνη έχει η ηγεσία του στρατεύματος επάνω, πώς αφήνει –κατά τη γνώμη μου- δύο </w:t>
      </w:r>
      <w:r>
        <w:rPr>
          <w:rFonts w:eastAsia="Times New Roman" w:cs="Times New Roman"/>
          <w:szCs w:val="24"/>
        </w:rPr>
        <w:t xml:space="preserve">παιδιά στη φωλιά του λύκου. Είμαστε πολύ ανόητοι, εάν δεν περιμέναμε τέτοιας μορφής αντίποινα. Θα άφηναν οι Τούρκοι την ευκαιρία να δημιουργήσουν συνθήκες </w:t>
      </w:r>
      <w:proofErr w:type="spellStart"/>
      <w:r>
        <w:rPr>
          <w:rFonts w:eastAsia="Times New Roman" w:cs="Times New Roman"/>
          <w:szCs w:val="24"/>
        </w:rPr>
        <w:t>ανταλλαξιμότητας</w:t>
      </w:r>
      <w:proofErr w:type="spellEnd"/>
      <w:r>
        <w:rPr>
          <w:rFonts w:eastAsia="Times New Roman" w:cs="Times New Roman"/>
          <w:szCs w:val="24"/>
        </w:rPr>
        <w:t>; Θα την άφηναν;</w:t>
      </w:r>
    </w:p>
    <w:p w14:paraId="523936DF" w14:textId="77777777" w:rsidR="00246891" w:rsidRDefault="00DA5D45">
      <w:pPr>
        <w:spacing w:after="0" w:line="600" w:lineRule="auto"/>
        <w:ind w:firstLine="720"/>
        <w:jc w:val="both"/>
        <w:rPr>
          <w:rFonts w:eastAsia="Times New Roman"/>
          <w:szCs w:val="24"/>
        </w:rPr>
      </w:pPr>
      <w:r>
        <w:rPr>
          <w:rFonts w:eastAsia="Times New Roman" w:cs="Times New Roman"/>
          <w:szCs w:val="24"/>
        </w:rPr>
        <w:t xml:space="preserve">Ξέρετε, τι φοβάμαι; Λέμε μήπως η Τουρκία ζητήσει ανταλλαγή. Φοβάμαι </w:t>
      </w:r>
      <w:r>
        <w:rPr>
          <w:rFonts w:eastAsia="Times New Roman" w:cs="Times New Roman"/>
          <w:szCs w:val="24"/>
        </w:rPr>
        <w:t>μήπως κυλήσει χρόνος, μισός χρόνος, ένας χρόνος και φτάσουμε εμείς στο σημείο να ζητήσουμε ανταλλαγή. Το ακούσατε; Κάνω μια πρόβλεψη με το ταπεινό μου μυαλό. Εγώ δεν θα πω άλλα, γιατί επάνω στην Αλεξανδρούπολη συζητούνται πολλά. Εγώ δεν θα τα σχολιάσω αυτά</w:t>
      </w:r>
      <w:r>
        <w:rPr>
          <w:rFonts w:eastAsia="Times New Roman" w:cs="Times New Roman"/>
          <w:szCs w:val="24"/>
        </w:rPr>
        <w:t xml:space="preserve">, γιατί δεν είναι της παρούσης. </w:t>
      </w:r>
    </w:p>
    <w:p w14:paraId="523936E0" w14:textId="77777777" w:rsidR="00246891" w:rsidRDefault="00DA5D45">
      <w:pPr>
        <w:spacing w:after="0" w:line="600" w:lineRule="auto"/>
        <w:ind w:firstLine="720"/>
        <w:jc w:val="both"/>
        <w:rPr>
          <w:rFonts w:eastAsia="Times New Roman"/>
          <w:szCs w:val="24"/>
        </w:rPr>
      </w:pPr>
      <w:r>
        <w:rPr>
          <w:rFonts w:eastAsia="Times New Roman"/>
          <w:szCs w:val="24"/>
        </w:rPr>
        <w:lastRenderedPageBreak/>
        <w:t>Αλλά φοβάμαι, μήπως αυτό που φοβόμαστε ότι οι Τούρκοι θα θέσουν, την ανταλλαγή, θα αναγκαστούμε εκ των πραγμάτων κάτω από την πίεση των γονέων και του κλίματος να το ζητήσουμε εμείς και τότε θα είναι για μας αυτό απόλυτα εξ</w:t>
      </w:r>
      <w:r>
        <w:rPr>
          <w:rFonts w:eastAsia="Times New Roman"/>
          <w:szCs w:val="24"/>
        </w:rPr>
        <w:t xml:space="preserve">ευτελιστικό. </w:t>
      </w:r>
    </w:p>
    <w:p w14:paraId="523936E1"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Έχω ζητήσει, διότι κάνετε εδώ προανακριτικές να βρούμε κλέφτες, να βάζουμε διακομματική επιτροπή όταν γίνεται προμήθεια ή έργο πάνω από ένα εκατομμύριο κι έναν εισαγγελέα διά κληρώσεως από το Σώμα Εισαγγελέων Εφετών. Τι θα μας πείραζε, δηλαδή</w:t>
      </w:r>
      <w:r>
        <w:rPr>
          <w:rFonts w:eastAsia="Times New Roman"/>
          <w:szCs w:val="24"/>
        </w:rPr>
        <w:t xml:space="preserve">, να λύσουμε το θέμα παστρικά; Γιατί με το σύστημα που έχουμε σήμερα ή αν αύριο βγει η Νέα Δημοκρατία, πρέπει να εμπιστευτούμε ότι είναι τίμιος ο Υπουργός και δεν θα τα πάρει. Αυτό πρέπει να εμπιστευτούμε. </w:t>
      </w:r>
    </w:p>
    <w:p w14:paraId="523936E2"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 xml:space="preserve">Αντί να εμπιστευόμαστε τον </w:t>
      </w:r>
      <w:proofErr w:type="spellStart"/>
      <w:r>
        <w:rPr>
          <w:rFonts w:eastAsia="Times New Roman"/>
          <w:szCs w:val="24"/>
        </w:rPr>
        <w:t>συριζαίο</w:t>
      </w:r>
      <w:proofErr w:type="spellEnd"/>
      <w:r>
        <w:rPr>
          <w:rFonts w:eastAsia="Times New Roman"/>
          <w:szCs w:val="24"/>
        </w:rPr>
        <w:t xml:space="preserve"> Υπουργό και μ</w:t>
      </w:r>
      <w:r>
        <w:rPr>
          <w:rFonts w:eastAsia="Times New Roman"/>
          <w:szCs w:val="24"/>
        </w:rPr>
        <w:t xml:space="preserve">ετά να </w:t>
      </w:r>
      <w:proofErr w:type="spellStart"/>
      <w:r>
        <w:rPr>
          <w:rFonts w:eastAsia="Times New Roman"/>
          <w:szCs w:val="24"/>
        </w:rPr>
        <w:t>απογοητευόμεθα</w:t>
      </w:r>
      <w:proofErr w:type="spellEnd"/>
      <w:r>
        <w:rPr>
          <w:rFonts w:eastAsia="Times New Roman"/>
          <w:szCs w:val="24"/>
        </w:rPr>
        <w:t xml:space="preserve"> γιατί μας βγαίνει ανάποδα, γιατί δεν βάζουμε επί μόνιμης βάσης έναν έλεγχο; Γιατί θέλετε την εξουσία απόλυτη. Δεν θέλετε έλεγχο. Θέλετε απόλυτη την εξουσία, αλλά η απόλυτη εξουσία γεννά και ειδικά δικαστήρια. Η απόλυτη εξουσία ξέρετε </w:t>
      </w:r>
      <w:r>
        <w:rPr>
          <w:rFonts w:eastAsia="Times New Roman"/>
          <w:szCs w:val="24"/>
        </w:rPr>
        <w:t xml:space="preserve">ότι δημιουργεί αντίποινα. Και να είστε έτοιμοι και γενναίοι για την ύπαρξη αντιποίνων. Ούτε ο Τσοχατζόπουλος θα υπήρχε, ούτε ο Παπαντωνίου, ούτε </w:t>
      </w:r>
      <w:r>
        <w:rPr>
          <w:rFonts w:eastAsia="Times New Roman"/>
          <w:szCs w:val="24"/>
        </w:rPr>
        <w:t xml:space="preserve">κάποιος </w:t>
      </w:r>
      <w:r>
        <w:rPr>
          <w:rFonts w:eastAsia="Times New Roman"/>
          <w:szCs w:val="24"/>
        </w:rPr>
        <w:t xml:space="preserve">άλλος, αν ένας εισαγγελέας επέβλεπε τις μεγάλου ύψους προμήθειες. </w:t>
      </w:r>
    </w:p>
    <w:p w14:paraId="523936E3"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Αλλά δεν καταλαβαίνω γιατί </w:t>
      </w:r>
      <w:r>
        <w:rPr>
          <w:rFonts w:eastAsia="Times New Roman"/>
          <w:szCs w:val="24"/>
        </w:rPr>
        <w:t>κάποιος</w:t>
      </w:r>
      <w:r>
        <w:rPr>
          <w:rFonts w:eastAsia="Times New Roman"/>
          <w:szCs w:val="24"/>
        </w:rPr>
        <w:t xml:space="preserve"> ε</w:t>
      </w:r>
      <w:r>
        <w:rPr>
          <w:rFonts w:eastAsia="Times New Roman"/>
          <w:szCs w:val="24"/>
        </w:rPr>
        <w:t xml:space="preserve">ις την Αίθουσα -το έχω πει πέντε-έξι φορές- δεν αντιδρά. Υπάρχει απόλυτη αναισθησία. Ό,τι και να λέμε, το παίρνει το ποτάμι. Το μόνο που μένει είναι ότι </w:t>
      </w:r>
      <w:r>
        <w:rPr>
          <w:rFonts w:eastAsia="Times New Roman"/>
          <w:szCs w:val="24"/>
        </w:rPr>
        <w:lastRenderedPageBreak/>
        <w:t>ακούει και κάποιος κόσμος. Γιατί, δηλαδή, να κυνηγάμε εκ των υστέρων τους κλέφτες και να μην προλαβαίνο</w:t>
      </w:r>
      <w:r>
        <w:rPr>
          <w:rFonts w:eastAsia="Times New Roman"/>
          <w:szCs w:val="24"/>
        </w:rPr>
        <w:t xml:space="preserve">υμε την ύπαρξη λωποδυτών; Χάνουμε μερίδιο εξουσίας; Καλύτερα να χάσουμε μερίδιο εξουσίας και να κοιμούνται οι Υπουργοί ήρεμοι τη νύχτα, χωρίς να κινδυνεύουν. </w:t>
      </w:r>
    </w:p>
    <w:p w14:paraId="523936E4"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Γιατί ούτε τον κ. Μητσοτάκη είδα να πει: «Είναι πολύ ωραία η πρόταση του κ. Λεβέντη. Όταν κάνουμε</w:t>
      </w:r>
      <w:r>
        <w:rPr>
          <w:rFonts w:eastAsia="Times New Roman"/>
          <w:szCs w:val="24"/>
        </w:rPr>
        <w:t xml:space="preserve"> αναθέσεις έργων ή όταν κάνουμε μεγάλου ύψους προμήθειες θα έχουμε κι έναν εισαγγελέα να ελέγχει για να μην μπορούμε να κατηγορηθούμε». Αδιαφορία πλήρης και από εσάς. Και η δική σας πτέρυγα ονειρεύεται την εξουσία, να την αρπάξει ως λάφυρο και δεν σας νοιά</w:t>
      </w:r>
      <w:r>
        <w:rPr>
          <w:rFonts w:eastAsia="Times New Roman"/>
          <w:szCs w:val="24"/>
        </w:rPr>
        <w:t xml:space="preserve">ζει αν κάποιοι παραπέμπονται. Εξάλλου υπάρχει και η εθιμοτυπία να παραπέμπονται και να μην πληρώνει </w:t>
      </w:r>
      <w:r>
        <w:rPr>
          <w:rFonts w:eastAsia="Times New Roman"/>
          <w:szCs w:val="24"/>
        </w:rPr>
        <w:t>κάποιος</w:t>
      </w:r>
      <w:r>
        <w:rPr>
          <w:rFonts w:eastAsia="Times New Roman"/>
          <w:szCs w:val="24"/>
        </w:rPr>
        <w:t xml:space="preserve">. </w:t>
      </w:r>
    </w:p>
    <w:p w14:paraId="523936E5"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Ένας Τσοχατζόπουλος βλέπω ότι πλήρωσε κι ένας Παπαγεωργόπουλος. Για τον οποίο Παπαγεωργόπουλο να ξέρετε ότι δεν έχουν βρεθεί λεφτά, αλλά το δικαστ</w:t>
      </w:r>
      <w:r>
        <w:rPr>
          <w:rFonts w:eastAsia="Times New Roman"/>
          <w:szCs w:val="24"/>
        </w:rPr>
        <w:t>ήριο έκρινε ότι η αμέλειά του να μην ελέγξει το λογιστήριο του Δήμου ήταν τόσο βαριά, ώστε να θεωρείται σαν ο ίδιος να έκανε υπεξαίρεση. Έτσι είναι. Λεφτά δεν ευρέθησαν, γιατί έχουν τρόπο να φυγαδεύουν τα λεφτά. Δεν είναι βλάκες να τα πηγαίνουν στην τράπεζ</w:t>
      </w:r>
      <w:r>
        <w:rPr>
          <w:rFonts w:eastAsia="Times New Roman"/>
          <w:szCs w:val="24"/>
        </w:rPr>
        <w:t xml:space="preserve">α τα λεφτά οι κλέφτες. Να </w:t>
      </w:r>
      <w:proofErr w:type="spellStart"/>
      <w:r>
        <w:rPr>
          <w:rFonts w:eastAsia="Times New Roman"/>
          <w:szCs w:val="24"/>
        </w:rPr>
        <w:t>εξηγούμεθα</w:t>
      </w:r>
      <w:proofErr w:type="spellEnd"/>
      <w:r>
        <w:rPr>
          <w:rFonts w:eastAsia="Times New Roman"/>
          <w:szCs w:val="24"/>
        </w:rPr>
        <w:t xml:space="preserve">. </w:t>
      </w:r>
    </w:p>
    <w:p w14:paraId="523936E6"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Με τον δε Αμερικανό </w:t>
      </w:r>
      <w:r>
        <w:rPr>
          <w:rFonts w:eastAsia="Times New Roman"/>
          <w:szCs w:val="24"/>
        </w:rPr>
        <w:t>πρέσβη</w:t>
      </w:r>
      <w:r>
        <w:rPr>
          <w:rFonts w:eastAsia="Times New Roman"/>
          <w:szCs w:val="24"/>
        </w:rPr>
        <w:t xml:space="preserve"> που συζήτησα, μου είπε ότι στην Ελλάδα το σύστημα είναι </w:t>
      </w:r>
      <w:proofErr w:type="spellStart"/>
      <w:r>
        <w:rPr>
          <w:rFonts w:eastAsia="Times New Roman"/>
          <w:szCs w:val="24"/>
        </w:rPr>
        <w:t>υπουργοκεντρικό</w:t>
      </w:r>
      <w:proofErr w:type="spellEnd"/>
      <w:r>
        <w:rPr>
          <w:rFonts w:eastAsia="Times New Roman"/>
          <w:szCs w:val="24"/>
        </w:rPr>
        <w:t xml:space="preserve">. </w:t>
      </w:r>
      <w:proofErr w:type="spellStart"/>
      <w:r>
        <w:rPr>
          <w:rFonts w:eastAsia="Times New Roman"/>
          <w:szCs w:val="24"/>
        </w:rPr>
        <w:t>Υπουργοκεντρικό</w:t>
      </w:r>
      <w:proofErr w:type="spellEnd"/>
      <w:r>
        <w:rPr>
          <w:rFonts w:eastAsia="Times New Roman"/>
          <w:szCs w:val="24"/>
        </w:rPr>
        <w:t xml:space="preserve"> τι θα πει; Ότι ένας υπηρεσιακός παράγων δεν μπορεί να βγάλει το κοστολόγιο φαρμάκων, αεροπλάνων. Πας </w:t>
      </w:r>
      <w:r>
        <w:rPr>
          <w:rFonts w:eastAsia="Times New Roman"/>
          <w:szCs w:val="24"/>
        </w:rPr>
        <w:t xml:space="preserve">εις τον Υπουργό μέσα τον </w:t>
      </w:r>
      <w:r>
        <w:rPr>
          <w:rFonts w:eastAsia="Times New Roman"/>
          <w:szCs w:val="24"/>
        </w:rPr>
        <w:lastRenderedPageBreak/>
        <w:t xml:space="preserve">φάκελο. Δεν μπορεί να λειτουργήσει μόνος του ο υπηρεσιακός παράγων.  «Ενώ, λέει, εμείς εις την Αμερική έχουμε υπηρεσιακά συμβούλια, τα οποία όταν αποφασίζουν, ούτε καν μαθαίνει στον άλλο όροφο ο Υπουργός εις </w:t>
      </w:r>
      <w:proofErr w:type="spellStart"/>
      <w:r>
        <w:rPr>
          <w:rFonts w:eastAsia="Times New Roman"/>
          <w:szCs w:val="24"/>
        </w:rPr>
        <w:t>ποίον</w:t>
      </w:r>
      <w:proofErr w:type="spellEnd"/>
      <w:r>
        <w:rPr>
          <w:rFonts w:eastAsia="Times New Roman"/>
          <w:szCs w:val="24"/>
        </w:rPr>
        <w:t xml:space="preserve"> παραγγείλαμε ό,τι</w:t>
      </w:r>
      <w:r>
        <w:rPr>
          <w:rFonts w:eastAsia="Times New Roman"/>
          <w:szCs w:val="24"/>
        </w:rPr>
        <w:t xml:space="preserve"> παραγγείλαμε». </w:t>
      </w:r>
    </w:p>
    <w:p w14:paraId="523936E7"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t xml:space="preserve">Και στα </w:t>
      </w:r>
      <w:proofErr w:type="spellStart"/>
      <w:r>
        <w:rPr>
          <w:rFonts w:eastAsia="Times New Roman"/>
          <w:szCs w:val="24"/>
        </w:rPr>
        <w:t>υπουργοκεντρικά</w:t>
      </w:r>
      <w:proofErr w:type="spellEnd"/>
      <w:r>
        <w:rPr>
          <w:rFonts w:eastAsia="Times New Roman"/>
          <w:szCs w:val="24"/>
        </w:rPr>
        <w:t xml:space="preserve"> συστήματα είναι πολύ πιθανόν να </w:t>
      </w:r>
      <w:proofErr w:type="spellStart"/>
      <w:r>
        <w:rPr>
          <w:rFonts w:eastAsia="Times New Roman"/>
          <w:szCs w:val="24"/>
        </w:rPr>
        <w:t>ελαδώθησαν</w:t>
      </w:r>
      <w:proofErr w:type="spellEnd"/>
      <w:r>
        <w:rPr>
          <w:rFonts w:eastAsia="Times New Roman"/>
          <w:szCs w:val="24"/>
        </w:rPr>
        <w:t xml:space="preserve"> κάποιοι. Δεν λέω για τους προκείμενους. Μην νομίζει ο κ. Γεωργιάδης ότι τον αφορά. Εγώ πιστεύω μάλιστα, επειδή συζητάτε όλο για πολιτικές ευθύνες, δηλαδή τις προανακριτικές</w:t>
      </w:r>
      <w:r>
        <w:rPr>
          <w:rFonts w:eastAsia="Times New Roman"/>
          <w:szCs w:val="24"/>
        </w:rPr>
        <w:t xml:space="preserve"> τις κάνετε για πολιτικές ευθύνες; Δεν το κατάλαβα. Εγώ γνωρίζω ότι τις προανακριτικές τις διενεργούμε όταν έχουμε μια βεβαιότητα ύπαρξης ποινικών ευθυνών. Δεν κατάλαβα ότι με την υποψία πολιτικών ευθυνών διενεργούμε προανακριτικές. Εκτός αν έχουμε για χασ</w:t>
      </w:r>
      <w:r>
        <w:rPr>
          <w:rFonts w:eastAsia="Times New Roman"/>
          <w:szCs w:val="24"/>
        </w:rPr>
        <w:t>ομέρι χρόνο. Έχουμε πολύ χρόνο για χασομέρι;</w:t>
      </w:r>
    </w:p>
    <w:p w14:paraId="523936E8" w14:textId="77777777" w:rsidR="00246891" w:rsidRDefault="00DA5D45">
      <w:pPr>
        <w:tabs>
          <w:tab w:val="left" w:pos="2608"/>
        </w:tabs>
        <w:spacing w:after="0" w:line="600" w:lineRule="auto"/>
        <w:ind w:firstLine="720"/>
        <w:jc w:val="both"/>
        <w:rPr>
          <w:rFonts w:eastAsia="Times New Roman"/>
          <w:szCs w:val="24"/>
        </w:rPr>
      </w:pPr>
      <w:r>
        <w:rPr>
          <w:rFonts w:eastAsia="Times New Roman"/>
          <w:szCs w:val="24"/>
        </w:rPr>
        <w:lastRenderedPageBreak/>
        <w:t>Θέλω να πω για τα Σκόπια δυο πράγματα, γιατί στα Σκόπια συμβαίνει το εξής. Ακόμη αυτή</w:t>
      </w:r>
      <w:r>
        <w:rPr>
          <w:rFonts w:eastAsia="Times New Roman"/>
          <w:szCs w:val="24"/>
        </w:rPr>
        <w:t>ν</w:t>
      </w:r>
      <w:r>
        <w:rPr>
          <w:rFonts w:eastAsia="Times New Roman"/>
          <w:szCs w:val="24"/>
        </w:rPr>
        <w:t xml:space="preserve"> τη στιγμή δεν έχω καταλάβει τι στάση έχει ο κ. </w:t>
      </w:r>
      <w:proofErr w:type="spellStart"/>
      <w:r>
        <w:rPr>
          <w:rFonts w:eastAsia="Times New Roman"/>
          <w:szCs w:val="24"/>
        </w:rPr>
        <w:t>Πάντζας</w:t>
      </w:r>
      <w:proofErr w:type="spellEnd"/>
      <w:r>
        <w:rPr>
          <w:rFonts w:eastAsia="Times New Roman"/>
          <w:szCs w:val="24"/>
        </w:rPr>
        <w:t xml:space="preserve"> ο φίλος μου.</w:t>
      </w:r>
    </w:p>
    <w:p w14:paraId="523936E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Το δίνετε το όνομα; Το δίνετε, κύριε </w:t>
      </w:r>
      <w:proofErr w:type="spellStart"/>
      <w:r>
        <w:rPr>
          <w:rFonts w:eastAsia="Times New Roman" w:cs="Times New Roman"/>
          <w:szCs w:val="24"/>
        </w:rPr>
        <w:t>Πάντζα</w:t>
      </w:r>
      <w:proofErr w:type="spellEnd"/>
      <w:r>
        <w:rPr>
          <w:rFonts w:eastAsia="Times New Roman" w:cs="Times New Roman"/>
          <w:szCs w:val="24"/>
        </w:rPr>
        <w:t>. Αφού το έδω</w:t>
      </w:r>
      <w:r>
        <w:rPr>
          <w:rFonts w:eastAsia="Times New Roman" w:cs="Times New Roman"/>
          <w:szCs w:val="24"/>
        </w:rPr>
        <w:t xml:space="preserve">σαν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άλλοι λαοί, δεν το δίνετε και εσείς; Γιατί γελάτε </w:t>
      </w:r>
      <w:proofErr w:type="spellStart"/>
      <w:r>
        <w:rPr>
          <w:rFonts w:eastAsia="Times New Roman" w:cs="Times New Roman"/>
          <w:szCs w:val="24"/>
        </w:rPr>
        <w:t>περικαλλώς</w:t>
      </w:r>
      <w:proofErr w:type="spellEnd"/>
      <w:r>
        <w:rPr>
          <w:rFonts w:eastAsia="Times New Roman" w:cs="Times New Roman"/>
          <w:szCs w:val="24"/>
        </w:rPr>
        <w:t xml:space="preserve">, χαρμόσυνα. Για να γελάτε, σημαίνει ότι το δίνετε το όνομα εκεί, ε; Και το δίνετε για να τελειώσει. Αφού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λαοί το έχουν δώσει, είναι κουραστικό να επι</w:t>
      </w:r>
      <w:r>
        <w:rPr>
          <w:rFonts w:eastAsia="Times New Roman" w:cs="Times New Roman"/>
          <w:szCs w:val="24"/>
        </w:rPr>
        <w:t xml:space="preserve">μένουμε. </w:t>
      </w:r>
    </w:p>
    <w:p w14:paraId="523936E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Δικό σας είναι το όνομα, κύριε </w:t>
      </w:r>
      <w:proofErr w:type="spellStart"/>
      <w:r>
        <w:rPr>
          <w:rFonts w:eastAsia="Times New Roman" w:cs="Times New Roman"/>
          <w:szCs w:val="24"/>
        </w:rPr>
        <w:t>Πάντζα</w:t>
      </w:r>
      <w:proofErr w:type="spellEnd"/>
      <w:r>
        <w:rPr>
          <w:rFonts w:eastAsia="Times New Roman" w:cs="Times New Roman"/>
          <w:szCs w:val="24"/>
        </w:rPr>
        <w:t xml:space="preserve">; Εσείς πολεμήσατε; Έχετε πάει στη Θεσσαλονίκη να καθίσετε σε ένα καφενείο και να πείτε «εγώ το δίνω το όνομα»; Σας συμβουλεύω να πάτε. </w:t>
      </w:r>
    </w:p>
    <w:p w14:paraId="523936EB"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Η δική μας θέση είναι συγκεκριμένη.</w:t>
      </w:r>
    </w:p>
    <w:p w14:paraId="523936EC"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ΒΑΣΙΛΗΣ ΛΕΒΕΝΤΗΣ (</w:t>
      </w:r>
      <w:r>
        <w:rPr>
          <w:rFonts w:eastAsia="Times New Roman" w:cs="Times New Roman"/>
          <w:b/>
          <w:szCs w:val="24"/>
        </w:rPr>
        <w:t xml:space="preserve">Πρόεδρος της Ένωσης Κεντρώων): </w:t>
      </w:r>
      <w:r>
        <w:rPr>
          <w:rFonts w:eastAsia="Times New Roman" w:cs="Times New Roman"/>
          <w:szCs w:val="24"/>
        </w:rPr>
        <w:t xml:space="preserve">Η δική σας θέση είναι ότι το δίνετε. Και το ΠΑΣΟΚ είπε ότι αν φύγουν οι αλυτρωτισμοί, το δίνει και το ΠΑΣΟΚ. </w:t>
      </w:r>
    </w:p>
    <w:p w14:paraId="523936E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Νέα Δημοκρατία έλεγε εθνική γραμμή τη «γραμμή Βουκουρεστίου». Η «γραμμή Βουκουρεστίου» είναι Μακεδονία-Σκόπια. Άρ</w:t>
      </w:r>
      <w:r>
        <w:rPr>
          <w:rFonts w:eastAsia="Times New Roman" w:cs="Times New Roman"/>
          <w:szCs w:val="24"/>
        </w:rPr>
        <w:t xml:space="preserve">α, και η Νέα Δημοκρατία το δίνει. Όχι, το τουμπάρει τώρα, γύρισε, επειδή είδε ότι θα έχει μεγάλες απώλειες στον κόσμο, η Νέα Δημοκρατία είναι 50-50. </w:t>
      </w:r>
    </w:p>
    <w:p w14:paraId="523936E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Νομίζω ότι η Αίθουσα και τα κόμματα πρέπει να σοβαρευτούν. Να μην λέτε σύνθετη ονομασία, να λέτε δίνουμε ε</w:t>
      </w:r>
      <w:r>
        <w:rPr>
          <w:rFonts w:eastAsia="Times New Roman" w:cs="Times New Roman"/>
          <w:szCs w:val="24"/>
        </w:rPr>
        <w:t xml:space="preserve">ν συνθέτω μορφή τη λέξη «Μακεδονία». Αυτό είναι το αντρικό. Γιατί λέτε σύνθετη ονομασία. </w:t>
      </w:r>
    </w:p>
    <w:p w14:paraId="523936EF"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23936F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Τι θα πει σύνθετη ονομασία; Και ο σκύλος «</w:t>
      </w:r>
      <w:proofErr w:type="spellStart"/>
      <w:r>
        <w:rPr>
          <w:rFonts w:eastAsia="Times New Roman" w:cs="Times New Roman"/>
          <w:szCs w:val="24"/>
        </w:rPr>
        <w:t>γαβ-γαβ</w:t>
      </w:r>
      <w:proofErr w:type="spellEnd"/>
      <w:r>
        <w:rPr>
          <w:rFonts w:eastAsia="Times New Roman" w:cs="Times New Roman"/>
          <w:szCs w:val="24"/>
        </w:rPr>
        <w:t xml:space="preserve">» είναι σύνθετη ονομασία. Δίνετε σύνθετη ονομασία που περιλαμβάνει τον όρο </w:t>
      </w:r>
      <w:r>
        <w:rPr>
          <w:rFonts w:eastAsia="Times New Roman" w:cs="Times New Roman"/>
          <w:szCs w:val="24"/>
        </w:rPr>
        <w:t xml:space="preserve">«Μακεδονία» και αυτό δεν έχετε δικαίωμα να το κάνετε. Έρχεστε σε αντίθεση με το σύνολο του ελληνικού λαού και δεν σας περιμέναμε εσάς, την Αριστερά, σαράντα χρόνια να έρθετε στην εξουσία για να διαπράξετε αυτή τη... Δεν το έχετε αυτό το δικαίωμα. </w:t>
      </w:r>
    </w:p>
    <w:p w14:paraId="523936F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Προέδρου της Ένωσης Κεντρώων)</w:t>
      </w:r>
    </w:p>
    <w:p w14:paraId="523936F2"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Πρόεδρε.</w:t>
      </w:r>
    </w:p>
    <w:p w14:paraId="523936F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Κύριε Πρόεδρε, επιτρέψτε μου δυο λεπτά ακόμα.</w:t>
      </w:r>
    </w:p>
    <w:p w14:paraId="523936F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ζητήσει από τον κύριο Πρόεδρο της Δημοκρατίας να κάνουμε μια σύσκεψη οι </w:t>
      </w:r>
      <w:r>
        <w:rPr>
          <w:rFonts w:eastAsia="Times New Roman" w:cs="Times New Roman"/>
          <w:szCs w:val="24"/>
        </w:rPr>
        <w:t xml:space="preserve">πολιτικοί </w:t>
      </w:r>
      <w:r>
        <w:rPr>
          <w:rFonts w:eastAsia="Times New Roman" w:cs="Times New Roman"/>
          <w:szCs w:val="24"/>
        </w:rPr>
        <w:t>Αρχηγοί για τα εξοπλιστικά. Γιατί νομίζετε ότι το έχω ζητήσει; Γιατί φοβάμαι για θερμό επεισόδιο τώρα. Και πώς θα ενεργήσουμε στο θερμό επεισόδιο; Θα απαντήσουμε; Θα τα μ</w:t>
      </w:r>
      <w:r>
        <w:rPr>
          <w:rFonts w:eastAsia="Times New Roman" w:cs="Times New Roman"/>
          <w:szCs w:val="24"/>
        </w:rPr>
        <w:t xml:space="preserve">αζεύουμε και θα φύγουμε; Γιατί οι Αμερικανοί ξέρετε τι λένε; Εάν γίνει στην Ψέριμο ή οπουδήποτε ένα θερμό επεισόδιο, θα επέμβει ο Αμερικανός και θα πει: «Έξω οι Έλληνες, έξω οι Τούρκοι». Οι Τούρκοι, όμως, θα φύγουν από ελληνικό έδαφος, δηλαδή από ξένο </w:t>
      </w:r>
      <w:r>
        <w:rPr>
          <w:rFonts w:eastAsia="Times New Roman" w:cs="Times New Roman"/>
          <w:szCs w:val="24"/>
        </w:rPr>
        <w:t xml:space="preserve">γι’ </w:t>
      </w:r>
      <w:r>
        <w:rPr>
          <w:rFonts w:eastAsia="Times New Roman" w:cs="Times New Roman"/>
          <w:szCs w:val="24"/>
        </w:rPr>
        <w:t xml:space="preserve">αυτούς έδαφος, ενώ εμείς θα φύγουμε από δικό μας έδαφος και η προδοσία εδάφους και σημαίας είναι για τους στρατιώτες μεγάλη προδοσία. Το ακούσατε; </w:t>
      </w:r>
    </w:p>
    <w:p w14:paraId="523936F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Στα Ίμια, όταν ο Σημίτης τα μάζεψε με τον Αρσένη και έφυγαν, οι μεν Τούρκοι έφυγαν από ελληνικό έδαφος, από </w:t>
      </w:r>
      <w:r>
        <w:rPr>
          <w:rFonts w:eastAsia="Times New Roman" w:cs="Times New Roman"/>
          <w:szCs w:val="24"/>
        </w:rPr>
        <w:t xml:space="preserve">ξένο δηλαδή </w:t>
      </w:r>
      <w:r>
        <w:rPr>
          <w:rFonts w:eastAsia="Times New Roman" w:cs="Times New Roman"/>
          <w:szCs w:val="24"/>
        </w:rPr>
        <w:t xml:space="preserve">γι’ </w:t>
      </w:r>
      <w:r>
        <w:rPr>
          <w:rFonts w:eastAsia="Times New Roman" w:cs="Times New Roman"/>
          <w:szCs w:val="24"/>
        </w:rPr>
        <w:lastRenderedPageBreak/>
        <w:t>αυτούς έδαφος, η Ελλάδα όμως έφυγε από ελληνικό έδαφος. Τα έχετε εκτιμήσει αυτά; Γιατί βλέπω ένα χαμόγελο. Είστε όλοι πολύ γελαστοί. Πραγματικά, αυτό το γέλιο σας είναι τόσο καλό και εύχομαι πάντα να χαίρεστε έτσι, αλλά μήπως έπρεπε να κλαί</w:t>
      </w:r>
      <w:r>
        <w:rPr>
          <w:rFonts w:eastAsia="Times New Roman" w:cs="Times New Roman"/>
          <w:szCs w:val="24"/>
        </w:rPr>
        <w:t xml:space="preserve">τε και όχι να χαίρεστε; Μήπως έχετε χάσει την αίσθηση του τι είναι για κλάματα και τι είναι για χαρές; Δηλαδή, να χαίρεστε εδώ που δίνετε το όνομα της Μακεδονίας; Να χαίρεστε που συνέλαβε δύο στρατευσίμους μας ο </w:t>
      </w:r>
      <w:proofErr w:type="spellStart"/>
      <w:r>
        <w:rPr>
          <w:rFonts w:eastAsia="Times New Roman" w:cs="Times New Roman"/>
          <w:szCs w:val="24"/>
        </w:rPr>
        <w:t>Ερντογάν</w:t>
      </w:r>
      <w:proofErr w:type="spellEnd"/>
      <w:r>
        <w:rPr>
          <w:rFonts w:eastAsia="Times New Roman" w:cs="Times New Roman"/>
          <w:szCs w:val="24"/>
        </w:rPr>
        <w:t xml:space="preserve"> και να λένε οι εδώ «θα δούμε και μέ</w:t>
      </w:r>
      <w:r>
        <w:rPr>
          <w:rFonts w:eastAsia="Times New Roman" w:cs="Times New Roman"/>
          <w:szCs w:val="24"/>
        </w:rPr>
        <w:t xml:space="preserve">σω Βουλγαρίας θα τους πάρουμε πίσω»; </w:t>
      </w:r>
    </w:p>
    <w:p w14:paraId="523936F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 Τσίπρας μού είχε πει ότι όταν έρθουν οι κολοσσοί εδώ με πετρέλαια, που συνοδεύονται από το </w:t>
      </w:r>
      <w:r>
        <w:rPr>
          <w:rFonts w:eastAsia="Times New Roman" w:cs="Times New Roman"/>
          <w:szCs w:val="24"/>
        </w:rPr>
        <w:t xml:space="preserve">ναυτικό </w:t>
      </w:r>
      <w:r>
        <w:rPr>
          <w:rFonts w:eastAsia="Times New Roman" w:cs="Times New Roman"/>
          <w:szCs w:val="24"/>
        </w:rPr>
        <w:t xml:space="preserve">της χώρας τους, πού να τολμήσει ο </w:t>
      </w:r>
      <w:proofErr w:type="spellStart"/>
      <w:r>
        <w:rPr>
          <w:rFonts w:eastAsia="Times New Roman" w:cs="Times New Roman"/>
          <w:szCs w:val="24"/>
        </w:rPr>
        <w:t>Ερντογάν</w:t>
      </w:r>
      <w:proofErr w:type="spellEnd"/>
      <w:r>
        <w:rPr>
          <w:rFonts w:eastAsia="Times New Roman" w:cs="Times New Roman"/>
          <w:szCs w:val="24"/>
        </w:rPr>
        <w:t>; Τα μάζεψαν και θα τα μαζέψουν και οι Αμερικανοί, γιατί οι Αμερικάνοι πλέο</w:t>
      </w:r>
      <w:r>
        <w:rPr>
          <w:rFonts w:eastAsia="Times New Roman" w:cs="Times New Roman"/>
          <w:szCs w:val="24"/>
        </w:rPr>
        <w:t xml:space="preserve">ν ενεργό ανάμειξη σε πόλεμο </w:t>
      </w:r>
      <w:r>
        <w:rPr>
          <w:rFonts w:eastAsia="Times New Roman" w:cs="Times New Roman"/>
          <w:szCs w:val="24"/>
        </w:rPr>
        <w:lastRenderedPageBreak/>
        <w:t xml:space="preserve">δεν θέλουν. Στο μεν θέμα των Σκοπίων πιέζουν, γιατί δεν θέλουν να βάλει χέρι ο Ρώσος. Μόνο αυτό τους καίει και τη </w:t>
      </w:r>
      <w:proofErr w:type="spellStart"/>
      <w:r>
        <w:rPr>
          <w:rFonts w:eastAsia="Times New Roman" w:cs="Times New Roman"/>
          <w:szCs w:val="24"/>
        </w:rPr>
        <w:t>Μέρκελ</w:t>
      </w:r>
      <w:proofErr w:type="spellEnd"/>
      <w:r>
        <w:rPr>
          <w:rFonts w:eastAsia="Times New Roman" w:cs="Times New Roman"/>
          <w:szCs w:val="24"/>
        </w:rPr>
        <w:t xml:space="preserve"> και τους Αμερικανούς. Να το ξέρετε. Όμως, στα υπόλοιπα θέματα να έρθουν να πολεμήσουν δίπλα μας, εδώ ο Κωνσ</w:t>
      </w:r>
      <w:r>
        <w:rPr>
          <w:rFonts w:eastAsia="Times New Roman" w:cs="Times New Roman"/>
          <w:szCs w:val="24"/>
        </w:rPr>
        <w:t>ταντίνος Καραμανλής έβγαλε την Ελλάδα από το ΝΑΤΟ, γιατί ήταν γαϊδουρινή η συμπεριφορά των Αμερικανών. Ήμασταν σύμμαχοι στο ΝΑΤΟ και έφτασε στο σημείο ένας Κωνσταντίνος Καραμανλής και έβγαλε την Ελλάδα από το στρατιωτικό σκέλος του ΝΑΤΟ, γιατί αυτοί δεν κο</w:t>
      </w:r>
      <w:r>
        <w:rPr>
          <w:rFonts w:eastAsia="Times New Roman" w:cs="Times New Roman"/>
          <w:szCs w:val="24"/>
        </w:rPr>
        <w:t>υνήθηκαν.</w:t>
      </w:r>
    </w:p>
    <w:p w14:paraId="523936F7"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Πρόεδρε, εάν έχετε την καλοσύνη, ολοκληρώστε την σκέψη σας.</w:t>
      </w:r>
    </w:p>
    <w:p w14:paraId="523936F8"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Βιάζεστε, για να συζητήσετε το ποιος έκλεψε και ποιος δεν έκλεψε. Συνεχίστε και ο λαός… </w:t>
      </w:r>
    </w:p>
    <w:p w14:paraId="523936F9" w14:textId="77777777" w:rsidR="00246891" w:rsidRDefault="00DA5D45">
      <w:pPr>
        <w:spacing w:after="0" w:line="600" w:lineRule="auto"/>
        <w:ind w:firstLine="720"/>
        <w:jc w:val="center"/>
        <w:rPr>
          <w:rFonts w:eastAsia="Times New Roman" w:cs="Times New Roman"/>
          <w:szCs w:val="24"/>
        </w:rPr>
      </w:pPr>
      <w:r>
        <w:rPr>
          <w:rFonts w:eastAsia="Times New Roman" w:cs="Times New Roman"/>
          <w:szCs w:val="24"/>
        </w:rPr>
        <w:lastRenderedPageBreak/>
        <w:t>(Χειροκρ</w:t>
      </w:r>
      <w:r>
        <w:rPr>
          <w:rFonts w:eastAsia="Times New Roman" w:cs="Times New Roman"/>
          <w:szCs w:val="24"/>
        </w:rPr>
        <w:t>οτήματα από την πτέρυγα της Ένωσης Κεντρώων)</w:t>
      </w:r>
    </w:p>
    <w:p w14:paraId="523936FA" w14:textId="77777777" w:rsidR="00246891" w:rsidRDefault="00DA5D45">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ήθελα να μην αφήσω ασχολίαστο αυτό που είπε ο Πρόεδρος της Ένωσης Κεντρώων, ότι αυτή η στάση θα ήταν ανδρισμός και είναι μάλιστα σχήμα οξύμωρο να λέγεται σήμερα, την Ημέρα τη</w:t>
      </w:r>
      <w:r>
        <w:rPr>
          <w:rFonts w:eastAsia="Times New Roman" w:cs="Times New Roman"/>
          <w:szCs w:val="24"/>
        </w:rPr>
        <w:t>ς Γυναίκας</w:t>
      </w:r>
      <w:r>
        <w:rPr>
          <w:rFonts w:eastAsia="Times New Roman" w:cs="Times New Roman"/>
          <w:szCs w:val="24"/>
        </w:rPr>
        <w:t>.</w:t>
      </w:r>
      <w:r>
        <w:rPr>
          <w:rFonts w:eastAsia="Times New Roman"/>
          <w:szCs w:val="24"/>
        </w:rPr>
        <w:t xml:space="preserve"> </w:t>
      </w:r>
      <w:r>
        <w:rPr>
          <w:rFonts w:eastAsia="Times New Roman"/>
          <w:szCs w:val="24"/>
        </w:rPr>
        <w:t>Νομίζω ήταν εξαιρετική αστοχία. Ανδρισμό, θάρρος, παλικαριά δεν έχουν μόνο οι άνδρες, έχουν εξίσου και οι γυναίκες.</w:t>
      </w:r>
    </w:p>
    <w:p w14:paraId="523936FB"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3936FC" w14:textId="77777777" w:rsidR="00246891" w:rsidRDefault="00DA5D45">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Κύριε Πρόεδρε, για ένα λεπτό θα ήθελα τον λό</w:t>
      </w:r>
      <w:r>
        <w:rPr>
          <w:rFonts w:eastAsia="Times New Roman"/>
          <w:szCs w:val="24"/>
        </w:rPr>
        <w:t>γο.</w:t>
      </w:r>
    </w:p>
    <w:p w14:paraId="523936FD" w14:textId="77777777" w:rsidR="00246891" w:rsidRDefault="00DA5D4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w:t>
      </w:r>
    </w:p>
    <w:p w14:paraId="523936FE"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ΝΙΚΟΛΑΟΣ ΒΟΥΤΣΗΣ (Πρόεδρος της Βουλής):</w:t>
      </w:r>
      <w:r>
        <w:rPr>
          <w:rFonts w:eastAsia="Times New Roman"/>
          <w:szCs w:val="24"/>
        </w:rPr>
        <w:t xml:space="preserve"> Κύριε Λεβέντη, ξέρω ότι εσείς είστε κεντρώος. Προηγούμενα είχαμε μία σύγκρουση με τον κ. </w:t>
      </w:r>
      <w:proofErr w:type="spellStart"/>
      <w:r>
        <w:rPr>
          <w:rFonts w:eastAsia="Times New Roman"/>
          <w:szCs w:val="24"/>
        </w:rPr>
        <w:t>Μιχαλολιάκο</w:t>
      </w:r>
      <w:proofErr w:type="spellEnd"/>
      <w:r>
        <w:rPr>
          <w:rFonts w:eastAsia="Times New Roman"/>
          <w:szCs w:val="24"/>
        </w:rPr>
        <w:t>. Είπατε κάτι και θα παρακαλούσα, με την άδειά σας, επειδή διευκρινί</w:t>
      </w:r>
      <w:r>
        <w:rPr>
          <w:rFonts w:eastAsia="Times New Roman"/>
          <w:szCs w:val="24"/>
        </w:rPr>
        <w:t>στηκαν τα ζητήματα, να διαγραφεί από τα Πρακτικά. Το λέω ευθέως.</w:t>
      </w:r>
    </w:p>
    <w:p w14:paraId="523936FF" w14:textId="77777777" w:rsidR="00246891" w:rsidRDefault="00DA5D45">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Και να γίνει η δουλειά;</w:t>
      </w:r>
    </w:p>
    <w:p w14:paraId="52393700" w14:textId="77777777" w:rsidR="00246891" w:rsidRDefault="00DA5D45">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Σας παρακαλώ πολύ! Το αν γίνει η δουλειά, θα το αποφασίσει η ελληνική Βουλή κα</w:t>
      </w:r>
      <w:r>
        <w:rPr>
          <w:rFonts w:eastAsia="Times New Roman"/>
          <w:szCs w:val="24"/>
        </w:rPr>
        <w:t xml:space="preserve">ι θα είναι υπέρ του ελληνικού λαού και του ελληνικού έθνους. Εδώ αποφασίζονται αυτά.  Τα περί… είναι μιας άλλης εποχής. Είστε από την κεντρώα παράδοση και έχετε τις ευαισθησίες </w:t>
      </w:r>
      <w:r>
        <w:rPr>
          <w:rFonts w:eastAsia="Times New Roman"/>
          <w:szCs w:val="24"/>
        </w:rPr>
        <w:lastRenderedPageBreak/>
        <w:t>σας, γι’ αυτό σας μιλάω διαφορετικά. Δεν συγκρούομαι, όπως προηγούμενα με τον κ</w:t>
      </w:r>
      <w:r>
        <w:rPr>
          <w:rFonts w:eastAsia="Times New Roman"/>
          <w:szCs w:val="24"/>
        </w:rPr>
        <w:t xml:space="preserve">. </w:t>
      </w:r>
      <w:proofErr w:type="spellStart"/>
      <w:r>
        <w:rPr>
          <w:rFonts w:eastAsia="Times New Roman"/>
          <w:szCs w:val="24"/>
        </w:rPr>
        <w:t>Μιχαλολιάκο</w:t>
      </w:r>
      <w:proofErr w:type="spellEnd"/>
      <w:r>
        <w:rPr>
          <w:rFonts w:eastAsia="Times New Roman"/>
          <w:szCs w:val="24"/>
        </w:rPr>
        <w:t>.</w:t>
      </w:r>
    </w:p>
    <w:p w14:paraId="52393701" w14:textId="77777777" w:rsidR="00246891" w:rsidRDefault="00DA5D45">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Να δεχτώ τέτοιο πράγμα, κύριε </w:t>
      </w:r>
      <w:proofErr w:type="spellStart"/>
      <w:r>
        <w:rPr>
          <w:rFonts w:eastAsia="Times New Roman"/>
          <w:szCs w:val="24"/>
        </w:rPr>
        <w:t>Βούτση</w:t>
      </w:r>
      <w:proofErr w:type="spellEnd"/>
      <w:r>
        <w:rPr>
          <w:rFonts w:eastAsia="Times New Roman"/>
          <w:szCs w:val="24"/>
        </w:rPr>
        <w:t>;</w:t>
      </w:r>
    </w:p>
    <w:p w14:paraId="52393702" w14:textId="77777777" w:rsidR="00246891" w:rsidRDefault="00DA5D45">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Μα, τι λέτε τώρα; Άρα, λέτε να μην διαγραφτεί από τα Πρακτικά, να μείνει όπως είναι.</w:t>
      </w:r>
    </w:p>
    <w:p w14:paraId="52393703" w14:textId="77777777" w:rsidR="00246891" w:rsidRDefault="00DA5D45">
      <w:pPr>
        <w:spacing w:after="0" w:line="600" w:lineRule="auto"/>
        <w:ind w:firstLine="720"/>
        <w:jc w:val="both"/>
        <w:rPr>
          <w:rFonts w:eastAsia="Times New Roman"/>
          <w:szCs w:val="24"/>
        </w:rPr>
      </w:pPr>
      <w:r>
        <w:rPr>
          <w:rFonts w:eastAsia="Times New Roman"/>
          <w:b/>
          <w:szCs w:val="24"/>
        </w:rPr>
        <w:t>ΒΑΣΙΛΗΣ ΛΕΒΕΝΤΗΣ (Πρόεδρος τη</w:t>
      </w:r>
      <w:r>
        <w:rPr>
          <w:rFonts w:eastAsia="Times New Roman"/>
          <w:b/>
          <w:szCs w:val="24"/>
        </w:rPr>
        <w:t>ς Ένωσης Κεντρώων):</w:t>
      </w:r>
      <w:r>
        <w:rPr>
          <w:rFonts w:eastAsia="Times New Roman"/>
          <w:szCs w:val="24"/>
        </w:rPr>
        <w:t xml:space="preserve"> Βγάλτε το από τα Πρακτικά.</w:t>
      </w:r>
    </w:p>
    <w:p w14:paraId="52393704" w14:textId="77777777" w:rsidR="00246891" w:rsidRDefault="00DA5D45">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Δεν μου κάνετε χάρη. Καταλάβατε τι είπατε;</w:t>
      </w:r>
    </w:p>
    <w:p w14:paraId="52393705" w14:textId="77777777" w:rsidR="00246891" w:rsidRDefault="00DA5D45">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Ξεγράψτε το απ’ τα Πρακτικά.</w:t>
      </w:r>
    </w:p>
    <w:p w14:paraId="52393706"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ΝΙΚΟΛΑΟΣ ΒΟΥΤΣΗΣ (Πρόεδρος της Βουλής):</w:t>
      </w:r>
      <w:r>
        <w:rPr>
          <w:rFonts w:eastAsia="Times New Roman"/>
          <w:szCs w:val="24"/>
        </w:rPr>
        <w:t xml:space="preserve"> Τι να σα</w:t>
      </w:r>
      <w:r>
        <w:rPr>
          <w:rFonts w:eastAsia="Times New Roman"/>
          <w:szCs w:val="24"/>
        </w:rPr>
        <w:t>ς πω;</w:t>
      </w:r>
    </w:p>
    <w:p w14:paraId="52393707"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393708" w14:textId="77777777" w:rsidR="00246891" w:rsidRDefault="00DA5D4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τη συνεδρίαση θα κλείσει ο Υπουργός Επικρατείας, ο κ. Δημήτρης </w:t>
      </w:r>
      <w:proofErr w:type="spellStart"/>
      <w:r>
        <w:rPr>
          <w:rFonts w:eastAsia="Times New Roman"/>
          <w:szCs w:val="24"/>
        </w:rPr>
        <w:t>Τζανακόπουλος</w:t>
      </w:r>
      <w:proofErr w:type="spellEnd"/>
      <w:r>
        <w:rPr>
          <w:rFonts w:eastAsia="Times New Roman"/>
          <w:szCs w:val="24"/>
        </w:rPr>
        <w:t>, για δέκα λεπτά.</w:t>
      </w:r>
    </w:p>
    <w:p w14:paraId="52393709" w14:textId="77777777" w:rsidR="00246891" w:rsidRDefault="00DA5D45">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θα </w:t>
      </w:r>
      <w:r>
        <w:rPr>
          <w:rFonts w:eastAsia="Times New Roman"/>
          <w:szCs w:val="24"/>
        </w:rPr>
        <w:t>ήθελα τον λόγο.</w:t>
      </w:r>
    </w:p>
    <w:p w14:paraId="5239370A" w14:textId="77777777" w:rsidR="00246891" w:rsidRDefault="00DA5D45">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239370B" w14:textId="77777777" w:rsidR="00246891" w:rsidRDefault="00DA5D45">
      <w:pPr>
        <w:spacing w:after="0" w:line="600" w:lineRule="auto"/>
        <w:ind w:firstLine="720"/>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Υπουργέ, έχετε τον λόγο.</w:t>
      </w:r>
    </w:p>
    <w:p w14:paraId="5239370C" w14:textId="77777777" w:rsidR="00246891" w:rsidRDefault="00DA5D45">
      <w:pPr>
        <w:spacing w:after="0" w:line="600" w:lineRule="auto"/>
        <w:ind w:firstLine="720"/>
        <w:jc w:val="both"/>
        <w:rPr>
          <w:rFonts w:eastAsia="Times New Roman"/>
          <w:szCs w:val="24"/>
        </w:rPr>
      </w:pPr>
      <w:r>
        <w:rPr>
          <w:rFonts w:eastAsia="Times New Roman"/>
          <w:b/>
          <w:szCs w:val="24"/>
        </w:rPr>
        <w:lastRenderedPageBreak/>
        <w:t>ΔΗΜΗΤΡΙΟΣ ΤΖΑΝΑΚΟΠΟΥΛΟΣ (Υπουργός Επικρατείας):</w:t>
      </w:r>
      <w:r>
        <w:rPr>
          <w:rFonts w:eastAsia="Times New Roman"/>
          <w:szCs w:val="24"/>
        </w:rPr>
        <w:t xml:space="preserve"> Κυρίες και κύριοι Βουλευτές, είναι </w:t>
      </w:r>
      <w:r>
        <w:rPr>
          <w:rFonts w:eastAsia="Times New Roman"/>
          <w:szCs w:val="24"/>
          <w:lang w:val="en-US"/>
        </w:rPr>
        <w:t>prime</w:t>
      </w:r>
      <w:r>
        <w:rPr>
          <w:rFonts w:eastAsia="Times New Roman"/>
          <w:szCs w:val="24"/>
        </w:rPr>
        <w:t xml:space="preserve"> </w:t>
      </w:r>
      <w:r>
        <w:rPr>
          <w:rFonts w:eastAsia="Times New Roman"/>
          <w:szCs w:val="24"/>
          <w:lang w:val="en-US"/>
        </w:rPr>
        <w:t>time</w:t>
      </w:r>
      <w:r>
        <w:rPr>
          <w:rFonts w:eastAsia="Times New Roman"/>
          <w:szCs w:val="24"/>
        </w:rPr>
        <w:t xml:space="preserve"> τώρα, οπότε δικαιολογούνται αυτά.</w:t>
      </w:r>
    </w:p>
    <w:p w14:paraId="5239370D" w14:textId="77777777" w:rsidR="00246891" w:rsidRDefault="00DA5D45">
      <w:pPr>
        <w:spacing w:after="0" w:line="600" w:lineRule="auto"/>
        <w:ind w:firstLine="720"/>
        <w:jc w:val="both"/>
        <w:rPr>
          <w:rFonts w:eastAsia="Times New Roman"/>
          <w:szCs w:val="24"/>
        </w:rPr>
      </w:pPr>
      <w:r>
        <w:rPr>
          <w:rFonts w:eastAsia="Times New Roman"/>
          <w:szCs w:val="24"/>
        </w:rPr>
        <w:t>Νομίζω ότι από τη σημερινή συζήτηση προκύπτει αβίαστα το πολιτικό συμπέρασμα ότι η Αξιωματική Αντιπολίτευση, η Νέα Δημοκρατία, με την πρόταση την οποία κατέθεσε για τη συγκρότηση επιτροπής προκαταρκτικής εξέτασης κατά του</w:t>
      </w:r>
      <w:r>
        <w:rPr>
          <w:rFonts w:eastAsia="Times New Roman"/>
          <w:szCs w:val="24"/>
        </w:rPr>
        <w:t xml:space="preserve"> κ. </w:t>
      </w:r>
      <w:proofErr w:type="spellStart"/>
      <w:r>
        <w:rPr>
          <w:rFonts w:eastAsia="Times New Roman"/>
          <w:szCs w:val="24"/>
        </w:rPr>
        <w:t>Κουρουμπλή</w:t>
      </w:r>
      <w:proofErr w:type="spellEnd"/>
      <w:r>
        <w:rPr>
          <w:rFonts w:eastAsia="Times New Roman"/>
          <w:szCs w:val="24"/>
        </w:rPr>
        <w:t xml:space="preserve">, του κ. Ξανθού και του κ. </w:t>
      </w:r>
      <w:proofErr w:type="spellStart"/>
      <w:r>
        <w:rPr>
          <w:rFonts w:eastAsia="Times New Roman"/>
          <w:szCs w:val="24"/>
        </w:rPr>
        <w:t>Πολάκη</w:t>
      </w:r>
      <w:proofErr w:type="spellEnd"/>
      <w:r>
        <w:rPr>
          <w:rFonts w:eastAsia="Times New Roman"/>
          <w:szCs w:val="24"/>
        </w:rPr>
        <w:t xml:space="preserve"> οδηγήθηκε </w:t>
      </w:r>
      <w:r>
        <w:rPr>
          <w:rFonts w:eastAsia="Times New Roman"/>
          <w:szCs w:val="24"/>
        </w:rPr>
        <w:t>σ’</w:t>
      </w:r>
      <w:r>
        <w:rPr>
          <w:rFonts w:eastAsia="Times New Roman"/>
          <w:szCs w:val="24"/>
        </w:rPr>
        <w:t xml:space="preserve"> ένα πραγματικό πολιτικό Βατερλό. Τούτο προκύπτει όχι μόνο από τον τρόπο με τον οποίο τοποθετήθηκαν και οι </w:t>
      </w:r>
      <w:r>
        <w:rPr>
          <w:rFonts w:eastAsia="Times New Roman"/>
          <w:szCs w:val="24"/>
        </w:rPr>
        <w:t xml:space="preserve">εισηγητές </w:t>
      </w:r>
      <w:r>
        <w:rPr>
          <w:rFonts w:eastAsia="Times New Roman"/>
          <w:szCs w:val="24"/>
        </w:rPr>
        <w:t>της και ο Κοινοβουλευτικός της Εκπρόσωπος, αλλά κυρίως προκύπτει από το γεγονός</w:t>
      </w:r>
      <w:r>
        <w:rPr>
          <w:rFonts w:eastAsia="Times New Roman"/>
          <w:szCs w:val="24"/>
        </w:rPr>
        <w:t xml:space="preserve"> ότι σχεδόν στα ¾ της ομιλίας του ο κ. Μητσοτάκης, ο Προέδρος της Αξιωματικής Αντιπολίτευσης, ασχολήθηκε με εντελώς διαφορετικά ζητήματα από </w:t>
      </w:r>
      <w:r>
        <w:rPr>
          <w:rFonts w:eastAsia="Times New Roman"/>
          <w:szCs w:val="24"/>
        </w:rPr>
        <w:lastRenderedPageBreak/>
        <w:t>τα ζητήματα που υποτίθεται ότι θα έπρεπε να συζητηθούν σήμερα, δηλαδή με το να επιχειρηματολογήσει για τις υποτιθέμ</w:t>
      </w:r>
      <w:r>
        <w:rPr>
          <w:rFonts w:eastAsia="Times New Roman"/>
          <w:szCs w:val="24"/>
        </w:rPr>
        <w:t>ενες ενδείξεις που θα μπορούσαν να οδηγήσουν στην απόδοση ποινικών ευθυνών στους τρεις Υπουργούς.</w:t>
      </w:r>
    </w:p>
    <w:p w14:paraId="5239370E" w14:textId="77777777" w:rsidR="00246891" w:rsidRDefault="00DA5D45">
      <w:pPr>
        <w:spacing w:after="0" w:line="600" w:lineRule="auto"/>
        <w:ind w:firstLine="720"/>
        <w:jc w:val="both"/>
        <w:rPr>
          <w:rFonts w:eastAsia="Times New Roman"/>
          <w:szCs w:val="24"/>
        </w:rPr>
      </w:pPr>
      <w:r>
        <w:rPr>
          <w:rFonts w:eastAsia="Times New Roman"/>
          <w:szCs w:val="24"/>
        </w:rPr>
        <w:t xml:space="preserve">Τι ακούσαμε σήμερα; Ακούσαμε για τον κ. </w:t>
      </w:r>
      <w:proofErr w:type="spellStart"/>
      <w:r>
        <w:rPr>
          <w:rFonts w:eastAsia="Times New Roman"/>
          <w:szCs w:val="24"/>
        </w:rPr>
        <w:t>Βίζερ</w:t>
      </w:r>
      <w:proofErr w:type="spellEnd"/>
      <w:r>
        <w:rPr>
          <w:rFonts w:eastAsia="Times New Roman"/>
          <w:szCs w:val="24"/>
        </w:rPr>
        <w:t xml:space="preserve"> και τα 200 δισεκατομμύριά του, ακούσαμε για τα εθνικά ζητήματα, τα ζητήματα εξωτερικής πολιτικής, τα οποία είναι</w:t>
      </w:r>
      <w:r>
        <w:rPr>
          <w:rFonts w:eastAsia="Times New Roman"/>
          <w:szCs w:val="24"/>
        </w:rPr>
        <w:t xml:space="preserve"> εξαιρετικά σοβαρά. Ωστόσο, εκτιμώ ότι αν κάνουμε αυτήν την πολιτική εκτίμηση, μπορούμε να έρθουμε εδώ και να συζητήσουμε στο πλαίσιο μιας συζήτησης προ ημερησίας διατάξεως.</w:t>
      </w:r>
    </w:p>
    <w:p w14:paraId="5239370F" w14:textId="77777777" w:rsidR="00246891" w:rsidRDefault="00DA5D45">
      <w:pPr>
        <w:spacing w:after="0" w:line="600" w:lineRule="auto"/>
        <w:ind w:firstLine="720"/>
        <w:jc w:val="both"/>
        <w:rPr>
          <w:rFonts w:eastAsia="Times New Roman"/>
          <w:szCs w:val="24"/>
        </w:rPr>
      </w:pPr>
      <w:r>
        <w:rPr>
          <w:rFonts w:eastAsia="Times New Roman"/>
          <w:szCs w:val="24"/>
        </w:rPr>
        <w:t>Εκτιμούσα και θεωρούσα -και νομίζω ότι όλοι το θεωρούσαν- ότι σήμερα η συζήτηση έγ</w:t>
      </w:r>
      <w:r>
        <w:rPr>
          <w:rFonts w:eastAsia="Times New Roman"/>
          <w:szCs w:val="24"/>
        </w:rPr>
        <w:t xml:space="preserve">ινε για να επιχειρηματολογήσουμε υπέρ </w:t>
      </w:r>
      <w:r>
        <w:rPr>
          <w:rFonts w:eastAsia="Times New Roman"/>
          <w:szCs w:val="24"/>
        </w:rPr>
        <w:lastRenderedPageBreak/>
        <w:t>ή κατά της πρότασης σύστασης εξεταστικής επιτροπής και επιχειρήματα δεν ακούστηκαν. Δεν ακούστηκαν.</w:t>
      </w:r>
    </w:p>
    <w:p w14:paraId="52393710" w14:textId="77777777" w:rsidR="00246891" w:rsidRDefault="00DA5D45">
      <w:pPr>
        <w:spacing w:after="0" w:line="600" w:lineRule="auto"/>
        <w:ind w:firstLine="720"/>
        <w:jc w:val="both"/>
        <w:rPr>
          <w:rFonts w:eastAsia="Times New Roman"/>
          <w:szCs w:val="24"/>
        </w:rPr>
      </w:pPr>
      <w:r>
        <w:rPr>
          <w:rFonts w:eastAsia="Times New Roman"/>
          <w:szCs w:val="24"/>
        </w:rPr>
        <w:t>Τι επιχειρήθηκε σήμερα στη Βουλή; Γιατί δεν ακούστηκαν επιχειρήματα, που θα μπορούσαν να υποστηρίξουν το αίτημα της Αξ</w:t>
      </w:r>
      <w:r>
        <w:rPr>
          <w:rFonts w:eastAsia="Times New Roman"/>
          <w:szCs w:val="24"/>
        </w:rPr>
        <w:t>ιωματικής Αντιπολίτευσης; Διότι αυτό το οποίο επιχειρήθηκε σήμερα στη Βουλή ήταν μια απρόσφορη απόπειρα συμψηφισμού. Τι σημαίνει «απρόσφορη απόπειρα», για τους μη νομικούς; Απρόσφορη απόπειρα ανθρωποκτονίας, για παράδειγμα, σημαίνει να επιχειρείς να σκοτώσ</w:t>
      </w:r>
      <w:r>
        <w:rPr>
          <w:rFonts w:eastAsia="Times New Roman"/>
          <w:szCs w:val="24"/>
        </w:rPr>
        <w:t>εις κάποιον με ένα νεροπίστολο. Αυτό έκανε σήμερα η Νέα Δημοκρατία, διότι με νεροπίστολο μοιάζει η προσπάθειά της και η πρότασή της, η οποία έχει κατατεθεί ενώπιον του ελληνικού Κοινοβουλίου.</w:t>
      </w:r>
    </w:p>
    <w:p w14:paraId="52393711" w14:textId="77777777" w:rsidR="00246891" w:rsidRDefault="00DA5D45">
      <w:pPr>
        <w:spacing w:after="0" w:line="600" w:lineRule="auto"/>
        <w:ind w:firstLine="720"/>
        <w:jc w:val="both"/>
        <w:rPr>
          <w:rFonts w:eastAsia="Times New Roman" w:cs="Times New Roman"/>
          <w:szCs w:val="24"/>
        </w:rPr>
      </w:pPr>
      <w:r>
        <w:rPr>
          <w:rFonts w:eastAsia="Times New Roman"/>
          <w:szCs w:val="24"/>
        </w:rPr>
        <w:lastRenderedPageBreak/>
        <w:t>Τι προσπαθεί να συμψηφίσει η Νέα Δημοκρατία με την πρότασή της α</w:t>
      </w:r>
      <w:r>
        <w:rPr>
          <w:rFonts w:eastAsia="Times New Roman"/>
          <w:szCs w:val="24"/>
        </w:rPr>
        <w:t>υτή;</w:t>
      </w:r>
      <w:r>
        <w:rPr>
          <w:rFonts w:eastAsia="Times New Roman" w:cs="Times New Roman"/>
          <w:szCs w:val="24"/>
        </w:rPr>
        <w:t xml:space="preserve"> </w:t>
      </w:r>
      <w:r>
        <w:rPr>
          <w:rFonts w:eastAsia="Times New Roman" w:cs="Times New Roman"/>
          <w:szCs w:val="24"/>
        </w:rPr>
        <w:t xml:space="preserve">Το πανθομολογούμενο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το οποίο διερευνάται και από τη Βουλή, αλλά και από την τακτική δικαιοσύνη για το έγκλημα του ξεπλύματος μαύρου χρήματος, της νομιμοποίησης εσόδων από εγκληματικές ενέργειες, αλλά διερευνάται και για τα πρόσωπα</w:t>
      </w:r>
      <w:r>
        <w:rPr>
          <w:rFonts w:eastAsia="Times New Roman" w:cs="Times New Roman"/>
          <w:szCs w:val="24"/>
        </w:rPr>
        <w:t xml:space="preserve"> τα οποία εμπλέκονται στη συγκεκριμένη υπόθεση και τα οποία δεν έχουν διατελέσει Υπουργοί, Υφυπουργοί ή Πρωθυπουργοί και να συμψηφίσει μια δικογραφία επτά χιλιάδων σελίδων με μια μήνυση την οποία κατέθεσαν τρία στελέχη του ΠΑΣΟΚ, δύο εκ των οποίων, αν δεν </w:t>
      </w:r>
      <w:r>
        <w:rPr>
          <w:rFonts w:eastAsia="Times New Roman" w:cs="Times New Roman"/>
          <w:szCs w:val="24"/>
        </w:rPr>
        <w:t xml:space="preserve">κάνω λάθος, ήταν ο κ. Λοβέρδος και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εναντίον του κ. </w:t>
      </w:r>
      <w:proofErr w:type="spellStart"/>
      <w:r>
        <w:rPr>
          <w:rFonts w:eastAsia="Times New Roman" w:cs="Times New Roman"/>
          <w:szCs w:val="24"/>
        </w:rPr>
        <w:t>Κουρουμπλή</w:t>
      </w:r>
      <w:proofErr w:type="spellEnd"/>
      <w:r>
        <w:rPr>
          <w:rFonts w:eastAsia="Times New Roman" w:cs="Times New Roman"/>
          <w:szCs w:val="24"/>
        </w:rPr>
        <w:t xml:space="preserve"> και με μια ανώνυμη καταγγελία που συνίσταται στο ότι ο κ. Ξανθός εφάρμοσε τον νόμο που είχε ψηφίσει το ελληνικό Κοινοβούλιο. Και κερασάκι </w:t>
      </w:r>
      <w:r>
        <w:rPr>
          <w:rFonts w:eastAsia="Times New Roman" w:cs="Times New Roman"/>
          <w:szCs w:val="24"/>
        </w:rPr>
        <w:lastRenderedPageBreak/>
        <w:t xml:space="preserve">στην τούρτα έχουμε και τον κ. </w:t>
      </w:r>
      <w:proofErr w:type="spellStart"/>
      <w:r>
        <w:rPr>
          <w:rFonts w:eastAsia="Times New Roman" w:cs="Times New Roman"/>
          <w:szCs w:val="24"/>
        </w:rPr>
        <w:t>Πολ</w:t>
      </w:r>
      <w:r>
        <w:rPr>
          <w:rFonts w:eastAsia="Times New Roman" w:cs="Times New Roman"/>
          <w:szCs w:val="24"/>
        </w:rPr>
        <w:t>άκη</w:t>
      </w:r>
      <w:proofErr w:type="spellEnd"/>
      <w:r>
        <w:rPr>
          <w:rFonts w:eastAsia="Times New Roman" w:cs="Times New Roman"/>
          <w:szCs w:val="24"/>
        </w:rPr>
        <w:t xml:space="preserve">, ο οποίος κατηγορείται. Γιατί; Μάλλον επειδή έχει κρητικές πινακίδες. Δεν εξηγείται διαφορετικά. </w:t>
      </w:r>
    </w:p>
    <w:p w14:paraId="52393712"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Ας επαναλάβω όμως, πάρα πολύ σύντομα την επιχειρηματολογία την οποία κατέθεσαν εδώ οι τρεις κωμικά καταγγελλόμενοι, εγκαλούμενοι Υπουργοί. Ο κ. </w:t>
      </w:r>
      <w:proofErr w:type="spellStart"/>
      <w:r>
        <w:rPr>
          <w:rFonts w:eastAsia="Times New Roman" w:cs="Times New Roman"/>
          <w:szCs w:val="24"/>
        </w:rPr>
        <w:t>Κουρουμπλή</w:t>
      </w:r>
      <w:r>
        <w:rPr>
          <w:rFonts w:eastAsia="Times New Roman" w:cs="Times New Roman"/>
          <w:szCs w:val="24"/>
        </w:rPr>
        <w:t>ς</w:t>
      </w:r>
      <w:proofErr w:type="spellEnd"/>
      <w:r>
        <w:rPr>
          <w:rFonts w:eastAsia="Times New Roman" w:cs="Times New Roman"/>
          <w:szCs w:val="24"/>
        </w:rPr>
        <w:t xml:space="preserve"> εξήγησε με καθαρότητα, ότι πρώτον, η έκδοση δελτίου τιμών ήταν αδύνατη κατά τη διάρκεια των διαπραγματεύσεων με την τρόικα. Εξήγησε και με πάρα πολύ μεγάλη σαφήνεια ότι δεν υπάρχει ζήτημα ζημίας του ελληνικού δημοσίου, καθώς, όπως γνωρίζετε, υπάρχει πλαφ</w:t>
      </w:r>
      <w:r>
        <w:rPr>
          <w:rFonts w:eastAsia="Times New Roman" w:cs="Times New Roman"/>
          <w:szCs w:val="24"/>
        </w:rPr>
        <w:t xml:space="preserve">όν στη δαπάνη του ελληνικού </w:t>
      </w:r>
      <w:r>
        <w:rPr>
          <w:rFonts w:eastAsia="Times New Roman" w:cs="Times New Roman"/>
          <w:szCs w:val="24"/>
        </w:rPr>
        <w:t xml:space="preserve">δημοσίου </w:t>
      </w:r>
      <w:r>
        <w:rPr>
          <w:rFonts w:eastAsia="Times New Roman" w:cs="Times New Roman"/>
          <w:szCs w:val="24"/>
        </w:rPr>
        <w:t xml:space="preserve">ως προς το φάρμακο, 1.945.000.000. Από εκεί και πέρα, οτιδήποτε άλλο γίνει εντάσσεται στη διαδικασία του </w:t>
      </w:r>
      <w:proofErr w:type="spellStart"/>
      <w:r>
        <w:rPr>
          <w:rFonts w:eastAsia="Times New Roman" w:cs="Times New Roman"/>
          <w:szCs w:val="24"/>
          <w:lang w:val="en-US"/>
        </w:rPr>
        <w:t>clawback</w:t>
      </w:r>
      <w:proofErr w:type="spellEnd"/>
      <w:r>
        <w:rPr>
          <w:rFonts w:eastAsia="Times New Roman" w:cs="Times New Roman"/>
          <w:szCs w:val="24"/>
        </w:rPr>
        <w:t xml:space="preserve">. </w:t>
      </w:r>
    </w:p>
    <w:p w14:paraId="52393713"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Επομένως, με δεδομένο ότι η συνολική δαπάνη ήταν περίπου 2,5 δισεκατομμύρια το 2015 και η μείωση που υπ</w:t>
      </w:r>
      <w:r>
        <w:rPr>
          <w:rFonts w:eastAsia="Times New Roman" w:cs="Times New Roman"/>
          <w:szCs w:val="24"/>
        </w:rPr>
        <w:t xml:space="preserve">οτίθεται </w:t>
      </w:r>
      <w:proofErr w:type="spellStart"/>
      <w:r>
        <w:rPr>
          <w:rFonts w:eastAsia="Times New Roman" w:cs="Times New Roman"/>
          <w:szCs w:val="24"/>
        </w:rPr>
        <w:t>αντιγεγονικά</w:t>
      </w:r>
      <w:proofErr w:type="spellEnd"/>
      <w:r>
        <w:rPr>
          <w:rFonts w:eastAsia="Times New Roman" w:cs="Times New Roman"/>
          <w:szCs w:val="24"/>
        </w:rPr>
        <w:t xml:space="preserve"> ότι θα είχε επιτευχθεί είναι μικρότερη των 565 εκατομμυρίων, προκύπτει ότι δεν υφίσταται ζημιά του ελληνικού </w:t>
      </w:r>
      <w:r>
        <w:rPr>
          <w:rFonts w:eastAsia="Times New Roman" w:cs="Times New Roman"/>
          <w:szCs w:val="24"/>
        </w:rPr>
        <w:t>δημοσίου</w:t>
      </w:r>
      <w:r>
        <w:rPr>
          <w:rFonts w:eastAsia="Times New Roman" w:cs="Times New Roman"/>
          <w:szCs w:val="24"/>
        </w:rPr>
        <w:t>. Τελείωσε η ιστορία.</w:t>
      </w:r>
    </w:p>
    <w:p w14:paraId="52393714"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κ. Ξανθός σάς εξήγησε αυτά που ήδη ξέρετε. Δηλαδή ότι ήταν αυτή η Κυβέρνηση που στο πλαίσιο τ</w:t>
      </w:r>
      <w:r>
        <w:rPr>
          <w:rFonts w:eastAsia="Times New Roman" w:cs="Times New Roman"/>
          <w:szCs w:val="24"/>
        </w:rPr>
        <w:t xml:space="preserve">ης συμφωνίας -στην οποία κατέληξε με τους θεσμούς το καλοκαίρι του 2015 και με τους δανειστές-, αφαίρεσε τον ακρογωνιαίο λίθο των στρεβλώσεων στην αγορά του φαρμάκου. Το πλαίσιο δηλαδή, που επέτρεπε σε </w:t>
      </w:r>
      <w:proofErr w:type="spellStart"/>
      <w:r>
        <w:rPr>
          <w:rFonts w:eastAsia="Times New Roman" w:cs="Times New Roman"/>
          <w:szCs w:val="24"/>
        </w:rPr>
        <w:t>γενόσημα</w:t>
      </w:r>
      <w:proofErr w:type="spellEnd"/>
      <w:r>
        <w:rPr>
          <w:rFonts w:eastAsia="Times New Roman" w:cs="Times New Roman"/>
          <w:szCs w:val="24"/>
        </w:rPr>
        <w:t xml:space="preserve"> φάρμακα να έχουν τιμή υψηλότερη από τα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w:t>
      </w:r>
      <w:r>
        <w:rPr>
          <w:rFonts w:eastAsia="Times New Roman" w:cs="Times New Roman"/>
          <w:szCs w:val="24"/>
          <w:lang w:val="en-US"/>
        </w:rPr>
        <w:t>tent</w:t>
      </w:r>
      <w:r>
        <w:rPr>
          <w:rFonts w:eastAsia="Times New Roman" w:cs="Times New Roman"/>
          <w:szCs w:val="24"/>
        </w:rPr>
        <w:t xml:space="preserve"> φάρμακα. </w:t>
      </w:r>
    </w:p>
    <w:p w14:paraId="52393715"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έρχεστε να κατηγορήσετε τον κ. Ξανθό ότι εφάρμοσε τον νόμο που ψήφισε το ελληνικό Κοινοβούλιο, όπως σας είπα προηγουμένως. Δεν προσδιορίζεται παράνομη πράξη, δεν αναδεικνύεται ότι ευνόησε μια συγκεκριμένη εταιρεία ή ένα συγκεκριμένο φάρμακο. </w:t>
      </w:r>
      <w:r>
        <w:rPr>
          <w:rFonts w:eastAsia="Times New Roman" w:cs="Times New Roman"/>
          <w:szCs w:val="24"/>
        </w:rPr>
        <w:t xml:space="preserve">Εκτός βέβαια από το διαβόητο </w:t>
      </w:r>
      <w:proofErr w:type="spellStart"/>
      <w:r>
        <w:rPr>
          <w:rFonts w:eastAsia="Times New Roman" w:cs="Times New Roman"/>
          <w:szCs w:val="24"/>
          <w:lang w:val="en-US"/>
        </w:rPr>
        <w:t>elatofen</w:t>
      </w:r>
      <w:proofErr w:type="spellEnd"/>
      <w:r>
        <w:rPr>
          <w:rFonts w:eastAsia="Times New Roman" w:cs="Times New Roman"/>
          <w:szCs w:val="24"/>
        </w:rPr>
        <w:t>, που αν δεν κάνω λάθος δεν κυκλοφόρησε ποτέ στην Ελλάδα. Αυτή είναι η κατηγορία την οποία καταφέρατε να δημιουργήσετε, να κατασκευάσετε και να φέρετε προς ψήφιση ενώπιον του ελληνικού Κοινοβουλίου. Αυτός ο κύριος ή η κ</w:t>
      </w:r>
      <w:r>
        <w:rPr>
          <w:rFonts w:eastAsia="Times New Roman" w:cs="Times New Roman"/>
          <w:szCs w:val="24"/>
        </w:rPr>
        <w:t>υρία που γράφει τις συγκεκριμένες ανώνυμες καταγγελίες, καλό θα είναι να είναι περισσότερο προσεκτικός ή προσεκτική.</w:t>
      </w:r>
    </w:p>
    <w:p w14:paraId="52393716"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Ας πάμε όμως λίγο παρακάτω. Πού αλλού έχουμε επιχείρηση συμψηφισμού; Στην προσπάθεια ακριβώς ταύτισης αυτής της ανώ</w:t>
      </w:r>
      <w:r>
        <w:rPr>
          <w:rFonts w:eastAsia="Times New Roman" w:cs="Times New Roman"/>
          <w:szCs w:val="24"/>
        </w:rPr>
        <w:lastRenderedPageBreak/>
        <w:t>νυμης καταγγελίας -γιατί</w:t>
      </w:r>
      <w:r>
        <w:rPr>
          <w:rFonts w:eastAsia="Times New Roman" w:cs="Times New Roman"/>
          <w:szCs w:val="24"/>
        </w:rPr>
        <w:t xml:space="preserve"> άκουσα και κάποια σχόλια όταν αναφέρθηκα </w:t>
      </w:r>
      <w:r>
        <w:rPr>
          <w:rFonts w:eastAsia="Times New Roman" w:cs="Times New Roman"/>
          <w:szCs w:val="24"/>
        </w:rPr>
        <w:t xml:space="preserve">σ’ </w:t>
      </w:r>
      <w:r>
        <w:rPr>
          <w:rFonts w:eastAsia="Times New Roman" w:cs="Times New Roman"/>
          <w:szCs w:val="24"/>
        </w:rPr>
        <w:t>αυτήν την ανώνυμη καταγγελία- με τους προστατευόμενους μάρτυρες. Τι σχέση έχει αλήθεια, μια ανώνυμη καταγγελία με έναν ποινικό θεσμό, που εσείς δημιουργήσατε, εσείς ψηφίσατε και τώρα που είδατε ότι λειτουργεί εν</w:t>
      </w:r>
      <w:r>
        <w:rPr>
          <w:rFonts w:eastAsia="Times New Roman" w:cs="Times New Roman"/>
          <w:szCs w:val="24"/>
        </w:rPr>
        <w:t>αντίον σας, τον λοιδορείτε, τον υπονομεύετε και τον απαξιώνετε;</w:t>
      </w:r>
    </w:p>
    <w:p w14:paraId="52393717"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ερώτημα που προκύπτει είναι το εξής: Τι ακριβώς ζητάτε; Θα σας πω τι ζητάτε. Ζητάτε να αποκαλυφθούν τα ονόματα. Και αναρωτιέμαι: Σε ποιο πλαίσιο; Στο πλαίσιο της επιτροπής της προκαταρτικής</w:t>
      </w:r>
      <w:r>
        <w:rPr>
          <w:rFonts w:eastAsia="Times New Roman" w:cs="Times New Roman"/>
          <w:szCs w:val="24"/>
        </w:rPr>
        <w:t xml:space="preserve"> εξέτασης; Για ποιο λόγο; Δεν έχετε εμπιστοσύνη στην ελληνική δικαιοσύνη; Εσείς δεν είστε εκείνοι που υποτίθεται ότι υπερασπίζεστε την ελληνική δικαιοσύνη απέναντι στην </w:t>
      </w:r>
      <w:proofErr w:type="spellStart"/>
      <w:r>
        <w:rPr>
          <w:rFonts w:eastAsia="Times New Roman" w:cs="Times New Roman"/>
          <w:szCs w:val="24"/>
        </w:rPr>
        <w:t>αντιθεσμική</w:t>
      </w:r>
      <w:proofErr w:type="spellEnd"/>
      <w:r>
        <w:rPr>
          <w:rFonts w:eastAsia="Times New Roman" w:cs="Times New Roman"/>
          <w:szCs w:val="24"/>
        </w:rPr>
        <w:t xml:space="preserve"> και </w:t>
      </w:r>
      <w:proofErr w:type="spellStart"/>
      <w:r>
        <w:rPr>
          <w:rFonts w:eastAsia="Times New Roman" w:cs="Times New Roman"/>
          <w:szCs w:val="24"/>
        </w:rPr>
        <w:t>παραθεσμική</w:t>
      </w:r>
      <w:proofErr w:type="spellEnd"/>
      <w:r>
        <w:rPr>
          <w:rFonts w:eastAsia="Times New Roman" w:cs="Times New Roman"/>
          <w:szCs w:val="24"/>
        </w:rPr>
        <w:t xml:space="preserve"> λειτουργία της σημερινής Κυβέρνησης, η οποία </w:t>
      </w:r>
      <w:r>
        <w:rPr>
          <w:rFonts w:eastAsia="Times New Roman" w:cs="Times New Roman"/>
          <w:szCs w:val="24"/>
        </w:rPr>
        <w:lastRenderedPageBreak/>
        <w:t>παρεμβαίνει στ</w:t>
      </w:r>
      <w:r>
        <w:rPr>
          <w:rFonts w:eastAsia="Times New Roman" w:cs="Times New Roman"/>
          <w:szCs w:val="24"/>
        </w:rPr>
        <w:t xml:space="preserve">ην ελληνική δικαιοσύνη; Τώρα ξαφνικά, όταν η ελληνική δικαιοσύνη μπαίνει στη διαδικασία να ελέγξει εσάς, χάνετε απολύτως την εμπιστοσύνη σας; </w:t>
      </w:r>
    </w:p>
    <w:p w14:paraId="52393718" w14:textId="77777777" w:rsidR="00246891" w:rsidRDefault="00DA5D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δεν ξέρετε ότι η αποκάλυψη της ταυτότητας των προστατευόμενων μαρτύρων σύμφωνα με τον νόμο -που επαναλαμβ</w:t>
      </w:r>
      <w:r>
        <w:rPr>
          <w:rFonts w:eastAsia="Times New Roman" w:cs="Times New Roman"/>
          <w:szCs w:val="24"/>
        </w:rPr>
        <w:t xml:space="preserve">άνω ότι  εσείς οι ίδιοι έχετε ψηφίσει- μπορεί να γίνει μόνο στην επ’ </w:t>
      </w:r>
      <w:proofErr w:type="spellStart"/>
      <w:r>
        <w:rPr>
          <w:rFonts w:eastAsia="Times New Roman" w:cs="Times New Roman"/>
          <w:szCs w:val="24"/>
        </w:rPr>
        <w:t>ακροατηρίω</w:t>
      </w:r>
      <w:proofErr w:type="spellEnd"/>
      <w:r>
        <w:rPr>
          <w:rFonts w:eastAsia="Times New Roman" w:cs="Times New Roman"/>
          <w:szCs w:val="24"/>
        </w:rPr>
        <w:t xml:space="preserve"> διαδικασία; Εσείς το ψηφίσατε, δεν το ψηφίσαμε εμείς. Ούτε ο εισαγγελέας ούτε ο ανακριτής δικαιούται να αποκαλύψουν τα ονόματα των προστατευόμενων μαρτύρων. Δεν σας αρκούν, λοι</w:t>
      </w:r>
      <w:r>
        <w:rPr>
          <w:rFonts w:eastAsia="Times New Roman" w:cs="Times New Roman"/>
          <w:szCs w:val="24"/>
        </w:rPr>
        <w:t>πόν, οι δικονομικές ασφαλιστικές δικλείδες, που σας προσφέρει το ίδιο το ποινικό μας σύστημα, το οποίο εσείς διαμορφώσατε;</w:t>
      </w:r>
    </w:p>
    <w:p w14:paraId="5239371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Δεν είναι, όμως, αυτό το ζήτημα το οποίο σας απασχολεί. Σκοπός σας δεν είναι η αποκάλυψη της αλήθειας. Σκοπός σας δεν είναι </w:t>
      </w:r>
      <w:r>
        <w:rPr>
          <w:rFonts w:eastAsia="Times New Roman" w:cs="Times New Roman"/>
          <w:szCs w:val="24"/>
        </w:rPr>
        <w:lastRenderedPageBreak/>
        <w:t>να τηρηθε</w:t>
      </w:r>
      <w:r>
        <w:rPr>
          <w:rFonts w:eastAsia="Times New Roman" w:cs="Times New Roman"/>
          <w:szCs w:val="24"/>
        </w:rPr>
        <w:t>ί μια θεσμική ή  δεοντολογική ή ποινική ευπρέπεια ή ορθότητα. Σκοπός σας είναι να δημιουργήσετε θόρυβο. Σκοπός σας είναι να δημιουργήσετε επιφυλάξεις για τη νομιμότητα της διαδικασίας. Σκοπός σας είναι να τρομοκρατήσετε τους μάρτυρες, να φοβίζετε τη δικαιο</w:t>
      </w:r>
      <w:r>
        <w:rPr>
          <w:rFonts w:eastAsia="Times New Roman" w:cs="Times New Roman"/>
          <w:szCs w:val="24"/>
        </w:rPr>
        <w:t>σύνη. Αυτή ακριβώς είναι η συμπεριφορά που συγκροτεί τον πυρήνα της λογικής της παρέμβασης στο έργο της δικαιοσύνης.</w:t>
      </w:r>
    </w:p>
    <w:p w14:paraId="5239371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Όλο το τελευταίο διάστημα και παρά το γεγονός ότι το πολιτικό σύστημα έχει ομονοήσει στην ανάγκη για κατάργηση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τροποπο</w:t>
      </w:r>
      <w:r>
        <w:rPr>
          <w:rFonts w:eastAsia="Times New Roman" w:cs="Times New Roman"/>
          <w:szCs w:val="24"/>
        </w:rPr>
        <w:t xml:space="preserve">ίηση του άρθρου 86 παράγραφος 3 του Συντάγματος, ακούω αρκετούς από τους φερόμενους ως εμπλεκόμενους να καταφεύγουν σε επιχειρήματα τα οποία συντείνουν στην ανάγκη </w:t>
      </w:r>
      <w:r>
        <w:rPr>
          <w:rFonts w:eastAsia="Times New Roman" w:cs="Times New Roman"/>
          <w:szCs w:val="24"/>
        </w:rPr>
        <w:lastRenderedPageBreak/>
        <w:t xml:space="preserve">μιας ευρείας ερμηνείας του άρθρου 86 παράγραφος 3, για να υπαχθούν </w:t>
      </w:r>
      <w:r>
        <w:rPr>
          <w:rFonts w:eastAsia="Times New Roman" w:cs="Times New Roman"/>
          <w:szCs w:val="24"/>
        </w:rPr>
        <w:t xml:space="preserve">σ’ </w:t>
      </w:r>
      <w:r>
        <w:rPr>
          <w:rFonts w:eastAsia="Times New Roman" w:cs="Times New Roman"/>
          <w:szCs w:val="24"/>
        </w:rPr>
        <w:t>αυτό και τις προστατευ</w:t>
      </w:r>
      <w:r>
        <w:rPr>
          <w:rFonts w:eastAsia="Times New Roman" w:cs="Times New Roman"/>
          <w:szCs w:val="24"/>
        </w:rPr>
        <w:t>τικές και επιεικείς διατάξεις για τη μειωμένη αποσβεστική προθεσμία όσο το δυνατόν περισσότερα αδικήματα. Αυτό δεν έρχεται σε απευθείας αντίθεση με την πολιτική σας θέση, ότι το άρθρο 86 παράγραφος 3 οφείλει και πρέπει να καταργηθεί; Ή όταν έρχεται η ώρα ν</w:t>
      </w:r>
      <w:r>
        <w:rPr>
          <w:rFonts w:eastAsia="Times New Roman" w:cs="Times New Roman"/>
          <w:szCs w:val="24"/>
        </w:rPr>
        <w:t xml:space="preserve">α κάνουμε ποινική ερμηνεία, ξεχνάμε όλα όσα θα έπρεπε να αποτελούν τον ακρογωνιαίο λίθο αυτής ακριβώς της ποινικής ερμηνείας; </w:t>
      </w:r>
    </w:p>
    <w:p w14:paraId="5239371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Πράγματι, στο πλαίσιο της νομικής ερμηνείας είναι πάρα πολλά τα οποία μπορούν να ακουστούν, να συζητηθούν, να φανούν εύλογα. Το θ</w:t>
      </w:r>
      <w:r>
        <w:rPr>
          <w:rFonts w:eastAsia="Times New Roman" w:cs="Times New Roman"/>
          <w:szCs w:val="24"/>
        </w:rPr>
        <w:t xml:space="preserve">έμα, όμως, αφορά </w:t>
      </w:r>
      <w:r>
        <w:rPr>
          <w:rFonts w:eastAsia="Times New Roman" w:cs="Times New Roman"/>
          <w:szCs w:val="24"/>
        </w:rPr>
        <w:t>σ</w:t>
      </w:r>
      <w:r>
        <w:rPr>
          <w:rFonts w:eastAsia="Times New Roman" w:cs="Times New Roman"/>
          <w:szCs w:val="24"/>
        </w:rPr>
        <w:t xml:space="preserve">τη βούληση του πολιτικού συστήματος η οποία, όπως έλεγα προηγουμένως, πρέπει να αποτελεί και </w:t>
      </w:r>
      <w:r>
        <w:rPr>
          <w:rFonts w:eastAsia="Times New Roman" w:cs="Times New Roman"/>
          <w:szCs w:val="24"/>
        </w:rPr>
        <w:lastRenderedPageBreak/>
        <w:t xml:space="preserve">τον πυρήνα στη βάση του οποίου θα προχωρήσουμε στη νομική ερμηνεία για ένα τόσο ευαίσθητο πολιτικό ζήτημα. </w:t>
      </w:r>
    </w:p>
    <w:p w14:paraId="5239371C"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γνώμη μου είναι ότι η ερμηνεία αυτή</w:t>
      </w:r>
      <w:r>
        <w:rPr>
          <w:rFonts w:eastAsia="Times New Roman" w:cs="Times New Roman"/>
          <w:szCs w:val="24"/>
        </w:rPr>
        <w:t>, ειδικά σε περιπτώσεις που εισάγουν εξαιρετική ποινική μεταχείριση, θα πρέπει να είναι όσο το δυνατόν πιο αυστηρή. Διότι δεν είναι στόχος των ποινικών διατάξεων ούτε είναι στόχος της συγκεκριμένης συνταγματικής ειδικής ποινικής μεταχείρισης να συγκαλυφθού</w:t>
      </w:r>
      <w:r>
        <w:rPr>
          <w:rFonts w:eastAsia="Times New Roman" w:cs="Times New Roman"/>
          <w:szCs w:val="24"/>
        </w:rPr>
        <w:t>ν εγκλήματα, να κουκουλωθούν εγκλήματα, ούτε στοχεύει το Σύνταγμα στην ατιμωρησία. Και αυτός δεν μπορεί παρά να είναι ο τρόπος με τον οποίο τουλάχιστον η Βουλή οφείλει να τοποθετηθεί σε σχέση με τα συγκεκριμένα ζητήματα.</w:t>
      </w:r>
    </w:p>
    <w:p w14:paraId="5239371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Είναι ενδιαφέρον ότι ο τρόπος με το</w:t>
      </w:r>
      <w:r>
        <w:rPr>
          <w:rFonts w:eastAsia="Times New Roman" w:cs="Times New Roman"/>
          <w:szCs w:val="24"/>
        </w:rPr>
        <w:t xml:space="preserve">ν οποίο αντιμετωπίσατε την κατάσταση στην αρχή ήταν ότι δεν υπάρχει κανένα σκάνδαλο, ότι </w:t>
      </w:r>
      <w:r>
        <w:rPr>
          <w:rFonts w:eastAsia="Times New Roman" w:cs="Times New Roman"/>
          <w:szCs w:val="24"/>
        </w:rPr>
        <w:lastRenderedPageBreak/>
        <w:t xml:space="preserve">όλα αποτελούν μια σκευωρία την οποία οργάνωσε ο Πρωθυπουργός σε συνεργασία με τις δικαστικές αρχές. Και αυτό δεν θεωρείται </w:t>
      </w:r>
      <w:proofErr w:type="spellStart"/>
      <w:r>
        <w:rPr>
          <w:rFonts w:eastAsia="Times New Roman" w:cs="Times New Roman"/>
          <w:szCs w:val="24"/>
        </w:rPr>
        <w:t>αντιθεσμική</w:t>
      </w:r>
      <w:proofErr w:type="spellEnd"/>
      <w:r>
        <w:rPr>
          <w:rFonts w:eastAsia="Times New Roman" w:cs="Times New Roman"/>
          <w:szCs w:val="24"/>
        </w:rPr>
        <w:t xml:space="preserve"> παρέμβαση και προσβολή απέναντι </w:t>
      </w:r>
      <w:r>
        <w:rPr>
          <w:rFonts w:eastAsia="Times New Roman" w:cs="Times New Roman"/>
          <w:szCs w:val="24"/>
        </w:rPr>
        <w:t>στις πολιτειακές λειτουργίες.</w:t>
      </w:r>
    </w:p>
    <w:p w14:paraId="5239371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5239371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Στη συνέχεια, η στάση σας άλλαξε και είπατε: «Βεβαίως υπάρχει σκάνδαλο, αλλά αυτό δεν αφορά πολιτικά πρόσωπα». Και ξαφνικά η πολιτική τοποθέτη</w:t>
      </w:r>
      <w:r>
        <w:rPr>
          <w:rFonts w:eastAsia="Times New Roman" w:cs="Times New Roman"/>
          <w:szCs w:val="24"/>
        </w:rPr>
        <w:t xml:space="preserve">ση αλλάζει άρδην και γίνεται κάτι διαφορετικό. Καταφεύγετε πλέον ακριβώς στις ερμηνείες που θέλουν να πουν ότι ακόμα και αν υπήρχαν αδικήματα, αυτά θα ήταν αρμοδιότητα της </w:t>
      </w:r>
      <w:r>
        <w:rPr>
          <w:rFonts w:eastAsia="Times New Roman" w:cs="Times New Roman"/>
          <w:szCs w:val="24"/>
        </w:rPr>
        <w:t>προκαταρκτικής επιτροπής</w:t>
      </w:r>
      <w:r>
        <w:rPr>
          <w:rFonts w:eastAsia="Times New Roman" w:cs="Times New Roman"/>
          <w:szCs w:val="24"/>
        </w:rPr>
        <w:t>, επομένως έχουν παραγραφεί, επομένως δεν υπάρχει λόγος να τ</w:t>
      </w:r>
      <w:r>
        <w:rPr>
          <w:rFonts w:eastAsia="Times New Roman" w:cs="Times New Roman"/>
          <w:szCs w:val="24"/>
        </w:rPr>
        <w:t xml:space="preserve">α συζητήσουμε. </w:t>
      </w:r>
    </w:p>
    <w:p w14:paraId="5239372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ποιόν λόγο νιώθετε αυτήν την ανάγκη να επικαλεστείτε τις ουσιαστικές ποινικές διατάξεις περί παραγραφής; Για ποιον λόγο νιώθετε αυτήν την ανάγκη; Δεν το καταλαβαίνω. Εδώ είμαστε να τα συζητήσουμε όλα, να φανούν όλα είτε στο πλαίσιο της </w:t>
      </w:r>
      <w:r>
        <w:rPr>
          <w:rFonts w:eastAsia="Times New Roman" w:cs="Times New Roman"/>
          <w:szCs w:val="24"/>
        </w:rPr>
        <w:t>Προκαταρκτικής Επιτροπή</w:t>
      </w:r>
      <w:r>
        <w:rPr>
          <w:rFonts w:eastAsia="Times New Roman" w:cs="Times New Roman"/>
          <w:szCs w:val="24"/>
        </w:rPr>
        <w:t>ς</w:t>
      </w:r>
      <w:r>
        <w:rPr>
          <w:rFonts w:eastAsia="Times New Roman" w:cs="Times New Roman"/>
          <w:szCs w:val="24"/>
        </w:rPr>
        <w:t xml:space="preserve"> είτε στο πλαίσιο της τακτικής δικαιοσύνης. Για ποιόν λόγο φοβάστε; Τι έχετε να κρύψετε; Δεν το καταλαβαίνω.</w:t>
      </w:r>
    </w:p>
    <w:p w14:paraId="5239372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Σήμερα, όμως, ο ελληνικός λαός γνωρίζει και γνωρίζει πάρα πολύ καλά. Οι πολίτες, αλλά και το πολιτικό σύστημα γνωρίζουν και</w:t>
      </w:r>
      <w:r>
        <w:rPr>
          <w:rFonts w:eastAsia="Times New Roman" w:cs="Times New Roman"/>
          <w:szCs w:val="24"/>
        </w:rPr>
        <w:t xml:space="preserve"> ομολογούν ότι η περίοδος της ανάπτυξης της ελληνικής οικονομίας ήταν ταυτόχρονα μια περίοδος θεσμικού και ηθικού εκφυλισμού. Στην κυριολεξία θέλει πάρα πολύ θράσος να προσπαθούν κάποιοι </w:t>
      </w:r>
      <w:r>
        <w:rPr>
          <w:rFonts w:eastAsia="Times New Roman" w:cs="Times New Roman"/>
          <w:szCs w:val="24"/>
        </w:rPr>
        <w:t xml:space="preserve">σ’ </w:t>
      </w:r>
      <w:r>
        <w:rPr>
          <w:rFonts w:eastAsia="Times New Roman" w:cs="Times New Roman"/>
          <w:szCs w:val="24"/>
        </w:rPr>
        <w:t>αυτήν εδώ την Αίθουσα να αντιστρέψουν την πραγματικότητα, να τη βά</w:t>
      </w:r>
      <w:r>
        <w:rPr>
          <w:rFonts w:eastAsia="Times New Roman" w:cs="Times New Roman"/>
          <w:szCs w:val="24"/>
        </w:rPr>
        <w:t xml:space="preserve">λουν να περπατάει με το κεφάλι κάτω και τα πόδια πάνω, </w:t>
      </w:r>
      <w:r>
        <w:rPr>
          <w:rFonts w:eastAsia="Times New Roman" w:cs="Times New Roman"/>
          <w:szCs w:val="24"/>
        </w:rPr>
        <w:lastRenderedPageBreak/>
        <w:t>για να αποδείξουν ότι δεν είναι θεσμικός εκφυλισμός το σκάνδαλο της «</w:t>
      </w:r>
      <w:r>
        <w:rPr>
          <w:rFonts w:eastAsia="Times New Roman" w:cs="Times New Roman"/>
          <w:szCs w:val="24"/>
          <w:lang w:val="en-US"/>
        </w:rPr>
        <w:t>SIEMENS</w:t>
      </w:r>
      <w:r>
        <w:rPr>
          <w:rFonts w:eastAsia="Times New Roman" w:cs="Times New Roman"/>
          <w:szCs w:val="24"/>
        </w:rPr>
        <w:t xml:space="preserve">», το σκάνδαλο των Ναυπηγείων Σκαραμαγκά, τα εξοπλιστικά, οι μίζες στο μετρό, τα θαλασσοδάνεια των κομμάτων 400 εκατομμυρίων </w:t>
      </w:r>
      <w:r>
        <w:rPr>
          <w:rFonts w:eastAsia="Times New Roman" w:cs="Times New Roman"/>
          <w:szCs w:val="24"/>
        </w:rPr>
        <w:t xml:space="preserve">ευρώ τα οποία μάλλον θα καταλήξουν στα αζήτητα, τα θαλασσοδάνεια των μέσων μαζικής ενημέρωσης, οι μίζες στα δημόσια έργα, οι καταδικασμένοι και υπόδικοι Υπουργοί και τα πολιτικά στελέχη των κομμάτων του πάλαι ποτέ δικομματισμού. </w:t>
      </w:r>
    </w:p>
    <w:p w14:paraId="52393722" w14:textId="77777777" w:rsidR="00246891" w:rsidRDefault="00DA5D45">
      <w:pPr>
        <w:spacing w:after="0" w:line="600" w:lineRule="auto"/>
        <w:ind w:firstLine="720"/>
        <w:jc w:val="both"/>
        <w:rPr>
          <w:rFonts w:eastAsia="Times New Roman"/>
          <w:szCs w:val="24"/>
        </w:rPr>
      </w:pPr>
      <w:r>
        <w:rPr>
          <w:rFonts w:eastAsia="Times New Roman"/>
          <w:szCs w:val="24"/>
        </w:rPr>
        <w:t>Όλα αυτά δεν είναι θεσμικό</w:t>
      </w:r>
      <w:r>
        <w:rPr>
          <w:rFonts w:eastAsia="Times New Roman"/>
          <w:szCs w:val="24"/>
        </w:rPr>
        <w:t xml:space="preserve">ς εκφυλισμός. Θεσμικός εκφυλισμός είναι η προσπάθεια των πολιτειακών οργάνων να βάλουν τάξη και να εφαρμόσουν τον νόμο. Δεν σας πιστεύει πλέον κανείς. </w:t>
      </w:r>
    </w:p>
    <w:p w14:paraId="52393723" w14:textId="77777777" w:rsidR="00246891" w:rsidRDefault="00DA5D45">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584DEE">
        <w:rPr>
          <w:rFonts w:eastAsia="Times New Roman"/>
          <w:b/>
          <w:szCs w:val="24"/>
        </w:rPr>
        <w:t>ΓΕΩΡΓΙΟΣ ΒΑΡΕΜΕΝΟΣ</w:t>
      </w:r>
      <w:r>
        <w:rPr>
          <w:rFonts w:eastAsia="Times New Roman"/>
          <w:szCs w:val="24"/>
        </w:rPr>
        <w:t>)</w:t>
      </w:r>
    </w:p>
    <w:p w14:paraId="52393724" w14:textId="77777777" w:rsidR="00246891" w:rsidRDefault="00DA5D45">
      <w:pPr>
        <w:spacing w:after="0" w:line="600" w:lineRule="auto"/>
        <w:ind w:firstLine="720"/>
        <w:jc w:val="both"/>
        <w:rPr>
          <w:rFonts w:eastAsia="Times New Roman"/>
          <w:szCs w:val="24"/>
        </w:rPr>
      </w:pPr>
      <w:r>
        <w:rPr>
          <w:rFonts w:eastAsia="Times New Roman"/>
          <w:szCs w:val="24"/>
        </w:rPr>
        <w:lastRenderedPageBreak/>
        <w:t>Ένα</w:t>
      </w:r>
      <w:r>
        <w:rPr>
          <w:rFonts w:eastAsia="Times New Roman"/>
          <w:szCs w:val="24"/>
        </w:rPr>
        <w:t xml:space="preserve"> ακόμη σχόλιο: Κατηγόρησαν κάποιοι την Κυβέρνηση ότι αναδεικνύοντας τα ζητήματα της διαφθοράς του πολιτικού συστήματος και των παλιών κομμάτων εξουσίας υπονομεύει, δήθεν, τις δυνατότητες συναίνεσης σε περίοδο γεωπολιτικής αστάθειας και εξωτερικών κρίσεων. </w:t>
      </w:r>
      <w:r>
        <w:rPr>
          <w:rFonts w:eastAsia="Times New Roman"/>
          <w:szCs w:val="24"/>
        </w:rPr>
        <w:t xml:space="preserve">Τι μας είπαν, δηλαδή; Προσέξτε, γιατί αυτό το επιχείρημα είναι εξόχως επικίνδυνο, επικινδυνότατο θα έλεγε </w:t>
      </w:r>
      <w:r>
        <w:rPr>
          <w:rFonts w:eastAsia="Times New Roman"/>
          <w:szCs w:val="24"/>
        </w:rPr>
        <w:t>κάποιος</w:t>
      </w:r>
      <w:r>
        <w:rPr>
          <w:rFonts w:eastAsia="Times New Roman"/>
          <w:szCs w:val="24"/>
        </w:rPr>
        <w:t>. Επικαλούνται τον εξωτερικό κίνδυνο για να απαιτήσουν από την Κυβέρνηση να συγκαλύψει παράνομες πράξεις και να μην αναδεικνύει ζητήματα διαφθο</w:t>
      </w:r>
      <w:r>
        <w:rPr>
          <w:rFonts w:eastAsia="Times New Roman"/>
          <w:szCs w:val="24"/>
        </w:rPr>
        <w:t xml:space="preserve">ράς. Εάν αυτό δεν είναι προσβολή στη νοημοσύνη του ελληνικού λαού, είναι στην κυριολεξία μια ακραία πολιτική τοποθέτηση, ένα ακραίο πολιτικό ατόπημα. </w:t>
      </w:r>
    </w:p>
    <w:p w14:paraId="52393725" w14:textId="77777777" w:rsidR="00246891" w:rsidRDefault="00DA5D45">
      <w:pPr>
        <w:spacing w:after="0" w:line="600" w:lineRule="auto"/>
        <w:ind w:firstLine="720"/>
        <w:jc w:val="both"/>
        <w:rPr>
          <w:rFonts w:eastAsia="Times New Roman"/>
          <w:szCs w:val="24"/>
        </w:rPr>
      </w:pPr>
      <w:r>
        <w:rPr>
          <w:rFonts w:eastAsia="Times New Roman"/>
          <w:szCs w:val="24"/>
        </w:rPr>
        <w:lastRenderedPageBreak/>
        <w:t>Είναι εξαιρετικά ενδιαφέρουσα αυτή η προσέγγιση που έχετε για το εθνικό συμφέρον. Το να επικαλείσαι υπαρκ</w:t>
      </w:r>
      <w:r>
        <w:rPr>
          <w:rFonts w:eastAsia="Times New Roman"/>
          <w:szCs w:val="24"/>
        </w:rPr>
        <w:t xml:space="preserve">τούς ή ανύπαρκτους εξωτερικούς κινδύνους για να περισώσεις τον εαυτό σου, είναι στην κυριολεξία η πιο άγονη και ανήθικη στάση την οποία μπορεί </w:t>
      </w:r>
      <w:r>
        <w:rPr>
          <w:rFonts w:eastAsia="Times New Roman"/>
          <w:szCs w:val="24"/>
        </w:rPr>
        <w:t xml:space="preserve">κάποιος </w:t>
      </w:r>
      <w:r>
        <w:rPr>
          <w:rFonts w:eastAsia="Times New Roman"/>
          <w:szCs w:val="24"/>
        </w:rPr>
        <w:t xml:space="preserve">να υιοθετήσει. Μόνο και μόνο από την εκβιαστική αυτή επιχειρηματολογία μπορεί να βγάλει </w:t>
      </w:r>
      <w:r>
        <w:rPr>
          <w:rFonts w:eastAsia="Times New Roman"/>
          <w:szCs w:val="24"/>
        </w:rPr>
        <w:t xml:space="preserve">κάποιος </w:t>
      </w:r>
      <w:r>
        <w:rPr>
          <w:rFonts w:eastAsia="Times New Roman"/>
          <w:szCs w:val="24"/>
        </w:rPr>
        <w:t>πάρα πολύ</w:t>
      </w:r>
      <w:r>
        <w:rPr>
          <w:rFonts w:eastAsia="Times New Roman"/>
          <w:szCs w:val="24"/>
        </w:rPr>
        <w:t xml:space="preserve"> σαφή συμπεράσματα για την ποιότητα του πολιτικού προσωπικού που κυβέρνησε αυτήν τη χώρα επί σαράντα χρόνια.</w:t>
      </w:r>
    </w:p>
    <w:p w14:paraId="52393726" w14:textId="77777777" w:rsidR="00246891" w:rsidRDefault="00DA5D45">
      <w:pPr>
        <w:spacing w:after="0" w:line="600" w:lineRule="auto"/>
        <w:ind w:firstLine="720"/>
        <w:jc w:val="both"/>
        <w:rPr>
          <w:rFonts w:eastAsia="Times New Roman"/>
          <w:szCs w:val="24"/>
        </w:rPr>
      </w:pPr>
      <w:r>
        <w:rPr>
          <w:rFonts w:eastAsia="Times New Roman"/>
          <w:szCs w:val="24"/>
        </w:rPr>
        <w:t>Τελευταίο σχόλιο: Γιατί όμως, κυρίες και κύριοι, επιχειρείτε αυτόν ακριβώς τον πολιτικό αντιπερισπασμό; Διότι βρίσκεστε σε απολύτως δεινή θέση. Βρί</w:t>
      </w:r>
      <w:r>
        <w:rPr>
          <w:rFonts w:eastAsia="Times New Roman"/>
          <w:szCs w:val="24"/>
        </w:rPr>
        <w:t xml:space="preserve">σκεστε σε δεινή θέση λόγω της </w:t>
      </w:r>
      <w:r>
        <w:rPr>
          <w:rFonts w:eastAsia="Times New Roman" w:cs="Times New Roman"/>
          <w:szCs w:val="24"/>
        </w:rPr>
        <w:t>«NOVARTIS»</w:t>
      </w:r>
      <w:r>
        <w:rPr>
          <w:rFonts w:eastAsia="Times New Roman"/>
          <w:szCs w:val="24"/>
        </w:rPr>
        <w:t xml:space="preserve">, σε δεινή θέση κυρίως επειδή έχει καταρρεύσει πλήρως το πολιτικό και οικονομικό σας αφήγημα, το οποίο προσπαθήσατε να στηρίξετε </w:t>
      </w:r>
      <w:r>
        <w:rPr>
          <w:rFonts w:eastAsia="Times New Roman"/>
          <w:szCs w:val="24"/>
        </w:rPr>
        <w:lastRenderedPageBreak/>
        <w:t xml:space="preserve">στην αρχή στην αναμονή για πτώση της Κυβέρνησης κατά την πρώτη αξιολόγηση. Λέγατε «Δεν </w:t>
      </w:r>
      <w:r>
        <w:rPr>
          <w:rFonts w:eastAsia="Times New Roman"/>
          <w:szCs w:val="24"/>
        </w:rPr>
        <w:t>θα κλείσει η πρώτη αξιολόγηση». Έκλεισε η πρώτη αξιολόγηση. Στη συνέχεια τι μας είπατε; «Δεν θα κλείσει η δεύτερη αξιολόγηση. Θα πέσετε, θα πάμε σε εκλογές». Έκλεισε και η δεύτερη αξιολόγηση. Στη συνέχεια, πρέπει να ανακαλύψετε κι εσείς κάτι για να μπορέσε</w:t>
      </w:r>
      <w:r>
        <w:rPr>
          <w:rFonts w:eastAsia="Times New Roman"/>
          <w:szCs w:val="24"/>
        </w:rPr>
        <w:t xml:space="preserve">τε να πορευτείτε. </w:t>
      </w:r>
    </w:p>
    <w:p w14:paraId="52393727" w14:textId="77777777" w:rsidR="00246891" w:rsidRDefault="00DA5D45">
      <w:pPr>
        <w:spacing w:after="0" w:line="600" w:lineRule="auto"/>
        <w:ind w:firstLine="720"/>
        <w:jc w:val="both"/>
        <w:rPr>
          <w:rFonts w:eastAsia="Times New Roman"/>
          <w:szCs w:val="24"/>
        </w:rPr>
      </w:pPr>
      <w:r>
        <w:rPr>
          <w:rFonts w:eastAsia="Times New Roman"/>
          <w:szCs w:val="24"/>
        </w:rPr>
        <w:t xml:space="preserve">Είναι προφανές ότι βλέποντας πως αυτή εδώ η Κυβέρνηση θα καταφέρει να οδηγήσει τη χώρα εκτός </w:t>
      </w:r>
      <w:proofErr w:type="spellStart"/>
      <w:r>
        <w:rPr>
          <w:rFonts w:eastAsia="Times New Roman"/>
          <w:szCs w:val="24"/>
        </w:rPr>
        <w:t>μνημονιακής</w:t>
      </w:r>
      <w:proofErr w:type="spellEnd"/>
      <w:r>
        <w:rPr>
          <w:rFonts w:eastAsia="Times New Roman"/>
          <w:szCs w:val="24"/>
        </w:rPr>
        <w:t xml:space="preserve"> επιτροπείας, θα καταφέρει να οδηγήσει τη χώρα στην έξοδο από το πλαίσιο των μνημονίων στο οποίο εσείς την οδηγήσατε, θα πρέπει κι εσ</w:t>
      </w:r>
      <w:r>
        <w:rPr>
          <w:rFonts w:eastAsia="Times New Roman"/>
          <w:szCs w:val="24"/>
        </w:rPr>
        <w:t xml:space="preserve">είς να σκεφτείτε κάτι, έτσι ώστε να δημιουργήσετε πολιτικούς αντιπερισπασμούς και να περισώσετε, εν πάση </w:t>
      </w:r>
      <w:proofErr w:type="spellStart"/>
      <w:r>
        <w:rPr>
          <w:rFonts w:eastAsia="Times New Roman"/>
          <w:szCs w:val="24"/>
        </w:rPr>
        <w:t>περιπτώσει</w:t>
      </w:r>
      <w:proofErr w:type="spellEnd"/>
      <w:r>
        <w:rPr>
          <w:rFonts w:eastAsia="Times New Roman"/>
          <w:szCs w:val="24"/>
        </w:rPr>
        <w:t xml:space="preserve">, ό,τι περισώζεται. </w:t>
      </w:r>
    </w:p>
    <w:p w14:paraId="52393728" w14:textId="77777777" w:rsidR="00246891" w:rsidRDefault="00DA5D45">
      <w:pPr>
        <w:spacing w:after="0" w:line="600" w:lineRule="auto"/>
        <w:ind w:firstLine="720"/>
        <w:jc w:val="both"/>
        <w:rPr>
          <w:rFonts w:eastAsia="Times New Roman"/>
          <w:szCs w:val="24"/>
        </w:rPr>
      </w:pPr>
      <w:r>
        <w:rPr>
          <w:rFonts w:eastAsia="Times New Roman"/>
          <w:szCs w:val="24"/>
        </w:rPr>
        <w:lastRenderedPageBreak/>
        <w:t>Ποιο είναι το τελευταίο σας επιχείρημα; Ότι υποτίθεται πως τέταρτο μνημόνιο έχει ψηφιστεί. Γιατί έχει ψηφιστεί τέταρτο μ</w:t>
      </w:r>
      <w:r>
        <w:rPr>
          <w:rFonts w:eastAsia="Times New Roman"/>
          <w:szCs w:val="24"/>
        </w:rPr>
        <w:t xml:space="preserve">νημόνιο; Δεν ξέρετε κιόλας, μάλλον, τι ήταν αυτό το οποίο ψηφίζατε επί πέντε χρόνια. </w:t>
      </w:r>
    </w:p>
    <w:p w14:paraId="52393729" w14:textId="77777777" w:rsidR="00246891" w:rsidRDefault="00DA5D45">
      <w:pPr>
        <w:spacing w:after="0" w:line="600" w:lineRule="auto"/>
        <w:ind w:firstLine="720"/>
        <w:jc w:val="both"/>
        <w:rPr>
          <w:rFonts w:eastAsia="Times New Roman"/>
          <w:szCs w:val="24"/>
        </w:rPr>
      </w:pPr>
      <w:r>
        <w:rPr>
          <w:rFonts w:eastAsia="Times New Roman"/>
          <w:szCs w:val="24"/>
        </w:rPr>
        <w:t>Ξέρετε τι είναι το μνημόνιο; Το μνημόνιο είναι μια σειρά μεταρρυθμίσεων…</w:t>
      </w:r>
    </w:p>
    <w:p w14:paraId="5239372A" w14:textId="77777777" w:rsidR="00246891" w:rsidRDefault="00DA5D4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με αυτό να κλείνουμε, κύριε Υπουργέ. </w:t>
      </w:r>
    </w:p>
    <w:p w14:paraId="5239372B" w14:textId="77777777" w:rsidR="00246891" w:rsidRDefault="00DA5D45">
      <w:pPr>
        <w:spacing w:after="0"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ΤΖΑΝΑΚΟΠΟΥΛΟΣ (Υπουργός Επικρατείας):</w:t>
      </w:r>
      <w:r>
        <w:rPr>
          <w:rFonts w:eastAsia="Times New Roman"/>
          <w:szCs w:val="24"/>
        </w:rPr>
        <w:t xml:space="preserve"> Θα κλείσω, κύριε Πρόεδρε.</w:t>
      </w:r>
    </w:p>
    <w:p w14:paraId="5239372C" w14:textId="77777777" w:rsidR="00246891" w:rsidRDefault="00DA5D45">
      <w:pPr>
        <w:spacing w:after="0" w:line="600" w:lineRule="auto"/>
        <w:ind w:firstLine="720"/>
        <w:jc w:val="both"/>
        <w:rPr>
          <w:rFonts w:eastAsia="Times New Roman"/>
          <w:szCs w:val="24"/>
        </w:rPr>
      </w:pPr>
      <w:r>
        <w:rPr>
          <w:rFonts w:eastAsia="Times New Roman"/>
          <w:szCs w:val="24"/>
        </w:rPr>
        <w:lastRenderedPageBreak/>
        <w:t xml:space="preserve">Το μνημόνιο είναι μια σειρά μεταρρυθμίσεων την οποία </w:t>
      </w:r>
      <w:r>
        <w:rPr>
          <w:rFonts w:eastAsia="Times New Roman"/>
          <w:szCs w:val="24"/>
        </w:rPr>
        <w:t xml:space="preserve">κάποιος </w:t>
      </w:r>
      <w:r>
        <w:rPr>
          <w:rFonts w:eastAsia="Times New Roman"/>
          <w:szCs w:val="24"/>
        </w:rPr>
        <w:t>συμφωνεί με αντάλλαγμα εκταμιεύσεις από δανειακές συμβάσεις. Εσείς που ειρωνεύεστε, κιόλας. Με αντάλλαγμα εκταμιεύσεις από δανειακέ</w:t>
      </w:r>
      <w:r>
        <w:rPr>
          <w:rFonts w:eastAsia="Times New Roman"/>
          <w:szCs w:val="24"/>
        </w:rPr>
        <w:t xml:space="preserve">ς συμβάσεις. </w:t>
      </w:r>
    </w:p>
    <w:p w14:paraId="5239372D" w14:textId="77777777" w:rsidR="00246891" w:rsidRDefault="00DA5D45">
      <w:pPr>
        <w:spacing w:after="0" w:line="600" w:lineRule="auto"/>
        <w:ind w:firstLine="720"/>
        <w:jc w:val="both"/>
        <w:rPr>
          <w:rFonts w:eastAsia="Times New Roman"/>
          <w:szCs w:val="24"/>
        </w:rPr>
      </w:pPr>
      <w:r>
        <w:rPr>
          <w:rFonts w:eastAsia="Times New Roman"/>
          <w:szCs w:val="24"/>
        </w:rPr>
        <w:t>Με τη λήξη του τρίτου προγράμματος, όλος αυτός ο μηχανισμός έρχεται και μπαίνει σε ένα τέλος. Δεν υπάρχει, δηλαδή, πλέον ένας μοχλός πολιτικού εξαναγκασμού ο οποίος είναι χρήματα για μεταρρυθμίσεις. Κι επειδή το βλέπετε αυτό, έχετε αρχίσει να</w:t>
      </w:r>
      <w:r>
        <w:rPr>
          <w:rFonts w:eastAsia="Times New Roman"/>
          <w:szCs w:val="24"/>
        </w:rPr>
        <w:t xml:space="preserve"> μιλάτε τώρα για προληπτική γραμμή στήριξης. Διότι ποιος είναι ο πολιτικός σας στόχος; Να υπονομεύσετε τη διαδικασία εξόδου και να δημιουργήσετε την ανάγκη για μια προληπτική γραμμή στήριξης, έτσι ώστε να εξαναγκάσετε την κατάσταση να συρθεί σε τέταρτο μνη</w:t>
      </w:r>
      <w:r>
        <w:rPr>
          <w:rFonts w:eastAsia="Times New Roman"/>
          <w:szCs w:val="24"/>
        </w:rPr>
        <w:t xml:space="preserve">μόνιο. </w:t>
      </w:r>
    </w:p>
    <w:p w14:paraId="5239372E" w14:textId="77777777" w:rsidR="00246891" w:rsidRDefault="00DA5D45">
      <w:pPr>
        <w:spacing w:after="0" w:line="600" w:lineRule="auto"/>
        <w:ind w:firstLine="720"/>
        <w:jc w:val="both"/>
        <w:rPr>
          <w:rFonts w:eastAsia="Times New Roman"/>
          <w:szCs w:val="24"/>
        </w:rPr>
      </w:pPr>
      <w:r>
        <w:rPr>
          <w:rFonts w:eastAsia="Times New Roman"/>
          <w:szCs w:val="24"/>
        </w:rPr>
        <w:lastRenderedPageBreak/>
        <w:t>Λυπάμαι πάρα πολύ, αλλά δεν δουλεύει. Δεν δουλεύει καθόλου. Και ξέρετε τι αποδεικνύει το γεγονός ότι δεν δουλεύει και ότι δεν μπορείτε να υπονομεύσετε αυτήν την πορεία; Δείτε σήμερα τις τιμές των ελληνικών ομολόγων. Σχεδόν πανηγυρίζατε την προηγούμ</w:t>
      </w:r>
      <w:r>
        <w:rPr>
          <w:rFonts w:eastAsia="Times New Roman"/>
          <w:szCs w:val="24"/>
        </w:rPr>
        <w:t>ενη εβδομάδα ότι τα ελληνικά ομόλογα και η καμπύλη τους έχει αρχίσει να παίρνει την ανιούσα. Αυτήν τη στιγμή το επταετές βρίσκεται πάλι κάτω από το 4%, το δεκαετές ομόλογο τείνει και αυτό να ξαναβρεθεί κάτω από το 4%, το πενταετές ομόλογο είναι απολύτως συ</w:t>
      </w:r>
      <w:r>
        <w:rPr>
          <w:rFonts w:eastAsia="Times New Roman"/>
          <w:szCs w:val="24"/>
        </w:rPr>
        <w:t xml:space="preserve">μφέρον να συνεχίσει </w:t>
      </w:r>
      <w:r>
        <w:rPr>
          <w:rFonts w:eastAsia="Times New Roman"/>
          <w:szCs w:val="24"/>
        </w:rPr>
        <w:t xml:space="preserve">σ’ </w:t>
      </w:r>
      <w:r>
        <w:rPr>
          <w:rFonts w:eastAsia="Times New Roman"/>
          <w:szCs w:val="24"/>
        </w:rPr>
        <w:t xml:space="preserve">αυτήν την κατάσταση στην οποία βρίσκεται. </w:t>
      </w:r>
    </w:p>
    <w:p w14:paraId="5239372F" w14:textId="77777777" w:rsidR="00246891" w:rsidRDefault="00DA5D45">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εγώ νομίζω ότι αν θέλετε να επιτύχετε ένα οποιοδήποτε πολιτικό αποτέλεσμα σχετικά αξιοπρεπές, θα </w:t>
      </w:r>
      <w:r>
        <w:rPr>
          <w:rFonts w:eastAsia="Times New Roman"/>
          <w:szCs w:val="24"/>
        </w:rPr>
        <w:lastRenderedPageBreak/>
        <w:t>πρέπει να προσπαθήσετε λίγο περισσότερο και νομίζω ότι μπορείτε να τα κατ</w:t>
      </w:r>
      <w:r>
        <w:rPr>
          <w:rFonts w:eastAsia="Times New Roman"/>
          <w:szCs w:val="24"/>
        </w:rPr>
        <w:t>αφέρετε και λίγο καλύτερα.</w:t>
      </w:r>
    </w:p>
    <w:p w14:paraId="52393730" w14:textId="77777777" w:rsidR="00246891" w:rsidRDefault="00DA5D4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2393731" w14:textId="77777777" w:rsidR="00246891" w:rsidRDefault="00DA5D45">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θα ήθελα να κάνω δύο ανακοινώσεις στο Σώμα.</w:t>
      </w:r>
    </w:p>
    <w:p w14:paraId="5239373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Οι Υπουργοί Υποδομών και Μεταφορών, Εσωτερικών, Εργασίας, Κοινων</w:t>
      </w:r>
      <w:r>
        <w:rPr>
          <w:rFonts w:eastAsia="Times New Roman" w:cs="Times New Roman"/>
          <w:szCs w:val="24"/>
        </w:rPr>
        <w:t>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Αγροτικής Ανάπτυξης και Τροφίμων, Τουρισμού, ο Αναπληρωτ</w:t>
      </w:r>
      <w:r>
        <w:rPr>
          <w:rFonts w:eastAsia="Times New Roman" w:cs="Times New Roman"/>
          <w:szCs w:val="24"/>
        </w:rPr>
        <w:t>ής Υπουργός Εσωτερικών, καθώς και ο Υφυπουργός Υποδομών και Μεταφορών κατέθεσαν σήμερα 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lastRenderedPageBreak/>
        <w:t>2018 σχέδιο νόμου: «Ρυθμίσεις θεμάτων μεταφορών και άλλες διατάξεις».</w:t>
      </w:r>
    </w:p>
    <w:p w14:paraId="5239373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52393734"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Επίσης, ο Βουλευτής κ. Γιάννης Κεφαλογιάννης ζητεί ά</w:t>
      </w:r>
      <w:r>
        <w:rPr>
          <w:rFonts w:eastAsia="Times New Roman"/>
          <w:bCs/>
          <w:szCs w:val="24"/>
        </w:rPr>
        <w:t>δεια ολιγοήμερης απουσίας στο εξωτερικό από 15 Μαρτίου 2018 έως 20 Μαρτίου 2018. Η Βουλή εγκρίνει;</w:t>
      </w:r>
    </w:p>
    <w:p w14:paraId="52393735"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 </w:t>
      </w:r>
      <w:r>
        <w:rPr>
          <w:rFonts w:eastAsia="Times New Roman"/>
          <w:bCs/>
          <w:szCs w:val="24"/>
        </w:rPr>
        <w:t xml:space="preserve"> Μάλιστα, μάλιστα.</w:t>
      </w:r>
    </w:p>
    <w:p w14:paraId="52393736"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bCs/>
          <w:szCs w:val="24"/>
        </w:rPr>
        <w:t>Η Βουλή ενέκρινε τη ζητηθείσα άδεια.</w:t>
      </w:r>
    </w:p>
    <w:p w14:paraId="52393737"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Τέλος, ο Βουλευτής κ. Σπυρίδων </w:t>
      </w:r>
      <w:proofErr w:type="spellStart"/>
      <w:r>
        <w:rPr>
          <w:rFonts w:eastAsia="Times New Roman"/>
          <w:bCs/>
          <w:szCs w:val="24"/>
        </w:rPr>
        <w:t>Δανέλλης</w:t>
      </w:r>
      <w:proofErr w:type="spellEnd"/>
      <w:r>
        <w:rPr>
          <w:rFonts w:eastAsia="Times New Roman"/>
          <w:bCs/>
          <w:szCs w:val="24"/>
        </w:rPr>
        <w:t xml:space="preserve"> ζητεί άδε</w:t>
      </w:r>
      <w:r>
        <w:rPr>
          <w:rFonts w:eastAsia="Times New Roman"/>
          <w:bCs/>
          <w:szCs w:val="24"/>
        </w:rPr>
        <w:t xml:space="preserve">ια ολιγοήμερης απουσίας στο εξωτερικό </w:t>
      </w:r>
      <w:r>
        <w:rPr>
          <w:rFonts w:eastAsia="Times New Roman"/>
          <w:bCs/>
          <w:szCs w:val="24"/>
        </w:rPr>
        <w:t xml:space="preserve">από </w:t>
      </w:r>
      <w:r>
        <w:rPr>
          <w:rFonts w:eastAsia="Times New Roman"/>
          <w:bCs/>
          <w:szCs w:val="24"/>
        </w:rPr>
        <w:t>7</w:t>
      </w:r>
      <w:r>
        <w:rPr>
          <w:rFonts w:eastAsia="Times New Roman"/>
          <w:bCs/>
          <w:szCs w:val="24"/>
        </w:rPr>
        <w:t xml:space="preserve"> Μαρτίου έως</w:t>
      </w:r>
      <w:r>
        <w:rPr>
          <w:rFonts w:eastAsia="Times New Roman"/>
          <w:bCs/>
          <w:szCs w:val="24"/>
        </w:rPr>
        <w:t xml:space="preserve"> και 8 Μαρτίου 2018. Η Βουλή εγκρίνει;</w:t>
      </w:r>
    </w:p>
    <w:p w14:paraId="52393738"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52393739"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lastRenderedPageBreak/>
        <w:t xml:space="preserve">ΠΡΟΕΔΡΕΥΩΝ (Γεώργιος Βαρεμένος): </w:t>
      </w:r>
      <w:r>
        <w:rPr>
          <w:rFonts w:eastAsia="Times New Roman"/>
          <w:bCs/>
          <w:szCs w:val="24"/>
        </w:rPr>
        <w:t>Συνεπώς η</w:t>
      </w:r>
      <w:r>
        <w:rPr>
          <w:rFonts w:eastAsia="Times New Roman"/>
          <w:bCs/>
          <w:szCs w:val="24"/>
        </w:rPr>
        <w:t xml:space="preserve"> Βουλή ενέκρινε τη ζητηθείσα άδεια.</w:t>
      </w:r>
    </w:p>
    <w:p w14:paraId="5239373A"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Κύριε Λεβέντη, θα παραμείνετε στην ψηφοφορία.</w:t>
      </w:r>
    </w:p>
    <w:p w14:paraId="5239373B"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ΒΑΣΙΛΗΣ ΛΕΒΕΝΤΗΣ (Πρόεδρος της Ένωσης Κεντρώων):</w:t>
      </w:r>
      <w:r>
        <w:rPr>
          <w:rFonts w:eastAsia="Times New Roman"/>
          <w:bCs/>
          <w:szCs w:val="24"/>
        </w:rPr>
        <w:t xml:space="preserve"> Όχι, κύριε Πρόεδρε.</w:t>
      </w:r>
    </w:p>
    <w:p w14:paraId="5239373C" w14:textId="77777777" w:rsidR="00246891" w:rsidRDefault="00DA5D45">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cs="Times New Roman"/>
          <w:szCs w:val="24"/>
        </w:rPr>
        <w:t>Ήθελα να σημειώσω ότι η Ένωση Κεντρώων δεν θα παραμείνει στην ψηφοφορία.</w:t>
      </w:r>
    </w:p>
    <w:p w14:paraId="5239373D"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πρότασης π</w:t>
      </w:r>
      <w:r>
        <w:rPr>
          <w:rFonts w:eastAsia="Times New Roman" w:cs="Times New Roman"/>
          <w:szCs w:val="24"/>
        </w:rPr>
        <w:t xml:space="preserve">ου κατέθεσαν ο Αρχηγός της Αξιωματικής Αντιπολίτευσης και Πρόεδρος της Κοινοβουλευτικής Ομάδας της Νέας Δημοκρατίας κ. Κυριάκος Μητσοτάκης και </w:t>
      </w:r>
      <w:r>
        <w:rPr>
          <w:rFonts w:eastAsia="Times New Roman" w:cs="Times New Roman"/>
          <w:szCs w:val="24"/>
        </w:rPr>
        <w:t>εβδομήντα τρεις</w:t>
      </w:r>
      <w:r>
        <w:rPr>
          <w:rFonts w:eastAsia="Times New Roman" w:cs="Times New Roman"/>
          <w:szCs w:val="24"/>
        </w:rPr>
        <w:t xml:space="preserve"> Βουλευτές της Κοινοβουλευτικής του Ομάδας για τη σύσταση Ειδικής Κοινοβουλευτικής Επιτροπής για τ</w:t>
      </w:r>
      <w:r>
        <w:rPr>
          <w:rFonts w:eastAsia="Times New Roman" w:cs="Times New Roman"/>
          <w:szCs w:val="24"/>
        </w:rPr>
        <w:t xml:space="preserve">η διενέργεια προκαταρκτικής </w:t>
      </w:r>
      <w:r>
        <w:rPr>
          <w:rFonts w:eastAsia="Times New Roman" w:cs="Times New Roman"/>
          <w:szCs w:val="24"/>
        </w:rPr>
        <w:lastRenderedPageBreak/>
        <w:t xml:space="preserve">εξέτασης, κατά τις διατάξεις των άρθρων 86 παρ. 3 του Συντάγματος, 153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και 5 του ν.3126/2003: «Ποινική Ευθύνη των Υπουργών», όπως ισχύουν, για την ενδεχόμενη τέλεση του αδικήματος της απιστίας περί </w:t>
      </w:r>
      <w:r>
        <w:rPr>
          <w:rFonts w:eastAsia="Times New Roman" w:cs="Times New Roman"/>
          <w:szCs w:val="24"/>
        </w:rPr>
        <w:t xml:space="preserve">την υπηρεσία, σύμφωνα με τις διατάξεις του άρθρου 256 περ. γ΄ </w:t>
      </w:r>
      <w:proofErr w:type="spellStart"/>
      <w:r>
        <w:rPr>
          <w:rFonts w:eastAsia="Times New Roman" w:cs="Times New Roman"/>
          <w:szCs w:val="24"/>
        </w:rPr>
        <w:t>εδ</w:t>
      </w:r>
      <w:proofErr w:type="spellEnd"/>
      <w:r>
        <w:rPr>
          <w:rFonts w:eastAsia="Times New Roman" w:cs="Times New Roman"/>
          <w:szCs w:val="24"/>
        </w:rPr>
        <w:t xml:space="preserve">. </w:t>
      </w:r>
      <w:proofErr w:type="spellStart"/>
      <w:r>
        <w:rPr>
          <w:rFonts w:eastAsia="Times New Roman" w:cs="Times New Roman"/>
          <w:szCs w:val="24"/>
        </w:rPr>
        <w:t>ββ</w:t>
      </w:r>
      <w:proofErr w:type="spellEnd"/>
      <w:r>
        <w:rPr>
          <w:rFonts w:eastAsia="Times New Roman" w:cs="Times New Roman"/>
          <w:szCs w:val="24"/>
        </w:rPr>
        <w:t xml:space="preserve">΄ του Ποινικού Κώδικα σε συνδυασμό και με το άρθρο 1 παρ.1 του ν.1608/1950 «Περί αυξήσεως των ποινών των </w:t>
      </w:r>
      <w:proofErr w:type="spellStart"/>
      <w:r>
        <w:rPr>
          <w:rFonts w:eastAsia="Times New Roman" w:cs="Times New Roman"/>
          <w:szCs w:val="24"/>
        </w:rPr>
        <w:t>προβλεπομένων</w:t>
      </w:r>
      <w:proofErr w:type="spellEnd"/>
      <w:r>
        <w:rPr>
          <w:rFonts w:eastAsia="Times New Roman" w:cs="Times New Roman"/>
          <w:szCs w:val="24"/>
        </w:rPr>
        <w:t xml:space="preserve"> </w:t>
      </w:r>
      <w:r>
        <w:rPr>
          <w:rFonts w:eastAsia="Times New Roman" w:cs="Times New Roman"/>
          <w:szCs w:val="24"/>
        </w:rPr>
        <w:t>διά</w:t>
      </w:r>
      <w:r>
        <w:rPr>
          <w:rFonts w:eastAsia="Times New Roman" w:cs="Times New Roman"/>
          <w:szCs w:val="24"/>
        </w:rPr>
        <w:t xml:space="preserve"> τους </w:t>
      </w:r>
      <w:proofErr w:type="spellStart"/>
      <w:r>
        <w:rPr>
          <w:rFonts w:eastAsia="Times New Roman" w:cs="Times New Roman"/>
          <w:szCs w:val="24"/>
        </w:rPr>
        <w:t>καταχραστάς</w:t>
      </w:r>
      <w:proofErr w:type="spellEnd"/>
      <w:r>
        <w:rPr>
          <w:rFonts w:eastAsia="Times New Roman" w:cs="Times New Roman"/>
          <w:szCs w:val="24"/>
        </w:rPr>
        <w:t xml:space="preserve"> του Δημοσίου», όπως ισχύουν, από τους κ</w:t>
      </w:r>
      <w:r>
        <w:rPr>
          <w:rFonts w:eastAsia="Times New Roman" w:cs="Times New Roman"/>
          <w:szCs w:val="24"/>
        </w:rPr>
        <w:t>υρίους</w:t>
      </w:r>
      <w:r>
        <w:rPr>
          <w:rFonts w:eastAsia="Times New Roman" w:cs="Times New Roman"/>
          <w:szCs w:val="24"/>
        </w:rPr>
        <w:t xml:space="preserve"> Πα</w:t>
      </w:r>
      <w:r>
        <w:rPr>
          <w:rFonts w:eastAsia="Times New Roman" w:cs="Times New Roman"/>
          <w:szCs w:val="24"/>
        </w:rPr>
        <w:t xml:space="preserve">ναγιώτη </w:t>
      </w:r>
      <w:proofErr w:type="spellStart"/>
      <w:r>
        <w:rPr>
          <w:rFonts w:eastAsia="Times New Roman" w:cs="Times New Roman"/>
          <w:szCs w:val="24"/>
        </w:rPr>
        <w:t>Κουρουμπλή</w:t>
      </w:r>
      <w:proofErr w:type="spellEnd"/>
      <w:r>
        <w:rPr>
          <w:rFonts w:eastAsia="Times New Roman" w:cs="Times New Roman"/>
          <w:szCs w:val="24"/>
        </w:rPr>
        <w:t xml:space="preserve">, Ανδρέα Ξανθό και Παύλο </w:t>
      </w:r>
      <w:proofErr w:type="spellStart"/>
      <w:r>
        <w:rPr>
          <w:rFonts w:eastAsia="Times New Roman" w:cs="Times New Roman"/>
          <w:szCs w:val="24"/>
        </w:rPr>
        <w:t>Πολάκη</w:t>
      </w:r>
      <w:proofErr w:type="spellEnd"/>
      <w:r>
        <w:rPr>
          <w:rFonts w:eastAsia="Times New Roman" w:cs="Times New Roman"/>
          <w:szCs w:val="24"/>
        </w:rPr>
        <w:t>, σύμφωνα με τα διαλαμβανόμενα στην πρόταση σχετικά με την τιμολόγηση φαρμάκων και την εν γένει φαρμακευτική δαπάνη κατά τα έτη 2015-2016.</w:t>
      </w:r>
    </w:p>
    <w:p w14:paraId="5239373E"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την παράγραφο 3 του άρθρου 86 του Συντάγματος και του άρθ</w:t>
      </w:r>
      <w:r>
        <w:rPr>
          <w:rFonts w:eastAsia="Times New Roman" w:cs="Times New Roman"/>
          <w:szCs w:val="24"/>
        </w:rPr>
        <w:t xml:space="preserve">ρου 155 παράγραφος 8 του Κανονισμού της Βουλής, η Ολομέλεια αποφασίζει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w:t>
      </w:r>
      <w:r>
        <w:rPr>
          <w:rFonts w:eastAsia="Times New Roman" w:cs="Times New Roman"/>
          <w:szCs w:val="24"/>
        </w:rPr>
        <w:t xml:space="preserve">αριθμού των Βουλευτών. </w:t>
      </w:r>
    </w:p>
    <w:p w14:paraId="5239373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μυστική ψηφοφορία που θα ακολουθήσει θα διεξαχθεί σύμφωνα με τις διατάξεις των παραγράφων 8 και 9 του άρθρου 155 και του άρθρου 73 του Κανονισμού της Βουλής. </w:t>
      </w:r>
    </w:p>
    <w:p w14:paraId="5239374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Σας υπενθυμίζω ότι ο Υπουργός Ναυτιλίας και Νησιωτικής Πολιτικής κ. </w:t>
      </w:r>
      <w:proofErr w:type="spellStart"/>
      <w:r>
        <w:rPr>
          <w:rFonts w:eastAsia="Times New Roman" w:cs="Times New Roman"/>
          <w:szCs w:val="24"/>
        </w:rPr>
        <w:t>Κου</w:t>
      </w:r>
      <w:r>
        <w:rPr>
          <w:rFonts w:eastAsia="Times New Roman" w:cs="Times New Roman"/>
          <w:szCs w:val="24"/>
        </w:rPr>
        <w:t>ρουμπλής</w:t>
      </w:r>
      <w:proofErr w:type="spellEnd"/>
      <w:r>
        <w:rPr>
          <w:rFonts w:eastAsia="Times New Roman" w:cs="Times New Roman"/>
          <w:szCs w:val="24"/>
        </w:rPr>
        <w:t xml:space="preserve"> Παναγιώτης, ο Υπουργός Υγείας κ. Ανδρέας Ξανθός και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cs="Times New Roman"/>
          <w:szCs w:val="24"/>
        </w:rPr>
        <w:lastRenderedPageBreak/>
        <w:t>Παύλος δεν θα μετέχουν στην ψηφοφορία για την πρόταση άσκησης δίωξης που τους αφορά, όπως προβλέπεται στην παράγραφο 8 του άρθρου 155 του Κανονισμού της Β</w:t>
      </w:r>
      <w:r>
        <w:rPr>
          <w:rFonts w:eastAsia="Times New Roman" w:cs="Times New Roman"/>
          <w:szCs w:val="24"/>
        </w:rPr>
        <w:t xml:space="preserve">ουλής. </w:t>
      </w:r>
    </w:p>
    <w:p w14:paraId="5239374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διεξαγωγή της ψηφοφορίας θα γίνει με μία ανάγνωση του καταλόγου, θα είναι αυτοτελής για κάθε πρόσωπο και θα διεξαχθεί σε τρείς χωριστές ψηφοδόχους. Επάνω στην ψηφοδόχο δεν θα αναγράφεται όνομα. Θα αναγράφεται μόνο ένας αριθμός. Οι ψηφοδόχοι έχουν</w:t>
      </w:r>
      <w:r>
        <w:rPr>
          <w:rFonts w:eastAsia="Times New Roman" w:cs="Times New Roman"/>
          <w:szCs w:val="24"/>
        </w:rPr>
        <w:t xml:space="preserve"> τοποθετηθεί με βάση την αλφαβητική σειρά του επωνύμου των προσώπων κατά των οποίων στρέφεται η πρόταση.</w:t>
      </w:r>
    </w:p>
    <w:p w14:paraId="5239374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Ειδικότερα:</w:t>
      </w:r>
    </w:p>
    <w:p w14:paraId="52393743"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ψηφοδόχος νούμερο 1 αφορά στον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52393744"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ψηφοδόχος νούμερο 2 αφορά στον κ. Ανδρέα Ξανθό.</w:t>
      </w:r>
    </w:p>
    <w:p w14:paraId="5239374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Η ψηφοδόχος νούμερο 3 αφορά στο</w:t>
      </w:r>
      <w:r>
        <w:rPr>
          <w:rFonts w:eastAsia="Times New Roman" w:cs="Times New Roman"/>
          <w:szCs w:val="24"/>
        </w:rPr>
        <w:t xml:space="preserve">ν κ. Παύλο </w:t>
      </w:r>
      <w:proofErr w:type="spellStart"/>
      <w:r>
        <w:rPr>
          <w:rFonts w:eastAsia="Times New Roman" w:cs="Times New Roman"/>
          <w:szCs w:val="24"/>
        </w:rPr>
        <w:t>Πολάκη</w:t>
      </w:r>
      <w:proofErr w:type="spellEnd"/>
      <w:r>
        <w:rPr>
          <w:rFonts w:eastAsia="Times New Roman" w:cs="Times New Roman"/>
          <w:szCs w:val="24"/>
        </w:rPr>
        <w:t>.</w:t>
      </w:r>
    </w:p>
    <w:p w14:paraId="5239374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Για τη διεξαγωγή της μυστικής ψηφοφορίας σάς έχουν διανεμηθεί τρία ψηφοδέλτια με το όνομα των 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Κουρουμπλή</w:t>
      </w:r>
      <w:proofErr w:type="spellEnd"/>
      <w:r>
        <w:rPr>
          <w:rFonts w:eastAsia="Times New Roman" w:cs="Times New Roman"/>
          <w:szCs w:val="24"/>
        </w:rPr>
        <w:t xml:space="preserve"> Παναγιώτη, Ξανθού Ανδρέα και </w:t>
      </w:r>
      <w:proofErr w:type="spellStart"/>
      <w:r>
        <w:rPr>
          <w:rFonts w:eastAsia="Times New Roman" w:cs="Times New Roman"/>
          <w:szCs w:val="24"/>
        </w:rPr>
        <w:t>Πολάκη</w:t>
      </w:r>
      <w:proofErr w:type="spellEnd"/>
      <w:r>
        <w:rPr>
          <w:rFonts w:eastAsia="Times New Roman" w:cs="Times New Roman"/>
          <w:szCs w:val="24"/>
        </w:rPr>
        <w:t xml:space="preserve"> Παύλο</w:t>
      </w:r>
      <w:r>
        <w:rPr>
          <w:rFonts w:eastAsia="Times New Roman" w:cs="Times New Roman"/>
          <w:szCs w:val="24"/>
        </w:rPr>
        <w:t>υ</w:t>
      </w:r>
      <w:r>
        <w:rPr>
          <w:rFonts w:eastAsia="Times New Roman" w:cs="Times New Roman"/>
          <w:szCs w:val="24"/>
        </w:rPr>
        <w:t>.</w:t>
      </w:r>
    </w:p>
    <w:p w14:paraId="5239374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έχουν διανεμηθεί, επίσης, ισάριθμα λευκά ψηφοδέλτια, καθώς και ισάριθμοι λευκ</w:t>
      </w:r>
      <w:r>
        <w:rPr>
          <w:rFonts w:eastAsia="Times New Roman" w:cs="Times New Roman"/>
          <w:szCs w:val="24"/>
        </w:rPr>
        <w:t xml:space="preserve">οί φάκελοι. </w:t>
      </w:r>
    </w:p>
    <w:p w14:paraId="52393748"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Θα ήθελα να σας υπενθυμίσω ότι σύμφωνα με τον Κανονισμό δεν επιτρέπεται να υπάρχουν διακριτικά σημεία ή γνωρίσματα στα ψηφοδέλτια και στους φακέλους.</w:t>
      </w:r>
    </w:p>
    <w:p w14:paraId="52393749"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Τα ψηφοδέλτια, καθώς και η κατατεθείσα πρόταση</w:t>
      </w:r>
      <w:r>
        <w:rPr>
          <w:rFonts w:eastAsia="Times New Roman" w:cs="Times New Roman"/>
          <w:szCs w:val="24"/>
        </w:rPr>
        <w:t>,</w:t>
      </w:r>
      <w:r>
        <w:rPr>
          <w:rFonts w:eastAsia="Times New Roman" w:cs="Times New Roman"/>
          <w:szCs w:val="24"/>
        </w:rPr>
        <w:t xml:space="preserve"> θα καταχωριστούν στα Πρακτικά της σημερινής σ</w:t>
      </w:r>
      <w:r>
        <w:rPr>
          <w:rFonts w:eastAsia="Times New Roman" w:cs="Times New Roman"/>
          <w:szCs w:val="24"/>
        </w:rPr>
        <w:t xml:space="preserve">υνεδρίασης. </w:t>
      </w:r>
    </w:p>
    <w:p w14:paraId="5239374A" w14:textId="77777777" w:rsidR="00246891" w:rsidRDefault="00DA5D45">
      <w:pPr>
        <w:spacing w:line="600" w:lineRule="auto"/>
        <w:ind w:firstLine="720"/>
        <w:contextualSpacing/>
        <w:jc w:val="both"/>
        <w:rPr>
          <w:rFonts w:eastAsia="Times New Roman" w:cs="Times New Roman"/>
          <w:szCs w:val="24"/>
        </w:rPr>
      </w:pPr>
      <w:r>
        <w:rPr>
          <w:rFonts w:eastAsia="Times New Roman" w:cs="Times New Roman"/>
          <w:szCs w:val="24"/>
        </w:rPr>
        <w:t>(Η πρόταση και τα δείγματα των ψηφοδελτίων καταχωρίζονται στα Πρακτικά και έχουν ως εξής:</w:t>
      </w:r>
    </w:p>
    <w:p w14:paraId="5239374B"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lastRenderedPageBreak/>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4C" w14:textId="77777777" w:rsidR="00246891" w:rsidRDefault="00DA5D45">
      <w:pPr>
        <w:spacing w:line="600" w:lineRule="auto"/>
        <w:ind w:firstLine="720"/>
        <w:contextualSpacing/>
        <w:jc w:val="center"/>
        <w:rPr>
          <w:rFonts w:eastAsia="Times New Roman" w:cs="Times New Roman"/>
          <w:color w:val="C00000"/>
          <w:szCs w:val="24"/>
        </w:rPr>
      </w:pPr>
      <w:r w:rsidRPr="00BE200C">
        <w:rPr>
          <w:rFonts w:eastAsia="Times New Roman" w:cs="Times New Roman"/>
          <w:color w:val="C00000"/>
          <w:szCs w:val="24"/>
        </w:rPr>
        <w:t xml:space="preserve">(Να μπουν οι σελίδες </w:t>
      </w:r>
      <w:r>
        <w:rPr>
          <w:rFonts w:eastAsia="Times New Roman" w:cs="Times New Roman"/>
          <w:color w:val="C00000"/>
          <w:szCs w:val="24"/>
        </w:rPr>
        <w:t>398</w:t>
      </w:r>
      <w:r w:rsidRPr="00506436">
        <w:rPr>
          <w:rFonts w:eastAsia="Times New Roman" w:cs="Times New Roman"/>
          <w:color w:val="C00000"/>
          <w:szCs w:val="24"/>
        </w:rPr>
        <w:t>α</w:t>
      </w:r>
      <w:r>
        <w:rPr>
          <w:rFonts w:eastAsia="Times New Roman" w:cs="Times New Roman"/>
          <w:color w:val="C00000"/>
          <w:szCs w:val="24"/>
        </w:rPr>
        <w:t xml:space="preserve">-398β </w:t>
      </w:r>
      <w:r>
        <w:rPr>
          <w:rFonts w:eastAsia="Times New Roman" w:cs="Times New Roman"/>
          <w:color w:val="C00000"/>
          <w:szCs w:val="24"/>
        </w:rPr>
        <w:t>)</w:t>
      </w:r>
    </w:p>
    <w:p w14:paraId="5239374D"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4E" w14:textId="77777777" w:rsidR="00246891" w:rsidRDefault="00DA5D45">
      <w:pPr>
        <w:spacing w:after="0" w:line="600" w:lineRule="auto"/>
        <w:ind w:firstLine="720"/>
        <w:jc w:val="both"/>
        <w:rPr>
          <w:rFonts w:eastAsia="Times New Roman" w:cs="Times New Roman"/>
          <w:szCs w:val="24"/>
        </w:rPr>
      </w:pPr>
      <w:r w:rsidRPr="00BE200C">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Σε κάθε ψηφοδέλτιο κάτω από τον τίτλο «ΨΗΦΟΔΕΛΤΙΟ» αναγράφεται ο αριθμός της ψηφοδόχου που αφορά σε κάθε ένα από τα ανωτέρω αναφερόμενα πρόσωπα. </w:t>
      </w:r>
    </w:p>
    <w:p w14:paraId="5239374F"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Σας έχει διανεμηθεί επιπλέον ένας πίνακας με την αντιστοιχία του ονόματος του κάθε προσώπου και αριθμού ψηφοδό</w:t>
      </w:r>
      <w:r>
        <w:rPr>
          <w:rFonts w:eastAsia="Times New Roman" w:cs="Times New Roman"/>
          <w:szCs w:val="24"/>
        </w:rPr>
        <w:t xml:space="preserve">χου που το αφορά. </w:t>
      </w:r>
    </w:p>
    <w:p w14:paraId="5239375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Η ψήφος εκφράζεται με σταυρό κάτω από τις τρεις λέξεις «ΝΑΙ», «ΟΧΙ», «ΠΑΡΩΝ». Εφόσον το ψηφοδέλτιο δεν φέρει σταυρό, τότε αυτό προτείνω να θεωρείται άκυρο. </w:t>
      </w:r>
    </w:p>
    <w:p w14:paraId="52393751"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lastRenderedPageBreak/>
        <w:t>Επίσης, κατά την καταμέτρηση, τα ψηφοδέλτια που θα βρεθούν σε λάθος κάλπη προτεί</w:t>
      </w:r>
      <w:r>
        <w:rPr>
          <w:rFonts w:eastAsia="Times New Roman" w:cs="Times New Roman"/>
          <w:szCs w:val="24"/>
        </w:rPr>
        <w:t xml:space="preserve">νω να θεωρούνται άκυρα. </w:t>
      </w:r>
    </w:p>
    <w:p w14:paraId="52393752"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2393753"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5239375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52393755"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Επίσης, σύμφωνα με την παράγραφο 10 του άρθρου 73 του Κανονισμού της Βουλής, σε περίπτωση ασυμφωνίας μεταξύ του αρι</w:t>
      </w:r>
      <w:r>
        <w:rPr>
          <w:rFonts w:eastAsia="Times New Roman" w:cs="Times New Roman"/>
          <w:szCs w:val="24"/>
        </w:rPr>
        <w:t xml:space="preserve">θμού των ψηφοδελτίων και του αριθμού των </w:t>
      </w:r>
      <w:proofErr w:type="spellStart"/>
      <w:r>
        <w:rPr>
          <w:rFonts w:eastAsia="Times New Roman" w:cs="Times New Roman"/>
          <w:szCs w:val="24"/>
        </w:rPr>
        <w:t>ψηφισάντων</w:t>
      </w:r>
      <w:proofErr w:type="spellEnd"/>
      <w:r>
        <w:rPr>
          <w:rFonts w:eastAsia="Times New Roman" w:cs="Times New Roman"/>
          <w:szCs w:val="24"/>
        </w:rPr>
        <w:t xml:space="preserve">, επαναλαμβάνεται η καταμέτρηση. Αν και μετά τη νέα αυτή καταμέτρηση διαπιστωθεί ότι ο αριθμός των ψηφοδελτίων είναι μεγαλύτερος από τον αριθμό των </w:t>
      </w:r>
      <w:proofErr w:type="spellStart"/>
      <w:r>
        <w:rPr>
          <w:rFonts w:eastAsia="Times New Roman" w:cs="Times New Roman"/>
          <w:szCs w:val="24"/>
        </w:rPr>
        <w:t>ψηφισάντων</w:t>
      </w:r>
      <w:proofErr w:type="spellEnd"/>
      <w:r>
        <w:rPr>
          <w:rFonts w:eastAsia="Times New Roman" w:cs="Times New Roman"/>
          <w:szCs w:val="24"/>
        </w:rPr>
        <w:t xml:space="preserve">, καταστρέφεται πριν από τη διαλογή </w:t>
      </w:r>
      <w:r>
        <w:rPr>
          <w:rFonts w:eastAsia="Times New Roman" w:cs="Times New Roman"/>
          <w:szCs w:val="24"/>
        </w:rPr>
        <w:lastRenderedPageBreak/>
        <w:t>αριθμός ψηφ</w:t>
      </w:r>
      <w:r>
        <w:rPr>
          <w:rFonts w:eastAsia="Times New Roman" w:cs="Times New Roman"/>
          <w:szCs w:val="24"/>
        </w:rPr>
        <w:t xml:space="preserve">οδελτίων ίσος με τον αριθμό των επιπλέον ψηφοδελτίων. </w:t>
      </w:r>
    </w:p>
    <w:p w14:paraId="52393756"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Με την εκφώνηση του ονόματός του κάθε Βουλευτής θα προσέρχεται στην ψηφοδόχο, όπου θα εναποθέτει τον φάκελο με την ψήφο του στην αντίστοιχη κάλπη και οι επί της ψηφοδόχου συνάδελφοι θα επιβεβαιώνουν, α</w:t>
      </w:r>
      <w:r>
        <w:rPr>
          <w:rFonts w:eastAsia="Times New Roman" w:cs="Times New Roman"/>
          <w:szCs w:val="24"/>
        </w:rPr>
        <w:t xml:space="preserve">ναφέροντας το όνομα κάθε συναδέλφου που ψηφίζει. </w:t>
      </w:r>
    </w:p>
    <w:p w14:paraId="52393757"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Η εκφώνηση του ονόματος των επί του καταλόγου Βουλευτών και ψηφολεκτών θα πραγματοποιηθεί στο τέλος της εκφώνησης των ονομάτων των υπολοίπων Βουλευτών για λόγους εύρυθμης λειτουργίας της διαδικασίας.</w:t>
      </w:r>
    </w:p>
    <w:p w14:paraId="52393758"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Σας γν</w:t>
      </w:r>
      <w:r>
        <w:rPr>
          <w:rFonts w:eastAsia="Times New Roman" w:cs="Times New Roman"/>
          <w:szCs w:val="24"/>
        </w:rPr>
        <w:t>ωστοποιώ, επίσης, ότι στο Προεδρείο έχουν αποσταλεί σφραγισμένες επιστολές από συναδέλφους Βουλευτές που ευρίσκονται σε αποστολή της Βουλής ή της Κυβέρνησης στο εξωτερικό, για συμμετοχή στη μυστική ψηφοφορία, σύμφωνα με το άρθρο 70Α του Κανονισμού της Βουλ</w:t>
      </w:r>
      <w:r>
        <w:rPr>
          <w:rFonts w:eastAsia="Times New Roman" w:cs="Times New Roman"/>
          <w:szCs w:val="24"/>
        </w:rPr>
        <w:t xml:space="preserve">ής. </w:t>
      </w:r>
    </w:p>
    <w:p w14:paraId="52393759"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Τα ψηφοδέλτιά τους βρίσκονται μέσα στους σφραγισμένους φακέλους. Ο κάθε φάκελος εσωκλείεται σε έναν μεγαλύτερο φάκελο, επίσης κλειστό, ο οποίος αναγράφει τον αριθμό της κάλπης που προορίζεται. Ο δεύτερος φάκελος εσωκλείεται σε έναν μεγαλύτερο τρίτο φά</w:t>
      </w:r>
      <w:r>
        <w:rPr>
          <w:rFonts w:eastAsia="Times New Roman" w:cs="Times New Roman"/>
          <w:szCs w:val="24"/>
        </w:rPr>
        <w:t xml:space="preserve">κελο, επίσης κλειστό, ο οποίος αναγράφει το όνομα του Βουλευτή ή του μέλους της Κυβέρνησης που ψηφίζει με επιστολική ψήφο. Ο φάκελος συνοδεύεται από διαβιβαστικό έγγραφο που </w:t>
      </w:r>
      <w:r>
        <w:rPr>
          <w:rFonts w:eastAsia="Times New Roman" w:cs="Times New Roman"/>
          <w:szCs w:val="24"/>
        </w:rPr>
        <w:lastRenderedPageBreak/>
        <w:t>απευθύνεται προς τον Πρόεδρο της Βουλής και αντίγραφό τους θα κατατεθεί στα Πρακτι</w:t>
      </w:r>
      <w:r>
        <w:rPr>
          <w:rFonts w:eastAsia="Times New Roman" w:cs="Times New Roman"/>
          <w:szCs w:val="24"/>
        </w:rPr>
        <w:t>κά της σημερινής συνεδρίασης.</w:t>
      </w:r>
    </w:p>
    <w:p w14:paraId="5239375A"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Καλούνται επί του καταλόγου η Γραμματέας της Βουλής κ. </w:t>
      </w:r>
      <w:proofErr w:type="spellStart"/>
      <w:r>
        <w:rPr>
          <w:rFonts w:eastAsia="Times New Roman" w:cs="Times New Roman"/>
          <w:szCs w:val="24"/>
        </w:rPr>
        <w:t>Γκαρά</w:t>
      </w:r>
      <w:proofErr w:type="spellEnd"/>
      <w:r>
        <w:rPr>
          <w:rFonts w:eastAsia="Times New Roman" w:cs="Times New Roman"/>
          <w:szCs w:val="24"/>
        </w:rPr>
        <w:t xml:space="preserve"> Αναστασία από τον Συνασπισμό Ριζοσπαστικής Αριστεράς και ο Βουλευτής Θεσπρωτίας κ. </w:t>
      </w:r>
      <w:proofErr w:type="spellStart"/>
      <w:r>
        <w:rPr>
          <w:rFonts w:eastAsia="Times New Roman" w:cs="Times New Roman"/>
          <w:szCs w:val="24"/>
        </w:rPr>
        <w:t>Γιόγιακας</w:t>
      </w:r>
      <w:proofErr w:type="spellEnd"/>
      <w:r>
        <w:rPr>
          <w:rFonts w:eastAsia="Times New Roman" w:cs="Times New Roman"/>
          <w:szCs w:val="24"/>
        </w:rPr>
        <w:t xml:space="preserve"> Βασίλειος από τη Νέα Δημοκρατία.</w:t>
      </w:r>
    </w:p>
    <w:p w14:paraId="5239375B"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Καλούνται, επίσης, ως ψηφολέκτες: </w:t>
      </w:r>
    </w:p>
    <w:p w14:paraId="5239375C"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την πρώτη κάλπη, που αφορά στη σύσταση ή μη της Ειδικής Κοινοβουλευτικής Επιτροπής για τη διεξαγωγή προκαταρκτικής εξέτασης για τον Υπουργό Ναυτιλίας και Νησιωτικής Πολιτικής κ. </w:t>
      </w:r>
      <w:proofErr w:type="spellStart"/>
      <w:r>
        <w:rPr>
          <w:rFonts w:eastAsia="Times New Roman" w:cs="Times New Roman"/>
          <w:szCs w:val="24"/>
        </w:rPr>
        <w:t>Κουρουμπλή</w:t>
      </w:r>
      <w:proofErr w:type="spellEnd"/>
      <w:r>
        <w:rPr>
          <w:rFonts w:eastAsia="Times New Roman" w:cs="Times New Roman"/>
          <w:szCs w:val="24"/>
        </w:rPr>
        <w:t xml:space="preserve"> Παναγιώτη, ο Βουλευτής Ξάνθης του Συνασπισμού Ριζοσπαστικής Αριστερ</w:t>
      </w:r>
      <w:r>
        <w:rPr>
          <w:rFonts w:eastAsia="Times New Roman" w:cs="Times New Roman"/>
          <w:szCs w:val="24"/>
        </w:rPr>
        <w:t xml:space="preserve">άς κ. </w:t>
      </w:r>
      <w:proofErr w:type="spellStart"/>
      <w:r>
        <w:rPr>
          <w:rFonts w:eastAsia="Times New Roman" w:cs="Times New Roman"/>
          <w:szCs w:val="24"/>
        </w:rPr>
        <w:t>Γιαννακίδης</w:t>
      </w:r>
      <w:proofErr w:type="spellEnd"/>
      <w:r>
        <w:rPr>
          <w:rFonts w:eastAsia="Times New Roman" w:cs="Times New Roman"/>
          <w:szCs w:val="24"/>
        </w:rPr>
        <w:t xml:space="preserve"> Ευστάθιος και ο Βουλευτής Λευκάδας της Νέας Δημοκρατίας κ. </w:t>
      </w:r>
      <w:proofErr w:type="spellStart"/>
      <w:r>
        <w:rPr>
          <w:rFonts w:eastAsia="Times New Roman" w:cs="Times New Roman"/>
          <w:szCs w:val="24"/>
        </w:rPr>
        <w:t>Καββαδάς</w:t>
      </w:r>
      <w:proofErr w:type="spellEnd"/>
      <w:r>
        <w:rPr>
          <w:rFonts w:eastAsia="Times New Roman" w:cs="Times New Roman"/>
          <w:szCs w:val="24"/>
        </w:rPr>
        <w:t xml:space="preserve"> Αθανάσιος.   </w:t>
      </w:r>
    </w:p>
    <w:p w14:paraId="5239375D"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τη δεύτερη κάλπη, που αφορά στη σύσταση ή μη της Ειδικής Κοινοβουλευτικής Επιτροπής για τη διεξαγωγή προκαταρκτικής εξέτασης για τον Υπουργό Υγείας κ. Ξ</w:t>
      </w:r>
      <w:r>
        <w:rPr>
          <w:rFonts w:eastAsia="Times New Roman" w:cs="Times New Roman"/>
          <w:szCs w:val="24"/>
        </w:rPr>
        <w:t xml:space="preserve">ανθό Ανδρέα, η Βουλευτής Τρικάλων του Συνασπισμού Ριζοσπαστικής Αριστεράς κ. </w:t>
      </w:r>
      <w:proofErr w:type="spellStart"/>
      <w:r>
        <w:rPr>
          <w:rFonts w:eastAsia="Times New Roman" w:cs="Times New Roman"/>
          <w:szCs w:val="24"/>
        </w:rPr>
        <w:t>Δριτσέλη</w:t>
      </w:r>
      <w:proofErr w:type="spellEnd"/>
      <w:r>
        <w:rPr>
          <w:rFonts w:eastAsia="Times New Roman" w:cs="Times New Roman"/>
          <w:szCs w:val="24"/>
        </w:rPr>
        <w:t xml:space="preserve"> Παναγιώτα και ο Βουλευτής Ημαθίας της Νέας Δημοκρατίας κ. </w:t>
      </w:r>
      <w:proofErr w:type="spellStart"/>
      <w:r>
        <w:rPr>
          <w:rFonts w:eastAsia="Times New Roman" w:cs="Times New Roman"/>
          <w:szCs w:val="24"/>
        </w:rPr>
        <w:t>Βεσυρόπουλος</w:t>
      </w:r>
      <w:proofErr w:type="spellEnd"/>
      <w:r>
        <w:rPr>
          <w:rFonts w:eastAsia="Times New Roman" w:cs="Times New Roman"/>
          <w:szCs w:val="24"/>
        </w:rPr>
        <w:t xml:space="preserve"> Απόστολος.</w:t>
      </w:r>
    </w:p>
    <w:p w14:paraId="5239375E"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Για την τρίτη κάλπη, που αφορά στη σύσταση ή μη της Ειδικής Κοινοβουλευτικής Επιτροπής γ</w:t>
      </w:r>
      <w:r>
        <w:rPr>
          <w:rFonts w:eastAsia="Times New Roman" w:cs="Times New Roman"/>
          <w:szCs w:val="24"/>
        </w:rPr>
        <w:t xml:space="preserve">ια τη διεξαγωγή προκαταρκτικής εξέτασης για τον Αναπληρωτή Υπουργό Υγείας κ. </w:t>
      </w:r>
      <w:proofErr w:type="spellStart"/>
      <w:r>
        <w:rPr>
          <w:rFonts w:eastAsia="Times New Roman" w:cs="Times New Roman"/>
          <w:szCs w:val="24"/>
        </w:rPr>
        <w:t>Πολάκη</w:t>
      </w:r>
      <w:proofErr w:type="spellEnd"/>
      <w:r>
        <w:rPr>
          <w:rFonts w:eastAsia="Times New Roman" w:cs="Times New Roman"/>
          <w:szCs w:val="24"/>
        </w:rPr>
        <w:t xml:space="preserve"> Παύλο, ο Βουλευτής Αχαΐας του Συνασπισμού Ριζοσπαστικής Αριστεράς κ. </w:t>
      </w:r>
      <w:proofErr w:type="spellStart"/>
      <w:r>
        <w:rPr>
          <w:rFonts w:eastAsia="Times New Roman" w:cs="Times New Roman"/>
          <w:szCs w:val="24"/>
        </w:rPr>
        <w:t>Ριζούλης</w:t>
      </w:r>
      <w:proofErr w:type="spellEnd"/>
      <w:r>
        <w:rPr>
          <w:rFonts w:eastAsia="Times New Roman" w:cs="Times New Roman"/>
          <w:szCs w:val="24"/>
        </w:rPr>
        <w:t xml:space="preserve"> Ανδρέας και ο Βουλευτής Αχαΐας της Νέας Δημοκρατίας κ. </w:t>
      </w:r>
      <w:proofErr w:type="spellStart"/>
      <w:r>
        <w:rPr>
          <w:rFonts w:eastAsia="Times New Roman" w:cs="Times New Roman"/>
          <w:szCs w:val="24"/>
        </w:rPr>
        <w:t>Κατσανιώτης</w:t>
      </w:r>
      <w:proofErr w:type="spellEnd"/>
      <w:r>
        <w:rPr>
          <w:rFonts w:eastAsia="Times New Roman" w:cs="Times New Roman"/>
          <w:szCs w:val="24"/>
        </w:rPr>
        <w:t xml:space="preserve"> Ανδρέας.</w:t>
      </w:r>
    </w:p>
    <w:p w14:paraId="5239375F"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Παρακαλούνται οι κ</w:t>
      </w:r>
      <w:r>
        <w:rPr>
          <w:rFonts w:eastAsia="Times New Roman" w:cs="Times New Roman"/>
          <w:szCs w:val="24"/>
        </w:rPr>
        <w:t xml:space="preserve">υρίες και κύριοι ψηφολέκτες να πάρουν τις θέσεις τους. </w:t>
      </w:r>
    </w:p>
    <w:p w14:paraId="52393760"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Πρόεδροι της εφορευτικής επιτροπής θα είναι, σύμφωνα με την παράγραφο 6 του άρθρου 73 του Κανονισμού της Βουλής: </w:t>
      </w:r>
    </w:p>
    <w:p w14:paraId="52393761"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Για την πρώτη κάλπη ο κ. Αθανασίου Αθανάσιος (Νάσος), Κοσμήτορας της Βουλής.</w:t>
      </w:r>
    </w:p>
    <w:p w14:paraId="52393762"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Για τη δε</w:t>
      </w:r>
      <w:r>
        <w:rPr>
          <w:rFonts w:eastAsia="Times New Roman" w:cs="Times New Roman"/>
          <w:szCs w:val="24"/>
        </w:rPr>
        <w:t xml:space="preserve">ύτερη κάλπη ο κ. </w:t>
      </w:r>
      <w:proofErr w:type="spellStart"/>
      <w:r>
        <w:rPr>
          <w:rFonts w:eastAsia="Times New Roman" w:cs="Times New Roman"/>
          <w:szCs w:val="24"/>
        </w:rPr>
        <w:t>Πάντζας</w:t>
      </w:r>
      <w:proofErr w:type="spellEnd"/>
      <w:r>
        <w:rPr>
          <w:rFonts w:eastAsia="Times New Roman" w:cs="Times New Roman"/>
          <w:szCs w:val="24"/>
        </w:rPr>
        <w:t xml:space="preserve"> Γεώργιος, Κοσμήτορας της Βουλής.</w:t>
      </w:r>
    </w:p>
    <w:p w14:paraId="52393763"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Για την τρίτη κάλπη ο κ. Αθανασίου Αθανάσιος (Νάσος), Κοσμήτορας της Βουλής.</w:t>
      </w:r>
    </w:p>
    <w:p w14:paraId="52393764"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τους συναδέλφους Βουλευτές να παραμείνουν στην Αίθουσα και μετά το πέρας της μυστικής ψηφοφορίας, γιατί σε περίπτωση αποδοχής της πρότασης θα ακολουθήσει και άλλη ψηφοφορία για τη διάρκεια της επιτροπής και τον αριθμό των μελών της. </w:t>
      </w:r>
    </w:p>
    <w:p w14:paraId="52393765"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Παρακαλώ τους</w:t>
      </w:r>
      <w:r>
        <w:rPr>
          <w:rFonts w:eastAsia="Times New Roman" w:cs="Times New Roman"/>
          <w:szCs w:val="24"/>
        </w:rPr>
        <w:t xml:space="preserve"> κυρίους ψηφολέκτες να προσέλθουν στην κάλπη. Επαναλαμβάνω ότι οι επί της ψηφοδόχου συνάδελφοι θα επιβεβαιώνουν, αναφέροντας το όνομα κάθε συναδέλφου που ψηφίζει.</w:t>
      </w:r>
    </w:p>
    <w:p w14:paraId="52393766"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Παρακαλώ να προηγηθούν στην εκφώνηση του καταλόγου: Ο Πρωθυπουργός και Πρόεδρος της Κοινοβουλ</w:t>
      </w:r>
      <w:r>
        <w:rPr>
          <w:rFonts w:eastAsia="Times New Roman" w:cs="Times New Roman"/>
          <w:szCs w:val="24"/>
        </w:rPr>
        <w:t>ευτικής Ομάδας του ΣΥΡΙΖΑ κ. Αλέξης Τσίπρας, η Υφυπουργός Εσωτερικών και Βουλευτής Σερρών των Ανεξ</w:t>
      </w:r>
      <w:r>
        <w:rPr>
          <w:rFonts w:eastAsia="Times New Roman" w:cs="Times New Roman"/>
          <w:szCs w:val="24"/>
        </w:rPr>
        <w:t>αρτή</w:t>
      </w:r>
      <w:r>
        <w:rPr>
          <w:rFonts w:eastAsia="Times New Roman" w:cs="Times New Roman"/>
          <w:szCs w:val="24"/>
        </w:rPr>
        <w:t xml:space="preserve">των Ελλήνων </w:t>
      </w:r>
      <w:r>
        <w:rPr>
          <w:rFonts w:eastAsia="Times New Roman" w:cs="Times New Roman"/>
          <w:szCs w:val="24"/>
        </w:rPr>
        <w:t xml:space="preserve">κ. </w:t>
      </w:r>
      <w:r>
        <w:rPr>
          <w:rFonts w:eastAsia="Times New Roman" w:cs="Times New Roman"/>
          <w:szCs w:val="24"/>
        </w:rPr>
        <w:t xml:space="preserve">Κόλλια-Τσαρουχά </w:t>
      </w:r>
      <w:r>
        <w:rPr>
          <w:rFonts w:eastAsia="Times New Roman" w:cs="Times New Roman"/>
          <w:szCs w:val="24"/>
        </w:rPr>
        <w:lastRenderedPageBreak/>
        <w:t>Μαρία, ο Α΄ Αντιπρόεδρος της Βουλής και Βουλευτής Α΄ Θεσσαλονίκης του Συνασπισμού Ριζοσπαστικής Αριστεράς κ. Κουράκης Αναστ</w:t>
      </w:r>
      <w:r>
        <w:rPr>
          <w:rFonts w:eastAsia="Times New Roman" w:cs="Times New Roman"/>
          <w:szCs w:val="24"/>
        </w:rPr>
        <w:t xml:space="preserve">άσιος, ο Βουλευτής Σερρών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Τζελέπης Μιχαήλ, ο Βουλευτής Τρικάλων του Συνασπισμού Ριζοσπαστικής Αριστεράς κ. </w:t>
      </w:r>
      <w:proofErr w:type="spellStart"/>
      <w:r>
        <w:rPr>
          <w:rFonts w:eastAsia="Times New Roman" w:cs="Times New Roman"/>
          <w:szCs w:val="24"/>
        </w:rPr>
        <w:t>Σιμορέλης</w:t>
      </w:r>
      <w:proofErr w:type="spellEnd"/>
      <w:r>
        <w:rPr>
          <w:rFonts w:eastAsia="Times New Roman" w:cs="Times New Roman"/>
          <w:szCs w:val="24"/>
        </w:rPr>
        <w:t xml:space="preserve"> Χρήστος, ο Βουλευτής Β΄ Αθηνών του Συνασπισμού Ριζοσπαστικής Αριστεράς κ. Παπαδόπουλος Χριστ</w:t>
      </w:r>
      <w:r>
        <w:rPr>
          <w:rFonts w:eastAsia="Times New Roman" w:cs="Times New Roman"/>
          <w:szCs w:val="24"/>
        </w:rPr>
        <w:t>όφορος, ο Βουλευτής Β΄ Θεσσαλονίκης της Νέας Δημοκρατίας κ. Αναστασιάδης Σάββας, η Βουλευτής Β΄ Θεσσαλονίκης της Νέας Δημοκρατίας κ</w:t>
      </w:r>
      <w:r>
        <w:rPr>
          <w:rFonts w:eastAsia="Times New Roman" w:cs="Times New Roman"/>
          <w:szCs w:val="24"/>
        </w:rPr>
        <w:t>.</w:t>
      </w:r>
      <w:r>
        <w:rPr>
          <w:rFonts w:eastAsia="Times New Roman" w:cs="Times New Roman"/>
          <w:szCs w:val="24"/>
        </w:rPr>
        <w:t xml:space="preserve"> Μάρκου Αικατερίνη και ο Βουλευτής Β΄ Πειραιώς της Νέας Δημοκρατίας κ. </w:t>
      </w:r>
      <w:proofErr w:type="spellStart"/>
      <w:r>
        <w:rPr>
          <w:rFonts w:eastAsia="Times New Roman" w:cs="Times New Roman"/>
          <w:szCs w:val="24"/>
        </w:rPr>
        <w:t>Τραγάκης</w:t>
      </w:r>
      <w:proofErr w:type="spellEnd"/>
      <w:r>
        <w:rPr>
          <w:rFonts w:eastAsia="Times New Roman" w:cs="Times New Roman"/>
          <w:szCs w:val="24"/>
        </w:rPr>
        <w:t xml:space="preserve"> Ιωάννης. </w:t>
      </w:r>
    </w:p>
    <w:p w14:paraId="52393767" w14:textId="77777777" w:rsidR="00246891" w:rsidRDefault="00DA5D45">
      <w:pPr>
        <w:spacing w:after="0" w:line="600" w:lineRule="auto"/>
        <w:ind w:firstLine="720"/>
        <w:contextualSpacing/>
        <w:jc w:val="both"/>
        <w:rPr>
          <w:rFonts w:eastAsia="Times New Roman" w:cs="Times New Roman"/>
          <w:szCs w:val="24"/>
        </w:rPr>
      </w:pPr>
      <w:r>
        <w:rPr>
          <w:rFonts w:eastAsia="Times New Roman" w:cs="Times New Roman"/>
          <w:szCs w:val="24"/>
        </w:rPr>
        <w:t>Παρακαλώ να αρχίσει η ανάγνωση του</w:t>
      </w:r>
      <w:r>
        <w:rPr>
          <w:rFonts w:eastAsia="Times New Roman" w:cs="Times New Roman"/>
          <w:szCs w:val="24"/>
        </w:rPr>
        <w:t xml:space="preserve"> καταλόγου. </w:t>
      </w:r>
    </w:p>
    <w:p w14:paraId="52393768" w14:textId="77777777" w:rsidR="00246891" w:rsidRDefault="00DA5D45">
      <w:pPr>
        <w:spacing w:after="0" w:line="600" w:lineRule="auto"/>
        <w:ind w:firstLine="720"/>
        <w:contextualSpacing/>
        <w:jc w:val="center"/>
        <w:rPr>
          <w:rFonts w:eastAsia="Times New Roman" w:cs="Times New Roman"/>
          <w:szCs w:val="24"/>
        </w:rPr>
      </w:pPr>
      <w:r>
        <w:rPr>
          <w:rFonts w:eastAsia="Times New Roman" w:cs="Times New Roman"/>
          <w:szCs w:val="24"/>
        </w:rPr>
        <w:t>(ΨΗΦΟΦΟΡΙΑ)</w:t>
      </w:r>
    </w:p>
    <w:p w14:paraId="52393769"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Υπάρχει συνάδελφος, ο οποίος δεν άκουσε το όνομά του; Κανείς. </w:t>
      </w:r>
    </w:p>
    <w:p w14:paraId="5239376A"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Οι σφραγισμένες επιστολές οι οποίες απεστάλησαν στο Προεδρείο για τη συμμετοχή στη μυστική ψηφοφορία για τη σύσταση ή μη Ειδικής </w:t>
      </w:r>
      <w:r>
        <w:rPr>
          <w:rFonts w:eastAsia="Times New Roman" w:cs="Times New Roman"/>
          <w:szCs w:val="24"/>
        </w:rPr>
        <w:t>Κοινοβουλευτικής Επιτροπής για τη διενέργεια προκαταρκτικής εξέτασης, σύμφωνα με τις διατάξεις των άρθρων 86 παρ</w:t>
      </w:r>
      <w:r>
        <w:rPr>
          <w:rFonts w:eastAsia="Times New Roman" w:cs="Times New Roman"/>
          <w:szCs w:val="24"/>
        </w:rPr>
        <w:t xml:space="preserve">. </w:t>
      </w:r>
      <w:r>
        <w:rPr>
          <w:rFonts w:eastAsia="Times New Roman" w:cs="Times New Roman"/>
          <w:szCs w:val="24"/>
        </w:rPr>
        <w:t xml:space="preserve">3 του Συντάγματος και 153 </w:t>
      </w:r>
      <w:proofErr w:type="spellStart"/>
      <w:r>
        <w:rPr>
          <w:rFonts w:eastAsia="Times New Roman" w:cs="Times New Roman"/>
          <w:szCs w:val="24"/>
        </w:rPr>
        <w:t>επ</w:t>
      </w:r>
      <w:proofErr w:type="spellEnd"/>
      <w:r>
        <w:rPr>
          <w:rFonts w:eastAsia="Times New Roman" w:cs="Times New Roman"/>
          <w:szCs w:val="24"/>
        </w:rPr>
        <w:t>. του Κανονισμού της Βουλής και 5 του ν. 3126/2003 «Ποινική Ευθύνη Υπουργών», όπως ισχύουν, για την ενδεχόμενη τέλ</w:t>
      </w:r>
      <w:r>
        <w:rPr>
          <w:rFonts w:eastAsia="Times New Roman" w:cs="Times New Roman"/>
          <w:szCs w:val="24"/>
        </w:rPr>
        <w:t xml:space="preserve">εση του αδικήματος της απιστίας περί την υπηρεσία σύμφωνα με τις διατάξεις του άρθρου 256 περ. γ΄ </w:t>
      </w:r>
      <w:proofErr w:type="spellStart"/>
      <w:r>
        <w:rPr>
          <w:rFonts w:eastAsia="Times New Roman" w:cs="Times New Roman"/>
          <w:szCs w:val="24"/>
        </w:rPr>
        <w:t>εδ</w:t>
      </w:r>
      <w:proofErr w:type="spellEnd"/>
      <w:r>
        <w:rPr>
          <w:rFonts w:eastAsia="Times New Roman" w:cs="Times New Roman"/>
          <w:szCs w:val="24"/>
        </w:rPr>
        <w:t xml:space="preserve">. </w:t>
      </w:r>
      <w:proofErr w:type="spellStart"/>
      <w:r>
        <w:rPr>
          <w:rFonts w:eastAsia="Times New Roman" w:cs="Times New Roman"/>
          <w:szCs w:val="24"/>
        </w:rPr>
        <w:t>ββ</w:t>
      </w:r>
      <w:proofErr w:type="spellEnd"/>
      <w:r>
        <w:rPr>
          <w:rFonts w:eastAsia="Times New Roman" w:cs="Times New Roman"/>
          <w:szCs w:val="24"/>
        </w:rPr>
        <w:t xml:space="preserve">΄ του Ποινικού Κώδικα σε συνδυασμό και με το άρθρο 1 παρ.1 του ν.1608/1950 «Περί αυξήσεως των ποινών των </w:t>
      </w:r>
      <w:proofErr w:type="spellStart"/>
      <w:r>
        <w:rPr>
          <w:rFonts w:eastAsia="Times New Roman" w:cs="Times New Roman"/>
          <w:szCs w:val="24"/>
        </w:rPr>
        <w:t>προβλεπομένων</w:t>
      </w:r>
      <w:proofErr w:type="spellEnd"/>
      <w:r>
        <w:rPr>
          <w:rFonts w:eastAsia="Times New Roman" w:cs="Times New Roman"/>
          <w:szCs w:val="24"/>
        </w:rPr>
        <w:t xml:space="preserve"> </w:t>
      </w:r>
      <w:r>
        <w:rPr>
          <w:rFonts w:eastAsia="Times New Roman" w:cs="Times New Roman"/>
          <w:szCs w:val="24"/>
        </w:rPr>
        <w:t xml:space="preserve">διά </w:t>
      </w:r>
      <w:r>
        <w:rPr>
          <w:rFonts w:eastAsia="Times New Roman" w:cs="Times New Roman"/>
          <w:szCs w:val="24"/>
        </w:rPr>
        <w:lastRenderedPageBreak/>
        <w:t xml:space="preserve">τους </w:t>
      </w:r>
      <w:proofErr w:type="spellStart"/>
      <w:r>
        <w:rPr>
          <w:rFonts w:eastAsia="Times New Roman" w:cs="Times New Roman"/>
          <w:szCs w:val="24"/>
        </w:rPr>
        <w:t>καταχραστάς</w:t>
      </w:r>
      <w:proofErr w:type="spellEnd"/>
      <w:r>
        <w:rPr>
          <w:rFonts w:eastAsia="Times New Roman" w:cs="Times New Roman"/>
          <w:szCs w:val="24"/>
        </w:rPr>
        <w:t xml:space="preserve"> του Δημοσίου</w:t>
      </w:r>
      <w:r>
        <w:rPr>
          <w:rFonts w:eastAsia="Times New Roman" w:cs="Times New Roman"/>
          <w:szCs w:val="24"/>
        </w:rPr>
        <w:t xml:space="preserve">», όπως ισχύουν, από τους </w:t>
      </w:r>
      <w:r>
        <w:rPr>
          <w:rFonts w:eastAsia="Times New Roman" w:cs="Times New Roman"/>
          <w:szCs w:val="24"/>
        </w:rPr>
        <w:t>κυρίους</w:t>
      </w:r>
      <w:r>
        <w:rPr>
          <w:rFonts w:eastAsia="Times New Roman" w:cs="Times New Roman"/>
          <w:szCs w:val="24"/>
        </w:rPr>
        <w:t xml:space="preserve">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Ανδρέα Ξανθό και Παύλο </w:t>
      </w:r>
      <w:proofErr w:type="spellStart"/>
      <w:r>
        <w:rPr>
          <w:rFonts w:eastAsia="Times New Roman" w:cs="Times New Roman"/>
          <w:szCs w:val="24"/>
        </w:rPr>
        <w:t>Πολάκη</w:t>
      </w:r>
      <w:proofErr w:type="spellEnd"/>
      <w:r>
        <w:rPr>
          <w:rFonts w:eastAsia="Times New Roman" w:cs="Times New Roman"/>
          <w:szCs w:val="24"/>
        </w:rPr>
        <w:t>, σύμφωνα με τα διαλαμβανόμενα στην πρόταση</w:t>
      </w:r>
      <w:r>
        <w:rPr>
          <w:rFonts w:eastAsia="Times New Roman" w:cs="Times New Roman"/>
          <w:szCs w:val="24"/>
        </w:rPr>
        <w:t xml:space="preserve">, </w:t>
      </w:r>
      <w:r>
        <w:rPr>
          <w:rFonts w:eastAsia="Times New Roman" w:cs="Times New Roman"/>
          <w:szCs w:val="24"/>
        </w:rPr>
        <w:t xml:space="preserve">θα καταχωριστούν στα Πρακτικά. </w:t>
      </w:r>
    </w:p>
    <w:p w14:paraId="5239376B"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14:paraId="5239376C"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6D" w14:textId="77777777" w:rsidR="00246891" w:rsidRDefault="00DA5D45">
      <w:pPr>
        <w:spacing w:line="600" w:lineRule="auto"/>
        <w:ind w:firstLine="720"/>
        <w:contextualSpacing/>
        <w:jc w:val="center"/>
        <w:rPr>
          <w:rFonts w:eastAsia="Times New Roman" w:cs="Times New Roman"/>
          <w:color w:val="C00000"/>
          <w:szCs w:val="24"/>
        </w:rPr>
      </w:pPr>
      <w:r w:rsidRPr="00BE200C">
        <w:rPr>
          <w:rFonts w:eastAsia="Times New Roman" w:cs="Times New Roman"/>
          <w:color w:val="C00000"/>
          <w:szCs w:val="24"/>
        </w:rPr>
        <w:t xml:space="preserve">(Να μπουν οι σελίδες </w:t>
      </w:r>
      <w:r>
        <w:rPr>
          <w:rFonts w:eastAsia="Times New Roman" w:cs="Times New Roman"/>
          <w:color w:val="C00000"/>
          <w:szCs w:val="24"/>
        </w:rPr>
        <w:t>406</w:t>
      </w:r>
      <w:r>
        <w:rPr>
          <w:rFonts w:eastAsia="Times New Roman" w:cs="Times New Roman"/>
          <w:color w:val="C00000"/>
          <w:szCs w:val="24"/>
        </w:rPr>
        <w:t xml:space="preserve"> -</w:t>
      </w:r>
      <w:r>
        <w:rPr>
          <w:rFonts w:eastAsia="Times New Roman" w:cs="Times New Roman"/>
          <w:color w:val="C00000"/>
          <w:szCs w:val="24"/>
        </w:rPr>
        <w:t xml:space="preserve"> 411</w:t>
      </w:r>
      <w:r w:rsidRPr="00BE200C">
        <w:rPr>
          <w:rFonts w:eastAsia="Times New Roman" w:cs="Times New Roman"/>
          <w:color w:val="C00000"/>
          <w:szCs w:val="24"/>
        </w:rPr>
        <w:t>)</w:t>
      </w:r>
    </w:p>
    <w:p w14:paraId="5239376E"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6F"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Κυρίες και κύριοι συνάδελφοι, γνωστοποιώ </w:t>
      </w:r>
      <w:r>
        <w:rPr>
          <w:rFonts w:eastAsia="Times New Roman" w:cs="Times New Roman"/>
          <w:szCs w:val="24"/>
        </w:rPr>
        <w:t xml:space="preserve"> </w:t>
      </w:r>
      <w:r>
        <w:rPr>
          <w:rFonts w:eastAsia="Times New Roman" w:cs="Times New Roman"/>
          <w:szCs w:val="24"/>
        </w:rPr>
        <w:t>στο Σώμα ότι παρελήφθησαν από το Προεδρείο οι υπ’ αριθ</w:t>
      </w:r>
      <w:r>
        <w:rPr>
          <w:rFonts w:eastAsia="Times New Roman" w:cs="Times New Roman"/>
          <w:szCs w:val="24"/>
        </w:rPr>
        <w:t>μ</w:t>
      </w:r>
      <w:r>
        <w:rPr>
          <w:rFonts w:eastAsia="Times New Roman" w:cs="Times New Roman"/>
          <w:szCs w:val="24"/>
        </w:rPr>
        <w:t>όν</w:t>
      </w:r>
      <w:r>
        <w:rPr>
          <w:rFonts w:eastAsia="Times New Roman" w:cs="Times New Roman"/>
          <w:szCs w:val="24"/>
        </w:rPr>
        <w:t xml:space="preserve"> 1198, 1199, 1196 και 1195 επιστολές της 8</w:t>
      </w:r>
      <w:r w:rsidRPr="009F39B4">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lastRenderedPageBreak/>
        <w:t xml:space="preserve">Μαρτίου 2018, του </w:t>
      </w:r>
      <w:r>
        <w:rPr>
          <w:rFonts w:eastAsia="Times New Roman" w:cs="Times New Roman"/>
          <w:szCs w:val="24"/>
        </w:rPr>
        <w:t>κ. Ιωάννη</w:t>
      </w:r>
      <w:r>
        <w:rPr>
          <w:rFonts w:eastAsia="Times New Roman" w:cs="Times New Roman"/>
          <w:szCs w:val="24"/>
        </w:rPr>
        <w:t xml:space="preserve"> Μανιάτη, </w:t>
      </w:r>
      <w:r>
        <w:rPr>
          <w:rFonts w:eastAsia="Times New Roman" w:cs="Times New Roman"/>
          <w:szCs w:val="24"/>
        </w:rPr>
        <w:t>της κ.</w:t>
      </w:r>
      <w:r>
        <w:rPr>
          <w:rFonts w:eastAsia="Times New Roman" w:cs="Times New Roman"/>
          <w:szCs w:val="24"/>
        </w:rPr>
        <w:t xml:space="preserve"> Παρασκευή</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κ. </w:t>
      </w:r>
      <w:r>
        <w:rPr>
          <w:rFonts w:eastAsia="Times New Roman" w:cs="Times New Roman"/>
          <w:szCs w:val="24"/>
        </w:rPr>
        <w:t xml:space="preserve">Γεωργίου </w:t>
      </w:r>
      <w:proofErr w:type="spellStart"/>
      <w:r>
        <w:rPr>
          <w:rFonts w:eastAsia="Times New Roman" w:cs="Times New Roman"/>
          <w:szCs w:val="24"/>
        </w:rPr>
        <w:t>Βαγιωνά</w:t>
      </w:r>
      <w:proofErr w:type="spellEnd"/>
      <w:r>
        <w:rPr>
          <w:rFonts w:eastAsia="Times New Roman" w:cs="Times New Roman"/>
          <w:szCs w:val="24"/>
        </w:rPr>
        <w:t xml:space="preserve"> και </w:t>
      </w:r>
      <w:r>
        <w:rPr>
          <w:rFonts w:eastAsia="Times New Roman" w:cs="Times New Roman"/>
          <w:szCs w:val="24"/>
        </w:rPr>
        <w:t>τ</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κ. </w:t>
      </w:r>
      <w:r>
        <w:rPr>
          <w:rFonts w:eastAsia="Times New Roman" w:cs="Times New Roman"/>
          <w:szCs w:val="24"/>
        </w:rPr>
        <w:t xml:space="preserve">Μάρκου </w:t>
      </w:r>
      <w:proofErr w:type="spellStart"/>
      <w:r>
        <w:rPr>
          <w:rFonts w:eastAsia="Times New Roman" w:cs="Times New Roman"/>
          <w:szCs w:val="24"/>
        </w:rPr>
        <w:t>Μπόλαρη</w:t>
      </w:r>
      <w:proofErr w:type="spellEnd"/>
      <w:r>
        <w:rPr>
          <w:rFonts w:eastAsia="Times New Roman" w:cs="Times New Roman"/>
          <w:szCs w:val="24"/>
        </w:rPr>
        <w:t xml:space="preserve"> </w:t>
      </w:r>
      <w:r>
        <w:rPr>
          <w:rFonts w:eastAsia="Times New Roman" w:cs="Times New Roman"/>
          <w:szCs w:val="24"/>
        </w:rPr>
        <w:t>και παρακαλώ να καταχωρισθούν στα Πρακτικά</w:t>
      </w:r>
      <w:r>
        <w:rPr>
          <w:rFonts w:eastAsia="Times New Roman" w:cs="Times New Roman"/>
          <w:szCs w:val="24"/>
        </w:rPr>
        <w:t>.</w:t>
      </w:r>
    </w:p>
    <w:p w14:paraId="52393770" w14:textId="77777777" w:rsidR="00246891" w:rsidRDefault="00DA5D45">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14:paraId="52393771"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72" w14:textId="77777777" w:rsidR="00246891" w:rsidRDefault="00DA5D45">
      <w:pPr>
        <w:spacing w:line="600" w:lineRule="auto"/>
        <w:ind w:firstLine="720"/>
        <w:contextualSpacing/>
        <w:jc w:val="center"/>
        <w:rPr>
          <w:rFonts w:eastAsia="Times New Roman" w:cs="Times New Roman"/>
          <w:color w:val="C00000"/>
          <w:szCs w:val="24"/>
        </w:rPr>
      </w:pPr>
      <w:r w:rsidRPr="00BE200C">
        <w:rPr>
          <w:rFonts w:eastAsia="Times New Roman" w:cs="Times New Roman"/>
          <w:color w:val="C00000"/>
          <w:szCs w:val="24"/>
        </w:rPr>
        <w:t xml:space="preserve">(Να μπουν οι σελίδες </w:t>
      </w:r>
      <w:r>
        <w:rPr>
          <w:rFonts w:eastAsia="Times New Roman" w:cs="Times New Roman"/>
          <w:color w:val="C00000"/>
          <w:szCs w:val="24"/>
        </w:rPr>
        <w:t>412</w:t>
      </w:r>
      <w:r w:rsidRPr="00BE200C">
        <w:rPr>
          <w:rFonts w:eastAsia="Times New Roman" w:cs="Times New Roman"/>
          <w:color w:val="C00000"/>
          <w:szCs w:val="24"/>
          <w:vertAlign w:val="superscript"/>
        </w:rPr>
        <w:t>α</w:t>
      </w:r>
      <w:r>
        <w:rPr>
          <w:rFonts w:eastAsia="Times New Roman" w:cs="Times New Roman"/>
          <w:color w:val="C00000"/>
          <w:szCs w:val="24"/>
        </w:rPr>
        <w:t xml:space="preserve"> ,</w:t>
      </w:r>
      <w:r w:rsidRPr="00060BAB">
        <w:rPr>
          <w:rFonts w:eastAsia="Times New Roman" w:cs="Times New Roman"/>
          <w:color w:val="C00000"/>
          <w:szCs w:val="24"/>
        </w:rPr>
        <w:t xml:space="preserve"> </w:t>
      </w:r>
      <w:r>
        <w:rPr>
          <w:rFonts w:eastAsia="Times New Roman" w:cs="Times New Roman"/>
          <w:color w:val="C00000"/>
          <w:szCs w:val="24"/>
        </w:rPr>
        <w:t>412</w:t>
      </w:r>
      <w:r>
        <w:rPr>
          <w:rFonts w:eastAsia="Times New Roman" w:cs="Times New Roman"/>
          <w:color w:val="C00000"/>
          <w:szCs w:val="24"/>
          <w:vertAlign w:val="superscript"/>
        </w:rPr>
        <w:t>β</w:t>
      </w:r>
      <w:r>
        <w:rPr>
          <w:rFonts w:eastAsia="Times New Roman" w:cs="Times New Roman"/>
          <w:color w:val="C00000"/>
          <w:szCs w:val="24"/>
        </w:rPr>
        <w:t xml:space="preserve"> ,</w:t>
      </w:r>
      <w:r w:rsidRPr="00060BAB">
        <w:rPr>
          <w:rFonts w:eastAsia="Times New Roman" w:cs="Times New Roman"/>
          <w:color w:val="C00000"/>
          <w:szCs w:val="24"/>
        </w:rPr>
        <w:t xml:space="preserve"> </w:t>
      </w:r>
      <w:r>
        <w:rPr>
          <w:rFonts w:eastAsia="Times New Roman" w:cs="Times New Roman"/>
          <w:color w:val="C00000"/>
          <w:szCs w:val="24"/>
        </w:rPr>
        <w:t>412</w:t>
      </w:r>
      <w:r>
        <w:rPr>
          <w:rFonts w:eastAsia="Times New Roman" w:cs="Times New Roman"/>
          <w:color w:val="C00000"/>
          <w:szCs w:val="24"/>
          <w:vertAlign w:val="superscript"/>
        </w:rPr>
        <w:t>γ</w:t>
      </w:r>
      <w:r>
        <w:rPr>
          <w:rFonts w:eastAsia="Times New Roman" w:cs="Times New Roman"/>
          <w:color w:val="C00000"/>
          <w:szCs w:val="24"/>
        </w:rPr>
        <w:t xml:space="preserve"> ,</w:t>
      </w:r>
      <w:r w:rsidRPr="00060BAB">
        <w:rPr>
          <w:rFonts w:eastAsia="Times New Roman" w:cs="Times New Roman"/>
          <w:color w:val="C00000"/>
          <w:szCs w:val="24"/>
        </w:rPr>
        <w:t xml:space="preserve"> </w:t>
      </w:r>
      <w:r>
        <w:rPr>
          <w:rFonts w:eastAsia="Times New Roman" w:cs="Times New Roman"/>
          <w:color w:val="C00000"/>
          <w:szCs w:val="24"/>
        </w:rPr>
        <w:t>412</w:t>
      </w:r>
      <w:r>
        <w:rPr>
          <w:rFonts w:eastAsia="Times New Roman" w:cs="Times New Roman"/>
          <w:color w:val="C00000"/>
          <w:szCs w:val="24"/>
          <w:vertAlign w:val="superscript"/>
        </w:rPr>
        <w:t>δ</w:t>
      </w:r>
      <w:r>
        <w:rPr>
          <w:rFonts w:eastAsia="Times New Roman" w:cs="Times New Roman"/>
          <w:color w:val="C00000"/>
          <w:szCs w:val="24"/>
        </w:rPr>
        <w:t xml:space="preserve"> </w:t>
      </w:r>
      <w:r w:rsidRPr="00BE200C">
        <w:rPr>
          <w:rFonts w:eastAsia="Times New Roman" w:cs="Times New Roman"/>
          <w:color w:val="C00000"/>
          <w:szCs w:val="24"/>
        </w:rPr>
        <w:t>)</w:t>
      </w:r>
    </w:p>
    <w:p w14:paraId="52393773" w14:textId="77777777" w:rsidR="00246891" w:rsidRDefault="00DA5D45">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BE200C">
        <w:rPr>
          <w:rFonts w:eastAsia="Times New Roman" w:cs="Times New Roman"/>
          <w:color w:val="C00000"/>
          <w:szCs w:val="24"/>
        </w:rPr>
        <w:t>ΑΛΛΑΓΗ ΣΕΛΙΔΑΣ</w:t>
      </w:r>
      <w:r>
        <w:rPr>
          <w:rFonts w:eastAsia="Times New Roman" w:cs="Times New Roman"/>
          <w:color w:val="C00000"/>
          <w:szCs w:val="24"/>
        </w:rPr>
        <w:t>)</w:t>
      </w:r>
    </w:p>
    <w:p w14:paraId="52393774" w14:textId="77777777" w:rsidR="00246891" w:rsidRDefault="00DA5D4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Κυρίες και κύριοι συνάδελφοι, 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 </w:t>
      </w:r>
    </w:p>
    <w:p w14:paraId="52393775" w14:textId="77777777" w:rsidR="00246891" w:rsidRDefault="00DA5D45">
      <w:pPr>
        <w:spacing w:line="600" w:lineRule="auto"/>
        <w:ind w:firstLine="709"/>
        <w:contextualSpacing/>
        <w:jc w:val="center"/>
        <w:rPr>
          <w:rFonts w:eastAsia="Times New Roman" w:cs="Times New Roman"/>
          <w:szCs w:val="24"/>
        </w:rPr>
      </w:pPr>
      <w:r>
        <w:rPr>
          <w:rFonts w:eastAsia="Times New Roman" w:cs="Times New Roman"/>
          <w:szCs w:val="24"/>
        </w:rPr>
        <w:t>(ΚΑΤΑΜΕΤΡΗΣΗ - ΔΙΑΛΟΓΗ)</w:t>
      </w:r>
    </w:p>
    <w:p w14:paraId="52393776" w14:textId="77777777" w:rsidR="00246891" w:rsidRDefault="00DA5D45">
      <w:pPr>
        <w:spacing w:line="600" w:lineRule="auto"/>
        <w:ind w:firstLine="709"/>
        <w:contextualSpacing/>
        <w:jc w:val="center"/>
        <w:rPr>
          <w:rFonts w:eastAsia="Times New Roman" w:cs="Times New Roman"/>
          <w:szCs w:val="24"/>
        </w:rPr>
      </w:pPr>
      <w:r>
        <w:rPr>
          <w:rFonts w:eastAsia="Times New Roman" w:cs="Times New Roman"/>
          <w:szCs w:val="24"/>
        </w:rPr>
        <w:lastRenderedPageBreak/>
        <w:t>(ΜΕΤΑ ΤΗ ΔΙΑΛΟΓΗ)</w:t>
      </w:r>
    </w:p>
    <w:p w14:paraId="52393777" w14:textId="77777777" w:rsidR="00246891" w:rsidRDefault="00DA5D45">
      <w:pPr>
        <w:spacing w:after="0" w:line="600" w:lineRule="auto"/>
        <w:ind w:firstLine="720"/>
        <w:jc w:val="both"/>
        <w:rPr>
          <w:rFonts w:eastAsia="Times New Roman"/>
          <w:bCs/>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w:t>
      </w:r>
      <w:r>
        <w:rPr>
          <w:rFonts w:eastAsia="Times New Roman"/>
          <w:bCs/>
          <w:szCs w:val="24"/>
        </w:rPr>
        <w:t>Κυρίες και κύριοι συνάδελφοι, έχω την τιμή να ανακοινώσω στο Σώμα το αποτέλεσμα της διεξαχθείσης μυστικής ψηφοφορίας:</w:t>
      </w:r>
    </w:p>
    <w:p w14:paraId="52393778"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Για τον Υπουργό Ναυτιλίας και Νησιωτικής Πολιτικής κ. Παναγιώτη </w:t>
      </w:r>
      <w:proofErr w:type="spellStart"/>
      <w:r>
        <w:rPr>
          <w:rFonts w:eastAsia="Times New Roman"/>
          <w:bCs/>
          <w:szCs w:val="24"/>
        </w:rPr>
        <w:t>Κουρουμπλή</w:t>
      </w:r>
      <w:proofErr w:type="spellEnd"/>
      <w:r>
        <w:rPr>
          <w:rFonts w:eastAsia="Times New Roman"/>
          <w:bCs/>
          <w:szCs w:val="24"/>
        </w:rPr>
        <w:t>:</w:t>
      </w:r>
    </w:p>
    <w:p w14:paraId="52393779" w14:textId="77777777" w:rsidR="00246891" w:rsidRDefault="00DA5D45">
      <w:pPr>
        <w:spacing w:after="0" w:line="600" w:lineRule="auto"/>
        <w:ind w:firstLine="720"/>
        <w:jc w:val="both"/>
        <w:rPr>
          <w:rFonts w:eastAsia="Times New Roman"/>
          <w:bCs/>
          <w:szCs w:val="24"/>
        </w:rPr>
      </w:pPr>
      <w:r>
        <w:rPr>
          <w:rFonts w:eastAsia="Times New Roman"/>
          <w:bCs/>
          <w:szCs w:val="24"/>
        </w:rPr>
        <w:t>Ψήφισαν συνολικά 267 Βουλευτές.</w:t>
      </w:r>
    </w:p>
    <w:p w14:paraId="5239377A" w14:textId="77777777" w:rsidR="00246891" w:rsidRDefault="00DA5D45">
      <w:pPr>
        <w:spacing w:after="0" w:line="600" w:lineRule="auto"/>
        <w:ind w:firstLine="720"/>
        <w:jc w:val="both"/>
        <w:rPr>
          <w:rFonts w:eastAsia="Times New Roman"/>
          <w:bCs/>
          <w:szCs w:val="24"/>
        </w:rPr>
      </w:pPr>
      <w:r>
        <w:rPr>
          <w:rFonts w:eastAsia="Times New Roman"/>
          <w:bCs/>
          <w:szCs w:val="24"/>
        </w:rPr>
        <w:t>Ευρέθησαν στην κάλ</w:t>
      </w:r>
      <w:r>
        <w:rPr>
          <w:rFonts w:eastAsia="Times New Roman"/>
          <w:bCs/>
          <w:szCs w:val="24"/>
        </w:rPr>
        <w:t>πη 267 ψηφοδέλτια.</w:t>
      </w:r>
    </w:p>
    <w:p w14:paraId="5239377B" w14:textId="77777777" w:rsidR="00246891" w:rsidRDefault="00DA5D45">
      <w:pPr>
        <w:spacing w:after="0" w:line="600" w:lineRule="auto"/>
        <w:ind w:firstLine="720"/>
        <w:jc w:val="both"/>
        <w:rPr>
          <w:rFonts w:eastAsia="Times New Roman"/>
          <w:bCs/>
          <w:szCs w:val="24"/>
        </w:rPr>
      </w:pPr>
      <w:r>
        <w:rPr>
          <w:rFonts w:eastAsia="Times New Roman"/>
          <w:bCs/>
          <w:szCs w:val="24"/>
        </w:rPr>
        <w:t>Έγκυρα 238 ψηφοδέλτια.</w:t>
      </w:r>
    </w:p>
    <w:p w14:paraId="5239377C" w14:textId="77777777" w:rsidR="00246891" w:rsidRDefault="00DA5D45">
      <w:pPr>
        <w:spacing w:after="0" w:line="600" w:lineRule="auto"/>
        <w:ind w:firstLine="720"/>
        <w:jc w:val="both"/>
        <w:rPr>
          <w:rFonts w:eastAsia="Times New Roman"/>
          <w:bCs/>
          <w:szCs w:val="24"/>
        </w:rPr>
      </w:pPr>
      <w:r>
        <w:rPr>
          <w:rFonts w:eastAsia="Times New Roman"/>
          <w:bCs/>
          <w:szCs w:val="24"/>
        </w:rPr>
        <w:t>Άκυρα 29 ψηφοδέλτια.</w:t>
      </w:r>
    </w:p>
    <w:p w14:paraId="5239377D" w14:textId="77777777" w:rsidR="00246891" w:rsidRDefault="00DA5D45">
      <w:pPr>
        <w:spacing w:after="0" w:line="600" w:lineRule="auto"/>
        <w:ind w:firstLine="720"/>
        <w:jc w:val="both"/>
        <w:rPr>
          <w:rFonts w:eastAsia="Times New Roman"/>
          <w:bCs/>
          <w:szCs w:val="24"/>
        </w:rPr>
      </w:pPr>
      <w:r>
        <w:rPr>
          <w:rFonts w:eastAsia="Times New Roman"/>
          <w:bCs/>
          <w:szCs w:val="24"/>
        </w:rPr>
        <w:t>Λευκά 0 ψηφοδέλτια.</w:t>
      </w:r>
    </w:p>
    <w:p w14:paraId="5239377E" w14:textId="77777777" w:rsidR="00246891" w:rsidRDefault="00DA5D45">
      <w:pPr>
        <w:spacing w:after="0" w:line="600" w:lineRule="auto"/>
        <w:ind w:firstLine="720"/>
        <w:jc w:val="both"/>
        <w:rPr>
          <w:rFonts w:eastAsia="Times New Roman"/>
          <w:bCs/>
          <w:szCs w:val="24"/>
        </w:rPr>
      </w:pPr>
      <w:r>
        <w:rPr>
          <w:rFonts w:eastAsia="Times New Roman"/>
          <w:bCs/>
          <w:szCs w:val="24"/>
        </w:rPr>
        <w:t>Υπέρ της πρότασης ψήφισαν 86 Βουλευτές.</w:t>
      </w:r>
    </w:p>
    <w:p w14:paraId="5239377F" w14:textId="77777777" w:rsidR="00246891" w:rsidRDefault="00DA5D45">
      <w:pPr>
        <w:spacing w:after="0" w:line="600" w:lineRule="auto"/>
        <w:ind w:firstLine="720"/>
        <w:jc w:val="both"/>
        <w:rPr>
          <w:rFonts w:eastAsia="Times New Roman"/>
          <w:bCs/>
          <w:szCs w:val="24"/>
        </w:rPr>
      </w:pPr>
      <w:r>
        <w:rPr>
          <w:rFonts w:eastAsia="Times New Roman"/>
          <w:bCs/>
          <w:szCs w:val="24"/>
        </w:rPr>
        <w:t>Κατά της πρότασης ψήφισαν 151 Βουλευτές.</w:t>
      </w:r>
    </w:p>
    <w:p w14:paraId="52393780" w14:textId="77777777" w:rsidR="00246891" w:rsidRDefault="00DA5D45">
      <w:pPr>
        <w:spacing w:after="0" w:line="600" w:lineRule="auto"/>
        <w:ind w:firstLine="720"/>
        <w:jc w:val="both"/>
        <w:rPr>
          <w:rFonts w:eastAsia="Times New Roman"/>
          <w:bCs/>
          <w:szCs w:val="24"/>
        </w:rPr>
      </w:pPr>
      <w:r>
        <w:rPr>
          <w:rFonts w:eastAsia="Times New Roman"/>
          <w:bCs/>
          <w:szCs w:val="24"/>
        </w:rPr>
        <w:lastRenderedPageBreak/>
        <w:t>«ΠΑΡΩΝ» ψήφισε 1 Βουλευτής.</w:t>
      </w:r>
    </w:p>
    <w:p w14:paraId="52393781" w14:textId="77777777" w:rsidR="00246891" w:rsidRDefault="00DA5D45">
      <w:pPr>
        <w:spacing w:after="0" w:line="600" w:lineRule="auto"/>
        <w:ind w:firstLine="720"/>
        <w:jc w:val="both"/>
        <w:rPr>
          <w:rFonts w:eastAsia="Times New Roman"/>
          <w:bCs/>
          <w:szCs w:val="24"/>
        </w:rPr>
      </w:pPr>
      <w:r>
        <w:rPr>
          <w:rFonts w:eastAsia="Times New Roman"/>
          <w:bCs/>
          <w:szCs w:val="24"/>
        </w:rPr>
        <w:t>Για τον Υπουργό Υγείας κ. Ανδρέα Ξανθό:</w:t>
      </w:r>
    </w:p>
    <w:p w14:paraId="52393782"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Ψήφισαν συνολικά 267 </w:t>
      </w:r>
      <w:r>
        <w:rPr>
          <w:rFonts w:eastAsia="Times New Roman"/>
          <w:bCs/>
          <w:szCs w:val="24"/>
        </w:rPr>
        <w:t>Βουλευτές.</w:t>
      </w:r>
    </w:p>
    <w:p w14:paraId="52393783" w14:textId="77777777" w:rsidR="00246891" w:rsidRDefault="00DA5D45">
      <w:pPr>
        <w:spacing w:after="0" w:line="600" w:lineRule="auto"/>
        <w:ind w:firstLine="720"/>
        <w:jc w:val="both"/>
        <w:rPr>
          <w:rFonts w:eastAsia="Times New Roman"/>
          <w:bCs/>
          <w:szCs w:val="24"/>
        </w:rPr>
      </w:pPr>
      <w:r>
        <w:rPr>
          <w:rFonts w:eastAsia="Times New Roman"/>
          <w:bCs/>
          <w:szCs w:val="24"/>
        </w:rPr>
        <w:t>Ευρέθησαν στην κάλπη 267 ψηφοδέλτια.</w:t>
      </w:r>
    </w:p>
    <w:p w14:paraId="52393784" w14:textId="77777777" w:rsidR="00246891" w:rsidRDefault="00DA5D45">
      <w:pPr>
        <w:spacing w:after="0" w:line="600" w:lineRule="auto"/>
        <w:ind w:firstLine="720"/>
        <w:jc w:val="both"/>
        <w:rPr>
          <w:rFonts w:eastAsia="Times New Roman"/>
          <w:bCs/>
          <w:szCs w:val="24"/>
        </w:rPr>
      </w:pPr>
      <w:r>
        <w:rPr>
          <w:rFonts w:eastAsia="Times New Roman"/>
          <w:bCs/>
          <w:szCs w:val="24"/>
        </w:rPr>
        <w:t>Έγκυρα 234 ψηφοδέλτια.</w:t>
      </w:r>
    </w:p>
    <w:p w14:paraId="52393785" w14:textId="77777777" w:rsidR="00246891" w:rsidRDefault="00DA5D45">
      <w:pPr>
        <w:spacing w:after="0" w:line="600" w:lineRule="auto"/>
        <w:ind w:firstLine="720"/>
        <w:jc w:val="both"/>
        <w:rPr>
          <w:rFonts w:eastAsia="Times New Roman"/>
          <w:bCs/>
          <w:szCs w:val="24"/>
        </w:rPr>
      </w:pPr>
      <w:r>
        <w:rPr>
          <w:rFonts w:eastAsia="Times New Roman"/>
          <w:bCs/>
          <w:szCs w:val="24"/>
        </w:rPr>
        <w:t>Άκυρα 33 ψηφοδέλτια.</w:t>
      </w:r>
    </w:p>
    <w:p w14:paraId="52393786" w14:textId="77777777" w:rsidR="00246891" w:rsidRDefault="00DA5D45">
      <w:pPr>
        <w:spacing w:after="0" w:line="600" w:lineRule="auto"/>
        <w:ind w:firstLine="720"/>
        <w:jc w:val="both"/>
        <w:rPr>
          <w:rFonts w:eastAsia="Times New Roman"/>
          <w:bCs/>
          <w:szCs w:val="24"/>
        </w:rPr>
      </w:pPr>
      <w:r>
        <w:rPr>
          <w:rFonts w:eastAsia="Times New Roman"/>
          <w:bCs/>
          <w:szCs w:val="24"/>
        </w:rPr>
        <w:t>Λευκά 0 ψηφοδέλτια.</w:t>
      </w:r>
    </w:p>
    <w:p w14:paraId="52393787" w14:textId="77777777" w:rsidR="00246891" w:rsidRDefault="00DA5D45">
      <w:pPr>
        <w:spacing w:after="0" w:line="600" w:lineRule="auto"/>
        <w:ind w:firstLine="720"/>
        <w:jc w:val="both"/>
        <w:rPr>
          <w:rFonts w:eastAsia="Times New Roman"/>
          <w:bCs/>
          <w:szCs w:val="24"/>
        </w:rPr>
      </w:pPr>
      <w:r>
        <w:rPr>
          <w:rFonts w:eastAsia="Times New Roman"/>
          <w:bCs/>
          <w:szCs w:val="24"/>
        </w:rPr>
        <w:t>Υπέρ της πρότασης ψήφισαν 88 Βουλευτές.</w:t>
      </w:r>
    </w:p>
    <w:p w14:paraId="52393788" w14:textId="77777777" w:rsidR="00246891" w:rsidRDefault="00DA5D45">
      <w:pPr>
        <w:spacing w:after="0" w:line="600" w:lineRule="auto"/>
        <w:ind w:firstLine="720"/>
        <w:jc w:val="both"/>
        <w:rPr>
          <w:rFonts w:eastAsia="Times New Roman"/>
          <w:bCs/>
          <w:szCs w:val="24"/>
        </w:rPr>
      </w:pPr>
      <w:r>
        <w:rPr>
          <w:rFonts w:eastAsia="Times New Roman"/>
          <w:bCs/>
          <w:szCs w:val="24"/>
        </w:rPr>
        <w:t>Κατά της πρότασης ψήφισαν 145 Βουλευτές.</w:t>
      </w:r>
    </w:p>
    <w:p w14:paraId="52393789" w14:textId="77777777" w:rsidR="00246891" w:rsidRDefault="00DA5D45">
      <w:pPr>
        <w:spacing w:after="0" w:line="600" w:lineRule="auto"/>
        <w:ind w:firstLine="720"/>
        <w:jc w:val="both"/>
        <w:rPr>
          <w:rFonts w:eastAsia="Times New Roman"/>
          <w:bCs/>
          <w:szCs w:val="24"/>
        </w:rPr>
      </w:pPr>
      <w:r>
        <w:rPr>
          <w:rFonts w:eastAsia="Times New Roman"/>
          <w:bCs/>
          <w:szCs w:val="24"/>
        </w:rPr>
        <w:t>«ΠΑΡΩΝ» ψήφισε 1 Βουλευτής.</w:t>
      </w:r>
    </w:p>
    <w:p w14:paraId="5239378A" w14:textId="77777777" w:rsidR="00246891" w:rsidRDefault="00DA5D45">
      <w:pPr>
        <w:spacing w:after="0" w:line="600" w:lineRule="auto"/>
        <w:ind w:firstLine="720"/>
        <w:jc w:val="both"/>
        <w:rPr>
          <w:rFonts w:eastAsia="Times New Roman"/>
          <w:bCs/>
          <w:szCs w:val="24"/>
        </w:rPr>
      </w:pPr>
      <w:r>
        <w:rPr>
          <w:rFonts w:eastAsia="Times New Roman"/>
          <w:bCs/>
          <w:szCs w:val="24"/>
        </w:rPr>
        <w:t>Για τον Αναπληρωτή Υπουργό Υγείας κ</w:t>
      </w:r>
      <w:r>
        <w:rPr>
          <w:rFonts w:eastAsia="Times New Roman"/>
          <w:bCs/>
          <w:szCs w:val="24"/>
        </w:rPr>
        <w:t xml:space="preserve">. Παύλο </w:t>
      </w:r>
      <w:proofErr w:type="spellStart"/>
      <w:r>
        <w:rPr>
          <w:rFonts w:eastAsia="Times New Roman"/>
          <w:bCs/>
          <w:szCs w:val="24"/>
        </w:rPr>
        <w:t>Πολάκη</w:t>
      </w:r>
      <w:proofErr w:type="spellEnd"/>
      <w:r>
        <w:rPr>
          <w:rFonts w:eastAsia="Times New Roman"/>
          <w:bCs/>
          <w:szCs w:val="24"/>
        </w:rPr>
        <w:t>:</w:t>
      </w:r>
    </w:p>
    <w:p w14:paraId="5239378B" w14:textId="77777777" w:rsidR="00246891" w:rsidRDefault="00DA5D45">
      <w:pPr>
        <w:spacing w:after="0" w:line="600" w:lineRule="auto"/>
        <w:ind w:firstLine="720"/>
        <w:jc w:val="both"/>
        <w:rPr>
          <w:rFonts w:eastAsia="Times New Roman"/>
          <w:bCs/>
          <w:szCs w:val="24"/>
        </w:rPr>
      </w:pPr>
      <w:r>
        <w:rPr>
          <w:rFonts w:eastAsia="Times New Roman"/>
          <w:bCs/>
          <w:szCs w:val="24"/>
        </w:rPr>
        <w:t>Ψήφισαν συνολικά 267 Βουλευτές.</w:t>
      </w:r>
    </w:p>
    <w:p w14:paraId="5239378C" w14:textId="77777777" w:rsidR="00246891" w:rsidRDefault="00DA5D45">
      <w:pPr>
        <w:spacing w:after="0" w:line="600" w:lineRule="auto"/>
        <w:ind w:firstLine="720"/>
        <w:jc w:val="both"/>
        <w:rPr>
          <w:rFonts w:eastAsia="Times New Roman"/>
          <w:bCs/>
          <w:szCs w:val="24"/>
        </w:rPr>
      </w:pPr>
      <w:r>
        <w:rPr>
          <w:rFonts w:eastAsia="Times New Roman"/>
          <w:bCs/>
          <w:szCs w:val="24"/>
        </w:rPr>
        <w:t>Ευρέθησαν στην κάλπη 267 ψηφοδέλτια.</w:t>
      </w:r>
    </w:p>
    <w:p w14:paraId="5239378D" w14:textId="77777777" w:rsidR="00246891" w:rsidRDefault="00DA5D45">
      <w:pPr>
        <w:spacing w:after="0" w:line="600" w:lineRule="auto"/>
        <w:ind w:firstLine="720"/>
        <w:jc w:val="both"/>
        <w:rPr>
          <w:rFonts w:eastAsia="Times New Roman"/>
          <w:bCs/>
          <w:szCs w:val="24"/>
        </w:rPr>
      </w:pPr>
      <w:r>
        <w:rPr>
          <w:rFonts w:eastAsia="Times New Roman"/>
          <w:bCs/>
          <w:szCs w:val="24"/>
        </w:rPr>
        <w:lastRenderedPageBreak/>
        <w:t>Έγκυρα 236 ψηφοδέλτια.</w:t>
      </w:r>
    </w:p>
    <w:p w14:paraId="5239378E" w14:textId="77777777" w:rsidR="00246891" w:rsidRDefault="00DA5D45">
      <w:pPr>
        <w:spacing w:after="0" w:line="600" w:lineRule="auto"/>
        <w:ind w:firstLine="720"/>
        <w:jc w:val="both"/>
        <w:rPr>
          <w:rFonts w:eastAsia="Times New Roman"/>
          <w:bCs/>
          <w:szCs w:val="24"/>
        </w:rPr>
      </w:pPr>
      <w:r>
        <w:rPr>
          <w:rFonts w:eastAsia="Times New Roman"/>
          <w:bCs/>
          <w:szCs w:val="24"/>
        </w:rPr>
        <w:t>Άκυρα 31 ψηφοδέλτια.</w:t>
      </w:r>
    </w:p>
    <w:p w14:paraId="5239378F" w14:textId="77777777" w:rsidR="00246891" w:rsidRDefault="00DA5D45">
      <w:pPr>
        <w:spacing w:after="0" w:line="600" w:lineRule="auto"/>
        <w:ind w:firstLine="720"/>
        <w:jc w:val="both"/>
        <w:rPr>
          <w:rFonts w:eastAsia="Times New Roman"/>
          <w:bCs/>
          <w:szCs w:val="24"/>
        </w:rPr>
      </w:pPr>
      <w:r>
        <w:rPr>
          <w:rFonts w:eastAsia="Times New Roman"/>
          <w:bCs/>
          <w:szCs w:val="24"/>
        </w:rPr>
        <w:t>Λευκά 0 ψηφοδέλτια.</w:t>
      </w:r>
    </w:p>
    <w:p w14:paraId="52393790" w14:textId="77777777" w:rsidR="00246891" w:rsidRDefault="00DA5D45">
      <w:pPr>
        <w:spacing w:after="0" w:line="600" w:lineRule="auto"/>
        <w:ind w:firstLine="720"/>
        <w:jc w:val="both"/>
        <w:rPr>
          <w:rFonts w:eastAsia="Times New Roman"/>
          <w:bCs/>
          <w:szCs w:val="24"/>
        </w:rPr>
      </w:pPr>
      <w:r>
        <w:rPr>
          <w:rFonts w:eastAsia="Times New Roman"/>
          <w:bCs/>
          <w:szCs w:val="24"/>
        </w:rPr>
        <w:t>Υπέρ της πρότασης ψήφισαν 86 Βουλευτές.</w:t>
      </w:r>
    </w:p>
    <w:p w14:paraId="52393791" w14:textId="77777777" w:rsidR="00246891" w:rsidRDefault="00DA5D45">
      <w:pPr>
        <w:spacing w:after="0" w:line="600" w:lineRule="auto"/>
        <w:ind w:firstLine="720"/>
        <w:jc w:val="both"/>
        <w:rPr>
          <w:rFonts w:eastAsia="Times New Roman"/>
          <w:bCs/>
          <w:szCs w:val="24"/>
        </w:rPr>
      </w:pPr>
      <w:r>
        <w:rPr>
          <w:rFonts w:eastAsia="Times New Roman"/>
          <w:bCs/>
          <w:szCs w:val="24"/>
        </w:rPr>
        <w:t>Κατά της πρότασης ψήφισαν 149 Βουλευτές.</w:t>
      </w:r>
    </w:p>
    <w:p w14:paraId="52393792" w14:textId="77777777" w:rsidR="00246891" w:rsidRDefault="00DA5D45">
      <w:pPr>
        <w:spacing w:after="0" w:line="600" w:lineRule="auto"/>
        <w:ind w:firstLine="720"/>
        <w:jc w:val="both"/>
        <w:rPr>
          <w:rFonts w:eastAsia="Times New Roman"/>
          <w:bCs/>
          <w:szCs w:val="24"/>
        </w:rPr>
      </w:pPr>
      <w:r>
        <w:rPr>
          <w:rFonts w:eastAsia="Times New Roman"/>
          <w:bCs/>
          <w:szCs w:val="24"/>
        </w:rPr>
        <w:t>«ΠΑΡΩΝ» ψήφισε 1 Βουλευτής</w:t>
      </w:r>
      <w:r>
        <w:rPr>
          <w:rFonts w:eastAsia="Times New Roman"/>
          <w:bCs/>
          <w:szCs w:val="24"/>
        </w:rPr>
        <w:t>.</w:t>
      </w:r>
    </w:p>
    <w:p w14:paraId="52393793" w14:textId="77777777" w:rsidR="00246891" w:rsidRDefault="00DA5D45">
      <w:pPr>
        <w:spacing w:after="0" w:line="600" w:lineRule="auto"/>
        <w:ind w:firstLine="720"/>
        <w:jc w:val="both"/>
        <w:rPr>
          <w:rFonts w:eastAsia="Times New Roman"/>
          <w:bCs/>
          <w:szCs w:val="24"/>
        </w:rPr>
      </w:pPr>
      <w:r>
        <w:rPr>
          <w:rFonts w:eastAsia="Times New Roman"/>
          <w:bCs/>
          <w:szCs w:val="24"/>
        </w:rPr>
        <w:t>Κατόπιν των αποτελεσμάτων της διεξαχθείσης μυστικής ψηφοφορίας, απορρίπτεται η υπ’ αριθμόν 1008/27</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2018 πρόταση για σύσταση Ειδικής Κοινοβουλευτικής Επιτροπής για τη διενέργεια προκαταρκτικής εξέτασης που κατέθεσαν ο Αρχηγός της Αξιωματικής Αντιπολίτε</w:t>
      </w:r>
      <w:r>
        <w:rPr>
          <w:rFonts w:eastAsia="Times New Roman"/>
          <w:bCs/>
          <w:szCs w:val="24"/>
        </w:rPr>
        <w:t xml:space="preserve">υσης και Πρόεδρος της Κοινοβουλευτικής Ομάδας της Νέας Δημοκρατίας κ. Κυριάκος Μητσοτάκης και </w:t>
      </w:r>
      <w:r>
        <w:rPr>
          <w:rFonts w:eastAsia="Times New Roman"/>
          <w:bCs/>
          <w:szCs w:val="24"/>
        </w:rPr>
        <w:t xml:space="preserve">εβδομήντα </w:t>
      </w:r>
      <w:r>
        <w:rPr>
          <w:rFonts w:eastAsia="Times New Roman"/>
          <w:bCs/>
          <w:szCs w:val="24"/>
        </w:rPr>
        <w:lastRenderedPageBreak/>
        <w:t>τρεις</w:t>
      </w:r>
      <w:r>
        <w:rPr>
          <w:rFonts w:eastAsia="Times New Roman"/>
          <w:bCs/>
          <w:szCs w:val="24"/>
        </w:rPr>
        <w:t xml:space="preserve"> Βουλευτές της Κοινοβουλευτικής του Ομάδας, διότι δεν συγκέντρωσε την απόλυτη πλειοψηφία του όλου αριθμού των Βουλευτών που προβλέπεται στην παράγρ</w:t>
      </w:r>
      <w:r>
        <w:rPr>
          <w:rFonts w:eastAsia="Times New Roman"/>
          <w:bCs/>
          <w:szCs w:val="24"/>
        </w:rPr>
        <w:t xml:space="preserve">αφο 9 του άρθρου 155 του Κανονισμού της Βουλής για </w:t>
      </w:r>
      <w:r>
        <w:rPr>
          <w:rFonts w:eastAsia="Times New Roman"/>
          <w:bCs/>
          <w:szCs w:val="24"/>
        </w:rPr>
        <w:t>τους κυρίους</w:t>
      </w:r>
      <w:r>
        <w:rPr>
          <w:rFonts w:eastAsia="Times New Roman"/>
          <w:bCs/>
          <w:szCs w:val="24"/>
        </w:rPr>
        <w:t xml:space="preserve"> </w:t>
      </w:r>
      <w:proofErr w:type="spellStart"/>
      <w:r>
        <w:rPr>
          <w:rFonts w:eastAsia="Times New Roman"/>
          <w:bCs/>
          <w:szCs w:val="24"/>
        </w:rPr>
        <w:t>Κουρουμπλή</w:t>
      </w:r>
      <w:proofErr w:type="spellEnd"/>
      <w:r>
        <w:rPr>
          <w:rFonts w:eastAsia="Times New Roman"/>
          <w:bCs/>
          <w:szCs w:val="24"/>
        </w:rPr>
        <w:t xml:space="preserve"> Παναγιώτη, Ξανθό Ανδρέα και </w:t>
      </w:r>
      <w:proofErr w:type="spellStart"/>
      <w:r>
        <w:rPr>
          <w:rFonts w:eastAsia="Times New Roman"/>
          <w:bCs/>
          <w:szCs w:val="24"/>
        </w:rPr>
        <w:t>Πολάκη</w:t>
      </w:r>
      <w:proofErr w:type="spellEnd"/>
      <w:r>
        <w:rPr>
          <w:rFonts w:eastAsia="Times New Roman"/>
          <w:bCs/>
          <w:szCs w:val="24"/>
        </w:rPr>
        <w:t xml:space="preserve"> Παύλο.</w:t>
      </w:r>
    </w:p>
    <w:p w14:paraId="52393794" w14:textId="77777777" w:rsidR="00246891" w:rsidRDefault="00DA5D45">
      <w:pPr>
        <w:spacing w:after="0" w:line="600" w:lineRule="auto"/>
        <w:ind w:firstLine="720"/>
        <w:jc w:val="both"/>
        <w:rPr>
          <w:rFonts w:eastAsia="Times New Roman"/>
          <w:bCs/>
          <w:szCs w:val="24"/>
        </w:rPr>
      </w:pPr>
      <w:r>
        <w:rPr>
          <w:rFonts w:eastAsia="Times New Roman"/>
          <w:bCs/>
          <w:szCs w:val="24"/>
        </w:rPr>
        <w:t>Κυρίες και κύριοι συνάδελφοι π</w:t>
      </w:r>
      <w:r>
        <w:rPr>
          <w:rFonts w:eastAsia="Times New Roman"/>
          <w:bCs/>
          <w:szCs w:val="24"/>
        </w:rPr>
        <w:t>αρακαλώ το Σώμα να εξουσιοδοτήσει το Προεδρείο για την υπ’ ευθύνη του επικύρωση των Πρακτικών της σημερινής σ</w:t>
      </w:r>
      <w:r>
        <w:rPr>
          <w:rFonts w:eastAsia="Times New Roman"/>
          <w:bCs/>
          <w:szCs w:val="24"/>
        </w:rPr>
        <w:t xml:space="preserve">υνεδρίασης. </w:t>
      </w:r>
    </w:p>
    <w:p w14:paraId="52393795" w14:textId="77777777" w:rsidR="00246891" w:rsidRDefault="00DA5D45">
      <w:pPr>
        <w:spacing w:after="0"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14:paraId="52393796" w14:textId="77777777" w:rsidR="00246891" w:rsidRDefault="00DA5D45">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w:t>
      </w:r>
      <w:r>
        <w:rPr>
          <w:rFonts w:eastAsia="Times New Roman"/>
          <w:bCs/>
          <w:szCs w:val="24"/>
        </w:rPr>
        <w:t>ο Σώμα παρέσχε τη ζητηθείσα εξουσιοδότηση.</w:t>
      </w:r>
    </w:p>
    <w:p w14:paraId="52393797" w14:textId="77777777" w:rsidR="00246891" w:rsidRDefault="00DA5D45">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δέχεστε στο σημείο αυτό να λύσουμε τη συνεδρίαση; </w:t>
      </w:r>
    </w:p>
    <w:p w14:paraId="52393798" w14:textId="77777777" w:rsidR="00246891" w:rsidRDefault="00DA5D45">
      <w:pPr>
        <w:spacing w:after="0" w:line="600" w:lineRule="auto"/>
        <w:ind w:firstLine="720"/>
        <w:jc w:val="both"/>
        <w:rPr>
          <w:rFonts w:eastAsia="Times New Roman"/>
          <w:bCs/>
          <w:szCs w:val="24"/>
        </w:rPr>
      </w:pPr>
      <w:r>
        <w:rPr>
          <w:rFonts w:eastAsia="Times New Roman"/>
          <w:b/>
          <w:bCs/>
          <w:szCs w:val="24"/>
        </w:rPr>
        <w:lastRenderedPageBreak/>
        <w:t xml:space="preserve">ΟΛΟΙ ΟΙ ΒΟΥΛΕΥΤΕΣ: </w:t>
      </w:r>
      <w:r>
        <w:rPr>
          <w:rFonts w:eastAsia="Times New Roman"/>
          <w:bCs/>
          <w:szCs w:val="24"/>
        </w:rPr>
        <w:t>Μάλιστα, μάλιστα.</w:t>
      </w:r>
    </w:p>
    <w:p w14:paraId="52393799" w14:textId="77777777" w:rsidR="00246891" w:rsidRDefault="00DA5D45">
      <w:pPr>
        <w:spacing w:after="0" w:line="600" w:lineRule="auto"/>
        <w:ind w:firstLine="720"/>
        <w:jc w:val="both"/>
        <w:rPr>
          <w:rFonts w:eastAsia="Times New Roman"/>
          <w:szCs w:val="24"/>
        </w:rPr>
      </w:pPr>
      <w:r>
        <w:rPr>
          <w:rFonts w:eastAsia="Times New Roman"/>
          <w:b/>
          <w:bCs/>
          <w:szCs w:val="24"/>
        </w:rPr>
        <w:t>ΠΡΟ</w:t>
      </w:r>
      <w:r>
        <w:rPr>
          <w:rFonts w:eastAsia="Times New Roman"/>
          <w:b/>
          <w:bCs/>
          <w:szCs w:val="24"/>
        </w:rPr>
        <w:t xml:space="preserve">ΕΔΡΕΥΩΝ (Γεώργιος Βαρεμένος): </w:t>
      </w:r>
      <w:r>
        <w:rPr>
          <w:rFonts w:eastAsia="Times New Roman"/>
          <w:bCs/>
          <w:szCs w:val="24"/>
        </w:rPr>
        <w:t>Με τη συναίνεση του Σώματος και 23</w:t>
      </w:r>
      <w:r>
        <w:rPr>
          <w:rFonts w:eastAsia="Times New Roman"/>
          <w:bCs/>
          <w:szCs w:val="24"/>
        </w:rPr>
        <w:t>.</w:t>
      </w:r>
      <w:r>
        <w:rPr>
          <w:rFonts w:eastAsia="Times New Roman"/>
          <w:bCs/>
          <w:szCs w:val="24"/>
        </w:rPr>
        <w:t xml:space="preserve">14΄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9 Μαρτίου 2018 και ώρα 10.00΄, με αντικείμενο εργασιών του Σώματος: κοινοβουλευτικό έλεγχο, συζήτηση επικαίρων ερωτήσεων.</w:t>
      </w:r>
    </w:p>
    <w:p w14:paraId="5239379A" w14:textId="77777777" w:rsidR="00246891" w:rsidRDefault="00DA5D45">
      <w:pPr>
        <w:spacing w:after="0" w:line="600" w:lineRule="auto"/>
        <w:ind w:firstLine="720"/>
        <w:jc w:val="both"/>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ΟΙ ΓΡΑΜΜΑΤΕΙΣ</w:t>
      </w:r>
    </w:p>
    <w:sectPr w:rsidR="002468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ussV65AVFzY3GZYwfzGuriSZxp0=" w:salt="0r1D0lrRGn04ZtD3lgNZ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91"/>
    <w:rsid w:val="00246891"/>
    <w:rsid w:val="00394169"/>
    <w:rsid w:val="00DA5D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314D"/>
  <w15:docId w15:val="{62D23525-5A11-4DC0-A3F7-27758448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2E6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2E6F"/>
    <w:rPr>
      <w:rFonts w:ascii="Segoe UI" w:hAnsi="Segoe UI" w:cs="Segoe UI"/>
      <w:sz w:val="18"/>
      <w:szCs w:val="18"/>
    </w:rPr>
  </w:style>
  <w:style w:type="paragraph" w:styleId="a4">
    <w:name w:val="Revision"/>
    <w:hidden/>
    <w:uiPriority w:val="99"/>
    <w:semiHidden/>
    <w:rsid w:val="005031C7"/>
    <w:pPr>
      <w:spacing w:after="0" w:line="240" w:lineRule="auto"/>
    </w:pPr>
  </w:style>
  <w:style w:type="paragraph" w:styleId="a5">
    <w:name w:val="header"/>
    <w:basedOn w:val="a"/>
    <w:link w:val="Char0"/>
    <w:uiPriority w:val="99"/>
    <w:unhideWhenUsed/>
    <w:rsid w:val="002C74B8"/>
    <w:pPr>
      <w:tabs>
        <w:tab w:val="center" w:pos="4153"/>
        <w:tab w:val="right" w:pos="8306"/>
      </w:tabs>
      <w:spacing w:after="0" w:line="240" w:lineRule="auto"/>
    </w:pPr>
  </w:style>
  <w:style w:type="character" w:customStyle="1" w:styleId="Char0">
    <w:name w:val="Κεφαλίδα Char"/>
    <w:basedOn w:val="a0"/>
    <w:link w:val="a5"/>
    <w:uiPriority w:val="99"/>
    <w:rsid w:val="002C74B8"/>
  </w:style>
  <w:style w:type="paragraph" w:styleId="a6">
    <w:name w:val="footer"/>
    <w:basedOn w:val="a"/>
    <w:link w:val="Char1"/>
    <w:uiPriority w:val="99"/>
    <w:unhideWhenUsed/>
    <w:rsid w:val="002C74B8"/>
    <w:pPr>
      <w:tabs>
        <w:tab w:val="center" w:pos="4153"/>
        <w:tab w:val="right" w:pos="8306"/>
      </w:tabs>
      <w:spacing w:after="0" w:line="240" w:lineRule="auto"/>
    </w:pPr>
  </w:style>
  <w:style w:type="character" w:customStyle="1" w:styleId="Char1">
    <w:name w:val="Υποσέλιδο Char"/>
    <w:basedOn w:val="a0"/>
    <w:link w:val="a6"/>
    <w:uiPriority w:val="99"/>
    <w:rsid w:val="002C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598</MetadataID>
    <Session xmlns="641f345b-441b-4b81-9152-adc2e73ba5e1">Γ´</Session>
    <Date xmlns="641f345b-441b-4b81-9152-adc2e73ba5e1">2018-03-07T22:00:00+00:00</Date>
    <Status xmlns="641f345b-441b-4b81-9152-adc2e73ba5e1">
      <Url>http://srv-sp1/praktika/Lists/Incoming_Metadata/EditForm.aspx?ID=598&amp;Source=/praktika/Recordings_Library/Forms/AllItems.aspx</Url>
      <Description>Δημοσιεύτηκε</Description>
    </Status>
    <Meeting xmlns="641f345b-441b-4b81-9152-adc2e73ba5e1">ΠΔ´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8DAE4-D5FB-4633-B072-25124D07E8C9}">
  <ds:schemaRef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openxmlformats.org/package/2006/metadata/core-properties"/>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D3F1C3A5-D0DC-4D14-9CCA-0DE522CCC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10B451-740E-475B-A3CF-231D71AF4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371</Pages>
  <Words>71141</Words>
  <Characters>384162</Characters>
  <Application>Microsoft Office Word</Application>
  <DocSecurity>0</DocSecurity>
  <Lines>3201</Lines>
  <Paragraphs>908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2018-03-19T08:22:00Z</dcterms:created>
  <dcterms:modified xsi:type="dcterms:W3CDTF">2018-03-19T08:22:00Z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