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A9C44" w14:textId="77777777" w:rsidR="00E244A2" w:rsidRPr="00E244A2" w:rsidRDefault="00E244A2" w:rsidP="00E244A2">
      <w:pPr>
        <w:spacing w:after="0" w:line="360" w:lineRule="auto"/>
        <w:rPr>
          <w:ins w:id="0" w:author="Φλούδα Χριστίνα" w:date="2017-04-04T13:22:00Z"/>
          <w:rFonts w:eastAsia="Times New Roman"/>
          <w:szCs w:val="24"/>
          <w:lang w:eastAsia="en-US"/>
        </w:rPr>
      </w:pPr>
      <w:ins w:id="1" w:author="Φλούδα Χριστίνα" w:date="2017-04-04T13:22:00Z">
        <w:r w:rsidRPr="00E244A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3B98BB0" w14:textId="77777777" w:rsidR="00E244A2" w:rsidRPr="00E244A2" w:rsidRDefault="00E244A2" w:rsidP="00E244A2">
      <w:pPr>
        <w:spacing w:after="0" w:line="360" w:lineRule="auto"/>
        <w:rPr>
          <w:ins w:id="2" w:author="Φλούδα Χριστίνα" w:date="2017-04-04T13:22:00Z"/>
          <w:rFonts w:eastAsia="Times New Roman"/>
          <w:szCs w:val="24"/>
          <w:lang w:eastAsia="en-US"/>
        </w:rPr>
      </w:pPr>
    </w:p>
    <w:p w14:paraId="50308E24" w14:textId="77777777" w:rsidR="00E244A2" w:rsidRPr="00E244A2" w:rsidRDefault="00E244A2" w:rsidP="00E244A2">
      <w:pPr>
        <w:spacing w:after="0" w:line="360" w:lineRule="auto"/>
        <w:rPr>
          <w:ins w:id="3" w:author="Φλούδα Χριστίνα" w:date="2017-04-04T13:22:00Z"/>
          <w:rFonts w:eastAsia="Times New Roman"/>
          <w:szCs w:val="24"/>
          <w:lang w:eastAsia="en-US"/>
        </w:rPr>
      </w:pPr>
      <w:ins w:id="4" w:author="Φλούδα Χριστίνα" w:date="2017-04-04T13:22:00Z">
        <w:r w:rsidRPr="00E244A2">
          <w:rPr>
            <w:rFonts w:eastAsia="Times New Roman"/>
            <w:szCs w:val="24"/>
            <w:lang w:eastAsia="en-US"/>
          </w:rPr>
          <w:t>ΠΙΝΑΚΑΣ ΠΕΡΙΕΧΟΜΕΝΩΝ</w:t>
        </w:r>
      </w:ins>
    </w:p>
    <w:p w14:paraId="71C9E58C" w14:textId="77777777" w:rsidR="00E244A2" w:rsidRPr="00E244A2" w:rsidRDefault="00E244A2" w:rsidP="00E244A2">
      <w:pPr>
        <w:spacing w:after="0" w:line="360" w:lineRule="auto"/>
        <w:rPr>
          <w:ins w:id="5" w:author="Φλούδα Χριστίνα" w:date="2017-04-04T13:22:00Z"/>
          <w:rFonts w:eastAsia="Times New Roman"/>
          <w:szCs w:val="24"/>
          <w:lang w:eastAsia="en-US"/>
        </w:rPr>
      </w:pPr>
      <w:ins w:id="6" w:author="Φλούδα Χριστίνα" w:date="2017-04-04T13:22:00Z">
        <w:r w:rsidRPr="00E244A2">
          <w:rPr>
            <w:rFonts w:eastAsia="Times New Roman"/>
            <w:szCs w:val="24"/>
            <w:lang w:eastAsia="en-US"/>
          </w:rPr>
          <w:t xml:space="preserve">ΙΖ΄ ΠΕΡΙΟΔΟΣ </w:t>
        </w:r>
      </w:ins>
    </w:p>
    <w:p w14:paraId="69783055" w14:textId="77777777" w:rsidR="00E244A2" w:rsidRPr="00E244A2" w:rsidRDefault="00E244A2" w:rsidP="00E244A2">
      <w:pPr>
        <w:spacing w:after="0" w:line="360" w:lineRule="auto"/>
        <w:rPr>
          <w:ins w:id="7" w:author="Φλούδα Χριστίνα" w:date="2017-04-04T13:22:00Z"/>
          <w:rFonts w:eastAsia="Times New Roman"/>
          <w:szCs w:val="24"/>
          <w:lang w:eastAsia="en-US"/>
        </w:rPr>
      </w:pPr>
      <w:ins w:id="8" w:author="Φλούδα Χριστίνα" w:date="2017-04-04T13:22:00Z">
        <w:r w:rsidRPr="00E244A2">
          <w:rPr>
            <w:rFonts w:eastAsia="Times New Roman"/>
            <w:szCs w:val="24"/>
            <w:lang w:eastAsia="en-US"/>
          </w:rPr>
          <w:t>ΠΡΟΕΔΡΕΥΟΜΕΝΗΣ ΚΟΙΝΟΒΟΥΛΕΥΤΙΚΗΣ ΔΗΜΟΚΡΑΤΙΑΣ</w:t>
        </w:r>
      </w:ins>
    </w:p>
    <w:p w14:paraId="42E30C1D" w14:textId="77777777" w:rsidR="00E244A2" w:rsidRPr="00E244A2" w:rsidRDefault="00E244A2" w:rsidP="00E244A2">
      <w:pPr>
        <w:spacing w:after="0" w:line="360" w:lineRule="auto"/>
        <w:rPr>
          <w:ins w:id="9" w:author="Φλούδα Χριστίνα" w:date="2017-04-04T13:22:00Z"/>
          <w:rFonts w:eastAsia="Times New Roman"/>
          <w:szCs w:val="24"/>
          <w:lang w:eastAsia="en-US"/>
        </w:rPr>
      </w:pPr>
      <w:ins w:id="10" w:author="Φλούδα Χριστίνα" w:date="2017-04-04T13:22:00Z">
        <w:r w:rsidRPr="00E244A2">
          <w:rPr>
            <w:rFonts w:eastAsia="Times New Roman"/>
            <w:szCs w:val="24"/>
            <w:lang w:eastAsia="en-US"/>
          </w:rPr>
          <w:t>ΣΥΝΟΔΟΣ Β΄</w:t>
        </w:r>
      </w:ins>
    </w:p>
    <w:p w14:paraId="1B548935" w14:textId="77777777" w:rsidR="00E244A2" w:rsidRPr="00E244A2" w:rsidRDefault="00E244A2" w:rsidP="00E244A2">
      <w:pPr>
        <w:spacing w:after="0" w:line="360" w:lineRule="auto"/>
        <w:rPr>
          <w:ins w:id="11" w:author="Φλούδα Χριστίνα" w:date="2017-04-04T13:22:00Z"/>
          <w:rFonts w:eastAsia="Times New Roman"/>
          <w:szCs w:val="24"/>
          <w:lang w:eastAsia="en-US"/>
        </w:rPr>
      </w:pPr>
    </w:p>
    <w:p w14:paraId="15207379" w14:textId="2A21C1F8" w:rsidR="00E244A2" w:rsidRPr="00E244A2" w:rsidRDefault="00E244A2" w:rsidP="00E244A2">
      <w:pPr>
        <w:spacing w:after="0" w:line="360" w:lineRule="auto"/>
        <w:rPr>
          <w:ins w:id="12" w:author="Φλούδα Χριστίνα" w:date="2017-04-04T13:22:00Z"/>
          <w:rFonts w:eastAsia="Times New Roman"/>
          <w:szCs w:val="24"/>
          <w:lang w:eastAsia="en-US"/>
        </w:rPr>
      </w:pPr>
      <w:ins w:id="13" w:author="Φλούδα Χριστίνα" w:date="2017-04-04T13:22:00Z">
        <w:r w:rsidRPr="00E244A2">
          <w:rPr>
            <w:rFonts w:eastAsia="Times New Roman"/>
            <w:szCs w:val="24"/>
            <w:lang w:eastAsia="en-US"/>
          </w:rPr>
          <w:t xml:space="preserve">ΣΥΝΕΔΡΙΑΣΗ </w:t>
        </w:r>
        <w:r>
          <w:rPr>
            <w:rFonts w:eastAsia="Times New Roman" w:cs="Times New Roman"/>
            <w:szCs w:val="24"/>
          </w:rPr>
          <w:t>ϟΘ΄</w:t>
        </w:r>
        <w:bookmarkStart w:id="14" w:name="_GoBack"/>
        <w:bookmarkEnd w:id="14"/>
      </w:ins>
    </w:p>
    <w:p w14:paraId="18FAABCC" w14:textId="77777777" w:rsidR="00E244A2" w:rsidRPr="00E244A2" w:rsidRDefault="00E244A2" w:rsidP="00E244A2">
      <w:pPr>
        <w:spacing w:after="0" w:line="360" w:lineRule="auto"/>
        <w:rPr>
          <w:ins w:id="15" w:author="Φλούδα Χριστίνα" w:date="2017-04-04T13:22:00Z"/>
          <w:rFonts w:eastAsia="Times New Roman"/>
          <w:szCs w:val="24"/>
          <w:lang w:eastAsia="en-US"/>
        </w:rPr>
      </w:pPr>
      <w:ins w:id="16" w:author="Φλούδα Χριστίνα" w:date="2017-04-04T13:22:00Z">
        <w:r w:rsidRPr="00E244A2">
          <w:rPr>
            <w:rFonts w:eastAsia="Times New Roman"/>
            <w:szCs w:val="24"/>
            <w:lang w:eastAsia="en-US"/>
          </w:rPr>
          <w:t>Τετάρτη  29 Μαρτίου 2017</w:t>
        </w:r>
      </w:ins>
    </w:p>
    <w:p w14:paraId="639D657B" w14:textId="77777777" w:rsidR="00E244A2" w:rsidRPr="00E244A2" w:rsidRDefault="00E244A2" w:rsidP="00E244A2">
      <w:pPr>
        <w:spacing w:after="0" w:line="360" w:lineRule="auto"/>
        <w:rPr>
          <w:ins w:id="17" w:author="Φλούδα Χριστίνα" w:date="2017-04-04T13:22:00Z"/>
          <w:rFonts w:eastAsia="Times New Roman"/>
          <w:szCs w:val="24"/>
          <w:lang w:eastAsia="en-US"/>
        </w:rPr>
      </w:pPr>
    </w:p>
    <w:p w14:paraId="284B1E9D" w14:textId="77777777" w:rsidR="00E244A2" w:rsidRPr="00E244A2" w:rsidRDefault="00E244A2" w:rsidP="00E244A2">
      <w:pPr>
        <w:spacing w:after="0" w:line="360" w:lineRule="auto"/>
        <w:rPr>
          <w:ins w:id="18" w:author="Φλούδα Χριστίνα" w:date="2017-04-04T13:22:00Z"/>
          <w:rFonts w:eastAsia="Times New Roman"/>
          <w:szCs w:val="24"/>
          <w:lang w:eastAsia="en-US"/>
        </w:rPr>
      </w:pPr>
      <w:ins w:id="19" w:author="Φλούδα Χριστίνα" w:date="2017-04-04T13:22:00Z">
        <w:r w:rsidRPr="00E244A2">
          <w:rPr>
            <w:rFonts w:eastAsia="Times New Roman"/>
            <w:szCs w:val="24"/>
            <w:lang w:eastAsia="en-US"/>
          </w:rPr>
          <w:t>ΘΕΜΑΤΑ</w:t>
        </w:r>
      </w:ins>
    </w:p>
    <w:p w14:paraId="64E23B55" w14:textId="77777777" w:rsidR="00E244A2" w:rsidRPr="00E244A2" w:rsidRDefault="00E244A2" w:rsidP="00E244A2">
      <w:pPr>
        <w:spacing w:after="0" w:line="360" w:lineRule="auto"/>
        <w:rPr>
          <w:ins w:id="20" w:author="Φλούδα Χριστίνα" w:date="2017-04-04T13:22:00Z"/>
          <w:rFonts w:eastAsia="Times New Roman"/>
          <w:szCs w:val="24"/>
          <w:lang w:eastAsia="en-US"/>
        </w:rPr>
      </w:pPr>
      <w:ins w:id="21" w:author="Φλούδα Χριστίνα" w:date="2017-04-04T13:22:00Z">
        <w:r w:rsidRPr="00E244A2">
          <w:rPr>
            <w:rFonts w:eastAsia="Times New Roman"/>
            <w:szCs w:val="24"/>
            <w:lang w:eastAsia="en-US"/>
          </w:rPr>
          <w:t xml:space="preserve"> </w:t>
        </w:r>
        <w:r w:rsidRPr="00E244A2">
          <w:rPr>
            <w:rFonts w:eastAsia="Times New Roman"/>
            <w:szCs w:val="24"/>
            <w:lang w:eastAsia="en-US"/>
          </w:rPr>
          <w:br/>
          <w:t xml:space="preserve">Α. ΕΙΔΙΚΑ ΘΕΜΑΤΑ </w:t>
        </w:r>
        <w:r w:rsidRPr="00E244A2">
          <w:rPr>
            <w:rFonts w:eastAsia="Times New Roman"/>
            <w:szCs w:val="24"/>
            <w:lang w:eastAsia="en-US"/>
          </w:rPr>
          <w:br/>
          <w:t xml:space="preserve">1. Επικύρωση Πρακτικών, σελ. </w:t>
        </w:r>
        <w:r w:rsidRPr="00E244A2">
          <w:rPr>
            <w:rFonts w:eastAsia="Times New Roman"/>
            <w:szCs w:val="24"/>
            <w:lang w:eastAsia="en-US"/>
          </w:rPr>
          <w:br/>
          <w:t xml:space="preserve">2. Ανακοινώνεται ότι τη συνεδρίαση παρακολουθούν μαθητές από το 8ο Δημοτικό Σχολείο Πετρούπολης, το Δημοτικό Σχολείο </w:t>
        </w:r>
        <w:proofErr w:type="spellStart"/>
        <w:r w:rsidRPr="00E244A2">
          <w:rPr>
            <w:rFonts w:eastAsia="Times New Roman"/>
            <w:szCs w:val="24"/>
            <w:lang w:eastAsia="en-US"/>
          </w:rPr>
          <w:t>Μεσαράς</w:t>
        </w:r>
        <w:proofErr w:type="spellEnd"/>
        <w:r w:rsidRPr="00E244A2">
          <w:rPr>
            <w:rFonts w:eastAsia="Times New Roman"/>
            <w:szCs w:val="24"/>
            <w:lang w:eastAsia="en-US"/>
          </w:rPr>
          <w:t xml:space="preserve"> Σαντορίνης, το 5ο Δημοτικό Σχολείο Σπάρτης, το Ειδικό Επαγγελματικό Λύκειο Ορεστιάδας, το Γυμνάσιο Νεάπολης Λασιθίου, το 1ο Δημοτικό Σχολείο Πρέβεζας και το 2ο Γυμνάσιο </w:t>
        </w:r>
        <w:proofErr w:type="spellStart"/>
        <w:r w:rsidRPr="00E244A2">
          <w:rPr>
            <w:rFonts w:eastAsia="Times New Roman"/>
            <w:szCs w:val="24"/>
            <w:lang w:eastAsia="en-US"/>
          </w:rPr>
          <w:t>Φιλιππιάδας</w:t>
        </w:r>
        <w:proofErr w:type="spellEnd"/>
        <w:r w:rsidRPr="00E244A2">
          <w:rPr>
            <w:rFonts w:eastAsia="Times New Roman"/>
            <w:szCs w:val="24"/>
            <w:lang w:eastAsia="en-US"/>
          </w:rPr>
          <w:t xml:space="preserve"> Πρέβεζας, σελ. </w:t>
        </w:r>
        <w:r w:rsidRPr="00E244A2">
          <w:rPr>
            <w:rFonts w:eastAsia="Times New Roman"/>
            <w:szCs w:val="24"/>
            <w:lang w:eastAsia="en-US"/>
          </w:rPr>
          <w:br/>
          <w:t xml:space="preserve">3. Επί διαδικαστικού θέματος, σελ. </w:t>
        </w:r>
        <w:r w:rsidRPr="00E244A2">
          <w:rPr>
            <w:rFonts w:eastAsia="Times New Roman"/>
            <w:szCs w:val="24"/>
            <w:lang w:eastAsia="en-US"/>
          </w:rPr>
          <w:br/>
          <w:t xml:space="preserve">4. Ανακοινώνεται επιστολή προς τον Πρόεδρο της Βουλής κ. Νικόλαο </w:t>
        </w:r>
        <w:proofErr w:type="spellStart"/>
        <w:r w:rsidRPr="00E244A2">
          <w:rPr>
            <w:rFonts w:eastAsia="Times New Roman"/>
            <w:szCs w:val="24"/>
            <w:lang w:eastAsia="en-US"/>
          </w:rPr>
          <w:t>Βούτση</w:t>
        </w:r>
        <w:proofErr w:type="spellEnd"/>
        <w:r w:rsidRPr="00E244A2">
          <w:rPr>
            <w:rFonts w:eastAsia="Times New Roman"/>
            <w:szCs w:val="24"/>
            <w:lang w:eastAsia="en-US"/>
          </w:rPr>
          <w:t xml:space="preserve">, από τον Ανεξάρτητο Βουλευτή Λάρισας κ. Κωνσταντίνο </w:t>
        </w:r>
        <w:proofErr w:type="spellStart"/>
        <w:r w:rsidRPr="00E244A2">
          <w:rPr>
            <w:rFonts w:eastAsia="Times New Roman"/>
            <w:szCs w:val="24"/>
            <w:lang w:eastAsia="en-US"/>
          </w:rPr>
          <w:t>Μπαργιώτα</w:t>
        </w:r>
        <w:proofErr w:type="spellEnd"/>
        <w:r w:rsidRPr="00E244A2">
          <w:rPr>
            <w:rFonts w:eastAsia="Times New Roman"/>
            <w:szCs w:val="24"/>
            <w:lang w:eastAsia="en-US"/>
          </w:rPr>
          <w:t xml:space="preserve">, με την οποία γνωστοποιεί ότι εντάσσεται στην Κοινοβουλευτική Ομάδα της Δημοκρατικής Συμπαράταξης ΠΑΣΟΚ - ΔΗΜΑΡ, σελ. </w:t>
        </w:r>
        <w:r w:rsidRPr="00E244A2">
          <w:rPr>
            <w:rFonts w:eastAsia="Times New Roman"/>
            <w:szCs w:val="24"/>
            <w:lang w:eastAsia="en-US"/>
          </w:rPr>
          <w:br/>
          <w:t xml:space="preserve">5. Ανακοινώνεται επιστολή προς τον Πρόεδρο της Βουλής κ. Νικόλαο </w:t>
        </w:r>
        <w:proofErr w:type="spellStart"/>
        <w:r w:rsidRPr="00E244A2">
          <w:rPr>
            <w:rFonts w:eastAsia="Times New Roman"/>
            <w:szCs w:val="24"/>
            <w:lang w:eastAsia="en-US"/>
          </w:rPr>
          <w:t>Βούτση</w:t>
        </w:r>
        <w:proofErr w:type="spellEnd"/>
        <w:r w:rsidRPr="00E244A2">
          <w:rPr>
            <w:rFonts w:eastAsia="Times New Roman"/>
            <w:szCs w:val="24"/>
            <w:lang w:eastAsia="en-US"/>
          </w:rPr>
          <w:t xml:space="preserve">, από την Πρόεδρο της Δημοκρατικής Συμπαράταξης ΠΑΣΟΚ - ΔΗΜΑΡ κα Φώφη Γεννηματά, με την οποία ενημερώνει ότι αποδέχτηκε την ένταξη του Βουλευτή κ. Κωνσταντίνου </w:t>
        </w:r>
        <w:proofErr w:type="spellStart"/>
        <w:r w:rsidRPr="00E244A2">
          <w:rPr>
            <w:rFonts w:eastAsia="Times New Roman"/>
            <w:szCs w:val="24"/>
            <w:lang w:eastAsia="en-US"/>
          </w:rPr>
          <w:t>Μπαργιώτα</w:t>
        </w:r>
        <w:proofErr w:type="spellEnd"/>
        <w:r w:rsidRPr="00E244A2">
          <w:rPr>
            <w:rFonts w:eastAsia="Times New Roman"/>
            <w:szCs w:val="24"/>
            <w:lang w:eastAsia="en-US"/>
          </w:rPr>
          <w:t xml:space="preserve">, σελ. </w:t>
        </w:r>
        <w:r w:rsidRPr="00E244A2">
          <w:rPr>
            <w:rFonts w:eastAsia="Times New Roman"/>
            <w:szCs w:val="24"/>
            <w:lang w:eastAsia="en-US"/>
          </w:rPr>
          <w:br/>
          <w:t xml:space="preserve"> </w:t>
        </w:r>
        <w:r w:rsidRPr="00E244A2">
          <w:rPr>
            <w:rFonts w:eastAsia="Times New Roman"/>
            <w:szCs w:val="24"/>
            <w:lang w:eastAsia="en-US"/>
          </w:rPr>
          <w:br/>
          <w:t xml:space="preserve">Β. ΚΟΙΝΟΒΟΥΛΕΥΤΙΚΟΣ ΕΛΕΓΧΟΣ </w:t>
        </w:r>
        <w:r w:rsidRPr="00E244A2">
          <w:rPr>
            <w:rFonts w:eastAsia="Times New Roman"/>
            <w:szCs w:val="24"/>
            <w:lang w:eastAsia="en-US"/>
          </w:rPr>
          <w:br/>
          <w:t xml:space="preserve">Ανακοίνωση του δελτίου επικαίρων ερωτήσεων της Πέμπτης 30 Μαρτίου 2017, σελ. </w:t>
        </w:r>
        <w:r w:rsidRPr="00E244A2">
          <w:rPr>
            <w:rFonts w:eastAsia="Times New Roman"/>
            <w:szCs w:val="24"/>
            <w:lang w:eastAsia="en-US"/>
          </w:rPr>
          <w:br/>
          <w:t xml:space="preserve"> </w:t>
        </w:r>
        <w:r w:rsidRPr="00E244A2">
          <w:rPr>
            <w:rFonts w:eastAsia="Times New Roman"/>
            <w:szCs w:val="24"/>
            <w:lang w:eastAsia="en-US"/>
          </w:rPr>
          <w:br/>
          <w:t xml:space="preserve">Γ. ΝΟΜΟΘΕΤΙΚΗ ΕΡΓΑΣΙΑ </w:t>
        </w:r>
        <w:r w:rsidRPr="00E244A2">
          <w:rPr>
            <w:rFonts w:eastAsia="Times New Roman"/>
            <w:szCs w:val="24"/>
            <w:lang w:eastAsia="en-US"/>
          </w:rPr>
          <w:br/>
          <w:t>1. Κατάθεση σχεδίου νόμου:</w:t>
        </w:r>
      </w:ins>
    </w:p>
    <w:p w14:paraId="560B24F6" w14:textId="77777777" w:rsidR="00E244A2" w:rsidRPr="00E244A2" w:rsidRDefault="00E244A2" w:rsidP="00E244A2">
      <w:pPr>
        <w:spacing w:after="0" w:line="360" w:lineRule="auto"/>
        <w:rPr>
          <w:ins w:id="22" w:author="Φλούδα Χριστίνα" w:date="2017-04-04T13:22:00Z"/>
          <w:rFonts w:eastAsia="Times New Roman"/>
          <w:szCs w:val="24"/>
          <w:lang w:eastAsia="en-US"/>
        </w:rPr>
      </w:pPr>
      <w:ins w:id="23" w:author="Φλούδα Χριστίνα" w:date="2017-04-04T13:22:00Z">
        <w:r w:rsidRPr="00E244A2">
          <w:rPr>
            <w:rFonts w:eastAsia="Times New Roman"/>
            <w:szCs w:val="24"/>
            <w:lang w:eastAsia="en-US"/>
          </w:rPr>
          <w:t xml:space="preserve">Οι Υπουργοί Εσωτερικών, Εξωτερικών, Οικονομικών, Δικαιοσύνης, Διαφάνειας και Ανθρωπίνων Δικαιωμάτων, Μεταναστευτικής Πολιτικής, και ο Αναπληρωτής Υπουργός Εσωτερικών κατέθεσαν στις 28-3-2017 σχέδιο νόμου: «Κύρωση Πρωτοκόλλου Εφαρμογής μεταξύ της Κυβέρνησης της Ελληνικής Δημοκρατίας και της Κυβέρνησης της Ρωσικής Ομοσπονδίας, σχετικά με την εφαρμογή της Συμφωνίας εισδοχής μεταξύ της Ρωσικής Ομοσπονδίας και της Ευρωπαϊκής Κοινότητας της 25ης Μαΐου 2006», σελ. </w:t>
        </w:r>
        <w:r w:rsidRPr="00E244A2">
          <w:rPr>
            <w:rFonts w:eastAsia="Times New Roman"/>
            <w:szCs w:val="24"/>
            <w:lang w:eastAsia="en-US"/>
          </w:rPr>
          <w:br/>
          <w:t xml:space="preserve">2. Συζήτηση και ψήφιση επί της αρχής, των άρθρων των τροπολογιών και του συνόλου του σχεδίου νόμου του Υπουργείου Οικονομικών: «Ενσωμάτωση στην εθνική νομοθεσία της Οδηγίας 2014/92/ΕΕ του Ευρωπαϊκού Κοινοβουλίου και του Συμβουλίου της 23ης Ιουλίου 2014 για τη </w:t>
        </w:r>
        <w:proofErr w:type="spellStart"/>
        <w:r w:rsidRPr="00E244A2">
          <w:rPr>
            <w:rFonts w:eastAsia="Times New Roman"/>
            <w:szCs w:val="24"/>
            <w:lang w:eastAsia="en-US"/>
          </w:rPr>
          <w:t>συγκρισιμότητα</w:t>
        </w:r>
        <w:proofErr w:type="spellEnd"/>
        <w:r w:rsidRPr="00E244A2">
          <w:rPr>
            <w:rFonts w:eastAsia="Times New Roman"/>
            <w:szCs w:val="24"/>
            <w:lang w:eastAsia="en-US"/>
          </w:rPr>
          <w:t xml:space="preserve"> των τελών που συνδέονται με λογαριασμούς πληρωμών, την αλλαγή λογαριασμού πληρωμών και την πρόσβαση σε λογαριασμούς πληρωμών με βασικά χαρακτηριστικά και άλλες διατάξεις», σελ. </w:t>
        </w:r>
        <w:r w:rsidRPr="00E244A2">
          <w:rPr>
            <w:rFonts w:eastAsia="Times New Roman"/>
            <w:szCs w:val="24"/>
            <w:lang w:eastAsia="en-US"/>
          </w:rPr>
          <w:br/>
        </w:r>
      </w:ins>
    </w:p>
    <w:p w14:paraId="0495DF97" w14:textId="77777777" w:rsidR="00E244A2" w:rsidRPr="00E244A2" w:rsidRDefault="00E244A2" w:rsidP="00E244A2">
      <w:pPr>
        <w:spacing w:after="100" w:afterAutospacing="1" w:line="360" w:lineRule="auto"/>
        <w:rPr>
          <w:ins w:id="24" w:author="Φλούδα Χριστίνα" w:date="2017-04-04T13:22:00Z"/>
          <w:rFonts w:eastAsia="Times New Roman"/>
          <w:szCs w:val="24"/>
          <w:lang w:eastAsia="en-US"/>
        </w:rPr>
      </w:pPr>
    </w:p>
    <w:p w14:paraId="04AF5EC1" w14:textId="77777777" w:rsidR="00E244A2" w:rsidRPr="00E244A2" w:rsidRDefault="00E244A2" w:rsidP="00E244A2">
      <w:pPr>
        <w:spacing w:after="100" w:afterAutospacing="1" w:line="360" w:lineRule="auto"/>
        <w:rPr>
          <w:ins w:id="25" w:author="Φλούδα Χριστίνα" w:date="2017-04-04T13:22:00Z"/>
          <w:rFonts w:eastAsia="Times New Roman"/>
          <w:szCs w:val="24"/>
          <w:lang w:eastAsia="en-US"/>
        </w:rPr>
      </w:pPr>
      <w:ins w:id="26" w:author="Φλούδα Χριστίνα" w:date="2017-04-04T13:22:00Z">
        <w:r w:rsidRPr="00E244A2">
          <w:rPr>
            <w:rFonts w:eastAsia="Times New Roman"/>
            <w:szCs w:val="24"/>
            <w:lang w:eastAsia="en-US"/>
          </w:rPr>
          <w:t>ΠΡΟΕΔΡΕΥΟΝΤΕΣ</w:t>
        </w:r>
      </w:ins>
    </w:p>
    <w:p w14:paraId="56D2BCBF" w14:textId="77777777" w:rsidR="00E244A2" w:rsidRPr="00E244A2" w:rsidRDefault="00E244A2" w:rsidP="00E244A2">
      <w:pPr>
        <w:spacing w:after="100" w:afterAutospacing="1" w:line="360" w:lineRule="auto"/>
        <w:rPr>
          <w:ins w:id="27" w:author="Φλούδα Χριστίνα" w:date="2017-04-04T13:22:00Z"/>
          <w:rFonts w:eastAsia="Times New Roman"/>
          <w:szCs w:val="24"/>
          <w:lang w:eastAsia="en-US"/>
        </w:rPr>
      </w:pPr>
      <w:ins w:id="28" w:author="Φλούδα Χριστίνα" w:date="2017-04-04T13:22:00Z">
        <w:r w:rsidRPr="00E244A2">
          <w:rPr>
            <w:rFonts w:eastAsia="Times New Roman"/>
            <w:szCs w:val="24"/>
            <w:lang w:eastAsia="en-US"/>
          </w:rPr>
          <w:t>ΚΑΚΛΑΜΑΝΗΣ Ν. , σελ.</w:t>
        </w:r>
        <w:r w:rsidRPr="00E244A2">
          <w:rPr>
            <w:rFonts w:eastAsia="Times New Roman"/>
            <w:szCs w:val="24"/>
            <w:lang w:eastAsia="en-US"/>
          </w:rPr>
          <w:br/>
          <w:t>ΚΟΥΡΑΚΗΣ Α. , σελ.</w:t>
        </w:r>
        <w:r w:rsidRPr="00E244A2">
          <w:rPr>
            <w:rFonts w:eastAsia="Times New Roman"/>
            <w:szCs w:val="24"/>
            <w:lang w:eastAsia="en-US"/>
          </w:rPr>
          <w:br/>
          <w:t>ΛΥΚΟΥΔΗΣ Σ. , σελ.</w:t>
        </w:r>
        <w:r w:rsidRPr="00E244A2">
          <w:rPr>
            <w:rFonts w:eastAsia="Times New Roman"/>
            <w:szCs w:val="24"/>
            <w:lang w:eastAsia="en-US"/>
          </w:rPr>
          <w:br/>
        </w:r>
      </w:ins>
    </w:p>
    <w:p w14:paraId="6D9FD2C9" w14:textId="77777777" w:rsidR="00E244A2" w:rsidRPr="00E244A2" w:rsidRDefault="00E244A2" w:rsidP="00E244A2">
      <w:pPr>
        <w:spacing w:after="0" w:line="360" w:lineRule="auto"/>
        <w:rPr>
          <w:ins w:id="29" w:author="Φλούδα Χριστίνα" w:date="2017-04-04T13:22:00Z"/>
          <w:rFonts w:eastAsia="Times New Roman"/>
          <w:szCs w:val="24"/>
          <w:lang w:eastAsia="en-US"/>
        </w:rPr>
      </w:pPr>
      <w:ins w:id="30" w:author="Φλούδα Χριστίνα" w:date="2017-04-04T13:22:00Z">
        <w:r w:rsidRPr="00E244A2">
          <w:rPr>
            <w:rFonts w:eastAsia="Times New Roman"/>
            <w:szCs w:val="24"/>
            <w:lang w:eastAsia="en-US"/>
          </w:rPr>
          <w:t>ΟΜΙΛΗΤΕΣ</w:t>
        </w:r>
      </w:ins>
    </w:p>
    <w:p w14:paraId="7C456B19" w14:textId="27665C56" w:rsidR="00E244A2" w:rsidRDefault="00E244A2" w:rsidP="00E244A2">
      <w:pPr>
        <w:spacing w:line="600" w:lineRule="auto"/>
        <w:ind w:firstLine="720"/>
        <w:jc w:val="both"/>
        <w:rPr>
          <w:ins w:id="31" w:author="Φλούδα Χριστίνα" w:date="2017-04-04T13:22:00Z"/>
          <w:rFonts w:eastAsia="Times New Roman" w:cs="Times New Roman"/>
          <w:szCs w:val="24"/>
        </w:rPr>
        <w:pPrChange w:id="32" w:author="Φλούδα Χριστίνα" w:date="2017-04-04T13:22:00Z">
          <w:pPr>
            <w:spacing w:line="600" w:lineRule="auto"/>
            <w:ind w:firstLine="720"/>
            <w:jc w:val="center"/>
          </w:pPr>
        </w:pPrChange>
      </w:pPr>
      <w:ins w:id="33" w:author="Φλούδα Χριστίνα" w:date="2017-04-04T13:22:00Z">
        <w:r w:rsidRPr="00E244A2">
          <w:rPr>
            <w:rFonts w:eastAsia="Times New Roman"/>
            <w:szCs w:val="24"/>
            <w:lang w:eastAsia="en-US"/>
          </w:rPr>
          <w:br/>
          <w:t>Α. Επί διαδικαστικού θέματος:</w:t>
        </w:r>
        <w:r w:rsidRPr="00E244A2">
          <w:rPr>
            <w:rFonts w:eastAsia="Times New Roman"/>
            <w:szCs w:val="24"/>
            <w:lang w:eastAsia="en-US"/>
          </w:rPr>
          <w:br/>
          <w:t>ΔΑΒΑΚΗΣ Α. , σελ.</w:t>
        </w:r>
        <w:r w:rsidRPr="00E244A2">
          <w:rPr>
            <w:rFonts w:eastAsia="Times New Roman"/>
            <w:szCs w:val="24"/>
            <w:lang w:eastAsia="en-US"/>
          </w:rPr>
          <w:br/>
          <w:t>ΔΕΝΔΙΑΣ Ν. , σελ.</w:t>
        </w:r>
        <w:r w:rsidRPr="00E244A2">
          <w:rPr>
            <w:rFonts w:eastAsia="Times New Roman"/>
            <w:szCs w:val="24"/>
            <w:lang w:eastAsia="en-US"/>
          </w:rPr>
          <w:br/>
          <w:t>ΚΑΚΛΑΜΑΝΗΣ Ν. , σελ.</w:t>
        </w:r>
        <w:r w:rsidRPr="00E244A2">
          <w:rPr>
            <w:rFonts w:eastAsia="Times New Roman"/>
            <w:szCs w:val="24"/>
            <w:lang w:eastAsia="en-US"/>
          </w:rPr>
          <w:br/>
          <w:t>ΚΕΓΚΕΡΟΓΛΟΥ Β. , σελ.</w:t>
        </w:r>
        <w:r w:rsidRPr="00E244A2">
          <w:rPr>
            <w:rFonts w:eastAsia="Times New Roman"/>
            <w:szCs w:val="24"/>
            <w:lang w:eastAsia="en-US"/>
          </w:rPr>
          <w:br/>
          <w:t>ΚΟΥΡΑΚΗΣ Α. , σελ.</w:t>
        </w:r>
        <w:r w:rsidRPr="00E244A2">
          <w:rPr>
            <w:rFonts w:eastAsia="Times New Roman"/>
            <w:szCs w:val="24"/>
            <w:lang w:eastAsia="en-US"/>
          </w:rPr>
          <w:br/>
          <w:t>ΚΩΝΣΤΑΝΤΙΝΟΠΟΥΛΟΣ Ο. , σελ.</w:t>
        </w:r>
        <w:r w:rsidRPr="00E244A2">
          <w:rPr>
            <w:rFonts w:eastAsia="Times New Roman"/>
            <w:szCs w:val="24"/>
            <w:lang w:eastAsia="en-US"/>
          </w:rPr>
          <w:br/>
          <w:t>ΛΟΒΕΡΔΟΣ Α. , σελ.</w:t>
        </w:r>
        <w:r w:rsidRPr="00E244A2">
          <w:rPr>
            <w:rFonts w:eastAsia="Times New Roman"/>
            <w:szCs w:val="24"/>
            <w:lang w:eastAsia="en-US"/>
          </w:rPr>
          <w:br/>
          <w:t>ΛΥΚΟΥΔΗΣ Σ. , σελ.</w:t>
        </w:r>
        <w:r w:rsidRPr="00E244A2">
          <w:rPr>
            <w:rFonts w:eastAsia="Times New Roman"/>
            <w:szCs w:val="24"/>
            <w:lang w:eastAsia="en-US"/>
          </w:rPr>
          <w:br/>
          <w:t>ΜΑΝΤΑΣ Χ. , σελ.</w:t>
        </w:r>
        <w:r w:rsidRPr="00E244A2">
          <w:rPr>
            <w:rFonts w:eastAsia="Times New Roman"/>
            <w:szCs w:val="24"/>
            <w:lang w:eastAsia="en-US"/>
          </w:rPr>
          <w:br/>
          <w:t>ΜΗΤΑΡΑΚΗΣ Π. , σελ.</w:t>
        </w:r>
        <w:r w:rsidRPr="00E244A2">
          <w:rPr>
            <w:rFonts w:eastAsia="Times New Roman"/>
            <w:szCs w:val="24"/>
            <w:lang w:eastAsia="en-US"/>
          </w:rPr>
          <w:br/>
          <w:t>ΜΠΟΥΡΑΣ Α. , σελ.</w:t>
        </w:r>
        <w:r w:rsidRPr="00E244A2">
          <w:rPr>
            <w:rFonts w:eastAsia="Times New Roman"/>
            <w:szCs w:val="24"/>
            <w:lang w:eastAsia="en-US"/>
          </w:rPr>
          <w:br/>
          <w:t>ΦΟΡΤΣΑΚΗΣ Θ. , σελ.</w:t>
        </w:r>
        <w:r w:rsidRPr="00E244A2">
          <w:rPr>
            <w:rFonts w:eastAsia="Times New Roman"/>
            <w:szCs w:val="24"/>
            <w:lang w:eastAsia="en-US"/>
          </w:rPr>
          <w:br/>
          <w:t>ΧΑΡΙΤΣΗΣ Α. , σελ.</w:t>
        </w:r>
        <w:r w:rsidRPr="00E244A2">
          <w:rPr>
            <w:rFonts w:eastAsia="Times New Roman"/>
            <w:szCs w:val="24"/>
            <w:lang w:eastAsia="en-US"/>
          </w:rPr>
          <w:br/>
        </w:r>
        <w:r w:rsidRPr="00E244A2">
          <w:rPr>
            <w:rFonts w:eastAsia="Times New Roman"/>
            <w:szCs w:val="24"/>
            <w:lang w:eastAsia="en-US"/>
          </w:rPr>
          <w:br/>
          <w:t>Β. Επί του σχεδίου νόμου του Υπουργείου Οικονομικών:</w:t>
        </w:r>
        <w:r w:rsidRPr="00E244A2">
          <w:rPr>
            <w:rFonts w:eastAsia="Times New Roman"/>
            <w:szCs w:val="24"/>
            <w:lang w:eastAsia="en-US"/>
          </w:rPr>
          <w:br/>
          <w:t>ΑΜΥΡΑΣ Γ. , σελ.</w:t>
        </w:r>
        <w:r w:rsidRPr="00E244A2">
          <w:rPr>
            <w:rFonts w:eastAsia="Times New Roman"/>
            <w:szCs w:val="24"/>
            <w:lang w:eastAsia="en-US"/>
          </w:rPr>
          <w:br/>
          <w:t>ΑΡΒΑΝΙΤΙΔΗΣ Γ. , σελ.</w:t>
        </w:r>
        <w:r w:rsidRPr="00E244A2">
          <w:rPr>
            <w:rFonts w:eastAsia="Times New Roman"/>
            <w:szCs w:val="24"/>
            <w:lang w:eastAsia="en-US"/>
          </w:rPr>
          <w:br/>
          <w:t>ΒΑΡΔΑΛΗΣ Α. , σελ.</w:t>
        </w:r>
        <w:r w:rsidRPr="00E244A2">
          <w:rPr>
            <w:rFonts w:eastAsia="Times New Roman"/>
            <w:szCs w:val="24"/>
            <w:lang w:eastAsia="en-US"/>
          </w:rPr>
          <w:br/>
          <w:t>ΒΙΤΣΑΣ Δ. , σελ.</w:t>
        </w:r>
        <w:r w:rsidRPr="00E244A2">
          <w:rPr>
            <w:rFonts w:eastAsia="Times New Roman"/>
            <w:szCs w:val="24"/>
            <w:lang w:eastAsia="en-US"/>
          </w:rPr>
          <w:br/>
          <w:t>ΒΛΑΧΟΣ Γ. , σελ.</w:t>
        </w:r>
        <w:r w:rsidRPr="00E244A2">
          <w:rPr>
            <w:rFonts w:eastAsia="Times New Roman"/>
            <w:szCs w:val="24"/>
            <w:lang w:eastAsia="en-US"/>
          </w:rPr>
          <w:br/>
          <w:t>ΒΟΡΙΔΗΣ Μ. , σελ.</w:t>
        </w:r>
        <w:r w:rsidRPr="00E244A2">
          <w:rPr>
            <w:rFonts w:eastAsia="Times New Roman"/>
            <w:szCs w:val="24"/>
            <w:lang w:eastAsia="en-US"/>
          </w:rPr>
          <w:br/>
          <w:t>ΓΑΒΡΟΓΛΟΥ Κ. , σελ.</w:t>
        </w:r>
        <w:r w:rsidRPr="00E244A2">
          <w:rPr>
            <w:rFonts w:eastAsia="Times New Roman"/>
            <w:szCs w:val="24"/>
            <w:lang w:eastAsia="en-US"/>
          </w:rPr>
          <w:br/>
          <w:t>ΓΕΡΜΕΝΗΣ Γ. , σελ.</w:t>
        </w:r>
        <w:r w:rsidRPr="00E244A2">
          <w:rPr>
            <w:rFonts w:eastAsia="Times New Roman"/>
            <w:szCs w:val="24"/>
            <w:lang w:eastAsia="en-US"/>
          </w:rPr>
          <w:br/>
          <w:t>ΓΙΑΝΝΑΚΙΔΗΣ Ε. , σελ.</w:t>
        </w:r>
        <w:r w:rsidRPr="00E244A2">
          <w:rPr>
            <w:rFonts w:eastAsia="Times New Roman"/>
            <w:szCs w:val="24"/>
            <w:lang w:eastAsia="en-US"/>
          </w:rPr>
          <w:br/>
          <w:t>ΔΑΝΕΛΛΗΣ Σ. , σελ.</w:t>
        </w:r>
        <w:r w:rsidRPr="00E244A2">
          <w:rPr>
            <w:rFonts w:eastAsia="Times New Roman"/>
            <w:szCs w:val="24"/>
            <w:lang w:eastAsia="en-US"/>
          </w:rPr>
          <w:br/>
          <w:t>ΔΕΝΔΙΑΣ Ν. , σελ.</w:t>
        </w:r>
        <w:r w:rsidRPr="00E244A2">
          <w:rPr>
            <w:rFonts w:eastAsia="Times New Roman"/>
            <w:szCs w:val="24"/>
            <w:lang w:eastAsia="en-US"/>
          </w:rPr>
          <w:br/>
          <w:t>ΔΗΜΑΡΑΣ Γ. , σελ.</w:t>
        </w:r>
        <w:r w:rsidRPr="00E244A2">
          <w:rPr>
            <w:rFonts w:eastAsia="Times New Roman"/>
            <w:szCs w:val="24"/>
            <w:lang w:eastAsia="en-US"/>
          </w:rPr>
          <w:br/>
          <w:t>ΚΑΜΜΕΝΟΣ Π. , σελ.</w:t>
        </w:r>
        <w:r w:rsidRPr="00E244A2">
          <w:rPr>
            <w:rFonts w:eastAsia="Times New Roman"/>
            <w:szCs w:val="24"/>
            <w:lang w:eastAsia="en-US"/>
          </w:rPr>
          <w:br/>
          <w:t>ΚΑΡΡΑΣ Γ. , σελ.</w:t>
        </w:r>
        <w:r w:rsidRPr="00E244A2">
          <w:rPr>
            <w:rFonts w:eastAsia="Times New Roman"/>
            <w:szCs w:val="24"/>
            <w:lang w:eastAsia="en-US"/>
          </w:rPr>
          <w:br/>
          <w:t>ΚΑΤΣΑΝΙΩΤΗΣ Α. , σελ.</w:t>
        </w:r>
        <w:r w:rsidRPr="00E244A2">
          <w:rPr>
            <w:rFonts w:eastAsia="Times New Roman"/>
            <w:szCs w:val="24"/>
            <w:lang w:eastAsia="en-US"/>
          </w:rPr>
          <w:br/>
          <w:t>ΚΕΓΚΕΡΟΓΛΟΥ Β. , σελ.</w:t>
        </w:r>
        <w:r w:rsidRPr="00E244A2">
          <w:rPr>
            <w:rFonts w:eastAsia="Times New Roman"/>
            <w:szCs w:val="24"/>
            <w:lang w:eastAsia="en-US"/>
          </w:rPr>
          <w:br/>
          <w:t>ΚΟΝΤΟΝΗΣ Χ. , σελ.</w:t>
        </w:r>
        <w:r w:rsidRPr="00E244A2">
          <w:rPr>
            <w:rFonts w:eastAsia="Times New Roman"/>
            <w:szCs w:val="24"/>
            <w:lang w:eastAsia="en-US"/>
          </w:rPr>
          <w:br/>
          <w:t>ΚΟΥΝΤΟΥΡΑ  Έ. , σελ.</w:t>
        </w:r>
        <w:r w:rsidRPr="00E244A2">
          <w:rPr>
            <w:rFonts w:eastAsia="Times New Roman"/>
            <w:szCs w:val="24"/>
            <w:lang w:eastAsia="en-US"/>
          </w:rPr>
          <w:br/>
          <w:t>ΚΩΝΣΤΑΝΤΙΝΟΠΟΥΛΟΣ Ο. , σελ.</w:t>
        </w:r>
        <w:r w:rsidRPr="00E244A2">
          <w:rPr>
            <w:rFonts w:eastAsia="Times New Roman"/>
            <w:szCs w:val="24"/>
            <w:lang w:eastAsia="en-US"/>
          </w:rPr>
          <w:br/>
          <w:t>ΚΩΝΣΤΑΝΤΟΠΟΥΛΟΣ Δ. , σελ.</w:t>
        </w:r>
        <w:r w:rsidRPr="00E244A2">
          <w:rPr>
            <w:rFonts w:eastAsia="Times New Roman"/>
            <w:szCs w:val="24"/>
            <w:lang w:eastAsia="en-US"/>
          </w:rPr>
          <w:br/>
          <w:t>ΛΟΒΕΡΔΟΣ Α. , σελ.</w:t>
        </w:r>
        <w:r w:rsidRPr="00E244A2">
          <w:rPr>
            <w:rFonts w:eastAsia="Times New Roman"/>
            <w:szCs w:val="24"/>
            <w:lang w:eastAsia="en-US"/>
          </w:rPr>
          <w:br/>
          <w:t>ΜΑΝΤΑΣ Χ. , σελ.</w:t>
        </w:r>
        <w:r w:rsidRPr="00E244A2">
          <w:rPr>
            <w:rFonts w:eastAsia="Times New Roman"/>
            <w:szCs w:val="24"/>
            <w:lang w:eastAsia="en-US"/>
          </w:rPr>
          <w:br/>
          <w:t>ΜΑΡΔΑΣ Δ. , σελ.</w:t>
        </w:r>
        <w:r w:rsidRPr="00E244A2">
          <w:rPr>
            <w:rFonts w:eastAsia="Times New Roman"/>
            <w:szCs w:val="24"/>
            <w:lang w:eastAsia="en-US"/>
          </w:rPr>
          <w:br/>
          <w:t>ΜΕΪΚΟΠΟΥΛΟΣ Α. , σελ.</w:t>
        </w:r>
        <w:r w:rsidRPr="00E244A2">
          <w:rPr>
            <w:rFonts w:eastAsia="Times New Roman"/>
            <w:szCs w:val="24"/>
            <w:lang w:eastAsia="en-US"/>
          </w:rPr>
          <w:br/>
          <w:t>ΜΠΟΥΡΑΣ Α. , σελ.</w:t>
        </w:r>
        <w:r w:rsidRPr="00E244A2">
          <w:rPr>
            <w:rFonts w:eastAsia="Times New Roman"/>
            <w:szCs w:val="24"/>
            <w:lang w:eastAsia="en-US"/>
          </w:rPr>
          <w:br/>
          <w:t>ΠΑΠΑΔΗΜΗΤΡΙΟΥ Δ. , σελ.</w:t>
        </w:r>
        <w:r w:rsidRPr="00E244A2">
          <w:rPr>
            <w:rFonts w:eastAsia="Times New Roman"/>
            <w:szCs w:val="24"/>
            <w:lang w:eastAsia="en-US"/>
          </w:rPr>
          <w:br/>
          <w:t>ΠΑΠΑΝΑΤΣΙΟΥ Α. , σελ.</w:t>
        </w:r>
        <w:r w:rsidRPr="00E244A2">
          <w:rPr>
            <w:rFonts w:eastAsia="Times New Roman"/>
            <w:szCs w:val="24"/>
            <w:lang w:eastAsia="en-US"/>
          </w:rPr>
          <w:br/>
          <w:t>ΣΑΡΙΔΗΣ Ι. , σελ.</w:t>
        </w:r>
        <w:r w:rsidRPr="00E244A2">
          <w:rPr>
            <w:rFonts w:eastAsia="Times New Roman"/>
            <w:szCs w:val="24"/>
            <w:lang w:eastAsia="en-US"/>
          </w:rPr>
          <w:br/>
          <w:t>ΣΑΧΙΝΙΔΗΣ Ι. , σελ.</w:t>
        </w:r>
        <w:r w:rsidRPr="00E244A2">
          <w:rPr>
            <w:rFonts w:eastAsia="Times New Roman"/>
            <w:szCs w:val="24"/>
            <w:lang w:eastAsia="en-US"/>
          </w:rPr>
          <w:br/>
          <w:t>ΣΚΟΥΡΟΛΙΑΚΟΣ Π. , σελ.</w:t>
        </w:r>
        <w:r w:rsidRPr="00E244A2">
          <w:rPr>
            <w:rFonts w:eastAsia="Times New Roman"/>
            <w:szCs w:val="24"/>
            <w:lang w:eastAsia="en-US"/>
          </w:rPr>
          <w:br/>
          <w:t>ΣΚΟΥΦΑ Ε. , σελ.</w:t>
        </w:r>
        <w:r w:rsidRPr="00E244A2">
          <w:rPr>
            <w:rFonts w:eastAsia="Times New Roman"/>
            <w:szCs w:val="24"/>
            <w:lang w:eastAsia="en-US"/>
          </w:rPr>
          <w:br/>
          <w:t>ΣΠΙΡΤΖΗΣ Χ. , σελ.</w:t>
        </w:r>
        <w:r w:rsidRPr="00E244A2">
          <w:rPr>
            <w:rFonts w:eastAsia="Times New Roman"/>
            <w:szCs w:val="24"/>
            <w:lang w:eastAsia="en-US"/>
          </w:rPr>
          <w:br/>
          <w:t>ΣΤΥΛΙΟΣ Γ. , σελ.</w:t>
        </w:r>
        <w:r w:rsidRPr="00E244A2">
          <w:rPr>
            <w:rFonts w:eastAsia="Times New Roman"/>
            <w:szCs w:val="24"/>
            <w:lang w:eastAsia="en-US"/>
          </w:rPr>
          <w:br/>
          <w:t>ΦΟΡΤΣΑΚΗΣ Θ. , σελ.</w:t>
        </w:r>
        <w:r w:rsidRPr="00E244A2">
          <w:rPr>
            <w:rFonts w:eastAsia="Times New Roman"/>
            <w:szCs w:val="24"/>
            <w:lang w:eastAsia="en-US"/>
          </w:rPr>
          <w:br/>
          <w:t>ΧΑΡΙΤΣΗΣ Α. , σελ.</w:t>
        </w:r>
      </w:ins>
    </w:p>
    <w:p w14:paraId="0C8342CA" w14:textId="77777777" w:rsidR="00A55636" w:rsidRDefault="00E244A2">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0C8342CB" w14:textId="77777777" w:rsidR="00A55636" w:rsidRDefault="00E244A2">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0C8342CC" w14:textId="77777777" w:rsidR="00A55636" w:rsidRDefault="00E244A2">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C8342CD" w14:textId="77777777" w:rsidR="00A55636" w:rsidRDefault="00E244A2">
      <w:pPr>
        <w:spacing w:line="600" w:lineRule="auto"/>
        <w:ind w:firstLine="720"/>
        <w:jc w:val="center"/>
        <w:rPr>
          <w:rFonts w:eastAsia="Times New Roman" w:cs="Times New Roman"/>
          <w:szCs w:val="24"/>
        </w:rPr>
      </w:pPr>
      <w:r>
        <w:rPr>
          <w:rFonts w:eastAsia="Times New Roman" w:cs="Times New Roman"/>
          <w:szCs w:val="24"/>
        </w:rPr>
        <w:t>ΣΥΝΟΔΟΣ Β΄</w:t>
      </w:r>
    </w:p>
    <w:p w14:paraId="0C8342CE" w14:textId="77777777" w:rsidR="00A55636" w:rsidRDefault="00E244A2">
      <w:pPr>
        <w:spacing w:line="600" w:lineRule="auto"/>
        <w:ind w:firstLine="720"/>
        <w:jc w:val="center"/>
        <w:rPr>
          <w:rFonts w:eastAsia="Times New Roman" w:cs="Times New Roman"/>
          <w:szCs w:val="24"/>
        </w:rPr>
      </w:pPr>
      <w:r>
        <w:rPr>
          <w:rFonts w:eastAsia="Times New Roman" w:cs="Times New Roman"/>
          <w:szCs w:val="24"/>
        </w:rPr>
        <w:t xml:space="preserve">ΣΥΝΕΔΡΙΑΣΗ </w:t>
      </w:r>
      <w:proofErr w:type="spellStart"/>
      <w:r>
        <w:rPr>
          <w:rFonts w:eastAsia="Times New Roman" w:cs="Times New Roman"/>
          <w:szCs w:val="24"/>
        </w:rPr>
        <w:t>ϟΘ</w:t>
      </w:r>
      <w:proofErr w:type="spellEnd"/>
      <w:r>
        <w:rPr>
          <w:rFonts w:eastAsia="Times New Roman" w:cs="Times New Roman"/>
          <w:szCs w:val="24"/>
        </w:rPr>
        <w:t>΄</w:t>
      </w:r>
    </w:p>
    <w:p w14:paraId="0C8342CF" w14:textId="77777777" w:rsidR="00A55636" w:rsidRDefault="00E244A2">
      <w:pPr>
        <w:spacing w:line="600" w:lineRule="auto"/>
        <w:ind w:firstLine="720"/>
        <w:jc w:val="center"/>
        <w:rPr>
          <w:rFonts w:eastAsia="Times New Roman" w:cs="Times New Roman"/>
          <w:szCs w:val="24"/>
        </w:rPr>
      </w:pPr>
      <w:r>
        <w:rPr>
          <w:rFonts w:eastAsia="Times New Roman" w:cs="Times New Roman"/>
          <w:szCs w:val="24"/>
        </w:rPr>
        <w:t>Τετάρτη 29 Μαρτίου 2017</w:t>
      </w:r>
    </w:p>
    <w:p w14:paraId="0C8342D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Αθήνα, </w:t>
      </w:r>
      <w:r>
        <w:rPr>
          <w:rFonts w:eastAsia="Times New Roman" w:cs="Times New Roman"/>
          <w:szCs w:val="24"/>
        </w:rPr>
        <w:t>σ</w:t>
      </w:r>
      <w:r>
        <w:rPr>
          <w:rFonts w:eastAsia="Times New Roman" w:cs="Times New Roman"/>
          <w:szCs w:val="24"/>
        </w:rPr>
        <w:t>ήμερα στις 29 Μαρτίου 2017, ημέρα Τετάρτη και ώρα 10.20΄</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776D72">
        <w:rPr>
          <w:rFonts w:eastAsia="Times New Roman" w:cs="Times New Roman"/>
          <w:b/>
          <w:szCs w:val="24"/>
        </w:rPr>
        <w:t>ΝΙΚΗΤΑ ΚΑΚΛΑΜΑΝΗ</w:t>
      </w:r>
      <w:r>
        <w:rPr>
          <w:rFonts w:eastAsia="Times New Roman" w:cs="Times New Roman"/>
          <w:szCs w:val="24"/>
        </w:rPr>
        <w:t>.</w:t>
      </w:r>
    </w:p>
    <w:p w14:paraId="0C8342D1" w14:textId="77777777" w:rsidR="00A55636" w:rsidRDefault="00E244A2">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0C8342D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(ΕΠΙΚΥΡΩΣΗ </w:t>
      </w:r>
      <w:r>
        <w:rPr>
          <w:rFonts w:eastAsia="Times New Roman" w:cs="Times New Roman"/>
          <w:szCs w:val="24"/>
        </w:rPr>
        <w:t xml:space="preserve">ΠΡΑΚΤΙΚΩΝ: Σύμφωνα με την από 28-3-2017 εξουσιοδότηση του Σώματος επικυρώθηκαν με ευθύνη του Προεδρείου τα Πρακτικά της </w:t>
      </w:r>
      <w:proofErr w:type="spellStart"/>
      <w:r>
        <w:rPr>
          <w:rFonts w:eastAsia="Times New Roman" w:cs="Times New Roman"/>
          <w:szCs w:val="24"/>
        </w:rPr>
        <w:t>ϟH</w:t>
      </w:r>
      <w:proofErr w:type="spellEnd"/>
      <w:r>
        <w:rPr>
          <w:rFonts w:eastAsia="Times New Roman" w:cs="Times New Roman"/>
          <w:szCs w:val="24"/>
        </w:rPr>
        <w:t>΄ συνεδριάσεώς του, της Τρίτης 28 Μαρτίου 2017.)</w:t>
      </w:r>
    </w:p>
    <w:p w14:paraId="0C8342D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Πριν εισέλθουμε στην ημερήσια διάταξη, έχω την τιμή να ανακοινώσω στο Σώμα ότι οι Υπο</w:t>
      </w:r>
      <w:r>
        <w:rPr>
          <w:rFonts w:eastAsia="Times New Roman" w:cs="Times New Roman"/>
          <w:szCs w:val="24"/>
        </w:rPr>
        <w:t>υργοί Εσωτερικών, Εξωτερικών, Οικονομικών, Δικαιοσύνης, Διαφάνειας και Ανθρωπίνων Δικαιωμάτων, Μεταναστευτικής Πολιτικής, και ο Αναπληρωτής Υπουργός Εσωτερικών κατέθεσαν στις 28-3-2017 σχέδιο νόμου: «Κύρωση Πρωτοκόλλου Εφαρμογής μεταξύ της Κυβέρνησης της Ε</w:t>
      </w:r>
      <w:r>
        <w:rPr>
          <w:rFonts w:eastAsia="Times New Roman" w:cs="Times New Roman"/>
          <w:szCs w:val="24"/>
        </w:rPr>
        <w:t xml:space="preserve">λληνικής Δημοκρατίας και της Κυβέρνησης της Ρωσικής Ομοσπονδίας, σχετικά με την </w:t>
      </w:r>
      <w:r>
        <w:rPr>
          <w:rFonts w:eastAsia="Times New Roman" w:cs="Times New Roman"/>
          <w:szCs w:val="24"/>
        </w:rPr>
        <w:t>Ε</w:t>
      </w:r>
      <w:r>
        <w:rPr>
          <w:rFonts w:eastAsia="Times New Roman" w:cs="Times New Roman"/>
          <w:szCs w:val="24"/>
        </w:rPr>
        <w:t xml:space="preserve">φαρμογή της Συμφωνίας </w:t>
      </w:r>
      <w:proofErr w:type="spellStart"/>
      <w:r>
        <w:rPr>
          <w:rFonts w:eastAsia="Times New Roman" w:cs="Times New Roman"/>
          <w:szCs w:val="24"/>
        </w:rPr>
        <w:t>Επανεισδοχής</w:t>
      </w:r>
      <w:proofErr w:type="spellEnd"/>
      <w:r>
        <w:rPr>
          <w:rFonts w:eastAsia="Times New Roman" w:cs="Times New Roman"/>
          <w:szCs w:val="24"/>
        </w:rPr>
        <w:t xml:space="preserve"> μεταξύ της Ρωσικής Ομοσπονδίας και της Ευρωπαϊκής Κοινότητας της 25ης Μαΐου 2006». Παραπέμπεται στην αρμόδια Διαρκή Επιτροπή.</w:t>
      </w:r>
    </w:p>
    <w:p w14:paraId="0C8342D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ιοι συνάδελφοι, έχω, επίσης, την τιμή να ανακοινώσω στο Σώμα το δελτίο επικαίρων ερωτήσεων της Πέμπτης 30 Μαρτίου 2017.</w:t>
      </w:r>
    </w:p>
    <w:p w14:paraId="0C8342D5" w14:textId="77777777" w:rsidR="00A55636" w:rsidRDefault="00E244A2">
      <w:pPr>
        <w:spacing w:line="600" w:lineRule="auto"/>
        <w:ind w:firstLine="720"/>
        <w:jc w:val="both"/>
        <w:rPr>
          <w:rFonts w:eastAsia="Times New Roman"/>
          <w:bCs/>
          <w:color w:val="000000"/>
          <w:szCs w:val="24"/>
        </w:rPr>
      </w:pPr>
      <w:r>
        <w:rPr>
          <w:rFonts w:eastAsia="Times New Roman"/>
          <w:bCs/>
          <w:color w:val="000000"/>
          <w:szCs w:val="24"/>
        </w:rPr>
        <w:t xml:space="preserve">Α. </w:t>
      </w:r>
      <w:r>
        <w:rPr>
          <w:rFonts w:eastAsia="Times New Roman"/>
          <w:bCs/>
          <w:color w:val="000000"/>
          <w:szCs w:val="24"/>
        </w:rPr>
        <w:t xml:space="preserve">ΕΠΙΚΑΙΡΕΣ ΕΡΩΤΗΣΕΙΣ </w:t>
      </w:r>
      <w:r>
        <w:rPr>
          <w:rFonts w:eastAsia="Times New Roman"/>
          <w:bCs/>
          <w:color w:val="000000"/>
          <w:szCs w:val="24"/>
        </w:rPr>
        <w:t>Π</w:t>
      </w:r>
      <w:r>
        <w:rPr>
          <w:rFonts w:eastAsia="Times New Roman"/>
          <w:bCs/>
          <w:color w:val="000000"/>
          <w:szCs w:val="24"/>
        </w:rPr>
        <w:t xml:space="preserve">ρώτου </w:t>
      </w:r>
      <w:r>
        <w:rPr>
          <w:rFonts w:eastAsia="Times New Roman"/>
          <w:bCs/>
          <w:color w:val="000000"/>
          <w:szCs w:val="24"/>
        </w:rPr>
        <w:t>Κ</w:t>
      </w:r>
      <w:r>
        <w:rPr>
          <w:rFonts w:eastAsia="Times New Roman"/>
          <w:bCs/>
          <w:color w:val="000000"/>
          <w:szCs w:val="24"/>
        </w:rPr>
        <w:t>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0C8342D6"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 xml:space="preserve">1. Η με αριθμό 650/27-3-2017 επίκαιρη ερώτηση του Βουλευτή Δωδεκανήσου του Συνασπισμού Ριζοσπαστικής Αριστεράς κ. </w:t>
      </w:r>
      <w:r>
        <w:rPr>
          <w:rFonts w:eastAsia="Times New Roman"/>
          <w:bCs/>
          <w:color w:val="000000"/>
          <w:szCs w:val="24"/>
        </w:rPr>
        <w:t>Ηλία</w:t>
      </w:r>
      <w:r>
        <w:rPr>
          <w:rFonts w:eastAsia="Times New Roman"/>
          <w:b/>
          <w:bCs/>
          <w:color w:val="000000"/>
          <w:szCs w:val="24"/>
        </w:rPr>
        <w:t xml:space="preserve"> </w:t>
      </w:r>
      <w:r>
        <w:rPr>
          <w:rFonts w:eastAsia="Times New Roman"/>
          <w:bCs/>
          <w:color w:val="000000"/>
          <w:szCs w:val="24"/>
        </w:rPr>
        <w:t>Καματερού</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τη σύμβαση του ΟΠΑΠ με τους πράκτορες.</w:t>
      </w:r>
    </w:p>
    <w:p w14:paraId="0C8342D7"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lastRenderedPageBreak/>
        <w:t>2. Η με αριθμό 645/24-3-2017 επίκαιρη ερώτηση τ</w:t>
      </w:r>
      <w:r>
        <w:rPr>
          <w:rFonts w:eastAsia="Times New Roman"/>
          <w:color w:val="000000"/>
          <w:szCs w:val="24"/>
        </w:rPr>
        <w:t xml:space="preserve">ου Βουλευτή Χαλκιδικής της Νέας Δημοκρατίας κ. </w:t>
      </w:r>
      <w:r>
        <w:rPr>
          <w:rFonts w:eastAsia="Times New Roman"/>
          <w:bCs/>
          <w:color w:val="000000"/>
          <w:szCs w:val="24"/>
        </w:rPr>
        <w:t xml:space="preserve">Γεωργίου </w:t>
      </w:r>
      <w:proofErr w:type="spellStart"/>
      <w:r>
        <w:rPr>
          <w:rFonts w:eastAsia="Times New Roman"/>
          <w:bCs/>
          <w:color w:val="000000"/>
          <w:szCs w:val="24"/>
        </w:rPr>
        <w:t>Βαγιωνά</w:t>
      </w:r>
      <w:proofErr w:type="spellEnd"/>
      <w:r>
        <w:rPr>
          <w:rFonts w:eastAsia="Times New Roman"/>
          <w:color w:val="000000"/>
          <w:szCs w:val="24"/>
        </w:rPr>
        <w:t xml:space="preserve"> προς τον Υπουργό </w:t>
      </w:r>
      <w:r>
        <w:rPr>
          <w:rFonts w:eastAsia="Times New Roman"/>
          <w:bCs/>
          <w:color w:val="000000"/>
          <w:szCs w:val="24"/>
        </w:rPr>
        <w:t>Οικονομίας και Ανάπτυξης,</w:t>
      </w:r>
      <w:r>
        <w:rPr>
          <w:rFonts w:eastAsia="Times New Roman"/>
          <w:color w:val="000000"/>
          <w:szCs w:val="24"/>
        </w:rPr>
        <w:t xml:space="preserve"> σχετικά με τα προβλήματα που αντιμετωπίζει ο κλάδος των αρτοποιών στην Ελλάδα.</w:t>
      </w:r>
    </w:p>
    <w:p w14:paraId="0C8342D8"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3. Η με αριθμό 652/27-3-2017 επίκαιρη ερώτηση του Βουλευτή Ηρακλείου τ</w:t>
      </w:r>
      <w:r>
        <w:rPr>
          <w:rFonts w:eastAsia="Times New Roman"/>
          <w:color w:val="000000"/>
          <w:szCs w:val="24"/>
        </w:rPr>
        <w:t>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Βασιλείου</w:t>
      </w:r>
      <w:r>
        <w:rPr>
          <w:rFonts w:eastAsia="Times New Roman"/>
          <w:b/>
          <w:bCs/>
          <w:color w:val="000000"/>
          <w:szCs w:val="24"/>
        </w:rPr>
        <w:t xml:space="preserve"> </w:t>
      </w:r>
      <w:proofErr w:type="spellStart"/>
      <w:r>
        <w:rPr>
          <w:rFonts w:eastAsia="Times New Roman"/>
          <w:bCs/>
          <w:color w:val="000000"/>
          <w:szCs w:val="24"/>
        </w:rPr>
        <w:t>Κεγκέρογλου</w:t>
      </w:r>
      <w:proofErr w:type="spellEnd"/>
      <w:r>
        <w:rPr>
          <w:rFonts w:eastAsia="Times New Roman"/>
          <w:color w:val="000000"/>
          <w:szCs w:val="24"/>
        </w:rPr>
        <w:t xml:space="preserve"> προς τον Υπουργό </w:t>
      </w:r>
      <w:r>
        <w:rPr>
          <w:rFonts w:eastAsia="Times New Roman"/>
          <w:bCs/>
          <w:color w:val="000000"/>
          <w:szCs w:val="24"/>
        </w:rPr>
        <w:t xml:space="preserve">Παιδείας, Έρευνας και Θρησκευμάτων, </w:t>
      </w:r>
      <w:r>
        <w:rPr>
          <w:rFonts w:eastAsia="Times New Roman"/>
          <w:color w:val="000000"/>
          <w:szCs w:val="24"/>
        </w:rPr>
        <w:t>σχετικά με την αναγνώριση των επαγγελματικών δικαιωμάτων των πτυχιούχων ΤΕΙ.</w:t>
      </w:r>
    </w:p>
    <w:p w14:paraId="0C8342D9"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4. Η με αριθμό 647/24-3-2017 επίκαιρη ερώτηση του Βουλευτή</w:t>
      </w:r>
      <w:r>
        <w:rPr>
          <w:rFonts w:eastAsia="Times New Roman"/>
          <w:color w:val="000000"/>
          <w:szCs w:val="24"/>
        </w:rPr>
        <w:t xml:space="preserve"> Β΄ Αθηνών του Λαϊκού Συνδέσμου - Χρυσή Αυγή κ. </w:t>
      </w:r>
      <w:r>
        <w:rPr>
          <w:rFonts w:eastAsia="Times New Roman"/>
          <w:bCs/>
          <w:color w:val="000000"/>
          <w:szCs w:val="24"/>
        </w:rPr>
        <w:t>Ηλία</w:t>
      </w:r>
      <w:r>
        <w:rPr>
          <w:rFonts w:eastAsia="Times New Roman"/>
          <w:b/>
          <w:bCs/>
          <w:color w:val="000000"/>
          <w:szCs w:val="24"/>
        </w:rPr>
        <w:t xml:space="preserve"> </w:t>
      </w:r>
      <w:proofErr w:type="spellStart"/>
      <w:r>
        <w:rPr>
          <w:rFonts w:eastAsia="Times New Roman"/>
          <w:bCs/>
          <w:color w:val="000000"/>
          <w:szCs w:val="24"/>
        </w:rPr>
        <w:t>Παναγιώταρου</w:t>
      </w:r>
      <w:proofErr w:type="spellEnd"/>
      <w:r>
        <w:rPr>
          <w:rFonts w:eastAsia="Times New Roman"/>
          <w:color w:val="000000"/>
          <w:szCs w:val="24"/>
        </w:rPr>
        <w:t xml:space="preserve"> προς τον Υπουργό </w:t>
      </w:r>
      <w:r>
        <w:rPr>
          <w:rFonts w:eastAsia="Times New Roman"/>
          <w:bCs/>
          <w:color w:val="000000"/>
          <w:szCs w:val="24"/>
        </w:rPr>
        <w:t xml:space="preserve">Οικονομικών, </w:t>
      </w:r>
      <w:r>
        <w:rPr>
          <w:rFonts w:eastAsia="Times New Roman"/>
          <w:color w:val="000000"/>
          <w:szCs w:val="24"/>
        </w:rPr>
        <w:t>σχετικά με τη νομοθετική ρύθμιση για επέκταση εγκεκριμένων εξόδων πέραν των νοσηλίων.</w:t>
      </w:r>
    </w:p>
    <w:p w14:paraId="0C8342DA" w14:textId="77777777" w:rsidR="00A55636" w:rsidRDefault="00E244A2">
      <w:pPr>
        <w:spacing w:line="600" w:lineRule="auto"/>
        <w:ind w:firstLine="720"/>
        <w:jc w:val="both"/>
        <w:rPr>
          <w:rFonts w:eastAsia="Times New Roman"/>
          <w:color w:val="000000"/>
          <w:szCs w:val="24"/>
        </w:rPr>
      </w:pPr>
      <w:r>
        <w:rPr>
          <w:rFonts w:eastAsia="Times New Roman"/>
          <w:bCs/>
          <w:color w:val="000000"/>
          <w:szCs w:val="24"/>
        </w:rPr>
        <w:t xml:space="preserve">Β. </w:t>
      </w:r>
      <w:r>
        <w:rPr>
          <w:rFonts w:eastAsia="Times New Roman"/>
          <w:bCs/>
          <w:color w:val="000000"/>
          <w:szCs w:val="24"/>
        </w:rPr>
        <w:t>ΕΠΙΚΑΙΡΕΣ ΕΡΩΤΗΣΕΙΣ Δ</w:t>
      </w:r>
      <w:r>
        <w:rPr>
          <w:rFonts w:eastAsia="Times New Roman"/>
          <w:bCs/>
          <w:color w:val="000000"/>
          <w:szCs w:val="24"/>
        </w:rPr>
        <w:t xml:space="preserve">εύτερου </w:t>
      </w:r>
      <w:r>
        <w:rPr>
          <w:rFonts w:eastAsia="Times New Roman"/>
          <w:bCs/>
          <w:color w:val="000000"/>
          <w:szCs w:val="24"/>
        </w:rPr>
        <w:t>Κ</w:t>
      </w:r>
      <w:r>
        <w:rPr>
          <w:rFonts w:eastAsia="Times New Roman"/>
          <w:bCs/>
          <w:color w:val="000000"/>
          <w:szCs w:val="24"/>
        </w:rPr>
        <w:t>ύκλου (Άρθρο 130 παρ</w:t>
      </w:r>
      <w:r>
        <w:rPr>
          <w:rFonts w:eastAsia="Times New Roman"/>
          <w:bCs/>
          <w:color w:val="000000"/>
          <w:szCs w:val="24"/>
        </w:rPr>
        <w:t xml:space="preserve">άγραφοι </w:t>
      </w:r>
      <w:r>
        <w:rPr>
          <w:rFonts w:eastAsia="Times New Roman"/>
          <w:bCs/>
          <w:color w:val="000000"/>
          <w:szCs w:val="24"/>
        </w:rPr>
        <w:t xml:space="preserve">2 και 3 </w:t>
      </w:r>
      <w:r>
        <w:rPr>
          <w:rFonts w:eastAsia="Times New Roman"/>
          <w:bCs/>
          <w:color w:val="000000"/>
          <w:szCs w:val="24"/>
        </w:rPr>
        <w:t xml:space="preserve">του </w:t>
      </w:r>
      <w:r>
        <w:rPr>
          <w:rFonts w:eastAsia="Times New Roman"/>
          <w:bCs/>
          <w:color w:val="000000"/>
          <w:szCs w:val="24"/>
        </w:rPr>
        <w:t>Κ</w:t>
      </w:r>
      <w:r>
        <w:rPr>
          <w:rFonts w:eastAsia="Times New Roman"/>
          <w:bCs/>
          <w:color w:val="000000"/>
          <w:szCs w:val="24"/>
        </w:rPr>
        <w:t>αν</w:t>
      </w:r>
      <w:r>
        <w:rPr>
          <w:rFonts w:eastAsia="Times New Roman"/>
          <w:bCs/>
          <w:color w:val="000000"/>
          <w:szCs w:val="24"/>
        </w:rPr>
        <w:t>ονισμού της</w:t>
      </w:r>
      <w:r>
        <w:rPr>
          <w:rFonts w:eastAsia="Times New Roman"/>
          <w:bCs/>
          <w:color w:val="000000"/>
          <w:szCs w:val="24"/>
        </w:rPr>
        <w:t xml:space="preserve"> Βουλής)</w:t>
      </w:r>
    </w:p>
    <w:p w14:paraId="0C8342DB"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 xml:space="preserve">1. Η με αριθμό 651/27-3-2017 επίκαιρη ερώτηση της Βουλευτού Β΄ Πειραιά του Συνασπισμού Ριζοσπαστικής Αριστεράς </w:t>
      </w:r>
      <w:r>
        <w:rPr>
          <w:rFonts w:eastAsia="Times New Roman"/>
          <w:color w:val="000000"/>
          <w:szCs w:val="24"/>
        </w:rPr>
        <w:lastRenderedPageBreak/>
        <w:t xml:space="preserve">κ. </w:t>
      </w:r>
      <w:r>
        <w:rPr>
          <w:rFonts w:eastAsia="Times New Roman"/>
          <w:bCs/>
          <w:color w:val="000000"/>
          <w:szCs w:val="24"/>
        </w:rPr>
        <w:t>Ειρήνης Κασιμάτη</w:t>
      </w:r>
      <w:r>
        <w:rPr>
          <w:rFonts w:eastAsia="Times New Roman"/>
          <w:color w:val="000000"/>
          <w:szCs w:val="24"/>
        </w:rPr>
        <w:t xml:space="preserve"> προς τον Υπουργό </w:t>
      </w:r>
      <w:r>
        <w:rPr>
          <w:rFonts w:eastAsia="Times New Roman"/>
          <w:bCs/>
          <w:color w:val="000000"/>
          <w:szCs w:val="24"/>
        </w:rPr>
        <w:t>Ναυτιλίας και Νησιωτικής Πολιτικής,</w:t>
      </w:r>
      <w:r>
        <w:rPr>
          <w:rFonts w:eastAsia="Times New Roman"/>
          <w:b/>
          <w:bCs/>
          <w:color w:val="000000"/>
          <w:szCs w:val="24"/>
        </w:rPr>
        <w:t xml:space="preserve"> </w:t>
      </w:r>
      <w:r>
        <w:rPr>
          <w:rFonts w:eastAsia="Times New Roman"/>
          <w:color w:val="000000"/>
          <w:szCs w:val="24"/>
        </w:rPr>
        <w:t>σχετικά με την ολοκλήρωση της απόδοσης των εξαιρού</w:t>
      </w:r>
      <w:r>
        <w:rPr>
          <w:rFonts w:eastAsia="Times New Roman"/>
          <w:color w:val="000000"/>
          <w:szCs w:val="24"/>
        </w:rPr>
        <w:t>μενων εκτάσεων της Σύμβασης Παραχώρησης μεταξύ Ελληνικού Δημοσίου και ΟΛΠ Α</w:t>
      </w:r>
      <w:r>
        <w:rPr>
          <w:rFonts w:eastAsia="Times New Roman"/>
          <w:color w:val="000000"/>
          <w:szCs w:val="24"/>
        </w:rPr>
        <w:t>.</w:t>
      </w:r>
      <w:r>
        <w:rPr>
          <w:rFonts w:eastAsia="Times New Roman"/>
          <w:color w:val="000000"/>
          <w:szCs w:val="24"/>
        </w:rPr>
        <w:t>Ε</w:t>
      </w:r>
      <w:r>
        <w:rPr>
          <w:rFonts w:eastAsia="Times New Roman"/>
          <w:color w:val="000000"/>
          <w:szCs w:val="24"/>
        </w:rPr>
        <w:t>.</w:t>
      </w:r>
      <w:r>
        <w:rPr>
          <w:rFonts w:eastAsia="Times New Roman"/>
          <w:color w:val="000000"/>
          <w:szCs w:val="24"/>
        </w:rPr>
        <w:t xml:space="preserve"> στους Δήμους της Β΄ Πειραιά Κερατσινίου-Δραπετσώνας, Περάματος, Σαλαμίνας, καθώς και στον Δήμο Πειραιά.</w:t>
      </w:r>
    </w:p>
    <w:p w14:paraId="0C8342DC"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2. Η με αριθμό 646/24-3-2017 επίκαιρη ερώτηση του Βουλευτή Αχαΐας της Νέα</w:t>
      </w:r>
      <w:r>
        <w:rPr>
          <w:rFonts w:eastAsia="Times New Roman"/>
          <w:color w:val="000000"/>
          <w:szCs w:val="24"/>
        </w:rPr>
        <w:t xml:space="preserve">ς Δημοκρατίας κ. </w:t>
      </w:r>
      <w:r>
        <w:rPr>
          <w:rFonts w:eastAsia="Times New Roman"/>
          <w:bCs/>
          <w:color w:val="000000"/>
          <w:szCs w:val="24"/>
        </w:rPr>
        <w:t xml:space="preserve">Ανδρέα </w:t>
      </w:r>
      <w:proofErr w:type="spellStart"/>
      <w:r>
        <w:rPr>
          <w:rFonts w:eastAsia="Times New Roman"/>
          <w:bCs/>
          <w:color w:val="000000"/>
          <w:szCs w:val="24"/>
        </w:rPr>
        <w:t>Κατσανιώτη</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Αγροτικής Ανάπτυξης και Τροφίμων,</w:t>
      </w:r>
      <w:r>
        <w:rPr>
          <w:rFonts w:eastAsia="Times New Roman"/>
          <w:color w:val="000000"/>
          <w:szCs w:val="24"/>
        </w:rPr>
        <w:t xml:space="preserve"> σχετικά με την καθυστέρηση στις διαδικασίες εφαρμογής του </w:t>
      </w:r>
      <w:proofErr w:type="spellStart"/>
      <w:r>
        <w:rPr>
          <w:rFonts w:eastAsia="Times New Roman"/>
          <w:color w:val="000000"/>
          <w:szCs w:val="24"/>
        </w:rPr>
        <w:t>Υπομέτρου</w:t>
      </w:r>
      <w:proofErr w:type="spellEnd"/>
      <w:r>
        <w:rPr>
          <w:rFonts w:eastAsia="Times New Roman"/>
          <w:color w:val="000000"/>
          <w:szCs w:val="24"/>
        </w:rPr>
        <w:t xml:space="preserve"> 6.1 «Εγκατάσταση Νέων Γεωργών».</w:t>
      </w:r>
    </w:p>
    <w:p w14:paraId="0C8342DD"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3. Η με αριθμό 644/23-3-2017 επίκαιρη ερώτηση του Βουλευτή Αρκαδίας τη</w:t>
      </w:r>
      <w:r>
        <w:rPr>
          <w:rFonts w:eastAsia="Times New Roman"/>
          <w:color w:val="000000"/>
          <w:szCs w:val="24"/>
        </w:rPr>
        <w:t>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Οδυσσέα Κωνσταντινόπουλου</w:t>
      </w:r>
      <w:r>
        <w:rPr>
          <w:rFonts w:eastAsia="Times New Roman"/>
          <w:color w:val="000000"/>
          <w:szCs w:val="24"/>
        </w:rPr>
        <w:t xml:space="preserve"> προς τον Υπουργό </w:t>
      </w:r>
      <w:r>
        <w:rPr>
          <w:rFonts w:eastAsia="Times New Roman"/>
          <w:bCs/>
          <w:color w:val="000000"/>
          <w:szCs w:val="24"/>
        </w:rPr>
        <w:t xml:space="preserve">Οικονομικών, </w:t>
      </w:r>
      <w:r>
        <w:rPr>
          <w:rFonts w:eastAsia="Times New Roman"/>
          <w:color w:val="000000"/>
          <w:szCs w:val="24"/>
        </w:rPr>
        <w:t>με θέμα: «Η Κυβέρνηση εμποδίζει την επένδυση για την αξιοποίηση του πρώην αεροδρομίου του Ελληνικού».</w:t>
      </w:r>
    </w:p>
    <w:p w14:paraId="0C8342DE"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 xml:space="preserve">4. Η με αριθμό 648/24-3-2017 επίκαιρη ερώτηση του </w:t>
      </w:r>
      <w:r>
        <w:rPr>
          <w:rFonts w:eastAsia="Times New Roman"/>
          <w:color w:val="000000"/>
          <w:szCs w:val="24"/>
        </w:rPr>
        <w:t>Βουλευτή Ευβοίας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Χρυσή Αυγή κ. </w:t>
      </w:r>
      <w:r>
        <w:rPr>
          <w:rFonts w:eastAsia="Times New Roman"/>
          <w:bCs/>
          <w:color w:val="000000"/>
          <w:szCs w:val="24"/>
        </w:rPr>
        <w:t>Νικολάου Μίχου</w:t>
      </w:r>
      <w:r>
        <w:rPr>
          <w:rFonts w:eastAsia="Times New Roman"/>
          <w:color w:val="000000"/>
          <w:szCs w:val="24"/>
        </w:rPr>
        <w:t xml:space="preserve"> προς τον Υπουργό </w:t>
      </w:r>
      <w:r>
        <w:rPr>
          <w:rFonts w:eastAsia="Times New Roman"/>
          <w:bCs/>
          <w:color w:val="000000"/>
          <w:szCs w:val="24"/>
        </w:rPr>
        <w:t xml:space="preserve">Υγείας, </w:t>
      </w:r>
      <w:r>
        <w:rPr>
          <w:rFonts w:eastAsia="Times New Roman"/>
          <w:color w:val="000000"/>
          <w:szCs w:val="24"/>
        </w:rPr>
        <w:t xml:space="preserve">σχετικά με τη σκόπιμη </w:t>
      </w:r>
      <w:r>
        <w:rPr>
          <w:rFonts w:eastAsia="Times New Roman"/>
          <w:color w:val="000000"/>
          <w:szCs w:val="24"/>
        </w:rPr>
        <w:lastRenderedPageBreak/>
        <w:t>κωλυσιεργία εκπληρώσεων όρου διαθήκης, ο οποίος προβλέπει ίδρυση ογκολογικής κλινικής στη Χαλκίδα.</w:t>
      </w:r>
    </w:p>
    <w:p w14:paraId="0C8342DF"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5. Η με αριθμό 553/3-3-2017 επίκαιρη ερώτ</w:t>
      </w:r>
      <w:r>
        <w:rPr>
          <w:rFonts w:eastAsia="Times New Roman"/>
          <w:color w:val="000000"/>
          <w:szCs w:val="24"/>
        </w:rPr>
        <w:t xml:space="preserve">ηση του Βουλευτή Ηρακλείου της Νέας Δημοκρατίας κ. </w:t>
      </w:r>
      <w:r>
        <w:rPr>
          <w:rFonts w:eastAsia="Times New Roman"/>
          <w:bCs/>
          <w:color w:val="000000"/>
          <w:szCs w:val="24"/>
        </w:rPr>
        <w:t xml:space="preserve">Ελευθερίου </w:t>
      </w:r>
      <w:proofErr w:type="spellStart"/>
      <w:r>
        <w:rPr>
          <w:rFonts w:eastAsia="Times New Roman"/>
          <w:bCs/>
          <w:color w:val="000000"/>
          <w:szCs w:val="24"/>
        </w:rPr>
        <w:t>Αυγενάκη</w:t>
      </w:r>
      <w:proofErr w:type="spellEnd"/>
      <w:r>
        <w:rPr>
          <w:rFonts w:eastAsia="Times New Roman"/>
          <w:color w:val="000000"/>
          <w:szCs w:val="24"/>
        </w:rPr>
        <w:t xml:space="preserve"> προς τον Υπουργό </w:t>
      </w:r>
      <w:r>
        <w:rPr>
          <w:rFonts w:eastAsia="Times New Roman"/>
          <w:bCs/>
          <w:color w:val="000000"/>
          <w:szCs w:val="24"/>
        </w:rPr>
        <w:t>Εσωτερικών,</w:t>
      </w:r>
      <w:r>
        <w:rPr>
          <w:rFonts w:eastAsia="Times New Roman"/>
          <w:color w:val="000000"/>
          <w:szCs w:val="24"/>
        </w:rPr>
        <w:t xml:space="preserve"> σχετικά με την αντιμετώπιση του προβλήματος των τροχαίων ατυχημάτων, την ενίσχυση της κυκλοφοριακής αγωγής και την καλύτερη εφαρμογή του Κώδικα Οδικής Κυκλο</w:t>
      </w:r>
      <w:r>
        <w:rPr>
          <w:rFonts w:eastAsia="Times New Roman"/>
          <w:color w:val="000000"/>
          <w:szCs w:val="24"/>
        </w:rPr>
        <w:t>φορίας (ΚΟΚ).</w:t>
      </w:r>
    </w:p>
    <w:p w14:paraId="0C8342E0"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 xml:space="preserve">6. Η με αριθμό 556/6-3-2017 επίκαιρη ερώτηση του Βουλευτή Β΄ Αθηνών του Ποταμιού κ. </w:t>
      </w:r>
      <w:r>
        <w:rPr>
          <w:rFonts w:eastAsia="Times New Roman"/>
          <w:bCs/>
          <w:color w:val="000000"/>
          <w:szCs w:val="24"/>
        </w:rPr>
        <w:t xml:space="preserve">Γεωργίου </w:t>
      </w:r>
      <w:proofErr w:type="spellStart"/>
      <w:r>
        <w:rPr>
          <w:rFonts w:eastAsia="Times New Roman"/>
          <w:bCs/>
          <w:color w:val="000000"/>
          <w:szCs w:val="24"/>
        </w:rPr>
        <w:t>Αμυρά</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σχετικά με την ανάληψη από το Ελληνικό Δημόσιο του ανεξόφλητου υπολοίπου δανειακής σύμβασης του Οργανισμού Μεγάρο</w:t>
      </w:r>
      <w:r>
        <w:rPr>
          <w:rFonts w:eastAsia="Times New Roman"/>
          <w:color w:val="000000"/>
          <w:szCs w:val="24"/>
        </w:rPr>
        <w:t>υ Μουσικής Αθηνών (ΟΜΜΑ).</w:t>
      </w:r>
    </w:p>
    <w:p w14:paraId="0C8342E1"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7. Η με αριθμό 430/31-1-2017 επίκαιρη ερώτηση του Βουλευτή Β΄ Θεσσαλονίκης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 xml:space="preserve">Γεωργίου </w:t>
      </w:r>
      <w:proofErr w:type="spellStart"/>
      <w:r>
        <w:rPr>
          <w:rFonts w:eastAsia="Times New Roman"/>
          <w:bCs/>
          <w:color w:val="000000"/>
          <w:szCs w:val="24"/>
        </w:rPr>
        <w:t>Αρβανιτίδη</w:t>
      </w:r>
      <w:proofErr w:type="spellEnd"/>
      <w:r>
        <w:rPr>
          <w:rFonts w:eastAsia="Times New Roman"/>
          <w:color w:val="000000"/>
          <w:szCs w:val="24"/>
        </w:rPr>
        <w:t xml:space="preserve"> προς τον Υπουργό </w:t>
      </w:r>
      <w:r>
        <w:rPr>
          <w:rFonts w:eastAsia="Times New Roman"/>
          <w:bCs/>
          <w:color w:val="000000"/>
          <w:szCs w:val="24"/>
        </w:rPr>
        <w:t xml:space="preserve">Εσωτερικών, </w:t>
      </w:r>
      <w:r>
        <w:rPr>
          <w:rFonts w:eastAsia="Times New Roman"/>
          <w:color w:val="000000"/>
          <w:szCs w:val="24"/>
        </w:rPr>
        <w:t>σχετικά με τη σημαντική μείωση της Πυροσβεστικής Δύναμης στ</w:t>
      </w:r>
      <w:r>
        <w:rPr>
          <w:rFonts w:eastAsia="Times New Roman"/>
          <w:color w:val="000000"/>
          <w:szCs w:val="24"/>
        </w:rPr>
        <w:t>ην Περιφερειακή Ενότητα Θεσσαλονίκης.</w:t>
      </w:r>
    </w:p>
    <w:p w14:paraId="0C8342E2"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lastRenderedPageBreak/>
        <w:t>8. Η με αριθμό 402/27-1-2017 επίκαιρη ερώτηση του Βουλευτή Α΄ Θεσσαλονίκης της Ένωσης Κεντρώων κ.</w:t>
      </w:r>
      <w:r>
        <w:rPr>
          <w:rFonts w:eastAsia="Times New Roman"/>
          <w:bCs/>
          <w:color w:val="000000"/>
          <w:szCs w:val="24"/>
        </w:rPr>
        <w:t xml:space="preserve"> Ιωάννη </w:t>
      </w:r>
      <w:proofErr w:type="spellStart"/>
      <w:r>
        <w:rPr>
          <w:rFonts w:eastAsia="Times New Roman"/>
          <w:bCs/>
          <w:color w:val="000000"/>
          <w:szCs w:val="24"/>
        </w:rPr>
        <w:t>Σαρίδη</w:t>
      </w:r>
      <w:proofErr w:type="spellEnd"/>
      <w:r>
        <w:rPr>
          <w:rFonts w:eastAsia="Times New Roman"/>
          <w:color w:val="000000"/>
          <w:szCs w:val="24"/>
        </w:rPr>
        <w:t xml:space="preserve"> προς τον Υπουργό </w:t>
      </w:r>
      <w:r>
        <w:rPr>
          <w:rFonts w:eastAsia="Times New Roman"/>
          <w:bCs/>
          <w:color w:val="000000"/>
          <w:szCs w:val="24"/>
        </w:rPr>
        <w:t xml:space="preserve">Υγείας, </w:t>
      </w:r>
      <w:r>
        <w:rPr>
          <w:rFonts w:eastAsia="Times New Roman"/>
          <w:color w:val="000000"/>
          <w:szCs w:val="24"/>
        </w:rPr>
        <w:t>σχετικά με τη μείωση του κόστους των διαγνωστικών εξετάσεων για τον καρκίνο του μ</w:t>
      </w:r>
      <w:r>
        <w:rPr>
          <w:rFonts w:eastAsia="Times New Roman"/>
          <w:color w:val="000000"/>
          <w:szCs w:val="24"/>
        </w:rPr>
        <w:t>αστού.</w:t>
      </w:r>
    </w:p>
    <w:p w14:paraId="0C8342E3"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9. Η με αριθμό 619/20-3-2017 επίκαιρη ερώτηση της Βουλευτού Αττικής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Παρασκευής</w:t>
      </w:r>
      <w:r>
        <w:rPr>
          <w:rFonts w:eastAsia="Times New Roman"/>
          <w:color w:val="000000"/>
          <w:szCs w:val="24"/>
        </w:rPr>
        <w:t xml:space="preserve"> </w:t>
      </w:r>
      <w:proofErr w:type="spellStart"/>
      <w:r>
        <w:rPr>
          <w:rFonts w:eastAsia="Times New Roman"/>
          <w:bCs/>
          <w:color w:val="000000"/>
          <w:szCs w:val="24"/>
        </w:rPr>
        <w:t>Χριστοφιλοπούλου</w:t>
      </w:r>
      <w:proofErr w:type="spellEnd"/>
      <w:r>
        <w:rPr>
          <w:rFonts w:eastAsia="Times New Roman"/>
          <w:color w:val="000000"/>
          <w:szCs w:val="24"/>
        </w:rPr>
        <w:t xml:space="preserve"> προς τον Υπουργό </w:t>
      </w:r>
      <w:r>
        <w:rPr>
          <w:rFonts w:eastAsia="Times New Roman"/>
          <w:bCs/>
          <w:color w:val="000000"/>
          <w:szCs w:val="24"/>
        </w:rPr>
        <w:t>Παιδείας, Έρευνας και Θρησκευμάτων,</w:t>
      </w:r>
      <w:r>
        <w:rPr>
          <w:rFonts w:eastAsia="Times New Roman"/>
          <w:b/>
          <w:bCs/>
          <w:color w:val="000000"/>
          <w:szCs w:val="24"/>
        </w:rPr>
        <w:t xml:space="preserve"> </w:t>
      </w:r>
      <w:r>
        <w:rPr>
          <w:rFonts w:eastAsia="Times New Roman"/>
          <w:color w:val="000000"/>
          <w:szCs w:val="24"/>
        </w:rPr>
        <w:t>σχετικά με τον επανακαθορισμό των εισακτέων στην τριτ</w:t>
      </w:r>
      <w:r>
        <w:rPr>
          <w:rFonts w:eastAsia="Times New Roman"/>
          <w:color w:val="000000"/>
          <w:szCs w:val="24"/>
        </w:rPr>
        <w:t>οβάθμια εκπαίδευση, με βάση ακαδημαϊκά και ορθολογικά κριτήρια.</w:t>
      </w:r>
    </w:p>
    <w:p w14:paraId="0C8342E4"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10. Η με αριθμό 506/20-2-2017 επίκαιρη ερώτηση του Βουλευτή Β΄ Αθηνών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Ανδρέα Λοβέρδου</w:t>
      </w:r>
      <w:r>
        <w:rPr>
          <w:rFonts w:eastAsia="Times New Roman"/>
          <w:color w:val="000000"/>
          <w:szCs w:val="24"/>
        </w:rPr>
        <w:t xml:space="preserve"> προς την Υπουργό </w:t>
      </w:r>
      <w:r>
        <w:rPr>
          <w:rFonts w:eastAsia="Times New Roman"/>
          <w:bCs/>
          <w:color w:val="000000"/>
          <w:szCs w:val="24"/>
        </w:rPr>
        <w:t>Διοικητικής Ανασυγκρότησης,</w:t>
      </w:r>
      <w:r>
        <w:rPr>
          <w:rFonts w:eastAsia="Times New Roman"/>
          <w:b/>
          <w:bCs/>
          <w:color w:val="000000"/>
          <w:szCs w:val="24"/>
        </w:rPr>
        <w:t xml:space="preserve"> </w:t>
      </w:r>
      <w:r>
        <w:rPr>
          <w:rFonts w:eastAsia="Times New Roman"/>
          <w:color w:val="000000"/>
          <w:szCs w:val="24"/>
        </w:rPr>
        <w:t>σχετικά με τις</w:t>
      </w:r>
      <w:r>
        <w:rPr>
          <w:rFonts w:eastAsia="Times New Roman"/>
          <w:color w:val="000000"/>
          <w:szCs w:val="24"/>
        </w:rPr>
        <w:t xml:space="preserve"> προσλήψεις με τη διαδικασία του άρθρου 63 ν.4430/2016.</w:t>
      </w:r>
    </w:p>
    <w:p w14:paraId="0C8342E5"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11. Η με αριθμό 564/6-3-2017 επίκαιρη ερώτηση του Βουλευτή Αχαΐας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Θεόδωρου Παπαθεοδώρου</w:t>
      </w:r>
      <w:r>
        <w:rPr>
          <w:rFonts w:eastAsia="Times New Roman"/>
          <w:color w:val="000000"/>
          <w:szCs w:val="24"/>
        </w:rPr>
        <w:t xml:space="preserve"> προς τον Υπουργό </w:t>
      </w:r>
      <w:r>
        <w:rPr>
          <w:rFonts w:eastAsia="Times New Roman"/>
          <w:bCs/>
          <w:color w:val="000000"/>
          <w:szCs w:val="24"/>
        </w:rPr>
        <w:t>Παι</w:t>
      </w:r>
      <w:r>
        <w:rPr>
          <w:rFonts w:eastAsia="Times New Roman"/>
          <w:bCs/>
          <w:color w:val="000000"/>
          <w:szCs w:val="24"/>
        </w:rPr>
        <w:lastRenderedPageBreak/>
        <w:t xml:space="preserve">δείας, Έρευνας και Θρησκευμάτων, </w:t>
      </w:r>
      <w:r>
        <w:rPr>
          <w:rFonts w:eastAsia="Times New Roman"/>
          <w:color w:val="000000"/>
          <w:szCs w:val="24"/>
        </w:rPr>
        <w:t>σχετικά με τ</w:t>
      </w:r>
      <w:r>
        <w:rPr>
          <w:rFonts w:eastAsia="Times New Roman"/>
          <w:color w:val="000000"/>
          <w:szCs w:val="24"/>
        </w:rPr>
        <w:t xml:space="preserve">α αντισυνταγματικά και </w:t>
      </w:r>
      <w:proofErr w:type="spellStart"/>
      <w:r>
        <w:rPr>
          <w:rFonts w:eastAsia="Times New Roman"/>
          <w:color w:val="000000"/>
          <w:szCs w:val="24"/>
        </w:rPr>
        <w:t>εξωακαδημαϊκά</w:t>
      </w:r>
      <w:proofErr w:type="spellEnd"/>
      <w:r>
        <w:rPr>
          <w:rFonts w:eastAsia="Times New Roman"/>
          <w:color w:val="000000"/>
          <w:szCs w:val="24"/>
        </w:rPr>
        <w:t xml:space="preserve"> κριτήρια επιλογής των υποψηφίων μελών ΣΕΠ στο Ελληνικό Ανοιχτό Πανεπιστήμιο.</w:t>
      </w:r>
    </w:p>
    <w:p w14:paraId="0C8342E6" w14:textId="77777777" w:rsidR="00A55636" w:rsidRDefault="00E244A2">
      <w:pPr>
        <w:spacing w:line="600" w:lineRule="auto"/>
        <w:ind w:firstLine="720"/>
        <w:jc w:val="both"/>
        <w:rPr>
          <w:rFonts w:eastAsia="Times New Roman"/>
          <w:color w:val="000000"/>
          <w:szCs w:val="24"/>
        </w:rPr>
      </w:pPr>
      <w:r>
        <w:rPr>
          <w:rFonts w:eastAsia="Times New Roman"/>
          <w:bCs/>
          <w:color w:val="000000"/>
          <w:szCs w:val="24"/>
        </w:rPr>
        <w:t xml:space="preserve">ΑΝΑΦΟΡΕΣ </w:t>
      </w:r>
      <w:r>
        <w:rPr>
          <w:rFonts w:eastAsia="Times New Roman"/>
          <w:bCs/>
          <w:color w:val="000000"/>
          <w:szCs w:val="24"/>
        </w:rPr>
        <w:t>-</w:t>
      </w:r>
      <w:r>
        <w:rPr>
          <w:rFonts w:eastAsia="Times New Roman"/>
          <w:bCs/>
          <w:color w:val="000000"/>
          <w:szCs w:val="24"/>
        </w:rPr>
        <w:t xml:space="preserve"> ΕΡΩΤΗΣΕΙΣ </w:t>
      </w:r>
      <w:r>
        <w:rPr>
          <w:rFonts w:eastAsia="Times New Roman"/>
          <w:bCs/>
          <w:color w:val="000000"/>
          <w:szCs w:val="24"/>
        </w:rPr>
        <w:t>(Άρθρο 130 παρ</w:t>
      </w:r>
      <w:r>
        <w:rPr>
          <w:rFonts w:eastAsia="Times New Roman"/>
          <w:bCs/>
          <w:color w:val="000000"/>
          <w:szCs w:val="24"/>
        </w:rPr>
        <w:t>άγραφος</w:t>
      </w:r>
      <w:r>
        <w:rPr>
          <w:rFonts w:eastAsia="Times New Roman"/>
          <w:bCs/>
          <w:color w:val="000000"/>
          <w:szCs w:val="24"/>
        </w:rPr>
        <w:t xml:space="preserve"> 5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0C8342E7"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 xml:space="preserve">1. Η με αριθμό 3732/24-2-2017 ερώτηση του Βουλευτή Λακωνίας της Νέας Δημοκρατίας κ. </w:t>
      </w:r>
      <w:r>
        <w:rPr>
          <w:rFonts w:eastAsia="Times New Roman"/>
          <w:bCs/>
          <w:color w:val="000000"/>
          <w:szCs w:val="24"/>
        </w:rPr>
        <w:t>Αθανασίου Δαβάκη</w:t>
      </w:r>
      <w:r>
        <w:rPr>
          <w:rFonts w:eastAsia="Times New Roman"/>
          <w:color w:val="000000"/>
          <w:szCs w:val="24"/>
        </w:rPr>
        <w:t xml:space="preserve"> προς την Υπουργό </w:t>
      </w:r>
      <w:r>
        <w:rPr>
          <w:rFonts w:eastAsia="Times New Roman"/>
          <w:bCs/>
          <w:color w:val="000000"/>
          <w:szCs w:val="24"/>
        </w:rPr>
        <w:t>Πολιτισμού και Αθλητισμού,</w:t>
      </w:r>
      <w:r>
        <w:rPr>
          <w:rFonts w:eastAsia="Times New Roman"/>
          <w:b/>
          <w:bCs/>
          <w:color w:val="000000"/>
          <w:szCs w:val="24"/>
        </w:rPr>
        <w:t xml:space="preserve"> </w:t>
      </w:r>
      <w:r>
        <w:rPr>
          <w:rFonts w:eastAsia="Times New Roman"/>
          <w:color w:val="000000"/>
          <w:szCs w:val="24"/>
        </w:rPr>
        <w:t>σχετικά με τη φύλαξη των αρχαιολογικών χώρων της Λακωνίας.</w:t>
      </w:r>
    </w:p>
    <w:p w14:paraId="0C8342E8"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2. Η με αριθμό 3063/1-2-2017 ερώτηση του Βουλευτή Ηρ</w:t>
      </w:r>
      <w:r>
        <w:rPr>
          <w:rFonts w:eastAsia="Times New Roman"/>
          <w:color w:val="000000"/>
          <w:szCs w:val="24"/>
        </w:rPr>
        <w:t>ακλείου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color w:val="000000"/>
          <w:szCs w:val="24"/>
        </w:rPr>
        <w:t xml:space="preserve"> προς την Υπουργό </w:t>
      </w:r>
      <w:r>
        <w:rPr>
          <w:rFonts w:eastAsia="Times New Roman"/>
          <w:bCs/>
          <w:color w:val="000000"/>
          <w:szCs w:val="24"/>
        </w:rPr>
        <w:t xml:space="preserve">Εργασίας, Κοινωνικής Ασφάλισης και Κοινωνικής Αλληλεγγύης, </w:t>
      </w:r>
      <w:r>
        <w:rPr>
          <w:rFonts w:eastAsia="Times New Roman"/>
          <w:color w:val="000000"/>
          <w:szCs w:val="24"/>
        </w:rPr>
        <w:t xml:space="preserve">σχετικά με τη βιώσιμη ρύθμιση ληξιπρόθεσμων οφειλών προς το </w:t>
      </w:r>
      <w:r>
        <w:rPr>
          <w:rFonts w:eastAsia="Times New Roman"/>
          <w:color w:val="000000"/>
          <w:szCs w:val="24"/>
        </w:rPr>
        <w:t>δημόσιο</w:t>
      </w:r>
      <w:r>
        <w:rPr>
          <w:rFonts w:eastAsia="Times New Roman"/>
          <w:color w:val="000000"/>
          <w:szCs w:val="24"/>
        </w:rPr>
        <w:t xml:space="preserve">, τα </w:t>
      </w:r>
      <w:r>
        <w:rPr>
          <w:rFonts w:eastAsia="Times New Roman"/>
          <w:color w:val="000000"/>
          <w:szCs w:val="24"/>
        </w:rPr>
        <w:t xml:space="preserve">ασφαλιστικά ταμεία </w:t>
      </w:r>
      <w:r>
        <w:rPr>
          <w:rFonts w:eastAsia="Times New Roman"/>
          <w:color w:val="000000"/>
          <w:szCs w:val="24"/>
        </w:rPr>
        <w:t xml:space="preserve">και τους </w:t>
      </w:r>
      <w:r>
        <w:rPr>
          <w:rFonts w:eastAsia="Times New Roman"/>
          <w:color w:val="000000"/>
          <w:szCs w:val="24"/>
        </w:rPr>
        <w:t>δήμ</w:t>
      </w:r>
      <w:r>
        <w:rPr>
          <w:rFonts w:eastAsia="Times New Roman"/>
          <w:color w:val="000000"/>
          <w:szCs w:val="24"/>
        </w:rPr>
        <w:t xml:space="preserve">ους, </w:t>
      </w:r>
      <w:r>
        <w:rPr>
          <w:rFonts w:eastAsia="Times New Roman"/>
          <w:color w:val="000000"/>
          <w:szCs w:val="24"/>
        </w:rPr>
        <w:t>ανάλογα με τις δυνατότητες του οφειλέτη.</w:t>
      </w:r>
    </w:p>
    <w:p w14:paraId="0C8342E9"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3. Η με αριθμό 3223/7-2-2017 ερώτηση του Βουλευτή Ηρακλείου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lastRenderedPageBreak/>
        <w:t xml:space="preserve">Βασιλείου </w:t>
      </w:r>
      <w:proofErr w:type="spellStart"/>
      <w:r>
        <w:rPr>
          <w:rFonts w:eastAsia="Times New Roman"/>
          <w:bCs/>
          <w:color w:val="000000"/>
          <w:szCs w:val="24"/>
        </w:rPr>
        <w:t>Κεγκέρογλου</w:t>
      </w:r>
      <w:proofErr w:type="spellEnd"/>
      <w:r>
        <w:rPr>
          <w:rFonts w:eastAsia="Times New Roman"/>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 xml:space="preserve">Εργασίας, Κοινωνικής Ασφάλισης και Κοινωνικής Αλληλεγγύης, </w:t>
      </w:r>
      <w:r>
        <w:rPr>
          <w:rFonts w:eastAsia="Times New Roman"/>
          <w:color w:val="000000"/>
          <w:szCs w:val="24"/>
        </w:rPr>
        <w:t>σχετι</w:t>
      </w:r>
      <w:r>
        <w:rPr>
          <w:rFonts w:eastAsia="Times New Roman"/>
          <w:color w:val="000000"/>
          <w:szCs w:val="24"/>
        </w:rPr>
        <w:t>κά με την ανακοίνωση των αποτελεσμάτων για το Πρόγραμμα Κοινωνικού Τουρισμού για εργαζόμενους, άνεργους και τις οικογένειές τους.</w:t>
      </w:r>
    </w:p>
    <w:p w14:paraId="0C8342EA" w14:textId="77777777" w:rsidR="00A55636" w:rsidRDefault="00E244A2">
      <w:pPr>
        <w:spacing w:line="600" w:lineRule="auto"/>
        <w:ind w:firstLine="720"/>
        <w:jc w:val="both"/>
        <w:rPr>
          <w:rFonts w:eastAsia="Times New Roman"/>
          <w:color w:val="000000"/>
          <w:szCs w:val="24"/>
        </w:rPr>
      </w:pPr>
      <w:r>
        <w:rPr>
          <w:rFonts w:eastAsia="Times New Roman"/>
          <w:color w:val="000000"/>
          <w:szCs w:val="24"/>
        </w:rPr>
        <w:t>4. Η με αριθμό 446/18-10-2016 ερώτηση του Βουλευτή Ηρακλείου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 xml:space="preserve">Βασιλείου </w:t>
      </w:r>
      <w:proofErr w:type="spellStart"/>
      <w:r>
        <w:rPr>
          <w:rFonts w:eastAsia="Times New Roman"/>
          <w:bCs/>
          <w:color w:val="000000"/>
          <w:szCs w:val="24"/>
        </w:rPr>
        <w:t>Κεγκέρογ</w:t>
      </w:r>
      <w:r>
        <w:rPr>
          <w:rFonts w:eastAsia="Times New Roman"/>
          <w:bCs/>
          <w:color w:val="000000"/>
          <w:szCs w:val="24"/>
        </w:rPr>
        <w:t>λου</w:t>
      </w:r>
      <w:proofErr w:type="spellEnd"/>
      <w:r>
        <w:rPr>
          <w:rFonts w:eastAsia="Times New Roman"/>
          <w:color w:val="000000"/>
          <w:szCs w:val="24"/>
        </w:rPr>
        <w:t xml:space="preserve"> προς τον Υπουργό </w:t>
      </w:r>
      <w:r>
        <w:rPr>
          <w:rFonts w:eastAsia="Times New Roman"/>
          <w:bCs/>
          <w:color w:val="000000"/>
          <w:szCs w:val="24"/>
        </w:rPr>
        <w:t>Αγροτικής Ανάπτυξης και Τροφίμων,</w:t>
      </w:r>
      <w:r>
        <w:rPr>
          <w:rFonts w:eastAsia="Times New Roman"/>
          <w:color w:val="000000"/>
          <w:szCs w:val="24"/>
        </w:rPr>
        <w:t xml:space="preserve"> σχετικά με τα σοβαρά προβλήματα που αντιμετωπίζουν οι αγρότες.</w:t>
      </w:r>
    </w:p>
    <w:p w14:paraId="0C8342E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ημερήσια διάταξη της</w:t>
      </w:r>
    </w:p>
    <w:p w14:paraId="0C8342EC" w14:textId="77777777" w:rsidR="00A55636" w:rsidRDefault="00E244A2">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0C8342E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w:t>
      </w:r>
      <w:r>
        <w:rPr>
          <w:rFonts w:eastAsia="Times New Roman" w:cs="Times New Roman"/>
          <w:szCs w:val="24"/>
        </w:rPr>
        <w:t xml:space="preserve"> νόμου του Υπουργείου Οικονομικών: «Ενσωμάτωση στην εθνική νομοθεσία της Οδηγίας 2014/92/ΕΕ του Ευρωπαϊκού Κοινοβουλίου και του Συμβουλίου της 23</w:t>
      </w:r>
      <w:r w:rsidRPr="002568DD">
        <w:rPr>
          <w:rFonts w:eastAsia="Times New Roman" w:cs="Times New Roman"/>
          <w:szCs w:val="24"/>
          <w:vertAlign w:val="superscript"/>
        </w:rPr>
        <w:t>ης</w:t>
      </w:r>
      <w:r>
        <w:rPr>
          <w:rFonts w:eastAsia="Times New Roman" w:cs="Times New Roman"/>
          <w:szCs w:val="24"/>
        </w:rPr>
        <w:t xml:space="preserve"> Ιουλίου 2014 για τη </w:t>
      </w:r>
      <w:proofErr w:type="spellStart"/>
      <w:r>
        <w:rPr>
          <w:rFonts w:eastAsia="Times New Roman" w:cs="Times New Roman"/>
          <w:szCs w:val="24"/>
        </w:rPr>
        <w:t>συγκρισιμότητα</w:t>
      </w:r>
      <w:proofErr w:type="spellEnd"/>
      <w:r>
        <w:rPr>
          <w:rFonts w:eastAsia="Times New Roman" w:cs="Times New Roman"/>
          <w:szCs w:val="24"/>
        </w:rPr>
        <w:t xml:space="preserve"> των τελών που συνδέονται με λογαριασμούς πληρωμών, την αλλαγή λογαριασμού</w:t>
      </w:r>
      <w:r>
        <w:rPr>
          <w:rFonts w:eastAsia="Times New Roman" w:cs="Times New Roman"/>
          <w:szCs w:val="24"/>
        </w:rPr>
        <w:t xml:space="preserve"> πληρωμών και την πρόσβαση σε λογαριασμούς πληρωμών με βασικά χαρακτηριστικά και άλλες διατάξεις».</w:t>
      </w:r>
    </w:p>
    <w:p w14:paraId="0C8342E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Η Διάσκεψη των Προέδρων αποφάσισε στη</w:t>
      </w:r>
      <w:r>
        <w:rPr>
          <w:rFonts w:eastAsia="Times New Roman" w:cs="Times New Roman"/>
          <w:szCs w:val="24"/>
        </w:rPr>
        <w:t xml:space="preserve"> </w:t>
      </w:r>
      <w:r>
        <w:rPr>
          <w:rFonts w:eastAsia="Times New Roman" w:cs="Times New Roman"/>
          <w:szCs w:val="24"/>
        </w:rPr>
        <w:t xml:space="preserve">συνεδρίασή της </w:t>
      </w:r>
      <w:r>
        <w:rPr>
          <w:rFonts w:eastAsia="Times New Roman" w:cs="Times New Roman"/>
          <w:szCs w:val="24"/>
        </w:rPr>
        <w:t>στις</w:t>
      </w:r>
      <w:r>
        <w:rPr>
          <w:rFonts w:eastAsia="Times New Roman" w:cs="Times New Roman"/>
          <w:szCs w:val="24"/>
        </w:rPr>
        <w:t xml:space="preserve"> 23 Μαρτίου 2017 τη συζήτηση του νομοσχεδίου σε μία συνεδρίαση ενιαία, επί της αρχής, επί των άρθρων</w:t>
      </w:r>
      <w:r>
        <w:rPr>
          <w:rFonts w:eastAsia="Times New Roman" w:cs="Times New Roman"/>
          <w:szCs w:val="24"/>
        </w:rPr>
        <w:t xml:space="preserve"> και των τροπολογιών.</w:t>
      </w:r>
    </w:p>
    <w:p w14:paraId="0C8342E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Προσέξτε τώρα, έχουν κατατεθεί πολλές υπουργικές τροπολογίες. Πλην, όμως, οι οκτώ από αυτές συζητήθηκαν στην </w:t>
      </w:r>
      <w:r>
        <w:rPr>
          <w:rFonts w:eastAsia="Times New Roman" w:cs="Times New Roman"/>
          <w:szCs w:val="24"/>
        </w:rPr>
        <w:t>επιτροπή</w:t>
      </w:r>
      <w:r>
        <w:rPr>
          <w:rFonts w:eastAsia="Times New Roman" w:cs="Times New Roman"/>
          <w:szCs w:val="24"/>
        </w:rPr>
        <w:t>, έχουν γίνει δεκτές και έχουν ενσωματωθεί ήδη στο άρθρο 37, νομίζω, και κάτω. Επομένως, είναι ελεύθεροι οι συνάδελφο</w:t>
      </w:r>
      <w:r>
        <w:rPr>
          <w:rFonts w:eastAsia="Times New Roman" w:cs="Times New Roman"/>
          <w:szCs w:val="24"/>
        </w:rPr>
        <w:t xml:space="preserve">ι να τοποθετηθούν εκ νέου επ’ αυτών, αλλά δεν είναι πλέον προς συζήτηση σαν έξτρα. </w:t>
      </w:r>
    </w:p>
    <w:p w14:paraId="0C8342F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Υπάρχουν, όμως, ακόμη, άλλες έξι υπουργικές τροπολογίες. Θα ήθελα να παρακαλέσω, επομένως, γιατί με ακούει ο Γραμματέας της Κυβέρνησης –ήδη έχω μια πρώτη ενημέρωση ότι θα έ</w:t>
      </w:r>
      <w:r>
        <w:rPr>
          <w:rFonts w:eastAsia="Times New Roman" w:cs="Times New Roman"/>
          <w:szCs w:val="24"/>
        </w:rPr>
        <w:t>ρθουν- οι Υπουργοί που τις υπογράφουν</w:t>
      </w:r>
      <w:r>
        <w:rPr>
          <w:rFonts w:eastAsia="Times New Roman" w:cs="Times New Roman"/>
          <w:szCs w:val="24"/>
        </w:rPr>
        <w:t>,</w:t>
      </w:r>
      <w:r>
        <w:rPr>
          <w:rFonts w:eastAsia="Times New Roman" w:cs="Times New Roman"/>
          <w:szCs w:val="24"/>
        </w:rPr>
        <w:t xml:space="preserve"> να έρθουν να τις υποστηρίξουν πρώτα, για να έχουν εικόνα οι συνάδελφοι πριν τοποθετηθούν ή εν πάση </w:t>
      </w:r>
      <w:proofErr w:type="spellStart"/>
      <w:r>
        <w:rPr>
          <w:rFonts w:eastAsia="Times New Roman" w:cs="Times New Roman"/>
          <w:szCs w:val="24"/>
        </w:rPr>
        <w:t>περιπτώσει</w:t>
      </w:r>
      <w:proofErr w:type="spellEnd"/>
      <w:r>
        <w:rPr>
          <w:rFonts w:eastAsia="Times New Roman" w:cs="Times New Roman"/>
          <w:szCs w:val="24"/>
        </w:rPr>
        <w:t xml:space="preserve">, και μετά, για να είναι όπως πρέπει. </w:t>
      </w:r>
    </w:p>
    <w:p w14:paraId="0C8342F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Επίσης, έχουν κατατεθεί έξι βουλευτικές τροπολογίες</w:t>
      </w:r>
      <w:r>
        <w:rPr>
          <w:rFonts w:eastAsia="Times New Roman" w:cs="Times New Roman"/>
          <w:szCs w:val="24"/>
        </w:rPr>
        <w:t>,</w:t>
      </w:r>
      <w:r>
        <w:rPr>
          <w:rFonts w:eastAsia="Times New Roman" w:cs="Times New Roman"/>
          <w:szCs w:val="24"/>
        </w:rPr>
        <w:t xml:space="preserve"> για τις οποίες θ</w:t>
      </w:r>
      <w:r>
        <w:rPr>
          <w:rFonts w:eastAsia="Times New Roman" w:cs="Times New Roman"/>
          <w:szCs w:val="24"/>
        </w:rPr>
        <w:t xml:space="preserve">α ακολουθηθεί η κανονική διαδικασία. Μερικές είναι </w:t>
      </w:r>
      <w:r>
        <w:rPr>
          <w:rFonts w:eastAsia="Times New Roman" w:cs="Times New Roman"/>
          <w:szCs w:val="24"/>
        </w:rPr>
        <w:lastRenderedPageBreak/>
        <w:t>εξαιρετικά ενδιαφέρουσες. Κι επειδή την βλέπω πάνω</w:t>
      </w:r>
      <w:r>
        <w:rPr>
          <w:rFonts w:eastAsia="Times New Roman" w:cs="Times New Roman"/>
          <w:szCs w:val="24"/>
        </w:rPr>
        <w:t>-</w:t>
      </w:r>
      <w:r>
        <w:rPr>
          <w:rFonts w:eastAsia="Times New Roman" w:cs="Times New Roman"/>
          <w:szCs w:val="24"/>
        </w:rPr>
        <w:t>πάνω, είναι και η τροπολογία του κ. Καρρά που αφορά τους δανειολήπτες με τα ελβετικά φράγκα. Νομίζω ότι αυτή πρέπει όλες οι πτέρυγες να την προσπελάσουν –</w:t>
      </w:r>
      <w:r>
        <w:rPr>
          <w:rFonts w:eastAsia="Times New Roman" w:cs="Times New Roman"/>
          <w:szCs w:val="24"/>
        </w:rPr>
        <w:t>προσωπική άποψη εκφράζω- με ιδιαίτερη προσοχή.</w:t>
      </w:r>
    </w:p>
    <w:p w14:paraId="0C8342F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Επειδή είναι αρκετές οι τροπολογίες κι επειδή στην </w:t>
      </w:r>
      <w:r>
        <w:rPr>
          <w:rFonts w:eastAsia="Times New Roman" w:cs="Times New Roman"/>
          <w:szCs w:val="24"/>
        </w:rPr>
        <w:t xml:space="preserve">επιτροπή </w:t>
      </w:r>
      <w:r>
        <w:rPr>
          <w:rFonts w:eastAsia="Times New Roman" w:cs="Times New Roman"/>
          <w:szCs w:val="24"/>
        </w:rPr>
        <w:t>μίλησαν πέντε συνάδελφοι και συνήθως</w:t>
      </w:r>
      <w:r>
        <w:rPr>
          <w:rFonts w:eastAsia="Times New Roman" w:cs="Times New Roman"/>
          <w:szCs w:val="24"/>
        </w:rPr>
        <w:t>,</w:t>
      </w:r>
      <w:r>
        <w:rPr>
          <w:rFonts w:eastAsia="Times New Roman" w:cs="Times New Roman"/>
          <w:szCs w:val="24"/>
        </w:rPr>
        <w:t xml:space="preserve"> μιλούν άλλοι τόσοι στην Ολομέλεια, θα υπάρχει μια σχετική άνεση χρόνου. Θα είμαι κι εγώ ελαστικός και έτσι θα τ</w:t>
      </w:r>
      <w:r>
        <w:rPr>
          <w:rFonts w:eastAsia="Times New Roman" w:cs="Times New Roman"/>
          <w:szCs w:val="24"/>
        </w:rPr>
        <w:t>ο παραδώσω και στους συναδέλφους που θα ακολουθήσουν στην Έδρα. Έχω συνεννοηθεί και με τον Πρόεδρο της Βουλής γι’ αυτό. Θα υπάρχει σχετική ελαστικότητα στον χρόνο, για να μπορέσετε να μιλήσετε, επειδή είναι ενιαία η συζήτηση επί της αρχής, των άρθρων και τ</w:t>
      </w:r>
      <w:r>
        <w:rPr>
          <w:rFonts w:eastAsia="Times New Roman" w:cs="Times New Roman"/>
          <w:szCs w:val="24"/>
        </w:rPr>
        <w:t xml:space="preserve">ροπολογιών. Το λέω κυρίως για τους συναδέλφους που έχουν μόνο επτά λεπτά, γιατί οι εισηγητές έχουν δεκαπέντε λεπτά, οι Κοινοβουλευτικοί </w:t>
      </w:r>
      <w:r>
        <w:rPr>
          <w:rFonts w:eastAsia="Times New Roman" w:cs="Times New Roman"/>
          <w:szCs w:val="24"/>
        </w:rPr>
        <w:t xml:space="preserve">Εκπρόσωποι </w:t>
      </w:r>
      <w:r>
        <w:rPr>
          <w:rFonts w:eastAsia="Times New Roman" w:cs="Times New Roman"/>
          <w:szCs w:val="24"/>
        </w:rPr>
        <w:t xml:space="preserve">τον γνωστό χρόνο, δώδεκα λεπτά,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σε όλους θα υπάρχει μια σχετική άνεση χρόνου. </w:t>
      </w:r>
    </w:p>
    <w:p w14:paraId="0C8342F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Οι εγ</w:t>
      </w:r>
      <w:r>
        <w:rPr>
          <w:rFonts w:eastAsia="Times New Roman" w:cs="Times New Roman"/>
          <w:szCs w:val="24"/>
        </w:rPr>
        <w:t>γραφές γίνονται ηλεκτρονικά, κατά το γνωστόν, ενώ μιλούν οι δύο πρώτοι γενικοί εισηγητές και μετά θα κλείσει ο κατάλογος.</w:t>
      </w:r>
    </w:p>
    <w:p w14:paraId="0C8342F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Υπάρχει κάποια αντίρρηση επί της διαδικασίας που είπα; </w:t>
      </w:r>
    </w:p>
    <w:p w14:paraId="0C8342F5" w14:textId="77777777" w:rsidR="00A55636" w:rsidRDefault="00E244A2">
      <w:pPr>
        <w:spacing w:line="600" w:lineRule="auto"/>
        <w:ind w:firstLine="720"/>
        <w:jc w:val="both"/>
        <w:rPr>
          <w:rFonts w:eastAsia="Times New Roman"/>
          <w:bCs/>
        </w:rPr>
      </w:pPr>
      <w:r>
        <w:rPr>
          <w:rFonts w:eastAsia="Times New Roman" w:cs="Times New Roman"/>
          <w:b/>
          <w:szCs w:val="24"/>
        </w:rPr>
        <w:t>ΑΘΑΝΑΣΙΟΣ ΜΠΟΥΡΑΣ:</w:t>
      </w:r>
      <w:r>
        <w:rPr>
          <w:rFonts w:eastAsia="Times New Roman" w:cs="Times New Roman"/>
          <w:szCs w:val="24"/>
        </w:rPr>
        <w:t xml:space="preserve"> </w:t>
      </w:r>
      <w:r>
        <w:rPr>
          <w:rFonts w:eastAsia="Times New Roman"/>
          <w:bCs/>
        </w:rPr>
        <w:t>Κύριε Πρόεδρε, μου επιτρέπετε;</w:t>
      </w:r>
    </w:p>
    <w:p w14:paraId="0C8342F6" w14:textId="77777777" w:rsidR="00A55636" w:rsidRDefault="00E244A2">
      <w:pPr>
        <w:spacing w:line="600" w:lineRule="auto"/>
        <w:ind w:firstLine="720"/>
        <w:jc w:val="both"/>
        <w:rPr>
          <w:rFonts w:eastAsia="Times New Roman" w:cs="Times New Roman"/>
          <w:szCs w:val="24"/>
        </w:rPr>
      </w:pPr>
      <w:r>
        <w:rPr>
          <w:rFonts w:eastAsia="Times New Roman"/>
          <w:b/>
          <w:bCs/>
        </w:rPr>
        <w:t>ΠΡΟΕΔΡΕΥΩΝ (Νικήτας Κακλαμάν</w:t>
      </w:r>
      <w:r>
        <w:rPr>
          <w:rFonts w:eastAsia="Times New Roman"/>
          <w:b/>
          <w:bCs/>
        </w:rPr>
        <w:t>ης):</w:t>
      </w:r>
      <w:r>
        <w:rPr>
          <w:rFonts w:eastAsia="Times New Roman"/>
          <w:bCs/>
        </w:rPr>
        <w:t xml:space="preserve"> Ορίστε. Τι θέλετε, κύριε Μπούρα;</w:t>
      </w:r>
    </w:p>
    <w:p w14:paraId="0C8342F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Κύριε Πρόεδρε, θα ήθελα να πω ότι και οι εισηγητές, για να τοποθετηθούν, χρειάζονται την τοποθέτηση των Υπουργών επί τροπολογιών</w:t>
      </w:r>
      <w:r>
        <w:rPr>
          <w:rFonts w:eastAsia="Times New Roman" w:cs="Times New Roman"/>
          <w:szCs w:val="24"/>
        </w:rPr>
        <w:t>,</w:t>
      </w:r>
      <w:r>
        <w:rPr>
          <w:rFonts w:eastAsia="Times New Roman" w:cs="Times New Roman"/>
          <w:szCs w:val="24"/>
        </w:rPr>
        <w:t xml:space="preserve"> οι οποίες κατατέθηκαν για την Ολομέλεια.</w:t>
      </w:r>
    </w:p>
    <w:p w14:paraId="0C8342F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w:t>
      </w:r>
      <w:r>
        <w:rPr>
          <w:rFonts w:eastAsia="Times New Roman" w:cs="Times New Roman"/>
          <w:b/>
          <w:szCs w:val="24"/>
        </w:rPr>
        <w:t xml:space="preserve">ης): </w:t>
      </w:r>
      <w:r>
        <w:rPr>
          <w:rFonts w:eastAsia="Times New Roman" w:cs="Times New Roman"/>
          <w:szCs w:val="24"/>
        </w:rPr>
        <w:t>Εντάξει, όπως ξέρετε, οι εισηγητές έχουν πάντα –τυπικά έχουν και οι συνάδελφοι- το πλεονέκτημα και της δευτερολογίας τους, ο χρόνος της οποίας θα δοθεί. Έχετε δίκιο.</w:t>
      </w:r>
    </w:p>
    <w:p w14:paraId="0C8342F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Το λέω, επειδή υπάρχουν θέματα και ουσίας και διαδικασίας.</w:t>
      </w:r>
    </w:p>
    <w:p w14:paraId="0C8342F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ΠΡΟΕΔΡΕ</w:t>
      </w:r>
      <w:r>
        <w:rPr>
          <w:rFonts w:eastAsia="Times New Roman" w:cs="Times New Roman"/>
          <w:b/>
          <w:szCs w:val="24"/>
        </w:rPr>
        <w:t xml:space="preserve">ΥΩΝ (Νικήτας Κακλαμάνης): </w:t>
      </w:r>
      <w:r>
        <w:rPr>
          <w:rFonts w:eastAsia="Times New Roman" w:cs="Times New Roman"/>
          <w:szCs w:val="24"/>
        </w:rPr>
        <w:t>Από τον κατάλογο</w:t>
      </w:r>
      <w:r>
        <w:rPr>
          <w:rFonts w:eastAsia="Times New Roman" w:cs="Times New Roman"/>
          <w:szCs w:val="24"/>
        </w:rPr>
        <w:t>,</w:t>
      </w:r>
      <w:r>
        <w:rPr>
          <w:rFonts w:eastAsia="Times New Roman" w:cs="Times New Roman"/>
          <w:szCs w:val="24"/>
        </w:rPr>
        <w:t xml:space="preserve"> ο οποίος μου έχει δοθεί, βλέπω ότι μέχρι το μεσημέρι θα έχουν έρθει όλοι οι Υπουργοί. Όμως, δεν μπορώ να περιμένω εγώ να πάει 11.00΄ η ώρα για να ξεκινήσουμε. Τυπικά έχετε δίκιο</w:t>
      </w:r>
      <w:r>
        <w:rPr>
          <w:rFonts w:eastAsia="Times New Roman" w:cs="Times New Roman"/>
          <w:szCs w:val="24"/>
        </w:rPr>
        <w:t>,</w:t>
      </w:r>
      <w:r>
        <w:rPr>
          <w:rFonts w:eastAsia="Times New Roman" w:cs="Times New Roman"/>
          <w:szCs w:val="24"/>
        </w:rPr>
        <w:t xml:space="preserve"> πάντως. </w:t>
      </w:r>
    </w:p>
    <w:p w14:paraId="0C8342F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Ο πρώτος γενικός </w:t>
      </w:r>
      <w:r>
        <w:rPr>
          <w:rFonts w:eastAsia="Times New Roman" w:cs="Times New Roman"/>
          <w:szCs w:val="24"/>
        </w:rPr>
        <w:t xml:space="preserve">εισηγητής είναι από τον ΣΥΡΙΖΑ ο συνάδελφος κ. Ευστάθιος </w:t>
      </w:r>
      <w:proofErr w:type="spellStart"/>
      <w:r>
        <w:rPr>
          <w:rFonts w:eastAsia="Times New Roman" w:cs="Times New Roman"/>
          <w:szCs w:val="24"/>
        </w:rPr>
        <w:t>Γιαννακίδης</w:t>
      </w:r>
      <w:proofErr w:type="spellEnd"/>
      <w:r>
        <w:rPr>
          <w:rFonts w:eastAsia="Times New Roman" w:cs="Times New Roman"/>
          <w:szCs w:val="24"/>
        </w:rPr>
        <w:t>.</w:t>
      </w:r>
    </w:p>
    <w:p w14:paraId="0C8342F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Παρακαλώ να ανοίξει ο ηλεκτρονικός κατάλογος.</w:t>
      </w:r>
    </w:p>
    <w:p w14:paraId="0C8342F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Γιαννακίδη</w:t>
      </w:r>
      <w:proofErr w:type="spellEnd"/>
      <w:r>
        <w:rPr>
          <w:rFonts w:eastAsia="Times New Roman" w:cs="Times New Roman"/>
          <w:szCs w:val="24"/>
        </w:rPr>
        <w:t>, έχετε τον λόγο.</w:t>
      </w:r>
    </w:p>
    <w:p w14:paraId="0C8342F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Ευχαριστώ, κύριε Πρόεδρε.</w:t>
      </w:r>
    </w:p>
    <w:p w14:paraId="0C8342F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σε μία </w:t>
      </w:r>
      <w:r>
        <w:rPr>
          <w:rFonts w:eastAsia="Times New Roman" w:cs="Times New Roman"/>
          <w:szCs w:val="24"/>
        </w:rPr>
        <w:t>χρονική συγκυρία κομβική για τη χώρα, σε μία στιγμή που συντελείται μία μεγάλη προσπάθεια, ώστε η ελληνική οικονομία να αφήσει πίσω της την ύφεση και να περάσει στη δίκαιη ανάπτυξη. Η ελληνική Κυβέρνηση προχωρά σε όλες τις αναγκαίες μεταρρυθμίσεις</w:t>
      </w:r>
      <w:r>
        <w:rPr>
          <w:rFonts w:eastAsia="Times New Roman" w:cs="Times New Roman"/>
          <w:szCs w:val="24"/>
        </w:rPr>
        <w:t>,</w:t>
      </w:r>
      <w:r>
        <w:rPr>
          <w:rFonts w:eastAsia="Times New Roman" w:cs="Times New Roman"/>
          <w:szCs w:val="24"/>
        </w:rPr>
        <w:t xml:space="preserve"> που ως </w:t>
      </w:r>
      <w:r>
        <w:rPr>
          <w:rFonts w:eastAsia="Times New Roman" w:cs="Times New Roman"/>
          <w:szCs w:val="24"/>
        </w:rPr>
        <w:t>στόχο έχουν τον εκσυγχρονισμό του θεσμικού πλαισίου σε όλα τα επίπεδα και ιδιαίτερα στον κρίσιμο κλάδο των χρηματοπιστωτικών υπηρεσιών.</w:t>
      </w:r>
    </w:p>
    <w:p w14:paraId="0C834300" w14:textId="77777777" w:rsidR="00A55636" w:rsidRDefault="00E244A2">
      <w:pPr>
        <w:spacing w:line="600" w:lineRule="auto"/>
        <w:ind w:firstLine="720"/>
        <w:jc w:val="both"/>
        <w:rPr>
          <w:rFonts w:eastAsia="Times New Roman"/>
          <w:color w:val="000000"/>
          <w:szCs w:val="24"/>
          <w:shd w:val="clear" w:color="auto" w:fill="FFFFFF"/>
        </w:rPr>
      </w:pPr>
      <w:r>
        <w:rPr>
          <w:rFonts w:eastAsia="Times New Roman" w:cs="Times New Roman"/>
          <w:szCs w:val="24"/>
        </w:rPr>
        <w:lastRenderedPageBreak/>
        <w:t>Στο πλαίσιο αυτό, με το υπό συζήτηση σχέδιο νόμου ενσωματώνεται στην ελληνική νομοθεσία η Οδηγία 2014/92/</w:t>
      </w:r>
      <w:r>
        <w:rPr>
          <w:rFonts w:eastAsia="Times New Roman" w:cs="Times New Roman"/>
          <w:szCs w:val="24"/>
          <w:lang w:val="en-US"/>
        </w:rPr>
        <w:t>EE</w:t>
      </w:r>
      <w:r>
        <w:rPr>
          <w:rFonts w:eastAsia="Times New Roman" w:cs="Times New Roman"/>
          <w:szCs w:val="24"/>
        </w:rPr>
        <w:t xml:space="preserve"> του Ευρωπαϊκ</w:t>
      </w:r>
      <w:r>
        <w:rPr>
          <w:rFonts w:eastAsia="Times New Roman" w:cs="Times New Roman"/>
          <w:szCs w:val="24"/>
        </w:rPr>
        <w:t>ού Κοινοβουλίου και του Συμβουλίου της 23</w:t>
      </w:r>
      <w:r>
        <w:rPr>
          <w:rFonts w:eastAsia="Times New Roman" w:cs="Times New Roman"/>
          <w:szCs w:val="24"/>
          <w:vertAlign w:val="superscript"/>
        </w:rPr>
        <w:t>ης</w:t>
      </w:r>
      <w:r>
        <w:rPr>
          <w:rFonts w:eastAsia="Times New Roman" w:cs="Times New Roman"/>
          <w:szCs w:val="24"/>
        </w:rPr>
        <w:t xml:space="preserve"> Ιουλίου 2014 για τη </w:t>
      </w:r>
      <w:proofErr w:type="spellStart"/>
      <w:r>
        <w:rPr>
          <w:rFonts w:eastAsia="Times New Roman" w:cs="Times New Roman"/>
          <w:szCs w:val="24"/>
        </w:rPr>
        <w:t>συγκρισιμότητα</w:t>
      </w:r>
      <w:proofErr w:type="spellEnd"/>
      <w:r>
        <w:rPr>
          <w:rFonts w:eastAsia="Times New Roman" w:cs="Times New Roman"/>
          <w:szCs w:val="24"/>
        </w:rPr>
        <w:t xml:space="preserve"> των τελών</w:t>
      </w:r>
      <w:r>
        <w:rPr>
          <w:rFonts w:ascii="Verdana" w:eastAsia="Times New Roman" w:hAnsi="Verdana" w:cs="Times New Roman"/>
          <w:color w:val="000000"/>
          <w:sz w:val="17"/>
          <w:szCs w:val="17"/>
          <w:shd w:val="clear" w:color="auto" w:fill="FFFFFF"/>
        </w:rPr>
        <w:t xml:space="preserve"> </w:t>
      </w:r>
      <w:r>
        <w:rPr>
          <w:rFonts w:eastAsia="Times New Roman"/>
          <w:color w:val="000000"/>
          <w:szCs w:val="24"/>
          <w:shd w:val="clear" w:color="auto" w:fill="FFFFFF"/>
        </w:rPr>
        <w:t xml:space="preserve">που συνδέονται με λογαριασμούς πληρωμών, την αλλαγή λογαριασμού πληρωμών και την πρόσβαση σε λογαριασμούς πληρωμών με βασικά χαρακτηριστικά. </w:t>
      </w:r>
    </w:p>
    <w:p w14:paraId="0C834301" w14:textId="77777777" w:rsidR="00A55636" w:rsidRDefault="00E244A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γνωστό πως η εσωτερ</w:t>
      </w:r>
      <w:r>
        <w:rPr>
          <w:rFonts w:eastAsia="Times New Roman"/>
          <w:color w:val="000000"/>
          <w:szCs w:val="24"/>
          <w:shd w:val="clear" w:color="auto" w:fill="FFFFFF"/>
        </w:rPr>
        <w:t>ική αγορά αποτελεί έναν χώρο χωρίς εσωτερικά σύνορα, μέσα στον οποίο εξασφαλίζεται η ελεύθερη κυκλοφορία των εμπορευμάτων, των προσώπων, των υπηρεσιών και των κεφαλαίων. Ο κατακερματισμός της είναι πολλαπλά επιζήμιος, ιδιαίτερα σε ό,τι έχει να κάνει με την</w:t>
      </w:r>
      <w:r>
        <w:rPr>
          <w:rFonts w:eastAsia="Times New Roman"/>
          <w:color w:val="000000"/>
          <w:szCs w:val="24"/>
          <w:shd w:val="clear" w:color="auto" w:fill="FFFFFF"/>
        </w:rPr>
        <w:t xml:space="preserve"> ανταγωνιστικότητα, την ανάπτυξη και τις θέσεις εργασίας στην Ένωση. </w:t>
      </w:r>
    </w:p>
    <w:p w14:paraId="0C834302" w14:textId="77777777" w:rsidR="00A55636" w:rsidRDefault="00E244A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Ήδη, η δράση της Ένωσης σε ό,τι αφορά την εσωτερική αγορά στον τομέα των λιανικών χρηματοπιστωτικών υπηρεσιών έχει συμβάλει σημαντικά στην ανάπτυξη της διασυνοριακής δραστηριότητας των </w:t>
      </w:r>
      <w:proofErr w:type="spellStart"/>
      <w:r>
        <w:rPr>
          <w:rFonts w:eastAsia="Times New Roman"/>
          <w:color w:val="000000"/>
          <w:szCs w:val="24"/>
          <w:shd w:val="clear" w:color="auto" w:fill="FFFFFF"/>
        </w:rPr>
        <w:t>π</w:t>
      </w:r>
      <w:r>
        <w:rPr>
          <w:rFonts w:eastAsia="Times New Roman"/>
          <w:color w:val="000000"/>
          <w:szCs w:val="24"/>
          <w:shd w:val="clear" w:color="auto" w:fill="FFFFFF"/>
        </w:rPr>
        <w:t>αρόχων</w:t>
      </w:r>
      <w:proofErr w:type="spellEnd"/>
      <w:r>
        <w:rPr>
          <w:rFonts w:eastAsia="Times New Roman"/>
          <w:color w:val="000000"/>
          <w:szCs w:val="24"/>
          <w:shd w:val="clear" w:color="auto" w:fill="FFFFFF"/>
        </w:rPr>
        <w:t xml:space="preserve"> υπηρεσιών πληρωμών, στη βελτίωση των επιλογών που έχουν οι καταναλωτές και στην αύξηση της ποιότητας και της διαφάνειας των προσφορών. Άλλωστε, </w:t>
      </w:r>
      <w:r>
        <w:rPr>
          <w:rFonts w:eastAsia="Times New Roman"/>
          <w:color w:val="000000"/>
          <w:szCs w:val="24"/>
          <w:shd w:val="clear" w:color="auto" w:fill="FFFFFF"/>
        </w:rPr>
        <w:lastRenderedPageBreak/>
        <w:t>από την καθολική παροχή υπηρεσιών πληρωμών εξαρτάται ολοένα και περισσότερο η εύρυθμη λειτουργία της εσωτ</w:t>
      </w:r>
      <w:r>
        <w:rPr>
          <w:rFonts w:eastAsia="Times New Roman"/>
          <w:color w:val="000000"/>
          <w:szCs w:val="24"/>
          <w:shd w:val="clear" w:color="auto" w:fill="FFFFFF"/>
        </w:rPr>
        <w:t xml:space="preserve">ερικής αγοράς και η ανάπτυξη μίας σύγχρονης οικονομίας, χωρίς κοινωνικούς αποκλεισμούς. </w:t>
      </w:r>
    </w:p>
    <w:p w14:paraId="0C834303" w14:textId="77777777" w:rsidR="00A55636" w:rsidRDefault="00E244A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Στις συνεδριάσεις της Διαρκούς Επιτροπής Οικονομικών υποθέσεων είχαμε τη δυνατότητα να συζητήσουμε διεξοδικά και να ακούσουμε τις απόψεις τόσο των κοινοβουλευτικών δυν</w:t>
      </w:r>
      <w:r>
        <w:rPr>
          <w:rFonts w:eastAsia="Times New Roman"/>
          <w:color w:val="000000"/>
          <w:szCs w:val="24"/>
          <w:shd w:val="clear" w:color="auto" w:fill="FFFFFF"/>
        </w:rPr>
        <w:t xml:space="preserve">άμεων, όσο και των φορέων που προσκλήθηκαν για να τοποθετηθούν επί των διατάξεων του σχεδίου νόμου. </w:t>
      </w:r>
    </w:p>
    <w:p w14:paraId="0C834304" w14:textId="77777777" w:rsidR="00A55636" w:rsidRDefault="00E244A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Έχουμε, λοιπόν, ένα σχέδιο νόμου</w:t>
      </w:r>
      <w:r>
        <w:rPr>
          <w:rFonts w:eastAsia="Times New Roman"/>
          <w:color w:val="000000"/>
          <w:szCs w:val="24"/>
          <w:shd w:val="clear" w:color="auto" w:fill="FFFFFF"/>
        </w:rPr>
        <w:t>,</w:t>
      </w:r>
      <w:r>
        <w:rPr>
          <w:rFonts w:eastAsia="Times New Roman"/>
          <w:color w:val="000000"/>
          <w:szCs w:val="24"/>
          <w:shd w:val="clear" w:color="auto" w:fill="FFFFFF"/>
        </w:rPr>
        <w:t xml:space="preserve"> που συμβάλλει στην εξάλειψη των άμεσων και έμμεσων εμποδίων για την ορθή λειτουργία της εσωτερικής αγοράς της Ευρωπαϊκής </w:t>
      </w:r>
      <w:r>
        <w:rPr>
          <w:rFonts w:eastAsia="Times New Roman"/>
          <w:color w:val="000000"/>
          <w:szCs w:val="24"/>
          <w:shd w:val="clear" w:color="auto" w:fill="FFFFFF"/>
        </w:rPr>
        <w:t>Ένωσης. Παρέχεται πρόσβαση σε λογαριασμό πληρωμών προς τους καταναλωτές, ενώ δίνεται η δυνατότητα συμμετοχής τους στην εσωτερική αγορά, ώστε να εκμεταλλευτούν τα οφέλη αυτής.</w:t>
      </w:r>
    </w:p>
    <w:p w14:paraId="0C834305" w14:textId="77777777" w:rsidR="00A55636" w:rsidRDefault="00E244A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Καθοριστικής σημασίας είναι, επίσης, η θέσπιση μίας ομοιόμορφης δέσμης κανόνων γι</w:t>
      </w:r>
      <w:r>
        <w:rPr>
          <w:rFonts w:eastAsia="Times New Roman"/>
          <w:color w:val="000000"/>
          <w:szCs w:val="24"/>
          <w:shd w:val="clear" w:color="auto" w:fill="FFFFFF"/>
        </w:rPr>
        <w:t xml:space="preserve">α την αντιμετώπιση του ζητήματος της χαμηλής κινητικότητας των καταναλωτών, προκειμένου να αντιμετωπιστεί αποτελεσματικά και ομαλά η χρηματοπιστωτική κινητικότητα μακροπρόθεσμα. </w:t>
      </w:r>
    </w:p>
    <w:p w14:paraId="0C834306" w14:textId="77777777" w:rsidR="00A55636" w:rsidRDefault="00E244A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Με μία τέτοια δέσμη κανόνων οδηγούμαστε στη βελτίωση της σύγκρισης των υπηρεσ</w:t>
      </w:r>
      <w:r>
        <w:rPr>
          <w:rFonts w:eastAsia="Times New Roman"/>
          <w:color w:val="000000"/>
          <w:szCs w:val="24"/>
          <w:shd w:val="clear" w:color="auto" w:fill="FFFFFF"/>
        </w:rPr>
        <w:t>ιών λογαριασμών πληρωμών και των σχετικών τελών, παρέχονται κίνητρα για την αλλαγή λογαριασμού πληρωμών, ενώ αποφεύγονται τυχόν διακρίσεις με βάση τον τόπο διαμονής για τους καταναλωτές</w:t>
      </w:r>
      <w:r>
        <w:rPr>
          <w:rFonts w:eastAsia="Times New Roman"/>
          <w:color w:val="000000"/>
          <w:szCs w:val="24"/>
          <w:shd w:val="clear" w:color="auto" w:fill="FFFFFF"/>
        </w:rPr>
        <w:t>,</w:t>
      </w:r>
      <w:r>
        <w:rPr>
          <w:rFonts w:eastAsia="Times New Roman"/>
          <w:color w:val="000000"/>
          <w:szCs w:val="24"/>
          <w:shd w:val="clear" w:color="auto" w:fill="FFFFFF"/>
        </w:rPr>
        <w:t xml:space="preserve"> που προτίθενται να ανοίξουν και να χρησιμοποιήσουν λογαριασμό πληρωμών σε διασυνοριακό επίπεδο.</w:t>
      </w:r>
    </w:p>
    <w:p w14:paraId="0C834307" w14:textId="77777777" w:rsidR="00A55636" w:rsidRDefault="00E244A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Επιπλέον, ενισχύεται ο ανταγωνισμός μεταξύ των </w:t>
      </w:r>
      <w:proofErr w:type="spellStart"/>
      <w:r>
        <w:rPr>
          <w:rFonts w:eastAsia="Times New Roman"/>
          <w:color w:val="000000"/>
          <w:szCs w:val="24"/>
          <w:shd w:val="clear" w:color="auto" w:fill="FFFFFF"/>
        </w:rPr>
        <w:t>παρόχων</w:t>
      </w:r>
      <w:proofErr w:type="spellEnd"/>
      <w:r>
        <w:rPr>
          <w:rFonts w:eastAsia="Times New Roman"/>
          <w:color w:val="000000"/>
          <w:szCs w:val="24"/>
          <w:shd w:val="clear" w:color="auto" w:fill="FFFFFF"/>
        </w:rPr>
        <w:t xml:space="preserve"> υπηρεσιών πληρωμών και διευκολύνεται η συμμετοχή των καταναλωτών στην τραπεζική αγορά. Πρόκειται για κάτ</w:t>
      </w:r>
      <w:r>
        <w:rPr>
          <w:rFonts w:eastAsia="Times New Roman"/>
          <w:color w:val="000000"/>
          <w:szCs w:val="24"/>
          <w:shd w:val="clear" w:color="auto" w:fill="FFFFFF"/>
        </w:rPr>
        <w:t xml:space="preserve">ι που θα οδηγήσει σε αύξηση του όγκου των συναλλαγών στη χώρα και θα συμβάλει στην επίτευξη των ευρύτερων στόχων οικονομικής ανάπτυξης. </w:t>
      </w:r>
    </w:p>
    <w:p w14:paraId="0C834308" w14:textId="77777777" w:rsidR="00A55636" w:rsidRDefault="00E244A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 τις διατάξεις του σχεδίου νόμου εξασφαλίζονται ισότιμοι όροι ανταγωνισμού και αποδοτική κατανομή πόρων στην αγορά λι</w:t>
      </w:r>
      <w:r>
        <w:rPr>
          <w:rFonts w:eastAsia="Times New Roman"/>
          <w:color w:val="000000"/>
          <w:szCs w:val="24"/>
          <w:shd w:val="clear" w:color="auto" w:fill="FFFFFF"/>
        </w:rPr>
        <w:t>ανικών χρηματοπιστωτικών υπηρεσιών, κάτι που θα ωφελήσει</w:t>
      </w:r>
      <w:r>
        <w:rPr>
          <w:rFonts w:eastAsia="Times New Roman"/>
          <w:color w:val="000000"/>
          <w:szCs w:val="24"/>
          <w:shd w:val="clear" w:color="auto" w:fill="FFFFFF"/>
        </w:rPr>
        <w:t>,</w:t>
      </w:r>
      <w:r>
        <w:rPr>
          <w:rFonts w:eastAsia="Times New Roman"/>
          <w:color w:val="000000"/>
          <w:szCs w:val="24"/>
          <w:shd w:val="clear" w:color="auto" w:fill="FFFFFF"/>
        </w:rPr>
        <w:t xml:space="preserve"> τόσο τους καταναλωτές, όσο και τις επιχειρήσεις, καθώς λαμβάνονται τα μέτρα για την προώθηση της συμμετοχής των καταναλωτών στην αγορά και παρέχονται κίνητρα για την είσοδο </w:t>
      </w:r>
      <w:proofErr w:type="spellStart"/>
      <w:r>
        <w:rPr>
          <w:rFonts w:eastAsia="Times New Roman"/>
          <w:color w:val="000000"/>
          <w:szCs w:val="24"/>
          <w:shd w:val="clear" w:color="auto" w:fill="FFFFFF"/>
        </w:rPr>
        <w:t>παρόχων</w:t>
      </w:r>
      <w:proofErr w:type="spellEnd"/>
      <w:r>
        <w:rPr>
          <w:rFonts w:eastAsia="Times New Roman"/>
          <w:color w:val="000000"/>
          <w:szCs w:val="24"/>
          <w:shd w:val="clear" w:color="auto" w:fill="FFFFFF"/>
        </w:rPr>
        <w:t xml:space="preserve"> υπηρεσιών πληρωμώ</w:t>
      </w:r>
      <w:r>
        <w:rPr>
          <w:rFonts w:eastAsia="Times New Roman"/>
          <w:color w:val="000000"/>
          <w:szCs w:val="24"/>
          <w:shd w:val="clear" w:color="auto" w:fill="FFFFFF"/>
        </w:rPr>
        <w:t>ν στην εσωτερική αγορά.</w:t>
      </w:r>
    </w:p>
    <w:p w14:paraId="0C834309" w14:textId="77777777" w:rsidR="00A55636" w:rsidRDefault="00E244A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Επιπλέον, μία πλήρως λειτουργική αγορά στον τομέα των λιανικών χρηματοπιστωτικών υπηρεσιών</w:t>
      </w:r>
      <w:r>
        <w:rPr>
          <w:rFonts w:eastAsia="Times New Roman"/>
          <w:color w:val="000000"/>
          <w:szCs w:val="24"/>
          <w:shd w:val="clear" w:color="auto" w:fill="FFFFFF"/>
        </w:rPr>
        <w:t>,</w:t>
      </w:r>
      <w:r>
        <w:rPr>
          <w:rFonts w:eastAsia="Times New Roman"/>
          <w:color w:val="000000"/>
          <w:szCs w:val="24"/>
          <w:shd w:val="clear" w:color="auto" w:fill="FFFFFF"/>
        </w:rPr>
        <w:t xml:space="preserve"> με διαφανή πληροφόρηση αναφορικά με τα τέλη και τις δυνατότητες αλλαγής λογαριασμού και δικαίωμα πρόσβασης σε λογαριασμό με βασικά χαρακτηρι</w:t>
      </w:r>
      <w:r>
        <w:rPr>
          <w:rFonts w:eastAsia="Times New Roman"/>
          <w:color w:val="000000"/>
          <w:szCs w:val="24"/>
          <w:shd w:val="clear" w:color="auto" w:fill="FFFFFF"/>
        </w:rPr>
        <w:t>στικά</w:t>
      </w:r>
      <w:r>
        <w:rPr>
          <w:rFonts w:eastAsia="Times New Roman"/>
          <w:color w:val="000000"/>
          <w:szCs w:val="24"/>
          <w:shd w:val="clear" w:color="auto" w:fill="FFFFFF"/>
        </w:rPr>
        <w:t>,</w:t>
      </w:r>
      <w:r>
        <w:rPr>
          <w:rFonts w:eastAsia="Times New Roman"/>
          <w:color w:val="000000"/>
          <w:szCs w:val="24"/>
          <w:shd w:val="clear" w:color="auto" w:fill="FFFFFF"/>
        </w:rPr>
        <w:t xml:space="preserve"> θα διευκολύνει τη διακίνηση και τις αγορές των πολιτών της Ένωσης.</w:t>
      </w:r>
    </w:p>
    <w:p w14:paraId="0C83430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Σημειώνεται πως το παρόν σχέδιο νόμου εκφράζει παράλληλα την πολιτική για την καταπολέμηση της νομιμοποίησης εσόδων από παράνομες δραστηριότητες και της χρηματοδότησης της τρομοκρατί</w:t>
      </w:r>
      <w:r>
        <w:rPr>
          <w:rFonts w:eastAsia="Times New Roman" w:cs="Times New Roman"/>
          <w:szCs w:val="24"/>
        </w:rPr>
        <w:t>ας.</w:t>
      </w:r>
    </w:p>
    <w:p w14:paraId="0C83430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Με την Οδηγία 2014/92/ΕΕ θεσπίζονται διατάξεις που αφορούν τη διαφάνεια και τη </w:t>
      </w:r>
      <w:proofErr w:type="spellStart"/>
      <w:r>
        <w:rPr>
          <w:rFonts w:eastAsia="Times New Roman" w:cs="Times New Roman"/>
          <w:szCs w:val="24"/>
        </w:rPr>
        <w:t>συγκρισιμότητα</w:t>
      </w:r>
      <w:proofErr w:type="spellEnd"/>
      <w:r>
        <w:rPr>
          <w:rFonts w:eastAsia="Times New Roman" w:cs="Times New Roman"/>
          <w:szCs w:val="24"/>
        </w:rPr>
        <w:t xml:space="preserve"> των τελών που χρεώνονται στους καταναλωτές για λογαριασμούς πληρωμών τους, την αλλαγή λογαριασμού πληρωμών εντός Ελλάδας, τη διευκόλυνση του διασυνοριακού ανο</w:t>
      </w:r>
      <w:r>
        <w:rPr>
          <w:rFonts w:eastAsia="Times New Roman" w:cs="Times New Roman"/>
          <w:szCs w:val="24"/>
        </w:rPr>
        <w:t xml:space="preserve">ίγματος λογαριασμού πληρωμών για τους καταναλωτές της Ευρωπαϊκής Ένωσης. </w:t>
      </w:r>
    </w:p>
    <w:p w14:paraId="0C83430C" w14:textId="77777777" w:rsidR="00A55636" w:rsidRDefault="00E244A2">
      <w:pPr>
        <w:spacing w:line="600" w:lineRule="auto"/>
        <w:ind w:firstLine="720"/>
        <w:jc w:val="both"/>
        <w:rPr>
          <w:rFonts w:eastAsia="Times New Roman"/>
          <w:szCs w:val="24"/>
        </w:rPr>
      </w:pPr>
      <w:r>
        <w:rPr>
          <w:rFonts w:eastAsia="Times New Roman" w:cs="Times New Roman"/>
          <w:szCs w:val="24"/>
        </w:rPr>
        <w:t>Θεσπίζεται και πλαίσιο κανόνων και όρων, ώστε να διασφαλίζεται το δικαίωμα των καταναλωτών για άνοιγμα και χρήση λογαριασμών πληρωμών με βασικά χαρακτηριστικά. Αυτό γίνεται ούτως ώστ</w:t>
      </w:r>
      <w:r>
        <w:rPr>
          <w:rFonts w:eastAsia="Times New Roman" w:cs="Times New Roman"/>
          <w:szCs w:val="24"/>
        </w:rPr>
        <w:t xml:space="preserve">ε </w:t>
      </w:r>
      <w:r>
        <w:rPr>
          <w:rFonts w:eastAsia="Times New Roman"/>
          <w:szCs w:val="24"/>
        </w:rPr>
        <w:t xml:space="preserve">οι καταναλωτές να είναι σε θέση να κατανοούν τα </w:t>
      </w:r>
      <w:r>
        <w:rPr>
          <w:rFonts w:eastAsia="Times New Roman"/>
          <w:szCs w:val="24"/>
        </w:rPr>
        <w:lastRenderedPageBreak/>
        <w:t xml:space="preserve">τέλη, ώστε να μπορούν να συγκρίνουν προσφορές από διαφορετικούς </w:t>
      </w:r>
      <w:proofErr w:type="spellStart"/>
      <w:r>
        <w:rPr>
          <w:rFonts w:eastAsia="Times New Roman"/>
          <w:szCs w:val="24"/>
        </w:rPr>
        <w:t>παρόχους</w:t>
      </w:r>
      <w:proofErr w:type="spellEnd"/>
      <w:r>
        <w:rPr>
          <w:rFonts w:eastAsia="Times New Roman"/>
          <w:szCs w:val="24"/>
        </w:rPr>
        <w:t xml:space="preserve"> υπηρεσιών πληρωμών και να είναι σε θέση να αποφασίζουν με πλήρη επίγνωση ποιοι λογαριασμοί προσαρμόζονται καλύτερα στις ανάγκες τους.</w:t>
      </w:r>
    </w:p>
    <w:p w14:paraId="0C83430D" w14:textId="77777777" w:rsidR="00A55636" w:rsidRDefault="00E244A2">
      <w:pPr>
        <w:spacing w:line="600" w:lineRule="auto"/>
        <w:ind w:firstLine="720"/>
        <w:jc w:val="both"/>
        <w:rPr>
          <w:rFonts w:eastAsia="Times New Roman"/>
          <w:szCs w:val="24"/>
        </w:rPr>
      </w:pPr>
      <w:r>
        <w:rPr>
          <w:rFonts w:eastAsia="Times New Roman"/>
          <w:szCs w:val="24"/>
        </w:rPr>
        <w:t>Ως σήμερα</w:t>
      </w:r>
      <w:r>
        <w:rPr>
          <w:rFonts w:eastAsia="Times New Roman"/>
          <w:szCs w:val="24"/>
        </w:rPr>
        <w:t>,</w:t>
      </w:r>
      <w:r>
        <w:rPr>
          <w:rFonts w:eastAsia="Times New Roman"/>
          <w:szCs w:val="24"/>
        </w:rPr>
        <w:t xml:space="preserve"> η χρήση διαφορετικής ορολογίας από τους </w:t>
      </w:r>
      <w:proofErr w:type="spellStart"/>
      <w:r>
        <w:rPr>
          <w:rFonts w:eastAsia="Times New Roman"/>
          <w:szCs w:val="24"/>
        </w:rPr>
        <w:t>παρόχους</w:t>
      </w:r>
      <w:proofErr w:type="spellEnd"/>
      <w:r>
        <w:rPr>
          <w:rFonts w:eastAsia="Times New Roman"/>
          <w:szCs w:val="24"/>
        </w:rPr>
        <w:t xml:space="preserve"> για τις ίδιες υπηρεσίες και η παροχή πληροφόρησης με διαφορετική μορφή δεν επέτρεπαν τη σύγκριση τελών από τους καταναλωτές. Αντ’ αυτού</w:t>
      </w:r>
      <w:r>
        <w:rPr>
          <w:rFonts w:eastAsia="Times New Roman"/>
          <w:szCs w:val="24"/>
        </w:rPr>
        <w:t>,</w:t>
      </w:r>
      <w:r>
        <w:rPr>
          <w:rFonts w:eastAsia="Times New Roman"/>
          <w:szCs w:val="24"/>
        </w:rPr>
        <w:t xml:space="preserve"> προσδιορίζεται τυποποιημένη ορολογία, σε συνδυασμό με </w:t>
      </w:r>
      <w:proofErr w:type="spellStart"/>
      <w:r>
        <w:rPr>
          <w:rFonts w:eastAsia="Times New Roman"/>
          <w:szCs w:val="24"/>
        </w:rPr>
        <w:t>στοχ</w:t>
      </w:r>
      <w:r>
        <w:rPr>
          <w:rFonts w:eastAsia="Times New Roman"/>
          <w:szCs w:val="24"/>
        </w:rPr>
        <w:t>ευμένη</w:t>
      </w:r>
      <w:proofErr w:type="spellEnd"/>
      <w:r>
        <w:rPr>
          <w:rFonts w:eastAsia="Times New Roman"/>
          <w:szCs w:val="24"/>
        </w:rPr>
        <w:t xml:space="preserve"> πληροφόρηση των τελών σε συνεκτική μορφή, που θα ωφελήσει τους καταναλωτές να κατανοούν και να συγκρίνουν πιο αποτελεσματικά τα τέλη.</w:t>
      </w:r>
    </w:p>
    <w:p w14:paraId="0C83430E" w14:textId="77777777" w:rsidR="00A55636" w:rsidRDefault="00E244A2">
      <w:pPr>
        <w:spacing w:line="600" w:lineRule="auto"/>
        <w:ind w:firstLine="720"/>
        <w:jc w:val="both"/>
        <w:rPr>
          <w:rFonts w:eastAsia="Times New Roman"/>
          <w:szCs w:val="24"/>
        </w:rPr>
      </w:pPr>
      <w:r>
        <w:rPr>
          <w:rFonts w:eastAsia="Times New Roman"/>
          <w:szCs w:val="24"/>
        </w:rPr>
        <w:t>Σ' ό,τι αφορά το πρώτο μέρος, αυτό διαρθρώνεται σε επτά κεφάλαια. Στο Κεφάλαιο Α΄ περιγράφεται ο σκοπός, το αντικεί</w:t>
      </w:r>
      <w:r>
        <w:rPr>
          <w:rFonts w:eastAsia="Times New Roman"/>
          <w:szCs w:val="24"/>
        </w:rPr>
        <w:t xml:space="preserve">μενο, το πεδίο εφαρμογής και οι απαραίτητοι ορισμοί για την κατανόηση και εφαρμογή των διατάξεων του σχεδίου νόμου, ενώ μεταξύ άλλων εισάγεται ο ορισμός του </w:t>
      </w:r>
      <w:r>
        <w:rPr>
          <w:rFonts w:eastAsia="Times New Roman"/>
          <w:szCs w:val="24"/>
        </w:rPr>
        <w:t>«</w:t>
      </w:r>
      <w:r>
        <w:rPr>
          <w:rFonts w:eastAsia="Times New Roman"/>
          <w:szCs w:val="24"/>
        </w:rPr>
        <w:t>καταλόγου</w:t>
      </w:r>
      <w:r>
        <w:rPr>
          <w:rFonts w:eastAsia="Times New Roman"/>
          <w:szCs w:val="24"/>
        </w:rPr>
        <w:t>»</w:t>
      </w:r>
      <w:r>
        <w:rPr>
          <w:rFonts w:eastAsia="Times New Roman"/>
          <w:szCs w:val="24"/>
        </w:rPr>
        <w:t>,</w:t>
      </w:r>
      <w:r>
        <w:rPr>
          <w:rFonts w:eastAsia="Times New Roman"/>
          <w:szCs w:val="24"/>
        </w:rPr>
        <w:t xml:space="preserve"> που περιλαμβάνει τις πλέον αντιπροσωπευτικές υπηρεσίες</w:t>
      </w:r>
      <w:r>
        <w:rPr>
          <w:rFonts w:eastAsia="Times New Roman"/>
          <w:szCs w:val="24"/>
        </w:rPr>
        <w:t>,</w:t>
      </w:r>
      <w:r>
        <w:rPr>
          <w:rFonts w:eastAsia="Times New Roman"/>
          <w:szCs w:val="24"/>
        </w:rPr>
        <w:t xml:space="preserve"> που συνδέονται με λογαριασμούς</w:t>
      </w:r>
      <w:r>
        <w:rPr>
          <w:rFonts w:eastAsia="Times New Roman"/>
          <w:szCs w:val="24"/>
        </w:rPr>
        <w:t xml:space="preserve"> πληρωμών και υπόκεινται στην καταβολή τέλους.</w:t>
      </w:r>
    </w:p>
    <w:p w14:paraId="0C83430F" w14:textId="77777777" w:rsidR="00A55636" w:rsidRDefault="00E244A2">
      <w:pPr>
        <w:spacing w:line="600" w:lineRule="auto"/>
        <w:ind w:firstLine="720"/>
        <w:jc w:val="both"/>
        <w:rPr>
          <w:rFonts w:eastAsia="Times New Roman"/>
          <w:szCs w:val="24"/>
        </w:rPr>
      </w:pPr>
      <w:r>
        <w:rPr>
          <w:rFonts w:eastAsia="Times New Roman"/>
          <w:szCs w:val="24"/>
        </w:rPr>
        <w:lastRenderedPageBreak/>
        <w:t xml:space="preserve">Τα Κεφάλαιο Β΄ και Γ΄ αφορούν στη </w:t>
      </w:r>
      <w:proofErr w:type="spellStart"/>
      <w:r>
        <w:rPr>
          <w:rFonts w:eastAsia="Times New Roman"/>
          <w:szCs w:val="24"/>
        </w:rPr>
        <w:t>συγκρισιμότητα</w:t>
      </w:r>
      <w:proofErr w:type="spellEnd"/>
      <w:r>
        <w:rPr>
          <w:rFonts w:eastAsia="Times New Roman"/>
          <w:szCs w:val="24"/>
        </w:rPr>
        <w:t xml:space="preserve"> των τελών που συνδέονται με λογαριασμούς πληρωμών και στη διαδικασία αλλαγής λογαριασμού αντίστοιχα και εφαρμόζονται στους </w:t>
      </w:r>
      <w:proofErr w:type="spellStart"/>
      <w:r>
        <w:rPr>
          <w:rFonts w:eastAsia="Times New Roman"/>
          <w:szCs w:val="24"/>
        </w:rPr>
        <w:t>παρόχους</w:t>
      </w:r>
      <w:proofErr w:type="spellEnd"/>
      <w:r>
        <w:rPr>
          <w:rFonts w:eastAsia="Times New Roman"/>
          <w:szCs w:val="24"/>
        </w:rPr>
        <w:t xml:space="preserve"> λογαριασμών πληρωμών. Καθορί</w:t>
      </w:r>
      <w:r>
        <w:rPr>
          <w:rFonts w:eastAsia="Times New Roman"/>
          <w:szCs w:val="24"/>
        </w:rPr>
        <w:t xml:space="preserve">ζεται ο τρόπος λειτουργίας και </w:t>
      </w:r>
      <w:proofErr w:type="spellStart"/>
      <w:r>
        <w:rPr>
          <w:rFonts w:eastAsia="Times New Roman"/>
          <w:szCs w:val="24"/>
        </w:rPr>
        <w:t>επικαιροποίησης</w:t>
      </w:r>
      <w:proofErr w:type="spellEnd"/>
      <w:r>
        <w:rPr>
          <w:rFonts w:eastAsia="Times New Roman"/>
          <w:szCs w:val="24"/>
        </w:rPr>
        <w:t xml:space="preserve"> του «καταλόγου» και του περιεχόμενού του, ενώ ο «κατάλογος» θα πρέπει να είναι σύμφωνος με τα ρυθμιστικά πρότυπα που υιοθετεί η </w:t>
      </w:r>
      <w:r>
        <w:rPr>
          <w:rFonts w:eastAsia="Times New Roman"/>
          <w:szCs w:val="24"/>
        </w:rPr>
        <w:t>επιτροπή</w:t>
      </w:r>
      <w:r>
        <w:rPr>
          <w:rFonts w:eastAsia="Times New Roman"/>
          <w:szCs w:val="24"/>
        </w:rPr>
        <w:t xml:space="preserve">. </w:t>
      </w:r>
    </w:p>
    <w:p w14:paraId="0C834310" w14:textId="77777777" w:rsidR="00A55636" w:rsidRDefault="00E244A2">
      <w:pPr>
        <w:spacing w:line="600" w:lineRule="auto"/>
        <w:ind w:firstLine="720"/>
        <w:jc w:val="both"/>
        <w:rPr>
          <w:rFonts w:eastAsia="Times New Roman"/>
          <w:szCs w:val="24"/>
        </w:rPr>
      </w:pPr>
      <w:r>
        <w:rPr>
          <w:rFonts w:eastAsia="Times New Roman"/>
          <w:szCs w:val="24"/>
        </w:rPr>
        <w:t xml:space="preserve">Καθορίζεται ακόμη η υποχρέωση των </w:t>
      </w:r>
      <w:proofErr w:type="spellStart"/>
      <w:r>
        <w:rPr>
          <w:rFonts w:eastAsia="Times New Roman"/>
          <w:szCs w:val="24"/>
        </w:rPr>
        <w:t>παρόχων</w:t>
      </w:r>
      <w:proofErr w:type="spellEnd"/>
      <w:r>
        <w:rPr>
          <w:rFonts w:eastAsia="Times New Roman"/>
          <w:szCs w:val="24"/>
        </w:rPr>
        <w:t xml:space="preserve"> υπηρεσιών πληρωμών να παρέχο</w:t>
      </w:r>
      <w:r>
        <w:rPr>
          <w:rFonts w:eastAsia="Times New Roman"/>
          <w:szCs w:val="24"/>
        </w:rPr>
        <w:t>υν στους καταναλωτές έγκαιρα και πριν από την υπογραφή της σύμβασης δελτίο πληροφόρησης περί τελών και υποχρέωση για παροχή προς τους καταναλωτές</w:t>
      </w:r>
      <w:r>
        <w:rPr>
          <w:rFonts w:eastAsia="Times New Roman"/>
          <w:szCs w:val="24"/>
        </w:rPr>
        <w:t>,</w:t>
      </w:r>
      <w:r>
        <w:rPr>
          <w:rFonts w:eastAsia="Times New Roman"/>
          <w:szCs w:val="24"/>
        </w:rPr>
        <w:t xml:space="preserve"> σε τριμηνιαία τουλάχιστον βάση</w:t>
      </w:r>
      <w:r>
        <w:rPr>
          <w:rFonts w:eastAsia="Times New Roman"/>
          <w:szCs w:val="24"/>
        </w:rPr>
        <w:t>,</w:t>
      </w:r>
      <w:r>
        <w:rPr>
          <w:rFonts w:eastAsia="Times New Roman"/>
          <w:szCs w:val="24"/>
        </w:rPr>
        <w:t xml:space="preserve"> κατάστασης όλων των τελών που έχουν καταβληθεί την εν λόγω χρονική περίοδο.</w:t>
      </w:r>
    </w:p>
    <w:p w14:paraId="0C834311" w14:textId="77777777" w:rsidR="00A55636" w:rsidRDefault="00E244A2">
      <w:pPr>
        <w:spacing w:line="600" w:lineRule="auto"/>
        <w:ind w:firstLine="720"/>
        <w:jc w:val="both"/>
        <w:rPr>
          <w:rFonts w:eastAsia="Times New Roman"/>
          <w:szCs w:val="24"/>
        </w:rPr>
      </w:pPr>
      <w:r>
        <w:rPr>
          <w:rFonts w:eastAsia="Times New Roman"/>
          <w:szCs w:val="24"/>
        </w:rPr>
        <w:t>Θ</w:t>
      </w:r>
      <w:r>
        <w:rPr>
          <w:rFonts w:eastAsia="Times New Roman"/>
          <w:szCs w:val="24"/>
        </w:rPr>
        <w:t xml:space="preserve">εσπίζεται υποχρέωση συνεκτικής χρήσης της ισχύουσας ορολογίας σε ολόκληρη την Ευρωπαϊκή Ένωση και εξασφαλίζεται η ενημέρωση των καταναλωτών και η δυνατότητα σύγκρισης των τελών που χρεώνεται από τους </w:t>
      </w:r>
      <w:proofErr w:type="spellStart"/>
      <w:r>
        <w:rPr>
          <w:rFonts w:eastAsia="Times New Roman"/>
          <w:szCs w:val="24"/>
        </w:rPr>
        <w:t>παρόχους</w:t>
      </w:r>
      <w:proofErr w:type="spellEnd"/>
      <w:r>
        <w:rPr>
          <w:rFonts w:eastAsia="Times New Roman"/>
          <w:szCs w:val="24"/>
        </w:rPr>
        <w:t xml:space="preserve"> μέσω διαδικτυακού πίνακα. </w:t>
      </w:r>
    </w:p>
    <w:p w14:paraId="0C834312" w14:textId="77777777" w:rsidR="00A55636" w:rsidRDefault="00E244A2">
      <w:pPr>
        <w:spacing w:line="600" w:lineRule="auto"/>
        <w:ind w:firstLine="720"/>
        <w:jc w:val="both"/>
        <w:rPr>
          <w:rFonts w:eastAsia="Times New Roman"/>
          <w:szCs w:val="24"/>
        </w:rPr>
      </w:pPr>
      <w:r>
        <w:rPr>
          <w:rFonts w:eastAsia="Times New Roman"/>
          <w:szCs w:val="24"/>
        </w:rPr>
        <w:t>Η αρμοδιότητα ενημέρ</w:t>
      </w:r>
      <w:r>
        <w:rPr>
          <w:rFonts w:eastAsia="Times New Roman"/>
          <w:szCs w:val="24"/>
        </w:rPr>
        <w:t>ωσης και δημοσίευσης του πίνακα έχει ανατεθεί στην Τράπεζα της Ελλάδος και διασφαλίζεται πως</w:t>
      </w:r>
      <w:r>
        <w:rPr>
          <w:rFonts w:eastAsia="Times New Roman"/>
          <w:szCs w:val="24"/>
        </w:rPr>
        <w:t>,</w:t>
      </w:r>
      <w:r>
        <w:rPr>
          <w:rFonts w:eastAsia="Times New Roman"/>
          <w:szCs w:val="24"/>
        </w:rPr>
        <w:t xml:space="preserve"> </w:t>
      </w:r>
      <w:r>
        <w:rPr>
          <w:rFonts w:eastAsia="Times New Roman"/>
          <w:szCs w:val="24"/>
        </w:rPr>
        <w:lastRenderedPageBreak/>
        <w:t xml:space="preserve">όταν οι </w:t>
      </w:r>
      <w:proofErr w:type="spellStart"/>
      <w:r>
        <w:rPr>
          <w:rFonts w:eastAsia="Times New Roman"/>
          <w:szCs w:val="24"/>
        </w:rPr>
        <w:t>πάροχοι</w:t>
      </w:r>
      <w:proofErr w:type="spellEnd"/>
      <w:r>
        <w:rPr>
          <w:rFonts w:eastAsia="Times New Roman"/>
          <w:szCs w:val="24"/>
        </w:rPr>
        <w:t xml:space="preserve"> προσφέρουν πακέτα λογαριασμών πληρωμών, θα παρέχονται και στους καταναλωτές πληροφορίες σχετικά με το αν υπάρχει δυνατότητα να αγοραστεί ο λογαριασμός χωριστά και με ξεχωριστή πληροφόρηση, σχετικά με τις ισχύουσες δαπάνες και τα τέλη που σ</w:t>
      </w:r>
      <w:r>
        <w:rPr>
          <w:rFonts w:eastAsia="Times New Roman"/>
          <w:szCs w:val="24"/>
        </w:rPr>
        <w:t>υνδέονται με καθένα από τα προϊόντα ή υπηρεσίες που περιλαμβάνονται στο πακέτο και μπορούν να αγοραστούν χωριστά.</w:t>
      </w:r>
    </w:p>
    <w:p w14:paraId="0C834313" w14:textId="77777777" w:rsidR="00A55636" w:rsidRDefault="00E244A2">
      <w:pPr>
        <w:spacing w:line="600" w:lineRule="auto"/>
        <w:ind w:firstLine="720"/>
        <w:jc w:val="both"/>
        <w:rPr>
          <w:rFonts w:eastAsia="Times New Roman"/>
          <w:szCs w:val="24"/>
        </w:rPr>
      </w:pPr>
      <w:r>
        <w:rPr>
          <w:rFonts w:eastAsia="Times New Roman"/>
          <w:szCs w:val="24"/>
        </w:rPr>
        <w:t xml:space="preserve">Επιπλέον, ορίζεται πως οι </w:t>
      </w:r>
      <w:proofErr w:type="spellStart"/>
      <w:r>
        <w:rPr>
          <w:rFonts w:eastAsia="Times New Roman"/>
          <w:szCs w:val="24"/>
        </w:rPr>
        <w:t>πάροχοι</w:t>
      </w:r>
      <w:proofErr w:type="spellEnd"/>
      <w:r>
        <w:rPr>
          <w:rFonts w:eastAsia="Times New Roman"/>
          <w:szCs w:val="24"/>
        </w:rPr>
        <w:t xml:space="preserve"> υπηρεσιών πληρωμών προσφέρουν στους καταναλωτές σαφή, ταχεία και ασφαλή διαδικασία για την αλλαγή λογαριασμο</w:t>
      </w:r>
      <w:r>
        <w:rPr>
          <w:rFonts w:eastAsia="Times New Roman"/>
          <w:szCs w:val="24"/>
        </w:rPr>
        <w:t xml:space="preserve">ύ. Υπεύθυνος για την εκκίνηση και διαχείρισή της είναι ο λαμβάνων </w:t>
      </w:r>
      <w:proofErr w:type="spellStart"/>
      <w:r>
        <w:rPr>
          <w:rFonts w:eastAsia="Times New Roman"/>
          <w:szCs w:val="24"/>
        </w:rPr>
        <w:t>πάροχος</w:t>
      </w:r>
      <w:proofErr w:type="spellEnd"/>
      <w:r>
        <w:rPr>
          <w:rFonts w:eastAsia="Times New Roman"/>
          <w:szCs w:val="24"/>
        </w:rPr>
        <w:t xml:space="preserve">. </w:t>
      </w:r>
    </w:p>
    <w:p w14:paraId="0C834314" w14:textId="77777777" w:rsidR="00A55636" w:rsidRDefault="00E244A2">
      <w:pPr>
        <w:spacing w:line="600" w:lineRule="auto"/>
        <w:ind w:firstLine="720"/>
        <w:jc w:val="both"/>
        <w:rPr>
          <w:rFonts w:eastAsia="Times New Roman"/>
          <w:szCs w:val="24"/>
        </w:rPr>
      </w:pPr>
      <w:r>
        <w:rPr>
          <w:rFonts w:eastAsia="Times New Roman"/>
          <w:szCs w:val="24"/>
        </w:rPr>
        <w:t xml:space="preserve">Περιγράφεται η διαδικασία που ακολουθείται, </w:t>
      </w:r>
      <w:r>
        <w:rPr>
          <w:rFonts w:eastAsia="Times New Roman"/>
          <w:bCs/>
        </w:rPr>
        <w:t>προκειμένου να</w:t>
      </w:r>
      <w:r>
        <w:rPr>
          <w:rFonts w:eastAsia="Times New Roman"/>
          <w:szCs w:val="24"/>
        </w:rPr>
        <w:t xml:space="preserve"> διευκολύνονται οι καταναλωτές που επιθυμούν να ανοίξουν λογαριασμό πληρωμών σε </w:t>
      </w:r>
      <w:proofErr w:type="spellStart"/>
      <w:r>
        <w:rPr>
          <w:rFonts w:eastAsia="Times New Roman"/>
          <w:szCs w:val="24"/>
        </w:rPr>
        <w:t>πάροχο</w:t>
      </w:r>
      <w:proofErr w:type="spellEnd"/>
      <w:r>
        <w:rPr>
          <w:rFonts w:eastAsia="Times New Roman"/>
          <w:szCs w:val="24"/>
        </w:rPr>
        <w:t xml:space="preserve"> εγκατεστημένο σε άλλο κράτος-μέλος.</w:t>
      </w:r>
      <w:r>
        <w:rPr>
          <w:rFonts w:eastAsia="Times New Roman"/>
          <w:szCs w:val="24"/>
        </w:rPr>
        <w:t xml:space="preserve"> Καθορίζονται και τα τέλη που συνδέονται με την υπηρεσία αλλαγής λογαριασμού.</w:t>
      </w:r>
    </w:p>
    <w:p w14:paraId="0C834315" w14:textId="77777777" w:rsidR="00A55636" w:rsidRDefault="00E244A2">
      <w:pPr>
        <w:spacing w:line="600" w:lineRule="auto"/>
        <w:ind w:firstLine="720"/>
        <w:jc w:val="both"/>
        <w:rPr>
          <w:rFonts w:eastAsia="Times New Roman"/>
          <w:szCs w:val="24"/>
        </w:rPr>
      </w:pPr>
      <w:r>
        <w:rPr>
          <w:rFonts w:eastAsia="Times New Roman"/>
          <w:szCs w:val="24"/>
        </w:rPr>
        <w:t xml:space="preserve">Θεσπίζεται πως τυχόν οικονομική ζημία που υφίσταται ο καταναλωτής και οφείλεται σε σφάλμα των </w:t>
      </w:r>
      <w:proofErr w:type="spellStart"/>
      <w:r>
        <w:rPr>
          <w:rFonts w:eastAsia="Times New Roman"/>
          <w:szCs w:val="24"/>
        </w:rPr>
        <w:t>παρόχων</w:t>
      </w:r>
      <w:proofErr w:type="spellEnd"/>
      <w:r>
        <w:rPr>
          <w:rFonts w:eastAsia="Times New Roman"/>
          <w:szCs w:val="24"/>
        </w:rPr>
        <w:t xml:space="preserve"> που συμμετέχουν στη διαδικασία αλλαγής, πρέπει να αποκαθίσταται χωρίς </w:t>
      </w:r>
      <w:r>
        <w:rPr>
          <w:rFonts w:eastAsia="Times New Roman"/>
          <w:szCs w:val="24"/>
        </w:rPr>
        <w:lastRenderedPageBreak/>
        <w:t>καθυστ</w:t>
      </w:r>
      <w:r>
        <w:rPr>
          <w:rFonts w:eastAsia="Times New Roman"/>
          <w:szCs w:val="24"/>
        </w:rPr>
        <w:t xml:space="preserve">ερήσεις από τους </w:t>
      </w:r>
      <w:proofErr w:type="spellStart"/>
      <w:r>
        <w:rPr>
          <w:rFonts w:eastAsia="Times New Roman"/>
          <w:szCs w:val="24"/>
        </w:rPr>
        <w:t>παρόχους</w:t>
      </w:r>
      <w:proofErr w:type="spellEnd"/>
      <w:r>
        <w:rPr>
          <w:rFonts w:eastAsia="Times New Roman"/>
          <w:szCs w:val="24"/>
        </w:rPr>
        <w:t>, ενώ οι τελευταίοι υποχρεούνται να παρέχουν δωρεάν κάθε σχετική ενημέρωση σχετικά με την υπηρεσία αλλαγής λογαριασμού, εφόσον αυτό ζητηθεί από τον καταναλωτή.</w:t>
      </w:r>
    </w:p>
    <w:p w14:paraId="0C834316" w14:textId="77777777" w:rsidR="00A55636" w:rsidRDefault="00E244A2">
      <w:pPr>
        <w:spacing w:line="600" w:lineRule="auto"/>
        <w:ind w:firstLine="720"/>
        <w:jc w:val="both"/>
        <w:rPr>
          <w:rFonts w:eastAsia="Times New Roman"/>
          <w:szCs w:val="24"/>
        </w:rPr>
      </w:pPr>
      <w:r>
        <w:rPr>
          <w:rFonts w:eastAsia="Times New Roman"/>
          <w:szCs w:val="24"/>
        </w:rPr>
        <w:t xml:space="preserve">Με τις διατάξεις του Κεφαλαίου Δ΄ διασφαλίζεται ότι οι καταναλωτές που </w:t>
      </w:r>
      <w:r>
        <w:rPr>
          <w:rFonts w:eastAsia="Times New Roman"/>
          <w:szCs w:val="24"/>
        </w:rPr>
        <w:t xml:space="preserve">διαμένουν νομίμως στην Ένωση δεν θα υφίστανται διακρίσεις λόγω της εθνικότητας ή του τόπου διαμονής τους ή για οποιονδήποτε άλλο λόγο από αυτούς που αναφέρονται στο άρθρο 21 του Χάρτη των Θεμελιωδών Δικαιωμάτων της Ευρωπαϊκής Ένωσης, όταν υποβάλουν αίτηση </w:t>
      </w:r>
      <w:r>
        <w:rPr>
          <w:rFonts w:eastAsia="Times New Roman"/>
          <w:szCs w:val="24"/>
        </w:rPr>
        <w:t>για λογαριασμό πληρωμών εντός της Ένωσης ή επιζητούν πρόσβαση σε αυτόν.</w:t>
      </w:r>
    </w:p>
    <w:p w14:paraId="0C834317" w14:textId="77777777" w:rsidR="00A55636" w:rsidRDefault="00E244A2">
      <w:pPr>
        <w:spacing w:line="600" w:lineRule="auto"/>
        <w:ind w:firstLine="720"/>
        <w:jc w:val="both"/>
        <w:rPr>
          <w:rFonts w:eastAsia="Times New Roman"/>
          <w:szCs w:val="24"/>
        </w:rPr>
      </w:pPr>
      <w:r>
        <w:rPr>
          <w:rFonts w:eastAsia="Times New Roman"/>
          <w:szCs w:val="24"/>
        </w:rPr>
        <w:t>Η πρόσβαση σε λογαριασμούς πληρωμών με βασικά χαρακτηριστικά παρέχεται</w:t>
      </w:r>
      <w:r>
        <w:rPr>
          <w:rFonts w:eastAsia="Times New Roman"/>
          <w:szCs w:val="24"/>
        </w:rPr>
        <w:t>,</w:t>
      </w:r>
      <w:r>
        <w:rPr>
          <w:rFonts w:eastAsia="Times New Roman"/>
          <w:szCs w:val="24"/>
        </w:rPr>
        <w:t xml:space="preserve"> ανεξάρτητα από την οικονομική κατάσταση των καταναλωτών, όπως το καθεστώς απασχόλησής τους, το επίπεδο των εισοδ</w:t>
      </w:r>
      <w:r>
        <w:rPr>
          <w:rFonts w:eastAsia="Times New Roman"/>
          <w:szCs w:val="24"/>
        </w:rPr>
        <w:t>ημάτων τους, το πιστωτικό ιστορικό τους ή την προσωπική τους πτώχευση.</w:t>
      </w:r>
    </w:p>
    <w:p w14:paraId="0C834318" w14:textId="77777777" w:rsidR="00A55636" w:rsidRDefault="00E244A2">
      <w:pPr>
        <w:spacing w:line="600" w:lineRule="auto"/>
        <w:ind w:firstLine="720"/>
        <w:jc w:val="both"/>
        <w:rPr>
          <w:rFonts w:eastAsia="Times New Roman"/>
          <w:szCs w:val="24"/>
        </w:rPr>
      </w:pPr>
      <w:r>
        <w:rPr>
          <w:rFonts w:eastAsia="Times New Roman"/>
          <w:szCs w:val="24"/>
        </w:rPr>
        <w:t xml:space="preserve">Θεσπίζεται ακόμη ως υποχρέωση των πιστωτικών ιδρυμάτων που παρέχουν υπηρεσίες πληρωμών στους καταναλωτές </w:t>
      </w:r>
      <w:r>
        <w:rPr>
          <w:rFonts w:eastAsia="Times New Roman"/>
          <w:szCs w:val="24"/>
        </w:rPr>
        <w:lastRenderedPageBreak/>
        <w:t>και η παροχή υπηρεσία</w:t>
      </w:r>
      <w:r>
        <w:rPr>
          <w:rFonts w:eastAsia="Times New Roman"/>
          <w:szCs w:val="24"/>
        </w:rPr>
        <w:t>ς</w:t>
      </w:r>
      <w:r>
        <w:rPr>
          <w:rFonts w:eastAsia="Times New Roman"/>
          <w:szCs w:val="24"/>
        </w:rPr>
        <w:t xml:space="preserve"> λογαριασμού πληρωμών με βασικά χαρακτηριστικά. Εξαιρούντα</w:t>
      </w:r>
      <w:r>
        <w:rPr>
          <w:rFonts w:eastAsia="Times New Roman"/>
          <w:szCs w:val="24"/>
        </w:rPr>
        <w:t>ι μόνο ιδρύματα που παρέχουν λογαριασμούς πληρωμών μέσω διαδικτύου.</w:t>
      </w:r>
    </w:p>
    <w:p w14:paraId="0C834319" w14:textId="77777777" w:rsidR="00A55636" w:rsidRDefault="00E244A2">
      <w:pPr>
        <w:spacing w:line="600" w:lineRule="auto"/>
        <w:ind w:firstLine="720"/>
        <w:jc w:val="both"/>
        <w:rPr>
          <w:rFonts w:eastAsia="Times New Roman"/>
          <w:szCs w:val="24"/>
        </w:rPr>
      </w:pPr>
      <w:r>
        <w:rPr>
          <w:rFonts w:eastAsia="Times New Roman"/>
          <w:szCs w:val="24"/>
        </w:rPr>
        <w:t>Συγκεκριμένα, ένας λογαριασμός με βασικά χαρακτηριστικά περιλαμβάνει υπηρεσίες</w:t>
      </w:r>
      <w:r>
        <w:rPr>
          <w:rFonts w:eastAsia="Times New Roman" w:cs="Times New Roman"/>
          <w:szCs w:val="24"/>
        </w:rPr>
        <w:t xml:space="preserve"> που επιτρέπουν </w:t>
      </w:r>
      <w:r>
        <w:rPr>
          <w:rFonts w:eastAsia="Times New Roman"/>
          <w:szCs w:val="24"/>
        </w:rPr>
        <w:t>τη διενέργεια όλων των πράξεων που απαιτούνται για το άνοιγμα, τη λειτουργία και το κλείσιμο λ</w:t>
      </w:r>
      <w:r>
        <w:rPr>
          <w:rFonts w:eastAsia="Times New Roman"/>
          <w:szCs w:val="24"/>
        </w:rPr>
        <w:t>ογαριασμού,</w:t>
      </w:r>
      <w:r>
        <w:rPr>
          <w:rFonts w:ascii="GrHelvetica" w:eastAsia="Times New Roman" w:hAnsi="GrHelvetica" w:cs="GrHelvetica"/>
          <w:sz w:val="18"/>
          <w:szCs w:val="18"/>
        </w:rPr>
        <w:t xml:space="preserve"> </w:t>
      </w:r>
      <w:r>
        <w:rPr>
          <w:rFonts w:eastAsia="Times New Roman"/>
          <w:szCs w:val="24"/>
        </w:rPr>
        <w:t>την τοποθέτηση χρηματικών ποσών,</w:t>
      </w:r>
      <w:r>
        <w:rPr>
          <w:rFonts w:ascii="GrHelvetica" w:eastAsia="Times New Roman" w:hAnsi="GrHelvetica" w:cs="GrHelvetica"/>
          <w:sz w:val="18"/>
          <w:szCs w:val="18"/>
        </w:rPr>
        <w:t xml:space="preserve"> </w:t>
      </w:r>
      <w:r>
        <w:rPr>
          <w:rFonts w:eastAsia="Times New Roman"/>
          <w:szCs w:val="24"/>
        </w:rPr>
        <w:t>τις αναλήψεις μετρητών, την εκτέλεση άμεσων χρεώσεων, την εκτέλεση μεταφορών πιστώσεων, συμπεριλαμβανομένων των πάγιων εντολών.</w:t>
      </w:r>
    </w:p>
    <w:p w14:paraId="0C83431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Οι παραπάνω υπηρεσίες προσφέρονται δωρεάν ή μέσω καταβολής εύλογου τέλους που </w:t>
      </w:r>
      <w:r>
        <w:rPr>
          <w:rFonts w:eastAsia="Times New Roman" w:cs="Times New Roman"/>
          <w:szCs w:val="24"/>
        </w:rPr>
        <w:t>καθορίζεται από τις αρμόδιες αρχές. Για τον καθορισμό του λαμβάνεται υπόψη το εθνικό επίπεδο εισοδήματος και ο μέσος όρος των τελών που χρεώνουν τα πιστωτικά ιδρύματα στην Ελλάδα για υπηρεσίες που παρέχονται</w:t>
      </w:r>
      <w:r>
        <w:rPr>
          <w:rFonts w:eastAsia="Times New Roman" w:cs="Times New Roman"/>
          <w:szCs w:val="24"/>
        </w:rPr>
        <w:t>,</w:t>
      </w:r>
      <w:r>
        <w:rPr>
          <w:rFonts w:eastAsia="Times New Roman" w:cs="Times New Roman"/>
          <w:szCs w:val="24"/>
        </w:rPr>
        <w:t xml:space="preserve"> σε σχέση με λογαριασμούς πληρωμών.</w:t>
      </w:r>
    </w:p>
    <w:p w14:paraId="0C83431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Καθορίζονται</w:t>
      </w:r>
      <w:r>
        <w:rPr>
          <w:rFonts w:eastAsia="Times New Roman" w:cs="Times New Roman"/>
          <w:szCs w:val="24"/>
        </w:rPr>
        <w:t xml:space="preserve"> επίσης, οι προϋποθέσεις για να καταγγείλει ένα πιστωτικό ίδρυμα μονομερώς τη σύμβαση πλαίσιο. Παράλληλα, η αρμόδια αρχή οφείλει να διασφαλίζει τη θέσπιση πρόσφορων μέτρων για την πληροφόρηση του κοινού σχετικά με τη </w:t>
      </w:r>
      <w:r>
        <w:rPr>
          <w:rFonts w:eastAsia="Times New Roman" w:cs="Times New Roman"/>
          <w:szCs w:val="24"/>
        </w:rPr>
        <w:lastRenderedPageBreak/>
        <w:t>διαθεσιμότητα λογαριασμών πληρωμών με β</w:t>
      </w:r>
      <w:r>
        <w:rPr>
          <w:rFonts w:eastAsia="Times New Roman" w:cs="Times New Roman"/>
          <w:szCs w:val="24"/>
        </w:rPr>
        <w:t xml:space="preserve">ασικά χαρακτηριστικά, τους βασικούς όρους τιμολόγησης τους, τις διαδικασίες που ακολουθούνται για την άσκηση του δικαιώματος πρόσβασης σε αυτούς και τις μεθόδους πρόσβασης σε διαδικασίες εναλλακτικής επίλυσης διαφορών. </w:t>
      </w:r>
    </w:p>
    <w:p w14:paraId="0C83431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Στο Κεφάλαιο Ε΄ ορίζονται ζητήματα π</w:t>
      </w:r>
      <w:r>
        <w:rPr>
          <w:rFonts w:eastAsia="Times New Roman" w:cs="Times New Roman"/>
          <w:szCs w:val="24"/>
        </w:rPr>
        <w:t>ου αφορούν στις αρμόδιες αρχές και προβλέπεται η υποχρέωση συνεργασίας μεταξύ αρμοδίων αρχών διαφορετικών κρατών-μελών, καθώς και ο τρόπος επίλυσης των μεταξύ τους διαφωνιών. Για την Ελλάδα</w:t>
      </w:r>
      <w:r>
        <w:rPr>
          <w:rFonts w:eastAsia="Times New Roman" w:cs="Times New Roman"/>
          <w:szCs w:val="24"/>
        </w:rPr>
        <w:t>,</w:t>
      </w:r>
      <w:r>
        <w:rPr>
          <w:rFonts w:eastAsia="Times New Roman" w:cs="Times New Roman"/>
          <w:szCs w:val="24"/>
        </w:rPr>
        <w:t xml:space="preserve"> αρμόδια αρχή ορίζεται η Τράπεζα της Ελλάδος.</w:t>
      </w:r>
    </w:p>
    <w:p w14:paraId="0C83431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τη συνέχεια, στο Κε</w:t>
      </w:r>
      <w:r>
        <w:rPr>
          <w:rFonts w:eastAsia="Times New Roman" w:cs="Times New Roman"/>
          <w:szCs w:val="24"/>
        </w:rPr>
        <w:t>φάλαιο ΣΤ΄ προβλέπεται η επιβολή κυρώσεων εκ μέρους των αρμόδιων αρχών</w:t>
      </w:r>
      <w:r>
        <w:rPr>
          <w:rFonts w:eastAsia="Times New Roman" w:cs="Times New Roman"/>
          <w:szCs w:val="24"/>
        </w:rPr>
        <w:t>,</w:t>
      </w:r>
      <w:r>
        <w:rPr>
          <w:rFonts w:eastAsia="Times New Roman" w:cs="Times New Roman"/>
          <w:szCs w:val="24"/>
        </w:rPr>
        <w:t xml:space="preserve"> εντός του πλαισίου των αρμοδιοτήτων τους, εφόσον διαπιστωθούν παραβάσεις και ορίζεται πως η Ευρωπαϊκή Επιτροπή θα συγκεντρώνει στατιστικά στοιχεία για την εφαρμογή της </w:t>
      </w:r>
      <w:r>
        <w:rPr>
          <w:rFonts w:eastAsia="Times New Roman" w:cs="Times New Roman"/>
          <w:szCs w:val="24"/>
        </w:rPr>
        <w:t>ο</w:t>
      </w:r>
      <w:r>
        <w:rPr>
          <w:rFonts w:eastAsia="Times New Roman" w:cs="Times New Roman"/>
          <w:szCs w:val="24"/>
        </w:rPr>
        <w:t>δηγίας.</w:t>
      </w:r>
    </w:p>
    <w:p w14:paraId="0C83431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 xml:space="preserve">και κύριοι συνάδελφοι, το δεύτερο μέρος του σχεδίου νόμου αφορά άλλες διατάξεις του Υπουργείου Οικονομικών. </w:t>
      </w:r>
      <w:r>
        <w:rPr>
          <w:rFonts w:eastAsia="Times New Roman" w:cs="Times New Roman"/>
          <w:szCs w:val="24"/>
        </w:rPr>
        <w:t>Π</w:t>
      </w:r>
      <w:r>
        <w:rPr>
          <w:rFonts w:eastAsia="Times New Roman" w:cs="Times New Roman"/>
          <w:szCs w:val="24"/>
        </w:rPr>
        <w:t>ιο συγκεκριμένα</w:t>
      </w:r>
      <w:r>
        <w:rPr>
          <w:rFonts w:eastAsia="Times New Roman" w:cs="Times New Roman"/>
          <w:szCs w:val="24"/>
        </w:rPr>
        <w:t>,</w:t>
      </w:r>
      <w:r>
        <w:rPr>
          <w:rFonts w:eastAsia="Times New Roman" w:cs="Times New Roman"/>
          <w:szCs w:val="24"/>
        </w:rPr>
        <w:t xml:space="preserve"> το Κεφάλαιο Α΄ αφορά διατάξεις αρμοδιότητας της Γενικής Γραμματείας Δημοσιονομικής Πολιτικής. Σύμφωνα </w:t>
      </w:r>
      <w:r>
        <w:rPr>
          <w:rFonts w:eastAsia="Times New Roman" w:cs="Times New Roman"/>
          <w:szCs w:val="24"/>
        </w:rPr>
        <w:lastRenderedPageBreak/>
        <w:t>με αυτό</w:t>
      </w:r>
      <w:r>
        <w:rPr>
          <w:rFonts w:eastAsia="Times New Roman" w:cs="Times New Roman"/>
          <w:szCs w:val="24"/>
        </w:rPr>
        <w:t>,</w:t>
      </w:r>
      <w:r>
        <w:rPr>
          <w:rFonts w:eastAsia="Times New Roman" w:cs="Times New Roman"/>
          <w:szCs w:val="24"/>
        </w:rPr>
        <w:t xml:space="preserve"> προβλέπεται πως οι </w:t>
      </w:r>
      <w:r>
        <w:rPr>
          <w:rFonts w:eastAsia="Times New Roman" w:cs="Times New Roman"/>
          <w:szCs w:val="24"/>
        </w:rPr>
        <w:t>φορείς της κεντρικής διοίκησης μεταφέρουν σε κωδικούς αριθμούς εξόδων μέρος των πιστώσεών τους για μεταβιβάσεις για την κάλυψη δαπανών μισθοδοσίας υπάλληλων</w:t>
      </w:r>
      <w:r>
        <w:rPr>
          <w:rFonts w:eastAsia="Times New Roman" w:cs="Times New Roman"/>
          <w:szCs w:val="24"/>
        </w:rPr>
        <w:t>,</w:t>
      </w:r>
      <w:r>
        <w:rPr>
          <w:rFonts w:eastAsia="Times New Roman" w:cs="Times New Roman"/>
          <w:szCs w:val="24"/>
        </w:rPr>
        <w:t xml:space="preserve"> που αποσπώνται </w:t>
      </w:r>
      <w:r>
        <w:rPr>
          <w:rFonts w:eastAsia="Times New Roman" w:cs="Times New Roman"/>
          <w:szCs w:val="24"/>
        </w:rPr>
        <w:t>ή</w:t>
      </w:r>
      <w:r>
        <w:rPr>
          <w:rFonts w:eastAsia="Times New Roman" w:cs="Times New Roman"/>
          <w:szCs w:val="24"/>
        </w:rPr>
        <w:t xml:space="preserve"> μετατάσσονται σε άλλους φορείς. Ο σκοπός της συγκεκριμένης διάταξης είναι να αποφ</w:t>
      </w:r>
      <w:r>
        <w:rPr>
          <w:rFonts w:eastAsia="Times New Roman" w:cs="Times New Roman"/>
          <w:szCs w:val="24"/>
        </w:rPr>
        <w:t>ευχθεί η χρονοβόρα διαδικασία</w:t>
      </w:r>
      <w:r>
        <w:rPr>
          <w:rFonts w:eastAsia="Times New Roman" w:cs="Times New Roman"/>
          <w:szCs w:val="24"/>
        </w:rPr>
        <w:t>,</w:t>
      </w:r>
      <w:r>
        <w:rPr>
          <w:rFonts w:eastAsia="Times New Roman" w:cs="Times New Roman"/>
          <w:szCs w:val="24"/>
        </w:rPr>
        <w:t xml:space="preserve"> που προβλέπεται μέχρι σήμερα για τη μεταφορά των απαιτούμενων πιστώσεων, δηλαδή με την έκδοση </w:t>
      </w:r>
      <w:r>
        <w:rPr>
          <w:rFonts w:eastAsia="Times New Roman" w:cs="Times New Roman"/>
          <w:szCs w:val="24"/>
        </w:rPr>
        <w:t xml:space="preserve">κοινής υπουργικής απόφασης </w:t>
      </w:r>
      <w:r>
        <w:rPr>
          <w:rFonts w:eastAsia="Times New Roman" w:cs="Times New Roman"/>
          <w:szCs w:val="24"/>
        </w:rPr>
        <w:t>ανά Υπουργείο.</w:t>
      </w:r>
    </w:p>
    <w:p w14:paraId="0C83431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Επίσης, συμπληρώνεται το άρθρο 15 του ν.4440/2016</w:t>
      </w:r>
      <w:r>
        <w:rPr>
          <w:rFonts w:eastAsia="Times New Roman" w:cs="Times New Roman"/>
          <w:szCs w:val="24"/>
        </w:rPr>
        <w:t>,</w:t>
      </w:r>
      <w:r>
        <w:rPr>
          <w:rFonts w:eastAsia="Times New Roman" w:cs="Times New Roman"/>
          <w:szCs w:val="24"/>
        </w:rPr>
        <w:t xml:space="preserve"> ώστε να προβλέπεται ο τρόπος κάλυψης της δαπάνης μισθοδοσίας για την απόσπαση ή μετάταξη υπαλλήλων φορέων της </w:t>
      </w:r>
      <w:r>
        <w:rPr>
          <w:rFonts w:eastAsia="Times New Roman" w:cs="Times New Roman"/>
          <w:szCs w:val="24"/>
        </w:rPr>
        <w:t>γενικής κυβέρνησης</w:t>
      </w:r>
      <w:r>
        <w:rPr>
          <w:rFonts w:eastAsia="Times New Roman" w:cs="Times New Roman"/>
          <w:szCs w:val="24"/>
        </w:rPr>
        <w:t xml:space="preserve"> σε άλλους φορείς, οι οποίοι ωστόσο είτε δεν επιχορηγούνται από τον τακτικό προϋπολογισμό γενικά είτε δεν επιχορηγούνται για τη</w:t>
      </w:r>
      <w:r>
        <w:rPr>
          <w:rFonts w:eastAsia="Times New Roman" w:cs="Times New Roman"/>
          <w:szCs w:val="24"/>
        </w:rPr>
        <w:t>ν κάλυψη δαπανών μισθοδοσίας.</w:t>
      </w:r>
    </w:p>
    <w:p w14:paraId="0C83432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Στη συνέχεια</w:t>
      </w:r>
      <w:r>
        <w:rPr>
          <w:rFonts w:eastAsia="Times New Roman" w:cs="Times New Roman"/>
          <w:szCs w:val="24"/>
        </w:rPr>
        <w:t>,</w:t>
      </w:r>
      <w:r>
        <w:rPr>
          <w:rFonts w:eastAsia="Times New Roman" w:cs="Times New Roman"/>
          <w:szCs w:val="24"/>
        </w:rPr>
        <w:t xml:space="preserve"> προβλέπεται ότι οι υπάλληλοι της κατηγορίας ΔΕ τεχνικών εργοδηγών των νομικών προσώπων δημοσίου δικαίου και των ΟΤΑ </w:t>
      </w:r>
      <w:r>
        <w:rPr>
          <w:rFonts w:eastAsia="Times New Roman" w:cs="Times New Roman"/>
          <w:szCs w:val="24"/>
        </w:rPr>
        <w:t>Α</w:t>
      </w:r>
      <w:r>
        <w:rPr>
          <w:rFonts w:eastAsia="Times New Roman" w:cs="Times New Roman"/>
          <w:szCs w:val="24"/>
        </w:rPr>
        <w:t xml:space="preserve">΄ και </w:t>
      </w:r>
      <w:r>
        <w:rPr>
          <w:rFonts w:eastAsia="Times New Roman" w:cs="Times New Roman"/>
          <w:szCs w:val="24"/>
        </w:rPr>
        <w:t>Β</w:t>
      </w:r>
      <w:r>
        <w:rPr>
          <w:rFonts w:eastAsia="Times New Roman" w:cs="Times New Roman"/>
          <w:szCs w:val="24"/>
        </w:rPr>
        <w:t xml:space="preserve">΄ βαθμού, οι οποίοι υπηρετούν σε τεχνικούς κλάδους της κατηγορίας ΔΕ τεχνικών εργοδηγών </w:t>
      </w:r>
      <w:r>
        <w:rPr>
          <w:rFonts w:eastAsia="Times New Roman" w:cs="Times New Roman"/>
          <w:szCs w:val="24"/>
        </w:rPr>
        <w:t xml:space="preserve">χωρίς πτυχίο ή δίπλωμα ΤΕΙ, εξομοιώνονται μισθολογικά με τους </w:t>
      </w:r>
      <w:r>
        <w:rPr>
          <w:rFonts w:eastAsia="Times New Roman" w:cs="Times New Roman"/>
          <w:szCs w:val="24"/>
        </w:rPr>
        <w:lastRenderedPageBreak/>
        <w:t xml:space="preserve">υπαλλήλους της κατηγορίας ΤΕ εργοδηγών χωρίς πτυχίο ή δίπλωμα ΤΕΙ. </w:t>
      </w:r>
    </w:p>
    <w:p w14:paraId="0C83432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Ακόμα</w:t>
      </w:r>
      <w:r>
        <w:rPr>
          <w:rFonts w:eastAsia="Times New Roman" w:cs="Times New Roman"/>
          <w:szCs w:val="24"/>
        </w:rPr>
        <w:t>,</w:t>
      </w:r>
      <w:r>
        <w:rPr>
          <w:rFonts w:eastAsia="Times New Roman" w:cs="Times New Roman"/>
          <w:szCs w:val="24"/>
        </w:rPr>
        <w:t xml:space="preserve"> καθορίζεται η πολιτική αποδοχών των στελεχών του ΟΔΔΗΧ, ώστε να συναντάται με τις αντίστοιχες αποδοχές στελεχών στον τρ</w:t>
      </w:r>
      <w:r>
        <w:rPr>
          <w:rFonts w:eastAsia="Times New Roman" w:cs="Times New Roman"/>
          <w:szCs w:val="24"/>
        </w:rPr>
        <w:t xml:space="preserve">απεζικό χρηματοπιστωτικό τομέα. </w:t>
      </w:r>
    </w:p>
    <w:p w14:paraId="0C83432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Επιλύεται το ζήτημα της άσκησης των αρμοδιοτήτων του ν.4270/2014 «αρχές δημοσιονομικής διαχείρισης και εποπτείας στο δημόσιο λογιστικό και άλλες διατάξεις» σε περιπτώσεις δαπανών που διενεργούνται από δημόσιες αρχές της δικ</w:t>
      </w:r>
      <w:r>
        <w:rPr>
          <w:rFonts w:eastAsia="Times New Roman" w:cs="Times New Roman"/>
          <w:szCs w:val="24"/>
        </w:rPr>
        <w:t xml:space="preserve">αστικής λειτουργίας, τα δημόσια μουσεία και τις αποκεντρωμένες ειδικές υπηρεσίες της Ανεξάρτητης Αρχής Δημοσίων Εσόδων. </w:t>
      </w:r>
    </w:p>
    <w:p w14:paraId="0C83432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Στο Κεφάλαιο Β΄ και συγκεκριμένα στο άρθρο 31 προβλέπονται ρυθμίσεις που αφορούν στον εσωτερικό έλεγχο των ΔΕΚΟ</w:t>
      </w:r>
      <w:r>
        <w:rPr>
          <w:rFonts w:eastAsia="Times New Roman" w:cs="Times New Roman"/>
          <w:szCs w:val="24"/>
        </w:rPr>
        <w:t>,</w:t>
      </w:r>
      <w:r>
        <w:rPr>
          <w:rFonts w:eastAsia="Times New Roman" w:cs="Times New Roman"/>
          <w:szCs w:val="24"/>
        </w:rPr>
        <w:t xml:space="preserve"> προκειμένου να θεσμοθε</w:t>
      </w:r>
      <w:r>
        <w:rPr>
          <w:rFonts w:eastAsia="Times New Roman" w:cs="Times New Roman"/>
          <w:szCs w:val="24"/>
        </w:rPr>
        <w:t xml:space="preserve">τηθεί Μητρώο Εσωτερικών Ελέγχων και να εφαρμοστούν οι διατάξεις του άρθρου 4 του ν.3429/2005 και να ορίζονται εσωτερικοί ελεγκτές και στα νομικά πρόσωπα ιδιωτικού δικαίου και φορείς της </w:t>
      </w:r>
      <w:r>
        <w:rPr>
          <w:rFonts w:eastAsia="Times New Roman" w:cs="Times New Roman"/>
          <w:szCs w:val="24"/>
        </w:rPr>
        <w:t>γενικής κυβέρνησης</w:t>
      </w:r>
      <w:r>
        <w:rPr>
          <w:rFonts w:eastAsia="Times New Roman" w:cs="Times New Roman"/>
          <w:szCs w:val="24"/>
        </w:rPr>
        <w:t xml:space="preserve"> με προϋπολογισμό άνω των 10 εκατομμυρίων και επίσης</w:t>
      </w:r>
      <w:r>
        <w:rPr>
          <w:rFonts w:eastAsia="Times New Roman" w:cs="Times New Roman"/>
          <w:szCs w:val="24"/>
        </w:rPr>
        <w:t xml:space="preserve">, να απλουστευθεί και να επιταχυνθεί η διαδικασία ορισμού Επιτροπών Ελέγχου. </w:t>
      </w:r>
    </w:p>
    <w:p w14:paraId="0C83432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Εν συνεχεία, αποσαφηνίζεται το υφιστάμενο νομοθετικό πλαίσιο</w:t>
      </w:r>
      <w:r>
        <w:rPr>
          <w:rFonts w:eastAsia="Times New Roman" w:cs="Times New Roman"/>
          <w:szCs w:val="24"/>
        </w:rPr>
        <w:t>,</w:t>
      </w:r>
      <w:r>
        <w:rPr>
          <w:rFonts w:eastAsia="Times New Roman" w:cs="Times New Roman"/>
          <w:szCs w:val="24"/>
        </w:rPr>
        <w:t xml:space="preserve"> όπως προβλέπεται από την </w:t>
      </w:r>
      <w:r>
        <w:rPr>
          <w:rFonts w:eastAsia="Times New Roman" w:cs="Times New Roman"/>
          <w:szCs w:val="24"/>
        </w:rPr>
        <w:t>ο</w:t>
      </w:r>
      <w:r>
        <w:rPr>
          <w:rFonts w:eastAsia="Times New Roman" w:cs="Times New Roman"/>
          <w:szCs w:val="24"/>
        </w:rPr>
        <w:t>δηγία 2009/13/ΕΕ με τέτοιον τρόπο</w:t>
      </w:r>
      <w:r>
        <w:rPr>
          <w:rFonts w:eastAsia="Times New Roman" w:cs="Times New Roman"/>
          <w:szCs w:val="24"/>
        </w:rPr>
        <w:t>,</w:t>
      </w:r>
      <w:r>
        <w:rPr>
          <w:rFonts w:eastAsia="Times New Roman" w:cs="Times New Roman"/>
          <w:szCs w:val="24"/>
        </w:rPr>
        <w:t xml:space="preserve"> ώστε να επιτυγχάνεται η φορολόγηση τυχόν </w:t>
      </w:r>
      <w:proofErr w:type="spellStart"/>
      <w:r>
        <w:rPr>
          <w:rFonts w:eastAsia="Times New Roman" w:cs="Times New Roman"/>
          <w:szCs w:val="24"/>
        </w:rPr>
        <w:t>προκύπτουσας</w:t>
      </w:r>
      <w:proofErr w:type="spellEnd"/>
      <w:r>
        <w:rPr>
          <w:rFonts w:eastAsia="Times New Roman" w:cs="Times New Roman"/>
          <w:szCs w:val="24"/>
        </w:rPr>
        <w:t xml:space="preserve"> υ</w:t>
      </w:r>
      <w:r>
        <w:rPr>
          <w:rFonts w:eastAsia="Times New Roman" w:cs="Times New Roman"/>
          <w:szCs w:val="24"/>
        </w:rPr>
        <w:t>περαξίας</w:t>
      </w:r>
      <w:r>
        <w:rPr>
          <w:rFonts w:eastAsia="Times New Roman" w:cs="Times New Roman"/>
          <w:szCs w:val="24"/>
        </w:rPr>
        <w:t>,</w:t>
      </w:r>
      <w:r>
        <w:rPr>
          <w:rFonts w:eastAsia="Times New Roman" w:cs="Times New Roman"/>
          <w:szCs w:val="24"/>
        </w:rPr>
        <w:t xml:space="preserve"> λόγω εισφοράς</w:t>
      </w:r>
      <w:r>
        <w:rPr>
          <w:rFonts w:eastAsia="Times New Roman" w:cs="Times New Roman"/>
          <w:szCs w:val="24"/>
        </w:rPr>
        <w:t>,</w:t>
      </w:r>
      <w:r>
        <w:rPr>
          <w:rFonts w:eastAsia="Times New Roman" w:cs="Times New Roman"/>
          <w:szCs w:val="24"/>
        </w:rPr>
        <w:t xml:space="preserve"> ενεργητικού μια φορά το επίπεδο της λήπτριας εταιρείας κατά το χρόνο μεταβίβασης των εισφερόμενων στοιχείων. Και επιπλέον, εμπεριέχεται νομοτεχνική βελτίωση του ν.4174/2013, ώστε να αποφευχθεί η ταυτόχρονη επιβολή δύο προστίμων. </w:t>
      </w:r>
    </w:p>
    <w:p w14:paraId="0C83432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παλείφεται η αρμοδιότητα των κυρώσεων από τις τελωνειακές αρχές από τον ν.4264/2014, καθώς οι διοικητικές κυρώσεις, που προβλέπουν διοικητικά πρόστιμα που αφορούν το υπαίθριο εμπόριο, δεν εμπίπτουν στο αντικείμενο αρμοδιοτήτων της τελωνειακής υπηρεσίας. </w:t>
      </w:r>
    </w:p>
    <w:p w14:paraId="0C83432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πιπροσθέτως, το φορολογικό καθεστώς που διέπει τις δραστηριότητες της Ευρωπαϊκής Τράπεζας Ανασυγκρότησης και Ανάπτυξης εναρμονίζεται με αυτό αντίστοιχων διεθνών χρηματοδοτικών οργανισμών</w:t>
      </w:r>
      <w:r>
        <w:rPr>
          <w:rFonts w:eastAsia="Times New Roman" w:cs="Times New Roman"/>
          <w:szCs w:val="24"/>
        </w:rPr>
        <w:t>,</w:t>
      </w:r>
      <w:r>
        <w:rPr>
          <w:rFonts w:eastAsia="Times New Roman" w:cs="Times New Roman"/>
          <w:szCs w:val="24"/>
        </w:rPr>
        <w:t xml:space="preserve"> που δραστηριοποιούνται στην Ελλάδα</w:t>
      </w:r>
      <w:r>
        <w:rPr>
          <w:rFonts w:eastAsia="Times New Roman" w:cs="Times New Roman"/>
          <w:szCs w:val="24"/>
        </w:rPr>
        <w:t>,</w:t>
      </w:r>
      <w:r>
        <w:rPr>
          <w:rFonts w:eastAsia="Times New Roman" w:cs="Times New Roman"/>
          <w:szCs w:val="24"/>
        </w:rPr>
        <w:t xml:space="preserve"> ως προς τις εργασίες και τις συν</w:t>
      </w:r>
      <w:r>
        <w:rPr>
          <w:rFonts w:eastAsia="Times New Roman" w:cs="Times New Roman"/>
          <w:szCs w:val="24"/>
        </w:rPr>
        <w:t xml:space="preserve">αλλαγές της με σκοπό την άρση τυχόν ερμηνευτικών δυσχερειών, την ισότιμη φορολογική </w:t>
      </w:r>
      <w:r>
        <w:rPr>
          <w:rFonts w:eastAsia="Times New Roman" w:cs="Times New Roman"/>
          <w:szCs w:val="24"/>
        </w:rPr>
        <w:lastRenderedPageBreak/>
        <w:t xml:space="preserve">μεταχείριση και τη διευκόλυνση της χρηματοδότησης επενδυτικών έργων στη χώρα. Ακόμα, δίνεται παράταση κατά έναν μήνα από την υπογραφή της σχετικής </w:t>
      </w:r>
      <w:r>
        <w:rPr>
          <w:rFonts w:eastAsia="Times New Roman" w:cs="Times New Roman"/>
          <w:szCs w:val="24"/>
        </w:rPr>
        <w:t>κοινής υπουργικής απόφαση</w:t>
      </w:r>
      <w:r>
        <w:rPr>
          <w:rFonts w:eastAsia="Times New Roman" w:cs="Times New Roman"/>
          <w:szCs w:val="24"/>
        </w:rPr>
        <w:t>ς</w:t>
      </w:r>
      <w:r>
        <w:rPr>
          <w:rFonts w:eastAsia="Times New Roman" w:cs="Times New Roman"/>
          <w:szCs w:val="24"/>
        </w:rPr>
        <w:t xml:space="preserve"> για τη δημιουργία του μητρώου για τις βραχυχρόνιες μισθώσεις ακινήτων στο πλαίσιο της οικονομίας του διαμοιρασμού.</w:t>
      </w:r>
    </w:p>
    <w:p w14:paraId="0C83432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Στη συνέχεια, περιέχεται ρύθμιση που αφορά τη σύμβαση δωρεάς του Κοινωφελούς Ιδρύματος «Σταύρος Νιάρχος» προς το δημόσιο, καθώς στο αρχικό </w:t>
      </w:r>
      <w:r>
        <w:rPr>
          <w:rFonts w:eastAsia="Times New Roman" w:cs="Times New Roman"/>
          <w:szCs w:val="24"/>
        </w:rPr>
        <w:t xml:space="preserve">σχέδιο σύμβασης της δωρεάς δεν περιλαμβάνονται απαραίτητα στοιχεία της εταιρείας «Κέντρο Πολιτισμού Ίδρυμα Σταύρος Νιάρχος Α.Ε.», μέσω της οποίας διενεργήθηκε η κατασκευή και ο εξοπλισμός των νέων εγκαταστάσεων και του </w:t>
      </w:r>
      <w:r>
        <w:rPr>
          <w:rFonts w:eastAsia="Times New Roman" w:cs="Times New Roman"/>
          <w:szCs w:val="24"/>
        </w:rPr>
        <w:t>π</w:t>
      </w:r>
      <w:r>
        <w:rPr>
          <w:rFonts w:eastAsia="Times New Roman" w:cs="Times New Roman"/>
          <w:szCs w:val="24"/>
        </w:rPr>
        <w:t>άρκου. Και διενεργείται η διαχείριση</w:t>
      </w:r>
      <w:r>
        <w:rPr>
          <w:rFonts w:eastAsia="Times New Roman" w:cs="Times New Roman"/>
          <w:szCs w:val="24"/>
        </w:rPr>
        <w:t xml:space="preserve"> του Κέντρου Πολιτισμού «Ίδρυμα Σταύρος Νιάρχος», όπως αριθμός ΓΕΜΗ, αριθμός φορολογικού μητρώου και αρμόδια ΔΟΥ, το συνολικό καταβεβλημένο μετοχικό κεφάλαιο της εταιρείας, ενώ ορίζεται και ακολουθητέα διαδικασία για την πραγματοποίηση της εν λόγω δωρεάς γ</w:t>
      </w:r>
      <w:r>
        <w:rPr>
          <w:rFonts w:eastAsia="Times New Roman" w:cs="Times New Roman"/>
          <w:szCs w:val="24"/>
        </w:rPr>
        <w:t xml:space="preserve">ια την παράδοση στο ελληνικό δημόσιο του προσωρινού τίτλου της μιας κοινής ονομαστικής μετοχής. Επίσης, θεωρείται απολύτως απαραίτητος ο όρος που έχει συμπεριληφθεί, </w:t>
      </w:r>
      <w:r>
        <w:rPr>
          <w:rFonts w:eastAsia="Times New Roman" w:cs="Times New Roman"/>
          <w:szCs w:val="24"/>
        </w:rPr>
        <w:lastRenderedPageBreak/>
        <w:t>σύμφωνα με τον οποίο το Κοινωφελές Ίδρυμα «Σταύρος Νιάρχος» αναλαμβάνει την κάλυψη της όπο</w:t>
      </w:r>
      <w:r>
        <w:rPr>
          <w:rFonts w:eastAsia="Times New Roman" w:cs="Times New Roman"/>
          <w:szCs w:val="24"/>
        </w:rPr>
        <w:t>ιας υπέρβασης του προϋπολογισμού της υλοποίησης του Κέντρου Πολιτισμού «Ίδρυμα Σταύρος Νιάρχος».</w:t>
      </w:r>
    </w:p>
    <w:p w14:paraId="0C83432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Με το άρθρο 38 προβλέπονται τροποποιήσεις του ν.2667/1998</w:t>
      </w:r>
      <w:r>
        <w:rPr>
          <w:rFonts w:eastAsia="Times New Roman" w:cs="Times New Roman"/>
          <w:szCs w:val="24"/>
        </w:rPr>
        <w:t>,</w:t>
      </w:r>
      <w:r>
        <w:rPr>
          <w:rFonts w:eastAsia="Times New Roman" w:cs="Times New Roman"/>
          <w:szCs w:val="24"/>
        </w:rPr>
        <w:t xml:space="preserve"> που θα διασφαλίσουν τα εχέγγυα για τη συνέχιση της εύρυθμης και απρόσκοπτης λειτουργίας της Εθνικής </w:t>
      </w:r>
      <w:r>
        <w:rPr>
          <w:rFonts w:eastAsia="Times New Roman" w:cs="Times New Roman"/>
          <w:szCs w:val="24"/>
        </w:rPr>
        <w:t xml:space="preserve">Επιτροπής Δικαιωμάτων του Ανθρώπου. Οι τροποποιήσεις αφορούν στις προϋποθέσεις κτήσης και απώλειας της ιδιότητας μέλους, στη λειτουργική ανεξαρτησία και στην ασυλία των μελών της </w:t>
      </w:r>
      <w:r>
        <w:rPr>
          <w:rFonts w:eastAsia="Times New Roman" w:cs="Times New Roman"/>
          <w:szCs w:val="24"/>
        </w:rPr>
        <w:t>ε</w:t>
      </w:r>
      <w:r>
        <w:rPr>
          <w:rFonts w:eastAsia="Times New Roman" w:cs="Times New Roman"/>
          <w:szCs w:val="24"/>
        </w:rPr>
        <w:t>πιτροπής, στον τρόπο λειτουργίας της, στη στελέχωσή της, καθώς και στον τρόπ</w:t>
      </w:r>
      <w:r>
        <w:rPr>
          <w:rFonts w:eastAsia="Times New Roman" w:cs="Times New Roman"/>
          <w:szCs w:val="24"/>
        </w:rPr>
        <w:t xml:space="preserve">ο επιστημονικού και διοικητικού προσωπικού της, ώστε να είναι πιο αποτελεσματική στο έργο της και να διασφαλίζονται οι ήδη κεκτημένες θετικές αξιολογήσεις της. </w:t>
      </w:r>
    </w:p>
    <w:p w14:paraId="0C83432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 σχέδιο νόμου εμπεριέχει, επίσης, τη διάταξη, με την οποία δίνεται εκ νέου παράταση μέχρι τις</w:t>
      </w:r>
      <w:r>
        <w:rPr>
          <w:rFonts w:eastAsia="Times New Roman" w:cs="Times New Roman"/>
          <w:szCs w:val="24"/>
        </w:rPr>
        <w:t xml:space="preserve"> 30</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2017 της προθεσμίας αναστολής κυρώσεων και τυχόν πρωτοκόλλων κατεδάφισης για τις υφιστάμενες κατασκευές κατά μήκος της Οδού Ακτή Κουμουνδούρου του Δήμου Πειραιώς, ενώ εν συνεχεία καταργείται η υποχρέωση καταβολής από το δημόσιο </w:t>
      </w:r>
      <w:proofErr w:type="spellStart"/>
      <w:r>
        <w:rPr>
          <w:rFonts w:eastAsia="Times New Roman" w:cs="Times New Roman"/>
          <w:szCs w:val="24"/>
        </w:rPr>
        <w:t>παραβόλου</w:t>
      </w:r>
      <w:proofErr w:type="spellEnd"/>
      <w:r>
        <w:rPr>
          <w:rFonts w:eastAsia="Times New Roman" w:cs="Times New Roman"/>
          <w:szCs w:val="24"/>
        </w:rPr>
        <w:t xml:space="preserve"> για την </w:t>
      </w:r>
      <w:r>
        <w:rPr>
          <w:rFonts w:eastAsia="Times New Roman" w:cs="Times New Roman"/>
          <w:szCs w:val="24"/>
        </w:rPr>
        <w:lastRenderedPageBreak/>
        <w:t>περ</w:t>
      </w:r>
      <w:r>
        <w:rPr>
          <w:rFonts w:eastAsia="Times New Roman" w:cs="Times New Roman"/>
          <w:szCs w:val="24"/>
        </w:rPr>
        <w:t>ίπτωση χορήγησης αναβολής δίκης ενώπιον του Συμβουλίου της Επικρατείας. Επιπλέον, αποσαφηνίζεται το πλαίσιο προσδιορισμού του καθαρού εισοδήματος</w:t>
      </w:r>
      <w:r>
        <w:rPr>
          <w:rFonts w:eastAsia="Times New Roman" w:cs="Times New Roman"/>
          <w:szCs w:val="24"/>
        </w:rPr>
        <w:t>,</w:t>
      </w:r>
      <w:r>
        <w:rPr>
          <w:rFonts w:eastAsia="Times New Roman" w:cs="Times New Roman"/>
          <w:szCs w:val="24"/>
        </w:rPr>
        <w:t xml:space="preserve"> με στόχο την εξάλειψη των αμφισβητήσεων για την υπαγωγή των αλλοδαπών αεροπορικών εταιρειών στην έκτακτη εισφ</w:t>
      </w:r>
      <w:r>
        <w:rPr>
          <w:rFonts w:eastAsia="Times New Roman" w:cs="Times New Roman"/>
          <w:szCs w:val="24"/>
        </w:rPr>
        <w:t>ορά και τον προσδιορισμό αυτής, ενώ καλύπτεται το νομοθετικό κενό ως προς τις προϋποθέσεις επιλογής Προϊσταμένων Γενικής Διεύθυνσης της Ανεξάρτητης Αρχής Δημοσίων Εσόδων, καθώς δεν είχε συμπεριληφθεί ως προϋπόθεση η ελάχιστη απαιτούμενη προϋπηρεσία στο επί</w:t>
      </w:r>
      <w:r>
        <w:rPr>
          <w:rFonts w:eastAsia="Times New Roman" w:cs="Times New Roman"/>
          <w:szCs w:val="24"/>
        </w:rPr>
        <w:t xml:space="preserve">πεδο </w:t>
      </w:r>
      <w:r>
        <w:rPr>
          <w:rFonts w:eastAsia="Times New Roman" w:cs="Times New Roman"/>
          <w:szCs w:val="24"/>
        </w:rPr>
        <w:t>προϊσταμένου τμήματος</w:t>
      </w:r>
      <w:r>
        <w:rPr>
          <w:rFonts w:eastAsia="Times New Roman" w:cs="Times New Roman"/>
          <w:szCs w:val="24"/>
        </w:rPr>
        <w:t xml:space="preserve">. </w:t>
      </w:r>
    </w:p>
    <w:p w14:paraId="0C83432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Τροποποιούνται ακόμη οι διατάξεις των άρθρων 27 και 27</w:t>
      </w:r>
      <w:r>
        <w:rPr>
          <w:rFonts w:eastAsia="Times New Roman" w:cs="Times New Roman"/>
          <w:szCs w:val="24"/>
        </w:rPr>
        <w:t xml:space="preserve"> </w:t>
      </w:r>
      <w:r>
        <w:rPr>
          <w:rFonts w:eastAsia="Times New Roman" w:cs="Times New Roman"/>
          <w:szCs w:val="24"/>
        </w:rPr>
        <w:t>α του ν.4172/2013, προκειμένου να ρυθμιστεί ο χειρισμός της αναβαλ</w:t>
      </w:r>
      <w:r>
        <w:rPr>
          <w:rFonts w:eastAsia="Times New Roman" w:cs="Times New Roman"/>
          <w:szCs w:val="24"/>
        </w:rPr>
        <w:t>λ</w:t>
      </w:r>
      <w:r>
        <w:rPr>
          <w:rFonts w:eastAsia="Times New Roman" w:cs="Times New Roman"/>
          <w:szCs w:val="24"/>
        </w:rPr>
        <w:t xml:space="preserve">όμενης απαίτησης που έχει ήδη αναγνωριστεί από τα πιστωτικά ιδρύματα και τις οντότητες που εποπτεύονται </w:t>
      </w:r>
      <w:r>
        <w:rPr>
          <w:rFonts w:eastAsia="Times New Roman" w:cs="Times New Roman"/>
          <w:szCs w:val="24"/>
        </w:rPr>
        <w:t>από την Τράπεζα της Ελλάδος ή κατά περίπτωση τον ενιαίο εποπτικό μηχανισμό, ώστε να διασφαλίζεται ότι οι διαγραφές και οι αναδιαρθρώσεις δανείων δεν θα οδηγήσουν σε απώλεια εποπτικών κεφαλαίων. Επιτρέπεται η επίτευξη θεσμοθετημένων στόχων ανά πιστωτικό ίδρ</w:t>
      </w:r>
      <w:r>
        <w:rPr>
          <w:rFonts w:eastAsia="Times New Roman" w:cs="Times New Roman"/>
          <w:szCs w:val="24"/>
        </w:rPr>
        <w:t>υμα για τη μείωση των μη εξυπηρετούμενων δανείων, χωρίς να τίθενται σε κίνδυνο οι δημοσιονομικοί στόχοι.</w:t>
      </w:r>
    </w:p>
    <w:p w14:paraId="0C83432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Πρέπει να το μαζεύετε σιγά-σιγά, κύριε συνάδελφε.</w:t>
      </w:r>
    </w:p>
    <w:p w14:paraId="0C83432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Σε μ</w:t>
      </w:r>
      <w:r>
        <w:rPr>
          <w:rFonts w:eastAsia="Times New Roman" w:cs="Times New Roman"/>
          <w:szCs w:val="24"/>
        </w:rPr>
        <w:t xml:space="preserve">ισό λεπτό ολοκληρώνω, κύριε Πρόεδρε. Σας </w:t>
      </w:r>
      <w:r>
        <w:rPr>
          <w:rFonts w:eastAsia="Times New Roman" w:cs="Times New Roman"/>
          <w:szCs w:val="24"/>
        </w:rPr>
        <w:t>ευχαριστώ.</w:t>
      </w:r>
    </w:p>
    <w:p w14:paraId="0C83432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Επίσης, κατά τη διαδικασία υποβολής δήλωσης φόρου πλοίων πρώτης κατηγορίας καθορίζεται ως επίσημη ισοτιμία του δολαρίου ΗΠΑ και της λίρας Αγγλίας έναντι του ευρώ η συναλλαγματική ισοτιμία της Ευρωπαϊκής Κεντρικής Τράπεζας αντί της τιμής αγοράς σ</w:t>
      </w:r>
      <w:r>
        <w:rPr>
          <w:rFonts w:eastAsia="Times New Roman" w:cs="Times New Roman"/>
          <w:szCs w:val="24"/>
        </w:rPr>
        <w:t>υναλλάγματος της Τράπεζας της Ελλάδος. Τέλος, δίνεται προθεσμία δώδεκα μηνών από τη δημοσίευση του παρόντος νόμου για την εναρμόνιση των καταστατικών των οικοδομικών συνεταιρισμών, οι οποίοι δεν έχουν λυθεί και εκκαθαριστεί.</w:t>
      </w:r>
    </w:p>
    <w:p w14:paraId="0C83432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r>
        <w:rPr>
          <w:rFonts w:eastAsia="Times New Roman" w:cs="Times New Roman"/>
          <w:szCs w:val="24"/>
        </w:rPr>
        <w:t>για τον χρόνο.</w:t>
      </w:r>
    </w:p>
    <w:p w14:paraId="0C83432F" w14:textId="77777777" w:rsidR="00A55636" w:rsidRDefault="00E244A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C83433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εγώ ευχαριστώ.</w:t>
      </w:r>
    </w:p>
    <w:p w14:paraId="0C83433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Φορτσάκη</w:t>
      </w:r>
      <w:proofErr w:type="spellEnd"/>
      <w:r>
        <w:rPr>
          <w:rFonts w:eastAsia="Times New Roman" w:cs="Times New Roman"/>
          <w:szCs w:val="24"/>
        </w:rPr>
        <w:t xml:space="preserve">, μιας και είναι εδώ οι δύο Υπουργοί που έχουν τροπολογίες σχετικά σημαντικές, με την άδειά σας να τους </w:t>
      </w:r>
      <w:r>
        <w:rPr>
          <w:rFonts w:eastAsia="Times New Roman" w:cs="Times New Roman"/>
          <w:szCs w:val="24"/>
        </w:rPr>
        <w:lastRenderedPageBreak/>
        <w:t>δώσω τον λόγο από πέντε λεπ</w:t>
      </w:r>
      <w:r>
        <w:rPr>
          <w:rFonts w:eastAsia="Times New Roman" w:cs="Times New Roman"/>
          <w:szCs w:val="24"/>
        </w:rPr>
        <w:t>τά στον καθένα, ώστε να καλυφθεί και η παρατήρηση του κ. Μπούρα που είχε δίκιο.</w:t>
      </w:r>
    </w:p>
    <w:p w14:paraId="0C83433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Παρακαλώ, κύριε Πρόεδρε.</w:t>
      </w:r>
    </w:p>
    <w:p w14:paraId="0C83433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πρώτα ο κ. Παπαδημητρίου για πέντε λεπτά να αναπτύξει την τροπολογία του και μετά ο </w:t>
      </w:r>
      <w:r>
        <w:rPr>
          <w:rFonts w:eastAsia="Times New Roman" w:cs="Times New Roman"/>
          <w:szCs w:val="24"/>
        </w:rPr>
        <w:t xml:space="preserve">κ. </w:t>
      </w:r>
      <w:proofErr w:type="spellStart"/>
      <w:r>
        <w:rPr>
          <w:rFonts w:eastAsia="Times New Roman" w:cs="Times New Roman"/>
          <w:szCs w:val="24"/>
        </w:rPr>
        <w:t>Γαβρόγλου</w:t>
      </w:r>
      <w:proofErr w:type="spellEnd"/>
      <w:r>
        <w:rPr>
          <w:rFonts w:eastAsia="Times New Roman" w:cs="Times New Roman"/>
          <w:szCs w:val="24"/>
        </w:rPr>
        <w:t xml:space="preserve">, επίσης για πέντε λεπτά να αναπτύξει την τροπολογία του. </w:t>
      </w:r>
    </w:p>
    <w:p w14:paraId="0C83433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Κύριε Πρόεδρε, να μας πουν σε ποια τροπολογία αναφέρονται. Είναι τόσες πολλές που έχουμε χάσει το μέτρημα. </w:t>
      </w:r>
    </w:p>
    <w:p w14:paraId="0C83433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Οι μισές τροπολογίες, οι επτά, έχουν ήδη ενσωματωθεί στο νομοσχέδιο. Συζητήθηκαν στην </w:t>
      </w:r>
      <w:r>
        <w:rPr>
          <w:rFonts w:eastAsia="Times New Roman" w:cs="Times New Roman"/>
          <w:szCs w:val="24"/>
        </w:rPr>
        <w:t>επιτροπή</w:t>
      </w:r>
      <w:r>
        <w:rPr>
          <w:rFonts w:eastAsia="Times New Roman" w:cs="Times New Roman"/>
          <w:szCs w:val="24"/>
        </w:rPr>
        <w:t xml:space="preserve">. Έξι είναι. </w:t>
      </w:r>
    </w:p>
    <w:p w14:paraId="0C83433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Κύριε Παπαδημητρίου, έχετε τον λόγο με μια σχετική ανοχή.</w:t>
      </w:r>
    </w:p>
    <w:p w14:paraId="0C834337"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t>ΔΗΜΟΣ ΠΑΠΑΔΗΜΗΤΡΙΟΥ (Υπουργός Οικονομίας και Ανάπτυξης):</w:t>
      </w:r>
      <w:r>
        <w:rPr>
          <w:rFonts w:eastAsia="Times New Roman"/>
          <w:color w:val="000000" w:themeColor="text1"/>
          <w:szCs w:val="24"/>
        </w:rPr>
        <w:t xml:space="preserve"> Κυρίες και κύριοι Βουλευτές, η πρ</w:t>
      </w:r>
      <w:r>
        <w:rPr>
          <w:rFonts w:eastAsia="Times New Roman"/>
          <w:color w:val="000000" w:themeColor="text1"/>
          <w:szCs w:val="24"/>
        </w:rPr>
        <w:t>οτεινόμενη τροπολογία περιλαμβάνει τροποποιήσεις διατάξεων νόμων…</w:t>
      </w:r>
    </w:p>
    <w:p w14:paraId="0C834338"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ΠΑΝΑΓΙΩΤΗΣ ΜΗΤΑΡΑΚΗΣ:</w:t>
      </w:r>
      <w:r>
        <w:rPr>
          <w:rFonts w:eastAsia="Times New Roman"/>
          <w:color w:val="000000" w:themeColor="text1"/>
          <w:szCs w:val="24"/>
        </w:rPr>
        <w:t xml:space="preserve"> Ποια τροπολογία είναι, κύριε Υπουργέ, μήπως και την βρούμε;</w:t>
      </w:r>
    </w:p>
    <w:p w14:paraId="0C834339"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t>ΔΗΜΟΣ ΠΑΠΑΔΗΜΗΤΡΙΟΥ (Υπουργός Οικονομίας και Ανάπτυξης):</w:t>
      </w:r>
      <w:r>
        <w:rPr>
          <w:rFonts w:eastAsia="Times New Roman"/>
          <w:color w:val="000000" w:themeColor="text1"/>
          <w:szCs w:val="24"/>
        </w:rPr>
        <w:t xml:space="preserve"> Είναι η τροπολογία με γενικό αριθμό 989 και ειδικό1</w:t>
      </w:r>
      <w:r>
        <w:rPr>
          <w:rFonts w:eastAsia="Times New Roman"/>
          <w:color w:val="000000" w:themeColor="text1"/>
          <w:szCs w:val="24"/>
        </w:rPr>
        <w:t>47.</w:t>
      </w:r>
    </w:p>
    <w:p w14:paraId="0C83433A"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Η προτεινόμενη τροπολογία περιλαμβάνει τροποποιήσεις διατάξεων νόμων</w:t>
      </w:r>
      <w:r>
        <w:rPr>
          <w:rFonts w:eastAsia="Times New Roman"/>
          <w:color w:val="000000" w:themeColor="text1"/>
          <w:szCs w:val="24"/>
        </w:rPr>
        <w:t>,</w:t>
      </w:r>
      <w:r>
        <w:rPr>
          <w:rFonts w:eastAsia="Times New Roman"/>
          <w:color w:val="000000" w:themeColor="text1"/>
          <w:szCs w:val="24"/>
        </w:rPr>
        <w:t xml:space="preserve"> που σκοπεύουν στον ορισμό ειδικού πλαισίου, αναφορικά με το καθεστώς ίδρυσης οργανωμένων χονδρικών αγορών νωπών προϊόντων. Με τις προτεινόμενες διατάξεις αποσαφηνίζεται το νομικό πλα</w:t>
      </w:r>
      <w:r>
        <w:rPr>
          <w:rFonts w:eastAsia="Times New Roman"/>
          <w:color w:val="000000" w:themeColor="text1"/>
          <w:szCs w:val="24"/>
        </w:rPr>
        <w:t>ίσιο</w:t>
      </w:r>
      <w:r>
        <w:rPr>
          <w:rFonts w:eastAsia="Times New Roman"/>
          <w:color w:val="000000" w:themeColor="text1"/>
          <w:szCs w:val="24"/>
        </w:rPr>
        <w:t>,</w:t>
      </w:r>
      <w:r>
        <w:rPr>
          <w:rFonts w:eastAsia="Times New Roman"/>
          <w:color w:val="000000" w:themeColor="text1"/>
          <w:szCs w:val="24"/>
        </w:rPr>
        <w:t xml:space="preserve"> που διέπει την ίδρυση των παραπάνω.</w:t>
      </w:r>
    </w:p>
    <w:p w14:paraId="0C83433B"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Ειδικότερα, οι προτεινόμενες τροποποιήσεις διαμορφώνουν ένα σαφές πλαίσιο αναφοράς για τους ενδιαφερόμενους επενδυτές, συνδέοντας την ίδρυση των οργανωμένων χονδρικών αγορών νωπών αγροτικών προϊόντων με τους οργανω</w:t>
      </w:r>
      <w:r>
        <w:rPr>
          <w:rFonts w:eastAsia="Times New Roman"/>
          <w:color w:val="000000" w:themeColor="text1"/>
          <w:szCs w:val="24"/>
        </w:rPr>
        <w:t>μένους υποδοχείς μεταποιητικών και επιχειρηματικών δραστηριοτήτων.</w:t>
      </w:r>
    </w:p>
    <w:p w14:paraId="0C83433C"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Επιπλέον, εισάγεται διάκριση ανάμεσα στις διαδικασίες ίδρυσης </w:t>
      </w:r>
      <w:r>
        <w:rPr>
          <w:rFonts w:eastAsia="Times New Roman"/>
          <w:color w:val="000000" w:themeColor="text1"/>
          <w:szCs w:val="24"/>
        </w:rPr>
        <w:t>κεντρικών αγορών</w:t>
      </w:r>
      <w:r>
        <w:rPr>
          <w:rFonts w:eastAsia="Times New Roman"/>
          <w:color w:val="000000" w:themeColor="text1"/>
          <w:szCs w:val="24"/>
        </w:rPr>
        <w:t xml:space="preserve">, οι οποίες είναι δημόσιες αγορές για τις οργανωμένες αγορές χονδρικής πώλησης νωπών αγροτικών </w:t>
      </w:r>
      <w:r>
        <w:rPr>
          <w:rFonts w:eastAsia="Times New Roman"/>
          <w:color w:val="000000" w:themeColor="text1"/>
          <w:szCs w:val="24"/>
        </w:rPr>
        <w:lastRenderedPageBreak/>
        <w:t xml:space="preserve">προϊόντων, οι </w:t>
      </w:r>
      <w:r>
        <w:rPr>
          <w:rFonts w:eastAsia="Times New Roman"/>
          <w:color w:val="000000" w:themeColor="text1"/>
          <w:szCs w:val="24"/>
        </w:rPr>
        <w:t>οποίες μπορούν να ιδρύονται και να λειτουργούν ως οργανωμένοι υποδοχείς μεταποιητικών και επιχειρηματικών δραστηριοτήτων ή εντός των ορίων αυτών.</w:t>
      </w:r>
    </w:p>
    <w:p w14:paraId="0C83433D"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Με το πρώτο προτεινόμενο άρθρο αναγνωρίζεται η δυνατότητα ίδρυσης οργανωμένων αγορών χονδρικής πώλησης νωπών α</w:t>
      </w:r>
      <w:r>
        <w:rPr>
          <w:rFonts w:eastAsia="Times New Roman"/>
          <w:color w:val="000000" w:themeColor="text1"/>
          <w:szCs w:val="24"/>
        </w:rPr>
        <w:t xml:space="preserve">γροτικών προϊόντων εντός οργανωμένων υποδοχέων μεταποιητικών και επιχειρηματικών δραστηριοτήτων του άρθρου 41 παράγραφος 4 του ν.3982/2011 και διακρίνονται σαφώς από τις </w:t>
      </w:r>
      <w:r>
        <w:rPr>
          <w:rFonts w:eastAsia="Times New Roman"/>
          <w:color w:val="000000" w:themeColor="text1"/>
          <w:szCs w:val="24"/>
        </w:rPr>
        <w:t xml:space="preserve">κεντρικές αγορές </w:t>
      </w:r>
      <w:r>
        <w:rPr>
          <w:rFonts w:eastAsia="Times New Roman"/>
          <w:color w:val="000000" w:themeColor="text1"/>
          <w:szCs w:val="24"/>
        </w:rPr>
        <w:t>της παραγράφου 1 του άρθρου 6 του ν.3475/1955.</w:t>
      </w:r>
    </w:p>
    <w:p w14:paraId="0C83433E"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Με το δεύτερο προτεινό</w:t>
      </w:r>
      <w:r>
        <w:rPr>
          <w:rFonts w:eastAsia="Times New Roman"/>
          <w:color w:val="000000" w:themeColor="text1"/>
          <w:szCs w:val="24"/>
        </w:rPr>
        <w:t>μενο άρθρο εισάγεται ειδική κατηγορία επιχειρηματικού πάρκου χονδρικής πώλησης νωπών προϊόντων, επίσης στο άρθρο 41 του ν.3982/2011 και ειδική πρόβλεψη για τη δυνατότητα εγκατάστασης αυτών των πάρκων εντός περιοχών χονδρεμπορίου.</w:t>
      </w:r>
    </w:p>
    <w:p w14:paraId="0C83433F"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Τέλος, με το τρίτο προτειν</w:t>
      </w:r>
      <w:r>
        <w:rPr>
          <w:rFonts w:eastAsia="Times New Roman"/>
          <w:color w:val="000000" w:themeColor="text1"/>
          <w:szCs w:val="24"/>
        </w:rPr>
        <w:t xml:space="preserve">όμενο άρθρο καταργείται η παράγραφος 2 του άρθρου 15 του </w:t>
      </w:r>
      <w:proofErr w:type="spellStart"/>
      <w:r>
        <w:rPr>
          <w:rFonts w:eastAsia="Times New Roman"/>
          <w:color w:val="000000" w:themeColor="text1"/>
          <w:szCs w:val="24"/>
        </w:rPr>
        <w:t>β</w:t>
      </w:r>
      <w:r>
        <w:rPr>
          <w:rFonts w:eastAsia="Times New Roman"/>
          <w:color w:val="000000" w:themeColor="text1"/>
          <w:szCs w:val="24"/>
        </w:rPr>
        <w:t>.</w:t>
      </w:r>
      <w:r>
        <w:rPr>
          <w:rFonts w:eastAsia="Times New Roman"/>
          <w:color w:val="000000" w:themeColor="text1"/>
          <w:szCs w:val="24"/>
        </w:rPr>
        <w:t>δ</w:t>
      </w:r>
      <w:proofErr w:type="spellEnd"/>
      <w:r>
        <w:rPr>
          <w:rFonts w:eastAsia="Times New Roman"/>
          <w:color w:val="000000" w:themeColor="text1"/>
          <w:szCs w:val="24"/>
        </w:rPr>
        <w:t>.</w:t>
      </w:r>
      <w:r>
        <w:rPr>
          <w:rFonts w:eastAsia="Times New Roman"/>
          <w:color w:val="000000" w:themeColor="text1"/>
          <w:szCs w:val="24"/>
        </w:rPr>
        <w:t xml:space="preserve"> 746 του 1969, η παρωχημένη διάταξη με την οποία είχε καθιερωθεί η αποκλειστικότητα της Κεντρικής Λαχαναγοράς Πατρών στη διενέργεια χονδρικού εμπορίου νωπών αγροτικών προϊόντων στην Πάτρα.</w:t>
      </w:r>
    </w:p>
    <w:p w14:paraId="0C834340"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Οι παρ</w:t>
      </w:r>
      <w:r>
        <w:rPr>
          <w:rFonts w:eastAsia="Times New Roman"/>
          <w:color w:val="000000" w:themeColor="text1"/>
          <w:szCs w:val="24"/>
        </w:rPr>
        <w:t xml:space="preserve">εμβάσεις αποσκοπούν στη βελτίωση της παραγωγικότητας των </w:t>
      </w:r>
      <w:proofErr w:type="spellStart"/>
      <w:r>
        <w:rPr>
          <w:rFonts w:eastAsia="Times New Roman"/>
          <w:color w:val="000000" w:themeColor="text1"/>
          <w:szCs w:val="24"/>
        </w:rPr>
        <w:t>χονδρεμπορικών</w:t>
      </w:r>
      <w:proofErr w:type="spellEnd"/>
      <w:r>
        <w:rPr>
          <w:rFonts w:eastAsia="Times New Roman"/>
          <w:color w:val="000000" w:themeColor="text1"/>
          <w:szCs w:val="24"/>
        </w:rPr>
        <w:t xml:space="preserve"> επιχειρήσεων νωπών προϊόντων, στην ενίσχυση του ανταγωνισμού και της καταναλωτικής επιλογής, στην ανάληψη συνεργατικών πρωτοβουλιών ανάμεσα σε ομοειδείς επιχειρήσεις και επιχειρήσεις σ</w:t>
      </w:r>
      <w:r>
        <w:rPr>
          <w:rFonts w:eastAsia="Times New Roman"/>
          <w:color w:val="000000" w:themeColor="text1"/>
          <w:szCs w:val="24"/>
        </w:rPr>
        <w:t>υγγενών κλάδων</w:t>
      </w:r>
      <w:r>
        <w:rPr>
          <w:rFonts w:eastAsia="Times New Roman"/>
          <w:color w:val="000000" w:themeColor="text1"/>
          <w:szCs w:val="24"/>
        </w:rPr>
        <w:t>,</w:t>
      </w:r>
      <w:r>
        <w:rPr>
          <w:rFonts w:eastAsia="Times New Roman"/>
          <w:color w:val="000000" w:themeColor="text1"/>
          <w:szCs w:val="24"/>
        </w:rPr>
        <w:t xml:space="preserve"> καθώς και την αποτελεσματική εποπτεία των αγορών από τη διοίκηση.</w:t>
      </w:r>
    </w:p>
    <w:p w14:paraId="0C834341"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 πολύ, κύριε Πρόεδρε.</w:t>
      </w:r>
    </w:p>
    <w:p w14:paraId="0C834342"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(Νικήτας Κακλαμάνης): </w:t>
      </w:r>
      <w:r>
        <w:rPr>
          <w:rFonts w:eastAsia="Times New Roman"/>
          <w:color w:val="000000" w:themeColor="text1"/>
          <w:szCs w:val="24"/>
        </w:rPr>
        <w:t>Κι εμείς.</w:t>
      </w:r>
    </w:p>
    <w:p w14:paraId="0C834343"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t>ΝΙΚΟΛΑΟΣ ΔΕΝΔΙΑΣ:</w:t>
      </w:r>
      <w:r>
        <w:rPr>
          <w:rFonts w:eastAsia="Times New Roman"/>
          <w:color w:val="000000" w:themeColor="text1"/>
          <w:szCs w:val="24"/>
        </w:rPr>
        <w:t xml:space="preserve"> Κύριε Πρόεδρε…</w:t>
      </w:r>
    </w:p>
    <w:p w14:paraId="0C834344"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(Νικήτας Κακλαμάνης):</w:t>
      </w:r>
      <w:r>
        <w:rPr>
          <w:rFonts w:eastAsia="Times New Roman"/>
          <w:color w:val="000000" w:themeColor="text1"/>
          <w:szCs w:val="24"/>
        </w:rPr>
        <w:t xml:space="preserve"> Σας είδα, κύριε </w:t>
      </w:r>
      <w:proofErr w:type="spellStart"/>
      <w:r>
        <w:rPr>
          <w:rFonts w:eastAsia="Times New Roman"/>
          <w:color w:val="000000" w:themeColor="text1"/>
          <w:szCs w:val="24"/>
        </w:rPr>
        <w:t>Δένδια</w:t>
      </w:r>
      <w:proofErr w:type="spellEnd"/>
      <w:r>
        <w:rPr>
          <w:rFonts w:eastAsia="Times New Roman"/>
          <w:color w:val="000000" w:themeColor="text1"/>
          <w:szCs w:val="24"/>
        </w:rPr>
        <w:t xml:space="preserve">. Έχετε τον </w:t>
      </w:r>
      <w:r>
        <w:rPr>
          <w:rFonts w:eastAsia="Times New Roman"/>
          <w:color w:val="000000" w:themeColor="text1"/>
          <w:szCs w:val="24"/>
        </w:rPr>
        <w:t>λόγο για τρία λεπτά. Υποθέτω</w:t>
      </w:r>
      <w:r>
        <w:rPr>
          <w:rFonts w:eastAsia="Times New Roman"/>
          <w:color w:val="000000" w:themeColor="text1"/>
          <w:szCs w:val="24"/>
        </w:rPr>
        <w:t xml:space="preserve">, θέλετε το λόγο </w:t>
      </w:r>
      <w:r>
        <w:rPr>
          <w:rFonts w:eastAsia="Times New Roman"/>
          <w:color w:val="000000" w:themeColor="text1"/>
          <w:szCs w:val="24"/>
        </w:rPr>
        <w:t>για διαδικαστικό θέμα</w:t>
      </w:r>
      <w:r>
        <w:rPr>
          <w:rFonts w:eastAsia="Times New Roman"/>
          <w:color w:val="000000" w:themeColor="text1"/>
          <w:szCs w:val="24"/>
        </w:rPr>
        <w:t xml:space="preserve">, </w:t>
      </w:r>
      <w:r>
        <w:rPr>
          <w:rFonts w:eastAsia="Times New Roman"/>
          <w:color w:val="000000" w:themeColor="text1"/>
          <w:szCs w:val="24"/>
        </w:rPr>
        <w:t>τρόπον τινά.</w:t>
      </w:r>
    </w:p>
    <w:p w14:paraId="0C834345"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t>ΝΙΚΟΛΑΟΣ ΔΕΝΔΙΑΣ:</w:t>
      </w:r>
      <w:r>
        <w:rPr>
          <w:rFonts w:eastAsia="Times New Roman"/>
          <w:color w:val="000000" w:themeColor="text1"/>
          <w:szCs w:val="24"/>
        </w:rPr>
        <w:t xml:space="preserve"> Κύριε Πρόεδρε, με </w:t>
      </w:r>
      <w:proofErr w:type="spellStart"/>
      <w:r>
        <w:rPr>
          <w:rFonts w:eastAsia="Times New Roman"/>
          <w:color w:val="000000" w:themeColor="text1"/>
          <w:szCs w:val="24"/>
        </w:rPr>
        <w:t>συγχωρείτε</w:t>
      </w:r>
      <w:proofErr w:type="spellEnd"/>
      <w:r>
        <w:rPr>
          <w:rFonts w:eastAsia="Times New Roman"/>
          <w:color w:val="000000" w:themeColor="text1"/>
          <w:szCs w:val="24"/>
        </w:rPr>
        <w:t xml:space="preserve">, αλλά μένω έκπληκτος, ειλικρινά. Μένω έκπληκτος. </w:t>
      </w:r>
      <w:r>
        <w:rPr>
          <w:rFonts w:eastAsia="Times New Roman"/>
          <w:color w:val="000000" w:themeColor="text1"/>
          <w:szCs w:val="24"/>
        </w:rPr>
        <w:t>Η</w:t>
      </w:r>
      <w:r>
        <w:rPr>
          <w:rFonts w:eastAsia="Times New Roman"/>
          <w:color w:val="000000" w:themeColor="text1"/>
          <w:szCs w:val="24"/>
        </w:rPr>
        <w:t xml:space="preserve"> κατάσταση σε αυτήν τη Βουλή της συνεχούς κατάθεσης εκπροθέσμων τροπολογιών επ</w:t>
      </w:r>
      <w:r>
        <w:rPr>
          <w:rFonts w:eastAsia="Times New Roman"/>
          <w:color w:val="000000" w:themeColor="text1"/>
          <w:szCs w:val="24"/>
        </w:rPr>
        <w:t>ί παντός επιστητού, χωρίς κανένα στοιχείο επείγοντος, είναι κάτι το τραγικό.</w:t>
      </w:r>
    </w:p>
    <w:p w14:paraId="0C834346"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Κύριε Υπουργέ, με </w:t>
      </w:r>
      <w:proofErr w:type="spellStart"/>
      <w:r>
        <w:rPr>
          <w:rFonts w:eastAsia="Times New Roman"/>
          <w:color w:val="000000" w:themeColor="text1"/>
          <w:szCs w:val="24"/>
        </w:rPr>
        <w:t>συγχωρείτε</w:t>
      </w:r>
      <w:proofErr w:type="spellEnd"/>
      <w:r>
        <w:rPr>
          <w:rFonts w:eastAsia="Times New Roman"/>
          <w:color w:val="000000" w:themeColor="text1"/>
          <w:szCs w:val="24"/>
        </w:rPr>
        <w:t xml:space="preserve">, αλλά είστε νέος στη Βουλή, είστε όμως ένας άνθρωπος με πείρα στο εξωτερικό, με αίσθηση των πραγμάτων. Δεν διανοούμαι αυτά που είπατε τώρα. Θέλετε να </w:t>
      </w:r>
      <w:r>
        <w:rPr>
          <w:rFonts w:eastAsia="Times New Roman"/>
          <w:color w:val="000000" w:themeColor="text1"/>
          <w:szCs w:val="24"/>
        </w:rPr>
        <w:t>μας εξηγήσετε, αν έχετε την καλοσύνη, τι είναι το επείγον και το εκπρόθεσμο που αφορά την Κεντρική Λαχαναγορά Πατρών ή τη χονδρική πώληση νωπών αγροτικών προϊόντων, το οποίο δεν θα μπορούσε να φέρετε σε ένα κανονικό νομοθέτημα</w:t>
      </w:r>
      <w:r>
        <w:rPr>
          <w:rFonts w:eastAsia="Times New Roman"/>
          <w:color w:val="000000" w:themeColor="text1"/>
          <w:szCs w:val="24"/>
        </w:rPr>
        <w:t>;</w:t>
      </w:r>
      <w:r>
        <w:rPr>
          <w:rFonts w:eastAsia="Times New Roman"/>
          <w:color w:val="000000" w:themeColor="text1"/>
          <w:szCs w:val="24"/>
        </w:rPr>
        <w:t xml:space="preserve"> Γιατί υποβαθμίζετε έτσι το Κ</w:t>
      </w:r>
      <w:r>
        <w:rPr>
          <w:rFonts w:eastAsia="Times New Roman"/>
          <w:color w:val="000000" w:themeColor="text1"/>
          <w:szCs w:val="24"/>
        </w:rPr>
        <w:t xml:space="preserve">οινοβούλιο; Ποιος έδωσε το δικαίωμα σε αυτήν την Κυβέρνηση να γελοιοποιεί την κοινοβουλευτική διαδικασία; Εκπρόθεσμη τροπολογία για την </w:t>
      </w:r>
      <w:r>
        <w:rPr>
          <w:rFonts w:eastAsia="Times New Roman"/>
          <w:color w:val="000000" w:themeColor="text1"/>
          <w:szCs w:val="24"/>
        </w:rPr>
        <w:t>Κ</w:t>
      </w:r>
      <w:r>
        <w:rPr>
          <w:rFonts w:eastAsia="Times New Roman"/>
          <w:color w:val="000000" w:themeColor="text1"/>
          <w:szCs w:val="24"/>
        </w:rPr>
        <w:t>εντρική Λαχαναγορά των Πατρών; Με κάθε σεβασμό στην Αχαΐα. Αυτά τα πράγματα θα πάρουν ένα τέλος; Είναι δυνατόν;</w:t>
      </w:r>
    </w:p>
    <w:p w14:paraId="0C834347"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Τι εμπο</w:t>
      </w:r>
      <w:r>
        <w:rPr>
          <w:rFonts w:eastAsia="Times New Roman"/>
          <w:color w:val="000000" w:themeColor="text1"/>
          <w:szCs w:val="24"/>
        </w:rPr>
        <w:t>δίζει, κύριε Πρόεδρε, την Κυβέρνηση να φέρει ένα νομοθέτημα κανονικά; Μπορεί και να είναι θετική η ρύθμιση, να τη συζητήσουμε, να δούμε περί τίνος πρόκειται και να νομοθετήσουμε.</w:t>
      </w:r>
    </w:p>
    <w:p w14:paraId="0C834348"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t>ΧΡΗΣΤΟΣ ΜΑΝΤΑΣ:</w:t>
      </w:r>
      <w:r>
        <w:rPr>
          <w:rFonts w:eastAsia="Times New Roman"/>
          <w:color w:val="000000" w:themeColor="text1"/>
          <w:szCs w:val="24"/>
        </w:rPr>
        <w:t xml:space="preserve"> Θετική είναι.</w:t>
      </w:r>
    </w:p>
    <w:p w14:paraId="0C834349"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t>ΝΙΚΟΛΑΟΣ ΔΕΝΔΙΑΣ:</w:t>
      </w:r>
      <w:r>
        <w:rPr>
          <w:rFonts w:eastAsia="Times New Roman"/>
          <w:color w:val="000000" w:themeColor="text1"/>
          <w:szCs w:val="24"/>
        </w:rPr>
        <w:t xml:space="preserve"> Εκπρόθεσμη τροπολογία για την</w:t>
      </w:r>
      <w:r>
        <w:rPr>
          <w:rFonts w:eastAsia="Times New Roman"/>
          <w:color w:val="000000" w:themeColor="text1"/>
          <w:szCs w:val="24"/>
        </w:rPr>
        <w:t xml:space="preserve"> Κεντρική Λαχαναγορά Πατρών και τα νωπά αγροτικά προϊόντα;</w:t>
      </w:r>
    </w:p>
    <w:p w14:paraId="0C83434A"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ΧΡΗΣΤΟΣ ΜΑΝΤΑΣ:</w:t>
      </w:r>
      <w:r>
        <w:rPr>
          <w:rFonts w:eastAsia="Times New Roman"/>
          <w:color w:val="000000" w:themeColor="text1"/>
          <w:szCs w:val="24"/>
        </w:rPr>
        <w:t xml:space="preserve"> Ναι.</w:t>
      </w:r>
    </w:p>
    <w:p w14:paraId="0C83434B"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t>ΝΙΚΟΛΑΟΣ ΔΕΝΔΙΑΣ:</w:t>
      </w:r>
      <w:r>
        <w:rPr>
          <w:rFonts w:eastAsia="Times New Roman"/>
          <w:color w:val="000000" w:themeColor="text1"/>
          <w:szCs w:val="24"/>
        </w:rPr>
        <w:t xml:space="preserve"> Πού θα φτάσει το όριο της γελοιότητας, επιτέλους, σε αυτήν τη νομοθετική λειτουργία; Είπα χθες στον κύριο Πρωθυπουργό…</w:t>
      </w:r>
    </w:p>
    <w:p w14:paraId="0C83434C"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t>ΧΡΗΣΤΟΣ ΜΑΝΤΑΣ:</w:t>
      </w:r>
      <w:r>
        <w:rPr>
          <w:rFonts w:eastAsia="Times New Roman"/>
          <w:color w:val="000000" w:themeColor="text1"/>
          <w:szCs w:val="24"/>
        </w:rPr>
        <w:t xml:space="preserve"> …(</w:t>
      </w:r>
      <w:r>
        <w:rPr>
          <w:rFonts w:eastAsia="Times New Roman"/>
          <w:color w:val="000000" w:themeColor="text1"/>
          <w:szCs w:val="24"/>
        </w:rPr>
        <w:t>δ</w:t>
      </w:r>
      <w:r>
        <w:rPr>
          <w:rFonts w:eastAsia="Times New Roman"/>
          <w:color w:val="000000" w:themeColor="text1"/>
          <w:szCs w:val="24"/>
        </w:rPr>
        <w:t>εν ακούστηκε)</w:t>
      </w:r>
    </w:p>
    <w:p w14:paraId="0C83434D"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t>ΝΙΚΟΛΑ</w:t>
      </w:r>
      <w:r>
        <w:rPr>
          <w:rFonts w:eastAsia="Times New Roman"/>
          <w:b/>
          <w:color w:val="000000" w:themeColor="text1"/>
          <w:szCs w:val="24"/>
        </w:rPr>
        <w:t>ΟΣ ΔΕΝΔΙΑΣ:</w:t>
      </w:r>
      <w:r>
        <w:rPr>
          <w:rFonts w:eastAsia="Times New Roman"/>
          <w:color w:val="000000" w:themeColor="text1"/>
          <w:szCs w:val="24"/>
        </w:rPr>
        <w:t xml:space="preserve"> Αφήστε με, κύριε συνάδελφε. Αφήστε με, δεν χρειάζομαι υποβολέα.</w:t>
      </w:r>
    </w:p>
    <w:p w14:paraId="0C83434E"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(Νικήτας Κακλαμάνης):</w:t>
      </w:r>
      <w:r>
        <w:rPr>
          <w:rFonts w:eastAsia="Times New Roman"/>
          <w:color w:val="000000" w:themeColor="text1"/>
          <w:szCs w:val="24"/>
        </w:rPr>
        <w:t xml:space="preserve"> Δεν υπάρχει λόγος έντασης.</w:t>
      </w:r>
    </w:p>
    <w:p w14:paraId="0C83434F"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t>ΝΙΚΟΛΑΟΣ ΔΕΝΔΙΑΣ:</w:t>
      </w:r>
      <w:r>
        <w:rPr>
          <w:rFonts w:eastAsia="Times New Roman"/>
          <w:color w:val="000000" w:themeColor="text1"/>
          <w:szCs w:val="24"/>
        </w:rPr>
        <w:t xml:space="preserve"> Είπα χθες στον κύριο Πρωθυπουργό ότι από τις τόσες τροπολογίες είναι απαράδεκτες όλες. Πού θα συνεχίσει αυτή η κατάσταση, κύριε Υπουργέ; Δεν υπάρχει ένα τέλος σε εσάς; Αμάν! Την αξιολόγηση δεν μπορείτε να την τελειώσετε, αλλά να μας πήξετε στις τροπολογίε</w:t>
      </w:r>
      <w:r>
        <w:rPr>
          <w:rFonts w:eastAsia="Times New Roman"/>
          <w:color w:val="000000" w:themeColor="text1"/>
          <w:szCs w:val="24"/>
        </w:rPr>
        <w:t>ς τα έχετε καταφέρει μια χαρά.</w:t>
      </w:r>
    </w:p>
    <w:p w14:paraId="0C834350" w14:textId="77777777" w:rsidR="00A55636" w:rsidRDefault="00E244A2">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της Νέας Δημοκρατίας)</w:t>
      </w:r>
    </w:p>
    <w:p w14:paraId="0C834351"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ΑΘΑΝΑΣΙΟΣ ΜΠΟΥΡΑΣ: </w:t>
      </w:r>
      <w:r>
        <w:rPr>
          <w:rFonts w:eastAsia="Times New Roman"/>
          <w:szCs w:val="24"/>
        </w:rPr>
        <w:t>Κύριε Πρόεδρε, μπορώ να έχω τον λόγο;</w:t>
      </w:r>
    </w:p>
    <w:p w14:paraId="0C834352"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Μπούρα, δεν έχετε τον λόγο.</w:t>
      </w:r>
    </w:p>
    <w:p w14:paraId="0C834353"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 xml:space="preserve">Επί της διαδικασίας, κύριε </w:t>
      </w:r>
      <w:r>
        <w:rPr>
          <w:rFonts w:eastAsia="Times New Roman"/>
          <w:szCs w:val="24"/>
        </w:rPr>
        <w:t>Πρόεδρε.</w:t>
      </w:r>
    </w:p>
    <w:p w14:paraId="0C834354"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Μπούρα, δεν έχετε τον λόγο. Το διαδικαστικό το εξέφρασε ο Κοινοβουλευτικός σας Εκπρόσωπος. Δεν έχετε τον λόγο εκ του Κανονισμού. Το ξέρετε.</w:t>
      </w:r>
    </w:p>
    <w:p w14:paraId="0C834355"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Επειδή ο Υπουργός θα φύγει.</w:t>
      </w:r>
    </w:p>
    <w:p w14:paraId="0C834356" w14:textId="77777777" w:rsidR="00A55636" w:rsidRDefault="00E244A2">
      <w:pPr>
        <w:spacing w:line="600" w:lineRule="auto"/>
        <w:ind w:firstLine="720"/>
        <w:jc w:val="both"/>
        <w:rPr>
          <w:rFonts w:eastAsia="Times New Roman"/>
          <w:szCs w:val="24"/>
        </w:rPr>
      </w:pPr>
      <w:r>
        <w:rPr>
          <w:rFonts w:eastAsia="Times New Roman"/>
          <w:b/>
          <w:szCs w:val="24"/>
        </w:rPr>
        <w:t>ΠΡΟΕΔΡΕΥΩΝ (Νικήτας Κ</w:t>
      </w:r>
      <w:r>
        <w:rPr>
          <w:rFonts w:eastAsia="Times New Roman"/>
          <w:b/>
          <w:szCs w:val="24"/>
        </w:rPr>
        <w:t xml:space="preserve">ακλαμάνης): </w:t>
      </w:r>
      <w:r>
        <w:rPr>
          <w:rFonts w:eastAsia="Times New Roman"/>
          <w:szCs w:val="24"/>
        </w:rPr>
        <w:t>Το ξέρετε ότι δεν έχετε τον λόγο.</w:t>
      </w:r>
    </w:p>
    <w:p w14:paraId="0C834357"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Κύριε Πρόεδρε…</w:t>
      </w:r>
    </w:p>
    <w:p w14:paraId="0C834358"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Μπούρα, είστε παλαιός Βουλευτής, σαν εμένα. Ξέρετε ότι δεν έχετε τον λόγο.</w:t>
      </w:r>
    </w:p>
    <w:p w14:paraId="0C834359"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ΑΘΑΝΑΣΙΟΣ ΜΠΟΥΡΑΣ: </w:t>
      </w:r>
      <w:r>
        <w:rPr>
          <w:rFonts w:eastAsia="Times New Roman"/>
          <w:szCs w:val="24"/>
        </w:rPr>
        <w:t xml:space="preserve">Λείπει η υπογραφή του Υπουργού Γεωργίας, ο </w:t>
      </w:r>
      <w:r>
        <w:rPr>
          <w:rFonts w:eastAsia="Times New Roman"/>
          <w:szCs w:val="24"/>
        </w:rPr>
        <w:t>οποίος είναι ο καθ’ ύλην αρμόδιος.</w:t>
      </w:r>
    </w:p>
    <w:p w14:paraId="0C83435A"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δεν υπάρχει λόγος να τον προστατεύσετε, αν λείπει η υπογραφή του. Αφήστε να είναι η τροπολογία χωρίς την υπογραφή του.</w:t>
      </w:r>
    </w:p>
    <w:p w14:paraId="0C83435B"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Το συζήτησα χθες με τον Υπουργό Γεωργίας κα</w:t>
      </w:r>
      <w:r>
        <w:rPr>
          <w:rFonts w:eastAsia="Times New Roman"/>
          <w:szCs w:val="24"/>
        </w:rPr>
        <w:t>ι δεν ξέρει τίποτα για ένα μείζον και σωστό θέμα.</w:t>
      </w:r>
    </w:p>
    <w:p w14:paraId="0C83435C"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Μπούρα, με </w:t>
      </w:r>
      <w:proofErr w:type="spellStart"/>
      <w:r>
        <w:rPr>
          <w:rFonts w:eastAsia="Times New Roman"/>
          <w:szCs w:val="24"/>
        </w:rPr>
        <w:t>συγχωρείτε</w:t>
      </w:r>
      <w:proofErr w:type="spellEnd"/>
      <w:r>
        <w:rPr>
          <w:rFonts w:eastAsia="Times New Roman"/>
          <w:szCs w:val="24"/>
        </w:rPr>
        <w:t xml:space="preserve"> πολύ, δεν θα ξανακάνω την παρατήρηση. Σε σας δεν επιτρέπεται να κάνω παρατήρηση.</w:t>
      </w:r>
    </w:p>
    <w:p w14:paraId="0C83435D"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Όχι, αλίμονο. Να κάνετε παρατήρηση. Αλλά ας τ</w:t>
      </w:r>
      <w:r>
        <w:rPr>
          <w:rFonts w:eastAsia="Times New Roman"/>
          <w:szCs w:val="24"/>
        </w:rPr>
        <w:t xml:space="preserve">ην πάρει σήμερα ο Υπουργός και να τη φέρει κανονικά και ολοκληρωμένη, όπως είπε ο κ. </w:t>
      </w:r>
      <w:proofErr w:type="spellStart"/>
      <w:r>
        <w:rPr>
          <w:rFonts w:eastAsia="Times New Roman"/>
          <w:szCs w:val="24"/>
        </w:rPr>
        <w:t>Δένδιας</w:t>
      </w:r>
      <w:proofErr w:type="spellEnd"/>
      <w:r>
        <w:rPr>
          <w:rFonts w:eastAsia="Times New Roman"/>
          <w:szCs w:val="24"/>
        </w:rPr>
        <w:t>.</w:t>
      </w:r>
    </w:p>
    <w:p w14:paraId="0C83435E"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Μπούρα, θα ηρεμήσετε;</w:t>
      </w:r>
    </w:p>
    <w:p w14:paraId="0C83435F"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Τι να ηρεμήσω; Έχω εκπλαγεί από όλα αυτά που συμβαίνουν.</w:t>
      </w:r>
    </w:p>
    <w:p w14:paraId="0C834360" w14:textId="77777777" w:rsidR="00A55636" w:rsidRDefault="00E244A2">
      <w:pPr>
        <w:spacing w:line="600" w:lineRule="auto"/>
        <w:ind w:firstLine="720"/>
        <w:jc w:val="both"/>
        <w:rPr>
          <w:rFonts w:eastAsia="Times New Roman"/>
          <w:szCs w:val="24"/>
        </w:rPr>
      </w:pPr>
      <w:r>
        <w:rPr>
          <w:rFonts w:eastAsia="Times New Roman"/>
          <w:b/>
          <w:szCs w:val="24"/>
        </w:rPr>
        <w:lastRenderedPageBreak/>
        <w:t>ΠΡΟΕΔΡΕΥΩΝ (Νικήτας Κακλα</w:t>
      </w:r>
      <w:r>
        <w:rPr>
          <w:rFonts w:eastAsia="Times New Roman"/>
          <w:b/>
          <w:szCs w:val="24"/>
        </w:rPr>
        <w:t xml:space="preserve">μάνης): </w:t>
      </w:r>
      <w:r>
        <w:rPr>
          <w:rFonts w:eastAsia="Times New Roman"/>
          <w:szCs w:val="24"/>
        </w:rPr>
        <w:t>Αυτό σας εξέπληξε; Η μη υπογραφή; Άλλο έπρεπε να μας εκπλήξει όλους.</w:t>
      </w:r>
    </w:p>
    <w:p w14:paraId="0C834361"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Όχι μόνο η υπογραφή.</w:t>
      </w:r>
      <w:r>
        <w:rPr>
          <w:rFonts w:eastAsia="Times New Roman"/>
          <w:b/>
          <w:szCs w:val="24"/>
        </w:rPr>
        <w:t xml:space="preserve"> </w:t>
      </w:r>
      <w:r>
        <w:rPr>
          <w:rFonts w:eastAsia="Times New Roman"/>
          <w:szCs w:val="24"/>
        </w:rPr>
        <w:t>Και με τα υπόλοιπα έχω εκπλαγεί.</w:t>
      </w:r>
    </w:p>
    <w:p w14:paraId="0C834362"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Μπούρα, ηρεμήστε σας παρακαλώ να προχωρήσουμε.</w:t>
      </w:r>
    </w:p>
    <w:p w14:paraId="0C834363" w14:textId="77777777" w:rsidR="00A55636" w:rsidRDefault="00E244A2">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Γαβρόγλου</w:t>
      </w:r>
      <w:proofErr w:type="spellEnd"/>
      <w:r>
        <w:rPr>
          <w:rFonts w:eastAsia="Times New Roman"/>
          <w:szCs w:val="24"/>
        </w:rPr>
        <w:t>, έχε</w:t>
      </w:r>
      <w:r>
        <w:rPr>
          <w:rFonts w:eastAsia="Times New Roman"/>
          <w:szCs w:val="24"/>
        </w:rPr>
        <w:t>τε τον λόγο. Μπορείτε να μιλήσετε και από τη θέση σας, για πέντε λεπτά.</w:t>
      </w:r>
    </w:p>
    <w:p w14:paraId="0C834364" w14:textId="77777777" w:rsidR="00A55636" w:rsidRDefault="00E244A2">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Σας ευχαριστώ.</w:t>
      </w:r>
    </w:p>
    <w:p w14:paraId="0C834365" w14:textId="77777777" w:rsidR="00A55636" w:rsidRDefault="00E244A2">
      <w:pPr>
        <w:spacing w:line="600" w:lineRule="auto"/>
        <w:ind w:firstLine="720"/>
        <w:jc w:val="both"/>
        <w:rPr>
          <w:rFonts w:eastAsia="Times New Roman"/>
          <w:szCs w:val="24"/>
        </w:rPr>
      </w:pPr>
      <w:r>
        <w:rPr>
          <w:rFonts w:eastAsia="Times New Roman"/>
          <w:szCs w:val="24"/>
        </w:rPr>
        <w:t xml:space="preserve">Θα αναφερθώ στην τροπολογία </w:t>
      </w:r>
      <w:r>
        <w:rPr>
          <w:rFonts w:eastAsia="Times New Roman"/>
          <w:szCs w:val="24"/>
        </w:rPr>
        <w:t xml:space="preserve">με αριθμό </w:t>
      </w:r>
      <w:r>
        <w:rPr>
          <w:rFonts w:eastAsia="Times New Roman"/>
          <w:szCs w:val="24"/>
        </w:rPr>
        <w:t>983 για τη ρύθμιση θεμάτων αναπληρωτών εκπαιδευτικών. Όπως γν</w:t>
      </w:r>
      <w:r>
        <w:rPr>
          <w:rFonts w:eastAsia="Times New Roman"/>
          <w:szCs w:val="24"/>
        </w:rPr>
        <w:t>ωρίζετε</w:t>
      </w:r>
      <w:r>
        <w:rPr>
          <w:rFonts w:eastAsia="Times New Roman"/>
          <w:szCs w:val="24"/>
        </w:rPr>
        <w:t>,</w:t>
      </w:r>
      <w:r>
        <w:rPr>
          <w:rFonts w:eastAsia="Times New Roman"/>
          <w:szCs w:val="24"/>
        </w:rPr>
        <w:t xml:space="preserve"> υπάρχει μια δυσκολία στο θέμα διορισμού μόνιμου προσωπικού στην εκπαίδευση. Εμείς έχουμε δηλώσει ότι θα προχωρήσουμε σε διορισμούς. Θα ανακοινώσουμε και τον αριθμό και τη διαδικασία, αφού ολοκληρωθεί η αξιολόγηση.</w:t>
      </w:r>
    </w:p>
    <w:p w14:paraId="0C834366" w14:textId="77777777" w:rsidR="00A55636" w:rsidRDefault="00E244A2">
      <w:pPr>
        <w:spacing w:line="600" w:lineRule="auto"/>
        <w:ind w:firstLine="720"/>
        <w:jc w:val="both"/>
        <w:rPr>
          <w:rFonts w:eastAsia="Times New Roman"/>
          <w:szCs w:val="24"/>
        </w:rPr>
      </w:pPr>
      <w:r>
        <w:rPr>
          <w:rFonts w:eastAsia="Times New Roman"/>
          <w:szCs w:val="24"/>
        </w:rPr>
        <w:t>Στο μεταξύ, πρέπει να υπάρχουν αν</w:t>
      </w:r>
      <w:r>
        <w:rPr>
          <w:rFonts w:eastAsia="Times New Roman"/>
          <w:szCs w:val="24"/>
        </w:rPr>
        <w:t xml:space="preserve">απληρωτές εκπαιδευτικοί από το Σεπτέμβριο. Η περυσινή διάταξη ήταν μόνο για τη φετινή χρονιά. Πρέπει λοιπόν, να υπάρχει μια ρύθμιση, η οποία </w:t>
      </w:r>
      <w:r>
        <w:rPr>
          <w:rFonts w:eastAsia="Times New Roman"/>
          <w:szCs w:val="24"/>
        </w:rPr>
        <w:lastRenderedPageBreak/>
        <w:t>είναι ολόιδια με την περυσινή ρύθμιση για τη χρονιά που αρχίζει το Σεπτέμβριο. Δηλαδή, αν θέλουμε να ανοίξουν έγκαι</w:t>
      </w:r>
      <w:r>
        <w:rPr>
          <w:rFonts w:eastAsia="Times New Roman"/>
          <w:szCs w:val="24"/>
        </w:rPr>
        <w:t>ρα τα σχολεία</w:t>
      </w:r>
      <w:r>
        <w:rPr>
          <w:rFonts w:eastAsia="Times New Roman"/>
          <w:szCs w:val="24"/>
        </w:rPr>
        <w:t>,</w:t>
      </w:r>
      <w:r>
        <w:rPr>
          <w:rFonts w:eastAsia="Times New Roman"/>
          <w:szCs w:val="24"/>
        </w:rPr>
        <w:t xml:space="preserve"> δεν μπορούμε να καθυστερήσουμε ούτε μια μέρα παραπάνω, διότι ο ΑΣΕΠ έχει την ευθύνη ελέγχου των πινάκων και πρέπει να δώσουμε εκείνο τον χρόνο στον ΑΣΕΠ</w:t>
      </w:r>
      <w:r>
        <w:rPr>
          <w:rFonts w:eastAsia="Times New Roman"/>
          <w:szCs w:val="24"/>
        </w:rPr>
        <w:t>,</w:t>
      </w:r>
      <w:r>
        <w:rPr>
          <w:rFonts w:eastAsia="Times New Roman"/>
          <w:szCs w:val="24"/>
        </w:rPr>
        <w:t xml:space="preserve"> για να μπορέσει να κάνει σωστά τη δουλειά του και να ανοίξουν τα σχολεία έγκαιρα. Άρα, αυτό δικαιολογεί το επείγον αυτής της τροπολογίας.</w:t>
      </w:r>
    </w:p>
    <w:p w14:paraId="0C834367" w14:textId="77777777" w:rsidR="00A55636" w:rsidRDefault="00E244A2">
      <w:pPr>
        <w:spacing w:line="600" w:lineRule="auto"/>
        <w:ind w:firstLine="720"/>
        <w:jc w:val="both"/>
        <w:rPr>
          <w:rFonts w:eastAsia="Times New Roman"/>
          <w:szCs w:val="24"/>
        </w:rPr>
      </w:pPr>
      <w:r>
        <w:rPr>
          <w:rFonts w:eastAsia="Times New Roman"/>
          <w:szCs w:val="24"/>
        </w:rPr>
        <w:t>Στην τροπολογία λέμε ότι είναι για δύο χρόνια. Εδώ έχει υπάρξει μια ιδιόμορφη σπέκουλα. Το γεγονός ότι λέμε ότι ισχύε</w:t>
      </w:r>
      <w:r>
        <w:rPr>
          <w:rFonts w:eastAsia="Times New Roman"/>
          <w:szCs w:val="24"/>
        </w:rPr>
        <w:t>ι για δύο χρόνια</w:t>
      </w:r>
      <w:r>
        <w:rPr>
          <w:rFonts w:eastAsia="Times New Roman"/>
          <w:szCs w:val="24"/>
        </w:rPr>
        <w:t>,</w:t>
      </w:r>
      <w:r>
        <w:rPr>
          <w:rFonts w:eastAsia="Times New Roman"/>
          <w:szCs w:val="24"/>
        </w:rPr>
        <w:t xml:space="preserve"> θεωρείτε ότι είναι ένας έμμεσος τρόπος να πούμε ότι δεν θα γίνουν διορισμοί. Αυτό δεν ισχύει, διότι αναπληρωτές χρειαζόμαστε</w:t>
      </w:r>
      <w:r>
        <w:rPr>
          <w:rFonts w:eastAsia="Times New Roman"/>
          <w:szCs w:val="24"/>
        </w:rPr>
        <w:t>,</w:t>
      </w:r>
      <w:r>
        <w:rPr>
          <w:rFonts w:eastAsia="Times New Roman"/>
          <w:szCs w:val="24"/>
        </w:rPr>
        <w:t xml:space="preserve"> ακόμη και κάτω από ιδανικές συνθήκες, </w:t>
      </w:r>
      <w:proofErr w:type="spellStart"/>
      <w:r>
        <w:rPr>
          <w:rFonts w:eastAsia="Times New Roman"/>
          <w:szCs w:val="24"/>
        </w:rPr>
        <w:t>πόσω</w:t>
      </w:r>
      <w:proofErr w:type="spellEnd"/>
      <w:r>
        <w:rPr>
          <w:rFonts w:eastAsia="Times New Roman"/>
          <w:szCs w:val="24"/>
        </w:rPr>
        <w:t xml:space="preserve"> μάλλον που οι όποιοι μόνιμοι διορισμοί σήμερα -όπως είπα θα τους ανακ</w:t>
      </w:r>
      <w:r>
        <w:rPr>
          <w:rFonts w:eastAsia="Times New Roman"/>
          <w:szCs w:val="24"/>
        </w:rPr>
        <w:t xml:space="preserve">οινώσουμε- δεν μπορούν να </w:t>
      </w:r>
      <w:proofErr w:type="spellStart"/>
      <w:r>
        <w:rPr>
          <w:rFonts w:eastAsia="Times New Roman"/>
          <w:szCs w:val="24"/>
        </w:rPr>
        <w:t>κανονικοποιήσουν</w:t>
      </w:r>
      <w:proofErr w:type="spellEnd"/>
      <w:r>
        <w:rPr>
          <w:rFonts w:eastAsia="Times New Roman"/>
          <w:szCs w:val="24"/>
        </w:rPr>
        <w:t xml:space="preserve"> το εκπαιδευτικό μας σύστημα άμεσα. Άρα, δεν σημαίνει τίποτα περισσότερο από το να μην έρχεται η ίδια διάταξη την επόμενη φορά.</w:t>
      </w:r>
    </w:p>
    <w:p w14:paraId="0C834368" w14:textId="77777777" w:rsidR="00A55636" w:rsidRDefault="00E244A2">
      <w:pPr>
        <w:spacing w:line="600" w:lineRule="auto"/>
        <w:ind w:firstLine="720"/>
        <w:jc w:val="both"/>
        <w:rPr>
          <w:rFonts w:eastAsia="Times New Roman"/>
          <w:szCs w:val="24"/>
        </w:rPr>
      </w:pPr>
      <w:r>
        <w:rPr>
          <w:rFonts w:eastAsia="Times New Roman"/>
          <w:szCs w:val="24"/>
        </w:rPr>
        <w:t>Τέλος, υπάρχει πάλι ένα πρόβλημα που έχει δημιουργηθεί, νομίζω, από παρεξήγηση πάλι ως</w:t>
      </w:r>
      <w:r>
        <w:rPr>
          <w:rFonts w:eastAsia="Times New Roman"/>
          <w:szCs w:val="24"/>
        </w:rPr>
        <w:t xml:space="preserve"> προς τους αποφοίτους </w:t>
      </w:r>
      <w:r>
        <w:rPr>
          <w:rFonts w:eastAsia="Times New Roman"/>
          <w:szCs w:val="24"/>
        </w:rPr>
        <w:lastRenderedPageBreak/>
        <w:t>των θεμάτων ειδικής αγωγής από δύο πανεπιστήμια, το Πανεπιστήμιο της Θεσσαλίας και το Πανεπιστήμιο της Μακεδονίας στη Θεσσαλονίκη. Κοιτάξτε, το προηγούμενο καθεστώς έλεγε ότι τα παιδιά αυτά, οι συνάδελφοι αυτοί προτάσσονται στους πίνα</w:t>
      </w:r>
      <w:r>
        <w:rPr>
          <w:rFonts w:eastAsia="Times New Roman"/>
          <w:szCs w:val="24"/>
        </w:rPr>
        <w:t>κες. Σε νόμο που ψηφίσαμε το Φεβρουάριο το αλλάξαμε αυτό. Αύριο θα δημοσιοποιηθεί στη διαβούλευση υπουργική απόφαση, για να έχουμε και τις προτάσεις και τα σχόλια διαφόρων κατηγοριών εκπαιδευτικών.</w:t>
      </w:r>
    </w:p>
    <w:p w14:paraId="0C834369" w14:textId="77777777" w:rsidR="00A55636" w:rsidRDefault="00E244A2">
      <w:pPr>
        <w:spacing w:line="600" w:lineRule="auto"/>
        <w:jc w:val="both"/>
        <w:rPr>
          <w:rFonts w:eastAsia="Times New Roman"/>
          <w:szCs w:val="24"/>
        </w:rPr>
      </w:pPr>
      <w:r>
        <w:rPr>
          <w:rFonts w:eastAsia="Times New Roman"/>
          <w:szCs w:val="24"/>
        </w:rPr>
        <w:tab/>
        <w:t xml:space="preserve">Αυτή τη φορά θα αρχίσουμε να μην προτάσσονται, αλλά να </w:t>
      </w:r>
      <w:proofErr w:type="spellStart"/>
      <w:r>
        <w:rPr>
          <w:rFonts w:eastAsia="Times New Roman"/>
          <w:szCs w:val="24"/>
        </w:rPr>
        <w:t>μο</w:t>
      </w:r>
      <w:r>
        <w:rPr>
          <w:rFonts w:eastAsia="Times New Roman"/>
          <w:szCs w:val="24"/>
        </w:rPr>
        <w:t>ριοδοτούνται</w:t>
      </w:r>
      <w:proofErr w:type="spellEnd"/>
      <w:r>
        <w:rPr>
          <w:rFonts w:eastAsia="Times New Roman"/>
          <w:szCs w:val="24"/>
        </w:rPr>
        <w:t xml:space="preserve"> επιπλέον. Το να προτάσσονται τα συγκεκριμένα άτομα ήταν κάτι άδικο, γιατί υπήρχαν άλλα άτομα</w:t>
      </w:r>
      <w:r>
        <w:rPr>
          <w:rFonts w:eastAsia="Times New Roman"/>
          <w:szCs w:val="24"/>
        </w:rPr>
        <w:t>,</w:t>
      </w:r>
      <w:r>
        <w:rPr>
          <w:rFonts w:eastAsia="Times New Roman"/>
          <w:szCs w:val="24"/>
        </w:rPr>
        <w:t xml:space="preserve"> τα οποία είχαν πάρει πτυχίο σε παραπλήσιο κλάδο, παραδείγματος χάρη στα παιδαγωγικά, είχαν κάνει διδακτορικά κ.λπ. και πολλές φορές βρίσκονταν κάτω α</w:t>
      </w:r>
      <w:r>
        <w:rPr>
          <w:rFonts w:eastAsia="Times New Roman"/>
          <w:szCs w:val="24"/>
        </w:rPr>
        <w:t xml:space="preserve">πό την κατάταξη όπου προτάσσονταν οι απόφοιτοι των δύο αυτών τμημάτων. Για λόγους ισονομίας, λοιπόν –και θα ήθελα να προσεχθεί αυτό- έχει αλλάξει αυτό το καθεστώς. </w:t>
      </w:r>
    </w:p>
    <w:p w14:paraId="0C83436A" w14:textId="77777777" w:rsidR="00A55636" w:rsidRDefault="00E244A2">
      <w:pPr>
        <w:spacing w:line="600" w:lineRule="auto"/>
        <w:ind w:firstLine="720"/>
        <w:jc w:val="both"/>
        <w:rPr>
          <w:rFonts w:eastAsia="Times New Roman"/>
          <w:szCs w:val="24"/>
        </w:rPr>
      </w:pPr>
      <w:r>
        <w:rPr>
          <w:rFonts w:eastAsia="Times New Roman"/>
          <w:szCs w:val="24"/>
        </w:rPr>
        <w:t>Επειδή, λοιπόν, πέρ</w:t>
      </w:r>
      <w:r>
        <w:rPr>
          <w:rFonts w:eastAsia="Times New Roman"/>
          <w:szCs w:val="24"/>
        </w:rPr>
        <w:t>υ</w:t>
      </w:r>
      <w:r>
        <w:rPr>
          <w:rFonts w:eastAsia="Times New Roman"/>
          <w:szCs w:val="24"/>
        </w:rPr>
        <w:t>σι είχαν διοριστεί γύρω στ</w:t>
      </w:r>
      <w:r>
        <w:rPr>
          <w:rFonts w:eastAsia="Times New Roman"/>
          <w:szCs w:val="24"/>
        </w:rPr>
        <w:t>ις</w:t>
      </w:r>
      <w:r>
        <w:rPr>
          <w:rFonts w:eastAsia="Times New Roman"/>
          <w:szCs w:val="24"/>
        </w:rPr>
        <w:t xml:space="preserve"> </w:t>
      </w:r>
      <w:proofErr w:type="spellStart"/>
      <w:r>
        <w:rPr>
          <w:rFonts w:eastAsia="Times New Roman"/>
          <w:szCs w:val="24"/>
        </w:rPr>
        <w:t>εννιάμισι</w:t>
      </w:r>
      <w:proofErr w:type="spellEnd"/>
      <w:r>
        <w:rPr>
          <w:rFonts w:eastAsia="Times New Roman"/>
          <w:szCs w:val="24"/>
        </w:rPr>
        <w:t xml:space="preserve"> με δέκα χιλιάδες ή και λίγο παραπάνω από δέκα χιλιάδες αναπληρωτές εκπαιδευτικοί για την ειδική αγωγή, δεν θα υπάρξει κανένα πρόβλημα ως προς τους διορισμούς</w:t>
      </w:r>
      <w:r>
        <w:rPr>
          <w:rFonts w:eastAsia="Times New Roman"/>
          <w:szCs w:val="24"/>
        </w:rPr>
        <w:t xml:space="preserve">, </w:t>
      </w:r>
      <w:r>
        <w:rPr>
          <w:rFonts w:eastAsia="Times New Roman"/>
          <w:szCs w:val="24"/>
        </w:rPr>
        <w:t xml:space="preserve">λόγω των αριθμών. </w:t>
      </w:r>
      <w:r>
        <w:rPr>
          <w:rFonts w:eastAsia="Times New Roman"/>
          <w:szCs w:val="24"/>
        </w:rPr>
        <w:lastRenderedPageBreak/>
        <w:t>Άρα, για λόγους ισονομίας</w:t>
      </w:r>
      <w:r>
        <w:rPr>
          <w:rFonts w:eastAsia="Times New Roman"/>
          <w:szCs w:val="24"/>
        </w:rPr>
        <w:t>, το</w:t>
      </w:r>
      <w:r>
        <w:rPr>
          <w:rFonts w:eastAsia="Times New Roman"/>
          <w:szCs w:val="24"/>
        </w:rPr>
        <w:t xml:space="preserve"> κάνουμε αυτό. Αύριο θα ανακοινωθεί το </w:t>
      </w:r>
      <w:r>
        <w:rPr>
          <w:rFonts w:eastAsia="Times New Roman"/>
          <w:szCs w:val="24"/>
        </w:rPr>
        <w:t>περιεχόμενο της υπουργικής απόφασης στη «Δ</w:t>
      </w:r>
      <w:r>
        <w:rPr>
          <w:rFonts w:eastAsia="Times New Roman"/>
          <w:szCs w:val="24"/>
        </w:rPr>
        <w:t>ΙΑΥΓΕΙΑ</w:t>
      </w:r>
      <w:r>
        <w:rPr>
          <w:rFonts w:eastAsia="Times New Roman"/>
          <w:szCs w:val="24"/>
        </w:rPr>
        <w:t>», κάτι που δεν είναι σύνηθες, αλλά το κάνουμε</w:t>
      </w:r>
      <w:r>
        <w:rPr>
          <w:rFonts w:eastAsia="Times New Roman"/>
          <w:szCs w:val="24"/>
        </w:rPr>
        <w:t>,</w:t>
      </w:r>
      <w:r>
        <w:rPr>
          <w:rFonts w:eastAsia="Times New Roman"/>
          <w:szCs w:val="24"/>
        </w:rPr>
        <w:t xml:space="preserve"> για να μπορέσουμε να έχουμε τα σχόλια των συναδέλφων και θα προχωρήσουμε και όποια ερώτηση είναι να γίνει, να ενημερωθούμε.</w:t>
      </w:r>
    </w:p>
    <w:p w14:paraId="0C83436B"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Γι</w:t>
      </w:r>
      <w:r>
        <w:rPr>
          <w:rFonts w:eastAsia="Times New Roman"/>
          <w:szCs w:val="24"/>
        </w:rPr>
        <w:t>α λόγους ισονομίας και για να υπάρξει ηρεμία, κύριε Μπούρα, έχετε τον λόγο για ένα λεπτό</w:t>
      </w:r>
      <w:r>
        <w:rPr>
          <w:rFonts w:eastAsia="Times New Roman"/>
          <w:szCs w:val="24"/>
        </w:rPr>
        <w:t>,</w:t>
      </w:r>
      <w:r>
        <w:rPr>
          <w:rFonts w:eastAsia="Times New Roman"/>
          <w:szCs w:val="24"/>
        </w:rPr>
        <w:t xml:space="preserve"> για να διατυπώσετε το ερώτημά σας στον Υπουργό, πριν φύγουν οι Υπουργοί.</w:t>
      </w:r>
    </w:p>
    <w:p w14:paraId="0C83436C"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Το ερώτημά μου είναι: Πρώτον –εγώ δεν θα πάω στη λεπτομέρεια- αυτά που μας</w:t>
      </w:r>
      <w:r>
        <w:rPr>
          <w:rFonts w:eastAsia="Times New Roman"/>
          <w:szCs w:val="24"/>
        </w:rPr>
        <w:t xml:space="preserve"> είπε ο κύριος Υπουργός τα διαβάσαμε, είναι ακριβώς η ανάγνωση. Πιστεύω, κύριε Υπουργέ …</w:t>
      </w:r>
    </w:p>
    <w:p w14:paraId="0C83436D"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σας έδωσα τον λόγο για τοποθέτηση, αλλά για διευκρινιστική ερώτηση.</w:t>
      </w:r>
    </w:p>
    <w:p w14:paraId="0C83436E" w14:textId="77777777" w:rsidR="00A55636" w:rsidRDefault="00E244A2">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Ναι, ναι.</w:t>
      </w:r>
    </w:p>
    <w:p w14:paraId="0C83436F" w14:textId="77777777" w:rsidR="00A55636" w:rsidRDefault="00E244A2">
      <w:pPr>
        <w:spacing w:line="600" w:lineRule="auto"/>
        <w:ind w:firstLine="720"/>
        <w:jc w:val="both"/>
        <w:rPr>
          <w:rFonts w:eastAsia="Times New Roman"/>
          <w:szCs w:val="24"/>
        </w:rPr>
      </w:pPr>
      <w:r>
        <w:rPr>
          <w:rFonts w:eastAsia="Times New Roman"/>
          <w:szCs w:val="24"/>
        </w:rPr>
        <w:t>Έπρεπε</w:t>
      </w:r>
      <w:r>
        <w:rPr>
          <w:rFonts w:eastAsia="Times New Roman"/>
          <w:szCs w:val="24"/>
        </w:rPr>
        <w:t>,</w:t>
      </w:r>
      <w:r>
        <w:rPr>
          <w:rFonts w:eastAsia="Times New Roman"/>
          <w:szCs w:val="24"/>
        </w:rPr>
        <w:t xml:space="preserve"> το λιγότερο</w:t>
      </w:r>
      <w:r>
        <w:rPr>
          <w:rFonts w:eastAsia="Times New Roman"/>
          <w:szCs w:val="24"/>
        </w:rPr>
        <w:t>,</w:t>
      </w:r>
      <w:r>
        <w:rPr>
          <w:rFonts w:eastAsia="Times New Roman"/>
          <w:szCs w:val="24"/>
        </w:rPr>
        <w:t xml:space="preserve"> να έλθουν στ</w:t>
      </w:r>
      <w:r>
        <w:rPr>
          <w:rFonts w:eastAsia="Times New Roman"/>
          <w:szCs w:val="24"/>
        </w:rPr>
        <w:t xml:space="preserve">ην </w:t>
      </w:r>
      <w:r>
        <w:rPr>
          <w:rFonts w:eastAsia="Times New Roman"/>
          <w:szCs w:val="24"/>
        </w:rPr>
        <w:t xml:space="preserve">επιτροπή </w:t>
      </w:r>
      <w:r>
        <w:rPr>
          <w:rFonts w:eastAsia="Times New Roman"/>
          <w:szCs w:val="24"/>
        </w:rPr>
        <w:t xml:space="preserve">και να ενταχθούν, όπως άλλες τροπολογίες, </w:t>
      </w:r>
      <w:r>
        <w:rPr>
          <w:rFonts w:eastAsia="Times New Roman"/>
          <w:szCs w:val="24"/>
        </w:rPr>
        <w:t>ως</w:t>
      </w:r>
      <w:r>
        <w:rPr>
          <w:rFonts w:eastAsia="Times New Roman"/>
          <w:szCs w:val="24"/>
        </w:rPr>
        <w:t xml:space="preserve"> μέτρα, να έλθουν και οι </w:t>
      </w:r>
      <w:r>
        <w:rPr>
          <w:rFonts w:eastAsia="Times New Roman"/>
          <w:szCs w:val="24"/>
        </w:rPr>
        <w:lastRenderedPageBreak/>
        <w:t>αρμόδιοι φορείς</w:t>
      </w:r>
      <w:r>
        <w:rPr>
          <w:rFonts w:eastAsia="Times New Roman"/>
          <w:szCs w:val="24"/>
        </w:rPr>
        <w:t xml:space="preserve">. </w:t>
      </w:r>
      <w:r>
        <w:rPr>
          <w:rFonts w:eastAsia="Times New Roman"/>
          <w:szCs w:val="24"/>
        </w:rPr>
        <w:t>Σας λέω, όμως, τούτο: Είναι εκπληκτικό αυτό με τον Υπουργό Αγροτικής Ανάπτυξης και Τροφίμων. Γιατί; Τι πρόκειται να ρυθμίσετε; Αγορές</w:t>
      </w:r>
      <w:r>
        <w:rPr>
          <w:rFonts w:eastAsia="Times New Roman"/>
          <w:szCs w:val="24"/>
        </w:rPr>
        <w:t>,</w:t>
      </w:r>
      <w:r>
        <w:rPr>
          <w:rFonts w:eastAsia="Times New Roman"/>
          <w:szCs w:val="24"/>
        </w:rPr>
        <w:t xml:space="preserve"> όχι μόνο στην Αθήνα και</w:t>
      </w:r>
      <w:r>
        <w:rPr>
          <w:rFonts w:eastAsia="Times New Roman"/>
          <w:szCs w:val="24"/>
        </w:rPr>
        <w:t xml:space="preserve"> στη Θεσσαλονίκη, αλλά και σε όλα τα μέρη της Ελλάδος. Και έχετε πάρει τη </w:t>
      </w:r>
      <w:proofErr w:type="spellStart"/>
      <w:r>
        <w:rPr>
          <w:rFonts w:eastAsia="Times New Roman"/>
          <w:szCs w:val="24"/>
        </w:rPr>
        <w:t>συνυπογραφή</w:t>
      </w:r>
      <w:proofErr w:type="spellEnd"/>
      <w:r>
        <w:rPr>
          <w:rFonts w:eastAsia="Times New Roman"/>
          <w:szCs w:val="24"/>
        </w:rPr>
        <w:t xml:space="preserve"> του κ. Σκουρλέτη</w:t>
      </w:r>
      <w:r>
        <w:rPr>
          <w:rFonts w:eastAsia="Times New Roman"/>
          <w:szCs w:val="24"/>
        </w:rPr>
        <w:t>,</w:t>
      </w:r>
      <w:r>
        <w:rPr>
          <w:rFonts w:eastAsia="Times New Roman"/>
          <w:szCs w:val="24"/>
        </w:rPr>
        <w:t xml:space="preserve"> που στο τέλος-τέλος έχει να κάνει με τους δήμους και τις περιφέρειες.</w:t>
      </w:r>
    </w:p>
    <w:p w14:paraId="0C834370"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Απαραίτητη και αυτή η υπογραφή.</w:t>
      </w:r>
    </w:p>
    <w:p w14:paraId="0C834371" w14:textId="77777777" w:rsidR="00A55636" w:rsidRDefault="00E244A2">
      <w:pPr>
        <w:spacing w:line="600" w:lineRule="auto"/>
        <w:ind w:firstLine="720"/>
        <w:jc w:val="both"/>
        <w:rPr>
          <w:rFonts w:eastAsia="Times New Roman"/>
          <w:szCs w:val="24"/>
        </w:rPr>
      </w:pPr>
      <w:r>
        <w:rPr>
          <w:rFonts w:eastAsia="Times New Roman"/>
          <w:b/>
          <w:szCs w:val="24"/>
        </w:rPr>
        <w:t>ΑΘΑΝΑΣΙΟΣ ΜΠΟΥΡΑΣ</w:t>
      </w:r>
      <w:r>
        <w:rPr>
          <w:rFonts w:eastAsia="Times New Roman"/>
          <w:b/>
          <w:szCs w:val="24"/>
        </w:rPr>
        <w:t>:</w:t>
      </w:r>
      <w:r>
        <w:rPr>
          <w:rFonts w:eastAsia="Times New Roman"/>
          <w:szCs w:val="24"/>
        </w:rPr>
        <w:t xml:space="preserve"> Από τον Υπουργό Αγροτικής Ανάπτυξης και Τροφίμων, που έχει την ευθύνη για την ποιότητα των τροφίμων, των λαχανικών, των </w:t>
      </w:r>
      <w:proofErr w:type="spellStart"/>
      <w:r>
        <w:rPr>
          <w:rFonts w:eastAsia="Times New Roman"/>
          <w:szCs w:val="24"/>
        </w:rPr>
        <w:t>ιχθυοπαραγωγικών</w:t>
      </w:r>
      <w:proofErr w:type="spellEnd"/>
      <w:r>
        <w:rPr>
          <w:rFonts w:eastAsia="Times New Roman"/>
          <w:szCs w:val="24"/>
        </w:rPr>
        <w:t xml:space="preserve"> μονάδων που θα πωλούνται σ’ αυτές τις αγορές, των κρεάτων…</w:t>
      </w:r>
    </w:p>
    <w:p w14:paraId="0C834372"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Μπούρα, παρακαλώ το</w:t>
      </w:r>
      <w:r>
        <w:rPr>
          <w:rFonts w:eastAsia="Times New Roman"/>
          <w:szCs w:val="24"/>
        </w:rPr>
        <w:t xml:space="preserve"> ερώτημα.</w:t>
      </w:r>
    </w:p>
    <w:p w14:paraId="0C834373"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 xml:space="preserve">Άρα, κατά την άποψή μου είναι ατελής και η πρότασή μας είναι η εξής. Είναι θετική η ρύθμιση. </w:t>
      </w:r>
      <w:r>
        <w:rPr>
          <w:rFonts w:eastAsia="Times New Roman"/>
          <w:szCs w:val="24"/>
        </w:rPr>
        <w:t>Ως</w:t>
      </w:r>
      <w:r>
        <w:rPr>
          <w:rFonts w:eastAsia="Times New Roman"/>
          <w:szCs w:val="24"/>
        </w:rPr>
        <w:t xml:space="preserve"> ρύθμιση θα την εξετάσουμε…</w:t>
      </w:r>
    </w:p>
    <w:p w14:paraId="0C834374"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Το ερώτημα είναι γιατί δεν υπογράφει ο </w:t>
      </w:r>
      <w:r>
        <w:rPr>
          <w:rFonts w:eastAsia="Times New Roman"/>
          <w:szCs w:val="24"/>
        </w:rPr>
        <w:t>κ.</w:t>
      </w:r>
      <w:r>
        <w:rPr>
          <w:rFonts w:eastAsia="Times New Roman"/>
          <w:szCs w:val="24"/>
        </w:rPr>
        <w:t xml:space="preserve"> Αποστόλου.</w:t>
      </w:r>
    </w:p>
    <w:p w14:paraId="0C834375" w14:textId="77777777" w:rsidR="00A55636" w:rsidRDefault="00E244A2">
      <w:pPr>
        <w:spacing w:line="600" w:lineRule="auto"/>
        <w:ind w:firstLine="720"/>
        <w:jc w:val="both"/>
        <w:rPr>
          <w:rFonts w:eastAsia="Times New Roman"/>
          <w:szCs w:val="24"/>
        </w:rPr>
      </w:pPr>
      <w:r>
        <w:rPr>
          <w:rFonts w:eastAsia="Times New Roman"/>
          <w:b/>
          <w:szCs w:val="24"/>
        </w:rPr>
        <w:lastRenderedPageBreak/>
        <w:t>ΑΘΑΝΑΣΙΟΣ ΜΠΟΥΡΑΣ:</w:t>
      </w:r>
      <w:r>
        <w:rPr>
          <w:rFonts w:eastAsia="Times New Roman"/>
          <w:szCs w:val="24"/>
        </w:rPr>
        <w:t xml:space="preserve"> Να αποσυρθεί και να έλθει κανονικά, όπως τόνισε ο </w:t>
      </w:r>
      <w:r>
        <w:rPr>
          <w:rFonts w:eastAsia="Times New Roman"/>
          <w:szCs w:val="24"/>
        </w:rPr>
        <w:t xml:space="preserve">Κοινοβουλευτικός </w:t>
      </w:r>
      <w:r>
        <w:rPr>
          <w:rFonts w:eastAsia="Times New Roman"/>
          <w:szCs w:val="24"/>
        </w:rPr>
        <w:t xml:space="preserve">μας </w:t>
      </w:r>
      <w:r>
        <w:rPr>
          <w:rFonts w:eastAsia="Times New Roman"/>
          <w:szCs w:val="24"/>
        </w:rPr>
        <w:t xml:space="preserve">Εκπρόσωπος </w:t>
      </w:r>
      <w:r>
        <w:rPr>
          <w:rFonts w:eastAsia="Times New Roman"/>
          <w:szCs w:val="24"/>
        </w:rPr>
        <w:t xml:space="preserve">κ. </w:t>
      </w:r>
      <w:proofErr w:type="spellStart"/>
      <w:r>
        <w:rPr>
          <w:rFonts w:eastAsia="Times New Roman"/>
          <w:szCs w:val="24"/>
        </w:rPr>
        <w:t>Δένδιας</w:t>
      </w:r>
      <w:proofErr w:type="spellEnd"/>
      <w:r>
        <w:rPr>
          <w:rFonts w:eastAsia="Times New Roman"/>
          <w:szCs w:val="24"/>
        </w:rPr>
        <w:t>. Αυτό να κάνετε, γιατί δεν είναι δυνατόν αυτό.</w:t>
      </w:r>
    </w:p>
    <w:p w14:paraId="0C834376"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Ωραία. Το ερώτημα είναι γιατί δεν υπάρχει </w:t>
      </w:r>
      <w:proofErr w:type="spellStart"/>
      <w:r>
        <w:rPr>
          <w:rFonts w:eastAsia="Times New Roman"/>
          <w:szCs w:val="24"/>
        </w:rPr>
        <w:t>συνυπογραφή</w:t>
      </w:r>
      <w:proofErr w:type="spellEnd"/>
      <w:r>
        <w:rPr>
          <w:rFonts w:eastAsia="Times New Roman"/>
          <w:szCs w:val="24"/>
        </w:rPr>
        <w:t xml:space="preserve"> από τον κ. Αποστόλου. Αυτό δ</w:t>
      </w:r>
      <w:r>
        <w:rPr>
          <w:rFonts w:eastAsia="Times New Roman"/>
          <w:szCs w:val="24"/>
        </w:rPr>
        <w:t>εν είναι το ερώτημα;</w:t>
      </w:r>
    </w:p>
    <w:p w14:paraId="0C834377" w14:textId="77777777" w:rsidR="00A55636" w:rsidRDefault="00E244A2">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Μάλιστα, κύριε Πρόεδρε.</w:t>
      </w:r>
    </w:p>
    <w:p w14:paraId="0C834378"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Αυτό είναι το ερώτημα, αυτό έπρεπε να πείτε.</w:t>
      </w:r>
    </w:p>
    <w:p w14:paraId="0C834379" w14:textId="77777777" w:rsidR="00A55636" w:rsidRDefault="00E244A2">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Τον ρώτησα χθες και δεν ήξερε, κύριε Πρόεδρε.</w:t>
      </w:r>
    </w:p>
    <w:p w14:paraId="0C83437A"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με εν</w:t>
      </w:r>
      <w:r>
        <w:rPr>
          <w:rFonts w:eastAsia="Times New Roman"/>
          <w:szCs w:val="24"/>
        </w:rPr>
        <w:t>διαφέρει τι κάνατε χθες. Εγώ τώρα προεδρεύω.</w:t>
      </w:r>
    </w:p>
    <w:p w14:paraId="0C83437B" w14:textId="77777777" w:rsidR="00A55636" w:rsidRDefault="00E244A2">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xml:space="preserve">, το ερώτημά σας, παρακαλώ. Μην κάνετε τοποθέτηση. Για ποιον Υπουργό είναι; Τον κ. Παπαδημητρίου ή τον κ. </w:t>
      </w:r>
      <w:proofErr w:type="spellStart"/>
      <w:r>
        <w:rPr>
          <w:rFonts w:eastAsia="Times New Roman"/>
          <w:szCs w:val="24"/>
        </w:rPr>
        <w:t>Γαβρόγλου</w:t>
      </w:r>
      <w:proofErr w:type="spellEnd"/>
      <w:r>
        <w:rPr>
          <w:rFonts w:eastAsia="Times New Roman"/>
          <w:szCs w:val="24"/>
        </w:rPr>
        <w:t xml:space="preserve">; </w:t>
      </w:r>
    </w:p>
    <w:p w14:paraId="0C83437C"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Και για τους δύο. Θα ξεκινήσω από τον κ. Παπαδημητρίου, αλλά θα ε</w:t>
      </w:r>
      <w:r>
        <w:rPr>
          <w:rFonts w:eastAsia="Times New Roman"/>
          <w:szCs w:val="24"/>
        </w:rPr>
        <w:t>ίμαι σύντομος.</w:t>
      </w:r>
    </w:p>
    <w:p w14:paraId="0C83437D"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Έχετε τον λόγο.</w:t>
      </w:r>
    </w:p>
    <w:p w14:paraId="0C83437E"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Κύριε Παπαδημητρίου, πρώτα απ’ όλα</w:t>
      </w:r>
      <w:r>
        <w:rPr>
          <w:rFonts w:eastAsia="Times New Roman"/>
          <w:szCs w:val="24"/>
        </w:rPr>
        <w:t>,</w:t>
      </w:r>
      <w:r>
        <w:rPr>
          <w:rFonts w:eastAsia="Times New Roman"/>
          <w:szCs w:val="24"/>
        </w:rPr>
        <w:t xml:space="preserve"> θα ήθελα να ρωτήσω αν έχουν εκφράσει γνώμη οι φορείς που εμπλέκονται </w:t>
      </w:r>
      <w:r>
        <w:rPr>
          <w:rFonts w:eastAsia="Times New Roman"/>
          <w:szCs w:val="24"/>
        </w:rPr>
        <w:t xml:space="preserve">με </w:t>
      </w:r>
      <w:r>
        <w:rPr>
          <w:rFonts w:eastAsia="Times New Roman"/>
          <w:szCs w:val="24"/>
        </w:rPr>
        <w:t>τα θέματα που ρυθμίζει η τροπολογία, όπως ο Σύνδεσμος Εμπόρων Κεντρ</w:t>
      </w:r>
      <w:r>
        <w:rPr>
          <w:rFonts w:eastAsia="Times New Roman"/>
          <w:szCs w:val="24"/>
        </w:rPr>
        <w:t>ικής Λαχαναγοράς Αθηνών κ.λπ.</w:t>
      </w:r>
      <w:r>
        <w:rPr>
          <w:rFonts w:eastAsia="Times New Roman"/>
          <w:szCs w:val="24"/>
        </w:rPr>
        <w:t>.</w:t>
      </w:r>
    </w:p>
    <w:p w14:paraId="0C83437F" w14:textId="77777777" w:rsidR="00A55636" w:rsidRDefault="00E244A2">
      <w:pPr>
        <w:spacing w:line="600" w:lineRule="auto"/>
        <w:ind w:firstLine="720"/>
        <w:jc w:val="both"/>
        <w:rPr>
          <w:rFonts w:eastAsia="Times New Roman"/>
          <w:szCs w:val="24"/>
        </w:rPr>
      </w:pPr>
      <w:r>
        <w:rPr>
          <w:rFonts w:eastAsia="Times New Roman"/>
          <w:szCs w:val="24"/>
        </w:rPr>
        <w:t>Το δεύτερο: Εδώ δεν βλέπουμε με ποιον τρόπο οι ελεγκτικοί μηχανισμοί, εάν υπάρχουν, θα εποπτεύουν τη λειτουργία αυτών των νέων αγορών και πάρκων –να το πω έτσι- ποια θα είναι η εποπτεία</w:t>
      </w:r>
      <w:r>
        <w:rPr>
          <w:rFonts w:eastAsia="Times New Roman"/>
          <w:szCs w:val="24"/>
        </w:rPr>
        <w:t>,</w:t>
      </w:r>
      <w:r>
        <w:rPr>
          <w:rFonts w:eastAsia="Times New Roman"/>
          <w:szCs w:val="24"/>
        </w:rPr>
        <w:t xml:space="preserve"> έτσι ώστε να μην παρατηρούνται φαινόμε</w:t>
      </w:r>
      <w:r>
        <w:rPr>
          <w:rFonts w:eastAsia="Times New Roman"/>
          <w:szCs w:val="24"/>
        </w:rPr>
        <w:t>να αθέμιτου ανταγωνισμού και επιπλέον …</w:t>
      </w:r>
    </w:p>
    <w:p w14:paraId="0C834380"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Μην τοποθετείστε, κύριε </w:t>
      </w:r>
      <w:proofErr w:type="spellStart"/>
      <w:r>
        <w:rPr>
          <w:rFonts w:eastAsia="Times New Roman"/>
          <w:szCs w:val="24"/>
        </w:rPr>
        <w:t>Αμυρά</w:t>
      </w:r>
      <w:proofErr w:type="spellEnd"/>
      <w:r>
        <w:rPr>
          <w:rFonts w:eastAsia="Times New Roman"/>
          <w:szCs w:val="24"/>
        </w:rPr>
        <w:t>.</w:t>
      </w:r>
    </w:p>
    <w:p w14:paraId="0C834381"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Τελειώνω.</w:t>
      </w:r>
    </w:p>
    <w:p w14:paraId="0C834382" w14:textId="77777777" w:rsidR="00A55636" w:rsidRDefault="00E244A2">
      <w:pPr>
        <w:spacing w:line="600" w:lineRule="auto"/>
        <w:ind w:firstLine="720"/>
        <w:jc w:val="both"/>
        <w:rPr>
          <w:rFonts w:eastAsia="Times New Roman"/>
          <w:szCs w:val="24"/>
        </w:rPr>
      </w:pPr>
      <w:r>
        <w:rPr>
          <w:rFonts w:eastAsia="Times New Roman"/>
          <w:szCs w:val="24"/>
        </w:rPr>
        <w:t xml:space="preserve">Εν όψει του Πάσχα, εγώ φοβάμαι μην τυχόν γίνουν εδώ πανηγύρια </w:t>
      </w:r>
      <w:proofErr w:type="spellStart"/>
      <w:r>
        <w:rPr>
          <w:rFonts w:eastAsia="Times New Roman"/>
          <w:szCs w:val="24"/>
        </w:rPr>
        <w:t>ελληνοποιήσεως</w:t>
      </w:r>
      <w:proofErr w:type="spellEnd"/>
      <w:r>
        <w:rPr>
          <w:rFonts w:eastAsia="Times New Roman"/>
          <w:szCs w:val="24"/>
        </w:rPr>
        <w:t xml:space="preserve"> αμνοεριφίων εκ Βουλγαρίας ή δεν ξέρω από πού αλλ</w:t>
      </w:r>
      <w:r>
        <w:rPr>
          <w:rFonts w:eastAsia="Times New Roman"/>
          <w:szCs w:val="24"/>
        </w:rPr>
        <w:t>ού. Πείτε μας, λοιπόν, σας παρακαλώ, με ποιον τρόπο θα ελέγξετε, θα παρακολουθήσετε και θα εποπτεύσετε τα νέα αυτά εγχειρήματα.</w:t>
      </w:r>
    </w:p>
    <w:p w14:paraId="0C834383" w14:textId="77777777" w:rsidR="00A55636" w:rsidRDefault="00E244A2">
      <w:pPr>
        <w:spacing w:line="600" w:lineRule="auto"/>
        <w:ind w:firstLine="720"/>
        <w:jc w:val="both"/>
        <w:rPr>
          <w:rFonts w:eastAsia="Times New Roman"/>
          <w:szCs w:val="24"/>
        </w:rPr>
      </w:pPr>
      <w:r>
        <w:rPr>
          <w:rFonts w:eastAsia="Times New Roman"/>
          <w:szCs w:val="24"/>
        </w:rPr>
        <w:lastRenderedPageBreak/>
        <w:t xml:space="preserve">Θα αναφερθώ τώρα στον κ. </w:t>
      </w:r>
      <w:proofErr w:type="spellStart"/>
      <w:r>
        <w:rPr>
          <w:rFonts w:eastAsia="Times New Roman"/>
          <w:szCs w:val="24"/>
        </w:rPr>
        <w:t>Γαβρόγλου</w:t>
      </w:r>
      <w:proofErr w:type="spellEnd"/>
      <w:r>
        <w:rPr>
          <w:rFonts w:eastAsia="Times New Roman"/>
          <w:szCs w:val="24"/>
        </w:rPr>
        <w:t xml:space="preserve">. Κύριε Υπουργέ, για τους αναπληρωτές εκπαιδευτικούς θέλω να σας ρωτήσω το εξής: </w:t>
      </w:r>
      <w:r>
        <w:rPr>
          <w:rFonts w:eastAsia="Times New Roman"/>
          <w:szCs w:val="24"/>
          <w:lang w:val="en-US"/>
        </w:rPr>
        <w:t>To</w:t>
      </w:r>
      <w:r>
        <w:rPr>
          <w:rFonts w:eastAsia="Times New Roman"/>
          <w:szCs w:val="24"/>
        </w:rPr>
        <w:t xml:space="preserve"> κόστος έχε</w:t>
      </w:r>
      <w:r>
        <w:rPr>
          <w:rFonts w:eastAsia="Times New Roman"/>
          <w:szCs w:val="24"/>
        </w:rPr>
        <w:t xml:space="preserve">ι προϋπολογιστεί; Επιπλέον, για πόσους εκπαιδευτικούς πρωτοβάθμιας μιλάμε και για πόσους δευτεροβάθμιας; Έχετε έναν τέτοιο διαχωρισμό; Από ποιες πηγές θα πληρώνονται; Από ΕΣΠΑ, από τον προϋπολογισμό; </w:t>
      </w:r>
    </w:p>
    <w:p w14:paraId="0C834384" w14:textId="77777777" w:rsidR="00A55636" w:rsidRDefault="00E244A2">
      <w:pPr>
        <w:spacing w:line="600" w:lineRule="auto"/>
        <w:ind w:firstLine="720"/>
        <w:jc w:val="both"/>
        <w:rPr>
          <w:rFonts w:eastAsia="Times New Roman"/>
          <w:szCs w:val="24"/>
        </w:rPr>
      </w:pPr>
      <w:r>
        <w:rPr>
          <w:rFonts w:eastAsia="Times New Roman"/>
          <w:szCs w:val="24"/>
        </w:rPr>
        <w:t>Τελειώνοντας, η δέσμευση του κ. Φίλη για είκοσι πέντε χ</w:t>
      </w:r>
      <w:r>
        <w:rPr>
          <w:rFonts w:eastAsia="Times New Roman"/>
          <w:szCs w:val="24"/>
        </w:rPr>
        <w:t>ιλιάδες διορισμούς μονίμων εκπαιδευτικών ισχύει ή όχι;</w:t>
      </w:r>
    </w:p>
    <w:p w14:paraId="0C834385"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Εντάξει, αυτά είναι για την τοποθέτησή σας.</w:t>
      </w:r>
    </w:p>
    <w:p w14:paraId="0C834386"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Επειδή το ανέφερε, κύριε Πρόεδρε, γι’ αυτό το λέω.</w:t>
      </w:r>
      <w:r w:rsidDel="00B26334">
        <w:rPr>
          <w:rFonts w:eastAsia="Times New Roman"/>
          <w:szCs w:val="24"/>
        </w:rPr>
        <w:t xml:space="preserve"> </w:t>
      </w:r>
      <w:r>
        <w:rPr>
          <w:rFonts w:eastAsia="Times New Roman"/>
          <w:szCs w:val="24"/>
        </w:rPr>
        <w:t>Σας ευχαριστώ.</w:t>
      </w:r>
    </w:p>
    <w:p w14:paraId="0C834387"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Θα δώσω </w:t>
      </w:r>
      <w:r>
        <w:rPr>
          <w:rFonts w:eastAsia="Times New Roman"/>
          <w:szCs w:val="24"/>
        </w:rPr>
        <w:t>τον λόγο στον κ. Λοβέρδο και μετά θα μιλήσουν οι Υπουργοί.</w:t>
      </w:r>
    </w:p>
    <w:p w14:paraId="0C834388" w14:textId="77777777" w:rsidR="00A55636" w:rsidRDefault="00E244A2">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Λοβέρδε</w:t>
      </w:r>
      <w:proofErr w:type="spellEnd"/>
      <w:r>
        <w:rPr>
          <w:rFonts w:eastAsia="Times New Roman"/>
          <w:szCs w:val="24"/>
        </w:rPr>
        <w:t>, έχετε τον λόγο για δύο λεπτά.</w:t>
      </w:r>
    </w:p>
    <w:p w14:paraId="0C83438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Αντιδρώ στον κ. </w:t>
      </w:r>
      <w:proofErr w:type="spellStart"/>
      <w:r>
        <w:rPr>
          <w:rFonts w:eastAsia="Times New Roman" w:cs="Times New Roman"/>
          <w:szCs w:val="24"/>
        </w:rPr>
        <w:t>Γαβρόγλου</w:t>
      </w:r>
      <w:proofErr w:type="spellEnd"/>
      <w:r>
        <w:rPr>
          <w:rFonts w:eastAsia="Times New Roman" w:cs="Times New Roman"/>
          <w:szCs w:val="24"/>
        </w:rPr>
        <w:t xml:space="preserve">, στον Υπουργό Παιδείας, με τα εξής: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αρχάς</w:t>
      </w:r>
      <w:proofErr w:type="spellEnd"/>
      <w:r>
        <w:rPr>
          <w:rFonts w:eastAsia="Times New Roman" w:cs="Times New Roman"/>
          <w:szCs w:val="24"/>
        </w:rPr>
        <w:t>,</w:t>
      </w:r>
      <w:r>
        <w:rPr>
          <w:rFonts w:eastAsia="Times New Roman" w:cs="Times New Roman"/>
          <w:szCs w:val="24"/>
        </w:rPr>
        <w:t xml:space="preserve"> δεν μπορείτε να λέτε, κύριε Υπουργέ, ότι το θέμα των αναπληρωτών έχετε σκοπό </w:t>
      </w:r>
      <w:r>
        <w:rPr>
          <w:rFonts w:eastAsia="Times New Roman" w:cs="Times New Roman"/>
          <w:szCs w:val="24"/>
        </w:rPr>
        <w:lastRenderedPageBreak/>
        <w:t>και πράγματι</w:t>
      </w:r>
      <w:r>
        <w:rPr>
          <w:rFonts w:eastAsia="Times New Roman" w:cs="Times New Roman"/>
          <w:szCs w:val="24"/>
        </w:rPr>
        <w:t>,</w:t>
      </w:r>
      <w:r>
        <w:rPr>
          <w:rFonts w:eastAsia="Times New Roman" w:cs="Times New Roman"/>
          <w:szCs w:val="24"/>
        </w:rPr>
        <w:t xml:space="preserve"> μπορείτε να το ρυθμίσετε</w:t>
      </w:r>
      <w:r>
        <w:rPr>
          <w:rFonts w:eastAsia="Times New Roman" w:cs="Times New Roman"/>
          <w:szCs w:val="24"/>
        </w:rPr>
        <w:t>,</w:t>
      </w:r>
      <w:r>
        <w:rPr>
          <w:rFonts w:eastAsia="Times New Roman" w:cs="Times New Roman"/>
          <w:szCs w:val="24"/>
        </w:rPr>
        <w:t xml:space="preserve"> καταργώντας τους αναπληρωτές και αντικαθιστώντας τους, όπως σωστά θα μπορούσε να είναι κάποια στιγμή, με μόνιμο προσωπικό. Είναι μια ευχή.</w:t>
      </w:r>
      <w:r>
        <w:rPr>
          <w:rFonts w:eastAsia="Times New Roman" w:cs="Times New Roman"/>
          <w:szCs w:val="24"/>
        </w:rPr>
        <w:t xml:space="preserve"> Και εγώ θέλω να βρεθεί το φάρμακο κατά του καρκίνου, αλλά δεν έχει ακόμα βρεθεί. Αυτό που λέτε, καλό είναι να το λέτε, αλλά θυμίζει λίγο από τα παρελθόντα λόγια σας και δημιουργεί ανασφάλειες γι</w:t>
      </w:r>
      <w:r>
        <w:rPr>
          <w:rFonts w:eastAsia="Times New Roman" w:cs="Times New Roman"/>
          <w:szCs w:val="24"/>
        </w:rPr>
        <w:t>’</w:t>
      </w:r>
      <w:r>
        <w:rPr>
          <w:rFonts w:eastAsia="Times New Roman" w:cs="Times New Roman"/>
          <w:szCs w:val="24"/>
        </w:rPr>
        <w:t xml:space="preserve"> αυτά που έχετε στο μυαλό σας να κάνετε. </w:t>
      </w:r>
    </w:p>
    <w:p w14:paraId="0C83438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 σύστημα θα χρει</w:t>
      </w:r>
      <w:r>
        <w:rPr>
          <w:rFonts w:eastAsia="Times New Roman" w:cs="Times New Roman"/>
          <w:szCs w:val="24"/>
        </w:rPr>
        <w:t>αστεί αναπληρωτές, διότι πρώτον υπάρχει το πρόβλημα με τους διορισμούς και οι σχετικοί περιορισμοί που είναι θέμα γενικότερης πολιτικής</w:t>
      </w:r>
      <w:r>
        <w:rPr>
          <w:rFonts w:eastAsia="Times New Roman" w:cs="Times New Roman"/>
          <w:szCs w:val="24"/>
        </w:rPr>
        <w:t>,</w:t>
      </w:r>
      <w:r>
        <w:rPr>
          <w:rFonts w:eastAsia="Times New Roman" w:cs="Times New Roman"/>
          <w:szCs w:val="24"/>
        </w:rPr>
        <w:t xml:space="preserve"> που την υφίσταται το Υπουργείο Παιδείας, όπως και να το κάνουμε και δεύτερον</w:t>
      </w:r>
      <w:r>
        <w:rPr>
          <w:rFonts w:eastAsia="Times New Roman" w:cs="Times New Roman"/>
          <w:szCs w:val="24"/>
        </w:rPr>
        <w:t>,</w:t>
      </w:r>
      <w:r>
        <w:rPr>
          <w:rFonts w:eastAsia="Times New Roman" w:cs="Times New Roman"/>
          <w:szCs w:val="24"/>
        </w:rPr>
        <w:t xml:space="preserve"> γιατί πάντα προκύπτουν ζητήματα κενών μέσ</w:t>
      </w:r>
      <w:r>
        <w:rPr>
          <w:rFonts w:eastAsia="Times New Roman" w:cs="Times New Roman"/>
          <w:szCs w:val="24"/>
        </w:rPr>
        <w:t>α στη διάρκεια της χρονιάς</w:t>
      </w:r>
      <w:r>
        <w:rPr>
          <w:rFonts w:eastAsia="Times New Roman" w:cs="Times New Roman"/>
          <w:szCs w:val="24"/>
        </w:rPr>
        <w:t>,</w:t>
      </w:r>
      <w:r>
        <w:rPr>
          <w:rFonts w:eastAsia="Times New Roman" w:cs="Times New Roman"/>
          <w:szCs w:val="24"/>
        </w:rPr>
        <w:t xml:space="preserve"> που δεν μπορεί να τα ελέγξετε από την αρχή. Δεν αναφέρομαι μόνο στις εγκυμοσύνες, αλλά και σε άλλα θέματα. Τα ξέρετε. </w:t>
      </w:r>
    </w:p>
    <w:p w14:paraId="0C83438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Πάμε τώρα στον ίδιο τον θεσμό του αναπληρωτή. Εμείς δεν είμαστε θετικοί στην αλλαγή που κάνετε σε κάτι που εί</w:t>
      </w:r>
      <w:r>
        <w:rPr>
          <w:rFonts w:eastAsia="Times New Roman" w:cs="Times New Roman"/>
          <w:szCs w:val="24"/>
        </w:rPr>
        <w:t xml:space="preserve">χα κάνει εγώ το 2014 και είχε πάει και καλά στην πράξη. Δεν είμαστε καθόλου θετικοί. Γιατί λέτε ότι καταργείτε την πρόταξη και αντ’ </w:t>
      </w:r>
      <w:r>
        <w:rPr>
          <w:rFonts w:eastAsia="Times New Roman" w:cs="Times New Roman"/>
          <w:szCs w:val="24"/>
        </w:rPr>
        <w:t>αυτής,</w:t>
      </w:r>
      <w:r>
        <w:rPr>
          <w:rFonts w:eastAsia="Times New Roman" w:cs="Times New Roman"/>
          <w:szCs w:val="24"/>
        </w:rPr>
        <w:t xml:space="preserve"> η </w:t>
      </w:r>
      <w:proofErr w:type="spellStart"/>
      <w:r>
        <w:rPr>
          <w:rFonts w:eastAsia="Times New Roman" w:cs="Times New Roman"/>
          <w:szCs w:val="24"/>
        </w:rPr>
        <w:t>μοριοδότηση</w:t>
      </w:r>
      <w:proofErr w:type="spellEnd"/>
      <w:r>
        <w:rPr>
          <w:rFonts w:eastAsia="Times New Roman" w:cs="Times New Roman"/>
          <w:szCs w:val="24"/>
        </w:rPr>
        <w:t xml:space="preserve">; Δεν είναι σωστό. Βάσει των πτυχίων και μεταπτυχιακών που </w:t>
      </w:r>
      <w:r>
        <w:rPr>
          <w:rFonts w:eastAsia="Times New Roman" w:cs="Times New Roman"/>
          <w:szCs w:val="24"/>
        </w:rPr>
        <w:t>έχεις,</w:t>
      </w:r>
      <w:r>
        <w:rPr>
          <w:rFonts w:eastAsia="Times New Roman" w:cs="Times New Roman"/>
          <w:szCs w:val="24"/>
        </w:rPr>
        <w:t xml:space="preserve"> μπορείς να εξελιχθείς, αλλά η προσφορά</w:t>
      </w:r>
      <w:r>
        <w:rPr>
          <w:rFonts w:eastAsia="Times New Roman" w:cs="Times New Roman"/>
          <w:szCs w:val="24"/>
        </w:rPr>
        <w:t xml:space="preserve"> </w:t>
      </w:r>
      <w:r>
        <w:rPr>
          <w:rFonts w:eastAsia="Times New Roman" w:cs="Times New Roman"/>
          <w:szCs w:val="24"/>
        </w:rPr>
        <w:lastRenderedPageBreak/>
        <w:t xml:space="preserve">σου σε ένα αντικείμενο είναι αυτό που μετράει πρώτο. Εσύ θα πας βάσει των πτυχίων που θα έχεις ή θα αποκτάς, θα </w:t>
      </w:r>
      <w:proofErr w:type="spellStart"/>
      <w:r>
        <w:rPr>
          <w:rFonts w:eastAsia="Times New Roman" w:cs="Times New Roman"/>
          <w:szCs w:val="24"/>
        </w:rPr>
        <w:t>μοριοδοτείσαι</w:t>
      </w:r>
      <w:proofErr w:type="spellEnd"/>
      <w:r>
        <w:rPr>
          <w:rFonts w:eastAsia="Times New Roman" w:cs="Times New Roman"/>
          <w:szCs w:val="24"/>
        </w:rPr>
        <w:t xml:space="preserve"> περισσότερο, θα εξελίσσεσαι αλλά για την πρόσληψη η υπηρεσία είναι ένα μεγάλο προσόν. Είμαστε αρνητικοί σε αυτήν την αλλαγή. </w:t>
      </w:r>
    </w:p>
    <w:p w14:paraId="0C83438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παρακαλώ πάρα πολύ</w:t>
      </w:r>
      <w:r>
        <w:rPr>
          <w:rFonts w:eastAsia="Times New Roman" w:cs="Times New Roman"/>
          <w:szCs w:val="24"/>
        </w:rPr>
        <w:t>,</w:t>
      </w:r>
      <w:r>
        <w:rPr>
          <w:rFonts w:eastAsia="Times New Roman" w:cs="Times New Roman"/>
          <w:szCs w:val="24"/>
        </w:rPr>
        <w:t xml:space="preserve"> να μας δώσετε κάποιες απαντήσεις</w:t>
      </w:r>
      <w:r>
        <w:rPr>
          <w:rFonts w:eastAsia="Times New Roman" w:cs="Times New Roman"/>
          <w:szCs w:val="24"/>
        </w:rPr>
        <w:t>,</w:t>
      </w:r>
      <w:r>
        <w:rPr>
          <w:rFonts w:eastAsia="Times New Roman" w:cs="Times New Roman"/>
          <w:szCs w:val="24"/>
        </w:rPr>
        <w:t xml:space="preserve"> να καταλάβουμε τουλάχιστον</w:t>
      </w:r>
      <w:r>
        <w:rPr>
          <w:rFonts w:eastAsia="Times New Roman" w:cs="Times New Roman"/>
          <w:szCs w:val="24"/>
        </w:rPr>
        <w:t>,</w:t>
      </w:r>
      <w:r>
        <w:rPr>
          <w:rFonts w:eastAsia="Times New Roman" w:cs="Times New Roman"/>
          <w:szCs w:val="24"/>
        </w:rPr>
        <w:t xml:space="preserve"> με καθαρά λόγια</w:t>
      </w:r>
      <w:r>
        <w:rPr>
          <w:rFonts w:eastAsia="Times New Roman" w:cs="Times New Roman"/>
          <w:szCs w:val="24"/>
        </w:rPr>
        <w:t>,</w:t>
      </w:r>
      <w:r>
        <w:rPr>
          <w:rFonts w:eastAsia="Times New Roman" w:cs="Times New Roman"/>
          <w:szCs w:val="24"/>
        </w:rPr>
        <w:t xml:space="preserve"> πώς σκέφτεστε. </w:t>
      </w:r>
    </w:p>
    <w:p w14:paraId="0C83438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δώσω τον λόγο στους δύο Υπουργούς από τρία λεπτά να απαντήσουν </w:t>
      </w:r>
      <w:r>
        <w:rPr>
          <w:rFonts w:eastAsia="Times New Roman" w:cs="Times New Roman"/>
          <w:szCs w:val="24"/>
        </w:rPr>
        <w:t>σ</w:t>
      </w:r>
      <w:r>
        <w:rPr>
          <w:rFonts w:eastAsia="Times New Roman" w:cs="Times New Roman"/>
          <w:szCs w:val="24"/>
        </w:rPr>
        <w:t>τα τρία ερωτήματα και μετά συνεχίζουμε κ</w:t>
      </w:r>
      <w:r>
        <w:rPr>
          <w:rFonts w:eastAsia="Times New Roman" w:cs="Times New Roman"/>
          <w:szCs w:val="24"/>
        </w:rPr>
        <w:t>ανονικά με τον εισηγητή της Νέας Δημοκρατίας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Φορτσάκη</w:t>
      </w:r>
      <w:proofErr w:type="spellEnd"/>
      <w:r>
        <w:rPr>
          <w:rFonts w:eastAsia="Times New Roman" w:cs="Times New Roman"/>
          <w:szCs w:val="24"/>
        </w:rPr>
        <w:t xml:space="preserve">. Δευτερολογίες δεν υπάρχουν από τους ερωτώντες. </w:t>
      </w:r>
    </w:p>
    <w:p w14:paraId="0C83438E" w14:textId="77777777" w:rsidR="00A55636" w:rsidRDefault="00E244A2">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w:t>
      </w:r>
      <w:r>
        <w:rPr>
          <w:rFonts w:eastAsia="Times New Roman"/>
          <w:szCs w:val="24"/>
        </w:rPr>
        <w:t xml:space="preserve">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δεκατρείς μαθητές και μαθήτριες και έξι </w:t>
      </w:r>
      <w:r>
        <w:rPr>
          <w:rFonts w:eastAsia="Times New Roman"/>
          <w:szCs w:val="24"/>
        </w:rPr>
        <w:lastRenderedPageBreak/>
        <w:t xml:space="preserve">εκπαιδευτικοί συνοδοί τους από το ελληνικό σχολείο του </w:t>
      </w:r>
      <w:r>
        <w:rPr>
          <w:rFonts w:eastAsia="Times New Roman"/>
          <w:szCs w:val="24"/>
        </w:rPr>
        <w:t>Ντίσελν</w:t>
      </w:r>
      <w:r>
        <w:rPr>
          <w:rFonts w:eastAsia="Times New Roman"/>
          <w:szCs w:val="24"/>
        </w:rPr>
        <w:t>τορφ</w:t>
      </w:r>
      <w:r>
        <w:rPr>
          <w:rFonts w:eastAsia="Times New Roman"/>
          <w:szCs w:val="24"/>
        </w:rPr>
        <w:t xml:space="preserve"> της Γερμανίας και είκοσι μία μαθήτριες και μαθητές και μία εκπαιδευτικός από το 8</w:t>
      </w:r>
      <w:r>
        <w:rPr>
          <w:rFonts w:eastAsia="Times New Roman"/>
          <w:szCs w:val="24"/>
          <w:vertAlign w:val="superscript"/>
        </w:rPr>
        <w:t>ο</w:t>
      </w:r>
      <w:r>
        <w:rPr>
          <w:rFonts w:eastAsia="Times New Roman"/>
          <w:szCs w:val="24"/>
        </w:rPr>
        <w:t xml:space="preserve"> Δημοτικό Σχολείο Πετρούπολης.</w:t>
      </w:r>
    </w:p>
    <w:p w14:paraId="0C83438F" w14:textId="77777777" w:rsidR="00A55636" w:rsidRDefault="00E244A2">
      <w:pPr>
        <w:spacing w:line="600" w:lineRule="auto"/>
        <w:ind w:firstLine="720"/>
        <w:jc w:val="both"/>
        <w:rPr>
          <w:rFonts w:eastAsia="Times New Roman"/>
          <w:szCs w:val="24"/>
        </w:rPr>
      </w:pPr>
      <w:r>
        <w:rPr>
          <w:rFonts w:eastAsia="Times New Roman"/>
          <w:szCs w:val="24"/>
        </w:rPr>
        <w:t>Η Βουλή τούς καλωσορίζει.</w:t>
      </w:r>
    </w:p>
    <w:p w14:paraId="0C834390" w14:textId="77777777" w:rsidR="00A55636" w:rsidRDefault="00E244A2">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C834391" w14:textId="77777777" w:rsidR="00A55636" w:rsidRDefault="00E244A2">
      <w:pPr>
        <w:spacing w:line="600" w:lineRule="auto"/>
        <w:ind w:firstLine="720"/>
        <w:jc w:val="both"/>
        <w:rPr>
          <w:rFonts w:eastAsia="Times New Roman"/>
          <w:szCs w:val="24"/>
        </w:rPr>
      </w:pPr>
      <w:r>
        <w:rPr>
          <w:rFonts w:eastAsia="Times New Roman"/>
          <w:szCs w:val="24"/>
        </w:rPr>
        <w:t>Κύριε Παπαδημητρίου, έχετε τον λόγο για τρία λεπτά να απαντήσε</w:t>
      </w:r>
      <w:r>
        <w:rPr>
          <w:rFonts w:eastAsia="Times New Roman"/>
          <w:szCs w:val="24"/>
        </w:rPr>
        <w:t xml:space="preserve">τε στο ερώτημα που σας έθεσε ο κ. Μπούρας και ο κ. </w:t>
      </w:r>
      <w:proofErr w:type="spellStart"/>
      <w:r>
        <w:rPr>
          <w:rFonts w:eastAsia="Times New Roman"/>
          <w:szCs w:val="24"/>
        </w:rPr>
        <w:t>Αμυράς</w:t>
      </w:r>
      <w:proofErr w:type="spellEnd"/>
      <w:r>
        <w:rPr>
          <w:rFonts w:eastAsia="Times New Roman"/>
          <w:szCs w:val="24"/>
        </w:rPr>
        <w:t xml:space="preserve"> και μετά ο κ. </w:t>
      </w:r>
      <w:proofErr w:type="spellStart"/>
      <w:r>
        <w:rPr>
          <w:rFonts w:eastAsia="Times New Roman"/>
          <w:szCs w:val="24"/>
        </w:rPr>
        <w:t>Γαβρόγλου</w:t>
      </w:r>
      <w:proofErr w:type="spellEnd"/>
      <w:r>
        <w:rPr>
          <w:rFonts w:eastAsia="Times New Roman"/>
          <w:szCs w:val="24"/>
        </w:rPr>
        <w:t xml:space="preserve">. </w:t>
      </w:r>
    </w:p>
    <w:p w14:paraId="0C834392" w14:textId="77777777" w:rsidR="00A55636" w:rsidRDefault="00E244A2">
      <w:pPr>
        <w:spacing w:line="600" w:lineRule="auto"/>
        <w:ind w:firstLine="720"/>
        <w:jc w:val="both"/>
        <w:rPr>
          <w:rFonts w:eastAsia="Times New Roman"/>
          <w:szCs w:val="24"/>
        </w:rPr>
      </w:pPr>
      <w:r>
        <w:rPr>
          <w:rFonts w:eastAsia="Times New Roman"/>
          <w:b/>
          <w:szCs w:val="24"/>
        </w:rPr>
        <w:t xml:space="preserve">ΔΗΜΟΣ ΠΑΠΑΔΗΜΗΤΡΙΟΥ (Υπουργός Οικονομίας και Ανάπτυξης): </w:t>
      </w:r>
      <w:r>
        <w:rPr>
          <w:rFonts w:eastAsia="Times New Roman"/>
          <w:szCs w:val="24"/>
        </w:rPr>
        <w:t xml:space="preserve">Πρώτα από όλα, θέλω να πω στους κύριους Βουλευτές ότι οι τροπολογίες αυτές είναι προϋποθέσεις της </w:t>
      </w:r>
      <w:r>
        <w:rPr>
          <w:rFonts w:eastAsia="Times New Roman"/>
          <w:szCs w:val="24"/>
        </w:rPr>
        <w:t>ε</w:t>
      </w:r>
      <w:r>
        <w:rPr>
          <w:rFonts w:eastAsia="Times New Roman"/>
          <w:szCs w:val="24"/>
        </w:rPr>
        <w:t xml:space="preserve">ργαλειοθήκης </w:t>
      </w:r>
      <w:proofErr w:type="spellStart"/>
      <w:r>
        <w:rPr>
          <w:rFonts w:eastAsia="Times New Roman"/>
          <w:szCs w:val="24"/>
        </w:rPr>
        <w:t>Νο</w:t>
      </w:r>
      <w:proofErr w:type="spellEnd"/>
      <w:r>
        <w:rPr>
          <w:rFonts w:eastAsia="Times New Roman"/>
          <w:szCs w:val="24"/>
        </w:rPr>
        <w:t xml:space="preserve"> </w:t>
      </w:r>
      <w:r>
        <w:rPr>
          <w:rFonts w:eastAsia="Times New Roman"/>
          <w:szCs w:val="24"/>
        </w:rPr>
        <w:t>3 του ΟΟΣΑ και όπως ξέρετε</w:t>
      </w:r>
      <w:r>
        <w:rPr>
          <w:rFonts w:eastAsia="Times New Roman"/>
          <w:szCs w:val="24"/>
        </w:rPr>
        <w:t>,</w:t>
      </w:r>
      <w:r>
        <w:rPr>
          <w:rFonts w:eastAsia="Times New Roman"/>
          <w:szCs w:val="24"/>
        </w:rPr>
        <w:t xml:space="preserve"> αυτές πρέπει να είναι </w:t>
      </w:r>
      <w:proofErr w:type="spellStart"/>
      <w:r>
        <w:rPr>
          <w:rFonts w:eastAsia="Times New Roman"/>
          <w:szCs w:val="24"/>
        </w:rPr>
        <w:t>μνημονιακές</w:t>
      </w:r>
      <w:proofErr w:type="spellEnd"/>
      <w:r>
        <w:rPr>
          <w:rFonts w:eastAsia="Times New Roman"/>
          <w:szCs w:val="24"/>
        </w:rPr>
        <w:t xml:space="preserve"> υποχρεώσεις. </w:t>
      </w:r>
    </w:p>
    <w:p w14:paraId="0C834393" w14:textId="77777777" w:rsidR="00A55636" w:rsidRDefault="00E244A2">
      <w:pPr>
        <w:spacing w:line="600" w:lineRule="auto"/>
        <w:ind w:firstLine="720"/>
        <w:jc w:val="both"/>
        <w:rPr>
          <w:rFonts w:eastAsia="Times New Roman"/>
          <w:szCs w:val="24"/>
        </w:rPr>
      </w:pPr>
      <w:r>
        <w:rPr>
          <w:rFonts w:eastAsia="Times New Roman"/>
          <w:szCs w:val="24"/>
        </w:rPr>
        <w:t>Η δεύτερη απάντηση</w:t>
      </w:r>
      <w:r>
        <w:rPr>
          <w:rFonts w:eastAsia="Times New Roman"/>
          <w:szCs w:val="24"/>
        </w:rPr>
        <w:t>,</w:t>
      </w:r>
      <w:r>
        <w:rPr>
          <w:rFonts w:eastAsia="Times New Roman"/>
          <w:szCs w:val="24"/>
        </w:rPr>
        <w:t xml:space="preserve"> που ήθελα να δώσω</w:t>
      </w:r>
      <w:r>
        <w:rPr>
          <w:rFonts w:eastAsia="Times New Roman"/>
          <w:szCs w:val="24"/>
        </w:rPr>
        <w:t>,</w:t>
      </w:r>
      <w:r>
        <w:rPr>
          <w:rFonts w:eastAsia="Times New Roman"/>
          <w:szCs w:val="24"/>
        </w:rPr>
        <w:t xml:space="preserve"> είναι όσον αφορά την ασφάλεια, τη διακίνηση και τον έλεγχο των προϊόντων. Δεν υπάρχει καμμία αλλαγή σε αυτά. Αυτές οι τροπολογίες έχουν να κάνουν μόνο με την ίδρυση των αγορών και όχι τη διακίνηση ή την ασφάλειά τους. </w:t>
      </w:r>
    </w:p>
    <w:p w14:paraId="0C83439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Τον</w:t>
      </w:r>
      <w:r>
        <w:rPr>
          <w:rFonts w:eastAsia="Times New Roman" w:cs="Times New Roman"/>
          <w:szCs w:val="24"/>
        </w:rPr>
        <w:t xml:space="preserve"> λόγο έχει ο κ. </w:t>
      </w:r>
      <w:proofErr w:type="spellStart"/>
      <w:r>
        <w:rPr>
          <w:rFonts w:eastAsia="Times New Roman" w:cs="Times New Roman"/>
          <w:szCs w:val="24"/>
        </w:rPr>
        <w:t>Γαβρόγλου</w:t>
      </w:r>
      <w:proofErr w:type="spellEnd"/>
      <w:r>
        <w:rPr>
          <w:rFonts w:eastAsia="Times New Roman" w:cs="Times New Roman"/>
          <w:szCs w:val="24"/>
        </w:rPr>
        <w:t xml:space="preserve"> για τα ερωτήματα που έβαλε ο κ. </w:t>
      </w:r>
      <w:proofErr w:type="spellStart"/>
      <w:r>
        <w:rPr>
          <w:rFonts w:eastAsia="Times New Roman" w:cs="Times New Roman"/>
          <w:szCs w:val="24"/>
        </w:rPr>
        <w:t>Αμυράς</w:t>
      </w:r>
      <w:proofErr w:type="spellEnd"/>
      <w:r>
        <w:rPr>
          <w:rFonts w:eastAsia="Times New Roman" w:cs="Times New Roman"/>
          <w:szCs w:val="24"/>
        </w:rPr>
        <w:t xml:space="preserve"> και ο κ. Λοβέρδος. </w:t>
      </w:r>
    </w:p>
    <w:p w14:paraId="0C83439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Ευχαριστώ, κύριε Πρόεδρε. </w:t>
      </w:r>
    </w:p>
    <w:p w14:paraId="0C83439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Ως προς το κόστος, έχει προϋπολογιστεί ότι μεγάλο κομμάτι θα έρθει από τα </w:t>
      </w:r>
      <w:r>
        <w:rPr>
          <w:rFonts w:eastAsia="Times New Roman" w:cs="Times New Roman"/>
          <w:szCs w:val="24"/>
        </w:rPr>
        <w:t xml:space="preserve">ΕΣΠΑ. Είναι εγκεκριμένα ποσά και ένα μικρό έρχεται από τον κρατικό προϋπολογισμό. Άρα, είναι προϋπολογισμένο. Υπάρχει εγκεκριμένο και προχωράμε. Είναι για περίπου είκοσι μία χιλιάδες αναπληρωτές συν, πλην χίλιους. Δεν μπορώ να σας πω ακριβώς την κατανομή, </w:t>
      </w:r>
      <w:r>
        <w:rPr>
          <w:rFonts w:eastAsia="Times New Roman" w:cs="Times New Roman"/>
          <w:szCs w:val="24"/>
        </w:rPr>
        <w:t xml:space="preserve">αλλά είναι πρωτοβάθμια και δευτεροβάθμια. Ξεπερνάει λίγο τα είκοσι. Είναι τεχνικό το ζήτημα. </w:t>
      </w:r>
    </w:p>
    <w:p w14:paraId="0C83439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Αυτό που ρωτήσατε γι</w:t>
      </w:r>
      <w:r>
        <w:rPr>
          <w:rFonts w:eastAsia="Times New Roman" w:cs="Times New Roman"/>
          <w:szCs w:val="24"/>
        </w:rPr>
        <w:t>’</w:t>
      </w:r>
      <w:r>
        <w:rPr>
          <w:rFonts w:eastAsia="Times New Roman" w:cs="Times New Roman"/>
          <w:szCs w:val="24"/>
        </w:rPr>
        <w:t xml:space="preserve"> αυτά που έλεγε ο κ. Φίλης, συνεχίζουμε να θεωρούμε ότι είναι σωστά. Αυτές είναι οι ανάγκες, εξ ο</w:t>
      </w:r>
      <w:r>
        <w:rPr>
          <w:rFonts w:eastAsia="Times New Roman" w:cs="Times New Roman"/>
          <w:szCs w:val="24"/>
        </w:rPr>
        <w:t>υ</w:t>
      </w:r>
      <w:r>
        <w:rPr>
          <w:rFonts w:eastAsia="Times New Roman" w:cs="Times New Roman"/>
          <w:szCs w:val="24"/>
        </w:rPr>
        <w:t xml:space="preserve"> και </w:t>
      </w:r>
      <w:r>
        <w:rPr>
          <w:rFonts w:eastAsia="Times New Roman" w:cs="Times New Roman"/>
          <w:szCs w:val="24"/>
        </w:rPr>
        <w:t>οι</w:t>
      </w:r>
      <w:r>
        <w:rPr>
          <w:rFonts w:eastAsia="Times New Roman" w:cs="Times New Roman"/>
          <w:szCs w:val="24"/>
        </w:rPr>
        <w:t xml:space="preserve"> είκοσι, είκοσι μία χιλιάδες. Αυτό θ</w:t>
      </w:r>
      <w:r>
        <w:rPr>
          <w:rFonts w:eastAsia="Times New Roman" w:cs="Times New Roman"/>
          <w:szCs w:val="24"/>
        </w:rPr>
        <w:t>α πρέπει να το δούμε πολύ σοβαρά και το βλέπουμε. Το μελετάμε στο πλαίσιο της επιτροπής μελέτης των οικονομικών της εκπαίδευσης που κάναμε</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για το πώς θα ξεδιπλωθεί ένα σχέδιο διορισμών</w:t>
      </w:r>
      <w:r>
        <w:rPr>
          <w:rFonts w:eastAsia="Times New Roman" w:cs="Times New Roman"/>
          <w:szCs w:val="24"/>
        </w:rPr>
        <w:t>,</w:t>
      </w:r>
      <w:r>
        <w:rPr>
          <w:rFonts w:eastAsia="Times New Roman" w:cs="Times New Roman"/>
          <w:szCs w:val="24"/>
        </w:rPr>
        <w:t xml:space="preserve"> ώστε ο πυρήνας της εκπαίδευσης να βασίζεται σε μόνιμους λειτουργούς τ</w:t>
      </w:r>
      <w:r>
        <w:rPr>
          <w:rFonts w:eastAsia="Times New Roman" w:cs="Times New Roman"/>
          <w:szCs w:val="24"/>
        </w:rPr>
        <w:t xml:space="preserve">ης εκπαίδευσης. </w:t>
      </w:r>
    </w:p>
    <w:p w14:paraId="0C83439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Θα σχολιάσω λίγο κι αυτά που είπε ο κ. Λοβέρδος. Εκφράζοντας νομίζω κι αυτά που λέμε εμείς, έχει κανείς την εντύπωση ότι η όποια ηγεσία ενός Υπουργείου Παιδείας θα ήταν ευχαριστημένη με τόσους πολλούς αναπληρωτές; Είναι προφανές αυτό και χ</w:t>
      </w:r>
      <w:r>
        <w:rPr>
          <w:rFonts w:eastAsia="Times New Roman" w:cs="Times New Roman"/>
          <w:szCs w:val="24"/>
        </w:rPr>
        <w:t xml:space="preserve">αίρομαι που το εκφράζετε κι εσείς στη Βουλή. </w:t>
      </w:r>
      <w:r>
        <w:rPr>
          <w:rFonts w:eastAsia="Times New Roman" w:cs="Times New Roman"/>
          <w:szCs w:val="24"/>
        </w:rPr>
        <w:t>Α</w:t>
      </w:r>
      <w:r>
        <w:rPr>
          <w:rFonts w:eastAsia="Times New Roman" w:cs="Times New Roman"/>
          <w:szCs w:val="24"/>
        </w:rPr>
        <w:t>υτό σας το λέω συμπληρωματικά</w:t>
      </w:r>
      <w:r>
        <w:rPr>
          <w:rFonts w:eastAsia="Times New Roman" w:cs="Times New Roman"/>
          <w:szCs w:val="24"/>
        </w:rPr>
        <w:t xml:space="preserve">, </w:t>
      </w:r>
      <w:r>
        <w:rPr>
          <w:rFonts w:eastAsia="Times New Roman" w:cs="Times New Roman"/>
          <w:szCs w:val="24"/>
        </w:rPr>
        <w:t xml:space="preserve">γιατί υπάρχουν ορισμένα πράγματα για τα οποία δεν πρέπει να είμαστε υπερήφανοι ως κοινωνία και ως πολιτεία. </w:t>
      </w:r>
    </w:p>
    <w:p w14:paraId="0C83439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Οι εργασιακές συνθήκες των αναπληρωτών θα μπορούσα να πω ότι αγγίζουν </w:t>
      </w:r>
      <w:r>
        <w:rPr>
          <w:rFonts w:eastAsia="Times New Roman" w:cs="Times New Roman"/>
          <w:szCs w:val="24"/>
        </w:rPr>
        <w:t>τα όρια του απαράδεκτου. Οι άνθρωποι, ως προς τα θέματα υγείας, δεν μπορούν να έχουν τα ίδια δικαιώματα</w:t>
      </w:r>
      <w:r>
        <w:rPr>
          <w:rFonts w:eastAsia="Times New Roman" w:cs="Times New Roman"/>
          <w:szCs w:val="24"/>
        </w:rPr>
        <w:t>,</w:t>
      </w:r>
      <w:r>
        <w:rPr>
          <w:rFonts w:eastAsia="Times New Roman" w:cs="Times New Roman"/>
          <w:szCs w:val="24"/>
        </w:rPr>
        <w:t xml:space="preserve"> που έχουν οι υπόλοιποι εκπαιδευτικοί. Οι αναπληρωτές τρέχουν από το ένα άκρο της Ελλάδας στο άλλο, μαζεύοντας μόρια, μακριά από τις οικογένειές τους κ.</w:t>
      </w:r>
      <w:r>
        <w:rPr>
          <w:rFonts w:eastAsia="Times New Roman" w:cs="Times New Roman"/>
          <w:szCs w:val="24"/>
        </w:rPr>
        <w:t xml:space="preserve">λπ.. Και να τονίσουμε πως οφείλουμε και σ’ αυτούς το γεγονός ότι δεν έχει καταρρεύσει το εκπαιδευτικό μας σύστημα. </w:t>
      </w:r>
    </w:p>
    <w:p w14:paraId="0C83439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Άρα, ο στόχος όλων μας πρέπει να είναι οι μόνιμοι διορισμοί, με κανονικές διαδικασίες, ώστε να μην υπάρχει αυτό το</w:t>
      </w:r>
      <w:r>
        <w:rPr>
          <w:rFonts w:eastAsia="Times New Roman" w:cs="Times New Roman"/>
          <w:szCs w:val="24"/>
        </w:rPr>
        <w:t>,</w:t>
      </w:r>
      <w:r>
        <w:rPr>
          <w:rFonts w:eastAsia="Times New Roman" w:cs="Times New Roman"/>
          <w:szCs w:val="24"/>
        </w:rPr>
        <w:t xml:space="preserve"> εκπαιδευτικά, αλλά και ε</w:t>
      </w:r>
      <w:r>
        <w:rPr>
          <w:rFonts w:eastAsia="Times New Roman" w:cs="Times New Roman"/>
          <w:szCs w:val="24"/>
        </w:rPr>
        <w:t xml:space="preserve">ργασιακά, απαράδεκτο καθεστώς. </w:t>
      </w:r>
    </w:p>
    <w:p w14:paraId="0C83439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Θα έρθω στο τελευταίο κομμάτι. Δεν θέλω να πούμε αν κάποιοι μαθαίνουν περισσότερα ή λιγότερα πράγματα. Υπάρχουν προβλήματα τα οποία, αν θέλετε, μπορούμε να τα συζητήσουμε μετά. Εκείνο που είναι σίγουρο είναι ότι ένα μεγάλο π</w:t>
      </w:r>
      <w:r>
        <w:rPr>
          <w:rFonts w:eastAsia="Times New Roman" w:cs="Times New Roman"/>
          <w:szCs w:val="24"/>
        </w:rPr>
        <w:t xml:space="preserve">οσοστό των πτυχιούχων μας -όλων των πτυχιούχων, αλλά το μεγαλύτερο ποσοστό σε τμήματα που έχουν να κάνουν με </w:t>
      </w:r>
      <w:r>
        <w:rPr>
          <w:rFonts w:eastAsia="Times New Roman" w:cs="Times New Roman"/>
          <w:szCs w:val="24"/>
        </w:rPr>
        <w:t xml:space="preserve">ειδική αγωγή </w:t>
      </w:r>
      <w:r>
        <w:rPr>
          <w:rFonts w:eastAsia="Times New Roman" w:cs="Times New Roman"/>
          <w:szCs w:val="24"/>
        </w:rPr>
        <w:t xml:space="preserve">ή </w:t>
      </w:r>
      <w:r>
        <w:rPr>
          <w:rFonts w:eastAsia="Times New Roman" w:cs="Times New Roman"/>
          <w:szCs w:val="24"/>
        </w:rPr>
        <w:t>παιδαγωγικά</w:t>
      </w:r>
      <w:r>
        <w:rPr>
          <w:rFonts w:eastAsia="Times New Roman" w:cs="Times New Roman"/>
          <w:szCs w:val="24"/>
        </w:rPr>
        <w:t>- κάνουν την μεταπτυχιακή τους και πρακτική τους άσκηση σε παραπλήσιους κλάδους. Αυτό είναι κάτι πολύ θετικό, διότι παίρν</w:t>
      </w:r>
      <w:r>
        <w:rPr>
          <w:rFonts w:eastAsia="Times New Roman" w:cs="Times New Roman"/>
          <w:szCs w:val="24"/>
        </w:rPr>
        <w:t>εις ένα πτυχίο και το πτυχίο αυτό σ</w:t>
      </w:r>
      <w:r>
        <w:rPr>
          <w:rFonts w:eastAsia="Times New Roman" w:cs="Times New Roman"/>
          <w:szCs w:val="24"/>
        </w:rPr>
        <w:t>ου</w:t>
      </w:r>
      <w:r>
        <w:rPr>
          <w:rFonts w:eastAsia="Times New Roman" w:cs="Times New Roman"/>
          <w:szCs w:val="24"/>
        </w:rPr>
        <w:t xml:space="preserve"> ανοίγει ένα φάσμα ειδικοτήτων. Σε στενό θέμα είναι το διδακτορικό σου και το μάστερ σου, αλλά μπορεί να είναι σε παραπλήσιο γνωστικό πεδίο. </w:t>
      </w:r>
    </w:p>
    <w:p w14:paraId="0C83439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Εδώ, λοιπόν, είχαμε τον παραλογισμό</w:t>
      </w:r>
      <w:r>
        <w:rPr>
          <w:rFonts w:eastAsia="Times New Roman" w:cs="Times New Roman"/>
          <w:szCs w:val="24"/>
        </w:rPr>
        <w:t>,</w:t>
      </w:r>
      <w:r>
        <w:rPr>
          <w:rFonts w:eastAsia="Times New Roman" w:cs="Times New Roman"/>
          <w:szCs w:val="24"/>
        </w:rPr>
        <w:t xml:space="preserve"> συνάδελφοι οι οποίοι είχαν μεταπτυχιακό,</w:t>
      </w:r>
      <w:r>
        <w:rPr>
          <w:rFonts w:eastAsia="Times New Roman" w:cs="Times New Roman"/>
          <w:szCs w:val="24"/>
        </w:rPr>
        <w:t xml:space="preserve"> διδακτορικό και ενδεχομένως και μια πρακτική άσκηση, να είναι κάτω από τους άλλους πτυχιούχους που είχαν πτυχίο </w:t>
      </w:r>
      <w:r>
        <w:rPr>
          <w:rFonts w:eastAsia="Times New Roman" w:cs="Times New Roman"/>
          <w:szCs w:val="24"/>
        </w:rPr>
        <w:t>ειδικής αγωγής</w:t>
      </w:r>
      <w:r>
        <w:rPr>
          <w:rFonts w:eastAsia="Times New Roman" w:cs="Times New Roman"/>
          <w:szCs w:val="24"/>
        </w:rPr>
        <w:t xml:space="preserve">. Αυτό δεν είναι δίκαιο. Γι’ αυτό είπαμε να </w:t>
      </w:r>
      <w:proofErr w:type="spellStart"/>
      <w:r>
        <w:rPr>
          <w:rFonts w:eastAsia="Times New Roman" w:cs="Times New Roman"/>
          <w:szCs w:val="24"/>
        </w:rPr>
        <w:t>μοριοδοτούνται</w:t>
      </w:r>
      <w:proofErr w:type="spellEnd"/>
      <w:r>
        <w:rPr>
          <w:rFonts w:eastAsia="Times New Roman" w:cs="Times New Roman"/>
          <w:szCs w:val="24"/>
        </w:rPr>
        <w:t xml:space="preserve"> όλοι και οι συνάδελφοι αυτοί να έχουν </w:t>
      </w:r>
      <w:r>
        <w:rPr>
          <w:rFonts w:eastAsia="Times New Roman" w:cs="Times New Roman"/>
          <w:szCs w:val="24"/>
        </w:rPr>
        <w:lastRenderedPageBreak/>
        <w:t xml:space="preserve">μια έξτρα </w:t>
      </w:r>
      <w:proofErr w:type="spellStart"/>
      <w:r>
        <w:rPr>
          <w:rFonts w:eastAsia="Times New Roman" w:cs="Times New Roman"/>
          <w:szCs w:val="24"/>
        </w:rPr>
        <w:t>μορι</w:t>
      </w:r>
      <w:r>
        <w:rPr>
          <w:rFonts w:eastAsia="Times New Roman" w:cs="Times New Roman"/>
          <w:szCs w:val="24"/>
        </w:rPr>
        <w:t>οδό</w:t>
      </w:r>
      <w:r>
        <w:rPr>
          <w:rFonts w:eastAsia="Times New Roman" w:cs="Times New Roman"/>
          <w:szCs w:val="24"/>
        </w:rPr>
        <w:t>τηση</w:t>
      </w:r>
      <w:proofErr w:type="spellEnd"/>
      <w:r>
        <w:rPr>
          <w:rFonts w:eastAsia="Times New Roman" w:cs="Times New Roman"/>
          <w:szCs w:val="24"/>
        </w:rPr>
        <w:t>. Επειδή δε</w:t>
      </w:r>
      <w:r>
        <w:rPr>
          <w:rFonts w:eastAsia="Times New Roman" w:cs="Times New Roman"/>
          <w:szCs w:val="24"/>
        </w:rPr>
        <w:t>,</w:t>
      </w:r>
      <w:r>
        <w:rPr>
          <w:rFonts w:eastAsia="Times New Roman" w:cs="Times New Roman"/>
          <w:szCs w:val="24"/>
        </w:rPr>
        <w:t xml:space="preserve"> οι αριθμοί είναι τέτοιοι που δεν θα μείνει και κανείς έξω, θα ήθελα κατανόηση και για το πρόβλημα της ισονομίας</w:t>
      </w:r>
      <w:r>
        <w:rPr>
          <w:rFonts w:eastAsia="Times New Roman" w:cs="Times New Roman"/>
          <w:szCs w:val="24"/>
        </w:rPr>
        <w:t>,</w:t>
      </w:r>
      <w:r>
        <w:rPr>
          <w:rFonts w:eastAsia="Times New Roman" w:cs="Times New Roman"/>
          <w:szCs w:val="24"/>
        </w:rPr>
        <w:t xml:space="preserve"> αλλά και για το ακαδημαϊκό ζήτημα που κρύβει αυτό το πρόβλημα.</w:t>
      </w:r>
    </w:p>
    <w:p w14:paraId="0C83439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Σας ευχαριστώ.</w:t>
      </w:r>
    </w:p>
    <w:p w14:paraId="0C83439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Φορτσάκη</w:t>
      </w:r>
      <w:proofErr w:type="spellEnd"/>
      <w:r>
        <w:rPr>
          <w:rFonts w:eastAsia="Times New Roman" w:cs="Times New Roman"/>
          <w:szCs w:val="24"/>
        </w:rPr>
        <w:t xml:space="preserve">, έχετε τον </w:t>
      </w:r>
      <w:r>
        <w:rPr>
          <w:rFonts w:eastAsia="Times New Roman" w:cs="Times New Roman"/>
          <w:szCs w:val="24"/>
        </w:rPr>
        <w:t>λόγο.</w:t>
      </w:r>
    </w:p>
    <w:p w14:paraId="0C83439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Κυρία και κύριε Υπουργέ, κυρίες και κύριοι συνάδελφοι, συζητάμε σήμερα την ενσωμάτωση στην ελληνική νομοθεσία -με καθυστέρηση ενός εξαμήνου, αφού έπρεπε να την είχαμε κάνει ήδη από τον Σεπτέμβρη του 2016 κατά το άρθρο 29- της ευρω</w:t>
      </w:r>
      <w:r>
        <w:rPr>
          <w:rFonts w:eastAsia="Times New Roman" w:cs="Times New Roman"/>
          <w:szCs w:val="24"/>
        </w:rPr>
        <w:t xml:space="preserve">παϊκής </w:t>
      </w:r>
      <w:r>
        <w:rPr>
          <w:rFonts w:eastAsia="Times New Roman" w:cs="Times New Roman"/>
          <w:szCs w:val="24"/>
        </w:rPr>
        <w:t xml:space="preserve">οδηγίας </w:t>
      </w:r>
      <w:r>
        <w:rPr>
          <w:rFonts w:eastAsia="Times New Roman" w:cs="Times New Roman"/>
          <w:szCs w:val="24"/>
        </w:rPr>
        <w:t>2014/92 του Ευρωπαϊκού Κοινοβουλίου και του Συμβουλίου της 23</w:t>
      </w:r>
      <w:r>
        <w:rPr>
          <w:rFonts w:eastAsia="Times New Roman" w:cs="Times New Roman"/>
          <w:szCs w:val="24"/>
          <w:vertAlign w:val="superscript"/>
        </w:rPr>
        <w:t>ης</w:t>
      </w:r>
      <w:r>
        <w:rPr>
          <w:rFonts w:eastAsia="Times New Roman" w:cs="Times New Roman"/>
          <w:szCs w:val="24"/>
        </w:rPr>
        <w:t xml:space="preserve"> Ιουλίου 2014 για την ρύθμιση του πλαισίου που αφορά στους ευρωπαϊκούς λογαριασμούς πληρωμών. </w:t>
      </w:r>
    </w:p>
    <w:p w14:paraId="0C8343A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Είναι αναμφισβήτητο γεγονός ότι η χώρα μας έχει την υποχρέωση να ενσωματώσει -έστω κι αργοπορημένα- αυτή την ευρωπαϊκή </w:t>
      </w:r>
      <w:r>
        <w:rPr>
          <w:rFonts w:eastAsia="Times New Roman" w:cs="Times New Roman"/>
          <w:szCs w:val="24"/>
        </w:rPr>
        <w:t>οδηγία</w:t>
      </w:r>
      <w:r>
        <w:rPr>
          <w:rFonts w:eastAsia="Times New Roman" w:cs="Times New Roman"/>
          <w:szCs w:val="24"/>
        </w:rPr>
        <w:t xml:space="preserve">, σεβόμενη τις υποχρεώσεις της. Η </w:t>
      </w:r>
      <w:r>
        <w:rPr>
          <w:rFonts w:eastAsia="Times New Roman" w:cs="Times New Roman"/>
          <w:szCs w:val="24"/>
        </w:rPr>
        <w:t>οδηγία</w:t>
      </w:r>
      <w:r>
        <w:rPr>
          <w:rFonts w:eastAsia="Times New Roman" w:cs="Times New Roman"/>
          <w:szCs w:val="24"/>
        </w:rPr>
        <w:t xml:space="preserve"> α</w:t>
      </w:r>
      <w:r>
        <w:rPr>
          <w:rFonts w:eastAsia="Times New Roman" w:cs="Times New Roman"/>
          <w:szCs w:val="24"/>
        </w:rPr>
        <w:lastRenderedPageBreak/>
        <w:t xml:space="preserve">φορά ένα σημαντικό τραπεζικό ζήτημα, δεδομένου ότι μέχρι σήμερα η έλλειψη διαφάνειας και </w:t>
      </w:r>
      <w:proofErr w:type="spellStart"/>
      <w:r>
        <w:rPr>
          <w:rFonts w:eastAsia="Times New Roman" w:cs="Times New Roman"/>
          <w:szCs w:val="24"/>
        </w:rPr>
        <w:t>συγκρισιμότητας</w:t>
      </w:r>
      <w:proofErr w:type="spellEnd"/>
      <w:r>
        <w:rPr>
          <w:rFonts w:eastAsia="Times New Roman" w:cs="Times New Roman"/>
          <w:szCs w:val="24"/>
        </w:rPr>
        <w:t xml:space="preserve"> των τελών, καθώς και οι δυσκολίες αλλαγής πληρωμών, δημιουργούσαν προβλήματα στον καταναλωτή και συνέβαλαν στον χαμηλό ανταγωνισμό στον τομέα των λιανικών τραπεζικών υπηρεσιών. </w:t>
      </w:r>
    </w:p>
    <w:p w14:paraId="0C8343A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Βέβαια, σήμερα θα αναμενόταν να ληφθεί πρωτοβουλία για να λυθο</w:t>
      </w:r>
      <w:r>
        <w:rPr>
          <w:rFonts w:eastAsia="Times New Roman" w:cs="Times New Roman"/>
          <w:szCs w:val="24"/>
        </w:rPr>
        <w:t>ύν κατά προτεραιότητα άλλα εξαιρετικά πιεστικά ζητήματα, από τα οποία εξαρτάται η επιβίωση του τραπεζικού μας συστήματος κι όχι αυτά</w:t>
      </w:r>
      <w:r>
        <w:rPr>
          <w:rFonts w:eastAsia="Times New Roman" w:cs="Times New Roman"/>
          <w:szCs w:val="24"/>
        </w:rPr>
        <w:t>,</w:t>
      </w:r>
      <w:r>
        <w:rPr>
          <w:rFonts w:eastAsia="Times New Roman" w:cs="Times New Roman"/>
          <w:szCs w:val="24"/>
        </w:rPr>
        <w:t xml:space="preserve"> τα οποία η </w:t>
      </w:r>
      <w:r>
        <w:rPr>
          <w:rFonts w:eastAsia="Times New Roman" w:cs="Times New Roman"/>
          <w:szCs w:val="24"/>
        </w:rPr>
        <w:t xml:space="preserve">οδηγία </w:t>
      </w:r>
      <w:r>
        <w:rPr>
          <w:rFonts w:eastAsia="Times New Roman" w:cs="Times New Roman"/>
          <w:szCs w:val="24"/>
        </w:rPr>
        <w:t xml:space="preserve">ρυθμίζει κατά προτεραιότητα, για να θυμηθούμε τα </w:t>
      </w:r>
      <w:r>
        <w:rPr>
          <w:rFonts w:eastAsia="Times New Roman" w:cs="Times New Roman"/>
          <w:szCs w:val="24"/>
        </w:rPr>
        <w:t xml:space="preserve">μη </w:t>
      </w:r>
      <w:r>
        <w:rPr>
          <w:rFonts w:eastAsia="Times New Roman" w:cs="Times New Roman"/>
          <w:szCs w:val="24"/>
        </w:rPr>
        <w:t xml:space="preserve">εξυπηρετούμενα δάνεια </w:t>
      </w:r>
      <w:r>
        <w:rPr>
          <w:rFonts w:eastAsia="Times New Roman" w:cs="Times New Roman"/>
          <w:szCs w:val="24"/>
        </w:rPr>
        <w:t xml:space="preserve">και </w:t>
      </w:r>
      <w:r>
        <w:rPr>
          <w:rFonts w:eastAsia="Times New Roman" w:cs="Times New Roman"/>
          <w:szCs w:val="24"/>
        </w:rPr>
        <w:t>τον εξωδικαστικό συμβιβασμ</w:t>
      </w:r>
      <w:r>
        <w:rPr>
          <w:rFonts w:eastAsia="Times New Roman" w:cs="Times New Roman"/>
          <w:szCs w:val="24"/>
        </w:rPr>
        <w:t>ό των οφειλετών.</w:t>
      </w:r>
    </w:p>
    <w:p w14:paraId="0C8343A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Να θυμίσω ότι βρισκόμαστε σήμερα σε μία εξαιρετικά κρίσιμη κατάσταση σε σχέση με ό,τι ενδιαφέρει τις τράπεζες. Και για να αναφερθώ σε δύο μόλις στοιχεία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Όλοι</w:t>
      </w:r>
      <w:r>
        <w:rPr>
          <w:rFonts w:eastAsia="Times New Roman" w:cs="Times New Roman"/>
          <w:szCs w:val="24"/>
        </w:rPr>
        <w:t xml:space="preserve"> ξέρουμε ότι από τον Γενάρη μέχρι σήμερα έχουν χαθεί περισσότερα από 4 δισεκατομμ</w:t>
      </w:r>
      <w:r>
        <w:rPr>
          <w:rFonts w:eastAsia="Times New Roman" w:cs="Times New Roman"/>
          <w:szCs w:val="24"/>
        </w:rPr>
        <w:t>ύρια, τα οποία έχουν φύγει από τις τράπεζες με διάφορες εκροές -από τα 132 δισεκατομμύρια περάσαμε στα 128 από πέρυσι έως φέτος- και πως χρειάστηκε όλο το 2016 για να μαζευτούν αυτά τα 4 δισεκατομμύρια</w:t>
      </w:r>
      <w:r>
        <w:rPr>
          <w:rFonts w:eastAsia="Times New Roman" w:cs="Times New Roman"/>
          <w:szCs w:val="24"/>
        </w:rPr>
        <w:t>,</w:t>
      </w:r>
      <w:r>
        <w:rPr>
          <w:rFonts w:eastAsia="Times New Roman" w:cs="Times New Roman"/>
          <w:szCs w:val="24"/>
        </w:rPr>
        <w:t xml:space="preserve"> που φύγανε μέσα σε δυόμισι μήνες μ</w:t>
      </w:r>
      <w:r>
        <w:rPr>
          <w:rFonts w:eastAsia="Times New Roman" w:cs="Times New Roman"/>
          <w:szCs w:val="24"/>
        </w:rPr>
        <w:t>όνο</w:t>
      </w:r>
      <w:r>
        <w:rPr>
          <w:rFonts w:eastAsia="Times New Roman" w:cs="Times New Roman"/>
          <w:szCs w:val="24"/>
        </w:rPr>
        <w:t xml:space="preserve">. </w:t>
      </w:r>
    </w:p>
    <w:p w14:paraId="0C8343A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Όλοι ξεφορτών</w:t>
      </w:r>
      <w:r>
        <w:rPr>
          <w:rFonts w:eastAsia="Times New Roman" w:cs="Times New Roman"/>
          <w:szCs w:val="24"/>
        </w:rPr>
        <w:t>ονται τα μετρητά και οι πιστωτικές γραμμές αδειάζουν. Τα κόκκινα δάνεια έχουν χτυπήσει ταβάνι. Τριάντα δισεκατομμύρια είναι η καθυστέρηση μεγαλύτερη από ενενήντα μέρες για τα κόκκινα δάνεια. Από τις τράπεζες έχουν καταγγελθεί 47,7 δισεκατομμύρια, 13,2 είνα</w:t>
      </w:r>
      <w:r>
        <w:rPr>
          <w:rFonts w:eastAsia="Times New Roman" w:cs="Times New Roman"/>
          <w:szCs w:val="24"/>
        </w:rPr>
        <w:t>ι σε καθυστέρηση μέχρι και τρεις μήνες και 16,6 δισεκατομμύρια, παρά το γεγονός ότι είναι σε καθυστέρηση, είναι εντελώς αβέβαιης είσπραξης. Οι τράπεζες έχουν ήδη ρυθμίσει δάνεια 46,7 δισεκατομμυρίων, αλλά το 37,5%, δηλαδή τέσσερα στα δέκα περίπου δάνεια πο</w:t>
      </w:r>
      <w:r>
        <w:rPr>
          <w:rFonts w:eastAsia="Times New Roman" w:cs="Times New Roman"/>
          <w:szCs w:val="24"/>
        </w:rPr>
        <w:t xml:space="preserve">υ είχαν διακανονιστεί, υπόκεινται ξανά σε ρύθμιση. </w:t>
      </w:r>
    </w:p>
    <w:p w14:paraId="0C8343A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Αυτά όλα δείχνουν ότι βρισκόμαστε στην πραγματικότητα</w:t>
      </w:r>
      <w:r>
        <w:rPr>
          <w:rFonts w:eastAsia="Times New Roman" w:cs="Times New Roman"/>
          <w:szCs w:val="24"/>
        </w:rPr>
        <w:t>,</w:t>
      </w:r>
      <w:r>
        <w:rPr>
          <w:rFonts w:eastAsia="Times New Roman" w:cs="Times New Roman"/>
          <w:szCs w:val="24"/>
        </w:rPr>
        <w:t xml:space="preserve"> μπροστά σε μία κατάσταση, η οποία θα είναι πραγματικά αδιέξοδη</w:t>
      </w:r>
      <w:r>
        <w:rPr>
          <w:rFonts w:eastAsia="Times New Roman" w:cs="Times New Roman"/>
          <w:szCs w:val="24"/>
        </w:rPr>
        <w:t>,</w:t>
      </w:r>
      <w:r>
        <w:rPr>
          <w:rFonts w:eastAsia="Times New Roman" w:cs="Times New Roman"/>
          <w:szCs w:val="24"/>
        </w:rPr>
        <w:t xml:space="preserve"> αν δεν ληφθούν επείγοντα μέτρα. Και εκπλήσσομαι που η Κυβέρνηση ασχολείται με θέματα </w:t>
      </w:r>
      <w:r>
        <w:rPr>
          <w:rFonts w:eastAsia="Times New Roman" w:cs="Times New Roman"/>
          <w:szCs w:val="24"/>
        </w:rPr>
        <w:t xml:space="preserve">δευτερεύοντα, αντί να ασχολείται κατά προτεραιότητα με θέματα τόσο σημαντικά, από τα οποία εξαρτάται, σε τελική ανάλυση, η επιβίωση της οικονομίας μας. </w:t>
      </w:r>
    </w:p>
    <w:p w14:paraId="0C8343A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Τέλος πάντων, όπως και να έχει, η ενσωμάτωση αυτής της </w:t>
      </w:r>
      <w:r>
        <w:rPr>
          <w:rFonts w:eastAsia="Times New Roman" w:cs="Times New Roman"/>
          <w:szCs w:val="24"/>
        </w:rPr>
        <w:t>ο</w:t>
      </w:r>
      <w:r>
        <w:rPr>
          <w:rFonts w:eastAsia="Times New Roman" w:cs="Times New Roman"/>
          <w:szCs w:val="24"/>
        </w:rPr>
        <w:t>δηγίας είναι χρήσιμη, καθώς</w:t>
      </w:r>
      <w:r>
        <w:rPr>
          <w:rFonts w:eastAsia="Times New Roman" w:cs="Times New Roman"/>
          <w:szCs w:val="24"/>
        </w:rPr>
        <w:t>,</w:t>
      </w:r>
      <w:r>
        <w:rPr>
          <w:rFonts w:eastAsia="Times New Roman" w:cs="Times New Roman"/>
          <w:szCs w:val="24"/>
        </w:rPr>
        <w:t xml:space="preserve"> εκτός της ανάγκης </w:t>
      </w:r>
      <w:r>
        <w:rPr>
          <w:rFonts w:eastAsia="Times New Roman" w:cs="Times New Roman"/>
          <w:szCs w:val="24"/>
        </w:rPr>
        <w:t xml:space="preserve">διασφάλισης μιας ελάχιστης προστασίας του καταναλωτή, ο κατακερματισμός που υπήρχε στην Ένωση στα υφιστάμενα εθνικά ρυθμιστικά </w:t>
      </w:r>
      <w:r>
        <w:rPr>
          <w:rFonts w:eastAsia="Times New Roman" w:cs="Times New Roman"/>
          <w:szCs w:val="24"/>
        </w:rPr>
        <w:lastRenderedPageBreak/>
        <w:t xml:space="preserve">πλαίσια, δημιουργούσε σημαντικούς φραγμούς στην ολοκλήρωση της εσωτερικής αγοράς στον τομέα λογαριασμών πληρωμών. </w:t>
      </w:r>
    </w:p>
    <w:p w14:paraId="0C8343A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Ακόμα, σε διασ</w:t>
      </w:r>
      <w:r>
        <w:rPr>
          <w:rFonts w:eastAsia="Times New Roman" w:cs="Times New Roman"/>
          <w:szCs w:val="24"/>
        </w:rPr>
        <w:t xml:space="preserve">υνοριακό επίπεδο, οι διασυνοριακές δραστηριότητες στους λογαριασμούς πληρωμών περιορίζονταν, λόγω των εμποδίων που αντιμετώπιζαν οι καταναλωτές, για το άνοιγμα λογαριασμού πληρωμών στο εξωτερικό. </w:t>
      </w:r>
    </w:p>
    <w:p w14:paraId="0C8343A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Είναι, επομένως, χρήσιμη η θέσπιση μιας ομοιόμορφης δέσμης </w:t>
      </w:r>
      <w:r>
        <w:rPr>
          <w:rFonts w:eastAsia="Times New Roman" w:cs="Times New Roman"/>
          <w:szCs w:val="24"/>
        </w:rPr>
        <w:t>κανόνων για τη βελτίωση της σύγκρισης των υπηρεσιών λογαριασμών πληρωμών και των σχετικών τελών και την παροχή κινήτρων για την αλλαγή λογαριασμού, καθώς και για την αποφυγή των διακρίσεων, με βάση τον τόπο διαμονής για καταναλωτές</w:t>
      </w:r>
      <w:r>
        <w:rPr>
          <w:rFonts w:eastAsia="Times New Roman" w:cs="Times New Roman"/>
          <w:szCs w:val="24"/>
        </w:rPr>
        <w:t>,</w:t>
      </w:r>
      <w:r>
        <w:rPr>
          <w:rFonts w:eastAsia="Times New Roman" w:cs="Times New Roman"/>
          <w:szCs w:val="24"/>
        </w:rPr>
        <w:t xml:space="preserve"> που προτίθενται να ανοίξουν και να χρησιμοποιήσουν λογαριασμό πληρωμών σε διασυνοριακό επίπεδο. </w:t>
      </w:r>
    </w:p>
    <w:p w14:paraId="0C8343A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Επιπλέον, θα ήθελα να σχολιάσω ότι υπάρχουν ζητήματα</w:t>
      </w:r>
      <w:r>
        <w:rPr>
          <w:rFonts w:eastAsia="Times New Roman" w:cs="Times New Roman"/>
          <w:szCs w:val="24"/>
        </w:rPr>
        <w:t>,</w:t>
      </w:r>
      <w:r>
        <w:rPr>
          <w:rFonts w:eastAsia="Times New Roman" w:cs="Times New Roman"/>
          <w:szCs w:val="24"/>
        </w:rPr>
        <w:t xml:space="preserve"> τα οποία η </w:t>
      </w:r>
      <w:r>
        <w:rPr>
          <w:rFonts w:eastAsia="Times New Roman" w:cs="Times New Roman"/>
          <w:szCs w:val="24"/>
        </w:rPr>
        <w:t xml:space="preserve">οδηγία </w:t>
      </w:r>
      <w:r>
        <w:rPr>
          <w:rFonts w:eastAsia="Times New Roman" w:cs="Times New Roman"/>
          <w:szCs w:val="24"/>
        </w:rPr>
        <w:t>δεν θίγει</w:t>
      </w:r>
      <w:r>
        <w:rPr>
          <w:rFonts w:eastAsia="Times New Roman" w:cs="Times New Roman"/>
          <w:szCs w:val="24"/>
        </w:rPr>
        <w:t>,</w:t>
      </w:r>
      <w:r>
        <w:rPr>
          <w:rFonts w:eastAsia="Times New Roman" w:cs="Times New Roman"/>
          <w:szCs w:val="24"/>
        </w:rPr>
        <w:t xml:space="preserve"> σχετικά με την προστασία του καταναλωτή, όπως για παράδειγμα η διασφάλισή τ</w:t>
      </w:r>
      <w:r>
        <w:rPr>
          <w:rFonts w:eastAsia="Times New Roman" w:cs="Times New Roman"/>
          <w:szCs w:val="24"/>
        </w:rPr>
        <w:t>ου σε σχέση με την πληροφόρησή του για τους τόκους</w:t>
      </w:r>
      <w:r>
        <w:rPr>
          <w:rFonts w:eastAsia="Times New Roman" w:cs="Times New Roman"/>
          <w:szCs w:val="24"/>
        </w:rPr>
        <w:t>,</w:t>
      </w:r>
      <w:r>
        <w:rPr>
          <w:rFonts w:eastAsia="Times New Roman" w:cs="Times New Roman"/>
          <w:szCs w:val="24"/>
        </w:rPr>
        <w:t xml:space="preserve"> που πληρώνει ή για διάφορα έξοδα. Θα ήταν, λοιπόν, πολύ θετικό αν προστεθεί αυτό. </w:t>
      </w:r>
    </w:p>
    <w:p w14:paraId="0C8343A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Αν πάρει κανείς και δει έναν λογαριασμό τράπεζας, θα καταλάβει αμέσως ότι είναι εξαιρετικά δύσκολο να αντιληφθεί τι του λ</w:t>
      </w:r>
      <w:r>
        <w:rPr>
          <w:rFonts w:eastAsia="Times New Roman" w:cs="Times New Roman"/>
          <w:szCs w:val="24"/>
        </w:rPr>
        <w:t>έει η τράπεζα. Είναι πνιγμένος ο λογαριασμός μέσα σε μια σωρεία πληροφοριών, οι οποίες είναι συνήθως εμπορικές και διαφημιστικές, τελείως άχρηστες για τον καταναλωτή, οι οποίες αποσκοπούν στο να τον αποπροσανατολίσουν από τη σαφή αντίληψη του λογαριασμού τ</w:t>
      </w:r>
      <w:r>
        <w:rPr>
          <w:rFonts w:eastAsia="Times New Roman" w:cs="Times New Roman"/>
          <w:szCs w:val="24"/>
        </w:rPr>
        <w:t>ου και επομένως</w:t>
      </w:r>
      <w:r>
        <w:rPr>
          <w:rFonts w:eastAsia="Times New Roman" w:cs="Times New Roman"/>
          <w:szCs w:val="24"/>
        </w:rPr>
        <w:t>,</w:t>
      </w:r>
      <w:r>
        <w:rPr>
          <w:rFonts w:eastAsia="Times New Roman" w:cs="Times New Roman"/>
          <w:szCs w:val="24"/>
        </w:rPr>
        <w:t xml:space="preserve"> τον βλάπτουν τα μέγιστα. Καλό θα ήταν να ρυθμιστούν </w:t>
      </w:r>
      <w:r>
        <w:rPr>
          <w:rFonts w:eastAsia="Times New Roman" w:cs="Times New Roman"/>
          <w:szCs w:val="24"/>
        </w:rPr>
        <w:t xml:space="preserve">αυτά </w:t>
      </w:r>
      <w:r>
        <w:rPr>
          <w:rFonts w:eastAsia="Times New Roman" w:cs="Times New Roman"/>
          <w:szCs w:val="24"/>
        </w:rPr>
        <w:t xml:space="preserve">μαζί με αυτά που λέει η </w:t>
      </w:r>
      <w:r>
        <w:rPr>
          <w:rFonts w:eastAsia="Times New Roman" w:cs="Times New Roman"/>
          <w:szCs w:val="24"/>
        </w:rPr>
        <w:t>ο</w:t>
      </w:r>
      <w:r>
        <w:rPr>
          <w:rFonts w:eastAsia="Times New Roman" w:cs="Times New Roman"/>
          <w:szCs w:val="24"/>
        </w:rPr>
        <w:t xml:space="preserve">δηγία και να μην κλείνουμε τα μάτια στα μισά απ’ όσα απασχολούν τον καταναλωτή. </w:t>
      </w:r>
    </w:p>
    <w:p w14:paraId="0C8343A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σε γενικές γραμμές έχει μεταφερθεί σωστά στο νομοσχέδιο, πλην ορισ</w:t>
      </w:r>
      <w:r>
        <w:rPr>
          <w:rFonts w:eastAsia="Times New Roman" w:cs="Times New Roman"/>
          <w:szCs w:val="24"/>
        </w:rPr>
        <w:t xml:space="preserve">μένων σημείων που είχα επισημάνει στην </w:t>
      </w:r>
      <w:r>
        <w:rPr>
          <w:rFonts w:eastAsia="Times New Roman" w:cs="Times New Roman"/>
          <w:szCs w:val="24"/>
        </w:rPr>
        <w:t xml:space="preserve">επιτροπή </w:t>
      </w:r>
      <w:r>
        <w:rPr>
          <w:rFonts w:eastAsia="Times New Roman" w:cs="Times New Roman"/>
          <w:szCs w:val="24"/>
        </w:rPr>
        <w:t xml:space="preserve">-δυστυχώς δεν είχα λάβει τότε απάντηση από την κυρία Υπουργό- τα οποία και θα ξαναπώ πολύ σύντομα: </w:t>
      </w:r>
    </w:p>
    <w:p w14:paraId="0C8343A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Στο άρθρο 5 της </w:t>
      </w:r>
      <w:r>
        <w:rPr>
          <w:rFonts w:eastAsia="Times New Roman" w:cs="Times New Roman"/>
          <w:szCs w:val="24"/>
        </w:rPr>
        <w:t xml:space="preserve">οδηγίας </w:t>
      </w:r>
      <w:r>
        <w:rPr>
          <w:rFonts w:eastAsia="Times New Roman" w:cs="Times New Roman"/>
          <w:szCs w:val="24"/>
        </w:rPr>
        <w:t xml:space="preserve">προβλέπεται η υποχρέωση των </w:t>
      </w:r>
      <w:proofErr w:type="spellStart"/>
      <w:r>
        <w:rPr>
          <w:rFonts w:eastAsia="Times New Roman" w:cs="Times New Roman"/>
          <w:szCs w:val="24"/>
        </w:rPr>
        <w:t>παρόχων</w:t>
      </w:r>
      <w:proofErr w:type="spellEnd"/>
      <w:r>
        <w:rPr>
          <w:rFonts w:eastAsia="Times New Roman" w:cs="Times New Roman"/>
          <w:szCs w:val="24"/>
        </w:rPr>
        <w:t xml:space="preserve"> υπηρεσιών πληρωμών να παρέχουν στον καταναλωτή, </w:t>
      </w:r>
      <w:r>
        <w:rPr>
          <w:rFonts w:eastAsia="Times New Roman" w:cs="Times New Roman"/>
          <w:szCs w:val="24"/>
        </w:rPr>
        <w:t xml:space="preserve">σε ετήσια βάση, κατάσταση όλων των τελών που έχουν καταβάλει, ενώ το άρθρο 5 του νομοσχεδίου μιλάει για τριμηνιαία βάση. </w:t>
      </w:r>
    </w:p>
    <w:p w14:paraId="0C8343A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Σημαντικότερη είναι η απόκλιση από το άρθρο 7 της </w:t>
      </w:r>
      <w:r>
        <w:rPr>
          <w:rFonts w:eastAsia="Times New Roman" w:cs="Times New Roman"/>
          <w:szCs w:val="24"/>
        </w:rPr>
        <w:t>οδηγίας</w:t>
      </w:r>
      <w:r>
        <w:rPr>
          <w:rFonts w:eastAsia="Times New Roman" w:cs="Times New Roman"/>
          <w:szCs w:val="24"/>
        </w:rPr>
        <w:t>, σύμφωνα με το οποίο τους διαδικτυακούς τόπους ή υπηρεσίες μπορεί να διαχειρ</w:t>
      </w:r>
      <w:r>
        <w:rPr>
          <w:rFonts w:eastAsia="Times New Roman" w:cs="Times New Roman"/>
          <w:szCs w:val="24"/>
        </w:rPr>
        <w:t xml:space="preserve">ίζεται είτε ιδιωτικός φορέας είτε δημόσια </w:t>
      </w:r>
      <w:r>
        <w:rPr>
          <w:rFonts w:eastAsia="Times New Roman" w:cs="Times New Roman"/>
          <w:szCs w:val="24"/>
        </w:rPr>
        <w:t>α</w:t>
      </w:r>
      <w:r>
        <w:rPr>
          <w:rFonts w:eastAsia="Times New Roman" w:cs="Times New Roman"/>
          <w:szCs w:val="24"/>
        </w:rPr>
        <w:t xml:space="preserve">ρχή. Το άρθρο 7 του νομοσχεδίου αναφέρει τη διαχείριση στην Τράπεζα της Ελλάδος. Έχουμε, δηλαδή, μια συνεχή «αλλεργία» της Κυβέρνησης σε κάθε τι το ιδιωτικό. </w:t>
      </w:r>
    </w:p>
    <w:p w14:paraId="0C8343A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Το άρθρο 17 του νομοσχεδίου προβλέπει </w:t>
      </w:r>
      <w:r>
        <w:rPr>
          <w:rFonts w:eastAsia="Times New Roman" w:cs="Times New Roman"/>
          <w:szCs w:val="24"/>
        </w:rPr>
        <w:t xml:space="preserve">κοινή υπουργική </w:t>
      </w:r>
      <w:r>
        <w:rPr>
          <w:rFonts w:eastAsia="Times New Roman" w:cs="Times New Roman"/>
          <w:szCs w:val="24"/>
        </w:rPr>
        <w:t xml:space="preserve">απόφαση </w:t>
      </w:r>
      <w:r>
        <w:rPr>
          <w:rFonts w:eastAsia="Times New Roman" w:cs="Times New Roman"/>
          <w:szCs w:val="24"/>
        </w:rPr>
        <w:t>των Υπουργών Οικονομίας και Ανάπτυξης και Οικονομικών</w:t>
      </w:r>
      <w:r>
        <w:rPr>
          <w:rFonts w:eastAsia="Times New Roman" w:cs="Times New Roman"/>
          <w:szCs w:val="24"/>
        </w:rPr>
        <w:t>,</w:t>
      </w:r>
      <w:r>
        <w:rPr>
          <w:rFonts w:eastAsia="Times New Roman" w:cs="Times New Roman"/>
          <w:szCs w:val="24"/>
        </w:rPr>
        <w:t xml:space="preserve"> που μπορεί να επιβάλει στα πιστωτικά ιδρύματα της Ελλάδας να παρέχουν στο πλαίσιο του λογαριασμού πληρωμών και επιπλέον υπηρεσίες σε σχέση με τις βασικές. </w:t>
      </w:r>
    </w:p>
    <w:p w14:paraId="0C8343A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Σε αυτό το σημείο παρατηρώ ότι το νομ</w:t>
      </w:r>
      <w:r>
        <w:rPr>
          <w:rFonts w:eastAsia="Times New Roman" w:cs="Times New Roman"/>
          <w:szCs w:val="24"/>
        </w:rPr>
        <w:t xml:space="preserve">οσχέδιο περιέχει πρόβλεψη για αξιολόγηση των αποτελεσμάτων της ανωτέρω Κοινής Υπουργικής Απόφασης ανά τριετία ή όποτε άλλοτε κρίνεται αυτό αναγκαίο από τα συναρμόδια Υπουργεία, ενώ αυτό δεν περιλαμβάνεται στο άρθρο 17 της </w:t>
      </w:r>
      <w:r>
        <w:rPr>
          <w:rFonts w:eastAsia="Times New Roman" w:cs="Times New Roman"/>
          <w:szCs w:val="24"/>
        </w:rPr>
        <w:t>ο</w:t>
      </w:r>
      <w:r>
        <w:rPr>
          <w:rFonts w:eastAsia="Times New Roman" w:cs="Times New Roman"/>
          <w:szCs w:val="24"/>
        </w:rPr>
        <w:t>δηγίας.</w:t>
      </w:r>
    </w:p>
    <w:p w14:paraId="0C8343A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Αντιστρόφως, δεν περιλαμβ</w:t>
      </w:r>
      <w:r>
        <w:rPr>
          <w:rFonts w:eastAsia="Times New Roman" w:cs="Times New Roman"/>
          <w:szCs w:val="24"/>
        </w:rPr>
        <w:t xml:space="preserve">άνεται στο άρθρο 17 του νομοσχεδίου, η πρόβλεψη του άρθρου 17 της </w:t>
      </w:r>
      <w:r>
        <w:rPr>
          <w:rFonts w:eastAsia="Times New Roman" w:cs="Times New Roman"/>
          <w:szCs w:val="24"/>
        </w:rPr>
        <w:t>ο</w:t>
      </w:r>
      <w:r>
        <w:rPr>
          <w:rFonts w:eastAsia="Times New Roman" w:cs="Times New Roman"/>
          <w:szCs w:val="24"/>
        </w:rPr>
        <w:t xml:space="preserve">δηγίας να επιτρέπουν τα κράτη-μέλη στα πιστωτικά ιδρύματα να παρέχουν στον </w:t>
      </w:r>
      <w:r>
        <w:rPr>
          <w:rFonts w:eastAsia="Times New Roman" w:cs="Times New Roman"/>
          <w:szCs w:val="24"/>
        </w:rPr>
        <w:lastRenderedPageBreak/>
        <w:t xml:space="preserve">καταναλωτή δυνατότητα </w:t>
      </w:r>
      <w:proofErr w:type="spellStart"/>
      <w:r>
        <w:rPr>
          <w:rFonts w:eastAsia="Times New Roman" w:cs="Times New Roman"/>
          <w:szCs w:val="24"/>
        </w:rPr>
        <w:t>υπερανάληψης</w:t>
      </w:r>
      <w:proofErr w:type="spellEnd"/>
      <w:r>
        <w:rPr>
          <w:rFonts w:eastAsia="Times New Roman" w:cs="Times New Roman"/>
          <w:szCs w:val="24"/>
        </w:rPr>
        <w:t xml:space="preserve">. Θυμίζω ότι </w:t>
      </w:r>
      <w:proofErr w:type="spellStart"/>
      <w:r>
        <w:rPr>
          <w:rFonts w:eastAsia="Times New Roman" w:cs="Times New Roman"/>
          <w:szCs w:val="24"/>
        </w:rPr>
        <w:t>υπερανάληψη</w:t>
      </w:r>
      <w:proofErr w:type="spellEnd"/>
      <w:r>
        <w:rPr>
          <w:rFonts w:eastAsia="Times New Roman" w:cs="Times New Roman"/>
          <w:szCs w:val="24"/>
        </w:rPr>
        <w:t xml:space="preserve"> είναι ρητή σύμβαση πίστωσης, σύμφωνα με την οποία ο </w:t>
      </w:r>
      <w:proofErr w:type="spellStart"/>
      <w:r>
        <w:rPr>
          <w:rFonts w:eastAsia="Times New Roman" w:cs="Times New Roman"/>
          <w:szCs w:val="24"/>
        </w:rPr>
        <w:t>πάρ</w:t>
      </w:r>
      <w:r>
        <w:rPr>
          <w:rFonts w:eastAsia="Times New Roman" w:cs="Times New Roman"/>
          <w:szCs w:val="24"/>
        </w:rPr>
        <w:t>οχος</w:t>
      </w:r>
      <w:proofErr w:type="spellEnd"/>
      <w:r>
        <w:rPr>
          <w:rFonts w:eastAsia="Times New Roman" w:cs="Times New Roman"/>
          <w:szCs w:val="24"/>
        </w:rPr>
        <w:t xml:space="preserve"> υπηρεσιών πληρωμών διαθέτει σε καταναλωτή χρηματικά ποσά που υπερβαίνουν το τρέχον υπόλοιπο του λογαριασμού πληρωμών του καταναλωτή. Άρα καταλαβαίνουμε ότι η </w:t>
      </w:r>
      <w:proofErr w:type="spellStart"/>
      <w:r>
        <w:rPr>
          <w:rFonts w:eastAsia="Times New Roman" w:cs="Times New Roman"/>
          <w:szCs w:val="24"/>
        </w:rPr>
        <w:t>υπερανάληψη</w:t>
      </w:r>
      <w:proofErr w:type="spellEnd"/>
      <w:r>
        <w:rPr>
          <w:rFonts w:eastAsia="Times New Roman" w:cs="Times New Roman"/>
          <w:szCs w:val="24"/>
        </w:rPr>
        <w:t xml:space="preserve"> είναι ένα πάρα πολύ σημαντικό σημείο για τον καταναλωτή. </w:t>
      </w:r>
    </w:p>
    <w:p w14:paraId="0C8343B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Προσθήκη που δεν υπάρχε</w:t>
      </w:r>
      <w:r>
        <w:rPr>
          <w:rFonts w:eastAsia="Times New Roman" w:cs="Times New Roman"/>
          <w:szCs w:val="24"/>
        </w:rPr>
        <w:t xml:space="preserve">ι στην </w:t>
      </w:r>
      <w:r>
        <w:rPr>
          <w:rFonts w:eastAsia="Times New Roman" w:cs="Times New Roman"/>
          <w:szCs w:val="24"/>
        </w:rPr>
        <w:t>ο</w:t>
      </w:r>
      <w:r>
        <w:rPr>
          <w:rFonts w:eastAsia="Times New Roman" w:cs="Times New Roman"/>
          <w:szCs w:val="24"/>
        </w:rPr>
        <w:t>δηγία βρίσκουμε και ως προς τη διαδικασία αξιολόγησης στο άρθρο 18 του νομοσχεδίου, όπου τα επιβαλλόμενα τέλη και τα σχετικά με αυτά θέματα προβλέπεται ότι ρυθμίζονται και πάλι με Κοινή Υπουργική Απόφαση των Υπουργών Οικονομίας και Ανάπτυξης και Οι</w:t>
      </w:r>
      <w:r>
        <w:rPr>
          <w:rFonts w:eastAsia="Times New Roman" w:cs="Times New Roman"/>
          <w:szCs w:val="24"/>
        </w:rPr>
        <w:t xml:space="preserve">κονομικών, τα αποτελέσματα της οποίας προβλέπεται να αξιολογούνται ανά τριετία. Και αυτό, λοιπόν, δεν το βρίσκουμε στο σχετικό άρθρο της </w:t>
      </w:r>
      <w:r>
        <w:rPr>
          <w:rFonts w:eastAsia="Times New Roman" w:cs="Times New Roman"/>
          <w:szCs w:val="24"/>
        </w:rPr>
        <w:t>ο</w:t>
      </w:r>
      <w:r>
        <w:rPr>
          <w:rFonts w:eastAsia="Times New Roman" w:cs="Times New Roman"/>
          <w:szCs w:val="24"/>
        </w:rPr>
        <w:t>δηγίας.</w:t>
      </w:r>
    </w:p>
    <w:p w14:paraId="0C8343B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Τέλος, σημαντική απόκλιση είναι η εξής: Τα άρθρα 24 και 25 της </w:t>
      </w:r>
      <w:r>
        <w:rPr>
          <w:rFonts w:eastAsia="Times New Roman" w:cs="Times New Roman"/>
          <w:szCs w:val="24"/>
        </w:rPr>
        <w:t>ο</w:t>
      </w:r>
      <w:r>
        <w:rPr>
          <w:rFonts w:eastAsia="Times New Roman" w:cs="Times New Roman"/>
          <w:szCs w:val="24"/>
        </w:rPr>
        <w:t>δηγίας τιτλοφορούνται «Εναλλακτική επίλυση δια</w:t>
      </w:r>
      <w:r>
        <w:rPr>
          <w:rFonts w:eastAsia="Times New Roman" w:cs="Times New Roman"/>
          <w:szCs w:val="24"/>
        </w:rPr>
        <w:t>φορών και μηχανισμός σε περίπτωση άρνησης λογαριασμού πληρωμών για τον οποίον καταβάλλεται αντίτιμο». Αυτά δεν περιλαμβά</w:t>
      </w:r>
      <w:r>
        <w:rPr>
          <w:rFonts w:eastAsia="Times New Roman" w:cs="Times New Roman"/>
          <w:szCs w:val="24"/>
        </w:rPr>
        <w:lastRenderedPageBreak/>
        <w:t xml:space="preserve">νονται στο νομοσχέδιο, όπως εξάλλου και το άρθρο 28 της </w:t>
      </w:r>
      <w:r>
        <w:rPr>
          <w:rFonts w:eastAsia="Times New Roman" w:cs="Times New Roman"/>
          <w:szCs w:val="24"/>
        </w:rPr>
        <w:t>ο</w:t>
      </w:r>
      <w:r>
        <w:rPr>
          <w:rFonts w:eastAsia="Times New Roman" w:cs="Times New Roman"/>
          <w:szCs w:val="24"/>
        </w:rPr>
        <w:t xml:space="preserve">δηγίας, που τιτλοφορείται «Επανεξέταση» και προβλέπει την επανεξέταση της </w:t>
      </w:r>
      <w:r>
        <w:rPr>
          <w:rFonts w:eastAsia="Times New Roman" w:cs="Times New Roman"/>
          <w:szCs w:val="24"/>
        </w:rPr>
        <w:t>ο</w:t>
      </w:r>
      <w:r>
        <w:rPr>
          <w:rFonts w:eastAsia="Times New Roman" w:cs="Times New Roman"/>
          <w:szCs w:val="24"/>
        </w:rPr>
        <w:t>δηγί</w:t>
      </w:r>
      <w:r>
        <w:rPr>
          <w:rFonts w:eastAsia="Times New Roman" w:cs="Times New Roman"/>
          <w:szCs w:val="24"/>
        </w:rPr>
        <w:t xml:space="preserve">ας κατόπιν έκθεσης της επιτροπής προς το Ευρωπαϊκό Κοινοβούλιο και το </w:t>
      </w:r>
      <w:r>
        <w:rPr>
          <w:rFonts w:eastAsia="Times New Roman" w:cs="Times New Roman"/>
          <w:szCs w:val="24"/>
        </w:rPr>
        <w:t>σ</w:t>
      </w:r>
      <w:r>
        <w:rPr>
          <w:rFonts w:eastAsia="Times New Roman" w:cs="Times New Roman"/>
          <w:szCs w:val="24"/>
        </w:rPr>
        <w:t xml:space="preserve">υμβούλιο σχετικά με την εφαρμογή της </w:t>
      </w:r>
      <w:r>
        <w:rPr>
          <w:rFonts w:eastAsia="Times New Roman" w:cs="Times New Roman"/>
          <w:szCs w:val="24"/>
        </w:rPr>
        <w:t>ο</w:t>
      </w:r>
      <w:r>
        <w:rPr>
          <w:rFonts w:eastAsia="Times New Roman" w:cs="Times New Roman"/>
          <w:szCs w:val="24"/>
        </w:rPr>
        <w:t>δηγίας.</w:t>
      </w:r>
    </w:p>
    <w:p w14:paraId="0C8343B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Η πρόβλεψη εναλλακτικών μορφών επίλυσης διαφορών και επίλυσης με επανεξέταση, με συμβιβασμό δηλαδή, είναι εξαιρετικά σημαντικές διατάξεις κ</w:t>
      </w:r>
      <w:r>
        <w:rPr>
          <w:rFonts w:eastAsia="Times New Roman" w:cs="Times New Roman"/>
          <w:szCs w:val="24"/>
        </w:rPr>
        <w:t>αι είναι πάρα πολύ λυπηρό το ότι έχουν παραλειφθεί σε μία περίοδο που ξέρουμε ότι τα δικαστήριά μας βρίσκονται πλέον σε κατάσταση ουσιαστικής αρνησιδικίας.</w:t>
      </w:r>
    </w:p>
    <w:p w14:paraId="0C8343B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Θα ήθελα τώρα να σχολιάσω στον χρόνο που μου απομένει τις τροπολογίες, σημειώνοντας ευθύς εξαρχής ότ</w:t>
      </w:r>
      <w:r>
        <w:rPr>
          <w:rFonts w:eastAsia="Times New Roman" w:cs="Times New Roman"/>
          <w:szCs w:val="24"/>
        </w:rPr>
        <w:t>ι πραγματικά εκπλήσσομαι για τον αριθμό και τη σημασία των τροπολογιών. Ο όγκος των τροπολογιών και η σημασία των διατάξεων των τροπολογιών υπερβαίνει κατά πολύ το αντικείμενο της κύριας ρύθμισης. Αισθάνομαι πραγματικά ότι συμμετέχω σε μία εντελώς υποβαθμι</w:t>
      </w:r>
      <w:r>
        <w:rPr>
          <w:rFonts w:eastAsia="Times New Roman" w:cs="Times New Roman"/>
          <w:szCs w:val="24"/>
        </w:rPr>
        <w:t>σμένη συζήτηση</w:t>
      </w:r>
      <w:r>
        <w:rPr>
          <w:rFonts w:eastAsia="Times New Roman" w:cs="Times New Roman"/>
          <w:szCs w:val="24"/>
        </w:rPr>
        <w:t>,</w:t>
      </w:r>
      <w:r>
        <w:rPr>
          <w:rFonts w:eastAsia="Times New Roman" w:cs="Times New Roman"/>
          <w:szCs w:val="24"/>
        </w:rPr>
        <w:t xml:space="preserve"> σε ένα Κοινοβούλιο το οποίο στην πραγματικότητα δεν διαθέτει ούτε την ελάχιστη εξουσία να πληροφορείται σωστά και να μπορεί να συζητά.</w:t>
      </w:r>
    </w:p>
    <w:p w14:paraId="0C8343B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Είναι πραγματικά λυπηρό, κυρία Υπουργέ, ότι πνίγετ</w:t>
      </w:r>
      <w:r>
        <w:rPr>
          <w:rFonts w:eastAsia="Times New Roman" w:cs="Times New Roman"/>
          <w:szCs w:val="24"/>
        </w:rPr>
        <w:t xml:space="preserve">αι </w:t>
      </w:r>
      <w:r>
        <w:rPr>
          <w:rFonts w:eastAsia="Times New Roman" w:cs="Times New Roman"/>
          <w:szCs w:val="24"/>
        </w:rPr>
        <w:t xml:space="preserve">μέσα σε μία σωρεία ασχέτων διατάξεων και τροπολογιών το κύριο αντικείμενο της συζήτησης, ενώ υπάρχει ρητή συνταγματική ρύθμιση η οποία το απαγορεύει και ενώ έχετε ως αντιπολίτευση τόσες φορές στηλιτεύσει παρόμοιες συμπεριφορές προηγούμενων κυβερνήσεων, οι </w:t>
      </w:r>
      <w:r>
        <w:rPr>
          <w:rFonts w:eastAsia="Times New Roman" w:cs="Times New Roman"/>
          <w:szCs w:val="24"/>
        </w:rPr>
        <w:t>οποίες, όμως, ούτε στο ελάχιστο δεν προσέγγισαν αυτά τα οποία κάνετε εσείς σήμερα.</w:t>
      </w:r>
    </w:p>
    <w:p w14:paraId="0C8343B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Οι τροπολογίες οι οποίες έχουν κατατεθεί -θα τις πάρω με τη σειρά και θα τις σχολιάσω πολύ σύντομα, γιατί, όπως είπα και προηγουμένως, είναι πάρα πολλές- ξεκινάνε με το άρθρ</w:t>
      </w:r>
      <w:r>
        <w:rPr>
          <w:rFonts w:eastAsia="Times New Roman" w:cs="Times New Roman"/>
          <w:szCs w:val="24"/>
        </w:rPr>
        <w:t>ο 27, το οποίο προβλέπει την κάλυψη δαπάνης μισθοδοσίας αποσπάσεων και μετατάξεων υπαλλήλων εποπτευομένων φορέων. Εμείς, η Νέα Δημοκρατία, είχαμε καταψηφίσει τον νόμο Βερναρδάκη-</w:t>
      </w:r>
      <w:proofErr w:type="spellStart"/>
      <w:r>
        <w:rPr>
          <w:rFonts w:eastAsia="Times New Roman" w:cs="Times New Roman"/>
          <w:szCs w:val="24"/>
        </w:rPr>
        <w:t>Γεροβασίλη</w:t>
      </w:r>
      <w:proofErr w:type="spellEnd"/>
      <w:r>
        <w:rPr>
          <w:rFonts w:eastAsia="Times New Roman" w:cs="Times New Roman"/>
          <w:szCs w:val="24"/>
        </w:rPr>
        <w:t>. Είναι γεγονός ότι εδώ χρειάζεται να γίνει μια ρύθμιση. Ωστόσο δημι</w:t>
      </w:r>
      <w:r>
        <w:rPr>
          <w:rFonts w:eastAsia="Times New Roman" w:cs="Times New Roman"/>
          <w:szCs w:val="24"/>
        </w:rPr>
        <w:t xml:space="preserve">ουργείται δημοσιονομικό κόστος. Θα τοποθετηθούμε πάνω σε αυτήν τη διάταξη όταν έρθει η ώρα της ψηφοφορίας. </w:t>
      </w:r>
    </w:p>
    <w:p w14:paraId="0C8343B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 άρθρο 28 για το οποίο μίλησε και ο Υπουργός προηγουμένως, αφορά τη μισθολογική εξομοίωση των υπαλλήλων που υπηρετούν σε τεχνικούς κλάδους με ΤΕ χ</w:t>
      </w:r>
      <w:r>
        <w:rPr>
          <w:rFonts w:eastAsia="Times New Roman" w:cs="Times New Roman"/>
          <w:szCs w:val="24"/>
        </w:rPr>
        <w:t xml:space="preserve">ωρίς πτυχίο. Είναι </w:t>
      </w:r>
      <w:r>
        <w:rPr>
          <w:rFonts w:eastAsia="Times New Roman" w:cs="Times New Roman"/>
          <w:szCs w:val="24"/>
        </w:rPr>
        <w:lastRenderedPageBreak/>
        <w:t xml:space="preserve">γεγονός ότι εκείνοι οι οποίοι σπούδαζαν σε διετείς σχολές, όπως ήταν η </w:t>
      </w:r>
      <w:proofErr w:type="spellStart"/>
      <w:r>
        <w:rPr>
          <w:rFonts w:eastAsia="Times New Roman" w:cs="Times New Roman"/>
          <w:szCs w:val="24"/>
        </w:rPr>
        <w:t>Σιβιτανίδειος</w:t>
      </w:r>
      <w:proofErr w:type="spellEnd"/>
      <w:r>
        <w:rPr>
          <w:rFonts w:eastAsia="Times New Roman" w:cs="Times New Roman"/>
          <w:szCs w:val="24"/>
        </w:rPr>
        <w:t>, σε εποχή όπου δεν υπήρχε ακόμα το ΤΕΙ, είναι φυσικό να μην διαθέτουν τα πτυχία τα οποία απαιτούνται πλέον σήμερα. Επομένως, υπό μία έννοια, η μισθολογι</w:t>
      </w:r>
      <w:r>
        <w:rPr>
          <w:rFonts w:eastAsia="Times New Roman" w:cs="Times New Roman"/>
          <w:szCs w:val="24"/>
        </w:rPr>
        <w:t xml:space="preserve">κή εξομοίωση έχει μια βάση. </w:t>
      </w:r>
    </w:p>
    <w:p w14:paraId="0C8343B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Ωστόσο επισημαίνω στην κυρία Υπουργό, ότι ενώ βελτιώθηκε η διάταξη σημαντικά, εντούτοις παραμένει προβληματική.</w:t>
      </w:r>
    </w:p>
    <w:p w14:paraId="0C8343B8" w14:textId="77777777" w:rsidR="00A55636" w:rsidRDefault="00E244A2">
      <w:pPr>
        <w:spacing w:line="600" w:lineRule="auto"/>
        <w:ind w:firstLine="720"/>
        <w:jc w:val="both"/>
        <w:rPr>
          <w:rFonts w:eastAsia="Times New Roman"/>
          <w:szCs w:val="24"/>
        </w:rPr>
      </w:pPr>
      <w:r>
        <w:rPr>
          <w:rFonts w:eastAsia="Times New Roman"/>
          <w:szCs w:val="24"/>
        </w:rPr>
        <w:t>Και επισημαίνω ότι θα πρέπει να προστεθεί στο «οι υπάλληλοι της παραγράφου 8, του άρθρου 16, του ν.3345/2005…», «…κ</w:t>
      </w:r>
      <w:r>
        <w:rPr>
          <w:rFonts w:eastAsia="Times New Roman"/>
          <w:szCs w:val="24"/>
        </w:rPr>
        <w:t xml:space="preserve">αθώς και οι ΙΔΑΧ…» -το οποίο δεν υπάρχει-, «…εξελίσσονται στα μισθολογικά κλιμάκια…» κ.λπ., μέχρι την τελεία. Και μετά γράφει το άρθρο μέσα: «Οποιαδήποτε αύξηση του μισθού…» - διορθώνω, «όποια αύξηση του μισθού»- «…συμψηφίζεται με προσωπική διαφορά». Όχι. </w:t>
      </w:r>
      <w:r>
        <w:rPr>
          <w:rFonts w:eastAsia="Times New Roman"/>
          <w:szCs w:val="24"/>
        </w:rPr>
        <w:t>Όποια αύξηση του μισθού προκύπτει, ρυθμίζεται με την παράγραφο όχι 1, αλλά 2 του άρθρου 27, διότι η παράγραφος 1, κυρία Υπουργέ, αναφέρεται σε μειώσεις ενώ η παράγραφος 2 αναφέρεται σε αυξήσεις.</w:t>
      </w:r>
    </w:p>
    <w:p w14:paraId="0C8343B9" w14:textId="77777777" w:rsidR="00A55636" w:rsidRDefault="00E244A2">
      <w:pPr>
        <w:spacing w:line="600" w:lineRule="auto"/>
        <w:ind w:firstLine="720"/>
        <w:jc w:val="both"/>
        <w:rPr>
          <w:rFonts w:eastAsia="Times New Roman"/>
          <w:szCs w:val="24"/>
        </w:rPr>
      </w:pPr>
      <w:r>
        <w:rPr>
          <w:rFonts w:eastAsia="Times New Roman"/>
          <w:szCs w:val="24"/>
        </w:rPr>
        <w:t xml:space="preserve">Είναι εξαιρετικά πρόχειρη η δουλειά που έχει γίνει σε όλο το </w:t>
      </w:r>
      <w:r>
        <w:rPr>
          <w:rFonts w:eastAsia="Times New Roman"/>
          <w:szCs w:val="24"/>
        </w:rPr>
        <w:t xml:space="preserve">μήκος και πλάτος αυτού του νομοσχεδίου. Πραγματικά εκπλήσσομαι που έρχονται τόσο απαράδεκτα πρόχειρα διατάξεις </w:t>
      </w:r>
      <w:r>
        <w:rPr>
          <w:rFonts w:eastAsia="Times New Roman"/>
          <w:szCs w:val="24"/>
        </w:rPr>
        <w:lastRenderedPageBreak/>
        <w:t>προς συζήτηση στη Βουλή. Ούτε καν, δηλαδή, ενδιαφέρθηκε κανείς να επαληθεύσει ποια είναι η ακρίβεια των άρθρων για τα οποία συζητάμε.</w:t>
      </w:r>
    </w:p>
    <w:p w14:paraId="0C8343BA" w14:textId="77777777" w:rsidR="00A55636" w:rsidRDefault="00E244A2">
      <w:pPr>
        <w:spacing w:line="600" w:lineRule="auto"/>
        <w:ind w:firstLine="720"/>
        <w:jc w:val="both"/>
        <w:rPr>
          <w:rFonts w:eastAsia="Times New Roman"/>
          <w:szCs w:val="24"/>
        </w:rPr>
      </w:pPr>
      <w:r>
        <w:rPr>
          <w:rFonts w:eastAsia="Times New Roman"/>
          <w:szCs w:val="24"/>
        </w:rPr>
        <w:t>Το άρθρο 29</w:t>
      </w:r>
      <w:r>
        <w:rPr>
          <w:rFonts w:eastAsia="Times New Roman"/>
          <w:szCs w:val="24"/>
        </w:rPr>
        <w:t xml:space="preserve"> διπλασιάζει σχεδόν τις αποδοχές του Γενικού Διευθυντή και του Αναπληρωτή του Οργανισμού Διαχείρισης Δημοσίου Χρέους. Ακούσαμε ότι δεν βρίσκουμε ανθρώπους που να έρχονται να δουλέψουν με μικρούς μισθούς και χρειαζόμαστε να πάμε στην αγορά να βρούμε ανθρώπο</w:t>
      </w:r>
      <w:r>
        <w:rPr>
          <w:rFonts w:eastAsia="Times New Roman"/>
          <w:szCs w:val="24"/>
        </w:rPr>
        <w:t xml:space="preserve">υς που θέλουν να πληρωθούν ακριβά. Την ώρα που ζουν άνθρωποι με 300 και 400 ευρώ και δεν μπορούν να αγοράσουν γάλα για το παιδί τους, είναι ντροπή να συζητάμε για διπλασιασμό αμοιβών των Γενικών Διευθυντών. Ας έρθει όποιος μπορεί να δουλέψει με τα χρήματα </w:t>
      </w:r>
      <w:r>
        <w:rPr>
          <w:rFonts w:eastAsia="Times New Roman"/>
          <w:szCs w:val="24"/>
        </w:rPr>
        <w:t>αυτά. Όποιος δεν μπορεί, καλύτερα να βρει δουλειά κάπου αλλού και ας αφήσει το κράτος να διοχετεύει τα χρήματά του εκεί που υπάρχει η μέγιστη ανάγκη.</w:t>
      </w:r>
    </w:p>
    <w:p w14:paraId="0C8343BB" w14:textId="77777777" w:rsidR="00A55636" w:rsidRDefault="00E244A2">
      <w:pPr>
        <w:spacing w:line="600" w:lineRule="auto"/>
        <w:ind w:firstLine="720"/>
        <w:jc w:val="both"/>
        <w:rPr>
          <w:rFonts w:eastAsia="Times New Roman"/>
          <w:szCs w:val="24"/>
        </w:rPr>
      </w:pPr>
      <w:r>
        <w:rPr>
          <w:rFonts w:eastAsia="Times New Roman"/>
          <w:szCs w:val="24"/>
        </w:rPr>
        <w:t>Το άρθρο 30 μιλά για μια ακόμα τροποποίηση του δημοσίου λογιστικού. Αντί να περιορίσει</w:t>
      </w:r>
      <w:r>
        <w:rPr>
          <w:rFonts w:eastAsia="Times New Roman"/>
          <w:szCs w:val="24"/>
        </w:rPr>
        <w:t>,</w:t>
      </w:r>
      <w:r>
        <w:rPr>
          <w:rFonts w:eastAsia="Times New Roman"/>
          <w:szCs w:val="24"/>
        </w:rPr>
        <w:t xml:space="preserve"> η διάταξη αυτή αυξ</w:t>
      </w:r>
      <w:r>
        <w:rPr>
          <w:rFonts w:eastAsia="Times New Roman"/>
          <w:szCs w:val="24"/>
        </w:rPr>
        <w:t xml:space="preserve">άνει τις εξαιρέσεις από την ηλεκτρονική διακίνηση εγγράφων, επομένως και της δέσμευσης πιστώσεων και ανάληψης υποχρεώσεων. Η </w:t>
      </w:r>
      <w:r>
        <w:rPr>
          <w:rFonts w:eastAsia="Times New Roman"/>
          <w:szCs w:val="24"/>
        </w:rPr>
        <w:lastRenderedPageBreak/>
        <w:t>προχειρότητα -για άλλη μια φορά- της Κυβέρνησης, καταστρατηγεί το στόχο της καθολικής εφαρμογής του δημοσίου λογιστικού. Είμαστε, λ</w:t>
      </w:r>
      <w:r>
        <w:rPr>
          <w:rFonts w:eastAsia="Times New Roman"/>
          <w:szCs w:val="24"/>
        </w:rPr>
        <w:t xml:space="preserve">οιπόν, αρνητικοί. </w:t>
      </w:r>
    </w:p>
    <w:p w14:paraId="0C8343BC" w14:textId="77777777" w:rsidR="00A55636" w:rsidRDefault="00E244A2">
      <w:pPr>
        <w:spacing w:line="600" w:lineRule="auto"/>
        <w:ind w:firstLine="720"/>
        <w:jc w:val="both"/>
        <w:rPr>
          <w:rFonts w:eastAsia="Times New Roman"/>
          <w:szCs w:val="24"/>
        </w:rPr>
      </w:pPr>
      <w:r>
        <w:rPr>
          <w:rFonts w:eastAsia="Times New Roman"/>
          <w:szCs w:val="24"/>
        </w:rPr>
        <w:t xml:space="preserve">Το άρθρο 31 ρυθμίζει ζητήματα εσωτερικής οργάνωσης και εσωτερικού ελέγχου των ΔΕΚΟ και θεσμοθετεί το Μητρώο Εσωτερικών Ελεγκτών από το Υπουργείο Οικονομικών. Ενώ είναι σωστό να υπάρξει </w:t>
      </w:r>
      <w:r>
        <w:rPr>
          <w:rFonts w:eastAsia="Times New Roman"/>
          <w:szCs w:val="24"/>
        </w:rPr>
        <w:t>μ</w:t>
      </w:r>
      <w:r>
        <w:rPr>
          <w:rFonts w:eastAsia="Times New Roman"/>
          <w:szCs w:val="24"/>
        </w:rPr>
        <w:t xml:space="preserve">ητρώο, δεν παρουσιάζεται από τη διαδικασία κανένα </w:t>
      </w:r>
      <w:r>
        <w:rPr>
          <w:rFonts w:eastAsia="Times New Roman"/>
          <w:szCs w:val="24"/>
        </w:rPr>
        <w:t>εχέγγυο αντικειμενικότητας και διαφάνειας, διότι τελικά όλα εναπόκεινται στον Υπουργό για να αποφασίσει σχετικά. Είναι επομένως αρνητική η διάταξη αυτή.</w:t>
      </w:r>
    </w:p>
    <w:p w14:paraId="0C8343BD" w14:textId="77777777" w:rsidR="00A55636" w:rsidRDefault="00E244A2">
      <w:pPr>
        <w:spacing w:line="600" w:lineRule="auto"/>
        <w:ind w:firstLine="720"/>
        <w:jc w:val="both"/>
        <w:rPr>
          <w:rFonts w:eastAsia="Times New Roman"/>
          <w:szCs w:val="24"/>
        </w:rPr>
      </w:pPr>
      <w:r>
        <w:rPr>
          <w:rFonts w:eastAsia="Times New Roman"/>
          <w:szCs w:val="24"/>
        </w:rPr>
        <w:t xml:space="preserve">Το άρθρο 32 αποτελεί μια θετική εξέλιξη, καθώς η </w:t>
      </w:r>
      <w:proofErr w:type="spellStart"/>
      <w:r>
        <w:rPr>
          <w:rFonts w:eastAsia="Times New Roman"/>
          <w:szCs w:val="24"/>
        </w:rPr>
        <w:t>εισφέρουσα</w:t>
      </w:r>
      <w:proofErr w:type="spellEnd"/>
      <w:r>
        <w:rPr>
          <w:rFonts w:eastAsia="Times New Roman"/>
          <w:szCs w:val="24"/>
        </w:rPr>
        <w:t xml:space="preserve"> εταιρεία απαλλάσσεται οριστικά από το φόρο </w:t>
      </w:r>
      <w:r>
        <w:rPr>
          <w:rFonts w:eastAsia="Times New Roman"/>
          <w:szCs w:val="24"/>
        </w:rPr>
        <w:t>για την τυχόν υπεραξία που προκύπτει λόγω της εισφοράς ενεργητικού, εκτός εάν μεταβιβάσει τους αποκτώμενους τίτλους εντός τριετίας από την ολοκλήρωση της εισφοράς. Επισημαίνω ότι σε επίπεδο λήπτριας εταιρείας δεν μπορεί να προκύψει υπεραξία κατά το μετασχη</w:t>
      </w:r>
      <w:r>
        <w:rPr>
          <w:rFonts w:eastAsia="Times New Roman"/>
          <w:szCs w:val="24"/>
        </w:rPr>
        <w:t>ματισμό, αφού τα εισφερόμενα στοιχεία υποχρεωτικά έχουν την ίδια αξία, όπως και πριν την εισφορά. Η διάταξη νομίζω είναι θετική.</w:t>
      </w:r>
    </w:p>
    <w:p w14:paraId="0C8343BE" w14:textId="77777777" w:rsidR="00A55636" w:rsidRDefault="00E244A2">
      <w:pPr>
        <w:spacing w:line="600" w:lineRule="auto"/>
        <w:ind w:firstLine="720"/>
        <w:jc w:val="both"/>
        <w:rPr>
          <w:rFonts w:eastAsia="Times New Roman"/>
          <w:szCs w:val="24"/>
        </w:rPr>
      </w:pPr>
      <w:r>
        <w:rPr>
          <w:rFonts w:eastAsia="Times New Roman"/>
          <w:szCs w:val="24"/>
        </w:rPr>
        <w:lastRenderedPageBreak/>
        <w:t xml:space="preserve">Το άρθρο 33 συνιστά νομοτεχνική διόρθωση, διότι διορθώνει </w:t>
      </w:r>
      <w:proofErr w:type="spellStart"/>
      <w:r>
        <w:rPr>
          <w:rFonts w:eastAsia="Times New Roman"/>
          <w:szCs w:val="24"/>
        </w:rPr>
        <w:t>διπλοπροβλέψεις</w:t>
      </w:r>
      <w:proofErr w:type="spellEnd"/>
      <w:r>
        <w:rPr>
          <w:rFonts w:eastAsia="Times New Roman"/>
          <w:szCs w:val="24"/>
        </w:rPr>
        <w:t xml:space="preserve"> διαφόρων διατάξεων του Κώδικα Φορολογικής Διαδικασίας</w:t>
      </w:r>
      <w:r>
        <w:rPr>
          <w:rFonts w:eastAsia="Times New Roman"/>
          <w:szCs w:val="24"/>
        </w:rPr>
        <w:t xml:space="preserve"> σε σχέση με τα πρόστιμα, τα οποία επιβάλαμε δύο φορές. Στο άρθρο αυτό είμαι θετικός.</w:t>
      </w:r>
    </w:p>
    <w:p w14:paraId="0C8343BF" w14:textId="77777777" w:rsidR="00A55636" w:rsidRDefault="00E244A2">
      <w:pPr>
        <w:spacing w:line="600" w:lineRule="auto"/>
        <w:ind w:firstLine="720"/>
        <w:jc w:val="both"/>
        <w:rPr>
          <w:rFonts w:eastAsia="Times New Roman"/>
          <w:szCs w:val="24"/>
        </w:rPr>
      </w:pPr>
      <w:r>
        <w:rPr>
          <w:rFonts w:eastAsia="Times New Roman"/>
          <w:szCs w:val="24"/>
        </w:rPr>
        <w:t>Το άρθρο 34 διευκρινίζει ότι τα πρόστιμα που επιβάλλονται στις λαϊκές αγορές εκ μέρους των πολιτών, όπως η έλλειψη της σχετικής άδειας, δεν εμπίπτουν στο αντικείμενο αρμο</w:t>
      </w:r>
      <w:r>
        <w:rPr>
          <w:rFonts w:eastAsia="Times New Roman"/>
          <w:szCs w:val="24"/>
        </w:rPr>
        <w:t>διοτήτων της Τελωνειακής Υπηρεσίας. Στην πραγματικότητα διορθώνει ένα κενό η διάταξη αυτή και είναι θετική.</w:t>
      </w:r>
    </w:p>
    <w:p w14:paraId="0C8343C0" w14:textId="77777777" w:rsidR="00A55636" w:rsidRDefault="00E244A2">
      <w:pPr>
        <w:spacing w:line="600" w:lineRule="auto"/>
        <w:ind w:firstLine="720"/>
        <w:jc w:val="both"/>
        <w:rPr>
          <w:rFonts w:eastAsia="Times New Roman"/>
          <w:szCs w:val="24"/>
        </w:rPr>
      </w:pPr>
      <w:r>
        <w:rPr>
          <w:rFonts w:eastAsia="Times New Roman"/>
          <w:szCs w:val="24"/>
        </w:rPr>
        <w:t>Το άρθρο 35 μιλά για την εναρμόνιση του φορολογικού καθεστώτος που διέπει τις δραστηριότητες της Ευρωπαϊκής Τράπεζας Ανασυγκρότησης και Ανάπτυξης με</w:t>
      </w:r>
      <w:r>
        <w:rPr>
          <w:rFonts w:eastAsia="Times New Roman"/>
          <w:szCs w:val="24"/>
        </w:rPr>
        <w:t xml:space="preserve"> αντίστοιχους διεθνείς χρηματοδοτικούς οργανισμούς. Η διάταξη αυτή είναι σωστή.</w:t>
      </w:r>
    </w:p>
    <w:p w14:paraId="0C8343C1" w14:textId="77777777" w:rsidR="00A55636" w:rsidRDefault="00E244A2">
      <w:pPr>
        <w:spacing w:line="600" w:lineRule="auto"/>
        <w:ind w:firstLine="720"/>
        <w:jc w:val="both"/>
        <w:rPr>
          <w:rFonts w:eastAsia="Times New Roman"/>
          <w:szCs w:val="24"/>
        </w:rPr>
      </w:pPr>
      <w:r>
        <w:rPr>
          <w:rFonts w:eastAsia="Times New Roman"/>
          <w:szCs w:val="24"/>
        </w:rPr>
        <w:t>Το άρθρο 36 δίνει εξουσιοδοτικές αρμοδιότητες για ένα σύνολο ρυθμίσεων που προβλέπονται από ένα άρθρο του ν.4446/2016. Στην πραγματικότητα παρατείνει όλα αυτά τα οποία είχαν πρ</w:t>
      </w:r>
      <w:r>
        <w:rPr>
          <w:rFonts w:eastAsia="Times New Roman"/>
          <w:szCs w:val="24"/>
        </w:rPr>
        <w:t>οβλεφθεί για τις μισθώσεις συγκεκριμένου τύπου ακινήτων. Νομίζω ότι έπρεπε από καιρό να έχει ρυθμιστεί το ζήτημα αυτό. Οι συνεχείς αυτές παρατάσεις δείχνουν σε ποιο βαθμό δεν μπορούμε να εφαρμόσουμε ούτε και τα απλούστερα πράγματα.</w:t>
      </w:r>
    </w:p>
    <w:p w14:paraId="0C8343C2" w14:textId="77777777" w:rsidR="00A55636" w:rsidRDefault="00E244A2">
      <w:pPr>
        <w:spacing w:line="600" w:lineRule="auto"/>
        <w:ind w:firstLine="720"/>
        <w:jc w:val="both"/>
        <w:rPr>
          <w:rFonts w:eastAsia="Times New Roman"/>
          <w:szCs w:val="24"/>
        </w:rPr>
      </w:pPr>
      <w:r>
        <w:rPr>
          <w:rFonts w:eastAsia="Times New Roman"/>
          <w:szCs w:val="24"/>
        </w:rPr>
        <w:lastRenderedPageBreak/>
        <w:t>Στη συνέχεια θα προχωρήσ</w:t>
      </w:r>
      <w:r>
        <w:rPr>
          <w:rFonts w:eastAsia="Times New Roman"/>
          <w:szCs w:val="24"/>
        </w:rPr>
        <w:t>ω στο άρθρο 37, το οποίο μιλά για τροποποίηση της σύμβασης «Νιάρχου». Διορθώνονται αυτά που πήραμε είδηση ότι δεν έπρεπε να έχουν γίνει την ημέρα των εγκαινίων. Και αυτό είναι πραγματικά καταπληκτικό!</w:t>
      </w:r>
    </w:p>
    <w:p w14:paraId="0C8343C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Έρχομαι στο άρθρο 38, το οποίο μιλά για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Α</w:t>
      </w:r>
      <w:r>
        <w:rPr>
          <w:rFonts w:eastAsia="Times New Roman" w:cs="Times New Roman"/>
          <w:szCs w:val="24"/>
        </w:rPr>
        <w:t xml:space="preserve">νθρωπίνων </w:t>
      </w:r>
      <w:r>
        <w:rPr>
          <w:rFonts w:eastAsia="Times New Roman" w:cs="Times New Roman"/>
          <w:szCs w:val="24"/>
        </w:rPr>
        <w:t>Δ</w:t>
      </w:r>
      <w:r>
        <w:rPr>
          <w:rFonts w:eastAsia="Times New Roman" w:cs="Times New Roman"/>
          <w:szCs w:val="24"/>
        </w:rPr>
        <w:t xml:space="preserve">ικαιωμάτων, η οποία χρειάζεται να προσαρμοστεί στα διεθνή πρότυπα για να μπορέσει να έχει τη σχετική διαπίστευση. Είναι κατ’ αρχάς θετικό το ότι η </w:t>
      </w:r>
      <w:r>
        <w:rPr>
          <w:rFonts w:eastAsia="Times New Roman" w:cs="Times New Roman"/>
          <w:szCs w:val="24"/>
        </w:rPr>
        <w:t>ε</w:t>
      </w:r>
      <w:r>
        <w:rPr>
          <w:rFonts w:eastAsia="Times New Roman" w:cs="Times New Roman"/>
          <w:szCs w:val="24"/>
        </w:rPr>
        <w:t>πιτροπή θα αποκτήσει περισσότερο επιστημονικό προσωπικό. Είναι, λοιπόν, θετικό το πλαίσιο της πρό</w:t>
      </w:r>
      <w:r>
        <w:rPr>
          <w:rFonts w:eastAsia="Times New Roman" w:cs="Times New Roman"/>
          <w:szCs w:val="24"/>
        </w:rPr>
        <w:t xml:space="preserve">βλεψης. </w:t>
      </w:r>
    </w:p>
    <w:p w14:paraId="0C8343C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Είμαι, όμως, τελείως αρνητικός -και αυτή η διάταξη έχει προβλ</w:t>
      </w:r>
      <w:r>
        <w:rPr>
          <w:rFonts w:eastAsia="Times New Roman" w:cs="Times New Roman"/>
          <w:szCs w:val="24"/>
        </w:rPr>
        <w:t>η</w:t>
      </w:r>
      <w:r>
        <w:rPr>
          <w:rFonts w:eastAsia="Times New Roman" w:cs="Times New Roman"/>
          <w:szCs w:val="24"/>
        </w:rPr>
        <w:t xml:space="preserve">θεί κατ’ αίτημα της </w:t>
      </w:r>
      <w:r>
        <w:rPr>
          <w:rFonts w:eastAsia="Times New Roman" w:cs="Times New Roman"/>
          <w:szCs w:val="24"/>
        </w:rPr>
        <w:t>ε</w:t>
      </w:r>
      <w:r>
        <w:rPr>
          <w:rFonts w:eastAsia="Times New Roman" w:cs="Times New Roman"/>
          <w:szCs w:val="24"/>
        </w:rPr>
        <w:t>πιτροπής, απ’ όσο έχω ενημερωθεί- σχετικά με τον τρόπο με τον οποίο επιλέγονται οι υπάλληλοι που θα έρθουν να στελεχώσουν την υπηρεσία που προβλέπεται τώρα. Διότι α</w:t>
      </w:r>
      <w:r>
        <w:rPr>
          <w:rFonts w:eastAsia="Times New Roman" w:cs="Times New Roman"/>
          <w:szCs w:val="24"/>
        </w:rPr>
        <w:t xml:space="preserve">ντί να ανατεθεί εξ ολοκλήρου η επιλογή των υπαλλήλων αυτών στην </w:t>
      </w:r>
      <w:r>
        <w:rPr>
          <w:rFonts w:eastAsia="Times New Roman" w:cs="Times New Roman"/>
          <w:szCs w:val="24"/>
        </w:rPr>
        <w:t>ε</w:t>
      </w:r>
      <w:r>
        <w:rPr>
          <w:rFonts w:eastAsia="Times New Roman" w:cs="Times New Roman"/>
          <w:szCs w:val="24"/>
        </w:rPr>
        <w:t>πιτροπή και στον Πρόεδρό της, ο Υπουργός συνεχίζει να ασκεί σημαντική επιρροή και να διατηρεί σημαντική αποφασιστική αρμοδιότητα, πράγμα το οποίο, βεβαίως, απάδει πλήρως προς τον χαρακτήρα τη</w:t>
      </w:r>
      <w:r>
        <w:rPr>
          <w:rFonts w:eastAsia="Times New Roman" w:cs="Times New Roman"/>
          <w:szCs w:val="24"/>
        </w:rPr>
        <w:t xml:space="preserve">ς </w:t>
      </w:r>
      <w:r>
        <w:rPr>
          <w:rFonts w:eastAsia="Times New Roman" w:cs="Times New Roman"/>
          <w:szCs w:val="24"/>
        </w:rPr>
        <w:t>ε</w:t>
      </w:r>
      <w:r>
        <w:rPr>
          <w:rFonts w:eastAsia="Times New Roman" w:cs="Times New Roman"/>
          <w:szCs w:val="24"/>
        </w:rPr>
        <w:t xml:space="preserve">πιτροπής ως ενός οργάνου το οποίο έχει ανεξαρτησία. </w:t>
      </w:r>
    </w:p>
    <w:p w14:paraId="0C8343C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Το σημείο αυτό, λοιπόν, είναι εξαιρετικά αρνητικό και θα έπρεπε να διορθωθεί, διότι διαφορετικά το περιεχόμενό του είναι τελείως αρνητικό.</w:t>
      </w:r>
    </w:p>
    <w:p w14:paraId="0C8343C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Το άρθρο 39 παρατείνει για άλλη μια φορά την απομάκρυνση των </w:t>
      </w:r>
      <w:r>
        <w:rPr>
          <w:rFonts w:eastAsia="Times New Roman" w:cs="Times New Roman"/>
          <w:szCs w:val="24"/>
        </w:rPr>
        <w:t>κτηρίων από την Ακτή Κουμουνδούρου. Πρέπει, επιτέλους, να μπει μια τάξη στο ζήτημα αυτό.</w:t>
      </w:r>
    </w:p>
    <w:p w14:paraId="0C8343C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Το άρθρο 40 μιλά για τα παράβολα του ελληνικού </w:t>
      </w:r>
      <w:r>
        <w:rPr>
          <w:rFonts w:eastAsia="Times New Roman" w:cs="Times New Roman"/>
          <w:szCs w:val="24"/>
        </w:rPr>
        <w:t>δ</w:t>
      </w:r>
      <w:r>
        <w:rPr>
          <w:rFonts w:eastAsia="Times New Roman" w:cs="Times New Roman"/>
          <w:szCs w:val="24"/>
        </w:rPr>
        <w:t xml:space="preserve">ημοσίου σε περίπτωση αναβολής της δίκης. Θεωρώ εντελώς απαράδεκτο το ότι η δικονομική μεταχείριση του </w:t>
      </w:r>
      <w:r>
        <w:rPr>
          <w:rFonts w:eastAsia="Times New Roman" w:cs="Times New Roman"/>
          <w:szCs w:val="24"/>
        </w:rPr>
        <w:t>δ</w:t>
      </w:r>
      <w:r>
        <w:rPr>
          <w:rFonts w:eastAsia="Times New Roman" w:cs="Times New Roman"/>
          <w:szCs w:val="24"/>
        </w:rPr>
        <w:t>ημοσίου διαφέρει</w:t>
      </w:r>
      <w:r>
        <w:rPr>
          <w:rFonts w:eastAsia="Times New Roman" w:cs="Times New Roman"/>
          <w:szCs w:val="24"/>
        </w:rPr>
        <w:t xml:space="preserve"> σε σχέση με τη μεταχείριση του ιδιώτη. Δημόσιο και ιδιώτης στη δίκη πρέπει να έχουν τα ίδια προνόμια και τις ίδιες υποχρεώσεις. Δεν βλέπω, λοιπόν, γιατί θα πρέπει ο ιδιώτης να πληρώνει όταν ζητάει αναβολή από μια δίκη, ενώ το </w:t>
      </w:r>
      <w:r>
        <w:rPr>
          <w:rFonts w:eastAsia="Times New Roman" w:cs="Times New Roman"/>
          <w:szCs w:val="24"/>
        </w:rPr>
        <w:t>δ</w:t>
      </w:r>
      <w:r>
        <w:rPr>
          <w:rFonts w:eastAsia="Times New Roman" w:cs="Times New Roman"/>
          <w:szCs w:val="24"/>
        </w:rPr>
        <w:t>ημόσιο, το οποίο αυτό έχει κ</w:t>
      </w:r>
      <w:r>
        <w:rPr>
          <w:rFonts w:eastAsia="Times New Roman" w:cs="Times New Roman"/>
          <w:szCs w:val="24"/>
        </w:rPr>
        <w:t>αι το μεγαλύτερο μέρος ευθύνης για τις συνεχείς αναβολές στα δικαστήρια, δεν θα πρέπει να πληρώνει τίποτα. Θεωρώ, δε, ότι αν υιοθετηθεί η διάταξη αυτή, θα πέσει στο Δικαστήριο Ανθρωπίνων Δικαιωμάτων.</w:t>
      </w:r>
    </w:p>
    <w:p w14:paraId="0C8343C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r>
        <w:rPr>
          <w:rFonts w:eastAsia="Times New Roman" w:cs="Times New Roman"/>
          <w:szCs w:val="24"/>
        </w:rPr>
        <w:t>κ</w:t>
      </w:r>
      <w:r>
        <w:rPr>
          <w:rFonts w:eastAsia="Times New Roman" w:cs="Times New Roman"/>
          <w:szCs w:val="24"/>
        </w:rPr>
        <w:t>αθηγητά, τα υπόλ</w:t>
      </w:r>
      <w:r>
        <w:rPr>
          <w:rFonts w:eastAsia="Times New Roman" w:cs="Times New Roman"/>
          <w:szCs w:val="24"/>
        </w:rPr>
        <w:t xml:space="preserve">οιπα στη δευτερολογία σας. </w:t>
      </w:r>
    </w:p>
    <w:p w14:paraId="0C8343C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ΘΕΟΔΩΡΟΣ ΦΟΡΤΣΑΚΗΣ:</w:t>
      </w:r>
      <w:r>
        <w:rPr>
          <w:rFonts w:eastAsia="Times New Roman" w:cs="Times New Roman"/>
          <w:szCs w:val="24"/>
        </w:rPr>
        <w:t xml:space="preserve"> Θα τελειώσω σε δυο λεπτά. Δεν θα κάνω χρήση, κύριε Πρόεδρε. Θα παραιτηθώ από τη δευτερολογία μου. </w:t>
      </w:r>
    </w:p>
    <w:p w14:paraId="0C8343C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Ναι, αλλά ήδη πήγατε στα δεκαεννέα λεπτά. </w:t>
      </w:r>
    </w:p>
    <w:p w14:paraId="0C8343C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Σε δύο λεπτά θα έχω τελειώσει. </w:t>
      </w:r>
    </w:p>
    <w:p w14:paraId="0C8343C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Έχετε ένα λεπτό να κλείσετε. </w:t>
      </w:r>
    </w:p>
    <w:p w14:paraId="0C8343C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Ευχαριστώ.</w:t>
      </w:r>
    </w:p>
    <w:p w14:paraId="0C8343C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Πρέπει, λοιπόν, οπωσδήποτε να μην γίνει αυτό, γιατί θα έχουμε πρόβλημα. Ούτως ή άλλως, υπάρχει μια σαφής νομολογία, η οποία είναι</w:t>
      </w:r>
      <w:r>
        <w:rPr>
          <w:rFonts w:eastAsia="Times New Roman" w:cs="Times New Roman"/>
          <w:szCs w:val="24"/>
        </w:rPr>
        <w:t xml:space="preserve"> πάγια. </w:t>
      </w:r>
    </w:p>
    <w:p w14:paraId="0C8343C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Το άρθρο 41 μιλάει για εισφορά στις αλλοδαπές αεροπορικές εταιρείες. Είναι μια θετική ρύθμιση. </w:t>
      </w:r>
    </w:p>
    <w:p w14:paraId="0C8343D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 άρθρο 42 μετατρέπει τις προϋποθέσεις που απαιτούνται για κατοχή βαθμού γενικού διευθυντή στην Αρχή Δημοσίων Εσόδων. Μπορεί να χρειάζεται να γίνει δι</w:t>
      </w:r>
      <w:r>
        <w:rPr>
          <w:rFonts w:eastAsia="Times New Roman" w:cs="Times New Roman"/>
          <w:szCs w:val="24"/>
        </w:rPr>
        <w:t xml:space="preserve">αφοροποίηση ως προς </w:t>
      </w:r>
      <w:r>
        <w:rPr>
          <w:rFonts w:eastAsia="Times New Roman" w:cs="Times New Roman"/>
          <w:szCs w:val="24"/>
        </w:rPr>
        <w:lastRenderedPageBreak/>
        <w:t xml:space="preserve">τις προϋποθέσεις. Ο τρόπος, όμως, με τον οποίο γίνεται, δεν είναι ορθός για τους εξής δύο λόγους: Πρώτον, υπάρχει σημαντική απόκλιση σε σχέση με τον Κώδικα Δημοσίων Υπαλλήλων, ο οποίος </w:t>
      </w:r>
      <w:r>
        <w:rPr>
          <w:rFonts w:eastAsia="Times New Roman" w:cs="Times New Roman"/>
          <w:szCs w:val="24"/>
        </w:rPr>
        <w:t>κ</w:t>
      </w:r>
      <w:r>
        <w:rPr>
          <w:rFonts w:eastAsia="Times New Roman" w:cs="Times New Roman"/>
          <w:szCs w:val="24"/>
        </w:rPr>
        <w:t>ώδικας διαφοροποιείται μόνο στον αριθμό των ετών π</w:t>
      </w:r>
      <w:r>
        <w:rPr>
          <w:rFonts w:eastAsia="Times New Roman" w:cs="Times New Roman"/>
          <w:szCs w:val="24"/>
        </w:rPr>
        <w:t xml:space="preserve">ου </w:t>
      </w:r>
      <w:proofErr w:type="spellStart"/>
      <w:r>
        <w:rPr>
          <w:rFonts w:eastAsia="Times New Roman" w:cs="Times New Roman"/>
          <w:szCs w:val="24"/>
        </w:rPr>
        <w:t>προαπαιτούνται</w:t>
      </w:r>
      <w:proofErr w:type="spellEnd"/>
      <w:r>
        <w:rPr>
          <w:rFonts w:eastAsia="Times New Roman" w:cs="Times New Roman"/>
          <w:szCs w:val="24"/>
        </w:rPr>
        <w:t xml:space="preserve"> ενώ εδώ υπεισέρχεται και άλλη διαφοροποίηση. Και δεύτερον, με τη ρύθμιση που γίνεται, θα μπορεί κάποιος να γίνει γενικός διευθυντής, αλλά δεν θα μπορεί να γίνει διευθυντής. Έχουμε, λοιπόν, εδώ ένα κενό και μια αντίφαση, η οποία είναι εξαι</w:t>
      </w:r>
      <w:r>
        <w:rPr>
          <w:rFonts w:eastAsia="Times New Roman" w:cs="Times New Roman"/>
          <w:szCs w:val="24"/>
        </w:rPr>
        <w:t xml:space="preserve">ρετικά σημαντική και πρέπει να διορθωθεί. Είμαι αρνητικός, λοιπόν, στη διάταξη αυτή. </w:t>
      </w:r>
    </w:p>
    <w:p w14:paraId="0C8343D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Με το άρθρο 43, που αφορά τα </w:t>
      </w:r>
      <w:proofErr w:type="spellStart"/>
      <w:r>
        <w:rPr>
          <w:rFonts w:eastAsia="Times New Roman" w:cs="Times New Roman"/>
          <w:szCs w:val="24"/>
        </w:rPr>
        <w:t>κόκκιναδάνεια</w:t>
      </w:r>
      <w:proofErr w:type="spellEnd"/>
      <w:r>
        <w:rPr>
          <w:rFonts w:eastAsia="Times New Roman" w:cs="Times New Roman"/>
          <w:szCs w:val="24"/>
        </w:rPr>
        <w:t xml:space="preserve">, είμαστε θετικοί. </w:t>
      </w:r>
    </w:p>
    <w:p w14:paraId="0C8343D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Με το άρθρο 44, σχετικά με τα θέματα φόρων πλοίων, είμαστε θετικοί για τις ισοτιμίες. </w:t>
      </w:r>
    </w:p>
    <w:p w14:paraId="0C8343D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Όσον αφορά το άρθρο 4</w:t>
      </w:r>
      <w:r>
        <w:rPr>
          <w:rFonts w:eastAsia="Times New Roman" w:cs="Times New Roman"/>
          <w:szCs w:val="24"/>
        </w:rPr>
        <w:t xml:space="preserve">5, «Καταστατικά οικοδομικών συνεταιρισμών», πρέπει επιτέλους να μπει ένα τέλος και να είναι η τελευταία παράταση αυτή. </w:t>
      </w:r>
    </w:p>
    <w:p w14:paraId="0C8343D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Θα ήθελα τώρα για να τηρήσω τη δεύτερη… </w:t>
      </w:r>
    </w:p>
    <w:p w14:paraId="0C8343D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Φορτσάκη</w:t>
      </w:r>
      <w:proofErr w:type="spellEnd"/>
      <w:r>
        <w:rPr>
          <w:rFonts w:eastAsia="Times New Roman" w:cs="Times New Roman"/>
          <w:szCs w:val="24"/>
        </w:rPr>
        <w:t xml:space="preserve">, πρέπει να κλείσετε. Παρακαλώ κλείστε. </w:t>
      </w:r>
    </w:p>
    <w:p w14:paraId="0C8343D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ΘΕΟΔΩΡΟ</w:t>
      </w:r>
      <w:r>
        <w:rPr>
          <w:rFonts w:eastAsia="Times New Roman" w:cs="Times New Roman"/>
          <w:b/>
          <w:szCs w:val="24"/>
        </w:rPr>
        <w:t>Σ ΦΟΡΤΣΑΚΗΣ:</w:t>
      </w:r>
      <w:r>
        <w:rPr>
          <w:rFonts w:eastAsia="Times New Roman" w:cs="Times New Roman"/>
          <w:szCs w:val="24"/>
        </w:rPr>
        <w:t xml:space="preserve"> Έκλεισα ουσιαστικά, κύριε Πρόεδρε. </w:t>
      </w:r>
    </w:p>
    <w:p w14:paraId="0C8343D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για τις τελευταίες τροπολογίες που ήρθαν χθες βράδυ, θα τοποθετηθώ όταν τελειώσει η συζήτηση, γιατί δεν έχω προλάβει να τις μελετήσω. </w:t>
      </w:r>
    </w:p>
    <w:p w14:paraId="0C8343D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θα ήθελα να απαντήσω στον κύριο Υπουργό, ο οποίος μόλις αποχώρησε, τον κ. </w:t>
      </w:r>
      <w:proofErr w:type="spellStart"/>
      <w:r>
        <w:rPr>
          <w:rFonts w:eastAsia="Times New Roman" w:cs="Times New Roman"/>
          <w:szCs w:val="24"/>
        </w:rPr>
        <w:t>Γαβρόγλου</w:t>
      </w:r>
      <w:proofErr w:type="spellEnd"/>
      <w:r>
        <w:rPr>
          <w:rFonts w:eastAsia="Times New Roman" w:cs="Times New Roman"/>
          <w:szCs w:val="24"/>
        </w:rPr>
        <w:t xml:space="preserve">. Είναι εντελώς απαράδεκτο να μην προτάσσονται οι πτυχιούχοι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για ένα ζήτημα το οποίο είναι εξαιρετικά σημαντικό για την </w:t>
      </w:r>
      <w:r>
        <w:rPr>
          <w:rFonts w:eastAsia="Times New Roman" w:cs="Times New Roman"/>
          <w:szCs w:val="24"/>
        </w:rPr>
        <w:t>π</w:t>
      </w:r>
      <w:r>
        <w:rPr>
          <w:rFonts w:eastAsia="Times New Roman" w:cs="Times New Roman"/>
          <w:szCs w:val="24"/>
        </w:rPr>
        <w:t>αιδεία μας. Πάσχουμε τρομερά στο ζήτ</w:t>
      </w:r>
      <w:r>
        <w:rPr>
          <w:rFonts w:eastAsia="Times New Roman" w:cs="Times New Roman"/>
          <w:szCs w:val="24"/>
        </w:rPr>
        <w:t xml:space="preserve">ημα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Δεν νοείται αυτοί που έχουν κάνει ειδικές σπουδές τόσων ετών να μην προτάσσονται και να μην έχουν αυτοί την κύρια ευθύνη. Και βεβαίως, τα μεταπτυχιακά έχουν σημασία, αλλά πολύ μικρότερη από την κατοχή κυρίου πτυχίου. </w:t>
      </w:r>
    </w:p>
    <w:p w14:paraId="0C8343D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(Νι</w:t>
      </w:r>
      <w:r>
        <w:rPr>
          <w:rFonts w:eastAsia="Times New Roman" w:cs="Times New Roman"/>
          <w:b/>
          <w:szCs w:val="24"/>
        </w:rPr>
        <w:t xml:space="preserve">κήτας Κακλαμάνης): </w:t>
      </w:r>
      <w:r>
        <w:rPr>
          <w:rFonts w:eastAsia="Times New Roman" w:cs="Times New Roman"/>
          <w:szCs w:val="24"/>
        </w:rPr>
        <w:t xml:space="preserve">Κύριε </w:t>
      </w:r>
      <w:proofErr w:type="spellStart"/>
      <w:r>
        <w:rPr>
          <w:rFonts w:eastAsia="Times New Roman" w:cs="Times New Roman"/>
          <w:szCs w:val="24"/>
        </w:rPr>
        <w:t>Φορτσάκη</w:t>
      </w:r>
      <w:proofErr w:type="spellEnd"/>
      <w:r>
        <w:rPr>
          <w:rFonts w:eastAsia="Times New Roman" w:cs="Times New Roman"/>
          <w:szCs w:val="24"/>
        </w:rPr>
        <w:t xml:space="preserve">, παρακαλώ. Με έχετε φέρει σε πολύ δύσκολη θέση. Κλείστε αυτήν τη στιγμή, παρακαλώ. </w:t>
      </w:r>
    </w:p>
    <w:p w14:paraId="0C8343DA"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ΘΕΟΔΩΡΟΣ ΦΟΡΤΣΑΚΗΣ: </w:t>
      </w:r>
      <w:r>
        <w:rPr>
          <w:rFonts w:eastAsia="Times New Roman"/>
          <w:szCs w:val="24"/>
        </w:rPr>
        <w:t>Ολοκληρώνω, κύριε Πρόεδρε.</w:t>
      </w:r>
    </w:p>
    <w:p w14:paraId="0C8343DB" w14:textId="77777777" w:rsidR="00A55636" w:rsidRDefault="00E244A2">
      <w:pPr>
        <w:spacing w:line="600" w:lineRule="auto"/>
        <w:ind w:firstLine="720"/>
        <w:jc w:val="both"/>
        <w:rPr>
          <w:rFonts w:eastAsia="Times New Roman"/>
          <w:szCs w:val="24"/>
        </w:rPr>
      </w:pPr>
      <w:r>
        <w:rPr>
          <w:rFonts w:eastAsia="Times New Roman"/>
          <w:szCs w:val="24"/>
        </w:rPr>
        <w:t>Στη Νομική Σχολή Αθηνών μπορεί κανείς να κάνει μεταπτυχιακό ή διδακτορικό χωρίς να έχει πτυ</w:t>
      </w:r>
      <w:r>
        <w:rPr>
          <w:rFonts w:eastAsia="Times New Roman"/>
          <w:szCs w:val="24"/>
        </w:rPr>
        <w:t xml:space="preserve">χίο. Δηλαδή, καταλαβαίνετε, ότι κι ένας μη νομικός μπορεί να κάνει νομικά. Από εκεί να καταλάβετε τι είδους ρύθμιση είναι αυτή που έρχεται για συζήτηση.  </w:t>
      </w:r>
    </w:p>
    <w:p w14:paraId="0C8343DC" w14:textId="77777777" w:rsidR="00A55636" w:rsidRDefault="00E244A2">
      <w:pPr>
        <w:spacing w:line="600" w:lineRule="auto"/>
        <w:ind w:firstLine="720"/>
        <w:jc w:val="both"/>
        <w:rPr>
          <w:rFonts w:eastAsia="Times New Roman"/>
          <w:szCs w:val="24"/>
        </w:rPr>
      </w:pPr>
      <w:r>
        <w:rPr>
          <w:rFonts w:eastAsia="Times New Roman"/>
          <w:szCs w:val="24"/>
        </w:rPr>
        <w:t xml:space="preserve">Ευχαριστώ πολύ. </w:t>
      </w:r>
    </w:p>
    <w:p w14:paraId="0C8343DD" w14:textId="77777777" w:rsidR="00A55636" w:rsidRDefault="00E244A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C8343DE" w14:textId="77777777" w:rsidR="00A55636" w:rsidRDefault="00E244A2">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Είπα εξαρχής ότι οι </w:t>
      </w:r>
      <w:r>
        <w:rPr>
          <w:rFonts w:eastAsia="Times New Roman"/>
          <w:szCs w:val="24"/>
        </w:rPr>
        <w:t>ε</w:t>
      </w:r>
      <w:r>
        <w:rPr>
          <w:rFonts w:eastAsia="Times New Roman"/>
          <w:szCs w:val="24"/>
        </w:rPr>
        <w:t xml:space="preserve">ισηγητές και οι </w:t>
      </w:r>
      <w:r>
        <w:rPr>
          <w:rFonts w:eastAsia="Times New Roman"/>
          <w:szCs w:val="24"/>
        </w:rPr>
        <w:t>α</w:t>
      </w:r>
      <w:r>
        <w:rPr>
          <w:rFonts w:eastAsia="Times New Roman"/>
          <w:szCs w:val="24"/>
        </w:rPr>
        <w:t xml:space="preserve">γορητές θα έχουν δευτερολογία. Εάν, λοιπόν, παίρνουμε τη δευτερολογία στην </w:t>
      </w:r>
      <w:proofErr w:type="spellStart"/>
      <w:r>
        <w:rPr>
          <w:rFonts w:eastAsia="Times New Roman"/>
          <w:szCs w:val="24"/>
        </w:rPr>
        <w:t>πρωτολογία</w:t>
      </w:r>
      <w:proofErr w:type="spellEnd"/>
      <w:r>
        <w:rPr>
          <w:rFonts w:eastAsia="Times New Roman"/>
          <w:szCs w:val="24"/>
        </w:rPr>
        <w:t>, δεν γίνεται μετά να θέλουμε και δευτερολογία.</w:t>
      </w:r>
    </w:p>
    <w:p w14:paraId="0C8343DF" w14:textId="77777777" w:rsidR="00A55636" w:rsidRDefault="00E244A2">
      <w:pPr>
        <w:spacing w:line="600" w:lineRule="auto"/>
        <w:ind w:firstLine="720"/>
        <w:jc w:val="both"/>
        <w:rPr>
          <w:rFonts w:eastAsia="Times New Roman"/>
          <w:szCs w:val="24"/>
        </w:rPr>
      </w:pPr>
      <w:r>
        <w:rPr>
          <w:rFonts w:eastAsia="Times New Roman"/>
          <w:szCs w:val="24"/>
        </w:rPr>
        <w:t xml:space="preserve">Εγώ δεν θα μείνω μέχρι το τέλος. Εσείς θα μείνετε. </w:t>
      </w:r>
    </w:p>
    <w:p w14:paraId="0C8343E0"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 xml:space="preserve">Έχετε </w:t>
      </w:r>
      <w:r>
        <w:rPr>
          <w:rFonts w:eastAsia="Times New Roman"/>
          <w:szCs w:val="24"/>
        </w:rPr>
        <w:t>δίκιο, κύριε Πρόεδρε.</w:t>
      </w:r>
    </w:p>
    <w:p w14:paraId="0C8343E1"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Καλύψατε τον χρόνο σας. Τουλάχιστον, θα έχετε ελάχιστο για τη δευτερολογία σας. </w:t>
      </w:r>
    </w:p>
    <w:p w14:paraId="0C8343E2" w14:textId="77777777" w:rsidR="00A55636" w:rsidRDefault="00E244A2">
      <w:pPr>
        <w:spacing w:line="600" w:lineRule="auto"/>
        <w:ind w:firstLine="720"/>
        <w:jc w:val="both"/>
        <w:rPr>
          <w:rFonts w:eastAsia="Times New Roman"/>
          <w:szCs w:val="24"/>
        </w:rPr>
      </w:pPr>
      <w:r>
        <w:rPr>
          <w:rFonts w:eastAsia="Times New Roman"/>
          <w:szCs w:val="24"/>
        </w:rPr>
        <w:t xml:space="preserve">Μπαίνουμε στους </w:t>
      </w:r>
      <w:r>
        <w:rPr>
          <w:rFonts w:eastAsia="Times New Roman"/>
          <w:szCs w:val="24"/>
        </w:rPr>
        <w:t>ε</w:t>
      </w:r>
      <w:r>
        <w:rPr>
          <w:rFonts w:eastAsia="Times New Roman"/>
          <w:szCs w:val="24"/>
        </w:rPr>
        <w:t xml:space="preserve">ιδικούς </w:t>
      </w:r>
      <w:r>
        <w:rPr>
          <w:rFonts w:eastAsia="Times New Roman"/>
          <w:szCs w:val="24"/>
        </w:rPr>
        <w:t>α</w:t>
      </w:r>
      <w:r>
        <w:rPr>
          <w:rFonts w:eastAsia="Times New Roman"/>
          <w:szCs w:val="24"/>
        </w:rPr>
        <w:t xml:space="preserve">γορητές. Οι τρεις πρώτοι συνάδελφοι που θα πάρουν τον λόγο είναι ο κ. </w:t>
      </w:r>
      <w:proofErr w:type="spellStart"/>
      <w:r>
        <w:rPr>
          <w:rFonts w:eastAsia="Times New Roman"/>
          <w:szCs w:val="24"/>
        </w:rPr>
        <w:t>Αρβανιτίδης</w:t>
      </w:r>
      <w:proofErr w:type="spellEnd"/>
      <w:r>
        <w:rPr>
          <w:rFonts w:eastAsia="Times New Roman"/>
          <w:szCs w:val="24"/>
        </w:rPr>
        <w:t xml:space="preserve"> από τη Δημοκ</w:t>
      </w:r>
      <w:r>
        <w:rPr>
          <w:rFonts w:eastAsia="Times New Roman"/>
          <w:szCs w:val="24"/>
        </w:rPr>
        <w:t xml:space="preserve">ρατική Συμπαράταξη, ο κ. Γερμενής από τη Χρυσή Αυγή και ο κ. </w:t>
      </w:r>
      <w:proofErr w:type="spellStart"/>
      <w:r>
        <w:rPr>
          <w:rFonts w:eastAsia="Times New Roman"/>
          <w:szCs w:val="24"/>
        </w:rPr>
        <w:t>Βαρδαλής</w:t>
      </w:r>
      <w:proofErr w:type="spellEnd"/>
      <w:r>
        <w:rPr>
          <w:rFonts w:eastAsia="Times New Roman"/>
          <w:szCs w:val="24"/>
        </w:rPr>
        <w:t xml:space="preserve"> από το Κομμουνιστικό Κόμμα Ελλάδας, επίσης με τη σχετική ανοχή που πρέπει να δείχνω σε όλους, αφού έδειξα στους δύο πρώτους. </w:t>
      </w:r>
    </w:p>
    <w:p w14:paraId="0C8343E3" w14:textId="77777777" w:rsidR="00A55636" w:rsidRDefault="00E244A2">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Αρβανιτίδης</w:t>
      </w:r>
      <w:proofErr w:type="spellEnd"/>
      <w:r>
        <w:rPr>
          <w:rFonts w:eastAsia="Times New Roman"/>
          <w:szCs w:val="24"/>
        </w:rPr>
        <w:t xml:space="preserve"> έχει τον λόγο. </w:t>
      </w:r>
    </w:p>
    <w:p w14:paraId="0C8343E4"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Συζητ</w:t>
      </w:r>
      <w:r>
        <w:rPr>
          <w:rFonts w:eastAsia="Times New Roman"/>
          <w:szCs w:val="24"/>
        </w:rPr>
        <w:t>άμε σήμερα την «Ενσωμάτωση στην εθνική νομοθεσία της Οδηγίας 2014/92/ΕΕ του Ευρωπαϊκού Κοινοβουλίου και του Συμβουλίου της 23</w:t>
      </w:r>
      <w:r>
        <w:rPr>
          <w:rFonts w:eastAsia="Times New Roman"/>
          <w:szCs w:val="24"/>
          <w:vertAlign w:val="superscript"/>
        </w:rPr>
        <w:t>ης</w:t>
      </w:r>
      <w:r>
        <w:rPr>
          <w:rFonts w:eastAsia="Times New Roman"/>
          <w:szCs w:val="24"/>
        </w:rPr>
        <w:t xml:space="preserve"> Ιουλίου 2014 για τη </w:t>
      </w:r>
      <w:proofErr w:type="spellStart"/>
      <w:r>
        <w:rPr>
          <w:rFonts w:eastAsia="Times New Roman"/>
          <w:szCs w:val="24"/>
        </w:rPr>
        <w:t>συγκρισιμότητα</w:t>
      </w:r>
      <w:proofErr w:type="spellEnd"/>
      <w:r>
        <w:rPr>
          <w:rFonts w:eastAsia="Times New Roman"/>
          <w:szCs w:val="24"/>
        </w:rPr>
        <w:t xml:space="preserve"> των τελών που συνδέονται με λογαριασμούς πληρωμών, την αλλαγή λογαριασμού πληρωμών και την πρ</w:t>
      </w:r>
      <w:r>
        <w:rPr>
          <w:rFonts w:eastAsia="Times New Roman"/>
          <w:szCs w:val="24"/>
        </w:rPr>
        <w:t>όσβαση σε λογαριασμούς πληρωμών με βασικά χαρακτηριστικά και άλλες διατάξεις».</w:t>
      </w:r>
    </w:p>
    <w:p w14:paraId="0C8343E5" w14:textId="77777777" w:rsidR="00A55636" w:rsidRDefault="00E244A2">
      <w:pPr>
        <w:spacing w:line="600" w:lineRule="auto"/>
        <w:ind w:firstLine="720"/>
        <w:jc w:val="both"/>
        <w:rPr>
          <w:rFonts w:eastAsia="Times New Roman"/>
          <w:szCs w:val="24"/>
        </w:rPr>
      </w:pPr>
      <w:r>
        <w:rPr>
          <w:rFonts w:eastAsia="Times New Roman"/>
          <w:szCs w:val="24"/>
        </w:rPr>
        <w:t xml:space="preserve">Κύριε Πρόεδρε, κυρίες και κύριοι συνάδελφοι, η Κυβέρνηση της ελπίδας και της αλλαγής, η Κυβέρνηση που θα έσπαγε </w:t>
      </w:r>
      <w:r>
        <w:rPr>
          <w:rFonts w:eastAsia="Times New Roman"/>
          <w:szCs w:val="24"/>
        </w:rPr>
        <w:lastRenderedPageBreak/>
        <w:t>τα δεσμά της χώρας και θα έφερνε ανάπτυξη, η Κυβέρνηση της κάθαρσ</w:t>
      </w:r>
      <w:r>
        <w:rPr>
          <w:rFonts w:eastAsia="Times New Roman"/>
          <w:szCs w:val="24"/>
        </w:rPr>
        <w:t xml:space="preserve">ης και της αξιοκρατίας, δεν προλαβαίνει να αλλάζει κοστούμια για να κρύψει την αλήθεια από τους πολίτες. Όσους λαγούς κι αν βγάλετε από το καπέλο, όσα βαφτίσια κι αν κάνετε, όσες </w:t>
      </w:r>
      <w:r>
        <w:rPr>
          <w:rFonts w:eastAsia="Times New Roman"/>
          <w:szCs w:val="24"/>
        </w:rPr>
        <w:t>ε</w:t>
      </w:r>
      <w:r>
        <w:rPr>
          <w:rFonts w:eastAsia="Times New Roman"/>
          <w:szCs w:val="24"/>
        </w:rPr>
        <w:t>ξεταστικές κι αν στήσετε για αντιπερισπασμό, η παράσταση φτάνει στο τέλος κα</w:t>
      </w:r>
      <w:r>
        <w:rPr>
          <w:rFonts w:eastAsia="Times New Roman"/>
          <w:szCs w:val="24"/>
        </w:rPr>
        <w:t xml:space="preserve">ι τα φώτα της αυλαίας θα κλείσουν. </w:t>
      </w:r>
    </w:p>
    <w:p w14:paraId="0C8343E6" w14:textId="77777777" w:rsidR="00A55636" w:rsidRDefault="00E244A2">
      <w:pPr>
        <w:spacing w:line="600" w:lineRule="auto"/>
        <w:ind w:firstLine="720"/>
        <w:jc w:val="both"/>
        <w:rPr>
          <w:rFonts w:eastAsia="Times New Roman"/>
          <w:szCs w:val="24"/>
        </w:rPr>
      </w:pPr>
      <w:r>
        <w:rPr>
          <w:rFonts w:eastAsia="Times New Roman"/>
          <w:szCs w:val="24"/>
        </w:rPr>
        <w:t xml:space="preserve">Εδώ και τρεις μήνες κανείς σας δεν ασχολείται με τα προβλήματα της κοινωνίας. Εδώ και τρεις μήνες η Βουλή ασχολείται, κατά κύριο λόγο, με κυρώσεις διεθνών </w:t>
      </w:r>
      <w:r>
        <w:rPr>
          <w:rFonts w:eastAsia="Times New Roman"/>
          <w:szCs w:val="24"/>
        </w:rPr>
        <w:t>σ</w:t>
      </w:r>
      <w:r>
        <w:rPr>
          <w:rFonts w:eastAsia="Times New Roman"/>
          <w:szCs w:val="24"/>
        </w:rPr>
        <w:t xml:space="preserve">υμβάσεων και </w:t>
      </w:r>
      <w:r>
        <w:rPr>
          <w:rFonts w:eastAsia="Times New Roman"/>
          <w:szCs w:val="24"/>
        </w:rPr>
        <w:t>ε</w:t>
      </w:r>
      <w:r>
        <w:rPr>
          <w:rFonts w:eastAsia="Times New Roman"/>
          <w:szCs w:val="24"/>
        </w:rPr>
        <w:t xml:space="preserve">υρωπαϊκές </w:t>
      </w:r>
      <w:r>
        <w:rPr>
          <w:rFonts w:eastAsia="Times New Roman"/>
          <w:szCs w:val="24"/>
        </w:rPr>
        <w:t>ο</w:t>
      </w:r>
      <w:r>
        <w:rPr>
          <w:rFonts w:eastAsia="Times New Roman"/>
          <w:szCs w:val="24"/>
        </w:rPr>
        <w:t>δηγίες, όταν κρίσιμα νομοσχέδια παρέμεν</w:t>
      </w:r>
      <w:r>
        <w:rPr>
          <w:rFonts w:eastAsia="Times New Roman"/>
          <w:szCs w:val="24"/>
        </w:rPr>
        <w:t>αν και παραμένουν επί μήνες στα συρτάρια των Υπουργών. Έπρεπε να φτάσουμε στο τέλος του Μάρτη για να έρθει επιτέλους το νομοσχέδιο για τα κόκκινα δάνεια στη Βουλή. Έπρεπε να φτάσουμε στο τέλος του Μάρτη για να δοθούν τα πρώτα σχολικά γεύματα σε μαθητές της</w:t>
      </w:r>
      <w:r>
        <w:rPr>
          <w:rFonts w:eastAsia="Times New Roman"/>
          <w:szCs w:val="24"/>
        </w:rPr>
        <w:t xml:space="preserve"> Θεσσαλονίκης. Και βέβαια, ακόμα η αγορά που καταρρέει περιμένει να ξεκινήσει το πρόγραμμα «Εξοικονομώ κατ’ </w:t>
      </w:r>
      <w:proofErr w:type="spellStart"/>
      <w:r>
        <w:rPr>
          <w:rFonts w:eastAsia="Times New Roman"/>
          <w:szCs w:val="24"/>
        </w:rPr>
        <w:t>οίκον</w:t>
      </w:r>
      <w:proofErr w:type="spellEnd"/>
      <w:r>
        <w:rPr>
          <w:rFonts w:eastAsia="Times New Roman"/>
          <w:szCs w:val="24"/>
        </w:rPr>
        <w:t xml:space="preserve">» για να κινηθεί η οικοδομή.   </w:t>
      </w:r>
    </w:p>
    <w:p w14:paraId="0C8343E7" w14:textId="77777777" w:rsidR="00A55636" w:rsidRDefault="00E244A2">
      <w:pPr>
        <w:spacing w:line="600" w:lineRule="auto"/>
        <w:ind w:firstLine="720"/>
        <w:jc w:val="both"/>
        <w:rPr>
          <w:rFonts w:eastAsia="Times New Roman"/>
          <w:szCs w:val="24"/>
        </w:rPr>
      </w:pPr>
      <w:r>
        <w:rPr>
          <w:rFonts w:eastAsia="Times New Roman"/>
          <w:szCs w:val="24"/>
        </w:rPr>
        <w:t>Η απόσταση, κύριοι συνάδελφοι της Συμπολίτευσης, που σας χωρίζει από την κοινωνία κάθε μέρα μεγαλώνει και θα συ</w:t>
      </w:r>
      <w:r>
        <w:rPr>
          <w:rFonts w:eastAsia="Times New Roman"/>
          <w:szCs w:val="24"/>
        </w:rPr>
        <w:t xml:space="preserve">νεχίσει να μεγαλώνει όσο επιλέγετε να κρύβεστε πίσω από τους </w:t>
      </w:r>
      <w:r>
        <w:rPr>
          <w:rFonts w:eastAsia="Times New Roman"/>
          <w:szCs w:val="24"/>
        </w:rPr>
        <w:lastRenderedPageBreak/>
        <w:t>δανειστές. Εσείς κυβερνάτε τη χώρα. Βρείτε το θάρρος να αναλάβετε τις ευθύνες σας. Λύστε τα προβλήματα για τα οποία σας εμπιστεύτηκαν οι πολίτες ή αποχωρήστε με αξιοπρέπεια. Αυτό που συμβαίνει αυ</w:t>
      </w:r>
      <w:r>
        <w:rPr>
          <w:rFonts w:eastAsia="Times New Roman"/>
          <w:szCs w:val="24"/>
        </w:rPr>
        <w:t xml:space="preserve">τή τη στιγμή στη χώρα δεν τιμά κανέναν. Όπως είπα και στην </w:t>
      </w:r>
      <w:r>
        <w:rPr>
          <w:rFonts w:eastAsia="Times New Roman"/>
          <w:szCs w:val="24"/>
        </w:rPr>
        <w:t>ε</w:t>
      </w:r>
      <w:r>
        <w:rPr>
          <w:rFonts w:eastAsia="Times New Roman"/>
          <w:szCs w:val="24"/>
        </w:rPr>
        <w:t xml:space="preserve">πιτροπή, οι αντιφάσεις στην πολιτική σας έχουν ξεπεράσει τα όρια του </w:t>
      </w:r>
      <w:r>
        <w:rPr>
          <w:rFonts w:eastAsia="Times New Roman"/>
          <w:szCs w:val="24"/>
        </w:rPr>
        <w:t>«</w:t>
      </w:r>
      <w:r>
        <w:rPr>
          <w:rFonts w:eastAsia="Times New Roman"/>
          <w:szCs w:val="24"/>
        </w:rPr>
        <w:t xml:space="preserve">άλλα λέω κι άλλα κάνω». Έχουμε φτάσει στο σημείο να έρχονται στη Βουλή νομοσχέδια που δεν μπορούν να εφαρμοστούν. </w:t>
      </w:r>
    </w:p>
    <w:p w14:paraId="0C8343E8" w14:textId="77777777" w:rsidR="00A55636" w:rsidRDefault="00E244A2">
      <w:pPr>
        <w:spacing w:line="600" w:lineRule="auto"/>
        <w:ind w:firstLine="720"/>
        <w:jc w:val="both"/>
        <w:rPr>
          <w:rFonts w:eastAsia="Times New Roman"/>
          <w:szCs w:val="24"/>
        </w:rPr>
      </w:pPr>
      <w:r>
        <w:rPr>
          <w:rFonts w:eastAsia="Times New Roman"/>
          <w:szCs w:val="24"/>
        </w:rPr>
        <w:t>Συζητάμε σή</w:t>
      </w:r>
      <w:r>
        <w:rPr>
          <w:rFonts w:eastAsia="Times New Roman"/>
          <w:szCs w:val="24"/>
        </w:rPr>
        <w:t xml:space="preserve">μερα την </w:t>
      </w:r>
      <w:r>
        <w:rPr>
          <w:rFonts w:eastAsia="Times New Roman"/>
          <w:szCs w:val="24"/>
        </w:rPr>
        <w:t>κ</w:t>
      </w:r>
      <w:r>
        <w:rPr>
          <w:rFonts w:eastAsia="Times New Roman"/>
          <w:szCs w:val="24"/>
        </w:rPr>
        <w:t xml:space="preserve">ύρωση μιας </w:t>
      </w:r>
      <w:r>
        <w:rPr>
          <w:rFonts w:eastAsia="Times New Roman"/>
          <w:szCs w:val="24"/>
        </w:rPr>
        <w:t>ε</w:t>
      </w:r>
      <w:r>
        <w:rPr>
          <w:rFonts w:eastAsia="Times New Roman"/>
          <w:szCs w:val="24"/>
        </w:rPr>
        <w:t xml:space="preserve">υρωπαϊκής οδηγίας, με την οποία, υποτίθεται, ότι οι πολίτες θα μπορούν να επιλέγουν εύκολα και γρήγορα τον </w:t>
      </w:r>
      <w:proofErr w:type="spellStart"/>
      <w:r>
        <w:rPr>
          <w:rFonts w:eastAsia="Times New Roman"/>
          <w:szCs w:val="24"/>
        </w:rPr>
        <w:t>πάροχο</w:t>
      </w:r>
      <w:proofErr w:type="spellEnd"/>
      <w:r>
        <w:rPr>
          <w:rFonts w:eastAsia="Times New Roman"/>
          <w:szCs w:val="24"/>
        </w:rPr>
        <w:t xml:space="preserve"> με τις καλύτερες χρεώσεις για να ανοίξουν λογαριασμό πληρωμών. Βέβαια, όλα αυτά τα ωραία ισχύουν για τους άλλους, ισχύου</w:t>
      </w:r>
      <w:r>
        <w:rPr>
          <w:rFonts w:eastAsia="Times New Roman"/>
          <w:szCs w:val="24"/>
        </w:rPr>
        <w:t xml:space="preserve">ν για τους Ευρωπαίους πολίτες, που δεν βρίσκονται σε καθεστώς κεφαλαιακών ελέγχων. Γιατί ο Έλληνας πολίτης, εδώ κι ενάμισι χρόνο, βρίσκεται αντιμέτωπος με τη θηλιά των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rPr>
        <w:t xml:space="preserve"> και δεν μπορεί να μεταφέρει τον λογαριασμό του από μία τράπεζα σε άλλη τ</w:t>
      </w:r>
      <w:r>
        <w:rPr>
          <w:rFonts w:eastAsia="Times New Roman"/>
          <w:szCs w:val="24"/>
        </w:rPr>
        <w:t xml:space="preserve">ράπεζα. </w:t>
      </w:r>
    </w:p>
    <w:p w14:paraId="0C8343E9" w14:textId="77777777" w:rsidR="00A55636" w:rsidRDefault="00E244A2">
      <w:pPr>
        <w:spacing w:line="600" w:lineRule="auto"/>
        <w:ind w:firstLine="720"/>
        <w:jc w:val="both"/>
        <w:rPr>
          <w:rFonts w:eastAsia="Times New Roman"/>
          <w:szCs w:val="24"/>
        </w:rPr>
      </w:pPr>
      <w:r>
        <w:rPr>
          <w:rFonts w:eastAsia="Times New Roman"/>
          <w:szCs w:val="24"/>
        </w:rPr>
        <w:t xml:space="preserve">Ζήτησα και στην </w:t>
      </w:r>
      <w:r>
        <w:rPr>
          <w:rFonts w:eastAsia="Times New Roman"/>
          <w:szCs w:val="24"/>
        </w:rPr>
        <w:t>ε</w:t>
      </w:r>
      <w:r>
        <w:rPr>
          <w:rFonts w:eastAsia="Times New Roman"/>
          <w:szCs w:val="24"/>
        </w:rPr>
        <w:t xml:space="preserve">πιτροπή, κυρία Υπουργέ, να μας πείτε αναλυτικά ποια άρθρα του νομοσχεδίου προσκρούουν συνολικά </w:t>
      </w:r>
      <w:r>
        <w:rPr>
          <w:rFonts w:eastAsia="Times New Roman"/>
          <w:szCs w:val="24"/>
        </w:rPr>
        <w:lastRenderedPageBreak/>
        <w:t xml:space="preserve">ή εν μέρει στους περιορισμούς των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rPr>
        <w:t xml:space="preserve"> και η εφαρμογή τους είναι αδύνατη. Σας επισήμανε τα προβλήματα αυτά και ο εκπρόσωπος </w:t>
      </w:r>
      <w:r>
        <w:rPr>
          <w:rFonts w:eastAsia="Times New Roman"/>
          <w:szCs w:val="24"/>
        </w:rPr>
        <w:t xml:space="preserve">της Ένωσης Ελληνικών Τραπεζών στην ακρόαση των φορέων. Οφείλετε, επιτέλους, μία απάντηση, αν δεν θέλετε η συζήτηση απλά να έχει φιλολογικό ενδιαφέρον.  </w:t>
      </w:r>
    </w:p>
    <w:p w14:paraId="0C8343EA" w14:textId="77777777" w:rsidR="00A55636" w:rsidRDefault="00E244A2">
      <w:pPr>
        <w:spacing w:line="600" w:lineRule="auto"/>
        <w:ind w:firstLine="720"/>
        <w:jc w:val="both"/>
        <w:rPr>
          <w:rFonts w:eastAsia="Times New Roman"/>
          <w:szCs w:val="24"/>
        </w:rPr>
      </w:pPr>
      <w:r>
        <w:rPr>
          <w:rFonts w:eastAsia="Times New Roman"/>
          <w:szCs w:val="24"/>
        </w:rPr>
        <w:t>Αγαπητοί συνάδελφοι, η σημερινή συζήτηση εντάσσεται στο πλαίσιο των πρωτοβουλιών για την τραπεζική ένωσ</w:t>
      </w:r>
      <w:r>
        <w:rPr>
          <w:rFonts w:eastAsia="Times New Roman"/>
          <w:szCs w:val="24"/>
        </w:rPr>
        <w:t>η, σε μια Ευρώπη που είναι σαφές ότι έχει χάσει για τα καλά τον προσανατολισμό της. Το πάθημα της παγκόσμιας χρηματοπιστωτικής κρίσης του 2008, δυστυχώς, δεν μας έχει γίνει μάθημα. Η κρίση μας έδειξε ότι απέναντι στις αγορές που λειτουργούν ασύδοτα και κερ</w:t>
      </w:r>
      <w:r>
        <w:rPr>
          <w:rFonts w:eastAsia="Times New Roman"/>
          <w:szCs w:val="24"/>
        </w:rPr>
        <w:t xml:space="preserve">δοσκοπικά μπορούν να σταθούν μόνο ισχυρά υπερεθνικά μορφώματα, όπως η Ευρωπαϊκή Ένωση. Και για να γίνει αυτό, η Ευρώπη πρέπει να λύσει τα προβλήματά της και να παραμείνει ενωμένη.              </w:t>
      </w:r>
    </w:p>
    <w:p w14:paraId="0C8343EB" w14:textId="77777777" w:rsidR="00A55636" w:rsidRDefault="00E244A2">
      <w:pPr>
        <w:tabs>
          <w:tab w:val="left" w:pos="2391"/>
        </w:tabs>
        <w:spacing w:line="600" w:lineRule="auto"/>
        <w:ind w:firstLine="720"/>
        <w:jc w:val="both"/>
        <w:rPr>
          <w:rFonts w:eastAsia="Times New Roman"/>
          <w:szCs w:val="24"/>
        </w:rPr>
      </w:pPr>
      <w:r>
        <w:rPr>
          <w:rFonts w:eastAsia="Times New Roman"/>
          <w:szCs w:val="24"/>
        </w:rPr>
        <w:t>Άρα το πρώτο και κύριο που πρέπει να κάνει η ελληνική Κυβέρνησ</w:t>
      </w:r>
      <w:r>
        <w:rPr>
          <w:rFonts w:eastAsia="Times New Roman"/>
          <w:szCs w:val="24"/>
        </w:rPr>
        <w:t>η</w:t>
      </w:r>
      <w:r>
        <w:rPr>
          <w:rFonts w:eastAsia="Times New Roman"/>
          <w:szCs w:val="24"/>
        </w:rPr>
        <w:t>,</w:t>
      </w:r>
      <w:r>
        <w:rPr>
          <w:rFonts w:eastAsia="Times New Roman"/>
          <w:szCs w:val="24"/>
        </w:rPr>
        <w:t xml:space="preserve"> είναι να μας πει για ποια Ευρώπη θα παλέψει και όχι να λέει ο Πρωθυπουργός ότι ακούει με ενδιαφέρον τη συζήτηση για την Ευρώπη των πολλών ταχυτήτων.</w:t>
      </w:r>
    </w:p>
    <w:p w14:paraId="0C8343EC" w14:textId="77777777" w:rsidR="00A55636" w:rsidRDefault="00E244A2">
      <w:pPr>
        <w:tabs>
          <w:tab w:val="left" w:pos="2391"/>
        </w:tabs>
        <w:spacing w:line="600" w:lineRule="auto"/>
        <w:ind w:firstLine="720"/>
        <w:jc w:val="both"/>
        <w:rPr>
          <w:rFonts w:eastAsia="Times New Roman"/>
          <w:szCs w:val="24"/>
        </w:rPr>
      </w:pPr>
      <w:r>
        <w:rPr>
          <w:rFonts w:eastAsia="Times New Roman"/>
          <w:szCs w:val="24"/>
        </w:rPr>
        <w:lastRenderedPageBreak/>
        <w:t>Όσο αφήνουμε αυτά τα πράγματα στην τύχη τους, όσο ρίχνουμε νερό στον μύλο των ακραίων νεοφιλελεύθερων, ο</w:t>
      </w:r>
      <w:r>
        <w:rPr>
          <w:rFonts w:eastAsia="Times New Roman"/>
          <w:szCs w:val="24"/>
        </w:rPr>
        <w:t>ι οποίοι πιστεύουν ότι οι ανισότητες στον πλανήτη θα λυθούν με φιλανθρωπίες και απλά με χαμηλότερους φορολογικούς συντελεστές, η απάντηση σε όσους στραγγαλίζουν την παραγωγή, την οικονομία, τους μισθούς και τις συντάξεις για να βγάλουν τα κέρδη τους σε φορ</w:t>
      </w:r>
      <w:r>
        <w:rPr>
          <w:rFonts w:eastAsia="Times New Roman"/>
          <w:szCs w:val="24"/>
        </w:rPr>
        <w:t>ολογικούς παραδείσους, πρέπει να είναι αμείλικτη.</w:t>
      </w:r>
    </w:p>
    <w:p w14:paraId="0C8343ED" w14:textId="77777777" w:rsidR="00A55636" w:rsidRDefault="00E244A2">
      <w:pPr>
        <w:tabs>
          <w:tab w:val="left" w:pos="2391"/>
        </w:tabs>
        <w:spacing w:line="600" w:lineRule="auto"/>
        <w:ind w:firstLine="720"/>
        <w:jc w:val="both"/>
        <w:rPr>
          <w:rFonts w:eastAsia="Times New Roman"/>
          <w:szCs w:val="24"/>
        </w:rPr>
      </w:pPr>
      <w:r>
        <w:rPr>
          <w:rFonts w:eastAsia="Times New Roman"/>
          <w:szCs w:val="24"/>
        </w:rPr>
        <w:t xml:space="preserve">Η απάντηση στα «χρυσά αλεξίπτωτα» και στα </w:t>
      </w:r>
      <w:r>
        <w:rPr>
          <w:rFonts w:eastAsia="Times New Roman"/>
          <w:szCs w:val="24"/>
          <w:lang w:val="en-US"/>
        </w:rPr>
        <w:t>golden</w:t>
      </w:r>
      <w:r>
        <w:rPr>
          <w:rFonts w:eastAsia="Times New Roman"/>
          <w:szCs w:val="24"/>
        </w:rPr>
        <w:t xml:space="preserve"> </w:t>
      </w:r>
      <w:r>
        <w:rPr>
          <w:rFonts w:eastAsia="Times New Roman"/>
          <w:szCs w:val="24"/>
          <w:lang w:val="en-US"/>
        </w:rPr>
        <w:t>boys</w:t>
      </w:r>
      <w:r>
        <w:rPr>
          <w:rFonts w:eastAsia="Times New Roman"/>
          <w:szCs w:val="24"/>
        </w:rPr>
        <w:t xml:space="preserve"> πρέπει να δοθεί στην πράξη, όχι μόνο στα λόγια και δεν αναφέρομαι μόνο στα τραπεζικά στελέχη με τα οποία συνδέθηκε η ορολογία αυτή. Αναφέρομαι και στους</w:t>
      </w:r>
      <w:r>
        <w:rPr>
          <w:rFonts w:eastAsia="Times New Roman"/>
          <w:szCs w:val="24"/>
        </w:rPr>
        <w:t xml:space="preserve"> δήθεν επενδυτές, οι οποίοι κλείνουν τις επιχειρήσεις τους και αφήνουν στον άσο προμηθευτές και εργαζόμενους, αφού πρώτα φρόντισαν να έχουν μεταφέρει τα λεφτά τους σε ασφαλή καταφύγια.</w:t>
      </w:r>
    </w:p>
    <w:p w14:paraId="0C8343EE" w14:textId="77777777" w:rsidR="00A55636" w:rsidRDefault="00E244A2">
      <w:pPr>
        <w:tabs>
          <w:tab w:val="left" w:pos="2391"/>
        </w:tabs>
        <w:spacing w:line="600" w:lineRule="auto"/>
        <w:ind w:firstLine="720"/>
        <w:jc w:val="both"/>
        <w:rPr>
          <w:rFonts w:eastAsia="Times New Roman"/>
          <w:szCs w:val="24"/>
        </w:rPr>
      </w:pPr>
      <w:r>
        <w:rPr>
          <w:rFonts w:eastAsia="Times New Roman"/>
          <w:szCs w:val="24"/>
        </w:rPr>
        <w:t>Όσο η κατάσταση αυτή συνεχίζεται, όσο οι ανισότητες διαρρηγνύουν τον κο</w:t>
      </w:r>
      <w:r>
        <w:rPr>
          <w:rFonts w:eastAsia="Times New Roman"/>
          <w:szCs w:val="24"/>
        </w:rPr>
        <w:t xml:space="preserve">ινωνικό ιστό, τόσο μεγαλώνει η ευθύνη για τις προοδευτικές δυνάμεις του τόπου. Από εμάς περιμένουν οι πολίτες να λύσουμε αυτά τα προβλήματα και όχι από τους συντηρητικούς. </w:t>
      </w:r>
    </w:p>
    <w:p w14:paraId="0C8343EF" w14:textId="77777777" w:rsidR="00A55636" w:rsidRDefault="00E244A2">
      <w:pPr>
        <w:tabs>
          <w:tab w:val="left" w:pos="2391"/>
        </w:tabs>
        <w:spacing w:line="600" w:lineRule="auto"/>
        <w:ind w:firstLine="720"/>
        <w:jc w:val="both"/>
        <w:rPr>
          <w:rFonts w:eastAsia="Times New Roman"/>
          <w:szCs w:val="24"/>
        </w:rPr>
      </w:pPr>
      <w:r>
        <w:rPr>
          <w:rFonts w:eastAsia="Times New Roman"/>
          <w:szCs w:val="24"/>
        </w:rPr>
        <w:lastRenderedPageBreak/>
        <w:t xml:space="preserve">Κλείνω την παρένθεση και επανέρχομαι στο νομοσχέδιο. Η </w:t>
      </w:r>
      <w:r>
        <w:rPr>
          <w:rFonts w:eastAsia="Times New Roman"/>
          <w:szCs w:val="24"/>
        </w:rPr>
        <w:t>ο</w:t>
      </w:r>
      <w:r>
        <w:rPr>
          <w:rFonts w:eastAsia="Times New Roman"/>
          <w:szCs w:val="24"/>
        </w:rPr>
        <w:t>δηγία αφορά μόνο φυσικά πρό</w:t>
      </w:r>
      <w:r>
        <w:rPr>
          <w:rFonts w:eastAsia="Times New Roman"/>
          <w:szCs w:val="24"/>
        </w:rPr>
        <w:t>σωπα και όχι επιχειρήσεις που θέλουν να χρησιμοποιήσουν ένα λογαριασμό πληρωμών με βασικά χαρακτηριστικά να υπάρχει η δυνατότητα τοποθέτησης χρημάτων, να υπάρχει η δυνατότητα ανάληψης μετρητών και να υπάρχει η δυνατότητα εκτέλεσης και λήψης πληρωμών.</w:t>
      </w:r>
    </w:p>
    <w:p w14:paraId="0C8343F0" w14:textId="77777777" w:rsidR="00A55636" w:rsidRDefault="00E244A2">
      <w:pPr>
        <w:tabs>
          <w:tab w:val="left" w:pos="2391"/>
        </w:tabs>
        <w:spacing w:line="600" w:lineRule="auto"/>
        <w:ind w:firstLine="720"/>
        <w:jc w:val="both"/>
        <w:rPr>
          <w:rFonts w:eastAsia="Times New Roman"/>
          <w:szCs w:val="24"/>
        </w:rPr>
      </w:pPr>
      <w:r>
        <w:rPr>
          <w:rFonts w:eastAsia="Times New Roman"/>
          <w:szCs w:val="24"/>
        </w:rPr>
        <w:t xml:space="preserve">Η </w:t>
      </w:r>
      <w:r>
        <w:rPr>
          <w:rFonts w:eastAsia="Times New Roman"/>
          <w:szCs w:val="24"/>
        </w:rPr>
        <w:t>ο</w:t>
      </w:r>
      <w:r>
        <w:rPr>
          <w:rFonts w:eastAsia="Times New Roman"/>
          <w:szCs w:val="24"/>
        </w:rPr>
        <w:t>δη</w:t>
      </w:r>
      <w:r>
        <w:rPr>
          <w:rFonts w:eastAsia="Times New Roman"/>
          <w:szCs w:val="24"/>
        </w:rPr>
        <w:t xml:space="preserve">γία βελτιώνει το υπάρχον καθεστώς σε τέσσερα σημεία. Βοηθά τον πολίτη να καταλάβει το προϊόν του λογαριασμού πληρωμών, να μάθει αναλυτικά τα τέλη που καταβάλλει για κάθε υπηρεσία, να επιλέξει τον </w:t>
      </w:r>
      <w:proofErr w:type="spellStart"/>
      <w:r>
        <w:rPr>
          <w:rFonts w:eastAsia="Times New Roman"/>
          <w:szCs w:val="24"/>
        </w:rPr>
        <w:t>πάροχο</w:t>
      </w:r>
      <w:proofErr w:type="spellEnd"/>
      <w:r>
        <w:rPr>
          <w:rFonts w:eastAsia="Times New Roman"/>
          <w:szCs w:val="24"/>
        </w:rPr>
        <w:t xml:space="preserve"> που του ταιριάζει μέσα από δεδομένα που έχουν κωδικοπ</w:t>
      </w:r>
      <w:r>
        <w:rPr>
          <w:rFonts w:eastAsia="Times New Roman"/>
          <w:szCs w:val="24"/>
        </w:rPr>
        <w:t xml:space="preserve">οιηθεί ομοιόμορφα, ώστε να μπορεί να συγκρίνει εύκολα τις τιμές των χρεώσεων και να επιλέγει, να είναι εύκολη και ομαλή η μετάβαση σε νέο </w:t>
      </w:r>
      <w:proofErr w:type="spellStart"/>
      <w:r>
        <w:rPr>
          <w:rFonts w:eastAsia="Times New Roman"/>
          <w:szCs w:val="24"/>
        </w:rPr>
        <w:t>πάροχο</w:t>
      </w:r>
      <w:proofErr w:type="spellEnd"/>
      <w:r>
        <w:rPr>
          <w:rFonts w:eastAsia="Times New Roman"/>
          <w:szCs w:val="24"/>
        </w:rPr>
        <w:t xml:space="preserve"> χωρίς υπερβολικές χρεώσεις και χρονοβόρες διαδικασίες.</w:t>
      </w:r>
    </w:p>
    <w:p w14:paraId="0C8343F1" w14:textId="77777777" w:rsidR="00A55636" w:rsidRDefault="00E244A2">
      <w:pPr>
        <w:tabs>
          <w:tab w:val="left" w:pos="2391"/>
        </w:tabs>
        <w:spacing w:line="600" w:lineRule="auto"/>
        <w:ind w:firstLine="720"/>
        <w:jc w:val="both"/>
        <w:rPr>
          <w:rFonts w:eastAsia="Times New Roman"/>
          <w:szCs w:val="24"/>
        </w:rPr>
      </w:pPr>
      <w:r>
        <w:rPr>
          <w:rFonts w:eastAsia="Times New Roman"/>
          <w:szCs w:val="24"/>
        </w:rPr>
        <w:t xml:space="preserve">Η διαδικασία αυτή δεν αφορά μόνο τις τράπεζες, αφού </w:t>
      </w:r>
      <w:r>
        <w:rPr>
          <w:rFonts w:eastAsia="Times New Roman"/>
          <w:szCs w:val="24"/>
        </w:rPr>
        <w:t xml:space="preserve">σύμφωνα με τον ν.3862/2010 </w:t>
      </w:r>
      <w:proofErr w:type="spellStart"/>
      <w:r>
        <w:rPr>
          <w:rFonts w:eastAsia="Times New Roman"/>
          <w:szCs w:val="24"/>
        </w:rPr>
        <w:t>πάροχοι</w:t>
      </w:r>
      <w:proofErr w:type="spellEnd"/>
      <w:r>
        <w:rPr>
          <w:rFonts w:eastAsia="Times New Roman"/>
          <w:szCs w:val="24"/>
        </w:rPr>
        <w:t xml:space="preserve"> που μπορούν να προσφέρουν υπηρεσίες πληρωμών στη χώρα μας μπορεί να είναι τα ιδρύματα έκδοσης ηλεκτρονικού χρήματος, τα γραφεία ταχυδρομικών επιταγών, τα ιδρύματα πληρωμών, η Ευρωπαϊκή Κεντρική </w:t>
      </w:r>
      <w:r>
        <w:rPr>
          <w:rFonts w:eastAsia="Times New Roman"/>
          <w:szCs w:val="24"/>
        </w:rPr>
        <w:lastRenderedPageBreak/>
        <w:t>Τράπεζα και η Τράπεζα της Ε</w:t>
      </w:r>
      <w:r>
        <w:rPr>
          <w:rFonts w:eastAsia="Times New Roman"/>
          <w:szCs w:val="24"/>
        </w:rPr>
        <w:t>λλάδος, το ελληνικό δημόσιο και φυσικά οι τράπεζες.</w:t>
      </w:r>
    </w:p>
    <w:p w14:paraId="0C8343F2" w14:textId="77777777" w:rsidR="00A55636" w:rsidRDefault="00E244A2">
      <w:pPr>
        <w:tabs>
          <w:tab w:val="left" w:pos="2391"/>
        </w:tabs>
        <w:spacing w:line="600" w:lineRule="auto"/>
        <w:ind w:firstLine="720"/>
        <w:jc w:val="both"/>
        <w:rPr>
          <w:rFonts w:eastAsia="Times New Roman"/>
          <w:szCs w:val="24"/>
        </w:rPr>
      </w:pPr>
      <w:r>
        <w:rPr>
          <w:rFonts w:eastAsia="Times New Roman"/>
          <w:szCs w:val="24"/>
        </w:rPr>
        <w:t xml:space="preserve">Χωρίς να θέλω να επεκταθώ αναλυτικά στα άρθρα, θα σας πω ότι η </w:t>
      </w:r>
      <w:r>
        <w:rPr>
          <w:rFonts w:eastAsia="Times New Roman"/>
          <w:szCs w:val="24"/>
        </w:rPr>
        <w:t>ο</w:t>
      </w:r>
      <w:r>
        <w:rPr>
          <w:rFonts w:eastAsia="Times New Roman"/>
          <w:szCs w:val="24"/>
        </w:rPr>
        <w:t xml:space="preserve">δηγία έχει δύο βασικούς πυλώνες. Ο πρώτος σχετίζεται με τις ενέργειες δημοσιότητας που είναι υποχρεωμένοι να εφαρμόσουν οι </w:t>
      </w:r>
      <w:proofErr w:type="spellStart"/>
      <w:r>
        <w:rPr>
          <w:rFonts w:eastAsia="Times New Roman"/>
          <w:szCs w:val="24"/>
        </w:rPr>
        <w:t>πάροχοι</w:t>
      </w:r>
      <w:proofErr w:type="spellEnd"/>
      <w:r>
        <w:rPr>
          <w:rFonts w:eastAsia="Times New Roman"/>
          <w:szCs w:val="24"/>
        </w:rPr>
        <w:t xml:space="preserve"> για να μπορούν οι καταναλωτές να συγκρίνουν εύκολα τιμές και ο δεύτερος σχετίζεται με τη διευκόλυνση του καταναλωτή να αλλάξε</w:t>
      </w:r>
      <w:r>
        <w:rPr>
          <w:rFonts w:eastAsia="Times New Roman"/>
          <w:szCs w:val="24"/>
        </w:rPr>
        <w:t xml:space="preserve">ι </w:t>
      </w:r>
      <w:proofErr w:type="spellStart"/>
      <w:r>
        <w:rPr>
          <w:rFonts w:eastAsia="Times New Roman"/>
          <w:szCs w:val="24"/>
        </w:rPr>
        <w:t>πάροχο</w:t>
      </w:r>
      <w:proofErr w:type="spellEnd"/>
      <w:r>
        <w:rPr>
          <w:rFonts w:eastAsia="Times New Roman"/>
          <w:szCs w:val="24"/>
        </w:rPr>
        <w:t xml:space="preserve">. Υπενθυμίζω ότι κατά τη γνώμη μου το μέρος της διευκόλυνσης είναι πραγματικά ανεφάρμοστο αυτή τη στιγμή λόγω του ότι ισχύουν τα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rPr>
        <w:t xml:space="preserve"> στην ελληνική οικονομία.</w:t>
      </w:r>
    </w:p>
    <w:p w14:paraId="0C8343F3" w14:textId="77777777" w:rsidR="00A55636" w:rsidRDefault="00E244A2">
      <w:pPr>
        <w:tabs>
          <w:tab w:val="left" w:pos="2391"/>
        </w:tabs>
        <w:spacing w:line="600" w:lineRule="auto"/>
        <w:ind w:firstLine="720"/>
        <w:jc w:val="both"/>
        <w:rPr>
          <w:rFonts w:eastAsia="Times New Roman"/>
          <w:szCs w:val="24"/>
        </w:rPr>
      </w:pPr>
      <w:r>
        <w:rPr>
          <w:rFonts w:eastAsia="Times New Roman"/>
          <w:szCs w:val="24"/>
        </w:rPr>
        <w:t>Από τα άρθρα που έχουν ιδιαίτερο ενδιαφέρον ξεχωρίζει το άρθρο 16, το οποίο δί</w:t>
      </w:r>
      <w:r>
        <w:rPr>
          <w:rFonts w:eastAsia="Times New Roman"/>
          <w:szCs w:val="24"/>
        </w:rPr>
        <w:t xml:space="preserve">νει δικαίωμα να ανοίξουν λογαριασμό πληρωμών στα πιστωτικά ιδρύματα που είναι εγκατεστημένα στην Ελλάδα καταναλωτές που δεν έχουν σταθερή διεύθυνση κατοικίας, οι αιτούντες άσυλο και τέλος καταναλωτές που δεν είναι κάτοχοι άδειας παραμονής, αλλά των οποίων </w:t>
      </w:r>
      <w:r>
        <w:rPr>
          <w:rFonts w:eastAsia="Times New Roman"/>
          <w:szCs w:val="24"/>
        </w:rPr>
        <w:t>η απέλαση είναι αδύνατη για νομικούς ή πραγματικούς λόγους.</w:t>
      </w:r>
    </w:p>
    <w:p w14:paraId="0C8343F4" w14:textId="77777777" w:rsidR="00A55636" w:rsidRDefault="00E244A2">
      <w:pPr>
        <w:tabs>
          <w:tab w:val="left" w:pos="2391"/>
        </w:tabs>
        <w:spacing w:line="600" w:lineRule="auto"/>
        <w:ind w:firstLine="720"/>
        <w:jc w:val="both"/>
        <w:rPr>
          <w:rFonts w:eastAsia="Times New Roman"/>
          <w:szCs w:val="24"/>
        </w:rPr>
      </w:pPr>
      <w:r>
        <w:rPr>
          <w:rFonts w:eastAsia="Times New Roman"/>
          <w:szCs w:val="24"/>
        </w:rPr>
        <w:t xml:space="preserve">Το ερώτημα, βέβαια, είναι εάν οι άνθρωποι αυτοί, οι χιλιάδες για παράδειγμα πρόσφυγες που βρίσκονται στη χώρα μας, </w:t>
      </w:r>
      <w:r>
        <w:rPr>
          <w:rFonts w:eastAsia="Times New Roman"/>
          <w:szCs w:val="24"/>
        </w:rPr>
        <w:lastRenderedPageBreak/>
        <w:t>μπορούν να κάνουν χρήση της συγκεκριμένης διάταξης ή και αυτοί βρίσκονται σε αδυν</w:t>
      </w:r>
      <w:r>
        <w:rPr>
          <w:rFonts w:eastAsia="Times New Roman"/>
          <w:szCs w:val="24"/>
        </w:rPr>
        <w:t xml:space="preserve">αμία λόγω των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rPr>
        <w:t>.</w:t>
      </w:r>
    </w:p>
    <w:p w14:paraId="0C8343F5" w14:textId="77777777" w:rsidR="00A55636" w:rsidRDefault="00E244A2">
      <w:pPr>
        <w:tabs>
          <w:tab w:val="left" w:pos="2391"/>
        </w:tabs>
        <w:spacing w:line="600" w:lineRule="auto"/>
        <w:ind w:firstLine="720"/>
        <w:jc w:val="both"/>
        <w:rPr>
          <w:rFonts w:eastAsia="Times New Roman"/>
          <w:szCs w:val="24"/>
        </w:rPr>
      </w:pPr>
      <w:r>
        <w:rPr>
          <w:rFonts w:eastAsia="Times New Roman"/>
          <w:szCs w:val="24"/>
        </w:rPr>
        <w:t xml:space="preserve">Θέλω, επίσης, να σταθώ στο άρθρο 18 για το θέμα των χρεώσεων. Είναι ένα θέμα που ταλαιπωρεί πραγματικά σημαντικά καταναλωτές και επιχειρήσεις, είτε αυτοί θέλουν να μεταφέρουν λεφτά για να κάνουν πληρωμές σε άλλη τράπεζα είτε </w:t>
      </w:r>
      <w:r>
        <w:rPr>
          <w:rFonts w:eastAsia="Times New Roman"/>
          <w:szCs w:val="24"/>
        </w:rPr>
        <w:t xml:space="preserve">δέχονται πληρωμές με </w:t>
      </w:r>
      <w:r>
        <w:rPr>
          <w:rFonts w:eastAsia="Times New Roman"/>
          <w:szCs w:val="24"/>
          <w:lang w:val="en-US"/>
        </w:rPr>
        <w:t>POS</w:t>
      </w:r>
      <w:r>
        <w:rPr>
          <w:rFonts w:eastAsia="Times New Roman"/>
          <w:szCs w:val="24"/>
        </w:rPr>
        <w:t xml:space="preserve">. Έχουμε επισημάνει πολλές φορές ότι οι τραπεζικές χρεώσεις είναι υπερβολικές και η Κυβέρνηση πρέπει να παρέμβει. </w:t>
      </w:r>
    </w:p>
    <w:p w14:paraId="0C8343F6" w14:textId="77777777" w:rsidR="00A55636" w:rsidRDefault="00E244A2">
      <w:pPr>
        <w:tabs>
          <w:tab w:val="left" w:pos="2391"/>
        </w:tabs>
        <w:spacing w:line="600" w:lineRule="auto"/>
        <w:ind w:firstLine="720"/>
        <w:jc w:val="both"/>
        <w:rPr>
          <w:rFonts w:eastAsia="Times New Roman"/>
          <w:szCs w:val="24"/>
        </w:rPr>
      </w:pPr>
      <w:r>
        <w:rPr>
          <w:rFonts w:eastAsia="Times New Roman"/>
          <w:szCs w:val="24"/>
        </w:rPr>
        <w:t xml:space="preserve">Στο παρόν νομοσχέδιο στο άρθρο 18 γίνεται λόγος για εύλογο τέλος, ώστε οι </w:t>
      </w:r>
      <w:proofErr w:type="spellStart"/>
      <w:r>
        <w:rPr>
          <w:rFonts w:eastAsia="Times New Roman"/>
          <w:szCs w:val="24"/>
        </w:rPr>
        <w:t>πάροχοι</w:t>
      </w:r>
      <w:proofErr w:type="spellEnd"/>
      <w:r>
        <w:rPr>
          <w:rFonts w:eastAsia="Times New Roman"/>
          <w:szCs w:val="24"/>
        </w:rPr>
        <w:t xml:space="preserve"> να προσφέρουν τις υπηρεσίες του λογ</w:t>
      </w:r>
      <w:r>
        <w:rPr>
          <w:rFonts w:eastAsia="Times New Roman"/>
          <w:szCs w:val="24"/>
        </w:rPr>
        <w:t xml:space="preserve">αριασμού πληρωμών με βασικά χαρακτηριστικά. Το τέλος αυτό θα προσδιορίζεται με βάση το εθνικό επίπεδο εισοδήματος και τον μέσο όρο των τελών που χρεώνουν οι </w:t>
      </w:r>
      <w:proofErr w:type="spellStart"/>
      <w:r>
        <w:rPr>
          <w:rFonts w:eastAsia="Times New Roman"/>
          <w:szCs w:val="24"/>
        </w:rPr>
        <w:t>πάροχοι</w:t>
      </w:r>
      <w:proofErr w:type="spellEnd"/>
      <w:r>
        <w:rPr>
          <w:rFonts w:eastAsia="Times New Roman"/>
          <w:szCs w:val="24"/>
        </w:rPr>
        <w:t xml:space="preserve">. Επειδή η διάταξη είναι αρκετά γενική, εμείς προτείναμε και στην </w:t>
      </w:r>
      <w:r>
        <w:rPr>
          <w:rFonts w:eastAsia="Times New Roman"/>
          <w:szCs w:val="24"/>
        </w:rPr>
        <w:t>ε</w:t>
      </w:r>
      <w:r>
        <w:rPr>
          <w:rFonts w:eastAsia="Times New Roman"/>
          <w:szCs w:val="24"/>
        </w:rPr>
        <w:t xml:space="preserve">πιτροπή να εκδοθεί Κοινή </w:t>
      </w:r>
      <w:r>
        <w:rPr>
          <w:rFonts w:eastAsia="Times New Roman"/>
          <w:szCs w:val="24"/>
        </w:rPr>
        <w:t>Υπουργική Απόφαση με την οποία θα εξειδικεύονται περαιτέρω τα κριτήρια αυτά. Ελπίζω η Κυβέρνηση να βρει λίγο χρόνο από την «περήφανη» διαπραγμάτευση και να ασχοληθεί με τα θέματα αυτά.</w:t>
      </w:r>
    </w:p>
    <w:p w14:paraId="0C8343F7" w14:textId="77777777" w:rsidR="00A55636" w:rsidRDefault="00E244A2">
      <w:pPr>
        <w:tabs>
          <w:tab w:val="left" w:pos="2391"/>
        </w:tabs>
        <w:spacing w:line="600" w:lineRule="auto"/>
        <w:ind w:firstLine="720"/>
        <w:jc w:val="both"/>
        <w:rPr>
          <w:rFonts w:eastAsia="Times New Roman"/>
          <w:szCs w:val="24"/>
        </w:rPr>
      </w:pPr>
      <w:r>
        <w:rPr>
          <w:rFonts w:eastAsia="Times New Roman"/>
          <w:szCs w:val="24"/>
        </w:rPr>
        <w:lastRenderedPageBreak/>
        <w:t>Επίσης, αντίστοιχη εξειδίκευση χρειάζεται και ο ορισμός του ευάλωτου κα</w:t>
      </w:r>
      <w:r>
        <w:rPr>
          <w:rFonts w:eastAsia="Times New Roman"/>
          <w:szCs w:val="24"/>
        </w:rPr>
        <w:t xml:space="preserve">ταναλωτή, ώστε να συμπεριλάβουμε στις ευνοϊκές διατάξεις όλους τους συμπολίτες μας που έχουν πραγματικά ανάγκη. </w:t>
      </w:r>
    </w:p>
    <w:p w14:paraId="0C8343F8" w14:textId="77777777" w:rsidR="00A55636" w:rsidRDefault="00E244A2">
      <w:pPr>
        <w:tabs>
          <w:tab w:val="left" w:pos="2391"/>
        </w:tabs>
        <w:spacing w:line="600" w:lineRule="auto"/>
        <w:ind w:firstLine="720"/>
        <w:jc w:val="both"/>
        <w:rPr>
          <w:rFonts w:eastAsia="Times New Roman"/>
          <w:szCs w:val="24"/>
        </w:rPr>
      </w:pPr>
      <w:r>
        <w:rPr>
          <w:rFonts w:eastAsia="Times New Roman"/>
          <w:szCs w:val="24"/>
        </w:rPr>
        <w:t>Έρχομαι τώρα στις λοιπές διατάξεις του νομοσχεδίου, οι οποίες με τη γνωστή τακτική και των τροπολογιών λίγο έφτασε να ξεπεράσουν σε αριθμό τα ά</w:t>
      </w:r>
      <w:r>
        <w:rPr>
          <w:rFonts w:eastAsia="Times New Roman"/>
          <w:szCs w:val="24"/>
        </w:rPr>
        <w:t xml:space="preserve">ρθρα της </w:t>
      </w:r>
      <w:r>
        <w:rPr>
          <w:rFonts w:eastAsia="Times New Roman"/>
          <w:szCs w:val="24"/>
        </w:rPr>
        <w:t>ο</w:t>
      </w:r>
      <w:r>
        <w:rPr>
          <w:rFonts w:eastAsia="Times New Roman"/>
          <w:szCs w:val="24"/>
        </w:rPr>
        <w:t xml:space="preserve">δηγίας που κυρώνουμε σήμερα. Έχω αναφερθεί αναλυτικά στο περιεχόμενο του στην </w:t>
      </w:r>
      <w:r>
        <w:rPr>
          <w:rFonts w:eastAsia="Times New Roman"/>
          <w:szCs w:val="24"/>
        </w:rPr>
        <w:t>ε</w:t>
      </w:r>
      <w:r>
        <w:rPr>
          <w:rFonts w:eastAsia="Times New Roman"/>
          <w:szCs w:val="24"/>
        </w:rPr>
        <w:t>πιτροπή, γι’ αυτό θα σταθώ μόνο στα σημεία που αξίζει να γίνει περαιτέρω συζήτηση.</w:t>
      </w:r>
    </w:p>
    <w:p w14:paraId="0C8343F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Για το άρθρο 27 έχουμε ζητήσει να μας ενημερώσετε πόσους δημοσίους υπαλλήλους αφορά </w:t>
      </w:r>
      <w:r>
        <w:rPr>
          <w:rFonts w:eastAsia="Times New Roman" w:cs="Times New Roman"/>
          <w:szCs w:val="24"/>
        </w:rPr>
        <w:t xml:space="preserve">η συγκεκριμένη διάταξη και τι σημαίνει αυτό για την κινητικότητά τους. Αν, δηλαδή, σκοπεύετε να μετακινήσετε προσωπικό προς τη Γενική Κυβέρνηση ή και εκτός αυτής. </w:t>
      </w:r>
    </w:p>
    <w:p w14:paraId="0C8343F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Για το άρθρο 29, που αφορά τις αυξήσεις στον ΟΔΔΗΧ, είπα και στην </w:t>
      </w:r>
      <w:r>
        <w:rPr>
          <w:rFonts w:eastAsia="Times New Roman" w:cs="Times New Roman"/>
          <w:szCs w:val="24"/>
        </w:rPr>
        <w:t>ε</w:t>
      </w:r>
      <w:r>
        <w:rPr>
          <w:rFonts w:eastAsia="Times New Roman" w:cs="Times New Roman"/>
          <w:szCs w:val="24"/>
        </w:rPr>
        <w:t>πιτροπή ότι το βασικό πρό</w:t>
      </w:r>
      <w:r>
        <w:rPr>
          <w:rFonts w:eastAsia="Times New Roman" w:cs="Times New Roman"/>
          <w:szCs w:val="24"/>
        </w:rPr>
        <w:t xml:space="preserve">βλημα είναι ότι στα μισθολογικά του δημοσίου κάνουμε κάθε φορά ρυθμίσεις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κατά περίπτωση, αντί να ανοίξουμε τη συζήτηση για ένα σοβαρό </w:t>
      </w:r>
      <w:proofErr w:type="spellStart"/>
      <w:r>
        <w:rPr>
          <w:rFonts w:eastAsia="Times New Roman" w:cs="Times New Roman"/>
          <w:szCs w:val="24"/>
        </w:rPr>
        <w:lastRenderedPageBreak/>
        <w:t>αμοιβολόγιο</w:t>
      </w:r>
      <w:proofErr w:type="spellEnd"/>
      <w:r>
        <w:rPr>
          <w:rFonts w:eastAsia="Times New Roman" w:cs="Times New Roman"/>
          <w:szCs w:val="24"/>
        </w:rPr>
        <w:t>, το οποίο θα διασφαλίζει διαφάνεια για τον φορολογούμενο, αποτελεσματικότητα για τη διοίκηση και αξι</w:t>
      </w:r>
      <w:r>
        <w:rPr>
          <w:rFonts w:eastAsia="Times New Roman" w:cs="Times New Roman"/>
          <w:szCs w:val="24"/>
        </w:rPr>
        <w:t>οπρεπείς αμοιβές για τους εργαζόμενους. Αν συνεχίσετε έτσι, δεν θα τελειώσουμε ποτέ με το θέμα αυτό, κάτι το οποίο βλέπουμε να μας απασχολεί και στο άρθρο 28 για τη μισθολογική εξομοίωση των υπαλλήλων της κατηγορίας ΔΕ Τεχνικών Εργοδηγών χωρίς πτυχίο ή δίπ</w:t>
      </w:r>
      <w:r>
        <w:rPr>
          <w:rFonts w:eastAsia="Times New Roman" w:cs="Times New Roman"/>
          <w:szCs w:val="24"/>
        </w:rPr>
        <w:t>λωμα ΤΕΙ με τους αντίστοιχους υπαλλήλους της κατηγορίας ΤΕ.</w:t>
      </w:r>
    </w:p>
    <w:p w14:paraId="0C8343F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Στο άρθρο 30 πιστεύουμε ότι υπάρχει πισωγύρισμα σε σχέση με το πνεύμα του νέου δημόσιου λογιστικού, που μεταφέρει μεγαλύτερη ευθύνη στους ίδιους τους φορείς και όχι στους εξωτερικούς ελεγκτές. Χρε</w:t>
      </w:r>
      <w:r>
        <w:rPr>
          <w:rFonts w:eastAsia="Times New Roman" w:cs="Times New Roman"/>
          <w:szCs w:val="24"/>
        </w:rPr>
        <w:t>ιαζόμαστε, λοιπόν, συγκεκριμένες διευκρινήσεις για το πρόβλημα το οποίο θέλετε να αντιμετωπίσετε.</w:t>
      </w:r>
    </w:p>
    <w:p w14:paraId="0C8343F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Στο άρθρο 31 έχω ζητήσει από την πρώτη συνεδρίαση της </w:t>
      </w:r>
      <w:r>
        <w:rPr>
          <w:rFonts w:eastAsia="Times New Roman" w:cs="Times New Roman"/>
          <w:szCs w:val="24"/>
        </w:rPr>
        <w:t>ε</w:t>
      </w:r>
      <w:r>
        <w:rPr>
          <w:rFonts w:eastAsia="Times New Roman" w:cs="Times New Roman"/>
          <w:szCs w:val="24"/>
        </w:rPr>
        <w:t>πιτροπής να λυθεί το θέμα με τη διατύπωση της παραγράφου 4, η οποία δεν ολοκληρώνεται και υπάρχουν αποσ</w:t>
      </w:r>
      <w:r>
        <w:rPr>
          <w:rFonts w:eastAsia="Times New Roman" w:cs="Times New Roman"/>
          <w:szCs w:val="24"/>
        </w:rPr>
        <w:t>ιωπητικά. Ακόμα δεν έχει υπάρξει νομοθετική διόρθωση. Ελπίζω να την κάνετε σύντομα.</w:t>
      </w:r>
    </w:p>
    <w:p w14:paraId="0C8343F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38 θέλουμε να προτείνουμε δύο νομοτεχνικές βελτιώσεις που πιστεύουμε ότι θα συμβάλουν θετικά στο έργο της Εθνικής Επιτροπής των Δικαιωμάτων του Ανθρώπου. Η πρώτη </w:t>
      </w:r>
      <w:r>
        <w:rPr>
          <w:rFonts w:eastAsia="Times New Roman" w:cs="Times New Roman"/>
          <w:szCs w:val="24"/>
        </w:rPr>
        <w:t xml:space="preserve">αφορά στη δυνατότητα της </w:t>
      </w:r>
      <w:r>
        <w:rPr>
          <w:rFonts w:eastAsia="Times New Roman" w:cs="Times New Roman"/>
          <w:szCs w:val="24"/>
        </w:rPr>
        <w:t>ε</w:t>
      </w:r>
      <w:r>
        <w:rPr>
          <w:rFonts w:eastAsia="Times New Roman" w:cs="Times New Roman"/>
          <w:szCs w:val="24"/>
        </w:rPr>
        <w:t>πιτροπής να στεγάζεται στα δικά της γραφεία και η δεύτερη στο επιστημονικό προσωπικό. Συγκεκριμένα προτείνουμε στην παράγραφο 1 μετά τη λέξη «Επιτροπή» να προστεθεί η φράση «στεγάζεται αυτόνομα στα δικά της γραφεία και έχει δικό τ</w:t>
      </w:r>
      <w:r>
        <w:rPr>
          <w:rFonts w:eastAsia="Times New Roman" w:cs="Times New Roman"/>
          <w:szCs w:val="24"/>
        </w:rPr>
        <w:t>ης επιστημονικό και διοικητικό προσωπικό». Στην παράγραφο 13 η φράση «ανανεωθεί μέχρι δύο φορές» να αντικατασταθεί από τη λέξη «ανανεώνεται» όπως αυτό ίσχυε και στο παρελθόν. Και στην ίδια παράγραφο μετά τη λέξη «καλύπτονται» να προστεθεί η φράση «ύστερα α</w:t>
      </w:r>
      <w:r>
        <w:rPr>
          <w:rFonts w:eastAsia="Times New Roman" w:cs="Times New Roman"/>
          <w:szCs w:val="24"/>
        </w:rPr>
        <w:t>πό πρόταση του Προέδρου της Επιτροπής».</w:t>
      </w:r>
    </w:p>
    <w:p w14:paraId="0C8343F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Για το άρθρο 40 σας έχουμε πει επανειλημμένα ότι η φιλοσοφία του </w:t>
      </w:r>
      <w:proofErr w:type="spellStart"/>
      <w:r>
        <w:rPr>
          <w:rFonts w:eastAsia="Times New Roman" w:cs="Times New Roman"/>
          <w:szCs w:val="24"/>
        </w:rPr>
        <w:t>αναβαλόσημου</w:t>
      </w:r>
      <w:proofErr w:type="spellEnd"/>
      <w:r>
        <w:rPr>
          <w:rFonts w:eastAsia="Times New Roman" w:cs="Times New Roman"/>
          <w:szCs w:val="24"/>
        </w:rPr>
        <w:t xml:space="preserve"> είναι προβληματική και επιβαρύνει τους πιο αδύναμους συμπολίτες μας, που δεν μπορούν να αντέξουν τα δικαστικά έξοδα. Σήμερα έρχεστε να το </w:t>
      </w:r>
      <w:r>
        <w:rPr>
          <w:rFonts w:eastAsia="Times New Roman" w:cs="Times New Roman"/>
          <w:szCs w:val="24"/>
        </w:rPr>
        <w:t>κάνετε ακόμα πιο προβληματικό, δημιουργώντας διάδικους δύο ταχυτήτων και μεγάλες ανισότητες σε βάρος των πολιτών.</w:t>
      </w:r>
    </w:p>
    <w:p w14:paraId="0C8343F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Κλείνω με τις τροπολογίες.</w:t>
      </w:r>
    </w:p>
    <w:p w14:paraId="0C83440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Είμαστε θετικοί στην τροπολογία 988 για τις ποινές που επιβάλλονται σε φορολογικές παραβάσεις επιχειρήσεων, θα ήθελ</w:t>
      </w:r>
      <w:r>
        <w:rPr>
          <w:rFonts w:eastAsia="Times New Roman" w:cs="Times New Roman"/>
          <w:szCs w:val="24"/>
        </w:rPr>
        <w:t>α, όμως, να κάνω ορισμένες παρατηρήσεις.</w:t>
      </w:r>
    </w:p>
    <w:p w14:paraId="0C83440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Με το άρθρο 1 προβλέπεται ότι ένας ελεγχόμενος που δεν παρεμποδίζει τον φορολογικό έλεγχο δεν έχει το δικαίωμα προηγούμενης ακρόασης, ενώ ένας ελεγχόμενος που τον παρεμποδίζει με βία θα το δικαιούται. Εδώ νομίζω ότι</w:t>
      </w:r>
      <w:r>
        <w:rPr>
          <w:rFonts w:eastAsia="Times New Roman" w:cs="Times New Roman"/>
          <w:szCs w:val="24"/>
        </w:rPr>
        <w:t xml:space="preserve"> πρέπει να μας εξηγήσετε, κυρία Υπουργέ, τι σκοπιμότητα έχει αυτή η διάκριση. Επιπλέον, η φράση της παραγράφου 9 του άρθρου 13 του ν. 2523/1997 πρέπει, κατά τη γνώμη μου, να αντικατασταθεί από τη φράση της παραγράφου 9 του άρθρου 13 του παρόντος νόμου. </w:t>
      </w:r>
    </w:p>
    <w:p w14:paraId="0C83440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Θε</w:t>
      </w:r>
      <w:r>
        <w:rPr>
          <w:rFonts w:eastAsia="Times New Roman" w:cs="Times New Roman"/>
          <w:szCs w:val="24"/>
        </w:rPr>
        <w:t>τικοί είμαστε στην τροπολογία 989 με την οποία γίνονται αποσαφηνίσεις στο νομικό πλαίσιο που διέπει τις οργανωμένες χοντρικές αγορές νωπών προϊόντων.</w:t>
      </w:r>
    </w:p>
    <w:p w14:paraId="0C83440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Επίσης, θετικοί είμαστε και στην τροπολογία 994 για την παραχώρηση του </w:t>
      </w:r>
      <w:r>
        <w:rPr>
          <w:rFonts w:eastAsia="Times New Roman" w:cs="Times New Roman"/>
          <w:szCs w:val="24"/>
        </w:rPr>
        <w:t>σ</w:t>
      </w:r>
      <w:r>
        <w:rPr>
          <w:rFonts w:eastAsia="Times New Roman" w:cs="Times New Roman"/>
          <w:szCs w:val="24"/>
        </w:rPr>
        <w:t>τρατοπέδου Παύλου Μελά, σύμφωνα με</w:t>
      </w:r>
      <w:r>
        <w:rPr>
          <w:rFonts w:eastAsia="Times New Roman" w:cs="Times New Roman"/>
          <w:szCs w:val="24"/>
        </w:rPr>
        <w:t xml:space="preserve"> τις κείμενες διατάξεις, μια παραχώρηση ανάσα για τους κατοίκους της δυτικής Θεσσαλονίκης, κάτι που πρέπει να γίνει άμεσα και να προχωρήσουμε στην αξιοποίηση της συγκεκριμένης έκτασης.</w:t>
      </w:r>
    </w:p>
    <w:p w14:paraId="0C83440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Αντίθετα, είμαστε αρνητικοί στην τροπολογία 983 για την ειδική αγωγή. Κ</w:t>
      </w:r>
      <w:r>
        <w:rPr>
          <w:rFonts w:eastAsia="Times New Roman" w:cs="Times New Roman"/>
          <w:szCs w:val="24"/>
        </w:rPr>
        <w:t>ατ</w:t>
      </w:r>
      <w:r>
        <w:rPr>
          <w:rFonts w:eastAsia="Times New Roman" w:cs="Times New Roman"/>
          <w:szCs w:val="24"/>
        </w:rPr>
        <w:t>’ αρχάς</w:t>
      </w:r>
      <w:r>
        <w:rPr>
          <w:rFonts w:eastAsia="Times New Roman" w:cs="Times New Roman"/>
          <w:szCs w:val="24"/>
        </w:rPr>
        <w:t xml:space="preserve"> έχει ενδιαφέρον ότι στην αιτιολογική έκθεση παραδέχεστε πως οι είκοσι χιλιάδες μόνιμες προσλήψεις που έχετε εξαγγείλει στην παιδεία δεν πρόκειται να γίνουν όσο εσείς θα είστε στην Κυβέρνηση. Άρα για μια άλλη φορά άνθρακες ο θησαυρός. </w:t>
      </w:r>
    </w:p>
    <w:p w14:paraId="0C83440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Κατά δεύτερ</w:t>
      </w:r>
      <w:r>
        <w:rPr>
          <w:rFonts w:eastAsia="Times New Roman" w:cs="Times New Roman"/>
          <w:szCs w:val="24"/>
        </w:rPr>
        <w:t>ον, εμείς έχουμε καθαρή θέση ότι προτεραιότητα διορισμού θα πρέπει να έχουν εκπαιδευτικοί με βασικό πτυχίο στην ειδική αγωγή για τον απλούστατο λόγο ότι οι συγκεκριμένοι άνθρωποι δεν έχουν τη δυνατότητα να δουλέψουν πουθενά αλλού, δεν έχουν τη δυνατότητα ν</w:t>
      </w:r>
      <w:r>
        <w:rPr>
          <w:rFonts w:eastAsia="Times New Roman" w:cs="Times New Roman"/>
          <w:szCs w:val="24"/>
        </w:rPr>
        <w:t>α δουλέψουν στη γενική εκπαίδευση. Άρα η Δημοκρατική Συμπαράταξη στηρίζει τη ρύθμιση που έκανε ο Ανδρέας Λοβέρδος τον Αύγουστο του 2014 ως Υπουργός Παιδείας.</w:t>
      </w:r>
    </w:p>
    <w:p w14:paraId="0C83440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Τέλος, θέλω να πω δυο λόγια και για την τροπολογία 982 που κατέθεσε ο συνάδελφος ανεξάρτητος Βουλε</w:t>
      </w:r>
      <w:r>
        <w:rPr>
          <w:rFonts w:eastAsia="Times New Roman" w:cs="Times New Roman"/>
          <w:szCs w:val="24"/>
        </w:rPr>
        <w:t xml:space="preserve">υτής Γιώργος Καρράς για τα δάνεια σε ξένο νόμισμα. </w:t>
      </w:r>
      <w:r>
        <w:rPr>
          <w:rFonts w:eastAsia="Times New Roman" w:cs="Times New Roman"/>
          <w:szCs w:val="24"/>
        </w:rPr>
        <w:t xml:space="preserve">Έχω ενημερωθεί με σχετικό υπόμνημα και εγώ από τον Σύλλογο Δανειοληπτών Ελβετικού Φράγκου και αν είχε έρθει νωρίτερα η τροπολογία στη </w:t>
      </w:r>
      <w:r>
        <w:rPr>
          <w:rFonts w:eastAsia="Times New Roman" w:cs="Times New Roman"/>
          <w:szCs w:val="24"/>
        </w:rPr>
        <w:lastRenderedPageBreak/>
        <w:t>Βουλή, θα είχαμε την ευκαιρία να τους ακούσουμε και στην ακρόαση φορέων</w:t>
      </w:r>
      <w:r>
        <w:rPr>
          <w:rFonts w:eastAsia="Times New Roman" w:cs="Times New Roman"/>
          <w:szCs w:val="24"/>
        </w:rPr>
        <w:t xml:space="preserve">. </w:t>
      </w:r>
    </w:p>
    <w:p w14:paraId="0C83440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Η Δημοκρατική Συμπαράταξη έχει πει σε όλους τους τόνους ότι χρειάζεται άμεσα λύση το θέμα των στεγαστικών δανείων που έχουν συναφθεί με ρήτρα ελβετικού φράγκου. Έχουμε καταθέσει στον δημόσιο διάλογο εδώ και αρκετούς μήνες την πρότασή μας για τα κόκκινα </w:t>
      </w:r>
      <w:r>
        <w:rPr>
          <w:rFonts w:eastAsia="Times New Roman" w:cs="Times New Roman"/>
          <w:szCs w:val="24"/>
        </w:rPr>
        <w:t>στεγαστικά δάνεια, η οποία περιλαμβάνει ειδική μέριμνα για τους δανειολήπτες σε ελβετικό φράγκο. Οι άνθρωποι αυτοί πληρώνουν υπέρογκα ποσά λόγω της μεταβολής της ισοτιμίας των δύο νομισμάτων. Οι οφειλές τους σε μια περίοδο τεράστιας οικονομικής κρίσης αύξη</w:t>
      </w:r>
      <w:r>
        <w:rPr>
          <w:rFonts w:eastAsia="Times New Roman" w:cs="Times New Roman"/>
          <w:szCs w:val="24"/>
        </w:rPr>
        <w:t>σαν σημαντικά και τις μηνιαίες δόσεις και στο άληκτο κεφάλαιο. Επειδή λοιπόν η τροπολογία του συναδέλφου κινείται στο πολιτικό πλαίσιο που έχουμε θέσει, σας καλούμε, κύριε Υπουργέ, να την κάνετε αποδεκτή.</w:t>
      </w:r>
    </w:p>
    <w:p w14:paraId="0C83440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C83440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w:t>
      </w:r>
      <w:r>
        <w:rPr>
          <w:rFonts w:eastAsia="Times New Roman" w:cs="Times New Roman"/>
          <w:szCs w:val="24"/>
        </w:rPr>
        <w:t xml:space="preserve">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C83440A" w14:textId="77777777" w:rsidR="00A55636" w:rsidRDefault="00E244A2">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 xml:space="preserve">Κι εγώ, κύριε </w:t>
      </w:r>
      <w:proofErr w:type="spellStart"/>
      <w:r>
        <w:rPr>
          <w:rFonts w:eastAsia="Times New Roman"/>
          <w:bCs/>
          <w:szCs w:val="24"/>
        </w:rPr>
        <w:t>Αρβανιτίδη</w:t>
      </w:r>
      <w:proofErr w:type="spellEnd"/>
      <w:r>
        <w:rPr>
          <w:rFonts w:eastAsia="Times New Roman"/>
          <w:bCs/>
          <w:szCs w:val="24"/>
        </w:rPr>
        <w:t>. Ήσασταν άψογος στον χρόνο.</w:t>
      </w:r>
    </w:p>
    <w:p w14:paraId="0C83440B" w14:textId="77777777" w:rsidR="00A55636" w:rsidRDefault="00E244A2">
      <w:pPr>
        <w:spacing w:line="600" w:lineRule="auto"/>
        <w:ind w:firstLine="720"/>
        <w:jc w:val="both"/>
        <w:rPr>
          <w:rFonts w:eastAsia="Times New Roman"/>
          <w:bCs/>
          <w:szCs w:val="24"/>
        </w:rPr>
      </w:pPr>
      <w:r>
        <w:rPr>
          <w:rFonts w:eastAsia="Times New Roman"/>
          <w:bCs/>
          <w:szCs w:val="24"/>
        </w:rPr>
        <w:t xml:space="preserve">Προχωρούμε στον </w:t>
      </w:r>
      <w:r>
        <w:rPr>
          <w:rFonts w:eastAsia="Times New Roman"/>
          <w:bCs/>
          <w:szCs w:val="24"/>
        </w:rPr>
        <w:t>ε</w:t>
      </w:r>
      <w:r>
        <w:rPr>
          <w:rFonts w:eastAsia="Times New Roman"/>
          <w:bCs/>
          <w:szCs w:val="24"/>
        </w:rPr>
        <w:t xml:space="preserve">ιδικό </w:t>
      </w:r>
      <w:r>
        <w:rPr>
          <w:rFonts w:eastAsia="Times New Roman"/>
          <w:bCs/>
          <w:szCs w:val="24"/>
        </w:rPr>
        <w:t>α</w:t>
      </w:r>
      <w:r>
        <w:rPr>
          <w:rFonts w:eastAsia="Times New Roman"/>
          <w:bCs/>
          <w:szCs w:val="24"/>
        </w:rPr>
        <w:t>γορητή της Χρυσής Αυγής, τον συνάδελφο κ. Γεώργιο Γερμενή.</w:t>
      </w:r>
    </w:p>
    <w:p w14:paraId="0C83440C" w14:textId="77777777" w:rsidR="00A55636" w:rsidRDefault="00E244A2">
      <w:pPr>
        <w:spacing w:line="600" w:lineRule="auto"/>
        <w:ind w:firstLine="720"/>
        <w:jc w:val="both"/>
        <w:rPr>
          <w:rFonts w:eastAsia="Times New Roman"/>
          <w:bCs/>
          <w:szCs w:val="24"/>
        </w:rPr>
      </w:pPr>
      <w:r>
        <w:rPr>
          <w:rFonts w:eastAsia="Times New Roman"/>
          <w:b/>
          <w:bCs/>
          <w:szCs w:val="24"/>
        </w:rPr>
        <w:t>ΓΕΩΡΓΙΟΣ ΓΕΡΜΕΝΗΣ:</w:t>
      </w:r>
      <w:r>
        <w:rPr>
          <w:rFonts w:eastAsia="Times New Roman"/>
          <w:bCs/>
          <w:szCs w:val="24"/>
        </w:rPr>
        <w:t xml:space="preserve"> Ευχαριστώ.</w:t>
      </w:r>
    </w:p>
    <w:p w14:paraId="0C83440D" w14:textId="77777777" w:rsidR="00A55636" w:rsidRDefault="00E244A2">
      <w:pPr>
        <w:spacing w:line="600" w:lineRule="auto"/>
        <w:ind w:firstLine="720"/>
        <w:jc w:val="both"/>
        <w:rPr>
          <w:rFonts w:eastAsia="Times New Roman"/>
          <w:bCs/>
          <w:szCs w:val="24"/>
        </w:rPr>
      </w:pPr>
      <w:r>
        <w:rPr>
          <w:rFonts w:eastAsia="Times New Roman"/>
          <w:bCs/>
          <w:szCs w:val="24"/>
        </w:rPr>
        <w:t xml:space="preserve">Το προτεινόμενο νομοθέτημα και η </w:t>
      </w:r>
      <w:r>
        <w:rPr>
          <w:rFonts w:eastAsia="Times New Roman"/>
          <w:bCs/>
          <w:szCs w:val="24"/>
        </w:rPr>
        <w:t>ο</w:t>
      </w:r>
      <w:r>
        <w:rPr>
          <w:rFonts w:eastAsia="Times New Roman"/>
          <w:bCs/>
          <w:szCs w:val="24"/>
        </w:rPr>
        <w:t>δηγία η οποία ενσωματώνεται στην ελληνική νομοθεσία</w:t>
      </w:r>
      <w:r>
        <w:rPr>
          <w:rFonts w:eastAsia="Times New Roman"/>
          <w:bCs/>
          <w:szCs w:val="24"/>
        </w:rPr>
        <w:t>,</w:t>
      </w:r>
      <w:r>
        <w:rPr>
          <w:rFonts w:eastAsia="Times New Roman"/>
          <w:bCs/>
          <w:szCs w:val="24"/>
        </w:rPr>
        <w:t xml:space="preserve"> υποτίθεται ότι στοχεύει στη θέσπιση κανόνων σχετικά με τη διαφάνεια και τη σύγκριση των τελών που χρεώνουν στους καταναλωτές οι τράπεζες για τη χρήση των λογαριασμών πλη</w:t>
      </w:r>
      <w:r>
        <w:rPr>
          <w:rFonts w:eastAsia="Times New Roman"/>
          <w:bCs/>
          <w:szCs w:val="24"/>
        </w:rPr>
        <w:t>ρωμών. Ασχολείται δηλαδή με διαδικαστικού τύπου ζητήματα, ενώ την ίδια στιγμή δίνει την ψευδαίσθηση στους πολίτες καταναλωτές ότι</w:t>
      </w:r>
      <w:r>
        <w:rPr>
          <w:rFonts w:eastAsia="Times New Roman"/>
          <w:bCs/>
          <w:szCs w:val="24"/>
        </w:rPr>
        <w:t>,</w:t>
      </w:r>
      <w:r>
        <w:rPr>
          <w:rFonts w:eastAsia="Times New Roman"/>
          <w:bCs/>
          <w:szCs w:val="24"/>
        </w:rPr>
        <w:t xml:space="preserve"> δήθεν</w:t>
      </w:r>
      <w:r>
        <w:rPr>
          <w:rFonts w:eastAsia="Times New Roman"/>
          <w:bCs/>
          <w:szCs w:val="24"/>
        </w:rPr>
        <w:t>,</w:t>
      </w:r>
      <w:r>
        <w:rPr>
          <w:rFonts w:eastAsia="Times New Roman"/>
          <w:bCs/>
          <w:szCs w:val="24"/>
        </w:rPr>
        <w:t xml:space="preserve"> τους παρέχει πληροφόρηση, γνώση και δυνατότητα να συγκρίνουν τέλη και επιβαρύνσεις που θα τους επιβάλλονται από τα πισ</w:t>
      </w:r>
      <w:r>
        <w:rPr>
          <w:rFonts w:eastAsia="Times New Roman"/>
          <w:bCs/>
          <w:szCs w:val="24"/>
        </w:rPr>
        <w:t>τωτικά ιδρύματα, έτσι ώστε να πιστεύουν ότι έχουν</w:t>
      </w:r>
      <w:r>
        <w:rPr>
          <w:rFonts w:eastAsia="Times New Roman"/>
          <w:bCs/>
          <w:szCs w:val="24"/>
        </w:rPr>
        <w:t>,</w:t>
      </w:r>
      <w:r>
        <w:rPr>
          <w:rFonts w:eastAsia="Times New Roman"/>
          <w:bCs/>
          <w:szCs w:val="24"/>
        </w:rPr>
        <w:t xml:space="preserve"> δήθεν</w:t>
      </w:r>
      <w:r>
        <w:rPr>
          <w:rFonts w:eastAsia="Times New Roman"/>
          <w:bCs/>
          <w:szCs w:val="24"/>
        </w:rPr>
        <w:t>,</w:t>
      </w:r>
      <w:r>
        <w:rPr>
          <w:rFonts w:eastAsia="Times New Roman"/>
          <w:bCs/>
          <w:szCs w:val="24"/>
        </w:rPr>
        <w:t xml:space="preserve"> την επιλογή για το ποια τράπεζα να διαλέξουν, που και η αυτή η τράπεζα με τη σειρά της θα τους χρεώσει για άλλη μια φορά. Στην πραγματικότητα, απλώς </w:t>
      </w:r>
      <w:r>
        <w:rPr>
          <w:rFonts w:eastAsia="Times New Roman"/>
          <w:bCs/>
          <w:szCs w:val="24"/>
        </w:rPr>
        <w:lastRenderedPageBreak/>
        <w:t>κατοχυρώνεται η ασυδοσία και το ανεξέλεγκτο των χ</w:t>
      </w:r>
      <w:r>
        <w:rPr>
          <w:rFonts w:eastAsia="Times New Roman"/>
          <w:bCs/>
          <w:szCs w:val="24"/>
        </w:rPr>
        <w:t xml:space="preserve">ρηματοπιστωτικών ιδρυμάτων και του οικονομικού διευθυντηρίου των Βρυξελλών σε βάρος των πολιτών των ευρωπαϊκών κρατών. </w:t>
      </w:r>
    </w:p>
    <w:p w14:paraId="0C83440E" w14:textId="77777777" w:rsidR="00A55636" w:rsidRDefault="00E244A2">
      <w:pPr>
        <w:spacing w:line="600" w:lineRule="auto"/>
        <w:ind w:firstLine="720"/>
        <w:jc w:val="both"/>
        <w:rPr>
          <w:rFonts w:eastAsia="Times New Roman"/>
          <w:bCs/>
          <w:szCs w:val="24"/>
        </w:rPr>
      </w:pPr>
      <w:r>
        <w:rPr>
          <w:rFonts w:eastAsia="Times New Roman"/>
          <w:bCs/>
          <w:szCs w:val="24"/>
        </w:rPr>
        <w:t>Υποτίθεται ότι με το συγκεκριμένο νομοθέτημα λαμβάνονται μέτρα για την πληροφόρηση των πολιτών σχετικά με τα τέλη που επιβάλλονται στους</w:t>
      </w:r>
      <w:r>
        <w:rPr>
          <w:rFonts w:eastAsia="Times New Roman"/>
          <w:bCs/>
          <w:szCs w:val="24"/>
        </w:rPr>
        <w:t xml:space="preserve"> λογαριασμούς πληρωμών από τα πιστωτικά ιδρύματα. Κα</w:t>
      </w:r>
      <w:r>
        <w:rPr>
          <w:rFonts w:eastAsia="Times New Roman"/>
          <w:bCs/>
          <w:szCs w:val="24"/>
        </w:rPr>
        <w:t>μ</w:t>
      </w:r>
      <w:r>
        <w:rPr>
          <w:rFonts w:eastAsia="Times New Roman"/>
          <w:bCs/>
          <w:szCs w:val="24"/>
        </w:rPr>
        <w:t>μ</w:t>
      </w:r>
      <w:r>
        <w:rPr>
          <w:rFonts w:eastAsia="Times New Roman"/>
          <w:bCs/>
          <w:szCs w:val="24"/>
        </w:rPr>
        <w:t>ία</w:t>
      </w:r>
      <w:r>
        <w:rPr>
          <w:rFonts w:eastAsia="Times New Roman"/>
          <w:bCs/>
          <w:szCs w:val="24"/>
        </w:rPr>
        <w:t xml:space="preserve"> αναφορά όμως δεν γίνεται στη σκοπιμότητα και στον καταχρηστικό χαρακτήρα και κυρίως στο ποσό που θα χρεώνουν τους καταναλωτές. Παράλληλα, δεν αναφέρεται πουθενά η πρόθεση να μειωθούν τα συγκεκριμένα </w:t>
      </w:r>
      <w:r>
        <w:rPr>
          <w:rFonts w:eastAsia="Times New Roman"/>
          <w:bCs/>
          <w:szCs w:val="24"/>
        </w:rPr>
        <w:t xml:space="preserve">τέλη και οι επιβαρύνσεις, ώστε να υπάρξει ουσιαστική ελάφρυνση των πολιτών, οι οποίοι έχουν υπερχρεωθεί από τους ιδίους </w:t>
      </w:r>
      <w:proofErr w:type="spellStart"/>
      <w:r>
        <w:rPr>
          <w:rFonts w:eastAsia="Times New Roman"/>
          <w:bCs/>
          <w:szCs w:val="24"/>
        </w:rPr>
        <w:t>παρόχους</w:t>
      </w:r>
      <w:proofErr w:type="spellEnd"/>
      <w:r>
        <w:rPr>
          <w:rFonts w:eastAsia="Times New Roman"/>
          <w:bCs/>
          <w:szCs w:val="24"/>
        </w:rPr>
        <w:t xml:space="preserve"> αυτών των υπηρεσιών. Η ουσιαστική ελάφρυνση είναι ανέφικτη, εφόσον η μοναδική επιλογή που δίνεται στον Ευρωπαίο πολίτη καταναλω</w:t>
      </w:r>
      <w:r>
        <w:rPr>
          <w:rFonts w:eastAsia="Times New Roman"/>
          <w:bCs/>
          <w:szCs w:val="24"/>
        </w:rPr>
        <w:t xml:space="preserve">τή είναι απλώς να επιλέξει μόνος του ποια τράπεζα θα τον εκμεταλλεύεται και θα συνεχίζει να πλουτίζει εις βάρος του. </w:t>
      </w:r>
    </w:p>
    <w:p w14:paraId="0C83440F" w14:textId="77777777" w:rsidR="00A55636" w:rsidRDefault="00E244A2">
      <w:pPr>
        <w:spacing w:line="600" w:lineRule="auto"/>
        <w:ind w:firstLine="720"/>
        <w:jc w:val="both"/>
        <w:rPr>
          <w:rFonts w:eastAsia="Times New Roman"/>
          <w:bCs/>
          <w:szCs w:val="24"/>
        </w:rPr>
      </w:pPr>
      <w:r>
        <w:rPr>
          <w:rFonts w:eastAsia="Times New Roman"/>
          <w:bCs/>
          <w:szCs w:val="24"/>
        </w:rPr>
        <w:t>Κα</w:t>
      </w:r>
      <w:r>
        <w:rPr>
          <w:rFonts w:eastAsia="Times New Roman"/>
          <w:bCs/>
          <w:szCs w:val="24"/>
        </w:rPr>
        <w:t>μ</w:t>
      </w:r>
      <w:r>
        <w:rPr>
          <w:rFonts w:eastAsia="Times New Roman"/>
          <w:bCs/>
          <w:szCs w:val="24"/>
        </w:rPr>
        <w:t>μία δυνατότητα επιλογής δεν έχει ο οποιοσδήποτε τολμήσει να αναπτύξει παραγωγική οικονομική δραστηριότητα σε μια Ευρώπη υποταγμένη στου</w:t>
      </w:r>
      <w:r>
        <w:rPr>
          <w:rFonts w:eastAsia="Times New Roman"/>
          <w:bCs/>
          <w:szCs w:val="24"/>
        </w:rPr>
        <w:t xml:space="preserve">ς γραφειοκράτες και στους τοκογλύφους των Βρυξελλών. Από τη Σκύλλα στη Χάρυβδη λοιπόν </w:t>
      </w:r>
      <w:r>
        <w:rPr>
          <w:rFonts w:eastAsia="Times New Roman"/>
          <w:bCs/>
          <w:szCs w:val="24"/>
        </w:rPr>
        <w:lastRenderedPageBreak/>
        <w:t>για τους λαούς της Ευρώπης, με μόνο σκοπό τη διασφάλιση του κέρδους των τραπεζών και ενός πανευρωπαϊκού χρηματοπιστωτικού συστήματος, το οποίο δρα σε βάρος των εθνικών οι</w:t>
      </w:r>
      <w:r>
        <w:rPr>
          <w:rFonts w:eastAsia="Times New Roman"/>
          <w:bCs/>
          <w:szCs w:val="24"/>
        </w:rPr>
        <w:t xml:space="preserve">κονομιών. </w:t>
      </w:r>
    </w:p>
    <w:p w14:paraId="0C834410" w14:textId="77777777" w:rsidR="00A55636" w:rsidRDefault="00E244A2">
      <w:pPr>
        <w:spacing w:line="600" w:lineRule="auto"/>
        <w:ind w:firstLine="720"/>
        <w:jc w:val="both"/>
        <w:rPr>
          <w:rFonts w:eastAsia="Times New Roman" w:cs="Times New Roman"/>
          <w:szCs w:val="24"/>
        </w:rPr>
      </w:pPr>
      <w:r>
        <w:rPr>
          <w:rFonts w:eastAsia="Times New Roman"/>
          <w:bCs/>
          <w:szCs w:val="24"/>
        </w:rPr>
        <w:t xml:space="preserve">Επιπλέον, το γεγονός ότι δεν υπάρχει δυνατότητα για έλεγχο από τα αρμόδια όργανα του κάθε κράτους μέλους μπορεί να οδηγήσει ακόμα και στην εμφάνιση παράνομων και ανεξέλεγκτων οικονομικών δραστηριοτήτων στην Ευρωπαϊκή Ένωση. Η Ευρώπη θα καταστεί </w:t>
      </w:r>
      <w:r>
        <w:rPr>
          <w:rFonts w:eastAsia="Times New Roman"/>
          <w:bCs/>
          <w:szCs w:val="24"/>
        </w:rPr>
        <w:t>ευάλωτη στην οικονομική διείσδυση του κάθε επιτήδειου, καθώς απουσιάζει οποιαδήποτε ασφαλιστική δικλίδα και οποιοσδήποτε ελεγκτικός μηχανισμός που θα μπορούσε να τον αποτρέψει.</w:t>
      </w:r>
    </w:p>
    <w:p w14:paraId="0C834411" w14:textId="77777777" w:rsidR="00A55636" w:rsidRDefault="00E244A2">
      <w:pPr>
        <w:spacing w:line="600" w:lineRule="auto"/>
        <w:ind w:firstLine="720"/>
        <w:jc w:val="both"/>
        <w:rPr>
          <w:rFonts w:eastAsia="Times New Roman"/>
          <w:szCs w:val="24"/>
        </w:rPr>
      </w:pPr>
      <w:r>
        <w:rPr>
          <w:rFonts w:eastAsia="Times New Roman"/>
          <w:szCs w:val="24"/>
        </w:rPr>
        <w:t>Επιπρόσθετα, το νομοθέτημα αυτό αποτελεί μια ακόμη ευκαιρία για την ενίσχυση το</w:t>
      </w:r>
      <w:r>
        <w:rPr>
          <w:rFonts w:eastAsia="Times New Roman"/>
          <w:szCs w:val="24"/>
        </w:rPr>
        <w:t xml:space="preserve">υ κομματικού σας στρατού, θεσπίζοντας νέες θέσεις, με σκοπό να εξυπηρετηθούν οι </w:t>
      </w:r>
      <w:r>
        <w:rPr>
          <w:rFonts w:eastAsia="Times New Roman"/>
        </w:rPr>
        <w:t>ανάγκες</w:t>
      </w:r>
      <w:r>
        <w:rPr>
          <w:rFonts w:eastAsia="Times New Roman"/>
          <w:szCs w:val="24"/>
        </w:rPr>
        <w:t xml:space="preserve"> για ρουσφέτια, ακόμη και τροπολογίες, προκειμένου να περάσουν όσο πιο αθόρυβα γίνεται. </w:t>
      </w:r>
    </w:p>
    <w:p w14:paraId="0C834412" w14:textId="77777777" w:rsidR="00A55636" w:rsidRDefault="00E244A2">
      <w:pPr>
        <w:spacing w:line="600" w:lineRule="auto"/>
        <w:ind w:firstLine="720"/>
        <w:jc w:val="both"/>
        <w:rPr>
          <w:rFonts w:eastAsia="Times New Roman"/>
          <w:szCs w:val="24"/>
        </w:rPr>
      </w:pPr>
      <w:r>
        <w:rPr>
          <w:rFonts w:eastAsia="Times New Roman"/>
          <w:szCs w:val="24"/>
        </w:rPr>
        <w:t xml:space="preserve">Οι </w:t>
      </w:r>
      <w:r>
        <w:rPr>
          <w:rFonts w:eastAsia="Times New Roman"/>
        </w:rPr>
        <w:t>διατάξεις</w:t>
      </w:r>
      <w:r>
        <w:rPr>
          <w:rFonts w:eastAsia="Times New Roman"/>
          <w:szCs w:val="24"/>
        </w:rPr>
        <w:t xml:space="preserve"> στο πρώτο μέρος του νομοσχεδίου θα μπορούσαν ίσως να λειτουργήσουν </w:t>
      </w:r>
      <w:r>
        <w:rPr>
          <w:rFonts w:eastAsia="Times New Roman"/>
          <w:szCs w:val="24"/>
        </w:rPr>
        <w:t xml:space="preserve">προς όφελος των καταναλωτών και να συμβάλουν θετικά προς την κατεύθυνση των οικονομικών </w:t>
      </w:r>
      <w:r>
        <w:rPr>
          <w:rFonts w:eastAsia="Times New Roman"/>
          <w:szCs w:val="24"/>
        </w:rPr>
        <w:lastRenderedPageBreak/>
        <w:t xml:space="preserve">και επιχειρηματικών δραστηριοτήτων, εάν εφαρμόζονταν σε μια οικονομία και σε μια αγορά η οποία θα </w:t>
      </w:r>
      <w:proofErr w:type="spellStart"/>
      <w:r>
        <w:rPr>
          <w:rFonts w:eastAsia="Times New Roman"/>
          <w:szCs w:val="24"/>
        </w:rPr>
        <w:t>διέπετο</w:t>
      </w:r>
      <w:proofErr w:type="spellEnd"/>
      <w:r>
        <w:rPr>
          <w:rFonts w:eastAsia="Times New Roman"/>
          <w:szCs w:val="24"/>
        </w:rPr>
        <w:t xml:space="preserve"> από </w:t>
      </w:r>
      <w:r>
        <w:rPr>
          <w:rFonts w:eastAsia="Times New Roman"/>
          <w:bCs/>
          <w:shd w:val="clear" w:color="auto" w:fill="FFFFFF"/>
        </w:rPr>
        <w:t>συγκεκριμένους</w:t>
      </w:r>
      <w:r>
        <w:rPr>
          <w:rFonts w:eastAsia="Times New Roman"/>
          <w:szCs w:val="24"/>
        </w:rPr>
        <w:t xml:space="preserve"> κανόνες και θα προσέφερε τη δυνατότητα στου</w:t>
      </w:r>
      <w:r>
        <w:rPr>
          <w:rFonts w:eastAsia="Times New Roman"/>
          <w:szCs w:val="24"/>
        </w:rPr>
        <w:t xml:space="preserve">ς πολίτες να συναλλάσσονται και να δραστηριοποιούνται οικονομικά και επαγγελματικά μέσα σε ένα καθεστώς ασφάλειας και σταθερότητας. </w:t>
      </w:r>
    </w:p>
    <w:p w14:paraId="0C834413" w14:textId="77777777" w:rsidR="00A55636" w:rsidRDefault="00E244A2">
      <w:pPr>
        <w:spacing w:line="600" w:lineRule="auto"/>
        <w:ind w:firstLine="720"/>
        <w:jc w:val="both"/>
        <w:rPr>
          <w:rFonts w:eastAsia="Times New Roman"/>
          <w:szCs w:val="24"/>
        </w:rPr>
      </w:pPr>
      <w:r>
        <w:rPr>
          <w:rFonts w:eastAsia="Times New Roman"/>
          <w:bCs/>
          <w:shd w:val="clear" w:color="auto" w:fill="FFFFFF"/>
        </w:rPr>
        <w:t xml:space="preserve">Όμως </w:t>
      </w:r>
      <w:r>
        <w:rPr>
          <w:rFonts w:eastAsia="Times New Roman"/>
          <w:szCs w:val="24"/>
        </w:rPr>
        <w:t xml:space="preserve">στην περίπτωση της χώρας μας κάθε είδους οικονομική δραστηριότητα </w:t>
      </w:r>
      <w:r>
        <w:rPr>
          <w:rFonts w:eastAsia="Times New Roman"/>
          <w:bCs/>
        </w:rPr>
        <w:t>έχει</w:t>
      </w:r>
      <w:r>
        <w:rPr>
          <w:rFonts w:eastAsia="Times New Roman"/>
          <w:szCs w:val="24"/>
        </w:rPr>
        <w:t xml:space="preserve"> τελειώσει λόγω των </w:t>
      </w:r>
      <w:proofErr w:type="spellStart"/>
      <w:r>
        <w:rPr>
          <w:rFonts w:eastAsia="Times New Roman"/>
          <w:szCs w:val="24"/>
        </w:rPr>
        <w:t>μνημονιακών</w:t>
      </w:r>
      <w:proofErr w:type="spellEnd"/>
      <w:r>
        <w:rPr>
          <w:rFonts w:eastAsia="Times New Roman"/>
          <w:szCs w:val="24"/>
        </w:rPr>
        <w:t xml:space="preserve"> πολιτικών. Η υπερχρέωση και τα κόκκινα δάνεια έχουν προκαλέσει οικονομική ασφυξία στην αγορά και έχουν ακυρώσει κάθε προσπάθεια οικονομικής και επιχειρηματικής δραστηριοποίησης. </w:t>
      </w:r>
    </w:p>
    <w:p w14:paraId="0C834414" w14:textId="77777777" w:rsidR="00A55636" w:rsidRDefault="00E244A2">
      <w:pPr>
        <w:spacing w:line="600" w:lineRule="auto"/>
        <w:ind w:firstLine="720"/>
        <w:jc w:val="both"/>
        <w:rPr>
          <w:rFonts w:eastAsia="Times New Roman"/>
          <w:szCs w:val="24"/>
        </w:rPr>
      </w:pPr>
      <w:r>
        <w:rPr>
          <w:rFonts w:eastAsia="Times New Roman"/>
          <w:szCs w:val="24"/>
        </w:rPr>
        <w:t xml:space="preserve">Επιπλέον, τα περίφημα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rPr>
        <w:t xml:space="preserve"> δεν αφή</w:t>
      </w:r>
      <w:r>
        <w:rPr>
          <w:rFonts w:eastAsia="Times New Roman"/>
          <w:szCs w:val="24"/>
        </w:rPr>
        <w:t xml:space="preserve">νουν περιθώριο για την επανεκκίνηση της οικονομίας και έχουν ως συνέπεια να θεωρούνται οι Έλληνες πολίτες δεύτερης και τρίτης κατηγορίας στις αγορές της Ευρωπαϊκής </w:t>
      </w:r>
      <w:r>
        <w:rPr>
          <w:rFonts w:eastAsia="Times New Roman"/>
          <w:bCs/>
        </w:rPr>
        <w:t>Έ</w:t>
      </w:r>
      <w:r>
        <w:rPr>
          <w:rFonts w:eastAsia="Times New Roman"/>
          <w:szCs w:val="24"/>
        </w:rPr>
        <w:t xml:space="preserve">νωσης. </w:t>
      </w:r>
    </w:p>
    <w:p w14:paraId="0C834415" w14:textId="77777777" w:rsidR="00A55636" w:rsidRDefault="00E244A2">
      <w:pPr>
        <w:spacing w:line="600" w:lineRule="auto"/>
        <w:ind w:firstLine="720"/>
        <w:jc w:val="both"/>
        <w:rPr>
          <w:rFonts w:eastAsia="Times New Roman"/>
          <w:szCs w:val="24"/>
        </w:rPr>
      </w:pPr>
      <w:r>
        <w:rPr>
          <w:rFonts w:eastAsia="Times New Roman"/>
          <w:bCs/>
        </w:rPr>
        <w:t>Είναι</w:t>
      </w:r>
      <w:r>
        <w:rPr>
          <w:rFonts w:eastAsia="Times New Roman"/>
          <w:szCs w:val="24"/>
        </w:rPr>
        <w:t xml:space="preserve"> υποκρισία, λοιπόν, να νομοθετούμε σήμερα για θέματα διαδικαστικά, τη στιγμή π</w:t>
      </w:r>
      <w:r>
        <w:rPr>
          <w:rFonts w:eastAsia="Times New Roman"/>
          <w:szCs w:val="24"/>
        </w:rPr>
        <w:t>ου φλέγοντα ζητήματα απασχολούν τόσο τους απλούς καταναλωτές όσο και όσους δραστηριοποιούνται στην αγορά εργασίας και στους επαγγελματικούς ε</w:t>
      </w:r>
      <w:r>
        <w:rPr>
          <w:rFonts w:eastAsia="Times New Roman"/>
          <w:szCs w:val="24"/>
        </w:rPr>
        <w:lastRenderedPageBreak/>
        <w:t xml:space="preserve">μπορικούς και παραγωγικούς κλάδους της εθνικής μας οικονομίας. </w:t>
      </w:r>
      <w:r>
        <w:rPr>
          <w:rFonts w:eastAsia="Times New Roman"/>
          <w:bCs/>
          <w:shd w:val="clear" w:color="auto" w:fill="FFFFFF"/>
        </w:rPr>
        <w:t>Ιδιαίτερα</w:t>
      </w:r>
      <w:r>
        <w:rPr>
          <w:rFonts w:eastAsia="Times New Roman"/>
          <w:szCs w:val="24"/>
        </w:rPr>
        <w:t xml:space="preserve"> μάλιστα, όταν αυτά τα διαδικαστικά θέματα </w:t>
      </w:r>
      <w:r>
        <w:rPr>
          <w:rFonts w:eastAsia="Times New Roman"/>
          <w:szCs w:val="24"/>
        </w:rPr>
        <w:t xml:space="preserve">στην ουσία θα διασφαλίσουν τα συμφέροντα των τραπεζών και όχι των πολιτών. </w:t>
      </w:r>
    </w:p>
    <w:p w14:paraId="0C834416" w14:textId="77777777" w:rsidR="00A55636" w:rsidRDefault="00E244A2">
      <w:pPr>
        <w:spacing w:line="600" w:lineRule="auto"/>
        <w:ind w:firstLine="720"/>
        <w:jc w:val="both"/>
        <w:rPr>
          <w:rFonts w:eastAsia="Times New Roman"/>
          <w:szCs w:val="24"/>
        </w:rPr>
      </w:pPr>
      <w:r>
        <w:rPr>
          <w:rFonts w:eastAsia="Times New Roman"/>
          <w:bCs/>
        </w:rPr>
        <w:t>Συγκεκριμένα</w:t>
      </w:r>
      <w:r>
        <w:rPr>
          <w:rFonts w:eastAsia="Times New Roman"/>
          <w:szCs w:val="24"/>
        </w:rPr>
        <w:t xml:space="preserve">, το άρθρο 18 χρησιμοποιεί τον όρο «εύλογο» για τα τέλη και τις επιβαρύνσεις που επιβάλλονται στους καταναλωτές, δίχως </w:t>
      </w:r>
      <w:r>
        <w:rPr>
          <w:rFonts w:eastAsia="Times New Roman"/>
          <w:bCs/>
          <w:shd w:val="clear" w:color="auto" w:fill="FFFFFF"/>
        </w:rPr>
        <w:t>όμως</w:t>
      </w:r>
      <w:r>
        <w:rPr>
          <w:rFonts w:eastAsia="Times New Roman"/>
          <w:szCs w:val="24"/>
        </w:rPr>
        <w:t xml:space="preserve"> να εξειδικεύει ποια </w:t>
      </w:r>
      <w:r>
        <w:rPr>
          <w:rFonts w:eastAsia="Times New Roman"/>
          <w:bCs/>
        </w:rPr>
        <w:t>είναι</w:t>
      </w:r>
      <w:r>
        <w:rPr>
          <w:rFonts w:eastAsia="Times New Roman"/>
          <w:szCs w:val="24"/>
        </w:rPr>
        <w:t xml:space="preserve"> ακριβώς τα όρια αυ</w:t>
      </w:r>
      <w:r>
        <w:rPr>
          <w:rFonts w:eastAsia="Times New Roman"/>
          <w:szCs w:val="24"/>
        </w:rPr>
        <w:t xml:space="preserve">τών των «εύλογων» επιβαρύνσεων, ώστε να προστατευτούν οι καταναλωτές, οι οποίοι για πολλές δεκαετίες </w:t>
      </w:r>
      <w:r>
        <w:rPr>
          <w:rFonts w:eastAsia="Times New Roman"/>
          <w:bCs/>
        </w:rPr>
        <w:t>έ</w:t>
      </w:r>
      <w:r>
        <w:rPr>
          <w:rFonts w:eastAsia="Times New Roman"/>
          <w:szCs w:val="24"/>
        </w:rPr>
        <w:t xml:space="preserve">χουν πληρώσει, δίχως να υπάρχει </w:t>
      </w:r>
      <w:r>
        <w:rPr>
          <w:rFonts w:eastAsia="Times New Roman"/>
          <w:bCs/>
          <w:shd w:val="clear" w:color="auto" w:fill="FFFFFF"/>
        </w:rPr>
        <w:t>ανάγκη,</w:t>
      </w:r>
      <w:r>
        <w:rPr>
          <w:rFonts w:eastAsia="Times New Roman"/>
          <w:szCs w:val="24"/>
        </w:rPr>
        <w:t xml:space="preserve"> ανυπολόγιστα ποσά στα πιστωτικά ιδρύματα, που τα επέβαλλαν μονομερώς με καταχρηστικές, επαχθείς και παράνομες χρεώ</w:t>
      </w:r>
      <w:r>
        <w:rPr>
          <w:rFonts w:eastAsia="Times New Roman"/>
          <w:szCs w:val="24"/>
        </w:rPr>
        <w:t xml:space="preserve">σεις. </w:t>
      </w:r>
    </w:p>
    <w:p w14:paraId="0C834417" w14:textId="77777777" w:rsidR="00A55636" w:rsidRDefault="00E244A2">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Γερμενή, την ανοχή σας για δεκαπέντε δεύτερα. </w:t>
      </w:r>
    </w:p>
    <w:p w14:paraId="0C83441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Μάλιστα. </w:t>
      </w:r>
    </w:p>
    <w:p w14:paraId="0C834419" w14:textId="77777777" w:rsidR="00A55636" w:rsidRDefault="00E244A2">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w:t>
      </w:r>
      <w:r>
        <w:rPr>
          <w:rFonts w:eastAsia="Times New Roman" w:cs="Times New Roman"/>
        </w:rPr>
        <w:t xml:space="preserve"> από τα άνω δυτικά θεωρεία, α</w:t>
      </w:r>
      <w:r>
        <w:rPr>
          <w:rFonts w:eastAsia="Times New Roman" w:cs="Times New Roman"/>
        </w:rPr>
        <w:lastRenderedPageBreak/>
        <w:t>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μαθήτριες και μαθητές και τρεις εκπαιδευ</w:t>
      </w:r>
      <w:r>
        <w:rPr>
          <w:rFonts w:eastAsia="Times New Roman" w:cs="Times New Roman"/>
        </w:rPr>
        <w:t>τικοί συνοδοί τους από το Δημοτικό Σχολείο Μεσαριάς Σαντορίνης.</w:t>
      </w:r>
    </w:p>
    <w:p w14:paraId="0C83441A" w14:textId="77777777" w:rsidR="00A55636" w:rsidRDefault="00E244A2">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C83441B" w14:textId="77777777" w:rsidR="00A55636" w:rsidRDefault="00E244A2">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C83441C" w14:textId="77777777" w:rsidR="00A55636" w:rsidRDefault="00E244A2">
      <w:pPr>
        <w:spacing w:line="600" w:lineRule="auto"/>
        <w:ind w:firstLine="720"/>
        <w:jc w:val="both"/>
        <w:rPr>
          <w:rFonts w:eastAsia="Times New Roman" w:cs="Times New Roman"/>
        </w:rPr>
      </w:pPr>
      <w:r>
        <w:rPr>
          <w:rFonts w:eastAsia="Times New Roman" w:cs="Times New Roman"/>
        </w:rPr>
        <w:t xml:space="preserve">Ευχαριστώ, κύριε Γερμενή, συνεχίστε. </w:t>
      </w:r>
    </w:p>
    <w:p w14:paraId="0C83441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Δεν μπορεί, για παράδειγμα, η ρύθμιση για την οποία μιλάμε</w:t>
      </w:r>
      <w:r>
        <w:rPr>
          <w:rFonts w:eastAsia="Times New Roman" w:cs="Times New Roman"/>
          <w:szCs w:val="24"/>
        </w:rPr>
        <w:t xml:space="preserve"> σήμερα, η οποία αναφέρεται στο δελτίο πληροφόρησης που χορηγείται από τις τράπεζες στους καταναλωτές, να χρησιμοποιείται ως άλλοθι για να καλύψει τις ευθύνες ενός πολιτικού και χρηματοπιστωτικού κατεστημένου, το οποίο για πολλά χρόνια </w:t>
      </w:r>
      <w:r>
        <w:rPr>
          <w:rFonts w:eastAsia="Times New Roman"/>
          <w:bCs/>
        </w:rPr>
        <w:t>έχει</w:t>
      </w:r>
      <w:r>
        <w:rPr>
          <w:rFonts w:eastAsia="Times New Roman" w:cs="Times New Roman"/>
          <w:szCs w:val="24"/>
        </w:rPr>
        <w:t xml:space="preserve"> οδηγήσει τους κ</w:t>
      </w:r>
      <w:r>
        <w:rPr>
          <w:rFonts w:eastAsia="Times New Roman" w:cs="Times New Roman"/>
          <w:szCs w:val="24"/>
        </w:rPr>
        <w:t xml:space="preserve">αταναλωτές στην υπερχρέωση και στην οικονομική καταστροφή. </w:t>
      </w:r>
    </w:p>
    <w:p w14:paraId="0C83441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bCs/>
        </w:rPr>
        <w:t>είναι</w:t>
      </w:r>
      <w:r>
        <w:rPr>
          <w:rFonts w:eastAsia="Times New Roman" w:cs="Times New Roman"/>
          <w:szCs w:val="24"/>
        </w:rPr>
        <w:t xml:space="preserve"> δυνατόν οι εκπρόσωποι ενός συστήματος, το οποίο όχι μόνο ανέχθηκε, αλλά και προώθησε την απάτη των δα</w:t>
      </w:r>
      <w:r>
        <w:rPr>
          <w:rFonts w:eastAsia="Times New Roman" w:cs="Times New Roman"/>
          <w:szCs w:val="24"/>
        </w:rPr>
        <w:lastRenderedPageBreak/>
        <w:t>νείων σε ελβετικά φράγκα, καταστρέφοντας δεκάδες χιλιάδες δανειολήπτες, να εμφανίζοντ</w:t>
      </w:r>
      <w:r>
        <w:rPr>
          <w:rFonts w:eastAsia="Times New Roman" w:cs="Times New Roman"/>
          <w:szCs w:val="24"/>
        </w:rPr>
        <w:t xml:space="preserve">αι τώρα ως αυτόκλητοι προστάτες των καταναλωτών ασχολούμενοι με μικρότερης σημασίας θέματα. </w:t>
      </w:r>
    </w:p>
    <w:p w14:paraId="0C83441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Η Χρυσή Αυγή δεν δέχεται να συμμετάσχει σε μια τέτοιου είδους κοροϊδία εκ μέρους της </w:t>
      </w:r>
      <w:r>
        <w:rPr>
          <w:rFonts w:eastAsia="Times New Roman"/>
          <w:bCs/>
        </w:rPr>
        <w:t>Κυβέρνηση</w:t>
      </w:r>
      <w:r>
        <w:rPr>
          <w:rFonts w:eastAsia="Times New Roman" w:cs="Times New Roman"/>
          <w:szCs w:val="24"/>
        </w:rPr>
        <w:t xml:space="preserve">ς και κατά των καταναλωτών και δανειοληπτών και λογικό </w:t>
      </w:r>
      <w:r>
        <w:rPr>
          <w:rFonts w:eastAsia="Times New Roman"/>
          <w:bCs/>
        </w:rPr>
        <w:t>είναι</w:t>
      </w:r>
      <w:r>
        <w:rPr>
          <w:rFonts w:eastAsia="Times New Roman" w:cs="Times New Roman"/>
          <w:szCs w:val="24"/>
        </w:rPr>
        <w:t xml:space="preserve"> να καταψ</w:t>
      </w:r>
      <w:r>
        <w:rPr>
          <w:rFonts w:eastAsia="Times New Roman" w:cs="Times New Roman"/>
          <w:szCs w:val="24"/>
        </w:rPr>
        <w:t xml:space="preserve">ηφίσουμε το εν λόγω νομοσχέδιο. </w:t>
      </w:r>
    </w:p>
    <w:p w14:paraId="0C83442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Όσον αφορά τα άρθρα μιλήσαμε διεξοδικά κατά τη διάρκεια της </w:t>
      </w:r>
      <w:r>
        <w:rPr>
          <w:rFonts w:eastAsia="Times New Roman" w:cs="Times New Roman"/>
          <w:szCs w:val="24"/>
        </w:rPr>
        <w:t>ε</w:t>
      </w:r>
      <w:r>
        <w:rPr>
          <w:rFonts w:eastAsia="Times New Roman" w:cs="Times New Roman"/>
          <w:szCs w:val="24"/>
        </w:rPr>
        <w:t>πιτροπής. Σήμερα θα αναφερθώ συγκεκριμένα σε δύο άρθρα, στο άρθρο 27 και στο άρθρο 29, που είναι αυτά που μας κάνουν τη μεγαλύτερη εντύπωση.</w:t>
      </w:r>
    </w:p>
    <w:p w14:paraId="0C83442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Συγκεκριμένα, στο άρθ</w:t>
      </w:r>
      <w:r>
        <w:rPr>
          <w:rFonts w:eastAsia="Times New Roman" w:cs="Times New Roman"/>
          <w:szCs w:val="24"/>
        </w:rPr>
        <w:t xml:space="preserve">ρο 27 ρυθμίζονται θέματα σχετικά με τον τρόπο που καταβάλλεται η μισθοδοσία σε περιπτώσεις μετατασσόμενων ή αποσπασμένων υπαλλήλων από θέσεις της Γενικής Κυβέρνησης σε θέσεις μη καλυπτόμενες από τον τακτικό </w:t>
      </w:r>
      <w:r>
        <w:rPr>
          <w:rFonts w:eastAsia="Times New Roman" w:cs="Times New Roman"/>
          <w:szCs w:val="24"/>
        </w:rPr>
        <w:t>π</w:t>
      </w:r>
      <w:r>
        <w:rPr>
          <w:rFonts w:eastAsia="Times New Roman" w:cs="Times New Roman"/>
          <w:szCs w:val="24"/>
        </w:rPr>
        <w:t>ροϋπολογισμό, μέσω μεταφοράς κονδυλίων σε διαφορ</w:t>
      </w:r>
      <w:r>
        <w:rPr>
          <w:rFonts w:eastAsia="Times New Roman" w:cs="Times New Roman"/>
          <w:szCs w:val="24"/>
        </w:rPr>
        <w:t>ετικούς κωδικούς ή φορείς ειδικής επιχορήγησης προς τους οποίους λαμβάνουν χώρα οι μετατάξεις ή οι αποσπάσεις.</w:t>
      </w:r>
    </w:p>
    <w:p w14:paraId="0C83442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Εδώ πρόκειται για διάταξη η οποία αφήνει ανοιχτό το έδαφος σε αδιαφανείς διαδικασίες, ιδίως όσον αφορά στη μεταφορά κονδυλίων και στις </w:t>
      </w:r>
      <w:r>
        <w:rPr>
          <w:rFonts w:eastAsia="Times New Roman" w:cs="Times New Roman"/>
          <w:szCs w:val="24"/>
        </w:rPr>
        <w:t>αναφερόμενες επιχορηγήσεις χωρίς να υπάρχει η δυνατότητα επαρκούς εποπτείας από τους ελεγκτικούς μηχανισμούς. Ταυτόχρονα προκαλεί επιβάρυνση στον Προϋπολογισμό και ενισχύει την γραφειοκρατία. Φυσικά και είμαστε κατά.</w:t>
      </w:r>
    </w:p>
    <w:p w14:paraId="0C83442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Στο άρθρο 29 που μόλις ανέφερα, εξαιρού</w:t>
      </w:r>
      <w:r>
        <w:rPr>
          <w:rFonts w:eastAsia="Times New Roman" w:cs="Times New Roman"/>
          <w:szCs w:val="24"/>
        </w:rPr>
        <w:t>νται από το ανώτατο όριο οι πάσης φύσεως αποδοχές που λαμβάνουν ο Γενικός Διευθυντής και ο Αναπληρωτής Γενικός Διευθυντής του Οργανισμού Διαχείρισης Δημοσίου Χρέους. Πρόκειται για μία ρύθμιση προκλητική, ενδεικτική του θράσους με το οποίο η Κυβέρνηση στέκε</w:t>
      </w:r>
      <w:r>
        <w:rPr>
          <w:rFonts w:eastAsia="Times New Roman" w:cs="Times New Roman"/>
          <w:szCs w:val="24"/>
        </w:rPr>
        <w:t>ται απέναντι σε ολόκληρη την κοινωνία. Την ίδια στιγμή που οι Έλληνες πολίτες εξοντώνονται οικονομικά, στερούμενοι ακόμη και τα στοιχειώδη, οι κυβερνητικοί «φωστήρες» νομοθετούν επί της ουσίας την κατακόρυφη αύξηση των απολαβών κάποιων εκ των πλέον υψηλόμι</w:t>
      </w:r>
      <w:r>
        <w:rPr>
          <w:rFonts w:eastAsia="Times New Roman" w:cs="Times New Roman"/>
          <w:szCs w:val="24"/>
        </w:rPr>
        <w:t>σθων κυβερνητικών στελεχών.</w:t>
      </w:r>
    </w:p>
    <w:p w14:paraId="0C83442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ως</w:t>
      </w:r>
      <w:r>
        <w:rPr>
          <w:rFonts w:eastAsia="Times New Roman" w:cs="Times New Roman"/>
          <w:szCs w:val="24"/>
        </w:rPr>
        <w:t xml:space="preserve"> Χρυσή Αυγή, θα πούμε να πάρετε αυτά τα στελέχη που παίρνουν αυτούς τους παχυλούς μισθούς και να τους πάτε μία βόλτα στο Αιγάλεω, στο Περιστέρι,  στο Πέραμα, στις </w:t>
      </w:r>
      <w:r>
        <w:rPr>
          <w:rFonts w:eastAsia="Times New Roman" w:cs="Times New Roman"/>
          <w:szCs w:val="24"/>
        </w:rPr>
        <w:lastRenderedPageBreak/>
        <w:t xml:space="preserve">λαϊκές γειτονιές για να δουν και να δείτε όλοι μαζί πού </w:t>
      </w:r>
      <w:r>
        <w:rPr>
          <w:rFonts w:eastAsia="Times New Roman" w:cs="Times New Roman"/>
          <w:szCs w:val="24"/>
        </w:rPr>
        <w:t>ζει η ελληνική κοινωνία και μετά να αποφασίσετε για τους παχυλούς μισθούς που θα δίνετε σε αυτούς τους κυρίους.</w:t>
      </w:r>
    </w:p>
    <w:p w14:paraId="0C83442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Εγώ το μόνο που έχω να πω από αυτό εδώ το Βήμα είναι: Αίσχος!</w:t>
      </w:r>
    </w:p>
    <w:p w14:paraId="0C83442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Σας ευχαριστώ.</w:t>
      </w:r>
    </w:p>
    <w:p w14:paraId="0C834427" w14:textId="77777777" w:rsidR="00A55636" w:rsidRDefault="00E244A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C83442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Προχωρούμε 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του Κομμουνιστικού Κόμματος Ελλάδ</w:t>
      </w:r>
      <w:r>
        <w:rPr>
          <w:rFonts w:eastAsia="Times New Roman" w:cs="Times New Roman"/>
          <w:szCs w:val="24"/>
        </w:rPr>
        <w:t>α</w:t>
      </w:r>
      <w:r>
        <w:rPr>
          <w:rFonts w:eastAsia="Times New Roman" w:cs="Times New Roman"/>
          <w:szCs w:val="24"/>
        </w:rPr>
        <w:t xml:space="preserve">ς, τον κ. Αθανάσιο </w:t>
      </w:r>
      <w:proofErr w:type="spellStart"/>
      <w:r>
        <w:rPr>
          <w:rFonts w:eastAsia="Times New Roman" w:cs="Times New Roman"/>
          <w:szCs w:val="24"/>
        </w:rPr>
        <w:t>Βαρδαλή</w:t>
      </w:r>
      <w:proofErr w:type="spellEnd"/>
      <w:r>
        <w:rPr>
          <w:rFonts w:eastAsia="Times New Roman" w:cs="Times New Roman"/>
          <w:szCs w:val="24"/>
        </w:rPr>
        <w:t xml:space="preserve">. </w:t>
      </w:r>
    </w:p>
    <w:p w14:paraId="0C83442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Βαρδαλή</w:t>
      </w:r>
      <w:proofErr w:type="spellEnd"/>
      <w:r>
        <w:rPr>
          <w:rFonts w:eastAsia="Times New Roman" w:cs="Times New Roman"/>
          <w:szCs w:val="24"/>
        </w:rPr>
        <w:t>.</w:t>
      </w:r>
    </w:p>
    <w:p w14:paraId="0C83442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Ευχαριστώ, κύριε Πρόεδρε.</w:t>
      </w:r>
    </w:p>
    <w:p w14:paraId="0C83442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Για το πρώτο μέρος του νομοσχεδίου, κυρίες και κύρ</w:t>
      </w:r>
      <w:r>
        <w:rPr>
          <w:rFonts w:eastAsia="Times New Roman" w:cs="Times New Roman"/>
          <w:szCs w:val="24"/>
        </w:rPr>
        <w:t xml:space="preserve">ιοι Βουλευτές, που αφορά δηλαδή την ενσωμάτωση της </w:t>
      </w:r>
      <w:r>
        <w:rPr>
          <w:rFonts w:eastAsia="Times New Roman" w:cs="Times New Roman"/>
          <w:szCs w:val="24"/>
        </w:rPr>
        <w:t>ο</w:t>
      </w:r>
      <w:r>
        <w:rPr>
          <w:rFonts w:eastAsia="Times New Roman" w:cs="Times New Roman"/>
          <w:szCs w:val="24"/>
        </w:rPr>
        <w:t xml:space="preserve">δηγίας 2014/92, τα πράγματα νομίζω είναι ξεκάθαρα. Η ίδια η </w:t>
      </w:r>
      <w:r>
        <w:rPr>
          <w:rFonts w:eastAsia="Times New Roman" w:cs="Times New Roman"/>
          <w:szCs w:val="24"/>
        </w:rPr>
        <w:t>ο</w:t>
      </w:r>
      <w:r>
        <w:rPr>
          <w:rFonts w:eastAsia="Times New Roman" w:cs="Times New Roman"/>
          <w:szCs w:val="24"/>
        </w:rPr>
        <w:t xml:space="preserve">δηγία </w:t>
      </w:r>
      <w:r>
        <w:rPr>
          <w:rFonts w:eastAsia="Times New Roman" w:cs="Times New Roman"/>
          <w:szCs w:val="24"/>
        </w:rPr>
        <w:t xml:space="preserve">έχει </w:t>
      </w:r>
      <w:r>
        <w:rPr>
          <w:rFonts w:eastAsia="Times New Roman" w:cs="Times New Roman"/>
          <w:szCs w:val="24"/>
        </w:rPr>
        <w:t>στόχο να συμβάλλει στην ανταγωνιστικότητα, στην ανάπτυξη, να δημιουργήσει τις προϋποθέσεις ώστε να εφαρμοστούν οι τέσ</w:t>
      </w:r>
      <w:r>
        <w:rPr>
          <w:rFonts w:eastAsia="Times New Roman" w:cs="Times New Roman"/>
          <w:szCs w:val="24"/>
        </w:rPr>
        <w:lastRenderedPageBreak/>
        <w:t>σερις ελευθερίε</w:t>
      </w:r>
      <w:r>
        <w:rPr>
          <w:rFonts w:eastAsia="Times New Roman" w:cs="Times New Roman"/>
          <w:szCs w:val="24"/>
        </w:rPr>
        <w:t>ς της Συνθήκης του Μάαστριχτ, δηλαδή η ελεύθερη κυκλοφορία των εμπορευμάτων, των προσώπων, των υπηρεσιών και των κεφαλαίων.</w:t>
      </w:r>
    </w:p>
    <w:p w14:paraId="0C83442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Η συγκεκριμένη </w:t>
      </w:r>
      <w:r>
        <w:rPr>
          <w:rFonts w:eastAsia="Times New Roman" w:cs="Times New Roman"/>
          <w:szCs w:val="24"/>
        </w:rPr>
        <w:t>ο</w:t>
      </w:r>
      <w:r>
        <w:rPr>
          <w:rFonts w:eastAsia="Times New Roman" w:cs="Times New Roman"/>
          <w:szCs w:val="24"/>
        </w:rPr>
        <w:t>δηγία είναι καθοριστικής σημασίας, γιατί καθιερώνει ενιαίους κανόνες για να αντιμετωπίσει το ζήτημα της «χαμηλής κιν</w:t>
      </w:r>
      <w:r>
        <w:rPr>
          <w:rFonts w:eastAsia="Times New Roman" w:cs="Times New Roman"/>
          <w:szCs w:val="24"/>
        </w:rPr>
        <w:t>ητικότητας των καταναλωτών» -αυτά λέγονται στην αιτιολογική έκθεση- μέσα από τη σύγκριση των υπηρεσιών λογαριασμών πληρωμών των σχετικών τελών με την παροχή κινήτρων για την αλλαγή λογαριασμού πληρωμών, καθώς και το άνοιγμα λογαριασμών πληρωμών σε διασυνορ</w:t>
      </w:r>
      <w:r>
        <w:rPr>
          <w:rFonts w:eastAsia="Times New Roman" w:cs="Times New Roman"/>
          <w:szCs w:val="24"/>
        </w:rPr>
        <w:t xml:space="preserve">ιακό επίπεδο. Και είναι καθοριστικής σημασίας γιατί ανοίγει νέες κερδοφόρες αγορές για το μεγάλο κεφάλαιο. </w:t>
      </w:r>
    </w:p>
    <w:p w14:paraId="0C83442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Αυτή η </w:t>
      </w:r>
      <w:r>
        <w:rPr>
          <w:rFonts w:eastAsia="Times New Roman" w:cs="Times New Roman"/>
          <w:szCs w:val="24"/>
        </w:rPr>
        <w:t>ο</w:t>
      </w:r>
      <w:r>
        <w:rPr>
          <w:rFonts w:eastAsia="Times New Roman" w:cs="Times New Roman"/>
          <w:szCs w:val="24"/>
        </w:rPr>
        <w:t>δηγία είναι ενταγμένη σε μία γενικότερη πολιτική της Ευρωπαϊκής Ένωσης για τη διευκόλυνση της δράσης του κεφαλαίου. Στην ίδια κατεύθυνση κιν</w:t>
      </w:r>
      <w:r>
        <w:rPr>
          <w:rFonts w:eastAsia="Times New Roman" w:cs="Times New Roman"/>
          <w:szCs w:val="24"/>
        </w:rPr>
        <w:t>ούνται μέτρα όπως η ενιαία αγορά για ενυπόθηκα δάνεια, να υπάρχει ανεμπόδιστη επιλογή φορέα δανεισμού ανεξάρτητα από χώρα, η πρόταση για χώρο ενιαίων πληρωμών, όπου περιλαμβάνεται ο ενιαίος λογαριασμός για όλη την Ευρωπαϊκή Ένωση και για τις επιχειρήσεις κ</w:t>
      </w:r>
      <w:r>
        <w:rPr>
          <w:rFonts w:eastAsia="Times New Roman" w:cs="Times New Roman"/>
          <w:szCs w:val="24"/>
        </w:rPr>
        <w:t xml:space="preserve">αι τέλος </w:t>
      </w:r>
      <w:r>
        <w:rPr>
          <w:rFonts w:eastAsia="Times New Roman" w:cs="Times New Roman"/>
          <w:szCs w:val="24"/>
        </w:rPr>
        <w:lastRenderedPageBreak/>
        <w:t xml:space="preserve">η διευκόλυνση της διασυνοριακής διακίνησης χρήματος στις χώρες-μέλη της Ευρωπαϊκής Ένωσης. </w:t>
      </w:r>
    </w:p>
    <w:p w14:paraId="0C83442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Ταυτόχρονα, προωθείται ακόμη μεγαλύτερη στήριξη του χρηματιστηριακού κεφαλαίου, των συγχωνεύσεων, των εξαγορών, της συγκέντρωσης και συγκεντροποίησης παραπ</w:t>
      </w:r>
      <w:r>
        <w:rPr>
          <w:rFonts w:eastAsia="Times New Roman" w:cs="Times New Roman"/>
          <w:szCs w:val="24"/>
        </w:rPr>
        <w:t xml:space="preserve">έρα του κεφαλαίου. </w:t>
      </w:r>
    </w:p>
    <w:p w14:paraId="0C83442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Από όλα τα παραπάνω γίνεται φανερό ότι τα κριτήρια σύγκλισης και η πολιτική των καπιταλιστικών αναδιαρθρώσεων έχουν οργανική σύγκλιση στη μεταξύ τους σχέση. Για παράδειγμα, οι αναδιαρθρώσεις υπηρετούν τις τέσσερις ελευθερίες, που είναι </w:t>
      </w:r>
      <w:r>
        <w:rPr>
          <w:rFonts w:eastAsia="Times New Roman" w:cs="Times New Roman"/>
          <w:szCs w:val="24"/>
        </w:rPr>
        <w:t xml:space="preserve">η καρδιά της Οικονομικής Νομισματικής Ένωσης και επικεντρώνεται στην εξής μία: την ελεύθερη κίνηση των κεφαλαίων. </w:t>
      </w:r>
    </w:p>
    <w:p w14:paraId="0C83443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Όλα αυτά τα μέτρα έχουν οργανική σχέση μεταξύ τους, γιατί υπηρετούν τις ανάγκες της συσσώρευσης, της αναπαραγωγής του κεφαλαίου, της δυνατότη</w:t>
      </w:r>
      <w:r>
        <w:rPr>
          <w:rFonts w:eastAsia="Times New Roman" w:cs="Times New Roman"/>
          <w:szCs w:val="24"/>
        </w:rPr>
        <w:t xml:space="preserve">τας να ανταπεξέρχεται στον οξύτατο ανταγωνισμό και μάλιστα σε περίοδο καπιταλιστικής οικονομικής κρίσης. Ο ανταγωνισμός από την άλλη μεριά απαιτεί τη μέγιστη ελευθερία κίνησης κεφαλαίων και εμπορευμάτων. </w:t>
      </w:r>
    </w:p>
    <w:p w14:paraId="0C83443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και τα άλλα κόμματα της Αντιπολίτευσης </w:t>
      </w:r>
      <w:r>
        <w:rPr>
          <w:rFonts w:eastAsia="Times New Roman" w:cs="Times New Roman"/>
          <w:szCs w:val="24"/>
        </w:rPr>
        <w:t xml:space="preserve">που υποστηρίζουν τον δρόμο της εμβάθυνσης της ευρωπαϊκής ενοποίησης, ισχυρίζονται πως από τη συγκεκριμένη </w:t>
      </w:r>
      <w:r>
        <w:rPr>
          <w:rFonts w:eastAsia="Times New Roman" w:cs="Times New Roman"/>
          <w:szCs w:val="24"/>
        </w:rPr>
        <w:t>ο</w:t>
      </w:r>
      <w:r>
        <w:rPr>
          <w:rFonts w:eastAsia="Times New Roman" w:cs="Times New Roman"/>
          <w:szCs w:val="24"/>
        </w:rPr>
        <w:t>δηγία θα ωφεληθούν οι καταναλωτές, γιατί μέσα από την ανάπτυξη του ανταγωνισμού θα μειωθούν τα τέλη, αλλά ταυτόχρονα θα έχουν και τη δυνατότητα να κά</w:t>
      </w:r>
      <w:r>
        <w:rPr>
          <w:rFonts w:eastAsia="Times New Roman" w:cs="Times New Roman"/>
          <w:szCs w:val="24"/>
        </w:rPr>
        <w:t xml:space="preserve">νουν σύγκριση του ύψους αυτών των τελών και άρα να επιλέγουν την πιο συμφέρουσα γι’ αυτούς λύση. </w:t>
      </w:r>
    </w:p>
    <w:p w14:paraId="0C83443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Και όλα τα παραπάνω, τα λέτε τη στιγμή που ετοιμάζεστε να μειώσετε και άλλο τις συντάξεις, το αφορολόγητο των λαϊκών στρωμάτων και στην πράξη να μειώσετε και </w:t>
      </w:r>
      <w:r>
        <w:rPr>
          <w:rFonts w:eastAsia="Times New Roman" w:cs="Times New Roman"/>
          <w:szCs w:val="24"/>
        </w:rPr>
        <w:t xml:space="preserve">άλλο το πραγματικό εισόδημά τους. </w:t>
      </w:r>
    </w:p>
    <w:p w14:paraId="0C83443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Όμως η αιτιολογική έκθεση γι’ αυτό το ζήτημα είναι και εδώ ξεκάθαρη. Λέει τα εξής: «Τα εν λόγω μέτρα θα παράσχουν κίνητρα για την είσοδο των </w:t>
      </w:r>
      <w:proofErr w:type="spellStart"/>
      <w:r>
        <w:rPr>
          <w:rFonts w:eastAsia="Times New Roman" w:cs="Times New Roman"/>
          <w:szCs w:val="24"/>
        </w:rPr>
        <w:t>παρόχων</w:t>
      </w:r>
      <w:proofErr w:type="spellEnd"/>
      <w:r>
        <w:rPr>
          <w:rFonts w:eastAsia="Times New Roman" w:cs="Times New Roman"/>
          <w:szCs w:val="24"/>
        </w:rPr>
        <w:t xml:space="preserve"> υπηρεσιών πληρωμών στην εσωτερική αγορά και θα διασφαλίσουν ισότιμους όρ</w:t>
      </w:r>
      <w:r>
        <w:rPr>
          <w:rFonts w:eastAsia="Times New Roman" w:cs="Times New Roman"/>
          <w:szCs w:val="24"/>
        </w:rPr>
        <w:t>ους ανταγωνισμού, για να υπάρξει αποδοτική κατανομή πόρων στο εσωτερικό της αγοράς λιανικών χρηματοπιστωτικών υπηρεσιών».</w:t>
      </w:r>
    </w:p>
    <w:p w14:paraId="0C83443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Άρα με απλά λόγια, αυτό που πρωτίστως τους ενδιαφέρει στην προκειμένη περίπτωση, είναι πώς θα βρουν διέξοδο να επενδυθούν λιμνάζοντα κ</w:t>
      </w:r>
      <w:r>
        <w:rPr>
          <w:rFonts w:eastAsia="Times New Roman" w:cs="Times New Roman"/>
          <w:szCs w:val="24"/>
        </w:rPr>
        <w:t xml:space="preserve">εφάλαια στον συγκεκριμένο κλάδο, πώς θα εξασφαλίσουν ίσους όρους ανταγωνισμού αυτών των κεφαλαίων. </w:t>
      </w:r>
    </w:p>
    <w:p w14:paraId="0C83443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Αυτή είναι αλήθεια που πάτε να κρύψετε, ότι σε κάθε περίπτωση το βασικό που θα πρέπει να είναι εξασφαλισμένο είναι το κέρδος των τραπεζικών ομίλων και των </w:t>
      </w:r>
      <w:proofErr w:type="spellStart"/>
      <w:r>
        <w:rPr>
          <w:rFonts w:eastAsia="Times New Roman" w:cs="Times New Roman"/>
          <w:szCs w:val="24"/>
        </w:rPr>
        <w:t>π</w:t>
      </w:r>
      <w:r>
        <w:rPr>
          <w:rFonts w:eastAsia="Times New Roman" w:cs="Times New Roman"/>
          <w:szCs w:val="24"/>
        </w:rPr>
        <w:t>αρόχων</w:t>
      </w:r>
      <w:proofErr w:type="spellEnd"/>
      <w:r>
        <w:rPr>
          <w:rFonts w:eastAsia="Times New Roman" w:cs="Times New Roman"/>
          <w:szCs w:val="24"/>
        </w:rPr>
        <w:t>. Και αυτό το κέρδος θα προέλθει από τους εργαζόμενους καταναλωτές αυτών των χρηματοπιστωτικών υπηρεσιών. Μπορεί ενδεχομένως στην αρχή για ένα μικρό διάστημα οι τιμές για ορισμένες υπηρεσίες να μειωθούν πρόσκαιρα, όμως με την ανάπτυξη του ανταγωνισμο</w:t>
      </w:r>
      <w:r>
        <w:rPr>
          <w:rFonts w:eastAsia="Times New Roman" w:cs="Times New Roman"/>
          <w:szCs w:val="24"/>
        </w:rPr>
        <w:t xml:space="preserve">ύ, τη συγκέντρωση και συγκεντροποίηση, τη συγκέντρωση της πίτας σε λίγα χέρια, τα τέλη θα πάρουν και πάλι την ανηφόρα. </w:t>
      </w:r>
    </w:p>
    <w:p w14:paraId="0C83443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Άλλωστε, εσείς δεν ήσασταν που υποστηρίζατε πως με την ενοποίηση της Ευρωπαϊκής Ένωσης στην Οικονομική Νομισματική Ένωση θα έρθει η σύγκ</w:t>
      </w:r>
      <w:r>
        <w:rPr>
          <w:rFonts w:eastAsia="Times New Roman" w:cs="Times New Roman"/>
          <w:szCs w:val="24"/>
        </w:rPr>
        <w:t xml:space="preserve">λιση των οικονομιών, των μισθών και του βιοτικού επιπέδου των εργαζομένων; </w:t>
      </w:r>
    </w:p>
    <w:p w14:paraId="0C83443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Εσείς δεν μας βομβαρδίζατε πως τα ιδανικά της αλληλεγγύης, της ειρήνης και της κοινωνικής δικαιοσύνης ήταν αυτά που </w:t>
      </w:r>
      <w:r>
        <w:rPr>
          <w:rFonts w:eastAsia="Times New Roman" w:cs="Times New Roman"/>
          <w:szCs w:val="24"/>
        </w:rPr>
        <w:lastRenderedPageBreak/>
        <w:t>έδιναν ώθηση σε αυτή τη δυναμική πορεία της Ευρωπαϊκής Ένωσης;</w:t>
      </w:r>
    </w:p>
    <w:p w14:paraId="0C83443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ι αποδείχθηκε όλα αυτά τα χρόνια; Π</w:t>
      </w:r>
      <w:r>
        <w:rPr>
          <w:rFonts w:eastAsia="Times New Roman" w:cs="Times New Roman"/>
          <w:szCs w:val="24"/>
        </w:rPr>
        <w:t>ω</w:t>
      </w:r>
      <w:r>
        <w:rPr>
          <w:rFonts w:eastAsia="Times New Roman" w:cs="Times New Roman"/>
          <w:szCs w:val="24"/>
        </w:rPr>
        <w:t xml:space="preserve">ς όλα αυτά που λέγατε ήταν μια ουτοπία. Όχι μόνο σύγκλιση δεν είχαμε, αλλά το χάσμα μεταξύ των οικονομιών των χωρών μελών της Ευρωπαϊκής Ένωσης μεγάλωσε παραπέρα. Αυτό συνέβη γιατί παρά τις κοινές στοχεύσεις των αστικών </w:t>
      </w:r>
      <w:r>
        <w:rPr>
          <w:rFonts w:eastAsia="Times New Roman" w:cs="Times New Roman"/>
          <w:szCs w:val="24"/>
        </w:rPr>
        <w:t>τάξεων των χωρών της Ευρωπαϊκής Ένωση, δεν μπορούσαν να αναιρέσουν την επίδραση του νόμου της ανισόμετρης ανάπτυξης, την αλλαγή του συσχετισμού δυνάμεων μεταξύ των κρατών-μελών της  Ευρωπαϊκής Ένωσης, τον ανταγωνισμό και τις αντιθέσεις που έχουν μεταξύ του</w:t>
      </w:r>
      <w:r>
        <w:rPr>
          <w:rFonts w:eastAsia="Times New Roman" w:cs="Times New Roman"/>
          <w:szCs w:val="24"/>
        </w:rPr>
        <w:t xml:space="preserve">ς. </w:t>
      </w:r>
    </w:p>
    <w:p w14:paraId="0C83443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Έχει αποδειχθεί ιστορικά ότι η νομισματική συγκόλληση κρατών που έχουν διαφορετική οικονομική ισχύ, διαφορετικό επίπεδο παραγωγικότητας, όχι μόνο δεν άμβλυνε αλλά όξυνε την ανισομετρία μεταξύ αυτών των χωρών. Μια απλή σύγκριση στην πορεία της Γερμανίας</w:t>
      </w:r>
      <w:r>
        <w:rPr>
          <w:rFonts w:eastAsia="Times New Roman" w:cs="Times New Roman"/>
          <w:szCs w:val="24"/>
        </w:rPr>
        <w:t xml:space="preserve"> και της Γαλλίας, δύο βασικών κρατών του λεγόμενου «σκληρού πυρήνα», δείχνει ανάγλυφα αυτή την τάση απόκλισης. </w:t>
      </w:r>
    </w:p>
    <w:p w14:paraId="0C83443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Γιατί δίπλα στα παραπάνω που αναφέρθηκαν υπάρχουν και λειτουργούν οι οικονομικές καπιταλιστικές κρίσεις, το κυνήγι </w:t>
      </w:r>
      <w:r>
        <w:rPr>
          <w:rFonts w:eastAsia="Times New Roman" w:cs="Times New Roman"/>
          <w:szCs w:val="24"/>
        </w:rPr>
        <w:lastRenderedPageBreak/>
        <w:t>του μέγιστου ποσοστού κέρδους</w:t>
      </w:r>
      <w:r>
        <w:rPr>
          <w:rFonts w:eastAsia="Times New Roman" w:cs="Times New Roman"/>
          <w:szCs w:val="24"/>
        </w:rPr>
        <w:t xml:space="preserve">, ο νόμος της συγκέντρωσης και συγκεντροποίησης του κεφαλαίου. </w:t>
      </w:r>
    </w:p>
    <w:p w14:paraId="0C83443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Η ανάπτυξη του ανταγωνισμού, που όλοι σας υποστηρίζετε πως θα βγάλει τη χώρα από την καπιταλιστική οικονομική κρίση, έφερε τη συρρίκνωση μιας σειράς κλάδων. Προχώρησαν οι εξαγορές και οι συγχω</w:t>
      </w:r>
      <w:r>
        <w:rPr>
          <w:rFonts w:eastAsia="Times New Roman" w:cs="Times New Roman"/>
          <w:szCs w:val="24"/>
        </w:rPr>
        <w:t>νεύσεις. Αυξήθηκε το έλλειμμα του αγροτικού εμπορικού ισοζυγίου. Λεηλατήθηκαν μισθοί και συντάξεις. Καταργήθηκαν εργατικές κατακτήσεις, όπως το οκτάωρο και οι συλλογικές συμβάσεις. Έγιναν κανονικότητα οι ελαστικές σχέσεις εργασίας. Ξηλώθηκε η κοινωνική ασφ</w:t>
      </w:r>
      <w:r>
        <w:rPr>
          <w:rFonts w:eastAsia="Times New Roman" w:cs="Times New Roman"/>
          <w:szCs w:val="24"/>
        </w:rPr>
        <w:t>άλιση. Πάρθηκαν πίσω μια σειρά από εργατικά δικαιώματα.</w:t>
      </w:r>
    </w:p>
    <w:p w14:paraId="0C83443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Και τώρα, αλίμονο σε όσους σας πιστέψουν για μια ακόμη φορά. Αλίμονο σε όσους ακόμα και τώρα δώσουν βάση στα λεγόμενά σας πως με την εξασφάλιση της απρόσκοπτης κίνησης κεφαλαίων, εμπορευμάτων, προσώπω</w:t>
      </w:r>
      <w:r>
        <w:rPr>
          <w:rFonts w:eastAsia="Times New Roman" w:cs="Times New Roman"/>
          <w:szCs w:val="24"/>
        </w:rPr>
        <w:t>ν και υπηρεσιών θα ωφεληθούν οι εργαζόμενοι και τα λαϊκά στρώματα. Έχει πλέον αποδειχθεί στην πράξη πως η Ευρωπαϊκή Ένωση αποτελεί μια προωθημένη καπιταλιστική ένωση, δηλαδή μια προωθημένη μορφή συμμαχίας των καπιταλιστικών κρατών στην Ευρώπη, με στόχο την</w:t>
      </w:r>
      <w:r>
        <w:rPr>
          <w:rFonts w:eastAsia="Times New Roman" w:cs="Times New Roman"/>
          <w:szCs w:val="24"/>
        </w:rPr>
        <w:t xml:space="preserve"> ενίσχυση των δικών της μονοπωλίων. </w:t>
      </w:r>
    </w:p>
    <w:p w14:paraId="0C83443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Όλοι σας υποστηρίζετε πως το βάθεμα της Ευρωπαϊκής Ένωσης ήταν μονόδρομος και μάλιστα χωρίς επιστροφή. Τώρα τι έχετε να πείτε για τη συζήτηση που άνοιξε για το μέλλον της Ευρωπαϊκής Ένωσης, τη Λευκή Βίβλο, τις προτάσεις</w:t>
      </w:r>
      <w:r>
        <w:rPr>
          <w:rFonts w:eastAsia="Times New Roman" w:cs="Times New Roman"/>
          <w:szCs w:val="24"/>
        </w:rPr>
        <w:t xml:space="preserve"> </w:t>
      </w:r>
      <w:proofErr w:type="spellStart"/>
      <w:r>
        <w:rPr>
          <w:rFonts w:eastAsia="Times New Roman" w:cs="Times New Roman"/>
          <w:szCs w:val="24"/>
        </w:rPr>
        <w:t>Γιούνκερ</w:t>
      </w:r>
      <w:proofErr w:type="spellEnd"/>
      <w:r>
        <w:rPr>
          <w:rFonts w:eastAsia="Times New Roman" w:cs="Times New Roman"/>
          <w:szCs w:val="24"/>
        </w:rPr>
        <w:t>; Εσείς δεν ήσασταν που προσπαθούσατε να πείσετε τον λαό πως η Ευρωπαϊκή Ένωση είναι θέσφατο, κάτι το οποίο υπάρχει πέρα και έξω από την εξέλιξη, την ίδια την ταξική πάλη, τους συσχετισμούς των δυνάμεων;</w:t>
      </w:r>
    </w:p>
    <w:p w14:paraId="0C83443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Τίποτα από όλα αυτά που λέγατε, δεν ισχύει.</w:t>
      </w:r>
      <w:r>
        <w:rPr>
          <w:rFonts w:eastAsia="Times New Roman" w:cs="Times New Roman"/>
          <w:szCs w:val="24"/>
        </w:rPr>
        <w:t xml:space="preserve"> Τίποτα δεν είναι δεδομένο. Το άνοιγμα της συζήτησης για Ευρωπαϊκή Ένωση διαφορετικών ταχυτήτων αποτελεί προσαρμογή στο εσωτερικό της των δεδομένων που έχει διαμορφώσει η ανισόμετρη ανάπτυξη ανάμεσα στα κράτη–μέλη, σε μια προσπάθεια να μην χρεωθούν τη χασο</w:t>
      </w:r>
      <w:r>
        <w:rPr>
          <w:rFonts w:eastAsia="Times New Roman" w:cs="Times New Roman"/>
          <w:szCs w:val="24"/>
        </w:rPr>
        <w:t>ύρα της διαχείρισης του ιδιωτικού και κρατικού χρέους, την απαξίωση, δηλαδή, κεφαλαίου, που είναι αναγκαία για να πάρει μπροστά η καπιταλιστική οικονομία.</w:t>
      </w:r>
    </w:p>
    <w:p w14:paraId="0C83443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Το τι θα γίνει θα εξαρτηθεί από την έκβαση των ανταγωνισμών ανάμεσα στις μερίδες του κεφαλαίου. Έχει αποδειχθεί, όμως, στην πράξη πως η καπιταλιστική Ευρωπαϊκή Ένωση δεν αποτελεί ένα συνεκτικό, σταθερό και μόνιμο σχήμα. Πώς έχουν </w:t>
      </w:r>
      <w:r>
        <w:rPr>
          <w:rFonts w:eastAsia="Times New Roman" w:cs="Times New Roman"/>
          <w:szCs w:val="24"/>
        </w:rPr>
        <w:lastRenderedPageBreak/>
        <w:t>έρθει τα πράγματα όμως! Εκ</w:t>
      </w:r>
      <w:r>
        <w:rPr>
          <w:rFonts w:eastAsia="Times New Roman" w:cs="Times New Roman"/>
          <w:szCs w:val="24"/>
        </w:rPr>
        <w:t xml:space="preserve">εί που ήσασταν σχεδόν σίγουροι για το μέλλον της Ευρωπαϊκής Ένωσης, τώρα ζείτε με τον φόβο για το αύριο, την αγωνία για το αβέβαιο μέλλον της ευρωζώνης. </w:t>
      </w:r>
    </w:p>
    <w:p w14:paraId="0C83444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Κατά τη γνώμη μας, το σίγουρο είναι πως υπάρχει διέξοδος προς όφελος του λαού. Μόνο που αυτή η διέξοδο</w:t>
      </w:r>
      <w:r>
        <w:rPr>
          <w:rFonts w:eastAsia="Times New Roman" w:cs="Times New Roman"/>
          <w:szCs w:val="24"/>
        </w:rPr>
        <w:t>ς δεν έχει κα</w:t>
      </w:r>
      <w:r>
        <w:rPr>
          <w:rFonts w:eastAsia="Times New Roman" w:cs="Times New Roman"/>
          <w:szCs w:val="24"/>
        </w:rPr>
        <w:t>μ</w:t>
      </w:r>
      <w:r>
        <w:rPr>
          <w:rFonts w:eastAsia="Times New Roman" w:cs="Times New Roman"/>
          <w:szCs w:val="24"/>
        </w:rPr>
        <w:t xml:space="preserve">μία σχέση με το παραμύθι της Κυβέρνησης και των άλλων κομμάτων του </w:t>
      </w:r>
      <w:proofErr w:type="spellStart"/>
      <w:r>
        <w:rPr>
          <w:rFonts w:eastAsia="Times New Roman" w:cs="Times New Roman"/>
          <w:szCs w:val="24"/>
        </w:rPr>
        <w:t>ευρωμονόδρομου</w:t>
      </w:r>
      <w:proofErr w:type="spellEnd"/>
      <w:r>
        <w:rPr>
          <w:rFonts w:eastAsia="Times New Roman" w:cs="Times New Roman"/>
          <w:szCs w:val="24"/>
        </w:rPr>
        <w:t xml:space="preserve"> ότι θα μετατραπεί αυτή σε Ευρωπαϊκή Ένωση με δημοκρατική και κοινωνική ευαισθησία, μια Ευρώπη της αλληλεγγύης, της φιλολαϊκής ανάπτυξης, ούτε, βεβαίως, με το οπ</w:t>
      </w:r>
      <w:r>
        <w:rPr>
          <w:rFonts w:eastAsia="Times New Roman" w:cs="Times New Roman"/>
          <w:szCs w:val="24"/>
        </w:rPr>
        <w:t>ορτουνιστικό παραμύθι της σωτηρίας με την καπιταλιστική Ελλάδα της δραχμής.</w:t>
      </w:r>
    </w:p>
    <w:p w14:paraId="0C83444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Για τον εργαζόμενο λαό μόνη διέξοδος και λύση προς όφελός του, είναι η συγκρότηση της κοινωνικής συμμαχίας, που με την ανασύνταξη και αντεπίθεση του εργατικού–λαϊκού κινήματος μπορ</w:t>
      </w:r>
      <w:r>
        <w:rPr>
          <w:rFonts w:eastAsia="Times New Roman" w:cs="Times New Roman"/>
          <w:szCs w:val="24"/>
        </w:rPr>
        <w:t>εί να αλλάξει τους πολιτικούς και κοινωνικούς σχηματισμούς, να ανατρέψει τον καπιταλιστικό δρόμο ανάπτυξης, να δημιουργήσει τις προϋποθέσεις για να πάρει ο ίδιος ο λαός την εξουσία και να την αξιοποιήσει για την ικανοποίηση των δικών του αναγκών.</w:t>
      </w:r>
    </w:p>
    <w:p w14:paraId="0C83444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Έρχομαι τ</w:t>
      </w:r>
      <w:r>
        <w:rPr>
          <w:rFonts w:eastAsia="Times New Roman" w:cs="Times New Roman"/>
          <w:szCs w:val="24"/>
        </w:rPr>
        <w:t>ώρα σε μερικές επισημάνσεις για τις λοιπές διατάξεις και τις τροπολογίες που έχουν κατατεθεί.</w:t>
      </w:r>
    </w:p>
    <w:p w14:paraId="0C83444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Εδώ να πω και μια κουβέντα για κάτι που, εν πάση </w:t>
      </w:r>
      <w:proofErr w:type="spellStart"/>
      <w:r>
        <w:rPr>
          <w:rFonts w:eastAsia="Times New Roman" w:cs="Times New Roman"/>
          <w:szCs w:val="24"/>
        </w:rPr>
        <w:t>περιπτώσει</w:t>
      </w:r>
      <w:proofErr w:type="spellEnd"/>
      <w:r>
        <w:rPr>
          <w:rFonts w:eastAsia="Times New Roman" w:cs="Times New Roman"/>
          <w:szCs w:val="24"/>
        </w:rPr>
        <w:t>, συζητάμε σε κάθε νομοσχέδιο. Μέχρι και πριν από δέκα λεπτά ήρθαν άλλες δύο τροπολογίες. Η μία από αυτ</w:t>
      </w:r>
      <w:r>
        <w:rPr>
          <w:rFonts w:eastAsia="Times New Roman" w:cs="Times New Roman"/>
          <w:szCs w:val="24"/>
        </w:rPr>
        <w:t xml:space="preserve">ές μάλιστα είναι πάνω από είκοσι σελίδες. Σε αρκετές από αυτές, όπως και σε αρκετά άρθρα, έχουμε τοποθετηθεί στις </w:t>
      </w:r>
      <w:r>
        <w:rPr>
          <w:rFonts w:eastAsia="Times New Roman" w:cs="Times New Roman"/>
          <w:szCs w:val="24"/>
        </w:rPr>
        <w:t>ε</w:t>
      </w:r>
      <w:r>
        <w:rPr>
          <w:rFonts w:eastAsia="Times New Roman" w:cs="Times New Roman"/>
          <w:szCs w:val="24"/>
        </w:rPr>
        <w:t xml:space="preserve">πιτροπές. Λόγω χρόνου δεν θα αναφερθώ πάλι σε αυτές. </w:t>
      </w:r>
    </w:p>
    <w:p w14:paraId="0C83444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ορισμένα ζητήματα στις πιο σημαντικές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αυτές που θ</w:t>
      </w:r>
      <w:r>
        <w:rPr>
          <w:rFonts w:eastAsia="Times New Roman" w:cs="Times New Roman"/>
          <w:szCs w:val="24"/>
        </w:rPr>
        <w:t>εωρούμε εμείς- από τις υπόλοιπες που δεν έχουμε τοποθετηθεί.</w:t>
      </w:r>
    </w:p>
    <w:p w14:paraId="0C83444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Κατ’ αρχάς για το άρθρο 29. Εδώ είναι προφανές πως πρόκειται για πρόκληση. Την ώρα που μειώνετε μισθούς και συντάξεις, που είστε έτοιμοι να μειώσετε ακόμη περισσότερο το αφορολόγητο των λαϊκών στ</w:t>
      </w:r>
      <w:r>
        <w:rPr>
          <w:rFonts w:eastAsia="Times New Roman" w:cs="Times New Roman"/>
          <w:szCs w:val="24"/>
        </w:rPr>
        <w:t>ρωμάτων, έρχεστε και αυξάνετε τους μισθούς του Γενικού Διευθυντή και του αναπληρωτή του στον Οργανισμού Διαχείρισης Δημοσίου Χρέους από 4.600 ευρώ, περίπου, σε 8.315 ευρώ.</w:t>
      </w:r>
    </w:p>
    <w:p w14:paraId="0C83444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Επίσης, κατά τη γνώμη μας, είναι προκλητικό αυτοί που έχουν φέρει σε αυτήν την κατάσ</w:t>
      </w:r>
      <w:r>
        <w:rPr>
          <w:rFonts w:eastAsia="Times New Roman" w:cs="Times New Roman"/>
          <w:szCs w:val="24"/>
        </w:rPr>
        <w:t xml:space="preserve">ταση τους εργαζόμενους -δηλαδή αυτοί που κυβέρνησαν τα προηγούμενα χρόνια, η Νέα Δημοκρατία και το </w:t>
      </w:r>
      <w:r>
        <w:rPr>
          <w:rFonts w:eastAsia="Times New Roman" w:cs="Times New Roman"/>
        </w:rPr>
        <w:t>ΠΑΣΟΚ</w:t>
      </w:r>
      <w:r>
        <w:rPr>
          <w:rFonts w:eastAsia="Times New Roman" w:cs="Times New Roman"/>
          <w:szCs w:val="24"/>
        </w:rPr>
        <w:t>- και εννοώ τους εργαζόμενους και τους συνταξιούχους με τις μειώσεις στους μισθούς και τις συντάξεις, να σηκώνουν τώρα την παντιέρα γι’ αυτό το ζήτημα.</w:t>
      </w:r>
    </w:p>
    <w:p w14:paraId="0C83444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Εμείς είμαστε ξεκάθαροι. Αυτό που ζητάμε και αυτό που χρειάζεται να γίνει είναι να αυξηθούν οι μισθοί και οι συντάξεις, να πάρουν πίσω αυτά που τους πήρατε στα επτά-οκτώ χρόνια της κρίσης για να μπορέσουν να ζήσουν ανθρώπινα.</w:t>
      </w:r>
    </w:p>
    <w:p w14:paraId="0C83444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Έρχομαι τώρα στην τροπολογία τ</w:t>
      </w:r>
      <w:r>
        <w:rPr>
          <w:rFonts w:eastAsia="Times New Roman" w:cs="Times New Roman"/>
          <w:szCs w:val="24"/>
        </w:rPr>
        <w:t xml:space="preserve">ου Υπουργείου Παιδείας για τους αναπληρωτές και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γωγή. Εδώ, κατά τη γνώμη μας –και δεν είναι καθόλου σπέκουλα, όπως ισχυρίστηκε ο κύριος Υπουργός, φαντάζομαι δεν αναφερόταν στο Κομμουνιστικό Κόμμα- υπάρχει μία κυνική ομολογία συνέχισης της αδιορ</w:t>
      </w:r>
      <w:r>
        <w:rPr>
          <w:rFonts w:eastAsia="Times New Roman" w:cs="Times New Roman"/>
          <w:szCs w:val="24"/>
        </w:rPr>
        <w:t>ιστίας και των μετακινήσεων, τουλάχιστον μέχρι το 2020 -και λέω τουλάχιστον γιατί από εκεί και πέρα βλέπουμε τι θα γίνει. Αντί δηλαδή για μόνιμες προσλήψεις είκοσι χιλιάδων εκπαιδευτικών που είχαν εξαγγείλει, τώρα δηλώνουν ότι αυτή η απαράδεκτη κατάσταση θ</w:t>
      </w:r>
      <w:r>
        <w:rPr>
          <w:rFonts w:eastAsia="Times New Roman" w:cs="Times New Roman"/>
          <w:szCs w:val="24"/>
        </w:rPr>
        <w:t>α συνεχιστεί μέχρι το 2020.</w:t>
      </w:r>
    </w:p>
    <w:p w14:paraId="0C83444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Τι μας είπε ο κύριος Υπουργός εδώ, παρουσιάζοντας την τροπολογία; Κατά τη γνώμη μας, για να καθησυχάσει τους εκπαιδευτικούς και το κίνημά τους έταξε –προσέξτε!- όχι προσλήψεις, αλλά ανακοινώσεις μετά το πέρας της αξιολόγησης. Θα</w:t>
      </w:r>
      <w:r>
        <w:rPr>
          <w:rFonts w:eastAsia="Times New Roman" w:cs="Times New Roman"/>
          <w:szCs w:val="24"/>
        </w:rPr>
        <w:t xml:space="preserve"> κάνουμε δηλαδή ανακοινώσεις, αν μας το επιτρέψουν και θα δούμε πότε θα μπορέσουμε να κάνουμε προσλήψεις μόνιμου εκπαιδευτικού προσωπικού. </w:t>
      </w:r>
    </w:p>
    <w:p w14:paraId="0C83444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Σε κάθε περίπτωση όμως οι προσλήψεις μόνιμου εκπαιδευτικού προσωπικού είναι συνδεδεμένες με το τρίτο μνημόνιο που έχ</w:t>
      </w:r>
      <w:r>
        <w:rPr>
          <w:rFonts w:eastAsia="Times New Roman" w:cs="Times New Roman"/>
          <w:szCs w:val="24"/>
        </w:rPr>
        <w:t>ετε ψηφίσει όλοι σας. Η όλη σας λογική αποσκοπεί ακριβώς στη διαχείριση αυτού του ζητήματος.</w:t>
      </w:r>
    </w:p>
    <w:p w14:paraId="0C83444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Δεύτερον, μας είπε ο κύριος Υπουργός πως έχει πέσει πολλή σπέκουλα και κυρίως φαντάζομαι πως αναφερόταν σε αυτούς που διαμαρτύρονται, δηλαδή στους εργαζόμενους και</w:t>
      </w:r>
      <w:r>
        <w:rPr>
          <w:rFonts w:eastAsia="Times New Roman" w:cs="Times New Roman"/>
          <w:szCs w:val="24"/>
        </w:rPr>
        <w:t xml:space="preserve"> τα συλλογικά τους όργανα, που διαφωνούν με την παράταση αυτής της απαράδεκτης κατάστασης με τους αναπληρωτές.</w:t>
      </w:r>
    </w:p>
    <w:p w14:paraId="0C83444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Τι μας είπε; Βάλαμε δύο χρόνια και όχι ένα για την παράταση αυτού του καθεστώτος, γιατί αναπληρωτές θα χρειαζόμασταν ακόμα και αν κάναμε μόνιμες </w:t>
      </w:r>
      <w:r>
        <w:rPr>
          <w:rFonts w:eastAsia="Times New Roman" w:cs="Times New Roman"/>
          <w:szCs w:val="24"/>
        </w:rPr>
        <w:t xml:space="preserve">προσλήψεις. Τότε, γιατί βάζετε </w:t>
      </w:r>
      <w:r>
        <w:rPr>
          <w:rFonts w:eastAsia="Times New Roman" w:cs="Times New Roman"/>
          <w:szCs w:val="24"/>
        </w:rPr>
        <w:lastRenderedPageBreak/>
        <w:t xml:space="preserve">δύο χρόνια; Γιατί δεν βάζετε πέντε, δέκα χρόνια; Γιατί δεν το κάνετε μόνιμο, αφού θα χρειάζεστε μόνιμα αυτή την κατάσταση; </w:t>
      </w:r>
    </w:p>
    <w:p w14:paraId="0C83444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Κατά τη γνώμη μας, έχει να κάνει με το προηγούμενο θέμα που σας είπα. Τώρα υποσχόμαστε προσλήψεις και</w:t>
      </w:r>
      <w:r>
        <w:rPr>
          <w:rFonts w:eastAsia="Times New Roman" w:cs="Times New Roman"/>
          <w:szCs w:val="24"/>
        </w:rPr>
        <w:t xml:space="preserve"> μετά το 2020, που το πιο πιθανό είναι να μην βρίσκονται και στην κυβέρνηση, -σε εισαγωγικά- «έχει ο Θεός».</w:t>
      </w:r>
    </w:p>
    <w:p w14:paraId="0C83444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C83444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εγώ ευχαριστώ, κύριε συνάδελφε.</w:t>
      </w:r>
    </w:p>
    <w:p w14:paraId="0C83445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Έχει γίνει μια αμοιβαία μετάθεση και θα μιλήσει ο κ. </w:t>
      </w:r>
      <w:proofErr w:type="spellStart"/>
      <w:r>
        <w:rPr>
          <w:rFonts w:eastAsia="Times New Roman" w:cs="Times New Roman"/>
          <w:szCs w:val="24"/>
        </w:rPr>
        <w:t>Κατσιαντώνης</w:t>
      </w:r>
      <w:proofErr w:type="spellEnd"/>
      <w:r>
        <w:rPr>
          <w:rFonts w:eastAsia="Times New Roman" w:cs="Times New Roman"/>
          <w:szCs w:val="24"/>
        </w:rPr>
        <w:t xml:space="preserve"> από την Ένωση Κεντρώων πρώτα και ύστερα ο κ. Δημήτριος Καμμένος.</w:t>
      </w:r>
    </w:p>
    <w:p w14:paraId="0C83445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Κατσιαντώνη</w:t>
      </w:r>
      <w:proofErr w:type="spellEnd"/>
      <w:r>
        <w:rPr>
          <w:rFonts w:eastAsia="Times New Roman" w:cs="Times New Roman"/>
          <w:szCs w:val="24"/>
        </w:rPr>
        <w:t>, έχετε τον λόγο.</w:t>
      </w:r>
    </w:p>
    <w:p w14:paraId="0C83445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Ευχαριστώ, κύριε Πρόεδρε.</w:t>
      </w:r>
    </w:p>
    <w:p w14:paraId="0C83445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ενσωμάτωση της σχετικής </w:t>
      </w:r>
      <w:r>
        <w:rPr>
          <w:rFonts w:eastAsia="Times New Roman" w:cs="Times New Roman"/>
          <w:szCs w:val="24"/>
        </w:rPr>
        <w:t>ο</w:t>
      </w:r>
      <w:r>
        <w:rPr>
          <w:rFonts w:eastAsia="Times New Roman" w:cs="Times New Roman"/>
          <w:szCs w:val="24"/>
        </w:rPr>
        <w:t>δηγίας είναι από κάθε άποψη ωφέλιμη γ</w:t>
      </w:r>
      <w:r>
        <w:rPr>
          <w:rFonts w:eastAsia="Times New Roman" w:cs="Times New Roman"/>
          <w:szCs w:val="24"/>
        </w:rPr>
        <w:t>ια την ελληνική α</w:t>
      </w:r>
      <w:r>
        <w:rPr>
          <w:rFonts w:eastAsia="Times New Roman" w:cs="Times New Roman"/>
          <w:szCs w:val="24"/>
        </w:rPr>
        <w:lastRenderedPageBreak/>
        <w:t>γορά των υπηρεσιών πληρωμών. Όμως για να προκύψει ωφέλεια, θα χρειαστεί να βρεθεί κοινή πρόθεση από όλους για την υλοποίηση των νέων δεδομένων.</w:t>
      </w:r>
    </w:p>
    <w:p w14:paraId="0C83445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Θεωρώ κατ’ αρχ</w:t>
      </w:r>
      <w:r>
        <w:rPr>
          <w:rFonts w:eastAsia="Times New Roman" w:cs="Times New Roman"/>
          <w:szCs w:val="24"/>
        </w:rPr>
        <w:t>άς</w:t>
      </w:r>
      <w:r>
        <w:rPr>
          <w:rFonts w:eastAsia="Times New Roman" w:cs="Times New Roman"/>
          <w:szCs w:val="24"/>
        </w:rPr>
        <w:t xml:space="preserve"> δεδομένο ότι η έναρξη ισχύος θα προσδιοριστεί με τον χρόνο δημοσίευσης του νόμ</w:t>
      </w:r>
      <w:r>
        <w:rPr>
          <w:rFonts w:eastAsia="Times New Roman" w:cs="Times New Roman"/>
          <w:szCs w:val="24"/>
        </w:rPr>
        <w:t>ου. Ομοίως, θεωρώ χρήσιμο το να δοθεί ένα εύλογο χρονικό περιθώριο, για παράδειγμα τέσσερις με έξι μήνες, σε σχέση με την έναρξη ισχύος των διατάξεων των άρθρων 14, δηλαδή περί πληροφόρησης σχετικά με την υπηρεσία αλλαγής λογαριασμού και 20 παράγραφος 2 πε</w:t>
      </w:r>
      <w:r>
        <w:rPr>
          <w:rFonts w:eastAsia="Times New Roman" w:cs="Times New Roman"/>
          <w:szCs w:val="24"/>
        </w:rPr>
        <w:t>ρί γενικών πληροφοριών για λογαριασμούς πληρωμών με βασικά χαρακτηριστικά και αυτό γιατί για τις συγκεκριμένες αλλαγές όλοι αντιλαμβανόμαστε ότι θα πρέπει να υπάρξει διάστημα μετάπτωσης των χρηματοπιστωτικών συστημάτων και όχι μόνο ιδρυμάτων πληρωμών.</w:t>
      </w:r>
    </w:p>
    <w:p w14:paraId="0C83445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 xml:space="preserve">, δεν θα έχει κανείς μετά δικαιολογίες και ενστάσεις λέγοντας ότι δεν πρόλαβε να οργανώσει τα συστήματά του, οπότε θα είναι μονόδρομος η </w:t>
      </w:r>
      <w:proofErr w:type="spellStart"/>
      <w:r>
        <w:rPr>
          <w:rFonts w:eastAsia="Times New Roman" w:cs="Times New Roman"/>
          <w:szCs w:val="24"/>
        </w:rPr>
        <w:t>μετακύλ</w:t>
      </w:r>
      <w:r>
        <w:rPr>
          <w:rFonts w:eastAsia="Times New Roman" w:cs="Times New Roman"/>
          <w:szCs w:val="24"/>
        </w:rPr>
        <w:t>ι</w:t>
      </w:r>
      <w:r>
        <w:rPr>
          <w:rFonts w:eastAsia="Times New Roman" w:cs="Times New Roman"/>
          <w:szCs w:val="24"/>
        </w:rPr>
        <w:t>ση</w:t>
      </w:r>
      <w:proofErr w:type="spellEnd"/>
      <w:r>
        <w:rPr>
          <w:rFonts w:eastAsia="Times New Roman" w:cs="Times New Roman"/>
          <w:szCs w:val="24"/>
        </w:rPr>
        <w:t xml:space="preserve"> της ωφέλειας στους καταναλωτές. </w:t>
      </w:r>
    </w:p>
    <w:p w14:paraId="0C83445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τα λοιπά, τα άρθρα που αφορούν στην ενσωμάτωση της </w:t>
      </w:r>
      <w:r>
        <w:rPr>
          <w:rFonts w:eastAsia="Times New Roman" w:cs="Times New Roman"/>
          <w:szCs w:val="24"/>
        </w:rPr>
        <w:t>ο</w:t>
      </w:r>
      <w:r>
        <w:rPr>
          <w:rFonts w:eastAsia="Times New Roman" w:cs="Times New Roman"/>
          <w:szCs w:val="24"/>
        </w:rPr>
        <w:t xml:space="preserve">δηγίας, θεωρώ ότι </w:t>
      </w:r>
      <w:r>
        <w:rPr>
          <w:rFonts w:eastAsia="Times New Roman" w:cs="Times New Roman"/>
          <w:szCs w:val="24"/>
        </w:rPr>
        <w:t>καλύπτουν τα απαιτούμενα για τη θέσπιση του σχετικού νομοθετικού πλαισίου. Έτσι, λοιπόν, βλέπω ή τουλάχιστον προσδοκώ ότι έρχονται σε θετική κατεύθυνση γενικώς οι επερχόμενες αλλαγές και θα τοποθετηθώ αναλυτικά.</w:t>
      </w:r>
    </w:p>
    <w:p w14:paraId="0C83445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Θετική είναι η θέσπιση, με το άρθρο 2, του κ</w:t>
      </w:r>
      <w:r>
        <w:rPr>
          <w:rFonts w:eastAsia="Times New Roman" w:cs="Times New Roman"/>
          <w:szCs w:val="24"/>
        </w:rPr>
        <w:t xml:space="preserve">αταλόγου με αντιπροσωπευτικές υπηρεσίες που συνδέονται με λογαριασμό πληρωμών που υπόκεινται σε καταβολή τέλους. </w:t>
      </w:r>
    </w:p>
    <w:p w14:paraId="0C83445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Θετική είναι η πρόβλεψη, στο άρθρο 4, της υποχρέωσης των παροχών υπηρεσιών πληρωμών να παρέχουν στον καταναλωτή πριν την υπογραφή της σύμβασης</w:t>
      </w:r>
      <w:r>
        <w:rPr>
          <w:rFonts w:eastAsia="Times New Roman" w:cs="Times New Roman"/>
          <w:szCs w:val="24"/>
        </w:rPr>
        <w:t xml:space="preserve"> το δελτίο πληροφόρησης, ως προς τα επιβαλλόμενα τέλη για κάθε υπηρεσία.</w:t>
      </w:r>
    </w:p>
    <w:p w14:paraId="0C83445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Θετική, είναι, επίσης, η πρόβλεψη του άρθρου 7, ως προς τον τρόπο της ενημέρωσης των καταναλωτών μέσω διαδικτυακού πίνακα, ώστε να συγκρίνουν και να αξιολογούν τα τέλη που επιβαρύνοντ</w:t>
      </w:r>
      <w:r>
        <w:rPr>
          <w:rFonts w:eastAsia="Times New Roman" w:cs="Times New Roman"/>
          <w:szCs w:val="24"/>
        </w:rPr>
        <w:t>αι. Θετικό είναι ότι η αρμοδιότητα τήρησης, ενημέρωσης και δημοσίευσης του ως άνω διαδικτυακού πίνακα έχει ανατεθεί στην Τράπεζα της Ελλάδ</w:t>
      </w:r>
      <w:r>
        <w:rPr>
          <w:rFonts w:eastAsia="Times New Roman" w:cs="Times New Roman"/>
          <w:szCs w:val="24"/>
        </w:rPr>
        <w:t>ο</w:t>
      </w:r>
      <w:r>
        <w:rPr>
          <w:rFonts w:eastAsia="Times New Roman" w:cs="Times New Roman"/>
          <w:szCs w:val="24"/>
        </w:rPr>
        <w:t xml:space="preserve">ς, με το άρθρο 21. </w:t>
      </w:r>
    </w:p>
    <w:p w14:paraId="0C83445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Σημαντική, επίσης, είναι η δυνατότητα των καταναλωτών να αγοράσουν λογαριασμό πληρωμών χωριστά απ</w:t>
      </w:r>
      <w:r>
        <w:rPr>
          <w:rFonts w:eastAsia="Times New Roman" w:cs="Times New Roman"/>
          <w:szCs w:val="24"/>
        </w:rPr>
        <w:t xml:space="preserve">ό άλλα προϊόντα, με το άρθρο 8. Ωφέλιμη είναι η πρόβλεψη, στο άρθρο 10, να μπορούν οι καταναλωτές να ζητήσουν από τον λαμβάνοντα </w:t>
      </w:r>
      <w:proofErr w:type="spellStart"/>
      <w:r>
        <w:rPr>
          <w:rFonts w:eastAsia="Times New Roman" w:cs="Times New Roman"/>
          <w:szCs w:val="24"/>
        </w:rPr>
        <w:t>πάροχο</w:t>
      </w:r>
      <w:proofErr w:type="spellEnd"/>
      <w:r>
        <w:rPr>
          <w:rFonts w:eastAsia="Times New Roman" w:cs="Times New Roman"/>
          <w:szCs w:val="24"/>
        </w:rPr>
        <w:t xml:space="preserve"> υπηρεσιών πληρωμών να μεταβιβάσει το σύνολο ή μέρος των εισερχόμενων μεταφορών πιστώσεων πάγιων εντολών για μεταφορές πι</w:t>
      </w:r>
      <w:r>
        <w:rPr>
          <w:rFonts w:eastAsia="Times New Roman" w:cs="Times New Roman"/>
          <w:szCs w:val="24"/>
        </w:rPr>
        <w:t xml:space="preserve">στώσεων ή εντολών άμεσης χρέωσης. </w:t>
      </w:r>
    </w:p>
    <w:p w14:paraId="0C83445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Εύστοχη είναι η πρόβλεψη, στο άρθρο 13, περί αποκατάστασης τυχόν ζημίας των καταναλωτών, σε περίπτωση σφάλματος του </w:t>
      </w:r>
      <w:proofErr w:type="spellStart"/>
      <w:r>
        <w:rPr>
          <w:rFonts w:eastAsia="Times New Roman" w:cs="Times New Roman"/>
          <w:szCs w:val="24"/>
        </w:rPr>
        <w:t>παρόχου</w:t>
      </w:r>
      <w:proofErr w:type="spellEnd"/>
      <w:r>
        <w:rPr>
          <w:rFonts w:eastAsia="Times New Roman" w:cs="Times New Roman"/>
          <w:szCs w:val="24"/>
        </w:rPr>
        <w:t xml:space="preserve"> των υπηρεσιών πληρωμών. </w:t>
      </w:r>
    </w:p>
    <w:p w14:paraId="0C83445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Σημαντική είναι η δυνατότητα για καταναλωτές που διαμένουν νομίμως στην Ευρωπαϊκή Ένωση να μπορούν να έχουν πρόσβαση χωρίς διακρίσεις στις υπηρεσίες αίτησης για λογαριασμό πληρωμών ή πρόσβαση σε αυτόν, ως και η σχετική υποχρέωση των </w:t>
      </w:r>
      <w:proofErr w:type="spellStart"/>
      <w:r>
        <w:rPr>
          <w:rFonts w:eastAsia="Times New Roman" w:cs="Times New Roman"/>
          <w:szCs w:val="24"/>
        </w:rPr>
        <w:t>παρόχων</w:t>
      </w:r>
      <w:proofErr w:type="spellEnd"/>
      <w:r>
        <w:rPr>
          <w:rFonts w:eastAsia="Times New Roman" w:cs="Times New Roman"/>
          <w:szCs w:val="24"/>
        </w:rPr>
        <w:t xml:space="preserve"> να </w:t>
      </w:r>
      <w:r>
        <w:rPr>
          <w:rFonts w:eastAsia="Times New Roman" w:cs="Times New Roman"/>
          <w:szCs w:val="24"/>
        </w:rPr>
        <w:t>διαθέτουν</w:t>
      </w:r>
      <w:r>
        <w:rPr>
          <w:rFonts w:eastAsia="Times New Roman" w:cs="Times New Roman"/>
          <w:szCs w:val="24"/>
        </w:rPr>
        <w:t xml:space="preserve"> λο</w:t>
      </w:r>
      <w:r>
        <w:rPr>
          <w:rFonts w:eastAsia="Times New Roman" w:cs="Times New Roman"/>
          <w:szCs w:val="24"/>
        </w:rPr>
        <w:t>γαριασμούς πληρωμής με βασικά χαρακτηριστικά. Το βλέπουμε στα άρθρα 15 και 16.</w:t>
      </w:r>
    </w:p>
    <w:p w14:paraId="0C83445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Προσδοκία υπάρχει να δούμε στην πράξη</w:t>
      </w:r>
      <w:r>
        <w:rPr>
          <w:rFonts w:eastAsia="Times New Roman" w:cs="Times New Roman"/>
          <w:szCs w:val="24"/>
        </w:rPr>
        <w:t>,</w:t>
      </w:r>
      <w:r>
        <w:rPr>
          <w:rFonts w:eastAsia="Times New Roman" w:cs="Times New Roman"/>
          <w:szCs w:val="24"/>
        </w:rPr>
        <w:t xml:space="preserve"> δωρεάν ή έναντι εύλογου τέλους, κατηγορίες υπηρεσιών όπως το βλέπουμε στο άρθρο 17, για τις οποίες το τέλος θα καθορίζεται αφού οι αρμόδιε</w:t>
      </w:r>
      <w:r>
        <w:rPr>
          <w:rFonts w:eastAsia="Times New Roman" w:cs="Times New Roman"/>
          <w:szCs w:val="24"/>
        </w:rPr>
        <w:t>ς αρχές λάβουν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 εθνικό επίπεδο εισοδήματος και </w:t>
      </w: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μέσο όρο των τελών που χρεώνουν τα τραπεζικά ιδρύματα στη Ελλάδα για τις υπηρεσίες που παρέχονται σε σχέση με λογαριασμούς πληρωμών, άρθρο 18.</w:t>
      </w:r>
    </w:p>
    <w:p w14:paraId="0C83445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Περαιτέρω, θα ήθελα να σταθώ λιγάκι στο άρθρο 35, π</w:t>
      </w:r>
      <w:r>
        <w:rPr>
          <w:rFonts w:eastAsia="Times New Roman" w:cs="Times New Roman"/>
          <w:szCs w:val="24"/>
        </w:rPr>
        <w:t>ερί της επέκτασης των φοροαπαλλαγών για όλες τις εργασίες της Ευρωπαϊκής Τράπεζας Ανασυγκρότησης, γιατί ακόμη δεν είμαι βέβαιος για το ύψος που θα φθάσει η απώλεια που θα προέλθει για το δημόσιο, ώστε να αντιληφθώ και να καταλάβουμε όλοι ποια αντισταθμιστι</w:t>
      </w:r>
      <w:r>
        <w:rPr>
          <w:rFonts w:eastAsia="Times New Roman" w:cs="Times New Roman"/>
          <w:szCs w:val="24"/>
        </w:rPr>
        <w:t>κά μέτρα θα επιβαρύνουν τους ήδη ταλαιπωρημένους συμπολίτες μας.</w:t>
      </w:r>
    </w:p>
    <w:p w14:paraId="0C83445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Δεν λέω ότι δεν πρέπει να επέλθει αντιστοίχιση του φορολογικού καθεστώτος της Ευρωπαϊκής Τράπεζας Ανασυγκρότησης και Ανάπτυξης με αυτό που ισχύει για άλλα διεθνή χρηματοδοτικά ιδρύματα και ορ</w:t>
      </w:r>
      <w:r>
        <w:rPr>
          <w:rFonts w:eastAsia="Times New Roman" w:cs="Times New Roman"/>
          <w:szCs w:val="24"/>
        </w:rPr>
        <w:t>γανισμούς που δραστηριοποιούνται στην Ελλάδα. Παρ</w:t>
      </w:r>
      <w:r>
        <w:rPr>
          <w:rFonts w:eastAsia="Times New Roman" w:cs="Times New Roman"/>
          <w:szCs w:val="24"/>
        </w:rPr>
        <w:t xml:space="preserve">’ </w:t>
      </w:r>
      <w:r>
        <w:rPr>
          <w:rFonts w:eastAsia="Times New Roman" w:cs="Times New Roman"/>
          <w:szCs w:val="24"/>
        </w:rPr>
        <w:t>όλα αυτά, θα ήθελα –και το έχω ζητήσει στην επιτροπή- να γνωρίζω με αριθμούς την επερχόμενη απώλεια του κρατικού ταμείου από αυτή την αλλαγή.</w:t>
      </w:r>
    </w:p>
    <w:p w14:paraId="0C83446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Για την προβλεπόμενη με το άρθρο 29 χαριστική αύξηση στα στελέχ</w:t>
      </w:r>
      <w:r>
        <w:rPr>
          <w:rFonts w:eastAsia="Times New Roman" w:cs="Times New Roman"/>
          <w:szCs w:val="24"/>
        </w:rPr>
        <w:t xml:space="preserve">η του ΟΔΔΗΧ και δη του διπλασιασμού των αποδοχών του γενικού διευθυντή και αναπληρωτή του, η επιβάρυνση </w:t>
      </w:r>
      <w:r>
        <w:rPr>
          <w:rFonts w:eastAsia="Times New Roman" w:cs="Times New Roman"/>
          <w:szCs w:val="24"/>
        </w:rPr>
        <w:lastRenderedPageBreak/>
        <w:t>του κρατικού προϋπολογισμού με 88.500 ευρώ ετησίως είναι πραγματικά απαράδεκτη. Μάλιστα τη φέρνετε την ώρα που πράττετε τα αντίθετα με τις συντάξεις των</w:t>
      </w:r>
      <w:r>
        <w:rPr>
          <w:rFonts w:eastAsia="Times New Roman" w:cs="Times New Roman"/>
          <w:szCs w:val="24"/>
        </w:rPr>
        <w:t xml:space="preserve"> χαμηλοσυνταξιούχων, με την περικοπή του ΕΚΑΣ, με τη διακοπή στα τρία χρόνια των συντάξεων χηρείας και πολλά άλλα.</w:t>
      </w:r>
    </w:p>
    <w:p w14:paraId="0C83446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Επίσης, ως προς την τροπολογία για τις προσλήψεις που τελικά κόπηκαν και θα γίνουν με αποσπάσεις και μετατάξεις για την Εθνική Επιτροπή Δικαι</w:t>
      </w:r>
      <w:r>
        <w:rPr>
          <w:rFonts w:eastAsia="Times New Roman" w:cs="Times New Roman"/>
          <w:szCs w:val="24"/>
        </w:rPr>
        <w:t>ωμάτων του Ανθρώπου, συμφωνώ ότι αυτές τελικά θα γίνουν με την ισχύουσα διαδικασία της κινητικότητας στο δημόσιο, καθώς οτιδήποτε άλλο είναι μη νόμιμο θεσμικά.</w:t>
      </w:r>
    </w:p>
    <w:p w14:paraId="0C83446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Επίσης, σε σχέση με την τροπολογία που αφορά σε ρύθμιση για την υποχρέωση κατάθεσης </w:t>
      </w:r>
      <w:proofErr w:type="spellStart"/>
      <w:r>
        <w:rPr>
          <w:rFonts w:eastAsia="Times New Roman" w:cs="Times New Roman"/>
          <w:szCs w:val="24"/>
        </w:rPr>
        <w:t>παραβόλου</w:t>
      </w:r>
      <w:proofErr w:type="spellEnd"/>
      <w:r>
        <w:rPr>
          <w:rFonts w:eastAsia="Times New Roman" w:cs="Times New Roman"/>
          <w:szCs w:val="24"/>
        </w:rPr>
        <w:t xml:space="preserve"> γι</w:t>
      </w:r>
      <w:r>
        <w:rPr>
          <w:rFonts w:eastAsia="Times New Roman" w:cs="Times New Roman"/>
          <w:szCs w:val="24"/>
        </w:rPr>
        <w:t>α τις δίκες, θεωρώ εν</w:t>
      </w:r>
      <w:r>
        <w:rPr>
          <w:rFonts w:eastAsia="Times New Roman" w:cs="Times New Roman"/>
          <w:szCs w:val="24"/>
        </w:rPr>
        <w:t xml:space="preserve"> </w:t>
      </w:r>
      <w:r>
        <w:rPr>
          <w:rFonts w:eastAsia="Times New Roman" w:cs="Times New Roman"/>
          <w:szCs w:val="24"/>
        </w:rPr>
        <w:t>τέλει ότι προσκρούει σε θέματα ισότητας μεταξύ του δημοσίου και των ιδιωτιών που βρίσκονται σε αντιδικία μαζί του.</w:t>
      </w:r>
    </w:p>
    <w:p w14:paraId="0C83446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Σε σχέση με την τροπολογία που αφορά τους εποπτευόμενους από την Τράπεζα της Ελλάδας φορείς και το φορολογικό τους καθε</w:t>
      </w:r>
      <w:r>
        <w:rPr>
          <w:rFonts w:eastAsia="Times New Roman" w:cs="Times New Roman"/>
          <w:szCs w:val="24"/>
        </w:rPr>
        <w:t>στώς, τις αναβαλλόμενες δηλαδή φορολογικές απαιτήσεις, δεν είμαι βέβαιος αν τελικώς θα είναι προς όφελος των Ελ</w:t>
      </w:r>
      <w:r>
        <w:rPr>
          <w:rFonts w:eastAsia="Times New Roman" w:cs="Times New Roman"/>
          <w:szCs w:val="24"/>
        </w:rPr>
        <w:lastRenderedPageBreak/>
        <w:t>λήνων φορολογουμένων, γιατί εξακολουθεί να υφίσταται μία σημαντική εκκρεμότητα, αυτή της ρύθμισης των κόκκινων δανείων. Θα ήθελα πρώτα να δούμε τ</w:t>
      </w:r>
      <w:r>
        <w:rPr>
          <w:rFonts w:eastAsia="Times New Roman" w:cs="Times New Roman"/>
          <w:szCs w:val="24"/>
        </w:rPr>
        <w:t>η ρύθμιση για τα κόκκινα δάνεια, να δούμε τις τράπεζες να ρίχνουν χρήμα στην ελληνική αγορά και να αναδιαρθρώνουν τα δάνεια των οφειλετών και μετά ας μιλήσουμε για να εξετάσουμε εκ νέου την αύξηση της πενταετίας που ισχύει για τον αναβαλλόμενο φόρο σε πλάν</w:t>
      </w:r>
      <w:r>
        <w:rPr>
          <w:rFonts w:eastAsia="Times New Roman" w:cs="Times New Roman"/>
          <w:szCs w:val="24"/>
        </w:rPr>
        <w:t>ο εικοσαετίας. Πού ξέρετε; Μπορεί όταν δούμε αυτή τη ρύθμιση, τελικώς να μας εξυπηρετεί και η δεκαπενταετία. Μεταξύ μας, ποιος πιστεύει ότι μετά από είκοσι χρόνια οι τράπεζες θα πληρώσουν φόρο και πόσες απ’ αυτές τις τράπεζες θα υπάρχουν για να πληρώσουν;</w:t>
      </w:r>
    </w:p>
    <w:p w14:paraId="0C83446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τονίσω ότι το 2014 εσείς στον ΣΥΡΙΖΑ, ως </w:t>
      </w:r>
      <w:r>
        <w:rPr>
          <w:rFonts w:eastAsia="Times New Roman" w:cs="Times New Roman"/>
          <w:szCs w:val="24"/>
        </w:rPr>
        <w:t>α</w:t>
      </w:r>
      <w:r>
        <w:rPr>
          <w:rFonts w:eastAsia="Times New Roman" w:cs="Times New Roman"/>
          <w:szCs w:val="24"/>
        </w:rPr>
        <w:t xml:space="preserve">ντιπολίτευση, στηλιτεύατε κάθε τέτοια απόπειρα. Μάλιστα, κατηγορούσατε τη Νέα Δημοκρατία που το έφερνε ως ζητούμενο μέσα στο γνωστό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w:t>
      </w:r>
    </w:p>
    <w:p w14:paraId="0C83446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Τώρα, επί των άρθρων. Στα άρθρα 1</w:t>
      </w:r>
      <w:r>
        <w:rPr>
          <w:rFonts w:eastAsia="Times New Roman" w:cs="Times New Roman"/>
          <w:szCs w:val="24"/>
        </w:rPr>
        <w:t xml:space="preserve"> έως </w:t>
      </w:r>
      <w:r>
        <w:rPr>
          <w:rFonts w:eastAsia="Times New Roman" w:cs="Times New Roman"/>
          <w:szCs w:val="24"/>
        </w:rPr>
        <w:t>26</w:t>
      </w:r>
      <w:r>
        <w:rPr>
          <w:rFonts w:eastAsia="Times New Roman" w:cs="Times New Roman"/>
          <w:szCs w:val="24"/>
        </w:rPr>
        <w:t xml:space="preserve"> θα ψηφίσουμε «</w:t>
      </w:r>
      <w:r>
        <w:rPr>
          <w:rFonts w:eastAsia="Times New Roman" w:cs="Times New Roman"/>
          <w:szCs w:val="24"/>
        </w:rPr>
        <w:t>ναι</w:t>
      </w:r>
      <w:r>
        <w:rPr>
          <w:rFonts w:eastAsia="Times New Roman" w:cs="Times New Roman"/>
          <w:szCs w:val="24"/>
        </w:rPr>
        <w:t>». Το άρθρο 27, που αφορά στην κάλυψη δαπάνης μισθοδοσίας αποσπάσεων και μετατάξεων, θα το καταψηφίσουμε. Στο άρθρο 28 λέμε «</w:t>
      </w:r>
      <w:r>
        <w:rPr>
          <w:rFonts w:eastAsia="Times New Roman" w:cs="Times New Roman"/>
          <w:szCs w:val="24"/>
        </w:rPr>
        <w:t>ναι</w:t>
      </w:r>
      <w:r>
        <w:rPr>
          <w:rFonts w:eastAsia="Times New Roman" w:cs="Times New Roman"/>
          <w:szCs w:val="24"/>
        </w:rPr>
        <w:t>». Στο άρθρο 29, που αφορά τον ΟΔΔΗΧ, δηλαδή την αύξηση μισθοδοσίας, λέμε «</w:t>
      </w:r>
      <w:r>
        <w:rPr>
          <w:rFonts w:eastAsia="Times New Roman" w:cs="Times New Roman"/>
          <w:szCs w:val="24"/>
        </w:rPr>
        <w:t>όχι</w:t>
      </w:r>
      <w:r>
        <w:rPr>
          <w:rFonts w:eastAsia="Times New Roman" w:cs="Times New Roman"/>
          <w:szCs w:val="24"/>
        </w:rPr>
        <w:t xml:space="preserve">». Στο άρθρο 30, επί </w:t>
      </w:r>
      <w:r>
        <w:rPr>
          <w:rFonts w:eastAsia="Times New Roman" w:cs="Times New Roman"/>
          <w:szCs w:val="24"/>
        </w:rPr>
        <w:lastRenderedPageBreak/>
        <w:t>τροποποίηση</w:t>
      </w:r>
      <w:r>
        <w:rPr>
          <w:rFonts w:eastAsia="Times New Roman" w:cs="Times New Roman"/>
          <w:szCs w:val="24"/>
        </w:rPr>
        <w:t>ς δημοσίου λογιστικού και τρόπου πληρωμής δαπανών, λέμε «</w:t>
      </w:r>
      <w:r>
        <w:rPr>
          <w:rFonts w:eastAsia="Times New Roman" w:cs="Times New Roman"/>
          <w:szCs w:val="24"/>
        </w:rPr>
        <w:t>όχι</w:t>
      </w:r>
      <w:r>
        <w:rPr>
          <w:rFonts w:eastAsia="Times New Roman" w:cs="Times New Roman"/>
          <w:szCs w:val="24"/>
        </w:rPr>
        <w:t>». Στο άρθρο 31 λέμε «</w:t>
      </w:r>
      <w:r>
        <w:rPr>
          <w:rFonts w:eastAsia="Times New Roman" w:cs="Times New Roman"/>
          <w:szCs w:val="24"/>
        </w:rPr>
        <w:t>όχι</w:t>
      </w:r>
      <w:r>
        <w:rPr>
          <w:rFonts w:eastAsia="Times New Roman" w:cs="Times New Roman"/>
          <w:szCs w:val="24"/>
        </w:rPr>
        <w:t xml:space="preserve">». Στο άρθρο 32, που αφορά στην πρόβλεψη ότι η </w:t>
      </w:r>
      <w:proofErr w:type="spellStart"/>
      <w:r>
        <w:rPr>
          <w:rFonts w:eastAsia="Times New Roman" w:cs="Times New Roman"/>
          <w:szCs w:val="24"/>
        </w:rPr>
        <w:t>εισφέρουσα</w:t>
      </w:r>
      <w:proofErr w:type="spellEnd"/>
      <w:r>
        <w:rPr>
          <w:rFonts w:eastAsia="Times New Roman" w:cs="Times New Roman"/>
          <w:szCs w:val="24"/>
        </w:rPr>
        <w:t xml:space="preserve"> εταιρεία απαλλάσσεται οριστικά από τον φόρο για την τυχόν υπεραξία που προκύπτει λόγω της εισφοράς ενεργητικού, ε</w:t>
      </w:r>
      <w:r>
        <w:rPr>
          <w:rFonts w:eastAsia="Times New Roman" w:cs="Times New Roman"/>
          <w:szCs w:val="24"/>
        </w:rPr>
        <w:t xml:space="preserve">κτός αν μεταβιβάσει τους αποκτώντες τίτλους εντός τριετίας από την ολοκλήρωση της </w:t>
      </w:r>
      <w:proofErr w:type="spellStart"/>
      <w:r>
        <w:rPr>
          <w:rFonts w:eastAsia="Times New Roman" w:cs="Times New Roman"/>
          <w:szCs w:val="24"/>
        </w:rPr>
        <w:t>συνεισφέρουσας</w:t>
      </w:r>
      <w:proofErr w:type="spellEnd"/>
      <w:r>
        <w:rPr>
          <w:rFonts w:eastAsia="Times New Roman" w:cs="Times New Roman"/>
          <w:szCs w:val="24"/>
        </w:rPr>
        <w:t xml:space="preserve"> ενεργητικού, λέμε «</w:t>
      </w:r>
      <w:r>
        <w:rPr>
          <w:rFonts w:eastAsia="Times New Roman" w:cs="Times New Roman"/>
          <w:szCs w:val="24"/>
        </w:rPr>
        <w:t>ναι</w:t>
      </w:r>
      <w:r>
        <w:rPr>
          <w:rFonts w:eastAsia="Times New Roman" w:cs="Times New Roman"/>
          <w:szCs w:val="24"/>
        </w:rPr>
        <w:t>». Στο άρθρο 33 λέμε «</w:t>
      </w:r>
      <w:r>
        <w:rPr>
          <w:rFonts w:eastAsia="Times New Roman" w:cs="Times New Roman"/>
          <w:szCs w:val="24"/>
        </w:rPr>
        <w:t>ναι</w:t>
      </w:r>
      <w:r>
        <w:rPr>
          <w:rFonts w:eastAsia="Times New Roman" w:cs="Times New Roman"/>
          <w:szCs w:val="24"/>
        </w:rPr>
        <w:t>». Στο άρθρο 34 λέμε «</w:t>
      </w:r>
      <w:r>
        <w:rPr>
          <w:rFonts w:eastAsia="Times New Roman" w:cs="Times New Roman"/>
          <w:szCs w:val="24"/>
        </w:rPr>
        <w:t>ναι</w:t>
      </w:r>
      <w:r>
        <w:rPr>
          <w:rFonts w:eastAsia="Times New Roman" w:cs="Times New Roman"/>
          <w:szCs w:val="24"/>
        </w:rPr>
        <w:t>». Στο άρθρο 35 που αφορά στη φοροαπαλλαγή της Ευρωπαϊκής Τράπεζας Ανασυγκρότησης και Α</w:t>
      </w:r>
      <w:r>
        <w:rPr>
          <w:rFonts w:eastAsia="Times New Roman" w:cs="Times New Roman"/>
          <w:szCs w:val="24"/>
        </w:rPr>
        <w:t>νάπτυξης, θα ψηφίσουμε «</w:t>
      </w:r>
      <w:r>
        <w:rPr>
          <w:rFonts w:eastAsia="Times New Roman" w:cs="Times New Roman"/>
          <w:szCs w:val="24"/>
        </w:rPr>
        <w:t>παρών</w:t>
      </w:r>
      <w:r>
        <w:rPr>
          <w:rFonts w:eastAsia="Times New Roman" w:cs="Times New Roman"/>
          <w:szCs w:val="24"/>
        </w:rPr>
        <w:t>». Το άρθρο 36, που αφορά στην παράταση της έναρξης ισχύος της διάταξης για βραχυχρόνιες μισθώσεις, θα το καταψηφίσουμε. Όσον αφορά το άρθρο 37 για το «Σταύρος Νιάρχος» είμαστε θετικοί και θα το ψηφίσουμε. Το άρθρο 38 θα το ψηφ</w:t>
      </w:r>
      <w:r>
        <w:rPr>
          <w:rFonts w:eastAsia="Times New Roman" w:cs="Times New Roman"/>
          <w:szCs w:val="24"/>
        </w:rPr>
        <w:t>ίσουμε. Στο άρθρο 39 λέμε «</w:t>
      </w:r>
      <w:r>
        <w:rPr>
          <w:rFonts w:eastAsia="Times New Roman" w:cs="Times New Roman"/>
          <w:szCs w:val="24"/>
        </w:rPr>
        <w:t>ναι</w:t>
      </w:r>
      <w:r>
        <w:rPr>
          <w:rFonts w:eastAsia="Times New Roman" w:cs="Times New Roman"/>
          <w:szCs w:val="24"/>
        </w:rPr>
        <w:t>». Στο άρθρο 40 θα ψηφίσουμε «</w:t>
      </w:r>
      <w:r>
        <w:rPr>
          <w:rFonts w:eastAsia="Times New Roman" w:cs="Times New Roman"/>
          <w:szCs w:val="24"/>
        </w:rPr>
        <w:t>παρών</w:t>
      </w:r>
      <w:r>
        <w:rPr>
          <w:rFonts w:eastAsia="Times New Roman" w:cs="Times New Roman"/>
          <w:szCs w:val="24"/>
        </w:rPr>
        <w:t xml:space="preserve">», γιατί δημιουργεί θέμα ανισότητας μεταξύ </w:t>
      </w:r>
      <w:r>
        <w:rPr>
          <w:rFonts w:eastAsia="Times New Roman" w:cs="Times New Roman"/>
          <w:szCs w:val="24"/>
        </w:rPr>
        <w:t>δ</w:t>
      </w:r>
      <w:r>
        <w:rPr>
          <w:rFonts w:eastAsia="Times New Roman" w:cs="Times New Roman"/>
          <w:szCs w:val="24"/>
        </w:rPr>
        <w:t xml:space="preserve">ημοσίου και ιδιωτών που έχουν αντιδικία με το </w:t>
      </w:r>
      <w:r>
        <w:rPr>
          <w:rFonts w:eastAsia="Times New Roman" w:cs="Times New Roman"/>
          <w:szCs w:val="24"/>
        </w:rPr>
        <w:t>δ</w:t>
      </w:r>
      <w:r>
        <w:rPr>
          <w:rFonts w:eastAsia="Times New Roman" w:cs="Times New Roman"/>
          <w:szCs w:val="24"/>
        </w:rPr>
        <w:t>ημόσιο ή με τους φορείς του. Στο άρθρο 41 θα ψηφίσουμε «</w:t>
      </w:r>
      <w:r>
        <w:rPr>
          <w:rFonts w:eastAsia="Times New Roman" w:cs="Times New Roman"/>
          <w:szCs w:val="24"/>
        </w:rPr>
        <w:t>παρών</w:t>
      </w:r>
      <w:r>
        <w:rPr>
          <w:rFonts w:eastAsia="Times New Roman" w:cs="Times New Roman"/>
          <w:szCs w:val="24"/>
        </w:rPr>
        <w:t>». Στο άρθρο 42 λέμε «</w:t>
      </w:r>
      <w:r>
        <w:rPr>
          <w:rFonts w:eastAsia="Times New Roman" w:cs="Times New Roman"/>
          <w:szCs w:val="24"/>
        </w:rPr>
        <w:t>όχι</w:t>
      </w:r>
      <w:r>
        <w:rPr>
          <w:rFonts w:eastAsia="Times New Roman" w:cs="Times New Roman"/>
          <w:szCs w:val="24"/>
        </w:rPr>
        <w:t>». Στο άρθρο 4</w:t>
      </w:r>
      <w:r>
        <w:rPr>
          <w:rFonts w:eastAsia="Times New Roman" w:cs="Times New Roman"/>
          <w:szCs w:val="24"/>
        </w:rPr>
        <w:t>3 ψηφίζουμε «</w:t>
      </w:r>
      <w:r>
        <w:rPr>
          <w:rFonts w:eastAsia="Times New Roman" w:cs="Times New Roman"/>
          <w:szCs w:val="24"/>
        </w:rPr>
        <w:t>παρών</w:t>
      </w:r>
      <w:r>
        <w:rPr>
          <w:rFonts w:eastAsia="Times New Roman" w:cs="Times New Roman"/>
          <w:szCs w:val="24"/>
        </w:rPr>
        <w:t>». Στα άρθρα 44, 45 και 46 λέμε «</w:t>
      </w:r>
      <w:r>
        <w:rPr>
          <w:rFonts w:eastAsia="Times New Roman" w:cs="Times New Roman"/>
          <w:szCs w:val="24"/>
        </w:rPr>
        <w:t>ναι</w:t>
      </w:r>
      <w:r>
        <w:rPr>
          <w:rFonts w:eastAsia="Times New Roman" w:cs="Times New Roman"/>
          <w:szCs w:val="24"/>
        </w:rPr>
        <w:t xml:space="preserve">». </w:t>
      </w:r>
    </w:p>
    <w:p w14:paraId="0C83446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Όσον αφορά τις τροπολογίες, κύριε Πρόεδρε, επειδή έχουν έρθει πάρα πολλές και, όπως είπε και ο συνάδελφος πριν από εμένα, πραγματικά αυτό που συμβαίνει είναι απαράδεκτο, θα τοποθετηθεί ο Κοινοβουλευ</w:t>
      </w:r>
      <w:r>
        <w:rPr>
          <w:rFonts w:eastAsia="Times New Roman" w:cs="Times New Roman"/>
          <w:szCs w:val="24"/>
        </w:rPr>
        <w:t>τικός μας Εκπρόσωπος λεπτομερώς.</w:t>
      </w:r>
    </w:p>
    <w:p w14:paraId="0C83446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C83446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έχετε κι εσείς δικαίωμα δευτερολογίας, αν χρειαστεί.</w:t>
      </w:r>
      <w:r>
        <w:rPr>
          <w:rFonts w:eastAsia="Times New Roman" w:cs="Times New Roman"/>
          <w:b/>
          <w:szCs w:val="24"/>
        </w:rPr>
        <w:t xml:space="preserve"> </w:t>
      </w:r>
      <w:r>
        <w:rPr>
          <w:rFonts w:eastAsia="Times New Roman" w:cs="Times New Roman"/>
          <w:szCs w:val="24"/>
        </w:rPr>
        <w:t>Οπότε, μπορεί κι εσείς να τοποθετηθείτε.</w:t>
      </w:r>
    </w:p>
    <w:p w14:paraId="0C83446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Ευχαριστώ πολύ, κύριε Πρόεδρε.</w:t>
      </w:r>
    </w:p>
    <w:p w14:paraId="0C83446A" w14:textId="77777777" w:rsidR="00A55636" w:rsidRDefault="00E244A2">
      <w:pPr>
        <w:tabs>
          <w:tab w:val="left" w:pos="7371"/>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πριν δώσω τον λόγο στον ειδικό αγορητή από τους Ανεξάρτητους Έλληνες κ. Δημήτριο Καμμένο, θα ήθελα να σας κάνω μία ανακοίνωση.</w:t>
      </w:r>
    </w:p>
    <w:p w14:paraId="0C83446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Διαβάζω δύο επιστολές:</w:t>
      </w:r>
    </w:p>
    <w:p w14:paraId="0C83446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«Προς τον Πρόεδρο της Βουλής των Ελλήνων κ.</w:t>
      </w:r>
      <w:r>
        <w:rPr>
          <w:rFonts w:eastAsia="Times New Roman" w:cs="Times New Roman"/>
          <w:szCs w:val="24"/>
        </w:rPr>
        <w:t xml:space="preserve"> Νικόλαο </w:t>
      </w:r>
      <w:proofErr w:type="spellStart"/>
      <w:r>
        <w:rPr>
          <w:rFonts w:eastAsia="Times New Roman" w:cs="Times New Roman"/>
          <w:szCs w:val="24"/>
        </w:rPr>
        <w:t>Βούτση</w:t>
      </w:r>
      <w:proofErr w:type="spellEnd"/>
      <w:r>
        <w:rPr>
          <w:rFonts w:eastAsia="Times New Roman" w:cs="Times New Roman"/>
          <w:szCs w:val="24"/>
        </w:rPr>
        <w:t>.</w:t>
      </w:r>
    </w:p>
    <w:p w14:paraId="0C83446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διά της παρούσης θα ήθελα να σας γνωστοποιήσω εγγράφως ότι εντάσσομαι στην Κοινοβουλευτική Ομάδα της Δημοκρατικής Συμπαράταξης.</w:t>
      </w:r>
    </w:p>
    <w:p w14:paraId="0C83446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Με εκτίμηση, Κωνσταντίνος </w:t>
      </w:r>
      <w:proofErr w:type="spellStart"/>
      <w:r>
        <w:rPr>
          <w:rFonts w:eastAsia="Times New Roman" w:cs="Times New Roman"/>
          <w:szCs w:val="24"/>
        </w:rPr>
        <w:t>Μπαργιώτας</w:t>
      </w:r>
      <w:proofErr w:type="spellEnd"/>
      <w:r>
        <w:rPr>
          <w:rFonts w:eastAsia="Times New Roman" w:cs="Times New Roman"/>
          <w:szCs w:val="24"/>
        </w:rPr>
        <w:t>»</w:t>
      </w:r>
    </w:p>
    <w:p w14:paraId="0C83446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Ταυτόχρονα, υπάρχει και επιστολή αποδοχής, η οποία έχει ως</w:t>
      </w:r>
      <w:r>
        <w:rPr>
          <w:rFonts w:eastAsia="Times New Roman" w:cs="Times New Roman"/>
          <w:szCs w:val="24"/>
        </w:rPr>
        <w:t xml:space="preserve"> εξής:</w:t>
      </w:r>
    </w:p>
    <w:p w14:paraId="0C83447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«Κύριε Πρόεδρε, σας ενημερώνω ότι αποδέχτηκα την επιθυμία του Ανεξάρτητου Βουλευτή Λάρισας Κωνσταντίνου </w:t>
      </w:r>
      <w:proofErr w:type="spellStart"/>
      <w:r>
        <w:rPr>
          <w:rFonts w:eastAsia="Times New Roman" w:cs="Times New Roman"/>
          <w:szCs w:val="24"/>
        </w:rPr>
        <w:t>Μπαργιώτα</w:t>
      </w:r>
      <w:proofErr w:type="spellEnd"/>
      <w:r>
        <w:rPr>
          <w:rFonts w:eastAsia="Times New Roman" w:cs="Times New Roman"/>
          <w:szCs w:val="24"/>
        </w:rPr>
        <w:t>, ο οποίος εντάσσεται στην Κοινοβουλευτική Ομάδα της Δημοκρατικής Συμπαράταξης.</w:t>
      </w:r>
    </w:p>
    <w:p w14:paraId="0C83447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Με εκτίμηση, Φώφη Γεννηματά» </w:t>
      </w:r>
    </w:p>
    <w:p w14:paraId="0C834472" w14:textId="77777777" w:rsidR="00A55636" w:rsidRDefault="00E244A2">
      <w:pPr>
        <w:tabs>
          <w:tab w:val="left" w:pos="7371"/>
        </w:tabs>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Οι προαναφερθείσες επιστο</w:t>
      </w:r>
      <w:r>
        <w:rPr>
          <w:rFonts w:eastAsia="Times New Roman" w:cs="Times New Roman"/>
          <w:szCs w:val="24"/>
        </w:rPr>
        <w:t>λές καταχωρίζονται στα Πρακτικά και</w:t>
      </w:r>
      <w:r>
        <w:rPr>
          <w:rFonts w:eastAsia="Times New Roman" w:cs="Times New Roman"/>
          <w:szCs w:val="24"/>
        </w:rPr>
        <w:t xml:space="preserve"> έχουν ως εξής:</w:t>
      </w:r>
    </w:p>
    <w:p w14:paraId="0C834473" w14:textId="77777777" w:rsidR="00A55636" w:rsidRDefault="00E244A2">
      <w:pPr>
        <w:tabs>
          <w:tab w:val="left" w:pos="7371"/>
        </w:tabs>
        <w:spacing w:line="600" w:lineRule="auto"/>
        <w:ind w:firstLine="720"/>
        <w:jc w:val="center"/>
        <w:rPr>
          <w:rFonts w:eastAsia="Times New Roman" w:cs="Times New Roman"/>
          <w:szCs w:val="24"/>
        </w:rPr>
      </w:pPr>
      <w:r>
        <w:rPr>
          <w:rFonts w:eastAsia="Times New Roman" w:cs="Times New Roman"/>
          <w:szCs w:val="24"/>
        </w:rPr>
        <w:t>(ΑΛΛΑΓΗ ΣΕΛΙΔΑΣ)</w:t>
      </w:r>
    </w:p>
    <w:p w14:paraId="0C834474" w14:textId="77777777" w:rsidR="00A55636" w:rsidRDefault="00E244A2">
      <w:pPr>
        <w:spacing w:line="600" w:lineRule="auto"/>
        <w:jc w:val="center"/>
        <w:rPr>
          <w:rFonts w:eastAsia="Times New Roman" w:cs="Times New Roman"/>
          <w:szCs w:val="24"/>
        </w:rPr>
      </w:pPr>
      <w:r>
        <w:rPr>
          <w:rFonts w:eastAsia="Times New Roman" w:cs="Times New Roman"/>
          <w:szCs w:val="24"/>
        </w:rPr>
        <w:t>(Να φωτογραφηθούν οι σελ. 102-103)</w:t>
      </w:r>
    </w:p>
    <w:p w14:paraId="0C834475" w14:textId="77777777" w:rsidR="00A55636" w:rsidRDefault="00E244A2">
      <w:pPr>
        <w:spacing w:line="600" w:lineRule="auto"/>
        <w:jc w:val="center"/>
        <w:rPr>
          <w:rFonts w:eastAsia="Times New Roman" w:cs="Times New Roman"/>
          <w:szCs w:val="24"/>
        </w:rPr>
      </w:pPr>
      <w:r>
        <w:rPr>
          <w:rFonts w:eastAsia="Times New Roman" w:cs="Times New Roman"/>
          <w:szCs w:val="24"/>
        </w:rPr>
        <w:t>(ΑΛΛΑΓΗ ΣΕΛΙΔΑΣ)</w:t>
      </w:r>
    </w:p>
    <w:p w14:paraId="0C834476" w14:textId="77777777" w:rsidR="00A55636" w:rsidRDefault="00E244A2">
      <w:pPr>
        <w:tabs>
          <w:tab w:val="left" w:pos="7371"/>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Δεν είναι έκπληξη, κύριε Πρόεδρε.</w:t>
      </w:r>
    </w:p>
    <w:p w14:paraId="0C834477" w14:textId="77777777" w:rsidR="00A55636" w:rsidRDefault="00E244A2">
      <w:pPr>
        <w:tabs>
          <w:tab w:val="left" w:pos="7371"/>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Εντάξει. Εγώ δεν μίλησα περί έκπληξης ή μη έκπληξης.</w:t>
      </w:r>
      <w:r>
        <w:rPr>
          <w:rFonts w:eastAsia="Times New Roman" w:cs="Times New Roman"/>
          <w:szCs w:val="24"/>
        </w:rPr>
        <w:t xml:space="preserve"> Μίλησα για μία ανακοίνωση που ήθελα να κάνω. Δεν είπα «μία εκπληκτική ανακοίνωση». Είπα «μία ανακοίνωση».</w:t>
      </w:r>
    </w:p>
    <w:p w14:paraId="0C834478" w14:textId="77777777" w:rsidR="00A55636" w:rsidRDefault="00E244A2">
      <w:pPr>
        <w:tabs>
          <w:tab w:val="left" w:pos="7371"/>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Συμφωνώ ότι είναι εκπληκτική.</w:t>
      </w:r>
    </w:p>
    <w:p w14:paraId="0C834479" w14:textId="77777777" w:rsidR="00A55636" w:rsidRDefault="00E244A2">
      <w:pPr>
        <w:tabs>
          <w:tab w:val="left" w:pos="7371"/>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Καμμένο, έχετε τον λόγο.</w:t>
      </w:r>
    </w:p>
    <w:p w14:paraId="0C83447A" w14:textId="77777777" w:rsidR="00A55636" w:rsidRDefault="00E244A2">
      <w:pPr>
        <w:tabs>
          <w:tab w:val="left" w:pos="7371"/>
        </w:tabs>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Με κυνηγά </w:t>
      </w:r>
      <w:r>
        <w:rPr>
          <w:rFonts w:eastAsia="Times New Roman" w:cs="Times New Roman"/>
          <w:szCs w:val="24"/>
        </w:rPr>
        <w:t>το ΠΑΣΟΚ εμένα πάντως.</w:t>
      </w:r>
    </w:p>
    <w:p w14:paraId="0C83447B" w14:textId="77777777" w:rsidR="00A55636" w:rsidRDefault="00E244A2">
      <w:pPr>
        <w:tabs>
          <w:tab w:val="left" w:pos="7371"/>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σας κρατήσω το ένα λεπτό που σας έχω φάει.</w:t>
      </w:r>
    </w:p>
    <w:p w14:paraId="0C83447C" w14:textId="77777777" w:rsidR="00A55636" w:rsidRDefault="00E244A2">
      <w:pPr>
        <w:tabs>
          <w:tab w:val="left" w:pos="7371"/>
        </w:tabs>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Όποτε είναι να μιλήσω, κάτι γίνεται με το ΠΑΣΟΚ.</w:t>
      </w:r>
    </w:p>
    <w:p w14:paraId="0C83447D" w14:textId="77777777" w:rsidR="00A55636" w:rsidRDefault="00E244A2">
      <w:pPr>
        <w:tabs>
          <w:tab w:val="left" w:pos="7371"/>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Και το Ποτάμι.</w:t>
      </w:r>
    </w:p>
    <w:p w14:paraId="0C83447E" w14:textId="77777777" w:rsidR="00A55636" w:rsidRDefault="00E244A2">
      <w:pPr>
        <w:tabs>
          <w:tab w:val="left" w:pos="7371"/>
        </w:tabs>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Και το Ποτάμι, εντάξει.</w:t>
      </w:r>
    </w:p>
    <w:p w14:paraId="0C83447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(Νικήτας Κακλαμάνης): </w:t>
      </w:r>
      <w:r>
        <w:rPr>
          <w:rFonts w:eastAsia="Times New Roman" w:cs="Times New Roman"/>
          <w:szCs w:val="24"/>
        </w:rPr>
        <w:t>Ορίστε, κύριε Καμμένο, μπορείτε να ξεκινήσετε.</w:t>
      </w:r>
    </w:p>
    <w:p w14:paraId="0C83448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Με κυνηγάει. Όλο κάτι γίνεται με το ΠΑΣΟΚ και με το Ποτάμι!</w:t>
      </w:r>
    </w:p>
    <w:p w14:paraId="0C83448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C83448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Ευχαριστώ πολύ τον συνάδελφο από την Ένωση Κεντρώων που δέχτηκε να παραχωρ</w:t>
      </w:r>
      <w:r>
        <w:rPr>
          <w:rFonts w:eastAsia="Times New Roman" w:cs="Times New Roman"/>
          <w:szCs w:val="24"/>
        </w:rPr>
        <w:t>ήσω τη σειρά μου.</w:t>
      </w:r>
    </w:p>
    <w:p w14:paraId="0C83448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Οι Ανεξάρτητοι Έλληνες, έχοντας κάνει αρκετές εισηγήσεις στο εν λόγω νομοσχέδιο και σχέση με τις διαδικασίες των ηλεκτρονικών συναλλαγών, έχουμε πει σε όλες τις εισηγήσεις -και δεν θα σας φάω τον χρόνο- ότι το υπερψηφίζουμε κατ’ άρθρο. Εί</w:t>
      </w:r>
      <w:r>
        <w:rPr>
          <w:rFonts w:eastAsia="Times New Roman" w:cs="Times New Roman"/>
          <w:szCs w:val="24"/>
        </w:rPr>
        <w:t xml:space="preserve">ναι ένα πολύ σημαντικό νομοσχέδιο. </w:t>
      </w:r>
    </w:p>
    <w:p w14:paraId="0C83448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Θα μείνω σε δυο-τρία σημεία τα οποία είναι σημαντικά. Θα πρέπει απλώς για τα Πρακτικά να κάνω μια μικρή εξήγηση:</w:t>
      </w:r>
    </w:p>
    <w:p w14:paraId="0C83448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Τα άρθρα 32 και 33 αφορούν τη φορολογική αντιμετώπιση της εισφοράς ενεργητικού, είναι ένα ζήτημα το οποίο δ</w:t>
      </w:r>
      <w:r>
        <w:rPr>
          <w:rFonts w:eastAsia="Times New Roman" w:cs="Times New Roman"/>
          <w:szCs w:val="24"/>
        </w:rPr>
        <w:t xml:space="preserve">εν έχει λυθεί ποτέ ούτε φοροτεχνικά ούτε οικονομικά. Δημιουργούσε πολύ μεγάλο πρόβλημα στις μεταβιβάσεις εταιρειών, στις αξίες και στις υπεραξίες. Ήταν δύσκολο να υπολογιστούν και οι υπεραξίες, έτσι ώστε και οι </w:t>
      </w:r>
      <w:proofErr w:type="spellStart"/>
      <w:r>
        <w:rPr>
          <w:rFonts w:eastAsia="Times New Roman" w:cs="Times New Roman"/>
          <w:szCs w:val="24"/>
        </w:rPr>
        <w:t>φοροτέχνες</w:t>
      </w:r>
      <w:proofErr w:type="spellEnd"/>
      <w:r>
        <w:rPr>
          <w:rFonts w:eastAsia="Times New Roman" w:cs="Times New Roman"/>
          <w:szCs w:val="24"/>
        </w:rPr>
        <w:t xml:space="preserve"> να βγάζουν ένα κονδύλι και τον τρό</w:t>
      </w:r>
      <w:r>
        <w:rPr>
          <w:rFonts w:eastAsia="Times New Roman" w:cs="Times New Roman"/>
          <w:szCs w:val="24"/>
        </w:rPr>
        <w:t xml:space="preserve">πο </w:t>
      </w:r>
      <w:r>
        <w:rPr>
          <w:rFonts w:eastAsia="Times New Roman" w:cs="Times New Roman"/>
          <w:szCs w:val="24"/>
        </w:rPr>
        <w:lastRenderedPageBreak/>
        <w:t>που θα φορολογούνται. Εξομαλύνεται αυτή η διαδικασία η οποία ήταν στρεβλή για πάρα πολλά χρόνια.</w:t>
      </w:r>
    </w:p>
    <w:p w14:paraId="0C83448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Για την </w:t>
      </w:r>
      <w:r>
        <w:rPr>
          <w:rFonts w:eastAsia="Times New Roman" w:cs="Times New Roman"/>
          <w:szCs w:val="24"/>
          <w:lang w:val="en-US"/>
        </w:rPr>
        <w:t>EPRD</w:t>
      </w:r>
      <w:r>
        <w:rPr>
          <w:rFonts w:eastAsia="Times New Roman" w:cs="Times New Roman"/>
          <w:szCs w:val="24"/>
        </w:rPr>
        <w:t xml:space="preserve"> είναι πολύ σημαντικό να περάσει και υπερψηφίζουμε το άρθρο, γιατί πρέπει να έχει αυτού του είδους τη μεταχείριση, διότι, όπως είπα και σε προηγ</w:t>
      </w:r>
      <w:r>
        <w:rPr>
          <w:rFonts w:eastAsia="Times New Roman" w:cs="Times New Roman"/>
          <w:szCs w:val="24"/>
        </w:rPr>
        <w:t xml:space="preserve">ούμενη εισήγησή μου, η </w:t>
      </w:r>
      <w:r>
        <w:rPr>
          <w:rFonts w:eastAsia="Times New Roman" w:cs="Times New Roman"/>
          <w:szCs w:val="24"/>
          <w:lang w:val="en-US"/>
        </w:rPr>
        <w:t>EPRD</w:t>
      </w:r>
      <w:r>
        <w:rPr>
          <w:rFonts w:eastAsia="Times New Roman" w:cs="Times New Roman"/>
          <w:szCs w:val="24"/>
        </w:rPr>
        <w:t xml:space="preserve"> δίνει μια ιδιαίτερα σημαντική πιστοποίηση εμπιστοσύνης στην ελληνική οικονομία όπου και αν συμμετέχει.</w:t>
      </w:r>
    </w:p>
    <w:p w14:paraId="0C83448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Να θυμίσω ότι έχει συμμετάσχει και έχει αποφασίσει να συμμετάσχει και σε μελλοντικά έργα και πολλά </w:t>
      </w:r>
      <w:r>
        <w:rPr>
          <w:rFonts w:eastAsia="Times New Roman" w:cs="Times New Roman"/>
          <w:szCs w:val="24"/>
          <w:lang w:val="en-US"/>
        </w:rPr>
        <w:t>project</w:t>
      </w:r>
      <w:r>
        <w:rPr>
          <w:rFonts w:eastAsia="Times New Roman" w:cs="Times New Roman"/>
          <w:szCs w:val="24"/>
        </w:rPr>
        <w:t xml:space="preserve"> της Ελλάδας και βάσει της πιστοποίησής της καλούνται εμμέσως και άλλοι επενδυτές να ακολουθήσουν και πέφτει το ρίσκο της κάθε επένδυσης. Οπότε είναι πολύ σημαντικό να διαχειριστούμε με αυτόν τον τρόπο τη συμμετοχή της και τα φορολογικά της Ευρωπαϊκής Τράπ</w:t>
      </w:r>
      <w:r>
        <w:rPr>
          <w:rFonts w:eastAsia="Times New Roman" w:cs="Times New Roman"/>
          <w:szCs w:val="24"/>
        </w:rPr>
        <w:t>εζας Ανασυγκρότησης.</w:t>
      </w:r>
    </w:p>
    <w:p w14:paraId="0C83448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Όσον αφορά τον ΟΔΔΗΧ, όπως είπα και την προηγούμενη φορά στην εισήγησή μου, πέρα από κάθε λαϊκισμό, αλλά αντικειμενικά βλέποντας τον ρόλο του Οργανισμού Διαχείρισης Δημοσίου Χρέους, ο οποίος έχει να διαχειριστεί σε καθημερινή και εβδομ</w:t>
      </w:r>
      <w:r>
        <w:rPr>
          <w:rFonts w:eastAsia="Times New Roman" w:cs="Times New Roman"/>
          <w:szCs w:val="24"/>
        </w:rPr>
        <w:t xml:space="preserve">αδιαία βάση τη λήξη του χρέους, την αναδιάρθρωση του χρέους, την ανακύκλωση του χρέους και τις πληρωμές των </w:t>
      </w:r>
      <w:r>
        <w:rPr>
          <w:rFonts w:eastAsia="Times New Roman" w:cs="Times New Roman"/>
          <w:szCs w:val="24"/>
        </w:rPr>
        <w:lastRenderedPageBreak/>
        <w:t xml:space="preserve">τοκοχρεολυσίων κάθε χρόνο, είναι τόσο σημαντική δουλειά, τόσο επικίνδυνη και τόσο </w:t>
      </w:r>
      <w:proofErr w:type="spellStart"/>
      <w:r>
        <w:rPr>
          <w:rFonts w:eastAsia="Times New Roman" w:cs="Times New Roman"/>
          <w:szCs w:val="24"/>
        </w:rPr>
        <w:t>στρεσοβόρα</w:t>
      </w:r>
      <w:proofErr w:type="spellEnd"/>
      <w:r>
        <w:rPr>
          <w:rFonts w:eastAsia="Times New Roman" w:cs="Times New Roman"/>
          <w:szCs w:val="24"/>
        </w:rPr>
        <w:t xml:space="preserve"> όπου προσωπικά έχω πει, επειδή τυγχάνει να έχω κάνει τη</w:t>
      </w:r>
      <w:r>
        <w:rPr>
          <w:rFonts w:eastAsia="Times New Roman" w:cs="Times New Roman"/>
          <w:szCs w:val="24"/>
        </w:rPr>
        <w:t xml:space="preserve"> συγκεκριμένη δουλειά για κάποια χρόνια στο εξωτερικό, ότι θεωρώ πολύ λογική και υπερψηφίζω, γνωρίζοντας το «α» και το «ω» αυτής της δουλειάς, την επικινδυνότητά της και τη σοβαρότητά της, στο να αυξηθούν οι αμοιβές του υπευθύνου στον Οργανισμό Διαχείρισης</w:t>
      </w:r>
      <w:r>
        <w:rPr>
          <w:rFonts w:eastAsia="Times New Roman" w:cs="Times New Roman"/>
          <w:szCs w:val="24"/>
        </w:rPr>
        <w:t xml:space="preserve"> Δημοσίου Χρέους. </w:t>
      </w:r>
    </w:p>
    <w:p w14:paraId="0C83448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Να πω και κάτι άλλο. Επειδή θα έρθει και η συμφωνία μετά το κλείσιμο της αξιολόγησης πολύ σύντομα μέσα στον μήνα και η συζήτηση για τη διαχείριση του ελληνικού χρέους με τους εταίρους, ο ρόλος του Οργανισμού Διαχείρισης Δημοσίου Χρέους ε</w:t>
      </w:r>
      <w:r>
        <w:rPr>
          <w:rFonts w:eastAsia="Times New Roman" w:cs="Times New Roman"/>
          <w:szCs w:val="24"/>
        </w:rPr>
        <w:t>ίναι εξαιρετικά σοβαρός και στρατηγικός. Εάν δεν υπάρχουν οι τεχνοκράτες, όχι μόνον βάσει βιογραφικών, αλλά βάσει πραγματικής πρακτικής εμπειρίας πάνω στις οθόνες διαχείρισης χρέους, αγορών, τότε δεν θα έχει η ελληνική Κυβέρνηση την πληροφόρηση που χρειάζε</w:t>
      </w:r>
      <w:r>
        <w:rPr>
          <w:rFonts w:eastAsia="Times New Roman" w:cs="Times New Roman"/>
          <w:szCs w:val="24"/>
        </w:rPr>
        <w:t xml:space="preserve">ται και τη στρατηγική και τη γνώση για να διαχειριστεί εξ ιδίων δυνάμεων και να χτίσει την επιχειρηματολογία της επάνω σε οποιαδήποτε πρόταση έρθει πάνω στο τραπέζι για </w:t>
      </w:r>
      <w:r>
        <w:rPr>
          <w:rFonts w:eastAsia="Times New Roman" w:cs="Times New Roman"/>
          <w:szCs w:val="24"/>
        </w:rPr>
        <w:lastRenderedPageBreak/>
        <w:t>τη διαχείριση του ελληνικού χρέους, το οποίο θα έρθει σε συνδυασμό μελλοντικά και με τη</w:t>
      </w:r>
      <w:r>
        <w:rPr>
          <w:rFonts w:eastAsia="Times New Roman" w:cs="Times New Roman"/>
          <w:szCs w:val="24"/>
        </w:rPr>
        <w:t xml:space="preserve"> μείωση των πρωτογενών πλεονασμάτων.</w:t>
      </w:r>
    </w:p>
    <w:p w14:paraId="0C83448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Εδώ να κάνω μια μικρή παρένθεση και να πω ότι οι τόκοι που πληρώνουμε κάθε χρόνο, σε εξυπηρέτηση του δημοσίου χρέους, πληρώνονται καθαρά από το πρωτογενές πλεόνασμα. Αυτό είναι ένα πολύ σημαντικό νούμερο, ένας δείκτης </w:t>
      </w:r>
      <w:r>
        <w:rPr>
          <w:rFonts w:eastAsia="Times New Roman" w:cs="Times New Roman"/>
          <w:szCs w:val="24"/>
        </w:rPr>
        <w:t>που μας δείχνει ότι αυτήν τη στιγμή το 2%, το 1,75% ή το 3,5% του χρόνου και το 2019 είναι πάνω στο 180-182 δισεκατομμύρια ευρώ ΑΕΠ ή 187</w:t>
      </w:r>
      <w:r>
        <w:rPr>
          <w:rFonts w:eastAsia="Times New Roman" w:cs="Times New Roman"/>
          <w:szCs w:val="24"/>
        </w:rPr>
        <w:t xml:space="preserve"> δισεκατομμύρια</w:t>
      </w:r>
      <w:r>
        <w:rPr>
          <w:rFonts w:eastAsia="Times New Roman" w:cs="Times New Roman"/>
          <w:szCs w:val="24"/>
        </w:rPr>
        <w:t>, εάν έρθει η ανάπτυξη όπως την αναμένουμε, και πηγαίνει και ξεπληρώνει αμιγώς τους τόκους και τίποτα άλ</w:t>
      </w:r>
      <w:r>
        <w:rPr>
          <w:rFonts w:eastAsia="Times New Roman" w:cs="Times New Roman"/>
          <w:szCs w:val="24"/>
        </w:rPr>
        <w:t xml:space="preserve">λο. </w:t>
      </w:r>
    </w:p>
    <w:p w14:paraId="0C83448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Για να λέμε ότι θα μειώσουμε το πρωτογενές πλεόνασμα, πρέπει αντίστοιχα, όπως καταλαβαίνετε, στην εξίσωση να μειωθεί ό τόκος τον χρόνο, δηλαδή από τα 7 ή 6,5 ή 6 δισεκατομμύρια τον χρόνο να πέσει στα 3, 3,5, 4 δισεκατομμύρια, έτσι ώστε να χρειαστεί μι</w:t>
      </w:r>
      <w:r>
        <w:rPr>
          <w:rFonts w:eastAsia="Times New Roman" w:cs="Times New Roman"/>
          <w:szCs w:val="24"/>
        </w:rPr>
        <w:t>κρότερο πλεόνασμα για να πληρώσει μικρότερο τόκο.</w:t>
      </w:r>
    </w:p>
    <w:p w14:paraId="0C83448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Όλη αυτή η διαδικασία θα γίνει με τη νέα αναδιάρθρωση του χρέους, με τις περιόδους χάριτος, τη μείωση των επιτοκίων, τα </w:t>
      </w:r>
      <w:r>
        <w:rPr>
          <w:rFonts w:eastAsia="Times New Roman" w:cs="Times New Roman"/>
          <w:szCs w:val="24"/>
          <w:lang w:val="en-US"/>
        </w:rPr>
        <w:t>swaps</w:t>
      </w:r>
      <w:r>
        <w:rPr>
          <w:rFonts w:eastAsia="Times New Roman" w:cs="Times New Roman"/>
          <w:szCs w:val="24"/>
        </w:rPr>
        <w:t xml:space="preserve"> που θα κάνουμε με τα ομόλογα που έχει η Ευρωπαϊκή </w:t>
      </w:r>
      <w:r>
        <w:rPr>
          <w:rFonts w:eastAsia="Times New Roman" w:cs="Times New Roman"/>
          <w:szCs w:val="24"/>
        </w:rPr>
        <w:lastRenderedPageBreak/>
        <w:t>Κεντρική Τράπεζα, έτσι ώστε να</w:t>
      </w:r>
      <w:r>
        <w:rPr>
          <w:rFonts w:eastAsia="Times New Roman" w:cs="Times New Roman"/>
          <w:szCs w:val="24"/>
        </w:rPr>
        <w:t xml:space="preserve"> πέσει η </w:t>
      </w:r>
      <w:proofErr w:type="spellStart"/>
      <w:r>
        <w:rPr>
          <w:rFonts w:eastAsia="Times New Roman" w:cs="Times New Roman"/>
          <w:szCs w:val="24"/>
        </w:rPr>
        <w:t>εξυπηρεσιμότητα</w:t>
      </w:r>
      <w:proofErr w:type="spellEnd"/>
      <w:r>
        <w:rPr>
          <w:rFonts w:eastAsia="Times New Roman" w:cs="Times New Roman"/>
          <w:szCs w:val="24"/>
        </w:rPr>
        <w:t xml:space="preserve"> του χρέους ανά έτος, έτσι ώστε να μπορούμε να πούμε πλέον ότι χρειαζόμαστε λιγότερο πλεόνασμα για να πληρώσουμε το χρέος. Γι’ αυτή τη δουλειά είναι αμιγώς το ΟΔΔΗΧ. Άρα, όπως καταλαβαίνετε από τα σύντομα επιχειρήματά μου, είναι πολ</w:t>
      </w:r>
      <w:r>
        <w:rPr>
          <w:rFonts w:eastAsia="Times New Roman" w:cs="Times New Roman"/>
          <w:szCs w:val="24"/>
        </w:rPr>
        <w:t xml:space="preserve">ύ σημαντικό να προχωρήσει έτσι και να υπάρχουν αντίστοιχες αμοιβές για ευνόητους λόγους. </w:t>
      </w:r>
    </w:p>
    <w:p w14:paraId="0C83448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συζητήσω την </w:t>
      </w:r>
      <w:r>
        <w:rPr>
          <w:rFonts w:eastAsia="Times New Roman" w:cs="Times New Roman"/>
          <w:bCs/>
          <w:szCs w:val="24"/>
        </w:rPr>
        <w:t>τροπολογία</w:t>
      </w:r>
      <w:r>
        <w:rPr>
          <w:rFonts w:eastAsia="Times New Roman" w:cs="Times New Roman"/>
          <w:szCs w:val="24"/>
        </w:rPr>
        <w:t xml:space="preserve"> για τον αναβαλλόμενο φόρο των τραπεζών, την οποία θεωρώ εξαιρετικά σημαντική. Η ρύθμιση αυτή διασφαλίζει ότι όταν κάνουμε </w:t>
      </w:r>
      <w:r>
        <w:rPr>
          <w:rFonts w:eastAsia="Times New Roman" w:cs="Times New Roman"/>
          <w:szCs w:val="24"/>
        </w:rPr>
        <w:t>ρύθμιση κόκκινων δανείων, τα οποία έχουν ξεπεράσει τα 106 δισεκατομμύρια, τα 107 δισεκατομμύρια, τα 180 δισεκατομμύρια αυτή τη στιγμή -ας πούμε ότι τα εξήντα από αυτά ή τα εβδομήντα μπορούν να μπουν στο καλάθι αναδιάρθρωσης, γιατί πολλά από αυτά είναι πολύ</w:t>
      </w:r>
      <w:r>
        <w:rPr>
          <w:rFonts w:eastAsia="Times New Roman" w:cs="Times New Roman"/>
          <w:szCs w:val="24"/>
        </w:rPr>
        <w:t xml:space="preserve"> παλιά και είναι ανεπίδεκτα είσπραξης και ρύθμισης, να μην μπω σε αυτή τη συζήτηση- με όποιον τρόπο έχει προβλεφθεί η ρύθμιση αυτή μέσα από τους κανονισμούς της Ευρωπαϊκής Κεντρικής Τράπεζας, του SSM, αλλά και της Τράπεζας της Ελλάδος, δεν θα έρθουν σε ρίσ</w:t>
      </w:r>
      <w:r>
        <w:rPr>
          <w:rFonts w:eastAsia="Times New Roman" w:cs="Times New Roman"/>
          <w:szCs w:val="24"/>
        </w:rPr>
        <w:t xml:space="preserve">κο τα εποπτικά κεφάλαια της </w:t>
      </w:r>
      <w:r>
        <w:rPr>
          <w:rFonts w:eastAsia="Times New Roman" w:cs="Times New Roman"/>
          <w:szCs w:val="24"/>
        </w:rPr>
        <w:lastRenderedPageBreak/>
        <w:t xml:space="preserve">τράπεζας. Αναφέρομαι στα κεφάλαια για τα οποία παλέψαμε, όταν κουρεύτηκαν από το </w:t>
      </w:r>
      <w:r>
        <w:rPr>
          <w:rFonts w:eastAsia="Times New Roman" w:cs="Times New Roman"/>
          <w:szCs w:val="24"/>
          <w:lang w:val="en-US"/>
        </w:rPr>
        <w:t>PSI</w:t>
      </w:r>
      <w:r>
        <w:rPr>
          <w:rFonts w:eastAsia="Times New Roman" w:cs="Times New Roman"/>
          <w:szCs w:val="24"/>
        </w:rPr>
        <w:t xml:space="preserve"> και δανειστήκαμε μετά από τον </w:t>
      </w:r>
      <w:r>
        <w:rPr>
          <w:rFonts w:eastAsia="Times New Roman" w:cs="Times New Roman"/>
          <w:szCs w:val="24"/>
          <w:lang w:val="en-US"/>
        </w:rPr>
        <w:t>EFSF</w:t>
      </w:r>
      <w:r>
        <w:rPr>
          <w:rFonts w:eastAsia="Times New Roman" w:cs="Times New Roman"/>
          <w:szCs w:val="24"/>
        </w:rPr>
        <w:t xml:space="preserve">, για να καλύψουμε το κούρεμα των κεφαλαίων του ενεργητικού. Κάναμε και άλλες δύο </w:t>
      </w:r>
      <w:proofErr w:type="spellStart"/>
      <w:r>
        <w:rPr>
          <w:rFonts w:eastAsia="Times New Roman" w:cs="Times New Roman"/>
          <w:szCs w:val="24"/>
        </w:rPr>
        <w:t>ανακεφαλαιοποιήσεις</w:t>
      </w:r>
      <w:proofErr w:type="spellEnd"/>
      <w:r>
        <w:rPr>
          <w:rFonts w:eastAsia="Times New Roman" w:cs="Times New Roman"/>
          <w:szCs w:val="24"/>
        </w:rPr>
        <w:t xml:space="preserve"> των τρα</w:t>
      </w:r>
      <w:r>
        <w:rPr>
          <w:rFonts w:eastAsia="Times New Roman" w:cs="Times New Roman"/>
          <w:szCs w:val="24"/>
        </w:rPr>
        <w:t>πεζών, για να έχουμε ένα συγκεκριμένο ποσοστό εποπτικών κεφαλαίων.</w:t>
      </w:r>
    </w:p>
    <w:p w14:paraId="0C83448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Πηγαίνοντας στον αναβαλλόμενο φόρο σε βάθος εικοσαετίας, εξομαλύνεται αυτή η καμπύλη υποχρέωσης καταγραφής λογιστικά του αναβαλλόμενου φόρου και του φόρου ο οποίος βαρύνει την εταιρεία, έτσ</w:t>
      </w:r>
      <w:r>
        <w:rPr>
          <w:rFonts w:eastAsia="Times New Roman" w:cs="Times New Roman"/>
          <w:szCs w:val="24"/>
        </w:rPr>
        <w:t xml:space="preserve">ι ώστε να μη φανεί καμμία επίπτωση επάνω στα εποπτικά κεφάλαια και πρακτικά να μη χρειαστεί νέα </w:t>
      </w:r>
      <w:proofErr w:type="spellStart"/>
      <w:r>
        <w:rPr>
          <w:rFonts w:eastAsia="Times New Roman" w:cs="Times New Roman"/>
          <w:szCs w:val="24"/>
        </w:rPr>
        <w:t>ανακεφαλαιοποίηση</w:t>
      </w:r>
      <w:proofErr w:type="spellEnd"/>
      <w:r>
        <w:rPr>
          <w:rFonts w:eastAsia="Times New Roman" w:cs="Times New Roman"/>
          <w:szCs w:val="24"/>
        </w:rPr>
        <w:t xml:space="preserve">. Εδώ, όμως, αυτό λύνει το θέμα και απαντά στο γιατί στηρίζουμε και γιατί υπερψηφίζουμε με δύναμη φωνής τον αναβαλλόμενο φόρο σε αυτή την </w:t>
      </w:r>
      <w:r>
        <w:rPr>
          <w:rFonts w:eastAsia="Times New Roman" w:cs="Times New Roman"/>
          <w:bCs/>
          <w:szCs w:val="24"/>
        </w:rPr>
        <w:t>τροπο</w:t>
      </w:r>
      <w:r>
        <w:rPr>
          <w:rFonts w:eastAsia="Times New Roman" w:cs="Times New Roman"/>
          <w:bCs/>
          <w:szCs w:val="24"/>
        </w:rPr>
        <w:t>λογία</w:t>
      </w:r>
      <w:r>
        <w:rPr>
          <w:rFonts w:eastAsia="Times New Roman" w:cs="Times New Roman"/>
          <w:szCs w:val="24"/>
        </w:rPr>
        <w:t>.</w:t>
      </w:r>
    </w:p>
    <w:p w14:paraId="0C83448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Από εκεί και πέρα, ήρθε χθες και το νομοσχέδιο για τον εξωδικαστικό. Είναι μια πολύ μεγάλη επιτυχία της Κυβέρνησης. Να πω ότι μετά από επτά χρόνια μνημονίων και καταστροφής της ελληνικής οικονομίας -όπου παραλάβαμε 83 δισεκατομμύρια κόκκινα δάνεια τ</w:t>
      </w:r>
      <w:r>
        <w:rPr>
          <w:rFonts w:eastAsia="Times New Roman" w:cs="Times New Roman"/>
          <w:szCs w:val="24"/>
        </w:rPr>
        <w:t>ο 2015, όταν στο τέλος του 2008 τα κόκκινα δά</w:t>
      </w:r>
      <w:r>
        <w:rPr>
          <w:rFonts w:eastAsia="Times New Roman" w:cs="Times New Roman"/>
          <w:szCs w:val="24"/>
        </w:rPr>
        <w:lastRenderedPageBreak/>
        <w:t xml:space="preserve">νεια στην Ελλάδα ήταν 22 δισεκατομμύρια- δηλαδή μέχρι να έρθουμε εμείς στην Κυβέρνηση, αυξήθηκαν τα δάνεια κατά περίπου 63 δισεκατομμύρια ευρώ. </w:t>
      </w:r>
    </w:p>
    <w:p w14:paraId="0C83449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Δεν είναι ένα νούμερα τα «κόκκινα» δάνεια. Όταν λέμε «κόκκινο» δάν</w:t>
      </w:r>
      <w:r>
        <w:rPr>
          <w:rFonts w:eastAsia="Times New Roman" w:cs="Times New Roman"/>
          <w:szCs w:val="24"/>
        </w:rPr>
        <w:t xml:space="preserve">ειο, μιλάμε για «κόκκινες» επιχειρήσεις, με ένα εκατομμύρια εργαζόμενους, </w:t>
      </w:r>
      <w:r>
        <w:rPr>
          <w:rFonts w:eastAsia="Times New Roman"/>
          <w:szCs w:val="24"/>
        </w:rPr>
        <w:t>οι οποίοι</w:t>
      </w:r>
      <w:r>
        <w:rPr>
          <w:rFonts w:eastAsia="Times New Roman" w:cs="Times New Roman"/>
          <w:szCs w:val="24"/>
        </w:rPr>
        <w:t xml:space="preserve"> έξτρα έχασαν τη δουλειά τους, μαζί με τους επιχειρηματίες που έχασαν τη δουλειά τους. Αυτή η όλη εξίσωση είναι πολύ δύσκολο να λυθεί. </w:t>
      </w:r>
    </w:p>
    <w:p w14:paraId="0C83449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Είναι απορίας </w:t>
      </w:r>
      <w:proofErr w:type="spellStart"/>
      <w:r>
        <w:rPr>
          <w:rFonts w:eastAsia="Times New Roman" w:cs="Times New Roman"/>
          <w:szCs w:val="24"/>
        </w:rPr>
        <w:t>άξιον</w:t>
      </w:r>
      <w:proofErr w:type="spellEnd"/>
      <w:r>
        <w:rPr>
          <w:rFonts w:eastAsia="Times New Roman" w:cs="Times New Roman"/>
          <w:szCs w:val="24"/>
        </w:rPr>
        <w:t xml:space="preserve"> γιατί δεν έγινε κ</w:t>
      </w:r>
      <w:r>
        <w:rPr>
          <w:rFonts w:eastAsia="Times New Roman" w:cs="Times New Roman"/>
          <w:szCs w:val="24"/>
        </w:rPr>
        <w:t>άτι πέντε ή έξι χρόνια μνημονίων. Γιατί δεν ήρθε ένα νομοσχέδιο το οποίο θα ρυθμίσει τα κόκκινα δάνεια; Σας λέω ότι τα κόκκινα δάνεια ξεκίνησαν 22 δισεκατομμύρια και μέχρι το 2015, που ήρθε στην κυβέρνηση η Κυβέρνηση ΣΥΡΙΖΑ - Ανεξαρτήτων Ελλήνων, έγιναν 83</w:t>
      </w:r>
      <w:r>
        <w:rPr>
          <w:rFonts w:eastAsia="Times New Roman" w:cs="Times New Roman"/>
          <w:szCs w:val="24"/>
        </w:rPr>
        <w:t xml:space="preserve"> δισεκατομμύρια. Στη δική τους θητεία αυξήθηκαν κατά 62 με 63 δισεκατομμύρια. Θα μπορούσαν μαζί με τους </w:t>
      </w:r>
      <w:r>
        <w:rPr>
          <w:rFonts w:eastAsia="Times New Roman" w:cs="Times New Roman"/>
          <w:szCs w:val="24"/>
        </w:rPr>
        <w:t>θεσμούς</w:t>
      </w:r>
      <w:r>
        <w:rPr>
          <w:rFonts w:eastAsia="Times New Roman" w:cs="Times New Roman"/>
          <w:szCs w:val="24"/>
        </w:rPr>
        <w:t xml:space="preserve"> -γιατί υπάρχει το γνωστικό αντικείμενο, υπάρχει το </w:t>
      </w:r>
      <w:r>
        <w:rPr>
          <w:rFonts w:eastAsia="Times New Roman" w:cs="Times New Roman"/>
          <w:szCs w:val="24"/>
          <w:lang w:val="en-US"/>
        </w:rPr>
        <w:t>know</w:t>
      </w:r>
      <w:r>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να έχουν φέρει ένα νομοσχέδιο για τη ρύθμιση των κόκκινων δανείων. Ερχόμαστε να το </w:t>
      </w:r>
      <w:r>
        <w:rPr>
          <w:rFonts w:eastAsia="Times New Roman" w:cs="Times New Roman"/>
          <w:szCs w:val="24"/>
        </w:rPr>
        <w:t xml:space="preserve">κάνουμε εμείς. </w:t>
      </w:r>
    </w:p>
    <w:p w14:paraId="0C83449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επειδή η οικονομία δεν είναι απλές φωτογραφίες -σήμερα είναι 60 δισεκατομμύρια, αύριο είναι 60 δισεκατομμύρια τα κόκκινα δάνεια-, αλλά είναι μια δυναμική διαδικασία -άνεργος κόσμος, άμεσα και έμμεσα απώλεια εισοδήματος από φυσικά </w:t>
      </w:r>
      <w:r>
        <w:rPr>
          <w:rFonts w:eastAsia="Times New Roman" w:cs="Times New Roman"/>
          <w:szCs w:val="24"/>
        </w:rPr>
        <w:t xml:space="preserve">πρόσωπα, οικογένειες, νοικοκυριά, επιχειρήσεις, πιστωτές, τράπεζες και πόσο μάλλον και από το δημόσιο από έμμεσους φόρους και άμεσους που θα μπορούσαν να εισπράξουν από όλα αυτά τα κόκκινα δάνεια που δημιουργήθηκαν- μπαίνει πλέον ένας μπούσουλας. </w:t>
      </w:r>
    </w:p>
    <w:p w14:paraId="0C83449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Υπάρχουν</w:t>
      </w:r>
      <w:r>
        <w:rPr>
          <w:rFonts w:eastAsia="Times New Roman" w:cs="Times New Roman"/>
          <w:szCs w:val="24"/>
        </w:rPr>
        <w:t xml:space="preserve"> παρατηρήσεις επάνω σε αυτό το νομοσχέδιο που ήρθαν για την καλυτέρευσή του. Θα καταθέσουμε κάποια στιγμή ως Ανεξάρτητοι Έλληνες και κάποιες προτάσεις για ό,τι πιστεύουμε ότι είναι καλύτερο. </w:t>
      </w:r>
    </w:p>
    <w:p w14:paraId="0C83449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 Αντιπρόεδρ</w:t>
      </w:r>
      <w:r>
        <w:rPr>
          <w:rFonts w:eastAsia="Times New Roman" w:cs="Times New Roman"/>
          <w:szCs w:val="24"/>
        </w:rPr>
        <w:t xml:space="preserve">ος της Βουλής κ. </w:t>
      </w:r>
      <w:r w:rsidRPr="00D97D54">
        <w:rPr>
          <w:rFonts w:eastAsia="Times New Roman" w:cs="Times New Roman"/>
          <w:b/>
          <w:szCs w:val="24"/>
        </w:rPr>
        <w:t>ΑΝΑΣΤΑΣΙΟΣ ΚΟΥΡΑΚΗΣ</w:t>
      </w:r>
      <w:r>
        <w:rPr>
          <w:rFonts w:eastAsia="Times New Roman" w:cs="Times New Roman"/>
          <w:szCs w:val="24"/>
        </w:rPr>
        <w:t xml:space="preserve">) </w:t>
      </w:r>
    </w:p>
    <w:p w14:paraId="0C83449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Θα παρακαλούσα μαζί με τον αναβαλλόμενο, εφ’ όσον περνάει σήμερα από αυτό το νομοσχέδιο και ο αναβαλλόμενους φόρος, που βοηθάει τη ρύθμιση των κόκκινων δανείων και των κεφαλαίων των τραπεζών, να έρθουμε όλοι οριζόντια</w:t>
      </w:r>
      <w:r>
        <w:rPr>
          <w:rFonts w:eastAsia="Times New Roman" w:cs="Times New Roman"/>
          <w:szCs w:val="24"/>
        </w:rPr>
        <w:t xml:space="preserve"> στη Βουλή </w:t>
      </w:r>
      <w:r>
        <w:rPr>
          <w:rFonts w:eastAsia="Times New Roman" w:cs="Times New Roman"/>
          <w:szCs w:val="24"/>
        </w:rPr>
        <w:lastRenderedPageBreak/>
        <w:t xml:space="preserve">να φέρουμε προτάσεις για αυτό το εξαιρετικά σημαντικό νομοσχέδιο του εξωδικαστικού συμβιβασμού, για να μπορέσει να έρθει η ανάπτυξη στην Ελλάδα. Διότι </w:t>
      </w:r>
      <w:proofErr w:type="spellStart"/>
      <w:r>
        <w:rPr>
          <w:rFonts w:eastAsia="Times New Roman" w:cs="Times New Roman"/>
          <w:szCs w:val="24"/>
        </w:rPr>
        <w:t>ξεκοκκινίζοντας</w:t>
      </w:r>
      <w:proofErr w:type="spellEnd"/>
      <w:r>
        <w:rPr>
          <w:rFonts w:eastAsia="Times New Roman" w:cs="Times New Roman"/>
          <w:szCs w:val="24"/>
        </w:rPr>
        <w:t xml:space="preserve"> τα κόκκινα δάνεια των τραπεζών, θα γίνει καλύτερη και η ελληνική οικονομία, θα</w:t>
      </w:r>
      <w:r>
        <w:rPr>
          <w:rFonts w:eastAsia="Times New Roman" w:cs="Times New Roman"/>
          <w:szCs w:val="24"/>
        </w:rPr>
        <w:t xml:space="preserve"> δοθούν θέσεις εκεί που δεν υπάρχουν. Υπάρχει η θέληση της Κυβέρνησης. </w:t>
      </w:r>
    </w:p>
    <w:p w14:paraId="0C83449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 μεγαλύτερο και το πιο σημαντικό παράδειγμα ήταν η περίπτωση του Μαρινόπουλου, όπου μόνο με πρωτοβουλία αυτής της Κυβέρνησης, ενώ χρόνιζαν τα ζητήματα από το 2012 και το 2013 που ήτα</w:t>
      </w:r>
      <w:r>
        <w:rPr>
          <w:rFonts w:eastAsia="Times New Roman" w:cs="Times New Roman"/>
          <w:szCs w:val="24"/>
        </w:rPr>
        <w:t xml:space="preserve">ν δισεκατομμύρια τα χρέη του </w:t>
      </w:r>
      <w:r>
        <w:rPr>
          <w:rFonts w:eastAsia="Times New Roman" w:cs="Times New Roman"/>
          <w:szCs w:val="24"/>
        </w:rPr>
        <w:t xml:space="preserve">ομίλου </w:t>
      </w:r>
      <w:r>
        <w:rPr>
          <w:rFonts w:eastAsia="Times New Roman" w:cs="Times New Roman"/>
          <w:szCs w:val="24"/>
        </w:rPr>
        <w:t xml:space="preserve">προς τις τράπεζες, ήρθαμε εμείς και το επιλύσαμε και δεν ζημιώσαμε το δημόσιο. Κουρεύτηκαν, επιμηκύνθηκαν τα χρέη. Γλυτώσαμε έντεκα χιλιάδες θέσεις εργασίας. </w:t>
      </w:r>
    </w:p>
    <w:p w14:paraId="0C83449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Αυτό σημαίνει ρύθμιση κόκκινου δανείου. Αυτό σημαίνει διαχείρ</w:t>
      </w:r>
      <w:r>
        <w:rPr>
          <w:rFonts w:eastAsia="Times New Roman" w:cs="Times New Roman"/>
          <w:szCs w:val="24"/>
        </w:rPr>
        <w:t xml:space="preserve">ιση κόκκινου δανείου και ιδιωτικού χρέους. Κάνουμε και αυτό το σημαντικό εργαλείο σαν δομή στην ελληνική Κυβέρνηση, ότι κράτος, ιδιώτες, πιστωτές και εργαζόμενοι έρχονται στο τραπέζι και όλοι κάνουν και εισφέρουν, έτσι ώστε να υλοποιηθεί το </w:t>
      </w:r>
      <w:r>
        <w:rPr>
          <w:rFonts w:eastAsia="Times New Roman" w:cs="Times New Roman"/>
          <w:szCs w:val="24"/>
        </w:rPr>
        <w:lastRenderedPageBreak/>
        <w:t>αναπτυξιακό πλά</w:t>
      </w:r>
      <w:r>
        <w:rPr>
          <w:rFonts w:eastAsia="Times New Roman" w:cs="Times New Roman"/>
          <w:szCs w:val="24"/>
        </w:rPr>
        <w:t>νο της χώρας και να μην καταστραφεί η οικονομία. Η Κυβέρνηση μας έφερε και αυτή τη λύση και είναι ένας μπούσουλας εξαιρετικά υγιής και σημαντικός για το μέλλον.</w:t>
      </w:r>
    </w:p>
    <w:p w14:paraId="0C83449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Κύριε Πρόεδρε, θα σχολιάσω κάτι τελευταίο και τελειώνω. </w:t>
      </w:r>
    </w:p>
    <w:p w14:paraId="0C83449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Αγαπητοί συνάδελφοι, θα σχολιάσω δύο κ</w:t>
      </w:r>
      <w:r>
        <w:rPr>
          <w:rFonts w:eastAsia="Times New Roman" w:cs="Times New Roman"/>
          <w:szCs w:val="24"/>
        </w:rPr>
        <w:t xml:space="preserve">ομμάτια </w:t>
      </w:r>
      <w:r>
        <w:rPr>
          <w:rFonts w:eastAsia="Times New Roman" w:cs="Times New Roman"/>
          <w:bCs/>
          <w:szCs w:val="24"/>
        </w:rPr>
        <w:t>τροπολογιών,</w:t>
      </w:r>
      <w:r>
        <w:rPr>
          <w:rFonts w:eastAsia="Times New Roman" w:cs="Times New Roman"/>
          <w:szCs w:val="24"/>
        </w:rPr>
        <w:t xml:space="preserve"> τα οποία θα τα συζητήσουμε. Το ένα έχει να κάνει με τους οικοδομικούς συνεταιρισμούς που έχουμε κάνει αρκετή συζήτηση και με τον κ. Αλεξιάδη παλαιότερα και με την αξιότιμη κ. </w:t>
      </w:r>
      <w:proofErr w:type="spellStart"/>
      <w:r>
        <w:rPr>
          <w:rFonts w:eastAsia="Times New Roman" w:cs="Times New Roman"/>
          <w:szCs w:val="24"/>
        </w:rPr>
        <w:t>Παπανάτσιου</w:t>
      </w:r>
      <w:proofErr w:type="spellEnd"/>
      <w:r>
        <w:rPr>
          <w:rFonts w:eastAsia="Times New Roman" w:cs="Times New Roman"/>
          <w:szCs w:val="24"/>
        </w:rPr>
        <w:t>. Είναι ένα θέμα το οποίο έπρεπε να λυθεί. Δίνουμ</w:t>
      </w:r>
      <w:r>
        <w:rPr>
          <w:rFonts w:eastAsia="Times New Roman" w:cs="Times New Roman"/>
          <w:szCs w:val="24"/>
        </w:rPr>
        <w:t>ε την παράταση.</w:t>
      </w:r>
    </w:p>
    <w:p w14:paraId="0C83449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Υπάρχει μεγάλη μη κανονικότητα σε όλη αυτήν τη διαδικασία. Υπάρχουν εκατοντάδες χιλιάδες Έλληνες συμπολίτες μας δικαιούχοι μερισμάτων σε οικοδομικούς συνεταιρισμούς. Υπάρχει η στρέβλωση ότι πηγαίνει ο ΕΝΦΙΑ στον Πρόεδρο, ο οποίος δεν έχει τ</w:t>
      </w:r>
      <w:r>
        <w:rPr>
          <w:rFonts w:eastAsia="Times New Roman" w:cs="Times New Roman"/>
          <w:szCs w:val="24"/>
        </w:rPr>
        <w:t xml:space="preserve">ίποτα να κάνει με τον ΕΝΦΙΑ του συνεταιρισμού όλου και του έρχεται 300.000, 400.000 από το </w:t>
      </w:r>
      <w:r>
        <w:rPr>
          <w:rFonts w:eastAsia="Times New Roman" w:cs="Times New Roman"/>
          <w:szCs w:val="24"/>
          <w:lang w:val="en-US"/>
        </w:rPr>
        <w:t>TAXIS</w:t>
      </w:r>
      <w:r>
        <w:rPr>
          <w:rFonts w:eastAsia="Times New Roman" w:cs="Times New Roman"/>
          <w:szCs w:val="24"/>
        </w:rPr>
        <w:t xml:space="preserve"> και καταλαβαίνετε τις συνέπειες, να μην το λαϊκίσουμε τώρα. Πρέπει να ρυθμίσουμε και να λυθούν όλα τα ζητήματα σιγά-σιγά. Θα τα λύσει αυτή η Κυβέρνηση, διότι τ</w:t>
      </w:r>
      <w:r>
        <w:rPr>
          <w:rFonts w:eastAsia="Times New Roman" w:cs="Times New Roman"/>
          <w:szCs w:val="24"/>
        </w:rPr>
        <w:t xml:space="preserve">α βρήκε. Δεν είχε γίνει τίποτα. Τα βρήκαμε. Και μέσα </w:t>
      </w:r>
      <w:r>
        <w:rPr>
          <w:rFonts w:eastAsia="Times New Roman" w:cs="Times New Roman"/>
          <w:szCs w:val="24"/>
        </w:rPr>
        <w:lastRenderedPageBreak/>
        <w:t>στην οικονομική στενότητα και μέσα στην ανέχεια των νοικοκυριών και όλων των ανθρώπων στην ελληνική κοινωνία, έρχονται να προστεθούν και οι οικονομικές στρεβλώσεις των παρελθόντων ετών, όχι μόνο των μνημ</w:t>
      </w:r>
      <w:r>
        <w:rPr>
          <w:rFonts w:eastAsia="Times New Roman" w:cs="Times New Roman"/>
          <w:szCs w:val="24"/>
        </w:rPr>
        <w:t>ονίων, αλλά δεκαετιών θα έλεγα, ειδικά με τα Κτηματολόγια και τους οικοδομικούς συνεταιρισμούς.</w:t>
      </w:r>
    </w:p>
    <w:p w14:paraId="0C83449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Θα υπερψηφίσουμε και την τροπολογία του Υπουργείου Τουρισμού σε σχέση με τα προγράμματα συμπαραγωγής και </w:t>
      </w:r>
      <w:proofErr w:type="spellStart"/>
      <w:r>
        <w:rPr>
          <w:rFonts w:eastAsia="Times New Roman" w:cs="Times New Roman"/>
          <w:szCs w:val="24"/>
        </w:rPr>
        <w:t>συνδιαφήμισης</w:t>
      </w:r>
      <w:proofErr w:type="spellEnd"/>
      <w:r>
        <w:rPr>
          <w:rFonts w:eastAsia="Times New Roman" w:cs="Times New Roman"/>
          <w:szCs w:val="24"/>
        </w:rPr>
        <w:t xml:space="preserve">, δεν το συζητούμε αυτό, γιατί είναι κάτι </w:t>
      </w:r>
      <w:r>
        <w:rPr>
          <w:rFonts w:eastAsia="Times New Roman" w:cs="Times New Roman"/>
          <w:szCs w:val="24"/>
        </w:rPr>
        <w:t>το οποίο βοηθάει ο ιδιωτικός τομέας, βάζει χρήματα έτσι ώστε να βοηθήσει το κράτος επάνω στη βαριά βιομηχανία που είναι ο τουρισμός.</w:t>
      </w:r>
    </w:p>
    <w:p w14:paraId="0C83449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Κλείνοντας, έχω να κάνω μία παρατήρηση για την τροπολογία που έχει έρθει από τον αξιότιμο κ. Καρρά σε σχέση με το ελβετικό φράγκο. Είναι μία πολύ ευαίσθητη συζήτηση. Είναι μία πάρα πολύ σημαντική συζήτηση, που αφορά δεκάδες χιλιάδες Έλληνες πολίτες. Έχω κά</w:t>
      </w:r>
      <w:r>
        <w:rPr>
          <w:rFonts w:eastAsia="Times New Roman" w:cs="Times New Roman"/>
          <w:szCs w:val="24"/>
        </w:rPr>
        <w:t>νει πάρα πολλές συναντήσεις τα τελευταία δύο χρόνια με τους ανθρώπους. Εδώ, πρέπει να πούμε, όμως, ποιοι είναι οι κανόνες εμπλοκής, που λέμε εμείς στα οικονομικά και τι έχουμε στο τραπέζι.</w:t>
      </w:r>
    </w:p>
    <w:p w14:paraId="0C83449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Θα πρέπει να βρούμε έναν τρόπο –γιατί είπα πριν πώς ρυθμίζουμε τα δ</w:t>
      </w:r>
      <w:r>
        <w:rPr>
          <w:rFonts w:eastAsia="Times New Roman" w:cs="Times New Roman"/>
          <w:szCs w:val="24"/>
        </w:rPr>
        <w:t>άνεια- πώς και γιατί φτιάχνουμε τον αναβαλλόμενο φόρο, πώς ήρθε ο εξωδικαστικός συμβιβασμός να τα συμπληρώσει έτσι ώστε να μην χαθούν εποπτικά κεφάλαια από τις τράπεζες και θα πρέπει η ρύθμιση των κόκκινων δανείων του ελβετικού φράγκου –και όχι μόνο κόκκιν</w:t>
      </w:r>
      <w:r>
        <w:rPr>
          <w:rFonts w:eastAsia="Times New Roman" w:cs="Times New Roman"/>
          <w:szCs w:val="24"/>
        </w:rPr>
        <w:t xml:space="preserve">ων, υπάρχουν και άλλα που εξυπηρετούνται, αλλά εξυπηρετούνται με λάθος όρους, πολύ ακριβά, σχεδόν τα μισά ή λίγο λιγότερο από τα μισά- να μην επηρεάσουν και αυτά τώρα τα εποπτικά κεφάλαια των τραπεζών. </w:t>
      </w:r>
    </w:p>
    <w:p w14:paraId="0C83449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Θα πρέπει να βρεθεί μία χρυσή τομή. Δεν είναι εύκολο.</w:t>
      </w:r>
      <w:r>
        <w:rPr>
          <w:rFonts w:eastAsia="Times New Roman" w:cs="Times New Roman"/>
          <w:szCs w:val="24"/>
        </w:rPr>
        <w:t xml:space="preserve"> Είμαστε σε μία διαβούλευση και με τις τράπεζες και με την Ένωση Ελληνικών Τραπεζών. Απλώς, θα πρέπει να ξέρουμε ότι έχει γίνει και νόμος της Ελλάδας ο ν.4338/28-11-2016, όπου στο άρθρο 22 έχει ενσωματωθεί η </w:t>
      </w:r>
      <w:r>
        <w:rPr>
          <w:rFonts w:eastAsia="Times New Roman" w:cs="Times New Roman"/>
          <w:szCs w:val="24"/>
        </w:rPr>
        <w:t xml:space="preserve">οδηγία </w:t>
      </w:r>
      <w:r>
        <w:rPr>
          <w:rFonts w:eastAsia="Times New Roman" w:cs="Times New Roman"/>
          <w:szCs w:val="24"/>
        </w:rPr>
        <w:t>της Ευρωπαϊκής Ένωσης ότι δεν υπάρχει ανα</w:t>
      </w:r>
      <w:r>
        <w:rPr>
          <w:rFonts w:eastAsia="Times New Roman" w:cs="Times New Roman"/>
          <w:szCs w:val="24"/>
        </w:rPr>
        <w:t xml:space="preserve">δρομικότητα. Θα ισχύσει οτιδήποτε μπορούμε να κάνουμε σαν μέλη της Ευρωπαϊκής Ένωσης από την </w:t>
      </w:r>
      <w:r>
        <w:rPr>
          <w:rFonts w:eastAsia="Times New Roman" w:cs="Times New Roman"/>
          <w:szCs w:val="24"/>
        </w:rPr>
        <w:t xml:space="preserve">οδηγία </w:t>
      </w:r>
      <w:r>
        <w:rPr>
          <w:rFonts w:eastAsia="Times New Roman" w:cs="Times New Roman"/>
          <w:szCs w:val="24"/>
        </w:rPr>
        <w:t>του 2014 που ενσωματώσαμε, για οποιοδήποτε δάνειο ξένου νομίσματος, σε στεγαστικό κυρίως και οτιδήποτε άλλο, οποιοδήποτε ξένο νόμισμα, οποιαδήποτε συναλλαγμ</w:t>
      </w:r>
      <w:r>
        <w:rPr>
          <w:rFonts w:eastAsia="Times New Roman" w:cs="Times New Roman"/>
          <w:szCs w:val="24"/>
        </w:rPr>
        <w:t xml:space="preserve">ατική ισοτιμία με το ευρώ </w:t>
      </w:r>
      <w:r>
        <w:rPr>
          <w:rFonts w:eastAsia="Times New Roman" w:cs="Times New Roman"/>
          <w:szCs w:val="24"/>
        </w:rPr>
        <w:lastRenderedPageBreak/>
        <w:t xml:space="preserve">πηγαίνει πάνω σε ένα δανειακό πρόγραμμα, που αυτό θα έχει ιδιαίτερη μεταχείριση, ευνοϊκή και οτιδήποτε, από την ημέρα εφαρμογής του νόμου και μετά και δεν έχει αναδρομικότητα προς τα πίσω. </w:t>
      </w:r>
    </w:p>
    <w:p w14:paraId="0C83449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Αυτό τεχνικά και νομικά το συζήτησα με τ</w:t>
      </w:r>
      <w:r>
        <w:rPr>
          <w:rFonts w:eastAsia="Times New Roman" w:cs="Times New Roman"/>
          <w:szCs w:val="24"/>
        </w:rPr>
        <w:t>ον κ. Καρρά, που είναι ειδικότερος εμού στα ελληνικά νομικά -εγώ γνωρίζω λίγο τα οικονομικά νομικά- να βρούμε την καλύτερη λύση. Και λέω ότι πρέπει να βρεθεί μία λύση. Θα τη στηρίξουμε την τροπολογία. Μόλις βρούμε τη λύση, το πώς θα ξεπεράσουμε την αναδρομ</w:t>
      </w:r>
      <w:r>
        <w:rPr>
          <w:rFonts w:eastAsia="Times New Roman" w:cs="Times New Roman"/>
          <w:szCs w:val="24"/>
        </w:rPr>
        <w:t xml:space="preserve">ικότητα και να δούμε πώς θα βοηθήσουμε τους Έλληνες φορολογούμενους, οι οποίοι έχουν επιβαρυνθεί τα </w:t>
      </w:r>
      <w:proofErr w:type="spellStart"/>
      <w:r>
        <w:rPr>
          <w:rFonts w:eastAsia="Times New Roman" w:cs="Times New Roman"/>
          <w:szCs w:val="24"/>
        </w:rPr>
        <w:t>μάλα</w:t>
      </w:r>
      <w:proofErr w:type="spellEnd"/>
      <w:r>
        <w:rPr>
          <w:rFonts w:eastAsia="Times New Roman" w:cs="Times New Roman"/>
          <w:szCs w:val="24"/>
        </w:rPr>
        <w:t xml:space="preserve">, πάρα-πάρα πολλά χρόνια, από την καταστροφή της </w:t>
      </w:r>
      <w:r>
        <w:rPr>
          <w:rFonts w:eastAsia="Times New Roman" w:cs="Times New Roman"/>
          <w:szCs w:val="24"/>
        </w:rPr>
        <w:t>ελληνικής οικονομίας</w:t>
      </w:r>
      <w:r>
        <w:rPr>
          <w:rFonts w:eastAsia="Times New Roman" w:cs="Times New Roman"/>
          <w:szCs w:val="24"/>
        </w:rPr>
        <w:t xml:space="preserve">, την οποία προσπαθούμε τώρα, να επιλύσουμε. </w:t>
      </w:r>
    </w:p>
    <w:p w14:paraId="0C8344A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Άρα, πρέπει να βοηθήσουμε το διαθέσιμ</w:t>
      </w:r>
      <w:r>
        <w:rPr>
          <w:rFonts w:eastAsia="Times New Roman" w:cs="Times New Roman"/>
          <w:szCs w:val="24"/>
        </w:rPr>
        <w:t>ο εισόδημα του νοικοκυριού, το οποίο θα φέρει ηρεμία στην οικογένεια και το οποίο θα φέρει κάποια στιγμή αύξηση και στην κατανάλωση, καλύτερες συνθήκες διαβίωσης. Όμως, θα φέρει και καλύτερες συνθήκες ψυχολογίας της αγοράς, η οποία ψυχολογία της αγοράς είν</w:t>
      </w:r>
      <w:r>
        <w:rPr>
          <w:rFonts w:eastAsia="Times New Roman" w:cs="Times New Roman"/>
          <w:szCs w:val="24"/>
        </w:rPr>
        <w:t xml:space="preserve">αι και ο σημαντικότερος παράγοντας για να πάει καλά μία οικονομία, να πάει καλά μία χώρα, μαζί με τη βεβαιότητα την οποία </w:t>
      </w:r>
      <w:r>
        <w:rPr>
          <w:rFonts w:eastAsia="Times New Roman" w:cs="Times New Roman"/>
          <w:szCs w:val="24"/>
        </w:rPr>
        <w:lastRenderedPageBreak/>
        <w:t>δημιουργεί η Κυβέρνησή μας -με την πάρα πολλή δουλειά που κάνει επάνω σε όλα τα νομοσχέδια- έτσι ώστε να χτίσουμε τη βεβαιότητα, να κλ</w:t>
      </w:r>
      <w:r>
        <w:rPr>
          <w:rFonts w:eastAsia="Times New Roman" w:cs="Times New Roman"/>
          <w:szCs w:val="24"/>
        </w:rPr>
        <w:t xml:space="preserve">είσουμε την αξιολόγηση και να πάμε παρακάτω την Ελλάδα. Διότι νομίζω ότι οι Έλληνες το αξίζουν, αν μη τι άλλο, περισσότερο απ’ όλους τους Ευρωπαίους. </w:t>
      </w:r>
    </w:p>
    <w:p w14:paraId="0C8344A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C8344A2" w14:textId="77777777" w:rsidR="00A55636" w:rsidRDefault="00E244A2">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Δημήτριο Καμμένο, ειδικό αγορητ</w:t>
      </w:r>
      <w:r>
        <w:rPr>
          <w:rFonts w:eastAsia="Times New Roman" w:cs="Times New Roman"/>
          <w:szCs w:val="24"/>
        </w:rPr>
        <w:t xml:space="preserve">ή των Ανεξαρτήτων Ελλήνων. </w:t>
      </w:r>
    </w:p>
    <w:p w14:paraId="0C8344A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Προχωρούμε στον τελευταίο από τους ειδικούς αγορητές τον κ. Γεώργιο </w:t>
      </w:r>
      <w:proofErr w:type="spellStart"/>
      <w:r>
        <w:rPr>
          <w:rFonts w:eastAsia="Times New Roman" w:cs="Times New Roman"/>
          <w:szCs w:val="24"/>
        </w:rPr>
        <w:t>Αμυρά</w:t>
      </w:r>
      <w:proofErr w:type="spellEnd"/>
      <w:r>
        <w:rPr>
          <w:rFonts w:eastAsia="Times New Roman" w:cs="Times New Roman"/>
          <w:szCs w:val="24"/>
        </w:rPr>
        <w:t xml:space="preserve">, ειδικό αγορητή από το Ποτάμι. </w:t>
      </w:r>
    </w:p>
    <w:p w14:paraId="0C8344A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Αμυρά</w:t>
      </w:r>
      <w:proofErr w:type="spellEnd"/>
      <w:r>
        <w:rPr>
          <w:rFonts w:eastAsia="Times New Roman" w:cs="Times New Roman"/>
          <w:szCs w:val="24"/>
        </w:rPr>
        <w:t>, έχετε τον λόγο.</w:t>
      </w:r>
    </w:p>
    <w:p w14:paraId="0C8344A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0C8344A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είχα την </w:t>
      </w:r>
      <w:r>
        <w:rPr>
          <w:rFonts w:eastAsia="Times New Roman" w:cs="Times New Roman"/>
          <w:szCs w:val="24"/>
        </w:rPr>
        <w:t>χαρά κάποια χρόνια της ζωής μου, τα μαθητικά, να ζω στη Θεσσαλονίκη για δουλειές του πατέρα μου</w:t>
      </w:r>
      <w:r>
        <w:rPr>
          <w:rFonts w:eastAsia="Times New Roman" w:cs="Times New Roman"/>
          <w:szCs w:val="24"/>
        </w:rPr>
        <w:t>,</w:t>
      </w:r>
      <w:r>
        <w:rPr>
          <w:rFonts w:eastAsia="Times New Roman" w:cs="Times New Roman"/>
          <w:szCs w:val="24"/>
        </w:rPr>
        <w:t xml:space="preserve"> πηγαινοερχόμασταν. Πηγαίναμε τότε στο «</w:t>
      </w:r>
      <w:proofErr w:type="spellStart"/>
      <w:r>
        <w:rPr>
          <w:rFonts w:eastAsia="Times New Roman" w:cs="Times New Roman"/>
          <w:szCs w:val="24"/>
          <w:lang w:val="en-US"/>
        </w:rPr>
        <w:t>Palais</w:t>
      </w:r>
      <w:proofErr w:type="spellEnd"/>
      <w:r>
        <w:rPr>
          <w:rFonts w:eastAsia="Times New Roman" w:cs="Times New Roman"/>
          <w:szCs w:val="24"/>
        </w:rPr>
        <w:t xml:space="preserve">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Sports</w:t>
      </w:r>
      <w:r>
        <w:rPr>
          <w:rFonts w:eastAsia="Times New Roman" w:cs="Times New Roman"/>
          <w:szCs w:val="24"/>
        </w:rPr>
        <w:t xml:space="preserve">», στο «Αλεξάνδρειο», και παρακολουθούσαμε </w:t>
      </w:r>
      <w:r>
        <w:rPr>
          <w:rFonts w:eastAsia="Times New Roman" w:cs="Times New Roman"/>
          <w:szCs w:val="24"/>
        </w:rPr>
        <w:lastRenderedPageBreak/>
        <w:t xml:space="preserve">και χαιρόμασταν </w:t>
      </w:r>
      <w:proofErr w:type="spellStart"/>
      <w:r>
        <w:rPr>
          <w:rFonts w:eastAsia="Times New Roman" w:cs="Times New Roman"/>
          <w:szCs w:val="24"/>
        </w:rPr>
        <w:t>μπασκετάκι</w:t>
      </w:r>
      <w:proofErr w:type="spellEnd"/>
      <w:r>
        <w:rPr>
          <w:rFonts w:eastAsia="Times New Roman" w:cs="Times New Roman"/>
          <w:szCs w:val="24"/>
        </w:rPr>
        <w:t>, τον Γκάλη στις δόξες του. Όταν, λ</w:t>
      </w:r>
      <w:r>
        <w:rPr>
          <w:rFonts w:eastAsia="Times New Roman" w:cs="Times New Roman"/>
          <w:szCs w:val="24"/>
        </w:rPr>
        <w:t xml:space="preserve">οιπόν, έβαζαν εκατό πόντους ο Άρης, φωνάζαμε όλοι στις κερκίδες: «Εκατό, εκατό, κατοστάρα, εκατό». </w:t>
      </w:r>
    </w:p>
    <w:p w14:paraId="0C8344A7" w14:textId="77777777" w:rsidR="00A55636" w:rsidRDefault="00E244A2">
      <w:pPr>
        <w:spacing w:line="600" w:lineRule="auto"/>
        <w:ind w:firstLine="720"/>
        <w:jc w:val="both"/>
        <w:rPr>
          <w:rFonts w:eastAsia="Times New Roman" w:cs="Times New Roman"/>
          <w:b/>
          <w:szCs w:val="24"/>
        </w:rPr>
      </w:pPr>
      <w:r>
        <w:rPr>
          <w:rFonts w:eastAsia="Times New Roman" w:cs="Times New Roman"/>
          <w:szCs w:val="24"/>
        </w:rPr>
        <w:t>Σήμερα, εδώ τώρα τι θα φωνάξουμε, που πριν από λίγο καταθέσατε τη χιλιοστή τροπολογία της παρούσας κοινοβουλευτικής περιόδου; Το διανοείστε; Χίλιες τροπολογ</w:t>
      </w:r>
      <w:r>
        <w:rPr>
          <w:rFonts w:eastAsia="Times New Roman" w:cs="Times New Roman"/>
          <w:szCs w:val="24"/>
        </w:rPr>
        <w:t xml:space="preserve">ίες έως σήμερα από την Κυβέρνηση και το κυβερνών κόμμα, φυσικά, για θέματα σημαντικά, για θέματα που χρειάζονται ιδιαίτερης ρύθμισης, με βάθος και όχι με τη γνωστή διαδικασία των τροπολογιών, τη διαδικασία του «ψεκάστε, σκουπίστε, τελειώσατε». </w:t>
      </w:r>
      <w:r>
        <w:rPr>
          <w:rFonts w:eastAsia="Times New Roman" w:cs="Times New Roman"/>
          <w:b/>
          <w:szCs w:val="24"/>
        </w:rPr>
        <w:t xml:space="preserve"> </w:t>
      </w:r>
    </w:p>
    <w:p w14:paraId="0C8344A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Πριν από λ</w:t>
      </w:r>
      <w:r>
        <w:rPr>
          <w:rFonts w:eastAsia="Times New Roman" w:cs="Times New Roman"/>
          <w:szCs w:val="24"/>
        </w:rPr>
        <w:t xml:space="preserve">ίγο ήρθε μια τροπολογία, εκπρόθεσμη. Και δεν είναι μια τροπολογία απλή. Είναι η </w:t>
      </w:r>
      <w:proofErr w:type="spellStart"/>
      <w:r>
        <w:rPr>
          <w:rFonts w:eastAsia="Times New Roman" w:cs="Times New Roman"/>
          <w:szCs w:val="24"/>
        </w:rPr>
        <w:t>Britannica</w:t>
      </w:r>
      <w:proofErr w:type="spellEnd"/>
      <w:r>
        <w:rPr>
          <w:rFonts w:eastAsia="Times New Roman" w:cs="Times New Roman"/>
          <w:szCs w:val="24"/>
        </w:rPr>
        <w:t>. Και έχει πέντε Υπουργούς, πέντε τεράστια θέματα που ρυθμίζονται. Θα σας αναφέρω ενδεικτικά και να μου πείτε εσείς, αγαπητοί συνάδελφοι, αν έχετε τον χρόνο και τη δυ</w:t>
      </w:r>
      <w:r>
        <w:rPr>
          <w:rFonts w:eastAsia="Times New Roman" w:cs="Times New Roman"/>
          <w:szCs w:val="24"/>
        </w:rPr>
        <w:t xml:space="preserve">νατότητα, τι σημαίνει, για παράδειγμα, η δυνατότητα κάλυψης από το εθνικό σκέλος του προγράμματος δημοσίων επενδύσεων του Υπουργείου Υποδομών, του κ. </w:t>
      </w:r>
      <w:proofErr w:type="spellStart"/>
      <w:r>
        <w:rPr>
          <w:rFonts w:eastAsia="Times New Roman" w:cs="Times New Roman"/>
          <w:szCs w:val="24"/>
        </w:rPr>
        <w:t>Σπίρτζη</w:t>
      </w:r>
      <w:proofErr w:type="spellEnd"/>
      <w:r>
        <w:rPr>
          <w:rFonts w:eastAsia="Times New Roman" w:cs="Times New Roman"/>
          <w:szCs w:val="24"/>
        </w:rPr>
        <w:t xml:space="preserve"> δηλαδή, της επιδότησης λειτουργίας του </w:t>
      </w:r>
      <w:proofErr w:type="spellStart"/>
      <w:r>
        <w:rPr>
          <w:rFonts w:eastAsia="Times New Roman" w:cs="Times New Roman"/>
          <w:szCs w:val="24"/>
        </w:rPr>
        <w:t>παραχωρησιούχου</w:t>
      </w:r>
      <w:proofErr w:type="spellEnd"/>
      <w:r>
        <w:rPr>
          <w:rFonts w:eastAsia="Times New Roman" w:cs="Times New Roman"/>
          <w:szCs w:val="24"/>
        </w:rPr>
        <w:t xml:space="preserve"> της σύμβασης του έργου «Αυτοκινητόδρομος Κό</w:t>
      </w:r>
      <w:r>
        <w:rPr>
          <w:rFonts w:eastAsia="Times New Roman" w:cs="Times New Roman"/>
          <w:szCs w:val="24"/>
        </w:rPr>
        <w:t>ρινθος-Τρί</w:t>
      </w:r>
      <w:r>
        <w:rPr>
          <w:rFonts w:eastAsia="Times New Roman" w:cs="Times New Roman"/>
          <w:szCs w:val="24"/>
        </w:rPr>
        <w:lastRenderedPageBreak/>
        <w:t>πολη-Καλαμάτα» και κλάδος «</w:t>
      </w:r>
      <w:proofErr w:type="spellStart"/>
      <w:r>
        <w:rPr>
          <w:rFonts w:eastAsia="Times New Roman" w:cs="Times New Roman"/>
          <w:szCs w:val="24"/>
        </w:rPr>
        <w:t>Λεύκτρο</w:t>
      </w:r>
      <w:proofErr w:type="spellEnd"/>
      <w:r>
        <w:rPr>
          <w:rFonts w:eastAsia="Times New Roman" w:cs="Times New Roman"/>
          <w:szCs w:val="24"/>
        </w:rPr>
        <w:t xml:space="preserve">-Σπάρτη». Έτσι τα περνάμε αυτά τα θέματα, με μια τροπολογία στο πόδι, την τελευταία στιγμή; </w:t>
      </w:r>
    </w:p>
    <w:p w14:paraId="0C8344A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Παραμένω στη </w:t>
      </w:r>
      <w:r>
        <w:rPr>
          <w:rFonts w:eastAsia="Times New Roman" w:cs="Times New Roman"/>
          <w:szCs w:val="24"/>
          <w:lang w:val="en-US"/>
        </w:rPr>
        <w:t>B</w:t>
      </w:r>
      <w:proofErr w:type="spellStart"/>
      <w:r>
        <w:rPr>
          <w:rFonts w:eastAsia="Times New Roman" w:cs="Times New Roman"/>
          <w:szCs w:val="24"/>
        </w:rPr>
        <w:t>ritannica</w:t>
      </w:r>
      <w:proofErr w:type="spellEnd"/>
      <w:r>
        <w:rPr>
          <w:rFonts w:eastAsia="Times New Roman" w:cs="Times New Roman"/>
          <w:szCs w:val="24"/>
        </w:rPr>
        <w:t xml:space="preserve"> των τροπολογιών, τη μητέρα όλων των τροπολογιών, τη χιλιοστή τροπολογία αυτής της Κυβέρνησης. Ε</w:t>
      </w:r>
      <w:r>
        <w:rPr>
          <w:rFonts w:eastAsia="Times New Roman" w:cs="Times New Roman"/>
          <w:szCs w:val="24"/>
        </w:rPr>
        <w:t xml:space="preserve">δώ έχει Υπουργείο Τουρισμού για θέματα εκπαίδευσης και κατάρτισης εργαζομένων, εποχιακά ανέργων με δυνατότητα κάλυψης από το εθνικό σκέλος του προγράμματος δημοσίων επενδύσεων. Έτσι θα μιλάμε για τον τουρισμό, για τον τρόπο που θα επιμορφώσουμε τα στελέχη </w:t>
      </w:r>
      <w:r>
        <w:rPr>
          <w:rFonts w:eastAsia="Times New Roman" w:cs="Times New Roman"/>
          <w:szCs w:val="24"/>
        </w:rPr>
        <w:t xml:space="preserve">του τουρισμού ή που θα αντιμετωπίσουμε την ανεργία με τροπολογίες τσόντα; Με </w:t>
      </w:r>
      <w:proofErr w:type="spellStart"/>
      <w:r>
        <w:rPr>
          <w:rFonts w:eastAsia="Times New Roman" w:cs="Times New Roman"/>
          <w:szCs w:val="24"/>
        </w:rPr>
        <w:t>συγχωρείτε</w:t>
      </w:r>
      <w:proofErr w:type="spellEnd"/>
      <w:r>
        <w:rPr>
          <w:rFonts w:eastAsia="Times New Roman" w:cs="Times New Roman"/>
          <w:szCs w:val="24"/>
        </w:rPr>
        <w:t xml:space="preserve">, με την καλή έννοια βέβαια αναφέρομαι στη λέξη. </w:t>
      </w:r>
    </w:p>
    <w:p w14:paraId="0C8344A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Δεν γίνονται αυτά τα πράγματα. Σε μια τροπολογία μαζεύεται το μισό Υπουργικό Συμβούλιο. Όπως σας είπα, ο κ. </w:t>
      </w:r>
      <w:proofErr w:type="spellStart"/>
      <w:r>
        <w:rPr>
          <w:rFonts w:eastAsia="Times New Roman" w:cs="Times New Roman"/>
          <w:szCs w:val="24"/>
        </w:rPr>
        <w:t>Σπίρτζης</w:t>
      </w:r>
      <w:proofErr w:type="spellEnd"/>
      <w:r>
        <w:rPr>
          <w:rFonts w:eastAsia="Times New Roman" w:cs="Times New Roman"/>
          <w:szCs w:val="24"/>
        </w:rPr>
        <w:t xml:space="preserve"> γι</w:t>
      </w:r>
      <w:r>
        <w:rPr>
          <w:rFonts w:eastAsia="Times New Roman" w:cs="Times New Roman"/>
          <w:szCs w:val="24"/>
        </w:rPr>
        <w:t xml:space="preserve">α τους δρόμους και την επιδότηση του </w:t>
      </w:r>
      <w:proofErr w:type="spellStart"/>
      <w:r>
        <w:rPr>
          <w:rFonts w:eastAsia="Times New Roman" w:cs="Times New Roman"/>
          <w:szCs w:val="24"/>
        </w:rPr>
        <w:t>παραχωρησιούχου</w:t>
      </w:r>
      <w:proofErr w:type="spellEnd"/>
      <w:r>
        <w:rPr>
          <w:rFonts w:eastAsia="Times New Roman" w:cs="Times New Roman"/>
          <w:szCs w:val="24"/>
        </w:rPr>
        <w:t>. Έχουμε την κυρία Κουντουρά για το Υπουργείο Τουρισμού, όπως σας είπα, όπου αναφέρεται ένα κομμάτι αυτής της τροπολογίας. Όλα αυτά σε μία τροπολογία. Τρίτον, υπηρεσία μετανάστευσης, υπερωριακή απασχόληση</w:t>
      </w:r>
      <w:r>
        <w:rPr>
          <w:rFonts w:eastAsia="Times New Roman" w:cs="Times New Roman"/>
          <w:szCs w:val="24"/>
        </w:rPr>
        <w:t>. Τέταρτον, υπερωριακή απασχό</w:t>
      </w:r>
      <w:r>
        <w:rPr>
          <w:rFonts w:eastAsia="Times New Roman" w:cs="Times New Roman"/>
          <w:szCs w:val="24"/>
        </w:rPr>
        <w:lastRenderedPageBreak/>
        <w:t xml:space="preserve">ληση τώρα για άλλο προσωπικό, των ειδικών υπηρεσιών του ΕΣΠΑ, δηλαδή ο κ. </w:t>
      </w:r>
      <w:proofErr w:type="spellStart"/>
      <w:r>
        <w:rPr>
          <w:rFonts w:eastAsia="Times New Roman" w:cs="Times New Roman"/>
          <w:szCs w:val="24"/>
        </w:rPr>
        <w:t>Χαρίτσης</w:t>
      </w:r>
      <w:proofErr w:type="spellEnd"/>
      <w:r>
        <w:rPr>
          <w:rFonts w:eastAsia="Times New Roman" w:cs="Times New Roman"/>
          <w:szCs w:val="24"/>
        </w:rPr>
        <w:t xml:space="preserve">. Στην ίδια τροπολογία άλλος Υπουργός, ο κ. </w:t>
      </w:r>
      <w:proofErr w:type="spellStart"/>
      <w:r>
        <w:rPr>
          <w:rFonts w:eastAsia="Times New Roman" w:cs="Times New Roman"/>
          <w:szCs w:val="24"/>
        </w:rPr>
        <w:t>Χουλιαράκης</w:t>
      </w:r>
      <w:proofErr w:type="spellEnd"/>
      <w:r>
        <w:rPr>
          <w:rFonts w:eastAsia="Times New Roman" w:cs="Times New Roman"/>
          <w:szCs w:val="24"/>
        </w:rPr>
        <w:t>. Καταργείται το αυτοτελές τμήμα προγραμματισμού, συντονισμού, παρακολούθησης και υλοποίησ</w:t>
      </w:r>
      <w:r>
        <w:rPr>
          <w:rFonts w:eastAsia="Times New Roman" w:cs="Times New Roman"/>
          <w:szCs w:val="24"/>
        </w:rPr>
        <w:t>ης των χρηματοδοτικών μηχανισμών ευρωπαϊκού οικονομικού χώρου.</w:t>
      </w:r>
    </w:p>
    <w:p w14:paraId="0C8344A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Δεν γίνεται να κυβερνάτε έτσι, κυρίες και κύριοι συνάδελφοι της Κυβέρνησης. Εννοείτε ότι εμείς θα την καταψηφίσουμε αυτή την τροπολογία, αφού είναι πέντε σε ένα, το μισό υπουργικό συμβούλιο, γι</w:t>
      </w:r>
      <w:r>
        <w:rPr>
          <w:rFonts w:eastAsia="Times New Roman" w:cs="Times New Roman"/>
          <w:szCs w:val="24"/>
        </w:rPr>
        <w:t xml:space="preserve">α θέματα σοβαρά, εκπρόθεσμη, χωρίς συζήτηση, χωρίς επαρκή αιτιολόγηση κατά την άποψή μας. Είμαστε αρνητικοί και μόνο για τον τρόπο που ήρθε. </w:t>
      </w:r>
    </w:p>
    <w:p w14:paraId="0C8344A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Πάμε τώρα στα υπόλοιπα. Συζητάμε τώρα εδώ την ενσωμάτωση στην εθνική νομοθεσία της </w:t>
      </w:r>
      <w:r>
        <w:rPr>
          <w:rFonts w:eastAsia="Times New Roman" w:cs="Times New Roman"/>
          <w:szCs w:val="24"/>
        </w:rPr>
        <w:t xml:space="preserve">οδηγίας </w:t>
      </w:r>
      <w:r>
        <w:rPr>
          <w:rFonts w:eastAsia="Times New Roman" w:cs="Times New Roman"/>
          <w:szCs w:val="24"/>
        </w:rPr>
        <w:t>του Ευρωπαϊκού Κοινοβου</w:t>
      </w:r>
      <w:r>
        <w:rPr>
          <w:rFonts w:eastAsia="Times New Roman" w:cs="Times New Roman"/>
          <w:szCs w:val="24"/>
        </w:rPr>
        <w:t xml:space="preserve">λίου και του Συμβουλίου της 23ης Ιουλίου 2014 για τη </w:t>
      </w:r>
      <w:proofErr w:type="spellStart"/>
      <w:r>
        <w:rPr>
          <w:rFonts w:eastAsia="Times New Roman" w:cs="Times New Roman"/>
          <w:szCs w:val="24"/>
        </w:rPr>
        <w:t>συγκρισιμότητα</w:t>
      </w:r>
      <w:proofErr w:type="spellEnd"/>
      <w:r>
        <w:rPr>
          <w:rFonts w:eastAsia="Times New Roman" w:cs="Times New Roman"/>
          <w:szCs w:val="24"/>
        </w:rPr>
        <w:t xml:space="preserve"> των τελών που συνδέονται με λογαριασμούς πληρωμών σε σχέση με τις τράπεζες. Και λέμε, λοιπόν: Τι τράπεζες υπάρχουν σήμερα στην Ελλάδα; Σε τι κατάσταση βρίσκονται μετά από τρεις </w:t>
      </w:r>
      <w:proofErr w:type="spellStart"/>
      <w:r>
        <w:rPr>
          <w:rFonts w:eastAsia="Times New Roman" w:cs="Times New Roman"/>
          <w:szCs w:val="24"/>
        </w:rPr>
        <w:t>ανακεφαλαιο</w:t>
      </w:r>
      <w:r>
        <w:rPr>
          <w:rFonts w:eastAsia="Times New Roman" w:cs="Times New Roman"/>
          <w:szCs w:val="24"/>
        </w:rPr>
        <w:t>ποιήσεις</w:t>
      </w:r>
      <w:proofErr w:type="spellEnd"/>
      <w:r>
        <w:rPr>
          <w:rFonts w:eastAsia="Times New Roman" w:cs="Times New Roman"/>
          <w:szCs w:val="24"/>
        </w:rPr>
        <w:t xml:space="preserve">, δηλαδή μετά από την ενίσχυσή τους και το φιλί της ζωής που όλοι οι φορολογούμενοι μέσω του υστερήματός τους και της φορολόγησής τους έδωσαν </w:t>
      </w:r>
      <w:r>
        <w:rPr>
          <w:rFonts w:eastAsia="Times New Roman" w:cs="Times New Roman"/>
          <w:szCs w:val="24"/>
        </w:rPr>
        <w:lastRenderedPageBreak/>
        <w:t xml:space="preserve">στις τράπεζες για να υπάρξουν και να φύγουν από τη στενή και τη γκρίζα περιοχή του φαντάσματος; </w:t>
      </w:r>
    </w:p>
    <w:p w14:paraId="0C8344A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Έχουμε, λ</w:t>
      </w:r>
      <w:r>
        <w:rPr>
          <w:rFonts w:eastAsia="Times New Roman" w:cs="Times New Roman"/>
          <w:szCs w:val="24"/>
        </w:rPr>
        <w:t xml:space="preserve">οιπόν, τράπεζες τρεις φορές </w:t>
      </w:r>
      <w:proofErr w:type="spellStart"/>
      <w:r>
        <w:rPr>
          <w:rFonts w:eastAsia="Times New Roman" w:cs="Times New Roman"/>
          <w:szCs w:val="24"/>
        </w:rPr>
        <w:t>ανακεφαλαιοποιημένες</w:t>
      </w:r>
      <w:proofErr w:type="spellEnd"/>
      <w:r>
        <w:rPr>
          <w:rFonts w:eastAsia="Times New Roman" w:cs="Times New Roman"/>
          <w:szCs w:val="24"/>
        </w:rPr>
        <w:t>. Και μέσα στους τελευταίους δυόμιση μήνες έφυγαν τόσα χρήματα όσα είχαν μαζέψει οι τράπεζες μέσα σε έναν χρόνο, το 2016. Έφυγαν, δηλαδή, 4 δισεκατομμύρια ευρώ τους τελευταίους δυόμιση μήνες. Τόσα ήταν περίπο</w:t>
      </w:r>
      <w:r>
        <w:rPr>
          <w:rFonts w:eastAsia="Times New Roman" w:cs="Times New Roman"/>
          <w:szCs w:val="24"/>
        </w:rPr>
        <w:t>υ τα χρήματα που είχαν μαζέψει από την επιστροφή κάποιου κλίματος εμπιστοσύνης από τους καταθέτες. Ο ρόλος των τραπεζών το γνωρίζετε ότι, δυστυχώς, δεν εκπληρώνεται εκ των συνθηκών, εκ των πραγμάτων: μια αξιολόγηση που δεν κλείνει, μια κατάσταση πλήρους επ</w:t>
      </w:r>
      <w:r>
        <w:rPr>
          <w:rFonts w:eastAsia="Times New Roman" w:cs="Times New Roman"/>
          <w:szCs w:val="24"/>
        </w:rPr>
        <w:t xml:space="preserve">ενδυτικής άπνοιας και απραγίας. Και δίπλα σε αυτά έχουμε την </w:t>
      </w:r>
      <w:proofErr w:type="spellStart"/>
      <w:r>
        <w:rPr>
          <w:rFonts w:eastAsia="Times New Roman" w:cs="Times New Roman"/>
          <w:szCs w:val="24"/>
        </w:rPr>
        <w:t>υπερφορολόγηση</w:t>
      </w:r>
      <w:proofErr w:type="spellEnd"/>
      <w:r>
        <w:rPr>
          <w:rFonts w:eastAsia="Times New Roman" w:cs="Times New Roman"/>
          <w:szCs w:val="24"/>
        </w:rPr>
        <w:t xml:space="preserve"> των επιχειρήσεων, έχουμε τα μη ρυθμισμένα κόκκινα δάνεια που ο όγκος τους κινδυνεύει πλέον να συμπαρασύρει και υγιείς επιχειρήσεις στον πάτο του πηγαδιού, έχουμε πτώση τζίρου, έχου</w:t>
      </w:r>
      <w:r>
        <w:rPr>
          <w:rFonts w:eastAsia="Times New Roman" w:cs="Times New Roman"/>
          <w:szCs w:val="24"/>
        </w:rPr>
        <w:t xml:space="preserve">με ένα τσάκισμα πραγματικά της επιχειρηματικότητας στην Ελλάδα. Όλα αυτά έχουν υπογραφή, έχουν ονοματεπώνυμο: Είναι Αλέξης Τσίπρας και Πάνος Καμμένος. </w:t>
      </w:r>
    </w:p>
    <w:p w14:paraId="0C8344AE" w14:textId="77777777" w:rsidR="00A55636" w:rsidRDefault="00E244A2">
      <w:pPr>
        <w:spacing w:line="600" w:lineRule="auto"/>
        <w:ind w:firstLine="720"/>
        <w:jc w:val="both"/>
        <w:rPr>
          <w:rFonts w:eastAsia="Times New Roman"/>
          <w:color w:val="000000" w:themeColor="text1"/>
          <w:szCs w:val="24"/>
        </w:rPr>
      </w:pPr>
      <w:r>
        <w:rPr>
          <w:rFonts w:eastAsia="Times New Roman" w:cs="Times New Roman"/>
          <w:szCs w:val="24"/>
        </w:rPr>
        <w:t>Το πρωί άκουσα τον κ. Σκουρλέτη στον «ΣΚΑΙ» που έλεγε για τη ΔΕΗ. Και μιλούσε για στημένο διαγωνισμό, γι</w:t>
      </w:r>
      <w:r>
        <w:rPr>
          <w:rFonts w:eastAsia="Times New Roman" w:cs="Times New Roman"/>
          <w:szCs w:val="24"/>
        </w:rPr>
        <w:t>α ρεσάλτο –</w:t>
      </w:r>
      <w:r>
        <w:rPr>
          <w:rFonts w:eastAsia="Times New Roman" w:cs="Times New Roman"/>
          <w:szCs w:val="24"/>
        </w:rPr>
        <w:lastRenderedPageBreak/>
        <w:t>σημειώνω- και βαποράκια συμφερόντων που θέλουν να ξεπουλήσουν τη ΔΕΗ ή επιβουλεύονται το μέλλον της ΔΕΗ. Οι πενήντα τρεις από τη άλλη διέρρευσαν ότι ναι, στηρίζουν τον Σκουρλέτη. Σε τι θέατρο πολιτικού παραλόγου ζούμε; Επικεφαλής των πενήντα τρι</w:t>
      </w:r>
      <w:r>
        <w:rPr>
          <w:rFonts w:eastAsia="Times New Roman" w:cs="Times New Roman"/>
          <w:szCs w:val="24"/>
        </w:rPr>
        <w:t xml:space="preserve">ών ο κ. </w:t>
      </w:r>
      <w:proofErr w:type="spellStart"/>
      <w:r>
        <w:rPr>
          <w:rFonts w:eastAsia="Times New Roman" w:cs="Times New Roman"/>
          <w:szCs w:val="24"/>
        </w:rPr>
        <w:t>Τσακαλώτος</w:t>
      </w:r>
      <w:proofErr w:type="spellEnd"/>
      <w:r>
        <w:rPr>
          <w:rFonts w:eastAsia="Times New Roman" w:cs="Times New Roman"/>
          <w:szCs w:val="24"/>
        </w:rPr>
        <w:t xml:space="preserve">. Ο κ. </w:t>
      </w:r>
      <w:proofErr w:type="spellStart"/>
      <w:r>
        <w:rPr>
          <w:rFonts w:eastAsia="Times New Roman" w:cs="Times New Roman"/>
          <w:szCs w:val="24"/>
        </w:rPr>
        <w:t>Τσακαλώτος</w:t>
      </w:r>
      <w:proofErr w:type="spellEnd"/>
      <w:r>
        <w:rPr>
          <w:rFonts w:eastAsia="Times New Roman" w:cs="Times New Roman"/>
          <w:szCs w:val="24"/>
        </w:rPr>
        <w:t xml:space="preserve"> διαπραγματεύεται με τους δανειστές για το μέλλον της ΔΕΗ. </w:t>
      </w:r>
      <w:r>
        <w:rPr>
          <w:rFonts w:eastAsia="Times New Roman"/>
          <w:color w:val="000000" w:themeColor="text1"/>
          <w:szCs w:val="24"/>
        </w:rPr>
        <w:t xml:space="preserve">Ο κ. Σκουρλέτης, από την άλλη, σηκώνει ένα αντάρτικο, μάλλον για τα μάτια του κόσμου που ακολουθεί ακόμα τον ΣΥΡΙΖΑ, διότι στο τέλος είπε ότι είναι συλλογικές οι </w:t>
      </w:r>
      <w:r>
        <w:rPr>
          <w:rFonts w:eastAsia="Times New Roman"/>
          <w:color w:val="000000" w:themeColor="text1"/>
          <w:szCs w:val="24"/>
        </w:rPr>
        <w:t xml:space="preserve">αποφάσεις και θα ακολουθήσει. Ο μεν κ. </w:t>
      </w:r>
      <w:proofErr w:type="spellStart"/>
      <w:r>
        <w:rPr>
          <w:rFonts w:eastAsia="Times New Roman"/>
          <w:color w:val="000000" w:themeColor="text1"/>
          <w:szCs w:val="24"/>
        </w:rPr>
        <w:t>Τσακαλώτος</w:t>
      </w:r>
      <w:proofErr w:type="spellEnd"/>
      <w:r>
        <w:rPr>
          <w:rFonts w:eastAsia="Times New Roman"/>
          <w:color w:val="000000" w:themeColor="text1"/>
          <w:szCs w:val="24"/>
        </w:rPr>
        <w:t xml:space="preserve"> διαπραγματεύεται και φέρνει ένα σχέδιο για τη ΔΕΗ, κατά τα λεγόμενα του κ. Σκουρλέτη καταστροφικό για τη ΔΕΗ, αλλά και ο ίδιος άνθρωπος ως εκπρόσωπος των πενήντα τριών εμμέσως κάνει αντιπολίτευση στον εαυτό</w:t>
      </w:r>
      <w:r>
        <w:rPr>
          <w:rFonts w:eastAsia="Times New Roman"/>
          <w:color w:val="000000" w:themeColor="text1"/>
          <w:szCs w:val="24"/>
        </w:rPr>
        <w:t xml:space="preserve"> του.</w:t>
      </w:r>
    </w:p>
    <w:p w14:paraId="0C8344AF"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Είναι ή δεν είναι θέατρο του παραλόγου αυτό; Θα προχωρήσει η χώρα έτσι μπροστά, εάν δεν πατήσουμε σε καθαρές κουβέντες, εάν δεν βρούμε τα πεδία κοινής συνεννόησης όλων των πολιτικών δυνάμεων για να πάμε λίγο πιο μπροστά;</w:t>
      </w:r>
    </w:p>
    <w:p w14:paraId="0C8344B0"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συνάδελφοι, έρχομαι τώρα στις παρατηρήσεις για το νομοσχέδιο. Στο πρώτο μέρος, δηλαδή στα άρθρα </w:t>
      </w:r>
      <w:r>
        <w:rPr>
          <w:rFonts w:eastAsia="Times New Roman"/>
          <w:color w:val="000000" w:themeColor="text1"/>
          <w:szCs w:val="24"/>
        </w:rPr>
        <w:lastRenderedPageBreak/>
        <w:t xml:space="preserve">από 1 έως 26, μας βρίσκει σύμφωνους. Έχω κι εδώ βέβαια αρκετές παρατηρήσεις, τις οποίες είχα κάνει και κατά τη διάρκεια των συνεδριάσεων των </w:t>
      </w:r>
      <w:r>
        <w:rPr>
          <w:rFonts w:eastAsia="Times New Roman"/>
          <w:color w:val="000000" w:themeColor="text1"/>
          <w:szCs w:val="24"/>
        </w:rPr>
        <w:t>ε</w:t>
      </w:r>
      <w:r>
        <w:rPr>
          <w:rFonts w:eastAsia="Times New Roman"/>
          <w:color w:val="000000" w:themeColor="text1"/>
          <w:szCs w:val="24"/>
        </w:rPr>
        <w:t xml:space="preserve">πιτροπών </w:t>
      </w:r>
      <w:r>
        <w:rPr>
          <w:rFonts w:eastAsia="Times New Roman"/>
          <w:color w:val="000000" w:themeColor="text1"/>
          <w:szCs w:val="24"/>
        </w:rPr>
        <w:t>και θα τις ξεκινήσω σιγά-σιγά και μία-μία.</w:t>
      </w:r>
    </w:p>
    <w:p w14:paraId="0C8344B1"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Πρώτα απ’ όλα, κάνω ένα γενικότερο σχόλιο. Η ενσωμάτωση αυτής της </w:t>
      </w:r>
      <w:r>
        <w:rPr>
          <w:rFonts w:eastAsia="Times New Roman"/>
          <w:color w:val="000000" w:themeColor="text1"/>
          <w:szCs w:val="24"/>
        </w:rPr>
        <w:t>ευρωπαϊκής οδηγίας</w:t>
      </w:r>
      <w:r>
        <w:rPr>
          <w:rFonts w:eastAsia="Times New Roman"/>
          <w:color w:val="000000" w:themeColor="text1"/>
          <w:szCs w:val="24"/>
        </w:rPr>
        <w:t xml:space="preserve"> είναι καλή, είναι θετική, διότι διορθώνει την έλλειψη διαφάνειας και </w:t>
      </w:r>
      <w:proofErr w:type="spellStart"/>
      <w:r>
        <w:rPr>
          <w:rFonts w:eastAsia="Times New Roman"/>
          <w:color w:val="000000" w:themeColor="text1"/>
          <w:szCs w:val="24"/>
        </w:rPr>
        <w:t>συγκρισιμότητας</w:t>
      </w:r>
      <w:proofErr w:type="spellEnd"/>
      <w:r>
        <w:rPr>
          <w:rFonts w:eastAsia="Times New Roman"/>
          <w:color w:val="000000" w:themeColor="text1"/>
          <w:szCs w:val="24"/>
        </w:rPr>
        <w:t xml:space="preserve"> των τελών λογαριασμών πληρωμών. Κα</w:t>
      </w:r>
      <w:r>
        <w:rPr>
          <w:rFonts w:eastAsia="Times New Roman"/>
          <w:color w:val="000000" w:themeColor="text1"/>
          <w:szCs w:val="24"/>
        </w:rPr>
        <w:t>λύπτει, επίσης, δυσκολίες αλλαγής λογαριασμού πληρωμών που δημιουργούσαν προβλήματα στον καταναλωτή και αντιστοίχως αυτά συνέβαλαν στον χαμηλό ανταγωνισμό στον τομέα των λιανικών τραπεζικών υπηρεσιών.</w:t>
      </w:r>
    </w:p>
    <w:p w14:paraId="0C8344B2"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Η </w:t>
      </w:r>
      <w:r>
        <w:rPr>
          <w:rFonts w:eastAsia="Times New Roman"/>
          <w:color w:val="000000" w:themeColor="text1"/>
          <w:szCs w:val="24"/>
        </w:rPr>
        <w:t>οδηγία</w:t>
      </w:r>
      <w:r>
        <w:rPr>
          <w:rFonts w:eastAsia="Times New Roman"/>
          <w:color w:val="000000" w:themeColor="text1"/>
          <w:szCs w:val="24"/>
        </w:rPr>
        <w:t xml:space="preserve">, λοιπόν, στο άρθρο 5 προβλέπει υποχρέωση των </w:t>
      </w:r>
      <w:proofErr w:type="spellStart"/>
      <w:r>
        <w:rPr>
          <w:rFonts w:eastAsia="Times New Roman"/>
          <w:color w:val="000000" w:themeColor="text1"/>
          <w:szCs w:val="24"/>
        </w:rPr>
        <w:t>π</w:t>
      </w:r>
      <w:r>
        <w:rPr>
          <w:rFonts w:eastAsia="Times New Roman"/>
          <w:color w:val="000000" w:themeColor="text1"/>
          <w:szCs w:val="24"/>
        </w:rPr>
        <w:t>αρόχων</w:t>
      </w:r>
      <w:proofErr w:type="spellEnd"/>
      <w:r>
        <w:rPr>
          <w:rFonts w:eastAsia="Times New Roman"/>
          <w:color w:val="000000" w:themeColor="text1"/>
          <w:szCs w:val="24"/>
        </w:rPr>
        <w:t xml:space="preserve"> των υπηρεσιών πληρωμών να παρέχουν στον καταναλωτή σε ετήσια βάση κατάσταση όλων των τελών που έχουν καταβάλει. Στο άρθρο 5 του νομοσχεδίου γίνεται τουλάχιστον λόγος για τριμηνιαία βάση παροχής. Εγώ το βρίσκω θετικό αυτό. Δεν σας το λέω για αρνητικό</w:t>
      </w:r>
      <w:r>
        <w:rPr>
          <w:rFonts w:eastAsia="Times New Roman"/>
          <w:color w:val="000000" w:themeColor="text1"/>
          <w:szCs w:val="24"/>
        </w:rPr>
        <w:t>.</w:t>
      </w:r>
    </w:p>
    <w:p w14:paraId="0C8344B3"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Στο άρθρο 7 της </w:t>
      </w:r>
      <w:r>
        <w:rPr>
          <w:rFonts w:eastAsia="Times New Roman"/>
          <w:color w:val="000000" w:themeColor="text1"/>
          <w:szCs w:val="24"/>
        </w:rPr>
        <w:t>οδηγίας</w:t>
      </w:r>
      <w:r>
        <w:rPr>
          <w:rFonts w:eastAsia="Times New Roman"/>
          <w:color w:val="000000" w:themeColor="text1"/>
          <w:szCs w:val="24"/>
        </w:rPr>
        <w:t xml:space="preserve">, τους διαδικτυακούς τόπους σύγκρισης μπορεί να τους διαχειρίζεται είτε ιδιωτικός φορέας είτε </w:t>
      </w:r>
      <w:r>
        <w:rPr>
          <w:rFonts w:eastAsia="Times New Roman"/>
          <w:color w:val="000000" w:themeColor="text1"/>
          <w:szCs w:val="24"/>
        </w:rPr>
        <w:lastRenderedPageBreak/>
        <w:t xml:space="preserve">δημόσια Αρχή. Στο άρθρο 7 του νομοσχεδίου η Τράπεζα της Ελλάδος ορίζεται ως αρμόδια Αρχή. Δεν ξέρω αν αυτό έχει να κάνει με την αλλεργία </w:t>
      </w:r>
      <w:r>
        <w:rPr>
          <w:rFonts w:eastAsia="Times New Roman"/>
          <w:color w:val="000000" w:themeColor="text1"/>
          <w:szCs w:val="24"/>
        </w:rPr>
        <w:t>της Κυβέρνησης προς κάθε τι ιδιωτικό.</w:t>
      </w:r>
    </w:p>
    <w:p w14:paraId="0C8344B4"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Στο άρθρο 17 του νομοσχεδίου προβλέπεται κοινή απόφαση Υπουργών Οικονομίας, Ανάπτυξης και Οικονομικών, που μπορεί αυτή η απόφαση να επιβάλει στα πιστωτικά ιδρύματα της Ελλάδας να παρέχουν στο πλαίσιο του λογαριασμού πλ</w:t>
      </w:r>
      <w:r>
        <w:rPr>
          <w:rFonts w:eastAsia="Times New Roman"/>
          <w:color w:val="000000" w:themeColor="text1"/>
          <w:szCs w:val="24"/>
        </w:rPr>
        <w:t xml:space="preserve">ηρωμών και επιπλέον υπηρεσίες από τις βασικές. Αυτό δεν προβλέπεται στην </w:t>
      </w:r>
      <w:r>
        <w:rPr>
          <w:rFonts w:eastAsia="Times New Roman"/>
          <w:color w:val="000000" w:themeColor="text1"/>
          <w:szCs w:val="24"/>
        </w:rPr>
        <w:t>οδηγία</w:t>
      </w:r>
      <w:r>
        <w:rPr>
          <w:rFonts w:eastAsia="Times New Roman"/>
          <w:color w:val="000000" w:themeColor="text1"/>
          <w:szCs w:val="24"/>
        </w:rPr>
        <w:t>. Θα ήθελα να ξέρω για ποιον λόγο το εντάξατε.</w:t>
      </w:r>
    </w:p>
    <w:p w14:paraId="0C8344B5"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Επίσης, στο άρθρο 17 της </w:t>
      </w:r>
      <w:r>
        <w:rPr>
          <w:rFonts w:eastAsia="Times New Roman"/>
          <w:color w:val="000000" w:themeColor="text1"/>
          <w:szCs w:val="24"/>
        </w:rPr>
        <w:t>οδηγίας</w:t>
      </w:r>
      <w:r>
        <w:rPr>
          <w:rFonts w:eastAsia="Times New Roman"/>
          <w:color w:val="000000" w:themeColor="text1"/>
          <w:szCs w:val="24"/>
        </w:rPr>
        <w:t>, που δεν προβλέπεται στο άρθρο 17 του νομοσχεδίου, προβλέπεται η δυνατότητα στα κράτη-μέλη να επι</w:t>
      </w:r>
      <w:r>
        <w:rPr>
          <w:rFonts w:eastAsia="Times New Roman"/>
          <w:color w:val="000000" w:themeColor="text1"/>
          <w:szCs w:val="24"/>
        </w:rPr>
        <w:t xml:space="preserve">τρέπουν στα πιστωτικά ιδρύματα να παρέχουν στον καταναλωτή δυνατότητα </w:t>
      </w:r>
      <w:proofErr w:type="spellStart"/>
      <w:r>
        <w:rPr>
          <w:rFonts w:eastAsia="Times New Roman"/>
          <w:color w:val="000000" w:themeColor="text1"/>
          <w:szCs w:val="24"/>
        </w:rPr>
        <w:t>υπερανάληψης</w:t>
      </w:r>
      <w:proofErr w:type="spellEnd"/>
      <w:r>
        <w:rPr>
          <w:rFonts w:eastAsia="Times New Roman"/>
          <w:color w:val="000000" w:themeColor="text1"/>
          <w:szCs w:val="24"/>
        </w:rPr>
        <w:t>. Σε εμάς δεν έχει μεταφερθεί, εννοώ στο εθνικό δίκαιο, στο νομοσχέδιο αυτή η ρύθμιση. Θα ήθελα να ξέρω γιατί. Υποψιάζομαι βέβαια, αλλά δεν θα ήθελα να πάρω εγώ την ευθύνη να</w:t>
      </w:r>
      <w:r>
        <w:rPr>
          <w:rFonts w:eastAsia="Times New Roman"/>
          <w:color w:val="000000" w:themeColor="text1"/>
          <w:szCs w:val="24"/>
        </w:rPr>
        <w:t xml:space="preserve"> το πω.</w:t>
      </w:r>
    </w:p>
    <w:p w14:paraId="0C8344B6"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Στο άρθρο 18 του νομοσχεδίου προβλέπεται κάτι που δεν προβλέπεται στο άρθρο 18 της </w:t>
      </w:r>
      <w:r>
        <w:rPr>
          <w:rFonts w:eastAsia="Times New Roman"/>
          <w:color w:val="000000" w:themeColor="text1"/>
          <w:szCs w:val="24"/>
        </w:rPr>
        <w:t>οδηγίας</w:t>
      </w:r>
      <w:r>
        <w:rPr>
          <w:rFonts w:eastAsia="Times New Roman"/>
          <w:color w:val="000000" w:themeColor="text1"/>
          <w:szCs w:val="24"/>
        </w:rPr>
        <w:t xml:space="preserve">. Ποιο, δηλαδή; Εύλογο τέλος, ώστε οι </w:t>
      </w:r>
      <w:proofErr w:type="spellStart"/>
      <w:r>
        <w:rPr>
          <w:rFonts w:eastAsia="Times New Roman"/>
          <w:color w:val="000000" w:themeColor="text1"/>
          <w:szCs w:val="24"/>
        </w:rPr>
        <w:t>πάροχοι</w:t>
      </w:r>
      <w:proofErr w:type="spellEnd"/>
      <w:r>
        <w:rPr>
          <w:rFonts w:eastAsia="Times New Roman"/>
          <w:color w:val="000000" w:themeColor="text1"/>
          <w:szCs w:val="24"/>
        </w:rPr>
        <w:t xml:space="preserve"> να προσφέρουν τις υπηρεσίες στους λογαριασμούς πληρωμών με κάποια βασικά χαρακτηριστικά. Τα </w:t>
      </w:r>
      <w:r>
        <w:rPr>
          <w:rFonts w:eastAsia="Times New Roman"/>
          <w:color w:val="000000" w:themeColor="text1"/>
          <w:szCs w:val="24"/>
        </w:rPr>
        <w:lastRenderedPageBreak/>
        <w:t>κριτήρια για να προσ</w:t>
      </w:r>
      <w:r>
        <w:rPr>
          <w:rFonts w:eastAsia="Times New Roman"/>
          <w:color w:val="000000" w:themeColor="text1"/>
          <w:szCs w:val="24"/>
        </w:rPr>
        <w:t xml:space="preserve">διοριστούν αυτά τα τέλη είναι το εθνικό επίπεδο εισοδήματος και ο μέσος όρος των τελών που χρεώνουν τα πιστωτικά ιδρύματα στην Ελλάδα για τις εν λόγω υπηρεσίες. Το είπα και στις </w:t>
      </w:r>
      <w:r>
        <w:rPr>
          <w:rFonts w:eastAsia="Times New Roman"/>
          <w:color w:val="000000" w:themeColor="text1"/>
          <w:szCs w:val="24"/>
        </w:rPr>
        <w:t>επιτροπές</w:t>
      </w:r>
      <w:r>
        <w:rPr>
          <w:rFonts w:eastAsia="Times New Roman"/>
          <w:color w:val="000000" w:themeColor="text1"/>
          <w:szCs w:val="24"/>
        </w:rPr>
        <w:t>, ο μέσος όρος είναι αρκετά υψηλότερος απ’ ό,τι ο αντίστοιχος ευρωπαϊ</w:t>
      </w:r>
      <w:r>
        <w:rPr>
          <w:rFonts w:eastAsia="Times New Roman"/>
          <w:color w:val="000000" w:themeColor="text1"/>
          <w:szCs w:val="24"/>
        </w:rPr>
        <w:t>κός των τελών και των χρεώσεων των πιστωτικών ιδρυμάτων στην Ελλάδα, άρα μήπως με αυτόν τον τρόπο το εύλογο τέλος δεν θα είναι και πολύ εύλογο, αλλά θα είναι περισσότερο φιλικό προς τις υψηλές χρεώσεις, που μέχρι τώρα είχαν συνηθίσει οι τράπεζες να υποχρεώ</w:t>
      </w:r>
      <w:r>
        <w:rPr>
          <w:rFonts w:eastAsia="Times New Roman"/>
          <w:color w:val="000000" w:themeColor="text1"/>
          <w:szCs w:val="24"/>
        </w:rPr>
        <w:t>νουν τους συναλλασσόμενους μαζί τους να καταβάλουν.</w:t>
      </w:r>
    </w:p>
    <w:p w14:paraId="0C8344B7"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Επίσης, πάω λίγο στο νομοσχέδιο εκεί όπου δεν περιλαμβάνονται οι διατάξεις των άρθρων 24, 25 και 28 της </w:t>
      </w:r>
      <w:r>
        <w:rPr>
          <w:rFonts w:eastAsia="Times New Roman"/>
          <w:color w:val="000000" w:themeColor="text1"/>
          <w:szCs w:val="24"/>
        </w:rPr>
        <w:t>οδηγίας</w:t>
      </w:r>
      <w:r>
        <w:rPr>
          <w:rFonts w:eastAsia="Times New Roman"/>
          <w:color w:val="000000" w:themeColor="text1"/>
          <w:szCs w:val="24"/>
        </w:rPr>
        <w:t xml:space="preserve">. Έχει κάποια σημαντικά πράγματα η </w:t>
      </w:r>
      <w:r>
        <w:rPr>
          <w:rFonts w:eastAsia="Times New Roman"/>
          <w:color w:val="000000" w:themeColor="text1"/>
          <w:szCs w:val="24"/>
        </w:rPr>
        <w:t xml:space="preserve">οδηγία </w:t>
      </w:r>
      <w:r>
        <w:rPr>
          <w:rFonts w:eastAsia="Times New Roman"/>
          <w:color w:val="000000" w:themeColor="text1"/>
          <w:szCs w:val="24"/>
        </w:rPr>
        <w:t>σε αυτά τα άρθρα, τα οποία όμως δεν έχετε ενσωματώσ</w:t>
      </w:r>
      <w:r>
        <w:rPr>
          <w:rFonts w:eastAsia="Times New Roman"/>
          <w:color w:val="000000" w:themeColor="text1"/>
          <w:szCs w:val="24"/>
        </w:rPr>
        <w:t xml:space="preserve">ει στο σχέδιο νόμου και μου κάνει εντύπωση για ποιον λόγο γίνεται αυτό: Είναι η εναλλακτική επίλυση διαφορών. Είναι ένα σημαντικό σημείο η εναλλακτική επίλυση διαφορών. Για ποιον λόγο την έχετε απαλείψει; Επίσης, ο μηχανισμός σε περίπτωση άρνησης πληρωμής </w:t>
      </w:r>
      <w:r>
        <w:rPr>
          <w:rFonts w:eastAsia="Times New Roman"/>
          <w:color w:val="000000" w:themeColor="text1"/>
          <w:szCs w:val="24"/>
        </w:rPr>
        <w:t xml:space="preserve">λογαριασμού, για τον οποίο όμως καταβάλλεται αντίτιμο. Τέλος, η επανεξέταση που προβλέπει η </w:t>
      </w:r>
      <w:r>
        <w:rPr>
          <w:rFonts w:eastAsia="Times New Roman"/>
          <w:color w:val="000000" w:themeColor="text1"/>
          <w:szCs w:val="24"/>
        </w:rPr>
        <w:t>οδηγία</w:t>
      </w:r>
      <w:r>
        <w:rPr>
          <w:rFonts w:eastAsia="Times New Roman"/>
          <w:color w:val="000000" w:themeColor="text1"/>
          <w:szCs w:val="24"/>
        </w:rPr>
        <w:t xml:space="preserve">, κατόπιν έκθεση της </w:t>
      </w:r>
      <w:r>
        <w:rPr>
          <w:rFonts w:eastAsia="Times New Roman"/>
          <w:color w:val="000000" w:themeColor="text1"/>
          <w:szCs w:val="24"/>
        </w:rPr>
        <w:t xml:space="preserve">επιτροπής </w:t>
      </w:r>
      <w:r>
        <w:rPr>
          <w:rFonts w:eastAsia="Times New Roman"/>
          <w:color w:val="000000" w:themeColor="text1"/>
          <w:szCs w:val="24"/>
        </w:rPr>
        <w:t xml:space="preserve">προς το </w:t>
      </w:r>
      <w:r>
        <w:rPr>
          <w:rFonts w:eastAsia="Times New Roman"/>
          <w:color w:val="000000" w:themeColor="text1"/>
          <w:szCs w:val="24"/>
        </w:rPr>
        <w:lastRenderedPageBreak/>
        <w:t xml:space="preserve">Ευρωπαϊκό Κοινοβούλιο και το Συμβούλιο, σχετικά με την εφαρμογή της </w:t>
      </w:r>
      <w:r>
        <w:rPr>
          <w:rFonts w:eastAsia="Times New Roman"/>
          <w:color w:val="000000" w:themeColor="text1"/>
          <w:szCs w:val="24"/>
        </w:rPr>
        <w:t>οδηγίας</w:t>
      </w:r>
      <w:r>
        <w:rPr>
          <w:rFonts w:eastAsia="Times New Roman"/>
          <w:color w:val="000000" w:themeColor="text1"/>
          <w:szCs w:val="24"/>
        </w:rPr>
        <w:t>.</w:t>
      </w:r>
    </w:p>
    <w:p w14:paraId="0C8344B8"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Πάω τώρα στο δεύτερο μέρος του σχεδίου νόμ</w:t>
      </w:r>
      <w:r>
        <w:rPr>
          <w:rFonts w:eastAsia="Times New Roman"/>
          <w:color w:val="000000" w:themeColor="text1"/>
          <w:szCs w:val="24"/>
        </w:rPr>
        <w:t>ου. Το δεύτερο μέρος του σχεδίου νόμου είναι ένας «κήπος της Εδέμ», ενδεχομένως και της Βαβέλ, γιατί έχει ετερόκλητα πράγματα. Έχει μισθολογικά θέματα υπαλλήλων του δημοσίου και στελεχών, ζητήματα φορολογία</w:t>
      </w:r>
      <w:r>
        <w:rPr>
          <w:rFonts w:eastAsia="Times New Roman"/>
          <w:color w:val="000000" w:themeColor="text1"/>
          <w:szCs w:val="24"/>
        </w:rPr>
        <w:t>ς</w:t>
      </w:r>
      <w:r>
        <w:rPr>
          <w:rFonts w:eastAsia="Times New Roman"/>
          <w:color w:val="000000" w:themeColor="text1"/>
          <w:szCs w:val="24"/>
        </w:rPr>
        <w:t>, ζητήματα των ΔΕΚΟ.</w:t>
      </w:r>
    </w:p>
    <w:p w14:paraId="0C8344B9" w14:textId="77777777" w:rsidR="00A55636" w:rsidRDefault="00E244A2">
      <w:pPr>
        <w:spacing w:line="600" w:lineRule="auto"/>
        <w:ind w:firstLine="720"/>
        <w:jc w:val="both"/>
        <w:rPr>
          <w:rFonts w:eastAsia="Times New Roman"/>
          <w:szCs w:val="24"/>
        </w:rPr>
      </w:pPr>
      <w:r>
        <w:rPr>
          <w:rFonts w:eastAsia="Times New Roman"/>
          <w:szCs w:val="24"/>
        </w:rPr>
        <w:t xml:space="preserve">Το άρθρο 27 αναφέρεται στην </w:t>
      </w:r>
      <w:r>
        <w:rPr>
          <w:rFonts w:eastAsia="Times New Roman"/>
          <w:szCs w:val="24"/>
        </w:rPr>
        <w:t xml:space="preserve">κάλυψη δαπανών, μισθοδοσίας, αποσπάσεων και μετατάξεων υπαλλήλων, </w:t>
      </w:r>
      <w:r>
        <w:rPr>
          <w:rFonts w:eastAsia="Times New Roman"/>
          <w:szCs w:val="24"/>
        </w:rPr>
        <w:t xml:space="preserve">εποπτευόμενων </w:t>
      </w:r>
      <w:r>
        <w:rPr>
          <w:rFonts w:eastAsia="Times New Roman"/>
          <w:szCs w:val="24"/>
        </w:rPr>
        <w:t>φορέων. Δημιουργεί ένα δημοσιονομικό κόστος, έστω μόνο για το ένα έτος που διενεργείται η απόσπαση ή η μετάταξη και διευθετεί κάποιες τεχνικές προϋποθέσεις για την κινητικότητα</w:t>
      </w:r>
      <w:r>
        <w:rPr>
          <w:rFonts w:eastAsia="Times New Roman"/>
          <w:szCs w:val="24"/>
        </w:rPr>
        <w:t>, εν γένει σε όλο τον κρατικό τομέα και όχι μόνο σε φορείς που επιχορηγούνται από τον προϋπολογισμό.</w:t>
      </w:r>
    </w:p>
    <w:p w14:paraId="0C8344BA" w14:textId="77777777" w:rsidR="00A55636" w:rsidRDefault="00E244A2">
      <w:pPr>
        <w:spacing w:line="600" w:lineRule="auto"/>
        <w:ind w:firstLine="720"/>
        <w:jc w:val="both"/>
        <w:rPr>
          <w:rFonts w:eastAsia="Times New Roman"/>
          <w:szCs w:val="24"/>
        </w:rPr>
      </w:pPr>
      <w:r>
        <w:rPr>
          <w:rFonts w:eastAsia="Times New Roman"/>
          <w:szCs w:val="24"/>
        </w:rPr>
        <w:t>Το άρθρο 29, για το οποίο έχει γίνει μεγάλη κουβέντα είναι το άρθρο που διπλασιάζει τις αποδοχές του γενικού διευθυντή και του αναπληρωτή του στον Οργανισμ</w:t>
      </w:r>
      <w:r>
        <w:rPr>
          <w:rFonts w:eastAsia="Times New Roman"/>
          <w:szCs w:val="24"/>
        </w:rPr>
        <w:t xml:space="preserve">ό Διαχείρισης Δημοσίου Χρέους. Εμείς είμαστε κατηγορηματικά αντίθετοι σε αυτό. Όχι στο διπλασιασμό της αμοιβής. Αυτή η αύξηση των αποδοχών τους θα προκαλέσει –φοβόμαστε- πολλαπλασιαστικές επιπτώσεις και </w:t>
      </w:r>
      <w:r>
        <w:rPr>
          <w:rFonts w:eastAsia="Times New Roman"/>
          <w:szCs w:val="24"/>
        </w:rPr>
        <w:lastRenderedPageBreak/>
        <w:t>για άλλες σημαντικές υπηρεσίες, όπως ανεξάρτητες αρχέ</w:t>
      </w:r>
      <w:r>
        <w:rPr>
          <w:rFonts w:eastAsia="Times New Roman"/>
          <w:szCs w:val="24"/>
        </w:rPr>
        <w:t xml:space="preserve">ς, διοικητικές αρχές, ελεγκτικά σώματα και άλλα νομικά πρόσωπα. Θα ήθελα να ξέρουμε, λοιπόν, ότι ανοίγουμε το δρόμο για να ακολουθήσουν και άλλα στελέχη της ανώτερης δημόσιας διοίκησης για το διπλασιασμό της αμοιβής τους. Είναι εν </w:t>
      </w:r>
      <w:proofErr w:type="spellStart"/>
      <w:r>
        <w:rPr>
          <w:rFonts w:eastAsia="Times New Roman"/>
          <w:szCs w:val="24"/>
        </w:rPr>
        <w:t>έτει</w:t>
      </w:r>
      <w:proofErr w:type="spellEnd"/>
      <w:r>
        <w:rPr>
          <w:rFonts w:eastAsia="Times New Roman"/>
          <w:szCs w:val="24"/>
        </w:rPr>
        <w:t xml:space="preserve"> 2017 εποχή για να δι</w:t>
      </w:r>
      <w:r>
        <w:rPr>
          <w:rFonts w:eastAsia="Times New Roman"/>
          <w:szCs w:val="24"/>
        </w:rPr>
        <w:t>πλασιάζει το ελληνικό δημόσιο μισθούς διορισμένων, επιλεγμένων από την Κυβέρνηση προσώπων να καταλάβουν αυτές τις θέσεις; Δεν νομίζω. Για ελάτε και εναρμονιστείτε λίγο με το τι γίνεται έξω στην αληθινή ζωή και την πραγματική οικονομία και κοινωνία.</w:t>
      </w:r>
    </w:p>
    <w:p w14:paraId="0C8344BB" w14:textId="77777777" w:rsidR="00A55636" w:rsidRDefault="00E244A2">
      <w:pPr>
        <w:spacing w:line="600" w:lineRule="auto"/>
        <w:ind w:firstLine="720"/>
        <w:jc w:val="both"/>
        <w:rPr>
          <w:rFonts w:eastAsia="Times New Roman"/>
          <w:szCs w:val="24"/>
        </w:rPr>
      </w:pPr>
      <w:r>
        <w:rPr>
          <w:rFonts w:eastAsia="Times New Roman"/>
          <w:szCs w:val="24"/>
        </w:rPr>
        <w:t>Στο άρθ</w:t>
      </w:r>
      <w:r>
        <w:rPr>
          <w:rFonts w:eastAsia="Times New Roman"/>
          <w:szCs w:val="24"/>
        </w:rPr>
        <w:t xml:space="preserve">ρο 30 επίσης θα ψηφίσουμε «όχι». Τροποποίηση του δημόσιου λογιστικού: Αντί να περιορίσετε, αυξάνετε τις εξαιρέσεις από την ηλεκτρονική διακίνηση των εγγράφων. Γιατί το κάνετε αυτό; Πού ζούμε δηλαδή; Ζούμε ακόμα στο πρωτόκολλο, τη σφραγίδα και τη </w:t>
      </w:r>
      <w:proofErr w:type="spellStart"/>
      <w:r>
        <w:rPr>
          <w:rFonts w:eastAsia="Times New Roman"/>
          <w:szCs w:val="24"/>
        </w:rPr>
        <w:t>χαρτούρα</w:t>
      </w:r>
      <w:proofErr w:type="spellEnd"/>
      <w:r>
        <w:rPr>
          <w:rFonts w:eastAsia="Times New Roman"/>
          <w:szCs w:val="24"/>
        </w:rPr>
        <w:t xml:space="preserve">; </w:t>
      </w:r>
      <w:r>
        <w:rPr>
          <w:rFonts w:eastAsia="Times New Roman"/>
          <w:szCs w:val="24"/>
        </w:rPr>
        <w:t xml:space="preserve">Εδώ θα έπρεπε να ακολουθήσουμε το παράδειγμα άλλων χωρών, όπως της Εσθονίας για παράδειγμα, που έχει ηλεκτρονικό αρχείο, </w:t>
      </w:r>
      <w:r>
        <w:rPr>
          <w:rFonts w:eastAsia="Times New Roman"/>
          <w:szCs w:val="24"/>
          <w:lang w:val="en-US"/>
        </w:rPr>
        <w:t>online</w:t>
      </w:r>
      <w:r>
        <w:rPr>
          <w:rFonts w:eastAsia="Times New Roman"/>
          <w:szCs w:val="24"/>
        </w:rPr>
        <w:t xml:space="preserve"> σύνδεση όλων των υπηρεσιών αλλά και της συναλλαγής του πολίτη με το δημόσιο. Γιατί δεν το κάνουμε και φέρνουμε εξαιρέσεις που λέ</w:t>
      </w:r>
      <w:r>
        <w:rPr>
          <w:rFonts w:eastAsia="Times New Roman"/>
          <w:szCs w:val="24"/>
        </w:rPr>
        <w:t xml:space="preserve">με «από την ηλεκτρονική διαχείριση εξαιρείται αυτό και εκείνο και το </w:t>
      </w:r>
      <w:r>
        <w:rPr>
          <w:rFonts w:eastAsia="Times New Roman"/>
          <w:szCs w:val="24"/>
        </w:rPr>
        <w:lastRenderedPageBreak/>
        <w:t>άλλο». Αυτή είναι μια προχειρότητα, που καταστρατηγεί το στόχο της καθολικής εφαρμογής του δημόσιου λογιστικού, άρα και του δημοσίου ελέγχου.</w:t>
      </w:r>
    </w:p>
    <w:p w14:paraId="0C8344BC" w14:textId="77777777" w:rsidR="00A55636" w:rsidRDefault="00E244A2">
      <w:pPr>
        <w:spacing w:line="600" w:lineRule="auto"/>
        <w:ind w:firstLine="720"/>
        <w:jc w:val="both"/>
        <w:rPr>
          <w:rFonts w:eastAsia="Times New Roman"/>
          <w:szCs w:val="24"/>
        </w:rPr>
      </w:pPr>
      <w:r>
        <w:rPr>
          <w:rFonts w:eastAsia="Times New Roman"/>
          <w:szCs w:val="24"/>
        </w:rPr>
        <w:t xml:space="preserve">Θα έλθω, γιατί τελειώνει ο χρόνος, σε μερικά </w:t>
      </w:r>
      <w:r>
        <w:rPr>
          <w:rFonts w:eastAsia="Times New Roman"/>
          <w:szCs w:val="24"/>
        </w:rPr>
        <w:t xml:space="preserve">ακόμα άρθρα. Το άρθρο 31, ρυθμίζει συστήματα εσωτερικής οργάνωσης και εσωτερικού ελέγχου των ΔΕΚΟ. Είναι στη σωστή κατεύθυνση, για να μην νομίζετε ότι σας κάνω μόνο κριτική με αρνητικά ελατήρια. Καθόλου. Ωστόσο -και αν θέλετε ακούστε μας-, δεν παρουσιάζει </w:t>
      </w:r>
      <w:r>
        <w:rPr>
          <w:rFonts w:eastAsia="Times New Roman"/>
          <w:szCs w:val="24"/>
        </w:rPr>
        <w:t>τα απαραίτητα εχέγγυα αντικειμενικότητας και διαφάνειας, αφού τελικά ο Υπουργός είναι αυτός που στο τέλος θα αποφασίσει σχετικά με όλα αυτά τα θέματα, δηλαδή για πόσες εταιρείες και ποιες εταιρείες εσωτερικού ελέγχου μιλάμε, ποιες υπηρεσίες υπάγονται στη σ</w:t>
      </w:r>
      <w:r>
        <w:rPr>
          <w:rFonts w:eastAsia="Times New Roman"/>
          <w:szCs w:val="24"/>
        </w:rPr>
        <w:t>υγκεκριμένη ρύθμιση, τι κόστος συνεπάγεται για τον προϋπολογισμό. Να, κάποια από τα πρώτα ερωτήματα.</w:t>
      </w:r>
    </w:p>
    <w:p w14:paraId="0C8344BD" w14:textId="77777777" w:rsidR="00A55636" w:rsidRDefault="00E244A2">
      <w:pPr>
        <w:spacing w:line="600" w:lineRule="auto"/>
        <w:ind w:firstLine="720"/>
        <w:jc w:val="both"/>
        <w:rPr>
          <w:rFonts w:eastAsia="Times New Roman"/>
          <w:szCs w:val="24"/>
        </w:rPr>
      </w:pPr>
      <w:r>
        <w:rPr>
          <w:rFonts w:eastAsia="Times New Roman"/>
          <w:szCs w:val="24"/>
        </w:rPr>
        <w:t>Θα παραλείψω κάποια άρθρα. Εννοείται ότι συμφωνούμε και με το άρθρο 32, που τη θεωρούμε μια θετική νομοθετική εξέλιξη και με το άρθρο 33, που διορθώνει κάτ</w:t>
      </w:r>
      <w:r>
        <w:rPr>
          <w:rFonts w:eastAsia="Times New Roman"/>
          <w:szCs w:val="24"/>
        </w:rPr>
        <w:t xml:space="preserve">ι που είχε </w:t>
      </w:r>
      <w:proofErr w:type="spellStart"/>
      <w:r>
        <w:rPr>
          <w:rFonts w:eastAsia="Times New Roman"/>
          <w:szCs w:val="24"/>
        </w:rPr>
        <w:t>διπλο</w:t>
      </w:r>
      <w:proofErr w:type="spellEnd"/>
      <w:r>
        <w:rPr>
          <w:rFonts w:eastAsia="Times New Roman"/>
          <w:szCs w:val="24"/>
        </w:rPr>
        <w:t>-προβλεφθεί στον κώδικα φορολογικής διαδικασίας. Βλέπουμε θετικά και το άρθρο 34, καθώς και τα υπόλοιπα 35 και 36.</w:t>
      </w:r>
    </w:p>
    <w:p w14:paraId="0C8344BE" w14:textId="77777777" w:rsidR="00A55636" w:rsidRDefault="00E244A2">
      <w:pPr>
        <w:spacing w:line="600" w:lineRule="auto"/>
        <w:ind w:firstLine="720"/>
        <w:jc w:val="both"/>
        <w:rPr>
          <w:rFonts w:eastAsia="Times New Roman"/>
          <w:szCs w:val="24"/>
        </w:rPr>
      </w:pPr>
      <w:r>
        <w:rPr>
          <w:rFonts w:eastAsia="Times New Roman"/>
          <w:szCs w:val="24"/>
        </w:rPr>
        <w:lastRenderedPageBreak/>
        <w:t>Κυρίες και κύριοι συνάδελφοι, για τις τροπολογίες θα μιλήσω αργότερα. Ήδη σας έδωσα μια πρώτη εικόνα για το πώς αντιλαμβάνομα</w:t>
      </w:r>
      <w:r>
        <w:rPr>
          <w:rFonts w:eastAsia="Times New Roman"/>
          <w:szCs w:val="24"/>
        </w:rPr>
        <w:t>ι εγώ τα θέματα αυτά. Εντωμεταξύ, βλέπω τον κ. Βίτσα και ανησυχώ. Γιατί είστε εδώ, κύριε Βίτσα; Ποια είναι η τροπολογία που έχετε έλθει να υποστηρίξετε; Είστε ο χιλιοστός πρώτος; Θα κάνετε ποδαρικό;</w:t>
      </w:r>
    </w:p>
    <w:p w14:paraId="0C8344BF" w14:textId="77777777" w:rsidR="00A55636" w:rsidRDefault="00E244A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Θα το μάθετε σε λίγο, κ</w:t>
      </w:r>
      <w:r>
        <w:rPr>
          <w:rFonts w:eastAsia="Times New Roman"/>
          <w:szCs w:val="24"/>
        </w:rPr>
        <w:t xml:space="preserve">ύριε </w:t>
      </w:r>
      <w:proofErr w:type="spellStart"/>
      <w:r>
        <w:rPr>
          <w:rFonts w:eastAsia="Times New Roman"/>
          <w:szCs w:val="24"/>
        </w:rPr>
        <w:t>Αμυρά</w:t>
      </w:r>
      <w:proofErr w:type="spellEnd"/>
      <w:r>
        <w:rPr>
          <w:rFonts w:eastAsia="Times New Roman"/>
          <w:szCs w:val="24"/>
        </w:rPr>
        <w:t>.</w:t>
      </w:r>
    </w:p>
    <w:p w14:paraId="0C8344C0"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Θα το μάθω σε λίγο, αγαπητέ Πρόεδρε. Βεβαίως. Απλά έχουμε μια πολύ καλή επικοινωνία με τον κ. Βίτσα και γι’ αυτό μου επιτρέπει λίγο το χιούμορ.</w:t>
      </w:r>
    </w:p>
    <w:p w14:paraId="0C8344C1" w14:textId="77777777" w:rsidR="00A55636" w:rsidRDefault="00E244A2">
      <w:pPr>
        <w:spacing w:line="600" w:lineRule="auto"/>
        <w:ind w:firstLine="720"/>
        <w:jc w:val="both"/>
        <w:rPr>
          <w:rFonts w:eastAsia="Times New Roman"/>
          <w:szCs w:val="24"/>
        </w:rPr>
      </w:pPr>
      <w:r>
        <w:rPr>
          <w:rFonts w:eastAsia="Times New Roman"/>
          <w:szCs w:val="24"/>
        </w:rPr>
        <w:t>Κυρίες και κύριοι συνάδελφοι, θεωρούμε ότι το σχέδιο νόμου έχει μερικά καλά, θετικά</w:t>
      </w:r>
      <w:r>
        <w:rPr>
          <w:rFonts w:eastAsia="Times New Roman"/>
          <w:szCs w:val="24"/>
        </w:rPr>
        <w:t xml:space="preserve"> στοιχεία. Έχει και μερικά αρνητικά. Εμένα με απασχολεί πάρα πολύ ο τρόπος της νομοθέτησης μέσω τροπολογιών. Δεν γίνεται να πας στην Καλαμάτα μέσω Θήβας. Πας απευθείας από την Εθνική Οδό Αθηνών-Καλαμάτας. Νομίζω ότι η Κυβέρνηση οφείλει να κοιτάξει να μην α</w:t>
      </w:r>
      <w:r>
        <w:rPr>
          <w:rFonts w:eastAsia="Times New Roman"/>
          <w:szCs w:val="24"/>
        </w:rPr>
        <w:t>νταγωνιστεί τον εαυτό της και σπάσει το ίδιο της το ρεκόρ, των χιλίων τροπολογιών ανά μία σύνοδο.</w:t>
      </w:r>
    </w:p>
    <w:p w14:paraId="0C8344C2" w14:textId="77777777" w:rsidR="00A55636" w:rsidRDefault="00E244A2">
      <w:pPr>
        <w:spacing w:line="600" w:lineRule="auto"/>
        <w:ind w:firstLine="720"/>
        <w:jc w:val="both"/>
        <w:rPr>
          <w:rFonts w:eastAsia="Times New Roman"/>
          <w:szCs w:val="24"/>
        </w:rPr>
      </w:pPr>
      <w:r>
        <w:rPr>
          <w:rFonts w:eastAsia="Times New Roman"/>
          <w:szCs w:val="24"/>
        </w:rPr>
        <w:lastRenderedPageBreak/>
        <w:t>Ευχαριστώ πολύ.</w:t>
      </w:r>
    </w:p>
    <w:p w14:paraId="0C8344C3" w14:textId="77777777" w:rsidR="00A55636" w:rsidRDefault="00E244A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w:t>
      </w:r>
      <w:r>
        <w:rPr>
          <w:rFonts w:eastAsia="Times New Roman"/>
          <w:szCs w:val="24"/>
        </w:rPr>
        <w:t xml:space="preserve">ειδικό αγορητή </w:t>
      </w:r>
      <w:r>
        <w:rPr>
          <w:rFonts w:eastAsia="Times New Roman"/>
          <w:szCs w:val="24"/>
        </w:rPr>
        <w:t xml:space="preserve">από το Ποτάμι. </w:t>
      </w:r>
    </w:p>
    <w:p w14:paraId="0C8344C4" w14:textId="77777777" w:rsidR="00A55636" w:rsidRDefault="00E244A2">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Κύριε Πρόεδρε…</w:t>
      </w:r>
    </w:p>
    <w:p w14:paraId="0C8344C5"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Κυρία Υπουργέ, θέλετε τον λόγο εσείς ή ο κύριος Αναπληρωτής Υπουργός;</w:t>
      </w:r>
    </w:p>
    <w:p w14:paraId="0C8344C6" w14:textId="77777777" w:rsidR="00A55636" w:rsidRDefault="00E244A2">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Θα ήθελα να πω κάποια πράγματα για τις τροπολογίες.</w:t>
      </w:r>
    </w:p>
    <w:p w14:paraId="0C8344C7" w14:textId="77777777" w:rsidR="00A55636" w:rsidRDefault="00E244A2">
      <w:pPr>
        <w:spacing w:line="600" w:lineRule="auto"/>
        <w:ind w:firstLine="709"/>
        <w:rPr>
          <w:rFonts w:eastAsia="Times New Roman"/>
          <w:szCs w:val="24"/>
        </w:rPr>
      </w:pPr>
      <w:r>
        <w:rPr>
          <w:rFonts w:eastAsia="Times New Roman"/>
          <w:b/>
          <w:szCs w:val="24"/>
        </w:rPr>
        <w:t xml:space="preserve">ΠΡΟΕΔΡΕΥΩΝ (Αναστάσιος Κουράκης): </w:t>
      </w:r>
      <w:r>
        <w:rPr>
          <w:rFonts w:eastAsia="Times New Roman"/>
          <w:szCs w:val="24"/>
        </w:rPr>
        <w:t>Ν</w:t>
      </w:r>
      <w:r>
        <w:rPr>
          <w:rFonts w:eastAsia="Times New Roman"/>
          <w:szCs w:val="24"/>
        </w:rPr>
        <w:t>αι, έχετε τον λόγο.</w:t>
      </w:r>
    </w:p>
    <w:p w14:paraId="0C8344C8" w14:textId="77777777" w:rsidR="00A55636" w:rsidRDefault="00E244A2">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Θα ήθελα να δώσω κάποια στοιχεία που έχουν να κάνουν με τις τροπολογίες και να δούμε και το νομοθετικό έργο της Κυβέρνησης από το παρελθόν μέχρι σήμερα.</w:t>
      </w:r>
    </w:p>
    <w:p w14:paraId="0C8344C9" w14:textId="77777777" w:rsidR="00A55636" w:rsidRDefault="00E244A2">
      <w:pPr>
        <w:spacing w:line="600" w:lineRule="auto"/>
        <w:ind w:firstLine="720"/>
        <w:jc w:val="both"/>
        <w:rPr>
          <w:rFonts w:eastAsia="Times New Roman"/>
          <w:szCs w:val="24"/>
        </w:rPr>
      </w:pPr>
      <w:r>
        <w:rPr>
          <w:rFonts w:eastAsia="Times New Roman"/>
          <w:szCs w:val="24"/>
        </w:rPr>
        <w:lastRenderedPageBreak/>
        <w:t xml:space="preserve">Έτος </w:t>
      </w:r>
      <w:r>
        <w:rPr>
          <w:rFonts w:eastAsia="Times New Roman"/>
          <w:szCs w:val="24"/>
        </w:rPr>
        <w:t xml:space="preserve">2014: </w:t>
      </w:r>
      <w:r>
        <w:rPr>
          <w:rFonts w:eastAsia="Times New Roman"/>
          <w:szCs w:val="24"/>
        </w:rPr>
        <w:t xml:space="preserve">Πενήντα έξι </w:t>
      </w:r>
      <w:proofErr w:type="spellStart"/>
      <w:r>
        <w:rPr>
          <w:rFonts w:eastAsia="Times New Roman"/>
          <w:szCs w:val="24"/>
        </w:rPr>
        <w:t>ψ</w:t>
      </w:r>
      <w:r>
        <w:rPr>
          <w:rFonts w:eastAsia="Times New Roman"/>
          <w:szCs w:val="24"/>
        </w:rPr>
        <w:t>ηφισθέντα</w:t>
      </w:r>
      <w:proofErr w:type="spellEnd"/>
      <w:r>
        <w:rPr>
          <w:rFonts w:eastAsia="Times New Roman"/>
          <w:szCs w:val="24"/>
        </w:rPr>
        <w:t xml:space="preserve"> </w:t>
      </w:r>
      <w:r>
        <w:rPr>
          <w:rFonts w:eastAsia="Times New Roman"/>
          <w:szCs w:val="24"/>
        </w:rPr>
        <w:t xml:space="preserve">νομοσχέδια. </w:t>
      </w:r>
      <w:r>
        <w:rPr>
          <w:rFonts w:eastAsia="Times New Roman"/>
          <w:szCs w:val="24"/>
        </w:rPr>
        <w:t xml:space="preserve">Έτος </w:t>
      </w:r>
      <w:r>
        <w:rPr>
          <w:rFonts w:eastAsia="Times New Roman"/>
          <w:szCs w:val="24"/>
        </w:rPr>
        <w:t xml:space="preserve">2015: </w:t>
      </w:r>
      <w:r>
        <w:rPr>
          <w:rFonts w:eastAsia="Times New Roman"/>
          <w:szCs w:val="24"/>
        </w:rPr>
        <w:t xml:space="preserve">Τριάντα επτά </w:t>
      </w:r>
      <w:proofErr w:type="spellStart"/>
      <w:r>
        <w:rPr>
          <w:rFonts w:eastAsia="Times New Roman"/>
          <w:szCs w:val="24"/>
        </w:rPr>
        <w:t>ψηφισθέντα</w:t>
      </w:r>
      <w:proofErr w:type="spellEnd"/>
      <w:r>
        <w:rPr>
          <w:rFonts w:eastAsia="Times New Roman"/>
          <w:szCs w:val="24"/>
        </w:rPr>
        <w:t xml:space="preserve"> νομοσχέδια</w:t>
      </w:r>
      <w:r>
        <w:rPr>
          <w:rFonts w:eastAsia="Times New Roman"/>
          <w:szCs w:val="24"/>
        </w:rPr>
        <w:t xml:space="preserve">. </w:t>
      </w:r>
      <w:r>
        <w:rPr>
          <w:rFonts w:eastAsia="Times New Roman"/>
          <w:szCs w:val="24"/>
        </w:rPr>
        <w:t xml:space="preserve">Έτος </w:t>
      </w:r>
      <w:r>
        <w:rPr>
          <w:rFonts w:eastAsia="Times New Roman"/>
          <w:szCs w:val="24"/>
        </w:rPr>
        <w:t xml:space="preserve">2016: </w:t>
      </w:r>
      <w:r>
        <w:rPr>
          <w:rFonts w:eastAsia="Times New Roman"/>
          <w:szCs w:val="24"/>
        </w:rPr>
        <w:t xml:space="preserve">Ενενήντα ένα </w:t>
      </w:r>
      <w:proofErr w:type="spellStart"/>
      <w:r>
        <w:rPr>
          <w:rFonts w:eastAsia="Times New Roman"/>
          <w:szCs w:val="24"/>
        </w:rPr>
        <w:t>ψηφισθέντα</w:t>
      </w:r>
      <w:proofErr w:type="spellEnd"/>
      <w:r>
        <w:rPr>
          <w:rFonts w:eastAsia="Times New Roman"/>
          <w:szCs w:val="24"/>
        </w:rPr>
        <w:t xml:space="preserve"> νομοσχέδια</w:t>
      </w:r>
      <w:r>
        <w:rPr>
          <w:rFonts w:eastAsia="Times New Roman"/>
          <w:szCs w:val="24"/>
        </w:rPr>
        <w:t>. Έχουμε μια πάρα πολύ μεγάλη αύξηση των νομοσχεδίων που ψηφίστηκαν από την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p>
    <w:p w14:paraId="0C8344CA" w14:textId="77777777" w:rsidR="00A55636" w:rsidRDefault="00E244A2">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Κυρώσεις ήταν όλα.</w:t>
      </w:r>
    </w:p>
    <w:p w14:paraId="0C8344CB" w14:textId="77777777" w:rsidR="00A55636" w:rsidRDefault="00E244A2">
      <w:pPr>
        <w:spacing w:line="600" w:lineRule="auto"/>
        <w:ind w:firstLine="720"/>
        <w:jc w:val="both"/>
        <w:rPr>
          <w:rFonts w:eastAsia="Times New Roman"/>
          <w:szCs w:val="24"/>
        </w:rPr>
      </w:pPr>
      <w:r>
        <w:rPr>
          <w:rFonts w:eastAsia="Times New Roman"/>
          <w:b/>
          <w:szCs w:val="24"/>
        </w:rPr>
        <w:t>ΝΙΚΟΛΑΟΣ ΔΕΝΔ</w:t>
      </w:r>
      <w:r>
        <w:rPr>
          <w:rFonts w:eastAsia="Times New Roman"/>
          <w:b/>
          <w:szCs w:val="24"/>
        </w:rPr>
        <w:t>ΙΑΣ:</w:t>
      </w:r>
      <w:r>
        <w:rPr>
          <w:rFonts w:eastAsia="Times New Roman"/>
          <w:szCs w:val="24"/>
        </w:rPr>
        <w:t xml:space="preserve"> Για καλό το λέτε αυτό;</w:t>
      </w:r>
    </w:p>
    <w:p w14:paraId="0C8344CC" w14:textId="77777777" w:rsidR="00A55636" w:rsidRDefault="00E244A2">
      <w:pPr>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Κατά το έτος 2015 κατατέθηκαν </w:t>
      </w:r>
      <w:proofErr w:type="spellStart"/>
      <w:r>
        <w:rPr>
          <w:rFonts w:eastAsia="Times New Roman"/>
          <w:szCs w:val="24"/>
        </w:rPr>
        <w:t>εκατόν</w:t>
      </w:r>
      <w:proofErr w:type="spellEnd"/>
      <w:r>
        <w:rPr>
          <w:rFonts w:eastAsia="Times New Roman"/>
          <w:szCs w:val="24"/>
        </w:rPr>
        <w:t xml:space="preserve"> τριάντα </w:t>
      </w:r>
      <w:r>
        <w:rPr>
          <w:rFonts w:eastAsia="Times New Roman"/>
          <w:szCs w:val="24"/>
        </w:rPr>
        <w:t xml:space="preserve">τροπολογίες σε </w:t>
      </w:r>
      <w:r>
        <w:rPr>
          <w:rFonts w:eastAsia="Times New Roman"/>
          <w:szCs w:val="24"/>
        </w:rPr>
        <w:t xml:space="preserve">είκοσι τέσσερα </w:t>
      </w:r>
      <w:r>
        <w:rPr>
          <w:rFonts w:eastAsia="Times New Roman"/>
          <w:szCs w:val="24"/>
        </w:rPr>
        <w:t xml:space="preserve">νομοσχέδια επί συνόλου </w:t>
      </w:r>
      <w:r>
        <w:rPr>
          <w:rFonts w:eastAsia="Times New Roman"/>
          <w:szCs w:val="24"/>
        </w:rPr>
        <w:t>τριάντα τέσσερα</w:t>
      </w:r>
      <w:r>
        <w:rPr>
          <w:rFonts w:eastAsia="Times New Roman"/>
          <w:szCs w:val="24"/>
        </w:rPr>
        <w:t xml:space="preserve">. Για το 2014 κατατέθηκαν </w:t>
      </w:r>
      <w:r>
        <w:rPr>
          <w:rFonts w:eastAsia="Times New Roman"/>
          <w:szCs w:val="24"/>
        </w:rPr>
        <w:t xml:space="preserve">διακόσιες εξήντα επτά </w:t>
      </w:r>
      <w:r>
        <w:rPr>
          <w:rFonts w:eastAsia="Times New Roman"/>
          <w:szCs w:val="24"/>
        </w:rPr>
        <w:t xml:space="preserve">τροπολογίες σε </w:t>
      </w:r>
      <w:r>
        <w:rPr>
          <w:rFonts w:eastAsia="Times New Roman"/>
          <w:szCs w:val="24"/>
        </w:rPr>
        <w:t>σαρ</w:t>
      </w:r>
      <w:r>
        <w:rPr>
          <w:rFonts w:eastAsia="Times New Roman"/>
          <w:szCs w:val="24"/>
        </w:rPr>
        <w:t xml:space="preserve">άντα οκτώ </w:t>
      </w:r>
      <w:r>
        <w:rPr>
          <w:rFonts w:eastAsia="Times New Roman"/>
          <w:szCs w:val="24"/>
        </w:rPr>
        <w:t xml:space="preserve">νομοσχέδια επί συνόλου </w:t>
      </w:r>
      <w:r>
        <w:rPr>
          <w:rFonts w:eastAsia="Times New Roman"/>
          <w:szCs w:val="24"/>
        </w:rPr>
        <w:t>πενήντα έξι</w:t>
      </w:r>
      <w:r>
        <w:rPr>
          <w:rFonts w:eastAsia="Times New Roman"/>
          <w:szCs w:val="24"/>
        </w:rPr>
        <w:t xml:space="preserve">. Για το 2016 κατατέθηκαν </w:t>
      </w:r>
      <w:r>
        <w:rPr>
          <w:rFonts w:eastAsia="Times New Roman"/>
          <w:szCs w:val="24"/>
        </w:rPr>
        <w:t xml:space="preserve">τριακόσιες τρεις </w:t>
      </w:r>
      <w:r>
        <w:rPr>
          <w:rFonts w:eastAsia="Times New Roman"/>
          <w:szCs w:val="24"/>
        </w:rPr>
        <w:t xml:space="preserve">τροπολογίες σε </w:t>
      </w:r>
      <w:r>
        <w:rPr>
          <w:rFonts w:eastAsia="Times New Roman"/>
          <w:szCs w:val="24"/>
        </w:rPr>
        <w:t xml:space="preserve">ενενήντα ένα </w:t>
      </w:r>
      <w:r>
        <w:rPr>
          <w:rFonts w:eastAsia="Times New Roman"/>
          <w:szCs w:val="24"/>
        </w:rPr>
        <w:t xml:space="preserve">νομοσχέδια. </w:t>
      </w:r>
    </w:p>
    <w:p w14:paraId="0C8344CD" w14:textId="77777777" w:rsidR="00A55636" w:rsidRDefault="00E244A2">
      <w:pPr>
        <w:spacing w:after="0" w:line="600" w:lineRule="auto"/>
        <w:ind w:firstLine="720"/>
        <w:jc w:val="both"/>
        <w:rPr>
          <w:rFonts w:eastAsia="Times New Roman"/>
          <w:szCs w:val="24"/>
        </w:rPr>
      </w:pPr>
      <w:r>
        <w:rPr>
          <w:rFonts w:eastAsia="Times New Roman"/>
          <w:b/>
          <w:szCs w:val="24"/>
        </w:rPr>
        <w:t>ΝΙΚΟΛΑΟΣ ΔΕΝΔΙΑΣ</w:t>
      </w:r>
      <w:r w:rsidRPr="000D7045">
        <w:rPr>
          <w:rFonts w:eastAsia="Times New Roman"/>
          <w:b/>
          <w:szCs w:val="24"/>
        </w:rPr>
        <w:t>:</w:t>
      </w:r>
      <w:r>
        <w:rPr>
          <w:rFonts w:eastAsia="Times New Roman"/>
          <w:szCs w:val="24"/>
        </w:rPr>
        <w:t xml:space="preserve"> Κυβερνητικές.</w:t>
      </w:r>
    </w:p>
    <w:p w14:paraId="0C8344CE" w14:textId="77777777" w:rsidR="00A55636" w:rsidRDefault="00E244A2">
      <w:pPr>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Αν δούμε τον μέσο όρο, ο μέσος όρος για το 2015</w:t>
      </w:r>
      <w:r>
        <w:rPr>
          <w:rFonts w:eastAsia="Times New Roman"/>
          <w:szCs w:val="24"/>
        </w:rPr>
        <w:t xml:space="preserve"> είναι 3,82, για το 2016 είναι 3,3, ενώ για το 2014 ήταν 4,77.</w:t>
      </w:r>
    </w:p>
    <w:p w14:paraId="0C8344CF" w14:textId="77777777" w:rsidR="00A55636" w:rsidRDefault="00E244A2">
      <w:pPr>
        <w:spacing w:after="0" w:line="600" w:lineRule="auto"/>
        <w:ind w:firstLine="720"/>
        <w:jc w:val="both"/>
        <w:rPr>
          <w:rFonts w:eastAsia="Times New Roman"/>
          <w:szCs w:val="24"/>
        </w:rPr>
      </w:pPr>
      <w:r>
        <w:rPr>
          <w:rFonts w:eastAsia="Times New Roman"/>
          <w:b/>
          <w:szCs w:val="24"/>
        </w:rPr>
        <w:lastRenderedPageBreak/>
        <w:t>ΑΘΑΝΑΣΙΟΣ ΜΠΟΥΡΑΣ:</w:t>
      </w:r>
      <w:r>
        <w:rPr>
          <w:rFonts w:eastAsia="Times New Roman"/>
          <w:szCs w:val="24"/>
        </w:rPr>
        <w:t xml:space="preserve"> Κυβερνητικές ή είναι και βουλευτικές;</w:t>
      </w:r>
    </w:p>
    <w:p w14:paraId="0C8344D0" w14:textId="77777777" w:rsidR="00A55636" w:rsidRDefault="00E244A2">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Αυτές είναι κυβερνητικές. Δεν βάζετε και τις βουλευτικές.</w:t>
      </w:r>
    </w:p>
    <w:p w14:paraId="0C8344D1" w14:textId="77777777" w:rsidR="00A55636" w:rsidRDefault="00E244A2">
      <w:pPr>
        <w:spacing w:after="0"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Είναι και ο</w:t>
      </w:r>
      <w:r>
        <w:rPr>
          <w:rFonts w:eastAsia="Times New Roman"/>
          <w:szCs w:val="24"/>
        </w:rPr>
        <w:t>ι βουλευτικές, είναι όλες οι τροπολογίες μέσα.</w:t>
      </w:r>
    </w:p>
    <w:p w14:paraId="0C8344D2" w14:textId="77777777" w:rsidR="00A55636" w:rsidRDefault="00E244A2">
      <w:pPr>
        <w:spacing w:after="0"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Δεν είναι όλες. Κάνετε λάθος.</w:t>
      </w:r>
    </w:p>
    <w:p w14:paraId="0C8344D3" w14:textId="77777777" w:rsidR="00A55636" w:rsidRDefault="00E244A2">
      <w:pPr>
        <w:spacing w:after="0"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Η μεγάλη πλειοψηφία αφορά ρυθμίσεις με θετικό κοινωνικό πρόσημο.</w:t>
      </w:r>
    </w:p>
    <w:p w14:paraId="0C8344D4" w14:textId="77777777" w:rsidR="00A55636" w:rsidRDefault="00E244A2">
      <w:pPr>
        <w:spacing w:after="0" w:line="600" w:lineRule="auto"/>
        <w:ind w:firstLine="720"/>
        <w:jc w:val="both"/>
        <w:rPr>
          <w:rFonts w:eastAsia="Times New Roman"/>
          <w:szCs w:val="24"/>
        </w:rPr>
      </w:pPr>
      <w:r>
        <w:rPr>
          <w:rFonts w:eastAsia="Times New Roman"/>
          <w:b/>
          <w:szCs w:val="24"/>
        </w:rPr>
        <w:t>ΝΙΚΟΛΑΟΣ ΔΕΝΔΙΑΣ</w:t>
      </w:r>
      <w:r w:rsidRPr="000D7045">
        <w:rPr>
          <w:rFonts w:eastAsia="Times New Roman"/>
          <w:b/>
          <w:szCs w:val="24"/>
        </w:rPr>
        <w:t>:</w:t>
      </w:r>
      <w:r>
        <w:rPr>
          <w:rFonts w:eastAsia="Times New Roman"/>
          <w:szCs w:val="24"/>
        </w:rPr>
        <w:t xml:space="preserve"> Καλά!</w:t>
      </w:r>
    </w:p>
    <w:p w14:paraId="0C8344D5" w14:textId="77777777" w:rsidR="00A55636" w:rsidRDefault="00E244A2">
      <w:pPr>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b/>
          <w:szCs w:val="24"/>
        </w:rPr>
        <w:t>(Υφυπουργός Οικονομικών):</w:t>
      </w:r>
      <w:r>
        <w:rPr>
          <w:rFonts w:eastAsia="Times New Roman"/>
          <w:szCs w:val="24"/>
        </w:rPr>
        <w:t xml:space="preserve"> Πραγματικά ψηφίζονται από την πλειοψηφία και δεν ψηφίζονται μόνο από την Κυβέρνηση. Πραγματικά υπάρχουν κάποια θέματα τα οποία είναι επείγοντα, κάποια είναι εκκρεμότητες που πρέπει να λυθούν με κατεπείγουσες διαδικασίες, όπως επίσ</w:t>
      </w:r>
      <w:r>
        <w:rPr>
          <w:rFonts w:eastAsia="Times New Roman"/>
          <w:szCs w:val="24"/>
        </w:rPr>
        <w:t xml:space="preserve">ης κάποια πρέπει να ολοκληρωθούν για την αξιολόγηση. Μ’ αυτήν τη λογική υπάρχουν οι τροπολογίες. Να αναφέρω εδώ ενδεικτικά την καταβολή της δέκατης τρίτης σύνταξης, το ΦΠΑ των νησιών </w:t>
      </w:r>
      <w:r>
        <w:rPr>
          <w:rFonts w:eastAsia="Times New Roman"/>
          <w:szCs w:val="24"/>
        </w:rPr>
        <w:lastRenderedPageBreak/>
        <w:t>και πάρα πολλές άλλες τροπολογίες που έχουν περάσει το τελευταίο διάστημα</w:t>
      </w:r>
      <w:r>
        <w:rPr>
          <w:rFonts w:eastAsia="Times New Roman"/>
          <w:szCs w:val="24"/>
        </w:rPr>
        <w:t>.</w:t>
      </w:r>
    </w:p>
    <w:p w14:paraId="0C8344D6" w14:textId="77777777" w:rsidR="00A55636" w:rsidRDefault="00E244A2">
      <w:pPr>
        <w:spacing w:after="0" w:line="600" w:lineRule="auto"/>
        <w:ind w:firstLine="720"/>
        <w:jc w:val="both"/>
        <w:rPr>
          <w:rFonts w:eastAsia="Times New Roman"/>
          <w:szCs w:val="24"/>
        </w:rPr>
      </w:pPr>
      <w:r>
        <w:rPr>
          <w:rFonts w:eastAsia="Times New Roman"/>
          <w:szCs w:val="24"/>
        </w:rPr>
        <w:t xml:space="preserve">Θα ήθελα να καταθέσω και κάποιες νομοτεχνικές βελτιώσεις, μιας και πήρα τον λόγο, κύριε Πρόεδρε. </w:t>
      </w:r>
    </w:p>
    <w:p w14:paraId="0C8344D7" w14:textId="77777777" w:rsidR="00A55636" w:rsidRDefault="00E244A2">
      <w:pPr>
        <w:spacing w:after="0" w:line="600" w:lineRule="auto"/>
        <w:ind w:firstLine="720"/>
        <w:jc w:val="both"/>
        <w:rPr>
          <w:rFonts w:eastAsia="Times New Roman"/>
          <w:szCs w:val="24"/>
        </w:rPr>
      </w:pPr>
      <w:r>
        <w:rPr>
          <w:rFonts w:eastAsia="Times New Roman"/>
          <w:szCs w:val="24"/>
        </w:rPr>
        <w:t>Κατ</w:t>
      </w:r>
      <w:r>
        <w:rPr>
          <w:rFonts w:eastAsia="Times New Roman"/>
          <w:szCs w:val="24"/>
        </w:rPr>
        <w:t>’ αρχάς</w:t>
      </w:r>
      <w:r>
        <w:rPr>
          <w:rFonts w:eastAsia="Times New Roman"/>
          <w:szCs w:val="24"/>
        </w:rPr>
        <w:t>, θα πω για την τροπολογία 988 με ειδικό αριθμό 146 που είναι μια τροπολογία του δικού μας Υπουργείου για τους ελέγχους που γίνονται από την Ανεξά</w:t>
      </w:r>
      <w:r>
        <w:rPr>
          <w:rFonts w:eastAsia="Times New Roman"/>
          <w:szCs w:val="24"/>
        </w:rPr>
        <w:t>ρτητη Αρχή Δημοσίων Εσόδων. Εφόσον για τον ίδιο επιτόπιο φορολογικό έλεγχο διαπιστώνεται η μη έκδοση αποδείξεων για δέκα παραστατικά πώλησης, κλείνεται το κατάστημα για 48 ώρες. Από κει και πέρα, εκτός από τον αριθμό των αποδείξεων, υπάρχει επίσης ένα όριο</w:t>
      </w:r>
      <w:r>
        <w:rPr>
          <w:rFonts w:eastAsia="Times New Roman"/>
          <w:szCs w:val="24"/>
        </w:rPr>
        <w:t xml:space="preserve"> των 500 ευρώ. Αν μέσα στο ίδιο έτος επαναληφθεί το ίδιο, κλείνεται για 96 ώρες για τρία τουλάχιστον παραστατικά και για δέκα μέρες σε επόμενη διαπίστωση στα επόμενα δύο έτη. </w:t>
      </w:r>
    </w:p>
    <w:p w14:paraId="0C8344D8" w14:textId="77777777" w:rsidR="00A55636" w:rsidRDefault="00E244A2">
      <w:pPr>
        <w:spacing w:after="0" w:line="600" w:lineRule="auto"/>
        <w:ind w:firstLine="720"/>
        <w:jc w:val="both"/>
        <w:rPr>
          <w:rFonts w:eastAsia="Times New Roman"/>
          <w:szCs w:val="24"/>
        </w:rPr>
      </w:pPr>
      <w:r>
        <w:rPr>
          <w:rFonts w:eastAsia="Times New Roman"/>
          <w:szCs w:val="24"/>
        </w:rPr>
        <w:t>Στο συγκεκριμένο με τις διατάξεις της παραγράφου 8 του νέου άρθρου, εισάγεται ρύ</w:t>
      </w:r>
      <w:r>
        <w:rPr>
          <w:rFonts w:eastAsia="Times New Roman"/>
          <w:szCs w:val="24"/>
        </w:rPr>
        <w:t>θμιση</w:t>
      </w:r>
      <w:r>
        <w:rPr>
          <w:rFonts w:eastAsia="Times New Roman"/>
          <w:szCs w:val="24"/>
        </w:rPr>
        <w:t>,</w:t>
      </w:r>
      <w:r>
        <w:rPr>
          <w:rFonts w:eastAsia="Times New Roman"/>
          <w:szCs w:val="24"/>
        </w:rPr>
        <w:t xml:space="preserve"> σύμφωνα με την οποία σε κατηγορίες </w:t>
      </w:r>
      <w:proofErr w:type="spellStart"/>
      <w:r>
        <w:rPr>
          <w:rFonts w:eastAsia="Times New Roman"/>
          <w:szCs w:val="24"/>
        </w:rPr>
        <w:t>υποχρέων</w:t>
      </w:r>
      <w:proofErr w:type="spellEnd"/>
      <w:r>
        <w:rPr>
          <w:rFonts w:eastAsia="Times New Roman"/>
          <w:szCs w:val="24"/>
        </w:rPr>
        <w:t xml:space="preserve"> που προσδιορίζονται –θα αναφερθώ μετά και στη νομοτεχνική βελτίωση- </w:t>
      </w:r>
      <w:r>
        <w:rPr>
          <w:rFonts w:eastAsia="Times New Roman"/>
          <w:szCs w:val="24"/>
        </w:rPr>
        <w:t xml:space="preserve">γίνεται </w:t>
      </w:r>
      <w:r>
        <w:rPr>
          <w:rFonts w:eastAsia="Times New Roman"/>
          <w:szCs w:val="24"/>
        </w:rPr>
        <w:t xml:space="preserve">με αποφάσεις του Υπουργού Οικονομικών η αναστολή επαγγελματικής εγκατάστασης του </w:t>
      </w:r>
      <w:r>
        <w:rPr>
          <w:rFonts w:eastAsia="Times New Roman"/>
          <w:szCs w:val="24"/>
        </w:rPr>
        <w:lastRenderedPageBreak/>
        <w:t>υπόχρεου και η υποβολή κατά περίπτωση ειδικής χρ</w:t>
      </w:r>
      <w:r>
        <w:rPr>
          <w:rFonts w:eastAsia="Times New Roman"/>
          <w:szCs w:val="24"/>
        </w:rPr>
        <w:t xml:space="preserve">ηματικής κύρωσης, δηλαδή κάποιες κατηγορίες επαγγελματιών θα εξαιρεθούν. Αντί για την απόφαση του διοικητή </w:t>
      </w:r>
      <w:r>
        <w:rPr>
          <w:rFonts w:eastAsia="Times New Roman"/>
          <w:szCs w:val="24"/>
        </w:rPr>
        <w:t>ανεξάρτητης αρχής</w:t>
      </w:r>
      <w:r>
        <w:rPr>
          <w:rFonts w:eastAsia="Times New Roman"/>
          <w:szCs w:val="24"/>
        </w:rPr>
        <w:t>, έχουμε την απόφαση του Υπουργού Οικονομικών. Η ρύθμιση κρίθηκε αναγκαία, δεδομένου ότι η εφαρμογή της αναστολής επαγγελματικής εγκ</w:t>
      </w:r>
      <w:r>
        <w:rPr>
          <w:rFonts w:eastAsia="Times New Roman"/>
          <w:szCs w:val="24"/>
        </w:rPr>
        <w:t>ατάστασης καθίσταται δυσχερής σε συγκεκριμένες επιχειρήσεις λόγω της φύσεως της δραστηριότητας. Για παράδειγμα, έχουμε ενοικίαση σκαφών αναψυχής, πλανόδιους πωλητές, γηροκομείο, ξενοδοχείο, φροντιστήριο, ιατρείο. Σ’ αυτές τις περιπτώσεις δεν μπορούμε να το</w:t>
      </w:r>
      <w:r>
        <w:rPr>
          <w:rFonts w:eastAsia="Times New Roman"/>
          <w:szCs w:val="24"/>
        </w:rPr>
        <w:t xml:space="preserve"> κλείνουμε. Απλά θα υπάρχει χρηματική κύρωση.</w:t>
      </w:r>
    </w:p>
    <w:p w14:paraId="0C8344D9" w14:textId="77777777" w:rsidR="00A55636" w:rsidRDefault="00E244A2">
      <w:pPr>
        <w:spacing w:after="0" w:line="600" w:lineRule="auto"/>
        <w:ind w:firstLine="720"/>
        <w:jc w:val="both"/>
        <w:rPr>
          <w:rFonts w:eastAsia="Times New Roman"/>
          <w:szCs w:val="24"/>
        </w:rPr>
      </w:pPr>
      <w:r>
        <w:rPr>
          <w:rFonts w:eastAsia="Times New Roman"/>
          <w:szCs w:val="24"/>
        </w:rPr>
        <w:t>Θα αναφέρω και τις νομοτεχνικές βελτιώσεις για τη συγκεκριμένη τροπολογία. Στο πρώτο εδάφιο του άρθρου 26 του παρόντος σχεδίου νόμου, η φράση «από 18 Σεπτεμβρίου 2016» αντικαθίσταται με τη φράση «από τη δημοσίε</w:t>
      </w:r>
      <w:r>
        <w:rPr>
          <w:rFonts w:eastAsia="Times New Roman"/>
          <w:szCs w:val="24"/>
        </w:rPr>
        <w:t>υσή τους στην Εφημερίδα της Κυβερνήσεως». Αυτό αναφέρθηκε και από κάποιους άλλους συναδέλφους.</w:t>
      </w:r>
    </w:p>
    <w:p w14:paraId="0C8344D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Στο δεύτερο εδάφιο του άρθρου 26 στο τέλος της περίπτωσης η λέξη «και» καθώς και η περίπτωση «ε» διαγράφονται. </w:t>
      </w:r>
    </w:p>
    <w:p w14:paraId="0C8344D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Στο έβδομο εδάφιο της παράγραφο 4 του άρθρου 4 </w:t>
      </w:r>
      <w:r>
        <w:rPr>
          <w:rFonts w:eastAsia="Times New Roman" w:cs="Times New Roman"/>
          <w:szCs w:val="24"/>
        </w:rPr>
        <w:t xml:space="preserve">του ν.3429/2005, όπως αυτή αντικαθίσταται με την παράγραφο 4 του άρθρου 31 του Κεφαλαίου Β του παρόντος σχεδίου νόμου, η φράση «από το Μητρώο της παραγράφου....» αντικαθίσταται από τη φράση «από το Μητρώο του πρώτου εδαφίου της παραγράφου αυτής». </w:t>
      </w:r>
    </w:p>
    <w:p w14:paraId="0C8344D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στο τελευταίο εδάφιο της παραγράφου 2 του άρθρου 22 του ν.3699/2008, όπως αυτό αντικαθίσταται με την παράγραφο 2</w:t>
      </w:r>
      <w:r>
        <w:rPr>
          <w:rFonts w:eastAsia="Times New Roman" w:cs="Times New Roman"/>
          <w:szCs w:val="24"/>
          <w:vertAlign w:val="superscript"/>
        </w:rPr>
        <w:t>α</w:t>
      </w:r>
      <w:r>
        <w:rPr>
          <w:rFonts w:eastAsia="Times New Roman" w:cs="Times New Roman"/>
          <w:szCs w:val="24"/>
        </w:rPr>
        <w:t xml:space="preserve"> της προτεινόμενης τροπολογίας</w:t>
      </w:r>
      <w:r>
        <w:rPr>
          <w:rFonts w:eastAsia="Times New Roman" w:cs="Times New Roman"/>
          <w:szCs w:val="24"/>
        </w:rPr>
        <w:t>,</w:t>
      </w:r>
      <w:r>
        <w:rPr>
          <w:rFonts w:eastAsia="Times New Roman" w:cs="Times New Roman"/>
          <w:szCs w:val="24"/>
        </w:rPr>
        <w:t xml:space="preserve"> η φράση «της προηγούμενης παραγράφου» αντικαθίσταται από τη φράση «του προηγούμενου εδαφίου». Αφορά την τροπολο</w:t>
      </w:r>
      <w:r>
        <w:rPr>
          <w:rFonts w:eastAsia="Times New Roman" w:cs="Times New Roman"/>
          <w:szCs w:val="24"/>
        </w:rPr>
        <w:t xml:space="preserve">γία του κ. </w:t>
      </w:r>
      <w:proofErr w:type="spellStart"/>
      <w:r>
        <w:rPr>
          <w:rFonts w:eastAsia="Times New Roman" w:cs="Times New Roman"/>
          <w:szCs w:val="24"/>
        </w:rPr>
        <w:t>Γαβρόγλου</w:t>
      </w:r>
      <w:proofErr w:type="spellEnd"/>
      <w:r>
        <w:rPr>
          <w:rFonts w:eastAsia="Times New Roman" w:cs="Times New Roman"/>
          <w:szCs w:val="24"/>
        </w:rPr>
        <w:t xml:space="preserve">, με γενικό αριθμό 983 και ειδικό 145. </w:t>
      </w:r>
    </w:p>
    <w:p w14:paraId="0C8344D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Στην τροπολογία με γενικό αριθμό 9</w:t>
      </w:r>
      <w:r>
        <w:rPr>
          <w:rFonts w:eastAsia="Times New Roman" w:cs="Times New Roman"/>
          <w:szCs w:val="24"/>
        </w:rPr>
        <w:t>8</w:t>
      </w:r>
      <w:r>
        <w:rPr>
          <w:rFonts w:eastAsia="Times New Roman" w:cs="Times New Roman"/>
          <w:szCs w:val="24"/>
        </w:rPr>
        <w:t>8 και ειδικό 146 που ανέφερα πριν, στο πρώτο εδάφιο της παραγράφου 8 του άρθρου 13</w:t>
      </w:r>
      <w:r>
        <w:rPr>
          <w:rFonts w:eastAsia="Times New Roman" w:cs="Times New Roman"/>
          <w:szCs w:val="24"/>
          <w:vertAlign w:val="superscript"/>
        </w:rPr>
        <w:t>α</w:t>
      </w:r>
      <w:r>
        <w:rPr>
          <w:rFonts w:eastAsia="Times New Roman" w:cs="Times New Roman"/>
          <w:szCs w:val="24"/>
        </w:rPr>
        <w:t xml:space="preserve"> του ν.2523/1997, όπως αυτό προστίθεται με την παράγραφο 1 της προτεινόμενης δ</w:t>
      </w:r>
      <w:r>
        <w:rPr>
          <w:rFonts w:eastAsia="Times New Roman" w:cs="Times New Roman"/>
          <w:szCs w:val="24"/>
        </w:rPr>
        <w:t xml:space="preserve">ιάταξης της παρούσας τροπολογίας, η φράση «που προσδιορίζονται με αποφάσεις του Διοικητή της Ανεξάρτητης Αρχής Δημοσίων Εσόδων» διαγράφεται. </w:t>
      </w:r>
    </w:p>
    <w:p w14:paraId="0C8344D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Δεύτερον, η παράγραφο 13 του άρθρου 13</w:t>
      </w:r>
      <w:r>
        <w:rPr>
          <w:rFonts w:eastAsia="Times New Roman" w:cs="Times New Roman"/>
          <w:szCs w:val="24"/>
          <w:vertAlign w:val="superscript"/>
        </w:rPr>
        <w:t>α</w:t>
      </w:r>
      <w:r>
        <w:rPr>
          <w:rFonts w:eastAsia="Times New Roman" w:cs="Times New Roman"/>
          <w:szCs w:val="24"/>
        </w:rPr>
        <w:t xml:space="preserve"> του ν.2523/1997, όπως αυτό προστίθεται με την παράγραφο 1 της </w:t>
      </w:r>
      <w:r>
        <w:rPr>
          <w:rFonts w:eastAsia="Times New Roman" w:cs="Times New Roman"/>
          <w:szCs w:val="24"/>
        </w:rPr>
        <w:lastRenderedPageBreak/>
        <w:t>προτεινόμενη</w:t>
      </w:r>
      <w:r>
        <w:rPr>
          <w:rFonts w:eastAsia="Times New Roman" w:cs="Times New Roman"/>
          <w:szCs w:val="24"/>
        </w:rPr>
        <w:t>ς διάταξης της παρούσας τροπολογίας, αντικαθίσταται ως εξής: «13</w:t>
      </w:r>
      <w:r>
        <w:rPr>
          <w:rFonts w:eastAsia="Times New Roman" w:cs="Times New Roman"/>
          <w:szCs w:val="24"/>
          <w:vertAlign w:val="superscript"/>
        </w:rPr>
        <w:t>α</w:t>
      </w:r>
      <w:r>
        <w:rPr>
          <w:rFonts w:eastAsia="Times New Roman" w:cs="Times New Roman"/>
          <w:szCs w:val="24"/>
        </w:rPr>
        <w:t>. Με απόφαση του Υπουργού Οικονομικών προσδιορίζονται οι κατηγορίες των υπόχρεων της παραγράφου 8», όπως ανέλυσα και πριν. Και «β. Με αποφάσεις του Διοικητή της Ανεξάρτητης Αρχής Δημοσίων Εσό</w:t>
      </w:r>
      <w:r>
        <w:rPr>
          <w:rFonts w:eastAsia="Times New Roman" w:cs="Times New Roman"/>
          <w:szCs w:val="24"/>
        </w:rPr>
        <w:t>δων προσδιορίζεται το είδος του φορολογικού ελέγχου στο πλαίσιο του οποίου επιβάλλονται το μέτρο της αναστολής λειτουργίας και η ειδική χρηματική κύρωση, καθώς και ο τρόπος, η διαδικασία, τα όργανα και κάθε αναγκαία λεπτομέρεια για την εφαρμογή του παρόντο</w:t>
      </w:r>
      <w:r>
        <w:rPr>
          <w:rFonts w:eastAsia="Times New Roman" w:cs="Times New Roman"/>
          <w:szCs w:val="24"/>
        </w:rPr>
        <w:t>ς άρθρου».</w:t>
      </w:r>
    </w:p>
    <w:p w14:paraId="0C8344DF" w14:textId="77777777" w:rsidR="00A55636" w:rsidRDefault="00E244A2">
      <w:pPr>
        <w:spacing w:line="600" w:lineRule="auto"/>
        <w:ind w:firstLine="720"/>
        <w:jc w:val="both"/>
        <w:rPr>
          <w:rFonts w:eastAsia="Times New Roman"/>
          <w:szCs w:val="24"/>
        </w:rPr>
      </w:pPr>
      <w:r>
        <w:rPr>
          <w:rFonts w:eastAsia="Times New Roman"/>
          <w:szCs w:val="24"/>
        </w:rPr>
        <w:t xml:space="preserve">(Στο σημείο αυτό η Υφυπουργός κ. </w:t>
      </w:r>
      <w:r>
        <w:rPr>
          <w:rFonts w:eastAsia="Times New Roman" w:cs="Times New Roman"/>
          <w:szCs w:val="24"/>
        </w:rPr>
        <w:t xml:space="preserve">Αικατερίνη </w:t>
      </w:r>
      <w:proofErr w:type="spellStart"/>
      <w:r>
        <w:rPr>
          <w:rFonts w:eastAsia="Times New Roman" w:cs="Times New Roman"/>
          <w:szCs w:val="24"/>
        </w:rPr>
        <w:t>Παπανάτσιου</w:t>
      </w:r>
      <w:proofErr w:type="spellEnd"/>
      <w:r>
        <w:rPr>
          <w:rFonts w:eastAsia="Times New Roman" w:cs="Times New Roman"/>
          <w:b/>
          <w:szCs w:val="24"/>
        </w:rPr>
        <w:t xml:space="preserve"> </w:t>
      </w:r>
      <w:r>
        <w:rPr>
          <w:rFonts w:eastAsia="Times New Roman"/>
          <w:szCs w:val="24"/>
        </w:rPr>
        <w:t>καταθέτει για τα Πρακτικά τις προαναφερθείσες νομοτεχνικές βελτιώσεις, οι οποίες έχουν ως εξής:</w:t>
      </w:r>
    </w:p>
    <w:p w14:paraId="0C8344E0" w14:textId="77777777" w:rsidR="00A55636" w:rsidRDefault="00E244A2">
      <w:pPr>
        <w:jc w:val="center"/>
        <w:rPr>
          <w:rFonts w:eastAsia="Times New Roman"/>
          <w:szCs w:val="24"/>
        </w:rPr>
      </w:pPr>
      <w:r>
        <w:rPr>
          <w:rFonts w:eastAsia="Times New Roman"/>
          <w:szCs w:val="24"/>
        </w:rPr>
        <w:t>(Αλλαγή σελίδας)</w:t>
      </w:r>
    </w:p>
    <w:p w14:paraId="0C8344E1" w14:textId="77777777" w:rsidR="00A55636" w:rsidRDefault="00E244A2">
      <w:pPr>
        <w:jc w:val="center"/>
        <w:rPr>
          <w:rFonts w:eastAsia="Times New Roman"/>
          <w:szCs w:val="24"/>
        </w:rPr>
      </w:pPr>
      <w:r>
        <w:rPr>
          <w:rFonts w:eastAsia="Times New Roman"/>
          <w:szCs w:val="24"/>
        </w:rPr>
        <w:t>(Να καταχωριστούν οι σελ. 135-137)</w:t>
      </w:r>
    </w:p>
    <w:p w14:paraId="0C8344E2" w14:textId="77777777" w:rsidR="00A55636" w:rsidRDefault="00E244A2">
      <w:pPr>
        <w:jc w:val="center"/>
        <w:rPr>
          <w:rFonts w:eastAsia="Times New Roman"/>
          <w:szCs w:val="24"/>
        </w:rPr>
      </w:pPr>
      <w:r>
        <w:rPr>
          <w:rFonts w:eastAsia="Times New Roman"/>
          <w:szCs w:val="24"/>
        </w:rPr>
        <w:t>(Αλλαγή σελίδας)</w:t>
      </w:r>
    </w:p>
    <w:p w14:paraId="0C8344E3" w14:textId="77777777" w:rsidR="00A55636" w:rsidRDefault="00E244A2">
      <w:pPr>
        <w:tabs>
          <w:tab w:val="left" w:pos="3189"/>
          <w:tab w:val="center" w:pos="4513"/>
        </w:tabs>
        <w:spacing w:line="600" w:lineRule="auto"/>
        <w:ind w:firstLine="720"/>
        <w:jc w:val="both"/>
        <w:rPr>
          <w:rFonts w:eastAsia="Times New Roman" w:cs="Times New Roman"/>
          <w:b/>
          <w:szCs w:val="24"/>
        </w:rPr>
      </w:pPr>
      <w:r>
        <w:rPr>
          <w:rFonts w:eastAsia="Times New Roman" w:cs="Times New Roman"/>
          <w:b/>
          <w:szCs w:val="24"/>
        </w:rPr>
        <w:t>ΠΡΟΕΔΡΕΥΩΝ (Αναστάσιος Κ</w:t>
      </w:r>
      <w:r>
        <w:rPr>
          <w:rFonts w:eastAsia="Times New Roman" w:cs="Times New Roman"/>
          <w:b/>
          <w:szCs w:val="24"/>
        </w:rPr>
        <w:t xml:space="preserve">ουράκης): </w:t>
      </w:r>
      <w:r>
        <w:rPr>
          <w:rFonts w:eastAsia="Times New Roman" w:cs="Times New Roman"/>
          <w:szCs w:val="24"/>
        </w:rPr>
        <w:t xml:space="preserve">Ευχαριστούμε την κυρία Υφυπουργό. Παρακαλώ να διανεμηθούν. </w:t>
      </w:r>
    </w:p>
    <w:p w14:paraId="0C8344E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θα μπορούσαμε να ρωτήσουμε;</w:t>
      </w:r>
    </w:p>
    <w:p w14:paraId="0C8344E5"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Ναι, κύριε </w:t>
      </w:r>
      <w:proofErr w:type="spellStart"/>
      <w:r>
        <w:rPr>
          <w:rFonts w:eastAsia="Times New Roman" w:cs="Times New Roman"/>
          <w:szCs w:val="24"/>
        </w:rPr>
        <w:t>Αμυρά</w:t>
      </w:r>
      <w:proofErr w:type="spellEnd"/>
      <w:r>
        <w:rPr>
          <w:rFonts w:eastAsia="Times New Roman" w:cs="Times New Roman"/>
          <w:szCs w:val="24"/>
        </w:rPr>
        <w:t xml:space="preserve">, να ρωτήσετε. </w:t>
      </w:r>
    </w:p>
    <w:p w14:paraId="0C8344E6"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Κυρία Υπουργέ, σε περίπτωση που οι επιτηδευματίες αποδεχθούν την πληρωμή του προστίμου που τους έχει καταλογιστεί με βάση την παράβαση που υπέπεσαν, η περίπτωση αυτή </w:t>
      </w:r>
      <w:proofErr w:type="spellStart"/>
      <w:r>
        <w:rPr>
          <w:rFonts w:eastAsia="Times New Roman" w:cs="Times New Roman"/>
          <w:szCs w:val="24"/>
        </w:rPr>
        <w:t>προσμετράται</w:t>
      </w:r>
      <w:proofErr w:type="spellEnd"/>
      <w:r>
        <w:rPr>
          <w:rFonts w:eastAsia="Times New Roman" w:cs="Times New Roman"/>
          <w:szCs w:val="24"/>
        </w:rPr>
        <w:t xml:space="preserve"> στην ενδεχόμενη μετέπειτα πιθανή υποτροπή τους εντός του ιδίου ή σε επόμενο έ</w:t>
      </w:r>
      <w:r>
        <w:rPr>
          <w:rFonts w:eastAsia="Times New Roman" w:cs="Times New Roman"/>
          <w:szCs w:val="24"/>
        </w:rPr>
        <w:t xml:space="preserve">τος; Αυτό ήταν το ένα που ήθελα να ρωτήσω. </w:t>
      </w:r>
    </w:p>
    <w:p w14:paraId="0C8344E7"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Δεύτερον, τι συμβαίνει στην περίπτωση των επαγγελμάτων που όπως είπατε η αναστολή λειτουργίας κρίνεται δυσχερής λόγω του εποχικού χαρακτήρα τους; Θέλω να κάνω μια υποσημείωση εδώ: Μια τέτοια επιχείρηση, για παράδ</w:t>
      </w:r>
      <w:r>
        <w:rPr>
          <w:rFonts w:eastAsia="Times New Roman" w:cs="Times New Roman"/>
          <w:szCs w:val="24"/>
        </w:rPr>
        <w:t xml:space="preserve">ειγμα, ενοικίασης τζετ σκι, ούτως ή άλλως εποχιακά δουλεύει μόνο. Θα γλιτώσει το λουκέτο, επειδή είναι μόνο και μόνο εποχιακής φύσης; </w:t>
      </w:r>
    </w:p>
    <w:p w14:paraId="0C8344E8"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Τέλος, βλέπω στην αιτιολογική έκθεση ότι μνημονεύονται επιλεκτικά κάποια επαγγέλματα και δραστηριότητες. Μήπως θα έπρεπε </w:t>
      </w:r>
      <w:r>
        <w:rPr>
          <w:rFonts w:eastAsia="Times New Roman" w:cs="Times New Roman"/>
          <w:szCs w:val="24"/>
        </w:rPr>
        <w:t xml:space="preserve">να υπάρχει σαφής αναγραφή αυτών των επαγγελμάτων </w:t>
      </w:r>
      <w:r>
        <w:rPr>
          <w:rFonts w:eastAsia="Times New Roman" w:cs="Times New Roman"/>
          <w:szCs w:val="24"/>
        </w:rPr>
        <w:lastRenderedPageBreak/>
        <w:t xml:space="preserve">για να μην γίνονται τέτοιες ασάφειες; Και εάν κατάλαβα καλά, περνάει η «αρμοδιότητα» από τον Διοικητή της Ανεξάρτητης Αρχής στον Υπουργό; </w:t>
      </w:r>
    </w:p>
    <w:p w14:paraId="0C8344E9"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C8344EA"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Κυρία Υφυπουργέ, έχετε</w:t>
      </w:r>
      <w:r>
        <w:rPr>
          <w:rFonts w:eastAsia="Times New Roman" w:cs="Times New Roman"/>
          <w:szCs w:val="24"/>
        </w:rPr>
        <w:t xml:space="preserve"> τον λόγο για να απαντήσετε. </w:t>
      </w:r>
    </w:p>
    <w:p w14:paraId="0C8344E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Και να πληρώσει κάποιος δεν θα μπορέσει να μην κλείσει το κατάστημα στις περιπτώσεις που έχουν γίνει όλες οι παραβάσεις που προαναφέραμε. Για τις περιπτώσεις των επαγγελμάτων πο</w:t>
      </w:r>
      <w:r>
        <w:rPr>
          <w:rFonts w:eastAsia="Times New Roman" w:cs="Times New Roman"/>
          <w:szCs w:val="24"/>
        </w:rPr>
        <w:t xml:space="preserve">υ δεν έχουμε το κλείσιμο των επιχειρήσεων, θα είναι με υπουργική απόφαση, όπως καλά καταλάβατε με τη νομοτεχνική βελτίωση που φέραμε στην τροπολογία. </w:t>
      </w:r>
    </w:p>
    <w:p w14:paraId="0C8344EC"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w:t>
      </w:r>
    </w:p>
    <w:p w14:paraId="0C8344ED"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Θα ορίσει η υπουργική απόφαση τα επαγγέ</w:t>
      </w:r>
      <w:r>
        <w:rPr>
          <w:rFonts w:eastAsia="Times New Roman" w:cs="Times New Roman"/>
          <w:szCs w:val="24"/>
        </w:rPr>
        <w:t xml:space="preserve">λματα; </w:t>
      </w:r>
    </w:p>
    <w:p w14:paraId="0C8344E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 xml:space="preserve">Ναι, υπουργική απόφαση θα ορίσει τα επαγγέλματα που θα εξαιρούνται. </w:t>
      </w:r>
    </w:p>
    <w:p w14:paraId="0C8344EF"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w:t>
      </w:r>
    </w:p>
    <w:p w14:paraId="0C8344F0"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Εθνικής Άμυνας κ. Δημήτριος Βίτσας, για να πει για </w:t>
      </w:r>
      <w:r>
        <w:rPr>
          <w:rFonts w:eastAsia="Times New Roman" w:cs="Times New Roman"/>
          <w:szCs w:val="24"/>
        </w:rPr>
        <w:t xml:space="preserve">την τροπολογία που έχει αγωνία ο κ. </w:t>
      </w:r>
      <w:proofErr w:type="spellStart"/>
      <w:r>
        <w:rPr>
          <w:rFonts w:eastAsia="Times New Roman" w:cs="Times New Roman"/>
          <w:szCs w:val="24"/>
        </w:rPr>
        <w:t>Αμυράς</w:t>
      </w:r>
      <w:proofErr w:type="spellEnd"/>
      <w:r>
        <w:rPr>
          <w:rFonts w:eastAsia="Times New Roman" w:cs="Times New Roman"/>
          <w:szCs w:val="24"/>
        </w:rPr>
        <w:t xml:space="preserve">. </w:t>
      </w:r>
    </w:p>
    <w:p w14:paraId="0C8344F1"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ξέρετε ότι είναι πάρα πολύ καλό και ελπίζω ότι το κάνετε και εσείς να εντάσσουμε το χιούμορ στη ζωή μας. Οπότε εγώ θέλω να παρουσιάσω μια τροπ</w:t>
      </w:r>
      <w:r>
        <w:rPr>
          <w:rFonts w:eastAsia="Times New Roman" w:cs="Times New Roman"/>
          <w:szCs w:val="24"/>
        </w:rPr>
        <w:t xml:space="preserve">ολογία του Υπουργείου Εθνικής Άμυνας ελπίζοντας συγχρόνως ότι δεν θα σας αναγκάσω να πάτε στο </w:t>
      </w:r>
      <w:proofErr w:type="spellStart"/>
      <w:r>
        <w:rPr>
          <w:rFonts w:eastAsia="Times New Roman" w:cs="Times New Roman"/>
          <w:szCs w:val="24"/>
        </w:rPr>
        <w:t>Παλέ</w:t>
      </w:r>
      <w:proofErr w:type="spellEnd"/>
      <w:r>
        <w:rPr>
          <w:rFonts w:eastAsia="Times New Roman" w:cs="Times New Roman"/>
          <w:szCs w:val="24"/>
        </w:rPr>
        <w:t xml:space="preserve"> ντε Σπορ και να αρχίσετε να φωνάζετε. Αυτό εννοώ. </w:t>
      </w:r>
    </w:p>
    <w:p w14:paraId="0C8344F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Είναι η τροπολογία με γενικό αριθμό 994 και ειδικό 152. Σας είναι γνωστή η εξαγγελία του Πρωθυπουργού και </w:t>
      </w:r>
      <w:r>
        <w:rPr>
          <w:rFonts w:eastAsia="Times New Roman" w:cs="Times New Roman"/>
          <w:szCs w:val="24"/>
        </w:rPr>
        <w:t xml:space="preserve">του Υπουργού Εθνικής Άμυνας περί παραχώρησης του στρατοπέδου Παύλου Μελά στον Δήμο Παύλου Μελά στη Θεσσαλονίκη. Εντός αυτού του χώρου υπάρχει ένα ακίνητο. Αναφέρεται ως ΟΚΑΕ. Να </w:t>
      </w:r>
      <w:r>
        <w:rPr>
          <w:rFonts w:eastAsia="Times New Roman" w:cs="Times New Roman"/>
          <w:szCs w:val="24"/>
        </w:rPr>
        <w:lastRenderedPageBreak/>
        <w:t>μην σας το πω γιατί είναι πολύπλοκο. Το ακίνητο ανήκει εξ αδιαιρέτου στο ΤΕΘΑ,</w:t>
      </w:r>
      <w:r>
        <w:rPr>
          <w:rFonts w:eastAsia="Times New Roman" w:cs="Times New Roman"/>
          <w:szCs w:val="24"/>
        </w:rPr>
        <w:t xml:space="preserve"> στο Ταμείο Εθνικής Άμυνας και στο Υπουργείο Οικονομικών. Με αυτή την τροπολογία παραχωρεί το Υπουργείο Οικονομικών το δικό του κομμάτι στο ΤΕΘΑ, ώστε το ΤΕΘΑ ως μόνος κύριος να παραχωρήσει την νομή, δηλαδή την χρήση για 99 χρόνια στον δήμο Παύλου Μελά. Θε</w:t>
      </w:r>
      <w:r>
        <w:rPr>
          <w:rFonts w:eastAsia="Times New Roman" w:cs="Times New Roman"/>
          <w:szCs w:val="24"/>
        </w:rPr>
        <w:t>ωρούμε ότι αυτός είναι ο ταχύτερος και καλύτερος τρόπος ώστε κατ’ αρχήν να αρχίσει τις διαδικασίες αξιοποίησης της περιοχής ο δήμος, να μπορέσει να βοηθήσει η περιφέρεια της Κεντρικής Μακεδονίας και να ενταχθεί και σε προγράμματα ΕΣΠΑ κλπ.</w:t>
      </w:r>
      <w:r>
        <w:rPr>
          <w:rFonts w:eastAsia="Times New Roman" w:cs="Times New Roman"/>
          <w:szCs w:val="24"/>
        </w:rPr>
        <w:t>.</w:t>
      </w:r>
      <w:r>
        <w:rPr>
          <w:rFonts w:eastAsia="Times New Roman" w:cs="Times New Roman"/>
          <w:szCs w:val="24"/>
        </w:rPr>
        <w:t xml:space="preserve"> </w:t>
      </w:r>
    </w:p>
    <w:p w14:paraId="0C8344F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Από την άλλη μ</w:t>
      </w:r>
      <w:r>
        <w:rPr>
          <w:rFonts w:eastAsia="Times New Roman" w:cs="Times New Roman"/>
          <w:szCs w:val="24"/>
        </w:rPr>
        <w:t>εριά ως αντάλλαγμα, θα έλεγε κανείς, δίνονται από τον Δήμο Παύλου Μελά ογδόντα τρεις κατοικίες σε ιδιοκτησία πλέον του ΤΕΘΑ. Εγώ ελπίζω ότι μέσα σε έναν χρόνο θα έχουν ολοκληρωθεί και για τις ογδόντα τρεις κατοικίες οι επισκευές. Άρα, με άμεσο τρόπο θα μπο</w:t>
      </w:r>
      <w:r>
        <w:rPr>
          <w:rFonts w:eastAsia="Times New Roman" w:cs="Times New Roman"/>
          <w:szCs w:val="24"/>
        </w:rPr>
        <w:t>ρέσουμε να λύσουμε ζητήματα που αφορούν την κατοικία των αξιωματικών, υπαξιωματικών κλπ</w:t>
      </w:r>
      <w:r>
        <w:rPr>
          <w:rFonts w:eastAsia="Times New Roman" w:cs="Times New Roman"/>
          <w:szCs w:val="24"/>
        </w:rPr>
        <w:t>.</w:t>
      </w:r>
      <w:r>
        <w:rPr>
          <w:rFonts w:eastAsia="Times New Roman" w:cs="Times New Roman"/>
          <w:szCs w:val="24"/>
        </w:rPr>
        <w:t>. Θεωρώ ότι είναι η προσφορότερη λύση. Οποιαδήποτε άλλη λύση, όπως αυτές που είχαν προταθεί προηγούμενα κι είχαν απορριφθεί από τον δήμο, τους κατοίκους ή τα περιβαλλο</w:t>
      </w:r>
      <w:r>
        <w:rPr>
          <w:rFonts w:eastAsia="Times New Roman" w:cs="Times New Roman"/>
          <w:szCs w:val="24"/>
        </w:rPr>
        <w:lastRenderedPageBreak/>
        <w:t>ν</w:t>
      </w:r>
      <w:r>
        <w:rPr>
          <w:rFonts w:eastAsia="Times New Roman" w:cs="Times New Roman"/>
          <w:szCs w:val="24"/>
        </w:rPr>
        <w:t>τικά κινήματα της περιοχής, όποια κι αν ήταν αυτά, θα χρειαζόταν αλλαγή στο πολεοδομικό, καινούρια πολεοδόμηση κλπ</w:t>
      </w:r>
      <w:r>
        <w:rPr>
          <w:rFonts w:eastAsia="Times New Roman" w:cs="Times New Roman"/>
          <w:szCs w:val="24"/>
        </w:rPr>
        <w:t>.</w:t>
      </w:r>
      <w:r>
        <w:rPr>
          <w:rFonts w:eastAsia="Times New Roman" w:cs="Times New Roman"/>
          <w:szCs w:val="24"/>
        </w:rPr>
        <w:t>. Οπότε όλη αυτή τη διαδικασία θα ξεκινούσε τώρα -είμαστε περήφανοι που ξεκινάει τώρα- αλλά η αξιοποίηση της περιοχής θα γινόταν μετά από πάρ</w:t>
      </w:r>
      <w:r>
        <w:rPr>
          <w:rFonts w:eastAsia="Times New Roman" w:cs="Times New Roman"/>
          <w:szCs w:val="24"/>
        </w:rPr>
        <w:t xml:space="preserve">α πολλά χρόνια. </w:t>
      </w:r>
    </w:p>
    <w:p w14:paraId="0C8344F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Σας ευχαριστώ.</w:t>
      </w:r>
    </w:p>
    <w:p w14:paraId="0C8344F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Αναπληρωτή Υπουργό Εθνικής Άμυνας, κ. Βίτσα.</w:t>
      </w:r>
    </w:p>
    <w:p w14:paraId="0C8344F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Να δώσουμε τον λόγο στον κ. </w:t>
      </w:r>
      <w:proofErr w:type="spellStart"/>
      <w:r>
        <w:rPr>
          <w:rFonts w:eastAsia="Times New Roman" w:cs="Times New Roman"/>
          <w:szCs w:val="24"/>
        </w:rPr>
        <w:t>Χαρίτση</w:t>
      </w:r>
      <w:proofErr w:type="spellEnd"/>
      <w:r>
        <w:rPr>
          <w:rFonts w:eastAsia="Times New Roman" w:cs="Times New Roman"/>
          <w:szCs w:val="24"/>
        </w:rPr>
        <w:t xml:space="preserve">, Αναπληρωτή Υπουργό Οικονομίας και Ανάπτυξης για να μιλήσει για την τροπολογία που έχει </w:t>
      </w:r>
      <w:r>
        <w:rPr>
          <w:rFonts w:eastAsia="Times New Roman" w:cs="Times New Roman"/>
          <w:szCs w:val="24"/>
        </w:rPr>
        <w:t>καταθέσει.</w:t>
      </w:r>
    </w:p>
    <w:p w14:paraId="0C8344F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w:t>
      </w:r>
      <w:r w:rsidRPr="00880B35">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Ανάπτυξης): </w:t>
      </w:r>
      <w:r>
        <w:rPr>
          <w:rFonts w:eastAsia="Times New Roman" w:cs="Times New Roman"/>
          <w:szCs w:val="24"/>
        </w:rPr>
        <w:t>Ευχαριστώ, κύριε Πρόεδρε.</w:t>
      </w:r>
    </w:p>
    <w:p w14:paraId="0C8344F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 άρθρο 1 της τροπολογίας να πω ότι αφορά στην κάλυψη συμβατικών υποχρεώσεων του ελληνικού δημοσίου για λειτουργικές δαπάνες σε σχέση με το ολοκληρωμ</w:t>
      </w:r>
      <w:r>
        <w:rPr>
          <w:rFonts w:eastAsia="Times New Roman" w:cs="Times New Roman"/>
          <w:szCs w:val="24"/>
        </w:rPr>
        <w:t xml:space="preserve">ένο έργο του αυτοκινητοδρόμου Κορίνθου-Τρίπολης-Καλαμάτας και κλάδου </w:t>
      </w:r>
      <w:proofErr w:type="spellStart"/>
      <w:r>
        <w:rPr>
          <w:rFonts w:eastAsia="Times New Roman" w:cs="Times New Roman"/>
          <w:szCs w:val="24"/>
        </w:rPr>
        <w:t>Λεύκτρου</w:t>
      </w:r>
      <w:proofErr w:type="spellEnd"/>
      <w:r>
        <w:rPr>
          <w:rFonts w:eastAsia="Times New Roman" w:cs="Times New Roman"/>
          <w:szCs w:val="24"/>
        </w:rPr>
        <w:t xml:space="preserve">-Σπάρτης. Μέσω αυτής της τροπολογίας μπορούμε να </w:t>
      </w:r>
      <w:r>
        <w:rPr>
          <w:rFonts w:eastAsia="Times New Roman" w:cs="Times New Roman"/>
          <w:szCs w:val="24"/>
        </w:rPr>
        <w:lastRenderedPageBreak/>
        <w:t>καλύψουμε μέρος ή το σύνολο αυτών των δαπανών από το εθνικό σκέλος του προγράμματος δημοσίων επενδύσεων, καθώς δεν είναι επιλέξιμε</w:t>
      </w:r>
      <w:r>
        <w:rPr>
          <w:rFonts w:eastAsia="Times New Roman" w:cs="Times New Roman"/>
          <w:szCs w:val="24"/>
        </w:rPr>
        <w:t>ς αυτές οι δαπάνες για συγχρηματοδότηση από το ΕΣΠΑ. Αυτά σε σχέση με το άρθρο 1.</w:t>
      </w:r>
    </w:p>
    <w:p w14:paraId="0C8344F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Ποιος είναι ο </w:t>
      </w:r>
      <w:proofErr w:type="spellStart"/>
      <w:r>
        <w:rPr>
          <w:rFonts w:eastAsia="Times New Roman" w:cs="Times New Roman"/>
          <w:szCs w:val="24"/>
        </w:rPr>
        <w:t>παραχωρησιούχος</w:t>
      </w:r>
      <w:proofErr w:type="spellEnd"/>
      <w:r>
        <w:rPr>
          <w:rFonts w:eastAsia="Times New Roman" w:cs="Times New Roman"/>
          <w:szCs w:val="24"/>
        </w:rPr>
        <w:t>, κύριε Υπουργέ</w:t>
      </w:r>
      <w:r>
        <w:rPr>
          <w:rFonts w:eastAsia="Times New Roman" w:cs="Times New Roman"/>
          <w:szCs w:val="24"/>
        </w:rPr>
        <w:t>;</w:t>
      </w:r>
    </w:p>
    <w:p w14:paraId="0C8344F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Ποιο είναι το ύψος των δαπανών; </w:t>
      </w:r>
    </w:p>
    <w:p w14:paraId="0C8344F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Αυτή θα ήταν η επόμενη ερώτηση.</w:t>
      </w:r>
    </w:p>
    <w:p w14:paraId="0C8344F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ΑΛΕΞΑΝΔΡΟΣ</w:t>
      </w:r>
      <w:r>
        <w:rPr>
          <w:rFonts w:eastAsia="Times New Roman" w:cs="Times New Roman"/>
          <w:b/>
          <w:szCs w:val="24"/>
        </w:rPr>
        <w:t xml:space="preserve"> ΧΑΡΙΤΣΗΣ (Αναπληρωτής Υπουργός Οικονομίας</w:t>
      </w:r>
      <w:r w:rsidRPr="00880B35">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Ανάπτυξης):  </w:t>
      </w:r>
      <w:r>
        <w:rPr>
          <w:rFonts w:eastAsia="Times New Roman" w:cs="Times New Roman"/>
          <w:szCs w:val="24"/>
        </w:rPr>
        <w:t>Να ολοκληρώσω αν θέλετε την παρουσίαση της τροπολογίας και να ρωτήσετε μετά ό,τι θέλετε;</w:t>
      </w:r>
    </w:p>
    <w:p w14:paraId="0C8344F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Άσε να μας πει.</w:t>
      </w:r>
    </w:p>
    <w:p w14:paraId="0C8344F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Γιατί μπαίνεις συνέχεια στη μέση; </w:t>
      </w:r>
    </w:p>
    <w:p w14:paraId="0C8344F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Εγώ;</w:t>
      </w:r>
    </w:p>
    <w:p w14:paraId="0C83450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Ναι, εσύ. Χρειάζεται ο κάθε Υπουργός συνήγορο; </w:t>
      </w:r>
    </w:p>
    <w:p w14:paraId="0C83450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 xml:space="preserve">Άσε να τελειώσει και να τον ρωτήσουμε. </w:t>
      </w:r>
    </w:p>
    <w:p w14:paraId="0C83450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Τι να τελειώσει; Δέκα εννιά σελίδες τροπολογία, πάλι; </w:t>
      </w:r>
    </w:p>
    <w:p w14:paraId="0C83450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Έτσι όμως δεν μπορούμε να π</w:t>
      </w:r>
      <w:r>
        <w:rPr>
          <w:rFonts w:eastAsia="Times New Roman" w:cs="Times New Roman"/>
          <w:szCs w:val="24"/>
        </w:rPr>
        <w:t xml:space="preserve">ροχωρήσουμε. Σας παρακαλώ. </w:t>
      </w:r>
    </w:p>
    <w:p w14:paraId="0C83450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14:paraId="0C83450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Δεν είναι ανάγκη να προχωράμε πάντα, κύριε Πρόεδρε, με τέτοιες διαδικασίες. </w:t>
      </w:r>
    </w:p>
    <w:p w14:paraId="0C83450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Αν έχετε λίγη υπομονή, θα προχωρήσουμε κανονικά. </w:t>
      </w:r>
    </w:p>
    <w:p w14:paraId="0C83450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ΑΛΕΞΑΝΔΡΟΣ ΧΑΡΙΤΣΗΣ (</w:t>
      </w:r>
      <w:r>
        <w:rPr>
          <w:rFonts w:eastAsia="Times New Roman" w:cs="Times New Roman"/>
          <w:b/>
          <w:szCs w:val="24"/>
        </w:rPr>
        <w:t>Αναπληρωτής Υπουργός Οικονομίας</w:t>
      </w:r>
      <w:r w:rsidRPr="00880B35">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Ανάπτυξης): </w:t>
      </w:r>
      <w:r>
        <w:rPr>
          <w:rFonts w:eastAsia="Times New Roman" w:cs="Times New Roman"/>
          <w:szCs w:val="24"/>
        </w:rPr>
        <w:t>Δεν θα έχετε μετά το δικαίωμα να τοποθετηθείτε και να κάνετε τις ερωτήσεις σας; Δεν καταλαβαίνω γιατί υπάρχει αυτή η ένταση τώρα.</w:t>
      </w:r>
    </w:p>
    <w:p w14:paraId="0C83450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το πείτε μετά, στην τοποθέτησή σας. </w:t>
      </w:r>
    </w:p>
    <w:p w14:paraId="0C83450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Προχ</w:t>
      </w:r>
      <w:r>
        <w:rPr>
          <w:rFonts w:eastAsia="Times New Roman" w:cs="Times New Roman"/>
          <w:szCs w:val="24"/>
        </w:rPr>
        <w:t xml:space="preserve">ωρήστε, κύριε </w:t>
      </w:r>
      <w:proofErr w:type="spellStart"/>
      <w:r>
        <w:rPr>
          <w:rFonts w:eastAsia="Times New Roman" w:cs="Times New Roman"/>
          <w:szCs w:val="24"/>
        </w:rPr>
        <w:t>Χαρίτση</w:t>
      </w:r>
      <w:proofErr w:type="spellEnd"/>
      <w:r>
        <w:rPr>
          <w:rFonts w:eastAsia="Times New Roman" w:cs="Times New Roman"/>
          <w:szCs w:val="24"/>
        </w:rPr>
        <w:t>.</w:t>
      </w:r>
    </w:p>
    <w:p w14:paraId="0C83450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ΑΛΕΞΑΝΔΡΟΣ ΧΑΡΙΤΣΗΣ (Αναπληρωτής Υπουργός Οικονομίας</w:t>
      </w:r>
      <w:r w:rsidRPr="00880B35">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Ανάπτυξης): </w:t>
      </w:r>
      <w:r>
        <w:rPr>
          <w:rFonts w:eastAsia="Times New Roman" w:cs="Times New Roman"/>
          <w:szCs w:val="24"/>
        </w:rPr>
        <w:t>Άρθρο 2 της τροπολογίας. Είναι μια τεχνική ρύθμιση που αφορά στη δυνατότητα που δίνεται στο Υπουργείο Τουρισμού να καλύψει από το εθνικό σκέλος του προγράμματος δημ</w:t>
      </w:r>
      <w:r>
        <w:rPr>
          <w:rFonts w:eastAsia="Times New Roman" w:cs="Times New Roman"/>
          <w:szCs w:val="24"/>
        </w:rPr>
        <w:t xml:space="preserve">οσίων επενδύσεων τις δαπάνες για προγράμματα που αφορούν κατάρτιση, μετεκπαίδευση εργαζομένων, εποχιακά ανέργων και ανέργων στον τομέα του τουρισμού. </w:t>
      </w:r>
    </w:p>
    <w:p w14:paraId="0C83450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 άρθρο 3 αφορά στην ειδική γραμματεία συντονισμού και διαχείρισης προγραμμάτων ταμείου ασύλου μετανάστε</w:t>
      </w:r>
      <w:r>
        <w:rPr>
          <w:rFonts w:eastAsia="Times New Roman" w:cs="Times New Roman"/>
          <w:szCs w:val="24"/>
        </w:rPr>
        <w:t>υσης και ένταξης και του ταμείου εσωτερικής ασφάλειας και άλλων πόρων. Είναι η ειδική γραμματεία που διαχειρίζεται τα δυο ταμεία που σχετίζονται με το προσφυγικό και τη μετανάστευση. Με την προτεινόμενη, λοιπόν, διάταξη προσαρμόζουμε ουσιαστικά τις ρυθμίσε</w:t>
      </w:r>
      <w:r>
        <w:rPr>
          <w:rFonts w:eastAsia="Times New Roman" w:cs="Times New Roman"/>
          <w:szCs w:val="24"/>
        </w:rPr>
        <w:t>ις σε σχέση με τα ζητήματα υπερωριακής απασχόλησης των υπαλλήλων της ειδικής υπηρεσίας σ’ αυτά τα οποία ισχύουν για τις αντίστοιχες ειδικές υπηρεσίες του ΕΣΠΑ. Με τη δεύτερη διάταξη του συγκεκριμένου άρθρου προβλέπουμε ότι μέχρι την έκδοση της υπουργικής α</w:t>
      </w:r>
      <w:r>
        <w:rPr>
          <w:rFonts w:eastAsia="Times New Roman" w:cs="Times New Roman"/>
          <w:szCs w:val="24"/>
        </w:rPr>
        <w:t xml:space="preserve">πόφασης θα ισχύει και για την ειδική υπηρεσία αυτή, λόγω κατάργησης του π.δ.4/2002 για την τεχνική </w:t>
      </w:r>
      <w:r>
        <w:rPr>
          <w:rFonts w:eastAsia="Times New Roman" w:cs="Times New Roman"/>
          <w:szCs w:val="24"/>
        </w:rPr>
        <w:lastRenderedPageBreak/>
        <w:t xml:space="preserve">βοήθεια, η εξουσιοδότηση για έκδοση υπουργικής απόφασης για διαχείριση της τεχνικής βοήθειας των δύο ταμείων. </w:t>
      </w:r>
    </w:p>
    <w:p w14:paraId="0C83450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 άρθρο 4 αφορά σε τροποποιήσεις του ν.4314 γ</w:t>
      </w:r>
      <w:r>
        <w:rPr>
          <w:rFonts w:eastAsia="Times New Roman" w:cs="Times New Roman"/>
          <w:szCs w:val="24"/>
        </w:rPr>
        <w:t xml:space="preserve">ια το ΕΣΠΑ. </w:t>
      </w:r>
    </w:p>
    <w:p w14:paraId="0C83450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Με την πρώτη διάταξη απλοποιούμε ουσιαστικά τη διαδικασία ορισμού των </w:t>
      </w:r>
      <w:r>
        <w:rPr>
          <w:rFonts w:eastAsia="Times New Roman" w:cs="Times New Roman"/>
          <w:szCs w:val="24"/>
        </w:rPr>
        <w:t>ενδιάμεσων φορέων</w:t>
      </w:r>
      <w:r>
        <w:rPr>
          <w:rFonts w:eastAsia="Times New Roman" w:cs="Times New Roman"/>
          <w:szCs w:val="24"/>
        </w:rPr>
        <w:t xml:space="preserve"> </w:t>
      </w:r>
      <w:r>
        <w:rPr>
          <w:rFonts w:eastAsia="Times New Roman" w:cs="Times New Roman"/>
          <w:szCs w:val="24"/>
        </w:rPr>
        <w:t xml:space="preserve">διαχείρισης </w:t>
      </w:r>
      <w:r>
        <w:rPr>
          <w:rFonts w:eastAsia="Times New Roman" w:cs="Times New Roman"/>
          <w:szCs w:val="24"/>
        </w:rPr>
        <w:t xml:space="preserve">έτσι ώστε να μπορούν οι περιφέρειες για τα ΠΕΠ, οι περιφερειάρχες, να προχωρούν στον ορισμό των </w:t>
      </w:r>
      <w:r>
        <w:rPr>
          <w:rFonts w:eastAsia="Times New Roman" w:cs="Times New Roman"/>
          <w:szCs w:val="24"/>
        </w:rPr>
        <w:t>ενδιάμεσων φορέων</w:t>
      </w:r>
      <w:r>
        <w:rPr>
          <w:rFonts w:eastAsia="Times New Roman" w:cs="Times New Roman"/>
          <w:szCs w:val="24"/>
        </w:rPr>
        <w:t xml:space="preserve"> </w:t>
      </w:r>
      <w:r>
        <w:rPr>
          <w:rFonts w:eastAsia="Times New Roman" w:cs="Times New Roman"/>
          <w:szCs w:val="24"/>
        </w:rPr>
        <w:t xml:space="preserve">διαχείρισης </w:t>
      </w:r>
      <w:r>
        <w:rPr>
          <w:rFonts w:eastAsia="Times New Roman" w:cs="Times New Roman"/>
          <w:szCs w:val="24"/>
        </w:rPr>
        <w:t>χωρίς να χρειάζετ</w:t>
      </w:r>
      <w:r>
        <w:rPr>
          <w:rFonts w:eastAsia="Times New Roman" w:cs="Times New Roman"/>
          <w:szCs w:val="24"/>
        </w:rPr>
        <w:t xml:space="preserve">αι απόφαση του Υπουργού. Έτσι, επιταχύνονται οι διαδικασίες των ορισμών των </w:t>
      </w:r>
      <w:r>
        <w:rPr>
          <w:rFonts w:eastAsia="Times New Roman" w:cs="Times New Roman"/>
          <w:szCs w:val="24"/>
        </w:rPr>
        <w:t>ενδιάμεσων φορέων διαχείρισης</w:t>
      </w:r>
      <w:r>
        <w:rPr>
          <w:rFonts w:eastAsia="Times New Roman" w:cs="Times New Roman"/>
          <w:szCs w:val="24"/>
        </w:rPr>
        <w:t xml:space="preserve">. </w:t>
      </w:r>
    </w:p>
    <w:p w14:paraId="0C83450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Με τη δεύτερη διάταξη, τροποποιούμε τη δεύτερη παράγραφο του άρθρου 39 σε σχέση με τη διαδικασία επιλογής προϊσταμένου σε </w:t>
      </w:r>
      <w:r>
        <w:rPr>
          <w:rFonts w:eastAsia="Times New Roman" w:cs="Times New Roman"/>
          <w:szCs w:val="24"/>
        </w:rPr>
        <w:t>ειδικές υπηρεσίες</w:t>
      </w:r>
      <w:r>
        <w:rPr>
          <w:rFonts w:eastAsia="Times New Roman" w:cs="Times New Roman"/>
          <w:szCs w:val="24"/>
        </w:rPr>
        <w:t xml:space="preserve"> ΕΣΠΑ και</w:t>
      </w:r>
      <w:r>
        <w:rPr>
          <w:rFonts w:eastAsia="Times New Roman" w:cs="Times New Roman"/>
          <w:szCs w:val="24"/>
        </w:rPr>
        <w:t xml:space="preserve"> την </w:t>
      </w:r>
      <w:r>
        <w:rPr>
          <w:rFonts w:eastAsia="Times New Roman" w:cs="Times New Roman"/>
          <w:szCs w:val="24"/>
        </w:rPr>
        <w:t xml:space="preserve">κεντρική υπηρεσία </w:t>
      </w:r>
      <w:r>
        <w:rPr>
          <w:rFonts w:eastAsia="Times New Roman" w:cs="Times New Roman"/>
          <w:szCs w:val="24"/>
        </w:rPr>
        <w:t xml:space="preserve">της ΜΟΔ. Ανοίγουμε, ουσιαστικά, το σύστημα σε όλα τα στελέχη της ΜΟΔ ώστε να έχουν τη δυνατότητα να εμπλακούν στη διαδικασία επιλογής προϊσταμένων σε </w:t>
      </w:r>
      <w:r>
        <w:rPr>
          <w:rFonts w:eastAsia="Times New Roman" w:cs="Times New Roman"/>
          <w:szCs w:val="24"/>
        </w:rPr>
        <w:t>ειδικές υπηρεσίες</w:t>
      </w:r>
      <w:r>
        <w:rPr>
          <w:rFonts w:eastAsia="Times New Roman" w:cs="Times New Roman"/>
          <w:szCs w:val="24"/>
        </w:rPr>
        <w:t xml:space="preserve">. </w:t>
      </w:r>
    </w:p>
    <w:p w14:paraId="0C83450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Με την τρίτη διάταξη, για πρώτη φορά ορίζεται η διαδικασία κατα</w:t>
      </w:r>
      <w:r>
        <w:rPr>
          <w:rFonts w:eastAsia="Times New Roman" w:cs="Times New Roman"/>
          <w:szCs w:val="24"/>
        </w:rPr>
        <w:t xml:space="preserve">βολής αποζημίωσης για υπερωριακή απασχόληση κατ’ </w:t>
      </w:r>
      <w:r>
        <w:rPr>
          <w:rFonts w:eastAsia="Times New Roman" w:cs="Times New Roman"/>
          <w:szCs w:val="24"/>
        </w:rPr>
        <w:lastRenderedPageBreak/>
        <w:t xml:space="preserve">εφαρμογή του ν.4354 που ισχύει για όλο το </w:t>
      </w:r>
      <w:r>
        <w:rPr>
          <w:rFonts w:eastAsia="Times New Roman" w:cs="Times New Roman"/>
          <w:szCs w:val="24"/>
        </w:rPr>
        <w:t xml:space="preserve">δημόσιο </w:t>
      </w:r>
      <w:r>
        <w:rPr>
          <w:rFonts w:eastAsia="Times New Roman" w:cs="Times New Roman"/>
          <w:szCs w:val="24"/>
        </w:rPr>
        <w:t xml:space="preserve">και για τις </w:t>
      </w:r>
      <w:r>
        <w:rPr>
          <w:rFonts w:eastAsia="Times New Roman" w:cs="Times New Roman"/>
          <w:szCs w:val="24"/>
        </w:rPr>
        <w:t xml:space="preserve">ειδικές υπηρεσίες </w:t>
      </w:r>
      <w:r>
        <w:rPr>
          <w:rFonts w:eastAsia="Times New Roman" w:cs="Times New Roman"/>
          <w:szCs w:val="24"/>
        </w:rPr>
        <w:t xml:space="preserve">του ΕΣΠΑ. Όπως γνωρίζετε πάρα πολύ καλά, πάρα πολλές φορές, όπως για παράδειγμα αυτές τις μέρες, με την υποβολή της </w:t>
      </w:r>
      <w:r>
        <w:rPr>
          <w:rFonts w:eastAsia="Times New Roman" w:cs="Times New Roman"/>
          <w:szCs w:val="24"/>
        </w:rPr>
        <w:t xml:space="preserve">έκθεσης </w:t>
      </w:r>
      <w:r>
        <w:rPr>
          <w:rFonts w:eastAsia="Times New Roman" w:cs="Times New Roman"/>
          <w:szCs w:val="24"/>
        </w:rPr>
        <w:t xml:space="preserve">κλεισίματος προς την Ευρωπαϊκή Επιτροπή, υπάρχει πολύ μεγάλο φόρτο εργασίας. Προβλέπουμε, λοιπόν, εδώ τη δυνατότητα -όποτε χρειάζεται- για την παροχή υπερωριακής απασχόλησης από τους εργαζόμενους σε </w:t>
      </w:r>
      <w:r>
        <w:rPr>
          <w:rFonts w:eastAsia="Times New Roman" w:cs="Times New Roman"/>
          <w:szCs w:val="24"/>
        </w:rPr>
        <w:t>ειδικές υπηρεσίες</w:t>
      </w:r>
      <w:r>
        <w:rPr>
          <w:rFonts w:eastAsia="Times New Roman" w:cs="Times New Roman"/>
          <w:szCs w:val="24"/>
        </w:rPr>
        <w:t>, χωρίς επιβάρυνση του τακτικού προϋπολο</w:t>
      </w:r>
      <w:r>
        <w:rPr>
          <w:rFonts w:eastAsia="Times New Roman" w:cs="Times New Roman"/>
          <w:szCs w:val="24"/>
        </w:rPr>
        <w:t>γισμού, με δαπάνη από το Πρόγραμμα Δημοσίων Επενδύσεων και από τα συγχρηματοδοτούμενα προγράμματα.</w:t>
      </w:r>
    </w:p>
    <w:p w14:paraId="0C83451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Τέλος, για το άρθρο 4 να πω ότι η διάταξη Δ΄ αφορά στα περιγράμματα θέσεων εργασίας και όπου αυτά υπάρχουν. Ουσιαστικά, εδώ θέλουμε να δώσουμε την ευκαιρία σε υπαλλήλους που δεν έχουν προϋπηρεσία σε θέσεις ευθύνης στις </w:t>
      </w:r>
      <w:r>
        <w:rPr>
          <w:rFonts w:eastAsia="Times New Roman" w:cs="Times New Roman"/>
          <w:szCs w:val="24"/>
        </w:rPr>
        <w:t>ειδικές υπηρεσίες</w:t>
      </w:r>
      <w:r>
        <w:rPr>
          <w:rFonts w:eastAsia="Times New Roman" w:cs="Times New Roman"/>
          <w:szCs w:val="24"/>
        </w:rPr>
        <w:t xml:space="preserve"> του ΕΣΠΑ, να έχουν </w:t>
      </w:r>
      <w:r>
        <w:rPr>
          <w:rFonts w:eastAsia="Times New Roman" w:cs="Times New Roman"/>
          <w:szCs w:val="24"/>
        </w:rPr>
        <w:t xml:space="preserve">την ίδια δυνατότητα και με τους νυν προϊσταμένους, να διεκδικήσουν θέσεις ευθύνης κατά τη διαδικασία επιλογής προϊσταμένων. </w:t>
      </w:r>
    </w:p>
    <w:p w14:paraId="0C83451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Τέλος, το άρθρο 5 αφορά τον ΕΟΦ, τον Ειδικό Οικονομικό Φόρο. Αποτελούν και αυτά σημαντικά συγχρηματοδοτούμενα προγράμματα τα οποία </w:t>
      </w:r>
      <w:r>
        <w:rPr>
          <w:rFonts w:eastAsia="Times New Roman" w:cs="Times New Roman"/>
          <w:szCs w:val="24"/>
        </w:rPr>
        <w:t xml:space="preserve">διαχειριζόμαστε συμπληρωματικά προς </w:t>
      </w:r>
      <w:r>
        <w:rPr>
          <w:rFonts w:eastAsia="Times New Roman" w:cs="Times New Roman"/>
          <w:szCs w:val="24"/>
        </w:rPr>
        <w:lastRenderedPageBreak/>
        <w:t xml:space="preserve">το ΕΣΠΑ. Προχωρούμε, λοιπόν, στη σύσταση </w:t>
      </w:r>
      <w:r>
        <w:rPr>
          <w:rFonts w:eastAsia="Times New Roman" w:cs="Times New Roman"/>
          <w:szCs w:val="24"/>
        </w:rPr>
        <w:t>ειδικής υπηρεσίας</w:t>
      </w:r>
      <w:r>
        <w:rPr>
          <w:rFonts w:eastAsia="Times New Roman" w:cs="Times New Roman"/>
          <w:szCs w:val="24"/>
        </w:rPr>
        <w:t xml:space="preserve"> που δεν υπήρχε μέχρι σήμερα, η οποία δίνει ακριβώς τη δυνατότητα να αντιμετωπίσουμε προβλήματα </w:t>
      </w:r>
      <w:proofErr w:type="spellStart"/>
      <w:r>
        <w:rPr>
          <w:rFonts w:eastAsia="Times New Roman" w:cs="Times New Roman"/>
          <w:szCs w:val="24"/>
        </w:rPr>
        <w:t>υποστελέχωσης</w:t>
      </w:r>
      <w:proofErr w:type="spellEnd"/>
      <w:r>
        <w:rPr>
          <w:rFonts w:eastAsia="Times New Roman" w:cs="Times New Roman"/>
          <w:szCs w:val="24"/>
        </w:rPr>
        <w:t xml:space="preserve"> της συγκεκριμένης Υπηρεσίας, η οποία διαχειρίζεται σ</w:t>
      </w:r>
      <w:r>
        <w:rPr>
          <w:rFonts w:eastAsia="Times New Roman" w:cs="Times New Roman"/>
          <w:szCs w:val="24"/>
        </w:rPr>
        <w:t xml:space="preserve">ημαντικούς πόρους συμπληρωματικά ως προς το ΕΣΠΑ. Η σύσταση αυτής της </w:t>
      </w:r>
      <w:r>
        <w:rPr>
          <w:rFonts w:eastAsia="Times New Roman" w:cs="Times New Roman"/>
          <w:szCs w:val="24"/>
        </w:rPr>
        <w:t xml:space="preserve">ειδικής υπηρεσίας </w:t>
      </w:r>
      <w:r>
        <w:rPr>
          <w:rFonts w:eastAsia="Times New Roman" w:cs="Times New Roman"/>
          <w:szCs w:val="24"/>
        </w:rPr>
        <w:t xml:space="preserve">εμπίπτει στο πεδίο εφαρμογής του ν.4314/2014 κατ’ αναλογία με όλες τις </w:t>
      </w:r>
      <w:r>
        <w:rPr>
          <w:rFonts w:eastAsia="Times New Roman" w:cs="Times New Roman"/>
          <w:szCs w:val="24"/>
        </w:rPr>
        <w:t xml:space="preserve">ειδικές υπηρεσίες </w:t>
      </w:r>
      <w:r>
        <w:rPr>
          <w:rFonts w:eastAsia="Times New Roman" w:cs="Times New Roman"/>
          <w:szCs w:val="24"/>
        </w:rPr>
        <w:t>του ΕΣΠΑ. Θα εφαρμοστούν, λοιπόν, και εδώ τα προβλεπόμενα από τον ν.4314 του ΕΣ</w:t>
      </w:r>
      <w:r>
        <w:rPr>
          <w:rFonts w:eastAsia="Times New Roman" w:cs="Times New Roman"/>
          <w:szCs w:val="24"/>
        </w:rPr>
        <w:t>ΠΑ.</w:t>
      </w:r>
    </w:p>
    <w:p w14:paraId="0C83451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C83451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Αναπληρωτή Υπουργό Οικονομίας, τον κ. </w:t>
      </w:r>
      <w:proofErr w:type="spellStart"/>
      <w:r>
        <w:rPr>
          <w:rFonts w:eastAsia="Times New Roman" w:cs="Times New Roman"/>
          <w:szCs w:val="24"/>
        </w:rPr>
        <w:t>Χαρίτση</w:t>
      </w:r>
      <w:proofErr w:type="spellEnd"/>
      <w:r>
        <w:rPr>
          <w:rFonts w:eastAsia="Times New Roman" w:cs="Times New Roman"/>
          <w:szCs w:val="24"/>
        </w:rPr>
        <w:t>.</w:t>
      </w:r>
    </w:p>
    <w:p w14:paraId="0C83451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Τον λόγο έχει ο Υπουργός Δικαιοσύνης, Διαφάνειας και Ανθρωπίνων Δικαιωμάτων κ. Κοντονής, για να υποστηρίξει την τροπολογία του.</w:t>
      </w:r>
    </w:p>
    <w:p w14:paraId="0C83451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0C83451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εισάγεται η τροπολογία με γενικό αριθμό 999 και ειδικό 157, η οποία έχει να κάνει καθαρά -θεωρώ- με τεχνικά ζητήματα της Αρχής η οπ</w:t>
      </w:r>
      <w:r>
        <w:rPr>
          <w:rFonts w:eastAsia="Times New Roman" w:cs="Times New Roman"/>
          <w:szCs w:val="24"/>
        </w:rPr>
        <w:t xml:space="preserve">οία θα ελέγχει και θα εκδικάζει τις προδικαστικές προσφυγές που έχουν σχέση με τις δημόσιες συμβάσεις. </w:t>
      </w:r>
    </w:p>
    <w:p w14:paraId="0C83451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 ένα είναι η ρύθμιση της αμοιβής του Προέδρου της Αρχής, διότι είχαμε ρυθμίσει των συνταγματικώς κατοχυρωμένων Αρχών. Με αυτή τη διάταξη, λοιπόν, ρυθμ</w:t>
      </w:r>
      <w:r>
        <w:rPr>
          <w:rFonts w:eastAsia="Times New Roman" w:cs="Times New Roman"/>
          <w:szCs w:val="24"/>
        </w:rPr>
        <w:t xml:space="preserve">ίζεται και το ζήτημα αυτό, διότι είχαν προκύψει αρκετά θέματα. Θεωρώ ότι αδίκως μειώνονταν οι μισθοί, όπου στο τέλος κατέληγε κάποιος συνταξιούχος ανώτατος δικαστής να μην ασχολείται με αυτήν τη δουλειά για την οποία είχε εκφράσει τη διάθεση να ασχοληθεί, </w:t>
      </w:r>
      <w:r>
        <w:rPr>
          <w:rFonts w:eastAsia="Times New Roman" w:cs="Times New Roman"/>
          <w:szCs w:val="24"/>
        </w:rPr>
        <w:t>λόγω των φοβερών μειώσεων των αποδοχών του.</w:t>
      </w:r>
    </w:p>
    <w:p w14:paraId="0C83451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Και το δεύτερο είναι η ότι αρχή έναρξης της λειτουργίας μετατίθεται δύο μήνες, δηλαδή στις 31 Μαΐου του 2017, ακριβώς για να ολοκληρωθούν διαδικαστικές προϋποθέσεις, οι οποίες διαλαμβάνονται στη διάταξη.</w:t>
      </w:r>
    </w:p>
    <w:p w14:paraId="0C83451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Ευχαριστ</w:t>
      </w:r>
      <w:r>
        <w:rPr>
          <w:rFonts w:eastAsia="Times New Roman" w:cs="Times New Roman"/>
          <w:szCs w:val="24"/>
        </w:rPr>
        <w:t>ώ, κύριε Πρόεδρε.</w:t>
      </w:r>
    </w:p>
    <w:p w14:paraId="0C83451A" w14:textId="77777777" w:rsidR="00A55636" w:rsidRDefault="00E244A2">
      <w:pPr>
        <w:spacing w:line="600" w:lineRule="auto"/>
        <w:ind w:firstLine="720"/>
        <w:jc w:val="both"/>
        <w:rPr>
          <w:rFonts w:eastAsia="Times New Roman" w:cs="Times New Roman"/>
          <w:szCs w:val="24"/>
        </w:rPr>
      </w:pPr>
      <w:r>
        <w:rPr>
          <w:rFonts w:eastAsia="Times New Roman"/>
          <w:b/>
          <w:szCs w:val="24"/>
        </w:rPr>
        <w:lastRenderedPageBreak/>
        <w:t>ΠΡΟΕΔΡΕΥΩΝ (</w:t>
      </w:r>
      <w:r>
        <w:rPr>
          <w:rFonts w:eastAsia="Times New Roman" w:cs="Times New Roman"/>
          <w:b/>
          <w:szCs w:val="24"/>
        </w:rPr>
        <w:t xml:space="preserve">Αναστάσιος Κουράκης): </w:t>
      </w:r>
      <w:r>
        <w:rPr>
          <w:rFonts w:eastAsia="Times New Roman" w:cs="Times New Roman"/>
          <w:szCs w:val="24"/>
        </w:rPr>
        <w:t xml:space="preserve">Ευχαριστούμε τον κύριο Υπουργό. </w:t>
      </w:r>
    </w:p>
    <w:p w14:paraId="0C83451B" w14:textId="77777777" w:rsidR="00A55636" w:rsidRDefault="00E244A2">
      <w:pPr>
        <w:spacing w:line="600" w:lineRule="auto"/>
        <w:ind w:firstLine="720"/>
        <w:jc w:val="both"/>
        <w:rPr>
          <w:rFonts w:eastAsia="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θέλετε να μιλήσετε τώρα ή μετά από τους ομιλητές; </w:t>
      </w:r>
    </w:p>
    <w:p w14:paraId="0C83451C" w14:textId="77777777" w:rsidR="00A55636" w:rsidRDefault="00E244A2">
      <w:pPr>
        <w:spacing w:line="600" w:lineRule="auto"/>
        <w:ind w:firstLine="720"/>
        <w:jc w:val="both"/>
        <w:rPr>
          <w:rFonts w:eastAsia="Times New Roman"/>
          <w:b/>
          <w:szCs w:val="24"/>
        </w:rPr>
      </w:pPr>
      <w:r>
        <w:rPr>
          <w:rFonts w:eastAsia="Times New Roman"/>
          <w:b/>
          <w:szCs w:val="24"/>
        </w:rPr>
        <w:t xml:space="preserve">ΝΙΚΟΛΑΟΣ ΔΕΝΔΙΑΣ: </w:t>
      </w:r>
      <w:r>
        <w:rPr>
          <w:rFonts w:eastAsia="Times New Roman"/>
          <w:szCs w:val="24"/>
        </w:rPr>
        <w:t>Θα μιλήσω αργότερα, κύριε Πρόεδρε.</w:t>
      </w:r>
    </w:p>
    <w:p w14:paraId="0C83451D" w14:textId="77777777" w:rsidR="00A55636" w:rsidRDefault="00E244A2">
      <w:pPr>
        <w:spacing w:line="600" w:lineRule="auto"/>
        <w:ind w:firstLine="720"/>
        <w:jc w:val="both"/>
        <w:rPr>
          <w:rFonts w:eastAsia="Times New Roman" w:cs="Times New Roman"/>
          <w:b/>
          <w:szCs w:val="24"/>
        </w:rPr>
      </w:pPr>
      <w:r>
        <w:rPr>
          <w:rFonts w:eastAsia="Times New Roman"/>
          <w:b/>
          <w:szCs w:val="24"/>
        </w:rPr>
        <w:t>ΠΡΟΕΔΡΕΥΩΝ (</w:t>
      </w:r>
      <w:r>
        <w:rPr>
          <w:rFonts w:eastAsia="Times New Roman" w:cs="Times New Roman"/>
          <w:b/>
          <w:szCs w:val="24"/>
        </w:rPr>
        <w:t xml:space="preserve">Αναστάσιος Κουράκης): </w:t>
      </w:r>
      <w:r>
        <w:rPr>
          <w:rFonts w:eastAsia="Times New Roman" w:cs="Times New Roman"/>
          <w:szCs w:val="24"/>
        </w:rPr>
        <w:t>Πολύ ωραία.</w:t>
      </w:r>
    </w:p>
    <w:p w14:paraId="0C83451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Κύριε Λ</w:t>
      </w:r>
      <w:r>
        <w:rPr>
          <w:rFonts w:eastAsia="Times New Roman" w:cs="Times New Roman"/>
          <w:szCs w:val="24"/>
        </w:rPr>
        <w:t>οβέρδο, αν είστε έτοιμος, έχετε τον λόγο.</w:t>
      </w:r>
    </w:p>
    <w:p w14:paraId="0C83451F" w14:textId="77777777" w:rsidR="00A55636" w:rsidRDefault="00E244A2">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Δεν είμαι, κύριε Πρόεδρε.</w:t>
      </w:r>
    </w:p>
    <w:p w14:paraId="0C834520" w14:textId="77777777" w:rsidR="00A55636" w:rsidRDefault="00E244A2">
      <w:pPr>
        <w:spacing w:line="600" w:lineRule="auto"/>
        <w:ind w:firstLine="720"/>
        <w:jc w:val="both"/>
        <w:rPr>
          <w:rFonts w:eastAsia="Times New Roman" w:cs="Times New Roman"/>
          <w:szCs w:val="24"/>
        </w:rPr>
      </w:pPr>
      <w:r>
        <w:rPr>
          <w:rFonts w:eastAsia="Times New Roman"/>
          <w:b/>
          <w:szCs w:val="24"/>
        </w:rPr>
        <w:t>ΠΡΟΕΔΡΕΥΩΝ (</w:t>
      </w:r>
      <w:r>
        <w:rPr>
          <w:rFonts w:eastAsia="Times New Roman" w:cs="Times New Roman"/>
          <w:b/>
          <w:szCs w:val="24"/>
        </w:rPr>
        <w:t xml:space="preserve">Αναστάσιος Κουράκης): </w:t>
      </w:r>
      <w:r>
        <w:rPr>
          <w:rFonts w:eastAsia="Times New Roman" w:cs="Times New Roman"/>
          <w:szCs w:val="24"/>
        </w:rPr>
        <w:t xml:space="preserve">Πολύ ωραία. </w:t>
      </w:r>
    </w:p>
    <w:p w14:paraId="0C83452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Να προχωρήσουμε με τον κ. Δημαρά.</w:t>
      </w:r>
    </w:p>
    <w:p w14:paraId="0C834522" w14:textId="77777777" w:rsidR="00A55636" w:rsidRDefault="00E244A2">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Οι Υπουργοί δεν θα μιλήσουν;</w:t>
      </w:r>
    </w:p>
    <w:p w14:paraId="0C834523"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Δεν θα ρωτήσουμε τους Υπο</w:t>
      </w:r>
      <w:r>
        <w:rPr>
          <w:rFonts w:eastAsia="Times New Roman"/>
          <w:szCs w:val="24"/>
        </w:rPr>
        <w:t>υργούς για τις τροπολογίες τώρα;</w:t>
      </w:r>
    </w:p>
    <w:p w14:paraId="0C834524" w14:textId="77777777" w:rsidR="00A55636" w:rsidRDefault="00E244A2">
      <w:pPr>
        <w:spacing w:line="600" w:lineRule="auto"/>
        <w:ind w:firstLine="720"/>
        <w:jc w:val="both"/>
        <w:rPr>
          <w:rFonts w:eastAsia="Times New Roman"/>
          <w:b/>
          <w:szCs w:val="24"/>
        </w:rPr>
      </w:pPr>
      <w:r>
        <w:rPr>
          <w:rFonts w:eastAsia="Times New Roman"/>
          <w:b/>
          <w:szCs w:val="24"/>
        </w:rPr>
        <w:t>ΠΡΟΕΔΡΕΥΩΝ (</w:t>
      </w:r>
      <w:r>
        <w:rPr>
          <w:rFonts w:eastAsia="Times New Roman" w:cs="Times New Roman"/>
          <w:b/>
          <w:szCs w:val="24"/>
        </w:rPr>
        <w:t xml:space="preserve">Αναστάσιος Κουράκης): </w:t>
      </w:r>
      <w:r>
        <w:rPr>
          <w:rFonts w:eastAsia="Times New Roman" w:cs="Times New Roman"/>
          <w:szCs w:val="24"/>
        </w:rPr>
        <w:t>Δεν κατάλαβα. Δεν υπάρχει αυτή η διαδικασία. Οι Υπουργοί κατέθεσαν τις τροπολογίες.</w:t>
      </w:r>
    </w:p>
    <w:p w14:paraId="0C834525"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ΑΘΑΝΑΣΙΟΣ ΔΑΒΑΚΗΣ: </w:t>
      </w:r>
      <w:r>
        <w:rPr>
          <w:rFonts w:eastAsia="Times New Roman"/>
          <w:szCs w:val="24"/>
        </w:rPr>
        <w:t>Ο κ. Βίτσας έφερε τροπολογία και έφυγε.</w:t>
      </w:r>
    </w:p>
    <w:p w14:paraId="0C834526" w14:textId="77777777" w:rsidR="00A55636" w:rsidRDefault="00E244A2">
      <w:pPr>
        <w:spacing w:line="600" w:lineRule="auto"/>
        <w:ind w:firstLine="720"/>
        <w:jc w:val="both"/>
        <w:rPr>
          <w:rFonts w:eastAsia="Times New Roman" w:cs="Times New Roman"/>
          <w:szCs w:val="24"/>
        </w:rPr>
      </w:pPr>
      <w:r>
        <w:rPr>
          <w:rFonts w:eastAsia="Times New Roman"/>
          <w:b/>
          <w:szCs w:val="24"/>
        </w:rPr>
        <w:t>ΠΡΟΕΔΡΕΥΩΝ (</w:t>
      </w:r>
      <w:r>
        <w:rPr>
          <w:rFonts w:eastAsia="Times New Roman" w:cs="Times New Roman"/>
          <w:b/>
          <w:szCs w:val="24"/>
        </w:rPr>
        <w:t>Αναστάσιος Κουράκης):</w:t>
      </w:r>
      <w:r>
        <w:rPr>
          <w:rFonts w:eastAsia="Times New Roman" w:cs="Times New Roman"/>
          <w:szCs w:val="24"/>
        </w:rPr>
        <w:t xml:space="preserve"> Κύριε Δαβάκη, ξέρετε πολύ καλά ότι εάν κάποιος Βουλευτής -όσο είμαι τουλάχιστον εγώ στην Έδρα- ζητήσει διευκρινίσεις για τις τροπολογίες, δίνω τον λόγο στον Βουλευτή.</w:t>
      </w:r>
    </w:p>
    <w:p w14:paraId="0C834527"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Δεν προλάβαμε. Έφυγε ο Υπουργός.</w:t>
      </w:r>
    </w:p>
    <w:p w14:paraId="0C834528" w14:textId="77777777" w:rsidR="00A55636" w:rsidRDefault="00E244A2">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Δεν ήσασταν.</w:t>
      </w:r>
    </w:p>
    <w:p w14:paraId="0C834529" w14:textId="77777777" w:rsidR="00A55636" w:rsidRDefault="00E244A2">
      <w:pPr>
        <w:spacing w:line="600" w:lineRule="auto"/>
        <w:ind w:firstLine="720"/>
        <w:jc w:val="both"/>
        <w:rPr>
          <w:rFonts w:eastAsia="Times New Roman" w:cs="Times New Roman"/>
          <w:szCs w:val="24"/>
        </w:rPr>
      </w:pPr>
      <w:r>
        <w:rPr>
          <w:rFonts w:eastAsia="Times New Roman"/>
          <w:b/>
          <w:szCs w:val="24"/>
        </w:rPr>
        <w:t>ΑΘΑΝΑΣΙ</w:t>
      </w:r>
      <w:r>
        <w:rPr>
          <w:rFonts w:eastAsia="Times New Roman"/>
          <w:b/>
          <w:szCs w:val="24"/>
        </w:rPr>
        <w:t xml:space="preserve">ΟΣ ΔΑΒΑΚΗΣ: </w:t>
      </w:r>
      <w:r>
        <w:rPr>
          <w:rFonts w:eastAsia="Times New Roman" w:cs="Times New Roman"/>
          <w:szCs w:val="24"/>
        </w:rPr>
        <w:t>Πώς δεν ήμουν;</w:t>
      </w:r>
    </w:p>
    <w:p w14:paraId="0C83452A" w14:textId="77777777" w:rsidR="00A55636" w:rsidRDefault="00E244A2">
      <w:pPr>
        <w:spacing w:line="600" w:lineRule="auto"/>
        <w:ind w:firstLine="720"/>
        <w:jc w:val="both"/>
        <w:rPr>
          <w:rFonts w:eastAsia="Times New Roman" w:cs="Times New Roman"/>
          <w:szCs w:val="24"/>
        </w:rPr>
      </w:pPr>
      <w:r>
        <w:rPr>
          <w:rFonts w:eastAsia="Times New Roman"/>
          <w:b/>
          <w:szCs w:val="24"/>
        </w:rPr>
        <w:t>ΠΡΟΕΔΡΕΥΩΝ (</w:t>
      </w:r>
      <w:r>
        <w:rPr>
          <w:rFonts w:eastAsia="Times New Roman" w:cs="Times New Roman"/>
          <w:b/>
          <w:szCs w:val="24"/>
        </w:rPr>
        <w:t xml:space="preserve">Αναστάσιος Κουράκης): </w:t>
      </w:r>
      <w:r>
        <w:rPr>
          <w:rFonts w:eastAsia="Times New Roman" w:cs="Times New Roman"/>
          <w:szCs w:val="24"/>
        </w:rPr>
        <w:t xml:space="preserve">Μπορεί να επανέλθει, οπότε τον ρωτάτε τότε. </w:t>
      </w:r>
    </w:p>
    <w:p w14:paraId="0C83452B" w14:textId="77777777" w:rsidR="00A55636" w:rsidRDefault="00E244A2">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Να πάρει τον λόγο ο κ. Δημαράς.</w:t>
      </w:r>
      <w:r>
        <w:rPr>
          <w:rFonts w:eastAsia="Times New Roman"/>
          <w:b/>
          <w:szCs w:val="24"/>
        </w:rPr>
        <w:t xml:space="preserve"> </w:t>
      </w:r>
      <w:r>
        <w:rPr>
          <w:rFonts w:eastAsia="Times New Roman"/>
          <w:szCs w:val="24"/>
        </w:rPr>
        <w:t xml:space="preserve">Η παραβίαση του Κανονισμού έχει και όρια. </w:t>
      </w:r>
    </w:p>
    <w:p w14:paraId="0C83452C" w14:textId="77777777" w:rsidR="00A55636" w:rsidRDefault="00E244A2">
      <w:pPr>
        <w:spacing w:line="600" w:lineRule="auto"/>
        <w:ind w:firstLine="720"/>
        <w:jc w:val="both"/>
        <w:rPr>
          <w:rFonts w:eastAsia="Times New Roman" w:cs="Times New Roman"/>
          <w:szCs w:val="24"/>
        </w:rPr>
      </w:pPr>
      <w:r>
        <w:rPr>
          <w:rFonts w:eastAsia="Times New Roman"/>
          <w:b/>
          <w:szCs w:val="24"/>
        </w:rPr>
        <w:t>ΠΡΟΕΔΡΕΥΩΝ (</w:t>
      </w:r>
      <w:r>
        <w:rPr>
          <w:rFonts w:eastAsia="Times New Roman" w:cs="Times New Roman"/>
          <w:b/>
          <w:szCs w:val="24"/>
        </w:rPr>
        <w:t xml:space="preserve">Αναστάσιος Κουράκης):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w:t>
      </w:r>
      <w:r>
        <w:rPr>
          <w:rFonts w:eastAsia="Times New Roman" w:cs="Times New Roman"/>
          <w:szCs w:val="24"/>
        </w:rPr>
        <w:t xml:space="preserve"> δεν είναι σωστό αυτό που κάνετε.</w:t>
      </w:r>
    </w:p>
    <w:p w14:paraId="0C83452D" w14:textId="77777777" w:rsidR="00A55636" w:rsidRDefault="00E244A2">
      <w:pPr>
        <w:spacing w:line="600" w:lineRule="auto"/>
        <w:ind w:firstLine="720"/>
        <w:jc w:val="both"/>
        <w:rPr>
          <w:rFonts w:eastAsia="Times New Roman" w:cs="Times New Roman"/>
          <w:szCs w:val="24"/>
        </w:rPr>
      </w:pPr>
      <w:r>
        <w:rPr>
          <w:rFonts w:eastAsia="Times New Roman"/>
          <w:b/>
          <w:szCs w:val="24"/>
        </w:rPr>
        <w:t>ΒΑΣΙΛΕΙΟΣ ΚΕΓΚΕΡΟΓΛΟΥ:</w:t>
      </w:r>
      <w:r>
        <w:rPr>
          <w:rFonts w:eastAsia="Times New Roman"/>
          <w:szCs w:val="24"/>
        </w:rPr>
        <w:t xml:space="preserve"> Θα τα πω στην ομιλία μου.</w:t>
      </w:r>
    </w:p>
    <w:p w14:paraId="0C83452E" w14:textId="77777777" w:rsidR="00A55636" w:rsidRDefault="00E244A2">
      <w:pPr>
        <w:spacing w:line="600" w:lineRule="auto"/>
        <w:ind w:firstLine="720"/>
        <w:jc w:val="both"/>
        <w:rPr>
          <w:rFonts w:eastAsia="Times New Roman" w:cs="Times New Roman"/>
          <w:szCs w:val="24"/>
        </w:rPr>
      </w:pPr>
      <w:r>
        <w:rPr>
          <w:rFonts w:eastAsia="Times New Roman"/>
          <w:b/>
          <w:szCs w:val="24"/>
        </w:rPr>
        <w:lastRenderedPageBreak/>
        <w:t>ΠΡΟΕΔΡΕΥΩΝ (</w:t>
      </w:r>
      <w:r>
        <w:rPr>
          <w:rFonts w:eastAsia="Times New Roman" w:cs="Times New Roman"/>
          <w:b/>
          <w:szCs w:val="24"/>
        </w:rPr>
        <w:t xml:space="preserve">Αναστάσιος Κουράκης): </w:t>
      </w:r>
      <w:r>
        <w:rPr>
          <w:rFonts w:eastAsia="Times New Roman" w:cs="Times New Roman"/>
          <w:szCs w:val="24"/>
        </w:rPr>
        <w:t xml:space="preserve">Θα μιλήσει ο κ. Δημαράς τώρα και μετά θα δώσω τον λόγο στον κ. </w:t>
      </w:r>
      <w:proofErr w:type="spellStart"/>
      <w:r>
        <w:rPr>
          <w:rFonts w:eastAsia="Times New Roman" w:cs="Times New Roman"/>
          <w:szCs w:val="24"/>
        </w:rPr>
        <w:t>Σπίρτζη</w:t>
      </w:r>
      <w:proofErr w:type="spellEnd"/>
      <w:r>
        <w:rPr>
          <w:rFonts w:eastAsia="Times New Roman" w:cs="Times New Roman"/>
          <w:szCs w:val="24"/>
        </w:rPr>
        <w:t xml:space="preserve"> για την τροπολογία του.</w:t>
      </w:r>
    </w:p>
    <w:p w14:paraId="0C83452F" w14:textId="77777777" w:rsidR="00A55636" w:rsidRDefault="00E244A2">
      <w:pPr>
        <w:spacing w:line="600" w:lineRule="auto"/>
        <w:ind w:firstLine="720"/>
        <w:jc w:val="both"/>
        <w:rPr>
          <w:rFonts w:eastAsia="Times New Roman"/>
          <w:szCs w:val="24"/>
        </w:rPr>
      </w:pPr>
      <w:r>
        <w:rPr>
          <w:rFonts w:eastAsia="Times New Roman" w:cs="Times New Roman"/>
          <w:szCs w:val="24"/>
        </w:rPr>
        <w:t>Ορίστε, κύριε Δημαρά, έχετε τον λόγο.</w:t>
      </w:r>
    </w:p>
    <w:p w14:paraId="0C834530" w14:textId="77777777" w:rsidR="00A55636" w:rsidRDefault="00E244A2">
      <w:pPr>
        <w:spacing w:line="600" w:lineRule="auto"/>
        <w:ind w:firstLine="720"/>
        <w:jc w:val="both"/>
        <w:rPr>
          <w:rFonts w:eastAsia="Times New Roman"/>
          <w:szCs w:val="24"/>
        </w:rPr>
      </w:pPr>
      <w:r>
        <w:rPr>
          <w:rFonts w:eastAsia="Times New Roman"/>
          <w:b/>
          <w:szCs w:val="24"/>
        </w:rPr>
        <w:t>ΓΕΩΡΓΙ</w:t>
      </w:r>
      <w:r>
        <w:rPr>
          <w:rFonts w:eastAsia="Times New Roman"/>
          <w:b/>
          <w:szCs w:val="24"/>
        </w:rPr>
        <w:t xml:space="preserve">ΟΣ ΔΗΜΑΡΑΣ: </w:t>
      </w:r>
      <w:r>
        <w:rPr>
          <w:rFonts w:eastAsia="Times New Roman"/>
          <w:szCs w:val="24"/>
        </w:rPr>
        <w:t>Ευχαριστώ, κύριε Πρόεδρε.</w:t>
      </w:r>
    </w:p>
    <w:p w14:paraId="0C834531" w14:textId="77777777" w:rsidR="00A55636" w:rsidRDefault="00E244A2">
      <w:pPr>
        <w:spacing w:line="600" w:lineRule="auto"/>
        <w:ind w:firstLine="720"/>
        <w:jc w:val="both"/>
        <w:rPr>
          <w:rFonts w:eastAsia="Times New Roman"/>
          <w:szCs w:val="24"/>
        </w:rPr>
      </w:pPr>
      <w:r>
        <w:rPr>
          <w:rFonts w:eastAsia="Times New Roman"/>
          <w:szCs w:val="24"/>
        </w:rPr>
        <w:t>Κατ</w:t>
      </w:r>
      <w:r>
        <w:rPr>
          <w:rFonts w:eastAsia="Times New Roman"/>
          <w:szCs w:val="24"/>
        </w:rPr>
        <w:t>’ αρχάς</w:t>
      </w:r>
      <w:r>
        <w:rPr>
          <w:rFonts w:eastAsia="Times New Roman"/>
          <w:szCs w:val="24"/>
        </w:rPr>
        <w:t xml:space="preserve">, ήθελα να απευθυνθώ στους συναδέλφους για το ζήτημα των πολλών τροπολογιών. </w:t>
      </w:r>
    </w:p>
    <w:p w14:paraId="0C834532" w14:textId="77777777" w:rsidR="00A55636" w:rsidRDefault="00E244A2">
      <w:pPr>
        <w:spacing w:line="600" w:lineRule="auto"/>
        <w:ind w:firstLine="720"/>
        <w:jc w:val="both"/>
        <w:rPr>
          <w:rFonts w:eastAsia="Times New Roman"/>
          <w:szCs w:val="24"/>
        </w:rPr>
      </w:pPr>
      <w:r>
        <w:rPr>
          <w:rFonts w:eastAsia="Times New Roman"/>
          <w:szCs w:val="24"/>
        </w:rPr>
        <w:t xml:space="preserve">Εγώ εκτιμώ ότι η Κυβέρνηση δεν θέλει να νομοθετεί με τροπολογίες, αλλά υπάρχουν ανάγκες που το επιβάλλουν. Δεν νομίζω ότι κανένας </w:t>
      </w:r>
      <w:r>
        <w:rPr>
          <w:rFonts w:eastAsia="Times New Roman"/>
          <w:szCs w:val="24"/>
        </w:rPr>
        <w:t xml:space="preserve">μας θέλει να νομοθετεί με τροπολογίες. </w:t>
      </w:r>
    </w:p>
    <w:p w14:paraId="0C834533" w14:textId="77777777" w:rsidR="00A55636" w:rsidRDefault="00E244A2">
      <w:pPr>
        <w:spacing w:line="600" w:lineRule="auto"/>
        <w:ind w:firstLine="720"/>
        <w:jc w:val="both"/>
        <w:rPr>
          <w:rFonts w:eastAsia="Times New Roman"/>
          <w:szCs w:val="24"/>
        </w:rPr>
      </w:pPr>
      <w:r>
        <w:rPr>
          <w:rFonts w:eastAsia="Times New Roman"/>
          <w:szCs w:val="24"/>
        </w:rPr>
        <w:t xml:space="preserve">Κατ’ </w:t>
      </w:r>
      <w:r>
        <w:rPr>
          <w:rFonts w:eastAsia="Times New Roman"/>
          <w:szCs w:val="24"/>
        </w:rPr>
        <w:t>αρχάς</w:t>
      </w:r>
      <w:r>
        <w:rPr>
          <w:rFonts w:eastAsia="Times New Roman"/>
          <w:szCs w:val="24"/>
        </w:rPr>
        <w:t xml:space="preserve">, πρόκειται για επείγοντα ζητήματα και εκ των πραγμάτων υπάρχουν και θα υπάρχουν και στο μέλλον, όπως αυτό του στρατοπέδου που παραχωρείται, κλπ., για τα οποία δεν μπορεί να γίνει ένας νόμος εξ αρχής. </w:t>
      </w:r>
    </w:p>
    <w:p w14:paraId="0C834534" w14:textId="77777777" w:rsidR="00A55636" w:rsidRDefault="00E244A2">
      <w:pPr>
        <w:spacing w:line="600" w:lineRule="auto"/>
        <w:ind w:firstLine="720"/>
        <w:jc w:val="both"/>
        <w:rPr>
          <w:rFonts w:eastAsia="Times New Roman"/>
          <w:szCs w:val="24"/>
        </w:rPr>
      </w:pPr>
      <w:r>
        <w:rPr>
          <w:rFonts w:eastAsia="Times New Roman"/>
          <w:szCs w:val="24"/>
        </w:rPr>
        <w:t>Δεύτ</w:t>
      </w:r>
      <w:r>
        <w:rPr>
          <w:rFonts w:eastAsia="Times New Roman"/>
          <w:szCs w:val="24"/>
        </w:rPr>
        <w:t xml:space="preserve">ερον, υπάρχουν θέματα της </w:t>
      </w:r>
      <w:r>
        <w:rPr>
          <w:rFonts w:eastAsia="Times New Roman"/>
          <w:szCs w:val="24"/>
        </w:rPr>
        <w:t>δημόσιας διοίκησης</w:t>
      </w:r>
      <w:r>
        <w:rPr>
          <w:rFonts w:eastAsia="Times New Roman"/>
          <w:szCs w:val="24"/>
        </w:rPr>
        <w:t xml:space="preserve"> και προβλήματα που συσχετίζονται με την λειτουργία του κράτους, τα οποία εκ των πραγμάτων μας αναγκάζουν. Νομίζω, όμως, ότι πρέπει να στοχεύσουμε όλοι να περιορίσουμε τον συνολικό α</w:t>
      </w:r>
      <w:r>
        <w:rPr>
          <w:rFonts w:eastAsia="Times New Roman"/>
          <w:szCs w:val="24"/>
        </w:rPr>
        <w:lastRenderedPageBreak/>
        <w:t>ριθμό των τροπολογιών. Δεν σημ</w:t>
      </w:r>
      <w:r>
        <w:rPr>
          <w:rFonts w:eastAsia="Times New Roman"/>
          <w:szCs w:val="24"/>
        </w:rPr>
        <w:t>αίνει, δηλαδή, ότι αυτό υιοθετούμε σαν πρακτική, γιατί μιλάμε στον ελληνικό λαό. Θα πρέπει να εντάσσονται στα νομοσχέδια οι λογικές, να αναλύονται και έτσι να προχωράμε.</w:t>
      </w:r>
    </w:p>
    <w:p w14:paraId="0C834535" w14:textId="77777777" w:rsidR="00A55636" w:rsidRDefault="00E244A2">
      <w:pPr>
        <w:spacing w:line="600" w:lineRule="auto"/>
        <w:ind w:firstLine="720"/>
        <w:jc w:val="both"/>
        <w:rPr>
          <w:rFonts w:eastAsia="Times New Roman"/>
          <w:szCs w:val="24"/>
        </w:rPr>
      </w:pPr>
      <w:r>
        <w:rPr>
          <w:rFonts w:eastAsia="Times New Roman"/>
          <w:szCs w:val="24"/>
        </w:rPr>
        <w:t xml:space="preserve">Τον λόγο τον ζήτησα κυρίως, γιατί υπάρχει ένα μεγάλο κοινωνικό πρόβλημα που απασχολεί </w:t>
      </w:r>
      <w:r>
        <w:rPr>
          <w:rFonts w:eastAsia="Times New Roman"/>
          <w:szCs w:val="24"/>
        </w:rPr>
        <w:t>πάνω από εξήντα χιλιάδες δανειολήπτες και πάρα πολλούς που έχουν εγγυηθεί στα δάνεια που έχουν συναφθεί σε ξένο συνάλλαγμα.</w:t>
      </w:r>
    </w:p>
    <w:p w14:paraId="0C834536" w14:textId="77777777" w:rsidR="00A55636" w:rsidRDefault="00E244A2">
      <w:pPr>
        <w:spacing w:line="600" w:lineRule="auto"/>
        <w:ind w:firstLine="720"/>
        <w:jc w:val="both"/>
        <w:rPr>
          <w:rFonts w:eastAsia="Times New Roman"/>
          <w:szCs w:val="24"/>
        </w:rPr>
      </w:pPr>
      <w:r>
        <w:rPr>
          <w:rFonts w:eastAsia="Times New Roman"/>
          <w:szCs w:val="24"/>
        </w:rPr>
        <w:t>Με την ευκαιρία, λοιπόν, μιας τροπολογίας που έχει κάνει ο κ. Γιώργος Καρράς, ο Ανεξάρτητος Βουλευτής, θα ήθελα να πω και να αναδείξ</w:t>
      </w:r>
      <w:r>
        <w:rPr>
          <w:rFonts w:eastAsia="Times New Roman"/>
          <w:szCs w:val="24"/>
        </w:rPr>
        <w:t xml:space="preserve">ω αυτό το μεγάλο πρόβλημα, γιατί υπήρξαν περίοδοι που οι ελληνικές τράπεζες παρότρυναν τους δανειολήπτες να συνάψουν δάνεια σε ελβετικό φράγκο, γιατί θα είχαν καλύτερα επιτόκια. </w:t>
      </w:r>
      <w:proofErr w:type="spellStart"/>
      <w:r>
        <w:rPr>
          <w:rFonts w:eastAsia="Times New Roman"/>
          <w:szCs w:val="24"/>
        </w:rPr>
        <w:t>Απέκρυβαν</w:t>
      </w:r>
      <w:proofErr w:type="spellEnd"/>
      <w:r>
        <w:rPr>
          <w:rFonts w:eastAsia="Times New Roman"/>
          <w:szCs w:val="24"/>
        </w:rPr>
        <w:t xml:space="preserve"> από τον αμέριμνο και καλοπροαίρετο δανειολήπτη τον κίνδυνο της μεγάλ</w:t>
      </w:r>
      <w:r>
        <w:rPr>
          <w:rFonts w:eastAsia="Times New Roman"/>
          <w:szCs w:val="24"/>
        </w:rPr>
        <w:t>ης επιβάρυνσης από τις πιθανές αλλαγές ισοτιμιών. Και λέω «</w:t>
      </w:r>
      <w:proofErr w:type="spellStart"/>
      <w:r>
        <w:rPr>
          <w:rFonts w:eastAsia="Times New Roman"/>
          <w:szCs w:val="24"/>
        </w:rPr>
        <w:t>απέκρυβαν</w:t>
      </w:r>
      <w:proofErr w:type="spellEnd"/>
      <w:r>
        <w:rPr>
          <w:rFonts w:eastAsia="Times New Roman"/>
          <w:szCs w:val="24"/>
        </w:rPr>
        <w:t>», γιατί οι τράπεζες διαθέτουν αναλυτές και έχουν σωστές εκτιμήσεις για το πώς θα μεταβληθεί η ισοτιμία των σχετικών νομισμάτων στο μέλλον. Βεβαίως, και μόνο από την προμήθεια που έχουν απ</w:t>
      </w:r>
      <w:r>
        <w:rPr>
          <w:rFonts w:eastAsia="Times New Roman"/>
          <w:szCs w:val="24"/>
        </w:rPr>
        <w:t>ό την μετατροπή των νομισμάτων, είχαν ένα διαρκές όφελος.</w:t>
      </w:r>
    </w:p>
    <w:p w14:paraId="0C834537" w14:textId="77777777" w:rsidR="00A55636" w:rsidRDefault="00E244A2">
      <w:pPr>
        <w:spacing w:line="600" w:lineRule="auto"/>
        <w:ind w:firstLine="720"/>
        <w:jc w:val="both"/>
        <w:rPr>
          <w:rFonts w:eastAsia="Times New Roman"/>
          <w:szCs w:val="24"/>
        </w:rPr>
      </w:pPr>
      <w:r>
        <w:rPr>
          <w:rFonts w:eastAsia="Times New Roman"/>
          <w:szCs w:val="24"/>
        </w:rPr>
        <w:lastRenderedPageBreak/>
        <w:t xml:space="preserve">Έτσι, λοιπόν, πολλοί αμέριμνοι, καλοπροαίρετοι δανειολήπτες έπεσαν στην παγίδα. Ας δούμε το μέγεθος του προβλήματος: </w:t>
      </w:r>
    </w:p>
    <w:p w14:paraId="0C834538" w14:textId="77777777" w:rsidR="00A55636" w:rsidRDefault="00E244A2">
      <w:pPr>
        <w:spacing w:line="600" w:lineRule="auto"/>
        <w:ind w:firstLine="720"/>
        <w:jc w:val="both"/>
        <w:rPr>
          <w:rFonts w:eastAsia="Times New Roman"/>
          <w:szCs w:val="24"/>
        </w:rPr>
      </w:pPr>
      <w:r>
        <w:rPr>
          <w:rFonts w:eastAsia="Times New Roman"/>
          <w:szCs w:val="24"/>
        </w:rPr>
        <w:t xml:space="preserve">Το 2007 το 1 ευρώ είχε όσο 1,6 ελβετικά. Το 2017 έφτασε σχεδόν να είναι 1 με 1, </w:t>
      </w:r>
      <w:r>
        <w:rPr>
          <w:rFonts w:eastAsia="Times New Roman"/>
          <w:szCs w:val="24"/>
        </w:rPr>
        <w:t>τώρα είναι 1 με 1,06, 1,07. Τι σημαίνει; Κάποιος που πήρε ένα δάνειο 200.000 ευρώ το 2007, παρόλο που αυτά τα χρόνια πλήρωνε, είδε το δάνειο του να μεγαλώνει πάρα πολύ. Οι 200.000, λοιπόν, έχουν γίνει 300.000, 50% αύξηση του ποσού. Και καταλαβαίνετε ότι άν</w:t>
      </w:r>
      <w:r>
        <w:rPr>
          <w:rFonts w:eastAsia="Times New Roman"/>
          <w:szCs w:val="24"/>
        </w:rPr>
        <w:t>θρωποι ανύποπτοι, που πήραν χρήματα για να αποκτήσουν ένα σπίτι, βάζοντας και ίδια κεφάλαια, φτάσανε σε ένα αδιέξοδο. Το 50% από αυτά έχουν «κοκκινίσει», αλλά και το άλλο 50% που ακόμα συντηρούνται, θα φτάσουν τον κόσμο σε αδιέξοδο.</w:t>
      </w:r>
    </w:p>
    <w:p w14:paraId="0C834539" w14:textId="77777777" w:rsidR="00A55636" w:rsidRDefault="00E244A2">
      <w:pPr>
        <w:spacing w:line="600" w:lineRule="auto"/>
        <w:ind w:firstLine="720"/>
        <w:jc w:val="both"/>
        <w:rPr>
          <w:rFonts w:eastAsia="Times New Roman" w:cs="Times New Roman"/>
          <w:szCs w:val="24"/>
        </w:rPr>
      </w:pPr>
      <w:r>
        <w:rPr>
          <w:rFonts w:eastAsia="Times New Roman"/>
          <w:szCs w:val="24"/>
        </w:rPr>
        <w:t>Επομένως, έχουμε πολύ μ</w:t>
      </w:r>
      <w:r>
        <w:rPr>
          <w:rFonts w:eastAsia="Times New Roman"/>
          <w:szCs w:val="24"/>
        </w:rPr>
        <w:t>εγάλη ζημιά, αλλά και πολύ μεγάλο κοινωνικό πρόβλημα σε μεγάλο αριθμό -δεκάδων χιλιάδων- δανειοληπτών, αλλά και εγγυητών των δανείων, γιατί αν οι δανειολήπτες είναι εξήντα χιλιάδες, είναι άλλες εξήντα ή πενήντα χιλιάδες οι εγγυητές.</w:t>
      </w:r>
    </w:p>
    <w:p w14:paraId="0C83453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Έτσι, λοιπόν, οι τράπεζ</w:t>
      </w:r>
      <w:r>
        <w:rPr>
          <w:rFonts w:eastAsia="Times New Roman" w:cs="Times New Roman"/>
          <w:szCs w:val="24"/>
        </w:rPr>
        <w:t xml:space="preserve">ες χωρίς να ζημιωθούν -γιατί αυτομάτως μετέτρεπαν το νόμισμα σε ευρώ και τις δόσεις τις εισέπρατταν σε ευρώ- φθάνουν σε ένα σημείο τώρα να ζητάνε 50% πάνω το δάνειο που πήρε ο δανειολήπτης. </w:t>
      </w:r>
    </w:p>
    <w:p w14:paraId="0C83453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Αυτό, λοιπόν, δεν είναι απλώς κέρδος. Είναι κερδοσκοπία από τη με</w:t>
      </w:r>
      <w:r>
        <w:rPr>
          <w:rFonts w:eastAsia="Times New Roman" w:cs="Times New Roman"/>
          <w:szCs w:val="24"/>
        </w:rPr>
        <w:t>ριά των τραπεζών. Και έγινε τότε παρότρυνση των δανειοληπτών, γιατί ήξεραν οι τράπεζες ότι θα έχουν υπερκέρδη. Και ξέρετε ότι τα ψιλά γράμματα των συμβάσεων κανένας δανειολήπτης -ακόμα και δικηγόρος να είναι και μηχανικός να είναι- δεν μπορεί να τα διαβάσε</w:t>
      </w:r>
      <w:r>
        <w:rPr>
          <w:rFonts w:eastAsia="Times New Roman" w:cs="Times New Roman"/>
          <w:szCs w:val="24"/>
        </w:rPr>
        <w:t>ι -δεν υπάρχει ούτε περιθώριο- πόσο μάλλον ένας απλός πολίτης που πάει να πάρει ένα δάνειο, βασιζόμενος στην πίστη του τραπεζικού συστήματος, το οποίο, δυστυχώς, πρόδωσε και τους δανειολήπτες και όλο τον ελληνικό λαό, όπως φτάσαμε σήμερα με την κατάντια τω</w:t>
      </w:r>
      <w:r>
        <w:rPr>
          <w:rFonts w:eastAsia="Times New Roman" w:cs="Times New Roman"/>
          <w:szCs w:val="24"/>
        </w:rPr>
        <w:t xml:space="preserve">ν τραπεζών. </w:t>
      </w:r>
    </w:p>
    <w:p w14:paraId="0C83453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Έτσι, λοιπόν, σήμερα εξήντα χιλιάδες δανειολήπτες βρίσκονται σε πλήρες αδιέξοδο. Τα δικαστήρια έχουν δικαιώσει την πλειοψηφία των προσφυγών. Μάλιστα, μια συλλογική προσφυγή που έγινε -πάνω από δύο χιλιάδες- κατά της </w:t>
      </w:r>
      <w:r>
        <w:rPr>
          <w:rFonts w:eastAsia="Times New Roman" w:cs="Times New Roman"/>
          <w:szCs w:val="24"/>
        </w:rPr>
        <w:t xml:space="preserve">τράπεζας </w:t>
      </w:r>
      <w:proofErr w:type="spellStart"/>
      <w:r>
        <w:rPr>
          <w:rFonts w:eastAsia="Times New Roman" w:cs="Times New Roman"/>
          <w:szCs w:val="24"/>
          <w:lang w:val="en-US"/>
        </w:rPr>
        <w:t>E</w:t>
      </w:r>
      <w:r>
        <w:rPr>
          <w:rFonts w:eastAsia="Times New Roman" w:cs="Times New Roman"/>
          <w:szCs w:val="24"/>
          <w:lang w:val="en-US"/>
        </w:rPr>
        <w:t>urobank</w:t>
      </w:r>
      <w:proofErr w:type="spellEnd"/>
      <w:r>
        <w:rPr>
          <w:rFonts w:eastAsia="Times New Roman" w:cs="Times New Roman"/>
          <w:szCs w:val="24"/>
        </w:rPr>
        <w:t xml:space="preserve">, έχει κερδηθεί και νομίζω σε δεύτερο βαθμό εκδικάζεται τον Σεπτέμβριο. </w:t>
      </w:r>
    </w:p>
    <w:p w14:paraId="0C83453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Επειδή η Κυβέρνηση νοιάζεται για τους φτωχούς, νοιάζεται για την κοινωνία, είναι στη φιλοσοφία της Αριστεράς, στην πολιτική της τακτική, νομίζω ότι πρέπει να ενσκήψει πάνω στο πρόβλημ</w:t>
      </w:r>
      <w:r>
        <w:rPr>
          <w:rFonts w:eastAsia="Times New Roman" w:cs="Times New Roman"/>
          <w:szCs w:val="24"/>
        </w:rPr>
        <w:t>α. Δεν ξέρω αν σήμερα μπορεί να γίνει δεκτή η τροπολογία που έχει καταθέσει ο κ. Καρράς, αλλά νομίζω -και γι’ αυτό επιμένω και πήρα τον λόγο- ότι και η Κυβέρνηση και όλα τα κόμματα πρέπει να πάρουν θέση. Θα παρακαλούσα και τη Νέα Δημοκρατία να πάρει θέση σ</w:t>
      </w:r>
      <w:r>
        <w:rPr>
          <w:rFonts w:eastAsia="Times New Roman" w:cs="Times New Roman"/>
          <w:szCs w:val="24"/>
        </w:rPr>
        <w:t xml:space="preserve">ε αυτό το ζήτημα, γιατί ενώ έχω ακούσει από άλλα κόμματα ότι συναινούν στο να βρεθεί μια λύση, από τη Νέα Δημοκρατία έχω ακούσει επιφυλάξεις. </w:t>
      </w:r>
    </w:p>
    <w:p w14:paraId="0C83453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πρέπει να λυθεί το πρόβλημα με τους κανόνες της λογικής, της ηθικής αλλά και της κοινωνικής </w:t>
      </w:r>
      <w:r>
        <w:rPr>
          <w:rFonts w:eastAsia="Times New Roman" w:cs="Times New Roman"/>
          <w:szCs w:val="24"/>
        </w:rPr>
        <w:t xml:space="preserve">ευαισθησίας που πρέπει να δείξουμε απέναντι σε αυτούς τους ανθρώπους. </w:t>
      </w:r>
    </w:p>
    <w:p w14:paraId="0C83453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0C83454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Δημαρά. </w:t>
      </w:r>
    </w:p>
    <w:p w14:paraId="0C83454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Μπούρας για επτά λεπτά. </w:t>
      </w:r>
    </w:p>
    <w:p w14:paraId="0C83454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ΑΘΑΝΑΣΙΟΣ ΜΠΟΥΡΑΣ:</w:t>
      </w:r>
      <w:r>
        <w:rPr>
          <w:rFonts w:eastAsia="Times New Roman" w:cs="Times New Roman"/>
          <w:szCs w:val="24"/>
        </w:rPr>
        <w:t xml:space="preserve"> Δεν νομίζω, κύριε Πρόεδρε, </w:t>
      </w:r>
      <w:r>
        <w:rPr>
          <w:rFonts w:eastAsia="Times New Roman" w:cs="Times New Roman"/>
          <w:szCs w:val="24"/>
        </w:rPr>
        <w:t xml:space="preserve">να είστε ικανοποιημένος με την επαναλαμβανόμενη αυτή διαδικασία νομοθέτησης στη Βουλή. Ειλικρινά, έχει σπάσει κάθε όριο η παραβίαση του Κανονισμού. Μάλλον, δεν υπάρχει καθόλου Κανονισμός. Εδώ γίνεται ό,τι θέλει ο καθένας. Σήμερα </w:t>
      </w:r>
      <w:proofErr w:type="spellStart"/>
      <w:r>
        <w:rPr>
          <w:rFonts w:eastAsia="Times New Roman" w:cs="Times New Roman"/>
          <w:szCs w:val="24"/>
        </w:rPr>
        <w:t>παρήλασε</w:t>
      </w:r>
      <w:proofErr w:type="spellEnd"/>
      <w:r>
        <w:rPr>
          <w:rFonts w:eastAsia="Times New Roman" w:cs="Times New Roman"/>
          <w:szCs w:val="24"/>
        </w:rPr>
        <w:t xml:space="preserve"> -και έρχονται βλέπ</w:t>
      </w:r>
      <w:r>
        <w:rPr>
          <w:rFonts w:eastAsia="Times New Roman" w:cs="Times New Roman"/>
          <w:szCs w:val="24"/>
        </w:rPr>
        <w:t xml:space="preserve">ω και τους καλωσορίζω- όλο το Υπουργικό Συμβούλιο. Άλλο τόσο </w:t>
      </w:r>
      <w:proofErr w:type="spellStart"/>
      <w:r>
        <w:rPr>
          <w:rFonts w:eastAsia="Times New Roman" w:cs="Times New Roman"/>
          <w:szCs w:val="24"/>
        </w:rPr>
        <w:t>παρήλασε</w:t>
      </w:r>
      <w:proofErr w:type="spellEnd"/>
      <w:r>
        <w:rPr>
          <w:rFonts w:eastAsia="Times New Roman" w:cs="Times New Roman"/>
          <w:szCs w:val="24"/>
        </w:rPr>
        <w:t xml:space="preserve"> κατά τη διαδικασία της </w:t>
      </w:r>
      <w:r>
        <w:rPr>
          <w:rFonts w:eastAsia="Times New Roman" w:cs="Times New Roman"/>
          <w:szCs w:val="24"/>
        </w:rPr>
        <w:t>επιτροπής</w:t>
      </w:r>
      <w:r>
        <w:rPr>
          <w:rFonts w:eastAsia="Times New Roman" w:cs="Times New Roman"/>
          <w:szCs w:val="24"/>
        </w:rPr>
        <w:t>, όπου ολόκληρα νομοθετήματα μπήκαν στο νομοσχέδιο ως τροπολογίες. Πραγματικά είναι λυπηρό και θα πρέπει γι’ αυτό το θέμα -έχετε ευθύνη ως Προεδρείο- να γ</w:t>
      </w:r>
      <w:r>
        <w:rPr>
          <w:rFonts w:eastAsia="Times New Roman" w:cs="Times New Roman"/>
          <w:szCs w:val="24"/>
        </w:rPr>
        <w:t xml:space="preserve">ίνει κάτι. </w:t>
      </w:r>
    </w:p>
    <w:p w14:paraId="0C83454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Εγώ δεν θα αναλωθώ -λόγω του ολίγου χρόνου- στα θέματα που άπτονται του κορμού του νομοσχεδίου, όπως αυτό διαμορφώθηκε από την </w:t>
      </w:r>
      <w:r>
        <w:rPr>
          <w:rFonts w:eastAsia="Times New Roman" w:cs="Times New Roman"/>
          <w:szCs w:val="24"/>
        </w:rPr>
        <w:t>ε</w:t>
      </w:r>
      <w:r>
        <w:rPr>
          <w:rFonts w:eastAsia="Times New Roman" w:cs="Times New Roman"/>
          <w:szCs w:val="24"/>
        </w:rPr>
        <w:t xml:space="preserve">πιτροπή. Αυτά τα θέματα τα έθιξε, τα ανέλυσε με τον καλύτερο δυνατό τρόπο, ο </w:t>
      </w:r>
      <w:r>
        <w:rPr>
          <w:rFonts w:eastAsia="Times New Roman" w:cs="Times New Roman"/>
          <w:szCs w:val="24"/>
        </w:rPr>
        <w:t>ε</w:t>
      </w:r>
      <w:r>
        <w:rPr>
          <w:rFonts w:eastAsia="Times New Roman" w:cs="Times New Roman"/>
          <w:szCs w:val="24"/>
        </w:rPr>
        <w:t xml:space="preserve">ισηγητής μας, ο κ. </w:t>
      </w:r>
      <w:proofErr w:type="spellStart"/>
      <w:r>
        <w:rPr>
          <w:rFonts w:eastAsia="Times New Roman" w:cs="Times New Roman"/>
          <w:szCs w:val="24"/>
        </w:rPr>
        <w:t>Φορτσάκης</w:t>
      </w:r>
      <w:proofErr w:type="spellEnd"/>
      <w:r>
        <w:rPr>
          <w:rFonts w:eastAsia="Times New Roman" w:cs="Times New Roman"/>
          <w:szCs w:val="24"/>
        </w:rPr>
        <w:t>. Επομένως</w:t>
      </w:r>
      <w:r>
        <w:rPr>
          <w:rFonts w:eastAsia="Times New Roman" w:cs="Times New Roman"/>
          <w:szCs w:val="24"/>
        </w:rPr>
        <w:t>, όλον τον χρόνο μου θα τον αφιερώσω -δεν μπορώ να κάνω κι αλλιώς- σε μία μόνο τροπολογία που κατέθεσε ο Υπουργός Ανάπτυξης -όχι ο Αναπληρωτής- και ήρθε το πρωί και σε δύο άλλες δικές μας τροπολογίες βουλευτικές ως Βουλευτές στην Περιφέρεια της Αττικής. Μι</w:t>
      </w:r>
      <w:r>
        <w:rPr>
          <w:rFonts w:eastAsia="Times New Roman" w:cs="Times New Roman"/>
          <w:szCs w:val="24"/>
        </w:rPr>
        <w:t>λάω για την τροπολογία με γενικό αριθμό 989 και ειδικό 147.</w:t>
      </w:r>
    </w:p>
    <w:p w14:paraId="0C83454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Πράγματι -το είπα και το πρωί στη διακοπή και στη διαδικασία που μου δόθηκε ο λόγος για ένα λεπτό περίπου- θα μπορούσε αυτή η τροπολογία να είναι -και είναι- προς τη θετική κατεύθυνση θεωρητικά. Ε</w:t>
      </w:r>
      <w:r>
        <w:rPr>
          <w:rFonts w:eastAsia="Times New Roman" w:cs="Times New Roman"/>
          <w:szCs w:val="24"/>
        </w:rPr>
        <w:t xml:space="preserve">ίναι υποχρέωση από την εργαλειοθήκη του ΟΟΣΑ και θα μπορούσε να αποτελέσει ένα εφαλτήριο δημιουργίας εκτός των δύο κεντρικών αγορών, Αθηνών και Θεσσαλονίκης, αγορών και σε άλλες πόλεις της Ελλάδος. </w:t>
      </w:r>
    </w:p>
    <w:p w14:paraId="0C834545" w14:textId="77777777" w:rsidR="00A55636" w:rsidRDefault="00E244A2">
      <w:pPr>
        <w:spacing w:line="600" w:lineRule="auto"/>
        <w:ind w:firstLine="720"/>
        <w:jc w:val="both"/>
        <w:rPr>
          <w:rFonts w:eastAsia="Times New Roman"/>
          <w:szCs w:val="24"/>
        </w:rPr>
      </w:pPr>
      <w:r>
        <w:rPr>
          <w:rFonts w:eastAsia="Times New Roman"/>
          <w:szCs w:val="24"/>
        </w:rPr>
        <w:t>Αυτό θα ήταν θετικό και θα έδινε τη δυνατότητα σε αγρότες</w:t>
      </w:r>
      <w:r>
        <w:rPr>
          <w:rFonts w:eastAsia="Times New Roman"/>
          <w:szCs w:val="24"/>
        </w:rPr>
        <w:t xml:space="preserve">, σε παραγωγούς, ιχθυοπαραγωγούς, </w:t>
      </w:r>
      <w:proofErr w:type="spellStart"/>
      <w:r>
        <w:rPr>
          <w:rFonts w:eastAsia="Times New Roman"/>
          <w:szCs w:val="24"/>
        </w:rPr>
        <w:t>κρεατοπαραγωγούς</w:t>
      </w:r>
      <w:proofErr w:type="spellEnd"/>
      <w:r>
        <w:rPr>
          <w:rFonts w:eastAsia="Times New Roman"/>
          <w:szCs w:val="24"/>
        </w:rPr>
        <w:t>, να διαθέτουν τα προϊόντα τους πιο κοντά στον τόπο παραγωγής, να γίνεται καλύτερη διαχείριση και να μην σωρεύονται στα δύο μεγάλα αστικά κέντρα.</w:t>
      </w:r>
    </w:p>
    <w:p w14:paraId="0C834546" w14:textId="77777777" w:rsidR="00A55636" w:rsidRDefault="00E244A2">
      <w:pPr>
        <w:spacing w:line="600" w:lineRule="auto"/>
        <w:ind w:firstLine="720"/>
        <w:jc w:val="both"/>
        <w:rPr>
          <w:rFonts w:eastAsia="Times New Roman"/>
          <w:szCs w:val="24"/>
        </w:rPr>
      </w:pPr>
      <w:r>
        <w:rPr>
          <w:rFonts w:eastAsia="Times New Roman"/>
          <w:szCs w:val="24"/>
        </w:rPr>
        <w:t>Είπα το πρωί στον Υπουργό</w:t>
      </w:r>
      <w:r>
        <w:rPr>
          <w:rFonts w:eastAsia="Times New Roman"/>
          <w:szCs w:val="24"/>
        </w:rPr>
        <w:t xml:space="preserve"> Οικονομίας και Ανάπτυξης</w:t>
      </w:r>
      <w:r>
        <w:rPr>
          <w:rFonts w:eastAsia="Times New Roman"/>
          <w:szCs w:val="24"/>
        </w:rPr>
        <w:t xml:space="preserve"> -ο οποίος</w:t>
      </w:r>
      <w:r>
        <w:rPr>
          <w:rFonts w:eastAsia="Times New Roman"/>
          <w:szCs w:val="24"/>
        </w:rPr>
        <w:t xml:space="preserve"> μάλιστα περιφρονητικά, μάλλον, αντιμετωπίζει τη Βουλή, αλλά μάλλον και τους συναδέλφους του, τους άλλους Υπουργούς- να την αποσύρει, κάτι το οποίο ανέφερε και ο Κοινοβουλευτικός μας Εκπρόσωπος, ο κ. </w:t>
      </w:r>
      <w:proofErr w:type="spellStart"/>
      <w:r>
        <w:rPr>
          <w:rFonts w:eastAsia="Times New Roman"/>
          <w:szCs w:val="24"/>
        </w:rPr>
        <w:t>Δένδιας</w:t>
      </w:r>
      <w:proofErr w:type="spellEnd"/>
      <w:r>
        <w:rPr>
          <w:rFonts w:eastAsia="Times New Roman"/>
          <w:szCs w:val="24"/>
        </w:rPr>
        <w:t>, και συμφώνησαν και άλλοι συνάδελφοι από άλλα κό</w:t>
      </w:r>
      <w:r>
        <w:rPr>
          <w:rFonts w:eastAsia="Times New Roman"/>
          <w:szCs w:val="24"/>
        </w:rPr>
        <w:t>μματα, και να έρθει με μ</w:t>
      </w:r>
      <w:r>
        <w:rPr>
          <w:rFonts w:eastAsia="Times New Roman"/>
          <w:szCs w:val="24"/>
        </w:rPr>
        <w:t>ί</w:t>
      </w:r>
      <w:r>
        <w:rPr>
          <w:rFonts w:eastAsia="Times New Roman"/>
          <w:szCs w:val="24"/>
        </w:rPr>
        <w:t xml:space="preserve">α κανονικότερη διαδικασία. Εγώ δεν θα πω να ερχόταν με την κανονική. Ας ερχόταν, τουλάχιστον, να συζητηθεί στη διαδικασία της </w:t>
      </w:r>
      <w:r>
        <w:rPr>
          <w:rFonts w:eastAsia="Times New Roman"/>
          <w:szCs w:val="24"/>
        </w:rPr>
        <w:lastRenderedPageBreak/>
        <w:t>ε</w:t>
      </w:r>
      <w:r>
        <w:rPr>
          <w:rFonts w:eastAsia="Times New Roman"/>
          <w:szCs w:val="24"/>
        </w:rPr>
        <w:t xml:space="preserve">πιτροπής, όπου η </w:t>
      </w:r>
      <w:r>
        <w:rPr>
          <w:rFonts w:eastAsia="Times New Roman"/>
          <w:szCs w:val="24"/>
        </w:rPr>
        <w:t>ε</w:t>
      </w:r>
      <w:r>
        <w:rPr>
          <w:rFonts w:eastAsia="Times New Roman"/>
          <w:szCs w:val="24"/>
        </w:rPr>
        <w:t>πιτροπή θα είχε τη δυνατότητα να καλέσει περιφερειάρχες, δημάρχους, να καλέσει ενδιαφε</w:t>
      </w:r>
      <w:r>
        <w:rPr>
          <w:rFonts w:eastAsia="Times New Roman"/>
          <w:szCs w:val="24"/>
        </w:rPr>
        <w:t xml:space="preserve">ρόμενους φορείς της αγοράς -και όχι μόνο-  παραγωγούς και να γίνει μία καλύτερη διαδικασία. Αυτό δεν το δέχθηκε ο κύριος Υπουργός. </w:t>
      </w:r>
    </w:p>
    <w:p w14:paraId="0C834547" w14:textId="77777777" w:rsidR="00A55636" w:rsidRDefault="00E244A2">
      <w:pPr>
        <w:spacing w:line="600" w:lineRule="auto"/>
        <w:ind w:firstLine="720"/>
        <w:jc w:val="both"/>
        <w:rPr>
          <w:rFonts w:eastAsia="Times New Roman"/>
          <w:szCs w:val="24"/>
        </w:rPr>
      </w:pPr>
      <w:r>
        <w:rPr>
          <w:rFonts w:eastAsia="Times New Roman"/>
          <w:szCs w:val="24"/>
        </w:rPr>
        <w:t>Ε</w:t>
      </w:r>
      <w:r>
        <w:rPr>
          <w:rFonts w:eastAsia="Times New Roman"/>
          <w:szCs w:val="24"/>
        </w:rPr>
        <w:t>γώ από χθες το απόγευμα που πήρα είδηση αυτή την τροπολογία -γιατί τέτοιοι είναι οι χρόνοι- είχα την ευκαιρία να βρω και το</w:t>
      </w:r>
      <w:r>
        <w:rPr>
          <w:rFonts w:eastAsia="Times New Roman"/>
          <w:szCs w:val="24"/>
        </w:rPr>
        <w:t xml:space="preserve">ν Υπουργό Αγροτικής Ανάπτυξης και Τροφίμων, ο οποίος μου είπε ότι ειλικρινά δεν γνωρίζει τίποτα γι’ αυτό το θέμα, όταν θα είναι δική του ευθύνη από την κατασκευή μέχρι τη διαχείριση. </w:t>
      </w:r>
    </w:p>
    <w:p w14:paraId="0C834548" w14:textId="77777777" w:rsidR="00A55636" w:rsidRDefault="00E244A2">
      <w:pPr>
        <w:spacing w:line="600" w:lineRule="auto"/>
        <w:ind w:firstLine="720"/>
        <w:jc w:val="both"/>
        <w:rPr>
          <w:rFonts w:eastAsia="Times New Roman"/>
          <w:szCs w:val="24"/>
        </w:rPr>
      </w:pPr>
      <w:r>
        <w:rPr>
          <w:rFonts w:eastAsia="Times New Roman"/>
          <w:szCs w:val="24"/>
        </w:rPr>
        <w:t xml:space="preserve">Επομένως, αυτό που πάει να ρυθμίσει σήμερα αυτή η τροπολογία θα είναι λειψό έως μη εφαρμόσιμο. </w:t>
      </w:r>
      <w:r>
        <w:rPr>
          <w:rFonts w:eastAsia="Times New Roman"/>
          <w:szCs w:val="24"/>
        </w:rPr>
        <w:t>Α</w:t>
      </w:r>
      <w:r>
        <w:rPr>
          <w:rFonts w:eastAsia="Times New Roman"/>
          <w:szCs w:val="24"/>
        </w:rPr>
        <w:t>ποτελεί τη μία πλευρά του νομίσματος, διότι παραλείπει την εξέταση προϋποθέσεων από το βασικό Υπουργείο που ελέγχει και εποπτεύει, αλλά και χρηματοδοτεί, μέσω τ</w:t>
      </w:r>
      <w:r>
        <w:rPr>
          <w:rFonts w:eastAsia="Times New Roman"/>
          <w:szCs w:val="24"/>
        </w:rPr>
        <w:t xml:space="preserve">ου ΕΠΑΑ, του Επιχειρησιακού Προγράμματος Αγροτικής Ανάπτυξης, -είναι εδώ ο Αναπληρωτής Υπουργός- </w:t>
      </w:r>
      <w:r>
        <w:rPr>
          <w:rFonts w:eastAsia="Times New Roman"/>
          <w:szCs w:val="24"/>
        </w:rPr>
        <w:t>που</w:t>
      </w:r>
      <w:r>
        <w:rPr>
          <w:rFonts w:eastAsia="Times New Roman"/>
          <w:szCs w:val="24"/>
        </w:rPr>
        <w:t xml:space="preserve"> έχει την ευθύνη για τη διαχείριση των όποιων κονδυλίων. </w:t>
      </w:r>
      <w:r>
        <w:rPr>
          <w:rFonts w:eastAsia="Times New Roman"/>
          <w:szCs w:val="24"/>
        </w:rPr>
        <w:t>Ε</w:t>
      </w:r>
      <w:r>
        <w:rPr>
          <w:rFonts w:eastAsia="Times New Roman"/>
          <w:szCs w:val="24"/>
        </w:rPr>
        <w:t xml:space="preserve">ντούτοις, λείπει η ουσιαστική υπογραφή. </w:t>
      </w:r>
    </w:p>
    <w:p w14:paraId="0C834549" w14:textId="77777777" w:rsidR="00A55636" w:rsidRDefault="00E244A2">
      <w:pPr>
        <w:spacing w:line="600" w:lineRule="auto"/>
        <w:ind w:firstLine="720"/>
        <w:jc w:val="both"/>
        <w:rPr>
          <w:rFonts w:eastAsia="Times New Roman"/>
          <w:szCs w:val="24"/>
        </w:rPr>
      </w:pPr>
      <w:r>
        <w:rPr>
          <w:rFonts w:eastAsia="Times New Roman"/>
          <w:szCs w:val="24"/>
        </w:rPr>
        <w:t>Θα σας πω, όμως, κι εσάς,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ότι έχουμε και </w:t>
      </w:r>
      <w:r>
        <w:rPr>
          <w:rFonts w:eastAsia="Times New Roman"/>
          <w:szCs w:val="24"/>
        </w:rPr>
        <w:t xml:space="preserve">τυπική παράληψη εδώ σήμερα. Η τροπολογία 989/147 δεν έχει ούτε την υπογραφή του Υπουργού Οικονομικών σε νομοσχέδιο </w:t>
      </w:r>
      <w:r>
        <w:rPr>
          <w:rFonts w:eastAsia="Times New Roman"/>
          <w:szCs w:val="24"/>
        </w:rPr>
        <w:lastRenderedPageBreak/>
        <w:t xml:space="preserve">που συζητείται. Εγώ απορώ αν δεν υπάρχουν σύμβουλοι που να συμβουλεύουν για το αυτονόητο, για το τυπικό και όχι για το ουσιαστικό που </w:t>
      </w:r>
      <w:proofErr w:type="spellStart"/>
      <w:r>
        <w:rPr>
          <w:rFonts w:eastAsia="Times New Roman"/>
          <w:szCs w:val="24"/>
        </w:rPr>
        <w:t>προείπα</w:t>
      </w:r>
      <w:proofErr w:type="spellEnd"/>
      <w:r>
        <w:rPr>
          <w:rFonts w:eastAsia="Times New Roman"/>
          <w:szCs w:val="24"/>
        </w:rPr>
        <w:t xml:space="preserve">, την ύπαρξη της σύμφωνης γνώμης. Γιατί δεν ξέρω εγώ αν είναι σύμφωνος ο Υπουργός </w:t>
      </w:r>
      <w:r>
        <w:rPr>
          <w:rFonts w:eastAsia="Times New Roman"/>
          <w:szCs w:val="24"/>
        </w:rPr>
        <w:t>Αγροτικής Ανάπτυξης και Τροφίμων</w:t>
      </w:r>
      <w:r>
        <w:rPr>
          <w:rFonts w:eastAsia="Times New Roman"/>
          <w:szCs w:val="24"/>
        </w:rPr>
        <w:t xml:space="preserve">. </w:t>
      </w:r>
    </w:p>
    <w:p w14:paraId="0C83454A" w14:textId="77777777" w:rsidR="00A55636" w:rsidRDefault="00E244A2">
      <w:pPr>
        <w:spacing w:line="600" w:lineRule="auto"/>
        <w:ind w:firstLine="720"/>
        <w:jc w:val="both"/>
        <w:rPr>
          <w:rFonts w:eastAsia="Times New Roman"/>
          <w:szCs w:val="24"/>
        </w:rPr>
      </w:pPr>
      <w:r>
        <w:rPr>
          <w:rFonts w:eastAsia="Times New Roman"/>
          <w:szCs w:val="24"/>
        </w:rPr>
        <w:t xml:space="preserve">Κανονικά, λοιπόν, πρέπει να πάρει άλλες δύο </w:t>
      </w:r>
      <w:proofErr w:type="spellStart"/>
      <w:r>
        <w:rPr>
          <w:rFonts w:eastAsia="Times New Roman"/>
          <w:szCs w:val="24"/>
        </w:rPr>
        <w:t>συνυπογραφές</w:t>
      </w:r>
      <w:proofErr w:type="spellEnd"/>
      <w:r>
        <w:rPr>
          <w:rFonts w:eastAsia="Times New Roman"/>
          <w:szCs w:val="24"/>
        </w:rPr>
        <w:t xml:space="preserve">. Και του Υπουργού Οικονομικών και του Υπουργού Αγροτικής Ανάπτυξης. </w:t>
      </w:r>
    </w:p>
    <w:p w14:paraId="0C83454B" w14:textId="77777777" w:rsidR="00A55636" w:rsidRDefault="00E244A2">
      <w:pPr>
        <w:spacing w:line="600" w:lineRule="auto"/>
        <w:ind w:firstLine="720"/>
        <w:jc w:val="both"/>
        <w:rPr>
          <w:rFonts w:eastAsia="Times New Roman"/>
          <w:szCs w:val="24"/>
        </w:rPr>
      </w:pPr>
      <w:r>
        <w:rPr>
          <w:rFonts w:eastAsia="Times New Roman"/>
          <w:szCs w:val="24"/>
        </w:rPr>
        <w:t>Επίσης, απαιτ</w:t>
      </w:r>
      <w:r>
        <w:rPr>
          <w:rFonts w:eastAsia="Times New Roman"/>
          <w:szCs w:val="24"/>
        </w:rPr>
        <w:t>ούνται -διαβάστε λιγάκι τη ρύθμιση- λεπτομερείς προδιαγραφές ίδρυσης και λειτουργίας, για να αποφευχθεί η ανεξέλεγκτη λειτουργία. Αυτή είναι η σωστή κατεύθυνση στην οποία μπορεί να κινηθεί και να αποβεί αποτελεσματική και στο τέλος να καταστεί ενεργή</w:t>
      </w:r>
      <w:r>
        <w:rPr>
          <w:rFonts w:eastAsia="Times New Roman"/>
          <w:szCs w:val="24"/>
        </w:rPr>
        <w:t xml:space="preserve"> η νομ</w:t>
      </w:r>
      <w:r>
        <w:rPr>
          <w:rFonts w:eastAsia="Times New Roman"/>
          <w:szCs w:val="24"/>
        </w:rPr>
        <w:t>οθετική πρωτοβουλία.</w:t>
      </w:r>
      <w:r>
        <w:rPr>
          <w:rFonts w:eastAsia="Times New Roman"/>
          <w:szCs w:val="24"/>
        </w:rPr>
        <w:t xml:space="preserve"> </w:t>
      </w:r>
    </w:p>
    <w:p w14:paraId="0C83454C" w14:textId="77777777" w:rsidR="00A55636" w:rsidRDefault="00E244A2">
      <w:pPr>
        <w:spacing w:line="600" w:lineRule="auto"/>
        <w:ind w:firstLine="720"/>
        <w:jc w:val="both"/>
        <w:rPr>
          <w:rFonts w:eastAsia="Times New Roman"/>
          <w:szCs w:val="24"/>
        </w:rPr>
      </w:pPr>
      <w:r>
        <w:rPr>
          <w:rFonts w:eastAsia="Times New Roman"/>
          <w:szCs w:val="24"/>
        </w:rPr>
        <w:t xml:space="preserve">Επίσης, ένα πράγμα το οποίο επισημαίνω για να γραφεί στα Πρακτικά, είναι ότι θα ήθελα να εξεταστεί η συμμόρφωση αυτής της τροπολογίας από πλευράς κανόνων ανταγωνισμού του ευρωπαϊκού δικαίου -δηλαδή, αν εμπίπτει σε διατάξεις κρατικών ενισχύσεων- από τη </w:t>
      </w:r>
      <w:r>
        <w:rPr>
          <w:rFonts w:eastAsia="Times New Roman"/>
          <w:szCs w:val="24"/>
        </w:rPr>
        <w:t>ν</w:t>
      </w:r>
      <w:r>
        <w:rPr>
          <w:rFonts w:eastAsia="Times New Roman"/>
          <w:szCs w:val="24"/>
        </w:rPr>
        <w:t>ομο</w:t>
      </w:r>
      <w:r>
        <w:rPr>
          <w:rFonts w:eastAsia="Times New Roman"/>
          <w:szCs w:val="24"/>
        </w:rPr>
        <w:t xml:space="preserve">παρασκευαστική </w:t>
      </w:r>
      <w:r>
        <w:rPr>
          <w:rFonts w:eastAsia="Times New Roman"/>
          <w:szCs w:val="24"/>
        </w:rPr>
        <w:t>ε</w:t>
      </w:r>
      <w:r>
        <w:rPr>
          <w:rFonts w:eastAsia="Times New Roman"/>
          <w:szCs w:val="24"/>
        </w:rPr>
        <w:t xml:space="preserve">πιτροπή. </w:t>
      </w:r>
    </w:p>
    <w:p w14:paraId="0C83454D" w14:textId="77777777" w:rsidR="00A55636" w:rsidRDefault="00E244A2">
      <w:pPr>
        <w:spacing w:line="600" w:lineRule="auto"/>
        <w:ind w:firstLine="720"/>
        <w:jc w:val="both"/>
        <w:rPr>
          <w:rFonts w:eastAsia="Times New Roman"/>
          <w:szCs w:val="24"/>
        </w:rPr>
      </w:pPr>
      <w:r>
        <w:rPr>
          <w:rFonts w:eastAsia="Times New Roman"/>
          <w:szCs w:val="24"/>
        </w:rPr>
        <w:lastRenderedPageBreak/>
        <w:t>Πιστεύω απόλυτα ότι αυτή</w:t>
      </w:r>
      <w:r>
        <w:rPr>
          <w:rFonts w:eastAsia="Times New Roman"/>
          <w:szCs w:val="24"/>
        </w:rPr>
        <w:t xml:space="preserve"> η</w:t>
      </w:r>
      <w:r>
        <w:rPr>
          <w:rFonts w:eastAsia="Times New Roman"/>
          <w:szCs w:val="24"/>
        </w:rPr>
        <w:t xml:space="preserve"> τροπολογία έχει διαμορφωθεί πολύ βιαστικά. Απαιτεί πλήθος άλλων ρυθμίσεων και φοβάμαι ότι κάθε εβδομάδα θα έχουμε και μία συμπλήρωση αυτής της τροπολογίας, η οποία με την κυβερνητική Πλειοψηφία μπορεί αν</w:t>
      </w:r>
      <w:r>
        <w:rPr>
          <w:rFonts w:eastAsia="Times New Roman"/>
          <w:szCs w:val="24"/>
        </w:rPr>
        <w:t xml:space="preserve"> γίνει άρθρο νόμου. </w:t>
      </w:r>
    </w:p>
    <w:p w14:paraId="0C83454E" w14:textId="77777777" w:rsidR="00A55636" w:rsidRDefault="00E244A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C83454F" w14:textId="77777777" w:rsidR="00A55636" w:rsidRDefault="00E244A2">
      <w:pPr>
        <w:spacing w:line="600" w:lineRule="auto"/>
        <w:ind w:firstLine="720"/>
        <w:jc w:val="both"/>
        <w:rPr>
          <w:rFonts w:eastAsia="Times New Roman"/>
          <w:szCs w:val="24"/>
        </w:rPr>
      </w:pPr>
      <w:r>
        <w:rPr>
          <w:rFonts w:eastAsia="Times New Roman"/>
          <w:szCs w:val="24"/>
        </w:rPr>
        <w:t>Θα ήθελα λίγο χρόνο ακόμα, κύριε Πρόεδρε, γιατί πήρα και λίγο χρόνο για να σας κρίνω</w:t>
      </w:r>
      <w:r>
        <w:rPr>
          <w:rFonts w:eastAsia="Times New Roman"/>
          <w:szCs w:val="24"/>
        </w:rPr>
        <w:t>, ως προς την εφαρμογή του κανονισμού.</w:t>
      </w:r>
    </w:p>
    <w:p w14:paraId="0C834550" w14:textId="77777777" w:rsidR="00A55636" w:rsidRDefault="00E244A2">
      <w:pPr>
        <w:spacing w:line="600" w:lineRule="auto"/>
        <w:ind w:firstLine="720"/>
        <w:jc w:val="both"/>
        <w:rPr>
          <w:rFonts w:eastAsia="Times New Roman"/>
          <w:szCs w:val="24"/>
        </w:rPr>
      </w:pPr>
      <w:r>
        <w:rPr>
          <w:rFonts w:eastAsia="Times New Roman"/>
          <w:b/>
          <w:szCs w:val="24"/>
        </w:rPr>
        <w:t>ΠΡΟΕΔΡΕΥΩΝ (Αναστάσιος Κουρά</w:t>
      </w:r>
      <w:r>
        <w:rPr>
          <w:rFonts w:eastAsia="Times New Roman"/>
          <w:b/>
          <w:szCs w:val="24"/>
        </w:rPr>
        <w:t xml:space="preserve">κης): </w:t>
      </w:r>
      <w:r>
        <w:rPr>
          <w:rFonts w:eastAsia="Times New Roman"/>
          <w:szCs w:val="24"/>
        </w:rPr>
        <w:t xml:space="preserve">Ναι, σύντομα, όμως, σας παρακαλώ. Να μην έχουμε μεγάλη υπέρβαση.  </w:t>
      </w:r>
    </w:p>
    <w:p w14:paraId="0C834551"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Ναι. Δεν είναι πολλοί οι ομιλητές. Να σας πω κάτι; Με τόσες τροπολογίες, με ποια λογική μπορεί ο καθένας να σταθεί και να τοποθετηθεί -γιατί έχουμε κάποια ευθύνη- α</w:t>
      </w:r>
      <w:r>
        <w:rPr>
          <w:rFonts w:eastAsia="Times New Roman"/>
          <w:szCs w:val="24"/>
        </w:rPr>
        <w:t xml:space="preserve">πέναντι σε αυτά που ψηφίζουμε ή δεν ψηφίζουμε; </w:t>
      </w:r>
    </w:p>
    <w:p w14:paraId="0C834552" w14:textId="77777777" w:rsidR="00A55636" w:rsidRDefault="00E244A2">
      <w:pPr>
        <w:spacing w:line="600" w:lineRule="auto"/>
        <w:ind w:firstLine="720"/>
        <w:jc w:val="both"/>
        <w:rPr>
          <w:rFonts w:eastAsia="Times New Roman"/>
          <w:szCs w:val="24"/>
        </w:rPr>
      </w:pPr>
      <w:r>
        <w:rPr>
          <w:rFonts w:eastAsia="Times New Roman"/>
          <w:szCs w:val="24"/>
        </w:rPr>
        <w:lastRenderedPageBreak/>
        <w:t xml:space="preserve">Έχουμε, καταθέσει, κυρία Υπουργέ των Οικονομικών, δύο τροπολογίες. Μάλιστα, συνάδελφοι μας από τα άλλα κόμματα έχουν καταθέσει όμοιες, παραπλήσιες τροπολογίες, μηδέ εξαιρουμένου και του κυβερνητικού κόμματος </w:t>
      </w:r>
      <w:r>
        <w:rPr>
          <w:rFonts w:eastAsia="Times New Roman"/>
          <w:szCs w:val="24"/>
        </w:rPr>
        <w:t xml:space="preserve">του ΣΥΡΙΖΑ. </w:t>
      </w:r>
    </w:p>
    <w:p w14:paraId="0C834553" w14:textId="77777777" w:rsidR="00A55636" w:rsidRDefault="00E244A2">
      <w:pPr>
        <w:spacing w:line="600" w:lineRule="auto"/>
        <w:ind w:firstLine="720"/>
        <w:jc w:val="both"/>
        <w:rPr>
          <w:rFonts w:eastAsia="Times New Roman"/>
          <w:szCs w:val="24"/>
        </w:rPr>
      </w:pPr>
      <w:r>
        <w:rPr>
          <w:rFonts w:eastAsia="Times New Roman"/>
          <w:szCs w:val="24"/>
        </w:rPr>
        <w:t>Η πρώτη τροπολογία, η τροπολογία με γενικό αριθμό 995 και ειδικό 153, αναφέρεται στην αναστολή είσπραξης προστίμων μέχρι την κύρωση των δασικών χαρτών. Αυτή τη στιγμή πολλοί κάτοικοι της περιοχής της Λαυρεωτικής –μιας πολύπαθης περιοχής- έχουν</w:t>
      </w:r>
      <w:r>
        <w:rPr>
          <w:rFonts w:eastAsia="Times New Roman"/>
          <w:szCs w:val="24"/>
        </w:rPr>
        <w:t xml:space="preserve"> μήνες να κοιμηθούν, διότι λαμβάνουν κάτι χαρτιά, τα οποία τους καλούν να πληρώσουν εξοντωτικά πρόστιμα. Η μία είναι αυτή</w:t>
      </w:r>
      <w:r>
        <w:rPr>
          <w:rFonts w:eastAsia="Times New Roman"/>
          <w:szCs w:val="24"/>
        </w:rPr>
        <w:t xml:space="preserve"> η 995/15.</w:t>
      </w:r>
    </w:p>
    <w:p w14:paraId="0C834554" w14:textId="77777777" w:rsidR="00A55636" w:rsidRDefault="00E244A2">
      <w:pPr>
        <w:spacing w:line="600" w:lineRule="auto"/>
        <w:ind w:firstLine="720"/>
        <w:jc w:val="both"/>
        <w:rPr>
          <w:rFonts w:eastAsia="Times New Roman"/>
          <w:szCs w:val="24"/>
        </w:rPr>
      </w:pPr>
      <w:r>
        <w:rPr>
          <w:rFonts w:eastAsia="Times New Roman"/>
          <w:szCs w:val="24"/>
        </w:rPr>
        <w:t>Η άλλη τροπολογία, η 996/154, αναφέρεται στην τροποποίηση και συμπλήρωση του άρθρου 19 του ν.719/1977. Όλοι ξέρετε την ιστορ</w:t>
      </w:r>
      <w:r>
        <w:rPr>
          <w:rFonts w:eastAsia="Times New Roman"/>
          <w:szCs w:val="24"/>
        </w:rPr>
        <w:t xml:space="preserve">ία. Στην περιοχή του Λαυρίου με τα λατομεία κ.λπ. υπήρχε η διαδικασία κάποιων ιδιοκτησιών, προκειμένου να αποτραπεί η ανεξέλεγκτη εκμετάλλευση των </w:t>
      </w:r>
      <w:proofErr w:type="spellStart"/>
      <w:r>
        <w:rPr>
          <w:rFonts w:eastAsia="Times New Roman"/>
          <w:szCs w:val="24"/>
        </w:rPr>
        <w:t>σκωριών</w:t>
      </w:r>
      <w:proofErr w:type="spellEnd"/>
      <w:r>
        <w:rPr>
          <w:rFonts w:eastAsia="Times New Roman"/>
          <w:szCs w:val="24"/>
        </w:rPr>
        <w:t xml:space="preserve"> και των </w:t>
      </w:r>
      <w:proofErr w:type="spellStart"/>
      <w:r>
        <w:rPr>
          <w:rFonts w:eastAsia="Times New Roman"/>
          <w:szCs w:val="24"/>
        </w:rPr>
        <w:t>εκβολάδων</w:t>
      </w:r>
      <w:proofErr w:type="spellEnd"/>
      <w:r>
        <w:rPr>
          <w:rFonts w:eastAsia="Times New Roman"/>
          <w:szCs w:val="24"/>
        </w:rPr>
        <w:t xml:space="preserve">, από το Ι. Β. </w:t>
      </w:r>
      <w:proofErr w:type="spellStart"/>
      <w:r>
        <w:rPr>
          <w:rFonts w:eastAsia="Times New Roman"/>
          <w:szCs w:val="24"/>
        </w:rPr>
        <w:t>Σερπιέρη</w:t>
      </w:r>
      <w:proofErr w:type="spellEnd"/>
      <w:r>
        <w:rPr>
          <w:rFonts w:eastAsia="Times New Roman"/>
          <w:szCs w:val="24"/>
        </w:rPr>
        <w:t>. Τότε ο Δήμος Λαυρίου, με έδρα την Κερατέα, είχε και τα διοι</w:t>
      </w:r>
      <w:r>
        <w:rPr>
          <w:rFonts w:eastAsia="Times New Roman"/>
          <w:szCs w:val="24"/>
        </w:rPr>
        <w:t xml:space="preserve">κητικά όρια στην περιοχή που σήμερα έχουν δύο Δήμοι, Σαρωνικού και Λαυρεωτικής. Οι υπό αμφισβήτηση εκτάσεις ήταν το μεγαλύτερο μέρος της χερσονήσου της </w:t>
      </w:r>
      <w:r>
        <w:rPr>
          <w:rFonts w:eastAsia="Times New Roman"/>
          <w:szCs w:val="24"/>
        </w:rPr>
        <w:lastRenderedPageBreak/>
        <w:t xml:space="preserve">Λαυρεωτικής και περιγράφονται από αρμόδιους φορείς, δασάρχες, τοπογράφους και τη Διεύθυνση Δασών. </w:t>
      </w:r>
    </w:p>
    <w:p w14:paraId="0C834555" w14:textId="77777777" w:rsidR="00A55636" w:rsidRDefault="00E244A2">
      <w:pPr>
        <w:spacing w:line="600" w:lineRule="auto"/>
        <w:ind w:firstLine="720"/>
        <w:jc w:val="both"/>
        <w:rPr>
          <w:rFonts w:eastAsia="Times New Roman"/>
          <w:szCs w:val="24"/>
        </w:rPr>
      </w:pPr>
      <w:r>
        <w:rPr>
          <w:rFonts w:eastAsia="Times New Roman"/>
          <w:szCs w:val="24"/>
        </w:rPr>
        <w:t xml:space="preserve">Οι </w:t>
      </w:r>
      <w:r>
        <w:rPr>
          <w:rFonts w:eastAsia="Times New Roman"/>
          <w:szCs w:val="24"/>
        </w:rPr>
        <w:t>δι</w:t>
      </w:r>
      <w:r>
        <w:rPr>
          <w:rFonts w:eastAsia="Times New Roman"/>
          <w:szCs w:val="24"/>
        </w:rPr>
        <w:t>ατάξεις</w:t>
      </w:r>
      <w:r>
        <w:rPr>
          <w:rFonts w:eastAsia="Times New Roman"/>
          <w:szCs w:val="24"/>
        </w:rPr>
        <w:t xml:space="preserve"> του άρθρου 19 του ν.719/1977, όπως συμπληρώθηκε, αντιμετώπισαν την επίλυση του προβλήματος αυτού, για το οποίο, όμως, έχουν προκύψει τα εξής θέματα: Ενώ με το άρθρο 19 του ν.719 καταργούνται κάποιες δικαστικές αποφάσεις που ήταν δυσμενείς για τους </w:t>
      </w:r>
      <w:r>
        <w:rPr>
          <w:rFonts w:eastAsia="Times New Roman"/>
          <w:szCs w:val="24"/>
        </w:rPr>
        <w:t xml:space="preserve">κατοίκους, ο νόμος αυτός περιόριζε την εφαρμογή επίλυσης και δικαίωσης των κατοίκων μόνο στα όρια του Δήμου Κερατέας. Εγώ δεν θα πω ότι ήταν από παράλειψη ή από οτιδήποτε. </w:t>
      </w:r>
    </w:p>
    <w:p w14:paraId="0C834556" w14:textId="77777777" w:rsidR="00A55636" w:rsidRDefault="00E244A2">
      <w:pPr>
        <w:spacing w:line="600" w:lineRule="auto"/>
        <w:ind w:firstLine="720"/>
        <w:jc w:val="both"/>
        <w:rPr>
          <w:rFonts w:eastAsia="Times New Roman"/>
          <w:szCs w:val="24"/>
        </w:rPr>
      </w:pPr>
      <w:r>
        <w:rPr>
          <w:rFonts w:eastAsia="Times New Roman"/>
          <w:szCs w:val="24"/>
        </w:rPr>
        <w:t xml:space="preserve">Επομένως, εμείς σήμερα προτείνουμε με αυτή την τροπολογία –η οποία είναι αναλυτικά </w:t>
      </w:r>
      <w:r>
        <w:rPr>
          <w:rFonts w:eastAsia="Times New Roman"/>
          <w:szCs w:val="24"/>
        </w:rPr>
        <w:t xml:space="preserve">γραμμένη- την επέκταση της εφαρμογής του άρθρου 19 του ν.719/1977 όπως τροποποιήθηκε και συμπληρώθηκε -δεν θα τα πω αυτά, είναι αναλυτικά γραμμένα- για την περιοχή Λαυρεωτικής σήμερα του Δήμου Λαυρεωτικής που περιλαμβάνει τον Δήμο, τον παλιό, Κερατέας και </w:t>
      </w:r>
      <w:r>
        <w:rPr>
          <w:rFonts w:eastAsia="Times New Roman"/>
          <w:szCs w:val="24"/>
        </w:rPr>
        <w:t>τον Δήμο του Λαυρίου, αλλά και για τον Δήμο Σαρωνικού που είναι οι παλαιές Κοινότητες του Αγίου Κωνσταντίνου, Παλαιάς Φώκαιας, Αναβύσσου, Καλυβίων. Με τον τρόπο αυτό θα υπάρξει η δικαίωση αυτών των πραγμάτων.</w:t>
      </w:r>
    </w:p>
    <w:p w14:paraId="0C834557" w14:textId="77777777" w:rsidR="00A55636" w:rsidRDefault="00E244A2">
      <w:pPr>
        <w:spacing w:line="600" w:lineRule="auto"/>
        <w:ind w:firstLine="720"/>
        <w:jc w:val="both"/>
        <w:rPr>
          <w:rFonts w:eastAsia="Times New Roman"/>
          <w:szCs w:val="24"/>
        </w:rPr>
      </w:pPr>
      <w:r>
        <w:rPr>
          <w:rFonts w:eastAsia="Times New Roman"/>
          <w:szCs w:val="24"/>
        </w:rPr>
        <w:lastRenderedPageBreak/>
        <w:t>Και πρέπει να σας πω -και να κλείσω με τούτο κα</w:t>
      </w:r>
      <w:r>
        <w:rPr>
          <w:rFonts w:eastAsia="Times New Roman"/>
          <w:szCs w:val="24"/>
        </w:rPr>
        <w:t xml:space="preserve">ι ευχαριστώ τον Πρόεδρο για την ανοχή- ότι γι’ αυτό το θέμα καθίσαμε πολλές ώρες όλοι οι συνάδελφοι απ’ όλα τα κόμματα, με την παρουσία του </w:t>
      </w:r>
      <w:proofErr w:type="spellStart"/>
      <w:r>
        <w:rPr>
          <w:rFonts w:eastAsia="Times New Roman"/>
          <w:szCs w:val="24"/>
        </w:rPr>
        <w:t>Αντιπεριφερειάρχη</w:t>
      </w:r>
      <w:proofErr w:type="spellEnd"/>
      <w:r>
        <w:rPr>
          <w:rFonts w:eastAsia="Times New Roman"/>
          <w:szCs w:val="24"/>
        </w:rPr>
        <w:t xml:space="preserve"> Ανατολικής Αττικής</w:t>
      </w:r>
      <w:r>
        <w:rPr>
          <w:rFonts w:eastAsia="Times New Roman"/>
          <w:szCs w:val="24"/>
        </w:rPr>
        <w:t xml:space="preserve"> του κ. </w:t>
      </w:r>
      <w:proofErr w:type="spellStart"/>
      <w:r>
        <w:rPr>
          <w:rFonts w:eastAsia="Times New Roman"/>
          <w:szCs w:val="24"/>
        </w:rPr>
        <w:t>Φιλλίπου</w:t>
      </w:r>
      <w:proofErr w:type="spellEnd"/>
      <w:r>
        <w:rPr>
          <w:rFonts w:eastAsia="Times New Roman"/>
          <w:szCs w:val="24"/>
        </w:rPr>
        <w:t>, -ο οποίος  για είκοσι και πλέον χρόνια ήταν δήμαρχος στην περι</w:t>
      </w:r>
      <w:r>
        <w:rPr>
          <w:rFonts w:eastAsia="Times New Roman"/>
          <w:szCs w:val="24"/>
        </w:rPr>
        <w:t>οχή των Καλυβίων- και συμφωνήσαμε. Είναι απόλυτα δίκαιο αυτό το αίτημα. Και πιστεύω ότι αυτήν την ομόθυμη απόφαση όλων μας να συμφωνήσουμε στην επίλυση αυτού του θέματος, μπορείτε να την κάνετε αποδεκτή.</w:t>
      </w:r>
    </w:p>
    <w:p w14:paraId="0C834558" w14:textId="77777777" w:rsidR="00A55636" w:rsidRDefault="00E244A2">
      <w:pPr>
        <w:spacing w:line="600" w:lineRule="auto"/>
        <w:ind w:firstLine="720"/>
        <w:jc w:val="both"/>
        <w:rPr>
          <w:rFonts w:eastAsia="Times New Roman"/>
          <w:szCs w:val="24"/>
        </w:rPr>
      </w:pPr>
      <w:r>
        <w:rPr>
          <w:rFonts w:eastAsia="Times New Roman"/>
          <w:szCs w:val="24"/>
        </w:rPr>
        <w:t>Σας ευχαριστώ πολύ.</w:t>
      </w:r>
    </w:p>
    <w:p w14:paraId="0C834559" w14:textId="77777777" w:rsidR="00A55636" w:rsidRDefault="00E244A2">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14:paraId="0C83455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Μπούρα.</w:t>
      </w:r>
    </w:p>
    <w:p w14:paraId="0C83455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στον κ. Λοβέρδο, θα μιλήσει ο κ. </w:t>
      </w:r>
      <w:proofErr w:type="spellStart"/>
      <w:r>
        <w:rPr>
          <w:rFonts w:eastAsia="Times New Roman" w:cs="Times New Roman"/>
          <w:szCs w:val="24"/>
        </w:rPr>
        <w:t>Σπίρτζης</w:t>
      </w:r>
      <w:proofErr w:type="spellEnd"/>
      <w:r>
        <w:rPr>
          <w:rFonts w:eastAsia="Times New Roman" w:cs="Times New Roman"/>
          <w:szCs w:val="24"/>
        </w:rPr>
        <w:t xml:space="preserve"> πολύ σύντομα για μία τροπολογία επίσης.</w:t>
      </w:r>
    </w:p>
    <w:p w14:paraId="0C83455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Σπίρτζη</w:t>
      </w:r>
      <w:proofErr w:type="spellEnd"/>
      <w:r>
        <w:rPr>
          <w:rFonts w:eastAsia="Times New Roman" w:cs="Times New Roman"/>
          <w:szCs w:val="24"/>
        </w:rPr>
        <w:t>, έχετε τον λόγο.</w:t>
      </w:r>
    </w:p>
    <w:p w14:paraId="0C83455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w:t>
      </w:r>
      <w:r>
        <w:rPr>
          <w:rFonts w:eastAsia="Times New Roman" w:cs="Times New Roman"/>
          <w:b/>
          <w:szCs w:val="24"/>
        </w:rPr>
        <w:t>μών, Μεταφορών και Δικτύων):</w:t>
      </w:r>
      <w:r>
        <w:rPr>
          <w:rFonts w:eastAsia="Times New Roman" w:cs="Times New Roman"/>
          <w:szCs w:val="24"/>
        </w:rPr>
        <w:t xml:space="preserve"> Ευχαριστώ πολύ, κύριε Πρόεδρε.</w:t>
      </w:r>
    </w:p>
    <w:p w14:paraId="0C83455E" w14:textId="77777777" w:rsidR="00A55636" w:rsidRDefault="00E244A2">
      <w:pPr>
        <w:spacing w:line="600" w:lineRule="auto"/>
        <w:ind w:firstLine="720"/>
        <w:jc w:val="both"/>
        <w:rPr>
          <w:rFonts w:eastAsia="Times New Roman"/>
          <w:szCs w:val="24"/>
        </w:rPr>
      </w:pPr>
      <w:r>
        <w:rPr>
          <w:rFonts w:eastAsia="Times New Roman" w:cs="Times New Roman"/>
          <w:szCs w:val="24"/>
        </w:rPr>
        <w:lastRenderedPageBreak/>
        <w:t>Κύριοι συνάδελφοι, μέχρι σήμερα το τέλος ανάπτυξης αερολιμένων ανέρχεται στο ποσό των 12 ευρώ για επιβάτες με τελικό προορισμό αερολιμένες χωρών μελών της Ευρωπαϊκής Ένωσης και κάποιες πρόσθετες χ</w:t>
      </w:r>
      <w:r>
        <w:rPr>
          <w:rFonts w:eastAsia="Times New Roman" w:cs="Times New Roman"/>
          <w:szCs w:val="24"/>
        </w:rPr>
        <w:t>ώρες και στο ποσό των 22 ευρώ για τις χώρες εκτός Ευρωπαϊκής Ένωσης.</w:t>
      </w:r>
    </w:p>
    <w:p w14:paraId="0C83455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Με την παραχώρηση των δεκατεσσάρων αεροδρομίων στη σύμβασή τους έχουμε ότι τα τέλη ανάπτυξης αεροδρομίων καθορίζονται στο ποσό των 12 ευρώ και από την 1 Νοεμβρίου του 2024 και μετά στο πο</w:t>
      </w:r>
      <w:r>
        <w:rPr>
          <w:rFonts w:eastAsia="Times New Roman" w:cs="Times New Roman"/>
          <w:szCs w:val="24"/>
        </w:rPr>
        <w:t>σό των 3 ευρώ. Από αυτήν τη διαφορά προκύπτει η ανάγκη νομοθετικού προσδιορισμού του τέλους ανάπτυξης αερολιμένων, ώστε να είναι ενιαίο.</w:t>
      </w:r>
    </w:p>
    <w:p w14:paraId="0C83456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σας ακούμε, κύριε Υπουργέ, και δεν καταλαβαίνουμε.</w:t>
      </w:r>
    </w:p>
    <w:p w14:paraId="0C83456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w:t>
      </w:r>
      <w:r>
        <w:rPr>
          <w:rFonts w:eastAsia="Times New Roman" w:cs="Times New Roman"/>
          <w:b/>
          <w:szCs w:val="24"/>
        </w:rPr>
        <w:t>ρών):</w:t>
      </w:r>
      <w:r>
        <w:rPr>
          <w:rFonts w:eastAsia="Times New Roman" w:cs="Times New Roman"/>
          <w:szCs w:val="24"/>
        </w:rPr>
        <w:t xml:space="preserve"> Μέχρι, λοιπόν, σήμερα τα τέλη εκσυγχρονισμού και ανάπτυξης αεροδρομίων ανέρχονταν στο ποσό των 12 ευρώ για αεροδρόμια που είναι σε χώρες της Ευρωπαϊκής Ένωσης και στο ποσό των 22 ευρώ για χώρες εκτός.</w:t>
      </w:r>
    </w:p>
    <w:p w14:paraId="0C83456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Ποιος το πληρώνει αυτό;</w:t>
      </w:r>
    </w:p>
    <w:p w14:paraId="0C83456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ΧΡΗΣΤΟΣ</w:t>
      </w:r>
      <w:r>
        <w:rPr>
          <w:rFonts w:eastAsia="Times New Roman" w:cs="Times New Roman"/>
          <w:b/>
          <w:szCs w:val="24"/>
        </w:rPr>
        <w:t xml:space="preserve"> ΣΠΙΡΤΖΗΣ (Υπουργός Υποδομών και Μεταφορών):</w:t>
      </w:r>
      <w:r>
        <w:rPr>
          <w:rFonts w:eastAsia="Times New Roman" w:cs="Times New Roman"/>
          <w:szCs w:val="24"/>
        </w:rPr>
        <w:t xml:space="preserve"> Το πληρώνει ο επιβάτης σήμερα. </w:t>
      </w:r>
    </w:p>
    <w:p w14:paraId="0C83456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Μετά τη σύμβαση παραχώρησης των δεκατεσσάρων αεροδρομίων προκύπτει ότι αυτό το τέλος είναι 12 ευρώ ενιαία για όλες τις χώρες εντός και εκτός Ευρωπαϊκής Ένωσης και 3 ευρώ από 1</w:t>
      </w:r>
      <w:r>
        <w:rPr>
          <w:rFonts w:eastAsia="Times New Roman" w:cs="Times New Roman"/>
          <w:szCs w:val="24"/>
          <w:vertAlign w:val="superscript"/>
        </w:rPr>
        <w:t xml:space="preserve"> </w:t>
      </w:r>
      <w:r>
        <w:rPr>
          <w:rFonts w:eastAsia="Times New Roman" w:cs="Times New Roman"/>
          <w:szCs w:val="24"/>
        </w:rPr>
        <w:t>Νοε</w:t>
      </w:r>
      <w:r>
        <w:rPr>
          <w:rFonts w:eastAsia="Times New Roman" w:cs="Times New Roman"/>
          <w:szCs w:val="24"/>
        </w:rPr>
        <w:t xml:space="preserve">μβρίου 2024 και μετά για όλες τις πτήσεις πάλι. Το 12 ευρώ και το 22 ευρώ γίνεται 12 ευρώ και από 1 Νοεμβρίου 2024 γίνεται 3 ευρώ. </w:t>
      </w:r>
    </w:p>
    <w:p w14:paraId="0C83456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Από αυτήν τη διαφορά προκύπτει η ανάγκη νομοθετικού προσδιορισμού του τέλους εκσυγχρονισμού και ανάπτυξης αερολιμένων, ώστε </w:t>
      </w:r>
      <w:r>
        <w:rPr>
          <w:rFonts w:eastAsia="Times New Roman" w:cs="Times New Roman"/>
          <w:szCs w:val="24"/>
        </w:rPr>
        <w:t>να είναι ενιαίο για όλα τα αεροδρόμια της χώρας. Δεν μπορεί, δηλαδή, στα δεκατέσσερα να έχουμε 12 ευρώ και σε λίγα χρόνια 3 ευρώ και στα υπόλοιπα να έχουμε 12 ευρώ και 22 ευρώ εκτός χωρών Ευρωπαϊκής Ένωσης. Εναρμονίζεται, λοιπόν, αυτό το τέλος με την τροπο</w:t>
      </w:r>
      <w:r>
        <w:rPr>
          <w:rFonts w:eastAsia="Times New Roman" w:cs="Times New Roman"/>
          <w:szCs w:val="24"/>
        </w:rPr>
        <w:t>λογία που κάνουμε και πάει για όλα, εντός και εκτός χωρών Ευρωπαϊκής Ένωσης, 12 ευρώ και από 1 Νοεμβρίου 2024 3 ευρώ για όλα τα αεροδρόμια της χώρας. Αυτή είναι η τροπολογία. Στο δεύτερο άρθρο προβλέπονται οι εξαιρέσεις που υπήρχαν και πριν.</w:t>
      </w:r>
    </w:p>
    <w:p w14:paraId="0C83456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Κύριε Πρόεδρε,</w:t>
      </w:r>
      <w:r>
        <w:rPr>
          <w:rFonts w:eastAsia="Times New Roman" w:cs="Times New Roman"/>
          <w:szCs w:val="24"/>
        </w:rPr>
        <w:t xml:space="preserve"> θα ήθελα να κάνω και μία νομοτεχνική βελτίωση.</w:t>
      </w:r>
    </w:p>
    <w:p w14:paraId="0C83456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Μας λέτε τον αριθμό της τροπολογίας;</w:t>
      </w:r>
    </w:p>
    <w:p w14:paraId="0C83456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διανεμηθεί, κύριε </w:t>
      </w:r>
      <w:proofErr w:type="spellStart"/>
      <w:r>
        <w:rPr>
          <w:rFonts w:eastAsia="Times New Roman" w:cs="Times New Roman"/>
          <w:szCs w:val="24"/>
        </w:rPr>
        <w:t>Αμυρά</w:t>
      </w:r>
      <w:proofErr w:type="spellEnd"/>
      <w:r>
        <w:rPr>
          <w:rFonts w:eastAsia="Times New Roman" w:cs="Times New Roman"/>
          <w:szCs w:val="24"/>
        </w:rPr>
        <w:t>.</w:t>
      </w:r>
    </w:p>
    <w:p w14:paraId="0C83456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Έχει μοιραστεί η τροπολογία. Είναι η </w:t>
      </w:r>
      <w:r>
        <w:rPr>
          <w:rFonts w:eastAsia="Times New Roman" w:cs="Times New Roman"/>
          <w:szCs w:val="24"/>
        </w:rPr>
        <w:t xml:space="preserve">με </w:t>
      </w:r>
      <w:r>
        <w:rPr>
          <w:rFonts w:eastAsia="Times New Roman" w:cs="Times New Roman"/>
          <w:szCs w:val="24"/>
        </w:rPr>
        <w:t xml:space="preserve">αριθμό </w:t>
      </w:r>
      <w:r>
        <w:rPr>
          <w:rFonts w:eastAsia="Times New Roman" w:cs="Times New Roman"/>
          <w:szCs w:val="24"/>
        </w:rPr>
        <w:t>997/155, που έχει κατατεθεί στις 28</w:t>
      </w:r>
      <w:r>
        <w:rPr>
          <w:rFonts w:eastAsia="Times New Roman" w:cs="Times New Roman"/>
          <w:szCs w:val="24"/>
        </w:rPr>
        <w:t xml:space="preserve"> Μαρτίου</w:t>
      </w:r>
      <w:r>
        <w:rPr>
          <w:rFonts w:eastAsia="Times New Roman" w:cs="Times New Roman"/>
          <w:szCs w:val="24"/>
        </w:rPr>
        <w:t>.</w:t>
      </w:r>
    </w:p>
    <w:p w14:paraId="0C83456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νομοτεχνική βελτίωση είναι ότι προβλέπεται μέσα στην τροπολογία Υπουργική Απόφαση του Υπουργείου Μεταφορών και θα είναι Κοινή Υπουργική Απόφαση με το Υπουργείο Οικονομικών γιατί αφορά τέλη. Αυτή είναι</w:t>
      </w:r>
      <w:r>
        <w:rPr>
          <w:rFonts w:eastAsia="Times New Roman" w:cs="Times New Roman"/>
          <w:szCs w:val="24"/>
        </w:rPr>
        <w:t xml:space="preserve"> η νομοτεχνική.</w:t>
      </w:r>
    </w:p>
    <w:p w14:paraId="0C83456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Ευχαριστώ.</w:t>
      </w:r>
    </w:p>
    <w:p w14:paraId="0C83456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την προαναφερθείσα νομοτεχνική βελτίωση, η οποία έχει ως εξής:</w:t>
      </w:r>
    </w:p>
    <w:p w14:paraId="0C83456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ΑΛΛΑΓΗ ΣΕΛΙΔΑΣ</w:t>
      </w:r>
    </w:p>
    <w:p w14:paraId="0C83456E" w14:textId="77777777" w:rsidR="00A55636" w:rsidRDefault="00E244A2">
      <w:pPr>
        <w:spacing w:line="600" w:lineRule="auto"/>
        <w:ind w:firstLine="720"/>
        <w:jc w:val="both"/>
        <w:rPr>
          <w:rFonts w:eastAsia="Times New Roman" w:cs="Times New Roman"/>
          <w:szCs w:val="24"/>
        </w:rPr>
      </w:pPr>
      <w:r w:rsidDel="00F551C4">
        <w:rPr>
          <w:rFonts w:eastAsia="Times New Roman" w:cs="Times New Roman"/>
          <w:szCs w:val="24"/>
        </w:rPr>
        <w:lastRenderedPageBreak/>
        <w:t xml:space="preserve"> </w:t>
      </w:r>
      <w:r>
        <w:rPr>
          <w:rFonts w:eastAsia="Times New Roman" w:cs="Times New Roman"/>
          <w:szCs w:val="24"/>
        </w:rPr>
        <w:t>(Να μπει η σελ.164)</w:t>
      </w:r>
    </w:p>
    <w:p w14:paraId="0C83456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ΑΛΛΑΓΗ ΣΕΛΙΔΑΣ</w:t>
      </w:r>
    </w:p>
    <w:p w14:paraId="0C83457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w:t>
      </w:r>
      <w:r>
        <w:rPr>
          <w:rFonts w:eastAsia="Times New Roman" w:cs="Times New Roman"/>
          <w:szCs w:val="24"/>
        </w:rPr>
        <w:t>τούμε, κύριε Υπουργέ.</w:t>
      </w:r>
    </w:p>
    <w:p w14:paraId="0C83457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ζητώ τον λόγο.</w:t>
      </w:r>
    </w:p>
    <w:p w14:paraId="0C83457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ο κ. </w:t>
      </w:r>
      <w:proofErr w:type="spellStart"/>
      <w:r>
        <w:rPr>
          <w:rFonts w:eastAsia="Times New Roman" w:cs="Times New Roman"/>
          <w:szCs w:val="24"/>
        </w:rPr>
        <w:t>Αμυράς</w:t>
      </w:r>
      <w:proofErr w:type="spellEnd"/>
      <w:r>
        <w:rPr>
          <w:rFonts w:eastAsia="Times New Roman" w:cs="Times New Roman"/>
          <w:szCs w:val="24"/>
        </w:rPr>
        <w:t>.</w:t>
      </w:r>
    </w:p>
    <w:p w14:paraId="0C83457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Οπότε, αγαπητέ κύριε Υπουργέ, είναι ασφαλές το συμπέρασμα στο οποίο οδηγούμαι μετά από αυτήν την τροπολογία ό</w:t>
      </w:r>
      <w:r>
        <w:rPr>
          <w:rFonts w:eastAsia="Times New Roman" w:cs="Times New Roman"/>
          <w:szCs w:val="24"/>
        </w:rPr>
        <w:t>τι η ιδιωτικοποίηση των δεκατεσσάρων αεροδρομίων έκανε καλό στην τσέπη των επιβατών;</w:t>
      </w:r>
    </w:p>
    <w:p w14:paraId="0C83457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Ευχαριστώ.</w:t>
      </w:r>
    </w:p>
    <w:p w14:paraId="0C83457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Θέλετε να απαντήσετε, κύριε Υπουργέ;</w:t>
      </w:r>
    </w:p>
    <w:p w14:paraId="0C83457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Βεβαίως και θα απαντήσω.</w:t>
      </w:r>
    </w:p>
    <w:p w14:paraId="0C83457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Εξαρτάται, κ</w:t>
      </w:r>
      <w:r>
        <w:rPr>
          <w:rFonts w:eastAsia="Times New Roman" w:cs="Times New Roman"/>
          <w:szCs w:val="24"/>
        </w:rPr>
        <w:t xml:space="preserve">ύριε </w:t>
      </w:r>
      <w:proofErr w:type="spellStart"/>
      <w:r>
        <w:rPr>
          <w:rFonts w:eastAsia="Times New Roman" w:cs="Times New Roman"/>
          <w:szCs w:val="24"/>
        </w:rPr>
        <w:t>Αμυρά</w:t>
      </w:r>
      <w:proofErr w:type="spellEnd"/>
      <w:r>
        <w:rPr>
          <w:rFonts w:eastAsia="Times New Roman" w:cs="Times New Roman"/>
          <w:szCs w:val="24"/>
        </w:rPr>
        <w:t>, από ποια οπτική το βλέπετε.</w:t>
      </w:r>
    </w:p>
    <w:p w14:paraId="0C83457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Από την πλευρά του επιβάτη.</w:t>
      </w:r>
    </w:p>
    <w:p w14:paraId="0C83457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Ακούστε, ο επιβάτης είναι και πολίτης, κύριε </w:t>
      </w:r>
      <w:proofErr w:type="spellStart"/>
      <w:r>
        <w:rPr>
          <w:rFonts w:eastAsia="Times New Roman" w:cs="Times New Roman"/>
          <w:szCs w:val="24"/>
        </w:rPr>
        <w:t>Αμυρά</w:t>
      </w:r>
      <w:proofErr w:type="spellEnd"/>
      <w:r>
        <w:rPr>
          <w:rFonts w:eastAsia="Times New Roman" w:cs="Times New Roman"/>
          <w:szCs w:val="24"/>
        </w:rPr>
        <w:t>, και πληρώνει φόρους. Αν τον χωρίσετε τον πολίτη και διαχωρίσετε τις</w:t>
      </w:r>
      <w:r>
        <w:rPr>
          <w:rFonts w:eastAsia="Times New Roman" w:cs="Times New Roman"/>
          <w:szCs w:val="24"/>
        </w:rPr>
        <w:t xml:space="preserve"> ιδιότητές του και πείτε είναι άλλο πολίτης-επιβάτης και άλλο πολίτης-φορολογούμενος, ο πολίτης-επιβάτης έχει κέρδος, ο πολίτης-φορολογούμενος δεν νομίζω ότι είναι έτσι.</w:t>
      </w:r>
    </w:p>
    <w:p w14:paraId="0C83457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Σαφής η απάντηση.</w:t>
      </w:r>
    </w:p>
    <w:p w14:paraId="0C83457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Κυρία Κουντουρά, να ζητήσουμε την </w:t>
      </w:r>
      <w:r>
        <w:rPr>
          <w:rFonts w:eastAsia="Times New Roman" w:cs="Times New Roman"/>
          <w:szCs w:val="24"/>
        </w:rPr>
        <w:t>άδεια από τον κ. Λοβέρδο αν είναι πολύ σύντομη η τοποθέτησή σας για την τροπολογία.</w:t>
      </w:r>
    </w:p>
    <w:p w14:paraId="0C83457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Πάρα πολύ σύντομη.</w:t>
      </w:r>
    </w:p>
    <w:p w14:paraId="0C83457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Παρακαλώ, έχετε την άδειά μου να προηγηθείτε.</w:t>
      </w:r>
    </w:p>
    <w:p w14:paraId="0C83457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Ευχαριστώ.</w:t>
      </w:r>
    </w:p>
    <w:p w14:paraId="0C83457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τροπολογία είναι η 998/156 και έρχεται προκειμένου ο ν.3270, τουριστικός νόμος που προσδιορίζει τι είναι η </w:t>
      </w:r>
      <w:proofErr w:type="spellStart"/>
      <w:r>
        <w:rPr>
          <w:rFonts w:eastAsia="Times New Roman" w:cs="Times New Roman"/>
          <w:szCs w:val="24"/>
        </w:rPr>
        <w:t>συνδιαφήμιση</w:t>
      </w:r>
      <w:proofErr w:type="spellEnd"/>
      <w:r>
        <w:rPr>
          <w:rFonts w:eastAsia="Times New Roman" w:cs="Times New Roman"/>
          <w:szCs w:val="24"/>
        </w:rPr>
        <w:t xml:space="preserve"> και η συμπαραγωγή, να υλοποιηθεί από τον εποπτευόμενό μας φορέα, τον ΕΟΤ, και οι υπηρεσιακοί να μπορούν να πατήσουν σε μία νομοθεσία για</w:t>
      </w:r>
      <w:r>
        <w:rPr>
          <w:rFonts w:eastAsia="Times New Roman" w:cs="Times New Roman"/>
          <w:szCs w:val="24"/>
        </w:rPr>
        <w:t xml:space="preserve"> να υλοποιήσουν τη διαδικασία και την πληρωμή. Λόγω του ότι καταργήθηκε το άρθρο 47 του ν.4412, που προσδιόριζε τον τρόπο υλοποίησης, δεν έχουν νομικά πού να πατήσουν για να υλοποιήσουν. Δηλαδή λέει ακριβώς πώς είναι αυτή η συμφωνία: Η συμφωνία της </w:t>
      </w:r>
      <w:proofErr w:type="spellStart"/>
      <w:r>
        <w:rPr>
          <w:rFonts w:eastAsia="Times New Roman" w:cs="Times New Roman"/>
          <w:szCs w:val="24"/>
        </w:rPr>
        <w:t>συνδιαφ</w:t>
      </w:r>
      <w:r>
        <w:rPr>
          <w:rFonts w:eastAsia="Times New Roman" w:cs="Times New Roman"/>
          <w:szCs w:val="24"/>
        </w:rPr>
        <w:t>ήμισης</w:t>
      </w:r>
      <w:proofErr w:type="spellEnd"/>
      <w:r>
        <w:rPr>
          <w:rFonts w:eastAsia="Times New Roman" w:cs="Times New Roman"/>
          <w:szCs w:val="24"/>
        </w:rPr>
        <w:t xml:space="preserve"> και της συμπαραγωγής, προκειμένου να υλοποιηθεί, πρέπει να την προτείνει ο γενικός γραμματέας, μέσα από τους υπηρεσιακούς, να πατήσει στη νομοθετική ρύθμιση που λέει πώς υλοποιείται, να εγκριθεί από το διοικητικό συμβούλιο του ΕΟΤ, να περάσει </w:t>
      </w:r>
      <w:proofErr w:type="spellStart"/>
      <w:r>
        <w:rPr>
          <w:rFonts w:eastAsia="Times New Roman" w:cs="Times New Roman"/>
          <w:szCs w:val="24"/>
        </w:rPr>
        <w:t>προσυμ</w:t>
      </w:r>
      <w:r>
        <w:rPr>
          <w:rFonts w:eastAsia="Times New Roman" w:cs="Times New Roman"/>
          <w:szCs w:val="24"/>
        </w:rPr>
        <w:t>βατικό</w:t>
      </w:r>
      <w:proofErr w:type="spellEnd"/>
      <w:r>
        <w:rPr>
          <w:rFonts w:eastAsia="Times New Roman" w:cs="Times New Roman"/>
          <w:szCs w:val="24"/>
        </w:rPr>
        <w:t xml:space="preserve"> έλεγχο, να πάει στο Ελεγκτικό Συνέδριο και μετά, με τον τρόπο που θα προσδιορίζεται ο τρόπος πληρωμής, να βγει το ένταλμα για να πληρωθεί. </w:t>
      </w:r>
    </w:p>
    <w:p w14:paraId="0C83458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Αυτή η τροπολογία λοιπόν έρχεται για να καλύψει αυτό το κενό της υλοποίησης της </w:t>
      </w:r>
      <w:proofErr w:type="spellStart"/>
      <w:r>
        <w:rPr>
          <w:rFonts w:eastAsia="Times New Roman" w:cs="Times New Roman"/>
          <w:szCs w:val="24"/>
        </w:rPr>
        <w:t>συνδιαφήμισης</w:t>
      </w:r>
      <w:proofErr w:type="spellEnd"/>
      <w:r>
        <w:rPr>
          <w:rFonts w:eastAsia="Times New Roman" w:cs="Times New Roman"/>
          <w:szCs w:val="24"/>
        </w:rPr>
        <w:t xml:space="preserve"> και της συμπαρα</w:t>
      </w:r>
      <w:r>
        <w:rPr>
          <w:rFonts w:eastAsia="Times New Roman" w:cs="Times New Roman"/>
          <w:szCs w:val="24"/>
        </w:rPr>
        <w:t xml:space="preserve">γωγής, που δυστυχώς έμεινε κενό με την κατάργηση του άρθρου 47. Δεν αλλάζει τίποτε, δεν είναι καινούρια νομοθεσία. Είναι παλιά </w:t>
      </w:r>
      <w:r>
        <w:rPr>
          <w:rFonts w:eastAsia="Times New Roman" w:cs="Times New Roman"/>
          <w:szCs w:val="24"/>
        </w:rPr>
        <w:lastRenderedPageBreak/>
        <w:t>νομοθεσία που απλώς λέει πώς θα γίνει η υλοποίηση πληρωμής και διαδικασίας. Τόσο απλά.</w:t>
      </w:r>
    </w:p>
    <w:p w14:paraId="0C83458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Ευχαριστώ.</w:t>
      </w:r>
    </w:p>
    <w:p w14:paraId="0C834582" w14:textId="77777777" w:rsidR="00A55636" w:rsidRDefault="00E244A2">
      <w:pPr>
        <w:spacing w:line="600" w:lineRule="auto"/>
        <w:ind w:firstLine="720"/>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κυρία Υπουργέ. </w:t>
      </w:r>
    </w:p>
    <w:p w14:paraId="0C83458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w:t>
      </w:r>
      <w:r>
        <w:rPr>
          <w:rFonts w:eastAsia="Times New Roman" w:cs="Times New Roman"/>
          <w:szCs w:val="24"/>
        </w:rPr>
        <w:t>ΙΟΣ ΒΕΝΙΖΕΛΟΣ» και ενημερώθηκαν για την ιστορία του κτηρίου και τον τρόπο οργάνωσης και λειτουργίας της Βουλής, είκοσι επτά μαθήτριες και μαθητές και τέσσερις συνοδοί εκπαιδευτικοί τους από το 5</w:t>
      </w:r>
      <w:r>
        <w:rPr>
          <w:rFonts w:eastAsia="Times New Roman" w:cs="Times New Roman"/>
          <w:szCs w:val="24"/>
          <w:vertAlign w:val="superscript"/>
        </w:rPr>
        <w:t>ο</w:t>
      </w:r>
      <w:r>
        <w:rPr>
          <w:rFonts w:eastAsia="Times New Roman" w:cs="Times New Roman"/>
          <w:szCs w:val="24"/>
        </w:rPr>
        <w:t xml:space="preserve"> Δημοτικό Σχολείο Σπάρτης. </w:t>
      </w:r>
    </w:p>
    <w:p w14:paraId="0C83458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0C834585" w14:textId="77777777" w:rsidR="00A55636" w:rsidRDefault="00E244A2">
      <w:pPr>
        <w:spacing w:line="600" w:lineRule="auto"/>
        <w:ind w:firstLine="720"/>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 όλες τις πτέρυγες της Βουλής)</w:t>
      </w:r>
    </w:p>
    <w:p w14:paraId="0C83458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Προχωρούμε στον Κοινοβουλευτικό Εκπρόσωπο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Ανδρέα Λοβέρδο για δώδεκα λεπτά.</w:t>
      </w:r>
    </w:p>
    <w:p w14:paraId="0C83458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Κυρία </w:t>
      </w:r>
      <w:proofErr w:type="spellStart"/>
      <w:r>
        <w:rPr>
          <w:rFonts w:eastAsia="Times New Roman" w:cs="Times New Roman"/>
          <w:szCs w:val="24"/>
        </w:rPr>
        <w:t>Παπανάτσιου</w:t>
      </w:r>
      <w:proofErr w:type="spellEnd"/>
      <w:r>
        <w:rPr>
          <w:rFonts w:eastAsia="Times New Roman" w:cs="Times New Roman"/>
          <w:szCs w:val="24"/>
        </w:rPr>
        <w:t xml:space="preserve">, να ξεκινήσω με την εισήγηση του κ. </w:t>
      </w:r>
      <w:proofErr w:type="spellStart"/>
      <w:r>
        <w:rPr>
          <w:rFonts w:eastAsia="Times New Roman" w:cs="Times New Roman"/>
          <w:szCs w:val="24"/>
        </w:rPr>
        <w:t>Αρβανιτίδη</w:t>
      </w:r>
      <w:proofErr w:type="spellEnd"/>
      <w:r>
        <w:rPr>
          <w:rFonts w:eastAsia="Times New Roman" w:cs="Times New Roman"/>
          <w:szCs w:val="24"/>
        </w:rPr>
        <w:t>, όπου έ</w:t>
      </w:r>
      <w:r>
        <w:rPr>
          <w:rFonts w:eastAsia="Times New Roman" w:cs="Times New Roman"/>
          <w:szCs w:val="24"/>
        </w:rPr>
        <w:t xml:space="preserve">κανε δεκτή επί της αρχής τη νομοθετική παρέμβασή σας για την ενσωμάτωση της </w:t>
      </w:r>
      <w:r>
        <w:rPr>
          <w:rFonts w:eastAsia="Times New Roman" w:cs="Times New Roman"/>
          <w:szCs w:val="24"/>
        </w:rPr>
        <w:t>ο</w:t>
      </w:r>
      <w:r>
        <w:rPr>
          <w:rFonts w:eastAsia="Times New Roman" w:cs="Times New Roman"/>
          <w:szCs w:val="24"/>
        </w:rPr>
        <w:t>δηγίας 2014/92 της Ευρωπαϊκής Ένωσης και επίσης να προσθέσω από την αρχή ότι σωστά ρυθμίζετε τα θέματα στο άρθρο 28, υπό την έννοια όμως της προσθήκης που έχει κατατεθεί και που α</w:t>
      </w:r>
      <w:r>
        <w:rPr>
          <w:rFonts w:eastAsia="Times New Roman" w:cs="Times New Roman"/>
          <w:szCs w:val="24"/>
        </w:rPr>
        <w:t>φορά τους υπαλλήλους οι οποίοι υπηρετούν στους τεχνικούς κλάδους της κατηγορίας ΤΕ, τεχνικών εργοδηγών, και δεν έχουν πτυχίο ΤΕΙ ή άλλο σχετικό δίπλωμα ΤΕΙ και εξελίσσονται μισθολογικά στα κλιμάκια της ΤΕ κατηγορίας. Είναι μ</w:t>
      </w:r>
      <w:r>
        <w:rPr>
          <w:rFonts w:eastAsia="Times New Roman" w:cs="Times New Roman"/>
          <w:szCs w:val="24"/>
        </w:rPr>
        <w:t>ί</w:t>
      </w:r>
      <w:r>
        <w:rPr>
          <w:rFonts w:eastAsia="Times New Roman" w:cs="Times New Roman"/>
          <w:szCs w:val="24"/>
        </w:rPr>
        <w:t xml:space="preserve">α σωστή παρέμβαση και αυτή και </w:t>
      </w:r>
      <w:r>
        <w:rPr>
          <w:rFonts w:eastAsia="Times New Roman" w:cs="Times New Roman"/>
          <w:szCs w:val="24"/>
        </w:rPr>
        <w:t>υιοθετείται και από εμάς.</w:t>
      </w:r>
    </w:p>
    <w:p w14:paraId="0C83458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Και μια και υιοθετούμε από κοινού σωστές ρυθμίσεις, σας παρακαλώ πάρα πολύ να δείτε αυτό που κι ο συνάδελφος κ. Μπούρας ανέφερε πριν, με τη μορφή της τροπολογίας που έχει κάνει η κ. </w:t>
      </w:r>
      <w:proofErr w:type="spellStart"/>
      <w:r>
        <w:rPr>
          <w:rFonts w:eastAsia="Times New Roman" w:cs="Times New Roman"/>
          <w:szCs w:val="24"/>
        </w:rPr>
        <w:t>Χριστοφιλοπούλου</w:t>
      </w:r>
      <w:proofErr w:type="spellEnd"/>
      <w:r>
        <w:rPr>
          <w:rFonts w:eastAsia="Times New Roman" w:cs="Times New Roman"/>
          <w:szCs w:val="24"/>
        </w:rPr>
        <w:t>, και αφορά το ιδιοκτησιακό καθε</w:t>
      </w:r>
      <w:r>
        <w:rPr>
          <w:rFonts w:eastAsia="Times New Roman" w:cs="Times New Roman"/>
          <w:szCs w:val="24"/>
        </w:rPr>
        <w:t xml:space="preserve">στώς στον Δήμο Λαυρεωτικής, διότι οι Βουλευτές σας που σας εισηγούνται μία τροπολογία δεν σας εισηγούνται την πλήρη τροπολογία. Σας παρακαλούμε λοιπόν να δεχθείτε την τροπολογία της κ. </w:t>
      </w:r>
      <w:proofErr w:type="spellStart"/>
      <w:r>
        <w:rPr>
          <w:rFonts w:eastAsia="Times New Roman" w:cs="Times New Roman"/>
          <w:szCs w:val="24"/>
        </w:rPr>
        <w:t>Χριστοφιλοπούλου</w:t>
      </w:r>
      <w:proofErr w:type="spellEnd"/>
      <w:r>
        <w:rPr>
          <w:rFonts w:eastAsia="Times New Roman" w:cs="Times New Roman"/>
          <w:szCs w:val="24"/>
        </w:rPr>
        <w:t>, όπου φεύγει από τα όρια μόνο της αναστολής πρωτοκόλλω</w:t>
      </w:r>
      <w:r>
        <w:rPr>
          <w:rFonts w:eastAsia="Times New Roman" w:cs="Times New Roman"/>
          <w:szCs w:val="24"/>
        </w:rPr>
        <w:t xml:space="preserve">ν αποβολής και προστίμων που έχει να </w:t>
      </w:r>
      <w:r>
        <w:rPr>
          <w:rFonts w:eastAsia="Times New Roman" w:cs="Times New Roman"/>
          <w:szCs w:val="24"/>
        </w:rPr>
        <w:lastRenderedPageBreak/>
        <w:t>κάνει με τη δική σας τροπολογία και καλύπτει συνολικώς το θέμα για να μην υπάρχουν εκκρεμότητες. Κύριε Μπούρα, νομίζω ότι ήταν παράλληλη η τοποθέτηση. Συνεπώς, υπάρχει μία στάση από όλες τις πτέρυγες της Βουλής, την οπο</w:t>
      </w:r>
      <w:r>
        <w:rPr>
          <w:rFonts w:eastAsia="Times New Roman" w:cs="Times New Roman"/>
          <w:szCs w:val="24"/>
        </w:rPr>
        <w:t>ία η Υφυπουργός πρέπει να αξιοποιήσει.</w:t>
      </w:r>
    </w:p>
    <w:p w14:paraId="0C83458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Μιας και μιλάμε για τροπολογίες, θέλω να αναφέρω, κυρίες και κύριοι Βουλευτές, μια τροπολογία με την οποία η Δημοκρατική Συμπαράταξη δεν συμφωνεί καθόλου. Κι ήσασταν εδώ, κυρία Υφυπουργέ, όταν το πρωί ο κ. </w:t>
      </w:r>
      <w:proofErr w:type="spellStart"/>
      <w:r>
        <w:rPr>
          <w:rFonts w:eastAsia="Times New Roman" w:cs="Times New Roman"/>
          <w:szCs w:val="24"/>
        </w:rPr>
        <w:t>Γαβρόγλου</w:t>
      </w:r>
      <w:proofErr w:type="spellEnd"/>
      <w:r>
        <w:rPr>
          <w:rFonts w:eastAsia="Times New Roman" w:cs="Times New Roman"/>
          <w:szCs w:val="24"/>
        </w:rPr>
        <w:t xml:space="preserve">, </w:t>
      </w:r>
      <w:r>
        <w:rPr>
          <w:rFonts w:eastAsia="Times New Roman" w:cs="Times New Roman"/>
          <w:szCs w:val="24"/>
        </w:rPr>
        <w:t xml:space="preserve">σε μία πάρα πολύ πολιτισμένη συζήτηση με τη Δημοκρατική Συμπαράταξη και το Ποτάμι, τον κ. </w:t>
      </w:r>
      <w:proofErr w:type="spellStart"/>
      <w:r>
        <w:rPr>
          <w:rFonts w:eastAsia="Times New Roman" w:cs="Times New Roman"/>
          <w:szCs w:val="24"/>
        </w:rPr>
        <w:t>Αμυρά</w:t>
      </w:r>
      <w:proofErr w:type="spellEnd"/>
      <w:r>
        <w:rPr>
          <w:rFonts w:eastAsia="Times New Roman" w:cs="Times New Roman"/>
          <w:szCs w:val="24"/>
        </w:rPr>
        <w:t xml:space="preserve">, μας διευκρίνισε τη ρύθμιση που κατέθεσε, και υιοθετείτε, για τους αναπληρωτές καθηγητές. Δεν ξέρω αν υπάρχει εκπαιδευτικός στην Αίθουσα. Βλέπω τον καθηγητή κ. </w:t>
      </w:r>
      <w:proofErr w:type="spellStart"/>
      <w:r>
        <w:rPr>
          <w:rFonts w:eastAsia="Times New Roman" w:cs="Times New Roman"/>
          <w:szCs w:val="24"/>
        </w:rPr>
        <w:t>Μάρδα</w:t>
      </w:r>
      <w:proofErr w:type="spellEnd"/>
      <w:r>
        <w:rPr>
          <w:rFonts w:eastAsia="Times New Roman" w:cs="Times New Roman"/>
          <w:szCs w:val="24"/>
        </w:rPr>
        <w:t xml:space="preserve"> και είναι και ο Πρόεδρος επίσης εκπαιδευτικός, πανεπιστημιακός. Αισθάνομαι την υποχρέωση να μιλήσω ως εκπαιδευτικός και ως Υπουργός Παιδείας, του οποίου τη ρύθμιση τροποποιείτε. Είναι η ώρα να πούμε και τα πράγματα με το όνομά τους για τα θέματα των </w:t>
      </w:r>
      <w:r>
        <w:rPr>
          <w:rFonts w:eastAsia="Times New Roman" w:cs="Times New Roman"/>
          <w:szCs w:val="24"/>
        </w:rPr>
        <w:t>αναπληρωτών καθηγητών.</w:t>
      </w:r>
    </w:p>
    <w:p w14:paraId="0C83458A" w14:textId="77777777" w:rsidR="00A55636" w:rsidRDefault="00E244A2">
      <w:pPr>
        <w:spacing w:line="600" w:lineRule="auto"/>
        <w:ind w:firstLine="720"/>
        <w:jc w:val="both"/>
        <w:rPr>
          <w:rFonts w:eastAsia="Times New Roman"/>
          <w:szCs w:val="24"/>
        </w:rPr>
      </w:pPr>
      <w:r>
        <w:rPr>
          <w:rFonts w:eastAsia="Times New Roman"/>
          <w:szCs w:val="24"/>
        </w:rPr>
        <w:lastRenderedPageBreak/>
        <w:t xml:space="preserve">Κυρίες και κύριοι Βουλευτές, όταν, όχι μόνο προσέλαβα τους αναπληρωτές, αλλά σπάζοντας κάθε ρεκόρ, τους προσέλαβα στην ώρα τους, όντας «φρέσκος» Υπουργός Υγείας δύο μηνών, η αντιμετώπιση που είχα από τον ΣΥΡΙΖΑ δεν </w:t>
      </w:r>
      <w:r>
        <w:rPr>
          <w:rFonts w:eastAsia="Times New Roman"/>
          <w:bCs/>
        </w:rPr>
        <w:t>ήταν αυτή που είνα</w:t>
      </w:r>
      <w:r>
        <w:rPr>
          <w:rFonts w:eastAsia="Times New Roman"/>
          <w:bCs/>
        </w:rPr>
        <w:t xml:space="preserve">ι </w:t>
      </w:r>
      <w:r>
        <w:rPr>
          <w:rFonts w:eastAsia="Times New Roman"/>
          <w:szCs w:val="24"/>
        </w:rPr>
        <w:t xml:space="preserve">η δική μας σήμερα –διαφωνώ επί της τροπολογίας, τελεία και παύλα– αλλά ήταν καταγγελίες και υποσχέσεις μέσω της υπεύθυνης παιδείας του ΣΥΡΙΖΑ, ότι όταν έρθουν αυτοί στην </w:t>
      </w:r>
      <w:r>
        <w:rPr>
          <w:rFonts w:eastAsia="Times New Roman"/>
          <w:bCs/>
        </w:rPr>
        <w:t>Κυβέρνηση</w:t>
      </w:r>
      <w:r>
        <w:rPr>
          <w:rFonts w:eastAsia="Times New Roman"/>
          <w:szCs w:val="24"/>
        </w:rPr>
        <w:t xml:space="preserve">, </w:t>
      </w:r>
      <w:r>
        <w:rPr>
          <w:rFonts w:eastAsia="Times New Roman"/>
        </w:rPr>
        <w:t>δηλαδή</w:t>
      </w:r>
      <w:r>
        <w:rPr>
          <w:rFonts w:eastAsia="Times New Roman"/>
          <w:szCs w:val="24"/>
        </w:rPr>
        <w:t xml:space="preserve"> εσείς τώρα, θα καταργήσετε τους αναπληρωτές, θα προσλάβετε για όλε</w:t>
      </w:r>
      <w:r>
        <w:rPr>
          <w:rFonts w:eastAsia="Times New Roman"/>
          <w:szCs w:val="24"/>
        </w:rPr>
        <w:t xml:space="preserve">ς τις θέσεις των δασκάλων και των καθηγητών μόνιμους εκπαιδευτικούς και </w:t>
      </w:r>
      <w:r>
        <w:rPr>
          <w:rFonts w:eastAsia="Times New Roman"/>
        </w:rPr>
        <w:t>χωρίς</w:t>
      </w:r>
      <w:r>
        <w:rPr>
          <w:rFonts w:eastAsia="Times New Roman"/>
          <w:szCs w:val="24"/>
        </w:rPr>
        <w:t xml:space="preserve"> ΑΣΕΠ. Το ακούτε; Και </w:t>
      </w:r>
      <w:r>
        <w:rPr>
          <w:rFonts w:eastAsia="Times New Roman"/>
        </w:rPr>
        <w:t>χωρίς</w:t>
      </w:r>
      <w:r>
        <w:rPr>
          <w:rFonts w:eastAsia="Times New Roman"/>
          <w:szCs w:val="24"/>
        </w:rPr>
        <w:t xml:space="preserve"> ΑΣΕΠ! </w:t>
      </w:r>
    </w:p>
    <w:p w14:paraId="0C83458B" w14:textId="77777777" w:rsidR="00A55636" w:rsidRDefault="00E244A2">
      <w:pPr>
        <w:spacing w:line="600" w:lineRule="auto"/>
        <w:ind w:firstLine="720"/>
        <w:jc w:val="both"/>
        <w:rPr>
          <w:rFonts w:eastAsia="Times New Roman"/>
          <w:szCs w:val="24"/>
        </w:rPr>
      </w:pPr>
      <w:r>
        <w:rPr>
          <w:rFonts w:eastAsia="Times New Roman"/>
          <w:szCs w:val="24"/>
        </w:rPr>
        <w:t>Έχω συμμετάσχει σε προεκλογικό πολιτικό διάλογο και ο συνάδελφος του ΣΥΡΙΖΑ έλεγε αυτά. Πώς να τον αντιμετωπίσω; Αφού έλεγε ψέματα. Τι να πω εγώ</w:t>
      </w:r>
      <w:r>
        <w:rPr>
          <w:rFonts w:eastAsia="Times New Roman"/>
          <w:szCs w:val="24"/>
        </w:rPr>
        <w:t xml:space="preserve">; Εγώ έλεγα ότι τους πήρα στην ώρα τους. Οι άλλοι τους έπαιρναν πέντε μήνες μετά. Εγώ έσπευσα. Και η απάντηση ήταν, συνάδελφοι: «Όχι, να </w:t>
      </w:r>
      <w:r>
        <w:rPr>
          <w:rFonts w:eastAsia="Times New Roman"/>
          <w:bCs/>
        </w:rPr>
        <w:t>είναι</w:t>
      </w:r>
      <w:r>
        <w:rPr>
          <w:rFonts w:eastAsia="Times New Roman"/>
          <w:szCs w:val="24"/>
        </w:rPr>
        <w:t xml:space="preserve"> όλοι μόνιμοι και </w:t>
      </w:r>
      <w:r>
        <w:rPr>
          <w:rFonts w:eastAsia="Times New Roman"/>
        </w:rPr>
        <w:t>χωρίς</w:t>
      </w:r>
      <w:r>
        <w:rPr>
          <w:rFonts w:eastAsia="Times New Roman"/>
          <w:szCs w:val="24"/>
        </w:rPr>
        <w:t xml:space="preserve"> ΑΣΕΠ». Αυτά έλεγαν. </w:t>
      </w:r>
    </w:p>
    <w:p w14:paraId="0C83458C" w14:textId="77777777" w:rsidR="00A55636" w:rsidRDefault="00E244A2">
      <w:pPr>
        <w:spacing w:line="600" w:lineRule="auto"/>
        <w:ind w:firstLine="720"/>
        <w:jc w:val="both"/>
        <w:rPr>
          <w:rFonts w:eastAsia="Times New Roman"/>
          <w:szCs w:val="24"/>
        </w:rPr>
      </w:pPr>
      <w:r>
        <w:rPr>
          <w:rFonts w:eastAsia="Times New Roman"/>
          <w:szCs w:val="24"/>
        </w:rPr>
        <w:t>Θυμάμαι που είχα πάει στον Δήμο Αιγάλεω στην έναρξη της σχολικής χρον</w:t>
      </w:r>
      <w:r>
        <w:rPr>
          <w:rFonts w:eastAsia="Times New Roman"/>
          <w:szCs w:val="24"/>
        </w:rPr>
        <w:t>ιάς σε μια εκδήλωση ενός σχολείου ως Υ</w:t>
      </w:r>
      <w:r>
        <w:rPr>
          <w:rFonts w:eastAsia="Times New Roman"/>
          <w:szCs w:val="24"/>
        </w:rPr>
        <w:lastRenderedPageBreak/>
        <w:t>πουργός Παιδείας. Με υποδέχεται αναπληρώτρια, διορισθείσα εγκαίρως, και ήταν πολύ ψυχρή. Της λέω: «Συνάδελφε, γιατί είσαι έτσι;». Μου λέει: «Γιατί το εννεάμηνο δεν μου αρκεί. Θέλω να παντρευτώ. Δεν μπορώ να είμαι εννέα</w:t>
      </w:r>
      <w:r>
        <w:rPr>
          <w:rFonts w:eastAsia="Times New Roman"/>
          <w:szCs w:val="24"/>
        </w:rPr>
        <w:t xml:space="preserve"> μήνες μισθωτή και τρεις όχι». </w:t>
      </w:r>
      <w:r>
        <w:rPr>
          <w:rFonts w:eastAsia="Times New Roman"/>
          <w:szCs w:val="24"/>
        </w:rPr>
        <w:t>Τ</w:t>
      </w:r>
      <w:r>
        <w:rPr>
          <w:rFonts w:eastAsia="Times New Roman"/>
          <w:szCs w:val="24"/>
        </w:rPr>
        <w:t xml:space="preserve">ης είπα ότι το σύστημα δεν μπορεί να κάνει προσλήψεις αυτή τη στιγμή, αλλά αν ολοκληρωθεί η διαδικασία, που είχαμε ανοίξει τότε με την </w:t>
      </w:r>
      <w:r>
        <w:rPr>
          <w:rFonts w:eastAsia="Times New Roman"/>
          <w:szCs w:val="24"/>
        </w:rPr>
        <w:t>τ</w:t>
      </w:r>
      <w:r>
        <w:rPr>
          <w:rFonts w:eastAsia="Times New Roman"/>
          <w:szCs w:val="24"/>
        </w:rPr>
        <w:t xml:space="preserve">ρόικα, θα πάρουμε δέκα χιλιάδες μόνιμους και θα γίνουν οι διορισμοί των δέκα χιλιάδων. </w:t>
      </w:r>
    </w:p>
    <w:p w14:paraId="0C83458D" w14:textId="77777777" w:rsidR="00A55636" w:rsidRDefault="00E244A2">
      <w:pPr>
        <w:spacing w:line="600" w:lineRule="auto"/>
        <w:ind w:firstLine="720"/>
        <w:jc w:val="both"/>
        <w:rPr>
          <w:rFonts w:eastAsia="Times New Roman"/>
          <w:szCs w:val="24"/>
        </w:rPr>
      </w:pPr>
      <w:r>
        <w:rPr>
          <w:rFonts w:eastAsia="Times New Roman"/>
          <w:szCs w:val="24"/>
        </w:rPr>
        <w:t xml:space="preserve">Δεν γίνεται, συνάδελφοι, να μην έχουμε αναπληρωτές. Γιατί παρουσιάζονται κενά στο μέσο της χρονιάς. Ο θεσμός </w:t>
      </w:r>
      <w:r>
        <w:rPr>
          <w:rFonts w:eastAsia="Times New Roman"/>
          <w:bCs/>
        </w:rPr>
        <w:t>είναι</w:t>
      </w:r>
      <w:r>
        <w:rPr>
          <w:rFonts w:eastAsia="Times New Roman"/>
          <w:szCs w:val="24"/>
        </w:rPr>
        <w:t xml:space="preserve"> χρήσιμος, όχι στην έκταση που </w:t>
      </w:r>
      <w:r>
        <w:rPr>
          <w:rFonts w:eastAsia="Times New Roman"/>
          <w:bCs/>
        </w:rPr>
        <w:t>έχει</w:t>
      </w:r>
      <w:r>
        <w:rPr>
          <w:rFonts w:eastAsia="Times New Roman"/>
          <w:szCs w:val="24"/>
        </w:rPr>
        <w:t xml:space="preserve"> σήμερα, αλλά </w:t>
      </w:r>
      <w:r>
        <w:rPr>
          <w:rFonts w:eastAsia="Times New Roman"/>
          <w:bCs/>
        </w:rPr>
        <w:t>είναι</w:t>
      </w:r>
      <w:r>
        <w:rPr>
          <w:rFonts w:eastAsia="Times New Roman"/>
          <w:szCs w:val="24"/>
        </w:rPr>
        <w:t xml:space="preserve"> χρήσιμος και για τα παιδιά και για τους γονείς και για τους καθηγητές. Η άρνησή σας ήτα</w:t>
      </w:r>
      <w:r>
        <w:rPr>
          <w:rFonts w:eastAsia="Times New Roman"/>
          <w:szCs w:val="24"/>
        </w:rPr>
        <w:t xml:space="preserve">ν καθολική. Πατάγατε σε ένα πρόβλημα, για να λέτε ψέματα. </w:t>
      </w:r>
    </w:p>
    <w:p w14:paraId="0C83458E" w14:textId="77777777" w:rsidR="00A55636" w:rsidRDefault="00E244A2">
      <w:pPr>
        <w:spacing w:line="600" w:lineRule="auto"/>
        <w:ind w:firstLine="720"/>
        <w:jc w:val="both"/>
        <w:rPr>
          <w:rFonts w:eastAsia="Times New Roman"/>
          <w:szCs w:val="24"/>
        </w:rPr>
      </w:pPr>
      <w:r>
        <w:rPr>
          <w:rFonts w:eastAsia="Times New Roman"/>
          <w:szCs w:val="24"/>
        </w:rPr>
        <w:t>Δ</w:t>
      </w:r>
      <w:r>
        <w:rPr>
          <w:rFonts w:eastAsia="Times New Roman"/>
          <w:szCs w:val="24"/>
        </w:rPr>
        <w:t xml:space="preserve">ύο χρόνια και κάτι μετά, είκοσι έξι μήνες αφού αναλάβατε, όχι μόνο δεν έχετε ζητήσει συγγνώμη, όχι μόνο δεν έχετε πει: «Ρε παιδί μου, δεν καταλάβαινα», αλλά έρχεστε σήμερα να αλλάξετε εκείνες τις </w:t>
      </w:r>
      <w:r>
        <w:rPr>
          <w:rFonts w:eastAsia="Times New Roman"/>
          <w:szCs w:val="24"/>
        </w:rPr>
        <w:t xml:space="preserve">δίκαιες </w:t>
      </w:r>
      <w:r>
        <w:rPr>
          <w:rFonts w:eastAsia="Times New Roman"/>
          <w:bCs/>
          <w:shd w:val="clear" w:color="auto" w:fill="FFFFFF"/>
        </w:rPr>
        <w:t>ρυθμίσεις</w:t>
      </w:r>
      <w:r>
        <w:rPr>
          <w:rFonts w:eastAsia="Times New Roman"/>
          <w:szCs w:val="24"/>
        </w:rPr>
        <w:t xml:space="preserve"> για τους αναπληρωτές, μιλώντας για τον θεσμό των αναπληρωτών δασκάλων και καθηγητών –ακούστε με– σαν να </w:t>
      </w:r>
      <w:r>
        <w:rPr>
          <w:rFonts w:eastAsia="Times New Roman"/>
          <w:bCs/>
        </w:rPr>
        <w:t>είναι</w:t>
      </w:r>
      <w:r>
        <w:rPr>
          <w:rFonts w:eastAsia="Times New Roman"/>
          <w:szCs w:val="24"/>
        </w:rPr>
        <w:t xml:space="preserve"> αυτονόητος, ενώ λέγατε τα αντίθετα. </w:t>
      </w:r>
    </w:p>
    <w:p w14:paraId="0C83458F" w14:textId="77777777" w:rsidR="00A55636" w:rsidRDefault="00E244A2">
      <w:pPr>
        <w:spacing w:line="600" w:lineRule="auto"/>
        <w:ind w:firstLine="720"/>
        <w:jc w:val="both"/>
        <w:rPr>
          <w:rFonts w:eastAsia="Times New Roman"/>
          <w:szCs w:val="24"/>
        </w:rPr>
      </w:pPr>
      <w:r>
        <w:rPr>
          <w:rFonts w:eastAsia="Times New Roman"/>
          <w:szCs w:val="24"/>
        </w:rPr>
        <w:lastRenderedPageBreak/>
        <w:t>Έ</w:t>
      </w:r>
      <w:r>
        <w:rPr>
          <w:rFonts w:eastAsia="Times New Roman"/>
          <w:szCs w:val="24"/>
        </w:rPr>
        <w:t xml:space="preserve">ρχεστε εδώ, να πείτε ότι τον κάνετε και καλύτερο. Διότι καταργείτε την προϋπηρεσία αυτού που </w:t>
      </w:r>
      <w:r>
        <w:rPr>
          <w:rFonts w:eastAsia="Times New Roman"/>
          <w:bCs/>
        </w:rPr>
        <w:t>έχει</w:t>
      </w:r>
      <w:r>
        <w:rPr>
          <w:rFonts w:eastAsia="Times New Roman"/>
          <w:szCs w:val="24"/>
        </w:rPr>
        <w:t xml:space="preserve"> δουλέψει για τα παιδιά, πηγαίνοντας σε σχολεία που </w:t>
      </w:r>
      <w:r>
        <w:rPr>
          <w:rFonts w:eastAsia="Times New Roman"/>
          <w:bCs/>
        </w:rPr>
        <w:t>είναι</w:t>
      </w:r>
      <w:r>
        <w:rPr>
          <w:rFonts w:eastAsia="Times New Roman"/>
          <w:szCs w:val="24"/>
        </w:rPr>
        <w:t xml:space="preserve">, όπως σωστά είπε ο κ. </w:t>
      </w:r>
      <w:proofErr w:type="spellStart"/>
      <w:r>
        <w:rPr>
          <w:rFonts w:eastAsia="Times New Roman"/>
          <w:szCs w:val="24"/>
        </w:rPr>
        <w:t>Γαβρόγλου</w:t>
      </w:r>
      <w:proofErr w:type="spellEnd"/>
      <w:r>
        <w:rPr>
          <w:rFonts w:eastAsia="Times New Roman"/>
          <w:szCs w:val="24"/>
        </w:rPr>
        <w:t>, τη μ</w:t>
      </w:r>
      <w:r>
        <w:rPr>
          <w:rFonts w:eastAsia="Times New Roman"/>
          <w:szCs w:val="24"/>
        </w:rPr>
        <w:t>ί</w:t>
      </w:r>
      <w:r>
        <w:rPr>
          <w:rFonts w:eastAsia="Times New Roman"/>
          <w:szCs w:val="24"/>
        </w:rPr>
        <w:t>α φορά σε απομακρυσμένο νησί του Αιγαίου και την άλλη σε ορεινό</w:t>
      </w:r>
      <w:r>
        <w:rPr>
          <w:rFonts w:eastAsia="Times New Roman"/>
          <w:szCs w:val="24"/>
        </w:rPr>
        <w:t xml:space="preserve"> όγκο της Θεσσαλίας. </w:t>
      </w:r>
    </w:p>
    <w:p w14:paraId="0C834590" w14:textId="77777777" w:rsidR="00A55636" w:rsidRDefault="00E244A2">
      <w:pPr>
        <w:spacing w:line="600" w:lineRule="auto"/>
        <w:ind w:firstLine="720"/>
        <w:jc w:val="both"/>
        <w:rPr>
          <w:rFonts w:eastAsia="Times New Roman"/>
          <w:szCs w:val="24"/>
        </w:rPr>
      </w:pPr>
      <w:r>
        <w:rPr>
          <w:rFonts w:eastAsia="Times New Roman"/>
          <w:szCs w:val="24"/>
        </w:rPr>
        <w:t xml:space="preserve">Μου </w:t>
      </w:r>
      <w:r>
        <w:rPr>
          <w:rFonts w:eastAsia="Times New Roman"/>
          <w:bCs/>
        </w:rPr>
        <w:t>έχει</w:t>
      </w:r>
      <w:r>
        <w:rPr>
          <w:rFonts w:eastAsia="Times New Roman"/>
          <w:szCs w:val="24"/>
        </w:rPr>
        <w:t xml:space="preserve"> τύχει καθηγήτρια με δυο παιδιά στο Καστελόριζο, η οποία ήταν από τα Τρίκαλα, που τα εννιακόσια ευρώ της φαίνονταν κάτι και ξενιτευόταν γι’ αυτό, για να βοηθάει την οικογένειά της. </w:t>
      </w:r>
    </w:p>
    <w:p w14:paraId="0C834591" w14:textId="77777777" w:rsidR="00A55636" w:rsidRDefault="00E244A2">
      <w:pPr>
        <w:spacing w:line="600" w:lineRule="auto"/>
        <w:ind w:firstLine="720"/>
        <w:jc w:val="both"/>
        <w:rPr>
          <w:rFonts w:eastAsia="Times New Roman"/>
          <w:szCs w:val="24"/>
        </w:rPr>
      </w:pPr>
      <w:r>
        <w:rPr>
          <w:rFonts w:eastAsia="Times New Roman"/>
          <w:szCs w:val="24"/>
        </w:rPr>
        <w:t>Στις δυσκολίες που ζούμε, με ένα εκπαιδευτικ</w:t>
      </w:r>
      <w:r>
        <w:rPr>
          <w:rFonts w:eastAsia="Times New Roman"/>
          <w:szCs w:val="24"/>
        </w:rPr>
        <w:t xml:space="preserve">ό σύστημα με προβλήματα, λύναμε θέματα και σας είχαμε με τις σάλπιγγες από πάνω να λέτε ψέματα και έρχεστε τώρα εδώ και συζητάτε, ωσάν όλα να </w:t>
      </w:r>
      <w:r>
        <w:rPr>
          <w:rFonts w:eastAsia="Times New Roman"/>
          <w:bCs/>
        </w:rPr>
        <w:t>είναι</w:t>
      </w:r>
      <w:r>
        <w:rPr>
          <w:rFonts w:eastAsia="Times New Roman"/>
          <w:szCs w:val="24"/>
        </w:rPr>
        <w:t xml:space="preserve"> αυτονόητα, όλα να </w:t>
      </w:r>
      <w:r>
        <w:rPr>
          <w:rFonts w:eastAsia="Times New Roman"/>
          <w:bCs/>
        </w:rPr>
        <w:t>είναι</w:t>
      </w:r>
      <w:r>
        <w:rPr>
          <w:rFonts w:eastAsia="Times New Roman"/>
          <w:szCs w:val="24"/>
        </w:rPr>
        <w:t xml:space="preserve"> ωραία. Λες και δεν καταλαβαίνετε ότι σας ακούει ο κόσμος και σας κρίνει. Κρίνει πάρα</w:t>
      </w:r>
      <w:r>
        <w:rPr>
          <w:rFonts w:eastAsia="Times New Roman"/>
          <w:szCs w:val="24"/>
        </w:rPr>
        <w:t xml:space="preserve"> πολλά από αυτά που λέτε, πάρα πολλά από αυτά που λέγατε και κυρίως κρίνει αυτά που κάνετε. </w:t>
      </w:r>
    </w:p>
    <w:p w14:paraId="0C834592" w14:textId="77777777" w:rsidR="00A55636" w:rsidRDefault="00E244A2">
      <w:pPr>
        <w:spacing w:line="600" w:lineRule="auto"/>
        <w:ind w:firstLine="720"/>
        <w:jc w:val="both"/>
        <w:rPr>
          <w:rFonts w:eastAsia="Times New Roman"/>
          <w:szCs w:val="24"/>
        </w:rPr>
      </w:pPr>
      <w:r>
        <w:rPr>
          <w:rFonts w:eastAsia="Times New Roman"/>
          <w:szCs w:val="24"/>
        </w:rPr>
        <w:t xml:space="preserve">Μια και μιλάμε για την παιδεία, βάσει της τροπολογίας </w:t>
      </w:r>
      <w:proofErr w:type="spellStart"/>
      <w:r>
        <w:rPr>
          <w:rFonts w:eastAsia="Times New Roman"/>
          <w:szCs w:val="24"/>
        </w:rPr>
        <w:t>Γαβρόγλου</w:t>
      </w:r>
      <w:proofErr w:type="spellEnd"/>
      <w:r>
        <w:rPr>
          <w:rFonts w:eastAsia="Times New Roman"/>
          <w:szCs w:val="24"/>
        </w:rPr>
        <w:t xml:space="preserve">, διαβάζουμε, κυρίες και κύριοι συνάδελφοι, χθες στην </w:t>
      </w:r>
      <w:r>
        <w:rPr>
          <w:rFonts w:eastAsia="Times New Roman"/>
          <w:szCs w:val="24"/>
        </w:rPr>
        <w:t>«</w:t>
      </w:r>
      <w:r>
        <w:rPr>
          <w:rFonts w:eastAsia="Times New Roman"/>
          <w:szCs w:val="24"/>
        </w:rPr>
        <w:t>ΚΑΘΗΜΕΡΙΝΗ</w:t>
      </w:r>
      <w:r>
        <w:rPr>
          <w:rFonts w:eastAsia="Times New Roman"/>
          <w:szCs w:val="24"/>
        </w:rPr>
        <w:t>»</w:t>
      </w:r>
      <w:r>
        <w:rPr>
          <w:rFonts w:eastAsia="Times New Roman"/>
          <w:szCs w:val="24"/>
        </w:rPr>
        <w:t>, για τον τυφλό φοιτητή του Φυσικο</w:t>
      </w:r>
      <w:r>
        <w:rPr>
          <w:rFonts w:eastAsia="Times New Roman"/>
          <w:szCs w:val="24"/>
        </w:rPr>
        <w:t>ύ στη Θεσ</w:t>
      </w:r>
      <w:r>
        <w:rPr>
          <w:rFonts w:eastAsia="Times New Roman"/>
          <w:szCs w:val="24"/>
        </w:rPr>
        <w:lastRenderedPageBreak/>
        <w:t xml:space="preserve">σαλονίκη, που δεν γινόταν δεκτός από το Τμήμα του. Ο συνάδελφος, ο </w:t>
      </w:r>
      <w:proofErr w:type="spellStart"/>
      <w:r>
        <w:rPr>
          <w:rFonts w:eastAsia="Times New Roman"/>
          <w:szCs w:val="24"/>
        </w:rPr>
        <w:t>Αμυράς</w:t>
      </w:r>
      <w:proofErr w:type="spellEnd"/>
      <w:r>
        <w:rPr>
          <w:rFonts w:eastAsia="Times New Roman"/>
          <w:szCs w:val="24"/>
        </w:rPr>
        <w:t xml:space="preserve">, το θυμάται και </w:t>
      </w:r>
      <w:r>
        <w:rPr>
          <w:rFonts w:eastAsia="Times New Roman"/>
        </w:rPr>
        <w:t>ευχαριστώ πολύ</w:t>
      </w:r>
      <w:r>
        <w:rPr>
          <w:rFonts w:eastAsia="Times New Roman"/>
          <w:szCs w:val="24"/>
        </w:rPr>
        <w:t xml:space="preserve"> τον συνάδελφο. Λίγοι έχουν τις ευαισθησίες αυτές. Δεν γινόταν δεκτός από το Τμήμα του. Έκανα παρέμβαση και έγινε δεκτός. Έκανα σχετική ρύθμιση</w:t>
      </w:r>
      <w:r>
        <w:rPr>
          <w:rFonts w:eastAsia="Times New Roman"/>
          <w:szCs w:val="24"/>
        </w:rPr>
        <w:t xml:space="preserve">. Επαίνους δεν περίμενα ούτε περιμένω. Γιατί κάνω την αναφορά; Για να πω τι καλό ήταν αυτό που έκανα; Όχι. Γιατί το τυφλό αυτό παιδί, που τελικά σπούδασε, τελείωσε και διαπρέπει στα μεταπτυχιακά του. Διαπρέπει στα μεταπτυχιακά του! </w:t>
      </w:r>
    </w:p>
    <w:p w14:paraId="0C834593" w14:textId="77777777" w:rsidR="00A55636" w:rsidRDefault="00E244A2">
      <w:pPr>
        <w:spacing w:line="600" w:lineRule="auto"/>
        <w:ind w:firstLine="720"/>
        <w:jc w:val="center"/>
        <w:rPr>
          <w:rFonts w:eastAsia="Times New Roman"/>
          <w:szCs w:val="24"/>
        </w:rPr>
      </w:pPr>
      <w:r>
        <w:rPr>
          <w:rFonts w:eastAsia="Times New Roman"/>
          <w:szCs w:val="24"/>
        </w:rPr>
        <w:t>(Χειροκροτήματα)</w:t>
      </w:r>
    </w:p>
    <w:p w14:paraId="0C83459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Και συ</w:t>
      </w:r>
      <w:r>
        <w:rPr>
          <w:rFonts w:eastAsia="Times New Roman" w:cs="Times New Roman"/>
          <w:szCs w:val="24"/>
        </w:rPr>
        <w:t xml:space="preserve">γκινήθηκα όταν εχθές το θυμήθηκε ο κ. </w:t>
      </w:r>
      <w:proofErr w:type="spellStart"/>
      <w:r>
        <w:rPr>
          <w:rFonts w:eastAsia="Times New Roman" w:cs="Times New Roman"/>
          <w:szCs w:val="24"/>
        </w:rPr>
        <w:t>Λακασάς</w:t>
      </w:r>
      <w:proofErr w:type="spellEnd"/>
      <w:r>
        <w:rPr>
          <w:rFonts w:eastAsia="Times New Roman" w:cs="Times New Roman"/>
          <w:szCs w:val="24"/>
        </w:rPr>
        <w:t xml:space="preserve">, ο δημοσιογράφος της «Καθημερινής». Δεν με νοιάζει εάν με αναφέρει, δεν το χρειάζομαι. Κάνω κουμάντο μόνος μου. Όμως, με νοιάζει που θυμήθηκε το θέμα και που το παιδί αυτό προόδευσε. Ήταν η δεύτερη φορά που το </w:t>
      </w:r>
      <w:r>
        <w:rPr>
          <w:rFonts w:eastAsia="Times New Roman" w:cs="Times New Roman"/>
          <w:szCs w:val="24"/>
        </w:rPr>
        <w:t>πάλευε. Την πρώτη φορά κάποιο άλλο τμήμα του είχε αρνηθεί και του έλεγαν «μην πας στο Φυσικό, που θέλει πειράματα και δεν μπορείς, επειδή δεν βλέπεις». Αυτός τους έλεγε «μπορώ!» και του έλεγαν «να πας σε άλλο τμήμα που δεν χρειάζεσαι την όρασή σου», στο Μα</w:t>
      </w:r>
      <w:r>
        <w:rPr>
          <w:rFonts w:eastAsia="Times New Roman" w:cs="Times New Roman"/>
          <w:szCs w:val="24"/>
        </w:rPr>
        <w:t xml:space="preserve">θηματικό νομίζω. Και διαπρέπει το παιδί αυτό. </w:t>
      </w:r>
    </w:p>
    <w:p w14:paraId="0C83459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Όμως, σήμερα η ίδια εφημερίδα, η «Κ</w:t>
      </w:r>
      <w:r>
        <w:rPr>
          <w:rFonts w:eastAsia="Times New Roman" w:cs="Times New Roman"/>
          <w:szCs w:val="24"/>
        </w:rPr>
        <w:t>ΑΘΗΜΕΡΙΝΗ</w:t>
      </w:r>
      <w:r>
        <w:rPr>
          <w:rFonts w:eastAsia="Times New Roman" w:cs="Times New Roman"/>
          <w:szCs w:val="24"/>
        </w:rPr>
        <w:t>» έχει πρωτοσέλιδο νομίζω ένα θέμα που αφορά στην άρνηση του Υπουργείου Παιδείας –στέκομαι στο Υπουργείο Παιδείας- να δεχθεί τη λειτουργία ξενόγλωσσου τμήματος στο Ε</w:t>
      </w:r>
      <w:r>
        <w:rPr>
          <w:rFonts w:eastAsia="Times New Roman" w:cs="Times New Roman"/>
          <w:szCs w:val="24"/>
        </w:rPr>
        <w:t>ΚΠΑ μεταπτυχιακού ξενόγλωσσου με δίδακτρα. Δεν το πιστεύω!</w:t>
      </w:r>
    </w:p>
    <w:p w14:paraId="0C83459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Μέχρι και ο Φίλης, ακραία ΣΥΡΙΖΑ, είχε δεχθεί τις δικές μας σκέψεις. Δεν ήξερε, βέβαια, ότι τα είχαμε νομοθετήσει και η ηγεσία του κ. Μπαλτά τα αρνιόταν και είχε πει ότι ήταν ενδιαφέρουσα σκέψη, μι</w:t>
      </w:r>
      <w:r>
        <w:rPr>
          <w:rFonts w:eastAsia="Times New Roman" w:cs="Times New Roman"/>
          <w:szCs w:val="24"/>
        </w:rPr>
        <w:t>λώντας στον κ. Χατζηνικολάου, στον «Ε</w:t>
      </w:r>
      <w:r>
        <w:rPr>
          <w:rFonts w:eastAsia="Times New Roman" w:cs="Times New Roman"/>
          <w:szCs w:val="24"/>
        </w:rPr>
        <w:t>ΝΙΚΟ</w:t>
      </w:r>
      <w:r>
        <w:rPr>
          <w:rFonts w:eastAsia="Times New Roman" w:cs="Times New Roman"/>
          <w:szCs w:val="24"/>
        </w:rPr>
        <w:t xml:space="preserve">». Είχε γίνει αυτό, είχε γίνει νόμος. Ήταν έτοιμο να βγει ένα διάταγμα, αλλά δεν το προχώρησαν γιατί ήταν αρνητικό το Υπουργείο. Ήρθε ο Φίλης και το είδε θετικά. </w:t>
      </w:r>
    </w:p>
    <w:p w14:paraId="0C83459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διαβάζουμε ότι αρνήθηκε την άδεια λειτουργίας σ</w:t>
      </w:r>
      <w:r>
        <w:rPr>
          <w:rFonts w:eastAsia="Times New Roman" w:cs="Times New Roman"/>
          <w:szCs w:val="24"/>
        </w:rPr>
        <w:t>ε αυτό το μεταπτυχιακό τμήμα στην αγγλική γλώσσα με δίδακτρα. Γιατί; Είναι μ</w:t>
      </w:r>
      <w:r>
        <w:rPr>
          <w:rFonts w:eastAsia="Times New Roman" w:cs="Times New Roman"/>
          <w:szCs w:val="24"/>
        </w:rPr>
        <w:t>ί</w:t>
      </w:r>
      <w:r>
        <w:rPr>
          <w:rFonts w:eastAsia="Times New Roman" w:cs="Times New Roman"/>
          <w:szCs w:val="24"/>
        </w:rPr>
        <w:t>α τρέλα όλα αυτά! Εδώ, όπως φάνηκε σήμερα με τους αναπληρωτές, υπάρχει πεδίο συνεννόησης. Γιατί η ιδεοληψία να μας στερεί και πόρους και ολόσωστες εκπαιδευτικές διαδικασίες;</w:t>
      </w:r>
    </w:p>
    <w:p w14:paraId="0C83459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στα τρία λεπτά που έχω και ασκώντας τα γενικότερα καθήκοντά μου ως Κοινοβουλευτικός Εκπρόσωπος, θέλω να θίξω δύο ακόμη θέματα: Ήμουν το πρωί στην πρωινή ζώνη του «Α</w:t>
      </w:r>
      <w:r>
        <w:rPr>
          <w:rFonts w:eastAsia="Times New Roman" w:cs="Times New Roman"/>
          <w:szCs w:val="24"/>
        </w:rPr>
        <w:t>ΝΤΕΝΝΑ</w:t>
      </w:r>
      <w:r>
        <w:rPr>
          <w:rFonts w:eastAsia="Times New Roman" w:cs="Times New Roman"/>
          <w:szCs w:val="24"/>
        </w:rPr>
        <w:t>». Όταν προσκλήθηκα χθες περίμενα ότι θα με ρωτούν για τον κ. Παπαν</w:t>
      </w:r>
      <w:r>
        <w:rPr>
          <w:rFonts w:eastAsia="Times New Roman" w:cs="Times New Roman"/>
          <w:szCs w:val="24"/>
        </w:rPr>
        <w:t xml:space="preserve">τωνίου. Χθες βράδυ έφυγα από εδώ με συναδέλφους από τη Δημοκρατική Συμπαράταξη, που πληθαίνουμε. Καλωσορίζω τον συνάδελφο </w:t>
      </w:r>
      <w:proofErr w:type="spellStart"/>
      <w:r>
        <w:rPr>
          <w:rFonts w:eastAsia="Times New Roman" w:cs="Times New Roman"/>
          <w:szCs w:val="24"/>
        </w:rPr>
        <w:t>Μπαργιώτα</w:t>
      </w:r>
      <w:proofErr w:type="spellEnd"/>
      <w:r>
        <w:rPr>
          <w:rFonts w:eastAsia="Times New Roman" w:cs="Times New Roman"/>
          <w:szCs w:val="24"/>
        </w:rPr>
        <w:t xml:space="preserve"> που ήρθε σήμερα στη Δημοκρατική Συμπαράταξη.</w:t>
      </w:r>
    </w:p>
    <w:p w14:paraId="0C83459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Θυμίζω, κύριε </w:t>
      </w:r>
      <w:proofErr w:type="spellStart"/>
      <w:r>
        <w:rPr>
          <w:rFonts w:eastAsia="Times New Roman" w:cs="Times New Roman"/>
          <w:szCs w:val="24"/>
        </w:rPr>
        <w:t>Αμυρά</w:t>
      </w:r>
      <w:proofErr w:type="spellEnd"/>
      <w:r>
        <w:rPr>
          <w:rFonts w:eastAsia="Times New Roman" w:cs="Times New Roman"/>
          <w:szCs w:val="24"/>
        </w:rPr>
        <w:t xml:space="preserve">, ότι όταν ιδρύθηκε το Ποτάμι, το καλωσόρισα. </w:t>
      </w:r>
      <w:r>
        <w:rPr>
          <w:rFonts w:eastAsia="Times New Roman" w:cs="Times New Roman"/>
          <w:szCs w:val="24"/>
        </w:rPr>
        <w:t>Κ</w:t>
      </w:r>
      <w:r>
        <w:rPr>
          <w:rFonts w:eastAsia="Times New Roman" w:cs="Times New Roman"/>
          <w:szCs w:val="24"/>
        </w:rPr>
        <w:t>άθε καινούρ</w:t>
      </w:r>
      <w:r>
        <w:rPr>
          <w:rFonts w:eastAsia="Times New Roman" w:cs="Times New Roman"/>
          <w:szCs w:val="24"/>
        </w:rPr>
        <w:t>γ</w:t>
      </w:r>
      <w:r>
        <w:rPr>
          <w:rFonts w:eastAsia="Times New Roman" w:cs="Times New Roman"/>
          <w:szCs w:val="24"/>
        </w:rPr>
        <w:t>ι</w:t>
      </w:r>
      <w:r>
        <w:rPr>
          <w:rFonts w:eastAsia="Times New Roman" w:cs="Times New Roman"/>
          <w:szCs w:val="24"/>
        </w:rPr>
        <w:t xml:space="preserve">ο κόμμα που ιδρύεται για εμένα είναι μια ελπίδα. </w:t>
      </w:r>
      <w:r>
        <w:rPr>
          <w:rFonts w:eastAsia="Times New Roman" w:cs="Times New Roman"/>
          <w:szCs w:val="24"/>
        </w:rPr>
        <w:t>Μ</w:t>
      </w:r>
      <w:r>
        <w:rPr>
          <w:rFonts w:eastAsia="Times New Roman" w:cs="Times New Roman"/>
          <w:szCs w:val="24"/>
        </w:rPr>
        <w:t>έσα στη διαδρομή μου όλα αυτά τα χρόνια δεν είχα ποτέ μου μεμφθεί συνάδελφο που έφυγε από το ΠΑΣΟΚ. Ποτέ δεν είπα σε συνάδελφο: «Παραιτήθηκες; Παράδωσε την έδρα στο κόμμα μας». Γιατί η Βουλή αποτελείται από</w:t>
      </w:r>
      <w:r>
        <w:rPr>
          <w:rFonts w:eastAsia="Times New Roman" w:cs="Times New Roman"/>
          <w:szCs w:val="24"/>
        </w:rPr>
        <w:t xml:space="preserve"> κόμματα και ανθρώπους που έχουν δικαίωμα ψήφου, που έχουν βγει με έγκριση του λαού. Δεν είναι παντοκράτορας η κομματική γραφειοκρατία. </w:t>
      </w:r>
    </w:p>
    <w:p w14:paraId="0C83459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Θεσμοί, δομές και άνθρωποι είναι το πολιτικό μίγμα εκείνο που μας φέρνει εδώ. Παίζουμε και εμείς ρόλο, τα πρόσωπα παίζο</w:t>
      </w:r>
      <w:r>
        <w:rPr>
          <w:rFonts w:eastAsia="Times New Roman" w:cs="Times New Roman"/>
          <w:szCs w:val="24"/>
        </w:rPr>
        <w:t xml:space="preserve">υν ρόλο, ίσως και τον κύριο, μεταξύ μας και για να μην γελιόμαστε. </w:t>
      </w:r>
    </w:p>
    <w:p w14:paraId="0C83459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Επειδή, λοιπόν, έχω ένα ιστορικό, δικαιούμαι να καλωσορίσω την επιλογή ενός συναδέλφου, μήνες μετά αφότου έφυγε από το κόμμα του. Να θυμίσω ότι η Δημοκρατική Συμπαράταξη έχει πια δεκαεννέα</w:t>
      </w:r>
      <w:r>
        <w:rPr>
          <w:rFonts w:eastAsia="Times New Roman" w:cs="Times New Roman"/>
          <w:szCs w:val="24"/>
        </w:rPr>
        <w:t xml:space="preserve"> Βουλευτές. Τον Ιούνιο του 2015, όταν είχαμε τις εσωκομματικές προεδρικές εκλογές, μας θεωρούσαν τελειωμένους. </w:t>
      </w:r>
    </w:p>
    <w:p w14:paraId="0C83459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Κύριε Μαντά, ενδιαφέρεστε;</w:t>
      </w:r>
    </w:p>
    <w:p w14:paraId="0C83459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Βεβαίως. </w:t>
      </w:r>
    </w:p>
    <w:p w14:paraId="0C83459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 κοιτάτε με προσοχή. Μήπως σας νοιάζει το θέμα; Για καλό το λέω. </w:t>
      </w:r>
    </w:p>
    <w:p w14:paraId="0C83459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Οι δεκαεννέα μας Βουλευτές είναι η απάντηση σε εκείνες τις </w:t>
      </w:r>
      <w:proofErr w:type="spellStart"/>
      <w:r>
        <w:rPr>
          <w:rFonts w:eastAsia="Times New Roman" w:cs="Times New Roman"/>
          <w:szCs w:val="24"/>
        </w:rPr>
        <w:t>Κασσάνδρες</w:t>
      </w:r>
      <w:proofErr w:type="spellEnd"/>
      <w:r>
        <w:rPr>
          <w:rFonts w:eastAsia="Times New Roman" w:cs="Times New Roman"/>
          <w:szCs w:val="24"/>
        </w:rPr>
        <w:t xml:space="preserve"> που μας θεωρούσαν τελειωμένους. </w:t>
      </w:r>
      <w:r>
        <w:rPr>
          <w:rFonts w:eastAsia="Times New Roman" w:cs="Times New Roman"/>
          <w:szCs w:val="24"/>
        </w:rPr>
        <w:t>Π</w:t>
      </w:r>
      <w:r>
        <w:rPr>
          <w:rFonts w:eastAsia="Times New Roman" w:cs="Times New Roman"/>
          <w:szCs w:val="24"/>
        </w:rPr>
        <w:t>ροχωράμε, και θα αυξήσουμε περαιτέρω τις δυνάμεις μας, και θα τις αντιστοιχίσουμε στη βούληση του εκλογικού σώματος, όταν θα έρθει η ώρα της λαϊκής κυρια</w:t>
      </w:r>
      <w:r>
        <w:rPr>
          <w:rFonts w:eastAsia="Times New Roman" w:cs="Times New Roman"/>
          <w:szCs w:val="24"/>
        </w:rPr>
        <w:t xml:space="preserve">ρχίας. </w:t>
      </w:r>
    </w:p>
    <w:p w14:paraId="0C8345A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Εμείς, λοιπόν, ως Δημοκρατική Συμπαράταξη, Ελιά, ΠΑΣΟΚ, είχαμε στην Κυβέρνηση Σαμαρά-Βενιζέλου κάνει μ</w:t>
      </w:r>
      <w:r>
        <w:rPr>
          <w:rFonts w:eastAsia="Times New Roman" w:cs="Times New Roman"/>
          <w:szCs w:val="24"/>
        </w:rPr>
        <w:t>ί</w:t>
      </w:r>
      <w:r>
        <w:rPr>
          <w:rFonts w:eastAsia="Times New Roman" w:cs="Times New Roman"/>
          <w:szCs w:val="24"/>
        </w:rPr>
        <w:t>α ρύθ</w:t>
      </w:r>
      <w:r>
        <w:rPr>
          <w:rFonts w:eastAsia="Times New Roman" w:cs="Times New Roman"/>
          <w:szCs w:val="24"/>
        </w:rPr>
        <w:lastRenderedPageBreak/>
        <w:t>μιση για τη ΔΕΗ. Ήμουν, λοιπόν, σήμερα το πρωί στον «Α</w:t>
      </w:r>
      <w:r>
        <w:rPr>
          <w:rFonts w:eastAsia="Times New Roman" w:cs="Times New Roman"/>
          <w:szCs w:val="24"/>
        </w:rPr>
        <w:t>ΝΤΕΝΝΑ</w:t>
      </w:r>
      <w:r>
        <w:rPr>
          <w:rFonts w:eastAsia="Times New Roman" w:cs="Times New Roman"/>
          <w:szCs w:val="24"/>
        </w:rPr>
        <w:t xml:space="preserve">» και περίμενα ότι θα συζητούσαμε για τα χθεσινά και ότι γι’ αυτό με κάλεσαν. </w:t>
      </w:r>
    </w:p>
    <w:p w14:paraId="0C8345A1" w14:textId="77777777" w:rsidR="00A55636" w:rsidRDefault="00E244A2">
      <w:pPr>
        <w:spacing w:line="600" w:lineRule="auto"/>
        <w:jc w:val="both"/>
        <w:rPr>
          <w:rFonts w:eastAsia="Times New Roman" w:cs="Times New Roman"/>
          <w:szCs w:val="24"/>
        </w:rPr>
      </w:pPr>
      <w:r>
        <w:rPr>
          <w:rFonts w:eastAsia="Times New Roman" w:cs="Times New Roman"/>
          <w:szCs w:val="24"/>
        </w:rPr>
        <w:t>Α</w:t>
      </w:r>
      <w:r>
        <w:rPr>
          <w:rFonts w:eastAsia="Times New Roman" w:cs="Times New Roman"/>
          <w:szCs w:val="24"/>
        </w:rPr>
        <w:t>πό την πρώτη ώρα που άρχισε η συζήτηση, αφορούσε τα εργασιακά, τη διαπραγμάτευση, το αλαλούμ στα ασφαλιστικά ταμεία. Δεν έχω χρόνο γι’ αυτά, θα τα πούμε σε μ</w:t>
      </w:r>
      <w:r>
        <w:rPr>
          <w:rFonts w:eastAsia="Times New Roman" w:cs="Times New Roman"/>
          <w:szCs w:val="24"/>
        </w:rPr>
        <w:t>ί</w:t>
      </w:r>
      <w:r>
        <w:rPr>
          <w:rFonts w:eastAsia="Times New Roman" w:cs="Times New Roman"/>
          <w:szCs w:val="24"/>
        </w:rPr>
        <w:t xml:space="preserve">α άλλη ευκαιρία, ίσως και το απόγευμα εάν δευτερολογήσω. Εν πάση </w:t>
      </w:r>
      <w:proofErr w:type="spellStart"/>
      <w:r>
        <w:rPr>
          <w:rFonts w:eastAsia="Times New Roman" w:cs="Times New Roman"/>
          <w:szCs w:val="24"/>
        </w:rPr>
        <w:t>περιπτώσει</w:t>
      </w:r>
      <w:proofErr w:type="spellEnd"/>
      <w:r>
        <w:rPr>
          <w:rFonts w:eastAsia="Times New Roman" w:cs="Times New Roman"/>
          <w:szCs w:val="24"/>
        </w:rPr>
        <w:t>, συζητούσαμε άλλα θέμα</w:t>
      </w:r>
      <w:r>
        <w:rPr>
          <w:rFonts w:eastAsia="Times New Roman" w:cs="Times New Roman"/>
          <w:szCs w:val="24"/>
        </w:rPr>
        <w:t>τα. Αυτά που έλεγε η Αίθουσα εχθές δεν απασχόλησαν κανένα. Μου έκανε εντύπωση!</w:t>
      </w:r>
    </w:p>
    <w:p w14:paraId="0C8345A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 xml:space="preserve">αφνικά, κατά τη διάρκεια της συζήτησης, έρχεται η είδηση ότι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–σε άλλο κανάλι- ο Υπουργός της Κυβέρνησης Σκουρλέτης τοποθετήθηκε πάνω στο θέμα της ΔΕΗ, λέγοντας λίγο</w:t>
      </w:r>
      <w:r>
        <w:rPr>
          <w:rFonts w:eastAsia="Times New Roman" w:cs="Times New Roman"/>
          <w:szCs w:val="24"/>
        </w:rPr>
        <w:t xml:space="preserve"> ή πολύ ότι από την πλευρά της τρόικας και μέσα στις επιτροπές της είναι «βαποράκια» συμφερόντων που -δεν το είπε, αλλά προκύπτει- «διαπραγματεύονται» με τον κ. Σκουρλέτη και τον κ. </w:t>
      </w:r>
      <w:proofErr w:type="spellStart"/>
      <w:r>
        <w:rPr>
          <w:rFonts w:eastAsia="Times New Roman" w:cs="Times New Roman"/>
          <w:szCs w:val="24"/>
        </w:rPr>
        <w:t>Πιτσιόρλα</w:t>
      </w:r>
      <w:proofErr w:type="spellEnd"/>
      <w:r>
        <w:rPr>
          <w:rFonts w:eastAsia="Times New Roman" w:cs="Times New Roman"/>
          <w:szCs w:val="24"/>
        </w:rPr>
        <w:t xml:space="preserve"> -οι οποίοι «διαπραγματεύονται» με τα «βαποράκια»- και ότι το τελ</w:t>
      </w:r>
      <w:r>
        <w:rPr>
          <w:rFonts w:eastAsia="Times New Roman" w:cs="Times New Roman"/>
          <w:szCs w:val="24"/>
        </w:rPr>
        <w:t xml:space="preserve">ικό προϊόν πάει να είναι καταστροφικό. Αντιπαρήλθε το θέμα ότι η ΔΕΗ των πολλών δισεκατομμυρίων ευρώ τιμολογείται σήμερα 600 εκατομμύρια ευρώ και είπε ότι όλο αυτό το πράγμα είναι πονηρό, οδηγεί εκεί που οδηγεί –ήταν πάρα πολύ </w:t>
      </w:r>
      <w:r>
        <w:rPr>
          <w:rFonts w:eastAsia="Times New Roman" w:cs="Times New Roman"/>
          <w:szCs w:val="24"/>
        </w:rPr>
        <w:lastRenderedPageBreak/>
        <w:t>αρνητικός-, αλλά θα το ψηφίσε</w:t>
      </w:r>
      <w:r>
        <w:rPr>
          <w:rFonts w:eastAsia="Times New Roman" w:cs="Times New Roman"/>
          <w:szCs w:val="24"/>
        </w:rPr>
        <w:t xml:space="preserve">ι αν τα συλλογικά όργανα –διότι είναι αριστερός- το ψηφίσουν. </w:t>
      </w:r>
    </w:p>
    <w:p w14:paraId="0C8345A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Τι είναι αυτό; Τι τσούρμο είναι αυτό; Εάν κάτι είναι κακό, δεν το ψηφίζω. Τι πάει να πει «είμαι αριστερός και έχω συλλογικές διαδικασίες»; Αν κάτι ζημιώνει τη χώρα μου, δεν το ψηφίζω. </w:t>
      </w:r>
    </w:p>
    <w:p w14:paraId="0C8345A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ιαπραγμ</w:t>
      </w:r>
      <w:r>
        <w:rPr>
          <w:rFonts w:eastAsia="Times New Roman" w:cs="Times New Roman"/>
          <w:szCs w:val="24"/>
        </w:rPr>
        <w:t xml:space="preserve">ατεύονται οι Υπουργοί Σκουρλέτης, </w:t>
      </w:r>
      <w:proofErr w:type="spellStart"/>
      <w:r>
        <w:rPr>
          <w:rFonts w:eastAsia="Times New Roman" w:cs="Times New Roman"/>
          <w:szCs w:val="24"/>
        </w:rPr>
        <w:t>Πιτσιόρλας</w:t>
      </w:r>
      <w:proofErr w:type="spellEnd"/>
      <w:r>
        <w:rPr>
          <w:rFonts w:eastAsia="Times New Roman" w:cs="Times New Roman"/>
          <w:szCs w:val="24"/>
        </w:rPr>
        <w:t xml:space="preserve"> και άλλοι με «βαποράκια» συμφερόντων; </w:t>
      </w:r>
      <w:r>
        <w:rPr>
          <w:rFonts w:eastAsia="Times New Roman" w:cs="Times New Roman"/>
          <w:szCs w:val="24"/>
        </w:rPr>
        <w:t>Ο</w:t>
      </w:r>
      <w:r>
        <w:rPr>
          <w:rFonts w:eastAsia="Times New Roman" w:cs="Times New Roman"/>
          <w:szCs w:val="24"/>
        </w:rPr>
        <w:t xml:space="preserve"> Πρωθυπουργός είναι αριστερός όσο κανένας άλλος, όπως είπε χθες -και εχθές είχε μιλήσει ο κ. Σκουρλέτης-, επειδή τα βλέπει, τα κατανοεί αυτά και σωστά τα κάνει;</w:t>
      </w:r>
    </w:p>
    <w:p w14:paraId="0C8345A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Βουλευτές, δεν θα μας τρελάνετε. Το έχουμε δηλώσει χίλιες φορές αυτό. Έχουμε νου, έχουμε εμπειρία, βλέπουμε τα καλά, βλέπουμε τα αρνητικά, κρατάμε μία γραμμή ισορροπημένη, σκληρής, αλλά δίκαιης αντιπολίτευσης. Εσείς, όμως, πια δεν ξέρετε τι λέτε.</w:t>
      </w:r>
    </w:p>
    <w:p w14:paraId="0C8345A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κτυπάει το κουδούνι λήξεως του χρόνου ομιλίας του κυρίου Βουλευτ</w:t>
      </w:r>
      <w:r>
        <w:rPr>
          <w:rFonts w:eastAsia="Times New Roman" w:cs="Times New Roman"/>
          <w:szCs w:val="24"/>
        </w:rPr>
        <w:t>ή</w:t>
      </w:r>
      <w:r>
        <w:rPr>
          <w:rFonts w:eastAsia="Times New Roman" w:cs="Times New Roman"/>
          <w:szCs w:val="24"/>
        </w:rPr>
        <w:t>)</w:t>
      </w:r>
    </w:p>
    <w:p w14:paraId="0C8345A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Ολοκληρώστε, σας παρακαλώ.</w:t>
      </w:r>
    </w:p>
    <w:p w14:paraId="0C8345A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Δεν στέκεται Κυβέρνηση, της οποίας Υπουργός, που θήτευσε στο Υπουργείο που κάθεται σήμερα ο κ. </w:t>
      </w:r>
      <w:r>
        <w:rPr>
          <w:rFonts w:eastAsia="Times New Roman" w:cs="Times New Roman"/>
          <w:szCs w:val="24"/>
        </w:rPr>
        <w:t>Σταθάκης, να λέει αυτά που λέει για τη ΔΕΗ, που την καταστρέφετε –και ο κ. Σκουρλέτης και ο κ. Σταθάκης- επί δύο χρόνια και κάτι -καταργήσατε τη «μικρή ΔΕΗ», που την καταγγέλλατε, ζητάγατε δημοψήφισμα για τη ΔΕΗ- και από εκεί που το 30% κόστιζε 1,5 δισεκατ</w:t>
      </w:r>
      <w:r>
        <w:rPr>
          <w:rFonts w:eastAsia="Times New Roman" w:cs="Times New Roman"/>
          <w:szCs w:val="24"/>
        </w:rPr>
        <w:t>ομμύρια ευρώ συν 1,5 δισεκατομμύρια ευρώ η επένδυση στη Μελίτη, τώρα τη δίνετε τζάμπα.</w:t>
      </w:r>
    </w:p>
    <w:p w14:paraId="0C8345A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Δεν θα δώσετε λόγο γι’ αυτά; Έρχεται η ώρα. Εν πάση </w:t>
      </w:r>
      <w:proofErr w:type="spellStart"/>
      <w:r>
        <w:rPr>
          <w:rFonts w:eastAsia="Times New Roman" w:cs="Times New Roman"/>
          <w:szCs w:val="24"/>
        </w:rPr>
        <w:t>περιπτώσει</w:t>
      </w:r>
      <w:proofErr w:type="spellEnd"/>
      <w:r>
        <w:rPr>
          <w:rFonts w:eastAsia="Times New Roman" w:cs="Times New Roman"/>
          <w:szCs w:val="24"/>
        </w:rPr>
        <w:t>, όμως, δεν είναι τώρα ώρα για αντεγκλήσεις τέτοιου είδους. Είναι ώρα να μας πείτε τι θα κάνετε.</w:t>
      </w:r>
    </w:p>
    <w:p w14:paraId="0C8345A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(Αναστάσιος Κουράκης): </w:t>
      </w:r>
      <w:r>
        <w:rPr>
          <w:rFonts w:eastAsia="Times New Roman" w:cs="Times New Roman"/>
          <w:szCs w:val="24"/>
        </w:rPr>
        <w:t>Κλείστε, σας παρακαλώ, κύριε Λοβέρδο.</w:t>
      </w:r>
    </w:p>
    <w:p w14:paraId="0C8345A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 μας πουν ο Υπουργοί σας και ο Πρωθυπουργός -ο λαλίστατος για όλα τα άλλα, όχι όμως για τα ουσιώδη- πού το πάτε με τη ΔΕΗ.</w:t>
      </w:r>
    </w:p>
    <w:p w14:paraId="0C8345A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δεν νομ</w:t>
      </w:r>
      <w:r>
        <w:rPr>
          <w:rFonts w:eastAsia="Times New Roman" w:cs="Times New Roman"/>
          <w:szCs w:val="24"/>
        </w:rPr>
        <w:t xml:space="preserve">ίζω –και με αυτό κλείνω- ότι μετά τις τράπεζες υπάρχει σοβαρότερος, σημαντικότερος και μεγαλύτερος οικονομικός θεσμός στη χώρα </w:t>
      </w:r>
      <w:r>
        <w:rPr>
          <w:rFonts w:eastAsia="Times New Roman" w:cs="Times New Roman"/>
          <w:szCs w:val="24"/>
        </w:rPr>
        <w:lastRenderedPageBreak/>
        <w:t>από τη ΔΕΗ. Αν σας σκάσει στα χέρια η ΔΕΗ, σκάει στα χέρια η χώρα. Θυμηθείτε τι έλεγε ο πρόεδρος Ολάντ στον Πρωθυπουργό σας λίγες</w:t>
      </w:r>
      <w:r>
        <w:rPr>
          <w:rFonts w:eastAsia="Times New Roman" w:cs="Times New Roman"/>
          <w:szCs w:val="24"/>
        </w:rPr>
        <w:t xml:space="preserve"> ημέρες πριν το δημοψήφισμα.</w:t>
      </w:r>
    </w:p>
    <w:p w14:paraId="0C8345A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Ευχαριστώ.</w:t>
      </w:r>
    </w:p>
    <w:p w14:paraId="0C8345A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0C8345A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και εμείς.</w:t>
      </w:r>
    </w:p>
    <w:p w14:paraId="0C8345B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Προχωρούμε στον κ. Βασίλειο </w:t>
      </w:r>
      <w:proofErr w:type="spellStart"/>
      <w:r>
        <w:rPr>
          <w:rFonts w:eastAsia="Times New Roman" w:cs="Times New Roman"/>
          <w:szCs w:val="24"/>
        </w:rPr>
        <w:t>Κεγκέρογλου</w:t>
      </w:r>
      <w:proofErr w:type="spellEnd"/>
      <w:r>
        <w:rPr>
          <w:rFonts w:eastAsia="Times New Roman" w:cs="Times New Roman"/>
          <w:szCs w:val="24"/>
        </w:rPr>
        <w:t xml:space="preserve"> από τη Δημοκρατική Συμπαράταξη ΠΑΣΟΚ – ΔΗ</w:t>
      </w:r>
      <w:r>
        <w:rPr>
          <w:rFonts w:eastAsia="Times New Roman" w:cs="Times New Roman"/>
          <w:szCs w:val="24"/>
        </w:rPr>
        <w:t>ΜΑΡ.</w:t>
      </w:r>
    </w:p>
    <w:p w14:paraId="0C8345B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0C8345B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0C8345B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Στους συναδέλφους της κυβερνητικής πλειοψηφίας και στους Υπουργούς που μίλησαν για τροπολογίες που λύνουν θέματα και αντιμετωπίζουν ζητήματα, να πω ότι βεβαίως υπάρχουν και τέτοιες. </w:t>
      </w:r>
    </w:p>
    <w:p w14:paraId="0C8345B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Το ερώτημα είναι: Μέσα σ</w:t>
      </w:r>
      <w:r>
        <w:rPr>
          <w:rFonts w:eastAsia="Times New Roman" w:cs="Times New Roman"/>
          <w:szCs w:val="24"/>
        </w:rPr>
        <w:t>’ αυτές</w:t>
      </w:r>
      <w:r>
        <w:rPr>
          <w:rFonts w:eastAsia="Times New Roman" w:cs="Times New Roman"/>
          <w:szCs w:val="24"/>
        </w:rPr>
        <w:t xml:space="preserve"> πρέπει να βάλουμε και μ</w:t>
      </w:r>
      <w:r>
        <w:rPr>
          <w:rFonts w:eastAsia="Times New Roman" w:cs="Times New Roman"/>
          <w:szCs w:val="24"/>
        </w:rPr>
        <w:t>ί</w:t>
      </w:r>
      <w:r>
        <w:rPr>
          <w:rFonts w:eastAsia="Times New Roman" w:cs="Times New Roman"/>
          <w:szCs w:val="24"/>
        </w:rPr>
        <w:t xml:space="preserve">α πληθώρα άλλων που δεν είναι επείγουσες, ώστε να κατατίθενται ως εκπρόθεσμες, ούτε να συζητούνται, σε ένα νομοσχέδιο, που έχει πέντε άρθρα, είκοσι τροπολογίες; Περί αυτού πρόκειται. </w:t>
      </w:r>
    </w:p>
    <w:p w14:paraId="0C8345B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Έχουμε, λοιπόν, δύο τροπολογίες που διπλασιάζουν τους μισθούς δύο </w:t>
      </w:r>
      <w:proofErr w:type="spellStart"/>
      <w:r>
        <w:rPr>
          <w:rFonts w:eastAsia="Times New Roman" w:cs="Times New Roman"/>
          <w:szCs w:val="24"/>
        </w:rPr>
        <w:t>διευθυ</w:t>
      </w:r>
      <w:r>
        <w:rPr>
          <w:rFonts w:eastAsia="Times New Roman" w:cs="Times New Roman"/>
          <w:szCs w:val="24"/>
        </w:rPr>
        <w:t>ντάδων</w:t>
      </w:r>
      <w:proofErr w:type="spellEnd"/>
      <w:r>
        <w:rPr>
          <w:rFonts w:eastAsia="Times New Roman" w:cs="Times New Roman"/>
          <w:szCs w:val="24"/>
        </w:rPr>
        <w:t xml:space="preserve"> από 4.600 ευρώ σε 9.200 ευρώ. Αυτό είναι επείγον και έχει έρθει ως εκπρόθεσμη; Είναι αυτή η Κυβέρνηση που μιλούσε για χρηστή διαχείριση; </w:t>
      </w:r>
    </w:p>
    <w:p w14:paraId="0C8345B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Την ίδια ώρα, όμως, δεν είπε κουβέντα κανείς από τους Υπουργούς του οικονομικού επιτελείου που </w:t>
      </w:r>
      <w:proofErr w:type="spellStart"/>
      <w:r>
        <w:rPr>
          <w:rFonts w:eastAsia="Times New Roman" w:cs="Times New Roman"/>
          <w:szCs w:val="24"/>
        </w:rPr>
        <w:t>παρήλασαν</w:t>
      </w:r>
      <w:proofErr w:type="spellEnd"/>
      <w:r>
        <w:rPr>
          <w:rFonts w:eastAsia="Times New Roman" w:cs="Times New Roman"/>
          <w:szCs w:val="24"/>
        </w:rPr>
        <w:t xml:space="preserve"> για τη</w:t>
      </w:r>
      <w:r>
        <w:rPr>
          <w:rFonts w:eastAsia="Times New Roman" w:cs="Times New Roman"/>
          <w:szCs w:val="24"/>
        </w:rPr>
        <w:t>ν εμπρόθεσμη τροπολογία, αυτή που λύνει πραγματικά πρόβλημα σε χιλιάδες οικογένειες και αφορά τα δάνεια που ελήφθησαν με την εγγύηση ή με την ισοτιμία του ελβετικού φράγκου. Κα</w:t>
      </w:r>
      <w:r>
        <w:rPr>
          <w:rFonts w:eastAsia="Times New Roman" w:cs="Times New Roman"/>
          <w:szCs w:val="24"/>
        </w:rPr>
        <w:t>μ</w:t>
      </w:r>
      <w:r>
        <w:rPr>
          <w:rFonts w:eastAsia="Times New Roman" w:cs="Times New Roman"/>
          <w:szCs w:val="24"/>
        </w:rPr>
        <w:t>μιά κουβέντα δεν ακούσαμε.</w:t>
      </w:r>
    </w:p>
    <w:p w14:paraId="0C8345B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Έχουμε υποβάλει ολοκληρωμένη πρόταση για το θέμα των</w:t>
      </w:r>
      <w:r>
        <w:rPr>
          <w:rFonts w:eastAsia="Times New Roman" w:cs="Times New Roman"/>
          <w:szCs w:val="24"/>
        </w:rPr>
        <w:t xml:space="preserve"> κόκκινων δανείων, μέσα στην οποία συμπεριλαμβάνεται και συγκεκριμένη πρόταση για τα δάνεια με ελβετικό φράγκο. Τι λέει ουσιαστικά αυτή η ρύθμιση; Ότι την ώρα που ελήφθη το δάνειο υπήρχε μια συγκεκριμένη ισοτιμία και πρέπει να πάμε σε αυτήν, </w:t>
      </w:r>
      <w:r>
        <w:rPr>
          <w:rFonts w:eastAsia="Times New Roman" w:cs="Times New Roman"/>
          <w:szCs w:val="24"/>
        </w:rPr>
        <w:lastRenderedPageBreak/>
        <w:t>με τα επιτόκια</w:t>
      </w:r>
      <w:r>
        <w:rPr>
          <w:rFonts w:eastAsia="Times New Roman" w:cs="Times New Roman"/>
          <w:szCs w:val="24"/>
        </w:rPr>
        <w:t xml:space="preserve"> ασφαλώς των άλλων δανείων και βέβαια να αποτιμηθεί το ποσό το οποίο έχει καταβληθεί μέχρι την ώρα που γίνει η ρύθμιση από τον δανειολήπτη.</w:t>
      </w:r>
    </w:p>
    <w:p w14:paraId="0C8345B8" w14:textId="77777777" w:rsidR="00A55636" w:rsidRDefault="00E244A2">
      <w:pPr>
        <w:tabs>
          <w:tab w:val="left" w:pos="2820"/>
        </w:tabs>
        <w:spacing w:line="600" w:lineRule="auto"/>
        <w:ind w:firstLine="720"/>
        <w:jc w:val="both"/>
        <w:rPr>
          <w:rFonts w:eastAsia="Times New Roman"/>
          <w:szCs w:val="24"/>
        </w:rPr>
      </w:pPr>
      <w:r>
        <w:rPr>
          <w:rFonts w:eastAsia="Times New Roman"/>
          <w:szCs w:val="24"/>
        </w:rPr>
        <w:t xml:space="preserve">Η τροπολογία του συναδέλφου </w:t>
      </w:r>
      <w:r>
        <w:rPr>
          <w:rFonts w:eastAsia="Times New Roman"/>
          <w:szCs w:val="24"/>
        </w:rPr>
        <w:t>κ.</w:t>
      </w:r>
      <w:r>
        <w:rPr>
          <w:rFonts w:eastAsia="Times New Roman"/>
          <w:szCs w:val="24"/>
        </w:rPr>
        <w:t xml:space="preserve"> Γιώργου Καρρά που αφορά το θέμα αυτό, λύνει το πρόβλημα. Πρέπει να γίνει αποδεκτή από</w:t>
      </w:r>
      <w:r>
        <w:rPr>
          <w:rFonts w:eastAsia="Times New Roman"/>
          <w:szCs w:val="24"/>
        </w:rPr>
        <w:t xml:space="preserve"> την Κυβέρνηση. Συνάδει με τις δικαστικές αποφάσεις που έχουν ληφθεί όχι σε μ</w:t>
      </w:r>
      <w:r>
        <w:rPr>
          <w:rFonts w:eastAsia="Times New Roman"/>
          <w:szCs w:val="24"/>
        </w:rPr>
        <w:t>ί</w:t>
      </w:r>
      <w:r>
        <w:rPr>
          <w:rFonts w:eastAsia="Times New Roman"/>
          <w:szCs w:val="24"/>
        </w:rPr>
        <w:t xml:space="preserve">α και δυο, αλλά σε </w:t>
      </w:r>
      <w:proofErr w:type="spellStart"/>
      <w:r>
        <w:rPr>
          <w:rFonts w:eastAsia="Times New Roman"/>
          <w:szCs w:val="24"/>
        </w:rPr>
        <w:t>πάμπολλες</w:t>
      </w:r>
      <w:proofErr w:type="spellEnd"/>
      <w:r>
        <w:rPr>
          <w:rFonts w:eastAsia="Times New Roman"/>
          <w:szCs w:val="24"/>
        </w:rPr>
        <w:t xml:space="preserve"> περιπτώσεις και οφείλει η Κυβέρνηση να τοποθετηθεί ακόμη και στην περίπτωση που έχει αρνητική θέση. Δεν μπορεί να αποφεύγει την τοποθέτηση για ένα τό</w:t>
      </w:r>
      <w:r>
        <w:rPr>
          <w:rFonts w:eastAsia="Times New Roman"/>
          <w:szCs w:val="24"/>
        </w:rPr>
        <w:t>σο σοβαρό θέμα. Έτσι, λοιπόν, δηλώνοντας την υποστήριξή μας σε αυτή την τροπολογία, ταυτόχρονα ζητούμε την γνώμη του Υπουργού, να έρθει εδώ και να μας μιλήσει.</w:t>
      </w:r>
    </w:p>
    <w:p w14:paraId="0C8345B9" w14:textId="77777777" w:rsidR="00A55636" w:rsidRDefault="00E244A2">
      <w:pPr>
        <w:tabs>
          <w:tab w:val="left" w:pos="2820"/>
        </w:tabs>
        <w:spacing w:line="600" w:lineRule="auto"/>
        <w:ind w:firstLine="720"/>
        <w:jc w:val="both"/>
        <w:rPr>
          <w:rFonts w:eastAsia="Times New Roman"/>
          <w:szCs w:val="24"/>
        </w:rPr>
      </w:pPr>
      <w:r>
        <w:rPr>
          <w:rFonts w:eastAsia="Times New Roman"/>
          <w:szCs w:val="24"/>
        </w:rPr>
        <w:t>Για την τροπολογία που ήρθε για τους αναπληρωτές, πρέπει να σας πω ότι πραγματικά μας θύμισε τις</w:t>
      </w:r>
      <w:r>
        <w:rPr>
          <w:rFonts w:eastAsia="Times New Roman"/>
          <w:szCs w:val="24"/>
        </w:rPr>
        <w:t xml:space="preserve"> μεγαλόστομες δηλώσεις του κ. Φίλη περί είκοσι χιλιάδων προσλήψεων, όπου δεν θα είχαμε ανάγκη τους αναπληρωτές και όλα τα σχετικά -αναφέρθηκε αναλυτικά ο κ. Λοβέρδος. </w:t>
      </w:r>
    </w:p>
    <w:p w14:paraId="0C8345BA" w14:textId="77777777" w:rsidR="00A55636" w:rsidRDefault="00E244A2">
      <w:pPr>
        <w:tabs>
          <w:tab w:val="left" w:pos="2820"/>
        </w:tabs>
        <w:spacing w:line="600" w:lineRule="auto"/>
        <w:ind w:firstLine="720"/>
        <w:jc w:val="both"/>
        <w:rPr>
          <w:rFonts w:eastAsia="Times New Roman"/>
          <w:szCs w:val="24"/>
        </w:rPr>
      </w:pPr>
      <w:r>
        <w:rPr>
          <w:rFonts w:eastAsia="Times New Roman"/>
          <w:szCs w:val="24"/>
        </w:rPr>
        <w:t xml:space="preserve">Πού είναι ο κ. Φίλης να μας πει μια κουβέντα για το συγκεκριμένο θέμα; Άμα δεν έρθει να </w:t>
      </w:r>
      <w:r>
        <w:rPr>
          <w:rFonts w:eastAsia="Times New Roman"/>
          <w:szCs w:val="24"/>
        </w:rPr>
        <w:t xml:space="preserve">μιλήσει γι’ αυτό το θέμα, για ποιο θα έρθει να μιλήσει; Για το «Άρατε </w:t>
      </w:r>
      <w:proofErr w:type="spellStart"/>
      <w:r>
        <w:rPr>
          <w:rFonts w:eastAsia="Times New Roman"/>
          <w:szCs w:val="24"/>
        </w:rPr>
        <w:t>πύλας</w:t>
      </w:r>
      <w:proofErr w:type="spellEnd"/>
      <w:r>
        <w:rPr>
          <w:rFonts w:eastAsia="Times New Roman"/>
          <w:szCs w:val="24"/>
        </w:rPr>
        <w:t xml:space="preserve">», που δεν γνωρίζει </w:t>
      </w:r>
      <w:r>
        <w:rPr>
          <w:rFonts w:eastAsia="Times New Roman"/>
          <w:szCs w:val="24"/>
        </w:rPr>
        <w:lastRenderedPageBreak/>
        <w:t>πραγματικά και είπε κατά λάθος χθες το βράδυ ότι γίνεται σε άλλη φάση; Για αυτό το θέμα να έρθει να μιλήσει.</w:t>
      </w:r>
    </w:p>
    <w:p w14:paraId="0C8345BB" w14:textId="77777777" w:rsidR="00A55636" w:rsidRDefault="00E244A2">
      <w:pPr>
        <w:tabs>
          <w:tab w:val="left" w:pos="2820"/>
        </w:tabs>
        <w:spacing w:line="600" w:lineRule="auto"/>
        <w:ind w:firstLine="720"/>
        <w:jc w:val="both"/>
        <w:rPr>
          <w:rFonts w:eastAsia="Times New Roman"/>
          <w:szCs w:val="24"/>
        </w:rPr>
      </w:pPr>
      <w:r>
        <w:rPr>
          <w:rFonts w:eastAsia="Times New Roman"/>
          <w:szCs w:val="24"/>
        </w:rPr>
        <w:t xml:space="preserve">Τοποθετήθηκε, λοιπόν, σε έναν οργανισμό μία εκλεκτή </w:t>
      </w:r>
      <w:r>
        <w:rPr>
          <w:rFonts w:eastAsia="Times New Roman"/>
          <w:szCs w:val="24"/>
        </w:rPr>
        <w:t xml:space="preserve">της Κυβέρνησης και η πρώτη δουλειά που έκανε ήταν να ζητήσει τις ιδιοκτησίες των ανθρώπων στη Λαυρεωτική -γιατί περί αυτού πρόκειται. Μπήκε μία κυρία εκεί με διπλασιασμένο το μισθό -και αν δεν είναι, μην την ξεχάσετε κι αυτή, βάλτε τη στους διπλασιασμούς- </w:t>
      </w:r>
      <w:r>
        <w:rPr>
          <w:rFonts w:eastAsia="Times New Roman"/>
          <w:szCs w:val="24"/>
        </w:rPr>
        <w:t xml:space="preserve">και ζήτησε τις ιδιοκτησίες των ανθρώπων. </w:t>
      </w:r>
    </w:p>
    <w:p w14:paraId="0C8345BC" w14:textId="77777777" w:rsidR="00A55636" w:rsidRDefault="00E244A2">
      <w:pPr>
        <w:tabs>
          <w:tab w:val="left" w:pos="2820"/>
        </w:tabs>
        <w:spacing w:line="600" w:lineRule="auto"/>
        <w:ind w:firstLine="720"/>
        <w:jc w:val="both"/>
        <w:rPr>
          <w:rFonts w:eastAsia="Times New Roman"/>
          <w:szCs w:val="24"/>
        </w:rPr>
      </w:pPr>
      <w:r>
        <w:rPr>
          <w:rFonts w:eastAsia="Times New Roman"/>
          <w:szCs w:val="24"/>
        </w:rPr>
        <w:t>Η τροπολογία που έχει κατατεθεί από την κυβερνητική Πλειοψηφία αφορά μόνο την αναστολή πληρωμής, ούτε καν την απαλοιφή των προστίμων. Είναι αναστολή είσπραξης. Δεν λύνει το πρόβλημα, αλλά θέλει να κρατά ομήρους του</w:t>
      </w:r>
      <w:r>
        <w:rPr>
          <w:rFonts w:eastAsia="Times New Roman"/>
          <w:szCs w:val="24"/>
        </w:rPr>
        <w:t xml:space="preserve">ς κατοίκους της Λαυρεωτικής.  Αυτός είναι ο σκοπός. </w:t>
      </w:r>
    </w:p>
    <w:p w14:paraId="0C8345BD" w14:textId="77777777" w:rsidR="00A55636" w:rsidRDefault="00E244A2">
      <w:pPr>
        <w:tabs>
          <w:tab w:val="left" w:pos="2820"/>
        </w:tabs>
        <w:spacing w:line="600" w:lineRule="auto"/>
        <w:ind w:firstLine="720"/>
        <w:jc w:val="both"/>
        <w:rPr>
          <w:rFonts w:eastAsia="Times New Roman"/>
          <w:szCs w:val="24"/>
        </w:rPr>
      </w:pPr>
      <w:r>
        <w:rPr>
          <w:rFonts w:eastAsia="Times New Roman"/>
          <w:szCs w:val="24"/>
        </w:rPr>
        <w:t>Όχι, κύριοι! Θα δώσετε οριστική λύση σύμφωνα με την τροπολογία που έχουν καταθέσει οι υπόλοιποι συνάδελφοι, την τροπολογία την οποία έχει καταθέσει η κ</w:t>
      </w:r>
      <w:r>
        <w:rPr>
          <w:rFonts w:eastAsia="Times New Roman"/>
          <w:szCs w:val="24"/>
        </w:rPr>
        <w:t>.</w:t>
      </w:r>
      <w:r>
        <w:rPr>
          <w:rFonts w:eastAsia="Times New Roman"/>
          <w:szCs w:val="24"/>
        </w:rPr>
        <w:t xml:space="preserve"> </w:t>
      </w:r>
      <w:proofErr w:type="spellStart"/>
      <w:r>
        <w:rPr>
          <w:rFonts w:eastAsia="Times New Roman"/>
          <w:szCs w:val="24"/>
        </w:rPr>
        <w:t>Χριστοφιλοπούλου</w:t>
      </w:r>
      <w:proofErr w:type="spellEnd"/>
      <w:r>
        <w:rPr>
          <w:rFonts w:eastAsia="Times New Roman"/>
          <w:szCs w:val="24"/>
        </w:rPr>
        <w:t xml:space="preserve"> και η οποία δίνει οριστική λύση σ</w:t>
      </w:r>
      <w:r>
        <w:rPr>
          <w:rFonts w:eastAsia="Times New Roman"/>
          <w:szCs w:val="24"/>
        </w:rPr>
        <w:t xml:space="preserve">το θέμα και θα πρέπει να υπάρξει σαφής τοποθέτηση της Κυβέρνησης επί αυτών που προτείνονται. Ο </w:t>
      </w:r>
      <w:r>
        <w:rPr>
          <w:rFonts w:eastAsia="Times New Roman"/>
          <w:szCs w:val="24"/>
        </w:rPr>
        <w:t>δ</w:t>
      </w:r>
      <w:r>
        <w:rPr>
          <w:rFonts w:eastAsia="Times New Roman"/>
          <w:szCs w:val="24"/>
        </w:rPr>
        <w:t xml:space="preserve">ήμος και οι άλλοι φορείς συμφωνούν στην οριστική λύση </w:t>
      </w:r>
      <w:r>
        <w:rPr>
          <w:rFonts w:eastAsia="Times New Roman"/>
          <w:szCs w:val="24"/>
        </w:rPr>
        <w:lastRenderedPageBreak/>
        <w:t>και όχι στην ομηρία των ιδιοκτητών και θα πρέπει η Κυβέρνηση, επαναλαμβάνω, να τοποθετηθεί σαφέστατα.</w:t>
      </w:r>
    </w:p>
    <w:p w14:paraId="0C8345BE" w14:textId="77777777" w:rsidR="00A55636" w:rsidRDefault="00E244A2">
      <w:pPr>
        <w:tabs>
          <w:tab w:val="left" w:pos="2820"/>
        </w:tabs>
        <w:spacing w:line="600" w:lineRule="auto"/>
        <w:ind w:firstLine="720"/>
        <w:jc w:val="both"/>
        <w:rPr>
          <w:rFonts w:eastAsia="Times New Roman"/>
          <w:szCs w:val="24"/>
        </w:rPr>
      </w:pPr>
      <w:r>
        <w:rPr>
          <w:rFonts w:eastAsia="Times New Roman"/>
          <w:szCs w:val="24"/>
        </w:rPr>
        <w:t>Έχου</w:t>
      </w:r>
      <w:r>
        <w:rPr>
          <w:rFonts w:eastAsia="Times New Roman"/>
          <w:szCs w:val="24"/>
        </w:rPr>
        <w:t>με σε εξέλιξη με την κατάθεση ενός νομοσχεδίου για τον εξωδικαστικό συμβιβασμό, μ</w:t>
      </w:r>
      <w:r>
        <w:rPr>
          <w:rFonts w:eastAsia="Times New Roman"/>
          <w:szCs w:val="24"/>
        </w:rPr>
        <w:t>ί</w:t>
      </w:r>
      <w:r>
        <w:rPr>
          <w:rFonts w:eastAsia="Times New Roman"/>
          <w:szCs w:val="24"/>
        </w:rPr>
        <w:t>α δημόσια συζήτηση η οποία αναφέρεται μόνο σε αυτό. Τίποτα άλλο από αυτά της διαπραγμάτευσης δεν αναφέρεται από την πλευρά των κυβερνητικών Βουλευτών ή των Υπουργών. Μιλούν γ</w:t>
      </w:r>
      <w:r>
        <w:rPr>
          <w:rFonts w:eastAsia="Times New Roman"/>
          <w:szCs w:val="24"/>
        </w:rPr>
        <w:t xml:space="preserve">ια τον εξωδικαστικό συμβιβασμό που -τι ωραία!- θα ρυθμίσει όλα τα θέματα πάνω από 20.000 ευρώ και τα λοιπά. Θα το δούμε στη συζήτηση. </w:t>
      </w:r>
    </w:p>
    <w:p w14:paraId="0C8345BF" w14:textId="77777777" w:rsidR="00A55636" w:rsidRDefault="00E244A2">
      <w:pPr>
        <w:tabs>
          <w:tab w:val="left" w:pos="2820"/>
        </w:tabs>
        <w:spacing w:line="600" w:lineRule="auto"/>
        <w:ind w:firstLine="720"/>
        <w:jc w:val="both"/>
        <w:rPr>
          <w:rFonts w:eastAsia="Times New Roman"/>
          <w:szCs w:val="24"/>
        </w:rPr>
      </w:pPr>
      <w:r>
        <w:rPr>
          <w:rFonts w:eastAsia="Times New Roman"/>
          <w:szCs w:val="24"/>
        </w:rPr>
        <w:t>Η άποψή μας,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είναι ότι δεν είναι εξωδικαστικός συμβιβασμός, είναι εξωδικαστικός εκβιασμός. Γιατί; Ο οφειλέτης</w:t>
      </w:r>
      <w:r>
        <w:rPr>
          <w:rFonts w:eastAsia="Times New Roman"/>
          <w:szCs w:val="24"/>
        </w:rPr>
        <w:t xml:space="preserve"> προσέρχεται </w:t>
      </w:r>
      <w:proofErr w:type="spellStart"/>
      <w:r>
        <w:rPr>
          <w:rFonts w:eastAsia="Times New Roman"/>
          <w:szCs w:val="24"/>
        </w:rPr>
        <w:t>εκβιαζόμενος</w:t>
      </w:r>
      <w:proofErr w:type="spellEnd"/>
      <w:r>
        <w:rPr>
          <w:rFonts w:eastAsia="Times New Roman"/>
          <w:szCs w:val="24"/>
        </w:rPr>
        <w:t>. Η Κυβέρνηση αρνήθηκε να θεσμοθετήσει τον ειδικό ακατάσχετο λογαριασμό, ο οποίος θα διασφάλιζε μια μίνιμουμ λειτουργία στην επιχείρηση. Ταυτόχρονα, αθέτησε όχι μόνο αυτή τη δέσμευση που έδωσε ο Πρωθυπουργός, ο κ. Τσίπρας, στη Θεσσ</w:t>
      </w:r>
      <w:r>
        <w:rPr>
          <w:rFonts w:eastAsia="Times New Roman"/>
          <w:szCs w:val="24"/>
        </w:rPr>
        <w:t xml:space="preserve">αλονίκη τον Σεπτέμβρη για τον ακατάσχετο λογαριασμό, αλλά και την άλλη δέσμευση για το πάγωμα των οφειλών προς τα ασφαλιστικά ταμεία, που συνεχίζεται ο τοκισμός τους και συνεχίζεται η προσαύξησή τους. </w:t>
      </w:r>
      <w:r>
        <w:rPr>
          <w:rFonts w:eastAsia="Times New Roman"/>
          <w:szCs w:val="24"/>
        </w:rPr>
        <w:t>Σ</w:t>
      </w:r>
      <w:r>
        <w:rPr>
          <w:rFonts w:eastAsia="Times New Roman"/>
          <w:szCs w:val="24"/>
        </w:rPr>
        <w:t xml:space="preserve">ιδηροδέσμιο θα τον </w:t>
      </w:r>
      <w:r>
        <w:rPr>
          <w:rFonts w:eastAsia="Times New Roman"/>
          <w:szCs w:val="24"/>
        </w:rPr>
        <w:lastRenderedPageBreak/>
        <w:t>πάει σε ένα τραπέζι για ελεύθερες δ</w:t>
      </w:r>
      <w:r>
        <w:rPr>
          <w:rFonts w:eastAsia="Times New Roman"/>
          <w:szCs w:val="24"/>
        </w:rPr>
        <w:t xml:space="preserve">ιαπραγματεύσεις σε σχέση με τον εξωδικαστικό συμβιβασμό. </w:t>
      </w:r>
    </w:p>
    <w:p w14:paraId="0C8345C0" w14:textId="77777777" w:rsidR="00A55636" w:rsidRDefault="00E244A2">
      <w:pPr>
        <w:tabs>
          <w:tab w:val="left" w:pos="2820"/>
        </w:tabs>
        <w:spacing w:line="600" w:lineRule="auto"/>
        <w:ind w:firstLine="720"/>
        <w:jc w:val="both"/>
        <w:rPr>
          <w:rFonts w:eastAsia="Times New Roman"/>
          <w:szCs w:val="24"/>
        </w:rPr>
      </w:pPr>
      <w:r>
        <w:rPr>
          <w:rFonts w:eastAsia="Times New Roman"/>
          <w:szCs w:val="24"/>
        </w:rPr>
        <w:t xml:space="preserve">Προϋπόθεση για μας είναι η θεσμοθέτηση του ακατάσχετου λογαριασμού και το πάγωμα των ληξιπρόθεσμων οφειλών. Μόνο έτσι θα υπάρξει επί </w:t>
      </w:r>
      <w:proofErr w:type="spellStart"/>
      <w:r>
        <w:rPr>
          <w:rFonts w:eastAsia="Times New Roman"/>
          <w:szCs w:val="24"/>
        </w:rPr>
        <w:t>ίσοις</w:t>
      </w:r>
      <w:proofErr w:type="spellEnd"/>
      <w:r>
        <w:rPr>
          <w:rFonts w:eastAsia="Times New Roman"/>
          <w:szCs w:val="24"/>
        </w:rPr>
        <w:t xml:space="preserve"> </w:t>
      </w:r>
      <w:proofErr w:type="spellStart"/>
      <w:r>
        <w:rPr>
          <w:rFonts w:eastAsia="Times New Roman"/>
          <w:szCs w:val="24"/>
        </w:rPr>
        <w:t>όροις</w:t>
      </w:r>
      <w:proofErr w:type="spellEnd"/>
      <w:r>
        <w:rPr>
          <w:rFonts w:eastAsia="Times New Roman"/>
          <w:szCs w:val="24"/>
        </w:rPr>
        <w:t xml:space="preserve"> συζήτηση και ρύθμιση των θεμάτων.</w:t>
      </w:r>
    </w:p>
    <w:p w14:paraId="0C8345C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έλος, κλείνω με το</w:t>
      </w:r>
      <w:r>
        <w:rPr>
          <w:rFonts w:eastAsia="Times New Roman" w:cs="Times New Roman"/>
          <w:szCs w:val="24"/>
        </w:rPr>
        <w:t xml:space="preserve"> εξής. Πραγματικά τρελαίνεσαι, όταν οι </w:t>
      </w:r>
      <w:proofErr w:type="spellStart"/>
      <w:r>
        <w:rPr>
          <w:rFonts w:eastAsia="Times New Roman" w:cs="Times New Roman"/>
          <w:szCs w:val="24"/>
        </w:rPr>
        <w:t>υπερμνημονιακοί</w:t>
      </w:r>
      <w:proofErr w:type="spellEnd"/>
      <w:r>
        <w:rPr>
          <w:rFonts w:eastAsia="Times New Roman" w:cs="Times New Roman"/>
          <w:szCs w:val="24"/>
        </w:rPr>
        <w:t xml:space="preserve"> ΣΥΡΙΖΑ και ΑΝΕΛ ξεχνούν όλα αυτά που έχουν πει τόσον καιρό, σαν να γεννήθηκαν τώρα ως παράταξη, σαν να μην έχουν πει τίποτα πριν το 2015, σαν να μην είχαν δημιουργήσει τις πλατείες των αγανακτισμένων τ</w:t>
      </w:r>
      <w:r>
        <w:rPr>
          <w:rFonts w:eastAsia="Times New Roman" w:cs="Times New Roman"/>
          <w:szCs w:val="24"/>
        </w:rPr>
        <w:t xml:space="preserve">ο 2012, σαν να μην είχαν πετροβολήσει, λασπολογήσει και γιαουρτώσει όλους όσους αγωνίζονταν να κρατηθεί η χώρα όρθια και δεν κοιτούν τον καθρέφτη. Ντρέπονται να κοιτάξουν τον καθρέφτη. Αυτό το πρωτοσέλιδο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αφορά τους Βουλευτές του ΣΥΡΙΖΑ. Ντρέπο</w:t>
      </w:r>
      <w:r>
        <w:rPr>
          <w:rFonts w:eastAsia="Times New Roman" w:cs="Times New Roman"/>
          <w:szCs w:val="24"/>
        </w:rPr>
        <w:t xml:space="preserve">νται να κοιτάξουν τον καθρέφτη! </w:t>
      </w:r>
    </w:p>
    <w:p w14:paraId="0C8345C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Η Κυβέρνηση, για να είναι και οι </w:t>
      </w:r>
      <w:proofErr w:type="spellStart"/>
      <w:r>
        <w:rPr>
          <w:rFonts w:eastAsia="Times New Roman" w:cs="Times New Roman"/>
          <w:szCs w:val="24"/>
        </w:rPr>
        <w:t>εκατόν</w:t>
      </w:r>
      <w:proofErr w:type="spellEnd"/>
      <w:r>
        <w:rPr>
          <w:rFonts w:eastAsia="Times New Roman" w:cs="Times New Roman"/>
          <w:szCs w:val="24"/>
        </w:rPr>
        <w:t xml:space="preserve"> πενήντα τρεις συνεπείς, αυτό που κάνει είναι να τους λέει «Μην ακούτε τους άλλους. Στα άλλα κόμματα λειτουργούν ατομικά, έχουν ατομική ευ</w:t>
      </w:r>
      <w:r>
        <w:rPr>
          <w:rFonts w:eastAsia="Times New Roman" w:cs="Times New Roman"/>
          <w:szCs w:val="24"/>
        </w:rPr>
        <w:lastRenderedPageBreak/>
        <w:t>θύνη. Εσείς θα λέτε ό,τι θέλετε και εμείς με μ</w:t>
      </w:r>
      <w:r>
        <w:rPr>
          <w:rFonts w:eastAsia="Times New Roman" w:cs="Times New Roman"/>
          <w:szCs w:val="24"/>
        </w:rPr>
        <w:t xml:space="preserve">ία απόφαση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ε</w:t>
      </w:r>
      <w:r>
        <w:rPr>
          <w:rFonts w:eastAsia="Times New Roman" w:cs="Times New Roman"/>
          <w:szCs w:val="24"/>
        </w:rPr>
        <w:t xml:space="preserve">πιτροπής του κόμματος, θα σας καλύψουμε και θα το κλείσουμε». Αυτή είναι η λογική του ΣΥΡΙΖΑ. Έτσι έρχεται και με την Αναθεώρηση του Συντάγματος. </w:t>
      </w:r>
    </w:p>
    <w:p w14:paraId="0C8345C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Τελειώνω με το εξής. Με το ένα χέρι υπογράφουν το ξεπούλημα της ΔΕΗ. Δίνουν τζάμπα </w:t>
      </w:r>
      <w:r>
        <w:rPr>
          <w:rFonts w:eastAsia="Times New Roman" w:cs="Times New Roman"/>
          <w:szCs w:val="24"/>
        </w:rPr>
        <w:t>το 40% του πελατολογίου και ούτε 1 ευρώ αντάλλαγμα για την ιδιωτικοποίηση, αυτοί που αντιδρούσαν στη μικρή ΔΕΗ, αυτοί που αντιδρούσαν στα 3 δισεκατομμύρια, αυτοί που από 2,6 δισεκατομμύρια χρηματιστηριακή αξία, την έχουν φτάσει 600 εκατομμύρια και την ίδια</w:t>
      </w:r>
      <w:r>
        <w:rPr>
          <w:rFonts w:eastAsia="Times New Roman" w:cs="Times New Roman"/>
          <w:szCs w:val="24"/>
        </w:rPr>
        <w:t xml:space="preserve"> ώρα κάνουν, λέει, πρόταση στο Σύνταγμα για κρατική ενέργεια. Ποιους κοροϊδεύετε;</w:t>
      </w:r>
    </w:p>
    <w:p w14:paraId="0C8345C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C8345C5" w14:textId="77777777" w:rsidR="00A55636" w:rsidRDefault="00E244A2">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C8345C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πολύ.</w:t>
      </w:r>
    </w:p>
    <w:p w14:paraId="0C8345C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Ανεξάρτητος Βουλευτής </w:t>
      </w:r>
      <w:r>
        <w:rPr>
          <w:rFonts w:eastAsia="Times New Roman" w:cs="Times New Roman"/>
          <w:szCs w:val="24"/>
        </w:rPr>
        <w:t>κ. Γεώργιος</w:t>
      </w:r>
      <w:r>
        <w:rPr>
          <w:rFonts w:eastAsia="Times New Roman" w:cs="Times New Roman"/>
          <w:szCs w:val="24"/>
        </w:rPr>
        <w:t xml:space="preserve"> </w:t>
      </w:r>
      <w:r>
        <w:rPr>
          <w:rFonts w:eastAsia="Times New Roman" w:cs="Times New Roman"/>
          <w:szCs w:val="24"/>
        </w:rPr>
        <w:t xml:space="preserve">- Δημήτριος Καρράς. </w:t>
      </w:r>
    </w:p>
    <w:p w14:paraId="0C8345C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Ευχαριστώ, κύριε Πρόεδρε.</w:t>
      </w:r>
    </w:p>
    <w:p w14:paraId="0C8345C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 νομοσχέδιο που εισάγεται σήμερα προς συζήτηση αφορά ρυθμίσεις ουσιαστικά του τραπεζικού συστήματος. Έχει και μία διάταξη μέσα, το άρθρο 43, το οποίο ενσωματώθηκε στην Επιτροπή για το γνωστό ζήτημα τ</w:t>
      </w:r>
      <w:r>
        <w:rPr>
          <w:rFonts w:eastAsia="Times New Roman" w:cs="Times New Roman"/>
          <w:szCs w:val="24"/>
        </w:rPr>
        <w:t xml:space="preserve">ου αναβαλλόμενου φόρου και δη της αναβαλλόμενης φορολογικής απαίτησης. </w:t>
      </w:r>
    </w:p>
    <w:p w14:paraId="0C8345C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Τι σημαίνει αυτό; Ότι την ώρα που θα αρχίσει η εφαρμογή των διατάξεων περί διαγραφής, περί συμβιβασμού χρεών, είτε νοικοκυριών είτε επιχειρήσεων, στην περίπτωση αυτή οι τράπεζες για να</w:t>
      </w:r>
      <w:r>
        <w:rPr>
          <w:rFonts w:eastAsia="Times New Roman" w:cs="Times New Roman"/>
          <w:szCs w:val="24"/>
        </w:rPr>
        <w:t xml:space="preserve"> μην καταρρεύσουν, θα μπορούν να συμψηφίζουν, όχι πλέον για πέντε χρόνια, όπως προηγουμένως, αλλά για είκοσι κάθε ποσό το οποίο διαγράφουν ούτως ώστε να καλύπτουν τα εποπτικά τους κεφάλαια, όπως έχουν διαμορφωθεί από τις ρήτρες της «Βασιλείας ΙΙ». </w:t>
      </w:r>
    </w:p>
    <w:p w14:paraId="0C8345C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Προβλημ</w:t>
      </w:r>
      <w:r>
        <w:rPr>
          <w:rFonts w:eastAsia="Times New Roman" w:cs="Times New Roman"/>
          <w:szCs w:val="24"/>
        </w:rPr>
        <w:t>ατίστηκα όμως. Το εύρος της διάταξης αυτής ποιο είναι; Είδα λοιπόν ότι μία μεγάλη κατηγορία δανειοληπτών, οι οποίοι μπορώ να σας πω ότι είναι και οι πλέον αδικημένοι, αφού είναι εκείνοι που έχουν συνάψει συμβάσεις σε ξένο νόμι</w:t>
      </w:r>
      <w:r>
        <w:rPr>
          <w:rFonts w:eastAsia="Times New Roman" w:cs="Times New Roman"/>
          <w:szCs w:val="24"/>
        </w:rPr>
        <w:lastRenderedPageBreak/>
        <w:t>σμα και έχουν αναλάβει το βάρο</w:t>
      </w:r>
      <w:r>
        <w:rPr>
          <w:rFonts w:eastAsia="Times New Roman" w:cs="Times New Roman"/>
          <w:szCs w:val="24"/>
        </w:rPr>
        <w:t xml:space="preserve">ς της μεταβολής της συναλλαγματικής ισοτιμίας, βρίσκονται απέξω. Ποιοι είναι αυτοί; Αναφέρομαι στο γνωστό θέμα των στεγαστικών, καταναλωτικών και επιχειρηματικών δανείων σε ελβετικό φράγκο. </w:t>
      </w:r>
    </w:p>
    <w:p w14:paraId="0C8345C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Τα είπε ο κ. Δημαράς και είναι γνωστά. Δεν θα πω για τις </w:t>
      </w:r>
      <w:r>
        <w:rPr>
          <w:rFonts w:eastAsia="Times New Roman" w:cs="Times New Roman"/>
          <w:szCs w:val="24"/>
        </w:rPr>
        <w:t>μεταβολές ισοτιμίας από 1,6% σε 1%. Δεν θα πω για τις επιβαρύνσεις που προέκυψαν, θα πω μόνο τούτο: Δάνειο 100.000 ευρώ, σήμερα διαμορφώθηκε στις 160.000 ευρώ. Καταβάλλουν τουλάχιστον επί δέκα χρόνια πολύ εμπρόθεσμα, με θυσία και ιδρώτα, τις δόσεις, αλλά τ</w:t>
      </w:r>
      <w:r>
        <w:rPr>
          <w:rFonts w:eastAsia="Times New Roman" w:cs="Times New Roman"/>
          <w:szCs w:val="24"/>
        </w:rPr>
        <w:t>ο άληκτο κεφάλαιο δεν έχει πέσει κάτω από τις 100.000 ευρώ.</w:t>
      </w:r>
    </w:p>
    <w:p w14:paraId="0C8345C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Κατέθεσα, λοιπόν, μία τροπολογία στην οποία ζητώ το ελάχιστο, την απονομή δικαιοσύνης στους ανθρώπους αυτούς. Για ποιο λόγο; Διότι είναι επίκαιρο το χρονικό αυτό σημείο. Δεν μπορεί να καθυστερήσει</w:t>
      </w:r>
      <w:r>
        <w:rPr>
          <w:rFonts w:eastAsia="Times New Roman" w:cs="Times New Roman"/>
          <w:szCs w:val="24"/>
        </w:rPr>
        <w:t xml:space="preserve"> άλλο. Και αυτό γιατί; Ήδη οι τράπεζες ανακοινώνουν τις δεσμεύσεις που έχουν για μείωση του ποσού των «κόκκινων» δανείων. </w:t>
      </w:r>
    </w:p>
    <w:p w14:paraId="0C8345C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Ήδη, η μεν Εθνική Τράπεζα έχει ανακοινώσει ότι θα μειώσει στην επόμενη διετία, μέχρι το 2019, κατά 33% τον όγκο, που σημαίνει διαγραφ</w:t>
      </w:r>
      <w:r>
        <w:rPr>
          <w:rFonts w:eastAsia="Times New Roman" w:cs="Times New Roman"/>
          <w:szCs w:val="24"/>
        </w:rPr>
        <w:t xml:space="preserve">ές-ρυθμίσεις και η Τράπεζα Πειραιώς κατά </w:t>
      </w:r>
      <w:r>
        <w:rPr>
          <w:rFonts w:eastAsia="Times New Roman" w:cs="Times New Roman"/>
          <w:szCs w:val="24"/>
        </w:rPr>
        <w:lastRenderedPageBreak/>
        <w:t xml:space="preserve">41%. Να μην επαναλάβω τώρα τα νούμερα για τις συστημικές τράπεζες. Αυτό τι αντικρύζει; Από το σύνολο των δανείων σε καθυστέρηση, τα 94,8 δισεκατομμύρια αφορούν νοικοκυριά. Είναι μείζον το θέμα. Είναι η υπόσταση του </w:t>
      </w:r>
      <w:r>
        <w:rPr>
          <w:rFonts w:eastAsia="Times New Roman" w:cs="Times New Roman"/>
          <w:szCs w:val="24"/>
        </w:rPr>
        <w:t xml:space="preserve">κράτους πια, η συνέχιση της υποστάσεως του κράτους. </w:t>
      </w:r>
    </w:p>
    <w:p w14:paraId="0C8345C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Μη θυμίσω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που έχουν φύγει τετρακόσιες χιλιάδες και πλέον, κατά τα στοιχεία της Τράπεζας της Ελλάδος, νέοι επιστήμονες. Είναι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αποεπένδυση</w:t>
      </w:r>
      <w:proofErr w:type="spellEnd"/>
      <w:r>
        <w:rPr>
          <w:rFonts w:eastAsia="Times New Roman" w:cs="Times New Roman"/>
          <w:szCs w:val="24"/>
        </w:rPr>
        <w:t>. Θα είμαι ρεαλιστής. Δεν είναι μόνο αφελληνι</w:t>
      </w:r>
      <w:r>
        <w:rPr>
          <w:rFonts w:eastAsia="Times New Roman" w:cs="Times New Roman"/>
          <w:szCs w:val="24"/>
        </w:rPr>
        <w:t>σμός αυτών των ανθρώπων. Είναι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αποεπένδυση</w:t>
      </w:r>
      <w:proofErr w:type="spellEnd"/>
      <w:r>
        <w:rPr>
          <w:rFonts w:eastAsia="Times New Roman" w:cs="Times New Roman"/>
          <w:szCs w:val="24"/>
        </w:rPr>
        <w:t>, που σημαίνει ότι και αυτοί που έχουν το πρόβλημα των δανείων και της κατηγορίας αυτής, κάποια παιδιά τους θα φύγουν, κάποια στιγμή θα χάσουν και ιδιοκτησίες.</w:t>
      </w:r>
    </w:p>
    <w:p w14:paraId="0C8345D0" w14:textId="77777777" w:rsidR="00A55636" w:rsidRDefault="00E244A2">
      <w:pPr>
        <w:spacing w:line="600" w:lineRule="auto"/>
        <w:ind w:firstLine="720"/>
        <w:jc w:val="both"/>
        <w:rPr>
          <w:rFonts w:eastAsia="Times New Roman"/>
          <w:bCs/>
        </w:rPr>
      </w:pPr>
      <w:r>
        <w:rPr>
          <w:rFonts w:eastAsia="Times New Roman" w:cs="Times New Roman"/>
          <w:szCs w:val="24"/>
        </w:rPr>
        <w:t xml:space="preserve">Κατέθεσα, </w:t>
      </w:r>
      <w:r>
        <w:rPr>
          <w:rFonts w:eastAsia="Times New Roman"/>
          <w:bCs/>
        </w:rPr>
        <w:t>λοιπόν, μια τροπολογία και ζήτησα το ελά</w:t>
      </w:r>
      <w:r>
        <w:rPr>
          <w:rFonts w:eastAsia="Times New Roman"/>
          <w:bCs/>
        </w:rPr>
        <w:t xml:space="preserve">χιστο, να περιληφθεί στη ρύθμιση του αναβαλλόμενου φόρου, της αναβαλλόμενης φορολογικής απαίτησης, και η κατηγορία των δανείων σε ελβετικό φράγκο. Απλό είναι. </w:t>
      </w:r>
    </w:p>
    <w:p w14:paraId="0C8345D1" w14:textId="77777777" w:rsidR="00A55636" w:rsidRDefault="00E244A2">
      <w:pPr>
        <w:spacing w:line="600" w:lineRule="auto"/>
        <w:ind w:firstLine="720"/>
        <w:jc w:val="both"/>
        <w:rPr>
          <w:rFonts w:eastAsia="Times New Roman"/>
          <w:bCs/>
        </w:rPr>
      </w:pPr>
      <w:r>
        <w:rPr>
          <w:rFonts w:eastAsia="Times New Roman"/>
          <w:bCs/>
        </w:rPr>
        <w:t>Θα καθορίσουμε, λοιπόν, την ισοτιμία. Εγώ προτείνω την ημερομηνία της εκταμίευσης, διότι υπάρχου</w:t>
      </w:r>
      <w:r>
        <w:rPr>
          <w:rFonts w:eastAsia="Times New Roman"/>
          <w:bCs/>
        </w:rPr>
        <w:t xml:space="preserve">ν και δικαστικές αποφάσεις οι οποίες αναγνωρίζουν την έλλειψη ενημέρωσης. Υπάρχουν πολλά θέματα ευθυνών. Βεβαίως, δεν θα τα πούμε τώρα. </w:t>
      </w:r>
      <w:r>
        <w:rPr>
          <w:rFonts w:eastAsia="Times New Roman"/>
          <w:bCs/>
        </w:rPr>
        <w:lastRenderedPageBreak/>
        <w:t>Δεν είναι και ο χρόνος επαρκής για να τα πούμε. Και προτείνω, λοιπόν, την ισοτιμία της ημερομηνίας της εκταμίευσης, να κ</w:t>
      </w:r>
      <w:r>
        <w:rPr>
          <w:rFonts w:eastAsia="Times New Roman"/>
          <w:bCs/>
        </w:rPr>
        <w:t>αθορίσουμε το ποσόν του οφειλόμενου υπόλοιπου δανείου, ούτως ώστε να μπορούν και αυτά να ενταχθούν σε μ</w:t>
      </w:r>
      <w:r>
        <w:rPr>
          <w:rFonts w:eastAsia="Times New Roman"/>
          <w:bCs/>
        </w:rPr>
        <w:t>ί</w:t>
      </w:r>
      <w:r>
        <w:rPr>
          <w:rFonts w:eastAsia="Times New Roman"/>
          <w:bCs/>
        </w:rPr>
        <w:t xml:space="preserve">α ρύθμιση, να μπορούν να εξυπηρετηθούν αφενός και αφετέρου, να μην </w:t>
      </w:r>
      <w:proofErr w:type="spellStart"/>
      <w:r>
        <w:rPr>
          <w:rFonts w:eastAsia="Times New Roman"/>
          <w:bCs/>
        </w:rPr>
        <w:t>φτωχοποιηθούν</w:t>
      </w:r>
      <w:proofErr w:type="spellEnd"/>
      <w:r>
        <w:rPr>
          <w:rFonts w:eastAsia="Times New Roman"/>
          <w:bCs/>
        </w:rPr>
        <w:t xml:space="preserve"> περισσότερο δεκάδες οικογένειες ή δεκάδες χιλιάδες, αν θέλετε.</w:t>
      </w:r>
    </w:p>
    <w:p w14:paraId="0C8345D2" w14:textId="77777777" w:rsidR="00A55636" w:rsidRDefault="00E244A2">
      <w:pPr>
        <w:spacing w:line="600" w:lineRule="auto"/>
        <w:ind w:firstLine="720"/>
        <w:jc w:val="both"/>
        <w:rPr>
          <w:rFonts w:eastAsia="Times New Roman"/>
          <w:bCs/>
        </w:rPr>
      </w:pPr>
      <w:r>
        <w:rPr>
          <w:rFonts w:eastAsia="Times New Roman"/>
          <w:bCs/>
        </w:rPr>
        <w:t>Τα δάνει</w:t>
      </w:r>
      <w:r>
        <w:rPr>
          <w:rFonts w:eastAsia="Times New Roman"/>
          <w:bCs/>
        </w:rPr>
        <w:t>α, κατά τα στοιχεία των τραπεζών, είναι εξήντα δύο χιλιάδες. Δεν είναι μόνο αυτές οι εξήντα δύο χιλιάδες. Είναι εξήντα δύο χιλιάδες συν εγγυητές, διότι όταν οι τράπεζες δάνειζαν σε ξένο νόμισμα, απαιτούσαν επιπλέον εγγυήσεις, όχι μόνο αξιόχρεο στο ποσόν το</w:t>
      </w:r>
      <w:r>
        <w:rPr>
          <w:rFonts w:eastAsia="Times New Roman"/>
          <w:bCs/>
        </w:rPr>
        <w:t xml:space="preserve">υ δανείου, αλλά πολλές φορές πολλαπλάσιες, φοβάμαι. Ο κ. </w:t>
      </w:r>
      <w:proofErr w:type="spellStart"/>
      <w:r>
        <w:rPr>
          <w:rFonts w:eastAsia="Times New Roman"/>
          <w:bCs/>
        </w:rPr>
        <w:t>Μάρδας</w:t>
      </w:r>
      <w:proofErr w:type="spellEnd"/>
      <w:r>
        <w:rPr>
          <w:rFonts w:eastAsia="Times New Roman"/>
          <w:bCs/>
        </w:rPr>
        <w:t>, νομίζω, το γνωρίζει αυτό. Κι έχουμε άλλες εξήντα-εκατό χιλιάδες εγγυητές που κινδυνεύουν σήμερα από αυτή την ανατροπή της ισοτιμίας του φράγκου προς το ευρώ.</w:t>
      </w:r>
    </w:p>
    <w:p w14:paraId="0C8345D3" w14:textId="77777777" w:rsidR="00A55636" w:rsidRDefault="00E244A2">
      <w:pPr>
        <w:spacing w:line="600" w:lineRule="auto"/>
        <w:ind w:firstLine="720"/>
        <w:jc w:val="both"/>
        <w:rPr>
          <w:rFonts w:eastAsia="Times New Roman"/>
          <w:bCs/>
        </w:rPr>
      </w:pPr>
      <w:r>
        <w:rPr>
          <w:rFonts w:eastAsia="Times New Roman"/>
          <w:bCs/>
        </w:rPr>
        <w:t xml:space="preserve">Ζήτησα, λοιπόν, τη ρύθμιση αυτή. </w:t>
      </w:r>
      <w:r>
        <w:rPr>
          <w:rFonts w:eastAsia="Times New Roman"/>
          <w:bCs/>
        </w:rPr>
        <w:t xml:space="preserve">Χάρηκα, αν θέλετε, που είδα το μεγαλύτερο μέρος των παρατάξεων της Αίθουσας να έχει αναφερθεί στην τροπολογία μου, που σημαίνει ότι πρέπει να γίνει δεκτή. </w:t>
      </w:r>
      <w:r>
        <w:rPr>
          <w:rFonts w:eastAsia="Times New Roman"/>
          <w:bCs/>
        </w:rPr>
        <w:t>Π</w:t>
      </w:r>
      <w:r>
        <w:rPr>
          <w:rFonts w:eastAsia="Times New Roman"/>
          <w:bCs/>
        </w:rPr>
        <w:t xml:space="preserve">ρέπει να γίνει δεκτή σήμερα. Διότι εφόσον ψηφίζεται και </w:t>
      </w:r>
      <w:r>
        <w:rPr>
          <w:rFonts w:eastAsia="Times New Roman"/>
          <w:bCs/>
        </w:rPr>
        <w:lastRenderedPageBreak/>
        <w:t>με πρόταση της Κυβέρνησης ο αναβαλλόμενος φό</w:t>
      </w:r>
      <w:r>
        <w:rPr>
          <w:rFonts w:eastAsia="Times New Roman"/>
          <w:bCs/>
        </w:rPr>
        <w:t xml:space="preserve">ρος, θα πρέπει να ενταχθούν εκεί. Δεν υπάρχει άλλο περιθώριο. </w:t>
      </w:r>
    </w:p>
    <w:p w14:paraId="0C8345D4" w14:textId="77777777" w:rsidR="00A55636" w:rsidRDefault="00E244A2">
      <w:pPr>
        <w:spacing w:line="600" w:lineRule="auto"/>
        <w:ind w:firstLine="720"/>
        <w:jc w:val="both"/>
        <w:rPr>
          <w:rFonts w:eastAsia="Times New Roman"/>
          <w:bCs/>
        </w:rPr>
      </w:pPr>
      <w:r>
        <w:rPr>
          <w:rFonts w:eastAsia="Times New Roman"/>
          <w:bCs/>
        </w:rPr>
        <w:t xml:space="preserve">Θα πω δύο αντεπιχειρήματα, τα οποία μου προβάλλανε σε συζητήσεις, για να δούμε μήπως έχω εγώ δίκιο ή άδικο. Δεν τοποθετούμε ακόμα. Τα δύο αντεπιχειρήματα τα οποία μου ετέθησαν ήταν τα εξής. </w:t>
      </w:r>
    </w:p>
    <w:p w14:paraId="0C8345D5" w14:textId="77777777" w:rsidR="00A55636" w:rsidRDefault="00E244A2">
      <w:pPr>
        <w:spacing w:line="600" w:lineRule="auto"/>
        <w:ind w:firstLine="720"/>
        <w:jc w:val="both"/>
        <w:rPr>
          <w:rFonts w:eastAsia="Times New Roman"/>
          <w:bCs/>
        </w:rPr>
      </w:pPr>
      <w:r>
        <w:rPr>
          <w:rFonts w:eastAsia="Times New Roman"/>
          <w:bCs/>
        </w:rPr>
        <w:t>Πρ</w:t>
      </w:r>
      <w:r>
        <w:rPr>
          <w:rFonts w:eastAsia="Times New Roman"/>
          <w:bCs/>
        </w:rPr>
        <w:t>ώτον, μήπως τα εποπτικά κεφάλαια των τραπεζών κλονιστούν με περαιτέρω διαγραφές; Απάντηση πρώτη: Όχι. Αν αναχθεί η Κυβέρνηση –και όλη η Βουλή- στη σύμβαση δημοσιονομικής διευκόλυνσης του Ιουλίου του 2015 –το γνωστό μνημόνιο 3-, θα δει ποια είναι τα εποπτικ</w:t>
      </w:r>
      <w:r>
        <w:rPr>
          <w:rFonts w:eastAsia="Times New Roman"/>
          <w:bCs/>
        </w:rPr>
        <w:t>ά κεφάλαια που έχουν αναγνωρίσει οι θεσμοί ότι θα πρέπει να τακτοποιηθούν, να διευθετηθούν, μέσω ακόμη και της διευθέτησης των κόκκινων δανείων.</w:t>
      </w:r>
    </w:p>
    <w:p w14:paraId="0C8345D6" w14:textId="77777777" w:rsidR="00A55636" w:rsidRDefault="00E244A2">
      <w:pPr>
        <w:spacing w:line="600" w:lineRule="auto"/>
        <w:ind w:firstLine="720"/>
        <w:jc w:val="both"/>
        <w:rPr>
          <w:rFonts w:eastAsia="Times New Roman"/>
          <w:bCs/>
        </w:rPr>
      </w:pPr>
      <w:r>
        <w:rPr>
          <w:rFonts w:eastAsia="Times New Roman"/>
          <w:bCs/>
        </w:rPr>
        <w:t>Πρώτο, λοιπόν, επιχείρημα καταρρίπτεται. Μέσα σε αυτά τα εποπτικά κεφάλαια, τα οποία αναγνωρίζουν οι θεσμοί ότι</w:t>
      </w:r>
      <w:r>
        <w:rPr>
          <w:rFonts w:eastAsia="Times New Roman"/>
          <w:bCs/>
        </w:rPr>
        <w:t xml:space="preserve"> θα πρέπει να γίνει η εκκαθάριση των «κόκκινων» δανείων, είναι και τα δάνεια σε ξένο νόμισμα. </w:t>
      </w:r>
    </w:p>
    <w:p w14:paraId="0C8345D7" w14:textId="77777777" w:rsidR="00A55636" w:rsidRDefault="00E244A2">
      <w:pPr>
        <w:spacing w:line="600" w:lineRule="auto"/>
        <w:ind w:firstLine="720"/>
        <w:jc w:val="both"/>
        <w:rPr>
          <w:rFonts w:eastAsia="Times New Roman"/>
          <w:bCs/>
        </w:rPr>
      </w:pPr>
      <w:r>
        <w:rPr>
          <w:rFonts w:eastAsia="Times New Roman"/>
          <w:bCs/>
        </w:rPr>
        <w:t xml:space="preserve">Δεύτερο αντεπιχείρημα. Εδώ πλέον δεν αντέχει στην κριτική και τη λογική. Ότι η ευρωπαϊκή </w:t>
      </w:r>
      <w:r>
        <w:rPr>
          <w:rFonts w:eastAsia="Times New Roman"/>
          <w:bCs/>
        </w:rPr>
        <w:t>ο</w:t>
      </w:r>
      <w:r>
        <w:rPr>
          <w:rFonts w:eastAsia="Times New Roman"/>
          <w:bCs/>
        </w:rPr>
        <w:t xml:space="preserve">δηγία που ψηφίστηκε τον </w:t>
      </w:r>
      <w:r>
        <w:rPr>
          <w:rFonts w:eastAsia="Times New Roman"/>
          <w:bCs/>
        </w:rPr>
        <w:lastRenderedPageBreak/>
        <w:t>Νοέμβριο του 2016 που αφορά τις πιστώσεις σε ξέ</w:t>
      </w:r>
      <w:r>
        <w:rPr>
          <w:rFonts w:eastAsia="Times New Roman"/>
          <w:bCs/>
        </w:rPr>
        <w:t xml:space="preserve">νο νόμισμα, δεν έχει αναδρομική ισχύ και δεν επιτρέπει η Ευρωπαϊκή Ένωση να έχουμε αναδρομική ισχύ. Μα, για το όνομα του Θεού! Η </w:t>
      </w:r>
      <w:r>
        <w:rPr>
          <w:rFonts w:eastAsia="Times New Roman"/>
          <w:bCs/>
        </w:rPr>
        <w:t>ο</w:t>
      </w:r>
      <w:r>
        <w:rPr>
          <w:rFonts w:eastAsia="Times New Roman"/>
          <w:bCs/>
        </w:rPr>
        <w:t xml:space="preserve">δηγία αυτή ισχύει για το μέλλον. Η </w:t>
      </w:r>
      <w:r>
        <w:rPr>
          <w:rFonts w:eastAsia="Times New Roman"/>
          <w:bCs/>
        </w:rPr>
        <w:t>ο</w:t>
      </w:r>
      <w:r>
        <w:rPr>
          <w:rFonts w:eastAsia="Times New Roman"/>
          <w:bCs/>
        </w:rPr>
        <w:t xml:space="preserve">δηγία δεν έχει συνταγματική ισχύ. </w:t>
      </w:r>
    </w:p>
    <w:p w14:paraId="0C8345D8" w14:textId="77777777" w:rsidR="00A55636" w:rsidRDefault="00E244A2">
      <w:pPr>
        <w:tabs>
          <w:tab w:val="left" w:pos="1800"/>
        </w:tabs>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w:t>
      </w:r>
      <w:r>
        <w:rPr>
          <w:rFonts w:eastAsia="Times New Roman"/>
          <w:szCs w:val="24"/>
        </w:rPr>
        <w:t>ομιλίας του κυρίου Βουλευτή)</w:t>
      </w:r>
    </w:p>
    <w:p w14:paraId="0C8345D9" w14:textId="77777777" w:rsidR="00A55636" w:rsidRDefault="00E244A2">
      <w:pPr>
        <w:spacing w:line="600" w:lineRule="auto"/>
        <w:ind w:firstLine="720"/>
        <w:jc w:val="both"/>
        <w:rPr>
          <w:rFonts w:eastAsia="Times New Roman"/>
          <w:bCs/>
        </w:rPr>
      </w:pPr>
      <w:r>
        <w:rPr>
          <w:rFonts w:eastAsia="Times New Roman"/>
          <w:bCs/>
        </w:rPr>
        <w:t xml:space="preserve">Θα τελειώσω, κύριε Πρόεδρε. </w:t>
      </w:r>
    </w:p>
    <w:p w14:paraId="0C8345DA" w14:textId="77777777" w:rsidR="00A55636" w:rsidRDefault="00E244A2">
      <w:pPr>
        <w:spacing w:line="600" w:lineRule="auto"/>
        <w:ind w:firstLine="720"/>
        <w:jc w:val="both"/>
        <w:rPr>
          <w:rFonts w:eastAsia="Times New Roman"/>
          <w:bCs/>
        </w:rPr>
      </w:pPr>
      <w:r>
        <w:rPr>
          <w:rFonts w:eastAsia="Times New Roman"/>
          <w:bCs/>
        </w:rPr>
        <w:t>Είναι μ</w:t>
      </w:r>
      <w:r>
        <w:rPr>
          <w:rFonts w:eastAsia="Times New Roman"/>
          <w:bCs/>
        </w:rPr>
        <w:t>ί</w:t>
      </w:r>
      <w:r>
        <w:rPr>
          <w:rFonts w:eastAsia="Times New Roman"/>
          <w:bCs/>
        </w:rPr>
        <w:t xml:space="preserve">α </w:t>
      </w:r>
      <w:r>
        <w:rPr>
          <w:rFonts w:eastAsia="Times New Roman"/>
          <w:bCs/>
        </w:rPr>
        <w:t>ο</w:t>
      </w:r>
      <w:r>
        <w:rPr>
          <w:rFonts w:eastAsia="Times New Roman"/>
          <w:bCs/>
        </w:rPr>
        <w:t xml:space="preserve">δηγία την οποία καταστήσαμε εσωτερικό δίκαιο και ο εσωτερικός νομοθέτης, η ελληνική Βουλή, έχει δικαίωμα να ρυθμίζει θέματα που άπτονται διαφορετικά της οδηγίας για το παρελθόν, γιατί </w:t>
      </w:r>
      <w:r>
        <w:rPr>
          <w:rFonts w:eastAsia="Times New Roman"/>
          <w:bCs/>
        </w:rPr>
        <w:t xml:space="preserve">μιλάμε για δάνεια εκ των οποίων ο κύριος όγκος δόθηκε κατά τα έτη 2007-2009 κι επομένως, δεν υπάρχει ούτε από το ευρωπαϊκό δίκαιο, το </w:t>
      </w:r>
      <w:proofErr w:type="spellStart"/>
      <w:r>
        <w:rPr>
          <w:rFonts w:eastAsia="Times New Roman"/>
          <w:bCs/>
        </w:rPr>
        <w:t>ενωσιακό</w:t>
      </w:r>
      <w:proofErr w:type="spellEnd"/>
      <w:r>
        <w:rPr>
          <w:rFonts w:eastAsia="Times New Roman"/>
          <w:bCs/>
        </w:rPr>
        <w:t>, ούτε από το εσωτερικό δίκαιο, κανένα κώλυμα. Συνεπώς, και αυτό το επιχείρημα καταρρίπτεται.</w:t>
      </w:r>
    </w:p>
    <w:p w14:paraId="0C8345DB" w14:textId="77777777" w:rsidR="00A55636" w:rsidRDefault="00E244A2">
      <w:pPr>
        <w:spacing w:line="600" w:lineRule="auto"/>
        <w:ind w:firstLine="720"/>
        <w:jc w:val="both"/>
        <w:rPr>
          <w:rFonts w:eastAsia="Times New Roman"/>
          <w:bCs/>
        </w:rPr>
      </w:pPr>
      <w:r>
        <w:rPr>
          <w:rFonts w:eastAsia="Times New Roman"/>
          <w:bCs/>
        </w:rPr>
        <w:t xml:space="preserve">Θέλω να πω και κάτι </w:t>
      </w:r>
      <w:r>
        <w:rPr>
          <w:rFonts w:eastAsia="Times New Roman"/>
          <w:bCs/>
        </w:rPr>
        <w:t xml:space="preserve">άλλο και θα τελειώσω. Η ελληνική κοινωνία βρίσκεται σε αναστάτωση γι’ αυτό τον λόγο. </w:t>
      </w:r>
      <w:r>
        <w:rPr>
          <w:rFonts w:eastAsia="Times New Roman"/>
          <w:bCs/>
        </w:rPr>
        <w:t>Γ</w:t>
      </w:r>
      <w:r>
        <w:rPr>
          <w:rFonts w:eastAsia="Times New Roman"/>
          <w:bCs/>
        </w:rPr>
        <w:t xml:space="preserve">ιατί βρίσκεται σε αναστάτωση; Διότι το ποσοστό των δανείων σε ξένο νόμισμα είναι υψηλό. </w:t>
      </w:r>
    </w:p>
    <w:p w14:paraId="0C8345DC" w14:textId="77777777" w:rsidR="00A55636" w:rsidRDefault="00E244A2">
      <w:pPr>
        <w:spacing w:line="600" w:lineRule="auto"/>
        <w:ind w:firstLine="720"/>
        <w:jc w:val="both"/>
        <w:rPr>
          <w:rFonts w:eastAsia="Times New Roman" w:cs="Times New Roman"/>
          <w:szCs w:val="24"/>
        </w:rPr>
      </w:pPr>
      <w:r>
        <w:rPr>
          <w:rFonts w:eastAsia="Times New Roman"/>
          <w:bCs/>
        </w:rPr>
        <w:lastRenderedPageBreak/>
        <w:t>Εγώ θέλω να ζητήσω από την Κυβέρνηση να τοποθετηθεί σήμερα και να αποδεχθεί την τ</w:t>
      </w:r>
      <w:r>
        <w:rPr>
          <w:rFonts w:eastAsia="Times New Roman"/>
          <w:bCs/>
        </w:rPr>
        <w:t xml:space="preserve">ροπολογία, διότι διαφορετικά δεν θα δώσουμε ποτέ λύση στο θέμα. Διαφορετικά, να δεσμευτεί η Κυβέρνηση ότι θα φέρει η ίδια την τροπολογία σε τακτό χρόνο και θα πάρει τη νομοθετική πρωτοβουλία να το τακτοποιήσει. </w:t>
      </w:r>
      <w:r>
        <w:rPr>
          <w:rFonts w:eastAsia="Times New Roman"/>
          <w:bCs/>
        </w:rPr>
        <w:t>Γ</w:t>
      </w:r>
      <w:r>
        <w:rPr>
          <w:rFonts w:eastAsia="Times New Roman"/>
          <w:bCs/>
        </w:rPr>
        <w:t xml:space="preserve">ιατί το λέω αυτό; </w:t>
      </w:r>
    </w:p>
    <w:p w14:paraId="0C8345D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Αγαπητοί συνάδελφοι, θα κ</w:t>
      </w:r>
      <w:r>
        <w:rPr>
          <w:rFonts w:eastAsia="Times New Roman" w:cs="Times New Roman"/>
          <w:szCs w:val="24"/>
        </w:rPr>
        <w:t>αταθέσω έναν φάκελο ο οποίος έχει αποφάσεις όλων των περιφερειών της χώρας –ζητούν τη ρύθμιση, δηλαδή το 100% του ελληνικού πληθυσμού τοποθετείται ότι πρέπει να αντιμετωπιστεί- και συντριπτικής πλειοψηφίας των μεγαλύτερων δήμων της Ελλάδας, που εκφράζουν τ</w:t>
      </w:r>
      <w:r>
        <w:rPr>
          <w:rFonts w:eastAsia="Times New Roman" w:cs="Times New Roman"/>
          <w:szCs w:val="24"/>
        </w:rPr>
        <w:t xml:space="preserve">ην αγωνία ότι πρέπει να διευθετηθεί το ζήτημα και δη άμεσα, δεν μένει χρόνος. </w:t>
      </w:r>
    </w:p>
    <w:p w14:paraId="0C8345D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Θα το πω αρχαιοπρεπώς: «Ου μενετοί οι καιροί» πλέον, αν αφεθεί αυτό το ζήτημα. Συνεχίζεται ο αφελληνισμός, η </w:t>
      </w:r>
      <w:proofErr w:type="spellStart"/>
      <w:r>
        <w:rPr>
          <w:rFonts w:eastAsia="Times New Roman" w:cs="Times New Roman"/>
          <w:szCs w:val="24"/>
        </w:rPr>
        <w:t>αποεπένδυση</w:t>
      </w:r>
      <w:proofErr w:type="spellEnd"/>
      <w:r>
        <w:rPr>
          <w:rFonts w:eastAsia="Times New Roman" w:cs="Times New Roman"/>
          <w:szCs w:val="24"/>
        </w:rPr>
        <w:t>, η δυστυχία.</w:t>
      </w:r>
    </w:p>
    <w:p w14:paraId="0C8345D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Επίσης, θα καταθέσω για την ταυτοποίηση των</w:t>
      </w:r>
      <w:r>
        <w:rPr>
          <w:rFonts w:eastAsia="Times New Roman" w:cs="Times New Roman"/>
          <w:szCs w:val="24"/>
        </w:rPr>
        <w:t xml:space="preserve"> λεγομένων μου επίσημα στοιχεία από την Τράπεζα της Ελλάδας του ύψους των δανείων που βρίσκονται σε καθυστέρηση, του ύψους </w:t>
      </w:r>
      <w:r>
        <w:rPr>
          <w:rFonts w:eastAsia="Times New Roman" w:cs="Times New Roman"/>
          <w:szCs w:val="24"/>
        </w:rPr>
        <w:lastRenderedPageBreak/>
        <w:t xml:space="preserve">του ποσοστού επ’ αυτών που θα πρέπει να </w:t>
      </w:r>
      <w:proofErr w:type="spellStart"/>
      <w:r>
        <w:rPr>
          <w:rFonts w:eastAsia="Times New Roman" w:cs="Times New Roman"/>
          <w:szCs w:val="24"/>
        </w:rPr>
        <w:t>απομειωθούν</w:t>
      </w:r>
      <w:proofErr w:type="spellEnd"/>
      <w:r>
        <w:rPr>
          <w:rFonts w:eastAsia="Times New Roman" w:cs="Times New Roman"/>
          <w:szCs w:val="24"/>
        </w:rPr>
        <w:t>, να ρυθμιστούν, να διαγραφούν.</w:t>
      </w:r>
    </w:p>
    <w:p w14:paraId="0C8345E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Θα πω και κάτι άλλο για την κυρία Υπουργό και θα ο</w:t>
      </w:r>
      <w:r>
        <w:rPr>
          <w:rFonts w:eastAsia="Times New Roman" w:cs="Times New Roman"/>
          <w:szCs w:val="24"/>
        </w:rPr>
        <w:t>λοκληρώσω μ’ αυτό. Δεν μας έχει εξηγήσει η Κυβέρνηση γιατί η ρύθμιση του αναβαλλόμενου φόρου ισχύει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Μήπως μόνο για να καλύψουμε τους ορκωτούς ελεγκτές που δεν θέλουν να υπογράψουν τους ισολογισμούς των τραπεζών και τίποτα άλλο και δεν θέλουμε</w:t>
      </w:r>
      <w:r>
        <w:rPr>
          <w:rFonts w:eastAsia="Times New Roman" w:cs="Times New Roman"/>
          <w:szCs w:val="24"/>
        </w:rPr>
        <w:t xml:space="preserve"> να λύσουμε άμεσα προβλήματα του ελληνικού λαού;</w:t>
      </w:r>
    </w:p>
    <w:p w14:paraId="0C8345E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Καταθέτω για τα Πρακτικά όσα σας προανέφερα.</w:t>
      </w:r>
    </w:p>
    <w:p w14:paraId="0C8345E2" w14:textId="77777777" w:rsidR="00A55636" w:rsidRDefault="00E244A2">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Δημήτριος Καρράς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w:t>
      </w:r>
      <w:r>
        <w:rPr>
          <w:rFonts w:eastAsia="Times New Roman" w:cs="Times New Roman"/>
          <w:szCs w:val="24"/>
        </w:rPr>
        <w:t>ατείας της Διεύθυνσης Στενογραφίας και Πρακτικών της Βουλής)</w:t>
      </w:r>
    </w:p>
    <w:p w14:paraId="0C8345E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C8345E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C8345E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Γεώργιο-Δημήτριο Καρρά, </w:t>
      </w:r>
      <w:r>
        <w:rPr>
          <w:rFonts w:eastAsia="Times New Roman" w:cs="Times New Roman"/>
          <w:szCs w:val="24"/>
        </w:rPr>
        <w:t>Ανεξάρτητο Βουλευτή.</w:t>
      </w:r>
    </w:p>
    <w:p w14:paraId="0C8345E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Παναγιώτης </w:t>
      </w:r>
      <w:proofErr w:type="spellStart"/>
      <w:r>
        <w:rPr>
          <w:rFonts w:eastAsia="Times New Roman" w:cs="Times New Roman"/>
          <w:szCs w:val="24"/>
        </w:rPr>
        <w:t>Σκουρολιάκος</w:t>
      </w:r>
      <w:proofErr w:type="spellEnd"/>
      <w:r>
        <w:rPr>
          <w:rFonts w:eastAsia="Times New Roman" w:cs="Times New Roman"/>
          <w:szCs w:val="24"/>
        </w:rPr>
        <w:t>, Βουλευτής του ΣΥΡΙΖΑ.</w:t>
      </w:r>
    </w:p>
    <w:p w14:paraId="0C8345E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Ευχαριστώ, κύριε Πρόεδρε.</w:t>
      </w:r>
    </w:p>
    <w:p w14:paraId="0C8345E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Βουλευτές, θα ήθελα να υποστηρίξω την τροπολογία με γενικό αριθμό 991 και ειδ</w:t>
      </w:r>
      <w:r>
        <w:rPr>
          <w:rFonts w:eastAsia="Times New Roman" w:cs="Times New Roman"/>
          <w:szCs w:val="24"/>
        </w:rPr>
        <w:t>ικό 149 που αφορά την αναστολή  έκδοσης βεβαίωσης, είσπραξης και εκτέλεσης πρωτοκόλλων διοικητικής αποβολής, πρωτοκόλλων καθορισμού αποζημίωσης αυθαίρετης χρήσης και πρωτοκόλλων επιβολής ειδικής αποζημίωσης στους Δήμους Λαυρεωτικής και Σαρωνικού.</w:t>
      </w:r>
    </w:p>
    <w:p w14:paraId="0C8345E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ι κύριοι Βουλευτές, το θέμα του αριθμού των τροπολογιών είναι ένα σημαντικό θέμα που θα δεχόταν ο καθένας να το συζητήσει. Όμως, σοφό είναι να εξετάζουμε ποιους ανακουφίζουν και ποιους υπερασπίζονται αυτές οι τροπολογίες, όπως η συγκεκριμένη που θέλω να υπ</w:t>
      </w:r>
      <w:r>
        <w:rPr>
          <w:rFonts w:eastAsia="Times New Roman" w:cs="Times New Roman"/>
          <w:szCs w:val="24"/>
        </w:rPr>
        <w:t>οστηρίξω, γιατί εδώ άκουσα κορώνες εφ’ όλης της ύλης πάνω σε νομοθετικές ρυθμίσεις που πραγματικά ανακουφίζουν μεγάλο μέρος των συμπολιτών μας.</w:t>
      </w:r>
    </w:p>
    <w:p w14:paraId="0C8345E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το πρόβλημα με το ιδιοκτησιακό καθεστώς που επικρατεί στις περιοχές των νυν Δήμων Λ</w:t>
      </w:r>
      <w:r>
        <w:rPr>
          <w:rFonts w:eastAsia="Times New Roman" w:cs="Times New Roman"/>
          <w:szCs w:val="24"/>
        </w:rPr>
        <w:t xml:space="preserve">αυρεωτικής και Σαρωνικού, διαιωνίζεται από το 1863! Ακούμε; Από το 1863! Μετά την αντιδικία του ελληνικού κράτους με τη </w:t>
      </w:r>
      <w:proofErr w:type="spellStart"/>
      <w:r>
        <w:rPr>
          <w:rFonts w:eastAsia="Times New Roman" w:cs="Times New Roman"/>
          <w:szCs w:val="24"/>
        </w:rPr>
        <w:t>γαλλοϊταλική</w:t>
      </w:r>
      <w:proofErr w:type="spellEnd"/>
      <w:r>
        <w:rPr>
          <w:rFonts w:eastAsia="Times New Roman" w:cs="Times New Roman"/>
          <w:szCs w:val="24"/>
        </w:rPr>
        <w:t xml:space="preserve"> εταιρεία του </w:t>
      </w:r>
      <w:proofErr w:type="spellStart"/>
      <w:r>
        <w:rPr>
          <w:rFonts w:eastAsia="Times New Roman" w:cs="Times New Roman"/>
          <w:szCs w:val="24"/>
        </w:rPr>
        <w:t>Σερπιέρι</w:t>
      </w:r>
      <w:proofErr w:type="spellEnd"/>
      <w:r>
        <w:rPr>
          <w:rFonts w:eastAsia="Times New Roman" w:cs="Times New Roman"/>
          <w:szCs w:val="24"/>
        </w:rPr>
        <w:t xml:space="preserve">, το ελληνικό κράτος αμφισβήτησε το δικαίωμα της εταιρείας στην εκμετάλλευση των </w:t>
      </w:r>
      <w:proofErr w:type="spellStart"/>
      <w:r>
        <w:rPr>
          <w:rFonts w:eastAsia="Times New Roman" w:cs="Times New Roman"/>
          <w:szCs w:val="24"/>
        </w:rPr>
        <w:t>εκβολάδων</w:t>
      </w:r>
      <w:proofErr w:type="spellEnd"/>
      <w:r>
        <w:rPr>
          <w:rFonts w:eastAsia="Times New Roman" w:cs="Times New Roman"/>
          <w:szCs w:val="24"/>
        </w:rPr>
        <w:t xml:space="preserve"> στην περιοχ</w:t>
      </w:r>
      <w:r>
        <w:rPr>
          <w:rFonts w:eastAsia="Times New Roman" w:cs="Times New Roman"/>
          <w:szCs w:val="24"/>
        </w:rPr>
        <w:t xml:space="preserve">ή του Λαυρίου, η οποία ήταν οι σημερινοί Δήμοι Λαυρεωτικής και Σαρωνικού, όπως είπαμε, ψηφίζοντας μάλιστα και σχετικό νόμο. </w:t>
      </w:r>
    </w:p>
    <w:p w14:paraId="0C8345E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Με τον εν λόγω νόμο, η ακίνητη περιουσία της </w:t>
      </w:r>
      <w:proofErr w:type="spellStart"/>
      <w:r>
        <w:rPr>
          <w:rFonts w:eastAsia="Times New Roman" w:cs="Times New Roman"/>
          <w:szCs w:val="24"/>
        </w:rPr>
        <w:t>γαλλοϊταλικής</w:t>
      </w:r>
      <w:proofErr w:type="spellEnd"/>
      <w:r>
        <w:rPr>
          <w:rFonts w:eastAsia="Times New Roman" w:cs="Times New Roman"/>
          <w:szCs w:val="24"/>
        </w:rPr>
        <w:t xml:space="preserve"> εταιρείας κατά ένα μεγάλο κομμάτι πέρασε στην ιδιοκτησία του </w:t>
      </w:r>
      <w:r>
        <w:rPr>
          <w:rFonts w:eastAsia="Times New Roman" w:cs="Times New Roman"/>
          <w:szCs w:val="24"/>
        </w:rPr>
        <w:t>δ</w:t>
      </w:r>
      <w:r>
        <w:rPr>
          <w:rFonts w:eastAsia="Times New Roman" w:cs="Times New Roman"/>
          <w:szCs w:val="24"/>
        </w:rPr>
        <w:t>ημοσίου. Η</w:t>
      </w:r>
      <w:r>
        <w:rPr>
          <w:rFonts w:eastAsia="Times New Roman" w:cs="Times New Roman"/>
          <w:szCs w:val="24"/>
        </w:rPr>
        <w:t xml:space="preserve"> συγκεκριμένη έκταση δόθηκε στους κατοίκους της περιοχής, χωρίς όμως η πολιτεία τότε να διευθετήσει το ιδιοκτησιακό καθεστώς της περιοχής. </w:t>
      </w:r>
    </w:p>
    <w:p w14:paraId="0C8345E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Από τότε μέχρι και το 1977 ακολούθησαν πολλοί δικαστικοί αγώνες των κατοίκων της περιοχής. Τότε προέκυψε ο ν.719/197</w:t>
      </w:r>
      <w:r>
        <w:rPr>
          <w:rFonts w:eastAsia="Times New Roman" w:cs="Times New Roman"/>
          <w:szCs w:val="24"/>
        </w:rPr>
        <w:t xml:space="preserve">7, ο οποίος ξεκαθάρισε τα ιδιοκτησιακά ζητήματα, αλλά μόνο για την Κοινότητα Κερατέας. Από λάθος τού τότε νομοθέτη δεν εφάρμοσε με τα τότε διοικητικά όρια, δηλαδή τους σημερινούς Δήμους Λαυρεωτικής και Σαρωνικού, όπως προβλεπόταν </w:t>
      </w:r>
      <w:r>
        <w:rPr>
          <w:rFonts w:eastAsia="Times New Roman" w:cs="Times New Roman"/>
          <w:szCs w:val="24"/>
        </w:rPr>
        <w:lastRenderedPageBreak/>
        <w:t>από τα διατακτικά των δικα</w:t>
      </w:r>
      <w:r>
        <w:rPr>
          <w:rFonts w:eastAsia="Times New Roman" w:cs="Times New Roman"/>
          <w:szCs w:val="24"/>
        </w:rPr>
        <w:t>στικών αποφάσεων και τα τοπογραφικά διαγράμματα του 1972.</w:t>
      </w:r>
    </w:p>
    <w:p w14:paraId="0C8345E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Με το συγκεκριμένο λάθος, οι κάτοικοι της περιοχής έχουν παραμείνει μέχρι σήμερα σε ομηρία, γιατί ακούστηκε προηγουμένως ότι εμείς κρατάμε τους κατοίκους σε ομηρία. </w:t>
      </w:r>
    </w:p>
    <w:p w14:paraId="0C8345E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Πρόσφατα, εκδόθηκαν από την Κτημ</w:t>
      </w:r>
      <w:r>
        <w:rPr>
          <w:rFonts w:eastAsia="Times New Roman" w:cs="Times New Roman"/>
          <w:szCs w:val="24"/>
        </w:rPr>
        <w:t>ατική Εταιρεία του Δημοσίου πρωτόκολλα είσπραξης, εκτέλεσης και διοικητικής αποβολής καθορισμού αποζημίωσης αυθαίρετης χρήσης και επιβολής ειδικής αποζημίωσης στους κατοίκους των Δήμων Λαυρεωτικής και Σαρωνικού, μετά από επώνυμη καταγγελία που έκανε κάποιο</w:t>
      </w:r>
      <w:r>
        <w:rPr>
          <w:rFonts w:eastAsia="Times New Roman" w:cs="Times New Roman"/>
          <w:szCs w:val="24"/>
        </w:rPr>
        <w:t>ς πολίτης.</w:t>
      </w:r>
    </w:p>
    <w:p w14:paraId="0C8345E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Επειδή το ιδιοκτησιακό καθεστώς δεν έχει διευθετηθεί ακόμα και σήμερα, αλλά προβλέπεται να ξεκαθαρίσει με την πλήρη εφαρμογή του Κτηματολογίου, έρχεται η συγκεκριμένη νομοθετική ρύθμιση να αναστείλει την έκδοση, τη βεβαίωση και την είσπραξη και </w:t>
      </w:r>
      <w:r>
        <w:rPr>
          <w:rFonts w:eastAsia="Times New Roman" w:cs="Times New Roman"/>
          <w:szCs w:val="24"/>
        </w:rPr>
        <w:t>την εκτέλεση των πρωτοκόλλων διοικητικής αποβολής, πρωτοκόλλων καθορισμού αποζημίωσης αυθαίρετης χρήσης και πρωτοκόλλων επιβολής ειδικής αποζημίωσης για τις περιοχές που περιγράφονται στην υπ’ αριθμόν 1151 του ’72 απόφαση του Εφετείου Αθηνών, στις υπ’ αριθ</w:t>
      </w:r>
      <w:r>
        <w:rPr>
          <w:rFonts w:eastAsia="Times New Roman" w:cs="Times New Roman"/>
          <w:szCs w:val="24"/>
        </w:rPr>
        <w:t xml:space="preserve">μόν 116 του ’68 και 698 </w:t>
      </w:r>
      <w:r>
        <w:rPr>
          <w:rFonts w:eastAsia="Times New Roman" w:cs="Times New Roman"/>
          <w:szCs w:val="24"/>
        </w:rPr>
        <w:lastRenderedPageBreak/>
        <w:t xml:space="preserve">του ’76 αποφάσεις του Εφετείου Ναυπλίου και στην υπ’ αριθμό 110 του ’78 απόφαση του Αρείου Πάγου και ανήκουν στον Δήμο Λαυρεωτικής και Σαρωνικού, με την επιφύλαξη των δικαιωμάτων του ελληνικού </w:t>
      </w:r>
      <w:r>
        <w:rPr>
          <w:rFonts w:eastAsia="Times New Roman" w:cs="Times New Roman"/>
          <w:szCs w:val="24"/>
        </w:rPr>
        <w:t>δ</w:t>
      </w:r>
      <w:r>
        <w:rPr>
          <w:rFonts w:eastAsia="Times New Roman" w:cs="Times New Roman"/>
          <w:szCs w:val="24"/>
        </w:rPr>
        <w:t>ημοσίου επί δασικών εκτάσεων μέχρι την</w:t>
      </w:r>
      <w:r>
        <w:rPr>
          <w:rFonts w:eastAsia="Times New Roman" w:cs="Times New Roman"/>
          <w:szCs w:val="24"/>
        </w:rPr>
        <w:t xml:space="preserve"> κύρωση των οριστικών εγγραφών του εθνικού Κτηματολογίου των ανωτέρων δήμων. Δηλαδή πρόκειται για μεγαλύτερο χρονικό διάστημα από εκείνο της κύρωσης των δασικών χαρτών.</w:t>
      </w:r>
    </w:p>
    <w:p w14:paraId="0C8345F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Η επέκταση του νόμου θα διευθετηθεί σε δεύτερο χρόνο μετά την απαραίτητη διαβούλευση με</w:t>
      </w:r>
      <w:r>
        <w:rPr>
          <w:rFonts w:eastAsia="Times New Roman" w:cs="Times New Roman"/>
          <w:szCs w:val="24"/>
        </w:rPr>
        <w:t xml:space="preserve"> την τοπική κοινωνία, στην οποία διαβούλευση εμείς δίνουμε μεγάλη σημασία. Δεν θέλουμε να νομοθετούμε μόνοι μας. Θέλουμε να συζητάμε. Θέλουμε να έχουμε τον χρόνο να ακούσουμε όλες τις απόψεις. </w:t>
      </w:r>
      <w:r>
        <w:rPr>
          <w:rFonts w:eastAsia="Times New Roman" w:cs="Times New Roman"/>
          <w:szCs w:val="24"/>
        </w:rPr>
        <w:t>Α</w:t>
      </w:r>
      <w:r>
        <w:rPr>
          <w:rFonts w:eastAsia="Times New Roman" w:cs="Times New Roman"/>
          <w:szCs w:val="24"/>
        </w:rPr>
        <w:t>υτό έχουμε κάνει ήδη οι Βουλευτές όλων των κομμάτων στο γραφεί</w:t>
      </w:r>
      <w:r>
        <w:rPr>
          <w:rFonts w:eastAsia="Times New Roman" w:cs="Times New Roman"/>
          <w:szCs w:val="24"/>
        </w:rPr>
        <w:t>ο του Δημάρχου του Λαυρίου με πολίτες, με φορείς.</w:t>
      </w:r>
    </w:p>
    <w:p w14:paraId="0C8345F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Έρχεται, λοιπόν, η Αντιπολίτευση και μας κατηγορεί ότι κρατάμε σε ομηρία. Αλήθεια; Αγανακτεί η Αντιπολίτευση. Αλήθεια, αγανακτείτε; Γιατί δεν αγανακτήσατε το 2014 και να το είχατε λύσει το πρόβλημα; Γιατί δεν αγανακτήσατε το 2010, το 2000, το 1990, το 1980</w:t>
      </w:r>
      <w:r>
        <w:rPr>
          <w:rFonts w:eastAsia="Times New Roman" w:cs="Times New Roman"/>
          <w:szCs w:val="24"/>
        </w:rPr>
        <w:t xml:space="preserve">, το 1970; Πού ήσασταν; </w:t>
      </w:r>
    </w:p>
    <w:p w14:paraId="0C8345F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Έρχεται αυτή η Κυβέρνηση, λοιπόν, η Κυβέρνηση ΣΥΡΙΖΑ-ΑΝΕΛ, να τακτοποιήσει μια εκκρεμότητα </w:t>
      </w:r>
      <w:proofErr w:type="spellStart"/>
      <w:r>
        <w:rPr>
          <w:rFonts w:eastAsia="Times New Roman" w:cs="Times New Roman"/>
          <w:szCs w:val="24"/>
        </w:rPr>
        <w:t>εκατόν</w:t>
      </w:r>
      <w:proofErr w:type="spellEnd"/>
      <w:r>
        <w:rPr>
          <w:rFonts w:eastAsia="Times New Roman" w:cs="Times New Roman"/>
          <w:szCs w:val="24"/>
        </w:rPr>
        <w:t xml:space="preserve"> πενήντα τεσσάρων ετών. </w:t>
      </w:r>
      <w:r>
        <w:rPr>
          <w:rFonts w:eastAsia="Times New Roman" w:cs="Times New Roman"/>
          <w:szCs w:val="24"/>
        </w:rPr>
        <w:t>Ε</w:t>
      </w:r>
      <w:r>
        <w:rPr>
          <w:rFonts w:eastAsia="Times New Roman" w:cs="Times New Roman"/>
          <w:szCs w:val="24"/>
        </w:rPr>
        <w:t>πειδή ο λαός ξέρει -οι κάτοικοι της Λαυρεωτικής μάς ακούν και μας βλέπουν τώρα-, να πω ότι αυτή η Κυβέρνηση ε</w:t>
      </w:r>
      <w:r>
        <w:rPr>
          <w:rFonts w:eastAsia="Times New Roman" w:cs="Times New Roman"/>
          <w:szCs w:val="24"/>
        </w:rPr>
        <w:t>ίναι που θα λύσει το θέμα οριστικά και όπως πρέπει.</w:t>
      </w:r>
    </w:p>
    <w:p w14:paraId="0C8345F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ευχαριστώ πολύ.</w:t>
      </w:r>
      <w:r>
        <w:rPr>
          <w:rFonts w:eastAsia="Times New Roman" w:cs="Times New Roman"/>
          <w:szCs w:val="24"/>
        </w:rPr>
        <w:t xml:space="preserve"> </w:t>
      </w:r>
    </w:p>
    <w:p w14:paraId="0C8345F4" w14:textId="77777777" w:rsidR="00A55636" w:rsidRDefault="00E244A2">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πτέρυγα του ΣΥΡΙΖΑ)</w:t>
      </w:r>
    </w:p>
    <w:p w14:paraId="0C8345F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Πάνο </w:t>
      </w:r>
      <w:proofErr w:type="spellStart"/>
      <w:r>
        <w:rPr>
          <w:rFonts w:eastAsia="Times New Roman" w:cs="Times New Roman"/>
          <w:szCs w:val="24"/>
        </w:rPr>
        <w:t>Σκουρολιάκο</w:t>
      </w:r>
      <w:proofErr w:type="spellEnd"/>
      <w:r>
        <w:rPr>
          <w:rFonts w:eastAsia="Times New Roman" w:cs="Times New Roman"/>
          <w:szCs w:val="24"/>
        </w:rPr>
        <w:t xml:space="preserve">. </w:t>
      </w:r>
    </w:p>
    <w:p w14:paraId="0C8345F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Τον λόγο έχει η κυρία Υφυπουργός. Θα χρειαστείτε πάνω από δέκα λεπ</w:t>
      </w:r>
      <w:r>
        <w:rPr>
          <w:rFonts w:eastAsia="Times New Roman" w:cs="Times New Roman"/>
          <w:szCs w:val="24"/>
        </w:rPr>
        <w:t>τά;</w:t>
      </w:r>
    </w:p>
    <w:p w14:paraId="0C8345F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Πολύ είναι, κύριε Πρόεδρε.</w:t>
      </w:r>
    </w:p>
    <w:p w14:paraId="0C8345F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 Ούτως ή άλλως έχετε περισσότερο χρόνο διαθέσιμο. </w:t>
      </w:r>
    </w:p>
    <w:p w14:paraId="0C8345F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Ορίστε, κυρία Υπουργέ.</w:t>
      </w:r>
    </w:p>
    <w:p w14:paraId="0C8345F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olor w:val="000000"/>
          <w:szCs w:val="24"/>
        </w:rPr>
        <w:t xml:space="preserve">Ευχαριστώ, </w:t>
      </w:r>
      <w:r>
        <w:rPr>
          <w:rFonts w:eastAsia="Times New Roman"/>
          <w:color w:val="000000"/>
          <w:szCs w:val="24"/>
        </w:rPr>
        <w:t>κύριε Πρόεδρε.</w:t>
      </w:r>
      <w:r>
        <w:rPr>
          <w:rFonts w:eastAsia="Times New Roman" w:cs="Times New Roman"/>
          <w:szCs w:val="24"/>
        </w:rPr>
        <w:t xml:space="preserve"> </w:t>
      </w:r>
    </w:p>
    <w:p w14:paraId="0C8345FB" w14:textId="77777777" w:rsidR="00A55636" w:rsidRDefault="00E244A2">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Συναδέλφισσες</w:t>
      </w:r>
      <w:proofErr w:type="spellEnd"/>
      <w:r>
        <w:rPr>
          <w:rFonts w:eastAsia="Times New Roman" w:cs="Times New Roman"/>
          <w:szCs w:val="24"/>
        </w:rPr>
        <w:t xml:space="preserve"> και συνάδελφοι, η διάδοση των νέων συστημάτων παροχής υπηρεσιών πληρωμών είναι πλέον τόσο μεγάλη, ώστε πρέπει να διασφαλίσουμε ότι έχουν πρόσβαση σε αυτά όλοι οι πολίτες, χωρίς αποκλεισμούς και με προδιαγραφές διαφάνειας στους</w:t>
      </w:r>
      <w:r>
        <w:rPr>
          <w:rFonts w:eastAsia="Times New Roman" w:cs="Times New Roman"/>
          <w:szCs w:val="24"/>
        </w:rPr>
        <w:t xml:space="preserve"> όρους και τις χρεώσεις. </w:t>
      </w:r>
    </w:p>
    <w:p w14:paraId="0C8345F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Για τον λόγο αυτό, η </w:t>
      </w:r>
      <w:r>
        <w:rPr>
          <w:rFonts w:eastAsia="Times New Roman" w:cs="Times New Roman"/>
          <w:szCs w:val="24"/>
        </w:rPr>
        <w:t>ο</w:t>
      </w:r>
      <w:r>
        <w:rPr>
          <w:rFonts w:eastAsia="Times New Roman" w:cs="Times New Roman"/>
          <w:szCs w:val="24"/>
        </w:rPr>
        <w:t xml:space="preserve">δηγία 2014/92 της Ευρωπαϊκής Ένωσης, την οποία ενσωματώνουμε στο ελληνικό δίκαιο με το υπό συζήτηση νομοσχέδιο, θεσπίζει ενιαίους κανόνες σε ευρωπαϊκό επίπεδο, όσον αφορά </w:t>
      </w:r>
      <w:r>
        <w:rPr>
          <w:rFonts w:eastAsia="Times New Roman" w:cs="Times New Roman"/>
          <w:szCs w:val="24"/>
        </w:rPr>
        <w:t>σ</w:t>
      </w:r>
      <w:r>
        <w:rPr>
          <w:rFonts w:eastAsia="Times New Roman" w:cs="Times New Roman"/>
          <w:szCs w:val="24"/>
        </w:rPr>
        <w:t xml:space="preserve">τη διαφάνεια και </w:t>
      </w:r>
      <w:r>
        <w:rPr>
          <w:rFonts w:eastAsia="Times New Roman" w:cs="Times New Roman"/>
          <w:szCs w:val="24"/>
        </w:rPr>
        <w:t>σ</w:t>
      </w:r>
      <w:r>
        <w:rPr>
          <w:rFonts w:eastAsia="Times New Roman" w:cs="Times New Roman"/>
          <w:szCs w:val="24"/>
        </w:rPr>
        <w:t xml:space="preserve">τη </w:t>
      </w:r>
      <w:proofErr w:type="spellStart"/>
      <w:r>
        <w:rPr>
          <w:rFonts w:eastAsia="Times New Roman" w:cs="Times New Roman"/>
          <w:szCs w:val="24"/>
        </w:rPr>
        <w:t>συγκρισιμότητα</w:t>
      </w:r>
      <w:proofErr w:type="spellEnd"/>
      <w:r>
        <w:rPr>
          <w:rFonts w:eastAsia="Times New Roman" w:cs="Times New Roman"/>
          <w:szCs w:val="24"/>
        </w:rPr>
        <w:t xml:space="preserve"> </w:t>
      </w:r>
      <w:r>
        <w:rPr>
          <w:rFonts w:eastAsia="Times New Roman" w:cs="Times New Roman"/>
          <w:szCs w:val="24"/>
        </w:rPr>
        <w:t xml:space="preserve">των τελών που χρεώνονται οι καταναλωτές. Διασφαλίζει ότι οι πολίτες μπορούν να αλλάζουν με ευκολία </w:t>
      </w:r>
      <w:proofErr w:type="spellStart"/>
      <w:r>
        <w:rPr>
          <w:rFonts w:eastAsia="Times New Roman" w:cs="Times New Roman"/>
          <w:szCs w:val="24"/>
        </w:rPr>
        <w:t>πάροχο</w:t>
      </w:r>
      <w:proofErr w:type="spellEnd"/>
      <w:r>
        <w:rPr>
          <w:rFonts w:eastAsia="Times New Roman" w:cs="Times New Roman"/>
          <w:szCs w:val="24"/>
        </w:rPr>
        <w:t xml:space="preserve"> αυτών των υπηρεσιών, ώστε να ενισχυθεί ο ανταγωνισμός στον τομέα των λιανικών τραπεζικών υπηρεσιών. </w:t>
      </w:r>
    </w:p>
    <w:p w14:paraId="0C8345F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Συνοπτικά θα αναφέρω ότι με την </w:t>
      </w:r>
      <w:r>
        <w:rPr>
          <w:rFonts w:eastAsia="Times New Roman" w:cs="Times New Roman"/>
          <w:szCs w:val="24"/>
        </w:rPr>
        <w:t>ο</w:t>
      </w:r>
      <w:r>
        <w:rPr>
          <w:rFonts w:eastAsia="Times New Roman" w:cs="Times New Roman"/>
          <w:szCs w:val="24"/>
        </w:rPr>
        <w:t>δηγία που ενσωμα</w:t>
      </w:r>
      <w:r>
        <w:rPr>
          <w:rFonts w:eastAsia="Times New Roman" w:cs="Times New Roman"/>
          <w:szCs w:val="24"/>
        </w:rPr>
        <w:t xml:space="preserve">τώνουμε, επιλέγονται οι βέλτιστες πρακτικές που μπορούν να αποδώσουν τόσο σε εθνικό όσο και σε ευρωπαϊκό επίπεδο. Πλέον οι </w:t>
      </w:r>
      <w:proofErr w:type="spellStart"/>
      <w:r>
        <w:rPr>
          <w:rFonts w:eastAsia="Times New Roman" w:cs="Times New Roman"/>
          <w:szCs w:val="24"/>
        </w:rPr>
        <w:t>πάροχοι</w:t>
      </w:r>
      <w:proofErr w:type="spellEnd"/>
      <w:r>
        <w:rPr>
          <w:rFonts w:eastAsia="Times New Roman" w:cs="Times New Roman"/>
          <w:szCs w:val="24"/>
        </w:rPr>
        <w:t xml:space="preserve"> υπηρεσιών παροχών πληρωμών και τα πιστωτικά ιδρύματα θα πρέπει να παρέχουν στους καταναλωτές συγκεκριμένα έγγραφα που θα χρησ</w:t>
      </w:r>
      <w:r>
        <w:rPr>
          <w:rFonts w:eastAsia="Times New Roman" w:cs="Times New Roman"/>
          <w:szCs w:val="24"/>
        </w:rPr>
        <w:t xml:space="preserve">ιμοποιούν τυποποιημένη ορολογία. Κατά συνέπεια, ο καταναλωτής θα είναι σε θέση να συγκρίνει τα </w:t>
      </w:r>
      <w:r>
        <w:rPr>
          <w:rFonts w:eastAsia="Times New Roman" w:cs="Times New Roman"/>
          <w:szCs w:val="24"/>
        </w:rPr>
        <w:lastRenderedPageBreak/>
        <w:t>έξοδα που επιβάλλονται τόσο στη χώρα του όσο και γενικότερα στην Ευρωπαϊκή Ένωση, ώστε να μην μπερδεύεται και να αξιολογεί καλύτερα τις εμπορικές προσφορές, αλλά</w:t>
      </w:r>
      <w:r>
        <w:rPr>
          <w:rFonts w:eastAsia="Times New Roman" w:cs="Times New Roman"/>
          <w:szCs w:val="24"/>
        </w:rPr>
        <w:t xml:space="preserve"> και να επιλέγει την υπηρεσία που είναι πιο κατάλληλη για τις ανάγκες του.</w:t>
      </w:r>
    </w:p>
    <w:p w14:paraId="0C8345F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Όλοι οι καταναλωτές κάτοικοι κρατών-μελών της Ευρωπαϊκής Ένωσης, ανεξάρτητα από το αν είναι κάτοικοι του κράτους-μέλους</w:t>
      </w:r>
      <w:r>
        <w:rPr>
          <w:rFonts w:eastAsia="Times New Roman" w:cs="Times New Roman"/>
          <w:szCs w:val="24"/>
        </w:rPr>
        <w:t>,</w:t>
      </w:r>
      <w:r>
        <w:rPr>
          <w:rFonts w:eastAsia="Times New Roman" w:cs="Times New Roman"/>
          <w:szCs w:val="24"/>
        </w:rPr>
        <w:t xml:space="preserve"> στο οποίο βρίσκεται ένα πιστωτικό ίδρυμα και ανεξάρτητα από την οικονομική τους κατάσταση, θα έχουν δικαίωμα να ανοίξουν λογαριασμό πληρωμών που θα τους επιτρέπει να διενεργούν τις αναγκαίες πράξεις, όπως πίστωση μισθοδοσίας, σύνταξης, πληρωμή λογαριασμών</w:t>
      </w:r>
      <w:r>
        <w:rPr>
          <w:rFonts w:eastAsia="Times New Roman" w:cs="Times New Roman"/>
          <w:szCs w:val="24"/>
        </w:rPr>
        <w:t xml:space="preserve"> ΔΕΚΟ.</w:t>
      </w:r>
    </w:p>
    <w:p w14:paraId="0C8345F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Δεν θα επεκταθώ περισσότερο</w:t>
      </w:r>
      <w:r>
        <w:rPr>
          <w:rFonts w:eastAsia="Times New Roman" w:cs="Times New Roman"/>
          <w:szCs w:val="24"/>
        </w:rPr>
        <w:t>,</w:t>
      </w:r>
      <w:r>
        <w:rPr>
          <w:rFonts w:eastAsia="Times New Roman" w:cs="Times New Roman"/>
          <w:szCs w:val="24"/>
        </w:rPr>
        <w:t xml:space="preserve"> καθώς το θέμα καλύφθηκε επαρκώς στη συζήτηση στις </w:t>
      </w:r>
      <w:r>
        <w:rPr>
          <w:rFonts w:eastAsia="Times New Roman" w:cs="Times New Roman"/>
          <w:szCs w:val="24"/>
        </w:rPr>
        <w:t>ε</w:t>
      </w:r>
      <w:r>
        <w:rPr>
          <w:rFonts w:eastAsia="Times New Roman" w:cs="Times New Roman"/>
          <w:szCs w:val="24"/>
        </w:rPr>
        <w:t>πιτροπές, αλλά και από τους προηγούμενους ομιλητές.</w:t>
      </w:r>
    </w:p>
    <w:p w14:paraId="0C83460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Στο δεύτερο μέρος του νομοσχεδίου, καθώς και με ορισμένες τροπολογίες που προστέθηκαν και μετά την κατάθεσή του, ρυθμ</w:t>
      </w:r>
      <w:r>
        <w:rPr>
          <w:rFonts w:eastAsia="Times New Roman" w:cs="Times New Roman"/>
          <w:szCs w:val="24"/>
        </w:rPr>
        <w:t>ίζονται μια σειρά από ζητήματα αρμοδιότητας του Υπουργείου Οικονομικών. Διευκολύνεται η μεταφορά πιστώσεων μεταξύ φορέων της κεντρικής διοίκησης</w:t>
      </w:r>
      <w:r>
        <w:rPr>
          <w:rFonts w:eastAsia="Times New Roman" w:cs="Times New Roman"/>
          <w:szCs w:val="24"/>
        </w:rPr>
        <w:t>,</w:t>
      </w:r>
      <w:r>
        <w:rPr>
          <w:rFonts w:eastAsia="Times New Roman" w:cs="Times New Roman"/>
          <w:szCs w:val="24"/>
        </w:rPr>
        <w:t xml:space="preserve"> για την οποία απαιτείται </w:t>
      </w:r>
      <w:r>
        <w:rPr>
          <w:rFonts w:eastAsia="Times New Roman" w:cs="Times New Roman"/>
          <w:szCs w:val="24"/>
        </w:rPr>
        <w:lastRenderedPageBreak/>
        <w:t>χρονοβόρος διαδικασία έκδοσης Κοινής Υπουργικής Απόφασης. Εναρμονίζεται η μισθολογική</w:t>
      </w:r>
      <w:r>
        <w:rPr>
          <w:rFonts w:eastAsia="Times New Roman" w:cs="Times New Roman"/>
          <w:szCs w:val="24"/>
        </w:rPr>
        <w:t xml:space="preserve"> αντιμετώπιση μόνιμων υπαλλήλων του δημοσίου, νομικών προσώπων δημοσίου δικαίου και ΟΤΑ που υπηρετούν σε τεχνικούς κλάδους. Αποκαθίσταται, σε ένα βαθμό, η αμοιβή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ιευθυντή του Οργανισμού Διαχείρισης Δημοσίου Χρέους, ώστε να διατηρηθούν ή να προ</w:t>
      </w:r>
      <w:r>
        <w:rPr>
          <w:rFonts w:eastAsia="Times New Roman" w:cs="Times New Roman"/>
          <w:szCs w:val="24"/>
        </w:rPr>
        <w:t>σελκυστούν ικανά στελέχη σε έναν Οργανισμό υψηλής εξειδίκευσης. Θεσπίζονται ρυθμίσεις που αφορούν, μεταξύ άλλων, τον εσωτερικό έλεγχο των ΔΕΚΟ. Ρυθμίζεται το ζήτημα της φορολόγησης της υπεραξίας εισφοράς ενεργητικού λύνοντας μ</w:t>
      </w:r>
      <w:r>
        <w:rPr>
          <w:rFonts w:eastAsia="Times New Roman" w:cs="Times New Roman"/>
          <w:szCs w:val="24"/>
        </w:rPr>
        <w:t>ί</w:t>
      </w:r>
      <w:r>
        <w:rPr>
          <w:rFonts w:eastAsia="Times New Roman" w:cs="Times New Roman"/>
          <w:szCs w:val="24"/>
        </w:rPr>
        <w:t>α ασάφεια της νομοθεσίας. Γίν</w:t>
      </w:r>
      <w:r>
        <w:rPr>
          <w:rFonts w:eastAsia="Times New Roman" w:cs="Times New Roman"/>
          <w:szCs w:val="24"/>
        </w:rPr>
        <w:t xml:space="preserve">εται νομοτεχνική βελτίωση για την αποφυγή της ταυτόχρονης ύπαρξης δυο προστίμων για την υποβολή ανακριβών στοιχείων. Ακόμη, απαλείφεται η αρμοδιότητα της επιβολής προστίμων από τις τελωνειακές αρχές στις λαϊκές αγορές. Εναρμονίζεται το φορολογικό καθεστώς </w:t>
      </w:r>
      <w:r>
        <w:rPr>
          <w:rFonts w:eastAsia="Times New Roman" w:cs="Times New Roman"/>
          <w:szCs w:val="24"/>
        </w:rPr>
        <w:t>της Ευρωπαϊκής Τράπεζας Ανασυγκρότησης και Ανάπτυξης με αυτό αντίστοιχων Διεθνών Οργανισμών που, επίσης, δραστηριοποιούνται στην Ελλάδα.</w:t>
      </w:r>
    </w:p>
    <w:p w14:paraId="0C83460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Τέλος, δίνεται παράταση για τη δημιουργία του </w:t>
      </w:r>
      <w:r>
        <w:rPr>
          <w:rFonts w:eastAsia="Times New Roman" w:cs="Times New Roman"/>
          <w:szCs w:val="24"/>
        </w:rPr>
        <w:t>μ</w:t>
      </w:r>
      <w:r>
        <w:rPr>
          <w:rFonts w:eastAsia="Times New Roman" w:cs="Times New Roman"/>
          <w:szCs w:val="24"/>
        </w:rPr>
        <w:t>ητρώου για τις Βραχυχρόνιες Μισθώσεις Ακινήτων. Ρυθμίζονται ζητή</w:t>
      </w:r>
      <w:r>
        <w:rPr>
          <w:rFonts w:eastAsia="Times New Roman" w:cs="Times New Roman"/>
          <w:szCs w:val="24"/>
        </w:rPr>
        <w:lastRenderedPageBreak/>
        <w:t>ματα του</w:t>
      </w:r>
      <w:r>
        <w:rPr>
          <w:rFonts w:eastAsia="Times New Roman" w:cs="Times New Roman"/>
          <w:szCs w:val="24"/>
        </w:rPr>
        <w:t xml:space="preserve"> αναβαλλόμενου φόρου για διαγραφές δανείων ή μεταβιβάσεις οφειλών προς τράπεζες, με σκοπό την προστασία της κεφαλαιακής επάρκειας των τραπεζών. Ωστόσο, έχουν προβλεφθεί όλες οι απαραίτητες δικλίδες, ώστε να μην υπάρχει κόστος για τον προϋπολογισμό.</w:t>
      </w:r>
    </w:p>
    <w:p w14:paraId="0C83460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Τέλος, </w:t>
      </w:r>
      <w:r>
        <w:rPr>
          <w:rFonts w:eastAsia="Times New Roman" w:cs="Times New Roman"/>
          <w:szCs w:val="24"/>
        </w:rPr>
        <w:t xml:space="preserve">μεταρρυθμίζεται και </w:t>
      </w:r>
      <w:proofErr w:type="spellStart"/>
      <w:r>
        <w:rPr>
          <w:rFonts w:eastAsia="Times New Roman" w:cs="Times New Roman"/>
          <w:szCs w:val="24"/>
        </w:rPr>
        <w:t>εξορθολογίζεται</w:t>
      </w:r>
      <w:proofErr w:type="spellEnd"/>
      <w:r>
        <w:rPr>
          <w:rFonts w:eastAsia="Times New Roman" w:cs="Times New Roman"/>
          <w:szCs w:val="24"/>
        </w:rPr>
        <w:t xml:space="preserve"> το πλαίσιο επιβολής μέτρων και διοικητικών κυρώσεων αναστολής λειτουργίας επαγγελματικών εγκαταστάσεων για επιχειρήσεις που διαπράττουν φορολογικές παραβάσεις, άρθρο 13 του ν.2523/1997, ενώ προστατεύονται οι μισθωτοί υπά</w:t>
      </w:r>
      <w:r>
        <w:rPr>
          <w:rFonts w:eastAsia="Times New Roman" w:cs="Times New Roman"/>
          <w:szCs w:val="24"/>
        </w:rPr>
        <w:t>λληλοι κατά τη διάρκεια της αναστολής λειτουργίας της επιχείρησης.</w:t>
      </w:r>
    </w:p>
    <w:p w14:paraId="0C83460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Θα ήθελα εδώ να αναφερθώ και στις βουλευτικές τροπολογίες, τις οποίες έχουν υποστηρίξει και οι συνάδελφοι Βουλευτές: </w:t>
      </w:r>
    </w:p>
    <w:p w14:paraId="0C83460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Η τροπολογία της κ. </w:t>
      </w:r>
      <w:proofErr w:type="spellStart"/>
      <w:r>
        <w:rPr>
          <w:rFonts w:eastAsia="Times New Roman" w:cs="Times New Roman"/>
          <w:szCs w:val="24"/>
        </w:rPr>
        <w:t>Θεοπεφτάτου</w:t>
      </w:r>
      <w:proofErr w:type="spellEnd"/>
      <w:r>
        <w:rPr>
          <w:rFonts w:eastAsia="Times New Roman" w:cs="Times New Roman"/>
          <w:szCs w:val="24"/>
        </w:rPr>
        <w:t>, που αφορά τους οικοδομικούς συνεταιρισ</w:t>
      </w:r>
      <w:r>
        <w:rPr>
          <w:rFonts w:eastAsia="Times New Roman" w:cs="Times New Roman"/>
          <w:szCs w:val="24"/>
        </w:rPr>
        <w:t xml:space="preserve">μούς, έχει γίνει ήδη δεκτή από τις </w:t>
      </w:r>
      <w:r>
        <w:rPr>
          <w:rFonts w:eastAsia="Times New Roman" w:cs="Times New Roman"/>
          <w:szCs w:val="24"/>
        </w:rPr>
        <w:t>ε</w:t>
      </w:r>
      <w:r>
        <w:rPr>
          <w:rFonts w:eastAsia="Times New Roman" w:cs="Times New Roman"/>
          <w:szCs w:val="24"/>
        </w:rPr>
        <w:t xml:space="preserve">πιτροπές που συζητήθηκε και έχει ενσωματωθεί και στο σώμα. </w:t>
      </w:r>
    </w:p>
    <w:p w14:paraId="0C83460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του κ. Καρρά, την διευθέτηση δανείων σε ξένο νόμισμα –και εδώ μιλάμε για το ελβετικό φράγκο- </w:t>
      </w:r>
      <w:r>
        <w:rPr>
          <w:rFonts w:eastAsia="Times New Roman" w:cs="Times New Roman"/>
          <w:szCs w:val="24"/>
        </w:rPr>
        <w:lastRenderedPageBreak/>
        <w:t>πραγματικά, είναι μ</w:t>
      </w:r>
      <w:r>
        <w:rPr>
          <w:rFonts w:eastAsia="Times New Roman" w:cs="Times New Roman"/>
          <w:szCs w:val="24"/>
        </w:rPr>
        <w:t>ί</w:t>
      </w:r>
      <w:r>
        <w:rPr>
          <w:rFonts w:eastAsia="Times New Roman" w:cs="Times New Roman"/>
          <w:szCs w:val="24"/>
        </w:rPr>
        <w:t xml:space="preserve">α αξιόλογη </w:t>
      </w:r>
      <w:r>
        <w:rPr>
          <w:rFonts w:eastAsia="Times New Roman" w:cs="Times New Roman"/>
          <w:szCs w:val="24"/>
        </w:rPr>
        <w:t>τροπολογία. Δεν νομίζω, όμως, ότι μπορούμε μ</w:t>
      </w:r>
      <w:r>
        <w:rPr>
          <w:rFonts w:eastAsia="Times New Roman" w:cs="Times New Roman"/>
          <w:szCs w:val="24"/>
        </w:rPr>
        <w:t>ί</w:t>
      </w:r>
      <w:r>
        <w:rPr>
          <w:rFonts w:eastAsia="Times New Roman" w:cs="Times New Roman"/>
          <w:szCs w:val="24"/>
        </w:rPr>
        <w:t>α βουλευτική τροπολογία για ένα τόσο μεγάλο και τόσο σοβαρό ζήτημα να προχωρήσουμε και να την αποδεχθούμε, για να την ενσωματώσουμε στο νομοσχέδιο που έχουμε σήμερα. Είναι ένα θέμα που, από τη στιγμή που υπάρχει</w:t>
      </w:r>
      <w:r>
        <w:rPr>
          <w:rFonts w:eastAsia="Times New Roman" w:cs="Times New Roman"/>
          <w:szCs w:val="24"/>
        </w:rPr>
        <w:t xml:space="preserve"> η Κυβέρνηση ΣΥΡΙΖΑ-ΑΝΕΛ, μας απασχολεί. Προσπαθούμε να βρούμε λύση. Θα την λάβουμε υπ’ </w:t>
      </w:r>
      <w:proofErr w:type="spellStart"/>
      <w:r>
        <w:rPr>
          <w:rFonts w:eastAsia="Times New Roman" w:cs="Times New Roman"/>
          <w:szCs w:val="24"/>
        </w:rPr>
        <w:t>όψιν</w:t>
      </w:r>
      <w:proofErr w:type="spellEnd"/>
      <w:r>
        <w:rPr>
          <w:rFonts w:eastAsia="Times New Roman" w:cs="Times New Roman"/>
          <w:szCs w:val="24"/>
        </w:rPr>
        <w:t xml:space="preserve"> μας και πολύ σοβαρά, κάποια στιγμή αργότερα, θα δούμε πώς μπορούμε να διευθετήσουμε το θέμα.</w:t>
      </w:r>
    </w:p>
    <w:p w14:paraId="0C83460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Όσον αφορά την τροπολογία με γενικό αριθμό 990 και με ειδικό αριθμό 14</w:t>
      </w:r>
      <w:r>
        <w:rPr>
          <w:rFonts w:eastAsia="Times New Roman" w:cs="Times New Roman"/>
          <w:szCs w:val="24"/>
        </w:rPr>
        <w:t xml:space="preserve">8, του κ. </w:t>
      </w:r>
      <w:proofErr w:type="spellStart"/>
      <w:r>
        <w:rPr>
          <w:rFonts w:eastAsia="Times New Roman" w:cs="Times New Roman"/>
          <w:szCs w:val="24"/>
        </w:rPr>
        <w:t>Κατσίκη</w:t>
      </w:r>
      <w:proofErr w:type="spellEnd"/>
      <w:r>
        <w:rPr>
          <w:rFonts w:eastAsia="Times New Roman" w:cs="Times New Roman"/>
          <w:szCs w:val="24"/>
        </w:rPr>
        <w:t>, είναι ακριβώς ίδια με την τροπολογία</w:t>
      </w:r>
      <w:r>
        <w:rPr>
          <w:rFonts w:eastAsia="Times New Roman" w:cs="Times New Roman"/>
          <w:szCs w:val="24"/>
        </w:rPr>
        <w:t>,</w:t>
      </w:r>
      <w:r>
        <w:rPr>
          <w:rFonts w:eastAsia="Times New Roman" w:cs="Times New Roman"/>
          <w:szCs w:val="24"/>
        </w:rPr>
        <w:t xml:space="preserve"> την οποία ανέπτυξε ο κ. </w:t>
      </w:r>
      <w:proofErr w:type="spellStart"/>
      <w:r>
        <w:rPr>
          <w:rFonts w:eastAsia="Times New Roman" w:cs="Times New Roman"/>
          <w:szCs w:val="24"/>
        </w:rPr>
        <w:t>Σκουρολιάκος</w:t>
      </w:r>
      <w:proofErr w:type="spellEnd"/>
      <w:r>
        <w:rPr>
          <w:rFonts w:eastAsia="Times New Roman" w:cs="Times New Roman"/>
          <w:szCs w:val="24"/>
        </w:rPr>
        <w:t xml:space="preserve"> που έχει να κάνει με την αναστολή ή έκδοση βεβαίωσης είσπραξης και εκτέλεσης πρωτοκόλλων διοικητικής επιβολής, πρωτοκόλλων καθορισμού αποζημίωσης, αφαίρεσης χρήση</w:t>
      </w:r>
      <w:r>
        <w:rPr>
          <w:rFonts w:eastAsia="Times New Roman" w:cs="Times New Roman"/>
          <w:szCs w:val="24"/>
        </w:rPr>
        <w:t xml:space="preserve">ς και πρωτοκόλλου επιβολής ειδικής αποζημίωσης στους Δήμους Λαυρεωτικής και Σαρωνικού. </w:t>
      </w:r>
    </w:p>
    <w:p w14:paraId="0C83460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Την τροπολογία με γενικό αριθμό 991 και ειδικό 149 θα την κάνουμε δεκτή. Πραγματικά νομίζουμε ότι οφείλουμε να δώσουμε την αναστολή της έκδοσης της πράξης προστίμων.</w:t>
      </w:r>
    </w:p>
    <w:p w14:paraId="0C83460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Όσ</w:t>
      </w:r>
      <w:r>
        <w:rPr>
          <w:rFonts w:eastAsia="Times New Roman" w:cs="Times New Roman"/>
          <w:szCs w:val="24"/>
        </w:rPr>
        <w:t>ον αφορά τις τροπολογίες για το ίδιο θέμα, που έχουν φέρει οι κ</w:t>
      </w:r>
      <w:r>
        <w:rPr>
          <w:rFonts w:eastAsia="Times New Roman" w:cs="Times New Roman"/>
          <w:szCs w:val="24"/>
        </w:rPr>
        <w:t>ύριοι</w:t>
      </w:r>
      <w:r>
        <w:rPr>
          <w:rFonts w:eastAsia="Times New Roman" w:cs="Times New Roman"/>
          <w:szCs w:val="24"/>
        </w:rPr>
        <w:t xml:space="preserve"> Βορίδης, Μαρτίνου, Βλάχος, Μπούρας νομίζω ότι μπορούμε να τις δούμε στην πορεία.</w:t>
      </w:r>
    </w:p>
    <w:p w14:paraId="0C834609"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Κανονικά πρέπει να λυθεί το πρόβλημα της Λαυρεωτικής. Είπε και ο κ. </w:t>
      </w:r>
      <w:proofErr w:type="spellStart"/>
      <w:r>
        <w:rPr>
          <w:rFonts w:eastAsia="Times New Roman"/>
          <w:color w:val="000000" w:themeColor="text1"/>
          <w:szCs w:val="24"/>
        </w:rPr>
        <w:t>Σκουρολιάκος</w:t>
      </w:r>
      <w:proofErr w:type="spellEnd"/>
      <w:r>
        <w:rPr>
          <w:rFonts w:eastAsia="Times New Roman"/>
          <w:color w:val="000000" w:themeColor="text1"/>
          <w:szCs w:val="24"/>
        </w:rPr>
        <w:t xml:space="preserve"> ότι είναι ένα θέμα που χρ</w:t>
      </w:r>
      <w:r>
        <w:rPr>
          <w:rFonts w:eastAsia="Times New Roman"/>
          <w:color w:val="000000" w:themeColor="text1"/>
          <w:szCs w:val="24"/>
        </w:rPr>
        <w:t>ονίζει. Δεν είμαστε εμείς που κρατάμε ομήρους τους πολίτες. Ομήρους τους πολίτες τους κρατούσαν όλες οι κυβερνήσεις. Από την ημέρα της δημιουργίας του προβλήματος θα μπορούσαν να έχουν έρθει πάρα πολλές τροπολογίες, θα μπορούσαν να έχουν έρθει και σε κάποι</w:t>
      </w:r>
      <w:r>
        <w:rPr>
          <w:rFonts w:eastAsia="Times New Roman"/>
          <w:color w:val="000000" w:themeColor="text1"/>
          <w:szCs w:val="24"/>
        </w:rPr>
        <w:t>ους νόμους. Πραγματικά εμείς θέλουμε να λύσουμε το πρόβλημα. Δεσμευόμαστε ότι θα λύσουμε το πρόβλημα. Προς το παρόν θέλουμε να ελαφρύνουμε τους ανθρώπους και για αυτό δίνουμε την αναστολή.</w:t>
      </w:r>
    </w:p>
    <w:p w14:paraId="0C83460A"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Από εκεί και πέρα, με την ολοκλήρωση και του Κτηματολογίου και σε κ</w:t>
      </w:r>
      <w:r>
        <w:rPr>
          <w:rFonts w:eastAsia="Times New Roman"/>
          <w:color w:val="000000" w:themeColor="text1"/>
          <w:szCs w:val="24"/>
        </w:rPr>
        <w:t>άποιον νόμο που θα έχουμε και παρόμοια ζητήματα, θα δούμε πιο ουσιαστικά το πρόβλημα της Λαυρεωτικής και του Σαρωνικού.</w:t>
      </w:r>
    </w:p>
    <w:p w14:paraId="0C83460B"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Όσον αφορά τις άλλες τροπολογίες, τις βουλευτικές, περιμένω να ακούσω και την τροπολογία της κ. </w:t>
      </w:r>
      <w:proofErr w:type="spellStart"/>
      <w:r>
        <w:rPr>
          <w:rFonts w:eastAsia="Times New Roman"/>
          <w:color w:val="000000" w:themeColor="text1"/>
          <w:szCs w:val="24"/>
        </w:rPr>
        <w:t>Σκούφα</w:t>
      </w:r>
      <w:proofErr w:type="spellEnd"/>
      <w:r>
        <w:rPr>
          <w:rFonts w:eastAsia="Times New Roman"/>
          <w:color w:val="000000" w:themeColor="text1"/>
          <w:szCs w:val="24"/>
        </w:rPr>
        <w:t>. Νομίζω, ό</w:t>
      </w:r>
      <w:r>
        <w:rPr>
          <w:rFonts w:eastAsia="Times New Roman"/>
          <w:color w:val="000000" w:themeColor="text1"/>
          <w:szCs w:val="24"/>
        </w:rPr>
        <w:lastRenderedPageBreak/>
        <w:t>μως, ότι με βάση τα στο</w:t>
      </w:r>
      <w:r>
        <w:rPr>
          <w:rFonts w:eastAsia="Times New Roman"/>
          <w:color w:val="000000" w:themeColor="text1"/>
          <w:szCs w:val="24"/>
        </w:rPr>
        <w:t>ιχεία που είδα τουλάχιστον, θα την κάνουμε και εκείνη αποδεκτή, γιατί αφορά ένα ζήτημα που έχει να κάνει με τις σχολικές επιτροπές και με την ενοικίαση των κυλικείων, κάτι που νομίζω αφορά όλους τους δήμους. Δεν μπορεί να είναι επιτηδευματίες. Θα σας την α</w:t>
      </w:r>
      <w:r>
        <w:rPr>
          <w:rFonts w:eastAsia="Times New Roman"/>
          <w:color w:val="000000" w:themeColor="text1"/>
          <w:szCs w:val="24"/>
        </w:rPr>
        <w:t xml:space="preserve">ναλύσει και η κ. </w:t>
      </w:r>
      <w:proofErr w:type="spellStart"/>
      <w:r>
        <w:rPr>
          <w:rFonts w:eastAsia="Times New Roman"/>
          <w:color w:val="000000" w:themeColor="text1"/>
          <w:szCs w:val="24"/>
        </w:rPr>
        <w:t>Σκούφα</w:t>
      </w:r>
      <w:proofErr w:type="spellEnd"/>
      <w:r>
        <w:rPr>
          <w:rFonts w:eastAsia="Times New Roman"/>
          <w:color w:val="000000" w:themeColor="text1"/>
          <w:szCs w:val="24"/>
        </w:rPr>
        <w:t xml:space="preserve"> και αν χρειαστεί θα πω κάτι περισσότερο και τότε.</w:t>
      </w:r>
    </w:p>
    <w:p w14:paraId="0C83460C"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w:t>
      </w:r>
    </w:p>
    <w:p w14:paraId="0C83460D" w14:textId="77777777" w:rsidR="00A55636" w:rsidRDefault="00E244A2">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0C83460E"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(Αναστάσιος Κουράκης):</w:t>
      </w:r>
      <w:r>
        <w:rPr>
          <w:rFonts w:eastAsia="Times New Roman"/>
          <w:color w:val="000000" w:themeColor="text1"/>
          <w:szCs w:val="24"/>
        </w:rPr>
        <w:t xml:space="preserve"> Ευχαριστούμε την κυρία Υπουργό.</w:t>
      </w:r>
    </w:p>
    <w:p w14:paraId="0C83460F" w14:textId="77777777" w:rsidR="00A55636" w:rsidRDefault="00E244A2">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w:t>
      </w:r>
      <w:r>
        <w:rPr>
          <w:rFonts w:eastAsia="Times New Roman"/>
          <w:szCs w:val="24"/>
        </w:rPr>
        <w:t>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οκτώ μαθήτριε</w:t>
      </w:r>
      <w:r>
        <w:rPr>
          <w:rFonts w:eastAsia="Times New Roman"/>
          <w:szCs w:val="24"/>
        </w:rPr>
        <w:t>ς και μαθητές και τέσσερις συνοδοί εκπαιδευτικοί από το Ειδικό Επαγγελματικό Λύκειο Ορεστιάδας.</w:t>
      </w:r>
    </w:p>
    <w:p w14:paraId="0C834610" w14:textId="77777777" w:rsidR="00A55636" w:rsidRDefault="00E244A2">
      <w:pPr>
        <w:spacing w:line="600" w:lineRule="auto"/>
        <w:ind w:firstLine="720"/>
        <w:jc w:val="both"/>
        <w:rPr>
          <w:rFonts w:eastAsia="Times New Roman"/>
          <w:szCs w:val="24"/>
        </w:rPr>
      </w:pPr>
      <w:r>
        <w:rPr>
          <w:rFonts w:eastAsia="Times New Roman"/>
          <w:szCs w:val="24"/>
        </w:rPr>
        <w:t xml:space="preserve">Η Βουλή σάς καλωσορίζει. </w:t>
      </w:r>
    </w:p>
    <w:p w14:paraId="0C834611" w14:textId="77777777" w:rsidR="00A55636" w:rsidRDefault="00E244A2">
      <w:pPr>
        <w:spacing w:line="600" w:lineRule="auto"/>
        <w:ind w:firstLine="539"/>
        <w:jc w:val="center"/>
        <w:rPr>
          <w:rFonts w:eastAsia="Times New Roman" w:cs="Times New Roman"/>
          <w:szCs w:val="24"/>
        </w:rPr>
      </w:pPr>
      <w:r>
        <w:rPr>
          <w:rFonts w:eastAsia="Times New Roman"/>
          <w:szCs w:val="24"/>
        </w:rPr>
        <w:lastRenderedPageBreak/>
        <w:t>(Χειροκροτήματα απ</w:t>
      </w:r>
      <w:r>
        <w:rPr>
          <w:rFonts w:eastAsia="Times New Roman"/>
          <w:szCs w:val="24"/>
        </w:rPr>
        <w:t>’</w:t>
      </w:r>
      <w:r>
        <w:rPr>
          <w:rFonts w:eastAsia="Times New Roman"/>
          <w:szCs w:val="24"/>
        </w:rPr>
        <w:t xml:space="preserve"> όλες τις πτέρυγες της Βουλής)</w:t>
      </w:r>
    </w:p>
    <w:p w14:paraId="0C834612"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Να σας πω ότι παρακολουθείτε νομοθετική εργασία. Υπάρχει νομοσχέδιο του Υπουργείου Ο</w:t>
      </w:r>
      <w:r>
        <w:rPr>
          <w:rFonts w:eastAsia="Times New Roman"/>
          <w:color w:val="000000" w:themeColor="text1"/>
          <w:szCs w:val="24"/>
        </w:rPr>
        <w:t>ικονομικών. Γίνεται τοποθέτηση των Βουλευτών, των Υπουργών και μετά θα γίνει η ψηφοφορία, ώστε να γίνει νόμος.</w:t>
      </w:r>
    </w:p>
    <w:p w14:paraId="0C834613"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Σας ευχαριστούμε πάντως για την παρουσία σας εδώ.</w:t>
      </w:r>
    </w:p>
    <w:p w14:paraId="0C834614"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Να συνεχίσουμε με τον Κοινοβουλευτικό Εκπρόσωπο της Νέας Δημοκρατίας, τον κ. Νικόλαο </w:t>
      </w:r>
      <w:proofErr w:type="spellStart"/>
      <w:r>
        <w:rPr>
          <w:rFonts w:eastAsia="Times New Roman"/>
          <w:color w:val="000000" w:themeColor="text1"/>
          <w:szCs w:val="24"/>
        </w:rPr>
        <w:t>Δένδια</w:t>
      </w:r>
      <w:proofErr w:type="spellEnd"/>
      <w:r>
        <w:rPr>
          <w:rFonts w:eastAsia="Times New Roman"/>
          <w:color w:val="000000" w:themeColor="text1"/>
          <w:szCs w:val="24"/>
        </w:rPr>
        <w:t xml:space="preserve">, ο </w:t>
      </w:r>
      <w:r>
        <w:rPr>
          <w:rFonts w:eastAsia="Times New Roman"/>
          <w:color w:val="000000" w:themeColor="text1"/>
          <w:szCs w:val="24"/>
        </w:rPr>
        <w:t>οποίος θα μιλήσει για δώδεκα λεπτά.</w:t>
      </w:r>
    </w:p>
    <w:p w14:paraId="0C834615" w14:textId="77777777" w:rsidR="00A55636" w:rsidRDefault="00E244A2">
      <w:pPr>
        <w:spacing w:line="600" w:lineRule="auto"/>
        <w:ind w:firstLine="720"/>
        <w:jc w:val="both"/>
        <w:rPr>
          <w:rFonts w:eastAsia="Times New Roman"/>
          <w:color w:val="000000" w:themeColor="text1"/>
          <w:szCs w:val="24"/>
        </w:rPr>
      </w:pPr>
      <w:r>
        <w:rPr>
          <w:rFonts w:eastAsia="Times New Roman"/>
          <w:b/>
          <w:color w:val="000000" w:themeColor="text1"/>
          <w:szCs w:val="24"/>
        </w:rPr>
        <w:t>ΝΙΚΟΛΑΟΣ ΔΕΝΔΙΑΣ:</w:t>
      </w:r>
      <w:r>
        <w:rPr>
          <w:rFonts w:eastAsia="Times New Roman"/>
          <w:color w:val="000000" w:themeColor="text1"/>
          <w:szCs w:val="24"/>
        </w:rPr>
        <w:t xml:space="preserve"> Ευχαριστώ, κύριε Πρόεδρε.</w:t>
      </w:r>
    </w:p>
    <w:p w14:paraId="0C834616"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συνάδελφοι, κατ’ αρχάς, θα κάνω ένα σχόλιο για την τροπολογία η οποία κατατέθηκε για τη ρύθμιση δανείων σε ελβετικό φράγκο. Πρόκειται, πράγματι, για ένα πολύ </w:t>
      </w:r>
      <w:r>
        <w:rPr>
          <w:rFonts w:eastAsia="Times New Roman"/>
          <w:color w:val="000000" w:themeColor="text1"/>
          <w:szCs w:val="24"/>
        </w:rPr>
        <w:t>σοβαρό ζήτημα, το οποίο η Εθνική Αντιπροσωπεία και πρέπει να συζητήσει και πρέπει να ρυθμίσει. Όμως, κι εμείς, παρ’ ότι συμφωνούμε στην ανάγκη ρύθμισης, δεν μπορούμε να τοποθετηθούμε σε μια τροπολογία για την οποία δεν μας ζητήθηκε καν η γνώμη εκ των προτέ</w:t>
      </w:r>
      <w:r>
        <w:rPr>
          <w:rFonts w:eastAsia="Times New Roman"/>
          <w:color w:val="000000" w:themeColor="text1"/>
          <w:szCs w:val="24"/>
        </w:rPr>
        <w:t xml:space="preserve">ρων, δεν τέθηκε υπ’ </w:t>
      </w:r>
      <w:proofErr w:type="spellStart"/>
      <w:r>
        <w:rPr>
          <w:rFonts w:eastAsia="Times New Roman"/>
          <w:color w:val="000000" w:themeColor="text1"/>
          <w:szCs w:val="24"/>
        </w:rPr>
        <w:t>όψιν</w:t>
      </w:r>
      <w:proofErr w:type="spellEnd"/>
      <w:r>
        <w:rPr>
          <w:rFonts w:eastAsia="Times New Roman"/>
          <w:color w:val="000000" w:themeColor="text1"/>
          <w:szCs w:val="24"/>
        </w:rPr>
        <w:t xml:space="preserve"> μας, δεν τη διερευνήσαμε και άρα θεωρούμε ότι αυτός ο τρόπος εισαγωγής ενός </w:t>
      </w:r>
      <w:r>
        <w:rPr>
          <w:rFonts w:eastAsia="Times New Roman"/>
          <w:color w:val="000000" w:themeColor="text1"/>
          <w:szCs w:val="24"/>
        </w:rPr>
        <w:lastRenderedPageBreak/>
        <w:t>μεγάλου προβλήματος είναι ένας τρόπος ο οποίος, όσον αφορά τουλάχιστον την Αξιωματική Αντιπολίτευση, δεν βοηθάει στην επίλυσή του.</w:t>
      </w:r>
    </w:p>
    <w:p w14:paraId="0C834617"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Έρχομαι τώρα στην ίδια την </w:t>
      </w:r>
      <w:r>
        <w:rPr>
          <w:rFonts w:eastAsia="Times New Roman"/>
          <w:color w:val="000000" w:themeColor="text1"/>
          <w:szCs w:val="24"/>
        </w:rPr>
        <w:t>ο</w:t>
      </w:r>
      <w:r>
        <w:rPr>
          <w:rFonts w:eastAsia="Times New Roman"/>
          <w:color w:val="000000" w:themeColor="text1"/>
          <w:szCs w:val="24"/>
        </w:rPr>
        <w:t xml:space="preserve">δηγία που αφορά τη </w:t>
      </w:r>
      <w:proofErr w:type="spellStart"/>
      <w:r>
        <w:rPr>
          <w:rFonts w:eastAsia="Times New Roman"/>
          <w:color w:val="000000" w:themeColor="text1"/>
          <w:szCs w:val="24"/>
        </w:rPr>
        <w:t>συγκρισιμότητα</w:t>
      </w:r>
      <w:proofErr w:type="spellEnd"/>
      <w:r>
        <w:rPr>
          <w:rFonts w:eastAsia="Times New Roman"/>
          <w:color w:val="000000" w:themeColor="text1"/>
          <w:szCs w:val="24"/>
        </w:rPr>
        <w:t xml:space="preserve"> των τελών που συνδέονται με λογαριασμούς πληρωμών. Κατ’ αρχάς, δεν θα μπορούσε να είναι κανείς αρνητικός, όμως, νομίζω ότι το πρόβλημα το οποίο αφορά την ελληνική κοινωνία και την ελληνική οικον</w:t>
      </w:r>
      <w:r>
        <w:rPr>
          <w:rFonts w:eastAsia="Times New Roman"/>
          <w:color w:val="000000" w:themeColor="text1"/>
          <w:szCs w:val="24"/>
        </w:rPr>
        <w:t xml:space="preserve">ομία δεν είναι αυτό. Το τραπεζικό σύστημα της χώρας βρίσκεται σε κρίση. Το βλέπουμε όλοι. Δεν έχουμε καμμία ενημέρωση, παρεμπιπτόντως, τι γίνεται με τα </w:t>
      </w:r>
      <w:r>
        <w:rPr>
          <w:rFonts w:eastAsia="Times New Roman"/>
          <w:color w:val="000000" w:themeColor="text1"/>
          <w:szCs w:val="24"/>
          <w:lang w:val="en-US"/>
        </w:rPr>
        <w:t>capital</w:t>
      </w:r>
      <w:r>
        <w:rPr>
          <w:rFonts w:eastAsia="Times New Roman"/>
          <w:color w:val="000000" w:themeColor="text1"/>
          <w:szCs w:val="24"/>
        </w:rPr>
        <w:t xml:space="preserve"> </w:t>
      </w:r>
      <w:r>
        <w:rPr>
          <w:rFonts w:eastAsia="Times New Roman"/>
          <w:color w:val="000000" w:themeColor="text1"/>
          <w:szCs w:val="24"/>
          <w:lang w:val="en-US"/>
        </w:rPr>
        <w:t>controls</w:t>
      </w:r>
      <w:r>
        <w:rPr>
          <w:rFonts w:eastAsia="Times New Roman"/>
          <w:color w:val="000000" w:themeColor="text1"/>
          <w:szCs w:val="24"/>
        </w:rPr>
        <w:t>, πότε επιτέλους θα αρθούν</w:t>
      </w:r>
      <w:r>
        <w:rPr>
          <w:rFonts w:eastAsia="Times New Roman"/>
          <w:color w:val="000000" w:themeColor="text1"/>
          <w:szCs w:val="24"/>
        </w:rPr>
        <w:t>;</w:t>
      </w:r>
      <w:r>
        <w:rPr>
          <w:rFonts w:eastAsia="Times New Roman"/>
          <w:color w:val="000000" w:themeColor="text1"/>
          <w:szCs w:val="24"/>
        </w:rPr>
        <w:t xml:space="preserve"> Αντίθετα, βλέπετε ότι κυκλοφορούν φήμες περί επιδείνωσης της κατάστασης, συνδυαζόμενες μάλιστα με την εκροή καταθέσεων.</w:t>
      </w:r>
    </w:p>
    <w:p w14:paraId="0C834618"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Και μια και μιλάμε για την εκροή καταθέσεων θα ήταν χρήσιμο να έχουμε μια ενημέρωση για το τι συμβαίνει στο επίπεδο της διαπραγμάτευσης</w:t>
      </w:r>
      <w:r>
        <w:rPr>
          <w:rFonts w:eastAsia="Times New Roman"/>
          <w:color w:val="000000" w:themeColor="text1"/>
          <w:szCs w:val="24"/>
        </w:rPr>
        <w:t>. Διότι είναι φανερό –ξέρετε όλοι- ότι κυκλοφορούν φήμες, οι οποίες είναι βέβαιο ότι εκπορεύονται από την Κυβέρνηση, περί κατάληξης αυτής της διαπραγμάτευσης, χωρίς να μας λέγεται, κυρία Υπουργέ, πώς, τι, πότε. Μάλιστα είχαμε την «ευχάριστη» νότα σήμερα το</w:t>
      </w:r>
      <w:r>
        <w:rPr>
          <w:rFonts w:eastAsia="Times New Roman"/>
          <w:color w:val="000000" w:themeColor="text1"/>
          <w:szCs w:val="24"/>
        </w:rPr>
        <w:t xml:space="preserve"> πρωί Υπουργός της Κυβέρνησης </w:t>
      </w:r>
      <w:r>
        <w:rPr>
          <w:rFonts w:eastAsia="Times New Roman"/>
          <w:color w:val="000000" w:themeColor="text1"/>
          <w:szCs w:val="24"/>
        </w:rPr>
        <w:lastRenderedPageBreak/>
        <w:t>να διατυπώνει τον ισχυρισμό ότι στη διαπραγμάτευση συμμετέχουν «βαποράκια» ιδιωτικών συμφερόντων.</w:t>
      </w:r>
    </w:p>
    <w:p w14:paraId="0C834619" w14:textId="77777777" w:rsidR="00A55636" w:rsidRDefault="00E244A2">
      <w:pPr>
        <w:spacing w:line="600" w:lineRule="auto"/>
        <w:ind w:firstLine="720"/>
        <w:jc w:val="both"/>
        <w:rPr>
          <w:rFonts w:eastAsia="Times New Roman"/>
          <w:szCs w:val="24"/>
        </w:rPr>
      </w:pPr>
      <w:r>
        <w:rPr>
          <w:rFonts w:eastAsia="Times New Roman"/>
          <w:szCs w:val="24"/>
        </w:rPr>
        <w:t>Μάλιστα, εγώ δεν αντελήφθην</w:t>
      </w:r>
      <w:r>
        <w:rPr>
          <w:rFonts w:eastAsia="Times New Roman"/>
          <w:szCs w:val="24"/>
        </w:rPr>
        <w:t>,</w:t>
      </w:r>
      <w:r>
        <w:rPr>
          <w:rFonts w:eastAsia="Times New Roman"/>
          <w:szCs w:val="24"/>
        </w:rPr>
        <w:t xml:space="preserve"> αν αυτό αφορά μόνο την άλλη πλευρά ή αφορά και τη δική μας πλευρά, δηλαδή τους Υπουργούς της Κυβέρν</w:t>
      </w:r>
      <w:r>
        <w:rPr>
          <w:rFonts w:eastAsia="Times New Roman"/>
          <w:szCs w:val="24"/>
        </w:rPr>
        <w:t>ησης που διαπραγματεύονται. Όποιος, όμως, διατυπώνει ισχυρισμούς για «βαποράκια», το ελάχιστο το οποίο οφείλει, είναι να εξηγήσει αναλυτικά και στην Εθνική Αντιπροσωπεία -γιατί πρόκειται για πολύ βαριά καταγγελία-, τι ακριβώς εννοεί. Και αν είναι δυνατόν -</w:t>
      </w:r>
      <w:r>
        <w:rPr>
          <w:rFonts w:eastAsia="Times New Roman"/>
          <w:szCs w:val="24"/>
        </w:rPr>
        <w:t>και πρέπει να είναι δυνατόν- να κατονομάσει ποιο είναι το «βαποράκι». Διότι, το να λέμε πράγματα στα κανάλια χωρίς αντίλογο, αυτό είναι το εύκολο. Εδώ. «Βαποράκια». Ποιοι είναι τα «βαποράκια».</w:t>
      </w:r>
    </w:p>
    <w:p w14:paraId="0C83461A" w14:textId="77777777" w:rsidR="00A55636" w:rsidRDefault="00E244A2">
      <w:pPr>
        <w:spacing w:line="600" w:lineRule="auto"/>
        <w:ind w:firstLine="720"/>
        <w:jc w:val="both"/>
        <w:rPr>
          <w:rFonts w:eastAsia="Times New Roman"/>
          <w:szCs w:val="24"/>
        </w:rPr>
      </w:pPr>
      <w:r>
        <w:rPr>
          <w:rFonts w:eastAsia="Times New Roman"/>
          <w:szCs w:val="24"/>
        </w:rPr>
        <w:t>Έρχομαι τώρα στο μεγαλύτερο κομμάτι του νομοθετήματος και του ν</w:t>
      </w:r>
      <w:r>
        <w:rPr>
          <w:rFonts w:eastAsia="Times New Roman"/>
          <w:szCs w:val="24"/>
        </w:rPr>
        <w:t xml:space="preserve">ομοθετικού έργου. Έτσι το εκτίμησε και η Υπουργός, γιατί για την ίδια την </w:t>
      </w:r>
      <w:r>
        <w:rPr>
          <w:rFonts w:eastAsia="Times New Roman"/>
          <w:szCs w:val="24"/>
        </w:rPr>
        <w:t>ο</w:t>
      </w:r>
      <w:r>
        <w:rPr>
          <w:rFonts w:eastAsia="Times New Roman"/>
          <w:szCs w:val="24"/>
        </w:rPr>
        <w:t xml:space="preserve">δηγία μίλησε </w:t>
      </w:r>
      <w:r>
        <w:rPr>
          <w:rFonts w:eastAsia="Times New Roman"/>
          <w:szCs w:val="24"/>
        </w:rPr>
        <w:t>δύο</w:t>
      </w:r>
      <w:r>
        <w:rPr>
          <w:rFonts w:eastAsia="Times New Roman"/>
          <w:szCs w:val="24"/>
        </w:rPr>
        <w:t xml:space="preserve"> λεπτά και </w:t>
      </w:r>
      <w:r>
        <w:rPr>
          <w:rFonts w:eastAsia="Times New Roman"/>
          <w:szCs w:val="24"/>
        </w:rPr>
        <w:t xml:space="preserve">επτά δευτερόλεπτα </w:t>
      </w:r>
      <w:r>
        <w:rPr>
          <w:rFonts w:eastAsia="Times New Roman"/>
          <w:szCs w:val="24"/>
        </w:rPr>
        <w:t>και όλο</w:t>
      </w:r>
      <w:r>
        <w:rPr>
          <w:rFonts w:eastAsia="Times New Roman"/>
          <w:szCs w:val="24"/>
        </w:rPr>
        <w:t>ν</w:t>
      </w:r>
      <w:r>
        <w:rPr>
          <w:rFonts w:eastAsia="Times New Roman"/>
          <w:szCs w:val="24"/>
        </w:rPr>
        <w:t xml:space="preserve"> τον υπόλοιπο χρόνο του δεκαλέπτου τον διέθεσε για τις τροπολογίες. </w:t>
      </w:r>
    </w:p>
    <w:p w14:paraId="0C83461B" w14:textId="77777777" w:rsidR="00A55636" w:rsidRDefault="00E244A2">
      <w:pPr>
        <w:spacing w:line="600" w:lineRule="auto"/>
        <w:ind w:firstLine="720"/>
        <w:jc w:val="both"/>
        <w:rPr>
          <w:rFonts w:eastAsia="Times New Roman"/>
          <w:szCs w:val="24"/>
        </w:rPr>
      </w:pPr>
      <w:r>
        <w:rPr>
          <w:rFonts w:eastAsia="Times New Roman"/>
          <w:szCs w:val="24"/>
        </w:rPr>
        <w:t>Κυρίες και κύριοι συνάδελφοι, αυτό που συμβαίνει είναι τρομ</w:t>
      </w:r>
      <w:r>
        <w:rPr>
          <w:rFonts w:eastAsia="Times New Roman"/>
          <w:szCs w:val="24"/>
        </w:rPr>
        <w:t xml:space="preserve">ακτικό. Είναι τρομακτικό και καθολικά απαράδεκτο. Έχουμε </w:t>
      </w:r>
      <w:r>
        <w:rPr>
          <w:rFonts w:eastAsia="Times New Roman"/>
          <w:szCs w:val="24"/>
        </w:rPr>
        <w:lastRenderedPageBreak/>
        <w:t>μ</w:t>
      </w:r>
      <w:r>
        <w:rPr>
          <w:rFonts w:eastAsia="Times New Roman"/>
          <w:szCs w:val="24"/>
        </w:rPr>
        <w:t>ί</w:t>
      </w:r>
      <w:r>
        <w:rPr>
          <w:rFonts w:eastAsia="Times New Roman"/>
          <w:szCs w:val="24"/>
        </w:rPr>
        <w:t xml:space="preserve">α διαδικασία νομοθέτησης, η οποία συνίσταται, κατά πλειοψηφία των ρυθμίσεων, σε άσχετες και ρουσφετολογικές ρυθμίσεις. Και μάλιστα, ιδιαίτερα κακογραμμένες, κυρία Υπουργέ. </w:t>
      </w:r>
    </w:p>
    <w:p w14:paraId="0C83461C" w14:textId="77777777" w:rsidR="00A55636" w:rsidRDefault="00E244A2">
      <w:pPr>
        <w:spacing w:line="600" w:lineRule="auto"/>
        <w:ind w:firstLine="720"/>
        <w:jc w:val="both"/>
        <w:rPr>
          <w:rFonts w:eastAsia="Times New Roman"/>
          <w:szCs w:val="24"/>
        </w:rPr>
      </w:pPr>
      <w:r>
        <w:rPr>
          <w:rFonts w:eastAsia="Times New Roman"/>
          <w:szCs w:val="24"/>
        </w:rPr>
        <w:t>Είναι προφανώς πρωτοτυπί</w:t>
      </w:r>
      <w:r>
        <w:rPr>
          <w:rFonts w:eastAsia="Times New Roman"/>
          <w:szCs w:val="24"/>
        </w:rPr>
        <w:t>α σε εκπρόθεσμη τροπολογία, να έρχεται μετά σειρά νομοτεχνικών ρυθμίσεων και να μας κατατίθεται μια ώρα ή δύο ή τρεις, αφού κατατέθηκε η εκπρόθεσμη τροπολογία. Αυτό συνιστά πλήρη γελοιοποίηση του νομοθετικού έργου. Δεν το καταθέτω στα Πρακτικά, διότι</w:t>
      </w:r>
      <w:r>
        <w:rPr>
          <w:rFonts w:eastAsia="Times New Roman"/>
          <w:szCs w:val="24"/>
        </w:rPr>
        <w:t>,</w:t>
      </w:r>
      <w:r>
        <w:rPr>
          <w:rFonts w:eastAsia="Times New Roman"/>
          <w:szCs w:val="24"/>
        </w:rPr>
        <w:t xml:space="preserve"> βεβα</w:t>
      </w:r>
      <w:r>
        <w:rPr>
          <w:rFonts w:eastAsia="Times New Roman"/>
          <w:szCs w:val="24"/>
        </w:rPr>
        <w:t>ίως</w:t>
      </w:r>
      <w:r>
        <w:rPr>
          <w:rFonts w:eastAsia="Times New Roman"/>
          <w:szCs w:val="24"/>
        </w:rPr>
        <w:t>,</w:t>
      </w:r>
      <w:r>
        <w:rPr>
          <w:rFonts w:eastAsia="Times New Roman"/>
          <w:szCs w:val="24"/>
        </w:rPr>
        <w:t xml:space="preserve"> μόλις διαμοιράστηκαν και περιέχονται στα Πρακτικά. Όμως, αυτά συνιστούν πλήρη γελοιοποίηση. Και μου έκανε μεγάλη εντύπωση -πρέπει να σας πω δυσάρεστη εντύπωση- ότι προασπιστήκατε τη διαδικασία νομοθέτησης εκπροθέσμων τροπολογιών, λέγοντάς μας ότι είνα</w:t>
      </w:r>
      <w:r>
        <w:rPr>
          <w:rFonts w:eastAsia="Times New Roman"/>
          <w:szCs w:val="24"/>
        </w:rPr>
        <w:t>ι κάτι λιγότερο από τετρακόσιες. Είναι λάθος η μέτρησή σας, δεν περιλαμβάνει τις βουλευτικές που έχετε δεχτεί. Να δεχτώ, όμως, τη δική σας, δεν με πειράζει εμένα…</w:t>
      </w:r>
    </w:p>
    <w:p w14:paraId="0C83461D" w14:textId="77777777" w:rsidR="00A55636" w:rsidRDefault="00E244A2">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Τις περιλαμβάνει. Είναι επίσημα στοιχεία.</w:t>
      </w:r>
    </w:p>
    <w:p w14:paraId="0C83461E" w14:textId="77777777" w:rsidR="00A55636" w:rsidRDefault="00E244A2">
      <w:pPr>
        <w:spacing w:line="600" w:lineRule="auto"/>
        <w:ind w:firstLine="720"/>
        <w:jc w:val="both"/>
        <w:rPr>
          <w:rFonts w:eastAsia="Times New Roman"/>
          <w:szCs w:val="24"/>
        </w:rPr>
      </w:pPr>
      <w:r>
        <w:rPr>
          <w:rFonts w:eastAsia="Times New Roman"/>
          <w:b/>
          <w:szCs w:val="24"/>
        </w:rPr>
        <w:lastRenderedPageBreak/>
        <w:t>ΝΙ</w:t>
      </w:r>
      <w:r>
        <w:rPr>
          <w:rFonts w:eastAsia="Times New Roman"/>
          <w:b/>
          <w:szCs w:val="24"/>
        </w:rPr>
        <w:t>ΚΟΛΑΟΣ ΔΕΝΔΙΑΣ:</w:t>
      </w:r>
      <w:r>
        <w:rPr>
          <w:rFonts w:eastAsia="Times New Roman"/>
          <w:szCs w:val="24"/>
        </w:rPr>
        <w:t xml:space="preserve"> Να δεχτώ τη δική σας, δεν έχω αντίρρηση. Αν επαίρεστε ότι τετρακόσιες ή κάτι λιγότερο τροπολογίες εκπρόθεσμες τον χρόνο είναι σοβαρότητα στο νομοθετικό έργο, μπράβο. Εύγε. Δεν έχω αντίρρηση. Και μάλιστα μου έκανε φοβερή εντύπωση η επιπλέον </w:t>
      </w:r>
      <w:r>
        <w:rPr>
          <w:rFonts w:eastAsia="Times New Roman"/>
          <w:szCs w:val="24"/>
        </w:rPr>
        <w:t xml:space="preserve">τοποθέτηση περί θετικού </w:t>
      </w:r>
      <w:proofErr w:type="spellStart"/>
      <w:r>
        <w:rPr>
          <w:rFonts w:eastAsia="Times New Roman"/>
          <w:szCs w:val="24"/>
        </w:rPr>
        <w:t>προσήμου</w:t>
      </w:r>
      <w:proofErr w:type="spellEnd"/>
      <w:r>
        <w:rPr>
          <w:rFonts w:eastAsia="Times New Roman"/>
          <w:szCs w:val="24"/>
        </w:rPr>
        <w:t xml:space="preserve">. Μας είπε η κυρία Υπουργός ότι οι τροπολογίες έχουν θετικό πρόσημο. </w:t>
      </w:r>
    </w:p>
    <w:p w14:paraId="0C83461F" w14:textId="77777777" w:rsidR="00A55636" w:rsidRDefault="00E244A2">
      <w:pPr>
        <w:spacing w:line="600" w:lineRule="auto"/>
        <w:ind w:firstLine="720"/>
        <w:jc w:val="both"/>
        <w:rPr>
          <w:rFonts w:eastAsia="Times New Roman"/>
          <w:szCs w:val="24"/>
        </w:rPr>
      </w:pPr>
      <w:r>
        <w:rPr>
          <w:rFonts w:eastAsia="Times New Roman"/>
          <w:szCs w:val="24"/>
        </w:rPr>
        <w:t>Έχουμε, λοιπόν, εκπρόθεσμες τροπολογίες με θετικό πρόσημο και εκπρόθεσμες τροπολογίες με αρνητικό πρόσημο. Και έχουμε και έναν μηχανισμό εδώ, προφανώς έτο</w:t>
      </w:r>
      <w:r>
        <w:rPr>
          <w:rFonts w:eastAsia="Times New Roman"/>
          <w:szCs w:val="24"/>
        </w:rPr>
        <w:t>ιμο, ο οποίος αποδίδει και πρόσημα στις τροπολογίες τις εκπρόθεσμες, που εισάγει η ίδια η Κυβέρνηση. Διότι, όταν η Κυβέρνηση λέει ότι οι περισσότερες έχουν θετικό πρόσημο, προφανώς έχει και κάποιες, που η ίδια καταθέτει και η ίδια ψηφίζει, που έχουν αρνητι</w:t>
      </w:r>
      <w:r>
        <w:rPr>
          <w:rFonts w:eastAsia="Times New Roman"/>
          <w:szCs w:val="24"/>
        </w:rPr>
        <w:t xml:space="preserve">κό πρόσημο. Η σοβαρότητα συνεχίζει να υπάρχει κάπου εδώ; </w:t>
      </w:r>
    </w:p>
    <w:p w14:paraId="0C834620" w14:textId="77777777" w:rsidR="00A55636" w:rsidRDefault="00E244A2">
      <w:pPr>
        <w:spacing w:line="600" w:lineRule="auto"/>
        <w:ind w:firstLine="720"/>
        <w:jc w:val="both"/>
        <w:rPr>
          <w:rFonts w:eastAsia="Times New Roman"/>
          <w:szCs w:val="24"/>
        </w:rPr>
      </w:pPr>
      <w:r>
        <w:rPr>
          <w:rFonts w:eastAsia="Times New Roman"/>
          <w:szCs w:val="24"/>
        </w:rPr>
        <w:t xml:space="preserve">Και μάλιστα, άκουσα προηγουμένως και μια άλλη διάκριση, η οποία </w:t>
      </w:r>
      <w:proofErr w:type="spellStart"/>
      <w:r>
        <w:rPr>
          <w:rFonts w:eastAsia="Times New Roman"/>
          <w:szCs w:val="24"/>
        </w:rPr>
        <w:t>ελέχθη</w:t>
      </w:r>
      <w:proofErr w:type="spellEnd"/>
      <w:r>
        <w:rPr>
          <w:rFonts w:eastAsia="Times New Roman"/>
          <w:szCs w:val="24"/>
        </w:rPr>
        <w:t xml:space="preserve">: Βεβαίως εξυπηρετούν, αλλά το ερώτημα είναι ποιον εξυπηρετούν; Αν, λοιπόν, εξυπηρετούν κάποιον που μας αρέσει, τότε </w:t>
      </w:r>
      <w:r>
        <w:rPr>
          <w:rFonts w:eastAsia="Times New Roman"/>
          <w:szCs w:val="24"/>
        </w:rPr>
        <w:t>η τροπολογί</w:t>
      </w:r>
      <w:r>
        <w:rPr>
          <w:rFonts w:eastAsia="Times New Roman"/>
          <w:szCs w:val="24"/>
        </w:rPr>
        <w:t xml:space="preserve">α </w:t>
      </w:r>
      <w:r>
        <w:rPr>
          <w:rFonts w:eastAsia="Times New Roman"/>
          <w:szCs w:val="24"/>
        </w:rPr>
        <w:t xml:space="preserve">είναι καλή. Αν εξυπηρετεί κάποιον που δεν μας αρέσει, τότε είναι κακή. </w:t>
      </w:r>
    </w:p>
    <w:p w14:paraId="0C834621" w14:textId="77777777" w:rsidR="00A55636" w:rsidRDefault="00E244A2">
      <w:pPr>
        <w:spacing w:line="600" w:lineRule="auto"/>
        <w:ind w:firstLine="720"/>
        <w:jc w:val="both"/>
        <w:rPr>
          <w:rFonts w:eastAsia="Times New Roman"/>
          <w:szCs w:val="24"/>
        </w:rPr>
      </w:pPr>
      <w:r>
        <w:rPr>
          <w:rFonts w:eastAsia="Times New Roman"/>
          <w:szCs w:val="24"/>
        </w:rPr>
        <w:lastRenderedPageBreak/>
        <w:t>Για να δούμε, λοιπόν, η σημερινή τροπολογία την οποία κατέθεσε το Υπουργείο Οικονομίας και Ανάπτυξης και αφορά τη δυνατότητα κάλυψης από το εθνικό σκέλος του ασήμαντου -αλλά εδώ βρέθ</w:t>
      </w:r>
      <w:r>
        <w:rPr>
          <w:rFonts w:eastAsia="Times New Roman"/>
          <w:szCs w:val="24"/>
        </w:rPr>
        <w:t xml:space="preserve">ηκαν λεφτά- </w:t>
      </w:r>
      <w:r>
        <w:rPr>
          <w:rFonts w:eastAsia="Times New Roman"/>
          <w:szCs w:val="24"/>
        </w:rPr>
        <w:t>Π</w:t>
      </w:r>
      <w:r>
        <w:rPr>
          <w:rFonts w:eastAsia="Times New Roman"/>
          <w:szCs w:val="24"/>
        </w:rPr>
        <w:t xml:space="preserve">ρογράμματος </w:t>
      </w:r>
      <w:r>
        <w:rPr>
          <w:rFonts w:eastAsia="Times New Roman"/>
          <w:szCs w:val="24"/>
        </w:rPr>
        <w:t>Δ</w:t>
      </w:r>
      <w:r>
        <w:rPr>
          <w:rFonts w:eastAsia="Times New Roman"/>
          <w:szCs w:val="24"/>
        </w:rPr>
        <w:t xml:space="preserve">ημοσίων </w:t>
      </w:r>
      <w:r>
        <w:rPr>
          <w:rFonts w:eastAsia="Times New Roman"/>
          <w:szCs w:val="24"/>
        </w:rPr>
        <w:t>Ε</w:t>
      </w:r>
      <w:r>
        <w:rPr>
          <w:rFonts w:eastAsia="Times New Roman"/>
          <w:szCs w:val="24"/>
        </w:rPr>
        <w:t xml:space="preserve">πενδύσεων, δαπάνης για </w:t>
      </w:r>
      <w:proofErr w:type="spellStart"/>
      <w:r>
        <w:rPr>
          <w:rFonts w:eastAsia="Times New Roman"/>
          <w:szCs w:val="24"/>
        </w:rPr>
        <w:t>παραχωρησιούχο</w:t>
      </w:r>
      <w:proofErr w:type="spellEnd"/>
      <w:r>
        <w:rPr>
          <w:rFonts w:eastAsia="Times New Roman"/>
          <w:szCs w:val="24"/>
        </w:rPr>
        <w:t xml:space="preserve"> δημοσίων έργων, αυτή, κυρία Υπουργέ, είναι με θετικό ή με αρνητικό πρόσημο κοινωνικό; Ή κοινώς, για να σας το πω λιανά, τα ρουσφέτια που κάνετε στους εργολάβους έχουν θετικό ή αρνητικ</w:t>
      </w:r>
      <w:r>
        <w:rPr>
          <w:rFonts w:eastAsia="Times New Roman"/>
          <w:szCs w:val="24"/>
        </w:rPr>
        <w:t>ό πρόσημο; Και μην μου πείτε ότι δεν είστε η κυβέρνηση των ρουσφετιών στους εργολάβους, γιατί θα σας απαντήσω «θέλετε να κοιτάξετε το άρθρο 106 του ν</w:t>
      </w:r>
      <w:r>
        <w:rPr>
          <w:rFonts w:eastAsia="Times New Roman"/>
          <w:szCs w:val="24"/>
        </w:rPr>
        <w:t>.</w:t>
      </w:r>
      <w:r>
        <w:rPr>
          <w:rFonts w:eastAsia="Times New Roman"/>
          <w:szCs w:val="24"/>
        </w:rPr>
        <w:t xml:space="preserve">4389/2016, με το οποίο συγχωρήσατε το καρτέλ των εργολάβων από όλες τις ποινικές διώξεις;» </w:t>
      </w:r>
    </w:p>
    <w:p w14:paraId="0C834622" w14:textId="77777777" w:rsidR="00A55636" w:rsidRDefault="00E244A2">
      <w:pPr>
        <w:spacing w:line="600" w:lineRule="auto"/>
        <w:ind w:firstLine="720"/>
        <w:jc w:val="both"/>
        <w:rPr>
          <w:rFonts w:eastAsia="Times New Roman"/>
          <w:szCs w:val="24"/>
        </w:rPr>
      </w:pPr>
      <w:r>
        <w:rPr>
          <w:rFonts w:eastAsia="Times New Roman"/>
          <w:szCs w:val="24"/>
        </w:rPr>
        <w:t>Είστε Κυβέρνησ</w:t>
      </w:r>
      <w:r>
        <w:rPr>
          <w:rFonts w:eastAsia="Times New Roman"/>
          <w:szCs w:val="24"/>
        </w:rPr>
        <w:t>η</w:t>
      </w:r>
      <w:r>
        <w:rPr>
          <w:rFonts w:eastAsia="Times New Roman"/>
          <w:szCs w:val="24"/>
        </w:rPr>
        <w:t>,</w:t>
      </w:r>
      <w:r>
        <w:rPr>
          <w:rFonts w:eastAsia="Times New Roman"/>
          <w:szCs w:val="24"/>
        </w:rPr>
        <w:t xml:space="preserve"> η οποία μονίμως εξυπηρετεί συμφέροντα. Είναι φοβερό αυτό το οποίο κάνετε. Και χθες ενώπιον του Πρωθυπουργού </w:t>
      </w:r>
      <w:r>
        <w:rPr>
          <w:rFonts w:eastAsia="Times New Roman"/>
          <w:szCs w:val="24"/>
        </w:rPr>
        <w:t xml:space="preserve">ανέφερα </w:t>
      </w:r>
      <w:r>
        <w:rPr>
          <w:rFonts w:eastAsia="Times New Roman"/>
          <w:szCs w:val="24"/>
        </w:rPr>
        <w:t xml:space="preserve">είκοσι πέντε ρυθμίσεις ρουσφετολογικές και δεν μου απάντησε ούτε για μια. Αυτά τα περί θετικού και αρνητικού κοινωνικού </w:t>
      </w:r>
      <w:proofErr w:type="spellStart"/>
      <w:r>
        <w:rPr>
          <w:rFonts w:eastAsia="Times New Roman"/>
          <w:szCs w:val="24"/>
        </w:rPr>
        <w:t>προσήμου</w:t>
      </w:r>
      <w:proofErr w:type="spellEnd"/>
      <w:r>
        <w:rPr>
          <w:rFonts w:eastAsia="Times New Roman"/>
          <w:szCs w:val="24"/>
        </w:rPr>
        <w:t xml:space="preserve"> να τα αφήσουμε στην μπάντα. </w:t>
      </w:r>
    </w:p>
    <w:p w14:paraId="0C834623" w14:textId="77777777" w:rsidR="00A55636" w:rsidRDefault="00E244A2">
      <w:pPr>
        <w:spacing w:line="600" w:lineRule="auto"/>
        <w:ind w:firstLine="720"/>
        <w:jc w:val="both"/>
        <w:rPr>
          <w:rFonts w:eastAsia="Times New Roman"/>
          <w:szCs w:val="24"/>
        </w:rPr>
      </w:pPr>
      <w:r>
        <w:rPr>
          <w:rFonts w:eastAsia="Times New Roman"/>
          <w:szCs w:val="24"/>
        </w:rPr>
        <w:t>Ξέρετε, κυρίες και κύριοι συνάδελφοι, τι είναι αυτές εδώ οι τροπολογίες; Σύσταση θέσεων επιστημονι</w:t>
      </w:r>
      <w:r>
        <w:rPr>
          <w:rFonts w:eastAsia="Times New Roman"/>
          <w:szCs w:val="24"/>
        </w:rPr>
        <w:t>κού προσωπικού, ε</w:t>
      </w:r>
      <w:r>
        <w:rPr>
          <w:rFonts w:eastAsia="Times New Roman"/>
          <w:szCs w:val="24"/>
        </w:rPr>
        <w:lastRenderedPageBreak/>
        <w:t xml:space="preserve">κτός του στενού δημόσιου τομέα. Να βολέψουμε μερικούς. Φαντάζομαι ποιους μερικούς και μπορούμε όλοι να φανταστούμε. Επιβολή τέλους ανάπτυξης αεροδρομίων -σε ποιον φαντάζεστε;- στα τρίχρονα και τετράχρονα. Όταν ένα παιδάκι τριών ή τεσσάρων </w:t>
      </w:r>
      <w:r>
        <w:rPr>
          <w:rFonts w:eastAsia="Times New Roman"/>
          <w:szCs w:val="24"/>
        </w:rPr>
        <w:t xml:space="preserve">χρονών περνάει αεροδρόμιο επί σοσιαλιστικής διακυβέρνησης, της </w:t>
      </w:r>
      <w:r>
        <w:rPr>
          <w:rFonts w:eastAsia="Times New Roman"/>
          <w:szCs w:val="24"/>
        </w:rPr>
        <w:t>«</w:t>
      </w:r>
      <w:r>
        <w:rPr>
          <w:rFonts w:eastAsia="Times New Roman"/>
          <w:szCs w:val="24"/>
        </w:rPr>
        <w:t xml:space="preserve">πρώτη φορά </w:t>
      </w:r>
      <w:r>
        <w:rPr>
          <w:rFonts w:eastAsia="Times New Roman"/>
          <w:szCs w:val="24"/>
        </w:rPr>
        <w:t>α</w:t>
      </w:r>
      <w:r>
        <w:rPr>
          <w:rFonts w:eastAsia="Times New Roman"/>
          <w:szCs w:val="24"/>
        </w:rPr>
        <w:t>ριστερά</w:t>
      </w:r>
      <w:r>
        <w:rPr>
          <w:rFonts w:eastAsia="Times New Roman"/>
          <w:szCs w:val="24"/>
        </w:rPr>
        <w:t>»</w:t>
      </w:r>
      <w:r>
        <w:rPr>
          <w:rFonts w:eastAsia="Times New Roman"/>
          <w:szCs w:val="24"/>
        </w:rPr>
        <w:t xml:space="preserve"> πληρώνει 12 ευρώ. Μέχρι τώρα ήταν από πέντε χρονών και πάνω. Αυτό έχει, κυρία Υπουργέ, θετικό κοινωνικό πρόσημο ή αρνητικό κοινωνικό πρόσημο; Διότι μας το εισηγείστε εδώ. </w:t>
      </w:r>
    </w:p>
    <w:p w14:paraId="0C834624" w14:textId="77777777" w:rsidR="00A55636" w:rsidRDefault="00E244A2">
      <w:pPr>
        <w:spacing w:line="600" w:lineRule="auto"/>
        <w:ind w:firstLine="720"/>
        <w:jc w:val="both"/>
        <w:rPr>
          <w:rFonts w:eastAsia="Times New Roman"/>
          <w:szCs w:val="24"/>
        </w:rPr>
      </w:pPr>
      <w:r>
        <w:rPr>
          <w:rFonts w:eastAsia="Times New Roman"/>
          <w:szCs w:val="24"/>
        </w:rPr>
        <w:t>Για πείτε μου, η φορολογική απαλλαγή εισφοράς ενεργητικού από εταιρεία σε εταιρεία τι κοινωνικό πρόσημο έχει; Ποιο ρουσφέτι κρύβεται εδώ; Ποιον εξυπηρετείτε πίσω από αυτό; Διότι, αν θέλετε να τροποποιήσετε κώδικες είσπραξης φορολογικών εσόδων, να το κάνετ</w:t>
      </w:r>
      <w:r>
        <w:rPr>
          <w:rFonts w:eastAsia="Times New Roman"/>
          <w:szCs w:val="24"/>
        </w:rPr>
        <w:t>ε με χαρά. Ούτως ή άλλως πρέπει να μειωθούν οι φορολογικοί συντελεστές και εμείς σας το λέμε. Όμως, εσείς δεν κάνετε μεταρρυθμίσεις, κάνετε ρουσφέτια.</w:t>
      </w:r>
    </w:p>
    <w:p w14:paraId="0C834625" w14:textId="77777777" w:rsidR="00A55636" w:rsidRDefault="00E244A2">
      <w:pPr>
        <w:spacing w:line="600" w:lineRule="auto"/>
        <w:ind w:firstLine="720"/>
        <w:jc w:val="both"/>
        <w:rPr>
          <w:rFonts w:eastAsia="Times New Roman"/>
          <w:szCs w:val="24"/>
        </w:rPr>
      </w:pPr>
      <w:r>
        <w:rPr>
          <w:rFonts w:eastAsia="Times New Roman"/>
          <w:szCs w:val="24"/>
        </w:rPr>
        <w:t xml:space="preserve">Πείτε μας, λοιπόν, αυτή η τροπολογία ποιον βοηθάει. Ποιος εισέφερε τι σε ποια εταιρεία και θέλετε να του </w:t>
      </w:r>
      <w:r>
        <w:rPr>
          <w:rFonts w:eastAsia="Times New Roman"/>
          <w:szCs w:val="24"/>
        </w:rPr>
        <w:t xml:space="preserve">ελαττώσετε το κόστος το οποίο πλήρωσε; </w:t>
      </w:r>
    </w:p>
    <w:p w14:paraId="0C834626" w14:textId="77777777" w:rsidR="00A55636" w:rsidRDefault="00E244A2">
      <w:pPr>
        <w:spacing w:line="600" w:lineRule="auto"/>
        <w:ind w:firstLine="720"/>
        <w:jc w:val="both"/>
        <w:rPr>
          <w:rFonts w:eastAsia="Times New Roman"/>
          <w:szCs w:val="24"/>
        </w:rPr>
      </w:pPr>
      <w:r>
        <w:rPr>
          <w:rFonts w:eastAsia="Times New Roman"/>
          <w:szCs w:val="24"/>
        </w:rPr>
        <w:lastRenderedPageBreak/>
        <w:t xml:space="preserve">Δεν μου λέτε: Τα </w:t>
      </w:r>
      <w:proofErr w:type="spellStart"/>
      <w:r>
        <w:rPr>
          <w:rFonts w:eastAsia="Times New Roman"/>
          <w:szCs w:val="24"/>
        </w:rPr>
        <w:t>μνημονιακά</w:t>
      </w:r>
      <w:proofErr w:type="spellEnd"/>
      <w:r>
        <w:rPr>
          <w:rFonts w:eastAsia="Times New Roman"/>
          <w:szCs w:val="24"/>
        </w:rPr>
        <w:t xml:space="preserve"> για τη λαχαναγορά Πατρών μ</w:t>
      </w:r>
      <w:r>
        <w:rPr>
          <w:rFonts w:eastAsia="Times New Roman"/>
          <w:szCs w:val="24"/>
        </w:rPr>
        <w:t>ά</w:t>
      </w:r>
      <w:r>
        <w:rPr>
          <w:rFonts w:eastAsia="Times New Roman"/>
          <w:szCs w:val="24"/>
        </w:rPr>
        <w:t>ς τα λέτε και αυτά; Τι έχει γίνει στη λαχαναγορά Πατρών</w:t>
      </w:r>
      <w:r>
        <w:rPr>
          <w:rFonts w:eastAsia="Times New Roman"/>
          <w:szCs w:val="24"/>
        </w:rPr>
        <w:t>,</w:t>
      </w:r>
      <w:r>
        <w:rPr>
          <w:rFonts w:eastAsia="Times New Roman"/>
          <w:szCs w:val="24"/>
        </w:rPr>
        <w:t xml:space="preserve"> που αφορά την κατάληξη των διαπραγματεύσεων; Αν, όπως λέει η Κυβέρνηση, έχουν καταλήξει οι διαπραγματεύσ</w:t>
      </w:r>
      <w:r>
        <w:rPr>
          <w:rFonts w:eastAsia="Times New Roman"/>
          <w:szCs w:val="24"/>
        </w:rPr>
        <w:t xml:space="preserve">εις, αυτή εδώ η ρύθμιση τι εξυπηρετεί; Μήπως θα μπορούσατε να μας πείτε κάτι; </w:t>
      </w:r>
    </w:p>
    <w:p w14:paraId="0C834627" w14:textId="77777777" w:rsidR="00A55636" w:rsidRDefault="00E244A2">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για ποιες </w:t>
      </w:r>
      <w:proofErr w:type="spellStart"/>
      <w:r>
        <w:rPr>
          <w:rFonts w:eastAsia="Times New Roman"/>
          <w:szCs w:val="24"/>
        </w:rPr>
        <w:t>μνημονιακές</w:t>
      </w:r>
      <w:proofErr w:type="spellEnd"/>
      <w:r>
        <w:rPr>
          <w:rFonts w:eastAsia="Times New Roman"/>
          <w:szCs w:val="24"/>
        </w:rPr>
        <w:t xml:space="preserve"> ρυθμίσεις μάς λέτε, όταν εδώ ο κύριος Υπουργός Οικονομικών, ο προϊστάμενός σας, ισχυρίστηκε σε δεύτερο χρόνο –σε πρώτο χρόνο είχε ισχυρ</w:t>
      </w:r>
      <w:r>
        <w:rPr>
          <w:rFonts w:eastAsia="Times New Roman"/>
          <w:szCs w:val="24"/>
        </w:rPr>
        <w:t xml:space="preserve">ιστεί ότι είχαμε κάνει μόνο το 30%- ότι δεν έχουμε </w:t>
      </w:r>
      <w:proofErr w:type="spellStart"/>
      <w:r>
        <w:rPr>
          <w:rFonts w:eastAsia="Times New Roman"/>
          <w:szCs w:val="24"/>
        </w:rPr>
        <w:t>μνημονιακές</w:t>
      </w:r>
      <w:proofErr w:type="spellEnd"/>
      <w:r>
        <w:rPr>
          <w:rFonts w:eastAsia="Times New Roman"/>
          <w:szCs w:val="24"/>
        </w:rPr>
        <w:t xml:space="preserve"> εκκρεμότητες; Άρα η λαχαναγορά Πατρών σε ποια διαπραγμάτευση με την τρόικα εμπεριέχεται; Μπορείτε να μας πείτε κάτι; </w:t>
      </w:r>
    </w:p>
    <w:p w14:paraId="0C834628" w14:textId="77777777" w:rsidR="00A55636" w:rsidRDefault="00E244A2">
      <w:pPr>
        <w:spacing w:line="600" w:lineRule="auto"/>
        <w:ind w:firstLine="720"/>
        <w:jc w:val="both"/>
        <w:rPr>
          <w:rFonts w:eastAsia="Times New Roman"/>
          <w:szCs w:val="24"/>
        </w:rPr>
      </w:pPr>
      <w:r>
        <w:rPr>
          <w:rFonts w:eastAsia="Times New Roman"/>
          <w:szCs w:val="24"/>
        </w:rPr>
        <w:t>Υπερωριακές αμοιβές. Και αυτό θετικό πρόσημο; Δαπάνες μισθοδοσίας, θετικό π</w:t>
      </w:r>
      <w:r>
        <w:rPr>
          <w:rFonts w:eastAsia="Times New Roman"/>
          <w:szCs w:val="24"/>
        </w:rPr>
        <w:t>ρόσημο. Ρύθμιση προσόντων στελεχών, θετικό πρόσημο και αυτό; Στη Γενική Γραμματεία Δημοσίων Εσόδων ξέρετε τι έχετε κάνει μ</w:t>
      </w:r>
      <w:r>
        <w:rPr>
          <w:rFonts w:eastAsia="Times New Roman"/>
          <w:szCs w:val="24"/>
        </w:rPr>
        <w:t>ε</w:t>
      </w:r>
      <w:r>
        <w:rPr>
          <w:rFonts w:eastAsia="Times New Roman"/>
          <w:szCs w:val="24"/>
        </w:rPr>
        <w:t xml:space="preserve"> αυτή τη ρύθμιση; Αλλάζετε τα προσόντα του </w:t>
      </w:r>
      <w:r>
        <w:rPr>
          <w:rFonts w:eastAsia="Times New Roman"/>
          <w:szCs w:val="24"/>
        </w:rPr>
        <w:t>γ</w:t>
      </w:r>
      <w:r>
        <w:rPr>
          <w:rFonts w:eastAsia="Times New Roman"/>
          <w:szCs w:val="24"/>
        </w:rPr>
        <w:t xml:space="preserve">ενικού </w:t>
      </w:r>
      <w:r>
        <w:rPr>
          <w:rFonts w:eastAsia="Times New Roman"/>
          <w:szCs w:val="24"/>
        </w:rPr>
        <w:t>δ</w:t>
      </w:r>
      <w:r>
        <w:rPr>
          <w:rFonts w:eastAsia="Times New Roman"/>
          <w:szCs w:val="24"/>
        </w:rPr>
        <w:t xml:space="preserve">ιευθυντή, αλλά ξεχνάτε να αλλάξετε τα προσόντα των </w:t>
      </w:r>
      <w:r>
        <w:rPr>
          <w:rFonts w:eastAsia="Times New Roman"/>
          <w:szCs w:val="24"/>
        </w:rPr>
        <w:t>δ</w:t>
      </w:r>
      <w:r>
        <w:rPr>
          <w:rFonts w:eastAsia="Times New Roman"/>
          <w:szCs w:val="24"/>
        </w:rPr>
        <w:t xml:space="preserve">ιευθυντών κι έτσι ο </w:t>
      </w:r>
      <w:r>
        <w:rPr>
          <w:rFonts w:eastAsia="Times New Roman"/>
          <w:szCs w:val="24"/>
        </w:rPr>
        <w:t>γ</w:t>
      </w:r>
      <w:r>
        <w:rPr>
          <w:rFonts w:eastAsia="Times New Roman"/>
          <w:szCs w:val="24"/>
        </w:rPr>
        <w:t xml:space="preserve">ενικός </w:t>
      </w:r>
      <w:r>
        <w:rPr>
          <w:rFonts w:eastAsia="Times New Roman"/>
          <w:szCs w:val="24"/>
        </w:rPr>
        <w:t>δ</w:t>
      </w:r>
      <w:r>
        <w:rPr>
          <w:rFonts w:eastAsia="Times New Roman"/>
          <w:szCs w:val="24"/>
        </w:rPr>
        <w:t xml:space="preserve">ιευθυντής χρειάζεται να έχει λιγότερα προσόντα από τους </w:t>
      </w:r>
      <w:r>
        <w:rPr>
          <w:rFonts w:eastAsia="Times New Roman"/>
          <w:szCs w:val="24"/>
        </w:rPr>
        <w:t>δ</w:t>
      </w:r>
      <w:r>
        <w:rPr>
          <w:rFonts w:eastAsia="Times New Roman"/>
          <w:szCs w:val="24"/>
        </w:rPr>
        <w:t xml:space="preserve">ιευθυντές. Το λέω αυτό </w:t>
      </w:r>
      <w:r>
        <w:rPr>
          <w:rFonts w:eastAsia="Times New Roman"/>
          <w:szCs w:val="24"/>
        </w:rPr>
        <w:lastRenderedPageBreak/>
        <w:t>για να καταλάβουμε και την ποιότητα της νομοθέτησης, πέρα από τη σκοπιμότητα και πέρα από τη σοβαρότητα.</w:t>
      </w:r>
    </w:p>
    <w:p w14:paraId="0C834629" w14:textId="77777777" w:rsidR="00A55636" w:rsidRDefault="00E244A2">
      <w:pPr>
        <w:spacing w:line="600" w:lineRule="auto"/>
        <w:ind w:firstLine="720"/>
        <w:jc w:val="both"/>
        <w:rPr>
          <w:rFonts w:eastAsia="Times New Roman"/>
          <w:szCs w:val="24"/>
        </w:rPr>
      </w:pPr>
      <w:r>
        <w:rPr>
          <w:rFonts w:eastAsia="Times New Roman"/>
          <w:szCs w:val="24"/>
        </w:rPr>
        <w:t>Αναστολές πρωτοκόλλων κατεδάφισης, παροχές στις τράπεζες με τον αναβαλλ</w:t>
      </w:r>
      <w:r>
        <w:rPr>
          <w:rFonts w:eastAsia="Times New Roman"/>
          <w:szCs w:val="24"/>
        </w:rPr>
        <w:t xml:space="preserve">όμενο φόρο. Πείτε μου εδώ, κυρία Υπουργέ: Αυτό τι πρόσημο έχει, για να ξέρουμε; </w:t>
      </w:r>
    </w:p>
    <w:p w14:paraId="0C83462A" w14:textId="77777777" w:rsidR="00A55636" w:rsidRDefault="00E244A2">
      <w:pPr>
        <w:spacing w:line="600" w:lineRule="auto"/>
        <w:ind w:firstLine="720"/>
        <w:jc w:val="both"/>
        <w:rPr>
          <w:rFonts w:eastAsia="Times New Roman"/>
          <w:szCs w:val="24"/>
        </w:rPr>
      </w:pPr>
      <w:r>
        <w:rPr>
          <w:rFonts w:eastAsia="Times New Roman"/>
          <w:szCs w:val="24"/>
        </w:rPr>
        <w:t xml:space="preserve">Μήπως θέλετε να σας πω τι έλεγε ο κ. Λαφαζάνης που ανήκε στο κόμμα σας, όταν είχε </w:t>
      </w:r>
      <w:proofErr w:type="spellStart"/>
      <w:r>
        <w:rPr>
          <w:rFonts w:eastAsia="Times New Roman"/>
          <w:szCs w:val="24"/>
        </w:rPr>
        <w:t>πρωτοπεράσει</w:t>
      </w:r>
      <w:proofErr w:type="spellEnd"/>
      <w:r>
        <w:rPr>
          <w:rFonts w:eastAsia="Times New Roman"/>
          <w:szCs w:val="24"/>
        </w:rPr>
        <w:t xml:space="preserve"> τέτοια διάταξη; Να σας το θυμίσω; «Λυπάμαι πολύ», έλεγε ο κ. Λαφαζάνης, «με τις </w:t>
      </w:r>
      <w:r>
        <w:rPr>
          <w:rFonts w:eastAsia="Times New Roman"/>
          <w:szCs w:val="24"/>
        </w:rPr>
        <w:t xml:space="preserve">τροπολογίες που φέρνετε αεροπλανικά, κατά παράβαση του Κανονισμού και του Συντάγματος, με εκπρόθεσμες τροπολογίες» -σας θυμίζει τίποτε αυτό;- «προωθείτε ένα από τα μεγαλύτερα σκάνδαλα που έχουν συμβεί στην ελληνική ιστορία». Λαφαζάνης. </w:t>
      </w:r>
    </w:p>
    <w:p w14:paraId="0C83462B" w14:textId="77777777" w:rsidR="00A55636" w:rsidRDefault="00E244A2">
      <w:pPr>
        <w:spacing w:line="600" w:lineRule="auto"/>
        <w:ind w:firstLine="720"/>
        <w:jc w:val="both"/>
        <w:rPr>
          <w:rFonts w:eastAsia="Times New Roman"/>
          <w:szCs w:val="24"/>
        </w:rPr>
      </w:pPr>
      <w:r>
        <w:rPr>
          <w:rFonts w:eastAsia="Times New Roman"/>
          <w:szCs w:val="24"/>
        </w:rPr>
        <w:t>Τώρα όλα αυτά απέκτ</w:t>
      </w:r>
      <w:r>
        <w:rPr>
          <w:rFonts w:eastAsia="Times New Roman"/>
          <w:szCs w:val="24"/>
        </w:rPr>
        <w:t>ησαν θετικό κοινωνικό πρόσημο, κυρίες και κύριοι συνάδελφοι. Ο αναβαλλόμενος φόρος, η παροχή στο τραπεζικό σύστημα δεν μπορούσαν να έλθουν με κανονική διάταξη, με την κανονική διαδικασία. Έπρεπε να τα χώσουμε με μια τροπολογία, νύχτα.</w:t>
      </w:r>
    </w:p>
    <w:p w14:paraId="0C83462C" w14:textId="77777777" w:rsidR="00A55636" w:rsidRDefault="00E244A2">
      <w:pPr>
        <w:spacing w:line="600" w:lineRule="auto"/>
        <w:ind w:firstLine="720"/>
        <w:jc w:val="both"/>
        <w:rPr>
          <w:rFonts w:eastAsia="Times New Roman"/>
          <w:szCs w:val="24"/>
        </w:rPr>
      </w:pPr>
      <w:r>
        <w:rPr>
          <w:rFonts w:eastAsia="Times New Roman"/>
          <w:szCs w:val="24"/>
        </w:rPr>
        <w:lastRenderedPageBreak/>
        <w:t>Κυρίες και κύριοι συν</w:t>
      </w:r>
      <w:r>
        <w:rPr>
          <w:rFonts w:eastAsia="Times New Roman"/>
          <w:szCs w:val="24"/>
        </w:rPr>
        <w:t xml:space="preserve">άδελφοι, είναι φανερό το τι συμβαίνει. Αυτή η Κυβέρνηση έχει </w:t>
      </w:r>
      <w:proofErr w:type="spellStart"/>
      <w:r>
        <w:rPr>
          <w:rFonts w:eastAsia="Times New Roman"/>
          <w:szCs w:val="24"/>
        </w:rPr>
        <w:t>εκμετρήσει</w:t>
      </w:r>
      <w:proofErr w:type="spellEnd"/>
      <w:r>
        <w:rPr>
          <w:rFonts w:eastAsia="Times New Roman"/>
          <w:szCs w:val="24"/>
        </w:rPr>
        <w:t xml:space="preserve"> και το ζην και τη σοβαρότητα και τη χρησιμότητα. Επειδή πραγματικά δεν τολμάει να φέρει διατάξεις με την κανονική διαδικασία και δεν τολμάει ούτε τη δημοσιότητα των </w:t>
      </w:r>
      <w:r>
        <w:rPr>
          <w:rFonts w:eastAsia="Times New Roman"/>
          <w:szCs w:val="24"/>
        </w:rPr>
        <w:t>ε</w:t>
      </w:r>
      <w:r>
        <w:rPr>
          <w:rFonts w:eastAsia="Times New Roman"/>
          <w:szCs w:val="24"/>
        </w:rPr>
        <w:t>πιτροπών, ούτε την</w:t>
      </w:r>
      <w:r>
        <w:rPr>
          <w:rFonts w:eastAsia="Times New Roman"/>
          <w:szCs w:val="24"/>
        </w:rPr>
        <w:t xml:space="preserve"> κριτική των συναδέλφων ούτε τίποτε απ' όλα αυτά έχει καθορίσει πλέον αυτόν ως γενικό τρόπο νομοθέτησης εφ’ οιουδήποτε ρουσφετιού και πράγματος, διότι στην πραγματικότητα το 90% του κοινοβουλευτικού έργου είναι ρουσφέτια, δεν είναι τίποτε άλλο. Είναι ρουσφ</w:t>
      </w:r>
      <w:r>
        <w:rPr>
          <w:rFonts w:eastAsia="Times New Roman"/>
          <w:szCs w:val="24"/>
        </w:rPr>
        <w:t xml:space="preserve">έτια και ρυθμίσεις. </w:t>
      </w:r>
    </w:p>
    <w:p w14:paraId="0C83462D" w14:textId="77777777" w:rsidR="00A55636" w:rsidRDefault="00E244A2">
      <w:pPr>
        <w:spacing w:line="600" w:lineRule="auto"/>
        <w:ind w:firstLine="720"/>
        <w:jc w:val="both"/>
        <w:rPr>
          <w:rFonts w:eastAsia="Times New Roman"/>
          <w:szCs w:val="24"/>
        </w:rPr>
      </w:pPr>
      <w:r>
        <w:rPr>
          <w:rFonts w:eastAsia="Times New Roman"/>
          <w:szCs w:val="24"/>
        </w:rPr>
        <w:t xml:space="preserve">Νομοθετείτε μόνο δύο πράγματα, </w:t>
      </w:r>
      <w:proofErr w:type="spellStart"/>
      <w:r>
        <w:rPr>
          <w:rFonts w:eastAsia="Times New Roman"/>
          <w:szCs w:val="24"/>
        </w:rPr>
        <w:t>μνημονιακές</w:t>
      </w:r>
      <w:proofErr w:type="spellEnd"/>
      <w:r>
        <w:rPr>
          <w:rFonts w:eastAsia="Times New Roman"/>
          <w:szCs w:val="24"/>
        </w:rPr>
        <w:t xml:space="preserve"> υποχρεώσεις και ρουσφέτια. Τίποτε άλλο δεν κάνετε. Έχετε επιλέξει, λοιπόν, τον τρόπο των τροπολογιών και μάλιστα των εκπρόθεσμων, για να μην προλαβαίνει κανείς να τις κοιτάει. Η μία είναι δ</w:t>
      </w:r>
      <w:r>
        <w:rPr>
          <w:rFonts w:eastAsia="Times New Roman"/>
          <w:szCs w:val="24"/>
        </w:rPr>
        <w:t>ε</w:t>
      </w:r>
      <w:r>
        <w:rPr>
          <w:rFonts w:eastAsia="Times New Roman"/>
          <w:szCs w:val="24"/>
        </w:rPr>
        <w:t>κα</w:t>
      </w:r>
      <w:r>
        <w:rPr>
          <w:rFonts w:eastAsia="Times New Roman"/>
          <w:szCs w:val="24"/>
        </w:rPr>
        <w:t>εννέα έως είκοσι σελίδες και κανείς δεν μπορεί να ξέρει περί τίνος πρόκειται και τι συμβαίνει.</w:t>
      </w:r>
    </w:p>
    <w:p w14:paraId="0C83462E" w14:textId="77777777" w:rsidR="00A55636" w:rsidRDefault="00E244A2">
      <w:pPr>
        <w:spacing w:line="600" w:lineRule="auto"/>
        <w:ind w:firstLine="720"/>
        <w:jc w:val="both"/>
        <w:rPr>
          <w:rFonts w:eastAsia="Times New Roman"/>
          <w:szCs w:val="24"/>
        </w:rPr>
      </w:pPr>
      <w:r>
        <w:rPr>
          <w:rFonts w:eastAsia="Times New Roman"/>
          <w:szCs w:val="24"/>
        </w:rPr>
        <w:t>Αυτή η διαδικασία πρέπει να σταματήσει. Θα πρέπει τα κόμματα της Αντιπολίτευσης τουλάχιστον να έλθουν από κοινού στη Διάσκεψη των Προέδρων και να προτείνουν λύση</w:t>
      </w:r>
      <w:r>
        <w:rPr>
          <w:rFonts w:eastAsia="Times New Roman"/>
          <w:szCs w:val="24"/>
        </w:rPr>
        <w:t xml:space="preserve"> επί τη βάσει της οποίας αυτή η απαράδεκτη κοινοβουλευτική διαδικασία, </w:t>
      </w:r>
      <w:r>
        <w:rPr>
          <w:rFonts w:eastAsia="Times New Roman"/>
          <w:szCs w:val="24"/>
        </w:rPr>
        <w:lastRenderedPageBreak/>
        <w:t xml:space="preserve">ισότιμη και ισόποση κοινοβουλευτικού πραξικοπήματος, γελοιοποίησης της νομοθετικής εξουσίας, πάνω στις πλάτες των Βουλευτών της </w:t>
      </w:r>
      <w:r>
        <w:rPr>
          <w:rFonts w:eastAsia="Times New Roman"/>
          <w:szCs w:val="24"/>
        </w:rPr>
        <w:t>Π</w:t>
      </w:r>
      <w:r>
        <w:rPr>
          <w:rFonts w:eastAsia="Times New Roman"/>
          <w:szCs w:val="24"/>
        </w:rPr>
        <w:t xml:space="preserve">λειοψηφίας, θα σταματήσει. Οι Βουλευτές της </w:t>
      </w:r>
      <w:r>
        <w:rPr>
          <w:rFonts w:eastAsia="Times New Roman"/>
          <w:szCs w:val="24"/>
        </w:rPr>
        <w:t>Π</w:t>
      </w:r>
      <w:r>
        <w:rPr>
          <w:rFonts w:eastAsia="Times New Roman"/>
          <w:szCs w:val="24"/>
        </w:rPr>
        <w:t>λειοψηφίας,</w:t>
      </w:r>
      <w:r>
        <w:rPr>
          <w:rFonts w:eastAsia="Times New Roman"/>
          <w:szCs w:val="24"/>
        </w:rPr>
        <w:t xml:space="preserve"> έντρομοι εν όψει της λήξης της θητείας τους -διότι ξέρουμε πολύ καλά και εμείς και αυτοί ότι δεν θα συναντηθούμε με πολλούς απ’ αυτούς στην επόμενη Βουλή- ψηφίζουν σωρηδόν όλα αυτά τα απαράδεκτα τα οποία φέρνετε εδώ, τα ιδιοτελή και τα νομοτεχνικά άθλια, </w:t>
      </w:r>
      <w:r>
        <w:rPr>
          <w:rFonts w:eastAsia="Times New Roman"/>
          <w:szCs w:val="24"/>
        </w:rPr>
        <w:t>παρεμπιπτόντως, για όσους ασχολούνται με τη νομική επιστήμη που εσείς διαλύσατε.</w:t>
      </w:r>
    </w:p>
    <w:p w14:paraId="0C83462F" w14:textId="77777777" w:rsidR="00A55636" w:rsidRDefault="00E244A2">
      <w:pPr>
        <w:spacing w:line="600" w:lineRule="auto"/>
        <w:ind w:firstLine="720"/>
        <w:jc w:val="both"/>
        <w:rPr>
          <w:rFonts w:eastAsia="Times New Roman"/>
          <w:szCs w:val="24"/>
        </w:rPr>
      </w:pPr>
      <w:r>
        <w:rPr>
          <w:rFonts w:eastAsia="Times New Roman"/>
          <w:szCs w:val="24"/>
        </w:rPr>
        <w:t xml:space="preserve">Κυρίες και κύριοι συνάδελφοι, το ξαναλέω. Το έχω ξαναπεί πολλές φορές, αλλά δεν νομίζω ότι ωφελεί πλέον, διότι ομιλούμε σε </w:t>
      </w:r>
      <w:proofErr w:type="spellStart"/>
      <w:r>
        <w:rPr>
          <w:rFonts w:eastAsia="Times New Roman"/>
          <w:szCs w:val="24"/>
        </w:rPr>
        <w:t>ώτα</w:t>
      </w:r>
      <w:proofErr w:type="spellEnd"/>
      <w:r>
        <w:rPr>
          <w:rFonts w:eastAsia="Times New Roman"/>
          <w:szCs w:val="24"/>
        </w:rPr>
        <w:t xml:space="preserve"> μη ακουόντων: Η Κυβέρνηση αυτή απέρχεται, αλλά έ</w:t>
      </w:r>
      <w:r>
        <w:rPr>
          <w:rFonts w:eastAsia="Times New Roman"/>
          <w:szCs w:val="24"/>
        </w:rPr>
        <w:t>χασε και την τελευταία ευκαιρία να απέλθει τουλάχιστον με σοβαρότητα.</w:t>
      </w:r>
    </w:p>
    <w:p w14:paraId="0C834630" w14:textId="77777777" w:rsidR="00A55636" w:rsidRDefault="00E244A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C834631" w14:textId="77777777" w:rsidR="00A55636" w:rsidRDefault="00E244A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Κοινοβουλευτικό Εκπρόσωπο της Νέας Δημοκρατίας κ. Νικόλαο </w:t>
      </w:r>
      <w:proofErr w:type="spellStart"/>
      <w:r>
        <w:rPr>
          <w:rFonts w:eastAsia="Times New Roman"/>
          <w:szCs w:val="24"/>
        </w:rPr>
        <w:t>Δένδια</w:t>
      </w:r>
      <w:proofErr w:type="spellEnd"/>
      <w:r>
        <w:rPr>
          <w:rFonts w:eastAsia="Times New Roman"/>
          <w:szCs w:val="24"/>
        </w:rPr>
        <w:t>.</w:t>
      </w:r>
    </w:p>
    <w:p w14:paraId="0C834632" w14:textId="77777777" w:rsidR="00A55636" w:rsidRDefault="00E244A2">
      <w:pPr>
        <w:spacing w:line="600" w:lineRule="auto"/>
        <w:ind w:firstLine="720"/>
        <w:jc w:val="both"/>
        <w:rPr>
          <w:rFonts w:eastAsia="Times New Roman"/>
          <w:szCs w:val="24"/>
        </w:rPr>
      </w:pPr>
      <w:r>
        <w:rPr>
          <w:rFonts w:eastAsia="Times New Roman"/>
          <w:szCs w:val="24"/>
        </w:rPr>
        <w:lastRenderedPageBreak/>
        <w:t>Προχωρούμε στον</w:t>
      </w:r>
      <w:r>
        <w:rPr>
          <w:rFonts w:eastAsia="Times New Roman"/>
          <w:szCs w:val="24"/>
        </w:rPr>
        <w:t xml:space="preserve"> κατάλογο των ομιλητών.</w:t>
      </w:r>
    </w:p>
    <w:p w14:paraId="0C834633" w14:textId="77777777" w:rsidR="00A55636" w:rsidRDefault="00E244A2">
      <w:pPr>
        <w:spacing w:line="600" w:lineRule="auto"/>
        <w:ind w:firstLine="720"/>
        <w:jc w:val="both"/>
        <w:rPr>
          <w:rFonts w:eastAsia="Times New Roman"/>
          <w:szCs w:val="24"/>
        </w:rPr>
      </w:pPr>
      <w:r>
        <w:rPr>
          <w:rFonts w:eastAsia="Times New Roman"/>
          <w:szCs w:val="24"/>
        </w:rPr>
        <w:t xml:space="preserve">Τον λόγο έχει ο Βουλευτής της Νέας Δημοκρατίας κ. Γεώργιος </w:t>
      </w:r>
      <w:proofErr w:type="spellStart"/>
      <w:r>
        <w:rPr>
          <w:rFonts w:eastAsia="Times New Roman"/>
          <w:szCs w:val="24"/>
        </w:rPr>
        <w:t>Στύλιος</w:t>
      </w:r>
      <w:proofErr w:type="spellEnd"/>
      <w:r>
        <w:rPr>
          <w:rFonts w:eastAsia="Times New Roman"/>
          <w:szCs w:val="24"/>
        </w:rPr>
        <w:t>.</w:t>
      </w:r>
    </w:p>
    <w:p w14:paraId="0C834634" w14:textId="77777777" w:rsidR="00A55636" w:rsidRDefault="00E244A2">
      <w:pPr>
        <w:spacing w:line="600" w:lineRule="auto"/>
        <w:ind w:firstLine="720"/>
        <w:jc w:val="both"/>
        <w:rPr>
          <w:rFonts w:eastAsia="Times New Roman"/>
          <w:szCs w:val="24"/>
        </w:rPr>
      </w:pPr>
      <w:r>
        <w:rPr>
          <w:rFonts w:eastAsia="Times New Roman"/>
          <w:b/>
          <w:szCs w:val="24"/>
        </w:rPr>
        <w:t>ΓΕΩΡΓΙΟΣ ΣΤΥΛΙΟΣ:</w:t>
      </w:r>
      <w:r>
        <w:rPr>
          <w:rFonts w:eastAsia="Times New Roman"/>
          <w:szCs w:val="24"/>
        </w:rPr>
        <w:t xml:space="preserve"> Ευχαριστώ, κύριε Πρόεδρε.</w:t>
      </w:r>
    </w:p>
    <w:p w14:paraId="0C834635" w14:textId="77777777" w:rsidR="00A55636" w:rsidRDefault="00E244A2">
      <w:pPr>
        <w:spacing w:line="600" w:lineRule="auto"/>
        <w:ind w:firstLine="720"/>
        <w:jc w:val="both"/>
        <w:rPr>
          <w:rFonts w:eastAsia="Times New Roman"/>
          <w:szCs w:val="24"/>
        </w:rPr>
      </w:pPr>
      <w:r>
        <w:rPr>
          <w:rFonts w:eastAsia="Times New Roman"/>
          <w:szCs w:val="24"/>
        </w:rPr>
        <w:t>Κυρίες και κύριοι συνάδελφοι, θα είμαι σύντομος. Δεν θα αναφερθώ στο νομοσχέδιο, αλλά μόνο στην τροπολογία του Υπουργείο</w:t>
      </w:r>
      <w:r>
        <w:rPr>
          <w:rFonts w:eastAsia="Times New Roman"/>
          <w:szCs w:val="24"/>
        </w:rPr>
        <w:t>υ Παιδείας.</w:t>
      </w:r>
    </w:p>
    <w:p w14:paraId="0C834636" w14:textId="77777777" w:rsidR="00A55636" w:rsidRDefault="00E244A2">
      <w:pPr>
        <w:spacing w:line="600" w:lineRule="auto"/>
        <w:ind w:firstLine="720"/>
        <w:jc w:val="both"/>
        <w:rPr>
          <w:rFonts w:eastAsia="Times New Roman"/>
          <w:szCs w:val="24"/>
        </w:rPr>
      </w:pPr>
      <w:r>
        <w:rPr>
          <w:rFonts w:eastAsia="Times New Roman"/>
          <w:szCs w:val="24"/>
        </w:rPr>
        <w:t xml:space="preserve">Για άλλη μια φορά έχουμε μια τροπολογία που ήρθε αιφνιδιαστικά, χωρίς να συζητηθεί στην Επιτροπή Μορφωτικών Υποθέσεων. Έχουμε μια τροπολογία που αφορά τους εκπαιδευτικούς της ειδικής αγωγής. </w:t>
      </w:r>
    </w:p>
    <w:p w14:paraId="0C83463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Έχουμε μια παρέμβαση από το Υπουργείο Παιδείας όπου </w:t>
      </w:r>
      <w:r>
        <w:rPr>
          <w:rFonts w:eastAsia="Times New Roman" w:cs="Times New Roman"/>
          <w:szCs w:val="24"/>
        </w:rPr>
        <w:t>ανατρέπεται ό,τι υπήρχε μέχρι τώρα σε σχέση με τους πίνακες και τον τρόπο πρόσληψης των εκπαιδευτικών ειδικής αγωγής. Είναι μια διαδικασία η οποία είχε την αποδοχή του συνόλου της εκπαιδευτικής κοινότητας, του συνόλου των κομμάτων της Βουλής, όταν ψηφίστηκ</w:t>
      </w:r>
      <w:r>
        <w:rPr>
          <w:rFonts w:eastAsia="Times New Roman" w:cs="Times New Roman"/>
          <w:szCs w:val="24"/>
        </w:rPr>
        <w:t>ε το καθεστώς που ισχύει μέχρι σήμερα, και μια διαδικασία</w:t>
      </w:r>
      <w:r>
        <w:rPr>
          <w:rFonts w:eastAsia="Times New Roman" w:cs="Times New Roman"/>
          <w:szCs w:val="24"/>
        </w:rPr>
        <w:t>, η οποία</w:t>
      </w:r>
      <w:r>
        <w:rPr>
          <w:rFonts w:eastAsia="Times New Roman" w:cs="Times New Roman"/>
          <w:szCs w:val="24"/>
        </w:rPr>
        <w:t xml:space="preserve"> δεν βασίζεται σε κανένα επιστημονικό τεκμήριο. Δεν έχει καμμιά επιστημονική αποδοχή, αλλά έρχεται </w:t>
      </w:r>
      <w:r>
        <w:rPr>
          <w:rFonts w:eastAsia="Times New Roman" w:cs="Times New Roman"/>
          <w:szCs w:val="24"/>
        </w:rPr>
        <w:lastRenderedPageBreak/>
        <w:t>πολύ απλά και λέει «δεν υπολογίζω τα πτυχία των πτυχιούχων, τον βασικό τίτλο σπουδών των τμ</w:t>
      </w:r>
      <w:r>
        <w:rPr>
          <w:rFonts w:eastAsia="Times New Roman" w:cs="Times New Roman"/>
          <w:szCs w:val="24"/>
        </w:rPr>
        <w:t>ημάτων της Μαγνησίας και των τμημάτων του Πανεπιστημίου του Βόλου και της Μακεδονίας». Δίνει όλες τις εξουσιοδοτήσεις και όλες τις δυνατότητες στον Υπουργό Παιδείας να αποφασίσει αυτός έτσι όπως νομίζει και όπως κρίνει και να φτιάξει δύο ξεχωριστούς πίνακε</w:t>
      </w:r>
      <w:r>
        <w:rPr>
          <w:rFonts w:eastAsia="Times New Roman" w:cs="Times New Roman"/>
          <w:szCs w:val="24"/>
        </w:rPr>
        <w:t>ς για την ειδική αγωγή, έναν για τους πτυχιούχους των συγκεκριμένων τμημάτων και έναν άλλον για τους υπόλοιπους πτυχιούχους</w:t>
      </w:r>
      <w:r>
        <w:rPr>
          <w:rFonts w:eastAsia="Times New Roman" w:cs="Times New Roman"/>
          <w:szCs w:val="24"/>
        </w:rPr>
        <w:t>,</w:t>
      </w:r>
      <w:r>
        <w:rPr>
          <w:rFonts w:eastAsia="Times New Roman" w:cs="Times New Roman"/>
          <w:szCs w:val="24"/>
        </w:rPr>
        <w:t xml:space="preserve"> οι οποίοι έχουν κάποιο κριτήριο. Μέσα στο κάποιο κριτήριο φτάνουμε μέχρι και τα σεμινάρια. </w:t>
      </w:r>
    </w:p>
    <w:p w14:paraId="0C83463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Σας καλώ όλους να δείτε αυτή την τροπολ</w:t>
      </w:r>
      <w:r>
        <w:rPr>
          <w:rFonts w:eastAsia="Times New Roman" w:cs="Times New Roman"/>
          <w:szCs w:val="24"/>
        </w:rPr>
        <w:t xml:space="preserve">ογία και κυρίως τους Βουλευτές της Πλειοψηφίας, διότι δίνετε μια λευκή επιταγή σε βάρος της αντικειμενικότητας, σε βάρος της διαφάνειας. Ήδη αυτή τη στιγμή που μιλάμε είναι έξω από τη Βουλή σπουδαστές από τα συγκεκριμένα τμήματα, πάνω από πεντακόσιοι, και </w:t>
      </w:r>
      <w:r>
        <w:rPr>
          <w:rFonts w:eastAsia="Times New Roman" w:cs="Times New Roman"/>
          <w:szCs w:val="24"/>
        </w:rPr>
        <w:t>διαμαρτύρονται και για τον αιφνιδιασμό και για την αδιαφάνεια.</w:t>
      </w:r>
    </w:p>
    <w:p w14:paraId="0C83463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Εμείς έχουμε πει ότι τη συγκεκριμένη τροπολογία θα την καταψηφίσουμε. Σας καλούμε, λοιπόν, να την ξανασκεφτείτε, να την αποσύρετε, να έρθετε εδώ και να μας φέρετε συγκεκριμένα </w:t>
      </w:r>
      <w:r>
        <w:rPr>
          <w:rFonts w:eastAsia="Times New Roman" w:cs="Times New Roman"/>
          <w:szCs w:val="24"/>
        </w:rPr>
        <w:lastRenderedPageBreak/>
        <w:t>κριτήρια. Διότι έ</w:t>
      </w:r>
      <w:r>
        <w:rPr>
          <w:rFonts w:eastAsia="Times New Roman" w:cs="Times New Roman"/>
          <w:szCs w:val="24"/>
        </w:rPr>
        <w:t>χει στηθεί μια ολόκληρη βιομηχανία με τα μεταπτυχιακά, την οποία τώρα την ενθαρρύνετε με αυτό το οποίο γίνεται. Στρέφετε τους πτυχιούχους των παιδαγωγικών τμημάτων, των νηπιαγωγών να πάνε στην Κύπρο, να πάνε στη Βουλγαρία, να δώσουν χρήματα οι οικογένειες,</w:t>
      </w:r>
      <w:r>
        <w:rPr>
          <w:rFonts w:eastAsia="Times New Roman" w:cs="Times New Roman"/>
          <w:szCs w:val="24"/>
        </w:rPr>
        <w:t xml:space="preserve"> να πάρουν μεταπτυχιακά, για να έχουν μια ελπίδα να ενταχθούν στον δεύτερο πίνακα τον οποίο εσείς συστήνετε. </w:t>
      </w:r>
    </w:p>
    <w:p w14:paraId="0C83463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Άρα, επειδή είναι σε βάρος της νέα γενιάς της πατρίδας μας και είναι σε βάρος πτυχιούχων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οποίοι</w:t>
      </w:r>
      <w:r>
        <w:rPr>
          <w:rFonts w:eastAsia="Times New Roman" w:cs="Times New Roman"/>
          <w:szCs w:val="24"/>
        </w:rPr>
        <w:t xml:space="preserve"> τόσο πολύ αγωνιούν να βρουν μια διέξοδο στη ζω</w:t>
      </w:r>
      <w:r>
        <w:rPr>
          <w:rFonts w:eastAsia="Times New Roman" w:cs="Times New Roman"/>
          <w:szCs w:val="24"/>
        </w:rPr>
        <w:t xml:space="preserve">ή τους, σας καλώ να το αναθεωρήσετε και να δείτε ξανά από την αρχή. </w:t>
      </w:r>
    </w:p>
    <w:p w14:paraId="0C83463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0C83463C"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και εμείς, κύριε </w:t>
      </w:r>
      <w:proofErr w:type="spellStart"/>
      <w:r>
        <w:rPr>
          <w:rFonts w:eastAsia="Times New Roman" w:cs="Times New Roman"/>
          <w:szCs w:val="24"/>
        </w:rPr>
        <w:t>Στύλιο</w:t>
      </w:r>
      <w:proofErr w:type="spellEnd"/>
      <w:r>
        <w:rPr>
          <w:rFonts w:eastAsia="Times New Roman" w:cs="Times New Roman"/>
          <w:szCs w:val="24"/>
        </w:rPr>
        <w:t xml:space="preserve">. </w:t>
      </w:r>
    </w:p>
    <w:p w14:paraId="0C83463D"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Προχωρούμε στον κ. Δημήτριο Κωνσταντόπουλο, Βουλευτή της Δημοκρατικής Συμπαράταξης</w:t>
      </w:r>
      <w:r>
        <w:rPr>
          <w:rFonts w:eastAsia="Times New Roman" w:cs="Times New Roman"/>
          <w:szCs w:val="24"/>
        </w:rPr>
        <w:t xml:space="preserve">. </w:t>
      </w:r>
    </w:p>
    <w:p w14:paraId="0C83463E"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Κωνσταντόπουλε. </w:t>
      </w:r>
    </w:p>
    <w:p w14:paraId="0C83463F"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 xml:space="preserve">Κυρίες και κύριοι συνάδελφοι, συζητάμε σήμερα την ενσωμάτωση στην εθνική νομοθεσία μιας ευρωπαϊκής </w:t>
      </w:r>
      <w:r>
        <w:rPr>
          <w:rFonts w:eastAsia="Times New Roman" w:cs="Times New Roman"/>
          <w:szCs w:val="24"/>
        </w:rPr>
        <w:t>ο</w:t>
      </w:r>
      <w:r>
        <w:rPr>
          <w:rFonts w:eastAsia="Times New Roman" w:cs="Times New Roman"/>
          <w:szCs w:val="24"/>
        </w:rPr>
        <w:t>δηγίας με τρεις ουσιαστικούς στόχους:</w:t>
      </w:r>
    </w:p>
    <w:p w14:paraId="0C834640"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Πρώτον, την πληροφόρηση των καταναλωτών για τα τέ</w:t>
      </w:r>
      <w:r>
        <w:rPr>
          <w:rFonts w:eastAsia="Times New Roman" w:cs="Times New Roman"/>
          <w:szCs w:val="24"/>
        </w:rPr>
        <w:t xml:space="preserve">λη που χρεώνονται στους τραπεζικούς στους λογαριασμούς, δεύτερον, τη δυνατότητα των καταναλωτών για σύγκριση των τελών και, τρίτον, τη διευκόλυνση του διασυνοριακού ανοίγματος λογαριασμών πληρωμών, φυσικά εντός της Ευρωπαϊκής Ένωσης. </w:t>
      </w:r>
    </w:p>
    <w:p w14:paraId="0C834641"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Κυρία Υπουργέ, η </w:t>
      </w:r>
      <w:r>
        <w:rPr>
          <w:rFonts w:eastAsia="Times New Roman" w:cs="Times New Roman"/>
          <w:szCs w:val="24"/>
        </w:rPr>
        <w:t>ο</w:t>
      </w:r>
      <w:r>
        <w:rPr>
          <w:rFonts w:eastAsia="Times New Roman" w:cs="Times New Roman"/>
          <w:szCs w:val="24"/>
        </w:rPr>
        <w:t>δηγ</w:t>
      </w:r>
      <w:r>
        <w:rPr>
          <w:rFonts w:eastAsia="Times New Roman" w:cs="Times New Roman"/>
          <w:szCs w:val="24"/>
        </w:rPr>
        <w:t xml:space="preserve">ία θα μπορούσε αποκλειστικά να αποτελεί μια σημαντική νομοθετική εξέλιξη, γιατί αφ’ ενός διευκολύνει τη συμμετοχή των καταναλωτών στην ενιαία αγορά. Και εδώ φυσικά μπαίνει ένα ερώτημα: Πώς μπορούμε να μιλάμε για ενιαία αγορά, όταν σε δύο μήνες η Κυβέρνηση </w:t>
      </w:r>
      <w:r>
        <w:rPr>
          <w:rFonts w:eastAsia="Times New Roman" w:cs="Times New Roman"/>
          <w:szCs w:val="24"/>
        </w:rPr>
        <w:t xml:space="preserve">θα γιορτάσει την επέτειο των δύο χρόνων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0C834642"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οικονομία οδεύει προς τη γενίκευση των πληρωμών σε λογιστική μορφή χωρίς φυσικά τη χρήση μετρητών. Και εμείς εδώ συζητάμε ακόμη πότε θα αρθούν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Συζητά</w:t>
      </w:r>
      <w:r>
        <w:rPr>
          <w:rFonts w:eastAsia="Times New Roman" w:cs="Times New Roman"/>
          <w:szCs w:val="24"/>
        </w:rPr>
        <w:t xml:space="preserve">με ακόμα για τις υπέρογκες τραπεζικές χρεώσεις στα </w:t>
      </w:r>
      <w:r>
        <w:rPr>
          <w:rFonts w:eastAsia="Times New Roman" w:cs="Times New Roman"/>
          <w:szCs w:val="24"/>
          <w:lang w:val="en-US"/>
        </w:rPr>
        <w:t>POS</w:t>
      </w:r>
      <w:r>
        <w:rPr>
          <w:rFonts w:eastAsia="Times New Roman" w:cs="Times New Roman"/>
          <w:szCs w:val="24"/>
        </w:rPr>
        <w:t xml:space="preserve">, που αποτελούν τον βραχνά για τη λειτουργία </w:t>
      </w:r>
      <w:r>
        <w:rPr>
          <w:rFonts w:eastAsia="Times New Roman" w:cs="Times New Roman"/>
          <w:szCs w:val="24"/>
        </w:rPr>
        <w:lastRenderedPageBreak/>
        <w:t xml:space="preserve">των επιχειρήσεων, και τις αντίστοιχες χρεώσεις στις διατραπεζικές μεταφορές χρημάτων. Το συμπέρασμα είναι ότι η </w:t>
      </w:r>
      <w:r>
        <w:rPr>
          <w:rFonts w:eastAsia="Times New Roman" w:cs="Times New Roman"/>
          <w:szCs w:val="24"/>
        </w:rPr>
        <w:t>ο</w:t>
      </w:r>
      <w:r>
        <w:rPr>
          <w:rFonts w:eastAsia="Times New Roman" w:cs="Times New Roman"/>
          <w:szCs w:val="24"/>
        </w:rPr>
        <w:t>δηγία επί της ουσίας στη χώρας μας θα μείνει</w:t>
      </w:r>
      <w:r>
        <w:rPr>
          <w:rFonts w:eastAsia="Times New Roman" w:cs="Times New Roman"/>
          <w:szCs w:val="24"/>
        </w:rPr>
        <w:t xml:space="preserve"> ανεφάρμοστη. </w:t>
      </w:r>
    </w:p>
    <w:p w14:paraId="0C834643" w14:textId="77777777" w:rsidR="00A55636" w:rsidRDefault="00E244A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έρχομαι στις τροπολογίες. Θα αναφερθώ κατ’ αρχάς στην τροπολογία του κ. Καρρά, με γενικό αριθμό 982 και ειδικό αριθμό 144, για τη διευθέτηση δανείων σε ξένο νόμισμα που αφορά πάρα πολλούς συμπολίτες μας και πάρα πολλούς δανειολήπτες, οφειλέτες που έχου</w:t>
      </w:r>
      <w:r>
        <w:rPr>
          <w:rFonts w:eastAsia="Times New Roman" w:cs="Times New Roman"/>
          <w:szCs w:val="24"/>
        </w:rPr>
        <w:t xml:space="preserve">ν λάβει δάνεια σε ξένο νόμισμα και μάλιστα εβδομήντα χιλιάδες δανειολήπτες σε ελβετικό φράγκο. </w:t>
      </w:r>
    </w:p>
    <w:p w14:paraId="0C83464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Σήμερα, όλοι αυτοί βρίσκονται σε απόγνωση. Όλοι αυτοί, κυρία Υπουργέ, βρίσκονται σε αδιέξοδο και μάλιστα, σε μια εποχή που υπάρχει ραγδαία ανατίμηση του ελβετικ</w:t>
      </w:r>
      <w:r>
        <w:rPr>
          <w:rFonts w:eastAsia="Times New Roman" w:cs="Times New Roman"/>
          <w:szCs w:val="24"/>
        </w:rPr>
        <w:t xml:space="preserve">ού φράγκου. Έχουν βρεθεί να οφείλουν υπέρογκα ποσά, πολλαπλάσια των δανείων που πήραν. </w:t>
      </w:r>
    </w:p>
    <w:p w14:paraId="0C83464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Πρέπει, λοιπόν, να τους δοθεί η δυνατότητα για διαγραφή οφειλών και φυσικά με μια νέα συμφωνία των τραπεζών με βάση την ισοτιμία που ίσχυε κατά τον χρόνο εκταμίευσης το</w:t>
      </w:r>
      <w:r>
        <w:rPr>
          <w:rFonts w:eastAsia="Times New Roman" w:cs="Times New Roman"/>
          <w:szCs w:val="24"/>
        </w:rPr>
        <w:t xml:space="preserve">υ δανείου. </w:t>
      </w:r>
    </w:p>
    <w:p w14:paraId="0C83464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Γι’ αυτό, κυρία Υπουργέ, σας καλούμε να κάνετε δεκτή την τροπολογία που προηγουμένως είπατε ότι δεν την κάνετε δεκτή. Δώστε, λοιπόν, διέξοδο στο αδιέξοδο των δανειοληπτών.</w:t>
      </w:r>
    </w:p>
    <w:p w14:paraId="0C83464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Δράττομαι της ευκαιρίας να αναφερθώ στα κόκκινα δάνεια, μιας και έχουμε </w:t>
      </w:r>
      <w:r>
        <w:rPr>
          <w:rFonts w:eastAsia="Times New Roman" w:cs="Times New Roman"/>
          <w:szCs w:val="24"/>
        </w:rPr>
        <w:t xml:space="preserve">ήδη τα δύο πρώτα ξένα </w:t>
      </w:r>
      <w:r>
        <w:rPr>
          <w:rFonts w:eastAsia="Times New Roman" w:cs="Times New Roman"/>
          <w:szCs w:val="24"/>
          <w:lang w:val="en-US"/>
        </w:rPr>
        <w:t>funds</w:t>
      </w:r>
      <w:r>
        <w:rPr>
          <w:rFonts w:eastAsia="Times New Roman" w:cs="Times New Roman"/>
          <w:szCs w:val="24"/>
        </w:rPr>
        <w:t xml:space="preserve"> των κόκκινων δανείων. Και εδώ η πρότασή μας, κυρία Υπουργέ, είναι να δώσετε τη δυνατότητα να προηγηθούν οι δανειολήπτες των ξένων </w:t>
      </w:r>
      <w:r>
        <w:rPr>
          <w:rFonts w:eastAsia="Times New Roman" w:cs="Times New Roman"/>
          <w:szCs w:val="24"/>
          <w:lang w:val="en-US"/>
        </w:rPr>
        <w:t>funds</w:t>
      </w:r>
      <w:r>
        <w:rPr>
          <w:rFonts w:eastAsia="Times New Roman" w:cs="Times New Roman"/>
          <w:szCs w:val="24"/>
        </w:rPr>
        <w:t>, να δώσετε τη δυνατότητα στους δανειολήπτες για σαράντα πέντε με εξήντα μέρες να πάνε να αγο</w:t>
      </w:r>
      <w:r>
        <w:rPr>
          <w:rFonts w:eastAsia="Times New Roman" w:cs="Times New Roman"/>
          <w:szCs w:val="24"/>
        </w:rPr>
        <w:t xml:space="preserve">ράσουν τα δάνειά τους. Μην τους αφήνετε ουσιαστικά στο έλεος. Μην δίνετε τη δυνατότητα να χαθούν τα νοικοκυριά και να προηγηθούν τα κοράκια. Δώστε, λοιπόν, τα δάνεια στους δανειολήπτες. Ας παραδειγματιστούμε, αν μη τι άλλο, από τους αδελφούς μας </w:t>
      </w:r>
      <w:r>
        <w:rPr>
          <w:rFonts w:eastAsia="Times New Roman" w:cs="Times New Roman"/>
          <w:szCs w:val="24"/>
        </w:rPr>
        <w:t xml:space="preserve">τους </w:t>
      </w:r>
      <w:r>
        <w:rPr>
          <w:rFonts w:eastAsia="Times New Roman" w:cs="Times New Roman"/>
          <w:szCs w:val="24"/>
        </w:rPr>
        <w:t>Κ</w:t>
      </w:r>
      <w:r>
        <w:rPr>
          <w:rFonts w:eastAsia="Times New Roman" w:cs="Times New Roman"/>
          <w:szCs w:val="24"/>
        </w:rPr>
        <w:t>ύ</w:t>
      </w:r>
      <w:r>
        <w:rPr>
          <w:rFonts w:eastAsia="Times New Roman" w:cs="Times New Roman"/>
          <w:szCs w:val="24"/>
        </w:rPr>
        <w:t>πρ</w:t>
      </w:r>
      <w:r>
        <w:rPr>
          <w:rFonts w:eastAsia="Times New Roman" w:cs="Times New Roman"/>
          <w:szCs w:val="24"/>
        </w:rPr>
        <w:t>ι</w:t>
      </w:r>
      <w:r>
        <w:rPr>
          <w:rFonts w:eastAsia="Times New Roman" w:cs="Times New Roman"/>
          <w:szCs w:val="24"/>
        </w:rPr>
        <w:t xml:space="preserve">ους. </w:t>
      </w:r>
    </w:p>
    <w:p w14:paraId="0C83464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Και έρχομαι στην τροπολογία </w:t>
      </w:r>
      <w:r>
        <w:rPr>
          <w:rFonts w:eastAsia="Times New Roman" w:cs="Times New Roman"/>
          <w:szCs w:val="24"/>
        </w:rPr>
        <w:t>για την 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 xml:space="preserve">γωγή. Συνεχίζει το Υπουργείο Παιδείας τη πολιτική του αιφνιδιασμού και της υποβάθμισης του διαλόγου. Εμείς τι ζητήσαμε από τον κ. </w:t>
      </w:r>
      <w:proofErr w:type="spellStart"/>
      <w:r>
        <w:rPr>
          <w:rFonts w:eastAsia="Times New Roman" w:cs="Times New Roman"/>
          <w:szCs w:val="24"/>
        </w:rPr>
        <w:t>Γαβρόγλου</w:t>
      </w:r>
      <w:proofErr w:type="spellEnd"/>
      <w:r>
        <w:rPr>
          <w:rFonts w:eastAsia="Times New Roman" w:cs="Times New Roman"/>
          <w:szCs w:val="24"/>
        </w:rPr>
        <w:t>; Να σταματήσει να φέρνει τροπολογίες από το παράθυρο, να σταματήσε</w:t>
      </w:r>
      <w:r>
        <w:rPr>
          <w:rFonts w:eastAsia="Times New Roman" w:cs="Times New Roman"/>
          <w:szCs w:val="24"/>
        </w:rPr>
        <w:t xml:space="preserve">ι να φέρνει βιομηχανία τροπολογιών και για θέματα τα οποία άπτονται του διαλόγου και για όλα τα ζητήματα, μάλιστα, που αφορούν και τις τρεις βαθμίδες εκπαίδευσης, είτε με κλειστά </w:t>
      </w:r>
      <w:r>
        <w:rPr>
          <w:rFonts w:eastAsia="Times New Roman" w:cs="Times New Roman"/>
          <w:szCs w:val="24"/>
        </w:rPr>
        <w:lastRenderedPageBreak/>
        <w:t>τα σχολεία, όπως συνέβη τον Αύγουστο του 2016 είτε με τροπολογία σε άσχετο νο</w:t>
      </w:r>
      <w:r>
        <w:rPr>
          <w:rFonts w:eastAsia="Times New Roman" w:cs="Times New Roman"/>
          <w:szCs w:val="24"/>
        </w:rPr>
        <w:t>μοσχέδιο που συνέβη τον Μάρτιο του 2017.</w:t>
      </w:r>
    </w:p>
    <w:p w14:paraId="0C83464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Κυρία Υπουργέ, οι ρυθμίσεις για τα νηπιαγωγεία, δίχασαν τον κλάδο των νηπιαγωγών. Οι εξαγγελίες για τους διορισμούς </w:t>
      </w:r>
      <w:proofErr w:type="spellStart"/>
      <w:r>
        <w:rPr>
          <w:rFonts w:eastAsia="Times New Roman" w:cs="Times New Roman"/>
          <w:szCs w:val="24"/>
        </w:rPr>
        <w:t>απεδείχθησαν</w:t>
      </w:r>
      <w:proofErr w:type="spellEnd"/>
      <w:r>
        <w:rPr>
          <w:rFonts w:eastAsia="Times New Roman" w:cs="Times New Roman"/>
          <w:szCs w:val="24"/>
        </w:rPr>
        <w:t xml:space="preserve"> φρούδες. Δίχασαν ακόμα και τους επιτυχόντες του ΑΣΕΠ και τους αναπληρωτές. Η παρέμβαση</w:t>
      </w:r>
      <w:r>
        <w:rPr>
          <w:rFonts w:eastAsia="Times New Roman" w:cs="Times New Roman"/>
          <w:szCs w:val="24"/>
        </w:rPr>
        <w:t xml:space="preserve"> για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 xml:space="preserve">γωγή δίχασε τον κλάδο των εκπαιδευτικών, διότι οι εξαγγελίες για ίδρυση νέων δομών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είναι, πλέον, κενές περιεχομένου. </w:t>
      </w:r>
    </w:p>
    <w:p w14:paraId="0C83464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Αντιμετωπίζετε, κύριοι,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γωγή με προχειρότητα. Και λυπάμαι πραγματικά που δεν είναι κανένας από</w:t>
      </w:r>
      <w:r>
        <w:rPr>
          <w:rFonts w:eastAsia="Times New Roman" w:cs="Times New Roman"/>
          <w:szCs w:val="24"/>
        </w:rPr>
        <w:t xml:space="preserve"> το Υπουργείο Παιδείας να ακούσει τα όσα αναφέρω. </w:t>
      </w:r>
    </w:p>
    <w:p w14:paraId="0C83464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Αναφέρεται, ωστόσο, στην αιτιολογική έκθεσή σας ότι οι διορισμοί στην εκπαίδευση είναι απαγορευτικοί. </w:t>
      </w:r>
    </w:p>
    <w:p w14:paraId="0C83464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Συνεπώς, κυρία Υπουργέ, οι μέχρι τώρα δεσμεύσεις της Κυβέρνησης αποδεικνύονται πλάνες. </w:t>
      </w:r>
    </w:p>
    <w:p w14:paraId="0C83464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η συγκεκριμένη τροπολογία απαξιώνει πλήρως τα επαγγελματικά δικαιώματα που απορ</w:t>
      </w:r>
      <w:r>
        <w:rPr>
          <w:rFonts w:eastAsia="Times New Roman" w:cs="Times New Roman"/>
          <w:szCs w:val="24"/>
        </w:rPr>
        <w:lastRenderedPageBreak/>
        <w:t>ρέουν από το βασικό πτυχίο. Αποκαλύπτει κάτι άλλο. Τι; Τον εμπαιγμό και την αναλγησία της Κυβέρνησης απέναντι στους εκπαιδευτικούς των κλάδων ΠΕ61 και ΠΕ71. Μ</w:t>
      </w:r>
      <w:r>
        <w:rPr>
          <w:rFonts w:eastAsia="Times New Roman" w:cs="Times New Roman"/>
          <w:szCs w:val="24"/>
        </w:rPr>
        <w:t>ιλάω, δηλαδή, για τους πτυχιούχους των πανεπιστημιακών τμημάτων Βόλου. Αποχαρακτηρίζει τις θέσεις ΠΕ71 και ΠΕ61, καταργώντας την παράγραφο 1 του άρθρου 56 και ψαλιδίζει τις ελάχιστες ελπίδες που έχουν για διορισμό.</w:t>
      </w:r>
    </w:p>
    <w:p w14:paraId="0C83464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Κυρία Υπουργέ, προϋπόθεση για όλους μας ξ</w:t>
      </w:r>
      <w:r>
        <w:rPr>
          <w:rFonts w:eastAsia="Times New Roman" w:cs="Times New Roman"/>
          <w:szCs w:val="24"/>
        </w:rPr>
        <w:t xml:space="preserve">έραμε μέχρι σήμερα ότι αποτελούσε το βασικό πτυχίο. Οι μεταπτυχιακές και διδακτορικές σπουδές δεν αποτελούν τίτλο διορισμού, αλλά ένα επιπλέον, πρόσθετο -θα έλεγα- προσόν μισθολογικής και βαθμολογικής εξέλιξης.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γωγή δεν μπορεί να είναι χώρος πειρ</w:t>
      </w:r>
      <w:r>
        <w:rPr>
          <w:rFonts w:eastAsia="Times New Roman" w:cs="Times New Roman"/>
          <w:szCs w:val="24"/>
        </w:rPr>
        <w:t xml:space="preserve">αματισμού. Η φετινή χρονιά έχει τα περισσότερα κενά στην </w:t>
      </w:r>
      <w:r>
        <w:rPr>
          <w:rFonts w:eastAsia="Times New Roman" w:cs="Times New Roman"/>
          <w:szCs w:val="24"/>
        </w:rPr>
        <w:t>π</w:t>
      </w:r>
      <w:r>
        <w:rPr>
          <w:rFonts w:eastAsia="Times New Roman" w:cs="Times New Roman"/>
          <w:szCs w:val="24"/>
        </w:rPr>
        <w:t xml:space="preserve">αράλληλη </w:t>
      </w:r>
      <w:r>
        <w:rPr>
          <w:rFonts w:eastAsia="Times New Roman" w:cs="Times New Roman"/>
          <w:szCs w:val="24"/>
        </w:rPr>
        <w:t>σ</w:t>
      </w:r>
      <w:r>
        <w:rPr>
          <w:rFonts w:eastAsia="Times New Roman" w:cs="Times New Roman"/>
          <w:szCs w:val="24"/>
        </w:rPr>
        <w:t xml:space="preserve">τήριξη, καθώς και στη στελέχωση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σ</w:t>
      </w:r>
      <w:r>
        <w:rPr>
          <w:rFonts w:eastAsia="Times New Roman" w:cs="Times New Roman"/>
          <w:szCs w:val="24"/>
        </w:rPr>
        <w:t xml:space="preserve">χολείων με ειδικό βοηθητικό προσωπικό. Γι’ αυτό οι όποιες αλλαγές χρήζουν ουσιαστικού διαλόγου -κάτι το οποίο δεν γίνεται- με την εκπαιδευτική </w:t>
      </w:r>
      <w:r>
        <w:rPr>
          <w:rFonts w:eastAsia="Times New Roman" w:cs="Times New Roman"/>
          <w:szCs w:val="24"/>
        </w:rPr>
        <w:t xml:space="preserve">κοινότητα και φυσικά με τους υπόλοιπους εμπλεκόμενους φορείς. Διότι, αγαπητοί συνάδελφοι, οι ανάγκες των μαθητών με αναπηρία και ειδικές εκπαιδευτικές δεξιότητες δεν επιδέχονται πειραματισμούς. </w:t>
      </w:r>
    </w:p>
    <w:p w14:paraId="0C83464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Να θυμίσω εδώ ότι το 2014, επί ΠΑΣΟΚ και με τον Ανδρέα Λοβέρδ</w:t>
      </w:r>
      <w:r>
        <w:rPr>
          <w:rFonts w:eastAsia="Times New Roman" w:cs="Times New Roman"/>
          <w:szCs w:val="24"/>
        </w:rPr>
        <w:t>ο, ρυθμίσαμε το θέμα της κατάταξης στους πίνακες με τρόπο δίκαιο και κοινά αποδεκτό, χωρίς καμμία αντίδραση. Χθες και σήμερα οι εκπαιδευτικές ομοσπονδίες είναι στον δρόμο. Πού; Σε πορείες διαμαρτυρίας. Αυτό είναι το αποτέλεσμα της αναστάτωσης που έχει προκ</w:t>
      </w:r>
      <w:r>
        <w:rPr>
          <w:rFonts w:eastAsia="Times New Roman" w:cs="Times New Roman"/>
          <w:szCs w:val="24"/>
        </w:rPr>
        <w:t xml:space="preserve">αλέσει η τροπολογία σας. </w:t>
      </w:r>
    </w:p>
    <w:p w14:paraId="0C83465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Γι’ αυτό, λοιπόν, εμείς και την καταψηφίζουμε και φυσικά ζητάμε από τον Υπουργό να την αποσύρει.</w:t>
      </w:r>
    </w:p>
    <w:p w14:paraId="0C83465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φυσικά έχει χάσει το μαγικό ραβδί της λύτρωσης και σήμερα μας οδηγεί σε συνθηκολόγηση άνευ </w:t>
      </w:r>
      <w:r>
        <w:rPr>
          <w:rFonts w:eastAsia="Times New Roman" w:cs="Times New Roman"/>
          <w:szCs w:val="24"/>
        </w:rPr>
        <w:t xml:space="preserve">όρων. Συμφωνία ακούμε, συμφωνία δεν βλέπουμε. Αποκαλύπτεται η σκληρή πραγματικότητα. Το τέταρτο μνημόνιο είναι προ των πυλών. Τρομάζετε, ωστόσο, να το παραδεχτείτε, αλλά δηλώνετε έτοιμοι να το ψηφίσετε. </w:t>
      </w:r>
    </w:p>
    <w:p w14:paraId="0C83465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Η ελπίδα, που υποσχεθήκατε, έγινε τρόμος. Και αυτή τ</w:t>
      </w:r>
      <w:r>
        <w:rPr>
          <w:rFonts w:eastAsia="Times New Roman" w:cs="Times New Roman"/>
          <w:szCs w:val="24"/>
        </w:rPr>
        <w:t xml:space="preserve">ην ελπίδα την υποσχεθήκατε στους νέους ανθρώπους. </w:t>
      </w:r>
    </w:p>
    <w:p w14:paraId="0C834653" w14:textId="77777777" w:rsidR="00A55636" w:rsidRDefault="00E244A2">
      <w:pPr>
        <w:spacing w:line="600" w:lineRule="auto"/>
        <w:ind w:firstLine="720"/>
        <w:jc w:val="both"/>
        <w:rPr>
          <w:rFonts w:eastAsia="Times New Roman"/>
          <w:szCs w:val="24"/>
        </w:rPr>
      </w:pPr>
      <w:r>
        <w:rPr>
          <w:rFonts w:eastAsia="Times New Roman"/>
          <w:szCs w:val="24"/>
        </w:rPr>
        <w:t>Ο ισχυρισμός του Πρωθυπουργού για «τέλος της κρίσης», δεν πείθει πλέον κανέναν, όχι μόνο την κοινωνία, αλλά ούτε και τα κομματικά σας μέλη.</w:t>
      </w:r>
    </w:p>
    <w:p w14:paraId="0C834654" w14:textId="77777777" w:rsidR="00A55636" w:rsidRDefault="00E244A2">
      <w:pPr>
        <w:spacing w:line="600" w:lineRule="auto"/>
        <w:ind w:firstLine="720"/>
        <w:jc w:val="both"/>
        <w:rPr>
          <w:rFonts w:eastAsia="Times New Roman"/>
          <w:szCs w:val="24"/>
        </w:rPr>
      </w:pPr>
      <w:r>
        <w:rPr>
          <w:rFonts w:eastAsia="Times New Roman" w:cs="Times New Roman"/>
          <w:szCs w:val="24"/>
        </w:rPr>
        <w:lastRenderedPageBreak/>
        <w:t>(Στο σημείο αυτό κτυπάει το κουδούνι λήξεως του χρόνου ομιλίας το</w:t>
      </w:r>
      <w:r>
        <w:rPr>
          <w:rFonts w:eastAsia="Times New Roman" w:cs="Times New Roman"/>
          <w:szCs w:val="24"/>
        </w:rPr>
        <w:t>υ κυρίου Βουλευτή)</w:t>
      </w:r>
    </w:p>
    <w:p w14:paraId="0C834655" w14:textId="77777777" w:rsidR="00A55636" w:rsidRDefault="00E244A2">
      <w:pPr>
        <w:spacing w:line="600" w:lineRule="auto"/>
        <w:ind w:firstLine="720"/>
        <w:jc w:val="both"/>
        <w:rPr>
          <w:rFonts w:eastAsia="Times New Roman"/>
          <w:szCs w:val="24"/>
        </w:rPr>
      </w:pPr>
      <w:r>
        <w:rPr>
          <w:rFonts w:eastAsia="Times New Roman"/>
          <w:szCs w:val="24"/>
        </w:rPr>
        <w:t>Παρακαλώ θα ήθελα ένα λεπτό, κύριε Πρόεδρε.</w:t>
      </w:r>
    </w:p>
    <w:p w14:paraId="0C834656" w14:textId="77777777" w:rsidR="00A55636" w:rsidRDefault="00E244A2">
      <w:pPr>
        <w:spacing w:line="600" w:lineRule="auto"/>
        <w:ind w:firstLine="720"/>
        <w:jc w:val="both"/>
        <w:rPr>
          <w:rFonts w:eastAsia="Times New Roman"/>
          <w:szCs w:val="24"/>
        </w:rPr>
      </w:pPr>
      <w:r>
        <w:rPr>
          <w:rFonts w:eastAsia="Times New Roman"/>
          <w:szCs w:val="24"/>
        </w:rPr>
        <w:t xml:space="preserve">Να θυμίσω, αγαπητοί συνάδελφοι, ότι στον δρόμο εθνικής στρατηγικής που χάραξε η </w:t>
      </w:r>
      <w:r>
        <w:rPr>
          <w:rFonts w:eastAsia="Times New Roman"/>
          <w:szCs w:val="24"/>
        </w:rPr>
        <w:t>κ</w:t>
      </w:r>
      <w:r>
        <w:rPr>
          <w:rFonts w:eastAsia="Times New Roman"/>
          <w:szCs w:val="24"/>
        </w:rPr>
        <w:t xml:space="preserve">υβέρνηση ΠΑΣΟΚ 2009 - 2011, ήρθε και περπάτησε και η κυβέρνηση </w:t>
      </w:r>
      <w:proofErr w:type="spellStart"/>
      <w:r>
        <w:rPr>
          <w:rFonts w:eastAsia="Times New Roman"/>
          <w:szCs w:val="24"/>
        </w:rPr>
        <w:t>Παπαδήμου</w:t>
      </w:r>
      <w:proofErr w:type="spellEnd"/>
      <w:r>
        <w:rPr>
          <w:rFonts w:eastAsia="Times New Roman"/>
          <w:szCs w:val="24"/>
        </w:rPr>
        <w:t xml:space="preserve"> και η κυβέρνηση του κ. Σαμαρά με τα </w:t>
      </w:r>
      <w:r>
        <w:rPr>
          <w:rFonts w:eastAsia="Times New Roman"/>
          <w:szCs w:val="24"/>
        </w:rPr>
        <w:t xml:space="preserve">τρία </w:t>
      </w:r>
      <w:proofErr w:type="spellStart"/>
      <w:r>
        <w:rPr>
          <w:rFonts w:eastAsia="Times New Roman"/>
          <w:szCs w:val="24"/>
        </w:rPr>
        <w:t>Ζάππεια</w:t>
      </w:r>
      <w:proofErr w:type="spellEnd"/>
      <w:r>
        <w:rPr>
          <w:rFonts w:eastAsia="Times New Roman"/>
          <w:szCs w:val="24"/>
        </w:rPr>
        <w:t xml:space="preserve"> και τα 18 δισεκατομμύρια</w:t>
      </w:r>
      <w:r>
        <w:rPr>
          <w:rFonts w:eastAsia="Times New Roman"/>
          <w:szCs w:val="24"/>
        </w:rPr>
        <w:t xml:space="preserve"> ισοδύναμα</w:t>
      </w:r>
      <w:r>
        <w:rPr>
          <w:rFonts w:eastAsia="Times New Roman"/>
          <w:szCs w:val="24"/>
        </w:rPr>
        <w:t xml:space="preserve">, αλλά και η κυβέρνηση «πρώτη φορά </w:t>
      </w:r>
      <w:r>
        <w:rPr>
          <w:rFonts w:eastAsia="Times New Roman"/>
          <w:szCs w:val="24"/>
        </w:rPr>
        <w:t>α</w:t>
      </w:r>
      <w:r>
        <w:rPr>
          <w:rFonts w:eastAsia="Times New Roman"/>
          <w:szCs w:val="24"/>
        </w:rPr>
        <w:t>ριστερά» του κ. Αλέξη Τσίπρα.</w:t>
      </w:r>
    </w:p>
    <w:p w14:paraId="0C834657" w14:textId="77777777" w:rsidR="00A55636" w:rsidRDefault="00E244A2">
      <w:pPr>
        <w:spacing w:line="600" w:lineRule="auto"/>
        <w:ind w:firstLine="720"/>
        <w:jc w:val="both"/>
        <w:rPr>
          <w:rFonts w:eastAsia="Times New Roman"/>
          <w:szCs w:val="24"/>
        </w:rPr>
      </w:pPr>
      <w:r>
        <w:rPr>
          <w:rFonts w:eastAsia="Times New Roman"/>
          <w:szCs w:val="24"/>
        </w:rPr>
        <w:t>Εμείς επιμένουμε με μια πρόταση για να βγει η χώρα από την κρίση: Για να υπάρξει έξοδος από την κρίση, χρειάζεται κατ</w:t>
      </w:r>
      <w:r>
        <w:rPr>
          <w:rFonts w:eastAsia="Times New Roman"/>
          <w:szCs w:val="24"/>
        </w:rPr>
        <w:t xml:space="preserve">’ </w:t>
      </w:r>
      <w:r>
        <w:rPr>
          <w:rFonts w:eastAsia="Times New Roman"/>
          <w:szCs w:val="24"/>
        </w:rPr>
        <w:t>αρχάς σύμπνοια και εθνικ</w:t>
      </w:r>
      <w:r>
        <w:rPr>
          <w:rFonts w:eastAsia="Times New Roman"/>
          <w:szCs w:val="24"/>
        </w:rPr>
        <w:t>ή ομοψυχία, αλλά και εθνική συνεννόηση και κυβέρνηση ευρείας πλειοψηφίας.</w:t>
      </w:r>
    </w:p>
    <w:p w14:paraId="0C834658" w14:textId="77777777" w:rsidR="00A55636" w:rsidRDefault="00E244A2">
      <w:pPr>
        <w:spacing w:line="600" w:lineRule="auto"/>
        <w:ind w:firstLine="720"/>
        <w:jc w:val="both"/>
        <w:rPr>
          <w:rFonts w:eastAsia="Times New Roman"/>
          <w:szCs w:val="24"/>
        </w:rPr>
      </w:pPr>
      <w:r>
        <w:rPr>
          <w:rFonts w:eastAsia="Times New Roman"/>
          <w:szCs w:val="24"/>
        </w:rPr>
        <w:t>Ευχαριστώ.</w:t>
      </w:r>
    </w:p>
    <w:p w14:paraId="0C834659" w14:textId="77777777" w:rsidR="00A55636" w:rsidRDefault="00E244A2">
      <w:pPr>
        <w:spacing w:line="600" w:lineRule="auto"/>
        <w:ind w:firstLine="720"/>
        <w:jc w:val="both"/>
        <w:rPr>
          <w:rFonts w:eastAsia="Times New Roman" w:cs="Times New Roman"/>
          <w:szCs w:val="24"/>
        </w:rPr>
      </w:pPr>
      <w:r>
        <w:rPr>
          <w:rFonts w:eastAsia="Times New Roman"/>
          <w:b/>
          <w:szCs w:val="24"/>
        </w:rPr>
        <w:t>ΠΡΟΕΔΡΕΥΩΝ (</w:t>
      </w:r>
      <w:r>
        <w:rPr>
          <w:rFonts w:eastAsia="Times New Roman" w:cs="Times New Roman"/>
          <w:b/>
          <w:szCs w:val="24"/>
        </w:rPr>
        <w:t xml:space="preserve">Αναστάσιος Κουράκης): </w:t>
      </w:r>
      <w:r>
        <w:rPr>
          <w:rFonts w:eastAsia="Times New Roman" w:cs="Times New Roman"/>
          <w:szCs w:val="24"/>
        </w:rPr>
        <w:t xml:space="preserve">Ευχαριστούμε τον κ. Κωνσταντόπουλο, Βουλευτή της Δημοκρατικής Συμπαράταξης. </w:t>
      </w:r>
    </w:p>
    <w:p w14:paraId="0C83465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Χρυσής Αυγής</w:t>
      </w:r>
      <w:r>
        <w:rPr>
          <w:rFonts w:eastAsia="Times New Roman" w:cs="Times New Roman"/>
          <w:szCs w:val="24"/>
        </w:rPr>
        <w:t xml:space="preserve"> κ. Ιωάννης </w:t>
      </w:r>
      <w:proofErr w:type="spellStart"/>
      <w:r>
        <w:rPr>
          <w:rFonts w:eastAsia="Times New Roman" w:cs="Times New Roman"/>
          <w:szCs w:val="24"/>
        </w:rPr>
        <w:t>Σαχινίδης</w:t>
      </w:r>
      <w:proofErr w:type="spellEnd"/>
      <w:r>
        <w:rPr>
          <w:rFonts w:eastAsia="Times New Roman" w:cs="Times New Roman"/>
          <w:szCs w:val="24"/>
        </w:rPr>
        <w:t xml:space="preserve">. </w:t>
      </w:r>
    </w:p>
    <w:p w14:paraId="0C83465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Ευχαριστώ, κύριε Πρόεδρε.</w:t>
      </w:r>
    </w:p>
    <w:p w14:paraId="0C83465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Πριν μπω στον σχολιασμό για τις τροπολογίες, κρίνω σκόπιμο να ενημερώσω την Ολομέλεια για ένα γεγονός που έλαβε χώρα πριν από περίπου μιάμιση με δύο ώρες, αν δεν κάνω λάθος, στην Αίθουσα </w:t>
      </w:r>
      <w:r>
        <w:rPr>
          <w:rFonts w:eastAsia="Times New Roman" w:cs="Times New Roman"/>
          <w:szCs w:val="24"/>
        </w:rPr>
        <w:t xml:space="preserve">223, όπου συνεδρίαζε η Επιτροπή Κοινωνικών Υποθέσεων. Μου έκανε τρομερή εντύπωση ότι την ώρα που μπήκα μέσα, ήταν σε εξέλιξη μια διαμάχη μεταξύ του Βουλευτή της Νέας Δημοκρατίας κ. Οικονόμου και του Υπουργού κ. Ξανθού, του κ. </w:t>
      </w:r>
      <w:proofErr w:type="spellStart"/>
      <w:r>
        <w:rPr>
          <w:rFonts w:eastAsia="Times New Roman" w:cs="Times New Roman"/>
          <w:szCs w:val="24"/>
        </w:rPr>
        <w:t>Πολάκη</w:t>
      </w:r>
      <w:proofErr w:type="spellEnd"/>
      <w:r>
        <w:rPr>
          <w:rFonts w:eastAsia="Times New Roman" w:cs="Times New Roman"/>
          <w:szCs w:val="24"/>
        </w:rPr>
        <w:t xml:space="preserve"> και γενικότερα των Βουλ</w:t>
      </w:r>
      <w:r>
        <w:rPr>
          <w:rFonts w:eastAsia="Times New Roman" w:cs="Times New Roman"/>
          <w:szCs w:val="24"/>
        </w:rPr>
        <w:t>ευτών του ΣΥΡΙΖΑ. Τι μου έκανε εντύπωση; Οι Υπουργοί, οι οποίοι δεν απαντούν στις δικές μας ερωτήσεις, απαντούσαν στον κ. Οικονόμου. Αν βλέπατε την συμπεριφορά του κ. Οικονόμου απέναντι και στους Υπουργούς και στους υπόλοιπους, θα σας έκανε εντύπωση πραγμα</w:t>
      </w:r>
      <w:r>
        <w:rPr>
          <w:rFonts w:eastAsia="Times New Roman" w:cs="Times New Roman"/>
          <w:szCs w:val="24"/>
        </w:rPr>
        <w:t xml:space="preserve">τικά. </w:t>
      </w:r>
    </w:p>
    <w:p w14:paraId="0C83465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Εδώ, όμως, τίθεται ένα πραγματικό ζήτημα. Εμάς δεν μας απαντάν ως Χρυσή Αυγή στις ερωτήσεις που καταθέτουμε με την δικαιολογία ότι είμαστε υπόδικοι. Δεν θα πρέπει να χρησιμοποιείτε, κύριοι της </w:t>
      </w:r>
      <w:r>
        <w:rPr>
          <w:rFonts w:eastAsia="Times New Roman" w:cs="Times New Roman"/>
          <w:szCs w:val="24"/>
        </w:rPr>
        <w:t>σ</w:t>
      </w:r>
      <w:r>
        <w:rPr>
          <w:rFonts w:eastAsia="Times New Roman" w:cs="Times New Roman"/>
          <w:szCs w:val="24"/>
        </w:rPr>
        <w:t>υγκυβέρνησης, δύο μέτρα και δύο σταθμά. Οπότε εδώ έχετε</w:t>
      </w:r>
      <w:r>
        <w:rPr>
          <w:rFonts w:eastAsia="Times New Roman" w:cs="Times New Roman"/>
          <w:szCs w:val="24"/>
        </w:rPr>
        <w:t xml:space="preserve"> δύο επιλογές: Να αντιμετωπίζετε και τη Νέα Δη</w:t>
      </w:r>
      <w:r>
        <w:rPr>
          <w:rFonts w:eastAsia="Times New Roman" w:cs="Times New Roman"/>
          <w:szCs w:val="24"/>
        </w:rPr>
        <w:lastRenderedPageBreak/>
        <w:t>μοκρατία ως υπόδικους, αφού εδώ και δύο μέρες ο πρώην Αρχηγός της Νέας Δημοκρατίας είναι υπόδικος βάσει μιας δικογραφίας η οποία είχε προφυλακίσει τον Αρχηγό της Χρυσής Αυγής και τους Βουλευτές, τα στελέχη. Άρα</w:t>
      </w:r>
      <w:r>
        <w:rPr>
          <w:rFonts w:eastAsia="Times New Roman" w:cs="Times New Roman"/>
          <w:szCs w:val="24"/>
        </w:rPr>
        <w:t xml:space="preserve"> δεν μπορείτε να χρησιμοποιείτε δύο μέτρα και δύο σταθμά. Αφού θεωρούμασταν υπόδικοι και δεν μας απαντούσατε, ζητάμε και απαιτούμε ή να κάνετε ακριβώς το ίδιο και στη Νέα Δημοκρατία ή οι Υπουργοί του ΣΥΡΙΖΑ να αναθεωρήσουν τις απόψεις τους, να ρίξουν νερό </w:t>
      </w:r>
      <w:r>
        <w:rPr>
          <w:rFonts w:eastAsia="Times New Roman" w:cs="Times New Roman"/>
          <w:szCs w:val="24"/>
        </w:rPr>
        <w:t>στο κρασί τους και να απαντάνε πλέον στις ερωτήσεις όμορφα και δημοκρατικά.</w:t>
      </w:r>
    </w:p>
    <w:p w14:paraId="0C83465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Να περάσω τώρα στον σχολιασμό των τροπολογιών.</w:t>
      </w:r>
    </w:p>
    <w:p w14:paraId="0C83465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Έχουμε την τροπολογία με γενικό αριθμό 959 και ειδικό 136, η οποία έχει ενσωματωθεί ως άρθρο 38, με την οποία εκτός του ότι διορίζετε</w:t>
      </w:r>
      <w:r>
        <w:rPr>
          <w:rFonts w:eastAsia="Times New Roman" w:cs="Times New Roman"/>
          <w:szCs w:val="24"/>
        </w:rPr>
        <w:t xml:space="preserve"> και μονιμοποιείτε σε θέσεις τον κομματικό σας στρατό, κάνετε κάτι ακόμα πιο επικίνδυνο: Στις αρμοδιότητες της Εθνικής Επιτροπής </w:t>
      </w:r>
      <w:r>
        <w:rPr>
          <w:rFonts w:eastAsia="Times New Roman" w:cs="Times New Roman"/>
          <w:szCs w:val="24"/>
        </w:rPr>
        <w:t xml:space="preserve">για τα </w:t>
      </w:r>
      <w:r>
        <w:rPr>
          <w:rFonts w:eastAsia="Times New Roman" w:cs="Times New Roman"/>
          <w:szCs w:val="24"/>
        </w:rPr>
        <w:t>Δικαι</w:t>
      </w:r>
      <w:r>
        <w:rPr>
          <w:rFonts w:eastAsia="Times New Roman" w:cs="Times New Roman"/>
          <w:szCs w:val="24"/>
        </w:rPr>
        <w:t>ώ</w:t>
      </w:r>
      <w:r>
        <w:rPr>
          <w:rFonts w:eastAsia="Times New Roman" w:cs="Times New Roman"/>
          <w:szCs w:val="24"/>
        </w:rPr>
        <w:t>μ</w:t>
      </w:r>
      <w:r>
        <w:rPr>
          <w:rFonts w:eastAsia="Times New Roman" w:cs="Times New Roman"/>
          <w:szCs w:val="24"/>
        </w:rPr>
        <w:t>α</w:t>
      </w:r>
      <w:r>
        <w:rPr>
          <w:rFonts w:eastAsia="Times New Roman" w:cs="Times New Roman"/>
          <w:szCs w:val="24"/>
        </w:rPr>
        <w:t>τ</w:t>
      </w:r>
      <w:r>
        <w:rPr>
          <w:rFonts w:eastAsia="Times New Roman" w:cs="Times New Roman"/>
          <w:szCs w:val="24"/>
        </w:rPr>
        <w:t>α</w:t>
      </w:r>
      <w:r>
        <w:rPr>
          <w:rFonts w:eastAsia="Times New Roman" w:cs="Times New Roman"/>
          <w:szCs w:val="24"/>
        </w:rPr>
        <w:t xml:space="preserve"> του </w:t>
      </w:r>
      <w:r>
        <w:rPr>
          <w:rFonts w:eastAsia="Times New Roman" w:cs="Times New Roman"/>
          <w:szCs w:val="24"/>
        </w:rPr>
        <w:t>Α</w:t>
      </w:r>
      <w:r>
        <w:rPr>
          <w:rFonts w:eastAsia="Times New Roman" w:cs="Times New Roman"/>
          <w:szCs w:val="24"/>
        </w:rPr>
        <w:t>νθρώπου προστίθεται η τήρηση αξιόπιστου και αποτελεσματικού συστήματος καταγραφής περιστατικών διακρίσεω</w:t>
      </w:r>
      <w:r>
        <w:rPr>
          <w:rFonts w:eastAsia="Times New Roman" w:cs="Times New Roman"/>
          <w:szCs w:val="24"/>
        </w:rPr>
        <w:t xml:space="preserve">ν ρατσισμού και μισαλλοδοξίας. Ποιος εγγυάται για την αξιοπιστία και την αλήθεια των </w:t>
      </w:r>
      <w:proofErr w:type="spellStart"/>
      <w:r>
        <w:rPr>
          <w:rFonts w:eastAsia="Times New Roman" w:cs="Times New Roman"/>
          <w:szCs w:val="24"/>
        </w:rPr>
        <w:t>καταγραφόμενων</w:t>
      </w:r>
      <w:proofErr w:type="spellEnd"/>
      <w:r>
        <w:rPr>
          <w:rFonts w:eastAsia="Times New Roman" w:cs="Times New Roman"/>
          <w:szCs w:val="24"/>
        </w:rPr>
        <w:t xml:space="preserve"> περιστατικών</w:t>
      </w:r>
      <w:r>
        <w:rPr>
          <w:rFonts w:eastAsia="Times New Roman" w:cs="Times New Roman"/>
          <w:szCs w:val="24"/>
        </w:rPr>
        <w:t>,</w:t>
      </w:r>
      <w:r>
        <w:rPr>
          <w:rFonts w:eastAsia="Times New Roman" w:cs="Times New Roman"/>
          <w:szCs w:val="24"/>
        </w:rPr>
        <w:t xml:space="preserve"> ειδικά όταν θεσπίζεται ειδική εξαίρεση </w:t>
      </w:r>
      <w:r>
        <w:rPr>
          <w:rFonts w:eastAsia="Times New Roman" w:cs="Times New Roman"/>
          <w:szCs w:val="24"/>
        </w:rPr>
        <w:lastRenderedPageBreak/>
        <w:t xml:space="preserve">συμμετοχής στην </w:t>
      </w:r>
      <w:r>
        <w:rPr>
          <w:rFonts w:eastAsia="Times New Roman" w:cs="Times New Roman"/>
          <w:szCs w:val="24"/>
        </w:rPr>
        <w:t>ε</w:t>
      </w:r>
      <w:r>
        <w:rPr>
          <w:rFonts w:eastAsia="Times New Roman" w:cs="Times New Roman"/>
          <w:szCs w:val="24"/>
        </w:rPr>
        <w:t xml:space="preserve">πιτροπή των προσώπων με βουλευτική ιδιότητα; Το ακριβώς αντίθετο οφείλατε να πράξετε, </w:t>
      </w:r>
      <w:r>
        <w:rPr>
          <w:rFonts w:eastAsia="Times New Roman" w:cs="Times New Roman"/>
          <w:szCs w:val="24"/>
        </w:rPr>
        <w:t xml:space="preserve">για να διασφαλιστεί έστω και κατ’ επίφαση αυτή η διαφάνεια. Μάλιστα, καθιστάτε τα μέλη της ποινικά ανεύθυνα για τη διατύπωση γνώμης, συμπεριλαμβανομένης και της καταγραφής περιστατικών ρατσισμού. </w:t>
      </w:r>
    </w:p>
    <w:p w14:paraId="0C83466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Ανακύπτουν δύο ζητήματα: Αφ</w:t>
      </w:r>
      <w:r>
        <w:rPr>
          <w:rFonts w:eastAsia="Times New Roman" w:cs="Times New Roman"/>
          <w:szCs w:val="24"/>
        </w:rPr>
        <w:t xml:space="preserve">’ </w:t>
      </w:r>
      <w:r>
        <w:rPr>
          <w:rFonts w:eastAsia="Times New Roman" w:cs="Times New Roman"/>
          <w:szCs w:val="24"/>
        </w:rPr>
        <w:t xml:space="preserve">ενός η </w:t>
      </w:r>
      <w:r>
        <w:rPr>
          <w:rFonts w:eastAsia="Times New Roman" w:cs="Times New Roman"/>
          <w:szCs w:val="24"/>
        </w:rPr>
        <w:t>ε</w:t>
      </w:r>
      <w:r>
        <w:rPr>
          <w:rFonts w:eastAsia="Times New Roman" w:cs="Times New Roman"/>
          <w:szCs w:val="24"/>
        </w:rPr>
        <w:t>πιτροπή μπορεί να γίνε</w:t>
      </w:r>
      <w:r>
        <w:rPr>
          <w:rFonts w:eastAsia="Times New Roman" w:cs="Times New Roman"/>
          <w:szCs w:val="24"/>
        </w:rPr>
        <w:t>ι αποδέκτης ψευδών καταγγελιών, αφ</w:t>
      </w:r>
      <w:r>
        <w:rPr>
          <w:rFonts w:eastAsia="Times New Roman" w:cs="Times New Roman"/>
          <w:szCs w:val="24"/>
        </w:rPr>
        <w:t xml:space="preserve">’ </w:t>
      </w:r>
      <w:r>
        <w:rPr>
          <w:rFonts w:eastAsia="Times New Roman" w:cs="Times New Roman"/>
          <w:szCs w:val="24"/>
        </w:rPr>
        <w:t xml:space="preserve">ετέρου τίθεται στο απυρόβλητο προκειμένου να κάνει πολιτική και να καταστείλει κάθε αντίθετη φωνή από αυτή που ήδη εκφράζει. </w:t>
      </w:r>
    </w:p>
    <w:p w14:paraId="0C83466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Θέλω να πω ότι μπορεί να διατυπώνει γνώμη και να χαρακτηρίζει ρατσιστικό τον λόγο</w:t>
      </w:r>
      <w:r>
        <w:rPr>
          <w:rFonts w:eastAsia="Times New Roman" w:cs="Times New Roman"/>
          <w:szCs w:val="24"/>
        </w:rPr>
        <w:t>,</w:t>
      </w:r>
      <w:r>
        <w:rPr>
          <w:rFonts w:eastAsia="Times New Roman" w:cs="Times New Roman"/>
          <w:szCs w:val="24"/>
        </w:rPr>
        <w:t xml:space="preserve"> όποιος ιδεολογικά και πολιτικά διαφοροποιείται από αυτό που τα μέλη της </w:t>
      </w:r>
      <w:r>
        <w:rPr>
          <w:rFonts w:eastAsia="Times New Roman" w:cs="Times New Roman"/>
          <w:szCs w:val="24"/>
        </w:rPr>
        <w:t>ε</w:t>
      </w:r>
      <w:r>
        <w:rPr>
          <w:rFonts w:eastAsia="Times New Roman" w:cs="Times New Roman"/>
          <w:szCs w:val="24"/>
        </w:rPr>
        <w:t>πιτροπής εκφράζουν.</w:t>
      </w:r>
    </w:p>
    <w:p w14:paraId="0C83466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Περνάμε στην τροπολογία με γενικό αριθμό 968 και ειδικό αριθμό 138. Εδώ παρατείνεται η εφαρμογή της απόφασης κατεδάφισης όσων κέντρων εστίασης </w:t>
      </w:r>
      <w:r>
        <w:rPr>
          <w:rFonts w:eastAsia="Times New Roman" w:cs="Times New Roman"/>
          <w:szCs w:val="24"/>
        </w:rPr>
        <w:t xml:space="preserve">στο </w:t>
      </w:r>
      <w:r>
        <w:rPr>
          <w:rFonts w:eastAsia="Times New Roman" w:cs="Times New Roman"/>
          <w:szCs w:val="24"/>
        </w:rPr>
        <w:t>Μικρολίμανο έχο</w:t>
      </w:r>
      <w:r>
        <w:rPr>
          <w:rFonts w:eastAsia="Times New Roman" w:cs="Times New Roman"/>
          <w:szCs w:val="24"/>
        </w:rPr>
        <w:t>υν κριθεί αυθαίρετα.</w:t>
      </w:r>
    </w:p>
    <w:p w14:paraId="0C83466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Αυτή την περίοδο της οικονομικής πίεσης, η εφαρμογή μιας τέτοιας απόφασης θα οδηγούσε δεκάδες οικογένειες στην </w:t>
      </w:r>
      <w:r>
        <w:rPr>
          <w:rFonts w:eastAsia="Times New Roman" w:cs="Times New Roman"/>
          <w:szCs w:val="24"/>
        </w:rPr>
        <w:lastRenderedPageBreak/>
        <w:t>ανεργία. Πρέπει να βρεθεί μια λύση, που και τη διοίκηση θα ικανοποιεί και την εφαρμογή του νόμου, αλλά και τους ιδιοκτήτες κ</w:t>
      </w:r>
      <w:r>
        <w:rPr>
          <w:rFonts w:eastAsia="Times New Roman" w:cs="Times New Roman"/>
          <w:szCs w:val="24"/>
        </w:rPr>
        <w:t xml:space="preserve">αι εργαζόμενους, τους οποίους και θα προστατεύσει. </w:t>
      </w:r>
    </w:p>
    <w:p w14:paraId="0C83466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Έρχομαι στην τροπολογία με γενικό αριθμό 970 και ειδικό 139 που έχει ενσωματωθεί ως άρθρο 40. Με τις τελευταίες τροποποιήσεις του Κώδικα Πολιτικής Δικονομίας επιβάλατε ένα επιπλέον οικονομικό βάρος στους </w:t>
      </w:r>
      <w:r>
        <w:rPr>
          <w:rFonts w:eastAsia="Times New Roman" w:cs="Times New Roman"/>
          <w:szCs w:val="24"/>
        </w:rPr>
        <w:t xml:space="preserve">διαδίκους πολίτες και τους υποχρεώνετε σε καταβολή </w:t>
      </w:r>
      <w:proofErr w:type="spellStart"/>
      <w:r>
        <w:rPr>
          <w:rFonts w:eastAsia="Times New Roman" w:cs="Times New Roman"/>
          <w:szCs w:val="24"/>
        </w:rPr>
        <w:t>παραβόλου</w:t>
      </w:r>
      <w:proofErr w:type="spellEnd"/>
      <w:r>
        <w:rPr>
          <w:rFonts w:eastAsia="Times New Roman" w:cs="Times New Roman"/>
          <w:szCs w:val="24"/>
        </w:rPr>
        <w:t xml:space="preserve"> στις περιπτώσεις που αιτούνται αναβολή της υποθέσεώς τους. Φροντίσατε, όμως, να διασφαλίσετε την ατέλεια του δημοσίου, των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π</w:t>
      </w:r>
      <w:r>
        <w:rPr>
          <w:rFonts w:eastAsia="Times New Roman" w:cs="Times New Roman"/>
          <w:szCs w:val="24"/>
        </w:rPr>
        <w:t xml:space="preserve">ροσώπων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 και των Οργανισμών Τοπικής Αυτοδιοίκησ</w:t>
      </w:r>
      <w:r>
        <w:rPr>
          <w:rFonts w:eastAsia="Times New Roman" w:cs="Times New Roman"/>
          <w:szCs w:val="24"/>
        </w:rPr>
        <w:t xml:space="preserve">ης, τα οποία εξαιρούνται της υποχρέωσης καταβολής </w:t>
      </w:r>
      <w:proofErr w:type="spellStart"/>
      <w:r>
        <w:rPr>
          <w:rFonts w:eastAsia="Times New Roman" w:cs="Times New Roman"/>
          <w:szCs w:val="24"/>
        </w:rPr>
        <w:t>παραβόλου</w:t>
      </w:r>
      <w:proofErr w:type="spellEnd"/>
      <w:r>
        <w:rPr>
          <w:rFonts w:eastAsia="Times New Roman" w:cs="Times New Roman"/>
          <w:szCs w:val="24"/>
        </w:rPr>
        <w:t xml:space="preserve"> αναβολής. Αυτή η διακριτική μεταχείριση του δημοσίου σε βάρος των πολιτών παραβιάζει κάθε έννοια ισονομίας και ίσης μεταχείρισης των διαδίκων. Η καταβολή </w:t>
      </w:r>
      <w:proofErr w:type="spellStart"/>
      <w:r>
        <w:rPr>
          <w:rFonts w:eastAsia="Times New Roman" w:cs="Times New Roman"/>
          <w:szCs w:val="24"/>
        </w:rPr>
        <w:t>παραβόλου</w:t>
      </w:r>
      <w:proofErr w:type="spellEnd"/>
      <w:r>
        <w:rPr>
          <w:rFonts w:eastAsia="Times New Roman" w:cs="Times New Roman"/>
          <w:szCs w:val="24"/>
        </w:rPr>
        <w:t xml:space="preserve"> αναβολής πρέπει να καταργηθεί γι</w:t>
      </w:r>
      <w:r>
        <w:rPr>
          <w:rFonts w:eastAsia="Times New Roman" w:cs="Times New Roman"/>
          <w:szCs w:val="24"/>
        </w:rPr>
        <w:t xml:space="preserve">α το σύνολο των διαδίκων. </w:t>
      </w:r>
    </w:p>
    <w:p w14:paraId="0C83466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γενικό αριθμό 973 και ειδικό 140, άρθρο 41. Επί της ουσίας, για να μην χανόμαστε στις ερμηνείες των άρθρων, με την παρούσα τροπολογία αυξάνετε τη </w:t>
      </w:r>
      <w:r>
        <w:rPr>
          <w:rFonts w:eastAsia="Times New Roman" w:cs="Times New Roman"/>
          <w:szCs w:val="24"/>
        </w:rPr>
        <w:lastRenderedPageBreak/>
        <w:t>φορολόγηση των αλλοδαπών αεροπορικών εταιρειών, κάτι τ</w:t>
      </w:r>
      <w:r>
        <w:rPr>
          <w:rFonts w:eastAsia="Times New Roman" w:cs="Times New Roman"/>
          <w:szCs w:val="24"/>
        </w:rPr>
        <w:t xml:space="preserve">ο οποίο συνιστά πλήγμα για τον τουρισμό. Καθιστά την Ελλάδα δυσπρόσιτη και θα είναι λίγες οι αεροπορικές εταιρείες που θα επιλέγουν ειδικά το </w:t>
      </w:r>
      <w:r>
        <w:rPr>
          <w:rFonts w:eastAsia="Times New Roman" w:cs="Times New Roman"/>
          <w:szCs w:val="24"/>
        </w:rPr>
        <w:t>α</w:t>
      </w:r>
      <w:r>
        <w:rPr>
          <w:rFonts w:eastAsia="Times New Roman" w:cs="Times New Roman"/>
          <w:szCs w:val="24"/>
        </w:rPr>
        <w:t>εροδρόμιο «Ελευθέριος Βενιζέλος» ως τερματικό ή ενδιάμεσο σταθμό. Αυτό σημαίνει ότι σταδιακά θα αποκλειστούμε και</w:t>
      </w:r>
      <w:r>
        <w:rPr>
          <w:rFonts w:eastAsia="Times New Roman" w:cs="Times New Roman"/>
          <w:szCs w:val="24"/>
        </w:rPr>
        <w:t xml:space="preserve"> θα περιθωριοποιηθούμε τουριστικά. </w:t>
      </w:r>
    </w:p>
    <w:p w14:paraId="0C83466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Επίσης, είναι δεδομένο ότι σε βάθος χρόνου οι οικονομικές συνέπειες θα είναι σίγουρα αρνητικές για την Ελλάδα. Δεν είναι μόνο τα έσοδα από τη φορολόγηση των αεροπορικών εταιρειών, αλλά και το συνάλλαγμα των τουριστών. Σκ</w:t>
      </w:r>
      <w:r>
        <w:rPr>
          <w:rFonts w:eastAsia="Times New Roman" w:cs="Times New Roman"/>
          <w:szCs w:val="24"/>
        </w:rPr>
        <w:t xml:space="preserve">εφθείτε, δε, τη δυσκολία των Ελλήνων, οι οποίοι θα θέλουν να ταξιδέψουν στο εξωτερικό. </w:t>
      </w:r>
    </w:p>
    <w:p w14:paraId="0C83466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τροπολογία με γενικό αριθμό 974 και ειδικό 141, άρθρο 42: Η σύσταση Ανεξάρτητης Αρχής Δημοσίων Εσόδων είναι εφαρμογή </w:t>
      </w:r>
      <w:proofErr w:type="spellStart"/>
      <w:r>
        <w:rPr>
          <w:rFonts w:eastAsia="Times New Roman" w:cs="Times New Roman"/>
          <w:szCs w:val="24"/>
        </w:rPr>
        <w:t>μνημονιακών</w:t>
      </w:r>
      <w:proofErr w:type="spellEnd"/>
      <w:r>
        <w:rPr>
          <w:rFonts w:eastAsia="Times New Roman" w:cs="Times New Roman"/>
          <w:szCs w:val="24"/>
        </w:rPr>
        <w:t xml:space="preserve"> δεσμεύσεων και η επιλογή στη θέση του διευθυντή θα γίνει με κριτήρια κομματικά. Οποιαδήποτε άλλη προϋπόθεση θ</w:t>
      </w:r>
      <w:r>
        <w:rPr>
          <w:rFonts w:eastAsia="Times New Roman" w:cs="Times New Roman"/>
          <w:szCs w:val="24"/>
        </w:rPr>
        <w:t xml:space="preserve">έτετε με τροπολογία σε άσχετο νομοσχέδιο τελευταία στιγμή είναι χάριν νομιμοφάνειας και καθόλου ουσιαστική. </w:t>
      </w:r>
    </w:p>
    <w:p w14:paraId="0C83466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Με την τροπολογία με γενικό αριθμό 980 και ειδικό 142 -είναι το άρθρο 43- αυξάνετε σε είκοσι χρόνια -αντί για δέκα, που ισχύει σήμερα- η περίοδος ε</w:t>
      </w:r>
      <w:r>
        <w:rPr>
          <w:rFonts w:eastAsia="Times New Roman" w:cs="Times New Roman"/>
          <w:szCs w:val="24"/>
        </w:rPr>
        <w:t>ντός της οποίας οι τράπεζες μπορούν να αποσβένουν τις ζημιές τους, τις οποίες εγγράφουν στον ισολογισμό τους από τις διαγραφές δανείων, είτε λόγω διακανονισμού είτε λόγω αναδιάρθρωσης του δανείου συμβατικά, δικαστικά ή εξωδικαστικά, είτε λόγω μεταβίβασης τ</w:t>
      </w:r>
      <w:r>
        <w:rPr>
          <w:rFonts w:eastAsia="Times New Roman" w:cs="Times New Roman"/>
          <w:szCs w:val="24"/>
        </w:rPr>
        <w:t xml:space="preserve">ου δανείου σε εταιρείες απόκτησης δανείων ή </w:t>
      </w:r>
      <w:proofErr w:type="spellStart"/>
      <w:r>
        <w:rPr>
          <w:rFonts w:eastAsia="Times New Roman" w:cs="Times New Roman"/>
          <w:szCs w:val="24"/>
        </w:rPr>
        <w:t>τιτλοποίησης</w:t>
      </w:r>
      <w:proofErr w:type="spellEnd"/>
      <w:r>
        <w:rPr>
          <w:rFonts w:eastAsia="Times New Roman" w:cs="Times New Roman"/>
          <w:szCs w:val="24"/>
        </w:rPr>
        <w:t xml:space="preserve"> ή σε πιστωτικά ιδρύματα και χρηματοδοτικά ιδρύματα ή σε άλλες εταιρείες ή νομικές οντότητες, εφόσον στις περιπτώσεις αυτές τη διαχείριση πραγματοποιεί η </w:t>
      </w:r>
      <w:r>
        <w:rPr>
          <w:rFonts w:eastAsia="Times New Roman" w:cs="Times New Roman"/>
          <w:szCs w:val="24"/>
        </w:rPr>
        <w:t>ε</w:t>
      </w:r>
      <w:r>
        <w:rPr>
          <w:rFonts w:eastAsia="Times New Roman" w:cs="Times New Roman"/>
          <w:szCs w:val="24"/>
        </w:rPr>
        <w:t xml:space="preserve">ταιρεία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α</w:t>
      </w:r>
      <w:r>
        <w:rPr>
          <w:rFonts w:eastAsia="Times New Roman" w:cs="Times New Roman"/>
          <w:szCs w:val="24"/>
        </w:rPr>
        <w:t xml:space="preserve">παιτήσεων. Η τροπολογία </w:t>
      </w:r>
      <w:r>
        <w:rPr>
          <w:rFonts w:eastAsia="Times New Roman" w:cs="Times New Roman"/>
          <w:szCs w:val="24"/>
        </w:rPr>
        <w:t xml:space="preserve">αυτή έρχεται την επομένη της επίσκεψης του επικεφαλής του </w:t>
      </w:r>
      <w:r>
        <w:rPr>
          <w:rFonts w:eastAsia="Times New Roman" w:cs="Times New Roman"/>
          <w:szCs w:val="24"/>
          <w:lang w:val="en-US"/>
        </w:rPr>
        <w:t>SSM</w:t>
      </w:r>
      <w:r>
        <w:rPr>
          <w:rFonts w:eastAsia="Times New Roman" w:cs="Times New Roman"/>
          <w:szCs w:val="24"/>
        </w:rPr>
        <w:t xml:space="preserve"> στην Αθήνα, καθ’ υπόδειξη δική του. Και αυτό αποτελεί άλλη μια απόδειξη ότι νομοθετείτε απόλυτα κατόπιν ξένων εντολών. </w:t>
      </w:r>
    </w:p>
    <w:p w14:paraId="0C83466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Έρχομαι στην τροπολογία με γενικό αριθμό 983 και ειδικό 145. Έχουμε λάβει </w:t>
      </w:r>
      <w:r>
        <w:rPr>
          <w:rFonts w:eastAsia="Times New Roman" w:cs="Times New Roman"/>
          <w:szCs w:val="24"/>
        </w:rPr>
        <w:t xml:space="preserve">δεκάδες </w:t>
      </w:r>
      <w:r>
        <w:rPr>
          <w:rFonts w:eastAsia="Times New Roman" w:cs="Times New Roman"/>
          <w:szCs w:val="24"/>
        </w:rPr>
        <w:t xml:space="preserve">ηλεκτρονικά μηνύματα </w:t>
      </w:r>
      <w:r>
        <w:rPr>
          <w:rFonts w:eastAsia="Times New Roman" w:cs="Times New Roman"/>
          <w:szCs w:val="24"/>
        </w:rPr>
        <w:t xml:space="preserve">για τη συγκεκριμένη τροπολογία. Όλα τα </w:t>
      </w:r>
      <w:r>
        <w:rPr>
          <w:rFonts w:eastAsia="Times New Roman" w:cs="Times New Roman"/>
          <w:szCs w:val="24"/>
        </w:rPr>
        <w:t xml:space="preserve">ηλεκτρονικά μηνύματα </w:t>
      </w:r>
      <w:r>
        <w:rPr>
          <w:rFonts w:eastAsia="Times New Roman" w:cs="Times New Roman"/>
          <w:szCs w:val="24"/>
        </w:rPr>
        <w:t xml:space="preserve">που λάβαμε, συγκλίνουν και συμφωνούν σε αυτό που διαφωνούν. Η βασική τους διαφωνία είναι ότι οι δάσκαλοι γενικής εκπαίδευσης με ένα </w:t>
      </w:r>
      <w:r>
        <w:rPr>
          <w:rFonts w:eastAsia="Times New Roman" w:cs="Times New Roman"/>
          <w:szCs w:val="24"/>
        </w:rPr>
        <w:lastRenderedPageBreak/>
        <w:t xml:space="preserve">μεταπτυχιακό στην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γωγή μπαί</w:t>
      </w:r>
      <w:r>
        <w:rPr>
          <w:rFonts w:eastAsia="Times New Roman" w:cs="Times New Roman"/>
          <w:szCs w:val="24"/>
        </w:rPr>
        <w:t xml:space="preserve">νουν στον πίνακα διορισμού των δασκάλων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Τα μεταπτυχιακά, όμως, μπορεί να είναι και αγορασμένα από γνωστές αγορές μεταπτυχιακών, όπως η Κύπρος ή και άλλες χώρες. </w:t>
      </w:r>
    </w:p>
    <w:p w14:paraId="0C83466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Εδώ, όμως, προκύπτει και ένα μεγάλο πρόβλημα, το οποίο έχει σχέση με τα σχολεί</w:t>
      </w:r>
      <w:r>
        <w:rPr>
          <w:rFonts w:eastAsia="Times New Roman" w:cs="Times New Roman"/>
          <w:szCs w:val="24"/>
        </w:rPr>
        <w:t xml:space="preserve">α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Τα τμήματα ένταξης στελεχώθηκαν με αναπληρωτές δασκάλους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-και μάλιστα έχουν βρει πολλή δουλειά- οι οποίοι αποχώρησαν με συνεχόμενες άδειες άνευ αποδοχών, με αποτέλεσμα τα τμήματα ένταξης να μην λειτουργούν, πάντα, όμως, σε </w:t>
      </w:r>
      <w:r>
        <w:rPr>
          <w:rFonts w:eastAsia="Times New Roman" w:cs="Times New Roman"/>
          <w:szCs w:val="24"/>
        </w:rPr>
        <w:t xml:space="preserve">βάρος των παιδιών και των γονιών τους. </w:t>
      </w:r>
    </w:p>
    <w:p w14:paraId="0C83466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Επίσης, οι δάσκαλοι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έφταναν και περίσσευαν, κυρία Υπουργέ, για να καλύψουν τα ειδικά τμήματα. Κι αν πάμε στη δική σας λογική, πώς γίνεται οι δάσκαλοι να μπορούν να διδάσκουν σε ειδικά τμήματα, ενώ οι δάσκαλοι με γνώσεις ειδικής εκπαίδευσης να μην μπορούν να διδάξουν σε </w:t>
      </w:r>
      <w:r>
        <w:rPr>
          <w:rFonts w:eastAsia="Times New Roman" w:cs="Times New Roman"/>
          <w:szCs w:val="24"/>
        </w:rPr>
        <w:t xml:space="preserve">απλά σχολεία; </w:t>
      </w:r>
    </w:p>
    <w:p w14:paraId="0C83466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Θα κάνω κι εγώ μια </w:t>
      </w:r>
      <w:r>
        <w:rPr>
          <w:rFonts w:eastAsia="Times New Roman" w:cs="Times New Roman"/>
          <w:szCs w:val="24"/>
        </w:rPr>
        <w:t>αν</w:t>
      </w:r>
      <w:r>
        <w:rPr>
          <w:rFonts w:eastAsia="Times New Roman" w:cs="Times New Roman"/>
          <w:szCs w:val="24"/>
        </w:rPr>
        <w:t>αφορά στην τροπολογία</w:t>
      </w:r>
      <w:r>
        <w:rPr>
          <w:rFonts w:eastAsia="Times New Roman" w:cs="Times New Roman"/>
          <w:szCs w:val="24"/>
        </w:rPr>
        <w:t>,</w:t>
      </w:r>
      <w:r>
        <w:rPr>
          <w:rFonts w:eastAsia="Times New Roman" w:cs="Times New Roman"/>
          <w:szCs w:val="24"/>
        </w:rPr>
        <w:t xml:space="preserve"> την οποία δεν κάνετε δεκτή και σας προτείνουμε κι εμείς να τη δεχθείτε. Είναι η τροπολογία του κ. Καρρά με γενικό αριθμό 982 και ειδικό </w:t>
      </w:r>
      <w:r>
        <w:rPr>
          <w:rFonts w:eastAsia="Times New Roman" w:cs="Times New Roman"/>
          <w:szCs w:val="24"/>
        </w:rPr>
        <w:lastRenderedPageBreak/>
        <w:t>144 που αφορά τους δανειολήπτες και τη διευθέτηση των δανείων</w:t>
      </w:r>
      <w:r>
        <w:rPr>
          <w:rFonts w:eastAsia="Times New Roman" w:cs="Times New Roman"/>
          <w:szCs w:val="24"/>
        </w:rPr>
        <w:t xml:space="preserve"> τους σε ελβετικό φράγκο. </w:t>
      </w:r>
    </w:p>
    <w:p w14:paraId="0C83466D" w14:textId="77777777" w:rsidR="00A55636" w:rsidRDefault="00E244A2">
      <w:pPr>
        <w:spacing w:line="600" w:lineRule="auto"/>
        <w:ind w:firstLine="720"/>
        <w:jc w:val="both"/>
        <w:rPr>
          <w:rFonts w:eastAsia="Times New Roman"/>
          <w:szCs w:val="24"/>
        </w:rPr>
      </w:pPr>
      <w:r>
        <w:rPr>
          <w:rFonts w:eastAsia="Times New Roman"/>
          <w:szCs w:val="24"/>
        </w:rPr>
        <w:t xml:space="preserve">Είναι μία τροπολογία η οποία, κατ’ </w:t>
      </w:r>
      <w:proofErr w:type="spellStart"/>
      <w:r>
        <w:rPr>
          <w:rFonts w:eastAsia="Times New Roman"/>
          <w:szCs w:val="24"/>
        </w:rPr>
        <w:t>ουσίαν</w:t>
      </w:r>
      <w:proofErr w:type="spellEnd"/>
      <w:r>
        <w:rPr>
          <w:rFonts w:eastAsia="Times New Roman"/>
          <w:szCs w:val="24"/>
        </w:rPr>
        <w:t>, δεν λύνει το πρόβλημα, κυρία Υπουργέ. Είναι, όμως, μία πάρα πολύ καλή αρχή. Θα πρέπει να την εξετάσετε, γιατί αφορά αρκετά μεγάλο αριθμό Ελλήνων, οι οποίοι πήραν δάνεια με εγγύηση ξένο ν</w:t>
      </w:r>
      <w:r>
        <w:rPr>
          <w:rFonts w:eastAsia="Times New Roman"/>
          <w:szCs w:val="24"/>
        </w:rPr>
        <w:t>όμισμα και σήμερα, δυστυχώς, λόγω ισοτιμίας, καλούνται να πληρώσουν πολλαπλάσια. Είναι, πράγματι, ένα πολύ καλό ξεκίνημα. Ζητάμε κι εμείς, ως Χρυσή Αυγή, να την κάνετε δεκτή. Κι όπως είπα και πριν, δεν λύνει πραγματικά το πρόβλημα, είναι</w:t>
      </w:r>
      <w:r>
        <w:rPr>
          <w:rFonts w:eastAsia="Times New Roman"/>
          <w:szCs w:val="24"/>
        </w:rPr>
        <w:t>, όμως,</w:t>
      </w:r>
      <w:r>
        <w:rPr>
          <w:rFonts w:eastAsia="Times New Roman"/>
          <w:szCs w:val="24"/>
        </w:rPr>
        <w:t xml:space="preserve"> μια πάρα πο</w:t>
      </w:r>
      <w:r>
        <w:rPr>
          <w:rFonts w:eastAsia="Times New Roman"/>
          <w:szCs w:val="24"/>
        </w:rPr>
        <w:t xml:space="preserve">λύ καλή αρχή. </w:t>
      </w:r>
    </w:p>
    <w:p w14:paraId="0C83466E" w14:textId="77777777" w:rsidR="00A55636" w:rsidRDefault="00E244A2">
      <w:pPr>
        <w:spacing w:line="600" w:lineRule="auto"/>
        <w:ind w:firstLine="720"/>
        <w:jc w:val="both"/>
        <w:rPr>
          <w:rFonts w:eastAsia="Times New Roman"/>
          <w:szCs w:val="24"/>
        </w:rPr>
      </w:pPr>
      <w:r>
        <w:rPr>
          <w:rFonts w:eastAsia="Times New Roman"/>
          <w:szCs w:val="24"/>
        </w:rPr>
        <w:t>Η τροπολογία με γενικό αριθμό 988 και ειδικό 146 αναφέρεται στην αναστολή λειτουργίας αποκλειστικά της επαγγελματικής εγκατάστασης στην οποία διενεργήθηκε ο έλεγχος και διαπιστώθηκε η παράβαση, αντί του συνόλου των επαγγελματικών εγκαταστάσε</w:t>
      </w:r>
      <w:r>
        <w:rPr>
          <w:rFonts w:eastAsia="Times New Roman"/>
          <w:szCs w:val="24"/>
        </w:rPr>
        <w:t xml:space="preserve">ων του επιτηδευματία, η οποία και ισχύει σήμερα. Προφανώς, αφορά συγκεκριμένα εκπαιδευτήρια και προσπαθείτε να περισώσετε συγκεκριμένους επιχειρηματίες. </w:t>
      </w:r>
    </w:p>
    <w:p w14:paraId="0C83466F" w14:textId="77777777" w:rsidR="00A55636" w:rsidRDefault="00E244A2">
      <w:pPr>
        <w:spacing w:line="600" w:lineRule="auto"/>
        <w:ind w:firstLine="720"/>
        <w:jc w:val="both"/>
        <w:rPr>
          <w:rFonts w:eastAsia="Times New Roman"/>
          <w:szCs w:val="24"/>
        </w:rPr>
      </w:pPr>
      <w:r>
        <w:rPr>
          <w:rFonts w:eastAsia="Times New Roman"/>
          <w:szCs w:val="24"/>
        </w:rPr>
        <w:lastRenderedPageBreak/>
        <w:t>Η τροπολογία με γενικό αριθμό 989 και ειδικό 147 αφορά τη ρύθμιση θεμάτων σχετικά με τη δυνατότητα ίδρ</w:t>
      </w:r>
      <w:r>
        <w:rPr>
          <w:rFonts w:eastAsia="Times New Roman"/>
          <w:szCs w:val="24"/>
        </w:rPr>
        <w:t xml:space="preserve">υσης οργανωμένων αγορών χονδρικής πώλησης νωπών αγροτικών προϊόντων. Αν δει κανείς το έγγραφο, πρόκειται για τροπολογία η οποία ήταν ήδη έτοιμη. Δεν ξέρω, φυσικά, ποιος την έχει συντάξει. Απλά, απ’ ό,τι καταλαβαίνουμε, περιμένατε κι αφήσατε κενό τον τίτλο </w:t>
      </w:r>
      <w:r>
        <w:rPr>
          <w:rFonts w:eastAsia="Times New Roman"/>
          <w:szCs w:val="24"/>
        </w:rPr>
        <w:t>του νομοσχεδίου στο οποίο θα το εντάξετε.</w:t>
      </w:r>
    </w:p>
    <w:p w14:paraId="0C834670" w14:textId="77777777" w:rsidR="00A55636" w:rsidRDefault="00E244A2">
      <w:pPr>
        <w:spacing w:line="600" w:lineRule="auto"/>
        <w:ind w:firstLine="720"/>
        <w:jc w:val="both"/>
        <w:rPr>
          <w:rFonts w:eastAsia="Times New Roman"/>
          <w:szCs w:val="24"/>
        </w:rPr>
      </w:pPr>
      <w:r>
        <w:rPr>
          <w:rFonts w:eastAsia="Times New Roman"/>
          <w:szCs w:val="24"/>
        </w:rPr>
        <w:t xml:space="preserve">Και κάτι ακόμα. Αναρτήθηκε στη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ιαβούλευση στις 24 Μαρτίου, δηλαδή μόλις πριν τρεις μέρες, νομοσχέδιο που αφορά αποκλειστικά διακίνηση και εμπορία νωπών προϊόντων. Παρ’ όλα αυτά, δεν το έχετε εντάξει εκεί, </w:t>
      </w:r>
      <w:r>
        <w:rPr>
          <w:rFonts w:eastAsia="Times New Roman"/>
          <w:szCs w:val="24"/>
        </w:rPr>
        <w:t>παρά επιλέγετε αποσπασματικά και πάλι τη μέθοδο της τροπολογίας. Είναι τόσο επείγον αυτό το ζήτημα που πρέπει να επιλυθεί σήμερα με τροπολογία και δεν το εντάσσετε σε βασικό νομοσχέδιο;</w:t>
      </w:r>
    </w:p>
    <w:p w14:paraId="0C834671" w14:textId="77777777" w:rsidR="00A55636" w:rsidRDefault="00E244A2">
      <w:pPr>
        <w:spacing w:line="600" w:lineRule="auto"/>
        <w:ind w:firstLine="720"/>
        <w:jc w:val="both"/>
        <w:rPr>
          <w:rFonts w:eastAsia="Times New Roman"/>
          <w:szCs w:val="24"/>
        </w:rPr>
      </w:pPr>
      <w:r>
        <w:rPr>
          <w:rFonts w:eastAsia="Times New Roman"/>
          <w:szCs w:val="24"/>
        </w:rPr>
        <w:t>Κι εδώ μην ξεχνάτε, κυρία Υπουργέ, ότι η βάση αυτής της τροπολογίας ήτ</w:t>
      </w:r>
      <w:r>
        <w:rPr>
          <w:rFonts w:eastAsia="Times New Roman"/>
          <w:szCs w:val="24"/>
        </w:rPr>
        <w:t xml:space="preserve">αν ακριβώς οι προτάσεις που έχουμε καταθέσει επανειλημμένα στην Επιτροπή Παραγωγής και Εμπορίου ως Χρυσή Αυγή, να υπάρχει, δηλαδή, μία κεντρική λαχαναγορά για </w:t>
      </w:r>
      <w:r>
        <w:rPr>
          <w:rFonts w:eastAsia="Times New Roman"/>
          <w:szCs w:val="24"/>
        </w:rPr>
        <w:lastRenderedPageBreak/>
        <w:t>διάθεση όλων των αγροτικών προϊόντων σε κάθε νομό. Αν θέλετε να καταθέσετε ένα σχέδιο νόμου το οπ</w:t>
      </w:r>
      <w:r>
        <w:rPr>
          <w:rFonts w:eastAsia="Times New Roman"/>
          <w:szCs w:val="24"/>
        </w:rPr>
        <w:t>οίο θα είναι σωστό, ζητήστε να σας δώσουμε τις συμβουλές μας.</w:t>
      </w:r>
    </w:p>
    <w:p w14:paraId="0C834672" w14:textId="77777777" w:rsidR="00A55636" w:rsidRDefault="00E244A2">
      <w:pPr>
        <w:spacing w:line="600" w:lineRule="auto"/>
        <w:ind w:firstLine="720"/>
        <w:jc w:val="both"/>
        <w:rPr>
          <w:rFonts w:eastAsia="Times New Roman"/>
          <w:szCs w:val="24"/>
        </w:rPr>
      </w:pPr>
      <w:r>
        <w:rPr>
          <w:rFonts w:eastAsia="Times New Roman"/>
          <w:szCs w:val="24"/>
        </w:rPr>
        <w:t xml:space="preserve">Συνεχίζω με την τροπολογία με γενικό αριθμό 994 και ειδικό 152. Εδώ το ελληνικό </w:t>
      </w:r>
      <w:r>
        <w:rPr>
          <w:rFonts w:eastAsia="Times New Roman"/>
          <w:szCs w:val="24"/>
        </w:rPr>
        <w:t>δ</w:t>
      </w:r>
      <w:r>
        <w:rPr>
          <w:rFonts w:eastAsia="Times New Roman"/>
          <w:szCs w:val="24"/>
        </w:rPr>
        <w:t>ημόσιο παραχωρεί το ποσοστό συγκυριότητάς του επί ακινήτου που βρίσκεται στον Δήμο Παύλου Μελά στο Ταμείο Εθνικής</w:t>
      </w:r>
      <w:r>
        <w:rPr>
          <w:rFonts w:eastAsia="Times New Roman"/>
          <w:szCs w:val="24"/>
        </w:rPr>
        <w:t xml:space="preserve"> Αμύνης. Φυσικά, η παραχώρηση δεν γίνεται για να καλυφθούν ανάγκες του Ελληνικού Στρατού ή προκειμένου να διατεθεί αυτό σε Έλληνες φορολογούμενους που βρίσκονται στον δρόμο και αδυνατούν να καλύψουν βασικές τους ανάγκες, ούτε παραχωρείται για να γίνει χώρο</w:t>
      </w:r>
      <w:r>
        <w:rPr>
          <w:rFonts w:eastAsia="Times New Roman"/>
          <w:szCs w:val="24"/>
        </w:rPr>
        <w:t>ς εκπαίδευσης, άθλησης, γενικά χώρος</w:t>
      </w:r>
      <w:r>
        <w:rPr>
          <w:rFonts w:eastAsia="Times New Roman"/>
          <w:szCs w:val="24"/>
        </w:rPr>
        <w:t>,</w:t>
      </w:r>
      <w:r>
        <w:rPr>
          <w:rFonts w:eastAsia="Times New Roman"/>
          <w:szCs w:val="24"/>
        </w:rPr>
        <w:t xml:space="preserve"> όπου θα μπορούσαν να αναπτύσσουν τα Ελληνόπουλα τις δεξιότητές τους, είτε είναι καλλιτεχνικές είτε αθλητικές. </w:t>
      </w:r>
    </w:p>
    <w:p w14:paraId="0C834673" w14:textId="77777777" w:rsidR="00A55636" w:rsidRDefault="00E244A2">
      <w:pPr>
        <w:spacing w:line="600" w:lineRule="auto"/>
        <w:ind w:firstLine="720"/>
        <w:jc w:val="both"/>
        <w:rPr>
          <w:rFonts w:eastAsia="Times New Roman"/>
          <w:szCs w:val="24"/>
        </w:rPr>
      </w:pPr>
      <w:r>
        <w:rPr>
          <w:rFonts w:eastAsia="Times New Roman"/>
          <w:szCs w:val="24"/>
        </w:rPr>
        <w:t>Έχετε αποδεδειγμένα επιδείξει πλήρη αδιαφορία τόσο για το θέμα της Άμυνας της χώρας όσο και για την οικονομ</w:t>
      </w:r>
      <w:r>
        <w:rPr>
          <w:rFonts w:eastAsia="Times New Roman"/>
          <w:szCs w:val="24"/>
        </w:rPr>
        <w:t xml:space="preserve">ική στήριξη των Ελλήνων. Το δε θέμα της εκπαίδευσης, μόρφωσης και πολιτιστικής επιμόρφωσης των Ελλήνων, μάλλον δεν σας αγγίζει καν. </w:t>
      </w:r>
    </w:p>
    <w:p w14:paraId="0C834674" w14:textId="77777777" w:rsidR="00A55636" w:rsidRDefault="00E244A2">
      <w:pPr>
        <w:spacing w:line="600" w:lineRule="auto"/>
        <w:ind w:firstLine="720"/>
        <w:jc w:val="both"/>
        <w:rPr>
          <w:rFonts w:eastAsia="Times New Roman"/>
          <w:szCs w:val="24"/>
        </w:rPr>
      </w:pPr>
      <w:r>
        <w:rPr>
          <w:rFonts w:eastAsia="Times New Roman"/>
          <w:szCs w:val="24"/>
        </w:rPr>
        <w:lastRenderedPageBreak/>
        <w:t xml:space="preserve">Αυτή η παραχώρηση γίνεται άνευ ανταλλάγματος, προκειμένου να καλυφθούν υποτιθέμενες ανάγκες ανθρώπων οι οποίοι κατακλύζουν </w:t>
      </w:r>
      <w:r>
        <w:rPr>
          <w:rFonts w:eastAsia="Times New Roman"/>
          <w:szCs w:val="24"/>
        </w:rPr>
        <w:t>τη χώρα μας, εισέρχονται παράνομα και παρ’ όλα αυτά, τυγχάνουν πλήρους ασυλίας και προστασίας από το ελληνικό κράτος. Υποτίθεται ότι όλοι αυτοί οι πρόσφυγες και μετανάστες -τα στοιχεία των οποίων, την προέλευση, τις τυχόν ποινικές τους εμπλοκές τα αγνοούμε</w:t>
      </w:r>
      <w:r>
        <w:rPr>
          <w:rFonts w:eastAsia="Times New Roman"/>
          <w:szCs w:val="24"/>
        </w:rPr>
        <w:t>- δεν επιθυμούσαν να εγκατασταθούν στην Ελλάδα, αλλά να φύγουν στην Ευρώπη, λες και η Ευρώπη τους περιμένει με ανοι</w:t>
      </w:r>
      <w:r>
        <w:rPr>
          <w:rFonts w:eastAsia="Times New Roman"/>
          <w:szCs w:val="24"/>
        </w:rPr>
        <w:t>κ</w:t>
      </w:r>
      <w:r>
        <w:rPr>
          <w:rFonts w:eastAsia="Times New Roman"/>
          <w:szCs w:val="24"/>
        </w:rPr>
        <w:t>τές αγκαλιές. Γιατί, λοιπόν, η Ελλάδα συνεχίζει να στήνει δομές φιλοξενίας, όπως τις λέτε; Ποια σκοπιμότητα, αλήθεια, εξυπηρετούν; Μέλημά μα</w:t>
      </w:r>
      <w:r>
        <w:rPr>
          <w:rFonts w:eastAsia="Times New Roman"/>
          <w:szCs w:val="24"/>
        </w:rPr>
        <w:t xml:space="preserve">ς θα έπρεπε να είναι η δημιουργία δομών φιλοξενίας για το μεγάλο ποσοστό των Ελλήνων που ζει κάτω από τα όρια της φτώχειας. </w:t>
      </w:r>
    </w:p>
    <w:p w14:paraId="0C834675" w14:textId="77777777" w:rsidR="00A55636" w:rsidRDefault="00E244A2">
      <w:pPr>
        <w:spacing w:line="600" w:lineRule="auto"/>
        <w:ind w:firstLine="720"/>
        <w:jc w:val="both"/>
        <w:rPr>
          <w:rFonts w:eastAsia="Times New Roman"/>
          <w:szCs w:val="24"/>
        </w:rPr>
      </w:pPr>
      <w:r>
        <w:rPr>
          <w:rFonts w:eastAsia="Times New Roman"/>
          <w:szCs w:val="24"/>
        </w:rPr>
        <w:t xml:space="preserve">Η τροπολογία με γενικό αριθμό 997 και ειδικό 155 δεν είναι τίποτε άλλο από απλή υλοποίηση των υποχρεώσεων, οι οποίες απορρέουν από </w:t>
      </w:r>
      <w:r>
        <w:rPr>
          <w:rFonts w:eastAsia="Times New Roman"/>
          <w:szCs w:val="24"/>
        </w:rPr>
        <w:t>τη σύμβαση ξεπουλήματος των περιφερειακών αεροδρομίων. Με την επιβολή επιπλέον φόρων στους ήδη υψηλά υπάρχοντες, το μόνο που θα επιτευχθεί είναι να μειωθεί το τουριστικό κύμα. Τα αεροπορικά εισιτήρια, τα οποία καλείται να πληρώσει ο επιβάτης, είναι προσαυξ</w:t>
      </w:r>
      <w:r>
        <w:rPr>
          <w:rFonts w:eastAsia="Times New Roman"/>
          <w:szCs w:val="24"/>
        </w:rPr>
        <w:t xml:space="preserve">ημένα κατά 100% από </w:t>
      </w:r>
      <w:r>
        <w:rPr>
          <w:rFonts w:eastAsia="Times New Roman"/>
          <w:szCs w:val="24"/>
        </w:rPr>
        <w:lastRenderedPageBreak/>
        <w:t>το αρχικό ποσό μόνο με φόρους. Εσείς τώρα επιβάλ</w:t>
      </w:r>
      <w:r>
        <w:rPr>
          <w:rFonts w:eastAsia="Times New Roman"/>
          <w:szCs w:val="24"/>
        </w:rPr>
        <w:t>λ</w:t>
      </w:r>
      <w:r>
        <w:rPr>
          <w:rFonts w:eastAsia="Times New Roman"/>
          <w:szCs w:val="24"/>
        </w:rPr>
        <w:t xml:space="preserve">ετε νέα εισπρακτικά μέτρα, δηλαδή το κόστος της ανακαίνισης των αεροδρομίων, βάσει των τεχνικών σχεδίων, το </w:t>
      </w:r>
      <w:proofErr w:type="spellStart"/>
      <w:r>
        <w:rPr>
          <w:rFonts w:eastAsia="Times New Roman"/>
          <w:szCs w:val="24"/>
        </w:rPr>
        <w:t>μετακυλίετε</w:t>
      </w:r>
      <w:proofErr w:type="spellEnd"/>
      <w:r>
        <w:rPr>
          <w:rFonts w:eastAsia="Times New Roman"/>
          <w:szCs w:val="24"/>
        </w:rPr>
        <w:t xml:space="preserve"> στον επιβάτη. </w:t>
      </w:r>
    </w:p>
    <w:p w14:paraId="0C834676" w14:textId="77777777" w:rsidR="00A55636" w:rsidRDefault="00E244A2">
      <w:pPr>
        <w:spacing w:line="600" w:lineRule="auto"/>
        <w:ind w:firstLine="720"/>
        <w:jc w:val="both"/>
        <w:rPr>
          <w:rFonts w:eastAsia="Times New Roman"/>
          <w:szCs w:val="24"/>
        </w:rPr>
      </w:pPr>
      <w:r>
        <w:rPr>
          <w:rFonts w:eastAsia="Times New Roman"/>
          <w:szCs w:val="24"/>
        </w:rPr>
        <w:t>Θα αναφερθώ τώρα στην τροπολογία με γενικό 998 και ε</w:t>
      </w:r>
      <w:r>
        <w:rPr>
          <w:rFonts w:eastAsia="Times New Roman"/>
          <w:szCs w:val="24"/>
        </w:rPr>
        <w:t>ιδικό 156: Αυτή η πρακτική της απευθείας αναθέσεως, κατά παρέκκλιση των διατάξεων περί συμβάσεων, στα περισσότερα ζητήματα του ΕΟΤ και κυρίως στην προβολή της χώρας μας, είναι συνήθης. Διαρκώς φέρνετε σε άσχετα νομοσχέδια τροπολογίες ρυθμίζοντας αυτά τα θέ</w:t>
      </w:r>
      <w:r>
        <w:rPr>
          <w:rFonts w:eastAsia="Times New Roman"/>
          <w:szCs w:val="24"/>
        </w:rPr>
        <w:t xml:space="preserve">ματα. Είναι, δε, τόσο ασαφής η διάταξη, που δεν αναφέρει καν το ύψος του ποσού της αναθέσεως. Δηλαδή, ρωτάμε αν περιλαμβάνονται και οι αναθέσεις άνω των 200 χιλιάδων ευρώ και αν ναι, ποιο είναι το κριτήριο διασφάλισης διαφάνειας και της μη διασπάθισης του </w:t>
      </w:r>
      <w:r>
        <w:rPr>
          <w:rFonts w:eastAsia="Times New Roman"/>
          <w:szCs w:val="24"/>
        </w:rPr>
        <w:t>δημοσίου χρήματος για άλλη μία φορά.</w:t>
      </w:r>
    </w:p>
    <w:p w14:paraId="0C834677" w14:textId="77777777" w:rsidR="00A55636" w:rsidRDefault="00E244A2">
      <w:pPr>
        <w:spacing w:line="600" w:lineRule="auto"/>
        <w:ind w:firstLine="720"/>
        <w:jc w:val="both"/>
        <w:rPr>
          <w:rFonts w:eastAsia="Times New Roman"/>
          <w:szCs w:val="24"/>
        </w:rPr>
      </w:pPr>
      <w:r>
        <w:rPr>
          <w:rFonts w:eastAsia="Times New Roman"/>
          <w:szCs w:val="24"/>
        </w:rPr>
        <w:t>Και κάτι τελευταίο: Ποια αναγκαιότητα και ποιο κατεπείγον καλύπτεται εν προκειμένω και πρέπει να έρθει αυτή η τροπολογία την τελευταία στιγμή;</w:t>
      </w:r>
    </w:p>
    <w:p w14:paraId="0C834678" w14:textId="77777777" w:rsidR="00A55636" w:rsidRDefault="00E244A2">
      <w:pPr>
        <w:spacing w:line="600" w:lineRule="auto"/>
        <w:ind w:firstLine="720"/>
        <w:jc w:val="both"/>
        <w:rPr>
          <w:rFonts w:eastAsia="Times New Roman"/>
          <w:szCs w:val="24"/>
        </w:rPr>
      </w:pPr>
      <w:r>
        <w:rPr>
          <w:rFonts w:eastAsia="Times New Roman"/>
          <w:szCs w:val="24"/>
        </w:rPr>
        <w:t>Με την τροπολογία με γενικό αριθμό 999 και ειδικό 157 προτείνετε επέκταση γι</w:t>
      </w:r>
      <w:r>
        <w:rPr>
          <w:rFonts w:eastAsia="Times New Roman"/>
          <w:szCs w:val="24"/>
        </w:rPr>
        <w:t xml:space="preserve">α εφαρμογή της διάταξης του άρθρου 53 </w:t>
      </w:r>
      <w:r>
        <w:rPr>
          <w:rFonts w:eastAsia="Times New Roman"/>
          <w:szCs w:val="24"/>
        </w:rPr>
        <w:lastRenderedPageBreak/>
        <w:t>του ν.4456/2017 και καταβολή αποζημίωσης στον Πρόεδρο της Αρχής Εξέτασης Προδικαστικών Προσφυγών. Και, μάλιστα, ως αιτιολογική βάση αυτής της τροποποίησης προτείνετε την ανάγκη της απρόσκοπτης άσκησης των καθηκόντων το</w:t>
      </w:r>
      <w:r>
        <w:rPr>
          <w:rFonts w:eastAsia="Times New Roman"/>
          <w:szCs w:val="24"/>
        </w:rPr>
        <w:t xml:space="preserve">υς. Ήδη, όμως, από τη σύσταση της </w:t>
      </w:r>
      <w:r>
        <w:rPr>
          <w:rFonts w:eastAsia="Times New Roman"/>
          <w:szCs w:val="24"/>
        </w:rPr>
        <w:t>α</w:t>
      </w:r>
      <w:r>
        <w:rPr>
          <w:rFonts w:eastAsia="Times New Roman"/>
          <w:szCs w:val="24"/>
        </w:rPr>
        <w:t>ρχής εκ του νόμου, αυτή απολαύει λειτουργικ</w:t>
      </w:r>
      <w:r>
        <w:rPr>
          <w:rFonts w:eastAsia="Times New Roman"/>
          <w:szCs w:val="24"/>
        </w:rPr>
        <w:t>ής</w:t>
      </w:r>
      <w:r>
        <w:rPr>
          <w:rFonts w:eastAsia="Times New Roman"/>
          <w:szCs w:val="24"/>
        </w:rPr>
        <w:t xml:space="preserve"> ανεξαρτησ</w:t>
      </w:r>
      <w:r>
        <w:rPr>
          <w:rFonts w:eastAsia="Times New Roman"/>
          <w:szCs w:val="24"/>
        </w:rPr>
        <w:t>ίας</w:t>
      </w:r>
      <w:r>
        <w:rPr>
          <w:rFonts w:eastAsia="Times New Roman"/>
          <w:szCs w:val="24"/>
        </w:rPr>
        <w:t>,</w:t>
      </w:r>
      <w:r>
        <w:rPr>
          <w:rFonts w:eastAsia="Times New Roman"/>
          <w:szCs w:val="24"/>
        </w:rPr>
        <w:t xml:space="preserve"> διοικητικής και οικονομικής αυτοτέλειας και δεν υπόκειται σε έλεγχο ή εποπτεία από κυβερνητικά όργανα ή άλλες διοικητικές </w:t>
      </w:r>
      <w:r>
        <w:rPr>
          <w:rFonts w:eastAsia="Times New Roman"/>
          <w:szCs w:val="24"/>
        </w:rPr>
        <w:t>α</w:t>
      </w:r>
      <w:r>
        <w:rPr>
          <w:rFonts w:eastAsia="Times New Roman"/>
          <w:szCs w:val="24"/>
        </w:rPr>
        <w:t>ρχές. Υπόκειται μόνο στον έλεγχο της Β</w:t>
      </w:r>
      <w:r>
        <w:rPr>
          <w:rFonts w:eastAsia="Times New Roman"/>
          <w:szCs w:val="24"/>
        </w:rPr>
        <w:t>ουλής, σύμφωνα με τον Κανονισμό της.</w:t>
      </w:r>
    </w:p>
    <w:p w14:paraId="0C834679" w14:textId="77777777" w:rsidR="00A55636" w:rsidRDefault="00E244A2">
      <w:pPr>
        <w:spacing w:line="600" w:lineRule="auto"/>
        <w:ind w:firstLine="720"/>
        <w:jc w:val="both"/>
        <w:rPr>
          <w:rFonts w:eastAsia="Times New Roman"/>
          <w:szCs w:val="24"/>
        </w:rPr>
      </w:pPr>
      <w:r>
        <w:rPr>
          <w:rFonts w:eastAsia="Times New Roman"/>
          <w:szCs w:val="24"/>
        </w:rPr>
        <w:t xml:space="preserve">Γιατί τότε δεν είχατε προβλέψει την ανάγκη καταβολής αποζημίωσης και το διαγνώσατε σήμερα; Μάλλον είναι φωτογραφική διάταξη. Μετατίθεται πάλι με τροπολογία, όπως είχε συμβεί πριν δύο μήνες, η έναρξη λειτουργίας της </w:t>
      </w:r>
      <w:r>
        <w:rPr>
          <w:rFonts w:eastAsia="Times New Roman"/>
          <w:szCs w:val="24"/>
        </w:rPr>
        <w:t>α</w:t>
      </w:r>
      <w:r>
        <w:rPr>
          <w:rFonts w:eastAsia="Times New Roman"/>
          <w:szCs w:val="24"/>
        </w:rPr>
        <w:t>ρχή</w:t>
      </w:r>
      <w:r>
        <w:rPr>
          <w:rFonts w:eastAsia="Times New Roman"/>
          <w:szCs w:val="24"/>
        </w:rPr>
        <w:t xml:space="preserve">ς χωρίς να αιτιολογείται σε τι συνίσταται η καθυστέρηση. </w:t>
      </w:r>
    </w:p>
    <w:p w14:paraId="0C83467A" w14:textId="77777777" w:rsidR="00A55636" w:rsidRDefault="00E244A2">
      <w:pPr>
        <w:spacing w:line="600" w:lineRule="auto"/>
        <w:ind w:firstLine="720"/>
        <w:jc w:val="both"/>
        <w:rPr>
          <w:rFonts w:eastAsia="Times New Roman"/>
          <w:szCs w:val="24"/>
        </w:rPr>
      </w:pPr>
      <w:r>
        <w:rPr>
          <w:rFonts w:eastAsia="Times New Roman"/>
          <w:szCs w:val="24"/>
        </w:rPr>
        <w:t xml:space="preserve">Και κλείνω με την τελευταία τροπολογία, κύριε Πρόεδρε. Είναι η τροπολογία με γενικό αριθμό 1000 και ειδικό 158. Αυτή η τροπολογία είναι μάλλον ένα μίνι πολυνομοσχέδιο. Έχει διατάξεις των Υπουργείων </w:t>
      </w:r>
      <w:r>
        <w:rPr>
          <w:rFonts w:eastAsia="Times New Roman"/>
          <w:szCs w:val="24"/>
        </w:rPr>
        <w:t xml:space="preserve">Τουρισμού, Μεταφορών, Οικονομίας, Οικονομικών. Αλήθεια, πού θα πάει αυτό; Δεν έχουμε τον χρόνο όχι για να κάνουμε αντιπαραβολή με τις ισχύουσες διατάξεις, αλλά </w:t>
      </w:r>
      <w:r>
        <w:rPr>
          <w:rFonts w:eastAsia="Times New Roman"/>
          <w:szCs w:val="24"/>
        </w:rPr>
        <w:lastRenderedPageBreak/>
        <w:t>ούτε καν να διαβάσουμε και την ίδια την τροπολογία. Αφορά τέσσερα διαφορετικά νομικά ζητήματα. Ν</w:t>
      </w:r>
      <w:r>
        <w:rPr>
          <w:rFonts w:eastAsia="Times New Roman"/>
          <w:szCs w:val="24"/>
        </w:rPr>
        <w:t xml:space="preserve">α σας θυμίσω ότι 350 εκατομμύρια ευρώ είχαν καταβληθεί σαν αποζημίωση από την Κυβέρνηση στην κοινοπραξία </w:t>
      </w:r>
      <w:r>
        <w:rPr>
          <w:rFonts w:eastAsia="Times New Roman"/>
          <w:szCs w:val="24"/>
        </w:rPr>
        <w:t>«</w:t>
      </w:r>
      <w:r>
        <w:rPr>
          <w:rFonts w:eastAsia="Times New Roman"/>
          <w:szCs w:val="24"/>
        </w:rPr>
        <w:t>ΜΟΡΕΑΣ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συμφερόντων των ομίλων Μπόμπολα, ο οποίος κατασκευάζει τον κεντρικό οδικό άξονα Πελοποννήσου. </w:t>
      </w:r>
    </w:p>
    <w:p w14:paraId="0C83467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w:t>
      </w:r>
      <w:r>
        <w:rPr>
          <w:rFonts w:eastAsia="Times New Roman" w:cs="Times New Roman"/>
          <w:szCs w:val="24"/>
        </w:rPr>
        <w:t>λήξεως του χρόνου ομιλίας της κυρίου Βουλευτή)</w:t>
      </w:r>
    </w:p>
    <w:p w14:paraId="0C83467C" w14:textId="77777777" w:rsidR="00A55636" w:rsidRDefault="00E244A2">
      <w:pPr>
        <w:spacing w:line="600" w:lineRule="auto"/>
        <w:ind w:firstLine="720"/>
        <w:jc w:val="both"/>
        <w:rPr>
          <w:rFonts w:eastAsia="Times New Roman"/>
          <w:szCs w:val="24"/>
        </w:rPr>
      </w:pPr>
      <w:r>
        <w:rPr>
          <w:rFonts w:eastAsia="Times New Roman"/>
          <w:szCs w:val="24"/>
        </w:rPr>
        <w:t>Η κοινοπραξία εμφάνισε λογαριασμό με απώλειες 500 εκατομμύρια ευρώ λόγω μειωμένης κίνησης. Στην περίπτωση του αυτοκινητοδρόμου Κορίνθου</w:t>
      </w:r>
      <w:r>
        <w:rPr>
          <w:rFonts w:eastAsia="Times New Roman"/>
          <w:szCs w:val="24"/>
        </w:rPr>
        <w:t xml:space="preserve"> –</w:t>
      </w:r>
      <w:r>
        <w:rPr>
          <w:rFonts w:eastAsia="Times New Roman"/>
          <w:szCs w:val="24"/>
        </w:rPr>
        <w:t>Τρίπολης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Καλαμάτας τα έργα δεν είχαν σταματήσει στα μέσα του 2011, αλλ</w:t>
      </w:r>
      <w:r>
        <w:rPr>
          <w:rFonts w:eastAsia="Times New Roman"/>
          <w:szCs w:val="24"/>
        </w:rPr>
        <w:t xml:space="preserve">ά προχωρούσαν με αργούς ρυθμούς. Σήμερα συνεχίζεται να επιβαρύνεται ο κρατικός προϋπολογισμός, διότι έχει μειωθεί η κίνηση και το ελληνικό δημόσιο συνδράμει στον </w:t>
      </w:r>
      <w:proofErr w:type="spellStart"/>
      <w:r>
        <w:rPr>
          <w:rFonts w:eastAsia="Times New Roman"/>
          <w:szCs w:val="24"/>
        </w:rPr>
        <w:t>παραχωρησιούχο</w:t>
      </w:r>
      <w:proofErr w:type="spellEnd"/>
      <w:r>
        <w:rPr>
          <w:rFonts w:eastAsia="Times New Roman"/>
          <w:szCs w:val="24"/>
        </w:rPr>
        <w:t>.</w:t>
      </w:r>
    </w:p>
    <w:p w14:paraId="0C83467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Ολοκληρώστε, παρακαλώ.</w:t>
      </w:r>
    </w:p>
    <w:p w14:paraId="0C83467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Τε</w:t>
      </w:r>
      <w:r>
        <w:rPr>
          <w:rFonts w:eastAsia="Times New Roman" w:cs="Times New Roman"/>
          <w:szCs w:val="24"/>
        </w:rPr>
        <w:t>λειώνω. Είναι η τελευταία φράση, κύριε Πρόεδρε.</w:t>
      </w:r>
    </w:p>
    <w:p w14:paraId="0C83467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Εδώ θα πρέπει να ελέγξετε και να αλλάξετε τις συμβάσεις. Δεν μπορεί μια εταιρεία ιδιωτικών συμφερόντων -η οποία παίρνει το ρίσκο της επένδυσης σε ένα δημόσιο έργο- να μπορεί και να είναι εξασφαλισμένη και δια</w:t>
      </w:r>
      <w:r>
        <w:rPr>
          <w:rFonts w:eastAsia="Times New Roman" w:cs="Times New Roman"/>
          <w:szCs w:val="24"/>
        </w:rPr>
        <w:t>σφαλισμένη μονομερώς από τη στιγμή που έχει κάνει το ρίσκο και έχει επενδύσει. Και καλείται το ελληνικό δημόσιο, λόγω απώλειας εσόδων που έχουν από τα διόδια, για τα επόμενα τριάντα χρόνια να καταβάλει –εάν θυμάμαι καλά- περίπου 23 εκατομμύρια ετησίως. Για</w:t>
      </w:r>
      <w:r>
        <w:rPr>
          <w:rFonts w:eastAsia="Times New Roman" w:cs="Times New Roman"/>
          <w:szCs w:val="24"/>
        </w:rPr>
        <w:t xml:space="preserve"> ποιο</w:t>
      </w:r>
      <w:r>
        <w:rPr>
          <w:rFonts w:eastAsia="Times New Roman" w:cs="Times New Roman"/>
          <w:szCs w:val="24"/>
        </w:rPr>
        <w:t>ν</w:t>
      </w:r>
      <w:r>
        <w:rPr>
          <w:rFonts w:eastAsia="Times New Roman" w:cs="Times New Roman"/>
          <w:szCs w:val="24"/>
        </w:rPr>
        <w:t xml:space="preserve"> λόγο; Το λάθος και το κόστος θα έπρεπε να επιβαρύνει αποκλειστικά τον ιδιώτη.</w:t>
      </w:r>
    </w:p>
    <w:p w14:paraId="0C83468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Από τη μία φέρνετε τροπολογία που αφορά συμβάσεις διαφήμισης στη χώρα μας και σε άλλη τροπολογία με διατάξεις του Υπουργείου Μεταφορών θέτετε ζητήματα εκπαίδευσης εργαζομέ</w:t>
      </w:r>
      <w:r>
        <w:rPr>
          <w:rFonts w:eastAsia="Times New Roman" w:cs="Times New Roman"/>
          <w:szCs w:val="24"/>
        </w:rPr>
        <w:t>νων στον τουρισμό.</w:t>
      </w:r>
    </w:p>
    <w:p w14:paraId="0C83468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Και η τελευταία παράγραφος μιλάει για αποζημίωση για υπερωριακή εργασία σε όσους εργάζονται στις δομές φιλοξενίας. Αλήθεια, δεν βρίσκετε εθελοντές αλληλέγγυους οι οποίοι θα προσφέρουν δωρεάν την αγάπη τους; </w:t>
      </w:r>
    </w:p>
    <w:p w14:paraId="0C83468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Ευχαριστώ.</w:t>
      </w:r>
    </w:p>
    <w:p w14:paraId="0C834683" w14:textId="77777777" w:rsidR="00A55636" w:rsidRDefault="00E244A2">
      <w:pPr>
        <w:spacing w:line="600" w:lineRule="auto"/>
        <w:ind w:firstLine="720"/>
        <w:jc w:val="center"/>
        <w:rPr>
          <w:rFonts w:eastAsia="Times New Roman" w:cs="Times New Roman"/>
          <w:szCs w:val="24"/>
        </w:rPr>
      </w:pPr>
      <w:r>
        <w:rPr>
          <w:rFonts w:eastAsia="Times New Roman"/>
          <w:szCs w:val="24"/>
        </w:rPr>
        <w:lastRenderedPageBreak/>
        <w:t xml:space="preserve">(Χειροκροτήματα </w:t>
      </w:r>
      <w:r>
        <w:rPr>
          <w:rFonts w:eastAsia="Times New Roman"/>
          <w:szCs w:val="24"/>
        </w:rPr>
        <w:t>από την πτέρυγα της Χρυσής Αυγής)</w:t>
      </w:r>
    </w:p>
    <w:p w14:paraId="0C83468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w:t>
      </w:r>
    </w:p>
    <w:p w14:paraId="0C834685" w14:textId="77777777" w:rsidR="00A55636" w:rsidRDefault="00E244A2">
      <w:pPr>
        <w:spacing w:line="600" w:lineRule="auto"/>
        <w:ind w:left="-181" w:firstLine="720"/>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από τα άνω δυτικά θεωρεία, αφού ενημερώθηκαν για την ιστορία του κτηρίου και τον τρό</w:t>
      </w:r>
      <w:r>
        <w:rPr>
          <w:rFonts w:eastAsia="Times New Roman"/>
          <w:szCs w:val="24"/>
        </w:rPr>
        <w:t xml:space="preserve">πο οργάνωσης και λειτουργίας της Βουλής και ξεναγήθηκαν στην έκθεση της </w:t>
      </w:r>
      <w:r>
        <w:rPr>
          <w:rFonts w:eastAsia="Times New Roman"/>
          <w:szCs w:val="24"/>
        </w:rPr>
        <w:t>α</w:t>
      </w:r>
      <w:r>
        <w:rPr>
          <w:rFonts w:eastAsia="Times New Roman"/>
          <w:szCs w:val="24"/>
        </w:rPr>
        <w:t>ίθουσας «ΕΛΕΥΘΕΡΙΟΣ ΒΕΝΙΖΕΛΟΣ», σαράντα τρεις μαθήτριες και μαθητές και τέσσερις εκπαιδευτικοί συνοδοί τους από το από το Γυμνάσιο Νεάπολης Λασιθίου.</w:t>
      </w:r>
    </w:p>
    <w:p w14:paraId="0C834686" w14:textId="77777777" w:rsidR="00A55636" w:rsidRDefault="00E244A2">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0C834687" w14:textId="77777777" w:rsidR="00A55636" w:rsidRDefault="00E244A2">
      <w:pPr>
        <w:spacing w:line="600" w:lineRule="auto"/>
        <w:ind w:firstLine="720"/>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 όλες τις πτέρυγες της Βουλής)</w:t>
      </w:r>
    </w:p>
    <w:p w14:paraId="0C83468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Να σας ενημερώσουμε ότι παρακολουθείτε συνεδρίαση για νομοσχέδιο του Υπουργείου Οικονομικών. Γίνεται συζήτηση, μετά θα γίνει ψηφοφορία και θα γίνει νόμος του </w:t>
      </w:r>
      <w:r>
        <w:rPr>
          <w:rFonts w:eastAsia="Times New Roman" w:cs="Times New Roman"/>
          <w:szCs w:val="24"/>
        </w:rPr>
        <w:t>κρ</w:t>
      </w:r>
      <w:r>
        <w:rPr>
          <w:rFonts w:eastAsia="Times New Roman" w:cs="Times New Roman"/>
          <w:szCs w:val="24"/>
        </w:rPr>
        <w:t>άτους.</w:t>
      </w:r>
    </w:p>
    <w:p w14:paraId="0C83468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Προχωρούμε στον Βουλευτή του ΣΥΡΙΖΑ κ. Δημήτρ</w:t>
      </w:r>
      <w:r>
        <w:rPr>
          <w:rFonts w:eastAsia="Times New Roman" w:cs="Times New Roman"/>
          <w:szCs w:val="24"/>
        </w:rPr>
        <w:t xml:space="preserve">ιο </w:t>
      </w:r>
      <w:proofErr w:type="spellStart"/>
      <w:r>
        <w:rPr>
          <w:rFonts w:eastAsia="Times New Roman" w:cs="Times New Roman"/>
          <w:szCs w:val="24"/>
        </w:rPr>
        <w:t>Μάρδα</w:t>
      </w:r>
      <w:proofErr w:type="spellEnd"/>
      <w:r>
        <w:rPr>
          <w:rFonts w:eastAsia="Times New Roman" w:cs="Times New Roman"/>
          <w:szCs w:val="24"/>
        </w:rPr>
        <w:t>.</w:t>
      </w:r>
    </w:p>
    <w:p w14:paraId="0C83468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Μάρδα</w:t>
      </w:r>
      <w:proofErr w:type="spellEnd"/>
      <w:r>
        <w:rPr>
          <w:rFonts w:eastAsia="Times New Roman" w:cs="Times New Roman"/>
          <w:szCs w:val="24"/>
        </w:rPr>
        <w:t>, έχετε τον λόγο για επτά λεπτά.</w:t>
      </w:r>
    </w:p>
    <w:p w14:paraId="0C83468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ΜΑΡΔΑΣ: </w:t>
      </w:r>
      <w:r>
        <w:rPr>
          <w:rFonts w:eastAsia="Times New Roman" w:cs="Times New Roman"/>
          <w:szCs w:val="24"/>
        </w:rPr>
        <w:t xml:space="preserve">Κυρίες και κύριοι, θα αναφερθώ σε δύο τροπολογίες. </w:t>
      </w:r>
    </w:p>
    <w:p w14:paraId="0C83468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Η πρώτη είναι η τροπολογία με γενικό αριθμό 973, η οποία αφορά την έκτακτη εισφορά σε ξένες αεροπορικές εταιρείες το 2008 κα</w:t>
      </w:r>
      <w:r>
        <w:rPr>
          <w:rFonts w:eastAsia="Times New Roman" w:cs="Times New Roman"/>
          <w:szCs w:val="24"/>
        </w:rPr>
        <w:t>ι το 2009. Και έχοντας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 συζήτηση η οποία έγινε, θα ήθελα να επισημάνω δύο πράγματα. Γιατί είχαμε αυτό το πρόβλημα και γιατί παρατηρήθηκε το όποιο πρόβλημα με τις αεροπορικές εταιρείες; Είναι ένα πρόβλημα που ήρθε στο Υπουργείο Εξωτερικών τον Σεπτέμβρη και κινηθήκαμε με τις όπ</w:t>
      </w:r>
      <w:r>
        <w:rPr>
          <w:rFonts w:eastAsia="Times New Roman" w:cs="Times New Roman"/>
          <w:szCs w:val="24"/>
        </w:rPr>
        <w:t>οιες διαδικασίες προβλέπονταν</w:t>
      </w:r>
      <w:r>
        <w:rPr>
          <w:rFonts w:eastAsia="Times New Roman" w:cs="Times New Roman"/>
          <w:szCs w:val="24"/>
        </w:rPr>
        <w:t>,</w:t>
      </w:r>
      <w:r>
        <w:rPr>
          <w:rFonts w:eastAsia="Times New Roman" w:cs="Times New Roman"/>
          <w:szCs w:val="24"/>
        </w:rPr>
        <w:t xml:space="preserve"> έτσι ώστε να λυθεί. Και βλέπουμε ότι λύνεται πια.</w:t>
      </w:r>
    </w:p>
    <w:p w14:paraId="0C83468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Αυτό το πρόβλημα προκλήθηκε γιατί υπάρχει μια ακαταστασία σε ό,τι αφορά το νομοθετικό μας πλαίσιο. Υπήρχε μια ακαταστασία σε ό,τι αφορά το νομοθετικό πλαίσιο του 2009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2010. </w:t>
      </w:r>
    </w:p>
    <w:p w14:paraId="0C83468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Προσέξτε, τώρα, η ακαταστασία και οι διάφορες ερμηνείες από ακατάλληλους νόμους τι προκάλεσαν. Τρεις εταιρείες δέχθηκαν να πληρώσουν τη συγκεκριμένη εισφορά</w:t>
      </w:r>
      <w:r>
        <w:rPr>
          <w:rFonts w:eastAsia="Times New Roman" w:cs="Times New Roman"/>
          <w:szCs w:val="24"/>
        </w:rPr>
        <w:t>,</w:t>
      </w:r>
      <w:r>
        <w:rPr>
          <w:rFonts w:eastAsia="Times New Roman" w:cs="Times New Roman"/>
          <w:szCs w:val="24"/>
        </w:rPr>
        <w:t xml:space="preserve"> παρά το γεγονός ότι θεωρούσαν ότι δεν έπρεπε να την πληρώσουν. Αυτή η θεώρηση προκύπτει από κάτι </w:t>
      </w:r>
      <w:r>
        <w:rPr>
          <w:rFonts w:eastAsia="Times New Roman" w:cs="Times New Roman"/>
          <w:szCs w:val="24"/>
        </w:rPr>
        <w:t xml:space="preserve">το οποίο δεν ήταν καλογραμμένο, υποθέτω. Μία εταιρεία προσέφυγε σε δικαστήρια και δικαιώθηκε και </w:t>
      </w:r>
      <w:r>
        <w:rPr>
          <w:rFonts w:eastAsia="Times New Roman" w:cs="Times New Roman"/>
          <w:szCs w:val="24"/>
        </w:rPr>
        <w:lastRenderedPageBreak/>
        <w:t xml:space="preserve">μία άλλη εταιρεία με τον ίδιο νόμο, με τις ίδιες ρυθμίσεις προσέφυγε στα δικαστήρια και δεν δικαιώθηκε με αποτέλεσμα το όλο πρόβλημα να έλθει στο άμεσο μέλλον </w:t>
      </w:r>
      <w:r>
        <w:rPr>
          <w:rFonts w:eastAsia="Times New Roman" w:cs="Times New Roman"/>
          <w:szCs w:val="24"/>
        </w:rPr>
        <w:t>στο Συμβούλιο της Επικρατείας</w:t>
      </w:r>
      <w:r>
        <w:rPr>
          <w:rFonts w:eastAsia="Times New Roman" w:cs="Times New Roman"/>
          <w:szCs w:val="24"/>
        </w:rPr>
        <w:t>,</w:t>
      </w:r>
      <w:r>
        <w:rPr>
          <w:rFonts w:eastAsia="Times New Roman" w:cs="Times New Roman"/>
          <w:szCs w:val="24"/>
        </w:rPr>
        <w:t xml:space="preserve"> έτσι ώστε να δοθεί μία λύση. </w:t>
      </w:r>
    </w:p>
    <w:p w14:paraId="0C83468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Τι διαπιστώνουμε; Διαπιστώνουμε ότι μία νομοθεσία, που δεν είναι γραμμένη με τον κατάλληλο τρόπο</w:t>
      </w:r>
      <w:r>
        <w:rPr>
          <w:rFonts w:eastAsia="Times New Roman" w:cs="Times New Roman"/>
          <w:szCs w:val="24"/>
        </w:rPr>
        <w:t>,</w:t>
      </w:r>
      <w:r>
        <w:rPr>
          <w:rFonts w:eastAsia="Times New Roman" w:cs="Times New Roman"/>
          <w:szCs w:val="24"/>
        </w:rPr>
        <w:t xml:space="preserve"> προκαλώντας διάφορες ερμηνείες κατά το παρελθόν, έρχεται στην εποχή μας και οι επιπτώσεις της συγ</w:t>
      </w:r>
      <w:r>
        <w:rPr>
          <w:rFonts w:eastAsia="Times New Roman" w:cs="Times New Roman"/>
          <w:szCs w:val="24"/>
        </w:rPr>
        <w:t>κεκριμένης νομοθεσίας έρχονται στα χέρια μας και φαινόμαστε εμείς στα μάτια του κόσμου ως οι υπόλογοι μιας κατάστασης για την οποία δεν έχουμε ευθύνη. Και, βέβαια, δεν είναι η πρώτη φορά</w:t>
      </w:r>
      <w:r>
        <w:rPr>
          <w:rFonts w:eastAsia="Times New Roman" w:cs="Times New Roman"/>
          <w:szCs w:val="24"/>
        </w:rPr>
        <w:t>,</w:t>
      </w:r>
      <w:r>
        <w:rPr>
          <w:rFonts w:eastAsia="Times New Roman" w:cs="Times New Roman"/>
          <w:szCs w:val="24"/>
        </w:rPr>
        <w:t xml:space="preserve"> και αυτή τη φορά</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ακούστηκε τίποτα από την Αξιωματική Αν</w:t>
      </w:r>
      <w:r>
        <w:rPr>
          <w:rFonts w:eastAsia="Times New Roman" w:cs="Times New Roman"/>
          <w:szCs w:val="24"/>
        </w:rPr>
        <w:t xml:space="preserve">τιπολίτευση και σωστά έγινε. </w:t>
      </w:r>
    </w:p>
    <w:p w14:paraId="0C83469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Έχουμε όμως περιπτώσεις έχουμε παλιές ρυθμίσεις, οι οποίες έρχονται στα χέρια μας τη συγκεκριμένη περίοδο γιατί τώρα πρέπει κάτι να γίνει και εφαρμόζουμε αυτά τα οποία έχουν συμφωνηθεί στο παρελθόν στο πλαίσιο συμβάσεων. Και ε</w:t>
      </w:r>
      <w:r>
        <w:rPr>
          <w:rFonts w:eastAsia="Times New Roman" w:cs="Times New Roman"/>
          <w:szCs w:val="24"/>
        </w:rPr>
        <w:t xml:space="preserve">νώ εφαρμόζουμε παλιότερες συμβάσεις, που υπογράφονται από παλιότερες κυβερνήσεις, έρχονται εκπρόσωποι των κομμάτων που κυβερνούσαν τα προηγούμενα χρόνια και μας επιρρίπτουν ευθύνες. Θα σας φέρω το πιο χαρακτηριστικό παράδειγμα το οποίο </w:t>
      </w:r>
      <w:r>
        <w:rPr>
          <w:rFonts w:eastAsia="Times New Roman" w:cs="Times New Roman"/>
          <w:szCs w:val="24"/>
        </w:rPr>
        <w:lastRenderedPageBreak/>
        <w:t xml:space="preserve">μπορώ να σας πω ότι </w:t>
      </w:r>
      <w:r>
        <w:rPr>
          <w:rFonts w:eastAsia="Times New Roman" w:cs="Times New Roman"/>
          <w:szCs w:val="24"/>
        </w:rPr>
        <w:t xml:space="preserve">αποτελεί και παιδαγωγικό παράδειγμα για τα πανεπιστήμια. </w:t>
      </w:r>
    </w:p>
    <w:p w14:paraId="0C83469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Κατηγορηθήκαμε τις προάλλες ότι </w:t>
      </w:r>
      <w:r>
        <w:rPr>
          <w:rFonts w:eastAsia="Times New Roman" w:cs="Times New Roman"/>
          <w:szCs w:val="24"/>
        </w:rPr>
        <w:t>«</w:t>
      </w:r>
      <w:proofErr w:type="spellStart"/>
      <w:r>
        <w:rPr>
          <w:rFonts w:eastAsia="Times New Roman" w:cs="Times New Roman"/>
          <w:szCs w:val="24"/>
        </w:rPr>
        <w:t>καζινοποιούμε</w:t>
      </w:r>
      <w:proofErr w:type="spellEnd"/>
      <w:r>
        <w:rPr>
          <w:rFonts w:eastAsia="Times New Roman" w:cs="Times New Roman"/>
          <w:szCs w:val="24"/>
        </w:rPr>
        <w:t>»</w:t>
      </w:r>
      <w:r>
        <w:rPr>
          <w:rFonts w:eastAsia="Times New Roman" w:cs="Times New Roman"/>
          <w:szCs w:val="24"/>
        </w:rPr>
        <w:t xml:space="preserve"> τη χώρα. Γιατί </w:t>
      </w:r>
      <w:r>
        <w:rPr>
          <w:rFonts w:eastAsia="Times New Roman" w:cs="Times New Roman"/>
          <w:szCs w:val="24"/>
        </w:rPr>
        <w:t>«</w:t>
      </w:r>
      <w:proofErr w:type="spellStart"/>
      <w:r>
        <w:rPr>
          <w:rFonts w:eastAsia="Times New Roman" w:cs="Times New Roman"/>
          <w:szCs w:val="24"/>
        </w:rPr>
        <w:t>καζινοποιούμε</w:t>
      </w:r>
      <w:proofErr w:type="spellEnd"/>
      <w:r>
        <w:rPr>
          <w:rFonts w:eastAsia="Times New Roman" w:cs="Times New Roman"/>
          <w:szCs w:val="24"/>
        </w:rPr>
        <w:t>»</w:t>
      </w:r>
      <w:r>
        <w:rPr>
          <w:rFonts w:eastAsia="Times New Roman" w:cs="Times New Roman"/>
          <w:szCs w:val="24"/>
        </w:rPr>
        <w:t xml:space="preserve"> τη χώρα; Γιατί επιτρέψαμε τη λειτουργία τριάντα πέντε χιλιάδων </w:t>
      </w:r>
      <w:r>
        <w:rPr>
          <w:rFonts w:eastAsia="Times New Roman" w:cs="Times New Roman"/>
          <w:szCs w:val="24"/>
          <w:lang w:val="en-US"/>
        </w:rPr>
        <w:t>VLTs</w:t>
      </w:r>
      <w:r>
        <w:rPr>
          <w:rFonts w:eastAsia="Times New Roman" w:cs="Times New Roman"/>
          <w:szCs w:val="24"/>
        </w:rPr>
        <w:t>, είναι τα γνωστά «</w:t>
      </w:r>
      <w:proofErr w:type="spellStart"/>
      <w:r>
        <w:rPr>
          <w:rFonts w:eastAsia="Times New Roman" w:cs="Times New Roman"/>
          <w:szCs w:val="24"/>
        </w:rPr>
        <w:t>φρουτάκια</w:t>
      </w:r>
      <w:proofErr w:type="spellEnd"/>
      <w:r>
        <w:rPr>
          <w:rFonts w:eastAsia="Times New Roman" w:cs="Times New Roman"/>
          <w:szCs w:val="24"/>
        </w:rPr>
        <w:t>». Δεν θυμόμουνα τόσο το</w:t>
      </w:r>
      <w:r>
        <w:rPr>
          <w:rFonts w:eastAsia="Times New Roman" w:cs="Times New Roman"/>
          <w:szCs w:val="24"/>
        </w:rPr>
        <w:t xml:space="preserve"> 2015 όσο και το 2016 να είχαμε νομοθετήσει κάτι τέτοιο οπότε ψάχνοντας διαπίστωσα ότι στις 4</w:t>
      </w:r>
      <w:r>
        <w:rPr>
          <w:rFonts w:eastAsia="Times New Roman" w:cs="Times New Roman"/>
          <w:szCs w:val="24"/>
        </w:rPr>
        <w:t xml:space="preserve"> </w:t>
      </w:r>
      <w:r>
        <w:rPr>
          <w:rFonts w:eastAsia="Times New Roman" w:cs="Times New Roman"/>
          <w:szCs w:val="24"/>
        </w:rPr>
        <w:t>-11-</w:t>
      </w:r>
      <w:r>
        <w:rPr>
          <w:rFonts w:eastAsia="Times New Roman" w:cs="Times New Roman"/>
          <w:szCs w:val="24"/>
        </w:rPr>
        <w:t xml:space="preserve"> </w:t>
      </w:r>
      <w:r>
        <w:rPr>
          <w:rFonts w:eastAsia="Times New Roman" w:cs="Times New Roman"/>
          <w:szCs w:val="24"/>
        </w:rPr>
        <w:t xml:space="preserve">2011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κ</w:t>
      </w:r>
      <w:r>
        <w:rPr>
          <w:rFonts w:eastAsia="Times New Roman" w:cs="Times New Roman"/>
          <w:szCs w:val="24"/>
        </w:rPr>
        <w:t>υβέρνηση τότε επί Γεωργίου Παπανδρέου παραχώρησε στον ΟΠΑΠ τη δυνατότητα να εισάγει στην αγορά τα τριάντα πέντε χιλιάδες «</w:t>
      </w:r>
      <w:proofErr w:type="spellStart"/>
      <w:r>
        <w:rPr>
          <w:rFonts w:eastAsia="Times New Roman" w:cs="Times New Roman"/>
          <w:szCs w:val="24"/>
        </w:rPr>
        <w:t>φρουτάκια</w:t>
      </w:r>
      <w:proofErr w:type="spellEnd"/>
      <w:r>
        <w:rPr>
          <w:rFonts w:eastAsia="Times New Roman" w:cs="Times New Roman"/>
          <w:szCs w:val="24"/>
        </w:rPr>
        <w:t>». Η υπου</w:t>
      </w:r>
      <w:r>
        <w:rPr>
          <w:rFonts w:eastAsia="Times New Roman" w:cs="Times New Roman"/>
          <w:szCs w:val="24"/>
        </w:rPr>
        <w:t>ργική απόφαση γι’ αυτό υπογράφτηκε το 2013. Υπήρχε σύμβαση. Οι όροι αυτής της σύμβασης μεταφέρθηκαν στην εταιρεία η οποία ανέλαβε τον ΟΠΑΠ μετά τους γνωστούς διαγωνισμούς και τα υπόλοιπα σχετικά. Και έρχεται η ώρα να γραφτεί και να εφαρμοστεί ένας κανονισμ</w:t>
      </w:r>
      <w:r>
        <w:rPr>
          <w:rFonts w:eastAsia="Times New Roman" w:cs="Times New Roman"/>
          <w:szCs w:val="24"/>
        </w:rPr>
        <w:t>ός, ο οποίος είναι υποχρεωμένος βάσει σύμβασης να εισάγει τα τριάντα πέντε χιλιάδες «</w:t>
      </w:r>
      <w:proofErr w:type="spellStart"/>
      <w:r>
        <w:rPr>
          <w:rFonts w:eastAsia="Times New Roman" w:cs="Times New Roman"/>
          <w:szCs w:val="24"/>
        </w:rPr>
        <w:t>φρουτάκια</w:t>
      </w:r>
      <w:proofErr w:type="spellEnd"/>
      <w:r>
        <w:rPr>
          <w:rFonts w:eastAsia="Times New Roman" w:cs="Times New Roman"/>
          <w:szCs w:val="24"/>
        </w:rPr>
        <w:t>». Ποιος ευθύνεται γι’ αυτό; Ευθύνεται μία κυβέρνηση που είναι υποχρεωμένη να εφαρμόσει μία σύμβαση ή αυτοί οι οποίοι υπέγραψαν τη σύμβαση ή αυτοί οι οποίοι εισήγ</w:t>
      </w:r>
      <w:r>
        <w:rPr>
          <w:rFonts w:eastAsia="Times New Roman" w:cs="Times New Roman"/>
          <w:szCs w:val="24"/>
        </w:rPr>
        <w:t xml:space="preserve">αγαν τη συγκεκριμένη πολιτική παιχνιδιών με την όποια νομοθεσία και την όποια σύμβαση; </w:t>
      </w:r>
    </w:p>
    <w:p w14:paraId="0C83469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Και βέβαια, θα έλθει κάποιος να πει «Μα, αλλάξτε το». Η σκέψη για αλλαγή μας οδήγησε στα διαιτητικά δικαστήρια του Λονδίνου με αίτημα για αποζημίωση της τάξης του 1 δισ</w:t>
      </w:r>
      <w:r>
        <w:rPr>
          <w:rFonts w:eastAsia="Times New Roman" w:cs="Times New Roman"/>
          <w:szCs w:val="24"/>
        </w:rPr>
        <w:t xml:space="preserve">εκατομμυρίου 200 εκατομμυρίων. Κανονισμός μπορεί να αλλάξει και, αν υπάρχει κάποιος κανονισμός που δεν είναι καλά γραμμένος, μπορεί να αλλάξει είτε με τη συμβουλή του Κοινοβουλίου είτε ακόμα και με παρεμβάσεις της Ευρωπαϊκής Επιτροπής. Αλλά, ο κανονισμός, </w:t>
      </w:r>
      <w:r>
        <w:rPr>
          <w:rFonts w:eastAsia="Times New Roman" w:cs="Times New Roman"/>
          <w:szCs w:val="24"/>
        </w:rPr>
        <w:t xml:space="preserve">όμως, δεν μπορεί να κινηθεί έξω από τα όρια μιας σύμβασης που είχε υπογραφεί στο παρελθόν και πρότεινε το ό,τι πρότεινε. </w:t>
      </w:r>
    </w:p>
    <w:p w14:paraId="0C83469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Ως εκ τούτου, ήταν τελείως άστοχη η συγκεκριμένη παρατήρηση και, αν θέλετε, ο συγκεκριμένος χαρακτηρισμός για την </w:t>
      </w:r>
      <w:r>
        <w:rPr>
          <w:rFonts w:eastAsia="Times New Roman" w:cs="Times New Roman"/>
          <w:szCs w:val="24"/>
        </w:rPr>
        <w:t>«</w:t>
      </w:r>
      <w:proofErr w:type="spellStart"/>
      <w:r>
        <w:rPr>
          <w:rFonts w:eastAsia="Times New Roman" w:cs="Times New Roman"/>
          <w:szCs w:val="24"/>
        </w:rPr>
        <w:t>καζινοποίηση</w:t>
      </w:r>
      <w:proofErr w:type="spellEnd"/>
      <w:r>
        <w:rPr>
          <w:rFonts w:eastAsia="Times New Roman" w:cs="Times New Roman"/>
          <w:szCs w:val="24"/>
        </w:rPr>
        <w:t>»</w:t>
      </w:r>
      <w:r>
        <w:rPr>
          <w:rFonts w:eastAsia="Times New Roman" w:cs="Times New Roman"/>
          <w:szCs w:val="24"/>
        </w:rPr>
        <w:t xml:space="preserve"> της χ</w:t>
      </w:r>
      <w:r>
        <w:rPr>
          <w:rFonts w:eastAsia="Times New Roman" w:cs="Times New Roman"/>
          <w:szCs w:val="24"/>
        </w:rPr>
        <w:t>ώρας εκ μέρους μας. Αυτό να το σκεφτόντουσαν όσοι υπέγραψαν τη συγκεκριμένη συμφωνία το 2011 και το 2013.</w:t>
      </w:r>
    </w:p>
    <w:p w14:paraId="0C83469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AD221E">
        <w:rPr>
          <w:rFonts w:eastAsia="Times New Roman" w:cs="Times New Roman"/>
          <w:b/>
          <w:szCs w:val="24"/>
        </w:rPr>
        <w:t>ΣΠΥΡΙΔΩΝ ΛΥΚΟΥΔΗΣ</w:t>
      </w:r>
      <w:r>
        <w:rPr>
          <w:rFonts w:eastAsia="Times New Roman" w:cs="Times New Roman"/>
          <w:szCs w:val="24"/>
        </w:rPr>
        <w:t>)</w:t>
      </w:r>
    </w:p>
    <w:p w14:paraId="0C83469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Έρχομαι στη δεύτερη τροπολογία περί αναστολής διοικητικών κυρώσεων με αριθμό 968. Προσέξτε τι γίνεται. Εδώ, ομο</w:t>
      </w:r>
      <w:r>
        <w:rPr>
          <w:rFonts w:eastAsia="Times New Roman" w:cs="Times New Roman"/>
          <w:szCs w:val="24"/>
        </w:rPr>
        <w:lastRenderedPageBreak/>
        <w:t>λογουμένως, στο όνομα της προστασίας των εργαζομένων, σαφώς και πρέπει να δοθεί αυτή η παράταση, δεν το συζητάμε. Βέβαια, και αυτή η διαδικασία ε</w:t>
      </w:r>
      <w:r>
        <w:rPr>
          <w:rFonts w:eastAsia="Times New Roman" w:cs="Times New Roman"/>
          <w:szCs w:val="24"/>
        </w:rPr>
        <w:t>ισάγει, όπως καταλαβαίνετε, μία πρακτική, που σημαίνει ότι στο μέλλον είναι δύσκολο να την αρνηθούμε σε παρόμοιες περιπτώσεις, γιατί υπάρχει το πρόβλημα της ίσης μεταχείρισης. Βέβαια, υπάρχουν αποφάσεις δικαστηρίων και υπάρχουν και κάποιες ποινές. Αυτό που</w:t>
      </w:r>
      <w:r>
        <w:rPr>
          <w:rFonts w:eastAsia="Times New Roman" w:cs="Times New Roman"/>
          <w:szCs w:val="24"/>
        </w:rPr>
        <w:t xml:space="preserve"> πρέπει να προσέξουμε κάποια στιγμή και να προσέξει το Υπουργείο είναι </w:t>
      </w:r>
      <w:r>
        <w:rPr>
          <w:rFonts w:eastAsia="Times New Roman" w:cs="Times New Roman"/>
          <w:szCs w:val="24"/>
        </w:rPr>
        <w:t>ότι π</w:t>
      </w:r>
      <w:r>
        <w:rPr>
          <w:rFonts w:eastAsia="Times New Roman" w:cs="Times New Roman"/>
          <w:szCs w:val="24"/>
        </w:rPr>
        <w:t>ράγματι να δίνεται η παράταση. Έχουμε –επαναλαμβάνω- κόσμο ο οποίος εργάζεται. Αλλά δείχνουν την πρόθεση οι ενδιαφερόμενοι επιχειρηματίες να εφαρμόσουν τις δικαστικές αποφάσεις ή δ</w:t>
      </w:r>
      <w:r>
        <w:rPr>
          <w:rFonts w:eastAsia="Times New Roman" w:cs="Times New Roman"/>
          <w:szCs w:val="24"/>
        </w:rPr>
        <w:t xml:space="preserve">εν τη δείχνουν; Αν τη δείχνουν, πρέπει με κάποιον τρόπο να αποδεικνύουν ή ότι έχουν νοικιάσει έναν χώρο ή ότι κατασκευάζουν κάτι άλλο σε μία περιοχή που επιτρέπεται ή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σε μία διαδικασία μετακόμισης. Διαφορετικά, επιδιώκεται η κα</w:t>
      </w:r>
      <w:r>
        <w:rPr>
          <w:rFonts w:eastAsia="Times New Roman" w:cs="Times New Roman"/>
          <w:szCs w:val="24"/>
        </w:rPr>
        <w:t>ταστρατήγηση των όποιων αποφάσεων, πατώντας οι ενδιαφερόμενοι επιχειρηματίες στην ευαισθησία της Βουλής σε θέματα που έχουν σχέση με την προστασία της εργασίας.</w:t>
      </w:r>
    </w:p>
    <w:p w14:paraId="0C83469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Τέλος, έρχομαι στην τροπολογία που προτάθηκε αναφορικά με το ελβετικό φράγκο, κινούμενη από τον</w:t>
      </w:r>
      <w:r>
        <w:rPr>
          <w:rFonts w:eastAsia="Times New Roman" w:cs="Times New Roman"/>
          <w:szCs w:val="24"/>
        </w:rPr>
        <w:t xml:space="preserve"> κ. Καρρά, με αριθμό 982. Το ελβετικό φράγκο είναι ένα νόμισμα που από το 1972 κινείται με όποιον τρόπο θέλει. Είναι ένα νόμισμα που είναι ισχυρό και παρουσιάζει μεγάλες διακυμάνσεις από τότε. Το 1972, σε μία νύχτα, ανατιμήθηκε το ελβετικό φράγκο κατά 25%.</w:t>
      </w:r>
      <w:r>
        <w:rPr>
          <w:rFonts w:eastAsia="Times New Roman" w:cs="Times New Roman"/>
          <w:szCs w:val="24"/>
        </w:rPr>
        <w:t xml:space="preserve"> Αυτό γιατί; Γιατί οι Ελβετοί ήθελαν να το κρατήσουν στη χώρα τους, μη βγει έξω από τη χώρα τους ως ισχυρό νόμισμα, και μέσω της διαδικασίας του πολλαπλασιαστή τελικά δεν ξέρουν τι ποσότητες κυκλοφορούν διεθνώς. Αυτά τα ξέρουν οι τράπεζες από το 1972, τα ξ</w:t>
      </w:r>
      <w:r>
        <w:rPr>
          <w:rFonts w:eastAsia="Times New Roman" w:cs="Times New Roman"/>
          <w:szCs w:val="24"/>
        </w:rPr>
        <w:t xml:space="preserve">έρει ένας δευτεροετής φοιτητής του Τμήματος Οικονομικών Επιστημών. </w:t>
      </w:r>
    </w:p>
    <w:p w14:paraId="0C83469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Ως εκ τούτου, κάποια στιγμή πρέπει να προσδιοριστεί και η ευθύνη των τραπεζών ως προς την ενημέρωση που κάνουν στον κόσμο. Εμείς, τότε, ως Αριστοτέλειο Πανεπιστήμιο ενημερώσαμε τον κόσμο γ</w:t>
      </w:r>
      <w:r>
        <w:rPr>
          <w:rFonts w:eastAsia="Times New Roman" w:cs="Times New Roman"/>
          <w:szCs w:val="24"/>
        </w:rPr>
        <w:t xml:space="preserve">ια τον κίνδυνο που έχει κάποιος, ο οποίος όταν δανείζεται για είκοσι χρόνια, σε ένα νόμισμα ασταθές -ασταθές με μία δυναμική και όχι με μία αντίθετη πορεία- ότι κινδυνεύει να χάσει τα χρήματά του, όχι λόγω ενός πολύ χαμηλού επιτοκίου, </w:t>
      </w:r>
      <w:r>
        <w:rPr>
          <w:rFonts w:eastAsia="Times New Roman" w:cs="Times New Roman"/>
          <w:szCs w:val="24"/>
        </w:rPr>
        <w:lastRenderedPageBreak/>
        <w:t>αλλά λόγω μιας ισοτιμ</w:t>
      </w:r>
      <w:r>
        <w:rPr>
          <w:rFonts w:eastAsia="Times New Roman" w:cs="Times New Roman"/>
          <w:szCs w:val="24"/>
        </w:rPr>
        <w:t xml:space="preserve">ίας η οποία διακυμαίνεται με τρόπο απρόβλεπτο. </w:t>
      </w:r>
    </w:p>
    <w:p w14:paraId="0C83469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C834699" w14:textId="77777777" w:rsidR="00A55636" w:rsidRDefault="00E244A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C83469A" w14:textId="77777777" w:rsidR="00A55636" w:rsidRDefault="00E244A2">
      <w:pPr>
        <w:spacing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bCs/>
          <w:szCs w:val="24"/>
        </w:rPr>
        <w:t>Ε</w:t>
      </w:r>
      <w:r>
        <w:rPr>
          <w:rFonts w:eastAsia="Times New Roman" w:cs="Times New Roman"/>
          <w:szCs w:val="24"/>
        </w:rPr>
        <w:t xml:space="preserve">υχαριστούμε, κύριε συνάδελφε. </w:t>
      </w:r>
    </w:p>
    <w:p w14:paraId="0C83469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Βλάχος από τη Νέα Δημοκρατία και ακολουθεί ο κ. </w:t>
      </w:r>
      <w:proofErr w:type="spellStart"/>
      <w:r>
        <w:rPr>
          <w:rFonts w:eastAsia="Times New Roman" w:cs="Times New Roman"/>
          <w:szCs w:val="24"/>
        </w:rPr>
        <w:t>Δανέλλης</w:t>
      </w:r>
      <w:proofErr w:type="spellEnd"/>
      <w:r>
        <w:rPr>
          <w:rFonts w:eastAsia="Times New Roman" w:cs="Times New Roman"/>
          <w:szCs w:val="24"/>
        </w:rPr>
        <w:t xml:space="preserve">. </w:t>
      </w:r>
    </w:p>
    <w:p w14:paraId="0C83469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Ευχαριστώ, κύριε Πρόεδρε.</w:t>
      </w:r>
    </w:p>
    <w:p w14:paraId="0C83469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Θα αφιερώσω τον χρόνο μου στις δύο τροπολογίες τις οποίες καταθέσαμε με τους συναδέλφους και μιλώ για την τροπολογία με γενικό αριθμό 995 και ειδικό 153 και την τροπολογία με γενικό αριθμό 996 και ειδικό 154. Πώς </w:t>
      </w:r>
      <w:r>
        <w:rPr>
          <w:rFonts w:eastAsia="Times New Roman" w:cs="Times New Roman"/>
          <w:szCs w:val="24"/>
        </w:rPr>
        <w:t>ακριβώς έχει το θέμα; Υπάρχουν δύο προβλήματα, κυρία Υπουργέ, στην περιοχή της Λαυρεωτικής. Με αφορμή τα «ραβασάκια» -στην κυριολεξία- που φτάνουν στους κατοίκους της περιοχής και πριν βεβαιωθούν πρόστιμα –κατά τη γνώμη μας άδικα- πρέπει να υπάρξει νομοθετ</w:t>
      </w:r>
      <w:r>
        <w:rPr>
          <w:rFonts w:eastAsia="Times New Roman" w:cs="Times New Roman"/>
          <w:szCs w:val="24"/>
        </w:rPr>
        <w:t xml:space="preserve">ική ρύθμιση. </w:t>
      </w:r>
    </w:p>
    <w:p w14:paraId="0C83469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Θα μπορούσαμε να συμφωνήσουμε με την τροπολογία που κατέθεσαν οι συνάδελφοι από τον ΣΥΡΙΖΑ και μιλώ για την τροπολογία με γενικό αριθμό 991 και ειδικό 149. Όμως πραγματικά πιστεύουμε ότι, παρά την καλή πρόθεση των συναδέλφων, η διατύπωση της </w:t>
      </w:r>
      <w:r>
        <w:rPr>
          <w:rFonts w:eastAsia="Times New Roman" w:cs="Times New Roman"/>
          <w:szCs w:val="24"/>
        </w:rPr>
        <w:t>συγκεκριμένης τροπολογίας δεν είναι ορθή, δεν λύνει το πρόβλημα. Βεβαίως, σας ακούσαμε νωρίτερα να λέτε ότι δεν θα κάνετε δεκτές τις δικές μας τροπολογίες, ενώ θα κάνετε δεκτή την τροπολογία των συναδέλφων του ΣΥΡΙΖΑ. Αναγκαστικά εμείς θα συμφωνήσουμε με τ</w:t>
      </w:r>
      <w:r>
        <w:rPr>
          <w:rFonts w:eastAsia="Times New Roman" w:cs="Times New Roman"/>
          <w:szCs w:val="24"/>
        </w:rPr>
        <w:t xml:space="preserve">ην τροπολογία των συναδέλφων. </w:t>
      </w:r>
    </w:p>
    <w:p w14:paraId="0C83469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Αλλά θέλαμε να πούμε πολύ καθαρά από το Βήμα της Βουλής ότι το πρόβλημα θα επανέλθει. Δεν το λύνουμε. Το λύνουμε επιφανειακά και ίσως ούτε προσωρινά. Δεν είμαι σίγουρος ότι θα σταματήσει αυτή η ροή των προστίμων. Γι’ αυτό εμε</w:t>
      </w:r>
      <w:r>
        <w:rPr>
          <w:rFonts w:eastAsia="Times New Roman" w:cs="Times New Roman"/>
          <w:szCs w:val="24"/>
        </w:rPr>
        <w:t>ίς φέραμε δύο τροπολογίες, που με τη μία λέμε αναστολή έκδοση</w:t>
      </w:r>
      <w:r>
        <w:rPr>
          <w:rFonts w:eastAsia="Times New Roman" w:cs="Times New Roman"/>
          <w:szCs w:val="24"/>
        </w:rPr>
        <w:t>ς</w:t>
      </w:r>
      <w:r>
        <w:rPr>
          <w:rFonts w:eastAsia="Times New Roman" w:cs="Times New Roman"/>
          <w:szCs w:val="24"/>
        </w:rPr>
        <w:t xml:space="preserve"> πρωτοκόλλων διοικητικής αποβολής και βεβαίως και είσπραξη</w:t>
      </w:r>
      <w:r>
        <w:rPr>
          <w:rFonts w:eastAsia="Times New Roman" w:cs="Times New Roman"/>
          <w:szCs w:val="24"/>
        </w:rPr>
        <w:t>ς</w:t>
      </w:r>
      <w:r>
        <w:rPr>
          <w:rFonts w:eastAsia="Times New Roman" w:cs="Times New Roman"/>
          <w:szCs w:val="24"/>
        </w:rPr>
        <w:t xml:space="preserve"> και εκτέλεση</w:t>
      </w:r>
      <w:r>
        <w:rPr>
          <w:rFonts w:eastAsia="Times New Roman" w:cs="Times New Roman"/>
          <w:szCs w:val="24"/>
        </w:rPr>
        <w:t>ς</w:t>
      </w:r>
      <w:r>
        <w:rPr>
          <w:rFonts w:eastAsia="Times New Roman" w:cs="Times New Roman"/>
          <w:szCs w:val="24"/>
        </w:rPr>
        <w:t xml:space="preserve"> πρωτοκόλλων καθορισμού αποζημίωσης αυθαίρετης χρήσης και πρωτοκόλλων επιβολής ειδικής αποζημίωσης</w:t>
      </w:r>
      <w:r>
        <w:rPr>
          <w:rFonts w:eastAsia="Times New Roman" w:cs="Times New Roman"/>
          <w:szCs w:val="24"/>
        </w:rPr>
        <w:t>,</w:t>
      </w:r>
      <w:r>
        <w:rPr>
          <w:rFonts w:eastAsia="Times New Roman" w:cs="Times New Roman"/>
          <w:szCs w:val="24"/>
        </w:rPr>
        <w:t xml:space="preserve"> μέχρι την ανάρτηση τω</w:t>
      </w:r>
      <w:r>
        <w:rPr>
          <w:rFonts w:eastAsia="Times New Roman" w:cs="Times New Roman"/>
          <w:szCs w:val="24"/>
        </w:rPr>
        <w:t xml:space="preserve">ν οριστικών εγγράφων του </w:t>
      </w:r>
      <w:r>
        <w:rPr>
          <w:rFonts w:eastAsia="Times New Roman" w:cs="Times New Roman"/>
          <w:szCs w:val="24"/>
        </w:rPr>
        <w:t>Κ</w:t>
      </w:r>
      <w:r>
        <w:rPr>
          <w:rFonts w:eastAsia="Times New Roman" w:cs="Times New Roman"/>
          <w:szCs w:val="24"/>
        </w:rPr>
        <w:t>τηματολογίου τ</w:t>
      </w:r>
      <w:r>
        <w:rPr>
          <w:rFonts w:eastAsia="Times New Roman" w:cs="Times New Roman"/>
          <w:szCs w:val="24"/>
        </w:rPr>
        <w:t>ων</w:t>
      </w:r>
      <w:r>
        <w:rPr>
          <w:rFonts w:eastAsia="Times New Roman" w:cs="Times New Roman"/>
          <w:szCs w:val="24"/>
        </w:rPr>
        <w:t xml:space="preserve"> Δήμ</w:t>
      </w:r>
      <w:r>
        <w:rPr>
          <w:rFonts w:eastAsia="Times New Roman" w:cs="Times New Roman"/>
          <w:szCs w:val="24"/>
        </w:rPr>
        <w:t>ων</w:t>
      </w:r>
      <w:r>
        <w:rPr>
          <w:rFonts w:eastAsia="Times New Roman" w:cs="Times New Roman"/>
          <w:szCs w:val="24"/>
        </w:rPr>
        <w:t xml:space="preserve"> Λαυρεωτικής και Σαρωνικού.</w:t>
      </w:r>
    </w:p>
    <w:p w14:paraId="0C8346A0" w14:textId="77777777" w:rsidR="00A55636" w:rsidRDefault="00E244A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Μόνο αυτή η διατύπωση εξασφαλίζει την πραγματική αναστολή των προστίμων. </w:t>
      </w:r>
    </w:p>
    <w:p w14:paraId="0C8346A1" w14:textId="77777777" w:rsidR="00A55636" w:rsidRDefault="00E244A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Υπάρχει, όμως, και ένα δεύτερο πρόβλημα, το οποίο μπερδεύουμε λίγο. Και γιατί το μπερδεύουμε; Δείτε τη δια</w:t>
      </w:r>
      <w:r>
        <w:rPr>
          <w:rFonts w:eastAsia="Times New Roman" w:cs="Times New Roman"/>
          <w:bCs/>
          <w:shd w:val="clear" w:color="auto" w:fill="FFFFFF"/>
        </w:rPr>
        <w:t xml:space="preserve">τύπωση των συναδέλφων στην τροπολογία που </w:t>
      </w:r>
      <w:r>
        <w:rPr>
          <w:rFonts w:eastAsia="Times New Roman"/>
          <w:bCs/>
          <w:shd w:val="clear" w:color="auto" w:fill="FFFFFF"/>
        </w:rPr>
        <w:t>έχει</w:t>
      </w:r>
      <w:r>
        <w:rPr>
          <w:rFonts w:eastAsia="Times New Roman" w:cs="Times New Roman"/>
          <w:bCs/>
          <w:shd w:val="clear" w:color="auto" w:fill="FFFFFF"/>
        </w:rPr>
        <w:t xml:space="preserve"> κατατεθεί. Κάνουν αναφορά νόμων και λένε, ας πούμε, ο ν.</w:t>
      </w:r>
      <w:r>
        <w:rPr>
          <w:rFonts w:eastAsia="Times New Roman" w:cs="Times New Roman"/>
          <w:bCs/>
          <w:shd w:val="clear" w:color="auto" w:fill="FFFFFF"/>
        </w:rPr>
        <w:t>1</w:t>
      </w:r>
      <w:r>
        <w:rPr>
          <w:rFonts w:eastAsia="Times New Roman" w:cs="Times New Roman"/>
          <w:bCs/>
          <w:shd w:val="clear" w:color="auto" w:fill="FFFFFF"/>
        </w:rPr>
        <w:t xml:space="preserve">151/72. Όποιος το διαβάσει αυτό, κυρία Υπουργέ, θα καταλάβει ότι μιλάμε για το 1972. Έλα, όμως, που δεν μιλάμε για το 1972. Μιλάμε για το 1872 και δεν γίνεται ξεκάθαρο εδώ. Όλοι οι νόμοι που αναφέρονται στην τροπολογία των συναδέλφων του ΣΥΡΙΖΑ </w:t>
      </w:r>
      <w:r>
        <w:rPr>
          <w:rFonts w:eastAsia="Times New Roman"/>
          <w:bCs/>
          <w:shd w:val="clear" w:color="auto" w:fill="FFFFFF"/>
        </w:rPr>
        <w:t>είναι</w:t>
      </w:r>
      <w:r>
        <w:rPr>
          <w:rFonts w:eastAsia="Times New Roman" w:cs="Times New Roman"/>
          <w:bCs/>
          <w:shd w:val="clear" w:color="auto" w:fill="FFFFFF"/>
        </w:rPr>
        <w:t xml:space="preserve"> το 18</w:t>
      </w:r>
      <w:r>
        <w:rPr>
          <w:rFonts w:eastAsia="Times New Roman" w:cs="Times New Roman"/>
          <w:bCs/>
          <w:shd w:val="clear" w:color="auto" w:fill="FFFFFF"/>
        </w:rPr>
        <w:t xml:space="preserve">00 και ό,τι ακολουθεί. </w:t>
      </w:r>
    </w:p>
    <w:p w14:paraId="0C8346A2" w14:textId="77777777" w:rsidR="00A55636" w:rsidRDefault="00E244A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Ήρθε, λοιπόν, τότε ο ν.719/77, για να μαζέψει αυτές τις εκκρεμότητες των νόμων του 1800. Τι προέβλεπε αυτός ο νόμος; </w:t>
      </w:r>
      <w:r>
        <w:rPr>
          <w:rFonts w:eastAsia="Times New Roman"/>
          <w:bCs/>
          <w:shd w:val="clear" w:color="auto" w:fill="FFFFFF"/>
        </w:rPr>
        <w:t>Αυτό είναι</w:t>
      </w:r>
      <w:r>
        <w:rPr>
          <w:rFonts w:eastAsia="Times New Roman" w:cs="Times New Roman"/>
          <w:bCs/>
          <w:shd w:val="clear" w:color="auto" w:fill="FFFFFF"/>
        </w:rPr>
        <w:t xml:space="preserve"> το δεύτερο πρόβλημα για το οποίο σας μίλησα. Προέβλεπε ότι όσες εκτάσεις </w:t>
      </w:r>
      <w:r>
        <w:rPr>
          <w:rFonts w:eastAsia="Times New Roman"/>
          <w:bCs/>
          <w:shd w:val="clear" w:color="auto" w:fill="FFFFFF"/>
        </w:rPr>
        <w:t>είναι</w:t>
      </w:r>
      <w:r>
        <w:rPr>
          <w:rFonts w:eastAsia="Times New Roman" w:cs="Times New Roman"/>
          <w:bCs/>
          <w:shd w:val="clear" w:color="auto" w:fill="FFFFFF"/>
        </w:rPr>
        <w:t xml:space="preserve"> αγροτικές μπορούν να αξιο</w:t>
      </w:r>
      <w:r>
        <w:rPr>
          <w:rFonts w:eastAsia="Times New Roman" w:cs="Times New Roman"/>
          <w:bCs/>
          <w:shd w:val="clear" w:color="auto" w:fill="FFFFFF"/>
        </w:rPr>
        <w:t xml:space="preserve">ποιηθούν και </w:t>
      </w:r>
      <w:r>
        <w:rPr>
          <w:rFonts w:eastAsia="Times New Roman"/>
          <w:bCs/>
          <w:shd w:val="clear" w:color="auto" w:fill="FFFFFF"/>
        </w:rPr>
        <w:t>βεβαίως</w:t>
      </w:r>
      <w:r>
        <w:rPr>
          <w:rFonts w:eastAsia="Times New Roman" w:cs="Times New Roman"/>
          <w:bCs/>
          <w:shd w:val="clear" w:color="auto" w:fill="FFFFFF"/>
        </w:rPr>
        <w:t xml:space="preserve"> να αξιοποιηθούν οι αεροφωτογραφίες του </w:t>
      </w:r>
      <w:r>
        <w:rPr>
          <w:rFonts w:eastAsia="Times New Roman" w:cs="Times New Roman"/>
          <w:bCs/>
          <w:shd w:val="clear" w:color="auto" w:fill="FFFFFF"/>
        </w:rPr>
        <w:t>’</w:t>
      </w:r>
      <w:r>
        <w:rPr>
          <w:rFonts w:eastAsia="Times New Roman" w:cs="Times New Roman"/>
          <w:bCs/>
          <w:shd w:val="clear" w:color="auto" w:fill="FFFFFF"/>
        </w:rPr>
        <w:t xml:space="preserve">67. Ο νόμος 719, λοιπόν, κάνει σαφή τη θέληση του νομοθέτη να αξιοποιηθούν οι αεροφωτογραφίες του ’67 και όχι του ’45 ή κάποιες άλλες, που μέχρι τότε χρησιμοποιούσαν οι δασάρχες. </w:t>
      </w:r>
    </w:p>
    <w:p w14:paraId="0C8346A3" w14:textId="77777777" w:rsidR="00A55636" w:rsidRDefault="00E244A2">
      <w:pPr>
        <w:spacing w:line="600" w:lineRule="auto"/>
        <w:ind w:firstLine="720"/>
        <w:jc w:val="both"/>
        <w:rPr>
          <w:rFonts w:eastAsia="Times New Roman" w:cs="Times New Roman"/>
          <w:bCs/>
          <w:shd w:val="clear" w:color="auto" w:fill="FFFFFF"/>
        </w:rPr>
      </w:pPr>
      <w:r>
        <w:rPr>
          <w:rFonts w:eastAsia="Times New Roman"/>
          <w:bCs/>
          <w:shd w:val="clear" w:color="auto" w:fill="FFFFFF"/>
        </w:rPr>
        <w:lastRenderedPageBreak/>
        <w:t>Βεβαίως</w:t>
      </w:r>
      <w:r>
        <w:rPr>
          <w:rFonts w:eastAsia="Times New Roman" w:cs="Times New Roman"/>
          <w:bCs/>
          <w:shd w:val="clear" w:color="auto" w:fill="FFFFFF"/>
        </w:rPr>
        <w:t>, οι πολ</w:t>
      </w:r>
      <w:r>
        <w:rPr>
          <w:rFonts w:eastAsia="Times New Roman" w:cs="Times New Roman"/>
          <w:bCs/>
          <w:shd w:val="clear" w:color="auto" w:fill="FFFFFF"/>
        </w:rPr>
        <w:t>ίτες μέχρι τότε έκαναν προσφυγές. Και πρέπει να σας πω ότι όλες αυτές τις προσφυγές τις κέρδιζαν. Και ήταν επόμενο να τις κερδίσουν, γιατί ο νόμος ήταν σαφής</w:t>
      </w:r>
      <w:r w:rsidRPr="000D7045">
        <w:rPr>
          <w:rFonts w:eastAsia="Times New Roman" w:cs="Times New Roman"/>
          <w:bCs/>
          <w:shd w:val="clear" w:color="auto" w:fill="FFFFFF"/>
        </w:rPr>
        <w:t xml:space="preserve">, </w:t>
      </w:r>
      <w:r>
        <w:rPr>
          <w:rFonts w:eastAsia="Times New Roman" w:cs="Times New Roman"/>
          <w:bCs/>
          <w:shd w:val="clear" w:color="auto" w:fill="FFFFFF"/>
        </w:rPr>
        <w:t>τόσο ο νόμος 719, όσο και ο νόμος 1160, που για ό,τι δεν κάλυπτε ο νόμος 719, ήρθε να διορθώσει τ</w:t>
      </w:r>
      <w:r>
        <w:rPr>
          <w:rFonts w:eastAsia="Times New Roman" w:cs="Times New Roman"/>
          <w:bCs/>
          <w:shd w:val="clear" w:color="auto" w:fill="FFFFFF"/>
        </w:rPr>
        <w:t xml:space="preserve">ην όλη κατάσταση. </w:t>
      </w:r>
    </w:p>
    <w:p w14:paraId="0C8346A4" w14:textId="77777777" w:rsidR="00A55636" w:rsidRDefault="00E244A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Είπαμε, λοιπόν, τότε ότι πρέπει αυτός ο νόμος να επεκταθεί. Γιατί ο νόμος 719 τι έκανε; Δεν έλαβε υπ</w:t>
      </w:r>
      <w:r>
        <w:rPr>
          <w:rFonts w:eastAsia="Times New Roman" w:cs="Times New Roman"/>
          <w:bCs/>
          <w:shd w:val="clear" w:color="auto" w:fill="FFFFFF"/>
        </w:rPr>
        <w:t xml:space="preserve">’ </w:t>
      </w:r>
      <w:proofErr w:type="spellStart"/>
      <w:r>
        <w:rPr>
          <w:rFonts w:eastAsia="Times New Roman" w:cs="Times New Roman"/>
          <w:bCs/>
          <w:shd w:val="clear" w:color="auto" w:fill="FFFFFF"/>
        </w:rPr>
        <w:t>όψιν</w:t>
      </w:r>
      <w:proofErr w:type="spellEnd"/>
      <w:r>
        <w:rPr>
          <w:rFonts w:eastAsia="Times New Roman" w:cs="Times New Roman"/>
          <w:bCs/>
          <w:shd w:val="clear" w:color="auto" w:fill="FFFFFF"/>
        </w:rPr>
        <w:t xml:space="preserve"> το σύνολο των δικαστικών αποφάσεων, με αποτέλεσμα να προβλέπει ρυθμίσεις για τον Δήμο Κερατέας, αφήνοντας όμως ανοι</w:t>
      </w:r>
      <w:r>
        <w:rPr>
          <w:rFonts w:eastAsia="Times New Roman" w:cs="Times New Roman"/>
          <w:bCs/>
          <w:shd w:val="clear" w:color="auto" w:fill="FFFFFF"/>
        </w:rPr>
        <w:t>κ</w:t>
      </w:r>
      <w:r>
        <w:rPr>
          <w:rFonts w:eastAsia="Times New Roman" w:cs="Times New Roman"/>
          <w:bCs/>
          <w:shd w:val="clear" w:color="auto" w:fill="FFFFFF"/>
        </w:rPr>
        <w:t>τό το θέμα του</w:t>
      </w:r>
      <w:r>
        <w:rPr>
          <w:rFonts w:eastAsia="Times New Roman" w:cs="Times New Roman"/>
          <w:bCs/>
          <w:shd w:val="clear" w:color="auto" w:fill="FFFFFF"/>
        </w:rPr>
        <w:t xml:space="preserve"> Λαυρίου και το θέμα του σημερινού Δήμου Σαρωνικού. </w:t>
      </w:r>
    </w:p>
    <w:p w14:paraId="0C8346A5" w14:textId="77777777" w:rsidR="00A55636" w:rsidRDefault="00E244A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Αυτή </w:t>
      </w:r>
      <w:r>
        <w:rPr>
          <w:rFonts w:eastAsia="Times New Roman"/>
          <w:bCs/>
          <w:shd w:val="clear" w:color="auto" w:fill="FFFFFF"/>
        </w:rPr>
        <w:t>είναι</w:t>
      </w:r>
      <w:r>
        <w:rPr>
          <w:rFonts w:eastAsia="Times New Roman" w:cs="Times New Roman"/>
          <w:bCs/>
          <w:shd w:val="clear" w:color="auto" w:fill="FFFFFF"/>
        </w:rPr>
        <w:t xml:space="preserve"> η νομοθετική προσθήκη που πρέπει να γίνει. Δηλαδή, ο νόμος 719 πρέπει ό,τι προβλέπει για την Κερατέα, που δεν υπάρχει πρόβλημα, να προβλέπει και για τους </w:t>
      </w:r>
      <w:r>
        <w:rPr>
          <w:rFonts w:eastAsia="Times New Roman" w:cs="Times New Roman"/>
          <w:bCs/>
          <w:shd w:val="clear" w:color="auto" w:fill="FFFFFF"/>
        </w:rPr>
        <w:t>δ</w:t>
      </w:r>
      <w:r>
        <w:rPr>
          <w:rFonts w:eastAsia="Times New Roman" w:cs="Times New Roman"/>
          <w:bCs/>
          <w:shd w:val="clear" w:color="auto" w:fill="FFFFFF"/>
        </w:rPr>
        <w:t>ύο Δήμους Λαυρεωτικής πια και Σαρωνικ</w:t>
      </w:r>
      <w:r>
        <w:rPr>
          <w:rFonts w:eastAsia="Times New Roman" w:cs="Times New Roman"/>
          <w:bCs/>
          <w:shd w:val="clear" w:color="auto" w:fill="FFFFFF"/>
        </w:rPr>
        <w:t xml:space="preserve">ού, αλλά προσέξτε, για να μην παρεξηγηθούμε, μόνο εκεί που υπάρχουν δικαστικές αποφάσεις. Εμείς δεν λέμε στο σύνολο. Αν σε μια δημοτική κοινότητα δεν υπάρχει δικαστική απόφαση, προφανώς ο νόμος δεν μπορεί να εφαρμοστεί. Ένα, λοιπόν, </w:t>
      </w:r>
      <w:r>
        <w:rPr>
          <w:rFonts w:eastAsia="Times New Roman"/>
          <w:bCs/>
          <w:shd w:val="clear" w:color="auto" w:fill="FFFFFF"/>
        </w:rPr>
        <w:t>είναι</w:t>
      </w:r>
      <w:r>
        <w:rPr>
          <w:rFonts w:eastAsia="Times New Roman" w:cs="Times New Roman"/>
          <w:bCs/>
          <w:shd w:val="clear" w:color="auto" w:fill="FFFFFF"/>
        </w:rPr>
        <w:t xml:space="preserve"> αυτό: η επέκταση </w:t>
      </w:r>
      <w:r>
        <w:rPr>
          <w:rFonts w:eastAsia="Times New Roman" w:cs="Times New Roman"/>
          <w:bCs/>
          <w:shd w:val="clear" w:color="auto" w:fill="FFFFFF"/>
        </w:rPr>
        <w:t xml:space="preserve">του νόμου. </w:t>
      </w:r>
    </w:p>
    <w:p w14:paraId="0C8346A6" w14:textId="77777777" w:rsidR="00A55636" w:rsidRDefault="00E244A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Τώρα, αυτά που διεκδικεί σήμερα το ελληνικό δημόσιο δεν έχουν να κάνουν με την μη επέκταση του νόμου 719. </w:t>
      </w:r>
      <w:r>
        <w:rPr>
          <w:rFonts w:eastAsia="Times New Roman"/>
          <w:bCs/>
          <w:shd w:val="clear" w:color="auto" w:fill="FFFFFF"/>
        </w:rPr>
        <w:t>Είναι</w:t>
      </w:r>
      <w:r>
        <w:rPr>
          <w:rFonts w:eastAsia="Times New Roman" w:cs="Times New Roman"/>
          <w:bCs/>
          <w:shd w:val="clear" w:color="auto" w:fill="FFFFFF"/>
        </w:rPr>
        <w:t xml:space="preserve"> κυρίως αστικά ακίνητα, σε ένα ποσοστό περίπου 90%, τα οποία </w:t>
      </w:r>
      <w:r>
        <w:rPr>
          <w:rFonts w:eastAsia="Times New Roman"/>
          <w:bCs/>
          <w:shd w:val="clear" w:color="auto" w:fill="FFFFFF"/>
        </w:rPr>
        <w:t>είναι</w:t>
      </w:r>
      <w:r>
        <w:rPr>
          <w:rFonts w:eastAsia="Times New Roman" w:cs="Times New Roman"/>
          <w:bCs/>
          <w:shd w:val="clear" w:color="auto" w:fill="FFFFFF"/>
        </w:rPr>
        <w:t xml:space="preserve"> με παραχωρητήρια. Όπως είπα, πήγαν οι πολίτες, οι ιδιοκτήτες, να τ</w:t>
      </w:r>
      <w:r>
        <w:rPr>
          <w:rFonts w:eastAsia="Times New Roman" w:cs="Times New Roman"/>
          <w:bCs/>
          <w:shd w:val="clear" w:color="auto" w:fill="FFFFFF"/>
        </w:rPr>
        <w:t xml:space="preserve">α εγγράψουν στο </w:t>
      </w:r>
      <w:r>
        <w:rPr>
          <w:rFonts w:eastAsia="Times New Roman" w:cs="Times New Roman"/>
          <w:bCs/>
          <w:shd w:val="clear" w:color="auto" w:fill="FFFFFF"/>
        </w:rPr>
        <w:t>Κ</w:t>
      </w:r>
      <w:r>
        <w:rPr>
          <w:rFonts w:eastAsia="Times New Roman" w:cs="Times New Roman"/>
          <w:bCs/>
          <w:shd w:val="clear" w:color="auto" w:fill="FFFFFF"/>
        </w:rPr>
        <w:t>τηματολόγιο και εκεί διαπίστωσαν ότι τα είχε εγγράψει και το δημόσιο. Άρα υπάρχει διπλή εγγραφή αστικών ακινήτων και από τους ιδιοκτήτες</w:t>
      </w:r>
      <w:r>
        <w:rPr>
          <w:rFonts w:eastAsia="Times New Roman"/>
          <w:bCs/>
          <w:shd w:val="clear" w:color="auto" w:fill="FFFFFF"/>
        </w:rPr>
        <w:t>–</w:t>
      </w:r>
      <w:r>
        <w:rPr>
          <w:rFonts w:eastAsia="Times New Roman" w:cs="Times New Roman"/>
          <w:bCs/>
          <w:shd w:val="clear" w:color="auto" w:fill="FFFFFF"/>
        </w:rPr>
        <w:t xml:space="preserve">ιδιώτες και από το ελληνικό δημόσιο. </w:t>
      </w:r>
    </w:p>
    <w:p w14:paraId="0C8346A7" w14:textId="77777777" w:rsidR="00A55636" w:rsidRDefault="00E244A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Αποτέλεσμα τούτου ήταν το ελληνικό δημόσιο να ξυπνήσει τότε και </w:t>
      </w:r>
      <w:r>
        <w:rPr>
          <w:rFonts w:eastAsia="Times New Roman" w:cs="Times New Roman"/>
          <w:bCs/>
          <w:shd w:val="clear" w:color="auto" w:fill="FFFFFF"/>
        </w:rPr>
        <w:t xml:space="preserve">να αρχίσει να στέλνει πρόστιμα σε όλους τους ιδιοκτήτες. Αυτά τα πρόστιμα </w:t>
      </w:r>
      <w:r>
        <w:rPr>
          <w:rFonts w:eastAsia="Times New Roman"/>
          <w:bCs/>
          <w:shd w:val="clear" w:color="auto" w:fill="FFFFFF"/>
        </w:rPr>
        <w:t>είναι</w:t>
      </w:r>
      <w:r>
        <w:rPr>
          <w:rFonts w:eastAsia="Times New Roman" w:cs="Times New Roman"/>
          <w:bCs/>
          <w:shd w:val="clear" w:color="auto" w:fill="FFFFFF"/>
        </w:rPr>
        <w:t xml:space="preserve"> που πάμε να σταματήσουμε σήμερα. Και τι λέμε; Να μην χαρίσετε τίποτα και σε κανέναν, αλλά να περιμένουμε να ολοκληρωθεί το </w:t>
      </w:r>
      <w:r>
        <w:rPr>
          <w:rFonts w:eastAsia="Times New Roman" w:cs="Times New Roman"/>
          <w:bCs/>
          <w:shd w:val="clear" w:color="auto" w:fill="FFFFFF"/>
        </w:rPr>
        <w:t>Κ</w:t>
      </w:r>
      <w:r>
        <w:rPr>
          <w:rFonts w:eastAsia="Times New Roman" w:cs="Times New Roman"/>
          <w:bCs/>
          <w:shd w:val="clear" w:color="auto" w:fill="FFFFFF"/>
        </w:rPr>
        <w:t xml:space="preserve">τηματολόγιο, να δούμε ποιο ανήκει σε ποιον και τότε </w:t>
      </w:r>
      <w:r>
        <w:rPr>
          <w:rFonts w:eastAsia="Times New Roman" w:cs="Times New Roman"/>
          <w:bCs/>
          <w:shd w:val="clear" w:color="auto" w:fill="FFFFFF"/>
        </w:rPr>
        <w:t xml:space="preserve">πράγματι ας σταλούν πρόστιμα, όπου δεν υπάρχουν ιδιοκτησίες. </w:t>
      </w:r>
    </w:p>
    <w:p w14:paraId="0C8346A8" w14:textId="77777777" w:rsidR="00A55636" w:rsidRDefault="00E244A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Εάν, όμως, αυτά τα πρόστιμα</w:t>
      </w:r>
      <w:r>
        <w:rPr>
          <w:rFonts w:eastAsia="Times New Roman" w:cs="Times New Roman"/>
          <w:bCs/>
          <w:shd w:val="clear" w:color="auto" w:fill="FFFFFF"/>
        </w:rPr>
        <w:t>,</w:t>
      </w:r>
      <w:r>
        <w:rPr>
          <w:rFonts w:eastAsia="Times New Roman" w:cs="Times New Roman"/>
          <w:bCs/>
          <w:shd w:val="clear" w:color="auto" w:fill="FFFFFF"/>
        </w:rPr>
        <w:t xml:space="preserve"> τα οποία </w:t>
      </w:r>
      <w:r>
        <w:rPr>
          <w:rFonts w:eastAsia="Times New Roman"/>
          <w:bCs/>
          <w:shd w:val="clear" w:color="auto" w:fill="FFFFFF"/>
        </w:rPr>
        <w:t>έχουν εισηγηθεί σήμερα βεβαιωθούν, καταλαβαίνετε ότι έχουμε μπλέξει εκατοντάδες ανθρώπους σε μια μεγάλη περιπέτεια. Και επειδή ακόμα και για την αμφισβήτηση</w:t>
      </w:r>
      <w:r>
        <w:rPr>
          <w:rFonts w:eastAsia="Times New Roman"/>
          <w:bCs/>
          <w:shd w:val="clear" w:color="auto" w:fill="FFFFFF"/>
        </w:rPr>
        <w:t xml:space="preserve"> πρέπει να καταβληθεί, νομίζω, το 50% του </w:t>
      </w:r>
      <w:r>
        <w:rPr>
          <w:rFonts w:eastAsia="Times New Roman"/>
          <w:bCs/>
          <w:shd w:val="clear" w:color="auto" w:fill="FFFFFF"/>
        </w:rPr>
        <w:lastRenderedPageBreak/>
        <w:t>προστίμου, σε ένα πρόστιμο 70.000 ευρώ, που ελαφρά την καρδία εκεί έχει φτάσει, καταλαβαίνετε ποιος ιδιώτης θα μπορέσει να καταβάλει 35.000 ευρώ, για να καταθέσει την αμφισβήτησή</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 xml:space="preserve">ένστασή του και να διεκδικήσει την περιουσία του. </w:t>
      </w:r>
    </w:p>
    <w:p w14:paraId="0C8346A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Ένα τελευταίο θέλω να πω, για να μην υπάρξει παρανόηση, επειδή μιλάμε για τα εκατό </w:t>
      </w:r>
      <w:r>
        <w:rPr>
          <w:rFonts w:eastAsia="Times New Roman" w:cs="Times New Roman"/>
          <w:szCs w:val="24"/>
        </w:rPr>
        <w:t xml:space="preserve">στρέμματα </w:t>
      </w:r>
      <w:r>
        <w:rPr>
          <w:rFonts w:eastAsia="Times New Roman" w:cs="Times New Roman"/>
          <w:szCs w:val="24"/>
        </w:rPr>
        <w:t>και είμαι σίγουρος, κυρία Υπουργέ, ότι θα το ξαναδούμε το επόμενο διάστημα.</w:t>
      </w:r>
    </w:p>
    <w:p w14:paraId="0C8346A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Ο νόμος αυτός, ο ν.719</w:t>
      </w:r>
      <w:r>
        <w:rPr>
          <w:rFonts w:eastAsia="Times New Roman" w:cs="Times New Roman"/>
          <w:szCs w:val="24"/>
        </w:rPr>
        <w:t>,</w:t>
      </w:r>
      <w:r>
        <w:rPr>
          <w:rFonts w:eastAsia="Times New Roman" w:cs="Times New Roman"/>
          <w:szCs w:val="24"/>
        </w:rPr>
        <w:t xml:space="preserve"> προέβλεπε να</w:t>
      </w:r>
      <w:r>
        <w:rPr>
          <w:rFonts w:eastAsia="Times New Roman" w:cs="Times New Roman"/>
          <w:szCs w:val="24"/>
        </w:rPr>
        <w:t xml:space="preserve"> ρυθμίζονται αγροτικές γαίες μέχρι εκατό στρέμματα. Για τα πάνω από εκατό στρέμματα που εμείς λέμε -και να γίνει κατανοητό σε όλους- είναι εάν κάποιος είχε </w:t>
      </w:r>
      <w:r>
        <w:rPr>
          <w:rFonts w:eastAsia="Times New Roman" w:cs="Times New Roman"/>
          <w:szCs w:val="24"/>
        </w:rPr>
        <w:t xml:space="preserve">μεγαλύτερη </w:t>
      </w:r>
      <w:r>
        <w:rPr>
          <w:rFonts w:eastAsia="Times New Roman" w:cs="Times New Roman"/>
          <w:szCs w:val="24"/>
        </w:rPr>
        <w:t>έκταση και ήταν αγροτική και αυτό αποδεικνύεται εάν έχει τίτλους ιδιοκτησίας</w:t>
      </w:r>
      <w:r>
        <w:rPr>
          <w:rFonts w:eastAsia="Times New Roman" w:cs="Times New Roman"/>
          <w:szCs w:val="24"/>
        </w:rPr>
        <w:t>,</w:t>
      </w:r>
      <w:r>
        <w:rPr>
          <w:rFonts w:eastAsia="Times New Roman" w:cs="Times New Roman"/>
          <w:szCs w:val="24"/>
        </w:rPr>
        <w:t xml:space="preserve"> λέμε να μην</w:t>
      </w:r>
      <w:r>
        <w:rPr>
          <w:rFonts w:eastAsia="Times New Roman" w:cs="Times New Roman"/>
          <w:szCs w:val="24"/>
        </w:rPr>
        <w:t xml:space="preserve"> αντιμετωπιστεί με τον ευεργετικό ν.719, όπως εκείνοι που είχαν μέχρι εκατό στρέμματα, αλλά με τον εκάστοτε δασικό νόμο. </w:t>
      </w:r>
    </w:p>
    <w:p w14:paraId="0C8346A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Όμως, δεν μπορεί να αφεθεί αυτό ανοι</w:t>
      </w:r>
      <w:r>
        <w:rPr>
          <w:rFonts w:eastAsia="Times New Roman" w:cs="Times New Roman"/>
          <w:szCs w:val="24"/>
        </w:rPr>
        <w:t>κ</w:t>
      </w:r>
      <w:r>
        <w:rPr>
          <w:rFonts w:eastAsia="Times New Roman" w:cs="Times New Roman"/>
          <w:szCs w:val="24"/>
        </w:rPr>
        <w:t>τό, γιατί καταλαβαίνετε ότι θα έρθει το ελληνικό δημόσιο</w:t>
      </w:r>
      <w:r>
        <w:rPr>
          <w:rFonts w:eastAsia="Times New Roman" w:cs="Times New Roman"/>
          <w:szCs w:val="24"/>
        </w:rPr>
        <w:t>,</w:t>
      </w:r>
      <w:r>
        <w:rPr>
          <w:rFonts w:eastAsia="Times New Roman" w:cs="Times New Roman"/>
          <w:szCs w:val="24"/>
        </w:rPr>
        <w:t xml:space="preserve"> εάν έχεις πάνω από εκατό στρέμματα και </w:t>
      </w:r>
      <w:r>
        <w:rPr>
          <w:rFonts w:eastAsia="Times New Roman" w:cs="Times New Roman"/>
          <w:szCs w:val="24"/>
        </w:rPr>
        <w:t>δεν λέει από πού θα διεκδικήσει. Δεν υπάρχει χωρισμός, δεν υπάρχει τακτοποίηση.</w:t>
      </w:r>
    </w:p>
    <w:p w14:paraId="0C8346A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Θέλω, λοιπόν, να πιστεύω ότι με την τροπολογία των συναδέλφων, που απ’ ό,τι φαίνεται σήμερα κάνετε δεκτή, γίνεται ένα πρώτο βήμα. Ίσως, να αποδειχθεί ότι δεν είναι το καθοριστι</w:t>
      </w:r>
      <w:r>
        <w:rPr>
          <w:rFonts w:eastAsia="Times New Roman" w:cs="Times New Roman"/>
          <w:szCs w:val="24"/>
        </w:rPr>
        <w:t>κό βήμα και μετά από μερικές βδομάδες ή μήνες, να είμαστε μπροστά σε ένα καινούργιο πρόβλημα που θα εφεύρει η υπηρεσία ή οι υπηρεσίες και οι άνθρωποι αυτοί θα συνεχίσουν να ταλαιπωρούνται.</w:t>
      </w:r>
    </w:p>
    <w:p w14:paraId="0C8346A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Θα έλεγα από τώρα, κυρία Υπουργέ, να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τις δύο τρ</w:t>
      </w:r>
      <w:r>
        <w:rPr>
          <w:rFonts w:eastAsia="Times New Roman" w:cs="Times New Roman"/>
          <w:szCs w:val="24"/>
        </w:rPr>
        <w:t>οπολογίες που καταθέσαμε, που πράγματι δίνουν οριστική και ριζική λύση στο πρόβλημα, τόσο για την επέκταση του ν.719 τεκμηριωμένα, όσο και για την πραγματική αναστολή των προστίμων. Σε μία επόμενη φάση, αφού το έχετε μελετήσει, να έρθουμε με μία τροπολογία</w:t>
      </w:r>
      <w:r>
        <w:rPr>
          <w:rFonts w:eastAsia="Times New Roman" w:cs="Times New Roman"/>
          <w:szCs w:val="24"/>
        </w:rPr>
        <w:t xml:space="preserve"> όλοι μαζί και να δώσουμε ριζική λύση στο πρόβλημα, που κατά τη γνώμη μας, θα συνεχίσει να υπάρχει.</w:t>
      </w:r>
    </w:p>
    <w:p w14:paraId="0C8346A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C8346AF" w14:textId="77777777" w:rsidR="00A55636" w:rsidRDefault="00E244A2">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C8346B0" w14:textId="77777777" w:rsidR="00A55636" w:rsidRDefault="00E244A2">
      <w:pPr>
        <w:spacing w:line="600" w:lineRule="auto"/>
        <w:ind w:firstLine="720"/>
        <w:jc w:val="both"/>
        <w:rPr>
          <w:rFonts w:eastAsia="Times New Roman"/>
          <w:bCs/>
        </w:rPr>
      </w:pPr>
      <w:r>
        <w:rPr>
          <w:rFonts w:eastAsia="Times New Roman"/>
          <w:b/>
          <w:bCs/>
        </w:rPr>
        <w:lastRenderedPageBreak/>
        <w:t xml:space="preserve">ΠΡΟΕΔΡΕΥΩΝ (Σπυρίδων Λυκούδης): </w:t>
      </w:r>
      <w:r>
        <w:rPr>
          <w:rFonts w:eastAsia="Times New Roman"/>
          <w:bCs/>
        </w:rPr>
        <w:t>Σας ευχαριστούμε, κύριε συνάδελφε.</w:t>
      </w:r>
    </w:p>
    <w:p w14:paraId="0C8346B1" w14:textId="77777777" w:rsidR="00A55636" w:rsidRDefault="00E244A2">
      <w:pPr>
        <w:spacing w:line="600" w:lineRule="auto"/>
        <w:ind w:firstLine="720"/>
        <w:jc w:val="both"/>
        <w:rPr>
          <w:rFonts w:eastAsia="Times New Roman"/>
          <w:bCs/>
        </w:rPr>
      </w:pPr>
      <w:r>
        <w:rPr>
          <w:rFonts w:eastAsia="Times New Roman"/>
          <w:bCs/>
        </w:rPr>
        <w:t xml:space="preserve">Ο συνάδελφος κ. </w:t>
      </w:r>
      <w:proofErr w:type="spellStart"/>
      <w:r>
        <w:rPr>
          <w:rFonts w:eastAsia="Times New Roman"/>
          <w:bCs/>
        </w:rPr>
        <w:t>Δαν</w:t>
      </w:r>
      <w:r>
        <w:rPr>
          <w:rFonts w:eastAsia="Times New Roman"/>
          <w:bCs/>
        </w:rPr>
        <w:t>έλλης</w:t>
      </w:r>
      <w:proofErr w:type="spellEnd"/>
      <w:r>
        <w:rPr>
          <w:rFonts w:eastAsia="Times New Roman"/>
          <w:bCs/>
        </w:rPr>
        <w:t>, Κοινοβουλευτικός Εκπρόσωπος από το Ποτάμι, έχει τον λόγο για δώδεκα λεπτά.</w:t>
      </w:r>
    </w:p>
    <w:p w14:paraId="0C8346B2" w14:textId="77777777" w:rsidR="00A55636" w:rsidRDefault="00E244A2">
      <w:pPr>
        <w:spacing w:line="600" w:lineRule="auto"/>
        <w:ind w:firstLine="720"/>
        <w:jc w:val="both"/>
        <w:rPr>
          <w:rFonts w:eastAsia="Times New Roman"/>
          <w:bCs/>
        </w:rPr>
      </w:pPr>
      <w:r>
        <w:rPr>
          <w:rFonts w:eastAsia="Times New Roman"/>
          <w:b/>
          <w:bCs/>
        </w:rPr>
        <w:t>ΣΠΥΡΙΔΩΝ ΔΑΝΕΛΛΗΣ:</w:t>
      </w:r>
      <w:r>
        <w:rPr>
          <w:rFonts w:eastAsia="Times New Roman"/>
          <w:bCs/>
        </w:rPr>
        <w:t xml:space="preserve"> Ευχαριστώ, κύριε Πρόεδρε.</w:t>
      </w:r>
    </w:p>
    <w:p w14:paraId="0C8346B3" w14:textId="77777777" w:rsidR="00A55636" w:rsidRDefault="00E244A2">
      <w:pPr>
        <w:spacing w:line="600" w:lineRule="auto"/>
        <w:ind w:firstLine="720"/>
        <w:jc w:val="both"/>
        <w:rPr>
          <w:rFonts w:eastAsia="Times New Roman"/>
          <w:bCs/>
        </w:rPr>
      </w:pPr>
      <w:r>
        <w:rPr>
          <w:rFonts w:eastAsia="Times New Roman"/>
          <w:bCs/>
        </w:rPr>
        <w:t>Στο συνάδελφο και σύντροφο κ. Λοβέρδο, που αυτή τη στιγμή απουσιάζει από την Αίθουσα, θέλω να πω ότι είμαι από εκείνους που πιστεύουν στην αναγκαιότητα συνεννόησης και βεβαίως, ενότητας του χώρου του κέντρου και της κεντροαριστεράς. Το πιστεύω απολύτως. Αυ</w:t>
      </w:r>
      <w:r>
        <w:rPr>
          <w:rFonts w:eastAsia="Times New Roman"/>
          <w:bCs/>
        </w:rPr>
        <w:t xml:space="preserve">τή, όμως, δεν </w:t>
      </w:r>
      <w:r>
        <w:rPr>
          <w:rFonts w:eastAsia="Times New Roman"/>
          <w:bCs/>
        </w:rPr>
        <w:t>χ</w:t>
      </w:r>
      <w:r>
        <w:rPr>
          <w:rFonts w:eastAsia="Times New Roman"/>
          <w:bCs/>
        </w:rPr>
        <w:t>τίζεται με την ενθάρρυνση μετακινήσεων και μετ</w:t>
      </w:r>
      <w:r>
        <w:rPr>
          <w:rFonts w:eastAsia="Times New Roman"/>
          <w:bCs/>
        </w:rPr>
        <w:t>εγ</w:t>
      </w:r>
      <w:r>
        <w:rPr>
          <w:rFonts w:eastAsia="Times New Roman"/>
          <w:bCs/>
        </w:rPr>
        <w:t xml:space="preserve">γραφών Βουλευτών που εκλέγονται με λαϊκή εντολή προς το κόμμα με το οποίο εκτίθενται. </w:t>
      </w:r>
    </w:p>
    <w:p w14:paraId="0C8346B4" w14:textId="77777777" w:rsidR="00A55636" w:rsidRDefault="00E244A2">
      <w:pPr>
        <w:spacing w:line="600" w:lineRule="auto"/>
        <w:ind w:firstLine="720"/>
        <w:jc w:val="both"/>
        <w:rPr>
          <w:rFonts w:eastAsia="Times New Roman"/>
          <w:bCs/>
        </w:rPr>
      </w:pPr>
      <w:r>
        <w:rPr>
          <w:rFonts w:eastAsia="Times New Roman"/>
          <w:bCs/>
        </w:rPr>
        <w:t>Προφανώς, είναι θέμα συνείδησης και μόνο του κάθε Βουλευτή η σχέση του με το κόμμα του. Βεβαίως, είναι από</w:t>
      </w:r>
      <w:r>
        <w:rPr>
          <w:rFonts w:eastAsia="Times New Roman"/>
          <w:bCs/>
        </w:rPr>
        <w:t xml:space="preserve">λυτο δικαίωμά του η ανεξαρτητοποίηση από το κόμμα του, όταν θεωρεί ότι εκείνο δεν καλύπτει τις αρχές του. Όμως, η μεταφορά βουλευτικής έδρας από ένα κόμμα σε ένα άλλο, θέτει ζητήματα πολιτικής ηθικής. Και προφανώς, κάθε άλλο παρά βοηθά στην οικοδόμηση </w:t>
      </w:r>
      <w:r>
        <w:rPr>
          <w:rFonts w:eastAsia="Times New Roman"/>
          <w:bCs/>
        </w:rPr>
        <w:lastRenderedPageBreak/>
        <w:t>σχέσ</w:t>
      </w:r>
      <w:r>
        <w:rPr>
          <w:rFonts w:eastAsia="Times New Roman"/>
          <w:bCs/>
        </w:rPr>
        <w:t>εων εμπιστοσύνης μεταξύ μας. Δεν θα έκανα αυτό το σχόλιο, εάν δεν είχε προηγηθεί σχετική αναφορά του συναδέλφου Λοβέρδου.</w:t>
      </w:r>
    </w:p>
    <w:p w14:paraId="0C8346B5" w14:textId="77777777" w:rsidR="00A55636" w:rsidRDefault="00E244A2">
      <w:pPr>
        <w:spacing w:line="600" w:lineRule="auto"/>
        <w:ind w:firstLine="720"/>
        <w:jc w:val="both"/>
        <w:rPr>
          <w:rFonts w:eastAsia="Times New Roman"/>
          <w:bCs/>
        </w:rPr>
      </w:pPr>
      <w:r>
        <w:rPr>
          <w:rFonts w:eastAsia="Times New Roman"/>
          <w:bCs/>
        </w:rPr>
        <w:t>Κυρίες και κύριοι συνάδελφοι, το έχουμε ξαναπεί απ</w:t>
      </w:r>
      <w:r>
        <w:rPr>
          <w:rFonts w:eastAsia="Times New Roman"/>
          <w:bCs/>
        </w:rPr>
        <w:t>ό</w:t>
      </w:r>
      <w:r>
        <w:rPr>
          <w:rFonts w:eastAsia="Times New Roman"/>
          <w:bCs/>
        </w:rPr>
        <w:t xml:space="preserve"> αυτό εδώ το Βήμα πολλές φορές μάλιστα τον τελευταίο καιρό. Οδεύουμε προς την τέλει</w:t>
      </w:r>
      <w:r>
        <w:rPr>
          <w:rFonts w:eastAsia="Times New Roman"/>
          <w:bCs/>
        </w:rPr>
        <w:t xml:space="preserve">α καταιγίδα. Παρ’ όλα αυτά, δεν φαίνεται να αντιλαμβανόμαστε την απόλυτη κρισιμότητα των στιγμών. Δεν θέλουμε να συνεννοηθούμε, δεν θέλουμε ή δεν μπορούμε να δούμε την πραγματικότητα. Θεωρούμε πως, όπως και χθες, όλα μπορούν να αναβάλλονται επ’ </w:t>
      </w:r>
      <w:proofErr w:type="spellStart"/>
      <w:r>
        <w:rPr>
          <w:rFonts w:eastAsia="Times New Roman"/>
          <w:bCs/>
        </w:rPr>
        <w:t>αόριστον</w:t>
      </w:r>
      <w:proofErr w:type="spellEnd"/>
      <w:r>
        <w:rPr>
          <w:rFonts w:eastAsia="Times New Roman"/>
          <w:bCs/>
        </w:rPr>
        <w:t xml:space="preserve"> κα</w:t>
      </w:r>
      <w:r>
        <w:rPr>
          <w:rFonts w:eastAsia="Times New Roman"/>
          <w:bCs/>
        </w:rPr>
        <w:t xml:space="preserve">ι η χώρα μπορεί να λειτουργεί στον αυτόματο πιλότο. </w:t>
      </w:r>
    </w:p>
    <w:p w14:paraId="0C8346B6" w14:textId="77777777" w:rsidR="00A55636" w:rsidRDefault="00E244A2">
      <w:pPr>
        <w:spacing w:line="600" w:lineRule="auto"/>
        <w:ind w:firstLine="720"/>
        <w:jc w:val="both"/>
        <w:rPr>
          <w:rFonts w:eastAsia="Times New Roman"/>
          <w:bCs/>
        </w:rPr>
      </w:pPr>
      <w:r>
        <w:rPr>
          <w:rFonts w:eastAsia="Times New Roman"/>
          <w:bCs/>
        </w:rPr>
        <w:t>Ήρθε, όμως, η στιγμή των αποφάσεων. Είναι επώδυνα τα μέτρα που πρέπει να ληφθούν; Βεβαίως, είναι επώδυνα. Αν είχαμε ολοκληρώσει τις διαπραγματεύσεις όταν έπρεπε, και την αξιοπιστία μας θα είχαμε κρατήσει</w:t>
      </w:r>
      <w:r>
        <w:rPr>
          <w:rFonts w:eastAsia="Times New Roman"/>
          <w:bCs/>
        </w:rPr>
        <w:t xml:space="preserve">, αλλά και τα μέτρα θα είχαν λιγότερο κόστος. Και αυτό γιατί με τις συνεχείς καθυστερήσεις δημιουργούνται νέα κενά που μας ζητείται να καλυφθούν με νέα μέτρα. </w:t>
      </w:r>
    </w:p>
    <w:p w14:paraId="0C8346B7" w14:textId="77777777" w:rsidR="00A55636" w:rsidRDefault="00E244A2">
      <w:pPr>
        <w:spacing w:line="600" w:lineRule="auto"/>
        <w:ind w:firstLine="720"/>
        <w:jc w:val="both"/>
        <w:rPr>
          <w:rFonts w:eastAsia="Times New Roman"/>
          <w:bCs/>
        </w:rPr>
      </w:pPr>
      <w:r>
        <w:rPr>
          <w:rFonts w:eastAsia="Times New Roman"/>
          <w:bCs/>
        </w:rPr>
        <w:t>Το σενάριο είναι γνωστό, το έχουμε βιώσει ως κοινωνία και ως πολιτικό σύστημα όλα τα τελευταία χ</w:t>
      </w:r>
      <w:r>
        <w:rPr>
          <w:rFonts w:eastAsia="Times New Roman"/>
          <w:bCs/>
        </w:rPr>
        <w:t xml:space="preserve">ρόνια της κρίσης. Και </w:t>
      </w:r>
      <w:r>
        <w:rPr>
          <w:rFonts w:eastAsia="Times New Roman"/>
          <w:bCs/>
        </w:rPr>
        <w:lastRenderedPageBreak/>
        <w:t>γι’ αυτό</w:t>
      </w:r>
      <w:r>
        <w:rPr>
          <w:rFonts w:eastAsia="Times New Roman"/>
          <w:bCs/>
        </w:rPr>
        <w:t>ν</w:t>
      </w:r>
      <w:r>
        <w:rPr>
          <w:rFonts w:eastAsia="Times New Roman"/>
          <w:bCs/>
        </w:rPr>
        <w:t xml:space="preserve"> τον λόγο, δεν υπάρχουν δικαιολογίες. Το ζούμε από το 2010, αρχής γενομένης από τον πρώτο </w:t>
      </w:r>
      <w:proofErr w:type="spellStart"/>
      <w:r>
        <w:rPr>
          <w:rFonts w:eastAsia="Times New Roman"/>
          <w:bCs/>
        </w:rPr>
        <w:t>αντιμνημονιακό</w:t>
      </w:r>
      <w:proofErr w:type="spellEnd"/>
      <w:r>
        <w:rPr>
          <w:rFonts w:eastAsia="Times New Roman"/>
          <w:bCs/>
        </w:rPr>
        <w:t xml:space="preserve"> τότε, τον κ. Σαμαρά, και τα </w:t>
      </w:r>
      <w:proofErr w:type="spellStart"/>
      <w:r>
        <w:rPr>
          <w:rFonts w:eastAsia="Times New Roman"/>
          <w:bCs/>
        </w:rPr>
        <w:t>Ζάππειά</w:t>
      </w:r>
      <w:proofErr w:type="spellEnd"/>
      <w:r>
        <w:rPr>
          <w:rFonts w:eastAsia="Times New Roman"/>
          <w:bCs/>
        </w:rPr>
        <w:t xml:space="preserve"> του, μέχρι και σήμερα. </w:t>
      </w:r>
    </w:p>
    <w:p w14:paraId="0C8346B8" w14:textId="77777777" w:rsidR="00A55636" w:rsidRDefault="00E244A2">
      <w:pPr>
        <w:spacing w:line="600" w:lineRule="auto"/>
        <w:ind w:firstLine="720"/>
        <w:jc w:val="both"/>
        <w:rPr>
          <w:rFonts w:eastAsia="Times New Roman"/>
          <w:bCs/>
        </w:rPr>
      </w:pPr>
      <w:r>
        <w:rPr>
          <w:rFonts w:eastAsia="Times New Roman"/>
          <w:bCs/>
        </w:rPr>
        <w:t>Κάθε νέα αναβολή σημαίνει ένα νέο δυσανάλογο φορτίο στην πλάτη του Έλληνα φορολογούμενου. Βέβαια, η λύση δεν είναι ούτε η ηρωική έξοδος, ούτε η επίκληση των εκλογών. Η πολιτική ρευστοποίηση θα επιφέρει μόνο την απόλυτη καταστροφή. Το φορτίο θα είναι εξαιρε</w:t>
      </w:r>
      <w:r>
        <w:rPr>
          <w:rFonts w:eastAsia="Times New Roman"/>
          <w:bCs/>
        </w:rPr>
        <w:t xml:space="preserve">τικά βαρύ για όποια ελληνική κυβέρνηση καλείται να το σηκώσει. </w:t>
      </w:r>
    </w:p>
    <w:p w14:paraId="0C8346B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Ο γνήσιος πατριωτισμός και η γνήσια πατριωτική ευαισθησία θα έπρεπε να ωθούν την Κυβέρνηση στο κλείσιμο της αξιολόγησης, προκειμένου να επέλθει η περιώνυμη ανάκαμψη.</w:t>
      </w:r>
    </w:p>
    <w:p w14:paraId="0C8346B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Ποιο είναι το </w:t>
      </w:r>
      <w:proofErr w:type="spellStart"/>
      <w:r>
        <w:rPr>
          <w:rFonts w:eastAsia="Times New Roman" w:cs="Times New Roman"/>
          <w:szCs w:val="24"/>
        </w:rPr>
        <w:t>διακύβευμα</w:t>
      </w:r>
      <w:proofErr w:type="spellEnd"/>
      <w:r>
        <w:rPr>
          <w:rFonts w:eastAsia="Times New Roman" w:cs="Times New Roman"/>
          <w:szCs w:val="24"/>
        </w:rPr>
        <w:t xml:space="preserve"> ε</w:t>
      </w:r>
      <w:r>
        <w:rPr>
          <w:rFonts w:eastAsia="Times New Roman" w:cs="Times New Roman"/>
          <w:szCs w:val="24"/>
        </w:rPr>
        <w:t xml:space="preserve">δώ; Νομίζω ότι πρέπει να είμαστε ξεκάθαροι: Κάθε ημέρα καθυστερήσεων θέτει σε κίνδυνο τα όσα με κόπο και δυσανάλογες θυσίες πέτυχε ο ελληνικός λαός. Μειώνεται επικίνδυνα το ήδη </w:t>
      </w:r>
      <w:proofErr w:type="spellStart"/>
      <w:r>
        <w:rPr>
          <w:rFonts w:eastAsia="Times New Roman" w:cs="Times New Roman"/>
          <w:szCs w:val="24"/>
        </w:rPr>
        <w:t>απισχνασμένο</w:t>
      </w:r>
      <w:proofErr w:type="spellEnd"/>
      <w:r>
        <w:rPr>
          <w:rFonts w:eastAsia="Times New Roman" w:cs="Times New Roman"/>
          <w:szCs w:val="24"/>
        </w:rPr>
        <w:t xml:space="preserve"> τραπεζικό απόθεμα. Αυξάνονται και πάλι επικίνδυνα οι πιέσεις από π</w:t>
      </w:r>
      <w:r>
        <w:rPr>
          <w:rFonts w:eastAsia="Times New Roman" w:cs="Times New Roman"/>
          <w:szCs w:val="24"/>
        </w:rPr>
        <w:t xml:space="preserve">λευράς Ευρωπαϊκής Κεντρικής Τράπεζας, όπως ακριβώς συνέβη με την «περήφανη διαπραγμάτευση» του 2015, αφήνοντας τις ελληνικές τράπεζες στη μέγγενη του </w:t>
      </w:r>
      <w:r>
        <w:rPr>
          <w:rFonts w:eastAsia="Times New Roman" w:cs="Times New Roman"/>
          <w:szCs w:val="24"/>
          <w:lang w:val="en-US"/>
        </w:rPr>
        <w:t>ELA</w:t>
      </w:r>
      <w:r>
        <w:rPr>
          <w:rFonts w:eastAsia="Times New Roman" w:cs="Times New Roman"/>
          <w:szCs w:val="24"/>
        </w:rPr>
        <w:t xml:space="preserve">. </w:t>
      </w:r>
    </w:p>
    <w:p w14:paraId="0C8346B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Και τα πράγματα γίνονται ακόμα δυσκολότερα, δεδομένου ότι εντείνονται οι γερμανικές πιέσεις προς τον</w:t>
      </w:r>
      <w:r>
        <w:rPr>
          <w:rFonts w:eastAsia="Times New Roman" w:cs="Times New Roman"/>
          <w:szCs w:val="24"/>
        </w:rPr>
        <w:t xml:space="preserve"> Μάριο </w:t>
      </w:r>
      <w:proofErr w:type="spellStart"/>
      <w:r>
        <w:rPr>
          <w:rFonts w:eastAsia="Times New Roman" w:cs="Times New Roman"/>
          <w:szCs w:val="24"/>
        </w:rPr>
        <w:t>Ντράγκι</w:t>
      </w:r>
      <w:proofErr w:type="spellEnd"/>
      <w:r>
        <w:rPr>
          <w:rFonts w:eastAsia="Times New Roman" w:cs="Times New Roman"/>
          <w:szCs w:val="24"/>
        </w:rPr>
        <w:t>, για πιο σφιχτά δημοσιονομικά, δηλαδή για υψηλότερα επιτόκια και παύση των μαζικών αγορών κρατικών ομολόγων, αναθεώρηση και λήξη του προγράμματος ποσοτικής χαλάρωσης, στο οποίο βεβαίως τόσο προσβλέπουμε. Θα προλάβουμε άραγε;</w:t>
      </w:r>
    </w:p>
    <w:p w14:paraId="0C8346B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θυμίζ</w:t>
      </w:r>
      <w:r>
        <w:rPr>
          <w:rFonts w:eastAsia="Times New Roman" w:cs="Times New Roman"/>
          <w:szCs w:val="24"/>
        </w:rPr>
        <w:t xml:space="preserve">ω ότι εμείς από αυτό εδώ το Βήμα αναγνωρίσαμε τους αισιόδοξους οικονομικούς δείκτες πριν από λίγο καιρό και σας προτρέψαμε να εκμεταλλευτείτε το διαφαινόμενο θετικό </w:t>
      </w:r>
      <w:r>
        <w:rPr>
          <w:rFonts w:eastAsia="Times New Roman" w:cs="Times New Roman"/>
          <w:szCs w:val="24"/>
          <w:lang w:val="en-US"/>
        </w:rPr>
        <w:t>momentum</w:t>
      </w:r>
      <w:r>
        <w:rPr>
          <w:rFonts w:eastAsia="Times New Roman" w:cs="Times New Roman"/>
          <w:szCs w:val="24"/>
        </w:rPr>
        <w:t>. Εσείς, όμως, όχι μόνο δεν το εκμεταλλευτήκατε αλλά αντίθετα κινδυνεύετε να το χάσ</w:t>
      </w:r>
      <w:r>
        <w:rPr>
          <w:rFonts w:eastAsia="Times New Roman" w:cs="Times New Roman"/>
          <w:szCs w:val="24"/>
        </w:rPr>
        <w:t xml:space="preserve">ετε ολότελα. </w:t>
      </w:r>
    </w:p>
    <w:p w14:paraId="0C8346B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Αξιοποιήστε, λοιπόν, ό,τι απομένει από αυτό, μήπως και </w:t>
      </w:r>
      <w:proofErr w:type="spellStart"/>
      <w:r>
        <w:rPr>
          <w:rFonts w:eastAsia="Times New Roman" w:cs="Times New Roman"/>
          <w:szCs w:val="24"/>
        </w:rPr>
        <w:t>ξεβαλτώσουμε</w:t>
      </w:r>
      <w:proofErr w:type="spellEnd"/>
      <w:r>
        <w:rPr>
          <w:rFonts w:eastAsia="Times New Roman" w:cs="Times New Roman"/>
          <w:szCs w:val="24"/>
        </w:rPr>
        <w:t>. Γιατί με την αναποφασιστικότητα, την κωλυσιεργία, τον φόβο της διαχείρισης του εσωκομματικού ακροατηρίου, καταστρέφετε ακόμα και αυτά τα λίγα, τα οποία καταφέρατε να χτίσετε</w:t>
      </w:r>
      <w:r>
        <w:rPr>
          <w:rFonts w:eastAsia="Times New Roman" w:cs="Times New Roman"/>
          <w:szCs w:val="24"/>
        </w:rPr>
        <w:t xml:space="preserve">. </w:t>
      </w:r>
    </w:p>
    <w:p w14:paraId="0C8346B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Πάμε πίσω ολοταχώς. Όλοι οι στόχοι είναι στο κόκκινο, σε αναπτυξιακό, σε δημοσιονομικό, σε χρηματοπιστωτικό επίπεδο. Τίποτα δεν είναι δεδομένο, ούτε οι προσδοκώμενοι ρυθμοί ανά</w:t>
      </w:r>
      <w:r>
        <w:rPr>
          <w:rFonts w:eastAsia="Times New Roman" w:cs="Times New Roman"/>
          <w:szCs w:val="24"/>
        </w:rPr>
        <w:lastRenderedPageBreak/>
        <w:t xml:space="preserve">πτυξης, ούτε τα υψηλά πλεονάσματα, ούτε η </w:t>
      </w:r>
      <w:proofErr w:type="spellStart"/>
      <w:r>
        <w:rPr>
          <w:rFonts w:eastAsia="Times New Roman" w:cs="Times New Roman"/>
          <w:szCs w:val="24"/>
        </w:rPr>
        <w:t>απομείωση</w:t>
      </w:r>
      <w:proofErr w:type="spellEnd"/>
      <w:r>
        <w:rPr>
          <w:rFonts w:eastAsia="Times New Roman" w:cs="Times New Roman"/>
          <w:szCs w:val="24"/>
        </w:rPr>
        <w:t xml:space="preserve"> των κόκκινων δανείων. Όσο</w:t>
      </w:r>
      <w:r>
        <w:rPr>
          <w:rFonts w:eastAsia="Times New Roman" w:cs="Times New Roman"/>
          <w:szCs w:val="24"/>
        </w:rPr>
        <w:t xml:space="preserve"> παραμένετε δέσμιοι μιας αμφιθυμίας σε σχέση με τις ιδιωτικοποιήσεις, θέτοντας εμπόδια σε ήδη δρομολογημένες αξιοποιήσεις ακίνητης δημόσιας περιουσίας, όσο επιμένετε σε ένα μοντέλο οικονομίας μη φιλικό προς την επιχειρηματικότητα και την ανάπτυξη, όσο επιμ</w:t>
      </w:r>
      <w:r>
        <w:rPr>
          <w:rFonts w:eastAsia="Times New Roman" w:cs="Times New Roman"/>
          <w:szCs w:val="24"/>
        </w:rPr>
        <w:t xml:space="preserve">ένετε να μην αντιμετωπίζετε το δομικό πρόβλημα της μακροχρόνιας ανεργίας, αλλά να προσπαθείτε να το κάνετε με κρατικές ασπιρίνες, η οικονομία δεν θα επανέλθει σε τροχιά βιώσιμης ανάπτυξης. </w:t>
      </w:r>
    </w:p>
    <w:p w14:paraId="0C8346B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Οι αισιόδοξες προβλέψεις του προϋπολογισμού για το 2017 είναι προφ</w:t>
      </w:r>
      <w:r>
        <w:rPr>
          <w:rFonts w:eastAsia="Times New Roman" w:cs="Times New Roman"/>
          <w:szCs w:val="24"/>
        </w:rPr>
        <w:t xml:space="preserve">ανές πως δεν μπορούν να ευοδωθούν με ήδη χαμένο το πρώτο τρίμηνο και βεβαίως με τις παραπάνω προϋποθέσεις που αναφέρθηκαν. </w:t>
      </w:r>
    </w:p>
    <w:p w14:paraId="0C8346C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Και εδώ ταιριάζουν οι στίχοι του Διονύση Σαββόπουλου στον «Άγγελο Εξάγγελο»: «Αφού δεν είχε νέα ευχάριστα να πει, καλύτερα να μην μα</w:t>
      </w:r>
      <w:r>
        <w:rPr>
          <w:rFonts w:eastAsia="Times New Roman" w:cs="Times New Roman"/>
          <w:szCs w:val="24"/>
        </w:rPr>
        <w:t xml:space="preserve">ς πει κανένα». Και αναφέρομαι, βεβαίως, στην αντιμετώπιση από πλευράς Κυβέρνησης της κρούσης του κώδωνα κινδύνου που είχαμε προχθές από τον κεντρικό </w:t>
      </w:r>
      <w:r>
        <w:rPr>
          <w:rFonts w:eastAsia="Times New Roman" w:cs="Times New Roman"/>
          <w:szCs w:val="24"/>
        </w:rPr>
        <w:t>τ</w:t>
      </w:r>
      <w:r>
        <w:rPr>
          <w:rFonts w:eastAsia="Times New Roman" w:cs="Times New Roman"/>
          <w:szCs w:val="24"/>
        </w:rPr>
        <w:t>ραπεζίτη. Εκείνος κάνει τη δουλειά του. Από την άλλη, όσοι ονειρεύονται «σχέδια Μάρσαλ», μπορεί βεβαίως να</w:t>
      </w:r>
      <w:r>
        <w:rPr>
          <w:rFonts w:eastAsia="Times New Roman" w:cs="Times New Roman"/>
          <w:szCs w:val="24"/>
        </w:rPr>
        <w:t xml:space="preserve"> ακούγονται ευχάριστα </w:t>
      </w:r>
      <w:r>
        <w:rPr>
          <w:rFonts w:eastAsia="Times New Roman" w:cs="Times New Roman"/>
          <w:szCs w:val="24"/>
        </w:rPr>
        <w:lastRenderedPageBreak/>
        <w:t>στα αυτιά όλων μας, αλλά δεν έχουν κα</w:t>
      </w:r>
      <w:r>
        <w:rPr>
          <w:rFonts w:eastAsia="Times New Roman" w:cs="Times New Roman"/>
          <w:szCs w:val="24"/>
        </w:rPr>
        <w:t>μ</w:t>
      </w:r>
      <w:r>
        <w:rPr>
          <w:rFonts w:eastAsia="Times New Roman" w:cs="Times New Roman"/>
          <w:szCs w:val="24"/>
        </w:rPr>
        <w:t>μία σχέση με τη σημερινή πραγματικότητα, διότι ο «θείος από την Αμερική</w:t>
      </w:r>
      <w:r>
        <w:rPr>
          <w:rFonts w:eastAsia="Times New Roman" w:cs="Times New Roman"/>
          <w:szCs w:val="24"/>
        </w:rPr>
        <w:t>»</w:t>
      </w:r>
      <w:r>
        <w:rPr>
          <w:rFonts w:eastAsia="Times New Roman" w:cs="Times New Roman"/>
          <w:szCs w:val="24"/>
        </w:rPr>
        <w:t xml:space="preserve"> έχει προ πολλού συνταξιοδοτηθεί. </w:t>
      </w:r>
    </w:p>
    <w:p w14:paraId="0C8346C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Ακούστε, λοιπόν, κυρία Υπουργέ -επιτέλους- την κραυγή αγωνίας της πραγματικής οικονομίας.</w:t>
      </w:r>
      <w:r>
        <w:rPr>
          <w:rFonts w:eastAsia="Times New Roman" w:cs="Times New Roman"/>
          <w:szCs w:val="24"/>
        </w:rPr>
        <w:t xml:space="preserve"> Μην ξεχνάτε πως ο μόνος τομέας που φαίνεται να λειτουργεί ακόμα -και αναφέρομαι στη βαριά βιομηχανία της χώρας μας, τον τουρισμό- βρίσκεται σε μια ιδιαίτερα κρίσιμη χρονική στιγμή. Είναι η περίοδος των κρατήσεων εν</w:t>
      </w:r>
      <w:r>
        <w:rPr>
          <w:rFonts w:eastAsia="Times New Roman" w:cs="Times New Roman"/>
          <w:szCs w:val="24"/>
        </w:rPr>
        <w:t xml:space="preserve"> </w:t>
      </w:r>
      <w:r>
        <w:rPr>
          <w:rFonts w:eastAsia="Times New Roman" w:cs="Times New Roman"/>
          <w:szCs w:val="24"/>
        </w:rPr>
        <w:t xml:space="preserve">όψει της θερινής περιόδου. Και θα είναι </w:t>
      </w:r>
      <w:r>
        <w:rPr>
          <w:rFonts w:eastAsia="Times New Roman" w:cs="Times New Roman"/>
          <w:szCs w:val="24"/>
        </w:rPr>
        <w:t xml:space="preserve">καταστροφικό </w:t>
      </w:r>
      <w:r>
        <w:rPr>
          <w:rFonts w:eastAsia="Times New Roman" w:cs="Times New Roman"/>
          <w:szCs w:val="24"/>
        </w:rPr>
        <w:t>εάν</w:t>
      </w:r>
      <w:r>
        <w:rPr>
          <w:rFonts w:eastAsia="Times New Roman" w:cs="Times New Roman"/>
          <w:szCs w:val="24"/>
        </w:rPr>
        <w:t xml:space="preserve"> παλινωδίες, καθυστερήσεις, κλίμα αβεβαιότητας καταστρέψουν μια δυναμική που φαίνεται να καταγράφεται. </w:t>
      </w:r>
    </w:p>
    <w:p w14:paraId="0C8346C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Από Βρετανούς τουριστικούς πράκτορες γίνεται λόγος για αύξηση της τάξης του 40%. Στοιχεία από τη Γερμανία μιλούν για αύξηση της τάξης το</w:t>
      </w:r>
      <w:r>
        <w:rPr>
          <w:rFonts w:eastAsia="Times New Roman" w:cs="Times New Roman"/>
          <w:szCs w:val="24"/>
        </w:rPr>
        <w:t xml:space="preserve">υ 70%. Όμως, αυτό που βεβαίως πρέπει να μας αφορά κυρίως είναι το τι πρόκειται να μείνει στην τοπική και στην εθνική μας οικονομία και όχι τόσο και μόνο ο αριθμός των αφίξεων. </w:t>
      </w:r>
    </w:p>
    <w:p w14:paraId="0C8346C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Δυστυχώς η αβεβαιότητα και η έλλειψη ρευστότητας που πιέζει τους Έλληνες τουρισ</w:t>
      </w:r>
      <w:r>
        <w:rPr>
          <w:rFonts w:eastAsia="Times New Roman" w:cs="Times New Roman"/>
          <w:szCs w:val="24"/>
        </w:rPr>
        <w:t xml:space="preserve">τικούς επιχειρηματίες οδηγεί στο να ξεπουλούν στους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δωμάτια σε εξευτελιστικές τιμές, </w:t>
      </w:r>
      <w:r>
        <w:rPr>
          <w:rFonts w:eastAsia="Times New Roman" w:cs="Times New Roman"/>
          <w:szCs w:val="24"/>
        </w:rPr>
        <w:lastRenderedPageBreak/>
        <w:t xml:space="preserve">ακόμη και μέχρι το 2021, για να αποκτήσουν μια σχετική ρευστότητα. </w:t>
      </w:r>
    </w:p>
    <w:p w14:paraId="0C8346C4" w14:textId="77777777" w:rsidR="00A55636" w:rsidRDefault="00E244A2">
      <w:pPr>
        <w:spacing w:line="600" w:lineRule="auto"/>
        <w:ind w:firstLine="720"/>
        <w:jc w:val="both"/>
        <w:rPr>
          <w:rFonts w:eastAsia="Times New Roman" w:cs="Times New Roman"/>
          <w:szCs w:val="24"/>
        </w:rPr>
      </w:pPr>
      <w:r w:rsidRPr="00136C15">
        <w:rPr>
          <w:rFonts w:eastAsia="Times New Roman" w:cs="Times New Roman"/>
          <w:szCs w:val="24"/>
        </w:rPr>
        <w:t>Ας μη θέσουμε, λοιπόν, εν αμφιβόλω την κυρίαρχη σίγουρα, από τις λίγες πηγές πραγματικού</w:t>
      </w:r>
      <w:r w:rsidRPr="00136C15">
        <w:rPr>
          <w:rFonts w:eastAsia="Times New Roman" w:cs="Times New Roman"/>
          <w:szCs w:val="24"/>
        </w:rPr>
        <w:t xml:space="preserve"> εισοδήματος της χώρας. </w:t>
      </w:r>
    </w:p>
    <w:p w14:paraId="0C8346C5" w14:textId="77777777" w:rsidR="00A55636" w:rsidRDefault="00E244A2">
      <w:pPr>
        <w:spacing w:line="600" w:lineRule="auto"/>
        <w:ind w:firstLine="720"/>
        <w:jc w:val="both"/>
        <w:rPr>
          <w:rFonts w:eastAsia="Times New Roman" w:cs="Times New Roman"/>
          <w:szCs w:val="24"/>
        </w:rPr>
      </w:pPr>
      <w:r w:rsidRPr="00136C15">
        <w:rPr>
          <w:rFonts w:eastAsia="Times New Roman" w:cs="Times New Roman"/>
          <w:szCs w:val="24"/>
        </w:rPr>
        <w:t xml:space="preserve">Κυρίες και κύριοι συνάδελφοι, ο </w:t>
      </w:r>
      <w:proofErr w:type="spellStart"/>
      <w:r w:rsidRPr="00136C15">
        <w:rPr>
          <w:rFonts w:eastAsia="Times New Roman" w:cs="Times New Roman"/>
          <w:szCs w:val="24"/>
        </w:rPr>
        <w:t>κρατικομονοπωλιακός</w:t>
      </w:r>
      <w:proofErr w:type="spellEnd"/>
      <w:r w:rsidRPr="00136C15">
        <w:rPr>
          <w:rFonts w:eastAsia="Times New Roman" w:cs="Times New Roman"/>
          <w:szCs w:val="24"/>
        </w:rPr>
        <w:t xml:space="preserve"> καπιταλισμός</w:t>
      </w:r>
      <w:r w:rsidRPr="00136C15">
        <w:rPr>
          <w:rFonts w:eastAsia="Times New Roman" w:cs="Times New Roman"/>
          <w:szCs w:val="24"/>
        </w:rPr>
        <w:t>,</w:t>
      </w:r>
      <w:r w:rsidRPr="00136C15">
        <w:rPr>
          <w:rFonts w:eastAsia="Times New Roman" w:cs="Times New Roman"/>
          <w:szCs w:val="24"/>
        </w:rPr>
        <w:t xml:space="preserve"> ποτέ και πουθενά, ούτε μακροημέρευσε ούτε</w:t>
      </w:r>
      <w:r w:rsidRPr="00136C15">
        <w:rPr>
          <w:rFonts w:eastAsia="Times New Roman" w:cs="Times New Roman"/>
          <w:szCs w:val="24"/>
        </w:rPr>
        <w:t>,</w:t>
      </w:r>
      <w:r w:rsidRPr="00136C15">
        <w:rPr>
          <w:rFonts w:eastAsia="Times New Roman" w:cs="Times New Roman"/>
          <w:szCs w:val="24"/>
        </w:rPr>
        <w:t xml:space="preserve"> βεβαίως</w:t>
      </w:r>
      <w:r w:rsidRPr="00136C15">
        <w:rPr>
          <w:rFonts w:eastAsia="Times New Roman" w:cs="Times New Roman"/>
          <w:szCs w:val="24"/>
        </w:rPr>
        <w:t>,</w:t>
      </w:r>
      <w:r w:rsidRPr="00136C15">
        <w:rPr>
          <w:rFonts w:eastAsia="Times New Roman" w:cs="Times New Roman"/>
          <w:szCs w:val="24"/>
        </w:rPr>
        <w:t xml:space="preserve"> διασφάλισε ευημερία στις κοινωνίες. Η ΔΕΗ αν και μονοπωλιακή επιχείρηση, αν και επιχείρηση που εμπορεύεται ανελασ</w:t>
      </w:r>
      <w:r w:rsidRPr="00136C15">
        <w:rPr>
          <w:rFonts w:eastAsia="Times New Roman" w:cs="Times New Roman"/>
          <w:szCs w:val="24"/>
        </w:rPr>
        <w:t xml:space="preserve">τικό προϊόν, είναι στα πρόθυρα της κατάρρευσης. </w:t>
      </w:r>
    </w:p>
    <w:p w14:paraId="0C8346C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Πρόκειται, δηλαδή, για μία πανεύκολη εξίσωση, που, όμως, οι διαχρονικοί διαχειριστές της εταιρείας αδυνατούσαν και αδυνατούν να επιλύσουν. Η ίδια η ΓΕΝΟΠ ΔΕΗ δηλώνει</w:t>
      </w:r>
      <w:r>
        <w:rPr>
          <w:rFonts w:eastAsia="Times New Roman" w:cs="Times New Roman"/>
          <w:szCs w:val="24"/>
        </w:rPr>
        <w:t>,</w:t>
      </w:r>
      <w:r>
        <w:rPr>
          <w:rFonts w:eastAsia="Times New Roman" w:cs="Times New Roman"/>
          <w:szCs w:val="24"/>
        </w:rPr>
        <w:t xml:space="preserve"> πως σε δύο μήνες δεν θα μπορεί η εταιρεία να </w:t>
      </w:r>
      <w:proofErr w:type="spellStart"/>
      <w:r>
        <w:rPr>
          <w:rFonts w:eastAsia="Times New Roman" w:cs="Times New Roman"/>
          <w:szCs w:val="24"/>
        </w:rPr>
        <w:t>αντεπεξέλθει</w:t>
      </w:r>
      <w:proofErr w:type="spellEnd"/>
      <w:r>
        <w:rPr>
          <w:rFonts w:eastAsia="Times New Roman" w:cs="Times New Roman"/>
          <w:szCs w:val="24"/>
        </w:rPr>
        <w:t xml:space="preserve"> στη μισθολογική και μόνο δαπάνη. Και μας κακοφαίνεται το άνοιγμα στον ανταγωνισμό και η εξυγίανση της εταιρείας, που θα έχει διπλά θετικό αποτέλεσμα και για τον καταναλωτή αλλά και για την ίδια την</w:t>
      </w:r>
      <w:r>
        <w:rPr>
          <w:rFonts w:eastAsia="Times New Roman" w:cs="Times New Roman"/>
          <w:szCs w:val="24"/>
        </w:rPr>
        <w:t xml:space="preserve"> εναπομείνασα κρατική εταιρεία, γιατί ναι μεν καταργήσατε τη «μικρή</w:t>
      </w:r>
      <w:r>
        <w:rPr>
          <w:rFonts w:eastAsia="Times New Roman" w:cs="Times New Roman"/>
          <w:szCs w:val="24"/>
        </w:rPr>
        <w:t>»</w:t>
      </w:r>
      <w:r>
        <w:rPr>
          <w:rFonts w:eastAsia="Times New Roman" w:cs="Times New Roman"/>
          <w:szCs w:val="24"/>
        </w:rPr>
        <w:t xml:space="preserve"> ΔΕΗ που είχε δρομολογηθεί, ωστόσο τώρα κινδυνεύει με χρεοκοπία το σύνολο της ΔΕΗ, η «μεγάλη</w:t>
      </w:r>
      <w:r>
        <w:rPr>
          <w:rFonts w:eastAsia="Times New Roman" w:cs="Times New Roman"/>
          <w:szCs w:val="24"/>
        </w:rPr>
        <w:t>»</w:t>
      </w:r>
      <w:r>
        <w:rPr>
          <w:rFonts w:eastAsia="Times New Roman" w:cs="Times New Roman"/>
          <w:szCs w:val="24"/>
        </w:rPr>
        <w:t xml:space="preserve"> ΔΕΗ.</w:t>
      </w:r>
    </w:p>
    <w:p w14:paraId="0C8346C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Πέραν των </w:t>
      </w:r>
      <w:proofErr w:type="spellStart"/>
      <w:r>
        <w:rPr>
          <w:rFonts w:eastAsia="Times New Roman" w:cs="Times New Roman"/>
          <w:szCs w:val="24"/>
        </w:rPr>
        <w:t>τακτικισμών</w:t>
      </w:r>
      <w:proofErr w:type="spellEnd"/>
      <w:r>
        <w:rPr>
          <w:rFonts w:eastAsia="Times New Roman" w:cs="Times New Roman"/>
          <w:szCs w:val="24"/>
        </w:rPr>
        <w:t xml:space="preserve"> δεν πρέπει να ξεχνούμε</w:t>
      </w:r>
      <w:r>
        <w:rPr>
          <w:rFonts w:eastAsia="Times New Roman" w:cs="Times New Roman"/>
          <w:szCs w:val="24"/>
        </w:rPr>
        <w:t>,</w:t>
      </w:r>
      <w:r>
        <w:rPr>
          <w:rFonts w:eastAsia="Times New Roman" w:cs="Times New Roman"/>
          <w:szCs w:val="24"/>
        </w:rPr>
        <w:t xml:space="preserve"> πως το βλέμμα μας πρέπει να στραμμένο προς </w:t>
      </w:r>
      <w:r>
        <w:rPr>
          <w:rFonts w:eastAsia="Times New Roman" w:cs="Times New Roman"/>
          <w:szCs w:val="24"/>
        </w:rPr>
        <w:t>την κοινή ευρωπαϊκή αγορά ενέργειας, που είναι άλλο σημείο, ένας άλλος τόπος συνάντησης των ευρωπαϊκών κρατών. Είναι μέσα στη νέα αρχιτεκτονική των πολλαπλών ταχυτήτων, έτσι όπως αναφέρονται. Εκεί πρέπει να είμαστε παρόντες. Προς τα εκεί πρέπει να κινηθούμ</w:t>
      </w:r>
      <w:r>
        <w:rPr>
          <w:rFonts w:eastAsia="Times New Roman" w:cs="Times New Roman"/>
          <w:szCs w:val="24"/>
        </w:rPr>
        <w:t xml:space="preserve">ε, αφού είναι το πεδίο στο οποίο τόσο πολλά επενδύουμε. </w:t>
      </w:r>
    </w:p>
    <w:p w14:paraId="0C8346C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Ας αντιληφθούμε, κυρίες και κύριοι συνάδελφοι, πως αν συνεχίσουμε έτσι, το κόστος στην πραγματική οικονομία θα βαρύνει κυρίως τους πιο αδύναμους. Το τρενάρισμα της αβεβαιότητας απορρυθμίζει έτι περαι</w:t>
      </w:r>
      <w:r>
        <w:rPr>
          <w:rFonts w:eastAsia="Times New Roman" w:cs="Times New Roman"/>
          <w:szCs w:val="24"/>
        </w:rPr>
        <w:t xml:space="preserve">τέρω ό,τι παραμένει -έστω </w:t>
      </w:r>
      <w:proofErr w:type="spellStart"/>
      <w:r>
        <w:rPr>
          <w:rFonts w:eastAsia="Times New Roman" w:cs="Times New Roman"/>
          <w:szCs w:val="24"/>
        </w:rPr>
        <w:t>νεκροζώντανο</w:t>
      </w:r>
      <w:proofErr w:type="spellEnd"/>
      <w:r>
        <w:rPr>
          <w:rFonts w:eastAsia="Times New Roman" w:cs="Times New Roman"/>
          <w:szCs w:val="24"/>
        </w:rPr>
        <w:t xml:space="preserve">- στην αγορά. </w:t>
      </w:r>
    </w:p>
    <w:p w14:paraId="0C8346C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Μιλήστε, λοιπόν, με τους νέους επιχειρηματίες. Μιλήστε με τις νέες στρατιές ανέργων. Ας καταλάβουμε, επιτέλους, πως οι ζημιές που επαπειλούνται</w:t>
      </w:r>
      <w:r>
        <w:rPr>
          <w:rFonts w:eastAsia="Times New Roman" w:cs="Times New Roman"/>
          <w:szCs w:val="24"/>
        </w:rPr>
        <w:t>,</w:t>
      </w:r>
      <w:r>
        <w:rPr>
          <w:rFonts w:eastAsia="Times New Roman" w:cs="Times New Roman"/>
          <w:szCs w:val="24"/>
        </w:rPr>
        <w:t xml:space="preserve"> είναι πολύ μεγαλύτερες από το όποιο βάρος των δύσκολων απο</w:t>
      </w:r>
      <w:r>
        <w:rPr>
          <w:rFonts w:eastAsia="Times New Roman" w:cs="Times New Roman"/>
          <w:szCs w:val="24"/>
        </w:rPr>
        <w:t xml:space="preserve">φάσεων που πρέπει να ληφθούν τώρα. </w:t>
      </w:r>
    </w:p>
    <w:p w14:paraId="0C8346C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Για το </w:t>
      </w:r>
      <w:proofErr w:type="spellStart"/>
      <w:r>
        <w:rPr>
          <w:rFonts w:eastAsia="Times New Roman" w:cs="Times New Roman"/>
          <w:szCs w:val="24"/>
        </w:rPr>
        <w:t>νομοθετείν</w:t>
      </w:r>
      <w:proofErr w:type="spellEnd"/>
      <w:r>
        <w:rPr>
          <w:rFonts w:eastAsia="Times New Roman" w:cs="Times New Roman"/>
          <w:szCs w:val="24"/>
        </w:rPr>
        <w:t xml:space="preserve"> διά τροπολογιών δεν θέλω να προσθέσω τίποτα, διότι είναι σίγουρο ότι θα ακουστώ κοινότοπος. Θα σχολιάσω μονάχα δύο τροπολογίες. </w:t>
      </w:r>
    </w:p>
    <w:p w14:paraId="0C8346C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Σε σχέση με την τροπολογία που αφορά την Ελληνική Ένωση για τα Δικαιώματα</w:t>
      </w:r>
      <w:r>
        <w:rPr>
          <w:rFonts w:eastAsia="Times New Roman" w:cs="Times New Roman"/>
          <w:szCs w:val="24"/>
        </w:rPr>
        <w:t xml:space="preserve"> του Ανθρώπου, έστω και καθυστερημένα φέρατε μια τροπολογία</w:t>
      </w:r>
      <w:r>
        <w:rPr>
          <w:rFonts w:eastAsia="Times New Roman" w:cs="Times New Roman"/>
          <w:szCs w:val="24"/>
        </w:rPr>
        <w:t>,</w:t>
      </w:r>
      <w:r>
        <w:rPr>
          <w:rFonts w:eastAsia="Times New Roman" w:cs="Times New Roman"/>
          <w:szCs w:val="24"/>
        </w:rPr>
        <w:t xml:space="preserve"> που διευθετεί πραγματικά ένα μεγάλο μέρος των αιτημάτων της εν λόγω ένωσης.</w:t>
      </w:r>
    </w:p>
    <w:p w14:paraId="0C8346C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Ωστόσο αν και η τροπολογία βρίσκεται στη σωστή κατεύθυνση, παρουσιάζει ορισμένα ζητήματα. Δεν διασφαλίζει με ρητό τρόπο</w:t>
      </w:r>
      <w:r>
        <w:rPr>
          <w:rFonts w:eastAsia="Times New Roman" w:cs="Times New Roman"/>
          <w:szCs w:val="24"/>
        </w:rPr>
        <w:t xml:space="preserve"> τη χωροταξική αυτονομία της ΕΕΔΑ, παρ</w:t>
      </w:r>
      <w:r>
        <w:rPr>
          <w:rFonts w:eastAsia="Times New Roman" w:cs="Times New Roman"/>
          <w:szCs w:val="24"/>
        </w:rPr>
        <w:t xml:space="preserve">’ </w:t>
      </w:r>
      <w:r>
        <w:rPr>
          <w:rFonts w:eastAsia="Times New Roman" w:cs="Times New Roman"/>
          <w:szCs w:val="24"/>
        </w:rPr>
        <w:t xml:space="preserve">ότι υπάρχει η γνωστή ιστορία των γραφείων της με τις παρεμβάσεις του αλήστου μνήμης κ. </w:t>
      </w:r>
      <w:proofErr w:type="spellStart"/>
      <w:r>
        <w:rPr>
          <w:rFonts w:eastAsia="Times New Roman" w:cs="Times New Roman"/>
          <w:szCs w:val="24"/>
        </w:rPr>
        <w:t>Μπαλτάκου</w:t>
      </w:r>
      <w:proofErr w:type="spellEnd"/>
      <w:r>
        <w:rPr>
          <w:rFonts w:eastAsia="Times New Roman" w:cs="Times New Roman"/>
          <w:szCs w:val="24"/>
        </w:rPr>
        <w:t xml:space="preserve">. </w:t>
      </w:r>
    </w:p>
    <w:p w14:paraId="0C8346C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Επίσης τίθεται ζήτημα</w:t>
      </w:r>
      <w:r>
        <w:rPr>
          <w:rFonts w:eastAsia="Times New Roman" w:cs="Times New Roman"/>
          <w:szCs w:val="24"/>
        </w:rPr>
        <w:t>,</w:t>
      </w:r>
      <w:r>
        <w:rPr>
          <w:rFonts w:eastAsia="Times New Roman" w:cs="Times New Roman"/>
          <w:szCs w:val="24"/>
        </w:rPr>
        <w:t xml:space="preserve"> από τη στιγμή που επεμβαίνετε στον αριθμό των θητειών των επιστημονικών συνεργατών της. Ορίζετ</w:t>
      </w:r>
      <w:r>
        <w:rPr>
          <w:rFonts w:eastAsia="Times New Roman" w:cs="Times New Roman"/>
          <w:szCs w:val="24"/>
        </w:rPr>
        <w:t xml:space="preserve">αι, λοιπόν, από την τροπολογία ότι η </w:t>
      </w:r>
      <w:proofErr w:type="spellStart"/>
      <w:r>
        <w:rPr>
          <w:rFonts w:eastAsia="Times New Roman" w:cs="Times New Roman"/>
          <w:szCs w:val="24"/>
        </w:rPr>
        <w:t>επαναπρόσληψή</w:t>
      </w:r>
      <w:proofErr w:type="spellEnd"/>
      <w:r>
        <w:rPr>
          <w:rFonts w:eastAsia="Times New Roman" w:cs="Times New Roman"/>
          <w:szCs w:val="24"/>
        </w:rPr>
        <w:t xml:space="preserve"> τους μπορεί να συμβεί μέχρι δύο φορές, ενώ η ΕΕΔΑ, θεωρώντας πως αυτοί είναι ειδικών απαιτήσεων και προδιαγραφών, θα επιθυμούσε την παραμονή τους για περισσότερες θητείες, από τη στιγμή που έχουν γνώση του</w:t>
      </w:r>
      <w:r>
        <w:rPr>
          <w:rFonts w:eastAsia="Times New Roman" w:cs="Times New Roman"/>
          <w:szCs w:val="24"/>
        </w:rPr>
        <w:t xml:space="preserve"> τρόπου λειτουργίας της </w:t>
      </w:r>
      <w:r>
        <w:rPr>
          <w:rFonts w:eastAsia="Times New Roman" w:cs="Times New Roman"/>
          <w:szCs w:val="24"/>
        </w:rPr>
        <w:t>έ</w:t>
      </w:r>
      <w:r>
        <w:rPr>
          <w:rFonts w:eastAsia="Times New Roman" w:cs="Times New Roman"/>
          <w:szCs w:val="24"/>
        </w:rPr>
        <w:t xml:space="preserve">νωσης. </w:t>
      </w:r>
    </w:p>
    <w:p w14:paraId="0C8346C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Σε σχέση δε με την τροπολογία για την αντιμετώπιση των δυσβάσταχτων προβλημάτων των δανειοληπτών με ισοτιμία ελβετικού φράγκου, τονίζω ότι είναι ένα πολύ σοβαρό θέμα που α</w:t>
      </w:r>
      <w:r>
        <w:rPr>
          <w:rFonts w:eastAsia="Times New Roman" w:cs="Times New Roman"/>
          <w:szCs w:val="24"/>
        </w:rPr>
        <w:lastRenderedPageBreak/>
        <w:t>πασχολεί χιλιάδες συμπολίτες μας και πρέπει σαφώς να</w:t>
      </w:r>
      <w:r>
        <w:rPr>
          <w:rFonts w:eastAsia="Times New Roman" w:cs="Times New Roman"/>
          <w:szCs w:val="24"/>
        </w:rPr>
        <w:t xml:space="preserve"> διευθετηθεί. Αυτό, όμως, πρέπει να γίνει με τρόπο συντεταγμένο, με τρόπο καλά σχεδιασμένο, προκειμένου να είναι και αποτελεσματικό. Οφείλει, λοιπόν, η Κυβέρνηση να το διαχειριστεί με τη δέουσα σοβαρότητα και η Αντιπολίτευση προφανώς θα τη στηρίξει στο σύν</w:t>
      </w:r>
      <w:r>
        <w:rPr>
          <w:rFonts w:eastAsia="Times New Roman" w:cs="Times New Roman"/>
          <w:szCs w:val="24"/>
        </w:rPr>
        <w:t>ολό της. Άρα αντί να έχουμε διά της τροπολογίας μια προσπάθεια αντιμετώπισης ενός μεγάλου υπαρκτού προβλήματος, η Κυβέρνηση ας φροντίσει, κυρία Υπουργέ, να το ρυθμίσει όπως πρέπει.</w:t>
      </w:r>
    </w:p>
    <w:p w14:paraId="0C8346C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C8346D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w:t>
      </w:r>
      <w:r>
        <w:rPr>
          <w:rFonts w:eastAsia="Times New Roman" w:cs="Times New Roman"/>
          <w:szCs w:val="24"/>
        </w:rPr>
        <w:t>συνάδελφε.</w:t>
      </w:r>
    </w:p>
    <w:p w14:paraId="0C8346D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Σκούφα</w:t>
      </w:r>
      <w:proofErr w:type="spellEnd"/>
      <w:r>
        <w:rPr>
          <w:rFonts w:eastAsia="Times New Roman" w:cs="Times New Roman"/>
          <w:szCs w:val="24"/>
        </w:rPr>
        <w:t xml:space="preserve">, για επτά λεπτά. Μετά είστε εσείς, κύριε </w:t>
      </w:r>
      <w:proofErr w:type="spellStart"/>
      <w:r>
        <w:rPr>
          <w:rFonts w:eastAsia="Times New Roman" w:cs="Times New Roman"/>
          <w:szCs w:val="24"/>
        </w:rPr>
        <w:t>Σαρίδη</w:t>
      </w:r>
      <w:proofErr w:type="spellEnd"/>
      <w:r>
        <w:rPr>
          <w:rFonts w:eastAsia="Times New Roman" w:cs="Times New Roman"/>
          <w:szCs w:val="24"/>
        </w:rPr>
        <w:t>.</w:t>
      </w:r>
    </w:p>
    <w:p w14:paraId="0C8346D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Ευχαριστώ, κύριε Πρόεδρε.</w:t>
      </w:r>
    </w:p>
    <w:p w14:paraId="0C8346D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Με την τροπολογία που καταθέτουμε μαζί με άλλους συναδέλφους Βουλευτές από την πλευρά του ΣΥΡΙΖΑ, προσπα</w:t>
      </w:r>
      <w:r>
        <w:rPr>
          <w:rFonts w:eastAsia="Times New Roman" w:cs="Times New Roman"/>
          <w:szCs w:val="24"/>
        </w:rPr>
        <w:lastRenderedPageBreak/>
        <w:t xml:space="preserve">θούμε και προτείνουμε </w:t>
      </w:r>
      <w:r>
        <w:rPr>
          <w:rFonts w:eastAsia="Times New Roman" w:cs="Times New Roman"/>
          <w:szCs w:val="24"/>
        </w:rPr>
        <w:t xml:space="preserve">την ενίσχυση του έργου των σχολικών επιτροπών και των σχολικών εφορειών των μειονοτικών σχολείων. </w:t>
      </w:r>
    </w:p>
    <w:p w14:paraId="0C8346D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Προς ενημέρωση των συναδέλφων που δεν γνωρίζουν</w:t>
      </w:r>
      <w:r>
        <w:rPr>
          <w:rFonts w:eastAsia="Times New Roman" w:cs="Times New Roman"/>
          <w:szCs w:val="24"/>
        </w:rPr>
        <w:t>,</w:t>
      </w:r>
      <w:r>
        <w:rPr>
          <w:rFonts w:eastAsia="Times New Roman" w:cs="Times New Roman"/>
          <w:szCs w:val="24"/>
        </w:rPr>
        <w:t xml:space="preserve"> να πω ότι οι σχολικές επιτροπές είναι νομικά πρόσωπα δημοσίου δικαίου μη κερδοσκοπικού χαρακτήρα. Τα διοικητ</w:t>
      </w:r>
      <w:r>
        <w:rPr>
          <w:rFonts w:eastAsia="Times New Roman" w:cs="Times New Roman"/>
          <w:szCs w:val="24"/>
        </w:rPr>
        <w:t>ικά τους συμβούλια απαρτίζονται από τον αρμόδιο αντιδήμαρχο του εκάστοτε δήμου, δημοτικούς συμβούλους της αντιπολίτευσης και της συμπολίτευσης των δήμων, από τους διευθυντές της πρωτοβάθμιας και δευτεροβάθμιας εκπαίδευσης των περιφερειακών ενοτήτων, από δι</w:t>
      </w:r>
      <w:r>
        <w:rPr>
          <w:rFonts w:eastAsia="Times New Roman" w:cs="Times New Roman"/>
          <w:szCs w:val="24"/>
        </w:rPr>
        <w:t>ευθυντές σχολείων, εκπροσώπους της ένωσης γονέων και εκπροσώπους των μαθητών.</w:t>
      </w:r>
    </w:p>
    <w:p w14:paraId="0C8346D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Βασικό και πολύ σημαντικό έργο έχουν, μέσω των κονδυλίων που παίρνουν κυρίως από το Υπουργείο Εσωτερικών, να αντιμετωπίζουν διάφορα λειτουργικά έξοδα των σχολικών μονάδων, βλέπε </w:t>
      </w:r>
      <w:r>
        <w:rPr>
          <w:rFonts w:eastAsia="Times New Roman" w:cs="Times New Roman"/>
          <w:szCs w:val="24"/>
        </w:rPr>
        <w:t xml:space="preserve">πετρέλαιο και έξοδα για θέρμανση, ύδρευση, ηλεκτρισμό, καθώς και την αποκατάσταση μικρών ζημιών. </w:t>
      </w:r>
    </w:p>
    <w:p w14:paraId="0C8346D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Ένα ακόμη μεσαίας –ή μικρής αν θέλετε- εμβέλειας έσοδό τους είναι τα έσοδα από τα λεγόμενα σχολικά κυλικεία. Αυτό που ζητάμε, κυρία Υπουργέ, με την συγκεκριμέ</w:t>
      </w:r>
      <w:r>
        <w:rPr>
          <w:rFonts w:eastAsia="Times New Roman" w:cs="Times New Roman"/>
          <w:szCs w:val="24"/>
        </w:rPr>
        <w:t>νη τροπολογία</w:t>
      </w:r>
      <w:r>
        <w:rPr>
          <w:rFonts w:eastAsia="Times New Roman" w:cs="Times New Roman"/>
          <w:szCs w:val="24"/>
        </w:rPr>
        <w:t>,</w:t>
      </w:r>
      <w:r>
        <w:rPr>
          <w:rFonts w:eastAsia="Times New Roman" w:cs="Times New Roman"/>
          <w:szCs w:val="24"/>
        </w:rPr>
        <w:t xml:space="preserve"> είναι η </w:t>
      </w:r>
      <w:r>
        <w:rPr>
          <w:rFonts w:eastAsia="Times New Roman" w:cs="Times New Roman"/>
          <w:szCs w:val="24"/>
        </w:rPr>
        <w:lastRenderedPageBreak/>
        <w:t xml:space="preserve">απαλλαγή των σχολικών επιτροπών και εφορειών από την καταβολή φόρου εισοδήματος, ούτως ώστε να διευκολυνθούν και να ενισχυθούν ακόμη περισσότερο οικονομικά. </w:t>
      </w:r>
    </w:p>
    <w:p w14:paraId="0C8346D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Αφορμή για τη συγκεκριμένη τροπολογία να σας πω</w:t>
      </w:r>
      <w:r>
        <w:rPr>
          <w:rFonts w:eastAsia="Times New Roman" w:cs="Times New Roman"/>
          <w:szCs w:val="24"/>
        </w:rPr>
        <w:t>,</w:t>
      </w:r>
      <w:r>
        <w:rPr>
          <w:rFonts w:eastAsia="Times New Roman" w:cs="Times New Roman"/>
          <w:szCs w:val="24"/>
        </w:rPr>
        <w:t xml:space="preserve"> ότι στάθηκε η επαφή που εί</w:t>
      </w:r>
      <w:r>
        <w:rPr>
          <w:rFonts w:eastAsia="Times New Roman" w:cs="Times New Roman"/>
          <w:szCs w:val="24"/>
        </w:rPr>
        <w:t>χα με δημοτικό σύμβουλο που ασχολείται με την σχολική επιτροπή, ο οποίος μου είπε χαρακτηριστικά το εξής: «Εάν στα ελάχιστα έσοδα των κυλικείων και στη μικρή δυστυχώς οικονομική ενίσχυση που έχουμε από το Υπουργείο Εσωτερικών και το Υπουργείο Παιδείας, μέσ</w:t>
      </w:r>
      <w:r>
        <w:rPr>
          <w:rFonts w:eastAsia="Times New Roman" w:cs="Times New Roman"/>
          <w:szCs w:val="24"/>
        </w:rPr>
        <w:t>ω χορήγησης βιβλίων, αν σ’ αυτές τις μικρές οικονομικές ενισχύσεις που λαμβάνουν οι σχολικές επιτροπές</w:t>
      </w:r>
      <w:r>
        <w:rPr>
          <w:rFonts w:eastAsia="Times New Roman" w:cs="Times New Roman"/>
          <w:szCs w:val="24"/>
        </w:rPr>
        <w:t>,</w:t>
      </w:r>
      <w:r>
        <w:rPr>
          <w:rFonts w:eastAsia="Times New Roman" w:cs="Times New Roman"/>
          <w:szCs w:val="24"/>
        </w:rPr>
        <w:t xml:space="preserve"> προσθέσουμε και το γεγονός ότι πρέπει να πληρώνουμε φόρο, τότε αυτά που θα μπορούμε να δαπανούμε για τα δημόσια σχολε</w:t>
      </w:r>
      <w:r>
        <w:rPr>
          <w:rFonts w:eastAsia="Times New Roman" w:cs="Times New Roman"/>
          <w:szCs w:val="24"/>
        </w:rPr>
        <w:t>ία</w:t>
      </w:r>
      <w:r>
        <w:rPr>
          <w:rFonts w:eastAsia="Times New Roman" w:cs="Times New Roman"/>
          <w:szCs w:val="24"/>
        </w:rPr>
        <w:t xml:space="preserve"> θα είναι πολύ λιγότερα». </w:t>
      </w:r>
    </w:p>
    <w:p w14:paraId="0C8346D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Άρα απ</w:t>
      </w:r>
      <w:r>
        <w:rPr>
          <w:rFonts w:eastAsia="Times New Roman" w:cs="Times New Roman"/>
          <w:szCs w:val="24"/>
        </w:rPr>
        <w:t>αλλάσσοντας αυτές τις σχολικές επιτροπές από το φόρο εισοδήματος, τους δίνουμε μια μικρή έστω ανάσα, αντί να πληρώσουν το φόρο, να πληρώσουν δαπάνες για τα σχολεία.</w:t>
      </w:r>
    </w:p>
    <w:p w14:paraId="0C8346D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C8346D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συνάδελφε.</w:t>
      </w:r>
    </w:p>
    <w:p w14:paraId="0C8346D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Τον λόγο έχε</w:t>
      </w:r>
      <w:r>
        <w:rPr>
          <w:rFonts w:eastAsia="Times New Roman" w:cs="Times New Roman"/>
          <w:szCs w:val="24"/>
        </w:rPr>
        <w:t xml:space="preserve">ι για δώδεκα λεπτά ο Κοινοβουλευτικός Εκπρόσωπος της Ένωσης Κεντρώων κ. </w:t>
      </w:r>
      <w:proofErr w:type="spellStart"/>
      <w:r>
        <w:rPr>
          <w:rFonts w:eastAsia="Times New Roman" w:cs="Times New Roman"/>
          <w:szCs w:val="24"/>
        </w:rPr>
        <w:t>Σαρίδης</w:t>
      </w:r>
      <w:proofErr w:type="spellEnd"/>
      <w:r>
        <w:rPr>
          <w:rFonts w:eastAsia="Times New Roman" w:cs="Times New Roman"/>
          <w:szCs w:val="24"/>
        </w:rPr>
        <w:t>.</w:t>
      </w:r>
    </w:p>
    <w:p w14:paraId="0C8346D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w:t>
      </w:r>
    </w:p>
    <w:p w14:paraId="0C8346D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η ενσωμάτωση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δηγίας 92/2014 στην εθνική μας νομοθεσία είναι άλλη μια απ</w:t>
      </w:r>
      <w:r>
        <w:rPr>
          <w:rFonts w:eastAsia="Times New Roman" w:cs="Times New Roman"/>
          <w:szCs w:val="24"/>
        </w:rPr>
        <w:t xml:space="preserve">όφαση που αργήσαμε να πάρουμε, άλλο ένα μικρό βήμα προόδου που έπρεπε να είχαμε κάνει εδώ και καιρό. </w:t>
      </w:r>
    </w:p>
    <w:p w14:paraId="0C8346D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Έστω και εκπρόθεσμα κατά έξι μήνες</w:t>
      </w:r>
      <w:r>
        <w:rPr>
          <w:rFonts w:eastAsia="Times New Roman" w:cs="Times New Roman"/>
          <w:szCs w:val="24"/>
        </w:rPr>
        <w:t xml:space="preserve"> καλούμαστε να ενισχύσουμε το πλαίσιο λειτουργίας της κοινής ευρωπαϊκής αγοράς επ’ </w:t>
      </w:r>
      <w:proofErr w:type="spellStart"/>
      <w:r>
        <w:rPr>
          <w:rFonts w:eastAsia="Times New Roman" w:cs="Times New Roman"/>
          <w:szCs w:val="24"/>
        </w:rPr>
        <w:t>ωφελεία</w:t>
      </w:r>
      <w:proofErr w:type="spellEnd"/>
      <w:r>
        <w:rPr>
          <w:rFonts w:eastAsia="Times New Roman" w:cs="Times New Roman"/>
          <w:szCs w:val="24"/>
        </w:rPr>
        <w:t xml:space="preserve"> του Έλληνα πολίτη ως Ευρωπαίου επιχειρηματία και καταναλωτή. Στο δρόμο για περισσότερη Ευρώπη πρέπει να φροντίσουμε πρώτα για την ύπαρξη και λειτουργία κοινών κανόνω</w:t>
      </w:r>
      <w:r>
        <w:rPr>
          <w:rFonts w:eastAsia="Times New Roman" w:cs="Times New Roman"/>
          <w:szCs w:val="24"/>
        </w:rPr>
        <w:t>ν</w:t>
      </w:r>
      <w:r>
        <w:rPr>
          <w:rFonts w:eastAsia="Times New Roman" w:cs="Times New Roman"/>
          <w:szCs w:val="24"/>
        </w:rPr>
        <w:t>,</w:t>
      </w:r>
      <w:r>
        <w:rPr>
          <w:rFonts w:eastAsia="Times New Roman" w:cs="Times New Roman"/>
          <w:szCs w:val="24"/>
        </w:rPr>
        <w:t xml:space="preserve"> που προστατεύουν και ενισχύουν την οικονομική δραστηριότητα ως αποτέλεσμα και ως υποχρέωση όλων των ευρωπαϊκών κρατών.</w:t>
      </w:r>
    </w:p>
    <w:p w14:paraId="0C8346D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Είμαστε υπέρ κάθε πρωτοβουλίας</w:t>
      </w:r>
      <w:r>
        <w:rPr>
          <w:rFonts w:eastAsia="Times New Roman" w:cs="Times New Roman"/>
          <w:szCs w:val="24"/>
        </w:rPr>
        <w:t>,</w:t>
      </w:r>
      <w:r>
        <w:rPr>
          <w:rFonts w:eastAsia="Times New Roman" w:cs="Times New Roman"/>
          <w:szCs w:val="24"/>
        </w:rPr>
        <w:t xml:space="preserve"> που στοχεύει στην αποτελεσματική προστασία των δικαιωμάτων των καταναλωτών και ταυτόχρονα ευνοεί την ε</w:t>
      </w:r>
      <w:r>
        <w:rPr>
          <w:rFonts w:eastAsia="Times New Roman" w:cs="Times New Roman"/>
          <w:szCs w:val="24"/>
        </w:rPr>
        <w:t>υρωπαϊκή επιχειρηματικότητα.</w:t>
      </w:r>
    </w:p>
    <w:p w14:paraId="0C8346E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της αρχής του νομοσχεδίου σχετικά με την ενσωμάτωση της </w:t>
      </w:r>
      <w:r>
        <w:rPr>
          <w:rFonts w:eastAsia="Times New Roman" w:cs="Times New Roman"/>
          <w:szCs w:val="24"/>
        </w:rPr>
        <w:t>ο</w:t>
      </w:r>
      <w:r>
        <w:rPr>
          <w:rFonts w:eastAsia="Times New Roman" w:cs="Times New Roman"/>
          <w:szCs w:val="24"/>
        </w:rPr>
        <w:t xml:space="preserve">δηγίας 92/2014 στο εγχώριο </w:t>
      </w:r>
      <w:r>
        <w:rPr>
          <w:rFonts w:eastAsia="Times New Roman" w:cs="Times New Roman"/>
          <w:szCs w:val="24"/>
        </w:rPr>
        <w:t>Δ</w:t>
      </w:r>
      <w:r>
        <w:rPr>
          <w:rFonts w:eastAsia="Times New Roman" w:cs="Times New Roman"/>
          <w:szCs w:val="24"/>
        </w:rPr>
        <w:t xml:space="preserve">ίκαιο, τοποθετήθηκε ήδη θετικά ο </w:t>
      </w:r>
      <w:r>
        <w:rPr>
          <w:rFonts w:eastAsia="Times New Roman" w:cs="Times New Roman"/>
          <w:szCs w:val="24"/>
        </w:rPr>
        <w:t>ε</w:t>
      </w:r>
      <w:r>
        <w:rPr>
          <w:rFonts w:eastAsia="Times New Roman" w:cs="Times New Roman"/>
          <w:szCs w:val="24"/>
        </w:rPr>
        <w:t xml:space="preserve">ισηγητής της Ένωσης Κεντρώων κ. </w:t>
      </w:r>
      <w:proofErr w:type="spellStart"/>
      <w:r>
        <w:rPr>
          <w:rFonts w:eastAsia="Times New Roman" w:cs="Times New Roman"/>
          <w:szCs w:val="24"/>
        </w:rPr>
        <w:t>Κατσιαντώνης</w:t>
      </w:r>
      <w:proofErr w:type="spellEnd"/>
      <w:r>
        <w:rPr>
          <w:rFonts w:eastAsia="Times New Roman" w:cs="Times New Roman"/>
          <w:szCs w:val="24"/>
        </w:rPr>
        <w:t xml:space="preserve">, ο οποίος ανέπτυξε και τη σχετική επιχειρηματολογία, βάσει </w:t>
      </w:r>
      <w:r>
        <w:rPr>
          <w:rFonts w:eastAsia="Times New Roman" w:cs="Times New Roman"/>
          <w:szCs w:val="24"/>
        </w:rPr>
        <w:t xml:space="preserve">της οποίας θα υπερψηφίσουμε το υπό συζήτηση σχέδιο νόμου. </w:t>
      </w:r>
    </w:p>
    <w:p w14:paraId="0C8346E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Για το απαράδεκτο του τρόπου που επιλέγετε να νομοθετείτε, δεν έχω σταματήσει να διαμαρτύρομαι ούτε εγώ ούτε και πολλοί συνάδελφοι σε αυτή την Αίθουσα και μάλιστα εντονότερα από τότε που ακούσαμε τ</w:t>
      </w:r>
      <w:r>
        <w:rPr>
          <w:rFonts w:eastAsia="Times New Roman" w:cs="Times New Roman"/>
          <w:szCs w:val="24"/>
        </w:rPr>
        <w:t xml:space="preserve">ον κ. Σκουρλέτη να ισχυρίζεται πως η Κυβέρνηση βελτιώθηκε και έτσι να προσέχουμε τι λέμε όταν αναφερόμαστε στις νομοθετικές πρωτοβουλίες της Κυβέρνησης. </w:t>
      </w:r>
    </w:p>
    <w:p w14:paraId="0C8346E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Τα όσα μας φέρνετε, όμως, παραμένουν άσχετα μεταξύ τους, όπως και να τα βαφτίσετε. Και οι εκπρόθεσμες </w:t>
      </w:r>
      <w:r>
        <w:rPr>
          <w:rFonts w:eastAsia="Times New Roman" w:cs="Times New Roman"/>
          <w:szCs w:val="24"/>
        </w:rPr>
        <w:t xml:space="preserve">και οι ακοστολόγητες τροπολογίες παραμένουν από επιλογή σας ο βασικός τρόπος νομοθέτησης σήμερα στην Ελλάδα. </w:t>
      </w:r>
    </w:p>
    <w:p w14:paraId="0C8346E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Τα χειρότερα, όμως, δεν είναι αυτά. Τα χειρότερα των νομοθετικών πρωτοβουλιών σας είναι άλλα κι έρχονται σύντομα. Αναφέρομαι στους νόμους που μας </w:t>
      </w:r>
      <w:r>
        <w:rPr>
          <w:rFonts w:eastAsia="Times New Roman" w:cs="Times New Roman"/>
          <w:szCs w:val="24"/>
        </w:rPr>
        <w:t xml:space="preserve">ζήτησε να θυμηθούμε ο κ. Σκουρλέτης, πριν να διανοηθούμε, να τολμήσουμε να κάνουμε </w:t>
      </w:r>
      <w:r>
        <w:rPr>
          <w:rFonts w:eastAsia="Times New Roman" w:cs="Times New Roman"/>
          <w:szCs w:val="24"/>
        </w:rPr>
        <w:lastRenderedPageBreak/>
        <w:t xml:space="preserve">λόγο για κακές πρακτικές κυβέρνησης, νομοθέτησης από πλευράς ΣΥΡΙΖΑ. </w:t>
      </w:r>
    </w:p>
    <w:p w14:paraId="0C8346E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Μας ζήτησε η Κυβέρνηση</w:t>
      </w:r>
      <w:r>
        <w:rPr>
          <w:rFonts w:eastAsia="Times New Roman" w:cs="Times New Roman"/>
          <w:szCs w:val="24"/>
        </w:rPr>
        <w:t>,</w:t>
      </w:r>
      <w:r>
        <w:rPr>
          <w:rFonts w:eastAsia="Times New Roman" w:cs="Times New Roman"/>
          <w:szCs w:val="24"/>
        </w:rPr>
        <w:t xml:space="preserve"> να θυμόμαστε ως παράδειγμα κακής νομοθέτησης τα διακόσια πενήντα τρία άρθρα των</w:t>
      </w:r>
      <w:r>
        <w:rPr>
          <w:rFonts w:eastAsia="Times New Roman" w:cs="Times New Roman"/>
          <w:szCs w:val="24"/>
        </w:rPr>
        <w:t xml:space="preserve"> έξι διαφορετικών Υπουργείων του ν.4281, τα </w:t>
      </w:r>
      <w:proofErr w:type="spellStart"/>
      <w:r>
        <w:rPr>
          <w:rFonts w:eastAsia="Times New Roman" w:cs="Times New Roman"/>
          <w:szCs w:val="24"/>
        </w:rPr>
        <w:t>εκατόν</w:t>
      </w:r>
      <w:proofErr w:type="spellEnd"/>
      <w:r>
        <w:rPr>
          <w:rFonts w:eastAsia="Times New Roman" w:cs="Times New Roman"/>
          <w:szCs w:val="24"/>
        </w:rPr>
        <w:t xml:space="preserve"> δώδεκα άρθρα των οκτώ διαφορετικών Υπουργείων του ν.4172, τα τέσσερα άρθρα εκατό σελίδων των έξι διαφορετικών Υπουργείων του ν.4152. </w:t>
      </w:r>
    </w:p>
    <w:p w14:paraId="0C8346E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Όλοι αυτοί είναι οι νόμοι που ψήφισαν οι προηγούμενοι είπε. Και επικαλέ</w:t>
      </w:r>
      <w:r>
        <w:rPr>
          <w:rFonts w:eastAsia="Times New Roman" w:cs="Times New Roman"/>
          <w:szCs w:val="24"/>
        </w:rPr>
        <w:t>στηκε αυτούς τους νόμους ως παράδειγμα, για να ισχυριστείτε από τη μία, ότι οι προηγούμενοι έκαναν χειρότερα και άρα δεν δικαιούνται δι</w:t>
      </w:r>
      <w:r>
        <w:rPr>
          <w:rFonts w:eastAsia="Times New Roman" w:cs="Times New Roman"/>
          <w:szCs w:val="24"/>
        </w:rPr>
        <w:t>ά</w:t>
      </w:r>
      <w:r>
        <w:rPr>
          <w:rFonts w:eastAsia="Times New Roman" w:cs="Times New Roman"/>
          <w:szCs w:val="24"/>
        </w:rPr>
        <w:t xml:space="preserve"> να ομιλούν, και από την άλλη να μας πείσετε πως βελτιωθήκατε. Απορώ. Πραγματικά απορώ.</w:t>
      </w:r>
    </w:p>
    <w:p w14:paraId="0C8346E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Με την τροπολογία υπ’ αριθμόν 10</w:t>
      </w:r>
      <w:r>
        <w:rPr>
          <w:rFonts w:eastAsia="Times New Roman" w:cs="Times New Roman"/>
          <w:szCs w:val="24"/>
        </w:rPr>
        <w:t>00, εσείς επικαλείστε και ισχυρίζεστε ότι έχετε βελτιωθεί; Με τα πέντε άρθρα τεσσάρων διαφορετικών Υπουργείων σε ένα πολυνομοσχέδιο που και να είχαμε τη θέληση να ψηφίσουμε τα τρία ή τα δύο ή να δηλώσουμε «παρών» σε κάτι που διαφωνούσαμε, μπορούμε να το κά</w:t>
      </w:r>
      <w:r>
        <w:rPr>
          <w:rFonts w:eastAsia="Times New Roman" w:cs="Times New Roman"/>
          <w:szCs w:val="24"/>
        </w:rPr>
        <w:t>νουμε αυτό; Δεν μπορούμε να το κάνουμε. Δεν βελτιωθήκατε.</w:t>
      </w:r>
    </w:p>
    <w:p w14:paraId="0C8346E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Δεν έχετε καταλάβει</w:t>
      </w:r>
      <w:r>
        <w:rPr>
          <w:rFonts w:eastAsia="Times New Roman" w:cs="Times New Roman"/>
          <w:szCs w:val="24"/>
        </w:rPr>
        <w:t>,</w:t>
      </w:r>
      <w:r>
        <w:rPr>
          <w:rFonts w:eastAsia="Times New Roman" w:cs="Times New Roman"/>
          <w:szCs w:val="24"/>
        </w:rPr>
        <w:t xml:space="preserve"> πως δεν σας συγκρίνει κανείς με τους προηγούμενους αλλά με αυτά που περιμένουν από εσάς οι Έλληνες πολίτες, αυτά που υποσχεθήκατε. Δηλαδή</w:t>
      </w:r>
      <w:r>
        <w:rPr>
          <w:rFonts w:eastAsia="Times New Roman" w:cs="Times New Roman"/>
          <w:szCs w:val="24"/>
        </w:rPr>
        <w:t>,</w:t>
      </w:r>
      <w:r>
        <w:rPr>
          <w:rFonts w:eastAsia="Times New Roman" w:cs="Times New Roman"/>
          <w:szCs w:val="24"/>
        </w:rPr>
        <w:t xml:space="preserve"> ειλικρινά</w:t>
      </w:r>
      <w:r>
        <w:rPr>
          <w:rFonts w:eastAsia="Times New Roman" w:cs="Times New Roman"/>
          <w:szCs w:val="24"/>
        </w:rPr>
        <w:t>,</w:t>
      </w:r>
      <w:r>
        <w:rPr>
          <w:rFonts w:eastAsia="Times New Roman" w:cs="Times New Roman"/>
          <w:szCs w:val="24"/>
        </w:rPr>
        <w:t xml:space="preserve"> νομίζετε πως δεν βλέπουν οι</w:t>
      </w:r>
      <w:r>
        <w:rPr>
          <w:rFonts w:eastAsia="Times New Roman" w:cs="Times New Roman"/>
          <w:szCs w:val="24"/>
        </w:rPr>
        <w:t xml:space="preserve"> Έλληνες τα δικά σας στραβά, γιατί τα στραβά των προηγούμενων που κυβέρνησαν και υπηρέτησαν τη χώρα ήταν χειρότερα από τα δικά σας; Επίσης είμαι περίεργος</w:t>
      </w:r>
      <w:r>
        <w:rPr>
          <w:rFonts w:eastAsia="Times New Roman" w:cs="Times New Roman"/>
          <w:szCs w:val="24"/>
        </w:rPr>
        <w:t>,</w:t>
      </w:r>
      <w:r>
        <w:rPr>
          <w:rFonts w:eastAsia="Times New Roman" w:cs="Times New Roman"/>
          <w:szCs w:val="24"/>
        </w:rPr>
        <w:t xml:space="preserve"> αν αυτούς τους νόμους θα τους θυμηθείτε εσείς, όταν θα μας φέρετε να ψηφίσουμε τα μέτρα και τα αντίμ</w:t>
      </w:r>
      <w:r>
        <w:rPr>
          <w:rFonts w:eastAsia="Times New Roman" w:cs="Times New Roman"/>
          <w:szCs w:val="24"/>
        </w:rPr>
        <w:t xml:space="preserve">ετρα. </w:t>
      </w:r>
    </w:p>
    <w:p w14:paraId="0C8346E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Κύριοι τη</w:t>
      </w:r>
      <w:r>
        <w:rPr>
          <w:rFonts w:eastAsia="Times New Roman" w:cs="Times New Roman"/>
          <w:szCs w:val="24"/>
        </w:rPr>
        <w:t>ς</w:t>
      </w:r>
      <w:r>
        <w:rPr>
          <w:rFonts w:eastAsia="Times New Roman" w:cs="Times New Roman"/>
          <w:szCs w:val="24"/>
        </w:rPr>
        <w:t xml:space="preserve"> Κυβέρνησης, για το καλό όλων μας, για το καλό της Ελλάδας, σας καλώ να πάψετε να συγκρίνετε τον εαυτό σας με τα χάλια της Μεταπολίτευσης και να ξεκινήσετε να αναρωτιέστε, επιτέλους, αν ικανοποιείτε τις ελπίδες και τις προσδοκίες του ελλην</w:t>
      </w:r>
      <w:r>
        <w:rPr>
          <w:rFonts w:eastAsia="Times New Roman" w:cs="Times New Roman"/>
          <w:szCs w:val="24"/>
        </w:rPr>
        <w:t>ικού λαού.</w:t>
      </w:r>
    </w:p>
    <w:p w14:paraId="0C8346E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Αντί άλλης διαμαρτυρίας με σκοπό μάλιστα να αναδείξω ένα πολύ σημαντικό ζήτημα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ταλαιπωρεί την ελληνική κοινωνία, παίρνοντας αφορμή και από τις υπό εξέταση τροπολογίες, από το είδος τους και τη θεματολογία τους, θέλω να κάνω μια </w:t>
      </w:r>
      <w:r>
        <w:rPr>
          <w:rFonts w:eastAsia="Times New Roman" w:cs="Times New Roman"/>
          <w:szCs w:val="24"/>
        </w:rPr>
        <w:t>ιδιαίτερη αναφορά στην απαράδεκτη κατάσταση που καλείται να αντιμετωπίσει</w:t>
      </w:r>
      <w:r>
        <w:rPr>
          <w:rFonts w:eastAsia="Times New Roman" w:cs="Times New Roman"/>
          <w:szCs w:val="24"/>
        </w:rPr>
        <w:t>,</w:t>
      </w:r>
      <w:r>
        <w:rPr>
          <w:rFonts w:eastAsia="Times New Roman" w:cs="Times New Roman"/>
          <w:szCs w:val="24"/>
        </w:rPr>
        <w:t xml:space="preserve"> όποιος συμπολίτης μας αποφασίσει </w:t>
      </w:r>
      <w:r>
        <w:rPr>
          <w:rFonts w:eastAsia="Times New Roman" w:cs="Times New Roman"/>
          <w:szCs w:val="24"/>
        </w:rPr>
        <w:lastRenderedPageBreak/>
        <w:t>να αντιδράσει απέναντι στην προσβλητική συμπεριφορά κάποιων μεγάλων δικηγορικών γραφείων της Αθήνας, που αναλαμβάνουν δήθεν να ενημερώνουν τους δανε</w:t>
      </w:r>
      <w:r>
        <w:rPr>
          <w:rFonts w:eastAsia="Times New Roman" w:cs="Times New Roman"/>
          <w:szCs w:val="24"/>
        </w:rPr>
        <w:t>ιολήπτες για λογαριασμό των τραπεζών, παρακάμπτοντας με αυτό</w:t>
      </w:r>
      <w:r>
        <w:rPr>
          <w:rFonts w:eastAsia="Times New Roman" w:cs="Times New Roman"/>
          <w:szCs w:val="24"/>
        </w:rPr>
        <w:t>ν</w:t>
      </w:r>
      <w:r>
        <w:rPr>
          <w:rFonts w:eastAsia="Times New Roman" w:cs="Times New Roman"/>
          <w:szCs w:val="24"/>
        </w:rPr>
        <w:t xml:space="preserve"> τον τρόπο τους περιορισμούς που έχουν οι εισπρακτικές εταιρείες.</w:t>
      </w:r>
    </w:p>
    <w:p w14:paraId="0C8346E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Σε συνεργασία με τον Σύλλογο Δανειοληπτών Βορείου Ελλάδος και των Πρόεδρο κ. Περβανά, με αφορμή και την κατάθεση του νομοσχεδίου </w:t>
      </w:r>
      <w:r>
        <w:rPr>
          <w:rFonts w:eastAsia="Times New Roman" w:cs="Times New Roman"/>
          <w:szCs w:val="24"/>
        </w:rPr>
        <w:t xml:space="preserve">για τους εξωδικαστικούς συμβιβασμούς και αφού μελετήσαμε και τον πρόσφατο οδηγό που απέστειλε η Ευρωπαϊκή Κεντρική Τράπεζα, έχοντας, βεβαίως, διαπιστώσει πως δεν γίνεται σεβαστή η πρόσφατη σχετική διάταξη του </w:t>
      </w:r>
      <w:r>
        <w:rPr>
          <w:rFonts w:eastAsia="Times New Roman" w:cs="Times New Roman"/>
          <w:szCs w:val="24"/>
        </w:rPr>
        <w:t>Κ</w:t>
      </w:r>
      <w:r>
        <w:rPr>
          <w:rFonts w:eastAsia="Times New Roman" w:cs="Times New Roman"/>
          <w:szCs w:val="24"/>
        </w:rPr>
        <w:t xml:space="preserve">ώδικα </w:t>
      </w:r>
      <w:r>
        <w:rPr>
          <w:rFonts w:eastAsia="Times New Roman" w:cs="Times New Roman"/>
          <w:szCs w:val="24"/>
        </w:rPr>
        <w:t>Δ</w:t>
      </w:r>
      <w:r>
        <w:rPr>
          <w:rFonts w:eastAsia="Times New Roman" w:cs="Times New Roman"/>
          <w:szCs w:val="24"/>
        </w:rPr>
        <w:t>εοντολογίας</w:t>
      </w:r>
      <w:r>
        <w:rPr>
          <w:rFonts w:eastAsia="Times New Roman" w:cs="Times New Roman"/>
          <w:szCs w:val="24"/>
        </w:rPr>
        <w:t>,</w:t>
      </w:r>
      <w:r>
        <w:rPr>
          <w:rFonts w:eastAsia="Times New Roman" w:cs="Times New Roman"/>
          <w:szCs w:val="24"/>
        </w:rPr>
        <w:t xml:space="preserve"> που προβλέπει πως μόνο μία</w:t>
      </w:r>
      <w:r>
        <w:rPr>
          <w:rFonts w:eastAsia="Times New Roman" w:cs="Times New Roman"/>
          <w:szCs w:val="24"/>
        </w:rPr>
        <w:t xml:space="preserve"> φορά μπορούν να ενημερώνουν οι δικηγόροι και τα δικηγορικά γραφεία τους πολίτες, στο πλαίσιο εξεύρεσης εξωδικαστικής λύσης, θα εξετάσουμε το περιθώριο νομοθετικών πρωτοβουλιών, για να σταματήσει η ταλαιπωρία όσων ασκούν τα δικαιώματά τους, αλλά έχουν την </w:t>
      </w:r>
      <w:r>
        <w:rPr>
          <w:rFonts w:eastAsia="Times New Roman" w:cs="Times New Roman"/>
          <w:szCs w:val="24"/>
        </w:rPr>
        <w:t xml:space="preserve">ατυχία να ζουν εκτός Αθηνών. Οι καταγγελίες πολιτών κατά δικηγορικών γραφείων της Αθήνας βρίσκουν τοίχο μπροστά τους και αυτό πρέπει να σταματήσει. </w:t>
      </w:r>
    </w:p>
    <w:p w14:paraId="0C8346E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την αναφορά του Συλλόγου Δανειοληπτών και Προστασίας Καταναλωτών Βορείου Ελλάδος. </w:t>
      </w:r>
    </w:p>
    <w:p w14:paraId="0C8346EC" w14:textId="77777777" w:rsidR="00A55636" w:rsidRDefault="00E244A2">
      <w:pPr>
        <w:spacing w:line="600" w:lineRule="auto"/>
        <w:ind w:firstLine="720"/>
        <w:jc w:val="both"/>
        <w:rPr>
          <w:rFonts w:eastAsia="Times New Roman"/>
          <w:szCs w:val="24"/>
        </w:rPr>
      </w:pPr>
      <w:r>
        <w:rPr>
          <w:rFonts w:eastAsia="Times New Roman"/>
          <w:szCs w:val="24"/>
        </w:rPr>
        <w:t xml:space="preserve">(Στο σημείο αυτό ο Βουλευτής κ. Ιωάννης </w:t>
      </w:r>
      <w:proofErr w:type="spellStart"/>
      <w:r>
        <w:rPr>
          <w:rFonts w:eastAsia="Times New Roman"/>
          <w:szCs w:val="24"/>
        </w:rPr>
        <w:t>Σαρίδης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C8346ED" w14:textId="77777777" w:rsidR="00A55636" w:rsidRDefault="00E244A2">
      <w:pPr>
        <w:spacing w:line="600" w:lineRule="auto"/>
        <w:ind w:firstLine="720"/>
        <w:jc w:val="both"/>
        <w:rPr>
          <w:rFonts w:eastAsia="Times New Roman"/>
          <w:szCs w:val="24"/>
        </w:rPr>
      </w:pPr>
      <w:r>
        <w:rPr>
          <w:rFonts w:eastAsia="Times New Roman"/>
          <w:szCs w:val="24"/>
        </w:rPr>
        <w:t>Δεσμεύομαι δε</w:t>
      </w:r>
      <w:r>
        <w:rPr>
          <w:rFonts w:eastAsia="Times New Roman"/>
          <w:szCs w:val="24"/>
        </w:rPr>
        <w:t>,</w:t>
      </w:r>
      <w:r>
        <w:rPr>
          <w:rFonts w:eastAsia="Times New Roman"/>
          <w:szCs w:val="24"/>
        </w:rPr>
        <w:t xml:space="preserve"> πως η Ένωση Κεντρώων θα αναλάβει </w:t>
      </w:r>
      <w:r>
        <w:rPr>
          <w:rFonts w:eastAsia="Times New Roman"/>
          <w:szCs w:val="24"/>
        </w:rPr>
        <w:t>κάθε δυνατή πρωτοβουλία μέσω των κοινοβουλευτικών διαδικασιών, για την ολοκλήρωση ενός νομοθετικού πλαισίου προς την προστασία των δανειοληπτών. Και σε αυτό θα ζητήσουμε και την αρωγή όλων των πολιτικών παρατάξεων.</w:t>
      </w:r>
    </w:p>
    <w:p w14:paraId="0C8346EE" w14:textId="77777777" w:rsidR="00A55636" w:rsidRDefault="00E244A2">
      <w:pPr>
        <w:spacing w:line="600" w:lineRule="auto"/>
        <w:ind w:firstLine="720"/>
        <w:jc w:val="both"/>
        <w:rPr>
          <w:rFonts w:eastAsia="Times New Roman" w:cs="Times New Roman"/>
          <w:szCs w:val="24"/>
        </w:rPr>
      </w:pPr>
      <w:r>
        <w:rPr>
          <w:rFonts w:eastAsia="Times New Roman"/>
          <w:szCs w:val="24"/>
        </w:rPr>
        <w:t>Προχωράω τώρα στον σχολιασμό των τροπολογ</w:t>
      </w:r>
      <w:r>
        <w:rPr>
          <w:rFonts w:eastAsia="Times New Roman"/>
          <w:szCs w:val="24"/>
        </w:rPr>
        <w:t>ιών σε κάποιες από αυτές, καθώς σε κάποιες τοποθετήθηκε ήδη ο εισηγητής μας. Ήδη τοποθετήθηκα για την τροπολογία υπ’ αριθμόν 1000. Η Ένωση Κεντρώων θα την καταψηφίσει, ακριβώς γιατί συμπεριλαμβάνει πέντε άρθρα μέσα από τέσσερα διαφορετικά Υπουργεία. Δεν εί</w:t>
      </w:r>
      <w:r>
        <w:rPr>
          <w:rFonts w:eastAsia="Times New Roman"/>
          <w:szCs w:val="24"/>
        </w:rPr>
        <w:t xml:space="preserve">ναι σωστός τρόπος νομοθέτησης. </w:t>
      </w:r>
    </w:p>
    <w:p w14:paraId="0C8346E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Όσον αφορά τον σχολιασμό και ξεκινώντας από τις τελευταίες τροπολογίες, την τροπολογία με γενικό αριθμό 997 για τα </w:t>
      </w:r>
      <w:r>
        <w:rPr>
          <w:rFonts w:eastAsia="Times New Roman" w:cs="Times New Roman"/>
          <w:szCs w:val="24"/>
        </w:rPr>
        <w:lastRenderedPageBreak/>
        <w:t>τέλη εκσυγχρονισμού και ανάπτυξης αερολιμένων και την τροπολογία με γενικό αριθμό 998 για τη ρύθμιση της διαδ</w:t>
      </w:r>
      <w:r>
        <w:rPr>
          <w:rFonts w:eastAsia="Times New Roman" w:cs="Times New Roman"/>
          <w:szCs w:val="24"/>
        </w:rPr>
        <w:t xml:space="preserve">ικασίας και την υλοποίηση των συμφωνιών για τα προγράμματα συμπαραγωγής και </w:t>
      </w:r>
      <w:proofErr w:type="spellStart"/>
      <w:r>
        <w:rPr>
          <w:rFonts w:eastAsia="Times New Roman" w:cs="Times New Roman"/>
          <w:szCs w:val="24"/>
        </w:rPr>
        <w:t>συνδιαφήμισης</w:t>
      </w:r>
      <w:proofErr w:type="spellEnd"/>
      <w:r>
        <w:rPr>
          <w:rFonts w:eastAsia="Times New Roman" w:cs="Times New Roman"/>
          <w:szCs w:val="24"/>
        </w:rPr>
        <w:t xml:space="preserve"> στα οποία συμμετέχει ο ΕΟΤ, θα ήθελα να πω ότι και οι δύο θα έπρεπε να παρουσιαστούν με επιχειρήματα από τους αρμόδιους Υπουργούς και να αποτελέσουν αντικείμενο σοβαρ</w:t>
      </w:r>
      <w:r>
        <w:rPr>
          <w:rFonts w:eastAsia="Times New Roman" w:cs="Times New Roman"/>
          <w:szCs w:val="24"/>
        </w:rPr>
        <w:t>ής συζήτησης. Δεν δέχομαι το αν συμφέρει ή όχι ούτε αυτό που επικαλέστηκε ο Υπουργός, δηλαδή αν είναι επιβάτης</w:t>
      </w:r>
      <w:r>
        <w:rPr>
          <w:rFonts w:eastAsia="Times New Roman" w:cs="Times New Roman"/>
          <w:szCs w:val="24"/>
        </w:rPr>
        <w:t xml:space="preserve"> </w:t>
      </w:r>
      <w:r>
        <w:rPr>
          <w:rFonts w:eastAsia="Times New Roman" w:cs="Times New Roman"/>
          <w:szCs w:val="24"/>
        </w:rPr>
        <w:t>πολίτης ή πολίτης</w:t>
      </w:r>
      <w:r>
        <w:rPr>
          <w:rFonts w:eastAsia="Times New Roman" w:cs="Times New Roman"/>
          <w:szCs w:val="24"/>
        </w:rPr>
        <w:t xml:space="preserve"> </w:t>
      </w:r>
      <w:r>
        <w:rPr>
          <w:rFonts w:eastAsia="Times New Roman" w:cs="Times New Roman"/>
          <w:szCs w:val="24"/>
        </w:rPr>
        <w:t>φορολογούμενος. Αυτό δεν είναι κριτήριο</w:t>
      </w:r>
      <w:r>
        <w:rPr>
          <w:rFonts w:eastAsia="Times New Roman" w:cs="Times New Roman"/>
          <w:szCs w:val="24"/>
        </w:rPr>
        <w:t>,</w:t>
      </w:r>
      <w:r>
        <w:rPr>
          <w:rFonts w:eastAsia="Times New Roman" w:cs="Times New Roman"/>
          <w:szCs w:val="24"/>
        </w:rPr>
        <w:t xml:space="preserve"> για να δούμε αν και εφόσον και ποιους συμφέρει. Η Ένωση Κεντρώων και στο ένα και στο </w:t>
      </w:r>
      <w:r>
        <w:rPr>
          <w:rFonts w:eastAsia="Times New Roman" w:cs="Times New Roman"/>
          <w:szCs w:val="24"/>
        </w:rPr>
        <w:t>άλλο θα ψηφίσει «</w:t>
      </w:r>
      <w:r>
        <w:rPr>
          <w:rFonts w:eastAsia="Times New Roman" w:cs="Times New Roman"/>
          <w:szCs w:val="24"/>
        </w:rPr>
        <w:t>παρών</w:t>
      </w:r>
      <w:r>
        <w:rPr>
          <w:rFonts w:eastAsia="Times New Roman" w:cs="Times New Roman"/>
          <w:szCs w:val="24"/>
        </w:rPr>
        <w:t>».</w:t>
      </w:r>
    </w:p>
    <w:p w14:paraId="0C8346F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Όσον αφορά την τροπολογία 983 περί ρυθμίσεων θεμάτων αναπληρωτών εκπαιδευτικών, κατ’ αρχάς δείχνει ότι βρίσκεται σε έναν σωστό δρόμο, γιατί εφαρμόζει πλέον για όλους τους αναπληρωτές τις ρυθμίσεις οι οποίες διέπουν τους μόνιμους εκ</w:t>
      </w:r>
      <w:r>
        <w:rPr>
          <w:rFonts w:eastAsia="Times New Roman" w:cs="Times New Roman"/>
          <w:szCs w:val="24"/>
        </w:rPr>
        <w:t>παιδευτικούς της Ειδικής Αγωγής χωρίς διακρίσεις, ενώ τα κριτήρια διαμορφώνονται σε αντιστοιχία με εκείνα που ισχύουν για τις μεταθέσεις των μονίμων εκπαιδευτικών.</w:t>
      </w:r>
    </w:p>
    <w:p w14:paraId="0C8346F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Όμως υπάρχει μία ασάφεια μέσα στη συγκεκριμένη τροπολογία. Ο Υπουργός δεν δεσμεύτηκε να δώσε</w:t>
      </w:r>
      <w:r>
        <w:rPr>
          <w:rFonts w:eastAsia="Times New Roman" w:cs="Times New Roman"/>
          <w:szCs w:val="24"/>
        </w:rPr>
        <w:t xml:space="preserve">ι λύση. Είπε ότι </w:t>
      </w:r>
      <w:r>
        <w:rPr>
          <w:rFonts w:eastAsia="Times New Roman" w:cs="Times New Roman"/>
          <w:szCs w:val="24"/>
        </w:rPr>
        <w:lastRenderedPageBreak/>
        <w:t>θα περιμένουμε το τέλος της δεύτερης αξιολόγησης</w:t>
      </w:r>
      <w:r>
        <w:rPr>
          <w:rFonts w:eastAsia="Times New Roman" w:cs="Times New Roman"/>
          <w:szCs w:val="24"/>
        </w:rPr>
        <w:t>,</w:t>
      </w:r>
      <w:r>
        <w:rPr>
          <w:rFonts w:eastAsia="Times New Roman" w:cs="Times New Roman"/>
          <w:szCs w:val="24"/>
        </w:rPr>
        <w:t xml:space="preserve"> για να το δούμε. Αυτή η ασάφεια αφορά το ότι για δύο χρόνια δεν θα προσληφθούν μόνιμοι εκπαιδευτικοί. Μετά τη δέσμευση του Υπουργού ότι μετά το κλείσιμο της δεύτερης αξιολόγησης θα λύσει το</w:t>
      </w:r>
      <w:r>
        <w:rPr>
          <w:rFonts w:eastAsia="Times New Roman" w:cs="Times New Roman"/>
          <w:szCs w:val="24"/>
        </w:rPr>
        <w:t xml:space="preserve"> συγκεκριμένο θέμα, θα ήθελα να πω ότι εμείς περιμένουμε έναν ολόκληρο χρόνο να κλείσει η δεύτερη αξιολόγηση. Θα περιμένουμε να ψηφίσουμε τη συγκεκριμένη τροπολογία με βάση αυτή τη δέσμευση; Έτσι δηλώνουμε «</w:t>
      </w:r>
      <w:r>
        <w:rPr>
          <w:rFonts w:eastAsia="Times New Roman" w:cs="Times New Roman"/>
          <w:szCs w:val="24"/>
        </w:rPr>
        <w:t>παρών</w:t>
      </w:r>
      <w:r>
        <w:rPr>
          <w:rFonts w:eastAsia="Times New Roman" w:cs="Times New Roman"/>
          <w:szCs w:val="24"/>
        </w:rPr>
        <w:t>».</w:t>
      </w:r>
    </w:p>
    <w:p w14:paraId="0C8346F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Όσον αφορά στην τροπολογία με γενικό αριθ</w:t>
      </w:r>
      <w:r>
        <w:rPr>
          <w:rFonts w:eastAsia="Times New Roman" w:cs="Times New Roman"/>
          <w:szCs w:val="24"/>
        </w:rPr>
        <w:t>μό 988</w:t>
      </w:r>
      <w:r>
        <w:rPr>
          <w:rFonts w:eastAsia="Times New Roman" w:cs="Times New Roman"/>
          <w:szCs w:val="24"/>
        </w:rPr>
        <w:t>,</w:t>
      </w:r>
      <w:r>
        <w:rPr>
          <w:rFonts w:eastAsia="Times New Roman" w:cs="Times New Roman"/>
          <w:szCs w:val="24"/>
        </w:rPr>
        <w:t xml:space="preserve"> για την αναστολή λειτουργίας επαγγελματικών εγκαταστάσεων και επιβολή ειδικής χρηματικής κύρωσης, δηλώνουμε «</w:t>
      </w:r>
      <w:r>
        <w:rPr>
          <w:rFonts w:eastAsia="Times New Roman" w:cs="Times New Roman"/>
          <w:szCs w:val="24"/>
        </w:rPr>
        <w:t>παρών</w:t>
      </w:r>
      <w:r>
        <w:rPr>
          <w:rFonts w:eastAsia="Times New Roman" w:cs="Times New Roman"/>
          <w:szCs w:val="24"/>
        </w:rPr>
        <w:t xml:space="preserve">», γιατί θέλουμε μεν την πάταξη της φοροδιαφυγής, πλην όμως όχι με τροπολογίες που έρχονται την τελευταία στιγμή πριν την ψήφισή τους </w:t>
      </w:r>
      <w:r>
        <w:rPr>
          <w:rFonts w:eastAsia="Times New Roman" w:cs="Times New Roman"/>
          <w:szCs w:val="24"/>
        </w:rPr>
        <w:t xml:space="preserve">και χωρίς να έχει προηγηθεί –αυτό είναι το κύριο- η σχετική διαβούλευση με τα θεσμικά όργανα και τους ενδιαφερόμενους φορείς και συλλόγους, ώστε να έχει εκφραστεί και ακουστεί από κάθε πλευρά η εμπεριστατωμένη άποψη. </w:t>
      </w:r>
    </w:p>
    <w:p w14:paraId="0C8346F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Για παράδειγμα υπάρχει διάταξη που δίν</w:t>
      </w:r>
      <w:r>
        <w:rPr>
          <w:rFonts w:eastAsia="Times New Roman" w:cs="Times New Roman"/>
          <w:szCs w:val="24"/>
        </w:rPr>
        <w:t xml:space="preserve">ει </w:t>
      </w:r>
      <w:proofErr w:type="spellStart"/>
      <w:r>
        <w:rPr>
          <w:rFonts w:eastAsia="Times New Roman" w:cs="Times New Roman"/>
          <w:szCs w:val="24"/>
        </w:rPr>
        <w:t>υπεραρμοδιότητες</w:t>
      </w:r>
      <w:proofErr w:type="spellEnd"/>
      <w:r>
        <w:rPr>
          <w:rFonts w:eastAsia="Times New Roman" w:cs="Times New Roman"/>
          <w:szCs w:val="24"/>
        </w:rPr>
        <w:t xml:space="preserve"> στον Διοικητή της Ανεξάρτητης Αρχής Δημοσίων Εσόδων. Γιατί, επίσης, γίνεται διάκριση μεταξύ αναστολής επαγγελματικής </w:t>
      </w:r>
      <w:r>
        <w:rPr>
          <w:rFonts w:eastAsia="Times New Roman" w:cs="Times New Roman"/>
          <w:szCs w:val="24"/>
        </w:rPr>
        <w:lastRenderedPageBreak/>
        <w:t>εγκατάστασης και επιβολής χρηματικής κύρωσης, όταν πρόκειται για επιχειρήσεις με συγκεκριμένες δραστηριότητες; Δηλαδή γ</w:t>
      </w:r>
      <w:r>
        <w:rPr>
          <w:rFonts w:eastAsia="Times New Roman" w:cs="Times New Roman"/>
          <w:szCs w:val="24"/>
        </w:rPr>
        <w:t>ιατί μπορεί να μην κλείσει ένα ξενοδοχείο και να κλείσει αντίστοιχα ένα εστιατόριο;</w:t>
      </w:r>
    </w:p>
    <w:p w14:paraId="0C8346F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Όσον αφορά τη</w:t>
      </w:r>
      <w:r>
        <w:rPr>
          <w:rFonts w:eastAsia="Times New Roman" w:cs="Times New Roman"/>
          <w:szCs w:val="24"/>
        </w:rPr>
        <w:t>ν</w:t>
      </w:r>
      <w:r>
        <w:rPr>
          <w:rFonts w:eastAsia="Times New Roman" w:cs="Times New Roman"/>
          <w:szCs w:val="24"/>
        </w:rPr>
        <w:t xml:space="preserve"> με γενικό αριθμό 989 τροπολογία για τη ρύθμιση θεμάτων</w:t>
      </w:r>
      <w:r>
        <w:rPr>
          <w:rFonts w:eastAsia="Times New Roman" w:cs="Times New Roman"/>
          <w:szCs w:val="24"/>
        </w:rPr>
        <w:t>,</w:t>
      </w:r>
      <w:r>
        <w:rPr>
          <w:rFonts w:eastAsia="Times New Roman" w:cs="Times New Roman"/>
          <w:szCs w:val="24"/>
        </w:rPr>
        <w:t xml:space="preserve"> που αφορούν την παροχή δυνατότητας ίδρυσης οργανωμένων αγορών χονδρικής πώλησης νωπών αγροτικών προϊό</w:t>
      </w:r>
      <w:r>
        <w:rPr>
          <w:rFonts w:eastAsia="Times New Roman" w:cs="Times New Roman"/>
          <w:szCs w:val="24"/>
        </w:rPr>
        <w:t xml:space="preserve">ντων σε όλες τις περιφέρειες της </w:t>
      </w:r>
      <w:r>
        <w:rPr>
          <w:rFonts w:eastAsia="Times New Roman" w:cs="Times New Roman"/>
          <w:szCs w:val="24"/>
        </w:rPr>
        <w:t>ε</w:t>
      </w:r>
      <w:r>
        <w:rPr>
          <w:rFonts w:eastAsia="Times New Roman" w:cs="Times New Roman"/>
          <w:szCs w:val="24"/>
        </w:rPr>
        <w:t xml:space="preserve">πικράτειας από φυσικά ή νομικά πρόσωπα δημοσίου ή ιδιωτικού δικαίου και την τροπολογία για την άρση της αποκλειστικότητας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Α</w:t>
      </w:r>
      <w:r>
        <w:rPr>
          <w:rFonts w:eastAsia="Times New Roman" w:cs="Times New Roman"/>
          <w:szCs w:val="24"/>
        </w:rPr>
        <w:t>γοράς Πατρών για διενέργεια χονδρικής πώλησης νωπών αγροτικών προϊόντων, θα τις στηρί</w:t>
      </w:r>
      <w:r>
        <w:rPr>
          <w:rFonts w:eastAsia="Times New Roman" w:cs="Times New Roman"/>
          <w:szCs w:val="24"/>
        </w:rPr>
        <w:t>ξουμε αυτές τις τροπολογίες.</w:t>
      </w:r>
    </w:p>
    <w:p w14:paraId="0C8346F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Όσον αφορά την τροπολογία με γενικό αριθμό 994</w:t>
      </w:r>
      <w:r>
        <w:rPr>
          <w:rFonts w:eastAsia="Times New Roman" w:cs="Times New Roman"/>
          <w:szCs w:val="24"/>
        </w:rPr>
        <w:t>,</w:t>
      </w:r>
      <w:r>
        <w:rPr>
          <w:rFonts w:eastAsia="Times New Roman" w:cs="Times New Roman"/>
          <w:szCs w:val="24"/>
        </w:rPr>
        <w:t xml:space="preserve"> που αφορά την παραχώρηση ποσοστού συγκυριότητας του ελληνικού </w:t>
      </w:r>
      <w:r>
        <w:rPr>
          <w:rFonts w:eastAsia="Times New Roman" w:cs="Times New Roman"/>
          <w:szCs w:val="24"/>
        </w:rPr>
        <w:t>δ</w:t>
      </w:r>
      <w:r>
        <w:rPr>
          <w:rFonts w:eastAsia="Times New Roman" w:cs="Times New Roman"/>
          <w:szCs w:val="24"/>
        </w:rPr>
        <w:t>ημοσίου επί ακινήτου προς το Ταμείο Εθνικής Άμυνας, αυτή αναφέρεται στο Στρατόπεδο του Παύλου Μελά, ένα στρατόπεδο τ</w:t>
      </w:r>
      <w:r>
        <w:rPr>
          <w:rFonts w:eastAsia="Times New Roman" w:cs="Times New Roman"/>
          <w:szCs w:val="24"/>
        </w:rPr>
        <w:t>ης πόλης της Θεσσαλονίκης. Δεν βλέπουμε τον λόγο γιατί να μην τη στηρίξουμε, ιδίως μάλιστα τη στιγμή που δεν πρέπει να αφήσουμε ένα μικρό ιδιοκτησιακό πρόβλημα</w:t>
      </w:r>
      <w:r>
        <w:rPr>
          <w:rFonts w:eastAsia="Times New Roman" w:cs="Times New Roman"/>
          <w:szCs w:val="24"/>
        </w:rPr>
        <w:t>,</w:t>
      </w:r>
      <w:r>
        <w:rPr>
          <w:rFonts w:eastAsia="Times New Roman" w:cs="Times New Roman"/>
          <w:szCs w:val="24"/>
        </w:rPr>
        <w:t xml:space="preserve"> να επηρεάσει αυτή </w:t>
      </w:r>
      <w:r>
        <w:rPr>
          <w:rFonts w:eastAsia="Times New Roman" w:cs="Times New Roman"/>
          <w:szCs w:val="24"/>
        </w:rPr>
        <w:lastRenderedPageBreak/>
        <w:t>τη μεταφορά του συγκεκριμένου χώρου στον Δήμο του Παύλου Μελά.</w:t>
      </w:r>
    </w:p>
    <w:p w14:paraId="0C8346F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Κλείνοντας, θα</w:t>
      </w:r>
      <w:r>
        <w:rPr>
          <w:rFonts w:eastAsia="Times New Roman" w:cs="Times New Roman"/>
          <w:szCs w:val="24"/>
        </w:rPr>
        <w:t xml:space="preserve"> ήθελα να σας πω τι συμβαίνει αυτή τη στιγμή στη Θεσσαλονίκη. Οι εργαζόμενοι έχουν κάνει κατάληψη στα γραφεία του Διοικητή του ΟΛΘ. Το γιατί το γνωρίζετε. Είναι αποτέλεσμα της δικής σας πολιτικής, δηλαδή του να μεταθέτετε στον χρόνο τα προβλήματα και τις ε</w:t>
      </w:r>
      <w:r>
        <w:rPr>
          <w:rFonts w:eastAsia="Times New Roman" w:cs="Times New Roman"/>
          <w:szCs w:val="24"/>
        </w:rPr>
        <w:t>υθύνες στους άλλους και να μη λέτε αλήθειες. Η χώρα έχει πληγωθεί διαχρονικά από την άσκηση πολιτικής χωρίς σχεδιασμό, χωρίς πλάνο, με μετάθεση ευθυνών στους επόμενους. Κα</w:t>
      </w:r>
      <w:r>
        <w:rPr>
          <w:rFonts w:eastAsia="Times New Roman" w:cs="Times New Roman"/>
          <w:szCs w:val="24"/>
        </w:rPr>
        <w:t>μ</w:t>
      </w:r>
      <w:r>
        <w:rPr>
          <w:rFonts w:eastAsia="Times New Roman" w:cs="Times New Roman"/>
          <w:szCs w:val="24"/>
        </w:rPr>
        <w:t>μία κυβέρνηση από τη Μεταπολίτευση και μετά δεν σκέφτηκε τι θα προξενούσε στη χώρα η</w:t>
      </w:r>
      <w:r>
        <w:rPr>
          <w:rFonts w:eastAsia="Times New Roman" w:cs="Times New Roman"/>
          <w:szCs w:val="24"/>
        </w:rPr>
        <w:t xml:space="preserve"> ευκαιριακή πολιτική αύξησης της εκλογικής της βάσης. </w:t>
      </w:r>
    </w:p>
    <w:p w14:paraId="0C8346F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 κάνετε κι εσείς. Θα το κάνετε και με τα αντίμετρα. Μη σκεφτείτε να το κάνετε. Σταθείτε με αξιοπρέπεια και γενναιότητα μπροστά στα προβλήματα που και η δική σας πολιτική έχει ευθύνη πλέον και δώστε έ</w:t>
      </w:r>
      <w:r>
        <w:rPr>
          <w:rFonts w:eastAsia="Times New Roman" w:cs="Times New Roman"/>
          <w:szCs w:val="24"/>
        </w:rPr>
        <w:t xml:space="preserve">τοιμη πολιτική λύση με όραμα και ελπίδα στον ελληνικό λαό, σε όλους τους Έλληνες ή δηλώστε την αδυναμία σας </w:t>
      </w:r>
      <w:r>
        <w:rPr>
          <w:rFonts w:eastAsia="Times New Roman" w:cs="Times New Roman"/>
          <w:szCs w:val="24"/>
        </w:rPr>
        <w:t>ως</w:t>
      </w:r>
      <w:r>
        <w:rPr>
          <w:rFonts w:eastAsia="Times New Roman" w:cs="Times New Roman"/>
          <w:szCs w:val="24"/>
        </w:rPr>
        <w:t xml:space="preserve"> Κυβέρνηση και ζητήστε είτε την συμβολή όλου του πολιτικού κόσμου στην προσπάθεια εξόδου από την κρίση είτε τη γνώμη του ελληνικού λαού</w:t>
      </w:r>
      <w:r>
        <w:rPr>
          <w:rFonts w:eastAsia="Times New Roman" w:cs="Times New Roman"/>
          <w:szCs w:val="24"/>
        </w:rPr>
        <w:t>\</w:t>
      </w:r>
      <w:r>
        <w:rPr>
          <w:rFonts w:eastAsia="Times New Roman" w:cs="Times New Roman"/>
          <w:szCs w:val="24"/>
        </w:rPr>
        <w:t xml:space="preserve"> με τις δη</w:t>
      </w:r>
      <w:r>
        <w:rPr>
          <w:rFonts w:eastAsia="Times New Roman" w:cs="Times New Roman"/>
          <w:szCs w:val="24"/>
        </w:rPr>
        <w:t xml:space="preserve">μοκρατικές διαδικασίες </w:t>
      </w:r>
      <w:r>
        <w:rPr>
          <w:rFonts w:eastAsia="Times New Roman" w:cs="Times New Roman"/>
          <w:szCs w:val="24"/>
        </w:rPr>
        <w:lastRenderedPageBreak/>
        <w:t>που προβλέπονται</w:t>
      </w:r>
      <w:r>
        <w:rPr>
          <w:rFonts w:eastAsia="Times New Roman" w:cs="Times New Roman"/>
          <w:szCs w:val="24"/>
        </w:rPr>
        <w:t>,</w:t>
      </w:r>
      <w:r>
        <w:rPr>
          <w:rFonts w:eastAsia="Times New Roman" w:cs="Times New Roman"/>
          <w:szCs w:val="24"/>
        </w:rPr>
        <w:t xml:space="preserve"> για το αν ήσασταν επαρκείς απέναντι στις ελπίδες που εσείς καλλιεργήσατε στον ελληνικό λαό.</w:t>
      </w:r>
    </w:p>
    <w:p w14:paraId="0C8346F8" w14:textId="77777777" w:rsidR="00A55636" w:rsidRDefault="00E244A2">
      <w:pPr>
        <w:spacing w:line="600" w:lineRule="auto"/>
        <w:ind w:firstLine="720"/>
        <w:jc w:val="both"/>
        <w:rPr>
          <w:rFonts w:eastAsia="Times New Roman" w:cs="Times New Roman"/>
          <w:szCs w:val="24"/>
        </w:rPr>
      </w:pPr>
      <w:r>
        <w:rPr>
          <w:rFonts w:eastAsia="Times New Roman"/>
          <w:szCs w:val="24"/>
        </w:rPr>
        <w:t>Ευχαριστώ πολύ.</w:t>
      </w:r>
    </w:p>
    <w:p w14:paraId="0C8346F9" w14:textId="77777777" w:rsidR="00A55636" w:rsidRDefault="00E244A2">
      <w:pPr>
        <w:spacing w:line="600" w:lineRule="auto"/>
        <w:ind w:firstLine="720"/>
        <w:jc w:val="center"/>
        <w:rPr>
          <w:rFonts w:eastAsia="Times New Roman"/>
          <w:bCs/>
        </w:rPr>
      </w:pPr>
      <w:r>
        <w:rPr>
          <w:rFonts w:eastAsia="Times New Roman"/>
          <w:bCs/>
        </w:rPr>
        <w:t>(Χειροκροτήματα από την πτέρυγα της Ένωσης Κεντρώων)</w:t>
      </w:r>
    </w:p>
    <w:p w14:paraId="0C8346F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w:t>
      </w:r>
      <w:r>
        <w:rPr>
          <w:rFonts w:eastAsia="Times New Roman" w:cs="Times New Roman"/>
          <w:szCs w:val="24"/>
        </w:rPr>
        <w:t>υνάδελφε.</w:t>
      </w:r>
    </w:p>
    <w:p w14:paraId="0C8346FB" w14:textId="77777777" w:rsidR="00A55636" w:rsidRDefault="00E244A2">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Pr>
          <w:rFonts w:eastAsia="Times New Roman" w:cs="Times New Roman"/>
        </w:rPr>
        <w:t>ίθουσας «ΕΛΕΥΘΕΡΙΟΣ ΒΕΝΙΖΕΛΟΣ» και ενημερώθηκαν για την ιστορία του κτ</w:t>
      </w:r>
      <w:r>
        <w:rPr>
          <w:rFonts w:eastAsia="Times New Roman" w:cs="Times New Roman"/>
        </w:rPr>
        <w:t>ηρίου και τον τρόπο οργάνωσης και λειτουργίας της Βουλής, είκοσι επτά μαθήτριες και μαθητές και τέσσερις εκπαιδευτικοί συνοδοί τους από το 1</w:t>
      </w:r>
      <w:r>
        <w:rPr>
          <w:rFonts w:eastAsia="Times New Roman" w:cs="Times New Roman"/>
          <w:vertAlign w:val="superscript"/>
        </w:rPr>
        <w:t>ο</w:t>
      </w:r>
      <w:r>
        <w:rPr>
          <w:rFonts w:eastAsia="Times New Roman" w:cs="Times New Roman"/>
        </w:rPr>
        <w:t xml:space="preserve"> Δημοτικό Σχολείο Πρέβεζας. </w:t>
      </w:r>
    </w:p>
    <w:p w14:paraId="0C8346FC" w14:textId="77777777" w:rsidR="00A55636" w:rsidRDefault="00E244A2">
      <w:pPr>
        <w:spacing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0C8346FD" w14:textId="77777777" w:rsidR="00A55636" w:rsidRDefault="00E244A2">
      <w:pPr>
        <w:spacing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0C8346FE" w14:textId="77777777" w:rsidR="00A55636" w:rsidRDefault="00E244A2">
      <w:pPr>
        <w:spacing w:line="600" w:lineRule="auto"/>
        <w:ind w:firstLine="720"/>
        <w:jc w:val="both"/>
        <w:rPr>
          <w:rFonts w:eastAsia="Times New Roman"/>
          <w:szCs w:val="24"/>
        </w:rPr>
      </w:pPr>
      <w:r>
        <w:rPr>
          <w:rFonts w:eastAsia="Times New Roman"/>
          <w:szCs w:val="24"/>
        </w:rPr>
        <w:t xml:space="preserve">Τον λόγο </w:t>
      </w:r>
      <w:r>
        <w:rPr>
          <w:rFonts w:eastAsia="Times New Roman"/>
          <w:szCs w:val="24"/>
        </w:rPr>
        <w:t xml:space="preserve">έχει ο συνάδελφος κ. Αλέξανδρος </w:t>
      </w:r>
      <w:proofErr w:type="spellStart"/>
      <w:r>
        <w:rPr>
          <w:rFonts w:eastAsia="Times New Roman"/>
          <w:szCs w:val="24"/>
        </w:rPr>
        <w:t>Μεϊκόπουλος</w:t>
      </w:r>
      <w:proofErr w:type="spellEnd"/>
      <w:r>
        <w:rPr>
          <w:rFonts w:eastAsia="Times New Roman"/>
          <w:szCs w:val="24"/>
        </w:rPr>
        <w:t xml:space="preserve"> από τον ΣΥΡΙΖΑ για επτά λεπτά.</w:t>
      </w:r>
    </w:p>
    <w:p w14:paraId="0C8346FF"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ΑΛΕΞΑΝΔΡΟΣ ΜΕΪΚΟΠΟΥΛΟΣ: </w:t>
      </w:r>
      <w:r>
        <w:rPr>
          <w:rFonts w:eastAsia="Times New Roman"/>
          <w:color w:val="000000"/>
          <w:szCs w:val="24"/>
        </w:rPr>
        <w:t>Ευχαριστώ πολύ, κύριε Πρόεδρε.</w:t>
      </w:r>
      <w:r>
        <w:rPr>
          <w:rFonts w:eastAsia="Times New Roman"/>
          <w:szCs w:val="24"/>
        </w:rPr>
        <w:t xml:space="preserve"> </w:t>
      </w:r>
    </w:p>
    <w:p w14:paraId="0C834700" w14:textId="77777777" w:rsidR="00A55636" w:rsidRDefault="00E244A2">
      <w:pPr>
        <w:spacing w:line="600" w:lineRule="auto"/>
        <w:ind w:firstLine="720"/>
        <w:jc w:val="both"/>
        <w:rPr>
          <w:rFonts w:eastAsia="Times New Roman"/>
          <w:szCs w:val="24"/>
        </w:rPr>
      </w:pPr>
      <w:r>
        <w:rPr>
          <w:rFonts w:eastAsia="Times New Roman"/>
          <w:szCs w:val="24"/>
        </w:rPr>
        <w:t>Κυρίες και κύριοι συνάδελφοι, η εσωτερική αγορά αποτελεί έναν χώρο χωρίς σύνορα, μέσα στον οποίο εξασφαλίζεται η ελεύθερη κυκ</w:t>
      </w:r>
      <w:r>
        <w:rPr>
          <w:rFonts w:eastAsia="Times New Roman"/>
          <w:szCs w:val="24"/>
        </w:rPr>
        <w:t xml:space="preserve">λοφορία των εμπορευμάτων, των προσώπων, των υπηρεσιών και των κεφαλαίων. </w:t>
      </w:r>
    </w:p>
    <w:p w14:paraId="0C834701" w14:textId="77777777" w:rsidR="00A55636" w:rsidRDefault="00E244A2">
      <w:pPr>
        <w:spacing w:line="600" w:lineRule="auto"/>
        <w:ind w:firstLine="720"/>
        <w:jc w:val="both"/>
        <w:rPr>
          <w:rFonts w:eastAsia="Times New Roman"/>
          <w:szCs w:val="24"/>
        </w:rPr>
      </w:pPr>
      <w:r>
        <w:rPr>
          <w:rFonts w:eastAsia="Times New Roman"/>
          <w:szCs w:val="24"/>
        </w:rPr>
        <w:t>Η εύρυθμη, λοιπόν, λειτουργία της εσωτερικής αγοράς και η ανάπτυξη μιας σύγχρονης οικονομίας</w:t>
      </w:r>
      <w:r>
        <w:rPr>
          <w:rFonts w:eastAsia="Times New Roman" w:cs="Times New Roman"/>
          <w:szCs w:val="24"/>
        </w:rPr>
        <w:t xml:space="preserve"> </w:t>
      </w:r>
      <w:r>
        <w:rPr>
          <w:rFonts w:eastAsia="Times New Roman"/>
          <w:szCs w:val="24"/>
        </w:rPr>
        <w:t>χωρίς κοινωνικούς αποκλεισμούς</w:t>
      </w:r>
      <w:r>
        <w:rPr>
          <w:rFonts w:eastAsia="Times New Roman"/>
          <w:szCs w:val="24"/>
        </w:rPr>
        <w:t>,</w:t>
      </w:r>
      <w:r>
        <w:rPr>
          <w:rFonts w:eastAsia="Times New Roman"/>
          <w:szCs w:val="24"/>
        </w:rPr>
        <w:t xml:space="preserve"> εξαρτάται όλο και περισσότερο από την καθολική παροχή υπη</w:t>
      </w:r>
      <w:r>
        <w:rPr>
          <w:rFonts w:eastAsia="Times New Roman"/>
          <w:szCs w:val="24"/>
        </w:rPr>
        <w:t xml:space="preserve">ρεσιών πληρωμών. Η έλλειψη, λοιπόν, ενός σαφούς και ομοιόμορφου πλαισίου κανόνων για τους λογαριασμούς πληρωμών και τους </w:t>
      </w:r>
      <w:proofErr w:type="spellStart"/>
      <w:r>
        <w:rPr>
          <w:rFonts w:eastAsia="Times New Roman"/>
          <w:szCs w:val="24"/>
        </w:rPr>
        <w:t>παρόχους</w:t>
      </w:r>
      <w:proofErr w:type="spellEnd"/>
      <w:r>
        <w:rPr>
          <w:rFonts w:eastAsia="Times New Roman"/>
          <w:szCs w:val="24"/>
        </w:rPr>
        <w:t xml:space="preserve"> λογαριασμών πληρωμών στο εσωτερικό της Ευρωπαϊκής Ένωσης</w:t>
      </w:r>
      <w:r>
        <w:rPr>
          <w:rFonts w:eastAsia="Times New Roman"/>
          <w:szCs w:val="24"/>
        </w:rPr>
        <w:t>,</w:t>
      </w:r>
      <w:r>
        <w:rPr>
          <w:rFonts w:eastAsia="Times New Roman"/>
          <w:szCs w:val="24"/>
        </w:rPr>
        <w:t xml:space="preserve"> αποτελούσε εμπόδιο.</w:t>
      </w:r>
    </w:p>
    <w:p w14:paraId="0C834702" w14:textId="77777777" w:rsidR="00A55636" w:rsidRDefault="00E244A2">
      <w:pPr>
        <w:spacing w:line="600" w:lineRule="auto"/>
        <w:ind w:firstLine="720"/>
        <w:jc w:val="both"/>
        <w:rPr>
          <w:rFonts w:eastAsia="Times New Roman"/>
          <w:szCs w:val="24"/>
        </w:rPr>
      </w:pPr>
      <w:r>
        <w:rPr>
          <w:rFonts w:eastAsia="Times New Roman"/>
          <w:szCs w:val="24"/>
        </w:rPr>
        <w:t xml:space="preserve">Λέγοντας </w:t>
      </w:r>
      <w:proofErr w:type="spellStart"/>
      <w:r>
        <w:rPr>
          <w:rFonts w:eastAsia="Times New Roman"/>
          <w:szCs w:val="24"/>
        </w:rPr>
        <w:t>παρόχους</w:t>
      </w:r>
      <w:proofErr w:type="spellEnd"/>
      <w:r>
        <w:rPr>
          <w:rFonts w:eastAsia="Times New Roman"/>
          <w:szCs w:val="24"/>
        </w:rPr>
        <w:t xml:space="preserve"> λογαριασμών πληρωμών, εννοούμε</w:t>
      </w:r>
      <w:r>
        <w:rPr>
          <w:rFonts w:eastAsia="Times New Roman"/>
          <w:szCs w:val="24"/>
        </w:rPr>
        <w:t xml:space="preserve"> τα πιστωτικά ιδρύματα, τα ιδρύματα έκδοσης ηλεκτρονικού χρήματος, τα γραφεία ταχυδρομικών επιταγών και βεβαίως εθνικές κεντρικές τράπεζες, συμπεριλαμβανομένης και της Ευρωπαϊκής Κεντρικής Τράπεζας, αφού μιλάμε για ενσωμάτωση της ευρωπαϊκής οδηγίας στο </w:t>
      </w:r>
      <w:r>
        <w:rPr>
          <w:rFonts w:eastAsia="Times New Roman"/>
          <w:szCs w:val="24"/>
        </w:rPr>
        <w:t>Ε</w:t>
      </w:r>
      <w:r>
        <w:rPr>
          <w:rFonts w:eastAsia="Times New Roman"/>
          <w:szCs w:val="24"/>
        </w:rPr>
        <w:t>θν</w:t>
      </w:r>
      <w:r>
        <w:rPr>
          <w:rFonts w:eastAsia="Times New Roman"/>
          <w:szCs w:val="24"/>
        </w:rPr>
        <w:t xml:space="preserve">ικό μας </w:t>
      </w:r>
      <w:r>
        <w:rPr>
          <w:rFonts w:eastAsia="Times New Roman"/>
          <w:szCs w:val="24"/>
        </w:rPr>
        <w:t>Δ</w:t>
      </w:r>
      <w:r>
        <w:rPr>
          <w:rFonts w:eastAsia="Times New Roman"/>
          <w:szCs w:val="24"/>
        </w:rPr>
        <w:t>ίκαιο.</w:t>
      </w:r>
    </w:p>
    <w:p w14:paraId="0C834703" w14:textId="77777777" w:rsidR="00A55636" w:rsidRDefault="00E244A2">
      <w:pPr>
        <w:spacing w:line="600" w:lineRule="auto"/>
        <w:ind w:firstLine="720"/>
        <w:jc w:val="both"/>
        <w:rPr>
          <w:rFonts w:eastAsia="Times New Roman"/>
          <w:szCs w:val="24"/>
        </w:rPr>
      </w:pPr>
      <w:r>
        <w:rPr>
          <w:rFonts w:eastAsia="Times New Roman"/>
          <w:szCs w:val="24"/>
        </w:rPr>
        <w:lastRenderedPageBreak/>
        <w:t xml:space="preserve">Οι πληρωμές λογαριασμών συνοψίζονται ενδεικτικά σε πληρωμές προς δημόσιο, ασφαλιστικές εταιρείες, ασφαλιστικά ταμεία, ενέργεια, ύδρευση, τηλεπικοινωνίες, ενοικιάσεις, εμβάσματα στο εξωτερικό, λαμβάνοντας υπ’ </w:t>
      </w:r>
      <w:proofErr w:type="spellStart"/>
      <w:r>
        <w:rPr>
          <w:rFonts w:eastAsia="Times New Roman"/>
          <w:szCs w:val="24"/>
        </w:rPr>
        <w:t>όψιν</w:t>
      </w:r>
      <w:proofErr w:type="spellEnd"/>
      <w:r>
        <w:rPr>
          <w:rFonts w:eastAsia="Times New Roman"/>
          <w:szCs w:val="24"/>
        </w:rPr>
        <w:t xml:space="preserve"> φυσικά τους περιορισμούς τω</w:t>
      </w:r>
      <w:r>
        <w:rPr>
          <w:rFonts w:eastAsia="Times New Roman"/>
          <w:szCs w:val="24"/>
        </w:rPr>
        <w:t>ν κεφαλαιακών ελέγχων.</w:t>
      </w:r>
    </w:p>
    <w:p w14:paraId="0C834704" w14:textId="77777777" w:rsidR="00A55636" w:rsidRDefault="00E244A2">
      <w:pPr>
        <w:spacing w:line="600" w:lineRule="auto"/>
        <w:ind w:firstLine="720"/>
        <w:jc w:val="both"/>
        <w:rPr>
          <w:rFonts w:eastAsia="Times New Roman"/>
          <w:szCs w:val="24"/>
        </w:rPr>
      </w:pPr>
      <w:r>
        <w:rPr>
          <w:rFonts w:eastAsia="Times New Roman"/>
          <w:szCs w:val="24"/>
        </w:rPr>
        <w:t xml:space="preserve">Η ενσωμάτωση, λοιπόν, της </w:t>
      </w:r>
      <w:r>
        <w:rPr>
          <w:rFonts w:eastAsia="Times New Roman"/>
          <w:szCs w:val="24"/>
        </w:rPr>
        <w:t>ο</w:t>
      </w:r>
      <w:r>
        <w:rPr>
          <w:rFonts w:eastAsia="Times New Roman"/>
          <w:szCs w:val="24"/>
        </w:rPr>
        <w:t xml:space="preserve">δηγίας για ανάληψη μετρητών και πληρωμή των λογαριασμών μέσω </w:t>
      </w:r>
      <w:proofErr w:type="spellStart"/>
      <w:r>
        <w:rPr>
          <w:rFonts w:eastAsia="Times New Roman"/>
          <w:szCs w:val="24"/>
        </w:rPr>
        <w:t>παρόχων</w:t>
      </w:r>
      <w:proofErr w:type="spellEnd"/>
      <w:r>
        <w:rPr>
          <w:rFonts w:eastAsia="Times New Roman"/>
          <w:szCs w:val="24"/>
        </w:rPr>
        <w:t xml:space="preserve"> πληρωμών</w:t>
      </w:r>
      <w:r>
        <w:rPr>
          <w:rFonts w:eastAsia="Times New Roman"/>
          <w:szCs w:val="24"/>
        </w:rPr>
        <w:t>,</w:t>
      </w:r>
      <w:r>
        <w:rPr>
          <w:rFonts w:eastAsia="Times New Roman"/>
          <w:szCs w:val="24"/>
        </w:rPr>
        <w:t xml:space="preserve"> δίνει τη δυνατότητα για διαφάνεια, </w:t>
      </w:r>
      <w:proofErr w:type="spellStart"/>
      <w:r>
        <w:rPr>
          <w:rFonts w:eastAsia="Times New Roman"/>
          <w:szCs w:val="24"/>
        </w:rPr>
        <w:t>συγκρισιμότητα</w:t>
      </w:r>
      <w:proofErr w:type="spellEnd"/>
      <w:r>
        <w:rPr>
          <w:rFonts w:eastAsia="Times New Roman"/>
          <w:szCs w:val="24"/>
        </w:rPr>
        <w:t xml:space="preserve"> και απλοποίηση στη χρήση τους. </w:t>
      </w:r>
    </w:p>
    <w:p w14:paraId="0C834705" w14:textId="77777777" w:rsidR="00A55636" w:rsidRDefault="00E244A2">
      <w:pPr>
        <w:spacing w:line="600" w:lineRule="auto"/>
        <w:ind w:firstLine="720"/>
        <w:jc w:val="both"/>
        <w:rPr>
          <w:rFonts w:eastAsia="Times New Roman"/>
          <w:szCs w:val="24"/>
        </w:rPr>
      </w:pPr>
      <w:r>
        <w:rPr>
          <w:rFonts w:eastAsia="Times New Roman"/>
          <w:szCs w:val="24"/>
        </w:rPr>
        <w:t xml:space="preserve">Η έλλειψη διαφάνειας και </w:t>
      </w:r>
      <w:proofErr w:type="spellStart"/>
      <w:r>
        <w:rPr>
          <w:rFonts w:eastAsia="Times New Roman"/>
          <w:szCs w:val="24"/>
        </w:rPr>
        <w:t>συγκρισιμότητας</w:t>
      </w:r>
      <w:proofErr w:type="spellEnd"/>
      <w:r>
        <w:rPr>
          <w:rFonts w:eastAsia="Times New Roman"/>
          <w:szCs w:val="24"/>
        </w:rPr>
        <w:t xml:space="preserve"> των </w:t>
      </w:r>
      <w:r>
        <w:rPr>
          <w:rFonts w:eastAsia="Times New Roman"/>
          <w:szCs w:val="24"/>
        </w:rPr>
        <w:t>τελών, καθώς και οι δυσκολίες αλλαγής λογαριασμού πληρωμών δημιουργούσαν μέχρι τώρα εμπόδια στην ανάπτυξη μιας πλήρους, ολοκληρωμένης αγορά</w:t>
      </w:r>
      <w:r>
        <w:rPr>
          <w:rFonts w:eastAsia="Times New Roman"/>
          <w:szCs w:val="24"/>
        </w:rPr>
        <w:t>ς</w:t>
      </w:r>
      <w:r>
        <w:rPr>
          <w:rFonts w:eastAsia="Times New Roman"/>
          <w:szCs w:val="24"/>
        </w:rPr>
        <w:t xml:space="preserve">, με αποτέλεσμα τον χαμηλό ανταγωνισμό των λιανικών χρηματοπιστωτικών υπηρεσιών. </w:t>
      </w:r>
    </w:p>
    <w:p w14:paraId="0C834706" w14:textId="77777777" w:rsidR="00A55636" w:rsidRDefault="00E244A2">
      <w:pPr>
        <w:spacing w:line="600" w:lineRule="auto"/>
        <w:ind w:firstLine="720"/>
        <w:jc w:val="both"/>
        <w:rPr>
          <w:rFonts w:eastAsia="Times New Roman"/>
          <w:szCs w:val="24"/>
        </w:rPr>
      </w:pPr>
      <w:r>
        <w:rPr>
          <w:rFonts w:eastAsia="Times New Roman"/>
          <w:szCs w:val="24"/>
        </w:rPr>
        <w:t xml:space="preserve">Επιπλέον όσον αφορά τους </w:t>
      </w:r>
      <w:proofErr w:type="spellStart"/>
      <w:r>
        <w:rPr>
          <w:rFonts w:eastAsia="Times New Roman"/>
          <w:szCs w:val="24"/>
        </w:rPr>
        <w:t>παρόχους</w:t>
      </w:r>
      <w:proofErr w:type="spellEnd"/>
      <w:r>
        <w:rPr>
          <w:rFonts w:eastAsia="Times New Roman"/>
          <w:szCs w:val="24"/>
        </w:rPr>
        <w:t xml:space="preserve"> </w:t>
      </w:r>
      <w:r>
        <w:rPr>
          <w:rFonts w:eastAsia="Times New Roman"/>
          <w:szCs w:val="24"/>
        </w:rPr>
        <w:t>υπηρεσιών πληρωμών, η δημιουργία ενιαίων κανόνων ως προς την παροχή υπηρεσιών πληρωμών και τις πληροφορίες που πρέπει να παρέχονται μειώνει τον διοικητικό φόρτο και συντελεί στη μείωση του κόστους, δίνοντάς τους τη δυνατότητα για φθηνότερες υπηρεσίες. Μέχρ</w:t>
      </w:r>
      <w:r>
        <w:rPr>
          <w:rFonts w:eastAsia="Times New Roman"/>
          <w:szCs w:val="24"/>
        </w:rPr>
        <w:t xml:space="preserve">ι τώρα η κινητικότητα των καταναλωτών ήταν και είναι </w:t>
      </w:r>
      <w:r>
        <w:rPr>
          <w:rFonts w:eastAsia="Times New Roman"/>
          <w:szCs w:val="24"/>
        </w:rPr>
        <w:lastRenderedPageBreak/>
        <w:t xml:space="preserve">χαμηλή ως προς τις χρηματοπιστωτικές υπηρεσίες, λόγω της μη διαφάνειας και της </w:t>
      </w:r>
      <w:proofErr w:type="spellStart"/>
      <w:r>
        <w:rPr>
          <w:rFonts w:eastAsia="Times New Roman"/>
          <w:szCs w:val="24"/>
        </w:rPr>
        <w:t>συγκρισιμότητας</w:t>
      </w:r>
      <w:proofErr w:type="spellEnd"/>
      <w:r>
        <w:rPr>
          <w:rFonts w:eastAsia="Times New Roman"/>
          <w:szCs w:val="24"/>
        </w:rPr>
        <w:t xml:space="preserve"> των τελών, με αποτέλεσμα την έλλειψη εμπιστοσύνης. </w:t>
      </w:r>
    </w:p>
    <w:p w14:paraId="0C834707" w14:textId="77777777" w:rsidR="00A55636" w:rsidRDefault="00E244A2">
      <w:pPr>
        <w:spacing w:line="600" w:lineRule="auto"/>
        <w:ind w:firstLine="720"/>
        <w:jc w:val="both"/>
        <w:rPr>
          <w:rFonts w:eastAsia="Times New Roman"/>
          <w:szCs w:val="24"/>
        </w:rPr>
      </w:pPr>
      <w:r>
        <w:rPr>
          <w:rFonts w:eastAsia="Times New Roman"/>
          <w:szCs w:val="24"/>
        </w:rPr>
        <w:t xml:space="preserve">Το παρόν, λοιπόν, νομοσχέδιο αντιμετωπίζει τις παραπάνω </w:t>
      </w:r>
      <w:r>
        <w:rPr>
          <w:rFonts w:eastAsia="Times New Roman"/>
          <w:szCs w:val="24"/>
        </w:rPr>
        <w:t>στρεβλώσεις. Συγκεκριμένα, λοιπόν, σύμφωνα με το άρθρο 7 του νομοσχεδίου, η υποχρέωση της αρμόδιας αρχής, που ορίζεται η Τράπεζα της Ελλάδας, είναι η ανάθεση διαδικτυακού πίνακα σύγκρισης τελών των πιο αντιπροσωπευτικών υπηρεσιών. Ο διαδικτυακός αυτός πίνα</w:t>
      </w:r>
      <w:r>
        <w:rPr>
          <w:rFonts w:eastAsia="Times New Roman"/>
          <w:szCs w:val="24"/>
        </w:rPr>
        <w:t xml:space="preserve">κας υποχρεούται να έχει ίση μεταχείριση των </w:t>
      </w:r>
      <w:proofErr w:type="spellStart"/>
      <w:r>
        <w:rPr>
          <w:rFonts w:eastAsia="Times New Roman"/>
          <w:szCs w:val="24"/>
        </w:rPr>
        <w:t>παρόχων</w:t>
      </w:r>
      <w:proofErr w:type="spellEnd"/>
      <w:r>
        <w:rPr>
          <w:rFonts w:eastAsia="Times New Roman"/>
          <w:szCs w:val="24"/>
        </w:rPr>
        <w:t xml:space="preserve"> πληρωμής με ακριβή, κωδικοποιημένη, τυποποιημένη και </w:t>
      </w:r>
      <w:proofErr w:type="spellStart"/>
      <w:r>
        <w:rPr>
          <w:rFonts w:eastAsia="Times New Roman"/>
          <w:szCs w:val="24"/>
        </w:rPr>
        <w:t>επικαιροποιημένη</w:t>
      </w:r>
      <w:proofErr w:type="spellEnd"/>
      <w:r>
        <w:rPr>
          <w:rFonts w:eastAsia="Times New Roman"/>
          <w:szCs w:val="24"/>
        </w:rPr>
        <w:t xml:space="preserve"> πληροφόρηση και με σαφή αναφορά της τελευταίας ώρας που έγινε ενημέρωση.</w:t>
      </w:r>
    </w:p>
    <w:p w14:paraId="0C834708" w14:textId="77777777" w:rsidR="00A55636" w:rsidRDefault="00E244A2">
      <w:pPr>
        <w:spacing w:line="600" w:lineRule="auto"/>
        <w:ind w:firstLine="720"/>
        <w:jc w:val="both"/>
        <w:rPr>
          <w:rFonts w:eastAsia="Times New Roman"/>
          <w:szCs w:val="24"/>
        </w:rPr>
      </w:pPr>
      <w:r>
        <w:rPr>
          <w:rFonts w:eastAsia="Times New Roman"/>
          <w:szCs w:val="24"/>
        </w:rPr>
        <w:t>Με αυτόν, λοιπόν, τον τρόπο διασφαλίζεται η αρχή της ίσης ενη</w:t>
      </w:r>
      <w:r>
        <w:rPr>
          <w:rFonts w:eastAsia="Times New Roman"/>
          <w:szCs w:val="24"/>
        </w:rPr>
        <w:t xml:space="preserve">μέρωσης όλων των πολιτών, βοηθώντας στη διαφάνεια και στην καταπολέμηση των λεγόμενων ψιλών γραμμάτων αυτών των συμβάσεων, οι οποίες κατά το </w:t>
      </w:r>
      <w:proofErr w:type="spellStart"/>
      <w:r>
        <w:rPr>
          <w:rFonts w:eastAsia="Times New Roman"/>
          <w:szCs w:val="24"/>
        </w:rPr>
        <w:t>πλείστον</w:t>
      </w:r>
      <w:proofErr w:type="spellEnd"/>
      <w:r>
        <w:rPr>
          <w:rFonts w:eastAsia="Times New Roman"/>
          <w:szCs w:val="24"/>
        </w:rPr>
        <w:t xml:space="preserve"> ήταν εις βάρος του πολίτη. Έτσι δίνεται η δυνατότητα στους καταναλωτές</w:t>
      </w:r>
      <w:r>
        <w:rPr>
          <w:rFonts w:eastAsia="Times New Roman"/>
          <w:szCs w:val="24"/>
        </w:rPr>
        <w:t>,</w:t>
      </w:r>
      <w:r>
        <w:rPr>
          <w:rFonts w:eastAsia="Times New Roman"/>
          <w:szCs w:val="24"/>
        </w:rPr>
        <w:t xml:space="preserve"> να συγκρίνουν και να διαλέξουν τη </w:t>
      </w:r>
      <w:r>
        <w:rPr>
          <w:rFonts w:eastAsia="Times New Roman"/>
          <w:szCs w:val="24"/>
        </w:rPr>
        <w:t>συμφέρουσα για αυτούς υπηρεσία πληρωμών, μεγιστοποιώντας φυσικά το όφελός τους.</w:t>
      </w:r>
    </w:p>
    <w:p w14:paraId="0C834709" w14:textId="77777777" w:rsidR="00A55636" w:rsidRDefault="00E244A2">
      <w:pPr>
        <w:spacing w:line="600" w:lineRule="auto"/>
        <w:ind w:firstLine="720"/>
        <w:jc w:val="both"/>
        <w:rPr>
          <w:rFonts w:eastAsia="Times New Roman"/>
          <w:szCs w:val="24"/>
        </w:rPr>
      </w:pPr>
      <w:r>
        <w:rPr>
          <w:rFonts w:eastAsia="Times New Roman"/>
          <w:szCs w:val="24"/>
        </w:rPr>
        <w:lastRenderedPageBreak/>
        <w:t>Η υποχρέωση της υπηρεσίας πληρωμών να ενημερώνει τους καταναλωτές και τις υπηρεσίες και τα τέλη επιβάρυνσης πριν την υπογραφή της σύμβασης, σε συνδυασμό με τη θέσπιση της υποχρ</w:t>
      </w:r>
      <w:r>
        <w:rPr>
          <w:rFonts w:eastAsia="Times New Roman"/>
          <w:szCs w:val="24"/>
        </w:rPr>
        <w:t xml:space="preserve">έωσης που θα έχει ο </w:t>
      </w:r>
      <w:proofErr w:type="spellStart"/>
      <w:r>
        <w:rPr>
          <w:rFonts w:eastAsia="Times New Roman"/>
          <w:szCs w:val="24"/>
        </w:rPr>
        <w:t>πάροχος</w:t>
      </w:r>
      <w:proofErr w:type="spellEnd"/>
      <w:r>
        <w:rPr>
          <w:rFonts w:eastAsia="Times New Roman"/>
          <w:szCs w:val="24"/>
        </w:rPr>
        <w:t xml:space="preserve"> να ενημερώνει ανά τρίμηνο τον καταναλωτή</w:t>
      </w:r>
      <w:r>
        <w:rPr>
          <w:rFonts w:eastAsia="Times New Roman"/>
          <w:szCs w:val="24"/>
        </w:rPr>
        <w:t>,</w:t>
      </w:r>
      <w:r>
        <w:rPr>
          <w:rFonts w:eastAsia="Times New Roman"/>
          <w:szCs w:val="24"/>
        </w:rPr>
        <w:t xml:space="preserve"> σχετικά με το τι πλήρωσε για το κάθε προϊόν, πόσες φορές, όπως και για το κόστος επιβάρυνσής του, συμβάλλουν στην αρχή της διαφάνειας και της προστασίας του ίδιου του καταναλωτή.</w:t>
      </w:r>
    </w:p>
    <w:p w14:paraId="0C83470A" w14:textId="77777777" w:rsidR="00A55636" w:rsidRDefault="00E244A2">
      <w:pPr>
        <w:spacing w:line="600" w:lineRule="auto"/>
        <w:ind w:firstLine="720"/>
        <w:jc w:val="both"/>
        <w:rPr>
          <w:rFonts w:eastAsia="Times New Roman" w:cs="Times New Roman"/>
          <w:szCs w:val="24"/>
        </w:rPr>
      </w:pPr>
      <w:r>
        <w:rPr>
          <w:rFonts w:eastAsia="Times New Roman"/>
          <w:szCs w:val="24"/>
        </w:rPr>
        <w:t>Σημαντι</w:t>
      </w:r>
      <w:r>
        <w:rPr>
          <w:rFonts w:eastAsia="Times New Roman"/>
          <w:szCs w:val="24"/>
        </w:rPr>
        <w:t xml:space="preserve">κή, επιπλέον, είναι και η πρόβλεψη για τη δυνατότητα αλλαγής </w:t>
      </w:r>
      <w:proofErr w:type="spellStart"/>
      <w:r>
        <w:rPr>
          <w:rFonts w:eastAsia="Times New Roman"/>
          <w:szCs w:val="24"/>
        </w:rPr>
        <w:t>παρόχου</w:t>
      </w:r>
      <w:proofErr w:type="spellEnd"/>
      <w:r>
        <w:rPr>
          <w:rFonts w:eastAsia="Times New Roman"/>
          <w:szCs w:val="24"/>
        </w:rPr>
        <w:t xml:space="preserve">, από την πλευρά φυσικά του καταναλωτή, χωρίς υπερβολικές χρεώσεις και χρονοβόρες διαδικασίες σύμφωνα με το άρθρο 9 του νομοσχεδίου. Αυτή τη διαδικασία μάλιστα τη διεκπεραιώνει ο νέος </w:t>
      </w:r>
      <w:proofErr w:type="spellStart"/>
      <w:r>
        <w:rPr>
          <w:rFonts w:eastAsia="Times New Roman"/>
          <w:szCs w:val="24"/>
        </w:rPr>
        <w:t>πάρο</w:t>
      </w:r>
      <w:r>
        <w:rPr>
          <w:rFonts w:eastAsia="Times New Roman"/>
          <w:szCs w:val="24"/>
        </w:rPr>
        <w:t>χος</w:t>
      </w:r>
      <w:proofErr w:type="spellEnd"/>
      <w:r>
        <w:rPr>
          <w:rFonts w:eastAsia="Times New Roman"/>
          <w:szCs w:val="24"/>
        </w:rPr>
        <w:t xml:space="preserve"> μέσω εξουσιοδότησης του καταναλωτή.</w:t>
      </w:r>
    </w:p>
    <w:p w14:paraId="0C83470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Επίσης υπάρχει η πρόβλεψη ανοίγματος λογαριασμών πληρωμών και για τους αιτούντες άσυλο.</w:t>
      </w:r>
    </w:p>
    <w:p w14:paraId="0C83470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Θέλω να σταθώ ιδιαιτέρως στο άρθρο 18 του νομοσχεδίου, όπου δίνεται η δυνατότητα χρέωσης του καταναλωτή, σε περίπτωση που δεν συ</w:t>
      </w:r>
      <w:r>
        <w:rPr>
          <w:rFonts w:eastAsia="Times New Roman" w:cs="Times New Roman"/>
          <w:szCs w:val="24"/>
        </w:rPr>
        <w:t>μμορφώνεται με τις δεσμεύσεις έναντι εύλογου τέλους. Για το τέλος αυτό λαμβάνεται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 επίπεδο </w:t>
      </w:r>
      <w:r>
        <w:rPr>
          <w:rFonts w:eastAsia="Times New Roman" w:cs="Times New Roman"/>
          <w:szCs w:val="24"/>
        </w:rPr>
        <w:lastRenderedPageBreak/>
        <w:t xml:space="preserve">του εθνικού εισοδήματος και ο μέσος όρος των τελών που χρεώνουν τα πιστωτικά ιδρύματα για αυτές τις υπηρεσίες. </w:t>
      </w:r>
    </w:p>
    <w:p w14:paraId="0C83470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Γνωρίζοντας το κακό προηγούμενο της υψηλής</w:t>
      </w:r>
      <w:r>
        <w:rPr>
          <w:rFonts w:eastAsia="Times New Roman" w:cs="Times New Roman"/>
          <w:szCs w:val="24"/>
        </w:rPr>
        <w:t xml:space="preserve"> προμήθειας ακόμα και σήμερα των </w:t>
      </w:r>
      <w:r>
        <w:rPr>
          <w:rFonts w:eastAsia="Times New Roman" w:cs="Times New Roman"/>
          <w:szCs w:val="24"/>
          <w:lang w:val="en-US"/>
        </w:rPr>
        <w:t>POS</w:t>
      </w:r>
      <w:r>
        <w:rPr>
          <w:rFonts w:eastAsia="Times New Roman" w:cs="Times New Roman"/>
          <w:szCs w:val="24"/>
        </w:rPr>
        <w:t>, καθώς και του υψηλού επιτοκίου στα τραπεζικά δάνεια σε σχέση με την υπόλοιπη Ευρώπη</w:t>
      </w:r>
      <w:r>
        <w:rPr>
          <w:rFonts w:eastAsia="Times New Roman" w:cs="Times New Roman"/>
          <w:szCs w:val="24"/>
        </w:rPr>
        <w:t>,</w:t>
      </w:r>
      <w:r>
        <w:rPr>
          <w:rFonts w:eastAsia="Times New Roman" w:cs="Times New Roman"/>
          <w:szCs w:val="24"/>
        </w:rPr>
        <w:t xml:space="preserve"> απαιτείται εξειδίκευση και αποσαφήνιση με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Η αρχή της διαφάνειας και της προστασίας του καταναλωτή </w:t>
      </w:r>
      <w:r>
        <w:rPr>
          <w:rFonts w:eastAsia="Times New Roman" w:cs="Times New Roman"/>
          <w:szCs w:val="24"/>
        </w:rPr>
        <w:t>προβλέπεται ακόμα και στην επιβολή κυρώσεων σε περίπτωση παραβίασης των όρων χρήσης και από τις υπηρεσίες πληρωμών.</w:t>
      </w:r>
    </w:p>
    <w:p w14:paraId="0C83470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Ακόμα προβλέπονται στο άρθρο 17 δωρεάν ή έναντι εύλογου τέλους ορισμένες κατηγορίες υπηρεσιών</w:t>
      </w:r>
      <w:r>
        <w:rPr>
          <w:rFonts w:eastAsia="Times New Roman" w:cs="Times New Roman"/>
          <w:szCs w:val="24"/>
        </w:rPr>
        <w:t>,</w:t>
      </w:r>
      <w:r>
        <w:rPr>
          <w:rFonts w:eastAsia="Times New Roman" w:cs="Times New Roman"/>
          <w:szCs w:val="24"/>
        </w:rPr>
        <w:t xml:space="preserve"> όπως η τοποθέτηση χρηματικών ποσών, το άνοιγμ</w:t>
      </w:r>
      <w:r>
        <w:rPr>
          <w:rFonts w:eastAsia="Times New Roman" w:cs="Times New Roman"/>
          <w:szCs w:val="24"/>
        </w:rPr>
        <w:t>α και κλείσιμο λογαριασμού, οι αναλήψεις μετρητών κ</w:t>
      </w:r>
      <w:r>
        <w:rPr>
          <w:rFonts w:eastAsia="Times New Roman" w:cs="Times New Roman"/>
          <w:szCs w:val="24"/>
        </w:rPr>
        <w:t>.</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p>
    <w:p w14:paraId="0C83470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Τέλος, προβλέπεται η υποχρέωση των κρατών</w:t>
      </w:r>
      <w:r>
        <w:rPr>
          <w:rFonts w:eastAsia="Times New Roman" w:cs="Times New Roman"/>
          <w:szCs w:val="24"/>
        </w:rPr>
        <w:t xml:space="preserve"> </w:t>
      </w:r>
      <w:r>
        <w:rPr>
          <w:rFonts w:eastAsia="Times New Roman" w:cs="Times New Roman"/>
          <w:szCs w:val="24"/>
        </w:rPr>
        <w:t>μελών της ανταλλαγής πληροφοριών και συνεργασίας</w:t>
      </w:r>
      <w:r>
        <w:rPr>
          <w:rFonts w:eastAsia="Times New Roman" w:cs="Times New Roman"/>
          <w:szCs w:val="24"/>
        </w:rPr>
        <w:t>,</w:t>
      </w:r>
      <w:r>
        <w:rPr>
          <w:rFonts w:eastAsia="Times New Roman" w:cs="Times New Roman"/>
          <w:szCs w:val="24"/>
        </w:rPr>
        <w:t xml:space="preserve"> σε περιπτώσεις έρευνας που αφορά την καταπολέμηση του μαύρου χρήματος και του χρήματος από παράνομες δραστη</w:t>
      </w:r>
      <w:r>
        <w:rPr>
          <w:rFonts w:eastAsia="Times New Roman" w:cs="Times New Roman"/>
          <w:szCs w:val="24"/>
        </w:rPr>
        <w:t xml:space="preserve">ριότητες, μια πληγή που όχι μόνο στερεί έσοδα από το κράτος και πλήττει τον θεσμό του </w:t>
      </w:r>
      <w:r>
        <w:rPr>
          <w:rFonts w:eastAsia="Times New Roman" w:cs="Times New Roman"/>
          <w:szCs w:val="24"/>
        </w:rPr>
        <w:lastRenderedPageBreak/>
        <w:t>κράτους δικαίου αλλά που ταυτόχρονα το κόστος αυτής της φοροδιαφυγής το επωμίζονται όλοι οι πολίτες.</w:t>
      </w:r>
    </w:p>
    <w:p w14:paraId="0C83471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C834711" w14:textId="77777777" w:rsidR="00A55636" w:rsidRDefault="00E244A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C83471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(Σπυρίδων Λυκούδης):</w:t>
      </w:r>
      <w:r>
        <w:rPr>
          <w:rFonts w:eastAsia="Times New Roman" w:cs="Times New Roman"/>
          <w:szCs w:val="24"/>
        </w:rPr>
        <w:t xml:space="preserve"> Ευχαριστούμε, κύριε συνάδελφε. </w:t>
      </w:r>
    </w:p>
    <w:p w14:paraId="0C83471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ακολουθήσει ο Κοινοβουλευτικός Εκπρόσωπος του ΣΥΡΙΖΑ, ο κ. Μαντάς, και αμέσως μετά ο συνάδελφος κ. </w:t>
      </w:r>
      <w:proofErr w:type="spellStart"/>
      <w:r>
        <w:rPr>
          <w:rFonts w:eastAsia="Times New Roman" w:cs="Times New Roman"/>
          <w:szCs w:val="24"/>
        </w:rPr>
        <w:t>Βαρδαλής</w:t>
      </w:r>
      <w:proofErr w:type="spellEnd"/>
      <w:r>
        <w:rPr>
          <w:rFonts w:eastAsia="Times New Roman" w:cs="Times New Roman"/>
          <w:szCs w:val="24"/>
        </w:rPr>
        <w:t xml:space="preserve"> με δευτερολογία από το Κομμουνιστικό Κόμμα Ελλάδ</w:t>
      </w:r>
      <w:r>
        <w:rPr>
          <w:rFonts w:eastAsia="Times New Roman" w:cs="Times New Roman"/>
          <w:szCs w:val="24"/>
        </w:rPr>
        <w:t>α</w:t>
      </w:r>
      <w:r>
        <w:rPr>
          <w:rFonts w:eastAsia="Times New Roman" w:cs="Times New Roman"/>
          <w:szCs w:val="24"/>
        </w:rPr>
        <w:t>ς και κ</w:t>
      </w:r>
      <w:r>
        <w:rPr>
          <w:rFonts w:eastAsia="Times New Roman" w:cs="Times New Roman"/>
          <w:szCs w:val="24"/>
        </w:rPr>
        <w:t xml:space="preserve">λείνουμε τη συνεδρίαση. Μετά μπαίνουμε στις ψηφοφορίες. </w:t>
      </w:r>
    </w:p>
    <w:p w14:paraId="0C83471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Κύριε Πρόεδρε, θα ήθελα να λάβω και εγώ τον λόγο για να δευτερολογήσω.</w:t>
      </w:r>
    </w:p>
    <w:p w14:paraId="0C83471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το είχατε ζητήσει αλλά προφανώς δεν υπάρχει πρόβλημα. </w:t>
      </w:r>
    </w:p>
    <w:p w14:paraId="0C83471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w:t>
      </w:r>
      <w:r>
        <w:rPr>
          <w:rFonts w:eastAsia="Times New Roman" w:cs="Times New Roman"/>
          <w:szCs w:val="24"/>
        </w:rPr>
        <w:t xml:space="preserve"> κύριε Μαν</w:t>
      </w:r>
      <w:r>
        <w:rPr>
          <w:rFonts w:eastAsia="Times New Roman" w:cs="Times New Roman"/>
          <w:szCs w:val="24"/>
        </w:rPr>
        <w:t xml:space="preserve">τά, έχετε τον λόγο. </w:t>
      </w:r>
    </w:p>
    <w:p w14:paraId="0C83471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Ευχαριστώ, κύριε Πρόεδρε.</w:t>
      </w:r>
    </w:p>
    <w:p w14:paraId="0C83471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κύριε Υπουργέ, νομίζω ότι δεν υπάρχει αμφιβολία</w:t>
      </w:r>
      <w:r>
        <w:rPr>
          <w:rFonts w:eastAsia="Times New Roman" w:cs="Times New Roman"/>
          <w:szCs w:val="24"/>
        </w:rPr>
        <w:t>,</w:t>
      </w:r>
      <w:r>
        <w:rPr>
          <w:rFonts w:eastAsia="Times New Roman" w:cs="Times New Roman"/>
          <w:szCs w:val="24"/>
        </w:rPr>
        <w:t xml:space="preserve"> πως από όλες τις πλευρές του Κοινοβουλίου σχεδόν τονίστηκε ότι η ενσωμάτωση της συγκεκριμένης ευρωπαϊκής </w:t>
      </w:r>
      <w:r>
        <w:rPr>
          <w:rFonts w:eastAsia="Times New Roman" w:cs="Times New Roman"/>
          <w:szCs w:val="24"/>
        </w:rPr>
        <w:t>ο</w:t>
      </w:r>
      <w:r>
        <w:rPr>
          <w:rFonts w:eastAsia="Times New Roman" w:cs="Times New Roman"/>
          <w:szCs w:val="24"/>
        </w:rPr>
        <w:t>δηγίας εί</w:t>
      </w:r>
      <w:r>
        <w:rPr>
          <w:rFonts w:eastAsia="Times New Roman" w:cs="Times New Roman"/>
          <w:szCs w:val="24"/>
        </w:rPr>
        <w:t>ναι βοηθητική, είναι θετική, και δεν νομίζω ότι υπήρξε επ’ αυτού κάποια ιδιαίτερη ένσταση ή αμφιβολία.</w:t>
      </w:r>
    </w:p>
    <w:p w14:paraId="0C83471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Η όποια αντιπολίτευση ασκήθηκε, τουλάχιστον αυτή που άκουσα εγώ και από την Αξιωματική Αντιπολίτευση και από άλλα κόμματα, αφορούσε τα ζητήματα της καλής</w:t>
      </w:r>
      <w:r>
        <w:rPr>
          <w:rFonts w:eastAsia="Times New Roman" w:cs="Times New Roman"/>
          <w:szCs w:val="24"/>
        </w:rPr>
        <w:t xml:space="preserve"> νομοθέτησης αφ</w:t>
      </w:r>
      <w:r>
        <w:rPr>
          <w:rFonts w:eastAsia="Times New Roman" w:cs="Times New Roman"/>
          <w:szCs w:val="24"/>
        </w:rPr>
        <w:t xml:space="preserve">’ </w:t>
      </w:r>
      <w:r>
        <w:rPr>
          <w:rFonts w:eastAsia="Times New Roman" w:cs="Times New Roman"/>
          <w:szCs w:val="24"/>
        </w:rPr>
        <w:t xml:space="preserve">ενός, το θέμα δηλαδή των τροπολογιών που το έχουμε συζητήσει πολλές φορές σε αυτή την Αίθουσα, και </w:t>
      </w:r>
      <w:r>
        <w:rPr>
          <w:rFonts w:eastAsia="Times New Roman" w:cs="Times New Roman"/>
          <w:szCs w:val="24"/>
        </w:rPr>
        <w:t xml:space="preserve">αφ’ ετέρου </w:t>
      </w:r>
      <w:r>
        <w:rPr>
          <w:rFonts w:eastAsia="Times New Roman" w:cs="Times New Roman"/>
          <w:szCs w:val="24"/>
        </w:rPr>
        <w:t xml:space="preserve">γενικότερα ζητήματα στα οποία και θα αναφερθώ. </w:t>
      </w:r>
    </w:p>
    <w:p w14:paraId="0C83471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Να πάμε σε ένα, ένα τα ζητήματα.</w:t>
      </w:r>
    </w:p>
    <w:p w14:paraId="0C83471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Πρώτον, θέλω να σας ενημερώσω, κυρίες και κύριοι</w:t>
      </w:r>
      <w:r>
        <w:rPr>
          <w:rFonts w:eastAsia="Times New Roman" w:cs="Times New Roman"/>
          <w:szCs w:val="24"/>
        </w:rPr>
        <w:t xml:space="preserve"> Βουλευτές, ότι υπάρχει μια συγκεκριμένη δομή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Γενικής Γραμματείας της Κυβέρνησης</w:t>
      </w:r>
      <w:r>
        <w:rPr>
          <w:rFonts w:eastAsia="Times New Roman" w:cs="Times New Roman"/>
          <w:szCs w:val="24"/>
        </w:rPr>
        <w:t>,</w:t>
      </w:r>
      <w:r>
        <w:rPr>
          <w:rFonts w:eastAsia="Times New Roman" w:cs="Times New Roman"/>
          <w:szCs w:val="24"/>
        </w:rPr>
        <w:t xml:space="preserve"> που παρακολουθεί τη διαδικασία της νομοθέτησης και υποβάλλει έκθεση ανάμεσα στα άλλα και στον Πρόεδρο της Βουλής και στην Κυβέρνηση, προφανώς. </w:t>
      </w:r>
    </w:p>
    <w:p w14:paraId="0C83471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Και θέλω, επίσ</w:t>
      </w:r>
      <w:r>
        <w:rPr>
          <w:rFonts w:eastAsia="Times New Roman" w:cs="Times New Roman"/>
          <w:szCs w:val="24"/>
        </w:rPr>
        <w:t>ης, να πω ότι τα νομοσχέδια της Κυβέρνησης τόσο το 2015 όσο και το 2016</w:t>
      </w:r>
      <w:r>
        <w:rPr>
          <w:rFonts w:eastAsia="Times New Roman" w:cs="Times New Roman"/>
          <w:szCs w:val="24"/>
        </w:rPr>
        <w:t>,</w:t>
      </w:r>
      <w:r>
        <w:rPr>
          <w:rFonts w:eastAsia="Times New Roman" w:cs="Times New Roman"/>
          <w:szCs w:val="24"/>
        </w:rPr>
        <w:t xml:space="preserve"> περιλάμβαναν</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ρυθμίσεις που αφορούσαν θεσμοθέτηση εφαρμογής, </w:t>
      </w:r>
      <w:proofErr w:type="spellStart"/>
      <w:r>
        <w:rPr>
          <w:rFonts w:eastAsia="Times New Roman" w:cs="Times New Roman"/>
          <w:szCs w:val="24"/>
        </w:rPr>
        <w:t>εφαρμοστικούς</w:t>
      </w:r>
      <w:proofErr w:type="spellEnd"/>
      <w:r>
        <w:rPr>
          <w:rFonts w:eastAsia="Times New Roman" w:cs="Times New Roman"/>
          <w:szCs w:val="24"/>
        </w:rPr>
        <w:t xml:space="preserve"> νόμους σε σχέση με τα συμφωνηθέντα με τους δανειστές, όπως επίσης και πρωτοβουλίες που αφορούσαν την εφαρμογή του παράλληλου προγράμματος.</w:t>
      </w:r>
    </w:p>
    <w:p w14:paraId="0C83471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Θέλω εδώ να τονίσω</w:t>
      </w:r>
      <w:r>
        <w:rPr>
          <w:rFonts w:eastAsia="Times New Roman" w:cs="Times New Roman"/>
          <w:szCs w:val="24"/>
        </w:rPr>
        <w:t>,</w:t>
      </w:r>
      <w:r>
        <w:rPr>
          <w:rFonts w:eastAsia="Times New Roman" w:cs="Times New Roman"/>
          <w:szCs w:val="24"/>
        </w:rPr>
        <w:t xml:space="preserve"> ότι οι </w:t>
      </w:r>
      <w:proofErr w:type="spellStart"/>
      <w:r>
        <w:rPr>
          <w:rFonts w:eastAsia="Times New Roman" w:cs="Times New Roman"/>
          <w:szCs w:val="24"/>
        </w:rPr>
        <w:t>εφαρμοστικοί</w:t>
      </w:r>
      <w:proofErr w:type="spellEnd"/>
      <w:r>
        <w:rPr>
          <w:rFonts w:eastAsia="Times New Roman" w:cs="Times New Roman"/>
          <w:szCs w:val="24"/>
        </w:rPr>
        <w:t xml:space="preserve"> νόμοι κατά βάση</w:t>
      </w:r>
      <w:r>
        <w:rPr>
          <w:rFonts w:eastAsia="Times New Roman" w:cs="Times New Roman"/>
          <w:szCs w:val="24"/>
        </w:rPr>
        <w:t xml:space="preserve"> δεν ήταν </w:t>
      </w:r>
      <w:proofErr w:type="spellStart"/>
      <w:r>
        <w:rPr>
          <w:rFonts w:eastAsia="Times New Roman" w:cs="Times New Roman"/>
          <w:szCs w:val="24"/>
        </w:rPr>
        <w:t>εφαρμοστικοί</w:t>
      </w:r>
      <w:proofErr w:type="spellEnd"/>
      <w:r>
        <w:rPr>
          <w:rFonts w:eastAsia="Times New Roman" w:cs="Times New Roman"/>
          <w:szCs w:val="24"/>
        </w:rPr>
        <w:t xml:space="preserve"> νόμοι του άρθρου μόνου αλλά ήταν </w:t>
      </w:r>
      <w:proofErr w:type="spellStart"/>
      <w:r>
        <w:rPr>
          <w:rFonts w:eastAsia="Times New Roman" w:cs="Times New Roman"/>
          <w:szCs w:val="24"/>
        </w:rPr>
        <w:t>εφαρμοστικοί</w:t>
      </w:r>
      <w:proofErr w:type="spellEnd"/>
      <w:r>
        <w:rPr>
          <w:rFonts w:eastAsia="Times New Roman" w:cs="Times New Roman"/>
          <w:szCs w:val="24"/>
        </w:rPr>
        <w:t xml:space="preserve"> νόμοι που ακολουθούσαν, σε γενικό επίπεδο, τους κανόνες καλής νομοθέτησης στη δομή τους, αφού χωρίζονταν σε θεματικά κεφάλαια και άφηναν τη δυνατότητα να υπάρξει αντίθεση ή υποστήριξη επί</w:t>
      </w:r>
      <w:r>
        <w:rPr>
          <w:rFonts w:eastAsia="Times New Roman" w:cs="Times New Roman"/>
          <w:szCs w:val="24"/>
        </w:rPr>
        <w:t xml:space="preserve"> μέρους άρθρων. </w:t>
      </w:r>
    </w:p>
    <w:p w14:paraId="0C83471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Επίσης η Υπουργός έδωσε στοιχεία, δεν θέλω να επανέλθω σε αυτό, όσον αφορά τις τροπολογίες και πώς αυτό εξελίχθηκε το 2014, το 2015 και το 2016. </w:t>
      </w:r>
    </w:p>
    <w:p w14:paraId="0C83471F"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Οι λόγοι για τους οποίους υπάρχουν τροπολογίες -και πρέπει να ακουστεί αυτό- στην </w:t>
      </w:r>
      <w:r>
        <w:rPr>
          <w:rFonts w:eastAsia="Times New Roman"/>
          <w:color w:val="000000" w:themeColor="text1"/>
          <w:szCs w:val="24"/>
        </w:rPr>
        <w:t>κοινοβουλευτική διαδικασία</w:t>
      </w:r>
      <w:r>
        <w:rPr>
          <w:rFonts w:eastAsia="Times New Roman"/>
          <w:color w:val="000000" w:themeColor="text1"/>
          <w:szCs w:val="24"/>
        </w:rPr>
        <w:t>,</w:t>
      </w:r>
      <w:r>
        <w:rPr>
          <w:rFonts w:eastAsia="Times New Roman"/>
          <w:color w:val="000000" w:themeColor="text1"/>
          <w:szCs w:val="24"/>
        </w:rPr>
        <w:t xml:space="preserve"> ήταν ότι οι συγκεκριμένες ρυθμίσεις κατατίθεντο ως τροπολογίες και δεν ενσωματώνονταν εξαρχής ως άρθρα είτε επειδή αποτελούσαν ζητήματα που ως την τελευταία στιγμή –και το γνωρίζετε </w:t>
      </w:r>
      <w:r>
        <w:rPr>
          <w:rFonts w:eastAsia="Times New Roman"/>
          <w:color w:val="000000" w:themeColor="text1"/>
          <w:szCs w:val="24"/>
        </w:rPr>
        <w:lastRenderedPageBreak/>
        <w:t>αυτό πολύ καλά- ήταν σε διεκδίκηση κατά τις δι</w:t>
      </w:r>
      <w:r>
        <w:rPr>
          <w:rFonts w:eastAsia="Times New Roman"/>
          <w:color w:val="000000" w:themeColor="text1"/>
          <w:szCs w:val="24"/>
        </w:rPr>
        <w:t>απραγματεύσεις είτε γιατί εγκρίνονταν από τα συναρμόδια Υπουργεία κατόπιν της αναζήτησης των αναγκαίων οικονομικών πόρων είτε επειδή έλυναν κατεπείγουσες εκκρεμότητες όπως, παραδείγματος χάριν</w:t>
      </w:r>
      <w:r>
        <w:rPr>
          <w:rFonts w:eastAsia="Times New Roman"/>
          <w:color w:val="000000" w:themeColor="text1"/>
          <w:szCs w:val="24"/>
        </w:rPr>
        <w:t>,</w:t>
      </w:r>
      <w:r>
        <w:rPr>
          <w:rFonts w:eastAsia="Times New Roman"/>
          <w:color w:val="000000" w:themeColor="text1"/>
          <w:szCs w:val="24"/>
        </w:rPr>
        <w:t xml:space="preserve"> χρονικά περιθώρια που έπρεπε να επεκταθούν.</w:t>
      </w:r>
    </w:p>
    <w:p w14:paraId="0C834720"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Νομίζω ότι όσοι κα</w:t>
      </w:r>
      <w:r>
        <w:rPr>
          <w:rFonts w:eastAsia="Times New Roman"/>
          <w:color w:val="000000" w:themeColor="text1"/>
          <w:szCs w:val="24"/>
        </w:rPr>
        <w:t xml:space="preserve">ι όσες μελετήσουν πολύ συγκεκριμένα τις τροπολογίες που έχουν γίνει, θα καταλήξουν στο συμπέρασμα –εγώ δεν θέλω να είμαι απόλυτος- ότι στην συντριπτική τους πλειοψηφία ήταν τροπολογίες που αφορούσαν από τη μια μεριά </w:t>
      </w:r>
      <w:proofErr w:type="spellStart"/>
      <w:r>
        <w:rPr>
          <w:rFonts w:eastAsia="Times New Roman"/>
          <w:color w:val="000000" w:themeColor="text1"/>
          <w:szCs w:val="24"/>
        </w:rPr>
        <w:t>εφαρμοστικές</w:t>
      </w:r>
      <w:proofErr w:type="spellEnd"/>
      <w:r>
        <w:rPr>
          <w:rFonts w:eastAsia="Times New Roman"/>
          <w:color w:val="000000" w:themeColor="text1"/>
          <w:szCs w:val="24"/>
        </w:rPr>
        <w:t xml:space="preserve"> διατάξεις, που </w:t>
      </w:r>
      <w:proofErr w:type="spellStart"/>
      <w:r>
        <w:rPr>
          <w:rFonts w:eastAsia="Times New Roman"/>
          <w:color w:val="000000" w:themeColor="text1"/>
          <w:szCs w:val="24"/>
        </w:rPr>
        <w:t>προέκυπταν</w:t>
      </w:r>
      <w:proofErr w:type="spellEnd"/>
      <w:r>
        <w:rPr>
          <w:rFonts w:eastAsia="Times New Roman"/>
          <w:color w:val="000000" w:themeColor="text1"/>
          <w:szCs w:val="24"/>
        </w:rPr>
        <w:t xml:space="preserve"> α</w:t>
      </w:r>
      <w:r>
        <w:rPr>
          <w:rFonts w:eastAsia="Times New Roman"/>
          <w:color w:val="000000" w:themeColor="text1"/>
          <w:szCs w:val="24"/>
        </w:rPr>
        <w:t>πό τη διαπραγμάτευση και κατά βάση στο υπόλοιπο κομμάτι ήταν θετικές διατάξεις, που με μεγάλη πλειοψηφία πολλές φορές -και θα το δούμε και στις συγκεκριμένες τροπολογίες, αυτές που έρχονται σήμερα, ήδη έχω ακούσει και από την Αξιωματική Αντιπολίτευση ότι κ</w:t>
      </w:r>
      <w:r>
        <w:rPr>
          <w:rFonts w:eastAsia="Times New Roman"/>
          <w:color w:val="000000" w:themeColor="text1"/>
          <w:szCs w:val="24"/>
        </w:rPr>
        <w:t>άποιες από αυτές θα τις ψηφίσει- ψηφίζονταν με ευρύτερες πλειοψηφίες.</w:t>
      </w:r>
    </w:p>
    <w:p w14:paraId="0C834721"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Θα πάω και λίγο πιο συγκεκριμένα τώρα στην τροπολογία του Υπουργείου Οικονομίας και Ανάπτυξης, επειδή αναφέρθηκε και ο Κοινοβουλευτικός Εκπρόσωπος της Νέας Δημοκρατίας, ο </w:t>
      </w:r>
      <w:r>
        <w:rPr>
          <w:rFonts w:eastAsia="Times New Roman"/>
          <w:color w:val="000000" w:themeColor="text1"/>
          <w:szCs w:val="24"/>
        </w:rPr>
        <w:lastRenderedPageBreak/>
        <w:t xml:space="preserve">κ. </w:t>
      </w:r>
      <w:proofErr w:type="spellStart"/>
      <w:r>
        <w:rPr>
          <w:rFonts w:eastAsia="Times New Roman"/>
          <w:color w:val="000000" w:themeColor="text1"/>
          <w:szCs w:val="24"/>
        </w:rPr>
        <w:t>Δένδιας</w:t>
      </w:r>
      <w:proofErr w:type="spellEnd"/>
      <w:r>
        <w:rPr>
          <w:rFonts w:eastAsia="Times New Roman"/>
          <w:color w:val="000000" w:themeColor="text1"/>
          <w:szCs w:val="24"/>
        </w:rPr>
        <w:t>. Στο</w:t>
      </w:r>
      <w:r>
        <w:rPr>
          <w:rFonts w:eastAsia="Times New Roman"/>
          <w:color w:val="000000" w:themeColor="text1"/>
          <w:szCs w:val="24"/>
        </w:rPr>
        <w:t xml:space="preserve"> άρθρο 1</w:t>
      </w:r>
      <w:r>
        <w:rPr>
          <w:rFonts w:eastAsia="Times New Roman"/>
          <w:color w:val="000000" w:themeColor="text1"/>
          <w:szCs w:val="24"/>
        </w:rPr>
        <w:t>,</w:t>
      </w:r>
      <w:r>
        <w:rPr>
          <w:rFonts w:eastAsia="Times New Roman"/>
          <w:color w:val="000000" w:themeColor="text1"/>
          <w:szCs w:val="24"/>
        </w:rPr>
        <w:t xml:space="preserve"> στην τροπολογία για κάλυψη από το εθνικό σκέλος του Προγράμματος Δημοσίων Επενδύσεων του Υπουργείου Υποδομών και Μεταφορών των δαπανών που προκύπτουν για ένα συγκεκριμένο έργο, μελέτη, κατασκευή, χρηματοδότηση του έργου «Αυτοκινητόδρομος Κόρινθος</w:t>
      </w:r>
      <w:r>
        <w:rPr>
          <w:rFonts w:eastAsia="Times New Roman"/>
          <w:color w:val="000000" w:themeColor="text1"/>
          <w:szCs w:val="24"/>
        </w:rPr>
        <w:t xml:space="preserve">-Τρίπολη-Καλαμάτα και κλάδος </w:t>
      </w:r>
      <w:proofErr w:type="spellStart"/>
      <w:r>
        <w:rPr>
          <w:rFonts w:eastAsia="Times New Roman"/>
          <w:color w:val="000000" w:themeColor="text1"/>
          <w:szCs w:val="24"/>
        </w:rPr>
        <w:t>Λεύκτρο</w:t>
      </w:r>
      <w:proofErr w:type="spellEnd"/>
      <w:r>
        <w:rPr>
          <w:rFonts w:eastAsia="Times New Roman"/>
          <w:color w:val="000000" w:themeColor="text1"/>
          <w:szCs w:val="24"/>
        </w:rPr>
        <w:t>-Σπάρτη», αυτό που κάνουμε</w:t>
      </w:r>
      <w:r>
        <w:rPr>
          <w:rFonts w:eastAsia="Times New Roman"/>
          <w:color w:val="000000" w:themeColor="text1"/>
          <w:szCs w:val="24"/>
        </w:rPr>
        <w:t>,</w:t>
      </w:r>
      <w:r>
        <w:rPr>
          <w:rFonts w:eastAsia="Times New Roman"/>
          <w:color w:val="000000" w:themeColor="text1"/>
          <w:szCs w:val="24"/>
        </w:rPr>
        <w:t xml:space="preserve"> είναι να εφαρμόζουμε τον ν.3559/2007 του κ. Σουφλιά, γιατί αφορούν τις υποχρεώσεις του </w:t>
      </w:r>
      <w:r>
        <w:rPr>
          <w:rFonts w:eastAsia="Times New Roman"/>
          <w:color w:val="000000" w:themeColor="text1"/>
          <w:szCs w:val="24"/>
        </w:rPr>
        <w:t>δ</w:t>
      </w:r>
      <w:r>
        <w:rPr>
          <w:rFonts w:eastAsia="Times New Roman"/>
          <w:color w:val="000000" w:themeColor="text1"/>
          <w:szCs w:val="24"/>
        </w:rPr>
        <w:t>ημοσίου που προβλέπονται από αυτόν τον νόμο και μάλιστα δίνουμε τη δυνατότητα να καλυφθούν από το Πρόγρα</w:t>
      </w:r>
      <w:r>
        <w:rPr>
          <w:rFonts w:eastAsia="Times New Roman"/>
          <w:color w:val="000000" w:themeColor="text1"/>
          <w:szCs w:val="24"/>
        </w:rPr>
        <w:t xml:space="preserve">μμα Δημοσίων Επενδύσεων, ώστε να μην επιβαρυνθεί ο κρατικός προϋπολογισμός. Αυτό το απλό κάνουμε. Δεν κάνουμε κάτι </w:t>
      </w:r>
      <w:proofErr w:type="spellStart"/>
      <w:r>
        <w:rPr>
          <w:rFonts w:eastAsia="Times New Roman"/>
          <w:color w:val="000000" w:themeColor="text1"/>
          <w:szCs w:val="24"/>
        </w:rPr>
        <w:t>εξτρίμ</w:t>
      </w:r>
      <w:proofErr w:type="spellEnd"/>
      <w:r>
        <w:rPr>
          <w:rFonts w:eastAsia="Times New Roman"/>
          <w:color w:val="000000" w:themeColor="text1"/>
          <w:szCs w:val="24"/>
        </w:rPr>
        <w:t xml:space="preserve"> ή κάτι δεν ξέρω εγώ, που φωτογραφίζουμε κάποια συγκεκριμένα συμφέροντα.</w:t>
      </w:r>
    </w:p>
    <w:p w14:paraId="0C834722"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Άλλωστε είναι γνωστό τοις </w:t>
      </w:r>
      <w:proofErr w:type="spellStart"/>
      <w:r>
        <w:rPr>
          <w:rFonts w:eastAsia="Times New Roman"/>
          <w:color w:val="000000" w:themeColor="text1"/>
          <w:szCs w:val="24"/>
        </w:rPr>
        <w:t>πάσι</w:t>
      </w:r>
      <w:proofErr w:type="spellEnd"/>
      <w:r>
        <w:rPr>
          <w:rFonts w:eastAsia="Times New Roman"/>
          <w:color w:val="000000" w:themeColor="text1"/>
          <w:szCs w:val="24"/>
        </w:rPr>
        <w:t>,</w:t>
      </w:r>
      <w:r>
        <w:rPr>
          <w:rFonts w:eastAsia="Times New Roman"/>
          <w:color w:val="000000" w:themeColor="text1"/>
          <w:szCs w:val="24"/>
        </w:rPr>
        <w:t xml:space="preserve"> ότι μέσα από τη επαναδιαπραγμά</w:t>
      </w:r>
      <w:r>
        <w:rPr>
          <w:rFonts w:eastAsia="Times New Roman"/>
          <w:color w:val="000000" w:themeColor="text1"/>
          <w:szCs w:val="24"/>
        </w:rPr>
        <w:t xml:space="preserve">τευση για τους μεγάλους αυτοκινητόδρομους είχαμε ένα πολύ σημαντικό όφελος πάνω από 600 εκατομμύρια ευρώ και εντός ολίγου το σύνολο των αυτοκινητοδρόμων θα παραχωρηθεί στην κυκλοφορία. Αυτή είναι η κατάσταση. Πάνω εκεί να </w:t>
      </w:r>
      <w:r>
        <w:rPr>
          <w:rFonts w:eastAsia="Times New Roman"/>
          <w:color w:val="000000" w:themeColor="text1"/>
          <w:szCs w:val="24"/>
        </w:rPr>
        <w:lastRenderedPageBreak/>
        <w:t xml:space="preserve">μας πείτε, λοιπόν, αν </w:t>
      </w:r>
      <w:r>
        <w:rPr>
          <w:rFonts w:eastAsia="Times New Roman"/>
          <w:color w:val="000000" w:themeColor="text1"/>
          <w:szCs w:val="24"/>
        </w:rPr>
        <w:t xml:space="preserve">κάναμε </w:t>
      </w:r>
      <w:r>
        <w:rPr>
          <w:rFonts w:eastAsia="Times New Roman"/>
          <w:color w:val="000000" w:themeColor="text1"/>
          <w:szCs w:val="24"/>
        </w:rPr>
        <w:t>σωστά</w:t>
      </w:r>
      <w:r>
        <w:rPr>
          <w:rFonts w:eastAsia="Times New Roman"/>
          <w:color w:val="000000" w:themeColor="text1"/>
          <w:szCs w:val="24"/>
        </w:rPr>
        <w:t xml:space="preserve"> ή λάθος και να γίνει μια ουσιαστική αντιπαράθεση, αν θέλετε. Πάρα πολύ ανοιχτοί είμαστε σε αυτό.</w:t>
      </w:r>
    </w:p>
    <w:p w14:paraId="0C834723"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Επίσης δεν έγινε κατανοητό από κάποια πλευρά της Αντιπολίτευσης, όχι από την Αξιωματική Αντιπολίτευση, ότι η τροπολογία που αφορά το συγκεκριμένο τέλος για τα</w:t>
      </w:r>
      <w:r>
        <w:rPr>
          <w:rFonts w:eastAsia="Times New Roman"/>
          <w:color w:val="000000" w:themeColor="text1"/>
          <w:szCs w:val="24"/>
        </w:rPr>
        <w:t xml:space="preserve"> αεροδρόμια</w:t>
      </w:r>
      <w:r>
        <w:rPr>
          <w:rFonts w:eastAsia="Times New Roman"/>
          <w:color w:val="000000" w:themeColor="text1"/>
          <w:szCs w:val="24"/>
        </w:rPr>
        <w:t>,</w:t>
      </w:r>
      <w:r>
        <w:rPr>
          <w:rFonts w:eastAsia="Times New Roman"/>
          <w:color w:val="000000" w:themeColor="text1"/>
          <w:szCs w:val="24"/>
        </w:rPr>
        <w:t xml:space="preserve"> είναι προς την κατεύθυνση της μείωσης και της </w:t>
      </w:r>
      <w:proofErr w:type="spellStart"/>
      <w:r>
        <w:rPr>
          <w:rFonts w:eastAsia="Times New Roman"/>
          <w:color w:val="000000" w:themeColor="text1"/>
          <w:szCs w:val="24"/>
        </w:rPr>
        <w:t>ενιαιοποίησης</w:t>
      </w:r>
      <w:proofErr w:type="spellEnd"/>
      <w:r>
        <w:rPr>
          <w:rFonts w:eastAsia="Times New Roman"/>
          <w:color w:val="000000" w:themeColor="text1"/>
          <w:szCs w:val="24"/>
        </w:rPr>
        <w:t xml:space="preserve"> είτε αφορά τα δεκατέσσερα αεροδρόμια που παραχωρήθηκαν στην </w:t>
      </w:r>
      <w:r>
        <w:rPr>
          <w:rFonts w:eastAsia="Times New Roman"/>
          <w:color w:val="000000" w:themeColor="text1"/>
          <w:szCs w:val="24"/>
        </w:rPr>
        <w:t>«</w:t>
      </w:r>
      <w:r>
        <w:rPr>
          <w:rFonts w:eastAsia="Times New Roman"/>
          <w:color w:val="000000" w:themeColor="text1"/>
          <w:szCs w:val="24"/>
          <w:lang w:val="en-US"/>
        </w:rPr>
        <w:t>FRAPORT</w:t>
      </w:r>
      <w:r>
        <w:rPr>
          <w:rFonts w:eastAsia="Times New Roman"/>
          <w:color w:val="000000" w:themeColor="text1"/>
          <w:szCs w:val="24"/>
        </w:rPr>
        <w:t>»</w:t>
      </w:r>
      <w:r>
        <w:rPr>
          <w:rFonts w:eastAsia="Times New Roman"/>
          <w:color w:val="000000" w:themeColor="text1"/>
          <w:szCs w:val="24"/>
        </w:rPr>
        <w:t xml:space="preserve"> είτε και τα υπόλοιπα. Κάπου υπάρχει ένα μπέρδεμα, νομίζω, και δεν θεωρώ ότι πρέπει να τα τσουβαλιάζουμε όλα. Εκεί</w:t>
      </w:r>
      <w:r>
        <w:rPr>
          <w:rFonts w:eastAsia="Times New Roman"/>
          <w:color w:val="000000" w:themeColor="text1"/>
          <w:szCs w:val="24"/>
        </w:rPr>
        <w:t xml:space="preserve"> που υπάρχουν αντιρρήσεις, να τις ακούσουμε, να κάνουμε αντιπαράθεση κ.λπ.</w:t>
      </w:r>
      <w:r>
        <w:rPr>
          <w:rFonts w:eastAsia="Times New Roman"/>
          <w:color w:val="000000" w:themeColor="text1"/>
          <w:szCs w:val="24"/>
        </w:rPr>
        <w:t>.</w:t>
      </w:r>
    </w:p>
    <w:p w14:paraId="0C834724"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Και θέλω να μιλήσω και για την τροπολογία του Υπουργείου Παιδείας. Εδώ θα προσπαθήσω κι εγώ –νομίζω ότι το επιχείρησε ο Υπουργός- από τη δική μου την πλευρά να πω δυο πράγματα.</w:t>
      </w:r>
    </w:p>
    <w:p w14:paraId="0C834725" w14:textId="77777777" w:rsidR="00A55636" w:rsidRDefault="00E244A2">
      <w:pPr>
        <w:spacing w:line="600" w:lineRule="auto"/>
        <w:ind w:firstLine="720"/>
        <w:jc w:val="both"/>
        <w:rPr>
          <w:rFonts w:eastAsia="Times New Roman"/>
          <w:color w:val="000000" w:themeColor="text1"/>
          <w:szCs w:val="24"/>
        </w:rPr>
      </w:pPr>
      <w:r>
        <w:rPr>
          <w:rFonts w:eastAsia="Times New Roman"/>
          <w:color w:val="000000" w:themeColor="text1"/>
          <w:szCs w:val="24"/>
        </w:rPr>
        <w:t>Κατ</w:t>
      </w:r>
      <w:r>
        <w:rPr>
          <w:rFonts w:eastAsia="Times New Roman"/>
          <w:color w:val="000000" w:themeColor="text1"/>
          <w:szCs w:val="24"/>
        </w:rPr>
        <w:t xml:space="preserve">’ </w:t>
      </w:r>
      <w:r>
        <w:rPr>
          <w:rFonts w:eastAsia="Times New Roman"/>
          <w:color w:val="000000" w:themeColor="text1"/>
          <w:szCs w:val="24"/>
        </w:rPr>
        <w:t>αρχ</w:t>
      </w:r>
      <w:r>
        <w:rPr>
          <w:rFonts w:eastAsia="Times New Roman"/>
          <w:color w:val="000000" w:themeColor="text1"/>
          <w:szCs w:val="24"/>
        </w:rPr>
        <w:t>άς</w:t>
      </w:r>
      <w:r>
        <w:rPr>
          <w:rFonts w:eastAsia="Times New Roman"/>
          <w:color w:val="000000" w:themeColor="text1"/>
          <w:szCs w:val="24"/>
        </w:rPr>
        <w:t xml:space="preserve"> για τους αποφοίτους των δύο Τμημάτων Ειδικής Αγωγής ουσιαστικά και αν το δει κανένας στην πράξη, δεν αλλάζει τίποτα. Μάλιστα ο Υπουργός δεσμεύτηκε ότι την </w:t>
      </w:r>
      <w:r>
        <w:rPr>
          <w:rFonts w:eastAsia="Times New Roman"/>
          <w:color w:val="000000" w:themeColor="text1"/>
          <w:szCs w:val="24"/>
        </w:rPr>
        <w:t>κ</w:t>
      </w:r>
      <w:r>
        <w:rPr>
          <w:rFonts w:eastAsia="Times New Roman"/>
          <w:color w:val="000000" w:themeColor="text1"/>
          <w:szCs w:val="24"/>
        </w:rPr>
        <w:t xml:space="preserve">οινή </w:t>
      </w:r>
      <w:r>
        <w:rPr>
          <w:rFonts w:eastAsia="Times New Roman"/>
          <w:color w:val="000000" w:themeColor="text1"/>
          <w:szCs w:val="24"/>
        </w:rPr>
        <w:lastRenderedPageBreak/>
        <w:t>υ</w:t>
      </w:r>
      <w:r>
        <w:rPr>
          <w:rFonts w:eastAsia="Times New Roman"/>
          <w:color w:val="000000" w:themeColor="text1"/>
          <w:szCs w:val="24"/>
        </w:rPr>
        <w:t xml:space="preserve">πουργική </w:t>
      </w:r>
      <w:r>
        <w:rPr>
          <w:rFonts w:eastAsia="Times New Roman"/>
          <w:color w:val="000000" w:themeColor="text1"/>
          <w:szCs w:val="24"/>
        </w:rPr>
        <w:t>α</w:t>
      </w:r>
      <w:r>
        <w:rPr>
          <w:rFonts w:eastAsia="Times New Roman"/>
          <w:color w:val="000000" w:themeColor="text1"/>
          <w:szCs w:val="24"/>
        </w:rPr>
        <w:t>πόφαση θα τη φέρει σε δημόσια διαβούλευση και εκεί</w:t>
      </w:r>
      <w:r>
        <w:rPr>
          <w:rFonts w:eastAsia="Times New Roman"/>
          <w:color w:val="000000" w:themeColor="text1"/>
          <w:szCs w:val="24"/>
        </w:rPr>
        <w:t>,</w:t>
      </w:r>
      <w:r>
        <w:rPr>
          <w:rFonts w:eastAsia="Times New Roman"/>
          <w:color w:val="000000" w:themeColor="text1"/>
          <w:szCs w:val="24"/>
        </w:rPr>
        <w:t xml:space="preserve"> πράγματι</w:t>
      </w:r>
      <w:r>
        <w:rPr>
          <w:rFonts w:eastAsia="Times New Roman"/>
          <w:color w:val="000000" w:themeColor="text1"/>
          <w:szCs w:val="24"/>
        </w:rPr>
        <w:t>,</w:t>
      </w:r>
      <w:r>
        <w:rPr>
          <w:rFonts w:eastAsia="Times New Roman"/>
          <w:color w:val="000000" w:themeColor="text1"/>
          <w:szCs w:val="24"/>
        </w:rPr>
        <w:t xml:space="preserve"> μπορούν να υπά</w:t>
      </w:r>
      <w:r>
        <w:rPr>
          <w:rFonts w:eastAsia="Times New Roman"/>
          <w:color w:val="000000" w:themeColor="text1"/>
          <w:szCs w:val="24"/>
        </w:rPr>
        <w:t>ρξουν παρεμβάσεις τέτοιες</w:t>
      </w:r>
      <w:r>
        <w:rPr>
          <w:rFonts w:eastAsia="Times New Roman"/>
          <w:color w:val="000000" w:themeColor="text1"/>
          <w:szCs w:val="24"/>
        </w:rPr>
        <w:t>,</w:t>
      </w:r>
      <w:r>
        <w:rPr>
          <w:rFonts w:eastAsia="Times New Roman"/>
          <w:color w:val="000000" w:themeColor="text1"/>
          <w:szCs w:val="24"/>
        </w:rPr>
        <w:t xml:space="preserve"> που να διασφαλίζουν τους αποφοίτους αυτούς. Όμως δεν μπορεί κανένας σοβαρά σε επιστημονικό επίπεδο πια, να υποστηρίξει ότι κι άλλες παρόμοιες ειδικότητες, του παιδαγωγικού</w:t>
      </w:r>
      <w:r>
        <w:rPr>
          <w:rFonts w:eastAsia="Times New Roman"/>
          <w:color w:val="000000" w:themeColor="text1"/>
          <w:szCs w:val="24"/>
        </w:rPr>
        <w:t>,</w:t>
      </w:r>
      <w:r>
        <w:rPr>
          <w:rFonts w:eastAsia="Times New Roman"/>
          <w:color w:val="000000" w:themeColor="text1"/>
          <w:szCs w:val="24"/>
        </w:rPr>
        <w:t xml:space="preserve"> παραδείγματος χάριν</w:t>
      </w:r>
      <w:r>
        <w:rPr>
          <w:rFonts w:eastAsia="Times New Roman"/>
          <w:color w:val="000000" w:themeColor="text1"/>
          <w:szCs w:val="24"/>
        </w:rPr>
        <w:t>,</w:t>
      </w:r>
      <w:r>
        <w:rPr>
          <w:rFonts w:eastAsia="Times New Roman"/>
          <w:color w:val="000000" w:themeColor="text1"/>
          <w:szCs w:val="24"/>
        </w:rPr>
        <w:t xml:space="preserve"> φάσματος, όταν έχουν επιπλέον προσό</w:t>
      </w:r>
      <w:r>
        <w:rPr>
          <w:rFonts w:eastAsia="Times New Roman"/>
          <w:color w:val="000000" w:themeColor="text1"/>
          <w:szCs w:val="24"/>
        </w:rPr>
        <w:t>ντα, μεταπτυχιακό, διδακτορικό κ.λπ., δεν πρέπει να μπαίνουν σε αυτή τη διαδικασία.</w:t>
      </w:r>
    </w:p>
    <w:p w14:paraId="0C834726" w14:textId="77777777" w:rsidR="00A55636" w:rsidRDefault="00E244A2">
      <w:pPr>
        <w:spacing w:line="600" w:lineRule="auto"/>
        <w:ind w:firstLine="720"/>
        <w:jc w:val="both"/>
        <w:rPr>
          <w:rFonts w:eastAsia="Times New Roman"/>
          <w:szCs w:val="24"/>
        </w:rPr>
      </w:pPr>
      <w:r>
        <w:rPr>
          <w:rFonts w:eastAsia="Times New Roman"/>
          <w:szCs w:val="24"/>
        </w:rPr>
        <w:t>Μάλιστα δεν προκύπτει ουσιαστικά πρόβλημα, καθώς οι απόφοιτοι αναπληρωτές από τις συγκεκριμένες σχολές είναι περίπου δύο χιλιάδες τριακόσιοι εκπαιδευτικοί και οι ανάγκες τω</w:t>
      </w:r>
      <w:r>
        <w:rPr>
          <w:rFonts w:eastAsia="Times New Roman"/>
          <w:szCs w:val="24"/>
        </w:rPr>
        <w:t>ν αναπληρωτών εκπαιδευτικών της Ειδικής Αγωγής είναι κοντά στις πέντε χιλιάδες. Πέρα</w:t>
      </w:r>
      <w:r>
        <w:rPr>
          <w:rFonts w:eastAsia="Times New Roman"/>
          <w:szCs w:val="24"/>
        </w:rPr>
        <w:t>ν</w:t>
      </w:r>
      <w:r>
        <w:rPr>
          <w:rFonts w:eastAsia="Times New Roman"/>
          <w:szCs w:val="24"/>
        </w:rPr>
        <w:t xml:space="preserve"> του ότι -και θέλω να το πω αυτό και να ειπωθεί με δημόσιο λόγο, μέσα στην κοινοβουλευτική διαδικασία-, μετά από οχτώ χρόνια ιδρύθηκαν επί Κυβέρνησης ΣΥΡΙΖΑ-ΑΝΕΛ πεντακόσια τριάντα ένα τμήματα ένταξης στα γενικά σχολεία, τρία ειδικά νηπιαγωγεία, εννέα ειδι</w:t>
      </w:r>
      <w:r>
        <w:rPr>
          <w:rFonts w:eastAsia="Times New Roman"/>
          <w:szCs w:val="24"/>
        </w:rPr>
        <w:t xml:space="preserve">κά δημοτικά σχολεία, εννέα ειδικά επαγγελματικά γυμνάσια και δώδεκα </w:t>
      </w:r>
      <w:proofErr w:type="spellStart"/>
      <w:r>
        <w:rPr>
          <w:rFonts w:eastAsia="Times New Roman"/>
          <w:szCs w:val="24"/>
        </w:rPr>
        <w:t>λυκειακές</w:t>
      </w:r>
      <w:proofErr w:type="spellEnd"/>
      <w:r>
        <w:rPr>
          <w:rFonts w:eastAsia="Times New Roman"/>
          <w:szCs w:val="24"/>
        </w:rPr>
        <w:t xml:space="preserve"> τάξεις στα υπάρχοντα ειδικά επαγγελματικά γυμνάσια. </w:t>
      </w:r>
    </w:p>
    <w:p w14:paraId="0C834727" w14:textId="77777777" w:rsidR="00A55636" w:rsidRDefault="00E244A2">
      <w:pPr>
        <w:spacing w:line="600" w:lineRule="auto"/>
        <w:ind w:firstLine="720"/>
        <w:jc w:val="both"/>
        <w:rPr>
          <w:rFonts w:eastAsia="Times New Roman"/>
          <w:szCs w:val="24"/>
        </w:rPr>
      </w:pPr>
      <w:r>
        <w:rPr>
          <w:rFonts w:eastAsia="Times New Roman"/>
          <w:szCs w:val="24"/>
        </w:rPr>
        <w:lastRenderedPageBreak/>
        <w:t xml:space="preserve">Αυτό δημιουργεί επιπλέον ανάγκες. Είναι σίγουρο ότι οι ανάγκες αυτές -και νομίζω ότι όλες οι πλευρές της Βουλής συμφωνούμε-, </w:t>
      </w:r>
      <w:r>
        <w:rPr>
          <w:rFonts w:eastAsia="Times New Roman"/>
          <w:szCs w:val="24"/>
        </w:rPr>
        <w:t>πρέπει να καλυφθούν επιτέλους σε έναν ορατό χρονικό ορίζοντα με μόνιμο προσωπικό. Προς αυτή</w:t>
      </w:r>
      <w:r>
        <w:rPr>
          <w:rFonts w:eastAsia="Times New Roman"/>
          <w:szCs w:val="24"/>
        </w:rPr>
        <w:t xml:space="preserve"> </w:t>
      </w:r>
      <w:r>
        <w:rPr>
          <w:rFonts w:eastAsia="Times New Roman"/>
          <w:szCs w:val="24"/>
        </w:rPr>
        <w:t>την κατεύθυνση -νομίζω ότι δεν υπάρχει δεύτερη γνώμη-, πρέπει να πάμε, που δεν μας επιτρέπουν να την υλοποιήσουμε άμεσα όλοι αυτοί οι περιορισμοί που υπάρχουν.</w:t>
      </w:r>
    </w:p>
    <w:p w14:paraId="0C834728" w14:textId="77777777" w:rsidR="00A55636" w:rsidRDefault="00E244A2">
      <w:pPr>
        <w:spacing w:line="600" w:lineRule="auto"/>
        <w:ind w:firstLine="720"/>
        <w:jc w:val="both"/>
        <w:rPr>
          <w:rFonts w:eastAsia="Times New Roman"/>
          <w:szCs w:val="24"/>
        </w:rPr>
      </w:pPr>
      <w:r>
        <w:rPr>
          <w:rFonts w:eastAsia="Times New Roman"/>
          <w:szCs w:val="24"/>
        </w:rPr>
        <w:t>Τέλο</w:t>
      </w:r>
      <w:r>
        <w:rPr>
          <w:rFonts w:eastAsia="Times New Roman"/>
          <w:szCs w:val="24"/>
        </w:rPr>
        <w:t>ς, κυρίες και κύριοι Βουλευτές, θα ήθελα να κάνω ορισμένα γενικότερα σχόλια</w:t>
      </w:r>
      <w:r>
        <w:rPr>
          <w:rFonts w:eastAsia="Times New Roman"/>
          <w:szCs w:val="24"/>
        </w:rPr>
        <w:t>,</w:t>
      </w:r>
      <w:r>
        <w:rPr>
          <w:rFonts w:eastAsia="Times New Roman"/>
          <w:szCs w:val="24"/>
        </w:rPr>
        <w:t xml:space="preserve"> σε σχέση με αυτά που ακούστηκαν για τις κρίσιμες πραγματικά στιγμές, ώρες και ημέρες, στην προσπάθεια που κάνει η Κυβέρνηση να κλείσουμε την αξιολόγηση με μια βιώσιμη συμφωνία. </w:t>
      </w:r>
    </w:p>
    <w:p w14:paraId="0C834729" w14:textId="77777777" w:rsidR="00A55636" w:rsidRDefault="00E244A2">
      <w:pPr>
        <w:spacing w:line="600" w:lineRule="auto"/>
        <w:ind w:firstLine="720"/>
        <w:jc w:val="both"/>
        <w:rPr>
          <w:rFonts w:eastAsia="Times New Roman"/>
          <w:szCs w:val="24"/>
        </w:rPr>
      </w:pPr>
      <w:r>
        <w:rPr>
          <w:rFonts w:eastAsia="Times New Roman"/>
          <w:szCs w:val="24"/>
        </w:rPr>
        <w:t>Π</w:t>
      </w:r>
      <w:r>
        <w:rPr>
          <w:rFonts w:eastAsia="Times New Roman"/>
          <w:szCs w:val="24"/>
        </w:rPr>
        <w:t>ρώτα από όλα επανήλθε και σε αυτή την Αίθουσα το θέμα της καθυστέρησης. Να θυμίσω για μια ακόμη φορά ότι το Διεθνές Νομισματικό Ταμείο από τον Δεκέμβριο του 2015</w:t>
      </w:r>
      <w:r>
        <w:rPr>
          <w:rFonts w:eastAsia="Times New Roman"/>
          <w:szCs w:val="24"/>
        </w:rPr>
        <w:t>,</w:t>
      </w:r>
      <w:r>
        <w:rPr>
          <w:rFonts w:eastAsia="Times New Roman"/>
          <w:szCs w:val="24"/>
        </w:rPr>
        <w:t xml:space="preserve"> ζητούσε 3,5 δισεκατομμύρια πρόσθετα μέτρα και τον περασμένο Δεκέμβριο ζητούσε μονομερή μέτρα </w:t>
      </w:r>
      <w:r>
        <w:rPr>
          <w:rFonts w:eastAsia="Times New Roman"/>
          <w:szCs w:val="24"/>
        </w:rPr>
        <w:t xml:space="preserve">4 δισεκατομμύρια. Τι έπρεπε να κάνουμε; Να κλείσουμε τη συμφωνία με μονομερή κατεύθυνση για επιπλέον λιτότητα και άρα να επιδεινώσουμε ακόμη περισσότερο τον </w:t>
      </w:r>
      <w:proofErr w:type="spellStart"/>
      <w:r>
        <w:rPr>
          <w:rFonts w:eastAsia="Times New Roman"/>
          <w:szCs w:val="24"/>
        </w:rPr>
        <w:t>υφεσιακό</w:t>
      </w:r>
      <w:proofErr w:type="spellEnd"/>
      <w:r>
        <w:rPr>
          <w:rFonts w:eastAsia="Times New Roman"/>
          <w:szCs w:val="24"/>
        </w:rPr>
        <w:t xml:space="preserve"> κύκλο;</w:t>
      </w:r>
    </w:p>
    <w:p w14:paraId="0C83472A" w14:textId="77777777" w:rsidR="00A55636" w:rsidRDefault="00E244A2">
      <w:pPr>
        <w:spacing w:line="600" w:lineRule="auto"/>
        <w:ind w:firstLine="720"/>
        <w:jc w:val="both"/>
        <w:rPr>
          <w:rFonts w:eastAsia="Times New Roman"/>
          <w:szCs w:val="24"/>
        </w:rPr>
      </w:pPr>
      <w:r>
        <w:rPr>
          <w:rFonts w:eastAsia="Times New Roman"/>
          <w:szCs w:val="24"/>
        </w:rPr>
        <w:lastRenderedPageBreak/>
        <w:t xml:space="preserve">Σήμερα μετά τα τελευταία </w:t>
      </w:r>
      <w:proofErr w:type="spellStart"/>
      <w:r>
        <w:rPr>
          <w:rFonts w:eastAsia="Times New Roman"/>
          <w:szCs w:val="24"/>
          <w:lang w:val="en-US"/>
        </w:rPr>
        <w:t>Eurogroup</w:t>
      </w:r>
      <w:proofErr w:type="spellEnd"/>
      <w:r>
        <w:rPr>
          <w:rFonts w:eastAsia="Times New Roman"/>
          <w:szCs w:val="24"/>
        </w:rPr>
        <w:t>, είμαστε σε μια κατεύθυνση «μέτρα και αντίμετρα»</w:t>
      </w:r>
      <w:r>
        <w:rPr>
          <w:rFonts w:eastAsia="Times New Roman"/>
          <w:szCs w:val="24"/>
        </w:rPr>
        <w:t xml:space="preserve">, που έχουν ένα μηδενικό δημοσιονομικό αποτέλεσμα. Δεν λέω ότι αυτά δεν μπορεί να προκαλέσουν προβλήματα. Δεν το ισχυρίζομαι αυτό. Όμως νομίζω ότι θα το δούμε και ελπίζω πολύ σύντομα ότι στη συμφωνία αυτό θα είναι πάρα πολύ συγκεκριμένο και </w:t>
      </w:r>
      <w:proofErr w:type="spellStart"/>
      <w:r>
        <w:rPr>
          <w:rFonts w:eastAsia="Times New Roman"/>
          <w:szCs w:val="24"/>
        </w:rPr>
        <w:t>στοχευμένο</w:t>
      </w:r>
      <w:proofErr w:type="spellEnd"/>
      <w:r>
        <w:rPr>
          <w:rFonts w:eastAsia="Times New Roman"/>
          <w:szCs w:val="24"/>
        </w:rPr>
        <w:t xml:space="preserve"> στου</w:t>
      </w:r>
      <w:r>
        <w:rPr>
          <w:rFonts w:eastAsia="Times New Roman"/>
          <w:szCs w:val="24"/>
        </w:rPr>
        <w:t xml:space="preserve">ς πιο αδύναμους. Το ένα είναι αυτό. Άρα αυτό ήταν ένα προχώρημα της διαπραγμάτευσης, που μας δίνει μια επιπλέον δυνατότητα. </w:t>
      </w:r>
    </w:p>
    <w:p w14:paraId="0C83472B" w14:textId="77777777" w:rsidR="00A55636" w:rsidRDefault="00E244A2">
      <w:pPr>
        <w:spacing w:line="600" w:lineRule="auto"/>
        <w:ind w:firstLine="720"/>
        <w:jc w:val="both"/>
        <w:rPr>
          <w:rFonts w:eastAsia="Times New Roman"/>
          <w:szCs w:val="24"/>
        </w:rPr>
      </w:pPr>
      <w:r>
        <w:rPr>
          <w:rFonts w:eastAsia="Times New Roman"/>
          <w:szCs w:val="24"/>
        </w:rPr>
        <w:t>Και ναι εργαζόμαστε εντατικά, παλεύουμε σκληρά για τα θέματα που είναι ανοιχτά. Έχουμε εξηγήσει πάρα πολλές φορές και στα εργασιακά</w:t>
      </w:r>
      <w:r>
        <w:rPr>
          <w:rFonts w:eastAsia="Times New Roman"/>
          <w:szCs w:val="24"/>
        </w:rPr>
        <w:t xml:space="preserve"> ζητήματα -γιατί αυτό είναι κρίσιμο στοιχείο και στη διαδικασία της επαναφοράς των συλλογικών διαπραγματεύσεων με ό,τι αυτό σημαίνει, όπως επεκτασιμότητα, πιο ευνοϊκή σύμβαση κ.λπ.- ότι αυτό είναι συστατικό στοιχείο μιας ανάπτυξης που οραματιζόμαστε, η οπο</w:t>
      </w:r>
      <w:r>
        <w:rPr>
          <w:rFonts w:eastAsia="Times New Roman"/>
          <w:szCs w:val="24"/>
        </w:rPr>
        <w:t>ία θέλουμε να είναι δίκαιη, δηλαδή να συμμετέχουν σε αυτή και οι εργαζόμενοι. Επίσης και στα ανοιχτά ζητήματα που αφορούν και το θέμα του συνταξιοδοτικού και τα ενεργειακά θέματα, τα οποία άνοιξαν από την πλευρά των δανειστών νέα ζητήματα -και το γνωρίζουμ</w:t>
      </w:r>
      <w:r>
        <w:rPr>
          <w:rFonts w:eastAsia="Times New Roman"/>
          <w:szCs w:val="24"/>
        </w:rPr>
        <w:t xml:space="preserve">ε αυτό. </w:t>
      </w:r>
    </w:p>
    <w:p w14:paraId="0C83472C" w14:textId="77777777" w:rsidR="00A55636" w:rsidRDefault="00E244A2">
      <w:pPr>
        <w:spacing w:line="600" w:lineRule="auto"/>
        <w:ind w:firstLine="720"/>
        <w:jc w:val="both"/>
        <w:rPr>
          <w:rFonts w:eastAsia="Times New Roman"/>
          <w:szCs w:val="24"/>
        </w:rPr>
      </w:pPr>
      <w:r>
        <w:rPr>
          <w:rFonts w:eastAsia="Times New Roman"/>
          <w:szCs w:val="24"/>
        </w:rPr>
        <w:lastRenderedPageBreak/>
        <w:t>Μου κάνει εντύπωση που εξέπληξαν τον Κοινοβουλευτικό Εκπρόσωπο της Δημοκρατικής Συμπαράταξης οι δηλώσεις και οι συνεντεύξεις του κ. Σκουρλέτη. Δεν τον εξέπληξε, όμως, καθόλου η χθεσινοβραδινή συνέντευξη του κ. Σημίτη, σύμφωνα με την οποία ο κ. Σημ</w:t>
      </w:r>
      <w:r>
        <w:rPr>
          <w:rFonts w:eastAsia="Times New Roman"/>
          <w:szCs w:val="24"/>
        </w:rPr>
        <w:t xml:space="preserve">ίτης λίγο έως πολύ ταυτίστηκε -και δεν ξέρω αν η Δημοκρατική Συμπαράταξη είναι σε αυτή την γραμμή- με τη γραμμή του Μητσοτάκη. Περί αυτού πρόκειται. Ο άνθρωπος που όπως εύστοχα είπε ο Κυβερνητικός Εκπρόσωπος σήμερα, έβλεπε τις μίζες να περνούν. Περί αυτού </w:t>
      </w:r>
      <w:r>
        <w:rPr>
          <w:rFonts w:eastAsia="Times New Roman"/>
          <w:szCs w:val="24"/>
        </w:rPr>
        <w:t xml:space="preserve">πρόκειται. Μίζες, μίζες, μίζες και σακούλες με χρήματα. </w:t>
      </w:r>
    </w:p>
    <w:p w14:paraId="0C83472D" w14:textId="77777777" w:rsidR="00A55636" w:rsidRDefault="00E244A2">
      <w:pPr>
        <w:spacing w:line="600" w:lineRule="auto"/>
        <w:ind w:firstLine="720"/>
        <w:jc w:val="both"/>
        <w:rPr>
          <w:rFonts w:eastAsia="Times New Roman"/>
          <w:szCs w:val="24"/>
        </w:rPr>
      </w:pPr>
      <w:r>
        <w:rPr>
          <w:rFonts w:eastAsia="Times New Roman"/>
          <w:szCs w:val="24"/>
        </w:rPr>
        <w:t xml:space="preserve">Αυτή δεν ήταν η κατάσταση; Το ξεχάσαμε, ή νομίζουν ότι μπορούμε να το ξεχάσουμε τόσο εύκολα κι εμείς και ο ελληνικός λαός; </w:t>
      </w:r>
    </w:p>
    <w:p w14:paraId="0C83472E" w14:textId="77777777" w:rsidR="00A55636" w:rsidRDefault="00E244A2">
      <w:pPr>
        <w:spacing w:line="600" w:lineRule="auto"/>
        <w:ind w:firstLine="720"/>
        <w:jc w:val="both"/>
        <w:rPr>
          <w:rFonts w:eastAsia="Times New Roman"/>
          <w:szCs w:val="24"/>
        </w:rPr>
      </w:pPr>
      <w:r>
        <w:rPr>
          <w:rFonts w:eastAsia="Times New Roman"/>
          <w:szCs w:val="24"/>
        </w:rPr>
        <w:t>Συνεπώς –για να τελειώσω- νομίζω ότι με μία νηφαλιότητα και με μία ψυχραιμί</w:t>
      </w:r>
      <w:r>
        <w:rPr>
          <w:rFonts w:eastAsia="Times New Roman"/>
          <w:szCs w:val="24"/>
        </w:rPr>
        <w:t>α</w:t>
      </w:r>
      <w:r>
        <w:rPr>
          <w:rFonts w:eastAsia="Times New Roman"/>
          <w:szCs w:val="24"/>
        </w:rPr>
        <w:t>,</w:t>
      </w:r>
      <w:r>
        <w:rPr>
          <w:rFonts w:eastAsia="Times New Roman"/>
          <w:szCs w:val="24"/>
        </w:rPr>
        <w:t xml:space="preserve"> πρέπει να αντιμετωπίσουμε αυτές τις κρίσιμες ώρες της σκληρής δουλειάς που γίνεται στη διαπραγμάτευση. Έχουμε απόλυτη εμπιστοσύνη στη διαπραγματευτική ομάδα, στους ανθρώπους που διαπραγματεύονται όλα αυτά τα ζητήματα, στον Γιώργο Σταθάκη, στον Ευκλείδη </w:t>
      </w:r>
      <w:proofErr w:type="spellStart"/>
      <w:r>
        <w:rPr>
          <w:rFonts w:eastAsia="Times New Roman"/>
          <w:szCs w:val="24"/>
        </w:rPr>
        <w:t>Τσακαλώτο</w:t>
      </w:r>
      <w:proofErr w:type="spellEnd"/>
      <w:r>
        <w:rPr>
          <w:rFonts w:eastAsia="Times New Roman"/>
          <w:szCs w:val="24"/>
        </w:rPr>
        <w:t xml:space="preserve">, στην Έφη </w:t>
      </w:r>
      <w:proofErr w:type="spellStart"/>
      <w:r>
        <w:rPr>
          <w:rFonts w:eastAsia="Times New Roman"/>
          <w:szCs w:val="24"/>
        </w:rPr>
        <w:t>Αχτσιόγλου</w:t>
      </w:r>
      <w:proofErr w:type="spellEnd"/>
      <w:r>
        <w:rPr>
          <w:rFonts w:eastAsia="Times New Roman"/>
          <w:szCs w:val="24"/>
        </w:rPr>
        <w:t xml:space="preserve"> και είμαστε σίγουροι ότι θα προσπαθήσουν να </w:t>
      </w:r>
      <w:r>
        <w:rPr>
          <w:rFonts w:eastAsia="Times New Roman"/>
          <w:szCs w:val="24"/>
        </w:rPr>
        <w:lastRenderedPageBreak/>
        <w:t>φέρουν το καλύτερο δυνατό αποτέλεσμα σ’ αυτές τις δύσκολες, τις σκληρές συνθήκες που ζούμε σε μια ταραγμένη Ευρώπη. Μην ξεχνάμε σε κα</w:t>
      </w:r>
      <w:r>
        <w:rPr>
          <w:rFonts w:eastAsia="Times New Roman"/>
          <w:szCs w:val="24"/>
        </w:rPr>
        <w:t>μ</w:t>
      </w:r>
      <w:r>
        <w:rPr>
          <w:rFonts w:eastAsia="Times New Roman"/>
          <w:szCs w:val="24"/>
        </w:rPr>
        <w:t>μία περίπτωση</w:t>
      </w:r>
      <w:r>
        <w:rPr>
          <w:rFonts w:eastAsia="Times New Roman"/>
          <w:szCs w:val="24"/>
        </w:rPr>
        <w:t>,</w:t>
      </w:r>
      <w:r>
        <w:rPr>
          <w:rFonts w:eastAsia="Times New Roman"/>
          <w:szCs w:val="24"/>
        </w:rPr>
        <w:t xml:space="preserve"> ένα γενικότερο πλαίσιο το οποίο </w:t>
      </w:r>
      <w:r>
        <w:rPr>
          <w:rFonts w:eastAsia="Times New Roman"/>
          <w:szCs w:val="24"/>
        </w:rPr>
        <w:t>είναι σε απίστευτη ρευστότητα και αστάθεια.</w:t>
      </w:r>
    </w:p>
    <w:p w14:paraId="0C83472F" w14:textId="77777777" w:rsidR="00A55636" w:rsidRDefault="00E244A2">
      <w:pPr>
        <w:spacing w:line="600" w:lineRule="auto"/>
        <w:ind w:firstLine="720"/>
        <w:jc w:val="both"/>
        <w:rPr>
          <w:rFonts w:eastAsia="Times New Roman"/>
          <w:szCs w:val="24"/>
        </w:rPr>
      </w:pPr>
      <w:r>
        <w:rPr>
          <w:rFonts w:eastAsia="Times New Roman"/>
          <w:szCs w:val="24"/>
        </w:rPr>
        <w:t>Μ’ αυτές τις σκέψεις νομίζω, κυρίες και κύριοι Βουλευτές, ότι μπορούμε και το σημερινό νομοσχέδιο να ψηφίσουμε και το σύνολο των κυβερνητικών και των βουλευτικών τροπολογιών που έγιναν δεκτές.</w:t>
      </w:r>
    </w:p>
    <w:p w14:paraId="0C834730" w14:textId="77777777" w:rsidR="00A55636" w:rsidRDefault="00E244A2">
      <w:pPr>
        <w:spacing w:line="600" w:lineRule="auto"/>
        <w:ind w:firstLine="720"/>
        <w:jc w:val="both"/>
        <w:rPr>
          <w:rFonts w:eastAsia="Times New Roman"/>
          <w:szCs w:val="24"/>
        </w:rPr>
      </w:pPr>
      <w:r>
        <w:rPr>
          <w:rFonts w:eastAsia="Times New Roman"/>
          <w:szCs w:val="24"/>
        </w:rPr>
        <w:t>Ευχαριστώ πολύ.</w:t>
      </w:r>
    </w:p>
    <w:p w14:paraId="0C834731" w14:textId="77777777" w:rsidR="00A55636" w:rsidRDefault="00E244A2">
      <w:pPr>
        <w:spacing w:line="600" w:lineRule="auto"/>
        <w:ind w:firstLine="720"/>
        <w:jc w:val="both"/>
        <w:rPr>
          <w:rFonts w:eastAsia="Times New Roman"/>
          <w:szCs w:val="24"/>
        </w:rPr>
      </w:pPr>
      <w:r>
        <w:rPr>
          <w:rFonts w:eastAsia="Times New Roman"/>
          <w:b/>
          <w:szCs w:val="24"/>
        </w:rPr>
        <w:t>ΠΡΟ</w:t>
      </w:r>
      <w:r>
        <w:rPr>
          <w:rFonts w:eastAsia="Times New Roman"/>
          <w:b/>
          <w:szCs w:val="24"/>
        </w:rPr>
        <w:t xml:space="preserve">ΕΔΡΕΥΩΝ (Σπυρίδων Λυκούδης): </w:t>
      </w:r>
      <w:r>
        <w:rPr>
          <w:rFonts w:eastAsia="Times New Roman"/>
          <w:szCs w:val="24"/>
        </w:rPr>
        <w:t>Ευχαριστούμε.</w:t>
      </w:r>
    </w:p>
    <w:p w14:paraId="0C834732" w14:textId="77777777" w:rsidR="00A55636" w:rsidRDefault="00E244A2">
      <w:pPr>
        <w:spacing w:line="600" w:lineRule="auto"/>
        <w:ind w:firstLine="720"/>
        <w:jc w:val="both"/>
        <w:rPr>
          <w:rFonts w:eastAsia="Times New Roman"/>
          <w:szCs w:val="24"/>
        </w:rPr>
      </w:pPr>
      <w:r>
        <w:rPr>
          <w:rFonts w:eastAsia="Times New Roman"/>
          <w:szCs w:val="24"/>
        </w:rPr>
        <w:t>Θα μιλήσει τώρα ο συνάδελφος κ. Βορίδης. Έχει ζητήσει τον λόγο και ο συνάδελφος κ. Κωνσταντινόπουλος που έλειπε στη σειρά του αλλά πληροφορηθήκαμε ότι θα έρθει τώρα. Θα κλείσουμε με τις δευτερολογίες των δύο ειδικ</w:t>
      </w:r>
      <w:r>
        <w:rPr>
          <w:rFonts w:eastAsia="Times New Roman"/>
          <w:szCs w:val="24"/>
        </w:rPr>
        <w:t xml:space="preserve">ών αγορητών, του κ. </w:t>
      </w:r>
      <w:proofErr w:type="spellStart"/>
      <w:r>
        <w:rPr>
          <w:rFonts w:eastAsia="Times New Roman"/>
          <w:szCs w:val="24"/>
        </w:rPr>
        <w:t>Φορτσάκη</w:t>
      </w:r>
      <w:proofErr w:type="spellEnd"/>
      <w:r>
        <w:rPr>
          <w:rFonts w:eastAsia="Times New Roman"/>
          <w:szCs w:val="24"/>
        </w:rPr>
        <w:t xml:space="preserve"> και του κ. </w:t>
      </w:r>
      <w:proofErr w:type="spellStart"/>
      <w:r>
        <w:rPr>
          <w:rFonts w:eastAsia="Times New Roman"/>
          <w:szCs w:val="24"/>
        </w:rPr>
        <w:t>Βαρδαλή</w:t>
      </w:r>
      <w:proofErr w:type="spellEnd"/>
      <w:r>
        <w:rPr>
          <w:rFonts w:eastAsia="Times New Roman"/>
          <w:szCs w:val="24"/>
        </w:rPr>
        <w:t>.</w:t>
      </w:r>
    </w:p>
    <w:p w14:paraId="0C834733" w14:textId="77777777" w:rsidR="00A55636" w:rsidRDefault="00E244A2">
      <w:pPr>
        <w:spacing w:line="600" w:lineRule="auto"/>
        <w:ind w:firstLine="720"/>
        <w:jc w:val="both"/>
        <w:rPr>
          <w:rFonts w:eastAsia="Times New Roman"/>
          <w:szCs w:val="24"/>
        </w:rPr>
      </w:pPr>
      <w:r>
        <w:rPr>
          <w:rFonts w:eastAsia="Times New Roman"/>
          <w:szCs w:val="24"/>
        </w:rPr>
        <w:t>Κύριε Βορίδη, έχετε τον λόγο για επτά λεπτά.</w:t>
      </w:r>
    </w:p>
    <w:p w14:paraId="0C834734" w14:textId="77777777" w:rsidR="00A55636" w:rsidRDefault="00E244A2">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Ευχαριστώ, κύριε Πρόεδρε.</w:t>
      </w:r>
    </w:p>
    <w:p w14:paraId="0C834735" w14:textId="77777777" w:rsidR="00A55636" w:rsidRDefault="00E244A2">
      <w:pPr>
        <w:spacing w:line="600" w:lineRule="auto"/>
        <w:ind w:firstLine="720"/>
        <w:jc w:val="both"/>
        <w:rPr>
          <w:rFonts w:eastAsia="Times New Roman"/>
          <w:szCs w:val="24"/>
        </w:rPr>
      </w:pPr>
      <w:r>
        <w:rPr>
          <w:rFonts w:eastAsia="Times New Roman"/>
          <w:szCs w:val="24"/>
        </w:rPr>
        <w:lastRenderedPageBreak/>
        <w:t>Κυρίες και κύριοι συνάδελφοι, είναι απολύτως δεδομένο και απολύτως αντιληπτό</w:t>
      </w:r>
      <w:r>
        <w:rPr>
          <w:rFonts w:eastAsia="Times New Roman"/>
          <w:szCs w:val="24"/>
        </w:rPr>
        <w:t>,</w:t>
      </w:r>
      <w:r>
        <w:rPr>
          <w:rFonts w:eastAsia="Times New Roman"/>
          <w:szCs w:val="24"/>
        </w:rPr>
        <w:t xml:space="preserve"> τι είναι αυτό που συμβαίνει σε πολιτικό</w:t>
      </w:r>
      <w:r>
        <w:rPr>
          <w:rFonts w:eastAsia="Times New Roman"/>
          <w:szCs w:val="24"/>
        </w:rPr>
        <w:t xml:space="preserve"> επίπεδο. Δεν χρειάζεται να είναι κανείς ιδιαιτέρως ευφυής ή ιδιαιτέρως οξυδερκής πολιτικά για να το αντιληφθεί. </w:t>
      </w:r>
    </w:p>
    <w:p w14:paraId="0C834736" w14:textId="77777777" w:rsidR="00A55636" w:rsidRDefault="00E244A2">
      <w:pPr>
        <w:spacing w:line="600" w:lineRule="auto"/>
        <w:ind w:firstLine="720"/>
        <w:jc w:val="both"/>
        <w:rPr>
          <w:rFonts w:eastAsia="Times New Roman"/>
          <w:szCs w:val="24"/>
        </w:rPr>
      </w:pPr>
      <w:r>
        <w:rPr>
          <w:rFonts w:eastAsia="Times New Roman"/>
          <w:szCs w:val="24"/>
        </w:rPr>
        <w:t>Η Κυβέρνηση του ΣΥΡΙΖΑ καταρρέει</w:t>
      </w:r>
      <w:r>
        <w:rPr>
          <w:rFonts w:eastAsia="Times New Roman"/>
          <w:szCs w:val="24"/>
        </w:rPr>
        <w:t>,</w:t>
      </w:r>
      <w:r>
        <w:rPr>
          <w:rFonts w:eastAsia="Times New Roman"/>
          <w:szCs w:val="24"/>
        </w:rPr>
        <w:t xml:space="preserve"> γιατί αστοχεί σε κάθε της πρόβλεψη. Καταρρέει γιατί δεν έχει σενάριο, καταρρέει γιατί δεν έχει σχέδιο, καταρ</w:t>
      </w:r>
      <w:r>
        <w:rPr>
          <w:rFonts w:eastAsia="Times New Roman"/>
          <w:szCs w:val="24"/>
        </w:rPr>
        <w:t xml:space="preserve">ρέει γιατί αποτυγχάνει καθολικά. Ύφεση το τελευταίο τρίμηνο του 2016, προβλεπόμενη ύφεση, </w:t>
      </w:r>
      <w:proofErr w:type="spellStart"/>
      <w:r>
        <w:rPr>
          <w:rFonts w:eastAsia="Times New Roman"/>
          <w:szCs w:val="24"/>
        </w:rPr>
        <w:t>μεγίστως</w:t>
      </w:r>
      <w:proofErr w:type="spellEnd"/>
      <w:r>
        <w:rPr>
          <w:rFonts w:eastAsia="Times New Roman"/>
          <w:szCs w:val="24"/>
        </w:rPr>
        <w:t xml:space="preserve"> πιθανολογούμενη, το πρώτο τρίμηνο του 2017. Αυτό με πολύ απλά λόγια σημαίνει ότι ο στόχος ανάπτυξης του 2,7% για το 2017 δεν είναι εφικτός. Η αποτυχία αυτού </w:t>
      </w:r>
      <w:r>
        <w:rPr>
          <w:rFonts w:eastAsia="Times New Roman"/>
          <w:szCs w:val="24"/>
        </w:rPr>
        <w:t xml:space="preserve">του στόχου σημαίνει αστοχία στα δημοσιονομικά μεγέθη, γιατί όλα τα δημοσιονομικά μεγέθη έχουν υπολογιστεί με αυτόν τον στόχο. </w:t>
      </w:r>
    </w:p>
    <w:p w14:paraId="0C834737" w14:textId="77777777" w:rsidR="00A55636" w:rsidRDefault="00E244A2">
      <w:pPr>
        <w:spacing w:line="600" w:lineRule="auto"/>
        <w:ind w:firstLine="720"/>
        <w:jc w:val="both"/>
        <w:rPr>
          <w:rFonts w:eastAsia="Times New Roman"/>
          <w:szCs w:val="24"/>
        </w:rPr>
      </w:pPr>
      <w:r>
        <w:rPr>
          <w:rFonts w:eastAsia="Times New Roman"/>
          <w:szCs w:val="24"/>
        </w:rPr>
        <w:t>Πάνω απ’ αυτό η Κυβέρνηση αυτή ετοιμάζεται να πλήξει ακριβώς τα στρώματα τα οποία υποτίθεται ότι ήλθε για να υπερασπιστεί, τους α</w:t>
      </w:r>
      <w:r>
        <w:rPr>
          <w:rFonts w:eastAsia="Times New Roman"/>
          <w:szCs w:val="24"/>
        </w:rPr>
        <w:t>νθρώπους με εισόδημα 500 ευρώ από τους οποίους θα πάρει φόρους, τους συνταξιούχους των 1.000 και των 800 ευρώ από τους οποίους θα περικόψει τις συντάξεις. Τα δε ισοδύναμα μέτρα είναι κωμωδία. Είναι μέτρα τα οποία θα ισχύσουν</w:t>
      </w:r>
      <w:r>
        <w:rPr>
          <w:rFonts w:eastAsia="Times New Roman"/>
          <w:szCs w:val="24"/>
        </w:rPr>
        <w:t>,</w:t>
      </w:r>
      <w:r>
        <w:rPr>
          <w:rFonts w:eastAsia="Times New Roman"/>
          <w:szCs w:val="24"/>
        </w:rPr>
        <w:t xml:space="preserve"> εάν τυχόν επιτευχθούν οι στόχο</w:t>
      </w:r>
      <w:r>
        <w:rPr>
          <w:rFonts w:eastAsia="Times New Roman"/>
          <w:szCs w:val="24"/>
        </w:rPr>
        <w:t xml:space="preserve">ι και εάν τυχόν επιτευχθούν τα </w:t>
      </w:r>
      <w:r>
        <w:rPr>
          <w:rFonts w:eastAsia="Times New Roman"/>
          <w:szCs w:val="24"/>
        </w:rPr>
        <w:lastRenderedPageBreak/>
        <w:t xml:space="preserve">πλεονάσματα του 3,5%, που τα ίδια τα μέλη της Κυβέρνησης λένε ότι δεν είναι εφικτά. </w:t>
      </w:r>
    </w:p>
    <w:p w14:paraId="0C834738" w14:textId="77777777" w:rsidR="00A55636" w:rsidRDefault="00E244A2">
      <w:pPr>
        <w:spacing w:line="600" w:lineRule="auto"/>
        <w:ind w:firstLine="720"/>
        <w:jc w:val="both"/>
        <w:rPr>
          <w:rFonts w:eastAsia="Times New Roman"/>
          <w:szCs w:val="24"/>
        </w:rPr>
      </w:pPr>
      <w:r>
        <w:rPr>
          <w:rFonts w:eastAsia="Times New Roman"/>
          <w:szCs w:val="24"/>
        </w:rPr>
        <w:t xml:space="preserve">Σχέδιο δεν υπάρχει. Δεν υπάρχει καν πλέον στόχευση εξόδου από τα μνημόνια. Γιατί; Διότι η καθυστέρηση της αξιολόγησης καθιστά και αυτόν τον </w:t>
      </w:r>
      <w:r>
        <w:rPr>
          <w:rFonts w:eastAsia="Times New Roman"/>
          <w:szCs w:val="24"/>
        </w:rPr>
        <w:t xml:space="preserve">στόχο ανέφικτο. Άρα καλά νέα δεν υπάρχουν μπροστά σας. Έχετε μόνο κακά νέα για τον ελληνικό λαό. </w:t>
      </w:r>
    </w:p>
    <w:p w14:paraId="0C834739" w14:textId="77777777" w:rsidR="00A55636" w:rsidRDefault="00E244A2">
      <w:pPr>
        <w:spacing w:line="600" w:lineRule="auto"/>
        <w:ind w:firstLine="720"/>
        <w:jc w:val="both"/>
        <w:rPr>
          <w:rFonts w:eastAsia="Times New Roman"/>
          <w:szCs w:val="24"/>
        </w:rPr>
      </w:pPr>
      <w:r>
        <w:rPr>
          <w:rFonts w:eastAsia="Times New Roman"/>
          <w:szCs w:val="24"/>
        </w:rPr>
        <w:t xml:space="preserve">Και επειδή έχετε μόνο κακά νέα για τον ελληνικό λαό, τι είναι εκείνο το οποίο έχετε σκεφτεί να κάνετε; Έχετε σκεφτεί να επενδύσετε στο ωραίο γλαφυρό αφήγημα: </w:t>
      </w:r>
      <w:r>
        <w:rPr>
          <w:rFonts w:eastAsia="Times New Roman"/>
          <w:szCs w:val="24"/>
        </w:rPr>
        <w:t xml:space="preserve">«Είμαστε </w:t>
      </w:r>
      <w:r>
        <w:rPr>
          <w:rFonts w:eastAsia="Times New Roman"/>
          <w:szCs w:val="24"/>
        </w:rPr>
        <w:t>Α</w:t>
      </w:r>
      <w:r>
        <w:rPr>
          <w:rFonts w:eastAsia="Times New Roman"/>
          <w:szCs w:val="24"/>
        </w:rPr>
        <w:t>ριστεροί γιατί θυμηθήκαμε τον Νίκο Μπελογιάννη». Μπράβο σας, για όποιους τους αφορά καλώς, πηγαίνετε να συνεννοηθείτε μαζί τους και να τους εξηγήσετε</w:t>
      </w:r>
      <w:r>
        <w:rPr>
          <w:rFonts w:eastAsia="Times New Roman"/>
          <w:szCs w:val="24"/>
        </w:rPr>
        <w:t>,</w:t>
      </w:r>
      <w:r>
        <w:rPr>
          <w:rFonts w:eastAsia="Times New Roman"/>
          <w:szCs w:val="24"/>
        </w:rPr>
        <w:t xml:space="preserve"> πώς εσείς που ταυτίζεστε με τον Νίκο Μπελογιάννη</w:t>
      </w:r>
      <w:r>
        <w:rPr>
          <w:rFonts w:eastAsia="Times New Roman"/>
          <w:szCs w:val="24"/>
        </w:rPr>
        <w:t>,</w:t>
      </w:r>
      <w:r>
        <w:rPr>
          <w:rFonts w:eastAsia="Times New Roman"/>
          <w:szCs w:val="24"/>
        </w:rPr>
        <w:t xml:space="preserve"> ιδιωτικοποιείτε -και μάλιστα μ’ αυτούς τους ό</w:t>
      </w:r>
      <w:r>
        <w:rPr>
          <w:rFonts w:eastAsia="Times New Roman"/>
          <w:szCs w:val="24"/>
        </w:rPr>
        <w:t xml:space="preserve">ρους- τη ΔΕΗ. Θα συνεννοηθείτε θαυμάσια μ’ αυτό το ακροατήριο. </w:t>
      </w:r>
    </w:p>
    <w:p w14:paraId="0C83473A" w14:textId="77777777" w:rsidR="00A55636" w:rsidRDefault="00E244A2">
      <w:pPr>
        <w:spacing w:line="600" w:lineRule="auto"/>
        <w:ind w:firstLine="720"/>
        <w:jc w:val="both"/>
        <w:rPr>
          <w:rFonts w:eastAsia="Times New Roman"/>
          <w:szCs w:val="24"/>
        </w:rPr>
      </w:pPr>
      <w:r>
        <w:rPr>
          <w:rFonts w:eastAsia="Times New Roman"/>
          <w:szCs w:val="24"/>
        </w:rPr>
        <w:t xml:space="preserve">Δεύτερον, θα επενδύσετε στη γνωστή ιστορία της σκανδαλολογίας. Για να είμαστε </w:t>
      </w:r>
      <w:proofErr w:type="spellStart"/>
      <w:r>
        <w:rPr>
          <w:rFonts w:eastAsia="Times New Roman"/>
          <w:szCs w:val="24"/>
        </w:rPr>
        <w:t>συνεννοημένοι</w:t>
      </w:r>
      <w:proofErr w:type="spellEnd"/>
      <w:r>
        <w:rPr>
          <w:rFonts w:eastAsia="Times New Roman"/>
          <w:szCs w:val="24"/>
        </w:rPr>
        <w:t>, η Νέα Δημοκρατία έχει πάρει θέση</w:t>
      </w:r>
      <w:r>
        <w:rPr>
          <w:rFonts w:eastAsia="Times New Roman"/>
          <w:szCs w:val="24"/>
        </w:rPr>
        <w:t>.</w:t>
      </w:r>
      <w:r>
        <w:rPr>
          <w:rFonts w:eastAsia="Times New Roman"/>
          <w:szCs w:val="24"/>
        </w:rPr>
        <w:t xml:space="preserve"> Όλα στο φως.</w:t>
      </w:r>
    </w:p>
    <w:p w14:paraId="0C83473B" w14:textId="77777777" w:rsidR="00A55636" w:rsidRDefault="00E244A2">
      <w:pPr>
        <w:spacing w:line="600" w:lineRule="auto"/>
        <w:ind w:firstLine="720"/>
        <w:jc w:val="both"/>
        <w:rPr>
          <w:rFonts w:eastAsia="Times New Roman"/>
          <w:szCs w:val="24"/>
        </w:rPr>
      </w:pPr>
      <w:r>
        <w:rPr>
          <w:rFonts w:eastAsia="Times New Roman"/>
          <w:szCs w:val="24"/>
        </w:rPr>
        <w:lastRenderedPageBreak/>
        <w:t xml:space="preserve">Κύριε Μαντά, κύριε </w:t>
      </w:r>
      <w:proofErr w:type="spellStart"/>
      <w:r>
        <w:rPr>
          <w:rFonts w:eastAsia="Times New Roman"/>
          <w:szCs w:val="24"/>
        </w:rPr>
        <w:t>Δένδια</w:t>
      </w:r>
      <w:proofErr w:type="spellEnd"/>
      <w:r>
        <w:rPr>
          <w:rFonts w:eastAsia="Times New Roman"/>
          <w:szCs w:val="24"/>
        </w:rPr>
        <w:t>, απευθύνομαι σε σας. Είστε</w:t>
      </w:r>
      <w:r>
        <w:rPr>
          <w:rFonts w:eastAsia="Times New Roman"/>
          <w:szCs w:val="24"/>
        </w:rPr>
        <w:t xml:space="preserve"> Κοινοβουλευτικοί Εκπρόσωποι, επομένως στέκεστε σ’ αυτή την Αίθουσα αντί των Αρχηγών των δύο μεγαλύτερων παρατάξεων του Κοινοβουλίου. </w:t>
      </w:r>
    </w:p>
    <w:p w14:paraId="0C83473C" w14:textId="77777777" w:rsidR="00A55636" w:rsidRDefault="00E244A2">
      <w:pPr>
        <w:spacing w:line="600" w:lineRule="auto"/>
        <w:ind w:firstLine="720"/>
        <w:jc w:val="both"/>
        <w:rPr>
          <w:rFonts w:eastAsia="Times New Roman"/>
          <w:szCs w:val="24"/>
        </w:rPr>
      </w:pPr>
      <w:r>
        <w:rPr>
          <w:rFonts w:eastAsia="Times New Roman"/>
          <w:szCs w:val="24"/>
        </w:rPr>
        <w:t>Αυτό το λέω σ’ ό,τι με αφορά προσωπικά</w:t>
      </w:r>
      <w:r>
        <w:rPr>
          <w:rFonts w:eastAsia="Times New Roman"/>
          <w:szCs w:val="24"/>
        </w:rPr>
        <w:t>.</w:t>
      </w:r>
      <w:r>
        <w:rPr>
          <w:rFonts w:eastAsia="Times New Roman"/>
          <w:szCs w:val="24"/>
        </w:rPr>
        <w:t xml:space="preserve"> Κάτι ακούω για σκάνδαλο </w:t>
      </w:r>
      <w:r>
        <w:rPr>
          <w:rFonts w:eastAsia="Times New Roman"/>
          <w:szCs w:val="24"/>
        </w:rPr>
        <w:t>«</w:t>
      </w:r>
      <w:r>
        <w:rPr>
          <w:rFonts w:eastAsia="Times New Roman"/>
          <w:szCs w:val="24"/>
        </w:rPr>
        <w:t>Ντυνάν</w:t>
      </w:r>
      <w:r>
        <w:rPr>
          <w:rFonts w:eastAsia="Times New Roman"/>
          <w:szCs w:val="24"/>
        </w:rPr>
        <w:t>»</w:t>
      </w:r>
      <w:r>
        <w:rPr>
          <w:rFonts w:eastAsia="Times New Roman"/>
          <w:szCs w:val="24"/>
        </w:rPr>
        <w:t>. Είδα ένα ωραίο πρωτοσέλιδο στην «</w:t>
      </w:r>
      <w:r>
        <w:rPr>
          <w:rFonts w:eastAsia="Times New Roman"/>
          <w:szCs w:val="24"/>
        </w:rPr>
        <w:t>ΑΥΓΗ</w:t>
      </w:r>
      <w:r>
        <w:rPr>
          <w:rFonts w:eastAsia="Times New Roman"/>
          <w:szCs w:val="24"/>
        </w:rPr>
        <w:t>»</w:t>
      </w:r>
      <w:r>
        <w:rPr>
          <w:rFonts w:eastAsia="Times New Roman"/>
          <w:szCs w:val="24"/>
        </w:rPr>
        <w:t>,</w:t>
      </w:r>
      <w:r>
        <w:rPr>
          <w:rFonts w:eastAsia="Times New Roman"/>
          <w:szCs w:val="24"/>
        </w:rPr>
        <w:t xml:space="preserve"> που μιλάει για πέντε «γαλάζιους» Υπουργούς. </w:t>
      </w:r>
    </w:p>
    <w:p w14:paraId="0C83473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Κύριε Μαντά, κυρίες και κύριοι συνάδελφοι, η δικογραφία είναι στη Βουλή. Έχει πρόσβαση όποιος θέλει από εσάς. Θα πάτε μέσα στις επόμενες μέρες και θα έρθετε και θα μου πείτε εάν εγώ έχω τελέσει ποινικό αδίκημα</w:t>
      </w:r>
      <w:r>
        <w:rPr>
          <w:rFonts w:eastAsia="Times New Roman" w:cs="Times New Roman"/>
          <w:szCs w:val="24"/>
        </w:rPr>
        <w:t>,</w:t>
      </w:r>
      <w:r>
        <w:rPr>
          <w:rFonts w:eastAsia="Times New Roman" w:cs="Times New Roman"/>
          <w:szCs w:val="24"/>
        </w:rPr>
        <w:t xml:space="preserve"> γιατί εισηγήθηκα στη Βουλή και η Βουλή ψήφισε συγκεκριμένη διάταξη. Θα μου το πείτε αυτό. Εάν έχω τελέσει ποινικό αδίκημα, θα φέρετε εδώ πρόταση για σύσταση προκαταρκτικής επιτροπής που θα με αφορά. Εάν δεν το κάνετε μέσα στις επόμενες μέρες, δεν θα ξανακ</w:t>
      </w:r>
      <w:r>
        <w:rPr>
          <w:rFonts w:eastAsia="Times New Roman" w:cs="Times New Roman"/>
          <w:szCs w:val="24"/>
        </w:rPr>
        <w:t xml:space="preserve">ούσω τίποτα σε ό,τι με αφορά, για σκάνδαλο </w:t>
      </w:r>
      <w:r>
        <w:rPr>
          <w:rFonts w:eastAsia="Times New Roman" w:cs="Times New Roman"/>
          <w:szCs w:val="24"/>
        </w:rPr>
        <w:t>«</w:t>
      </w:r>
      <w:r>
        <w:rPr>
          <w:rFonts w:eastAsia="Times New Roman" w:cs="Times New Roman"/>
          <w:szCs w:val="24"/>
        </w:rPr>
        <w:t>Ντυνάν</w:t>
      </w:r>
      <w:r>
        <w:rPr>
          <w:rFonts w:eastAsia="Times New Roman" w:cs="Times New Roman"/>
          <w:szCs w:val="24"/>
        </w:rPr>
        <w:t>»</w:t>
      </w:r>
      <w:r>
        <w:rPr>
          <w:rFonts w:eastAsia="Times New Roman" w:cs="Times New Roman"/>
          <w:szCs w:val="24"/>
        </w:rPr>
        <w:t xml:space="preserve"> και για οποιοδήποτε άλλο σκάνδαλο. Οι φήμες, οι λασπολογίες, οι κουβεντούλες, τα υπονοούμενα, αυτά τελειώνουν, για μένα. </w:t>
      </w:r>
    </w:p>
    <w:p w14:paraId="0C83473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Έχετε κάτι να πείτε; Φέρτε το τώρα. Προκαταρκτική επιτροπή. Θα εξηγήσετε γιατί ο Υ</w:t>
      </w:r>
      <w:r>
        <w:rPr>
          <w:rFonts w:eastAsia="Times New Roman" w:cs="Times New Roman"/>
          <w:szCs w:val="24"/>
        </w:rPr>
        <w:t xml:space="preserve">πουργός, ο οποίος εισηγείται στη </w:t>
      </w:r>
      <w:r>
        <w:rPr>
          <w:rFonts w:eastAsia="Times New Roman" w:cs="Times New Roman"/>
          <w:szCs w:val="24"/>
        </w:rPr>
        <w:lastRenderedPageBreak/>
        <w:t>Βουλή συγκεκριμένη διάταξη -όχι στο σπίτι του, όχι σε σημείωμα, όχι κρυφά, αλλά εδώ ανοιχτά στο Κοινοβούλιο- η οποία ψηφίζεται από τη Βουλή, κάνει παράνομη πράξη. Θα το εξηγήσετε. Θα μου πείτε το αδίκημα. Θα πείτε ποιο είνα</w:t>
      </w:r>
      <w:r>
        <w:rPr>
          <w:rFonts w:eastAsia="Times New Roman" w:cs="Times New Roman"/>
          <w:szCs w:val="24"/>
        </w:rPr>
        <w:t xml:space="preserve">ι το αδίκημα του </w:t>
      </w:r>
      <w:proofErr w:type="spellStart"/>
      <w:r>
        <w:rPr>
          <w:rFonts w:eastAsia="Times New Roman" w:cs="Times New Roman"/>
          <w:szCs w:val="24"/>
        </w:rPr>
        <w:t>Μηταράκη</w:t>
      </w:r>
      <w:proofErr w:type="spellEnd"/>
      <w:r>
        <w:rPr>
          <w:rFonts w:eastAsia="Times New Roman" w:cs="Times New Roman"/>
          <w:szCs w:val="24"/>
        </w:rPr>
        <w:t xml:space="preserve"> και του Χατζηδάκη. Γιατί το αδίκημα αυτών είναι ότι δεν είδαν τον </w:t>
      </w:r>
      <w:proofErr w:type="spellStart"/>
      <w:r>
        <w:rPr>
          <w:rFonts w:eastAsia="Times New Roman" w:cs="Times New Roman"/>
          <w:szCs w:val="24"/>
        </w:rPr>
        <w:t>Μαρτίνη</w:t>
      </w:r>
      <w:proofErr w:type="spellEnd"/>
      <w:r>
        <w:rPr>
          <w:rFonts w:eastAsia="Times New Roman" w:cs="Times New Roman"/>
          <w:szCs w:val="24"/>
        </w:rPr>
        <w:t xml:space="preserve">. Ο Χατζηδάκης γιατί δεν επόπτευσε τον </w:t>
      </w:r>
      <w:proofErr w:type="spellStart"/>
      <w:r>
        <w:rPr>
          <w:rFonts w:eastAsia="Times New Roman" w:cs="Times New Roman"/>
          <w:szCs w:val="24"/>
        </w:rPr>
        <w:t>Μηταράκη</w:t>
      </w:r>
      <w:proofErr w:type="spellEnd"/>
      <w:r>
        <w:rPr>
          <w:rFonts w:eastAsia="Times New Roman" w:cs="Times New Roman"/>
          <w:szCs w:val="24"/>
        </w:rPr>
        <w:t>,</w:t>
      </w:r>
      <w:r>
        <w:rPr>
          <w:rFonts w:eastAsia="Times New Roman" w:cs="Times New Roman"/>
          <w:szCs w:val="24"/>
        </w:rPr>
        <w:t xml:space="preserve"> που αρνήθηκε να δει τον </w:t>
      </w:r>
      <w:proofErr w:type="spellStart"/>
      <w:r>
        <w:rPr>
          <w:rFonts w:eastAsia="Times New Roman" w:cs="Times New Roman"/>
          <w:szCs w:val="24"/>
        </w:rPr>
        <w:t>Μαρτίνη</w:t>
      </w:r>
      <w:proofErr w:type="spellEnd"/>
      <w:r>
        <w:rPr>
          <w:rFonts w:eastAsia="Times New Roman" w:cs="Times New Roman"/>
          <w:szCs w:val="24"/>
        </w:rPr>
        <w:t xml:space="preserve"> τον προφυλακισμένο για το πράγματι σκάνδαλο </w:t>
      </w:r>
      <w:r>
        <w:rPr>
          <w:rFonts w:eastAsia="Times New Roman" w:cs="Times New Roman"/>
          <w:szCs w:val="24"/>
        </w:rPr>
        <w:t>«</w:t>
      </w:r>
      <w:r>
        <w:rPr>
          <w:rFonts w:eastAsia="Times New Roman" w:cs="Times New Roman"/>
          <w:szCs w:val="24"/>
        </w:rPr>
        <w:t>Ντυνάν</w:t>
      </w:r>
      <w:r>
        <w:rPr>
          <w:rFonts w:eastAsia="Times New Roman" w:cs="Times New Roman"/>
          <w:szCs w:val="24"/>
        </w:rPr>
        <w:t>»</w:t>
      </w:r>
      <w:r>
        <w:rPr>
          <w:rFonts w:eastAsia="Times New Roman" w:cs="Times New Roman"/>
          <w:szCs w:val="24"/>
        </w:rPr>
        <w:t>. Θα το πείτε αυτό. Θα μ</w:t>
      </w:r>
      <w:r>
        <w:rPr>
          <w:rFonts w:eastAsia="Times New Roman" w:cs="Times New Roman"/>
          <w:szCs w:val="24"/>
        </w:rPr>
        <w:t xml:space="preserve">ας πείτε τα αδικήματα. Θα πείτε ποιο είναι το αδίκημα του Γεωργιάδη, ο οποίος ζήτησε να διοριστεί διοίκηση στο </w:t>
      </w:r>
      <w:r>
        <w:rPr>
          <w:rFonts w:eastAsia="Times New Roman" w:cs="Times New Roman"/>
          <w:szCs w:val="24"/>
        </w:rPr>
        <w:t>«</w:t>
      </w:r>
      <w:r>
        <w:rPr>
          <w:rFonts w:eastAsia="Times New Roman" w:cs="Times New Roman"/>
          <w:szCs w:val="24"/>
        </w:rPr>
        <w:t>Ντυνάν</w:t>
      </w:r>
      <w:r>
        <w:rPr>
          <w:rFonts w:eastAsia="Times New Roman" w:cs="Times New Roman"/>
          <w:szCs w:val="24"/>
        </w:rPr>
        <w:t>»,</w:t>
      </w:r>
      <w:r>
        <w:rPr>
          <w:rFonts w:eastAsia="Times New Roman" w:cs="Times New Roman"/>
          <w:szCs w:val="24"/>
        </w:rPr>
        <w:t xml:space="preserve"> για να φύγει η διοίκηση του </w:t>
      </w:r>
      <w:proofErr w:type="spellStart"/>
      <w:r>
        <w:rPr>
          <w:rFonts w:eastAsia="Times New Roman" w:cs="Times New Roman"/>
          <w:szCs w:val="24"/>
        </w:rPr>
        <w:t>Μαρτίνη</w:t>
      </w:r>
      <w:proofErr w:type="spellEnd"/>
      <w:r>
        <w:rPr>
          <w:rFonts w:eastAsia="Times New Roman" w:cs="Times New Roman"/>
          <w:szCs w:val="24"/>
        </w:rPr>
        <w:t xml:space="preserve"> και διορίστηκε με απόφαση δικαστηρίου. Θα πείτε το αδίκημά του. Θα το πείτε μέσα στις επόμενες μέρε</w:t>
      </w:r>
      <w:r>
        <w:rPr>
          <w:rFonts w:eastAsia="Times New Roman" w:cs="Times New Roman"/>
          <w:szCs w:val="24"/>
        </w:rPr>
        <w:t xml:space="preserve">ς εδώ. Αφήστε τις εξεταστικές. Όχι αυτά που λέει ο Πρωθυπουργός: «κάνουμε εξεταστική και θα ψάξουμε» και θα σέρνεται και κάτι θα λέμε. Όχι. Η δικογραφία είναι εδώ. </w:t>
      </w:r>
    </w:p>
    <w:p w14:paraId="0C83473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Κύριε Μαντά, το δικαίωμα του κάθε Βουλευτή και συναδέλφου να υπερασπιστεί την τιμή και την </w:t>
      </w:r>
      <w:r>
        <w:rPr>
          <w:rFonts w:eastAsia="Times New Roman" w:cs="Times New Roman"/>
          <w:szCs w:val="24"/>
        </w:rPr>
        <w:t xml:space="preserve">υπόληψή του, το αναγνωρίζετε; Το αναγνωρίζετε συνάδελφοι; Για όλους μας το αναγνωρίζετε; </w:t>
      </w:r>
    </w:p>
    <w:p w14:paraId="0C83474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Βεβαίως!</w:t>
      </w:r>
    </w:p>
    <w:p w14:paraId="0C83474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Ωραία! Εγώ, λοιπόν, θέλω να ασκήσετε το δικαίωμά σας. Εδώ οι συνάδελφοί μου. Θα ασκήσετε το δικαίωμά σας και θα μου </w:t>
      </w:r>
      <w:r>
        <w:rPr>
          <w:rFonts w:eastAsia="Times New Roman" w:cs="Times New Roman"/>
          <w:szCs w:val="24"/>
        </w:rPr>
        <w:t xml:space="preserve">πείτε το αδίκημά μου. Εάν δεν υπάρχει αδίκημα, δεν θέλω να ξανακούσω κουβέντα όμως. </w:t>
      </w:r>
      <w:proofErr w:type="spellStart"/>
      <w:r>
        <w:rPr>
          <w:rFonts w:eastAsia="Times New Roman" w:cs="Times New Roman"/>
          <w:szCs w:val="24"/>
        </w:rPr>
        <w:t>Λήξις</w:t>
      </w:r>
      <w:proofErr w:type="spellEnd"/>
      <w:r>
        <w:rPr>
          <w:rFonts w:eastAsia="Times New Roman" w:cs="Times New Roman"/>
          <w:szCs w:val="24"/>
        </w:rPr>
        <w:t xml:space="preserve">! Υπεύθυνα, ωραία και καθαρά. </w:t>
      </w:r>
    </w:p>
    <w:p w14:paraId="0C83474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Έρχομαι στην πρακτική της νομοθετήσεως. Άκουσα </w:t>
      </w:r>
      <w:proofErr w:type="spellStart"/>
      <w:r>
        <w:rPr>
          <w:rFonts w:eastAsia="Times New Roman" w:cs="Times New Roman"/>
          <w:szCs w:val="24"/>
        </w:rPr>
        <w:t>αυτοκριτικά</w:t>
      </w:r>
      <w:proofErr w:type="spellEnd"/>
      <w:r>
        <w:rPr>
          <w:rFonts w:eastAsia="Times New Roman" w:cs="Times New Roman"/>
          <w:szCs w:val="24"/>
        </w:rPr>
        <w:t xml:space="preserve"> σχόλια. Κύριε </w:t>
      </w:r>
      <w:proofErr w:type="spellStart"/>
      <w:r>
        <w:rPr>
          <w:rFonts w:eastAsia="Times New Roman" w:cs="Times New Roman"/>
          <w:szCs w:val="24"/>
        </w:rPr>
        <w:t>Δένδια</w:t>
      </w:r>
      <w:proofErr w:type="spellEnd"/>
      <w:r>
        <w:rPr>
          <w:rFonts w:eastAsia="Times New Roman" w:cs="Times New Roman"/>
          <w:szCs w:val="24"/>
        </w:rPr>
        <w:t xml:space="preserve">, τι θα κάνετε με αυτό; Πόσο καιρό θα ανέχεστε –μιλώ και </w:t>
      </w:r>
      <w:r>
        <w:rPr>
          <w:rFonts w:eastAsia="Times New Roman" w:cs="Times New Roman"/>
          <w:szCs w:val="24"/>
        </w:rPr>
        <w:t xml:space="preserve">στη Δημοκρατική Συμπαράταξη, μιλάω και στο Ποτάμι, μιλώ σε όλη την Αντιπολίτευση- αυτή την πρακτική; Αναιτιολόγητα χωρίς κανένα επείγον. </w:t>
      </w:r>
    </w:p>
    <w:p w14:paraId="0C83474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Συνέβαινε στο παρελθόν, κύριε Μαντά; Ναι συνέβαινε. Σε ποια ζητήματα, το θυμάστε; Πάντοτε </w:t>
      </w:r>
      <w:proofErr w:type="spellStart"/>
      <w:r>
        <w:rPr>
          <w:rFonts w:eastAsia="Times New Roman" w:cs="Times New Roman"/>
          <w:szCs w:val="24"/>
        </w:rPr>
        <w:t>μνημονιακά</w:t>
      </w:r>
      <w:proofErr w:type="spellEnd"/>
      <w:r>
        <w:rPr>
          <w:rFonts w:eastAsia="Times New Roman" w:cs="Times New Roman"/>
          <w:szCs w:val="24"/>
        </w:rPr>
        <w:t>, πάντοτε κατεπείγ</w:t>
      </w:r>
      <w:r>
        <w:rPr>
          <w:rFonts w:eastAsia="Times New Roman" w:cs="Times New Roman"/>
          <w:szCs w:val="24"/>
        </w:rPr>
        <w:t>οντα, πάντοτε συνδεδεμένα με ολοκλήρωση αξιολογήσεων, πάντοτε κάτω από την πίεση συγκεκριμένων καταστάσεων. Εδώ είναι στα καλά καθούμενα. Είναι νομοθετική πρακτική. Θέλετε να νομοθετήσουμε μαζί; Εγώ έχω άποψη για τις τροπολογίες. Θέλετε συντετμημένη νομοθε</w:t>
      </w:r>
      <w:r>
        <w:rPr>
          <w:rFonts w:eastAsia="Times New Roman" w:cs="Times New Roman"/>
          <w:szCs w:val="24"/>
        </w:rPr>
        <w:t>τική διαδικασία</w:t>
      </w:r>
      <w:r>
        <w:rPr>
          <w:rFonts w:eastAsia="Times New Roman" w:cs="Times New Roman"/>
          <w:szCs w:val="24"/>
        </w:rPr>
        <w:t>,</w:t>
      </w:r>
      <w:r>
        <w:rPr>
          <w:rFonts w:eastAsia="Times New Roman" w:cs="Times New Roman"/>
          <w:szCs w:val="24"/>
        </w:rPr>
        <w:t xml:space="preserve"> που να τελειώνει στις επιτροπές για να διευκολύνεται η Κυβέρνηση; Να τελειώνει στις </w:t>
      </w:r>
      <w:r>
        <w:rPr>
          <w:rFonts w:eastAsia="Times New Roman" w:cs="Times New Roman"/>
          <w:szCs w:val="24"/>
        </w:rPr>
        <w:lastRenderedPageBreak/>
        <w:t>επιτροπές και να έρχεται εδώ μόνο για ένα «ναι» ή ένα «όχι» χωρίς συζήτηση. Να το κάνουμε. Αλλά αυτό εδώ δεν μπορεί να είναι η πρακτική. Είναι απαράδεκτη π</w:t>
      </w:r>
      <w:r>
        <w:rPr>
          <w:rFonts w:eastAsia="Times New Roman" w:cs="Times New Roman"/>
          <w:szCs w:val="24"/>
        </w:rPr>
        <w:t xml:space="preserve">ρακτική. </w:t>
      </w:r>
    </w:p>
    <w:p w14:paraId="0C83474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Θέλω να πω δύο πράγματα μόνο για το νομοσχέδιο. Καταψηφίζουμε αυτή τη διάταξη την οποία φέρνετε -τη φέρνει το Υπουργείο Δικαιοσύνης- και αφορά το ζήτημα του </w:t>
      </w:r>
      <w:proofErr w:type="spellStart"/>
      <w:r>
        <w:rPr>
          <w:rFonts w:eastAsia="Times New Roman" w:cs="Times New Roman"/>
          <w:szCs w:val="24"/>
        </w:rPr>
        <w:t>αναβολόσημου</w:t>
      </w:r>
      <w:proofErr w:type="spellEnd"/>
      <w:r>
        <w:rPr>
          <w:rFonts w:eastAsia="Times New Roman" w:cs="Times New Roman"/>
          <w:szCs w:val="24"/>
        </w:rPr>
        <w:t xml:space="preserve">. Θυμάστε τι είναι το </w:t>
      </w:r>
      <w:proofErr w:type="spellStart"/>
      <w:r>
        <w:rPr>
          <w:rFonts w:eastAsia="Times New Roman" w:cs="Times New Roman"/>
          <w:szCs w:val="24"/>
        </w:rPr>
        <w:t>αναβολόσημο</w:t>
      </w:r>
      <w:proofErr w:type="spellEnd"/>
      <w:r>
        <w:rPr>
          <w:rFonts w:eastAsia="Times New Roman" w:cs="Times New Roman"/>
          <w:szCs w:val="24"/>
        </w:rPr>
        <w:t xml:space="preserve">. Το </w:t>
      </w:r>
      <w:proofErr w:type="spellStart"/>
      <w:r>
        <w:rPr>
          <w:rFonts w:eastAsia="Times New Roman" w:cs="Times New Roman"/>
          <w:szCs w:val="24"/>
        </w:rPr>
        <w:t>αναβολόσημο</w:t>
      </w:r>
      <w:proofErr w:type="spellEnd"/>
      <w:r>
        <w:rPr>
          <w:rFonts w:eastAsia="Times New Roman" w:cs="Times New Roman"/>
          <w:szCs w:val="24"/>
        </w:rPr>
        <w:t xml:space="preserve"> ήταν διάταξη, η οποία θεσπί</w:t>
      </w:r>
      <w:r>
        <w:rPr>
          <w:rFonts w:eastAsia="Times New Roman" w:cs="Times New Roman"/>
          <w:szCs w:val="24"/>
        </w:rPr>
        <w:t>στηκε για να υπάρχει παράβολο για τη λήψη αναβολής στα δικαστήρια και θεσπίστηκε ως μέτρο, αφ</w:t>
      </w:r>
      <w:r>
        <w:rPr>
          <w:rFonts w:eastAsia="Times New Roman" w:cs="Times New Roman"/>
          <w:szCs w:val="24"/>
        </w:rPr>
        <w:t xml:space="preserve">’ </w:t>
      </w:r>
      <w:r>
        <w:rPr>
          <w:rFonts w:eastAsia="Times New Roman" w:cs="Times New Roman"/>
          <w:szCs w:val="24"/>
        </w:rPr>
        <w:t xml:space="preserve">ενός για να υπάρχουν έσοδα για τη νομική βοήθεια και </w:t>
      </w:r>
      <w:r>
        <w:rPr>
          <w:rFonts w:eastAsia="Times New Roman" w:cs="Times New Roman"/>
          <w:szCs w:val="24"/>
        </w:rPr>
        <w:t xml:space="preserve">αφ’ ετέρου </w:t>
      </w:r>
      <w:r>
        <w:rPr>
          <w:rFonts w:eastAsia="Times New Roman" w:cs="Times New Roman"/>
          <w:szCs w:val="24"/>
        </w:rPr>
        <w:t xml:space="preserve">προκειμένου να υπάρξει ανάσχεση στις καταχρηστικές αναβολές. Το καταψηφίσαμε εμείς τότε αυτό. </w:t>
      </w:r>
    </w:p>
    <w:p w14:paraId="0C83474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Έρ</w:t>
      </w:r>
      <w:r>
        <w:rPr>
          <w:rFonts w:eastAsia="Times New Roman" w:cs="Times New Roman"/>
          <w:szCs w:val="24"/>
        </w:rPr>
        <w:t xml:space="preserve">χεται, λοιπόν, μία διάταξη η οποία τι κάνει; Εξαιρεί το </w:t>
      </w:r>
      <w:r>
        <w:rPr>
          <w:rFonts w:eastAsia="Times New Roman" w:cs="Times New Roman"/>
          <w:szCs w:val="24"/>
        </w:rPr>
        <w:t>δ</w:t>
      </w:r>
      <w:r>
        <w:rPr>
          <w:rFonts w:eastAsia="Times New Roman" w:cs="Times New Roman"/>
          <w:szCs w:val="24"/>
        </w:rPr>
        <w:t xml:space="preserve">ημόσιο, τα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και τους ΟΤΑ από την καταβολή αυτού του </w:t>
      </w:r>
      <w:proofErr w:type="spellStart"/>
      <w:r>
        <w:rPr>
          <w:rFonts w:eastAsia="Times New Roman" w:cs="Times New Roman"/>
          <w:szCs w:val="24"/>
        </w:rPr>
        <w:t>παραβόλου</w:t>
      </w:r>
      <w:proofErr w:type="spellEnd"/>
      <w:r>
        <w:rPr>
          <w:rFonts w:eastAsia="Times New Roman" w:cs="Times New Roman"/>
          <w:szCs w:val="24"/>
        </w:rPr>
        <w:t>. Σωστά το κάνει η διάταξη αυτή; Σωστά. Θα σας πω εν μέρει σωστά κι εν μέρει λάθος. Σωστά ως προς τη βασική</w:t>
      </w:r>
      <w:r>
        <w:rPr>
          <w:rFonts w:eastAsia="Times New Roman" w:cs="Times New Roman"/>
          <w:szCs w:val="24"/>
        </w:rPr>
        <w:t xml:space="preserve"> της στόχευση, δηλαδή ότι παίρνει πίσω ουσιαστικά το παράβολο γι’ αυτό, λάθος διότι δημιουργεί και θεμελιώνει ανισότητα ανάμεσα στο </w:t>
      </w:r>
      <w:r>
        <w:rPr>
          <w:rFonts w:eastAsia="Times New Roman" w:cs="Times New Roman"/>
          <w:szCs w:val="24"/>
        </w:rPr>
        <w:t>δ</w:t>
      </w:r>
      <w:r>
        <w:rPr>
          <w:rFonts w:eastAsia="Times New Roman" w:cs="Times New Roman"/>
          <w:szCs w:val="24"/>
        </w:rPr>
        <w:t>ημόσιο και στους ιδιώτες, λάθος το οποίο θα κριθεί σε επίπεδο δικαστηρίων.</w:t>
      </w:r>
    </w:p>
    <w:p w14:paraId="0C83474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Εμείς το καταψηφίζουμε, όχι γιατί δεν θέλουμε να</w:t>
      </w:r>
      <w:r>
        <w:rPr>
          <w:rFonts w:eastAsia="Times New Roman" w:cs="Times New Roman"/>
          <w:szCs w:val="24"/>
        </w:rPr>
        <w:t xml:space="preserve"> φύγει το παράβολο –θέλουμε να φύγει το παράβολο- αλλά γιατί θέλουμε να φύγει για όλους και όχι μόνο για το δημόσιο. </w:t>
      </w:r>
    </w:p>
    <w:p w14:paraId="0C83474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Έχουμε καταθέσει μια τροπολογία. Απ’ ό,τι άκουσα, κυρία Υπουργέ, δεν ήμουν εδώ γιατί είχα μια άλλη κομματική υποχρέωση, καταθέσαμε με τους</w:t>
      </w:r>
      <w:r>
        <w:rPr>
          <w:rFonts w:eastAsia="Times New Roman" w:cs="Times New Roman"/>
          <w:szCs w:val="24"/>
        </w:rPr>
        <w:t xml:space="preserve"> συναδέλφους της Περιφέρειας Αττικής μια τροπολογία και κατέθεσαν και οι συνάδελφοι της Περιφέρειας Αττικής του ΣΥΡΙΖΑ, επίσης, μια τροπολογία</w:t>
      </w:r>
      <w:r>
        <w:rPr>
          <w:rFonts w:eastAsia="Times New Roman" w:cs="Times New Roman"/>
          <w:szCs w:val="24"/>
        </w:rPr>
        <w:t>,</w:t>
      </w:r>
      <w:r>
        <w:rPr>
          <w:rFonts w:eastAsia="Times New Roman" w:cs="Times New Roman"/>
          <w:szCs w:val="24"/>
        </w:rPr>
        <w:t xml:space="preserve"> την οποία έμαθα ότι κάνατε δεκτή στο κομμάτι της αναστολής εκτελέσεως των πρωτοκόλλων διοικητικής αποβολής -ειδι</w:t>
      </w:r>
      <w:r>
        <w:rPr>
          <w:rFonts w:eastAsia="Times New Roman" w:cs="Times New Roman"/>
          <w:szCs w:val="24"/>
        </w:rPr>
        <w:t xml:space="preserve">κά γι’ αυτή την υπόθεση έχει εξηγηθεί εδώ, δεν θα επεκταθώ- του Δήμου Λαυρεωτικής. </w:t>
      </w:r>
    </w:p>
    <w:p w14:paraId="0C83474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Ορθώς μεν πράξατε ως προς την αποδοχή αυτής της τροπολογίας των συναδέλφων του ΣΥΡΙΖΑ. Αντίστοιχη τροπολογία είχαμε καταθέσει εμείς, οι συνάδελφοι από τη Δημοκρατική Συμπαρ</w:t>
      </w:r>
      <w:r>
        <w:rPr>
          <w:rFonts w:eastAsia="Times New Roman" w:cs="Times New Roman"/>
          <w:szCs w:val="24"/>
        </w:rPr>
        <w:t xml:space="preserve">άταξη και ο συνάδελφος από τους Ανεξάρτητους Έλληνες. Όμως να συμφωνήσουμε ότι αυτό δεν είναι λύση. Είναι μια αναστολή. Η λύση βρίσκεται στην τροπολογία που σας έχουμε καταθέσει. Αυτή είναι η λύση. </w:t>
      </w:r>
    </w:p>
    <w:p w14:paraId="0C83474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Είναι αδιανόητο να εγείρει σήμερα το δημόσιο δικαιώματα σ</w:t>
      </w:r>
      <w:r>
        <w:rPr>
          <w:rFonts w:eastAsia="Times New Roman" w:cs="Times New Roman"/>
          <w:szCs w:val="24"/>
        </w:rPr>
        <w:t>ε μια περιοχή, αφού αδιατάρακτα επί δεκαετίες με αναγνωρισμένους τίτλους, με νομοθεσία, με δικαστικές αποφάσεις άνθρωποι έχουν ασκήσει δικαιώματα κυριότητας. Με οικοδομικές άδειες του δημοσίου έχουν χτίσει. Πάνε σήμερα και τους βγάζει το ίδιο το δημόσιο πρ</w:t>
      </w:r>
      <w:r>
        <w:rPr>
          <w:rFonts w:eastAsia="Times New Roman" w:cs="Times New Roman"/>
          <w:szCs w:val="24"/>
        </w:rPr>
        <w:t>ωτόκολλα διοικητικής αποβολής. Πρόκειται για κωμωδία! Πρόκειται γι’ αυτούς τους παραλογισμούς</w:t>
      </w:r>
      <w:r>
        <w:rPr>
          <w:rFonts w:eastAsia="Times New Roman" w:cs="Times New Roman"/>
          <w:szCs w:val="24"/>
        </w:rPr>
        <w:t>,</w:t>
      </w:r>
      <w:r>
        <w:rPr>
          <w:rFonts w:eastAsia="Times New Roman" w:cs="Times New Roman"/>
          <w:szCs w:val="24"/>
        </w:rPr>
        <w:t xml:space="preserve"> που συμβαίνουν στο ελληνικό δημόσιο. </w:t>
      </w:r>
    </w:p>
    <w:p w14:paraId="0C83474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Αυτό που κάνατε, τους γλιτώνει από τον άμεσο κίνδυνο εκτελέσεως, δηλαδή θα τους πετάξουν έξω από τα μαγαζιά τους και τα σπί</w:t>
      </w:r>
      <w:r>
        <w:rPr>
          <w:rFonts w:eastAsia="Times New Roman" w:cs="Times New Roman"/>
          <w:szCs w:val="24"/>
        </w:rPr>
        <w:t>τια τους, αλλά δεν τους γλιτώνει από την ευρύτερη εκκρεμότητα που δημιουργείται. Προφανώς εάν πάνε στα δικαστήρια, θα δικαιωθούν -δεν υπάρχει καμμιά αμφιβολία για αυτό- αλλά θα στείλουμε τώρα χιλιάδες ανθρώπους στα δικαστήρια, γιατί έχει βρεθεί μια δύστροπ</w:t>
      </w:r>
      <w:r>
        <w:rPr>
          <w:rFonts w:eastAsia="Times New Roman" w:cs="Times New Roman"/>
          <w:szCs w:val="24"/>
        </w:rPr>
        <w:t>η υπηρεσία</w:t>
      </w:r>
      <w:r>
        <w:rPr>
          <w:rFonts w:eastAsia="Times New Roman" w:cs="Times New Roman"/>
          <w:szCs w:val="24"/>
        </w:rPr>
        <w:t>,</w:t>
      </w:r>
      <w:r>
        <w:rPr>
          <w:rFonts w:eastAsia="Times New Roman" w:cs="Times New Roman"/>
          <w:szCs w:val="24"/>
        </w:rPr>
        <w:t xml:space="preserve"> που δεν έχει το θάρρος και το κουράγιο να ερμηνεύσει σωστά τις διατάξεις; Θα τους στείλουμε εκεί ή θα το ρυθμίσουμε; </w:t>
      </w:r>
    </w:p>
    <w:p w14:paraId="0C83474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Η ρύθμιση βρίσκεται στην τροπολογία που δεν κάνατε δεκτή. Θέλω να ελπίζω ότι θα ρυθμίσετε το αμέσως επόμενο χρονικό διάστημα τ</w:t>
      </w:r>
      <w:r>
        <w:rPr>
          <w:rFonts w:eastAsia="Times New Roman" w:cs="Times New Roman"/>
          <w:szCs w:val="24"/>
        </w:rPr>
        <w:t>ο ζήτημα αυτό.</w:t>
      </w:r>
    </w:p>
    <w:p w14:paraId="0C83474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0C83474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πολύ. </w:t>
      </w:r>
    </w:p>
    <w:p w14:paraId="0C83474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κ. Κωνσταντινόπουλος δεν είναι στην Αίθουσα. Θα μπούμε στις δευτερολογίες. Μετά, προφανώς, θα κλείσουμε τη συνεδρίαση. Δεν μπορούμε να </w:t>
      </w:r>
      <w:r>
        <w:rPr>
          <w:rFonts w:eastAsia="Times New Roman" w:cs="Times New Roman"/>
          <w:szCs w:val="24"/>
        </w:rPr>
        <w:t>επανέλθουμε σε ομιλητές.</w:t>
      </w:r>
    </w:p>
    <w:p w14:paraId="0C83474F" w14:textId="77777777" w:rsidR="00A55636" w:rsidRDefault="00E244A2">
      <w:pPr>
        <w:spacing w:line="600" w:lineRule="auto"/>
        <w:ind w:firstLine="720"/>
        <w:jc w:val="both"/>
        <w:rPr>
          <w:rFonts w:eastAsia="Times New Roman"/>
          <w:szCs w:val="24"/>
        </w:rPr>
      </w:pPr>
      <w:r>
        <w:rPr>
          <w:rFonts w:eastAsia="Times New Roman"/>
          <w:szCs w:val="24"/>
        </w:rPr>
        <w:t>Έ</w:t>
      </w:r>
      <w:r>
        <w:rPr>
          <w:rFonts w:eastAsia="Times New Roman"/>
          <w:szCs w:val="24"/>
        </w:rPr>
        <w:t>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w:t>
      </w:r>
      <w:r>
        <w:rPr>
          <w:rFonts w:eastAsia="Times New Roman"/>
          <w:szCs w:val="24"/>
        </w:rPr>
        <w:t>ρόπο οργάνωσης και λειτουργίας της Βουλής, τριάντα τρεις μαθητές και μαθήτριες και τρεις εκπαιδευτικοί συνοδοί τους από το 2</w:t>
      </w:r>
      <w:r>
        <w:rPr>
          <w:rFonts w:eastAsia="Times New Roman"/>
          <w:szCs w:val="24"/>
          <w:vertAlign w:val="superscript"/>
        </w:rPr>
        <w:t>ο</w:t>
      </w:r>
      <w:r>
        <w:rPr>
          <w:rFonts w:eastAsia="Times New Roman"/>
          <w:szCs w:val="24"/>
        </w:rPr>
        <w:t xml:space="preserve"> Γυμνάσιο </w:t>
      </w:r>
      <w:proofErr w:type="spellStart"/>
      <w:r>
        <w:rPr>
          <w:rFonts w:eastAsia="Times New Roman"/>
          <w:szCs w:val="24"/>
        </w:rPr>
        <w:t>Φιλιππιάδας</w:t>
      </w:r>
      <w:proofErr w:type="spellEnd"/>
      <w:r>
        <w:rPr>
          <w:rFonts w:eastAsia="Times New Roman"/>
          <w:szCs w:val="24"/>
        </w:rPr>
        <w:t xml:space="preserve"> Πρέβεζας.</w:t>
      </w:r>
    </w:p>
    <w:p w14:paraId="0C834750" w14:textId="77777777" w:rsidR="00A55636" w:rsidRDefault="00E244A2">
      <w:pPr>
        <w:spacing w:line="600" w:lineRule="auto"/>
        <w:ind w:firstLine="720"/>
        <w:jc w:val="both"/>
        <w:rPr>
          <w:rFonts w:eastAsia="Times New Roman"/>
          <w:szCs w:val="24"/>
        </w:rPr>
      </w:pPr>
      <w:r>
        <w:rPr>
          <w:rFonts w:eastAsia="Times New Roman"/>
          <w:szCs w:val="24"/>
        </w:rPr>
        <w:t>Η Βουλή τούς καλωσορίζει.</w:t>
      </w:r>
    </w:p>
    <w:p w14:paraId="0C834751" w14:textId="77777777" w:rsidR="00A55636" w:rsidRDefault="00E244A2">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C834752" w14:textId="77777777" w:rsidR="00A55636" w:rsidRDefault="00E244A2">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Φορτσάκης</w:t>
      </w:r>
      <w:proofErr w:type="spellEnd"/>
      <w:r>
        <w:rPr>
          <w:rFonts w:eastAsia="Times New Roman"/>
          <w:szCs w:val="24"/>
        </w:rPr>
        <w:t xml:space="preserve"> έχει τον</w:t>
      </w:r>
      <w:r>
        <w:rPr>
          <w:rFonts w:eastAsia="Times New Roman"/>
          <w:szCs w:val="24"/>
        </w:rPr>
        <w:t xml:space="preserve"> λόγο για τη δευτερολογία του. Μετά, κύριε </w:t>
      </w:r>
      <w:proofErr w:type="spellStart"/>
      <w:r>
        <w:rPr>
          <w:rFonts w:eastAsia="Times New Roman"/>
          <w:szCs w:val="24"/>
        </w:rPr>
        <w:t>Βαρδαλή</w:t>
      </w:r>
      <w:proofErr w:type="spellEnd"/>
      <w:r>
        <w:rPr>
          <w:rFonts w:eastAsia="Times New Roman"/>
          <w:szCs w:val="24"/>
        </w:rPr>
        <w:t xml:space="preserve">, είστε εσείς και κλείνουμε τη συνεδρίαση και περνάμε στην ψηφοφορία. </w:t>
      </w:r>
    </w:p>
    <w:p w14:paraId="0C834753" w14:textId="77777777" w:rsidR="00A55636" w:rsidRDefault="00E244A2">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Φορτσάκη</w:t>
      </w:r>
      <w:proofErr w:type="spellEnd"/>
      <w:r>
        <w:rPr>
          <w:rFonts w:eastAsia="Times New Roman"/>
          <w:szCs w:val="24"/>
        </w:rPr>
        <w:t xml:space="preserve">, έχετε τον λόγο για πέντε λεπτά. </w:t>
      </w:r>
    </w:p>
    <w:p w14:paraId="0C83475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Ευχαριστώ πολύ, κύριε Πρόεδρε. </w:t>
      </w:r>
    </w:p>
    <w:p w14:paraId="0C83475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Είχα πει το πρωί ότι έκανα όλα τα </w:t>
      </w:r>
      <w:r>
        <w:rPr>
          <w:rFonts w:eastAsia="Times New Roman" w:cs="Times New Roman"/>
          <w:szCs w:val="24"/>
        </w:rPr>
        <w:t>σχόλια που μου επέτρεψε ο χρόνος</w:t>
      </w:r>
      <w:r>
        <w:rPr>
          <w:rFonts w:eastAsia="Times New Roman" w:cs="Times New Roman"/>
          <w:szCs w:val="24"/>
        </w:rPr>
        <w:t>,</w:t>
      </w:r>
      <w:r>
        <w:rPr>
          <w:rFonts w:eastAsia="Times New Roman" w:cs="Times New Roman"/>
          <w:szCs w:val="24"/>
        </w:rPr>
        <w:t xml:space="preserve"> για τη γενική αρχή του νομοσχεδίου και για τις τροπολογίες που είχα μπορέσει μέχρι εκείνη την ώρα να διαβάσω. Πραγματικά, κυρία Υπουργέ, ακούστηκε πολλές φορές σήμερα στη Βουλή ότι αυτή η πρακτική είναι αδιέξοδη, διότι δεν</w:t>
      </w:r>
      <w:r>
        <w:rPr>
          <w:rFonts w:eastAsia="Times New Roman" w:cs="Times New Roman"/>
          <w:szCs w:val="24"/>
        </w:rPr>
        <w:t xml:space="preserve"> επιτρέπει στη Βουλή να κάνει τη δουλειά της. </w:t>
      </w:r>
    </w:p>
    <w:p w14:paraId="0C83475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Όσο και να προσπάθησα αυτές τις ώρες, δεν μπόρεσα να έχω την ενημέρωση που θα έπρεπε για όλες αυτές τις τροπολογίες, μερικές από τις οποίες συνιστούν μίνι νομοσχέδια και περιέχουν οι ίδιες πολλές </w:t>
      </w:r>
      <w:proofErr w:type="spellStart"/>
      <w:r>
        <w:rPr>
          <w:rFonts w:eastAsia="Times New Roman" w:cs="Times New Roman"/>
          <w:szCs w:val="24"/>
        </w:rPr>
        <w:t>υποτροπολογίε</w:t>
      </w:r>
      <w:r>
        <w:rPr>
          <w:rFonts w:eastAsia="Times New Roman" w:cs="Times New Roman"/>
          <w:szCs w:val="24"/>
        </w:rPr>
        <w:t>ς</w:t>
      </w:r>
      <w:proofErr w:type="spellEnd"/>
      <w:r>
        <w:rPr>
          <w:rFonts w:eastAsia="Times New Roman" w:cs="Times New Roman"/>
          <w:szCs w:val="24"/>
        </w:rPr>
        <w:t>,</w:t>
      </w:r>
      <w:r>
        <w:rPr>
          <w:rFonts w:eastAsia="Times New Roman" w:cs="Times New Roman"/>
          <w:szCs w:val="24"/>
        </w:rPr>
        <w:t xml:space="preserve"> οι οποίες θέλουν ψάξιμο και έρευνα. Μπορεί ορισμένες να πηγαίνουν και στη σωστή κατεύθυνση. Είναι κρίμα να σπαταλάμε εδώ έτσι τον χρόνο </w:t>
      </w:r>
      <w:r>
        <w:rPr>
          <w:rFonts w:eastAsia="Times New Roman" w:cs="Times New Roman"/>
          <w:szCs w:val="24"/>
        </w:rPr>
        <w:t>μας,</w:t>
      </w:r>
      <w:r>
        <w:rPr>
          <w:rFonts w:eastAsia="Times New Roman" w:cs="Times New Roman"/>
          <w:szCs w:val="24"/>
        </w:rPr>
        <w:t xml:space="preserve"> χωρίς να πούμε κάτι το ουσιαστικό. </w:t>
      </w:r>
    </w:p>
    <w:p w14:paraId="0C83475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Θα ήθελα, λοιπόν, σε αυτό το πεντάλεπτο</w:t>
      </w:r>
      <w:r>
        <w:rPr>
          <w:rFonts w:eastAsia="Times New Roman" w:cs="Times New Roman"/>
          <w:szCs w:val="24"/>
        </w:rPr>
        <w:t>,</w:t>
      </w:r>
      <w:r>
        <w:rPr>
          <w:rFonts w:eastAsia="Times New Roman" w:cs="Times New Roman"/>
          <w:szCs w:val="24"/>
        </w:rPr>
        <w:t xml:space="preserve"> να σχολιάσω τις δεκαέξι τροπολογίες</w:t>
      </w:r>
      <w:r>
        <w:rPr>
          <w:rFonts w:eastAsia="Times New Roman" w:cs="Times New Roman"/>
          <w:szCs w:val="24"/>
        </w:rPr>
        <w:t xml:space="preserve"> που ήρθαν να προστεθούν από χθες σε </w:t>
      </w:r>
      <w:r>
        <w:rPr>
          <w:rFonts w:eastAsia="Times New Roman" w:cs="Times New Roman"/>
          <w:szCs w:val="24"/>
        </w:rPr>
        <w:lastRenderedPageBreak/>
        <w:t xml:space="preserve">αυτές που είχαν ήδη περιληφθεί –τριάντα έξι τροπολογίες για είκοσι έξι άρθρα. </w:t>
      </w:r>
    </w:p>
    <w:p w14:paraId="0C83475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Θα ξεκινήσω πρώτα-πρώτα με την τροπολογία 982/144</w:t>
      </w:r>
      <w:r>
        <w:rPr>
          <w:rFonts w:eastAsia="Times New Roman" w:cs="Times New Roman"/>
          <w:szCs w:val="24"/>
        </w:rPr>
        <w:t>,</w:t>
      </w:r>
      <w:r>
        <w:rPr>
          <w:rFonts w:eastAsia="Times New Roman" w:cs="Times New Roman"/>
          <w:szCs w:val="24"/>
        </w:rPr>
        <w:t xml:space="preserve"> η οποία αναφέρεται στα δάνεια με ελβετικό φράγκο. Εμείς είμαστε αρνητικοί σε τέτοιου είδο</w:t>
      </w:r>
      <w:r>
        <w:rPr>
          <w:rFonts w:eastAsia="Times New Roman" w:cs="Times New Roman"/>
          <w:szCs w:val="24"/>
        </w:rPr>
        <w:t>υς παρέμβαση, διότι θεωρούμε ότι υπάρχει αυτή την ώρα ένα πλαίσιο</w:t>
      </w:r>
      <w:r>
        <w:rPr>
          <w:rFonts w:eastAsia="Times New Roman" w:cs="Times New Roman"/>
          <w:szCs w:val="24"/>
        </w:rPr>
        <w:t>,</w:t>
      </w:r>
      <w:r>
        <w:rPr>
          <w:rFonts w:eastAsia="Times New Roman" w:cs="Times New Roman"/>
          <w:szCs w:val="24"/>
        </w:rPr>
        <w:t xml:space="preserve"> το οποίο προστατεύει τους κοινωνικά ευπαθείς συμπολίτες οι οποίοι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χρειάζονται προστασία και σε αυτούς περιλαμβάνονται και αυτοί οι οποίοι έχουν δανειστεί σε ελβετικό φράγκο. </w:t>
      </w:r>
    </w:p>
    <w:p w14:paraId="0C83475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κούστηκε και σωστά, ότι το ελβετικό φράγκο έχει τεράστιες διακυμάνσεις, οι τράπεζες παρέχουν σήμερα μια γκάμα, αν θέλετε, δυνατοτήτων ρύθμισης δανείων ιδιωτών</w:t>
      </w:r>
      <w:r>
        <w:rPr>
          <w:rFonts w:eastAsia="Times New Roman" w:cs="Times New Roman"/>
          <w:szCs w:val="24"/>
        </w:rPr>
        <w:t>,</w:t>
      </w:r>
      <w:r>
        <w:rPr>
          <w:rFonts w:eastAsia="Times New Roman" w:cs="Times New Roman"/>
          <w:szCs w:val="24"/>
        </w:rPr>
        <w:t xml:space="preserve"> περιλαμβανομένων και αυτών που έχουν δανειστεί σε ελβετικό φράγκο, οι οποίοι εφόσον βρίσκονται σ</w:t>
      </w:r>
      <w:r>
        <w:rPr>
          <w:rFonts w:eastAsia="Times New Roman" w:cs="Times New Roman"/>
          <w:szCs w:val="24"/>
        </w:rPr>
        <w:t>ε δυσκολία, μπορούν ανάλογα με τις δυνατότητές τους να προβούν σε αποπληρωμές.</w:t>
      </w:r>
    </w:p>
    <w:p w14:paraId="0C83475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Νομίζω ότι δεν θα πρέπει να προβούμε σε οριζόντια ρύθμιση αλλά να ενισχύσουμε τις δυνατότητες των τραπεζών να ρυθμίζουν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τα διάφορα ζητήματα που γεννιούνται. Να θυμίσω ότι</w:t>
      </w:r>
      <w:r>
        <w:rPr>
          <w:rFonts w:eastAsia="Times New Roman" w:cs="Times New Roman"/>
          <w:szCs w:val="24"/>
        </w:rPr>
        <w:t xml:space="preserve"> αυτοί που είχαν δανειστεί σε ελβετικό φράγκο</w:t>
      </w:r>
      <w:r>
        <w:rPr>
          <w:rFonts w:eastAsia="Times New Roman" w:cs="Times New Roman"/>
          <w:szCs w:val="24"/>
        </w:rPr>
        <w:t>,</w:t>
      </w:r>
      <w:r>
        <w:rPr>
          <w:rFonts w:eastAsia="Times New Roman" w:cs="Times New Roman"/>
          <w:szCs w:val="24"/>
        </w:rPr>
        <w:t xml:space="preserve"> είχαν για ένα </w:t>
      </w:r>
      <w:r>
        <w:rPr>
          <w:rFonts w:eastAsia="Times New Roman" w:cs="Times New Roman"/>
          <w:szCs w:val="24"/>
        </w:rPr>
        <w:lastRenderedPageBreak/>
        <w:t>διάστημα μικρότερο επιτόκιο, το οποίο είναι ευτυχές. Δεν σημαίνει ότι πρέπει να πληρώσουν περισσότερα τώρα, αλλά τέλος πάντων υπάρχουν και άλλες ομάδες που έχουν πληγεί περισσότερο.</w:t>
      </w:r>
    </w:p>
    <w:p w14:paraId="0C83475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Σχετικά με τη</w:t>
      </w:r>
      <w:r>
        <w:rPr>
          <w:rFonts w:eastAsia="Times New Roman" w:cs="Times New Roman"/>
          <w:szCs w:val="24"/>
        </w:rPr>
        <w:t>ν τροπολογία με γενικό αριθμό 983 και ειδικό 145 για την ειδική αγωγή</w:t>
      </w:r>
      <w:r>
        <w:rPr>
          <w:rFonts w:eastAsia="Times New Roman" w:cs="Times New Roman"/>
          <w:szCs w:val="24"/>
        </w:rPr>
        <w:t>,</w:t>
      </w:r>
      <w:r>
        <w:rPr>
          <w:rFonts w:eastAsia="Times New Roman" w:cs="Times New Roman"/>
          <w:szCs w:val="24"/>
        </w:rPr>
        <w:t xml:space="preserve"> μίλησα το πρωί και επανέρχομαι στην πεποίθησή μου ότι πρέπει να προηγούνται απολύτως εκείνοι οι οποίοι έχουν πτυχίο ειδικής αγωγής. Θέλω αυτό να γίνει κατανοητό. Τα μεταπτυχιακά και το </w:t>
      </w:r>
      <w:r>
        <w:rPr>
          <w:rFonts w:eastAsia="Times New Roman" w:cs="Times New Roman"/>
          <w:szCs w:val="24"/>
        </w:rPr>
        <w:t>διδακτορικό είναι σημαντικά, ενισχύουν το βασικό πτυχίο. Όμως έχουμε πολλές φορές μεταπτυχιακό και διδακτορικό τα οποία δεν έχουν καμμία σχέση με το βασικό πτυχίο και αυτό δεν αναπληρώνει τις γνώσεις που έχουν αποκτηθεί στο βασικό πτυχίο. Το είπα το πρωί κ</w:t>
      </w:r>
      <w:r>
        <w:rPr>
          <w:rFonts w:eastAsia="Times New Roman" w:cs="Times New Roman"/>
          <w:szCs w:val="24"/>
        </w:rPr>
        <w:t>αι θέλω να ξανακουστεί. Παράδειγμα είναι η Νομική Σχολή</w:t>
      </w:r>
      <w:r>
        <w:rPr>
          <w:rFonts w:eastAsia="Times New Roman" w:cs="Times New Roman"/>
          <w:szCs w:val="24"/>
        </w:rPr>
        <w:t>,</w:t>
      </w:r>
      <w:r>
        <w:rPr>
          <w:rFonts w:eastAsia="Times New Roman" w:cs="Times New Roman"/>
          <w:szCs w:val="24"/>
        </w:rPr>
        <w:t xml:space="preserve"> που δίνει διδακτορικά νομικής σε μη νομικούς. Έρχεται, λοιπόν, ένας που έχει διδακτορικό νομικής και λέει: «πάρτε με δικηγόρο, κάντε με δικαστή». Όχι δεν γίνεται, γιατί δεν έχεις βασικό πτυχίο.</w:t>
      </w:r>
    </w:p>
    <w:p w14:paraId="0C83475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 ίδ</w:t>
      </w:r>
      <w:r>
        <w:rPr>
          <w:rFonts w:eastAsia="Times New Roman" w:cs="Times New Roman"/>
          <w:szCs w:val="24"/>
        </w:rPr>
        <w:t>ιο το βασικό πτυχίο της ειδικής αγωγής πρέπει να το έχει κάποιος</w:t>
      </w:r>
      <w:r>
        <w:rPr>
          <w:rFonts w:eastAsia="Times New Roman" w:cs="Times New Roman"/>
          <w:szCs w:val="24"/>
        </w:rPr>
        <w:t>,</w:t>
      </w:r>
      <w:r>
        <w:rPr>
          <w:rFonts w:eastAsia="Times New Roman" w:cs="Times New Roman"/>
          <w:szCs w:val="24"/>
        </w:rPr>
        <w:t xml:space="preserve"> για να μπορεί να κάνει αυτή τη δουλειά σε ένα κλάδο </w:t>
      </w:r>
      <w:r>
        <w:rPr>
          <w:rFonts w:eastAsia="Times New Roman" w:cs="Times New Roman"/>
          <w:szCs w:val="24"/>
        </w:rPr>
        <w:lastRenderedPageBreak/>
        <w:t xml:space="preserve">ο οποίος είναι εξαιρετικά σημαντικός και κρίσιμος και έχει μείνει πάρα πολύ πίσω στην παιδεία μας. </w:t>
      </w:r>
    </w:p>
    <w:p w14:paraId="0C83475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Σχετικά με το ζήτημα της τροπολογίας μ</w:t>
      </w:r>
      <w:r>
        <w:rPr>
          <w:rFonts w:eastAsia="Times New Roman" w:cs="Times New Roman"/>
          <w:szCs w:val="24"/>
        </w:rPr>
        <w:t>ε γενικό αριθμό 988 και ειδικό αριθμό 146, δηλαδή την αναστολή, το κλείσιμο των καταστημάτων, θα ήθελα να επισημάνω</w:t>
      </w:r>
      <w:r>
        <w:rPr>
          <w:rFonts w:eastAsia="Times New Roman" w:cs="Times New Roman"/>
          <w:szCs w:val="24"/>
        </w:rPr>
        <w:t>,</w:t>
      </w:r>
      <w:r>
        <w:rPr>
          <w:rFonts w:eastAsia="Times New Roman" w:cs="Times New Roman"/>
          <w:szCs w:val="24"/>
        </w:rPr>
        <w:t xml:space="preserve"> πως παρ’ ότι έχει ορισμένα θέματα σωστά, περιλαμβάνει μια παράγραφο, την παράγραφο 8, η οποία είναι εξαιρετικά επικίνδυνη, γιατί παρά τις β</w:t>
      </w:r>
      <w:r>
        <w:rPr>
          <w:rFonts w:eastAsia="Times New Roman" w:cs="Times New Roman"/>
          <w:szCs w:val="24"/>
        </w:rPr>
        <w:t>ελτιώσεις που έγιναν</w:t>
      </w:r>
      <w:r>
        <w:rPr>
          <w:rFonts w:eastAsia="Times New Roman" w:cs="Times New Roman"/>
          <w:szCs w:val="24"/>
        </w:rPr>
        <w:t>,</w:t>
      </w:r>
      <w:r>
        <w:rPr>
          <w:rFonts w:eastAsia="Times New Roman" w:cs="Times New Roman"/>
          <w:szCs w:val="24"/>
        </w:rPr>
        <w:t xml:space="preserve"> παραμένει ανοιχτό το ζήτημα και το ποιες επιχειρήσεις θα μπορούν να περιληφθούν στα αυστηρά μέτρα και για το πότε και πώς μπορεί ο διοικητής να μεταλλάσσει την ποινή του κλεισίματος με πρόστιμο.</w:t>
      </w:r>
    </w:p>
    <w:p w14:paraId="0C83475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Έπρεπε να υπάρχουν ορισμένα κριτήρια. Β</w:t>
      </w:r>
      <w:r>
        <w:rPr>
          <w:rFonts w:eastAsia="Times New Roman" w:cs="Times New Roman"/>
          <w:szCs w:val="24"/>
        </w:rPr>
        <w:t>εβαίως πρέπει να υπάρχει κάποια διακριτική ευχέρεια του διοικητή</w:t>
      </w:r>
      <w:r>
        <w:rPr>
          <w:rFonts w:eastAsia="Times New Roman" w:cs="Times New Roman"/>
          <w:szCs w:val="24"/>
        </w:rPr>
        <w:t>,</w:t>
      </w:r>
      <w:r>
        <w:rPr>
          <w:rFonts w:eastAsia="Times New Roman" w:cs="Times New Roman"/>
          <w:szCs w:val="24"/>
        </w:rPr>
        <w:t xml:space="preserve"> ο οποίος θα πρέπει να προσαρμόζει την πραγματικότητα στον νόμο, αλλά από την άλλη πλευρά πρέπει να υπάρχουν και κριτήρια, ώστε να μην έχουμε καταστάσεις ακραίες</w:t>
      </w:r>
      <w:r>
        <w:rPr>
          <w:rFonts w:eastAsia="Times New Roman" w:cs="Times New Roman"/>
          <w:szCs w:val="24"/>
        </w:rPr>
        <w:t>,</w:t>
      </w:r>
      <w:r>
        <w:rPr>
          <w:rFonts w:eastAsia="Times New Roman" w:cs="Times New Roman"/>
          <w:szCs w:val="24"/>
        </w:rPr>
        <w:t xml:space="preserve"> τις οποίες ακραίες καταστάσεις ωθεί και το πολύ μεγάλο εύρος των προστίμων που προβλέπονται από 1.000 έως 5.000 ευρώ, χωρίς να περιλαμβάνονται κριτήρια σε αυτό για το πώς θα επιβληθεί το πρόστιμο.</w:t>
      </w:r>
    </w:p>
    <w:p w14:paraId="0C83475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Λέμε ναι στις αυστηρές ποινές εκείνων οι οποίοι έχουν παρα</w:t>
      </w:r>
      <w:r>
        <w:rPr>
          <w:rFonts w:eastAsia="Times New Roman" w:cs="Times New Roman"/>
          <w:szCs w:val="24"/>
        </w:rPr>
        <w:t>βεί τη φορολογία, ναι στην απαρέγκλιτη και συστηματική κύρωση, αλλά με λογική, με αναλογία και με σύστημα το οποίο να μπορεί να έχει διαφάνεια, αντικειμενικότητα</w:t>
      </w:r>
      <w:r>
        <w:rPr>
          <w:rFonts w:eastAsia="Times New Roman" w:cs="Times New Roman"/>
          <w:szCs w:val="24"/>
        </w:rPr>
        <w:t>,</w:t>
      </w:r>
      <w:r>
        <w:rPr>
          <w:rFonts w:eastAsia="Times New Roman" w:cs="Times New Roman"/>
          <w:szCs w:val="24"/>
        </w:rPr>
        <w:t xml:space="preserve"> για να μπορεί να υφίσταται και τον δικαστικό έλεγχο τον οποίο όλοι οι πολίτες δικαιούνται, ακ</w:t>
      </w:r>
      <w:r>
        <w:rPr>
          <w:rFonts w:eastAsia="Times New Roman" w:cs="Times New Roman"/>
          <w:szCs w:val="24"/>
        </w:rPr>
        <w:t>όμα και αυτοί που έχουν παρανομήσει.</w:t>
      </w:r>
    </w:p>
    <w:p w14:paraId="0C83476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Σχετικά με την τροπολογία με γενικό αριθμό 989 και ειδικό 147, η οποία μιλάει για την Κεντρική Λαχαναγορά Πατρών, θα είμαστε θετικοί.</w:t>
      </w:r>
    </w:p>
    <w:p w14:paraId="0C83476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Σχετικά με την τροπολογία με γενικό αριθμό 994 και ειδικό 152 είμαστε αρνητικοί. Είνα</w:t>
      </w:r>
      <w:r>
        <w:rPr>
          <w:rFonts w:eastAsia="Times New Roman" w:cs="Times New Roman"/>
          <w:szCs w:val="24"/>
        </w:rPr>
        <w:t>ι η παραχώρηση ποσοστού συγκυριότητας του ελληνικού δημοσίου σε ακίνητο του ΤΕΘΑ. Νομίζω ότι εδώ έχουμε ένα δώρο ουσιαστικά του ακινήτου του ΤΕΘΑ προς ένα συγκεκριμένο δήμο ένα δώρο χωρίς αντάλλαγμα. Εμείς παλιότερα είχαμε κάνει μια πρόταση συγκροτημένη, η</w:t>
      </w:r>
      <w:r>
        <w:rPr>
          <w:rFonts w:eastAsia="Times New Roman" w:cs="Times New Roman"/>
          <w:szCs w:val="24"/>
        </w:rPr>
        <w:t xml:space="preserve"> οποία είχε αποσπάσει τη συναίνεση των μερών. Θα ήταν προτιμότερο να έχουμε στραφεί προς την κατεύθυνση εκείνης της πρότασης και εκείνη να έχουμε φέρει στην επιφάνεια.</w:t>
      </w:r>
    </w:p>
    <w:p w14:paraId="0C83476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την τροπολογία με γενικό αριθμό 997 και ειδικό 155 για τον εκσυγχρονισμό των </w:t>
      </w:r>
      <w:r>
        <w:rPr>
          <w:rFonts w:eastAsia="Times New Roman" w:cs="Times New Roman"/>
          <w:szCs w:val="24"/>
        </w:rPr>
        <w:t xml:space="preserve">αερολιμένων, πράγματι πρόκειται για μια </w:t>
      </w:r>
      <w:proofErr w:type="spellStart"/>
      <w:r>
        <w:rPr>
          <w:rFonts w:eastAsia="Times New Roman" w:cs="Times New Roman"/>
          <w:szCs w:val="24"/>
        </w:rPr>
        <w:t>ελλογοποίηση</w:t>
      </w:r>
      <w:proofErr w:type="spellEnd"/>
      <w:r>
        <w:rPr>
          <w:rFonts w:eastAsia="Times New Roman" w:cs="Times New Roman"/>
          <w:szCs w:val="24"/>
        </w:rPr>
        <w:t xml:space="preserve"> του κόστους και παρ’ ότι παραμένει βαριά η υποχρέωση καταβολής των 12 αυτών ευρώ που είναι πάρα πολλά σε σχέση με άλλες χώρες, εντούτοις, πράγματι</w:t>
      </w:r>
      <w:r>
        <w:rPr>
          <w:rFonts w:eastAsia="Times New Roman" w:cs="Times New Roman"/>
          <w:szCs w:val="24"/>
        </w:rPr>
        <w:t>,</w:t>
      </w:r>
      <w:r>
        <w:rPr>
          <w:rFonts w:eastAsia="Times New Roman" w:cs="Times New Roman"/>
          <w:szCs w:val="24"/>
        </w:rPr>
        <w:t xml:space="preserve"> υπάρχει μια μείωση, αν και η μείωση αυτή αντισταθμίζετα</w:t>
      </w:r>
      <w:r>
        <w:rPr>
          <w:rFonts w:eastAsia="Times New Roman" w:cs="Times New Roman"/>
          <w:szCs w:val="24"/>
        </w:rPr>
        <w:t>ι κατά τι</w:t>
      </w:r>
      <w:r>
        <w:rPr>
          <w:rFonts w:eastAsia="Times New Roman" w:cs="Times New Roman"/>
          <w:szCs w:val="24"/>
        </w:rPr>
        <w:t>,</w:t>
      </w:r>
      <w:r>
        <w:rPr>
          <w:rFonts w:eastAsia="Times New Roman" w:cs="Times New Roman"/>
          <w:szCs w:val="24"/>
        </w:rPr>
        <w:t xml:space="preserve"> από το ότι τα παιδιά μέχρι δύο που απαλλάσσονταν</w:t>
      </w:r>
      <w:r>
        <w:rPr>
          <w:rFonts w:eastAsia="Times New Roman" w:cs="Times New Roman"/>
          <w:szCs w:val="24"/>
        </w:rPr>
        <w:t>,</w:t>
      </w:r>
      <w:r>
        <w:rPr>
          <w:rFonts w:eastAsia="Times New Roman" w:cs="Times New Roman"/>
          <w:szCs w:val="24"/>
        </w:rPr>
        <w:t xml:space="preserve"> τώρα θα πρέπει να φτάσουν τα πέντε για να απαλλαγούν. Αυτό έχει μεγάλη σημασία για τις οικογένειες που ταξιδεύουν, γιατί άλλο να πληρώνεις 50 ευρώ για δύο παιδιά και άλλο να πληρώνεις 24 ευρώ.</w:t>
      </w:r>
    </w:p>
    <w:p w14:paraId="0C83476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Έρ</w:t>
      </w:r>
      <w:r>
        <w:rPr>
          <w:rFonts w:eastAsia="Times New Roman" w:cs="Times New Roman"/>
          <w:szCs w:val="24"/>
        </w:rPr>
        <w:t>χομαι τώρα στην τροπολογία με γενικό αριθμό 998 και ειδικό 156</w:t>
      </w:r>
      <w:r>
        <w:rPr>
          <w:rFonts w:eastAsia="Times New Roman" w:cs="Times New Roman"/>
          <w:szCs w:val="24"/>
        </w:rPr>
        <w:t>,</w:t>
      </w:r>
      <w:r>
        <w:rPr>
          <w:rFonts w:eastAsia="Times New Roman" w:cs="Times New Roman"/>
          <w:szCs w:val="24"/>
        </w:rPr>
        <w:t xml:space="preserve"> για την υλοποίηση συμφωνιών για τα προγράμματα συμπαραγωγής και </w:t>
      </w:r>
      <w:proofErr w:type="spellStart"/>
      <w:r>
        <w:rPr>
          <w:rFonts w:eastAsia="Times New Roman" w:cs="Times New Roman"/>
          <w:szCs w:val="24"/>
        </w:rPr>
        <w:t>συνδιαφήμισης</w:t>
      </w:r>
      <w:proofErr w:type="spellEnd"/>
      <w:r>
        <w:rPr>
          <w:rFonts w:eastAsia="Times New Roman" w:cs="Times New Roman"/>
          <w:szCs w:val="24"/>
        </w:rPr>
        <w:t xml:space="preserve"> όπου συμμετέχει ο ΕΟΤ. Αυτό έχει ξαναέρθει απ’ όσο θυμάμαι. Ήταν η 862 του 1990 η οποία αποσύρθηκε τότε, διότι εκε</w:t>
      </w:r>
      <w:r>
        <w:rPr>
          <w:rFonts w:eastAsia="Times New Roman" w:cs="Times New Roman"/>
          <w:szCs w:val="24"/>
        </w:rPr>
        <w:t>ί είχε ρητά προβλεφθεί</w:t>
      </w:r>
      <w:r>
        <w:rPr>
          <w:rFonts w:eastAsia="Times New Roman" w:cs="Times New Roman"/>
          <w:szCs w:val="24"/>
        </w:rPr>
        <w:t>,</w:t>
      </w:r>
      <w:r>
        <w:rPr>
          <w:rFonts w:eastAsia="Times New Roman" w:cs="Times New Roman"/>
          <w:szCs w:val="24"/>
        </w:rPr>
        <w:t xml:space="preserve"> ότι θα υπάρχει παρέκκλιση από τον ν.4412 για τις δημόσιες συμβάσεις, ενώ εδώ η παρέκκλιση υπάρχει χωρίς να λέει το όνομά της.</w:t>
      </w:r>
    </w:p>
    <w:p w14:paraId="0C834764" w14:textId="77777777" w:rsidR="00A55636" w:rsidRDefault="00E244A2">
      <w:pPr>
        <w:spacing w:line="600" w:lineRule="auto"/>
        <w:ind w:firstLine="720"/>
        <w:jc w:val="both"/>
        <w:rPr>
          <w:rFonts w:eastAsia="Times New Roman"/>
          <w:szCs w:val="24"/>
        </w:rPr>
      </w:pPr>
      <w:r>
        <w:rPr>
          <w:rFonts w:eastAsia="Times New Roman"/>
          <w:szCs w:val="24"/>
        </w:rPr>
        <w:t>Δηλαδή στην πραγματικότητα έχουμε μια από τα ίδια</w:t>
      </w:r>
      <w:r>
        <w:rPr>
          <w:rFonts w:eastAsia="Times New Roman"/>
          <w:szCs w:val="24"/>
        </w:rPr>
        <w:t>,</w:t>
      </w:r>
      <w:r>
        <w:rPr>
          <w:rFonts w:eastAsia="Times New Roman"/>
          <w:szCs w:val="24"/>
        </w:rPr>
        <w:t xml:space="preserve"> χωρίς όμως να το λέει ευθέως η ρύθμιση την οποία έχετε </w:t>
      </w:r>
      <w:r>
        <w:rPr>
          <w:rFonts w:eastAsia="Times New Roman"/>
          <w:szCs w:val="24"/>
        </w:rPr>
        <w:t>φέρει για ψήφιση και για αυτό θα είμαστε αρνητικοί.</w:t>
      </w:r>
    </w:p>
    <w:p w14:paraId="0C834765" w14:textId="77777777" w:rsidR="00A55636" w:rsidRDefault="00E244A2">
      <w:pPr>
        <w:spacing w:line="600" w:lineRule="auto"/>
        <w:ind w:firstLine="720"/>
        <w:jc w:val="both"/>
        <w:rPr>
          <w:rFonts w:eastAsia="Times New Roman"/>
          <w:szCs w:val="24"/>
        </w:rPr>
      </w:pPr>
      <w:r>
        <w:rPr>
          <w:rFonts w:eastAsia="Times New Roman"/>
          <w:szCs w:val="24"/>
        </w:rPr>
        <w:lastRenderedPageBreak/>
        <w:t>Στην τροπολογία με γενικό αριθμό 999 και ειδικό 157</w:t>
      </w:r>
      <w:r>
        <w:rPr>
          <w:rFonts w:eastAsia="Times New Roman"/>
          <w:szCs w:val="24"/>
        </w:rPr>
        <w:t>,</w:t>
      </w:r>
      <w:r>
        <w:rPr>
          <w:rFonts w:eastAsia="Times New Roman"/>
          <w:szCs w:val="24"/>
        </w:rPr>
        <w:t xml:space="preserve"> δίνεται μια παράταση για το σύστημα της προδικαστικής προστασίας. Θα έπρεπε να έχει ρυθμιστεί το ζήτημα αυτό και ίσως να υπάρχει και ένα ζήτημα σε σχέσ</w:t>
      </w:r>
      <w:r>
        <w:rPr>
          <w:rFonts w:eastAsia="Times New Roman"/>
          <w:szCs w:val="24"/>
        </w:rPr>
        <w:t>η με την αμοιβή του Προέδρου της Επιτροπής Εξέτασης Προδικαστικών Προσφυγών, διότι εδώ εξομοιώνεται με εκείνους οι οποίοι στην πραγματικότητα προΐστανται</w:t>
      </w:r>
      <w:r>
        <w:rPr>
          <w:rFonts w:eastAsia="Times New Roman"/>
          <w:b/>
          <w:szCs w:val="24"/>
        </w:rPr>
        <w:t xml:space="preserve"> </w:t>
      </w:r>
      <w:r>
        <w:rPr>
          <w:rFonts w:eastAsia="Times New Roman"/>
          <w:szCs w:val="24"/>
        </w:rPr>
        <w:t xml:space="preserve">συνταγματικών </w:t>
      </w:r>
      <w:r>
        <w:rPr>
          <w:rFonts w:eastAsia="Times New Roman"/>
          <w:szCs w:val="24"/>
        </w:rPr>
        <w:t>α</w:t>
      </w:r>
      <w:r>
        <w:rPr>
          <w:rFonts w:eastAsia="Times New Roman"/>
          <w:szCs w:val="24"/>
        </w:rPr>
        <w:t xml:space="preserve">ρχών και αυτό ενέχει μια ανισότητα. Εν πάση </w:t>
      </w:r>
      <w:proofErr w:type="spellStart"/>
      <w:r>
        <w:rPr>
          <w:rFonts w:eastAsia="Times New Roman"/>
          <w:szCs w:val="24"/>
        </w:rPr>
        <w:t>περιπτώσει</w:t>
      </w:r>
      <w:proofErr w:type="spellEnd"/>
      <w:r>
        <w:rPr>
          <w:rFonts w:eastAsia="Times New Roman"/>
          <w:szCs w:val="24"/>
        </w:rPr>
        <w:t>, επειδή αντιλαμβάνομαι ότι η αρν</w:t>
      </w:r>
      <w:r>
        <w:rPr>
          <w:rFonts w:eastAsia="Times New Roman"/>
          <w:szCs w:val="24"/>
        </w:rPr>
        <w:t xml:space="preserve">ητική ψήφος εδώ θα δημιουργήσει πρόβλημα για τη σύσταση της </w:t>
      </w:r>
      <w:r>
        <w:rPr>
          <w:rFonts w:eastAsia="Times New Roman"/>
          <w:szCs w:val="24"/>
        </w:rPr>
        <w:t>α</w:t>
      </w:r>
      <w:r>
        <w:rPr>
          <w:rFonts w:eastAsia="Times New Roman"/>
          <w:szCs w:val="24"/>
        </w:rPr>
        <w:t>ρχής στην οποία δεν προέβη εγκαίρως η Κυβέρνηση, εμείς εδώ θα δηλώσουμε «παρών».</w:t>
      </w:r>
    </w:p>
    <w:p w14:paraId="0C834766" w14:textId="77777777" w:rsidR="00A55636" w:rsidRDefault="00E244A2">
      <w:pPr>
        <w:spacing w:line="600" w:lineRule="auto"/>
        <w:ind w:firstLine="720"/>
        <w:jc w:val="both"/>
        <w:rPr>
          <w:rFonts w:eastAsia="Times New Roman"/>
          <w:szCs w:val="24"/>
        </w:rPr>
      </w:pPr>
      <w:r>
        <w:rPr>
          <w:rFonts w:eastAsia="Times New Roman"/>
          <w:szCs w:val="24"/>
        </w:rPr>
        <w:t>Για τις τροπολογίες με γενικό αριθμό 995, 996, 990, 991 και 1002, οι οποίες είναι πάνω κάτω παρεμφερείς, θα στηρίξ</w:t>
      </w:r>
      <w:r>
        <w:rPr>
          <w:rFonts w:eastAsia="Times New Roman"/>
          <w:szCs w:val="24"/>
        </w:rPr>
        <w:t xml:space="preserve">ουμε την 991, η οποία φαίνεται ότι απορροφά τις υπόλοιπες. </w:t>
      </w:r>
    </w:p>
    <w:p w14:paraId="0C834767" w14:textId="77777777" w:rsidR="00A55636" w:rsidRDefault="00E244A2">
      <w:pPr>
        <w:spacing w:line="600" w:lineRule="auto"/>
        <w:ind w:firstLine="720"/>
        <w:jc w:val="both"/>
        <w:rPr>
          <w:rFonts w:eastAsia="Times New Roman"/>
          <w:szCs w:val="24"/>
        </w:rPr>
      </w:pPr>
      <w:r>
        <w:rPr>
          <w:rFonts w:eastAsia="Times New Roman"/>
          <w:szCs w:val="24"/>
        </w:rPr>
        <w:t>Η τροπολογία με γενικό αριθμό 1000 και ειδικό 158</w:t>
      </w:r>
      <w:r>
        <w:rPr>
          <w:rFonts w:eastAsia="Times New Roman"/>
          <w:szCs w:val="24"/>
        </w:rPr>
        <w:t>,</w:t>
      </w:r>
      <w:r>
        <w:rPr>
          <w:rFonts w:eastAsia="Times New Roman"/>
          <w:szCs w:val="24"/>
        </w:rPr>
        <w:t xml:space="preserve"> είναι πραγματικά καταπληκτικό ότι είναι ένα μίνι νομοσχέδιο, το οποίο έχει πέντε άρθρα, το καθένα από τα οποία έχει πάλι πολλές ρυθμίσεις. Χρειάζ</w:t>
      </w:r>
      <w:r>
        <w:rPr>
          <w:rFonts w:eastAsia="Times New Roman"/>
          <w:szCs w:val="24"/>
        </w:rPr>
        <w:t xml:space="preserve">εται μισή μέρα για να τα σχολιάσουμε. Το βασικό είναι ότι φαίνεται ότι δίνει κατά παρέκκλιση αποζημιώσεις από το Πρόγραμμα Δημοσίων Επενδύσεων. Το Πρόγραμμα Δημοσίων </w:t>
      </w:r>
      <w:r>
        <w:rPr>
          <w:rFonts w:eastAsia="Times New Roman"/>
          <w:szCs w:val="24"/>
        </w:rPr>
        <w:lastRenderedPageBreak/>
        <w:t xml:space="preserve">Επενδύσεων έχει συγκεκριμένο σκοπό και δεν μπορεί να χρησιμοποιείται για </w:t>
      </w:r>
      <w:proofErr w:type="spellStart"/>
      <w:r>
        <w:rPr>
          <w:rFonts w:eastAsia="Times New Roman"/>
          <w:szCs w:val="24"/>
        </w:rPr>
        <w:t>ο,τιδήποτε</w:t>
      </w:r>
      <w:proofErr w:type="spellEnd"/>
      <w:r>
        <w:rPr>
          <w:rFonts w:eastAsia="Times New Roman"/>
          <w:szCs w:val="24"/>
        </w:rPr>
        <w:t>, θα έπ</w:t>
      </w:r>
      <w:r>
        <w:rPr>
          <w:rFonts w:eastAsia="Times New Roman"/>
          <w:szCs w:val="24"/>
        </w:rPr>
        <w:t xml:space="preserve">ρεπε με αυτά να </w:t>
      </w:r>
      <w:proofErr w:type="spellStart"/>
      <w:r>
        <w:rPr>
          <w:rFonts w:eastAsia="Times New Roman"/>
          <w:szCs w:val="24"/>
        </w:rPr>
        <w:t>βαρύνεται</w:t>
      </w:r>
      <w:proofErr w:type="spellEnd"/>
      <w:r>
        <w:rPr>
          <w:rFonts w:eastAsia="Times New Roman"/>
          <w:szCs w:val="24"/>
        </w:rPr>
        <w:t xml:space="preserve"> ο προϋπολογισμός. Επίσης φτιάχνει και μια καινούργια δομή, η οποία μου φαίνεται γραφειοκρατική, παρ’ ότι υπάρχει μια άλλη δομή, η οποία φαίνεται ότι δεν θα υπάρχει πια, η Ειδική Υπηρεσία Προγράμματος και Σχεδιασμού. Είναι μια βαρι</w:t>
      </w:r>
      <w:r>
        <w:rPr>
          <w:rFonts w:eastAsia="Times New Roman"/>
          <w:szCs w:val="24"/>
        </w:rPr>
        <w:t>ά διαδικασία. Εμείς θα είμαστε αρνητικοί στη διάταξη αυτή και κυρίως για να μπορέσουμε να τη μελετήσουμε, διότι έχει τόσα πολλά μέσα, τα οποία είναι αδύνατον να τα σχολιάσει κανείς και να τα καταλάβει στον ελάχιστο χρόνο.</w:t>
      </w:r>
    </w:p>
    <w:p w14:paraId="0C834768" w14:textId="77777777" w:rsidR="00A55636" w:rsidRDefault="00E244A2">
      <w:pPr>
        <w:spacing w:line="600" w:lineRule="auto"/>
        <w:ind w:firstLine="720"/>
        <w:jc w:val="both"/>
        <w:rPr>
          <w:rFonts w:eastAsia="Times New Roman"/>
          <w:szCs w:val="24"/>
        </w:rPr>
      </w:pPr>
      <w:r>
        <w:rPr>
          <w:rFonts w:eastAsia="Times New Roman"/>
          <w:szCs w:val="24"/>
        </w:rPr>
        <w:t>Κλείνω, με την τροπολογία με γενικ</w:t>
      </w:r>
      <w:r>
        <w:rPr>
          <w:rFonts w:eastAsia="Times New Roman"/>
          <w:szCs w:val="24"/>
        </w:rPr>
        <w:t>ό αριθμό 1001 και ειδικό 159, η οποία είναι μια διάταξη που φαίνεται να πηγαίνει προς την ορθή κατεύθυνση, είναι η διάταξη που μιλάει για τις σχολικές επιτροπές και τις φορολογικές υποχρεώσεις, υποβολή φορολογικής δήλωσης,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Αυτή έρχεται εκπρόθεσμα με</w:t>
      </w:r>
      <w:r>
        <w:rPr>
          <w:rFonts w:eastAsia="Times New Roman"/>
          <w:szCs w:val="24"/>
        </w:rPr>
        <w:t xml:space="preserve"> βουλευτική τροπολογία. Θα προτιμούσαμε να έχει έρθει πιο συστηματικά με κυβερνητική πρωτοβουλία ενταγμένη σε ένα ευρύτερο πλαίσιο, για να μπορούμε να την μελετήσουμε και να ενσωματωθεί σωστά, διότι πάει προς τη σωστή κατεύθυνση της όλης νομοθεσίας. Γι’ αυ</w:t>
      </w:r>
      <w:r>
        <w:rPr>
          <w:rFonts w:eastAsia="Times New Roman"/>
          <w:szCs w:val="24"/>
        </w:rPr>
        <w:t>τό σε αυτή θα ψηφίσουμε «παρών».</w:t>
      </w:r>
    </w:p>
    <w:p w14:paraId="0C834769" w14:textId="77777777" w:rsidR="00A55636" w:rsidRDefault="00E244A2">
      <w:pPr>
        <w:spacing w:line="600" w:lineRule="auto"/>
        <w:ind w:firstLine="720"/>
        <w:jc w:val="both"/>
        <w:rPr>
          <w:rFonts w:eastAsia="Times New Roman"/>
          <w:szCs w:val="24"/>
        </w:rPr>
      </w:pPr>
      <w:r>
        <w:rPr>
          <w:rFonts w:eastAsia="Times New Roman"/>
          <w:szCs w:val="24"/>
        </w:rPr>
        <w:lastRenderedPageBreak/>
        <w:t>Κλείνω, κύριε Πρόεδρε, λέγοντας για άλλη μια φορά ότι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λυπάμαι πάρα πολύ που έχει τόσο πολύ υποβαθμιστεί ο ρόλος μας ως Βουλευτών. Αισθάνομαι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ότι δεν είμαι σε θέση να κάνω το έργο μου με αυτή την τα</w:t>
      </w:r>
      <w:r>
        <w:rPr>
          <w:rFonts w:eastAsia="Times New Roman"/>
          <w:szCs w:val="24"/>
        </w:rPr>
        <w:t>κτική που ακολουθεί η Κυβέρνηση.</w:t>
      </w:r>
    </w:p>
    <w:p w14:paraId="0C83476A" w14:textId="77777777" w:rsidR="00A55636" w:rsidRDefault="00E244A2">
      <w:pPr>
        <w:spacing w:line="600" w:lineRule="auto"/>
        <w:ind w:firstLine="720"/>
        <w:jc w:val="both"/>
        <w:rPr>
          <w:rFonts w:eastAsia="Times New Roman"/>
          <w:szCs w:val="24"/>
        </w:rPr>
      </w:pPr>
      <w:r>
        <w:rPr>
          <w:rFonts w:eastAsia="Times New Roman"/>
          <w:szCs w:val="24"/>
        </w:rPr>
        <w:t>Σας ευχαριστώ, κύριε Πρόεδρε.</w:t>
      </w:r>
    </w:p>
    <w:p w14:paraId="0C83476B" w14:textId="77777777" w:rsidR="00A55636" w:rsidRDefault="00E244A2">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0C83476C" w14:textId="77777777" w:rsidR="00A55636" w:rsidRDefault="00E244A2">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0C83476D" w14:textId="77777777" w:rsidR="00A55636" w:rsidRDefault="00E244A2">
      <w:pPr>
        <w:spacing w:line="600" w:lineRule="auto"/>
        <w:ind w:firstLine="720"/>
        <w:jc w:val="both"/>
        <w:rPr>
          <w:rFonts w:eastAsia="Times New Roman"/>
          <w:szCs w:val="24"/>
        </w:rPr>
      </w:pPr>
      <w:r>
        <w:rPr>
          <w:rFonts w:eastAsia="Times New Roman"/>
          <w:szCs w:val="24"/>
        </w:rPr>
        <w:t xml:space="preserve">Τελευταίος ομιλητής είναι ο συνάδελφος κ. </w:t>
      </w:r>
      <w:proofErr w:type="spellStart"/>
      <w:r>
        <w:rPr>
          <w:rFonts w:eastAsia="Times New Roman"/>
          <w:szCs w:val="24"/>
        </w:rPr>
        <w:t>Βαρδαλής</w:t>
      </w:r>
      <w:proofErr w:type="spellEnd"/>
      <w:r>
        <w:rPr>
          <w:rFonts w:eastAsia="Times New Roman"/>
          <w:szCs w:val="24"/>
        </w:rPr>
        <w:t xml:space="preserve"> με τη δευτερολογία του εκ</w:t>
      </w:r>
      <w:r>
        <w:rPr>
          <w:rFonts w:eastAsia="Times New Roman"/>
          <w:szCs w:val="24"/>
        </w:rPr>
        <w:t xml:space="preserve"> μέρους του ΚΚΕ.</w:t>
      </w:r>
    </w:p>
    <w:p w14:paraId="0C83476E" w14:textId="77777777" w:rsidR="00A55636" w:rsidRDefault="00E244A2">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Βαρδαλή</w:t>
      </w:r>
      <w:proofErr w:type="spellEnd"/>
      <w:r>
        <w:rPr>
          <w:rFonts w:eastAsia="Times New Roman"/>
          <w:szCs w:val="24"/>
        </w:rPr>
        <w:t>, έχετε τον λόγο.</w:t>
      </w:r>
    </w:p>
    <w:p w14:paraId="0C83476F"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Ευχαριστώ, κύριε Πρόεδρε.</w:t>
      </w:r>
    </w:p>
    <w:p w14:paraId="0C834770" w14:textId="77777777" w:rsidR="00A55636" w:rsidRDefault="00E244A2">
      <w:pPr>
        <w:spacing w:line="600" w:lineRule="auto"/>
        <w:ind w:firstLine="720"/>
        <w:jc w:val="both"/>
        <w:rPr>
          <w:rFonts w:eastAsia="Times New Roman"/>
          <w:szCs w:val="24"/>
        </w:rPr>
      </w:pPr>
      <w:r>
        <w:rPr>
          <w:rFonts w:eastAsia="Times New Roman"/>
          <w:szCs w:val="24"/>
        </w:rPr>
        <w:t>Κατ’ αρχάς θα ήθελα να κάνω ένα σχόλιο</w:t>
      </w:r>
      <w:r>
        <w:rPr>
          <w:rFonts w:eastAsia="Times New Roman"/>
          <w:szCs w:val="24"/>
        </w:rPr>
        <w:t>,</w:t>
      </w:r>
      <w:r>
        <w:rPr>
          <w:rFonts w:eastAsia="Times New Roman"/>
          <w:szCs w:val="24"/>
        </w:rPr>
        <w:t xml:space="preserve"> σε σχέση με αυτά που είπε ο Κοινοβουλευτικός Εκπρόσωπος του ΣΥΡΙΖΑ, ο κ. Μαντάς.</w:t>
      </w:r>
    </w:p>
    <w:p w14:paraId="0C834771" w14:textId="77777777" w:rsidR="00A55636" w:rsidRDefault="00E244A2">
      <w:pPr>
        <w:spacing w:line="600" w:lineRule="auto"/>
        <w:ind w:firstLine="720"/>
        <w:jc w:val="both"/>
        <w:rPr>
          <w:rFonts w:eastAsia="Times New Roman"/>
          <w:szCs w:val="24"/>
        </w:rPr>
      </w:pPr>
      <w:r>
        <w:rPr>
          <w:rFonts w:eastAsia="Times New Roman"/>
          <w:szCs w:val="24"/>
        </w:rPr>
        <w:lastRenderedPageBreak/>
        <w:t xml:space="preserve">Εγώ καταλαβαίνω την προσπάθεια να αναδείξετε μια συναίνεση μεταξύ των κομμάτων του </w:t>
      </w:r>
      <w:proofErr w:type="spellStart"/>
      <w:r>
        <w:rPr>
          <w:rFonts w:eastAsia="Times New Roman"/>
          <w:szCs w:val="24"/>
        </w:rPr>
        <w:t>ε</w:t>
      </w:r>
      <w:r>
        <w:rPr>
          <w:rFonts w:eastAsia="Times New Roman"/>
          <w:szCs w:val="24"/>
        </w:rPr>
        <w:t>υρωμονόδρομου</w:t>
      </w:r>
      <w:proofErr w:type="spellEnd"/>
      <w:r>
        <w:rPr>
          <w:rFonts w:eastAsia="Times New Roman"/>
          <w:szCs w:val="24"/>
        </w:rPr>
        <w:t>. Το μόνο, όμως, που σας σώζει</w:t>
      </w:r>
      <w:r>
        <w:rPr>
          <w:rFonts w:eastAsia="Times New Roman"/>
          <w:szCs w:val="24"/>
        </w:rPr>
        <w:t>,</w:t>
      </w:r>
      <w:r>
        <w:rPr>
          <w:rFonts w:eastAsia="Times New Roman"/>
          <w:szCs w:val="24"/>
        </w:rPr>
        <w:t xml:space="preserve"> είναι ότι όταν τοποθετούνταν το ΚΚΕ στην Ολομέλεια για τη συγκεκριμένη </w:t>
      </w:r>
      <w:r>
        <w:rPr>
          <w:rFonts w:eastAsia="Times New Roman"/>
          <w:szCs w:val="24"/>
        </w:rPr>
        <w:t>ο</w:t>
      </w:r>
      <w:r>
        <w:rPr>
          <w:rFonts w:eastAsia="Times New Roman"/>
          <w:szCs w:val="24"/>
        </w:rPr>
        <w:t xml:space="preserve">δηγία και την ενσωμάτωσή της, προφανώς, λείπατε. Μόνον </w:t>
      </w:r>
      <w:r>
        <w:rPr>
          <w:rFonts w:eastAsia="Times New Roman"/>
          <w:szCs w:val="24"/>
        </w:rPr>
        <w:t>αυτό σας σώζει. Διαφορετικά θα είχατε καταλάβει πολύ εύκολα ότι όχι μόνο σε αυτή την συναίνεση που επιδιώκετε δεν πρόκειται να παίξουμε, αλλά ήταν ξεκάθαρο, νομίζω, από τα επιχειρήματα του Κομμουνιστικού Κόμματος Ελλάδας</w:t>
      </w:r>
      <w:r>
        <w:rPr>
          <w:rFonts w:eastAsia="Times New Roman"/>
          <w:szCs w:val="24"/>
        </w:rPr>
        <w:t>,</w:t>
      </w:r>
      <w:r>
        <w:rPr>
          <w:rFonts w:eastAsia="Times New Roman"/>
          <w:szCs w:val="24"/>
        </w:rPr>
        <w:t xml:space="preserve"> ότι είμαστε κάθετα αντίθετοι με τη</w:t>
      </w:r>
      <w:r>
        <w:rPr>
          <w:rFonts w:eastAsia="Times New Roman"/>
          <w:szCs w:val="24"/>
        </w:rPr>
        <w:t xml:space="preserve">ν ενσωμάτωση αυτής της </w:t>
      </w:r>
      <w:r>
        <w:rPr>
          <w:rFonts w:eastAsia="Times New Roman"/>
          <w:szCs w:val="24"/>
        </w:rPr>
        <w:t>ο</w:t>
      </w:r>
      <w:r>
        <w:rPr>
          <w:rFonts w:eastAsia="Times New Roman"/>
          <w:szCs w:val="24"/>
        </w:rPr>
        <w:t xml:space="preserve">δηγίας. Τους λόγους τους έχουμε πει, δεν έχω τον χρόνο να </w:t>
      </w:r>
      <w:proofErr w:type="spellStart"/>
      <w:r>
        <w:rPr>
          <w:rFonts w:eastAsia="Times New Roman"/>
          <w:szCs w:val="24"/>
        </w:rPr>
        <w:t>ξανααναφέρομαι</w:t>
      </w:r>
      <w:proofErr w:type="spellEnd"/>
      <w:r>
        <w:rPr>
          <w:rFonts w:eastAsia="Times New Roman"/>
          <w:szCs w:val="24"/>
        </w:rPr>
        <w:t xml:space="preserve"> στα ίδια πράγματα.</w:t>
      </w:r>
    </w:p>
    <w:p w14:paraId="0C834772" w14:textId="77777777" w:rsidR="00A55636" w:rsidRDefault="00E244A2">
      <w:pPr>
        <w:spacing w:line="600" w:lineRule="auto"/>
        <w:ind w:firstLine="720"/>
        <w:jc w:val="both"/>
        <w:rPr>
          <w:rFonts w:eastAsia="Times New Roman"/>
          <w:szCs w:val="24"/>
        </w:rPr>
      </w:pPr>
      <w:r>
        <w:rPr>
          <w:rFonts w:eastAsia="Times New Roman"/>
          <w:szCs w:val="24"/>
        </w:rPr>
        <w:t>Το δεύτερο που θέλω να πω είναι το εξής: Κυρία Υπουργέ, μας έκανε πραγματικά αρνητική εντύπωση το γεγονός</w:t>
      </w:r>
      <w:r>
        <w:rPr>
          <w:rFonts w:eastAsia="Times New Roman"/>
          <w:szCs w:val="24"/>
        </w:rPr>
        <w:t>,</w:t>
      </w:r>
      <w:r>
        <w:rPr>
          <w:rFonts w:eastAsia="Times New Roman"/>
          <w:szCs w:val="24"/>
        </w:rPr>
        <w:t xml:space="preserve"> πως ενώ αφιερώσατε αρκετό χρόνο α</w:t>
      </w:r>
      <w:r>
        <w:rPr>
          <w:rFonts w:eastAsia="Times New Roman"/>
          <w:szCs w:val="24"/>
        </w:rPr>
        <w:t>πό την ομιλία σας στις τροπολογίες, ενώ αναφερθήκατε σχεδόν σε όλες τις βουλευτικές τροπολογίες, δεν είπατε κουβέντα για τις τροπολογίες που κατέθεσαν οι Βουλευτές του Κομμουνιστικού Κόμματος της Ελλάδας.</w:t>
      </w:r>
    </w:p>
    <w:p w14:paraId="0C834773" w14:textId="77777777" w:rsidR="00A55636" w:rsidRDefault="00E244A2">
      <w:pPr>
        <w:spacing w:line="600" w:lineRule="auto"/>
        <w:ind w:firstLine="720"/>
        <w:jc w:val="both"/>
        <w:rPr>
          <w:rFonts w:eastAsia="Times New Roman"/>
          <w:szCs w:val="24"/>
        </w:rPr>
      </w:pPr>
      <w:r>
        <w:rPr>
          <w:rFonts w:eastAsia="Times New Roman"/>
          <w:szCs w:val="24"/>
        </w:rPr>
        <w:t>Εγώ εκλαμβάνω τη σιωπή σας ως απόρριψη, όμως θα είχ</w:t>
      </w:r>
      <w:r>
        <w:rPr>
          <w:rFonts w:eastAsia="Times New Roman"/>
          <w:szCs w:val="24"/>
        </w:rPr>
        <w:t>ε σημασία να πείτε έστω και έναν λόγο</w:t>
      </w:r>
      <w:r>
        <w:rPr>
          <w:rFonts w:eastAsia="Times New Roman"/>
          <w:szCs w:val="24"/>
        </w:rPr>
        <w:t>,</w:t>
      </w:r>
      <w:r>
        <w:rPr>
          <w:rFonts w:eastAsia="Times New Roman"/>
          <w:szCs w:val="24"/>
        </w:rPr>
        <w:t xml:space="preserve"> γιατί απορρίπτετε την </w:t>
      </w:r>
      <w:r>
        <w:rPr>
          <w:rFonts w:eastAsia="Times New Roman"/>
          <w:szCs w:val="24"/>
        </w:rPr>
        <w:lastRenderedPageBreak/>
        <w:t>συγκεκριμένη τροπολογία του Κομμουνιστικού Κόμματος της Ελλάδας.</w:t>
      </w:r>
    </w:p>
    <w:p w14:paraId="0C83477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Αφορά την ειδική αγωγή, αφορά τους εκπαιδευτικούς, τους μόνιμους εκπαιδευτικούς, τους οποίους όπως λέτε, αυτούς που «περισσεύουν» </w:t>
      </w:r>
      <w:r>
        <w:rPr>
          <w:rFonts w:eastAsia="Times New Roman" w:cs="Times New Roman"/>
          <w:szCs w:val="24"/>
        </w:rPr>
        <w:t>τους μεταθέτετε στην ειδική αγωγή, καθηγητές χωρίς τα ειδικά προσόντα τα οποία είναι αναγκαία στη συγκεκριμένη περίπτωση. Και δεν είναι μόνο αυτά αναγκαία. Τα παιδιά αυτά θέλουν μια μονιμότητα στον δάσκαλό τους. Όχι μόνο δεν την εξασφαλίζετε αυτή, αλλά στέ</w:t>
      </w:r>
      <w:r>
        <w:rPr>
          <w:rFonts w:eastAsia="Times New Roman" w:cs="Times New Roman"/>
          <w:szCs w:val="24"/>
        </w:rPr>
        <w:t>λνετε να διδάξουν άνθρωποι</w:t>
      </w:r>
      <w:r>
        <w:rPr>
          <w:rFonts w:eastAsia="Times New Roman" w:cs="Times New Roman"/>
          <w:szCs w:val="24"/>
        </w:rPr>
        <w:t>,</w:t>
      </w:r>
      <w:r>
        <w:rPr>
          <w:rFonts w:eastAsia="Times New Roman" w:cs="Times New Roman"/>
          <w:szCs w:val="24"/>
        </w:rPr>
        <w:t xml:space="preserve"> που οι ίδιοι δεν έχουν διδαχθεί το αντικείμενο. </w:t>
      </w:r>
    </w:p>
    <w:p w14:paraId="0C834775"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Εμείς με την τροπολογία μας ζητάμε ένα πράγμα. Πέρα από το ότι ένα μεγάλο ζήτημα είναι πώς περισσεύουν οι εκπαιδευτικοί, διότι αν καταργήσεις τον υπεύθυνο δάσκαλο στα ολοήμερα, άμ</w:t>
      </w:r>
      <w:r>
        <w:rPr>
          <w:rFonts w:eastAsia="Times New Roman" w:cs="Times New Roman"/>
          <w:szCs w:val="24"/>
        </w:rPr>
        <w:t>α συνενώσεις τα σχολεία ή τα τμήματα, μπορεί και να σου περισσέψουν, αλλά δεν θα τους πας όπου να ναι. Λέμε, λοιπόν, με την τροπολογία</w:t>
      </w:r>
      <w:r>
        <w:rPr>
          <w:rFonts w:eastAsia="Times New Roman" w:cs="Times New Roman"/>
          <w:szCs w:val="24"/>
        </w:rPr>
        <w:t>,</w:t>
      </w:r>
      <w:r>
        <w:rPr>
          <w:rFonts w:eastAsia="Times New Roman" w:cs="Times New Roman"/>
          <w:szCs w:val="24"/>
        </w:rPr>
        <w:t xml:space="preserve"> να καταργηθεί ακριβώς αυτή η παράγραφος γ΄ του συγκεκριμένου άρθρου, ώστε να πηγαίνουν στην ειδική αγωγή</w:t>
      </w:r>
      <w:r>
        <w:rPr>
          <w:rFonts w:eastAsia="Times New Roman" w:cs="Times New Roman"/>
          <w:szCs w:val="24"/>
        </w:rPr>
        <w:t>,</w:t>
      </w:r>
      <w:r>
        <w:rPr>
          <w:rFonts w:eastAsia="Times New Roman" w:cs="Times New Roman"/>
          <w:szCs w:val="24"/>
        </w:rPr>
        <w:t xml:space="preserve"> μόνο εκπαιδευτ</w:t>
      </w:r>
      <w:r>
        <w:rPr>
          <w:rFonts w:eastAsia="Times New Roman" w:cs="Times New Roman"/>
          <w:szCs w:val="24"/>
        </w:rPr>
        <w:t xml:space="preserve">ικοί που είναι εκπαιδευμένοι γι’ αυτή τη δουλειά. </w:t>
      </w:r>
    </w:p>
    <w:p w14:paraId="0C83477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Για ορισμένες τροπολογίες θα πω δυο τρία πραγματάκια. Κατ’ αρχάς θα μιλήσω για την τροπολογία με γενικό αριθμό 973</w:t>
      </w:r>
      <w:r>
        <w:rPr>
          <w:rFonts w:eastAsia="Times New Roman" w:cs="Times New Roman"/>
          <w:szCs w:val="24"/>
        </w:rPr>
        <w:t>,</w:t>
      </w:r>
      <w:r>
        <w:rPr>
          <w:rFonts w:eastAsia="Times New Roman" w:cs="Times New Roman"/>
          <w:szCs w:val="24"/>
        </w:rPr>
        <w:t xml:space="preserve"> που αφορά τον προσδιορισμό της έκτακτης εισφοράς σε αλλοδαπές αεροπορικές εταιρείες. Χωρί</w:t>
      </w:r>
      <w:r>
        <w:rPr>
          <w:rFonts w:eastAsia="Times New Roman" w:cs="Times New Roman"/>
          <w:szCs w:val="24"/>
        </w:rPr>
        <w:t>ς πολλά λόγια, κατά τη γνώμη μας, εδώ δείχνετε το πραγματικό σας πρόσωπο. Στην πράξη τι κάνετε; Ας μην μπλέξουμε με νούμερα, αριθμούς άρθρων, νόμων κ.λπ.</w:t>
      </w:r>
      <w:r>
        <w:rPr>
          <w:rFonts w:eastAsia="Times New Roman" w:cs="Times New Roman"/>
          <w:szCs w:val="24"/>
        </w:rPr>
        <w:t>,</w:t>
      </w:r>
      <w:r>
        <w:rPr>
          <w:rFonts w:eastAsia="Times New Roman" w:cs="Times New Roman"/>
          <w:szCs w:val="24"/>
        </w:rPr>
        <w:t xml:space="preserve"> σχετικά με το τι καταργείται, τι μπαίνει στη θέση του. Με βάση τη νομοθεσία που υπάρχει σήμερα και με</w:t>
      </w:r>
      <w:r>
        <w:rPr>
          <w:rFonts w:eastAsia="Times New Roman" w:cs="Times New Roman"/>
          <w:szCs w:val="24"/>
        </w:rPr>
        <w:t xml:space="preserve"> βάση αυτό που προτείνετε εσείς, η εισφορά των αεροπορικών εταιρειών μειώνεται κατά 60% και πάνω. Τρεις φορές κάτω, δηλαδή. Και αυτό δεν είναι μόνο για από εδώ και πέρα. Ισχύει και γι’ αυτές που προσέφυγαν στα δικαστήρια και ακόμα δεν έχουν εκδικαστεί. Για</w:t>
      </w:r>
      <w:r>
        <w:rPr>
          <w:rFonts w:eastAsia="Times New Roman" w:cs="Times New Roman"/>
          <w:szCs w:val="24"/>
        </w:rPr>
        <w:t xml:space="preserve">τί λέω ότι δείχνετε το πραγματικό σας πρόσωπο; Γιατί την ίδια ώρα που παίρνετε από τον λαό, κάνετε «εκπτώσεις» -με ή χωρίς εισαγωγικά- στους διάφορους επιχειρηματικούς ομίλους. </w:t>
      </w:r>
    </w:p>
    <w:p w14:paraId="0C83477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Για την τροπολογία που αφορά το Στρατόπεδο του Παύλου Μελά, εμείς συμφωνούμε κ</w:t>
      </w:r>
      <w:r>
        <w:rPr>
          <w:rFonts w:eastAsia="Times New Roman" w:cs="Times New Roman"/>
          <w:szCs w:val="24"/>
        </w:rPr>
        <w:t>αι θα την ψηφίσουμε. Ήθελα, όμως, από αυτό το Βήμα να πω τα εξής: Θέλουμε ιδιαίτερα να απευθυνθούμε στους εργαζόμενους και τον λαό της δυτικής Θεσσαλονίκης και να τους ζητήσουμε να συνεχίσουν τον αγώνα</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lastRenderedPageBreak/>
        <w:t>να διεκδικήσουν επαρκή και πλήρη χρηματοδότηση, α</w:t>
      </w:r>
      <w:r>
        <w:rPr>
          <w:rFonts w:eastAsia="Times New Roman" w:cs="Times New Roman"/>
          <w:szCs w:val="24"/>
        </w:rPr>
        <w:t>ποκλειστικά από κρατικούς πόρους της δημιουργίας πάρκου πρασίνου και αναψυχής. Γιατί; Διότι τόσο ο Πρωθυπουργός στη φιέστα τις προάλλες όσο και ο Δήμαρχος Παύλου Μελά με τις δηλώσεις τους, άφησαν ανοιχτό το ενδεχόμενο συμμετοχής ιδιωτών επενδυτών στη χρημα</w:t>
      </w:r>
      <w:r>
        <w:rPr>
          <w:rFonts w:eastAsia="Times New Roman" w:cs="Times New Roman"/>
          <w:szCs w:val="24"/>
        </w:rPr>
        <w:t>τοδότησή του</w:t>
      </w:r>
      <w:r>
        <w:rPr>
          <w:rFonts w:eastAsia="Times New Roman" w:cs="Times New Roman"/>
          <w:szCs w:val="24"/>
        </w:rPr>
        <w:t>,</w:t>
      </w:r>
      <w:r>
        <w:rPr>
          <w:rFonts w:eastAsia="Times New Roman" w:cs="Times New Roman"/>
          <w:szCs w:val="24"/>
        </w:rPr>
        <w:t xml:space="preserve"> με ό,τι αυτό μπορεί να σημαίνει για την ανταποδοτικότητα των προσφερόμενων υπηρεσιών. </w:t>
      </w:r>
    </w:p>
    <w:p w14:paraId="0C83477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C83477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Κλείνω σε μισό λεπτό. Για τον Δήμο Λαυρεωτικής και Σαρωνικού που έγινε </w:t>
      </w:r>
      <w:r>
        <w:rPr>
          <w:rFonts w:eastAsia="Times New Roman" w:cs="Times New Roman"/>
          <w:szCs w:val="24"/>
        </w:rPr>
        <w:t>τόσο μεγάλη κουβέντα, εμείς θα ψηφίσουμε «παρών». Ακούστηκε και από άλλους. Δεν ξέρω τι θα κάνουν στην ψηφοφορία, αλλά σε κάθε περίπτωση το πρόβλημα δεν λύνεται. Τι κάνετε δηλαδή; Δίνετε μια απλή παράταση στην αβεβαιότητα. Αυτό κάνετε. Και κρατάτε τον κόσμ</w:t>
      </w:r>
      <w:r>
        <w:rPr>
          <w:rFonts w:eastAsia="Times New Roman" w:cs="Times New Roman"/>
          <w:szCs w:val="24"/>
        </w:rPr>
        <w:t xml:space="preserve">ο σε ομηρία. </w:t>
      </w:r>
    </w:p>
    <w:p w14:paraId="0C83477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Το ίδιο συμβαίνει και με τα δάνεια σε ελβετικό φράγκο. Εδώ θέλω να σας θυμίσω το εξής: Δυο χρόνια είπατε ότι σας απασχολεί και θα δώσετε λύση. Δυο χρόνια δεν μπορέσατε να δώσετε λύση. Να σας θυμίσω</w:t>
      </w:r>
      <w:r>
        <w:rPr>
          <w:rFonts w:eastAsia="Times New Roman" w:cs="Times New Roman"/>
          <w:szCs w:val="24"/>
        </w:rPr>
        <w:t>,</w:t>
      </w:r>
      <w:r>
        <w:rPr>
          <w:rFonts w:eastAsia="Times New Roman" w:cs="Times New Roman"/>
          <w:szCs w:val="24"/>
        </w:rPr>
        <w:t xml:space="preserve"> ότι το κόμμα μας έχει καταθέσει πρόταση νόμ</w:t>
      </w:r>
      <w:r>
        <w:rPr>
          <w:rFonts w:eastAsia="Times New Roman" w:cs="Times New Roman"/>
          <w:szCs w:val="24"/>
        </w:rPr>
        <w:t>ου για τα «κόκκινα» δάνεια</w:t>
      </w:r>
      <w:r>
        <w:rPr>
          <w:rFonts w:eastAsia="Times New Roman" w:cs="Times New Roman"/>
          <w:szCs w:val="24"/>
        </w:rPr>
        <w:t>,</w:t>
      </w:r>
      <w:r>
        <w:rPr>
          <w:rFonts w:eastAsia="Times New Roman" w:cs="Times New Roman"/>
          <w:szCs w:val="24"/>
        </w:rPr>
        <w:t xml:space="preserve"> που προέβλεπε μια σειρά </w:t>
      </w:r>
      <w:r>
        <w:rPr>
          <w:rFonts w:eastAsia="Times New Roman" w:cs="Times New Roman"/>
          <w:szCs w:val="24"/>
        </w:rPr>
        <w:lastRenderedPageBreak/>
        <w:t xml:space="preserve">μέτρων και μεταξύ αυτών και κούρεμα δανείων. Όμως δεν την κάνατε δεκτή. </w:t>
      </w:r>
    </w:p>
    <w:p w14:paraId="0C83477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Τέλος, θα αναφερθώ και στα τέλη στα αεροδρόμια, για να κλείσουμε. Κατ’ αρχάς γιατί υπάρχουν τέλη; Εμείς είμαστε κάθετα αντίθετοι στ</w:t>
      </w:r>
      <w:r>
        <w:rPr>
          <w:rFonts w:eastAsia="Times New Roman" w:cs="Times New Roman"/>
          <w:szCs w:val="24"/>
        </w:rPr>
        <w:t>ην ύπαρξή τους και ιδιαίτερα στα ιδιωτικοποιημένα πλέον δεκατέσσερα αεροδρόμια. Σε κάθε περίπτωση, όμως, οι ίδιοι το λέτε στην αιτιολογική έκθεση, αυτός που δεν θα ζημιωθεί</w:t>
      </w:r>
      <w:r>
        <w:rPr>
          <w:rFonts w:eastAsia="Times New Roman" w:cs="Times New Roman"/>
          <w:szCs w:val="24"/>
        </w:rPr>
        <w:t>,</w:t>
      </w:r>
      <w:r>
        <w:rPr>
          <w:rFonts w:eastAsia="Times New Roman" w:cs="Times New Roman"/>
          <w:szCs w:val="24"/>
        </w:rPr>
        <w:t xml:space="preserve"> είναι η εταιρεία του αεροδρομίου. Και τι κάνετε; Μειώνετε κάποια όντως, κάποια είν</w:t>
      </w:r>
      <w:r>
        <w:rPr>
          <w:rFonts w:eastAsia="Times New Roman" w:cs="Times New Roman"/>
          <w:szCs w:val="24"/>
        </w:rPr>
        <w:t>αι σε αυτή την κατεύθυνση, όμως για να ισοσκελιστεί η χασούρα</w:t>
      </w:r>
      <w:r>
        <w:rPr>
          <w:rFonts w:eastAsia="Times New Roman" w:cs="Times New Roman"/>
          <w:szCs w:val="24"/>
        </w:rPr>
        <w:t>,</w:t>
      </w:r>
      <w:r>
        <w:rPr>
          <w:rFonts w:eastAsia="Times New Roman" w:cs="Times New Roman"/>
          <w:szCs w:val="24"/>
        </w:rPr>
        <w:t xml:space="preserve"> βάζετε να πληρώνουν αυτό το ειδικό τέλος τα παιδιά όχι από πέντε χρονών, όπως είναι τώρα, αλλά από τα δύο χρόνια τους. </w:t>
      </w:r>
    </w:p>
    <w:p w14:paraId="0C83477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Ευχαριστώ για την ανοχή, κύριε Πρόεδρε. </w:t>
      </w:r>
    </w:p>
    <w:p w14:paraId="0C83477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Κύριε Μαντά ζητήσατε τον λόγο; </w:t>
      </w:r>
    </w:p>
    <w:p w14:paraId="0C83477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Μάλιστα, κύριε Πρόεδρε. </w:t>
      </w:r>
    </w:p>
    <w:p w14:paraId="0C83477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Πρόεδρε, παρακαλώ τον λόγο. </w:t>
      </w:r>
    </w:p>
    <w:p w14:paraId="0C83478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Κύριε Κωνσταντινόπουλε, έχουμε κλείσει. </w:t>
      </w:r>
    </w:p>
    <w:p w14:paraId="0C83478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ΟΔΥΣΣΕΑΣ ΚΩΝΣΤΑΝΤΙΝ</w:t>
      </w:r>
      <w:r>
        <w:rPr>
          <w:rFonts w:eastAsia="Times New Roman" w:cs="Times New Roman"/>
          <w:b/>
          <w:szCs w:val="24"/>
        </w:rPr>
        <w:t>ΟΠΟΥΛΟΣ:</w:t>
      </w:r>
      <w:r>
        <w:rPr>
          <w:rFonts w:eastAsia="Times New Roman" w:cs="Times New Roman"/>
          <w:szCs w:val="24"/>
        </w:rPr>
        <w:t xml:space="preserve"> Απλώς πριν από τον κ. Μαντά θα ήθελα τον λόγο για δύο λεπτά.</w:t>
      </w:r>
    </w:p>
    <w:p w14:paraId="0C83478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Από την ώρα που κλείνουμε τη διαδικασία, </w:t>
      </w:r>
      <w:proofErr w:type="spellStart"/>
      <w:r>
        <w:rPr>
          <w:rFonts w:eastAsia="Times New Roman" w:cs="Times New Roman"/>
          <w:szCs w:val="24"/>
        </w:rPr>
        <w:t>παραείναι</w:t>
      </w:r>
      <w:proofErr w:type="spellEnd"/>
      <w:r>
        <w:rPr>
          <w:rFonts w:eastAsia="Times New Roman" w:cs="Times New Roman"/>
          <w:szCs w:val="24"/>
        </w:rPr>
        <w:t xml:space="preserve"> εκτός Κανονισμού οι παρεμβάσεις. Επομένως, θα σας δώσω τον λόγο για δύο λεπτά κατά ανοχή.</w:t>
      </w:r>
    </w:p>
    <w:p w14:paraId="0C83478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ΟΔΥΣΣΕΑΣ </w:t>
      </w:r>
      <w:r>
        <w:rPr>
          <w:rFonts w:eastAsia="Times New Roman" w:cs="Times New Roman"/>
          <w:b/>
          <w:szCs w:val="24"/>
        </w:rPr>
        <w:t>ΚΩΝΣΤΑΝΤΙΝΟΠΟΥΛΟΣ:</w:t>
      </w:r>
      <w:r>
        <w:rPr>
          <w:rFonts w:eastAsia="Times New Roman" w:cs="Times New Roman"/>
          <w:szCs w:val="24"/>
        </w:rPr>
        <w:t xml:space="preserve"> Για δύο θέματα θέλω να μιλήσω μόνο. </w:t>
      </w:r>
    </w:p>
    <w:p w14:paraId="0C834784" w14:textId="77777777" w:rsidR="00A55636" w:rsidRDefault="00E244A2">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Τα δύο θέματα φοβάμαι ότι δεν είναι δύο λεπτά. </w:t>
      </w:r>
    </w:p>
    <w:p w14:paraId="0C834785" w14:textId="77777777" w:rsidR="00A55636" w:rsidRDefault="00E244A2">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Κύριε Πρόεδρε, νομίζω ότι είναι σημαντικό, πρώτον, το θέμα για τη διευθέτηση δανείων σε ξένο</w:t>
      </w:r>
      <w:r>
        <w:rPr>
          <w:rFonts w:eastAsia="Times New Roman"/>
          <w:szCs w:val="24"/>
        </w:rPr>
        <w:t xml:space="preserve"> νόμισμα, για το οποίο κατέθεσε τροπολογία ο κ. Καρράς και αφορά, κυρίως, τα δάνεια με ρήτρα ελβετικού φράγκου. </w:t>
      </w:r>
    </w:p>
    <w:p w14:paraId="0C834786" w14:textId="77777777" w:rsidR="00A55636" w:rsidRDefault="00E244A2">
      <w:pPr>
        <w:spacing w:line="600" w:lineRule="auto"/>
        <w:ind w:firstLine="720"/>
        <w:jc w:val="both"/>
        <w:rPr>
          <w:rFonts w:eastAsia="Times New Roman"/>
          <w:szCs w:val="24"/>
        </w:rPr>
      </w:pPr>
      <w:r>
        <w:rPr>
          <w:rFonts w:eastAsia="Times New Roman"/>
          <w:szCs w:val="24"/>
        </w:rPr>
        <w:lastRenderedPageBreak/>
        <w:t>Τα δάνεια τα οποία δόθηκαν κατά την περίοδο 2006-2009 ήταν 7 δισεκατομμύρια ευρώ κι έχουν φτάσει σήμερα στα 9 δισεκατομμύρια ευρώ. Η Δημοκρατικ</w:t>
      </w:r>
      <w:r>
        <w:rPr>
          <w:rFonts w:eastAsia="Times New Roman"/>
          <w:szCs w:val="24"/>
        </w:rPr>
        <w:t xml:space="preserve">ή Συμπαράταξη έχει στείλει στο Υπουργείο την πρότασή της γι’ αυτά τα δάνεια -νομίζω ότι συμφωνούμε απόλυτα με τον κ. Καρρά- και πιστεύω ότι </w:t>
      </w:r>
      <w:r>
        <w:rPr>
          <w:rFonts w:eastAsia="Times New Roman"/>
          <w:szCs w:val="24"/>
        </w:rPr>
        <w:t xml:space="preserve">ο Υπουργός </w:t>
      </w:r>
      <w:r>
        <w:rPr>
          <w:rFonts w:eastAsia="Times New Roman"/>
          <w:szCs w:val="24"/>
        </w:rPr>
        <w:t>έπρεπε να την κάνει αποδεκτή, αν θέλει να λύσει ένα θέμα το οποίο προκλήθηκε όχι με ευθύνη των δανειοληπτ</w:t>
      </w:r>
      <w:r>
        <w:rPr>
          <w:rFonts w:eastAsia="Times New Roman"/>
          <w:szCs w:val="24"/>
        </w:rPr>
        <w:t xml:space="preserve">ών. </w:t>
      </w:r>
    </w:p>
    <w:p w14:paraId="0C834787" w14:textId="77777777" w:rsidR="00A55636" w:rsidRDefault="00E244A2">
      <w:pPr>
        <w:spacing w:line="600" w:lineRule="auto"/>
        <w:ind w:firstLine="720"/>
        <w:jc w:val="both"/>
        <w:rPr>
          <w:rFonts w:eastAsia="Times New Roman"/>
          <w:szCs w:val="24"/>
        </w:rPr>
      </w:pPr>
      <w:r>
        <w:rPr>
          <w:rFonts w:eastAsia="Times New Roman"/>
          <w:szCs w:val="24"/>
        </w:rPr>
        <w:t xml:space="preserve">Ένα δεύτερο θέμα. Χαίρομαι που βλέπω εδώ την αρμόδια Υφυπουργό. Άκουσα τον κ. </w:t>
      </w:r>
      <w:proofErr w:type="spellStart"/>
      <w:r>
        <w:rPr>
          <w:rFonts w:eastAsia="Times New Roman"/>
          <w:szCs w:val="24"/>
        </w:rPr>
        <w:t>Μάρδα</w:t>
      </w:r>
      <w:proofErr w:type="spellEnd"/>
      <w:r>
        <w:rPr>
          <w:rFonts w:eastAsia="Times New Roman"/>
          <w:szCs w:val="24"/>
        </w:rPr>
        <w:t xml:space="preserve"> να μιλάει για την γνωστή </w:t>
      </w:r>
      <w:r>
        <w:rPr>
          <w:rFonts w:eastAsia="Times New Roman"/>
          <w:szCs w:val="24"/>
        </w:rPr>
        <w:t>«</w:t>
      </w:r>
      <w:proofErr w:type="spellStart"/>
      <w:r>
        <w:rPr>
          <w:rFonts w:eastAsia="Times New Roman"/>
          <w:szCs w:val="24"/>
        </w:rPr>
        <w:t>καζινοποίηση</w:t>
      </w:r>
      <w:proofErr w:type="spellEnd"/>
      <w:r>
        <w:rPr>
          <w:rFonts w:eastAsia="Times New Roman"/>
          <w:szCs w:val="24"/>
        </w:rPr>
        <w:t>» της χώρας</w:t>
      </w:r>
      <w:r>
        <w:rPr>
          <w:rFonts w:eastAsia="Times New Roman"/>
          <w:szCs w:val="24"/>
        </w:rPr>
        <w:t>.</w:t>
      </w:r>
      <w:r>
        <w:rPr>
          <w:rFonts w:eastAsia="Times New Roman"/>
          <w:szCs w:val="24"/>
        </w:rPr>
        <w:t xml:space="preserve"> Κοιτάξτε. Εδώ υπάρχει ένα θέμα. Δεν το συζητάτε στην Κυβέρνηση</w:t>
      </w:r>
      <w:r>
        <w:rPr>
          <w:rFonts w:eastAsia="Times New Roman"/>
          <w:szCs w:val="24"/>
        </w:rPr>
        <w:t xml:space="preserve"> αλλά</w:t>
      </w:r>
      <w:r>
        <w:rPr>
          <w:rFonts w:eastAsia="Times New Roman"/>
          <w:szCs w:val="24"/>
        </w:rPr>
        <w:t xml:space="preserve"> είναι δικό σας θέμα. Ο σημερινός Πρόεδρος της Επ</w:t>
      </w:r>
      <w:r>
        <w:rPr>
          <w:rFonts w:eastAsia="Times New Roman"/>
          <w:szCs w:val="24"/>
        </w:rPr>
        <w:t xml:space="preserve">ιτροπής Παιγνίων ήταν μέλος της Επιτροπής Παιγνίων που </w:t>
      </w:r>
      <w:r>
        <w:rPr>
          <w:rFonts w:eastAsia="Times New Roman"/>
          <w:szCs w:val="24"/>
        </w:rPr>
        <w:t xml:space="preserve">είχε ψηφίσει </w:t>
      </w:r>
      <w:r>
        <w:rPr>
          <w:rFonts w:eastAsia="Times New Roman"/>
          <w:szCs w:val="24"/>
        </w:rPr>
        <w:t xml:space="preserve">έναν αυστηρό κανονισμό. Ο ίδιος ήρθε και τον άλλαξε. Πιστεύετε ότι υπάρχει ζήτημα ή όχι; Ο ίδιος πήγε στα δικαστήρια και τον υπερασπίστηκε. </w:t>
      </w:r>
    </w:p>
    <w:p w14:paraId="0C834788" w14:textId="77777777" w:rsidR="00A55636" w:rsidRDefault="00E244A2">
      <w:pPr>
        <w:spacing w:line="600" w:lineRule="auto"/>
        <w:ind w:firstLine="720"/>
        <w:jc w:val="both"/>
        <w:rPr>
          <w:rFonts w:eastAsia="Times New Roman"/>
          <w:szCs w:val="24"/>
        </w:rPr>
      </w:pPr>
      <w:r>
        <w:rPr>
          <w:rFonts w:eastAsia="Times New Roman"/>
          <w:szCs w:val="24"/>
        </w:rPr>
        <w:t>Ολοκληρώνω, κύριε Πρόεδρε. Πριν από λίγες μέρες</w:t>
      </w:r>
      <w:r>
        <w:rPr>
          <w:rFonts w:eastAsia="Times New Roman"/>
          <w:szCs w:val="24"/>
        </w:rPr>
        <w:t xml:space="preserve"> είχα θέσει στην Περιφέρεια Πελοποννήσου ένα θέμα που αφορούσε το ΕΠ Πελοποννήσου και τις αστικές αναπλάσεις -θα ήθελα, κύριε Μαντά, να το ακούσ</w:t>
      </w:r>
      <w:r>
        <w:rPr>
          <w:rFonts w:eastAsia="Times New Roman"/>
          <w:szCs w:val="24"/>
        </w:rPr>
        <w:t>ε</w:t>
      </w:r>
      <w:r>
        <w:rPr>
          <w:rFonts w:eastAsia="Times New Roman"/>
          <w:szCs w:val="24"/>
        </w:rPr>
        <w:t xml:space="preserve">τε, ως Κοινοβουλευτικός Εκπρόσωπος του ΣΥΡΙΖΑ- και είχα πει ότι η </w:t>
      </w:r>
      <w:r>
        <w:rPr>
          <w:rFonts w:eastAsia="Times New Roman"/>
          <w:szCs w:val="24"/>
        </w:rPr>
        <w:t xml:space="preserve">περιφέρεια </w:t>
      </w:r>
      <w:r>
        <w:rPr>
          <w:rFonts w:eastAsia="Times New Roman"/>
          <w:szCs w:val="24"/>
        </w:rPr>
        <w:t xml:space="preserve">δεν έκανε διαγωνιστική </w:t>
      </w:r>
      <w:r>
        <w:rPr>
          <w:rFonts w:eastAsia="Times New Roman"/>
          <w:szCs w:val="24"/>
        </w:rPr>
        <w:lastRenderedPageBreak/>
        <w:t xml:space="preserve">διαδικασία </w:t>
      </w:r>
      <w:r>
        <w:rPr>
          <w:rFonts w:eastAsia="Times New Roman"/>
          <w:szCs w:val="24"/>
        </w:rPr>
        <w:t xml:space="preserve">για τις αστικές αναπλάσεις </w:t>
      </w:r>
      <w:r>
        <w:rPr>
          <w:rFonts w:eastAsia="Times New Roman"/>
          <w:szCs w:val="24"/>
        </w:rPr>
        <w:t xml:space="preserve">ώστε </w:t>
      </w:r>
      <w:r>
        <w:rPr>
          <w:rFonts w:eastAsia="Times New Roman"/>
          <w:szCs w:val="24"/>
        </w:rPr>
        <w:t xml:space="preserve">να καταθέσουν προτάσεις </w:t>
      </w:r>
      <w:r>
        <w:rPr>
          <w:rFonts w:eastAsia="Times New Roman"/>
          <w:szCs w:val="24"/>
        </w:rPr>
        <w:t xml:space="preserve">όλοι </w:t>
      </w:r>
      <w:r>
        <w:rPr>
          <w:rFonts w:eastAsia="Times New Roman"/>
          <w:szCs w:val="24"/>
        </w:rPr>
        <w:t xml:space="preserve">οι δήμοι. Μέμφθηκα τότε τον κύριο </w:t>
      </w:r>
      <w:r>
        <w:rPr>
          <w:rFonts w:eastAsia="Times New Roman"/>
          <w:szCs w:val="24"/>
        </w:rPr>
        <w:t>περιφερειάρχη</w:t>
      </w:r>
      <w:r>
        <w:rPr>
          <w:rFonts w:eastAsia="Times New Roman"/>
          <w:szCs w:val="24"/>
        </w:rPr>
        <w:t xml:space="preserve"> και υπήρξε μια ανταλλαγή ανακοινώσεων.</w:t>
      </w:r>
    </w:p>
    <w:p w14:paraId="0C834789" w14:textId="77777777" w:rsidR="00A55636" w:rsidRDefault="00E244A2">
      <w:pPr>
        <w:spacing w:line="600" w:lineRule="auto"/>
        <w:ind w:firstLine="720"/>
        <w:jc w:val="both"/>
        <w:rPr>
          <w:rFonts w:eastAsia="Times New Roman"/>
          <w:szCs w:val="24"/>
        </w:rPr>
      </w:pPr>
      <w:r>
        <w:rPr>
          <w:rFonts w:eastAsia="Times New Roman"/>
          <w:szCs w:val="24"/>
        </w:rPr>
        <w:t xml:space="preserve">Σήμερα, τι γίνεται; Ο κ. </w:t>
      </w:r>
      <w:proofErr w:type="spellStart"/>
      <w:r>
        <w:rPr>
          <w:rFonts w:eastAsia="Times New Roman"/>
          <w:szCs w:val="24"/>
        </w:rPr>
        <w:t>Χαρίτσης</w:t>
      </w:r>
      <w:proofErr w:type="spellEnd"/>
      <w:r>
        <w:rPr>
          <w:rFonts w:eastAsia="Times New Roman"/>
          <w:szCs w:val="24"/>
        </w:rPr>
        <w:t xml:space="preserve"> </w:t>
      </w:r>
      <w:r>
        <w:rPr>
          <w:rFonts w:eastAsia="Times New Roman"/>
          <w:szCs w:val="24"/>
        </w:rPr>
        <w:t xml:space="preserve">ενέκρινε το πρόγραμμα αστικών αναπλάσεων </w:t>
      </w:r>
      <w:r>
        <w:rPr>
          <w:rFonts w:eastAsia="Times New Roman"/>
          <w:szCs w:val="24"/>
        </w:rPr>
        <w:t>ύψους 47 εκατομμυρίων ευρώ</w:t>
      </w:r>
      <w:r>
        <w:rPr>
          <w:rFonts w:eastAsia="Times New Roman"/>
          <w:szCs w:val="24"/>
        </w:rPr>
        <w:t xml:space="preserve"> </w:t>
      </w:r>
      <w:r>
        <w:rPr>
          <w:rFonts w:eastAsia="Times New Roman"/>
          <w:szCs w:val="24"/>
        </w:rPr>
        <w:t xml:space="preserve">για </w:t>
      </w:r>
      <w:r>
        <w:rPr>
          <w:rFonts w:eastAsia="Times New Roman"/>
          <w:szCs w:val="24"/>
        </w:rPr>
        <w:t>δύ</w:t>
      </w:r>
      <w:r>
        <w:rPr>
          <w:rFonts w:eastAsia="Times New Roman"/>
          <w:szCs w:val="24"/>
        </w:rPr>
        <w:t>ο πόλεις που έδωσε</w:t>
      </w:r>
      <w:r>
        <w:rPr>
          <w:rFonts w:eastAsia="Times New Roman"/>
          <w:szCs w:val="24"/>
        </w:rPr>
        <w:t xml:space="preserve"> </w:t>
      </w:r>
      <w:r>
        <w:rPr>
          <w:rFonts w:eastAsia="Times New Roman"/>
          <w:szCs w:val="24"/>
        </w:rPr>
        <w:t>που το αξίζουν κι αυτές</w:t>
      </w:r>
      <w:r>
        <w:rPr>
          <w:rFonts w:eastAsia="Times New Roman"/>
          <w:szCs w:val="24"/>
        </w:rPr>
        <w:t>.</w:t>
      </w:r>
      <w:r>
        <w:rPr>
          <w:rFonts w:eastAsia="Times New Roman"/>
          <w:szCs w:val="24"/>
        </w:rPr>
        <w:t xml:space="preserve"> </w:t>
      </w:r>
      <w:r>
        <w:rPr>
          <w:rFonts w:eastAsia="Times New Roman"/>
          <w:szCs w:val="24"/>
        </w:rPr>
        <w:t>Η πρώτη</w:t>
      </w:r>
      <w:r>
        <w:rPr>
          <w:rFonts w:eastAsia="Times New Roman"/>
          <w:szCs w:val="24"/>
        </w:rPr>
        <w:t xml:space="preserve"> ήταν η Καλαμάτα, στην οποία ήταν υποψήφιος</w:t>
      </w:r>
      <w:r>
        <w:rPr>
          <w:rFonts w:eastAsia="Times New Roman"/>
          <w:szCs w:val="24"/>
        </w:rPr>
        <w:t xml:space="preserve"> Βουλευτής</w:t>
      </w:r>
      <w:r>
        <w:rPr>
          <w:rFonts w:eastAsia="Times New Roman"/>
          <w:szCs w:val="24"/>
        </w:rPr>
        <w:t xml:space="preserve">. Κύριε Μαντά, σας παρακαλώ να το ακούσετε. Σήμερα, ο κ. </w:t>
      </w:r>
      <w:proofErr w:type="spellStart"/>
      <w:r>
        <w:rPr>
          <w:rFonts w:eastAsia="Times New Roman"/>
          <w:szCs w:val="24"/>
        </w:rPr>
        <w:t>Χαρίτσης</w:t>
      </w:r>
      <w:proofErr w:type="spellEnd"/>
      <w:r>
        <w:rPr>
          <w:rFonts w:eastAsia="Times New Roman"/>
          <w:szCs w:val="24"/>
        </w:rPr>
        <w:t xml:space="preserve"> μετά από αυτό, φέρνει διάταξη -που θα την ψηφίσετε και θα ήθελα οι Βουλευτές του ΣΥΡΙΖΑ των άλλων νομών </w:t>
      </w:r>
      <w:r>
        <w:rPr>
          <w:rFonts w:eastAsia="Times New Roman"/>
          <w:szCs w:val="24"/>
        </w:rPr>
        <w:t xml:space="preserve">της Πελοποννήσου </w:t>
      </w:r>
      <w:r>
        <w:rPr>
          <w:rFonts w:eastAsia="Times New Roman"/>
          <w:szCs w:val="24"/>
        </w:rPr>
        <w:t xml:space="preserve">να πουν αν την ψηφίζουν η οποία τι λέει; Ενώ πρώτα υπήρχε εισήγηση του </w:t>
      </w:r>
      <w:r>
        <w:rPr>
          <w:rFonts w:eastAsia="Times New Roman"/>
          <w:szCs w:val="24"/>
        </w:rPr>
        <w:t xml:space="preserve">περιφερειάρχη </w:t>
      </w:r>
      <w:r>
        <w:rPr>
          <w:rFonts w:eastAsia="Times New Roman"/>
          <w:szCs w:val="24"/>
        </w:rPr>
        <w:t>και απόφαση του Υπουργού για τις αστικές αναπλάσε</w:t>
      </w:r>
      <w:r>
        <w:rPr>
          <w:rFonts w:eastAsia="Times New Roman"/>
          <w:szCs w:val="24"/>
        </w:rPr>
        <w:t xml:space="preserve">ις, έρχεται ο κ. </w:t>
      </w:r>
      <w:proofErr w:type="spellStart"/>
      <w:r>
        <w:rPr>
          <w:rFonts w:eastAsia="Times New Roman"/>
          <w:szCs w:val="24"/>
        </w:rPr>
        <w:t>Χαρίτσης</w:t>
      </w:r>
      <w:proofErr w:type="spellEnd"/>
      <w:r>
        <w:rPr>
          <w:rFonts w:eastAsia="Times New Roman"/>
          <w:szCs w:val="24"/>
        </w:rPr>
        <w:t xml:space="preserve">, για να μην πάρει το βάρος της ευθύνης </w:t>
      </w:r>
      <w:r>
        <w:rPr>
          <w:rFonts w:eastAsia="Times New Roman"/>
          <w:szCs w:val="24"/>
        </w:rPr>
        <w:t xml:space="preserve">για </w:t>
      </w:r>
      <w:r>
        <w:rPr>
          <w:rFonts w:eastAsia="Times New Roman"/>
          <w:szCs w:val="24"/>
        </w:rPr>
        <w:t xml:space="preserve">τα 17 εκατομμύρια </w:t>
      </w:r>
      <w:r>
        <w:rPr>
          <w:rFonts w:eastAsia="Times New Roman"/>
          <w:szCs w:val="24"/>
        </w:rPr>
        <w:t>–τα οποία</w:t>
      </w:r>
      <w:r>
        <w:rPr>
          <w:rFonts w:eastAsia="Times New Roman"/>
          <w:szCs w:val="24"/>
        </w:rPr>
        <w:t>, κατά την άποψή μας τα έχει συμφωνήσει- και λέει</w:t>
      </w:r>
      <w:r>
        <w:rPr>
          <w:rFonts w:eastAsia="Times New Roman"/>
          <w:szCs w:val="24"/>
        </w:rPr>
        <w:t>:</w:t>
      </w:r>
      <w:r>
        <w:rPr>
          <w:rFonts w:eastAsia="Times New Roman"/>
          <w:szCs w:val="24"/>
        </w:rPr>
        <w:t xml:space="preserve"> την απόφαση, σε ποιον ενδιάμεσο φορέα θα δίνονται αυτά, να την παίρνει ή ο Υπουργός ή ο </w:t>
      </w:r>
      <w:r>
        <w:rPr>
          <w:rFonts w:eastAsia="Times New Roman"/>
          <w:szCs w:val="24"/>
        </w:rPr>
        <w:t>περιφερειάρχης</w:t>
      </w:r>
      <w:r>
        <w:rPr>
          <w:rFonts w:eastAsia="Times New Roman"/>
          <w:szCs w:val="24"/>
        </w:rPr>
        <w:t xml:space="preserve">. </w:t>
      </w:r>
    </w:p>
    <w:p w14:paraId="0C83478A" w14:textId="77777777" w:rsidR="00A55636" w:rsidRDefault="00E244A2">
      <w:pPr>
        <w:spacing w:line="600" w:lineRule="auto"/>
        <w:ind w:firstLine="720"/>
        <w:jc w:val="both"/>
        <w:rPr>
          <w:rFonts w:eastAsia="Times New Roman"/>
          <w:szCs w:val="24"/>
        </w:rPr>
      </w:pPr>
      <w:r>
        <w:rPr>
          <w:rFonts w:eastAsia="Times New Roman"/>
          <w:szCs w:val="24"/>
        </w:rPr>
        <w:t>Μόλι</w:t>
      </w:r>
      <w:r>
        <w:rPr>
          <w:rFonts w:eastAsia="Times New Roman"/>
          <w:szCs w:val="24"/>
        </w:rPr>
        <w:t>ς πριν από τρεις μέρες αρκετοί Βουλευτές και εγώ, ως Βουλευτής της Δημοκρατικής Συμπαράταξης, αναδείξαμε το θέμα αυτό</w:t>
      </w:r>
      <w:r>
        <w:rPr>
          <w:rFonts w:eastAsia="Times New Roman"/>
          <w:szCs w:val="24"/>
        </w:rPr>
        <w:t>,</w:t>
      </w:r>
      <w:r>
        <w:rPr>
          <w:rFonts w:eastAsia="Times New Roman"/>
          <w:szCs w:val="24"/>
        </w:rPr>
        <w:t xml:space="preserve"> </w:t>
      </w:r>
      <w:r>
        <w:rPr>
          <w:rFonts w:eastAsia="Times New Roman"/>
          <w:szCs w:val="24"/>
        </w:rPr>
        <w:t>ζητώντας</w:t>
      </w:r>
      <w:r>
        <w:rPr>
          <w:rFonts w:eastAsia="Times New Roman"/>
          <w:szCs w:val="24"/>
        </w:rPr>
        <w:t xml:space="preserve"> ενιαίους κανόνες, για να μπορέσουν όλες οι </w:t>
      </w:r>
      <w:r>
        <w:rPr>
          <w:rFonts w:eastAsia="Times New Roman"/>
          <w:szCs w:val="24"/>
        </w:rPr>
        <w:lastRenderedPageBreak/>
        <w:t xml:space="preserve">πόλεις </w:t>
      </w:r>
      <w:r>
        <w:rPr>
          <w:rFonts w:eastAsia="Times New Roman"/>
          <w:szCs w:val="24"/>
        </w:rPr>
        <w:t xml:space="preserve">της </w:t>
      </w:r>
      <w:r>
        <w:rPr>
          <w:rFonts w:eastAsia="Times New Roman"/>
          <w:szCs w:val="24"/>
        </w:rPr>
        <w:t>περιφέρειας να μπουν σε αυτό το πρόγραμμα των αναπλάσεων. Και σήμερα έρχετ</w:t>
      </w:r>
      <w:r>
        <w:rPr>
          <w:rFonts w:eastAsia="Times New Roman"/>
          <w:szCs w:val="24"/>
        </w:rPr>
        <w:t xml:space="preserve">αι ο κ. </w:t>
      </w:r>
      <w:proofErr w:type="spellStart"/>
      <w:r>
        <w:rPr>
          <w:rFonts w:eastAsia="Times New Roman"/>
          <w:szCs w:val="24"/>
        </w:rPr>
        <w:t>Χαρίτσης</w:t>
      </w:r>
      <w:proofErr w:type="spellEnd"/>
      <w:r>
        <w:rPr>
          <w:rFonts w:eastAsia="Times New Roman"/>
          <w:szCs w:val="24"/>
        </w:rPr>
        <w:t xml:space="preserve">, ο οποίος ήταν υποψήφιος στην Καλαμάτα -και η Καλαμάτα χρειάζεται </w:t>
      </w:r>
      <w:r>
        <w:rPr>
          <w:rFonts w:eastAsia="Times New Roman"/>
          <w:szCs w:val="24"/>
        </w:rPr>
        <w:t xml:space="preserve">και αυτή μέρος από </w:t>
      </w:r>
      <w:r>
        <w:rPr>
          <w:rFonts w:eastAsia="Times New Roman"/>
          <w:szCs w:val="24"/>
        </w:rPr>
        <w:t>τα 17 εκατομμύρια- και δίνει τη δυνατότητα, μόλις πέντε μέρες μετά, στους περιφερειάρχες να έχουν την υπογραφή. Τι βιασύνη είναι αυτή, κύριε Μαντά; Τι βια</w:t>
      </w:r>
      <w:r>
        <w:rPr>
          <w:rFonts w:eastAsia="Times New Roman"/>
          <w:szCs w:val="24"/>
        </w:rPr>
        <w:t xml:space="preserve">σύνη είναι αυτή; </w:t>
      </w:r>
    </w:p>
    <w:p w14:paraId="0C83478B"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συνάδελφε, έγινε κατανοητό, παρακαλώ ολοκληρώστε.</w:t>
      </w:r>
    </w:p>
    <w:p w14:paraId="0C83478C" w14:textId="77777777" w:rsidR="00A55636" w:rsidRDefault="00E244A2">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Κύριε Πρόεδρε, σας ευχαριστώ πάρα πολύ. </w:t>
      </w:r>
    </w:p>
    <w:p w14:paraId="0C83478D"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Κύριε Πρόεδρε, μπορώ να έχω τον λόγο;</w:t>
      </w:r>
    </w:p>
    <w:p w14:paraId="0C83478E" w14:textId="77777777" w:rsidR="00A55636" w:rsidRDefault="00E244A2">
      <w:pPr>
        <w:spacing w:line="600" w:lineRule="auto"/>
        <w:ind w:firstLine="720"/>
        <w:jc w:val="both"/>
        <w:rPr>
          <w:rFonts w:eastAsia="Times New Roman"/>
          <w:szCs w:val="24"/>
        </w:rPr>
      </w:pPr>
      <w:r>
        <w:rPr>
          <w:rFonts w:eastAsia="Times New Roman"/>
          <w:b/>
          <w:szCs w:val="24"/>
        </w:rPr>
        <w:t xml:space="preserve">ΠΡΟΕΔΡΕΥΩΝ (Σπυρίδων </w:t>
      </w:r>
      <w:r>
        <w:rPr>
          <w:rFonts w:eastAsia="Times New Roman"/>
          <w:b/>
          <w:szCs w:val="24"/>
        </w:rPr>
        <w:t>Λυκούδης):</w:t>
      </w:r>
      <w:r>
        <w:rPr>
          <w:rFonts w:eastAsia="Times New Roman"/>
          <w:szCs w:val="24"/>
        </w:rPr>
        <w:t xml:space="preserve"> Κύριε </w:t>
      </w:r>
      <w:proofErr w:type="spellStart"/>
      <w:r>
        <w:rPr>
          <w:rFonts w:eastAsia="Times New Roman"/>
          <w:szCs w:val="24"/>
        </w:rPr>
        <w:t>Αμυρά</w:t>
      </w:r>
      <w:proofErr w:type="spellEnd"/>
      <w:r>
        <w:rPr>
          <w:rFonts w:eastAsia="Times New Roman"/>
          <w:szCs w:val="24"/>
        </w:rPr>
        <w:t xml:space="preserve">, έχω πει τρεις φορές μέχρι τώρα ότι κλείνουμε τη συνεδρίαση. Στο τέλος δεν θα μας πιστεύει κανένας. Έχετε τον λόγο για ένα μόνο λεπτό. </w:t>
      </w:r>
    </w:p>
    <w:p w14:paraId="0C83478F"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Ευχαριστώ, κύριε Πρόεδρε. </w:t>
      </w:r>
    </w:p>
    <w:p w14:paraId="0C834790" w14:textId="77777777" w:rsidR="00A55636" w:rsidRDefault="00E244A2">
      <w:pPr>
        <w:spacing w:line="600" w:lineRule="auto"/>
        <w:ind w:firstLine="720"/>
        <w:jc w:val="both"/>
        <w:rPr>
          <w:rFonts w:eastAsia="Times New Roman"/>
          <w:szCs w:val="24"/>
        </w:rPr>
      </w:pPr>
      <w:r>
        <w:rPr>
          <w:rFonts w:eastAsia="Times New Roman"/>
          <w:szCs w:val="24"/>
        </w:rPr>
        <w:t>Κυρίες και κύριοι συνάδελφοι, θα ήθελα μία απάντηση ι</w:t>
      </w:r>
      <w:r>
        <w:rPr>
          <w:rFonts w:eastAsia="Times New Roman"/>
          <w:szCs w:val="24"/>
        </w:rPr>
        <w:t xml:space="preserve">διαιτέρως από τον κ. Μαντά και να μου πει πώς τοποθετείται στο </w:t>
      </w:r>
      <w:r>
        <w:rPr>
          <w:rFonts w:eastAsia="Times New Roman"/>
          <w:szCs w:val="24"/>
        </w:rPr>
        <w:lastRenderedPageBreak/>
        <w:t xml:space="preserve">εξής: Η τροπολογία που φέρατε, η χιλιοστή, είναι μία </w:t>
      </w:r>
      <w:r>
        <w:rPr>
          <w:rFonts w:eastAsia="Times New Roman"/>
          <w:szCs w:val="24"/>
          <w:lang w:val="en-US"/>
        </w:rPr>
        <w:t>Britannica</w:t>
      </w:r>
      <w:r>
        <w:rPr>
          <w:rFonts w:eastAsia="Times New Roman"/>
          <w:szCs w:val="24"/>
        </w:rPr>
        <w:t xml:space="preserve">, όπως λέω εγώ, των τροπολογιών, γιατί έχει πέντε διαφορετικά άρθρα που ανακατεύουν δεκαπέντε Υπουργεία. </w:t>
      </w:r>
    </w:p>
    <w:p w14:paraId="0C834791" w14:textId="77777777" w:rsidR="00A55636" w:rsidRDefault="00E244A2">
      <w:pPr>
        <w:spacing w:line="600" w:lineRule="auto"/>
        <w:ind w:firstLine="720"/>
        <w:jc w:val="both"/>
        <w:rPr>
          <w:rFonts w:eastAsia="Times New Roman"/>
          <w:szCs w:val="24"/>
        </w:rPr>
      </w:pPr>
      <w:r>
        <w:rPr>
          <w:rFonts w:eastAsia="Times New Roman"/>
          <w:szCs w:val="24"/>
        </w:rPr>
        <w:t>Το άρθρο 1, λοιπόν, λέει</w:t>
      </w:r>
      <w:r>
        <w:rPr>
          <w:rFonts w:eastAsia="Times New Roman"/>
          <w:szCs w:val="24"/>
        </w:rPr>
        <w:t xml:space="preserve"> ότι από εδώ και πέρα με την τροπολογία </w:t>
      </w:r>
      <w:proofErr w:type="spellStart"/>
      <w:r>
        <w:rPr>
          <w:rFonts w:eastAsia="Times New Roman"/>
          <w:szCs w:val="24"/>
        </w:rPr>
        <w:t>Σπίρτζη</w:t>
      </w:r>
      <w:proofErr w:type="spellEnd"/>
      <w:r>
        <w:rPr>
          <w:rFonts w:eastAsia="Times New Roman"/>
          <w:szCs w:val="24"/>
        </w:rPr>
        <w:t>,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για τον δρόμο Αθήνα-Καλαμάτα, του οποίου ο κατασκευαστής, ο εργολάβος που διαχειρίζεται το έργο, είναι </w:t>
      </w:r>
      <w:r>
        <w:rPr>
          <w:rFonts w:eastAsia="Times New Roman"/>
          <w:szCs w:val="24"/>
        </w:rPr>
        <w:t xml:space="preserve">η </w:t>
      </w:r>
      <w:r>
        <w:rPr>
          <w:rFonts w:eastAsia="Times New Roman"/>
          <w:szCs w:val="24"/>
        </w:rPr>
        <w:t>«</w:t>
      </w:r>
      <w:r>
        <w:rPr>
          <w:rFonts w:eastAsia="Times New Roman"/>
          <w:szCs w:val="24"/>
        </w:rPr>
        <w:t>ΑΚΤΩΡ</w:t>
      </w:r>
      <w:r>
        <w:rPr>
          <w:rFonts w:eastAsia="Times New Roman"/>
          <w:szCs w:val="24"/>
        </w:rPr>
        <w:t>»</w:t>
      </w:r>
      <w:r>
        <w:rPr>
          <w:rFonts w:eastAsia="Times New Roman"/>
          <w:szCs w:val="24"/>
        </w:rPr>
        <w:t xml:space="preserve"> του κ. Μπόμπολα, η </w:t>
      </w:r>
      <w:r>
        <w:rPr>
          <w:rFonts w:eastAsia="Times New Roman"/>
          <w:szCs w:val="24"/>
        </w:rPr>
        <w:t>«</w:t>
      </w:r>
      <w:r>
        <w:rPr>
          <w:rFonts w:eastAsia="Times New Roman"/>
          <w:szCs w:val="24"/>
          <w:lang w:val="en-US"/>
        </w:rPr>
        <w:t>J</w:t>
      </w:r>
      <w:r>
        <w:rPr>
          <w:rFonts w:eastAsia="Times New Roman"/>
          <w:szCs w:val="24"/>
        </w:rPr>
        <w:t>&amp;</w:t>
      </w:r>
      <w:r>
        <w:rPr>
          <w:rFonts w:eastAsia="Times New Roman"/>
          <w:szCs w:val="24"/>
          <w:lang w:val="en-US"/>
        </w:rPr>
        <w:t>P</w:t>
      </w:r>
      <w:r>
        <w:rPr>
          <w:rFonts w:eastAsia="Times New Roman"/>
          <w:szCs w:val="24"/>
        </w:rPr>
        <w:t xml:space="preserve"> ΑΒΑΞ</w:t>
      </w:r>
      <w:r>
        <w:rPr>
          <w:rFonts w:eastAsia="Times New Roman"/>
          <w:szCs w:val="24"/>
        </w:rPr>
        <w:t>»</w:t>
      </w:r>
      <w:r>
        <w:rPr>
          <w:rFonts w:eastAsia="Times New Roman"/>
          <w:szCs w:val="24"/>
        </w:rPr>
        <w:t xml:space="preserve"> και η </w:t>
      </w:r>
      <w:r>
        <w:rPr>
          <w:rFonts w:eastAsia="Times New Roman"/>
          <w:szCs w:val="24"/>
        </w:rPr>
        <w:t>«</w:t>
      </w:r>
      <w:r>
        <w:rPr>
          <w:rFonts w:eastAsia="Times New Roman"/>
          <w:szCs w:val="24"/>
          <w:lang w:val="en-US"/>
        </w:rPr>
        <w:t>INTRACOM</w:t>
      </w:r>
      <w:r>
        <w:rPr>
          <w:rFonts w:eastAsia="Times New Roman"/>
          <w:szCs w:val="24"/>
        </w:rPr>
        <w:t>»,</w:t>
      </w:r>
      <w:r w:rsidRPr="00C018F8">
        <w:rPr>
          <w:rFonts w:eastAsia="Times New Roman"/>
          <w:szCs w:val="24"/>
        </w:rPr>
        <w:br/>
      </w:r>
      <w:r>
        <w:rPr>
          <w:rFonts w:eastAsia="Times New Roman"/>
          <w:szCs w:val="24"/>
        </w:rPr>
        <w:t xml:space="preserve"> εάν ο δρόμος δεν έχει πολλά αυτοκίνητα και μπαίνουν μέσα οι κατασκευαστές, αυτές οι εταιρείες, το ελληνικό </w:t>
      </w:r>
      <w:r>
        <w:rPr>
          <w:rFonts w:eastAsia="Times New Roman"/>
          <w:szCs w:val="24"/>
        </w:rPr>
        <w:t xml:space="preserve">δημόσιο </w:t>
      </w:r>
      <w:r>
        <w:rPr>
          <w:rFonts w:eastAsia="Times New Roman"/>
          <w:szCs w:val="24"/>
        </w:rPr>
        <w:t xml:space="preserve">θα υποχρεούται να καταβάλει τα χρήματα που λείπουν, έτσι ώστε να μην μπουν μέσα οι εργολάβοι. </w:t>
      </w:r>
    </w:p>
    <w:p w14:paraId="0C834792" w14:textId="77777777" w:rsidR="00A55636" w:rsidRDefault="00E244A2">
      <w:pPr>
        <w:spacing w:line="600" w:lineRule="auto"/>
        <w:ind w:firstLine="720"/>
        <w:jc w:val="both"/>
        <w:rPr>
          <w:rFonts w:eastAsia="Times New Roman"/>
          <w:szCs w:val="24"/>
        </w:rPr>
      </w:pPr>
      <w:r>
        <w:rPr>
          <w:rFonts w:eastAsia="Times New Roman"/>
          <w:szCs w:val="24"/>
        </w:rPr>
        <w:t>Τι έγινε, κύριε Μαντά; Εσείς, το κόμμα σας, ε</w:t>
      </w:r>
      <w:r>
        <w:rPr>
          <w:rFonts w:eastAsia="Times New Roman"/>
          <w:szCs w:val="24"/>
        </w:rPr>
        <w:t>ίχατε κατηγορήσει και καταγγείλει αυτή τη διάταξη ως χαριστική γιατί προβλεπόταν στη σύμβαση της παραχώρησης. Πριν, λοιπόν, γίνετε Κυβέρνηση λέγατε «φτιάχνετε τους δρόμους για να κερδίζει ο κάθε Μπόμπολας». Αυτά λέγατε εσείς. Και όχι μόνο φτιάχνετε τους δρ</w:t>
      </w:r>
      <w:r>
        <w:rPr>
          <w:rFonts w:eastAsia="Times New Roman"/>
          <w:szCs w:val="24"/>
        </w:rPr>
        <w:t xml:space="preserve">όμους μέσω του κ. Μπόμπολα ή του οποιοδήποτε –που δεν με ενδιαφέρει εμένα ποιος είναι- αλλά όταν θα χάνουν λεφτά, τότε </w:t>
      </w:r>
      <w:r>
        <w:rPr>
          <w:rFonts w:eastAsia="Times New Roman"/>
          <w:szCs w:val="24"/>
        </w:rPr>
        <w:lastRenderedPageBreak/>
        <w:t>το ελληνικό δημόσιο και όλοι οι φορολογούμενοι θα τσοντάρουν στον κ. Μπόμπολα, κύριε Μαντά.</w:t>
      </w:r>
    </w:p>
    <w:p w14:paraId="0C834793" w14:textId="77777777" w:rsidR="00A55636" w:rsidRDefault="00E244A2">
      <w:pPr>
        <w:spacing w:line="600" w:lineRule="auto"/>
        <w:ind w:firstLine="720"/>
        <w:jc w:val="both"/>
        <w:rPr>
          <w:rFonts w:eastAsia="Times New Roman"/>
          <w:szCs w:val="24"/>
        </w:rPr>
      </w:pPr>
      <w:r>
        <w:rPr>
          <w:rFonts w:eastAsia="Times New Roman"/>
          <w:szCs w:val="24"/>
        </w:rPr>
        <w:t>Για πείτε μου τώρα, ήταν μία χαριστική διάταξ</w:t>
      </w:r>
      <w:r>
        <w:rPr>
          <w:rFonts w:eastAsia="Times New Roman"/>
          <w:szCs w:val="24"/>
        </w:rPr>
        <w:t xml:space="preserve">η ή όχι; Και εάν είναι χαριστική και απαράδεκτη διάταξη, τότε γιατί φέρνετε τροπολογία για να την ενεργοποιήσετε και δεν φέρνετε μια τροπολογία για να την καταργήσετε; Για να δούμε εδώ μέσα τελικά ποιος είναι εκείνος που έχει τις προνομιακές σχέσεις με τη </w:t>
      </w:r>
      <w:r>
        <w:rPr>
          <w:rFonts w:eastAsia="Times New Roman"/>
          <w:szCs w:val="24"/>
        </w:rPr>
        <w:t xml:space="preserve">διαπλοκή. </w:t>
      </w:r>
    </w:p>
    <w:p w14:paraId="0C834794" w14:textId="77777777" w:rsidR="00A55636" w:rsidRDefault="00E244A2">
      <w:pPr>
        <w:spacing w:line="600" w:lineRule="auto"/>
        <w:ind w:firstLine="720"/>
        <w:jc w:val="both"/>
        <w:rPr>
          <w:rFonts w:eastAsia="Times New Roman"/>
          <w:szCs w:val="24"/>
        </w:rPr>
      </w:pPr>
      <w:r>
        <w:rPr>
          <w:rFonts w:eastAsia="Times New Roman"/>
          <w:szCs w:val="24"/>
        </w:rPr>
        <w:t xml:space="preserve">Τόλμησε και είπε ο κ. </w:t>
      </w:r>
      <w:proofErr w:type="spellStart"/>
      <w:r>
        <w:rPr>
          <w:rFonts w:eastAsia="Times New Roman"/>
          <w:szCs w:val="24"/>
        </w:rPr>
        <w:t>Τζανακόπουλος</w:t>
      </w:r>
      <w:proofErr w:type="spellEnd"/>
      <w:r>
        <w:rPr>
          <w:rFonts w:eastAsia="Times New Roman"/>
          <w:szCs w:val="24"/>
        </w:rPr>
        <w:t xml:space="preserve">, ο </w:t>
      </w:r>
      <w:r>
        <w:rPr>
          <w:rFonts w:eastAsia="Times New Roman"/>
          <w:szCs w:val="24"/>
        </w:rPr>
        <w:t xml:space="preserve">Κυβερνητικός </w:t>
      </w:r>
      <w:r>
        <w:rPr>
          <w:rFonts w:eastAsia="Times New Roman"/>
          <w:szCs w:val="24"/>
        </w:rPr>
        <w:t>Εκπρόσωπος</w:t>
      </w:r>
      <w:r>
        <w:rPr>
          <w:rFonts w:eastAsia="Times New Roman"/>
          <w:szCs w:val="24"/>
        </w:rPr>
        <w:t>, ότι το Ποτάμι έχει προνομιακές σχέσεις με τη διαπλοκή! Αυτή η τροπολογία διά χειρός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είναι η απάντηση στον κ. </w:t>
      </w:r>
      <w:proofErr w:type="spellStart"/>
      <w:r>
        <w:rPr>
          <w:rFonts w:eastAsia="Times New Roman"/>
          <w:szCs w:val="24"/>
        </w:rPr>
        <w:t>Τζανακόπουλο</w:t>
      </w:r>
      <w:proofErr w:type="spellEnd"/>
      <w:r>
        <w:rPr>
          <w:rFonts w:eastAsia="Times New Roman"/>
          <w:szCs w:val="24"/>
        </w:rPr>
        <w:t>. Αλλά, βέβαια, εδώ αξίζει να θυμηθούμε τι είχ</w:t>
      </w:r>
      <w:r>
        <w:rPr>
          <w:rFonts w:eastAsia="Times New Roman"/>
          <w:szCs w:val="24"/>
        </w:rPr>
        <w:t xml:space="preserve">ε πει ο αείμνηστος Αθανάσιος Κανελλόπουλος για τη θέση του </w:t>
      </w:r>
      <w:r>
        <w:rPr>
          <w:rFonts w:eastAsia="Times New Roman"/>
          <w:szCs w:val="24"/>
        </w:rPr>
        <w:t>Κυβερνητικού Εκπροσώπου</w:t>
      </w:r>
      <w:r>
        <w:rPr>
          <w:rFonts w:eastAsia="Times New Roman"/>
          <w:szCs w:val="24"/>
        </w:rPr>
        <w:t xml:space="preserve">. Τι είχε πει; «Μα, ο </w:t>
      </w:r>
      <w:r>
        <w:rPr>
          <w:rFonts w:eastAsia="Times New Roman"/>
          <w:szCs w:val="24"/>
        </w:rPr>
        <w:t xml:space="preserve">Κυβερνητικός Εκπρόσωπος </w:t>
      </w:r>
      <w:r>
        <w:rPr>
          <w:rFonts w:eastAsia="Times New Roman"/>
          <w:szCs w:val="24"/>
        </w:rPr>
        <w:t>είναι το καζανάκι της τουαλέτας».</w:t>
      </w:r>
    </w:p>
    <w:p w14:paraId="0C834795" w14:textId="77777777" w:rsidR="00A55636" w:rsidRDefault="00E244A2">
      <w:pPr>
        <w:spacing w:line="600" w:lineRule="auto"/>
        <w:ind w:firstLine="720"/>
        <w:jc w:val="both"/>
        <w:rPr>
          <w:rFonts w:eastAsia="Times New Roman"/>
          <w:szCs w:val="24"/>
        </w:rPr>
      </w:pPr>
      <w:r>
        <w:rPr>
          <w:rFonts w:eastAsia="Times New Roman"/>
          <w:szCs w:val="24"/>
        </w:rPr>
        <w:t>Ευχαριστώ πολύ.</w:t>
      </w:r>
    </w:p>
    <w:p w14:paraId="0C83479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Λίγο πιο προσεχτικά θα ήταν καλύτερα.</w:t>
      </w:r>
    </w:p>
    <w:p w14:paraId="0C83479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Τον λόγο</w:t>
      </w:r>
      <w:r>
        <w:rPr>
          <w:rFonts w:eastAsia="Times New Roman" w:cs="Times New Roman"/>
          <w:szCs w:val="24"/>
        </w:rPr>
        <w:t xml:space="preserve"> έχει ο κ. Μαντάς. Μην αρχίσετε να απαντάτε εφ’ όλης της ύλης γιατί χαθήκαμε.</w:t>
      </w:r>
    </w:p>
    <w:p w14:paraId="0C83479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0C834799" w14:textId="77777777" w:rsidR="00A55636" w:rsidRDefault="00E244A2">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Δεν θα απαντήσω σε τίποτα </w:t>
      </w:r>
      <w:r>
        <w:rPr>
          <w:rFonts w:eastAsia="Times New Roman"/>
          <w:szCs w:val="24"/>
        </w:rPr>
        <w:t xml:space="preserve">από </w:t>
      </w:r>
      <w:r>
        <w:rPr>
          <w:rFonts w:eastAsia="Times New Roman"/>
          <w:szCs w:val="24"/>
        </w:rPr>
        <w:t>αυτά.</w:t>
      </w:r>
    </w:p>
    <w:p w14:paraId="0C83479A"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Δεν θα απαντήσετε για τον Μπόμπολα;</w:t>
      </w:r>
    </w:p>
    <w:p w14:paraId="0C83479B" w14:textId="77777777" w:rsidR="00A55636" w:rsidRDefault="00E244A2">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Εάν ακούγατε την ομιλία μου, έχω ήδη απαντήσει.</w:t>
      </w:r>
    </w:p>
    <w:p w14:paraId="0C83479C"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 μας απαντήσετε συγκεκριμένα.</w:t>
      </w:r>
    </w:p>
    <w:p w14:paraId="0C83479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θα πει αυτά που θέλει να πει ο κ. Μαντάς.</w:t>
      </w:r>
    </w:p>
    <w:p w14:paraId="0C83479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Ορίστε, κύριε Μαντά, έχετε τον λόγο και παρακαλώ να είστε γρήγορος.</w:t>
      </w:r>
    </w:p>
    <w:p w14:paraId="0C83479F" w14:textId="77777777" w:rsidR="00A55636" w:rsidRDefault="00E244A2">
      <w:pPr>
        <w:spacing w:line="600" w:lineRule="auto"/>
        <w:ind w:firstLine="720"/>
        <w:jc w:val="both"/>
        <w:rPr>
          <w:rFonts w:eastAsia="Times New Roman"/>
          <w:szCs w:val="24"/>
        </w:rPr>
      </w:pPr>
      <w:r>
        <w:rPr>
          <w:rFonts w:eastAsia="Times New Roman"/>
          <w:b/>
          <w:szCs w:val="24"/>
        </w:rPr>
        <w:t>ΧΡΗ</w:t>
      </w:r>
      <w:r>
        <w:rPr>
          <w:rFonts w:eastAsia="Times New Roman"/>
          <w:b/>
          <w:szCs w:val="24"/>
        </w:rPr>
        <w:t>ΣΤΟΣ ΜΑΝΤΑΣ:</w:t>
      </w:r>
      <w:r>
        <w:rPr>
          <w:rFonts w:eastAsia="Times New Roman"/>
          <w:szCs w:val="24"/>
        </w:rPr>
        <w:t xml:space="preserve"> Αντιπαρέρχομαι ό,τι περιτύλιγμα υπάρχει προς τη κατεύθυνση της διαστρέβλωσης και –θα έλεγα- της αθλιότητας. Δεν μιλάω καθόλου γι’ αυτό.</w:t>
      </w:r>
    </w:p>
    <w:p w14:paraId="0C8347A0" w14:textId="77777777" w:rsidR="00A55636" w:rsidRDefault="00E244A2">
      <w:pPr>
        <w:spacing w:line="600" w:lineRule="auto"/>
        <w:ind w:firstLine="720"/>
        <w:jc w:val="both"/>
        <w:rPr>
          <w:rFonts w:eastAsia="Times New Roman"/>
          <w:szCs w:val="24"/>
        </w:rPr>
      </w:pPr>
      <w:r>
        <w:rPr>
          <w:rFonts w:eastAsia="Times New Roman"/>
          <w:szCs w:val="24"/>
        </w:rPr>
        <w:lastRenderedPageBreak/>
        <w:t>Θα μιλήσω για αυτό που ήθελα να πω –γι’ αυτό ζήτησα τον λόγο- όσο αφορά μία διευκρίνιση. Εγώ ο ίδιος με επί</w:t>
      </w:r>
      <w:r>
        <w:rPr>
          <w:rFonts w:eastAsia="Times New Roman"/>
          <w:szCs w:val="24"/>
        </w:rPr>
        <w:t xml:space="preserve">καιρη ερώτησή μου στον κ. </w:t>
      </w:r>
      <w:proofErr w:type="spellStart"/>
      <w:r>
        <w:rPr>
          <w:rFonts w:eastAsia="Times New Roman"/>
          <w:szCs w:val="24"/>
        </w:rPr>
        <w:t>Γαβρόγλου</w:t>
      </w:r>
      <w:proofErr w:type="spellEnd"/>
      <w:r>
        <w:rPr>
          <w:rFonts w:eastAsia="Times New Roman"/>
          <w:szCs w:val="24"/>
        </w:rPr>
        <w:t xml:space="preserve"> είχα αναδείξει το ζήτημα των μεταπτυχιακών ειδικής εκπαίδευσης που δίνονταν εξ αποστάσεως κυρίως από πανεπιστήμια στην Λευκωσία, στην Κύπρο, και στην Ιταλία.</w:t>
      </w:r>
    </w:p>
    <w:p w14:paraId="0C8347A1" w14:textId="77777777" w:rsidR="00A55636" w:rsidRDefault="00E244A2">
      <w:pPr>
        <w:spacing w:line="600" w:lineRule="auto"/>
        <w:ind w:firstLine="720"/>
        <w:jc w:val="both"/>
        <w:rPr>
          <w:rFonts w:eastAsia="Times New Roman"/>
          <w:szCs w:val="24"/>
        </w:rPr>
      </w:pPr>
      <w:r>
        <w:rPr>
          <w:rFonts w:eastAsia="Times New Roman"/>
          <w:szCs w:val="24"/>
        </w:rPr>
        <w:t>Θέλω, λοιπόν, να πω ότι στη διαδικασία εφαρμογής -και επειδή κ</w:t>
      </w:r>
      <w:r>
        <w:rPr>
          <w:rFonts w:eastAsia="Times New Roman"/>
          <w:szCs w:val="24"/>
        </w:rPr>
        <w:t xml:space="preserve">αι η </w:t>
      </w:r>
      <w:r>
        <w:rPr>
          <w:rFonts w:eastAsia="Times New Roman"/>
          <w:szCs w:val="24"/>
        </w:rPr>
        <w:t>κοινή υπουργική απόφαση</w:t>
      </w:r>
      <w:r>
        <w:rPr>
          <w:rFonts w:eastAsia="Times New Roman"/>
          <w:szCs w:val="24"/>
        </w:rPr>
        <w:t xml:space="preserve"> θα βγει σε δημόσια διαβούλευση- πρέπει να προσεχτεί ιδιαίτερα αυτό το θέμα και να κοιταχτούν με προσοχή όλα αυτά τα μεταπτυχιακά –τα οποία έχουν αποκτηθεί με τον συγκεκριμένο τρόπο- για το εάν πληρούν τους όρους στη διαδικασία </w:t>
      </w:r>
      <w:r>
        <w:rPr>
          <w:rFonts w:eastAsia="Times New Roman"/>
          <w:szCs w:val="24"/>
        </w:rPr>
        <w:t xml:space="preserve">της </w:t>
      </w:r>
      <w:proofErr w:type="spellStart"/>
      <w:r>
        <w:rPr>
          <w:rFonts w:eastAsia="Times New Roman"/>
          <w:szCs w:val="24"/>
        </w:rPr>
        <w:t>μοριοδότησης</w:t>
      </w:r>
      <w:proofErr w:type="spellEnd"/>
      <w:r>
        <w:rPr>
          <w:rFonts w:eastAsia="Times New Roman"/>
          <w:szCs w:val="24"/>
        </w:rPr>
        <w:t>. Αυτό ήθελα να πω για να είναι γραμμένο και στα Πρακτικά.</w:t>
      </w:r>
    </w:p>
    <w:p w14:paraId="0C8347A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Μαντά.</w:t>
      </w:r>
    </w:p>
    <w:p w14:paraId="0C8347A3"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Παπανάτσιου</w:t>
      </w:r>
      <w:proofErr w:type="spellEnd"/>
      <w:r>
        <w:rPr>
          <w:rFonts w:eastAsia="Times New Roman" w:cs="Times New Roman"/>
          <w:szCs w:val="24"/>
        </w:rPr>
        <w:t>.</w:t>
      </w:r>
    </w:p>
    <w:p w14:paraId="0C8347A4"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Για τους εργολάβους τίποτα;</w:t>
      </w:r>
    </w:p>
    <w:p w14:paraId="0C8347A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Μαντά, μην</w:t>
      </w:r>
      <w:r>
        <w:rPr>
          <w:rFonts w:eastAsia="Times New Roman" w:cs="Times New Roman"/>
          <w:szCs w:val="24"/>
        </w:rPr>
        <w:t xml:space="preserve"> απαντήσετε. </w:t>
      </w:r>
    </w:p>
    <w:p w14:paraId="0C8347A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Αμυρά</w:t>
      </w:r>
      <w:proofErr w:type="spellEnd"/>
      <w:r>
        <w:rPr>
          <w:rFonts w:eastAsia="Times New Roman" w:cs="Times New Roman"/>
          <w:szCs w:val="24"/>
        </w:rPr>
        <w:t>, αυτά ήθελε να πει, αυτά είπε ο κ. Μαντάς. Σας παρακαλώ τώρα.</w:t>
      </w:r>
    </w:p>
    <w:p w14:paraId="0C8347A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0C8347A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Ξέρετε, κύριε </w:t>
      </w:r>
      <w:proofErr w:type="spellStart"/>
      <w:r>
        <w:rPr>
          <w:rFonts w:eastAsia="Times New Roman" w:cs="Times New Roman"/>
          <w:szCs w:val="24"/>
        </w:rPr>
        <w:t>Αμυρά</w:t>
      </w:r>
      <w:proofErr w:type="spellEnd"/>
      <w:r>
        <w:rPr>
          <w:rFonts w:eastAsia="Times New Roman" w:cs="Times New Roman"/>
          <w:szCs w:val="24"/>
        </w:rPr>
        <w:t xml:space="preserve">, από πότε είναι υπογεγραμμένες οι συμβάσεις και από πότε ισχύουν όλα αυτά; </w:t>
      </w:r>
    </w:p>
    <w:p w14:paraId="0C8347A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Και τι ήρθαμε να κάνουμε εμείς; Το γεγονός ότι παραδίδουμε δρόμους τουλάχιστον στην ελληνική επικράτεια, που δεν έχει παραδώσει κανείς άλλος μέσα σε τόσο μικρό </w:t>
      </w:r>
      <w:r>
        <w:rPr>
          <w:rFonts w:eastAsia="Times New Roman" w:cs="Times New Roman"/>
          <w:szCs w:val="24"/>
        </w:rPr>
        <w:t xml:space="preserve">διάστημα, αυτό θα πρέπει τουλάχιστον να μας το αναγνωρίσετε.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δεν θέλω να μιλήσω γι’ αυτά.</w:t>
      </w:r>
    </w:p>
    <w:p w14:paraId="0C8347A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xml:space="preserve">, κατ’ </w:t>
      </w:r>
      <w:r>
        <w:rPr>
          <w:rFonts w:eastAsia="Times New Roman" w:cs="Times New Roman"/>
          <w:szCs w:val="24"/>
        </w:rPr>
        <w:t xml:space="preserve">αρχάς </w:t>
      </w:r>
      <w:r>
        <w:rPr>
          <w:rFonts w:eastAsia="Times New Roman" w:cs="Times New Roman"/>
          <w:szCs w:val="24"/>
        </w:rPr>
        <w:t>συγγνώμη γιατί δεν απάντησα για το εάν αποδέχομαι ή όχι την τροπολογία. Ρώτησα τον αρμόδιο Υπουργό Παιδείας για το εάν τ</w:t>
      </w:r>
      <w:r>
        <w:rPr>
          <w:rFonts w:eastAsia="Times New Roman" w:cs="Times New Roman"/>
          <w:szCs w:val="24"/>
        </w:rPr>
        <w:t xml:space="preserve">ην κάνει αποδεκτή και μου είπε όχι. Οπότε σε αυτήν την περίπτωση δεν μπορώ να την κάνω αποδεκτή. </w:t>
      </w:r>
    </w:p>
    <w:p w14:paraId="0C8347AB" w14:textId="77777777" w:rsidR="00A55636" w:rsidRDefault="00E244A2">
      <w:pPr>
        <w:spacing w:line="600" w:lineRule="auto"/>
        <w:ind w:firstLine="720"/>
        <w:jc w:val="both"/>
        <w:rPr>
          <w:rFonts w:eastAsia="Times New Roman"/>
          <w:szCs w:val="24"/>
        </w:rPr>
      </w:pPr>
      <w:r>
        <w:rPr>
          <w:rFonts w:eastAsia="Times New Roman" w:cs="Times New Roman"/>
          <w:szCs w:val="24"/>
        </w:rPr>
        <w:t xml:space="preserve">Και θέλω να κάνω μία διευκρίνιση όσο αφορά μία παρατήρηση του κ. </w:t>
      </w:r>
      <w:proofErr w:type="spellStart"/>
      <w:r>
        <w:rPr>
          <w:rFonts w:eastAsia="Times New Roman" w:cs="Times New Roman"/>
          <w:szCs w:val="24"/>
        </w:rPr>
        <w:t>Φορτσάκη</w:t>
      </w:r>
      <w:proofErr w:type="spellEnd"/>
      <w:r>
        <w:rPr>
          <w:rFonts w:eastAsia="Times New Roman" w:cs="Times New Roman"/>
          <w:szCs w:val="24"/>
        </w:rPr>
        <w:t xml:space="preserve"> σε σχέση με την υπ’ αριθμό 988 τροπο</w:t>
      </w:r>
      <w:r>
        <w:rPr>
          <w:rFonts w:eastAsia="Times New Roman" w:cs="Times New Roman"/>
          <w:szCs w:val="24"/>
        </w:rPr>
        <w:lastRenderedPageBreak/>
        <w:t>λογία. Αναφέρατε τις κατηγορίες των υπόχρεων που</w:t>
      </w:r>
      <w:r>
        <w:rPr>
          <w:rFonts w:eastAsia="Times New Roman" w:cs="Times New Roman"/>
          <w:szCs w:val="24"/>
        </w:rPr>
        <w:t xml:space="preserve"> προσδιορίζονται με αποφάσεις του διοικητή της Ανεξάρτητης Αρχής Δημοσίων Εσόδων.</w:t>
      </w:r>
    </w:p>
    <w:p w14:paraId="0C8347A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Αυτό διαγράφεται με τη νομοτεχνική που φέραμε όπως επίσης και όλη η 13 παράγραφος και έρχεται 13Α «με απόφαση του Υπουργού Οικονομικών προσδιορίζονται οι κατηγορίες των υπόχρ</w:t>
      </w:r>
      <w:r>
        <w:rPr>
          <w:rFonts w:eastAsia="Times New Roman" w:cs="Times New Roman"/>
          <w:szCs w:val="24"/>
        </w:rPr>
        <w:t>εων της παραγράφου 8». Και το τεχνικό κομμάτι παραμένει στον διοικητή της ΑΑΔΕ. Όπως ακριβώς και εσείς το εντοπίσατε, έτσι το εντοπίσαμε και εμείς στην πορεία γι’ αυτό και φέραμε και τη νομοτεχνική.</w:t>
      </w:r>
    </w:p>
    <w:p w14:paraId="0C8347A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Δηλαδή, αφαιρείτε αρμοδιότητες από </w:t>
      </w:r>
      <w:r>
        <w:rPr>
          <w:rFonts w:eastAsia="Times New Roman" w:cs="Times New Roman"/>
          <w:szCs w:val="24"/>
        </w:rPr>
        <w:t xml:space="preserve">τον </w:t>
      </w:r>
      <w:r>
        <w:rPr>
          <w:rFonts w:eastAsia="Times New Roman" w:cs="Times New Roman"/>
          <w:szCs w:val="24"/>
        </w:rPr>
        <w:t xml:space="preserve">γενικό </w:t>
      </w:r>
      <w:r>
        <w:rPr>
          <w:rFonts w:eastAsia="Times New Roman" w:cs="Times New Roman"/>
          <w:szCs w:val="24"/>
        </w:rPr>
        <w:t>γραμματέα</w:t>
      </w:r>
      <w:r>
        <w:rPr>
          <w:rFonts w:eastAsia="Times New Roman" w:cs="Times New Roman"/>
          <w:szCs w:val="24"/>
        </w:rPr>
        <w:t>;</w:t>
      </w:r>
    </w:p>
    <w:p w14:paraId="0C8347A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Όχι, δεν αφαιρούμε. Ακριβώς αυτό που είπε ο κ. </w:t>
      </w:r>
      <w:proofErr w:type="spellStart"/>
      <w:r>
        <w:rPr>
          <w:rFonts w:eastAsia="Times New Roman" w:cs="Times New Roman"/>
          <w:szCs w:val="24"/>
        </w:rPr>
        <w:t>Φορτσάκης</w:t>
      </w:r>
      <w:proofErr w:type="spellEnd"/>
      <w:r>
        <w:rPr>
          <w:rFonts w:eastAsia="Times New Roman" w:cs="Times New Roman"/>
          <w:szCs w:val="24"/>
        </w:rPr>
        <w:t>, αυτό εντοπίσαμε και εμείς, όταν το είδαμε σήμερα, ότι δηλαδή το ποιες κατηγορίες είναι θέμα του νομοθέτη, είναι θέμα του Υπουργ</w:t>
      </w:r>
      <w:r>
        <w:rPr>
          <w:rFonts w:eastAsia="Times New Roman" w:cs="Times New Roman"/>
          <w:szCs w:val="24"/>
        </w:rPr>
        <w:t xml:space="preserve">ού, δεν είναι θέμα του </w:t>
      </w:r>
      <w:r>
        <w:rPr>
          <w:rFonts w:eastAsia="Times New Roman" w:cs="Times New Roman"/>
          <w:szCs w:val="24"/>
        </w:rPr>
        <w:t>διοικητή</w:t>
      </w:r>
      <w:r>
        <w:rPr>
          <w:rFonts w:eastAsia="Times New Roman" w:cs="Times New Roman"/>
          <w:szCs w:val="24"/>
        </w:rPr>
        <w:t xml:space="preserve">, ενώ αντίστοιχα το κομμάτι που αφορά το τεχνικό παραμένει στον </w:t>
      </w:r>
      <w:r>
        <w:rPr>
          <w:rFonts w:eastAsia="Times New Roman" w:cs="Times New Roman"/>
          <w:szCs w:val="24"/>
        </w:rPr>
        <w:t>διοικητή</w:t>
      </w:r>
      <w:r>
        <w:rPr>
          <w:rFonts w:eastAsia="Times New Roman" w:cs="Times New Roman"/>
          <w:szCs w:val="24"/>
        </w:rPr>
        <w:t xml:space="preserve"> όπως είναι </w:t>
      </w:r>
      <w:r>
        <w:rPr>
          <w:rFonts w:eastAsia="Times New Roman" w:cs="Times New Roman"/>
          <w:szCs w:val="24"/>
        </w:rPr>
        <w:lastRenderedPageBreak/>
        <w:t>και η σύμβαση και η ιδιότητα που έχει σαν διοικητής της ανεξάρτητης αρχής.</w:t>
      </w:r>
    </w:p>
    <w:p w14:paraId="0C8347A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Υπουργέ.</w:t>
      </w:r>
    </w:p>
    <w:p w14:paraId="0C8347B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επί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νόμου του Υπουργείου Οικονομικών</w:t>
      </w:r>
      <w:r>
        <w:rPr>
          <w:rFonts w:eastAsia="Times New Roman" w:cs="Times New Roman"/>
          <w:szCs w:val="24"/>
        </w:rPr>
        <w:t>:</w:t>
      </w:r>
      <w:r>
        <w:rPr>
          <w:rFonts w:eastAsia="Times New Roman" w:cs="Times New Roman"/>
          <w:szCs w:val="24"/>
        </w:rPr>
        <w:t xml:space="preserve"> «Ενσωμάτωση στην εθνική νομοθεσία της Οδηγίας 2014/92/ΕΕ του Ευρωπαϊκού Κοινοβουλίου και του Συμβ</w:t>
      </w:r>
      <w:r>
        <w:rPr>
          <w:rFonts w:eastAsia="Times New Roman" w:cs="Times New Roman"/>
          <w:szCs w:val="24"/>
        </w:rPr>
        <w:t>ουλίου της 23</w:t>
      </w:r>
      <w:r w:rsidRPr="00025FC7">
        <w:rPr>
          <w:rFonts w:eastAsia="Times New Roman" w:cs="Times New Roman"/>
          <w:szCs w:val="24"/>
          <w:vertAlign w:val="superscript"/>
        </w:rPr>
        <w:t>ης</w:t>
      </w:r>
      <w:r>
        <w:rPr>
          <w:rFonts w:eastAsia="Times New Roman" w:cs="Times New Roman"/>
          <w:szCs w:val="24"/>
        </w:rPr>
        <w:t xml:space="preserve"> Ιουλίου 2014 για τη </w:t>
      </w:r>
      <w:proofErr w:type="spellStart"/>
      <w:r>
        <w:rPr>
          <w:rFonts w:eastAsia="Times New Roman" w:cs="Times New Roman"/>
          <w:szCs w:val="24"/>
        </w:rPr>
        <w:t>συγκρισιμότητα</w:t>
      </w:r>
      <w:proofErr w:type="spellEnd"/>
      <w:r>
        <w:rPr>
          <w:rFonts w:eastAsia="Times New Roman" w:cs="Times New Roman"/>
          <w:szCs w:val="24"/>
        </w:rPr>
        <w:t xml:space="preserve"> των τελών που συνδέονται με λογαριασμούς πληρωμών, την αλλαγή λογαριασμού πληρωμών και την πρόσβαση σε λογαριασμούς πληρωμών με βασικά χαρακτηριστικά και άλλες διατάξεις».</w:t>
      </w:r>
    </w:p>
    <w:p w14:paraId="0C8347B1"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w:t>
      </w:r>
      <w:r>
        <w:rPr>
          <w:rFonts w:eastAsia="Times New Roman" w:cs="Times New Roman"/>
          <w:szCs w:val="24"/>
        </w:rPr>
        <w:t>ο νομοσχέδιο επί της αρχής;</w:t>
      </w:r>
    </w:p>
    <w:p w14:paraId="0C8347B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7B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0C8347B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0C8347B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ΓΕΩΡΓΙΟΣ ΓΕΡΜΕΝΗΣ:</w:t>
      </w:r>
      <w:r>
        <w:rPr>
          <w:rFonts w:eastAsia="Times New Roman" w:cs="Times New Roman"/>
          <w:szCs w:val="24"/>
        </w:rPr>
        <w:t xml:space="preserve"> Όχι.</w:t>
      </w:r>
    </w:p>
    <w:p w14:paraId="0C8347B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7B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7B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7B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0C8347B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(Σπυρίδων Λυκ</w:t>
      </w:r>
      <w:r>
        <w:rPr>
          <w:rFonts w:eastAsia="Times New Roman" w:cs="Times New Roman"/>
          <w:b/>
          <w:szCs w:val="24"/>
        </w:rPr>
        <w:t>ούδης):</w:t>
      </w:r>
      <w:r>
        <w:rPr>
          <w:rFonts w:eastAsia="Times New Roman" w:cs="Times New Roman"/>
          <w:szCs w:val="24"/>
        </w:rPr>
        <w:t xml:space="preserve"> 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«Ενσωμάτωση στην εθνική νομοθεσία της Οδηγίας 2014/92/ΕΕ του Ευρωπαϊκού Κοινοβουλίου και του Συμβουλίου της 23</w:t>
      </w:r>
      <w:r w:rsidRPr="00E23B31">
        <w:rPr>
          <w:rFonts w:eastAsia="Times New Roman" w:cs="Times New Roman"/>
          <w:szCs w:val="24"/>
          <w:vertAlign w:val="superscript"/>
        </w:rPr>
        <w:t>ης</w:t>
      </w:r>
      <w:r>
        <w:rPr>
          <w:rFonts w:eastAsia="Times New Roman" w:cs="Times New Roman"/>
          <w:szCs w:val="24"/>
        </w:rPr>
        <w:t xml:space="preserve"> Ιουλίου 2014 για τη </w:t>
      </w:r>
      <w:proofErr w:type="spellStart"/>
      <w:r>
        <w:rPr>
          <w:rFonts w:eastAsia="Times New Roman" w:cs="Times New Roman"/>
          <w:szCs w:val="24"/>
        </w:rPr>
        <w:t>συγκρισιμότητα</w:t>
      </w:r>
      <w:proofErr w:type="spellEnd"/>
      <w:r>
        <w:rPr>
          <w:rFonts w:eastAsia="Times New Roman" w:cs="Times New Roman"/>
          <w:szCs w:val="24"/>
        </w:rPr>
        <w:t xml:space="preserve"> των τελών που συνδέονται με λογαριασμούς πληρωμών,</w:t>
      </w:r>
      <w:r>
        <w:rPr>
          <w:rFonts w:eastAsia="Times New Roman" w:cs="Times New Roman"/>
          <w:szCs w:val="24"/>
        </w:rPr>
        <w:t xml:space="preserve"> την αλλαγή λογαριασμού πληρωμών και την πρόσβαση σε λογαριασμούς πληρωμών με βασικά χαρακτηριστικά και άλλες διατάξεις» έγινε δεκτό επί της αρχής κατά πλειοψηφία.</w:t>
      </w:r>
    </w:p>
    <w:p w14:paraId="0C8347BB"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w:t>
      </w:r>
    </w:p>
    <w:p w14:paraId="0C8347B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0C8347B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ΕΥΣ</w:t>
      </w:r>
      <w:r>
        <w:rPr>
          <w:rFonts w:eastAsia="Times New Roman" w:cs="Times New Roman"/>
          <w:b/>
          <w:szCs w:val="24"/>
        </w:rPr>
        <w:t>ΤΑΘΙΟΣ ΓΙΑΝΝΑΚΙΔΗΣ:</w:t>
      </w:r>
      <w:r>
        <w:rPr>
          <w:rFonts w:eastAsia="Times New Roman" w:cs="Times New Roman"/>
          <w:szCs w:val="24"/>
        </w:rPr>
        <w:t xml:space="preserve"> Ναι.</w:t>
      </w:r>
    </w:p>
    <w:p w14:paraId="0C8347B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0C8347B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ΓΕΩΡΓΙΟΣ ΑΡΒΑΝΙΤΙΔΗΣ:</w:t>
      </w:r>
      <w:r>
        <w:rPr>
          <w:rFonts w:eastAsia="Times New Roman" w:cs="Times New Roman"/>
          <w:szCs w:val="24"/>
        </w:rPr>
        <w:t xml:space="preserve"> Ναι.</w:t>
      </w:r>
    </w:p>
    <w:p w14:paraId="0C8347C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7C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7C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7C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7C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0C8347C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w:t>
      </w:r>
      <w:r>
        <w:rPr>
          <w:rFonts w:eastAsia="Times New Roman" w:cs="Times New Roman"/>
          <w:szCs w:val="24"/>
        </w:rPr>
        <w:t xml:space="preserve"> το άρθρο 1 έγινε δεκτό ως έχει κατά πλειοψηφία.</w:t>
      </w:r>
    </w:p>
    <w:p w14:paraId="0C8347C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0C8347C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7C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0C8347C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0C8347C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7C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7C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7C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ΕΩΡΓΙΟΣ ΚΑΤΣΙΑΝΤΩΝΗΣ:</w:t>
      </w:r>
      <w:r>
        <w:rPr>
          <w:rFonts w:eastAsia="Times New Roman" w:cs="Times New Roman"/>
          <w:szCs w:val="24"/>
        </w:rPr>
        <w:t xml:space="preserve"> Ναι.</w:t>
      </w:r>
    </w:p>
    <w:p w14:paraId="0C8347C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Ναι.</w:t>
      </w:r>
    </w:p>
    <w:p w14:paraId="0C8347C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2 έγινε δεκτό ως έχει κατά πλειοψηφία.</w:t>
      </w:r>
    </w:p>
    <w:p w14:paraId="0C8347D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0C8347D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7D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0C8347D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ΑΡΒΑΝ</w:t>
      </w:r>
      <w:r>
        <w:rPr>
          <w:rFonts w:eastAsia="Times New Roman" w:cs="Times New Roman"/>
          <w:b/>
          <w:szCs w:val="24"/>
        </w:rPr>
        <w:t>ΙΤΙΔΗΣ:</w:t>
      </w:r>
      <w:r>
        <w:rPr>
          <w:rFonts w:eastAsia="Times New Roman" w:cs="Times New Roman"/>
          <w:szCs w:val="24"/>
        </w:rPr>
        <w:t xml:space="preserve"> Ναι.</w:t>
      </w:r>
    </w:p>
    <w:p w14:paraId="0C8347D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7D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7D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7D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7D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0C8347D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3 έγινε δεκτό ως έχει κατά πλειοψηφία.</w:t>
      </w:r>
    </w:p>
    <w:p w14:paraId="0C8347D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w:t>
      </w:r>
      <w:r>
        <w:rPr>
          <w:rFonts w:eastAsia="Times New Roman" w:cs="Times New Roman"/>
          <w:szCs w:val="24"/>
        </w:rPr>
        <w:t xml:space="preserve"> το άρθρο 4 ως έχει;</w:t>
      </w:r>
    </w:p>
    <w:p w14:paraId="0C8347D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7D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ΘΕΟΔΩΡΟΣ ΦΟΡΤΣΑΚΗΣ:</w:t>
      </w:r>
      <w:r>
        <w:rPr>
          <w:rFonts w:eastAsia="Times New Roman" w:cs="Times New Roman"/>
          <w:szCs w:val="24"/>
        </w:rPr>
        <w:t xml:space="preserve"> Ναι.</w:t>
      </w:r>
    </w:p>
    <w:p w14:paraId="0C8347D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0C8347D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7D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7E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7E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7E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0C8347E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4 έγινε δεκτό ως έχει κατά πλειοψηφία.</w:t>
      </w:r>
    </w:p>
    <w:p w14:paraId="0C8347E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0C8347E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7E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0C8347E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0C8347E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7E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ΒΑΡΔΑΛΗΣ:</w:t>
      </w:r>
      <w:r>
        <w:rPr>
          <w:rFonts w:eastAsia="Times New Roman" w:cs="Times New Roman"/>
          <w:szCs w:val="24"/>
        </w:rPr>
        <w:t xml:space="preserve"> Όχι.</w:t>
      </w:r>
    </w:p>
    <w:p w14:paraId="0C8347E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7E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ΓΕΩΡΓΙΟΣ ΚΑΤΣΙΑΝΤΩΝΗΣ:</w:t>
      </w:r>
      <w:r>
        <w:rPr>
          <w:rFonts w:eastAsia="Times New Roman" w:cs="Times New Roman"/>
          <w:szCs w:val="24"/>
        </w:rPr>
        <w:t xml:space="preserve"> Ναι.</w:t>
      </w:r>
    </w:p>
    <w:p w14:paraId="0C8347E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0C8347E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5 έγινε δεκτό ως έχει κατά πλειοψηφία.</w:t>
      </w:r>
    </w:p>
    <w:p w14:paraId="0C8347E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0C8347E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r>
        <w:rPr>
          <w:rFonts w:eastAsia="Times New Roman" w:cs="Times New Roman"/>
          <w:szCs w:val="24"/>
        </w:rPr>
        <w:t>.</w:t>
      </w:r>
    </w:p>
    <w:p w14:paraId="0C8347F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0C8347F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0C8347F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7F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7F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7F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7F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0C8347F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6 έγινε δεκτό ως έχει κατά πλ</w:t>
      </w:r>
      <w:r>
        <w:rPr>
          <w:rFonts w:eastAsia="Times New Roman" w:cs="Times New Roman"/>
          <w:szCs w:val="24"/>
        </w:rPr>
        <w:t>ειοψηφία.</w:t>
      </w:r>
    </w:p>
    <w:p w14:paraId="0C8347F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0C8347F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ΕΥΣΤΑΘΙΟΣ ΓΙΑΝΝΑΚΙΔΗΣ:</w:t>
      </w:r>
      <w:r>
        <w:rPr>
          <w:rFonts w:eastAsia="Times New Roman" w:cs="Times New Roman"/>
          <w:szCs w:val="24"/>
        </w:rPr>
        <w:t xml:space="preserve"> Ναι.</w:t>
      </w:r>
    </w:p>
    <w:p w14:paraId="0C8347F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7F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7F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7F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7F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7F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0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01"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 άρθρο 7 έγινε δεκτό ως έχει κατά πλειοψηφία.</w:t>
      </w:r>
    </w:p>
    <w:p w14:paraId="0C83480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0C83480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0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0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80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ΓΕΡΜΕΝΗΣ:</w:t>
      </w:r>
      <w:r>
        <w:rPr>
          <w:rFonts w:eastAsia="Times New Roman" w:cs="Times New Roman"/>
          <w:szCs w:val="24"/>
        </w:rPr>
        <w:t xml:space="preserve"> Όχι.</w:t>
      </w:r>
    </w:p>
    <w:p w14:paraId="0C83480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0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Ναι.</w:t>
      </w:r>
    </w:p>
    <w:p w14:paraId="0C83480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0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0B"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 άρθρο 8 έγινε δεκτό ως έχει κατά πλειοψηφία.</w:t>
      </w:r>
    </w:p>
    <w:p w14:paraId="0C83480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0C83480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ΥΣΤΑΘΙΟΣ ΓΙΑΝΝΑΚΙΔΗΣ:</w:t>
      </w:r>
      <w:r>
        <w:rPr>
          <w:rFonts w:eastAsia="Times New Roman" w:cs="Times New Roman"/>
          <w:szCs w:val="24"/>
        </w:rPr>
        <w:t xml:space="preserve"> Ναι.</w:t>
      </w:r>
    </w:p>
    <w:p w14:paraId="0C83480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0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81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1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1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1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1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15"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 άρθρο 9 έγ</w:t>
      </w:r>
      <w:r>
        <w:rPr>
          <w:rFonts w:eastAsia="Times New Roman" w:cs="Times New Roman"/>
          <w:bCs/>
          <w:szCs w:val="24"/>
        </w:rPr>
        <w:t>ινε δεκτό ως έχει κατά πλειοψηφία.</w:t>
      </w:r>
    </w:p>
    <w:p w14:paraId="0C83481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10 ως έχει;</w:t>
      </w:r>
    </w:p>
    <w:p w14:paraId="0C83481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1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1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81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1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1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1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ΚΑΤΣΙΑΝΤΩΝΗΣ:</w:t>
      </w:r>
      <w:r>
        <w:rPr>
          <w:rFonts w:eastAsia="Times New Roman" w:cs="Times New Roman"/>
          <w:szCs w:val="24"/>
        </w:rPr>
        <w:t xml:space="preserve"> Ναι.</w:t>
      </w:r>
    </w:p>
    <w:p w14:paraId="0C83481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1F"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w:t>
      </w:r>
      <w:r>
        <w:rPr>
          <w:rFonts w:eastAsia="Times New Roman" w:cs="Times New Roman"/>
          <w:szCs w:val="24"/>
        </w:rPr>
        <w:t xml:space="preserve"> </w:t>
      </w:r>
      <w:r>
        <w:rPr>
          <w:rFonts w:eastAsia="Times New Roman" w:cs="Times New Roman"/>
          <w:bCs/>
          <w:szCs w:val="24"/>
        </w:rPr>
        <w:t>άρθρο 10 έγινε δεκτό ως έχει κατά πλειοψηφία.</w:t>
      </w:r>
    </w:p>
    <w:p w14:paraId="0C83482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0C83482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2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2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b/>
          <w:szCs w:val="24"/>
        </w:rPr>
        <w:t xml:space="preserve">: </w:t>
      </w:r>
      <w:r>
        <w:rPr>
          <w:rFonts w:eastAsia="Times New Roman" w:cs="Times New Roman"/>
          <w:szCs w:val="24"/>
        </w:rPr>
        <w:t>Ναι.</w:t>
      </w:r>
    </w:p>
    <w:p w14:paraId="0C83482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2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0C83482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2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2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29"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 άρθρο 11 έγινε δεκτό ως έχει κατά πλειοψηφία.</w:t>
      </w:r>
    </w:p>
    <w:p w14:paraId="0C83482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w:t>
      </w:r>
      <w:r>
        <w:rPr>
          <w:rFonts w:eastAsia="Times New Roman" w:cs="Times New Roman"/>
          <w:szCs w:val="24"/>
        </w:rPr>
        <w:t>ρθρο 12 ως έχει;</w:t>
      </w:r>
    </w:p>
    <w:p w14:paraId="0C83482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2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2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82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2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3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3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3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33"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lastRenderedPageBreak/>
        <w:t xml:space="preserve">ΠΡΟΕΔΡΕΥΩΝ (Σπυρίδων Λυκούδης): </w:t>
      </w:r>
      <w:r>
        <w:rPr>
          <w:rFonts w:eastAsia="Times New Roman" w:cs="Times New Roman"/>
          <w:bCs/>
          <w:szCs w:val="24"/>
        </w:rPr>
        <w:t>Συνεπώς το</w:t>
      </w:r>
      <w:r>
        <w:rPr>
          <w:rFonts w:eastAsia="Times New Roman" w:cs="Times New Roman"/>
          <w:szCs w:val="24"/>
        </w:rPr>
        <w:t xml:space="preserve"> </w:t>
      </w:r>
      <w:r>
        <w:rPr>
          <w:rFonts w:eastAsia="Times New Roman" w:cs="Times New Roman"/>
          <w:bCs/>
          <w:szCs w:val="24"/>
        </w:rPr>
        <w:t>άρθρο 12 έγινε δεκτό ως έχει κατά πλειοψηφία.</w:t>
      </w:r>
    </w:p>
    <w:p w14:paraId="0C83483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ως έχει;</w:t>
      </w:r>
    </w:p>
    <w:p w14:paraId="0C83483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3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3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83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3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3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ΚΑΜΜΕΝΟΣ:</w:t>
      </w:r>
      <w:r>
        <w:rPr>
          <w:rFonts w:eastAsia="Times New Roman" w:cs="Times New Roman"/>
          <w:szCs w:val="24"/>
        </w:rPr>
        <w:t xml:space="preserve"> Ναι.</w:t>
      </w:r>
    </w:p>
    <w:p w14:paraId="0C83483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3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3D"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 άρθρο 13 έγινε δεκτό ως έχει κατά πλειοψηφία.</w:t>
      </w:r>
    </w:p>
    <w:p w14:paraId="0C83483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0C83483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4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w:t>
      </w:r>
      <w:r>
        <w:rPr>
          <w:rFonts w:eastAsia="Times New Roman" w:cs="Times New Roman"/>
          <w:szCs w:val="24"/>
        </w:rPr>
        <w:t>αι.</w:t>
      </w:r>
    </w:p>
    <w:p w14:paraId="0C83484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ΑΡΒΑΝΙΤΙΔΗΣ: </w:t>
      </w:r>
      <w:r>
        <w:rPr>
          <w:rFonts w:eastAsia="Times New Roman" w:cs="Times New Roman"/>
          <w:szCs w:val="24"/>
        </w:rPr>
        <w:t>Ναι.</w:t>
      </w:r>
    </w:p>
    <w:p w14:paraId="0C83484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4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4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4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4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47"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 άρθρο 14 έγινε δεκτό ως έχει κατά πλειοψηφία.</w:t>
      </w:r>
    </w:p>
    <w:p w14:paraId="0C83484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15 ως έχει;</w:t>
      </w:r>
    </w:p>
    <w:p w14:paraId="0C83484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4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4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84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4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4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4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5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Ναι.</w:t>
      </w:r>
    </w:p>
    <w:p w14:paraId="0C834851"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w:t>
      </w:r>
      <w:r>
        <w:rPr>
          <w:rFonts w:eastAsia="Times New Roman" w:cs="Times New Roman"/>
          <w:szCs w:val="24"/>
        </w:rPr>
        <w:t xml:space="preserve"> </w:t>
      </w:r>
      <w:r>
        <w:rPr>
          <w:rFonts w:eastAsia="Times New Roman" w:cs="Times New Roman"/>
          <w:bCs/>
          <w:szCs w:val="24"/>
        </w:rPr>
        <w:t>άρθρο 15 έγινε δεκτό ως έχει κατά πλειοψηφία.</w:t>
      </w:r>
    </w:p>
    <w:p w14:paraId="0C83485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0C83485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5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5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85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5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ΒΑΡΔΑΛΗΣ:</w:t>
      </w:r>
      <w:r>
        <w:rPr>
          <w:rFonts w:eastAsia="Times New Roman" w:cs="Times New Roman"/>
          <w:szCs w:val="24"/>
        </w:rPr>
        <w:t xml:space="preserve"> Όχι.</w:t>
      </w:r>
    </w:p>
    <w:p w14:paraId="0C83485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5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5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5B"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w:t>
      </w:r>
      <w:r>
        <w:rPr>
          <w:rFonts w:eastAsia="Times New Roman" w:cs="Times New Roman"/>
          <w:szCs w:val="24"/>
        </w:rPr>
        <w:t xml:space="preserve"> </w:t>
      </w:r>
      <w:r>
        <w:rPr>
          <w:rFonts w:eastAsia="Times New Roman" w:cs="Times New Roman"/>
          <w:bCs/>
          <w:szCs w:val="24"/>
        </w:rPr>
        <w:t>άρθρο 16 έγινε δεκτό ως έχει κατά πλειοψηφία.</w:t>
      </w:r>
    </w:p>
    <w:p w14:paraId="0C83485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0C83485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w:t>
      </w:r>
      <w:r>
        <w:rPr>
          <w:rFonts w:eastAsia="Times New Roman" w:cs="Times New Roman"/>
          <w:szCs w:val="24"/>
        </w:rPr>
        <w:t>αι.</w:t>
      </w:r>
    </w:p>
    <w:p w14:paraId="0C83485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ΦΟΡΤΣΑΚΗΣ: </w:t>
      </w:r>
      <w:r>
        <w:rPr>
          <w:rFonts w:eastAsia="Times New Roman" w:cs="Times New Roman"/>
          <w:szCs w:val="24"/>
        </w:rPr>
        <w:t>Ναι.</w:t>
      </w:r>
    </w:p>
    <w:p w14:paraId="0C83485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86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6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6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6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6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65"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 άρθρο 17 έγινε δεκτό ως έχει κατά</w:t>
      </w:r>
      <w:r>
        <w:rPr>
          <w:rFonts w:eastAsia="Times New Roman" w:cs="Times New Roman"/>
          <w:bCs/>
          <w:szCs w:val="24"/>
        </w:rPr>
        <w:t xml:space="preserve"> πλειοψηφία.</w:t>
      </w:r>
    </w:p>
    <w:p w14:paraId="0C83486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 ως έχει;</w:t>
      </w:r>
    </w:p>
    <w:p w14:paraId="0C83486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6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6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86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6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6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6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ΓΕΩΡΓΙΟΣ ΚΑΤΣΙΑΝΤΩΝΗΣ:</w:t>
      </w:r>
      <w:r>
        <w:rPr>
          <w:rFonts w:eastAsia="Times New Roman" w:cs="Times New Roman"/>
          <w:szCs w:val="24"/>
        </w:rPr>
        <w:t xml:space="preserve"> Ναι.</w:t>
      </w:r>
    </w:p>
    <w:p w14:paraId="0C83486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6F"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 άρθρο 18 έγινε δεκτό ως έχει κατά πλειοψηφία.</w:t>
      </w:r>
    </w:p>
    <w:p w14:paraId="0C83487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0C83487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7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7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87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w:t>
      </w:r>
      <w:r>
        <w:rPr>
          <w:rFonts w:eastAsia="Times New Roman" w:cs="Times New Roman"/>
          <w:b/>
          <w:szCs w:val="24"/>
        </w:rPr>
        <w:t>ΜΕΝΗΣ:</w:t>
      </w:r>
      <w:r>
        <w:rPr>
          <w:rFonts w:eastAsia="Times New Roman" w:cs="Times New Roman"/>
          <w:szCs w:val="24"/>
        </w:rPr>
        <w:t xml:space="preserve"> Όχι.</w:t>
      </w:r>
    </w:p>
    <w:p w14:paraId="0C83487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7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7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7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79"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 άρθρο 19 έγινε δεκτό ως έχει κατά πλειοψηφία.</w:t>
      </w:r>
    </w:p>
    <w:p w14:paraId="0C83487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 ως έχει;</w:t>
      </w:r>
    </w:p>
    <w:p w14:paraId="0C83487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ΕΥ</w:t>
      </w:r>
      <w:r>
        <w:rPr>
          <w:rFonts w:eastAsia="Times New Roman" w:cs="Times New Roman"/>
          <w:b/>
          <w:szCs w:val="24"/>
        </w:rPr>
        <w:t>ΣΤΑΘΙΟΣ ΓΙΑΝΝΑΚΙΔΗΣ:</w:t>
      </w:r>
      <w:r>
        <w:rPr>
          <w:rFonts w:eastAsia="Times New Roman" w:cs="Times New Roman"/>
          <w:szCs w:val="24"/>
        </w:rPr>
        <w:t xml:space="preserve"> Ναι.</w:t>
      </w:r>
    </w:p>
    <w:p w14:paraId="0C83487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7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87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7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8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8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8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83"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 άρθρο 20 έγ</w:t>
      </w:r>
      <w:r>
        <w:rPr>
          <w:rFonts w:eastAsia="Times New Roman" w:cs="Times New Roman"/>
          <w:bCs/>
          <w:szCs w:val="24"/>
        </w:rPr>
        <w:t>ινε δεκτό ως έχει κατά πλειοψηφία.</w:t>
      </w:r>
    </w:p>
    <w:p w14:paraId="0C83488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0C83488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8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8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88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8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8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Ναι.</w:t>
      </w:r>
    </w:p>
    <w:p w14:paraId="0C83488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ΚΑΤΣΙΑΝΤΩΝΗΣ:</w:t>
      </w:r>
      <w:r>
        <w:rPr>
          <w:rFonts w:eastAsia="Times New Roman" w:cs="Times New Roman"/>
          <w:szCs w:val="24"/>
        </w:rPr>
        <w:t xml:space="preserve"> Ναι.</w:t>
      </w:r>
    </w:p>
    <w:p w14:paraId="0C83488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8D"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w:t>
      </w:r>
      <w:r>
        <w:rPr>
          <w:rFonts w:eastAsia="Times New Roman" w:cs="Times New Roman"/>
          <w:szCs w:val="24"/>
        </w:rPr>
        <w:t xml:space="preserve"> </w:t>
      </w:r>
      <w:r>
        <w:rPr>
          <w:rFonts w:eastAsia="Times New Roman" w:cs="Times New Roman"/>
          <w:bCs/>
          <w:szCs w:val="24"/>
        </w:rPr>
        <w:t>άρθρο 21 έγινε δεκτό ως έχει κατά πλειοψηφία.</w:t>
      </w:r>
    </w:p>
    <w:p w14:paraId="0C83488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0C83488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9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9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b/>
          <w:szCs w:val="24"/>
        </w:rPr>
        <w:t xml:space="preserve">: </w:t>
      </w:r>
      <w:r>
        <w:rPr>
          <w:rFonts w:eastAsia="Times New Roman" w:cs="Times New Roman"/>
          <w:szCs w:val="24"/>
        </w:rPr>
        <w:t>Ναι.</w:t>
      </w:r>
    </w:p>
    <w:p w14:paraId="0C83489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9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9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9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9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97"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 άρθρο 22 έγινε δεκτό ως έχει κατά πλειοψηφία.</w:t>
      </w:r>
    </w:p>
    <w:p w14:paraId="0C83489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w:t>
      </w:r>
      <w:r>
        <w:rPr>
          <w:rFonts w:eastAsia="Times New Roman" w:cs="Times New Roman"/>
          <w:szCs w:val="24"/>
        </w:rPr>
        <w:t>ρθρο 23 ως έχει;</w:t>
      </w:r>
    </w:p>
    <w:p w14:paraId="0C83489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9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9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89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9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9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9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A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A1"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w:t>
      </w:r>
      <w:r>
        <w:rPr>
          <w:rFonts w:eastAsia="Times New Roman" w:cs="Times New Roman"/>
          <w:bCs/>
          <w:szCs w:val="24"/>
        </w:rPr>
        <w:t>επώς το άρθρο 23 έγινε δεκτό ως έχει κατά πλειοψηφία.</w:t>
      </w:r>
    </w:p>
    <w:p w14:paraId="0C8348A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0C8348A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A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A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8A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A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0C8348A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A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A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AB"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 άρθρο 24 έγινε δεκτό ως έχει κατά πλειοψηφία.</w:t>
      </w:r>
    </w:p>
    <w:p w14:paraId="0C8348A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 ως έχει;</w:t>
      </w:r>
    </w:p>
    <w:p w14:paraId="0C8348A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A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A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w:t>
      </w:r>
      <w:r>
        <w:rPr>
          <w:rFonts w:eastAsia="Times New Roman" w:cs="Times New Roman"/>
          <w:b/>
          <w:szCs w:val="24"/>
        </w:rPr>
        <w:t xml:space="preserve">ΙΟΣ ΑΡΒΑΝΙΤΙΔΗΣ: </w:t>
      </w:r>
      <w:r>
        <w:rPr>
          <w:rFonts w:eastAsia="Times New Roman" w:cs="Times New Roman"/>
          <w:szCs w:val="24"/>
        </w:rPr>
        <w:t>Ναι.</w:t>
      </w:r>
    </w:p>
    <w:p w14:paraId="0C8348B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B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B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B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B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B5"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lastRenderedPageBreak/>
        <w:t xml:space="preserve">ΠΡΟΕΔΡΕΥΩΝ (Σπυρίδων Λυκούδης): </w:t>
      </w:r>
      <w:r>
        <w:rPr>
          <w:rFonts w:eastAsia="Times New Roman" w:cs="Times New Roman"/>
          <w:bCs/>
          <w:szCs w:val="24"/>
        </w:rPr>
        <w:t>Συνεπώς το</w:t>
      </w:r>
      <w:r>
        <w:rPr>
          <w:rFonts w:eastAsia="Times New Roman" w:cs="Times New Roman"/>
          <w:szCs w:val="24"/>
        </w:rPr>
        <w:t xml:space="preserve"> </w:t>
      </w:r>
      <w:r>
        <w:rPr>
          <w:rFonts w:eastAsia="Times New Roman" w:cs="Times New Roman"/>
          <w:bCs/>
          <w:szCs w:val="24"/>
        </w:rPr>
        <w:t>άρθρο 25 έγινε δεκτό ως έχει κατά πλειοψηφία.</w:t>
      </w:r>
    </w:p>
    <w:p w14:paraId="0C8348B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w:t>
      </w:r>
      <w:r>
        <w:rPr>
          <w:rFonts w:eastAsia="Times New Roman" w:cs="Times New Roman"/>
          <w:szCs w:val="24"/>
        </w:rPr>
        <w:t>εται δεκτό το άρθρο 26</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0C8348B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8B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8B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8B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8B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8B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8B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8B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8BF" w14:textId="77777777" w:rsidR="00A55636" w:rsidRDefault="00E244A2">
      <w:pPr>
        <w:spacing w:line="600" w:lineRule="auto"/>
        <w:ind w:firstLine="720"/>
        <w:jc w:val="both"/>
        <w:rPr>
          <w:rFonts w:eastAsia="Times New Roman" w:cs="Times New Roman"/>
          <w:b/>
          <w:bCs/>
          <w:szCs w:val="24"/>
        </w:rPr>
      </w:pPr>
      <w:r>
        <w:rPr>
          <w:rFonts w:eastAsia="Times New Roman"/>
          <w:b/>
          <w:bCs/>
          <w:szCs w:val="24"/>
        </w:rPr>
        <w:t xml:space="preserve">ΠΡΟΕΔΡΕΥΩΝ (Σπυρίδων Λυκούδης): </w:t>
      </w:r>
      <w:r>
        <w:rPr>
          <w:rFonts w:eastAsia="Times New Roman" w:cs="Times New Roman"/>
          <w:bCs/>
          <w:szCs w:val="24"/>
        </w:rPr>
        <w:t>Συνεπώς το άρθρο 26 έγινε δεκτό</w:t>
      </w:r>
      <w:r>
        <w:rPr>
          <w:rFonts w:eastAsia="Times New Roman" w:cs="Times New Roman"/>
          <w:bCs/>
          <w:szCs w:val="24"/>
        </w:rPr>
        <w:t>,</w:t>
      </w:r>
      <w:r>
        <w:rPr>
          <w:rFonts w:eastAsia="Times New Roman" w:cs="Times New Roman"/>
          <w:bCs/>
          <w:szCs w:val="24"/>
        </w:rPr>
        <w:t xml:space="preserve"> </w:t>
      </w:r>
      <w:r>
        <w:rPr>
          <w:rFonts w:eastAsia="Times New Roman" w:cs="Times New Roman"/>
          <w:szCs w:val="24"/>
        </w:rPr>
        <w:t>όπως τροποποιήθηκε από τον κύριο Υπουργό</w:t>
      </w:r>
      <w:r>
        <w:rPr>
          <w:rFonts w:eastAsia="Times New Roman" w:cs="Times New Roman"/>
          <w:szCs w:val="24"/>
        </w:rPr>
        <w:t>,</w:t>
      </w:r>
      <w:r>
        <w:rPr>
          <w:rFonts w:eastAsia="Times New Roman" w:cs="Times New Roman"/>
          <w:bCs/>
          <w:szCs w:val="24"/>
        </w:rPr>
        <w:t xml:space="preserve"> κατά πλειοψηφία.</w:t>
      </w:r>
    </w:p>
    <w:p w14:paraId="0C8348C0" w14:textId="77777777" w:rsidR="00A55636" w:rsidRDefault="00E244A2">
      <w:pPr>
        <w:spacing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14:paraId="0C8348C1"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8C2"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ΘΕΟΔΩΡΟΣ ΦΟΡΤΣΑΚΗΣ: </w:t>
      </w:r>
      <w:r>
        <w:rPr>
          <w:rFonts w:eastAsia="Times New Roman"/>
          <w:szCs w:val="24"/>
        </w:rPr>
        <w:t>Όχι.</w:t>
      </w:r>
    </w:p>
    <w:p w14:paraId="0C8348C3"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Όχι.</w:t>
      </w:r>
    </w:p>
    <w:p w14:paraId="0C8348C4"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0C8348C5"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Ναι.</w:t>
      </w:r>
    </w:p>
    <w:p w14:paraId="0C8348C6"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8C7"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Όχι.</w:t>
      </w:r>
    </w:p>
    <w:p w14:paraId="0C8348C8"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Όχι.</w:t>
      </w:r>
    </w:p>
    <w:p w14:paraId="0C8348C9"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Συνεπώς το άρθρο 27 έγινε δεκτό ως έχει κατά πλειοψηφία. </w:t>
      </w:r>
    </w:p>
    <w:p w14:paraId="0C8348CA" w14:textId="77777777" w:rsidR="00A55636" w:rsidRDefault="00E244A2">
      <w:pPr>
        <w:spacing w:line="600" w:lineRule="auto"/>
        <w:ind w:firstLine="720"/>
        <w:jc w:val="both"/>
        <w:rPr>
          <w:rFonts w:eastAsia="Times New Roman"/>
          <w:szCs w:val="24"/>
        </w:rPr>
      </w:pPr>
      <w:r>
        <w:rPr>
          <w:rFonts w:eastAsia="Times New Roman"/>
          <w:szCs w:val="24"/>
        </w:rPr>
        <w:t>Ερωτάται το Σώμ</w:t>
      </w:r>
      <w:r>
        <w:rPr>
          <w:rFonts w:eastAsia="Times New Roman"/>
          <w:szCs w:val="24"/>
        </w:rPr>
        <w:t>α: Γίνεται δεκτό το άρθρο 28 ως έχει;</w:t>
      </w:r>
    </w:p>
    <w:p w14:paraId="0C8348CB"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8CC"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Όχι.</w:t>
      </w:r>
    </w:p>
    <w:p w14:paraId="0C8348CD"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0C8348CE"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0C8348CF"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Ναι.</w:t>
      </w:r>
    </w:p>
    <w:p w14:paraId="0C8348D0"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8D1"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ΓΕΩΡΓΙΟΣ ΚΑΤΣΙΑΝΤΩΝΗΣ: </w:t>
      </w:r>
      <w:r>
        <w:rPr>
          <w:rFonts w:eastAsia="Times New Roman"/>
          <w:szCs w:val="24"/>
        </w:rPr>
        <w:t>Ναι.</w:t>
      </w:r>
    </w:p>
    <w:p w14:paraId="0C8348D2"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Όχι.</w:t>
      </w:r>
    </w:p>
    <w:p w14:paraId="0C8348D3"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Συνεπώς το άρθρο 28 έγινε δεκτό ως έχει κατά πλειοψηφία. </w:t>
      </w:r>
    </w:p>
    <w:p w14:paraId="0C8348D4" w14:textId="77777777" w:rsidR="00A55636" w:rsidRDefault="00E244A2">
      <w:pPr>
        <w:spacing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14:paraId="0C8348D5"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8D6"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Όχι.</w:t>
      </w:r>
    </w:p>
    <w:p w14:paraId="0C8348D7"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Όχι.</w:t>
      </w:r>
    </w:p>
    <w:p w14:paraId="0C8348D8"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0C8348D9" w14:textId="77777777" w:rsidR="00A55636" w:rsidRDefault="00E244A2">
      <w:pPr>
        <w:spacing w:line="600" w:lineRule="auto"/>
        <w:ind w:firstLine="720"/>
        <w:jc w:val="both"/>
        <w:rPr>
          <w:rFonts w:eastAsia="Times New Roman"/>
          <w:szCs w:val="24"/>
        </w:rPr>
      </w:pPr>
      <w:r>
        <w:rPr>
          <w:rFonts w:eastAsia="Times New Roman"/>
          <w:b/>
          <w:szCs w:val="24"/>
        </w:rPr>
        <w:t>ΑΘΑΝΑΣΙΟΣ</w:t>
      </w:r>
      <w:r>
        <w:rPr>
          <w:rFonts w:eastAsia="Times New Roman"/>
          <w:b/>
          <w:szCs w:val="24"/>
        </w:rPr>
        <w:t xml:space="preserve"> ΒΑΡΔΑΛΗΣ: </w:t>
      </w:r>
      <w:r>
        <w:rPr>
          <w:rFonts w:eastAsia="Times New Roman"/>
          <w:szCs w:val="24"/>
        </w:rPr>
        <w:t>Όχι.</w:t>
      </w:r>
    </w:p>
    <w:p w14:paraId="0C8348DA"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8DB"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Όχι.</w:t>
      </w:r>
    </w:p>
    <w:p w14:paraId="0C8348DC"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Όχι. </w:t>
      </w:r>
    </w:p>
    <w:p w14:paraId="0C8348DD"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Συνεπώς το άρθρο 29 έγινε δεκτό ως έχει κατά πλειοψηφία. </w:t>
      </w:r>
    </w:p>
    <w:p w14:paraId="0C8348DE" w14:textId="77777777" w:rsidR="00A55636" w:rsidRDefault="00E244A2">
      <w:pPr>
        <w:spacing w:line="600" w:lineRule="auto"/>
        <w:ind w:firstLine="720"/>
        <w:jc w:val="both"/>
        <w:rPr>
          <w:rFonts w:eastAsia="Times New Roman"/>
          <w:szCs w:val="24"/>
        </w:rPr>
      </w:pPr>
      <w:r>
        <w:rPr>
          <w:rFonts w:eastAsia="Times New Roman"/>
          <w:szCs w:val="24"/>
        </w:rPr>
        <w:t>Ερωτάται το Σώμα: Γίνεται δεκτό το άρθρο 30 ως έχει;</w:t>
      </w:r>
    </w:p>
    <w:p w14:paraId="0C8348DF"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ΕΥΣΤΑΘΙΟΣ ΓΙΑΝΝΑΚΙΔΗΣ: </w:t>
      </w:r>
      <w:r>
        <w:rPr>
          <w:rFonts w:eastAsia="Times New Roman"/>
          <w:szCs w:val="24"/>
        </w:rPr>
        <w:t>Ναι.</w:t>
      </w:r>
    </w:p>
    <w:p w14:paraId="0C8348E0"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Όχι.</w:t>
      </w:r>
    </w:p>
    <w:p w14:paraId="0C8348E1"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Όχι.</w:t>
      </w:r>
    </w:p>
    <w:p w14:paraId="0C8348E2"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0C8348E3"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0C8348E4"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8E5"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Όχι.</w:t>
      </w:r>
    </w:p>
    <w:p w14:paraId="0C8348E6"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Όχι.</w:t>
      </w:r>
    </w:p>
    <w:p w14:paraId="0C8348E7"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Συνεπώς το άρθρο 30 </w:t>
      </w:r>
      <w:r>
        <w:rPr>
          <w:rFonts w:eastAsia="Times New Roman"/>
          <w:szCs w:val="24"/>
        </w:rPr>
        <w:t xml:space="preserve">έγινε δεκτό ως έχει κατά πλειοψηφία. </w:t>
      </w:r>
    </w:p>
    <w:p w14:paraId="0C8348E8" w14:textId="77777777" w:rsidR="00A55636" w:rsidRDefault="00E244A2">
      <w:pPr>
        <w:spacing w:line="600" w:lineRule="auto"/>
        <w:ind w:firstLine="720"/>
        <w:jc w:val="both"/>
        <w:rPr>
          <w:rFonts w:eastAsia="Times New Roman"/>
          <w:szCs w:val="24"/>
        </w:rPr>
      </w:pPr>
      <w:r>
        <w:rPr>
          <w:rFonts w:eastAsia="Times New Roman"/>
          <w:szCs w:val="24"/>
        </w:rPr>
        <w:t>Ερωτάται το Σώμα: Γίνεται δεκτό το άρθρο 31</w:t>
      </w:r>
      <w:r>
        <w:rPr>
          <w:rFonts w:eastAsia="Times New Roman"/>
          <w:szCs w:val="24"/>
        </w:rPr>
        <w:t>,</w:t>
      </w:r>
      <w:r>
        <w:rPr>
          <w:rFonts w:eastAsia="Times New Roman"/>
          <w:szCs w:val="24"/>
        </w:rPr>
        <w:t xml:space="preserve"> όπως τροποποιήθηκε από τον κύριο Υπουργό;</w:t>
      </w:r>
    </w:p>
    <w:p w14:paraId="0C8348E9"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8EA"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Όχι.</w:t>
      </w:r>
    </w:p>
    <w:p w14:paraId="0C8348EB"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Παρών.</w:t>
      </w:r>
    </w:p>
    <w:p w14:paraId="0C8348EC"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0C8348ED"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Παρών.</w:t>
      </w:r>
    </w:p>
    <w:p w14:paraId="0C8348EE"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8EF"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Όχι.</w:t>
      </w:r>
    </w:p>
    <w:p w14:paraId="0C8348F0"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C8348F1"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Συνεπώς το άρθρο 31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0C8348F2" w14:textId="77777777" w:rsidR="00A55636" w:rsidRDefault="00E244A2">
      <w:pPr>
        <w:spacing w:line="600" w:lineRule="auto"/>
        <w:ind w:firstLine="720"/>
        <w:jc w:val="both"/>
        <w:rPr>
          <w:rFonts w:eastAsia="Times New Roman"/>
          <w:szCs w:val="24"/>
        </w:rPr>
      </w:pPr>
      <w:r>
        <w:rPr>
          <w:rFonts w:eastAsia="Times New Roman"/>
          <w:szCs w:val="24"/>
        </w:rPr>
        <w:t>Ερωτάται το Σώμα: Γίνεται δεκτό το άρθρο 32 ως έχ</w:t>
      </w:r>
      <w:r>
        <w:rPr>
          <w:rFonts w:eastAsia="Times New Roman"/>
          <w:szCs w:val="24"/>
        </w:rPr>
        <w:t>ει;</w:t>
      </w:r>
    </w:p>
    <w:p w14:paraId="0C8348F3"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8F4"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Ναι.</w:t>
      </w:r>
    </w:p>
    <w:p w14:paraId="0C8348F5"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0C8348F6"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Παρών.</w:t>
      </w:r>
    </w:p>
    <w:p w14:paraId="0C8348F7"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0C8348F8"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8F9"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Ναι.</w:t>
      </w:r>
    </w:p>
    <w:p w14:paraId="0C8348FA"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C8348FB" w14:textId="77777777" w:rsidR="00A55636" w:rsidRDefault="00E244A2">
      <w:pPr>
        <w:spacing w:line="600" w:lineRule="auto"/>
        <w:ind w:firstLine="720"/>
        <w:jc w:val="both"/>
        <w:rPr>
          <w:rFonts w:eastAsia="Times New Roman"/>
          <w:szCs w:val="24"/>
        </w:rPr>
      </w:pPr>
      <w:r>
        <w:rPr>
          <w:rFonts w:eastAsia="Times New Roman"/>
          <w:b/>
          <w:bCs/>
          <w:shd w:val="clear" w:color="auto" w:fill="FFFFFF"/>
        </w:rPr>
        <w:lastRenderedPageBreak/>
        <w:t xml:space="preserve">ΠΡΟΕΔΡΕΥΩΝ (Σπυρίδων Λυκούδης): </w:t>
      </w:r>
      <w:r>
        <w:rPr>
          <w:rFonts w:eastAsia="Times New Roman"/>
          <w:szCs w:val="24"/>
        </w:rPr>
        <w:t>Συνεπώς</w:t>
      </w:r>
      <w:r>
        <w:rPr>
          <w:rFonts w:eastAsia="Times New Roman"/>
          <w:szCs w:val="24"/>
        </w:rPr>
        <w:t xml:space="preserve"> το άρθρο 32 έγινε δεκτό ως έχει κατά πλειοψηφία. </w:t>
      </w:r>
    </w:p>
    <w:p w14:paraId="0C8348FC" w14:textId="77777777" w:rsidR="00A55636" w:rsidRDefault="00E244A2">
      <w:pPr>
        <w:spacing w:line="600" w:lineRule="auto"/>
        <w:ind w:firstLine="720"/>
        <w:jc w:val="both"/>
        <w:rPr>
          <w:rFonts w:eastAsia="Times New Roman"/>
          <w:szCs w:val="24"/>
        </w:rPr>
      </w:pPr>
      <w:r>
        <w:rPr>
          <w:rFonts w:eastAsia="Times New Roman"/>
          <w:szCs w:val="24"/>
        </w:rPr>
        <w:t>Ερωτάται το Σώμα: Γίνεται δεκτό το άρθρο 33 ως έχει;</w:t>
      </w:r>
    </w:p>
    <w:p w14:paraId="0C8348FD"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8FE"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Ναι.</w:t>
      </w:r>
    </w:p>
    <w:p w14:paraId="0C8348FF"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0C834900"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Παρών.</w:t>
      </w:r>
    </w:p>
    <w:p w14:paraId="0C834901"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Παρών.</w:t>
      </w:r>
    </w:p>
    <w:p w14:paraId="0C834902" w14:textId="77777777" w:rsidR="00A55636" w:rsidRDefault="00E244A2">
      <w:pPr>
        <w:spacing w:line="600" w:lineRule="auto"/>
        <w:ind w:firstLine="720"/>
        <w:jc w:val="both"/>
        <w:rPr>
          <w:rFonts w:eastAsia="Times New Roman"/>
          <w:szCs w:val="24"/>
        </w:rPr>
      </w:pPr>
      <w:r>
        <w:rPr>
          <w:rFonts w:eastAsia="Times New Roman"/>
          <w:b/>
          <w:szCs w:val="24"/>
        </w:rPr>
        <w:t>ΔΗΜΗΤΡΙΟΣ ΚΑΜΜΕΝΟΣ:</w:t>
      </w:r>
      <w:r>
        <w:rPr>
          <w:rFonts w:eastAsia="Times New Roman"/>
          <w:b/>
          <w:szCs w:val="24"/>
        </w:rPr>
        <w:t xml:space="preserve"> </w:t>
      </w:r>
      <w:r>
        <w:rPr>
          <w:rFonts w:eastAsia="Times New Roman"/>
          <w:szCs w:val="24"/>
        </w:rPr>
        <w:t>Ναι.</w:t>
      </w:r>
    </w:p>
    <w:p w14:paraId="0C834903"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Ναι.</w:t>
      </w:r>
    </w:p>
    <w:p w14:paraId="0C834904"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C834905"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Συνεπώς το άρθρο 33 έγινε δεκτό ως έχει κατά πλειοψηφία. </w:t>
      </w:r>
    </w:p>
    <w:p w14:paraId="0C834906" w14:textId="77777777" w:rsidR="00A55636" w:rsidRDefault="00E244A2">
      <w:pPr>
        <w:spacing w:line="600" w:lineRule="auto"/>
        <w:ind w:firstLine="720"/>
        <w:jc w:val="both"/>
        <w:rPr>
          <w:rFonts w:eastAsia="Times New Roman"/>
          <w:szCs w:val="24"/>
        </w:rPr>
      </w:pPr>
      <w:r>
        <w:rPr>
          <w:rFonts w:eastAsia="Times New Roman"/>
          <w:szCs w:val="24"/>
        </w:rPr>
        <w:t>Ερωτάται το Σώμα: Γίνεται δεκτό το άρθρο 34 ως έχει;</w:t>
      </w:r>
    </w:p>
    <w:p w14:paraId="0C834907"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908"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Ναι.</w:t>
      </w:r>
    </w:p>
    <w:p w14:paraId="0C834909"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ΓΕΩΡΓΙΟΣ ΑΡΒΑΝΙΤΙΔΗΣ: </w:t>
      </w:r>
      <w:r>
        <w:rPr>
          <w:rFonts w:eastAsia="Times New Roman"/>
          <w:szCs w:val="24"/>
        </w:rPr>
        <w:t>Ναι.</w:t>
      </w:r>
    </w:p>
    <w:p w14:paraId="0C83490A"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Παρών.</w:t>
      </w:r>
    </w:p>
    <w:p w14:paraId="0C83490B"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Παρών.</w:t>
      </w:r>
    </w:p>
    <w:p w14:paraId="0C83490C"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90D"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Ναι.</w:t>
      </w:r>
    </w:p>
    <w:p w14:paraId="0C83490E"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C83490F"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Συνεπώς το άρθρο 34 έγινε δεκτό ως έχει κατά πλειοψηφία. </w:t>
      </w:r>
    </w:p>
    <w:p w14:paraId="0C834910" w14:textId="77777777" w:rsidR="00A55636" w:rsidRDefault="00E244A2">
      <w:pPr>
        <w:spacing w:line="600" w:lineRule="auto"/>
        <w:ind w:firstLine="720"/>
        <w:jc w:val="both"/>
        <w:rPr>
          <w:rFonts w:eastAsia="Times New Roman"/>
          <w:szCs w:val="24"/>
        </w:rPr>
      </w:pPr>
      <w:r>
        <w:rPr>
          <w:rFonts w:eastAsia="Times New Roman"/>
          <w:szCs w:val="24"/>
        </w:rPr>
        <w:t>Ερωτάται το</w:t>
      </w:r>
      <w:r>
        <w:rPr>
          <w:rFonts w:eastAsia="Times New Roman"/>
          <w:szCs w:val="24"/>
        </w:rPr>
        <w:t xml:space="preserve"> Σώμα: Γίνεται δεκτό το άρθρο 35 ως έχει;</w:t>
      </w:r>
    </w:p>
    <w:p w14:paraId="0C834911"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912"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Ναι.</w:t>
      </w:r>
    </w:p>
    <w:p w14:paraId="0C834913"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0C834914"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0C834915"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0C834916"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917"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Παρών.</w:t>
      </w:r>
    </w:p>
    <w:p w14:paraId="0C834918" w14:textId="77777777" w:rsidR="00A55636" w:rsidRDefault="00E244A2">
      <w:pPr>
        <w:spacing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Ναι.</w:t>
      </w:r>
    </w:p>
    <w:p w14:paraId="0C834919"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Συνεπώς το άρθρο 35 έγινε δεκτό ως έχει κατά πλειοψηφία. </w:t>
      </w:r>
    </w:p>
    <w:p w14:paraId="0C83491A" w14:textId="77777777" w:rsidR="00A55636" w:rsidRDefault="00E244A2">
      <w:pPr>
        <w:spacing w:line="600" w:lineRule="auto"/>
        <w:ind w:firstLine="720"/>
        <w:jc w:val="both"/>
        <w:rPr>
          <w:rFonts w:eastAsia="Times New Roman"/>
          <w:szCs w:val="24"/>
        </w:rPr>
      </w:pPr>
      <w:r>
        <w:rPr>
          <w:rFonts w:eastAsia="Times New Roman"/>
          <w:szCs w:val="24"/>
        </w:rPr>
        <w:t>Ερωτάται το Σώμα: Γίνεται δεκτό το άρθρο 36 ως έχει;</w:t>
      </w:r>
    </w:p>
    <w:p w14:paraId="0C83491B"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91C"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Όχι.</w:t>
      </w:r>
    </w:p>
    <w:p w14:paraId="0C83491D"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0C83491E"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0C83491F" w14:textId="77777777" w:rsidR="00A55636" w:rsidRDefault="00E244A2">
      <w:pPr>
        <w:spacing w:line="600" w:lineRule="auto"/>
        <w:ind w:firstLine="720"/>
        <w:jc w:val="both"/>
        <w:rPr>
          <w:rFonts w:eastAsia="Times New Roman"/>
          <w:szCs w:val="24"/>
        </w:rPr>
      </w:pPr>
      <w:r>
        <w:rPr>
          <w:rFonts w:eastAsia="Times New Roman"/>
          <w:b/>
          <w:szCs w:val="24"/>
        </w:rPr>
        <w:t>ΑΘΑΝΑΣΙΟΣ</w:t>
      </w:r>
      <w:r>
        <w:rPr>
          <w:rFonts w:eastAsia="Times New Roman"/>
          <w:b/>
          <w:szCs w:val="24"/>
        </w:rPr>
        <w:t xml:space="preserve"> ΒΑΡΔΑΛΗΣ: </w:t>
      </w:r>
      <w:r>
        <w:rPr>
          <w:rFonts w:eastAsia="Times New Roman"/>
          <w:szCs w:val="24"/>
        </w:rPr>
        <w:t>Παρών.</w:t>
      </w:r>
    </w:p>
    <w:p w14:paraId="0C834920"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921"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Όχι.</w:t>
      </w:r>
    </w:p>
    <w:p w14:paraId="0C834922"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Όχι.</w:t>
      </w:r>
    </w:p>
    <w:p w14:paraId="0C834923"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Συνεπώς το άρθρο 36 έγινε δεκτό ως έχει κατά πλειοψηφία. </w:t>
      </w:r>
    </w:p>
    <w:p w14:paraId="0C834924" w14:textId="77777777" w:rsidR="00A55636" w:rsidRDefault="00E244A2">
      <w:pPr>
        <w:spacing w:line="600" w:lineRule="auto"/>
        <w:ind w:firstLine="720"/>
        <w:jc w:val="both"/>
        <w:rPr>
          <w:rFonts w:eastAsia="Times New Roman"/>
          <w:szCs w:val="24"/>
        </w:rPr>
      </w:pPr>
      <w:r>
        <w:rPr>
          <w:rFonts w:eastAsia="Times New Roman"/>
          <w:szCs w:val="24"/>
        </w:rPr>
        <w:t>Ερωτάται το Σώμα: Γίνεται δεκτό το άρθρο 37 ως έχει;</w:t>
      </w:r>
    </w:p>
    <w:p w14:paraId="0C834925" w14:textId="77777777" w:rsidR="00A55636" w:rsidRDefault="00E244A2">
      <w:pPr>
        <w:spacing w:line="600" w:lineRule="auto"/>
        <w:ind w:firstLine="720"/>
        <w:jc w:val="both"/>
        <w:rPr>
          <w:rFonts w:eastAsia="Times New Roman"/>
          <w:szCs w:val="24"/>
        </w:rPr>
      </w:pPr>
      <w:r>
        <w:rPr>
          <w:rFonts w:eastAsia="Times New Roman"/>
          <w:b/>
          <w:szCs w:val="24"/>
        </w:rPr>
        <w:t>ΕΥΣΤΑΘΙΟΣ ΓΙΑΝΝΑΚΙΔΗ</w:t>
      </w:r>
      <w:r>
        <w:rPr>
          <w:rFonts w:eastAsia="Times New Roman"/>
          <w:b/>
          <w:szCs w:val="24"/>
        </w:rPr>
        <w:t xml:space="preserve">Σ: </w:t>
      </w:r>
      <w:r>
        <w:rPr>
          <w:rFonts w:eastAsia="Times New Roman"/>
          <w:szCs w:val="24"/>
        </w:rPr>
        <w:t>Ναι.</w:t>
      </w:r>
    </w:p>
    <w:p w14:paraId="0C834926"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ΘΕΟΔΩΡΟΣ ΦΟΡΤΣΑΚΗΣ: </w:t>
      </w:r>
      <w:r>
        <w:rPr>
          <w:rFonts w:eastAsia="Times New Roman"/>
          <w:szCs w:val="24"/>
        </w:rPr>
        <w:t>Ναι.</w:t>
      </w:r>
    </w:p>
    <w:p w14:paraId="0C834927"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0C834928"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0C834929"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0C83492A"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92B"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Ναι.</w:t>
      </w:r>
    </w:p>
    <w:p w14:paraId="0C83492C"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Όχι.</w:t>
      </w:r>
    </w:p>
    <w:p w14:paraId="0C83492D"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Συνεπώς</w:t>
      </w:r>
      <w:r>
        <w:rPr>
          <w:rFonts w:eastAsia="Times New Roman"/>
          <w:szCs w:val="24"/>
        </w:rPr>
        <w:t xml:space="preserve"> το άρθρο 37 έγινε δεκτό ως έχει κατά πλειοψηφία. </w:t>
      </w:r>
    </w:p>
    <w:p w14:paraId="0C83492E" w14:textId="77777777" w:rsidR="00A55636" w:rsidRDefault="00E244A2">
      <w:pPr>
        <w:spacing w:line="600" w:lineRule="auto"/>
        <w:ind w:firstLine="720"/>
        <w:jc w:val="both"/>
        <w:rPr>
          <w:rFonts w:eastAsia="Times New Roman"/>
          <w:szCs w:val="24"/>
        </w:rPr>
      </w:pPr>
      <w:r>
        <w:rPr>
          <w:rFonts w:eastAsia="Times New Roman"/>
          <w:szCs w:val="24"/>
        </w:rPr>
        <w:t>Ερωτάται το Σώμα: Γίνεται δεκτό το άρθρο 38 ως έχει;</w:t>
      </w:r>
    </w:p>
    <w:p w14:paraId="0C83492F"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930"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Ναι.</w:t>
      </w:r>
    </w:p>
    <w:p w14:paraId="0C834931"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0C834932"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0C834933"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Παρών.</w:t>
      </w:r>
    </w:p>
    <w:p w14:paraId="0C834934"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935"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ΓΕΩΡΓΙΟΣ ΚΑΤΣΙΑΝΤΩΝΗΣ: </w:t>
      </w:r>
      <w:r>
        <w:rPr>
          <w:rFonts w:eastAsia="Times New Roman"/>
          <w:szCs w:val="24"/>
        </w:rPr>
        <w:t>Ναι.</w:t>
      </w:r>
    </w:p>
    <w:p w14:paraId="0C834936"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C834937"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Συνεπώς το άρθρο 38 έγινε δεκτό ως έχει κατά πλειοψηφία. </w:t>
      </w:r>
    </w:p>
    <w:p w14:paraId="0C834938" w14:textId="77777777" w:rsidR="00A55636" w:rsidRDefault="00E244A2">
      <w:pPr>
        <w:spacing w:line="600" w:lineRule="auto"/>
        <w:ind w:firstLine="720"/>
        <w:jc w:val="both"/>
        <w:rPr>
          <w:rFonts w:eastAsia="Times New Roman"/>
          <w:szCs w:val="24"/>
        </w:rPr>
      </w:pPr>
      <w:r>
        <w:rPr>
          <w:rFonts w:eastAsia="Times New Roman"/>
          <w:szCs w:val="24"/>
        </w:rPr>
        <w:t>Ερωτάται το Σώμα: Γίνεται δεκτό το άρθρο 39 ως έχει;</w:t>
      </w:r>
    </w:p>
    <w:p w14:paraId="0C834939"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93A"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Ναι.</w:t>
      </w:r>
    </w:p>
    <w:p w14:paraId="0C83493B" w14:textId="77777777" w:rsidR="00A55636" w:rsidRDefault="00E244A2">
      <w:pPr>
        <w:spacing w:line="600" w:lineRule="auto"/>
        <w:ind w:firstLine="720"/>
        <w:jc w:val="both"/>
        <w:rPr>
          <w:rFonts w:eastAsia="Times New Roman"/>
          <w:szCs w:val="24"/>
        </w:rPr>
      </w:pPr>
      <w:r>
        <w:rPr>
          <w:rFonts w:eastAsia="Times New Roman"/>
          <w:b/>
          <w:szCs w:val="24"/>
        </w:rPr>
        <w:t>ΓΕΩΡΓ</w:t>
      </w:r>
      <w:r>
        <w:rPr>
          <w:rFonts w:eastAsia="Times New Roman"/>
          <w:b/>
          <w:szCs w:val="24"/>
        </w:rPr>
        <w:t xml:space="preserve">ΙΟΣ ΑΡΒΑΝΙΤΙΔΗΣ: </w:t>
      </w:r>
      <w:r>
        <w:rPr>
          <w:rFonts w:eastAsia="Times New Roman"/>
          <w:szCs w:val="24"/>
        </w:rPr>
        <w:t>Ναι.</w:t>
      </w:r>
    </w:p>
    <w:p w14:paraId="0C83493C"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Παρών.</w:t>
      </w:r>
    </w:p>
    <w:p w14:paraId="0C83493D"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Ναι.</w:t>
      </w:r>
    </w:p>
    <w:p w14:paraId="0C83493E"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93F"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Ναι.</w:t>
      </w:r>
    </w:p>
    <w:p w14:paraId="0C834940"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C834941"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Συνεπώς το άρθρο 39 έγινε δεκτό ως έχει κατά πλειοψηφία. </w:t>
      </w:r>
    </w:p>
    <w:p w14:paraId="0C834942" w14:textId="77777777" w:rsidR="00A55636" w:rsidRDefault="00E244A2">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40 ως έχει;</w:t>
      </w:r>
    </w:p>
    <w:p w14:paraId="0C834943"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ΕΥΣΤΑΘΙΟΣ ΓΙΑΝΝΑΚΙΔΗΣ: </w:t>
      </w:r>
      <w:r>
        <w:rPr>
          <w:rFonts w:eastAsia="Times New Roman"/>
          <w:szCs w:val="24"/>
        </w:rPr>
        <w:t>Ναι.</w:t>
      </w:r>
    </w:p>
    <w:p w14:paraId="0C834944"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Όχι.</w:t>
      </w:r>
    </w:p>
    <w:p w14:paraId="0C834945"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Όχι.</w:t>
      </w:r>
    </w:p>
    <w:p w14:paraId="0C834946"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0C834947"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0C834948"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949"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Παρών.</w:t>
      </w:r>
    </w:p>
    <w:p w14:paraId="0C83494A"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Όχι.</w:t>
      </w:r>
    </w:p>
    <w:p w14:paraId="0C83494B"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Συνεπώς το άρθρο 40 έγινε δεκτό ως έχει κατά πλειοψηφία. </w:t>
      </w:r>
    </w:p>
    <w:p w14:paraId="0C83494C" w14:textId="77777777" w:rsidR="00A55636" w:rsidRDefault="00E244A2">
      <w:pPr>
        <w:spacing w:line="600" w:lineRule="auto"/>
        <w:ind w:firstLine="720"/>
        <w:jc w:val="both"/>
        <w:rPr>
          <w:rFonts w:eastAsia="Times New Roman"/>
          <w:szCs w:val="24"/>
        </w:rPr>
      </w:pPr>
      <w:r>
        <w:rPr>
          <w:rFonts w:eastAsia="Times New Roman"/>
          <w:szCs w:val="24"/>
        </w:rPr>
        <w:t>Ερωτάται το Σώμα: Γίνεται δεκτό το άρθρο 41 ως έχει;</w:t>
      </w:r>
    </w:p>
    <w:p w14:paraId="0C83494D"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94E"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Ναι.</w:t>
      </w:r>
    </w:p>
    <w:p w14:paraId="0C83494F"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0C834950"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0C834951" w14:textId="77777777" w:rsidR="00A55636" w:rsidRDefault="00E244A2">
      <w:pPr>
        <w:spacing w:line="600" w:lineRule="auto"/>
        <w:ind w:firstLine="720"/>
        <w:jc w:val="both"/>
        <w:rPr>
          <w:rFonts w:eastAsia="Times New Roman"/>
          <w:szCs w:val="24"/>
        </w:rPr>
      </w:pPr>
      <w:r>
        <w:rPr>
          <w:rFonts w:eastAsia="Times New Roman"/>
          <w:b/>
          <w:szCs w:val="24"/>
        </w:rPr>
        <w:t>ΑΘΑΝΑΣΙΟΣ</w:t>
      </w:r>
      <w:r>
        <w:rPr>
          <w:rFonts w:eastAsia="Times New Roman"/>
          <w:b/>
          <w:szCs w:val="24"/>
        </w:rPr>
        <w:t xml:space="preserve"> ΒΑΡΔΑΛΗΣ: </w:t>
      </w:r>
      <w:r>
        <w:rPr>
          <w:rFonts w:eastAsia="Times New Roman"/>
          <w:szCs w:val="24"/>
        </w:rPr>
        <w:t>Όχι.</w:t>
      </w:r>
    </w:p>
    <w:p w14:paraId="0C834952"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ΔΗΜΗΤΡΙΟΣ ΚΑΜΜΕΝΟΣ: </w:t>
      </w:r>
      <w:r>
        <w:rPr>
          <w:rFonts w:eastAsia="Times New Roman"/>
          <w:szCs w:val="24"/>
        </w:rPr>
        <w:t>Ναι.</w:t>
      </w:r>
    </w:p>
    <w:p w14:paraId="0C834953"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Παρών.</w:t>
      </w:r>
    </w:p>
    <w:p w14:paraId="0C834954"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Όχι.</w:t>
      </w:r>
    </w:p>
    <w:p w14:paraId="0C834955"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Συνεπώς το άρθρο 41 έγινε δεκτό ως έχει κατά πλειοψηφία. </w:t>
      </w:r>
    </w:p>
    <w:p w14:paraId="0C834956" w14:textId="77777777" w:rsidR="00A55636" w:rsidRDefault="00E244A2">
      <w:pPr>
        <w:spacing w:line="600" w:lineRule="auto"/>
        <w:ind w:firstLine="720"/>
        <w:jc w:val="both"/>
        <w:rPr>
          <w:rFonts w:eastAsia="Times New Roman"/>
          <w:szCs w:val="24"/>
        </w:rPr>
      </w:pPr>
      <w:r>
        <w:rPr>
          <w:rFonts w:eastAsia="Times New Roman"/>
          <w:szCs w:val="24"/>
        </w:rPr>
        <w:t>Ερωτάται το Σώμα: Γίνεται δεκτό το άρθρο 42 ως έχει;</w:t>
      </w:r>
    </w:p>
    <w:p w14:paraId="0C834957" w14:textId="77777777" w:rsidR="00A55636" w:rsidRDefault="00E244A2">
      <w:pPr>
        <w:spacing w:line="600" w:lineRule="auto"/>
        <w:ind w:firstLine="720"/>
        <w:jc w:val="both"/>
        <w:rPr>
          <w:rFonts w:eastAsia="Times New Roman"/>
          <w:szCs w:val="24"/>
        </w:rPr>
      </w:pPr>
      <w:r>
        <w:rPr>
          <w:rFonts w:eastAsia="Times New Roman"/>
          <w:b/>
          <w:szCs w:val="24"/>
        </w:rPr>
        <w:t>ΕΥΣΤΑΘΙΟΣ ΓΙΑΝΝΑΚΙΔΗ</w:t>
      </w:r>
      <w:r>
        <w:rPr>
          <w:rFonts w:eastAsia="Times New Roman"/>
          <w:b/>
          <w:szCs w:val="24"/>
        </w:rPr>
        <w:t xml:space="preserve">Σ: </w:t>
      </w:r>
      <w:r>
        <w:rPr>
          <w:rFonts w:eastAsia="Times New Roman"/>
          <w:szCs w:val="24"/>
        </w:rPr>
        <w:t>Ναι.</w:t>
      </w:r>
    </w:p>
    <w:p w14:paraId="0C834958"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Όχι.</w:t>
      </w:r>
    </w:p>
    <w:p w14:paraId="0C834959"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Όχι.</w:t>
      </w:r>
    </w:p>
    <w:p w14:paraId="0C83495A"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0C83495B"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0C83495C"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95D"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Όχι.</w:t>
      </w:r>
    </w:p>
    <w:p w14:paraId="0C83495E"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Όχι.</w:t>
      </w:r>
    </w:p>
    <w:p w14:paraId="0C83495F"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Συνεπώς το άρθρο 42 έγινε δεκτό ως έχει </w:t>
      </w:r>
      <w:r>
        <w:rPr>
          <w:rFonts w:eastAsia="Times New Roman"/>
          <w:szCs w:val="24"/>
        </w:rPr>
        <w:t xml:space="preserve">κατά πλειοψηφία. </w:t>
      </w:r>
    </w:p>
    <w:p w14:paraId="0C834960" w14:textId="77777777" w:rsidR="00A55636" w:rsidRDefault="00E244A2">
      <w:pPr>
        <w:spacing w:line="600" w:lineRule="auto"/>
        <w:ind w:firstLine="720"/>
        <w:jc w:val="both"/>
        <w:rPr>
          <w:rFonts w:eastAsia="Times New Roman"/>
          <w:szCs w:val="24"/>
        </w:rPr>
      </w:pPr>
      <w:r>
        <w:rPr>
          <w:rFonts w:eastAsia="Times New Roman"/>
          <w:szCs w:val="24"/>
        </w:rPr>
        <w:lastRenderedPageBreak/>
        <w:t>Ερωτάται το Σώμα: Γίνεται δεκτό το άρθρο 43 ως έχει;</w:t>
      </w:r>
    </w:p>
    <w:p w14:paraId="0C834961"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962"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Ναι.</w:t>
      </w:r>
    </w:p>
    <w:p w14:paraId="0C834963"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0C834964"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0C834965"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0C834966"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967"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Παρών.</w:t>
      </w:r>
    </w:p>
    <w:p w14:paraId="0C834968"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C834969"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Συνεπώς το άρθρο 43 έγινε δεκτό ως έχει κατά πλειοψηφία. </w:t>
      </w:r>
    </w:p>
    <w:p w14:paraId="0C83496A" w14:textId="77777777" w:rsidR="00A55636" w:rsidRDefault="00E244A2">
      <w:pPr>
        <w:spacing w:line="600" w:lineRule="auto"/>
        <w:ind w:firstLine="720"/>
        <w:jc w:val="both"/>
        <w:rPr>
          <w:rFonts w:eastAsia="Times New Roman"/>
          <w:szCs w:val="24"/>
        </w:rPr>
      </w:pPr>
      <w:r>
        <w:rPr>
          <w:rFonts w:eastAsia="Times New Roman"/>
          <w:szCs w:val="24"/>
        </w:rPr>
        <w:t>Ερωτάται το Σώμα: Γίνεται δεκτό το άρθρο 44 ως έχει;</w:t>
      </w:r>
    </w:p>
    <w:p w14:paraId="0C83496B"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96C"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Ναι.</w:t>
      </w:r>
    </w:p>
    <w:p w14:paraId="0C83496D"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0C83496E" w14:textId="77777777" w:rsidR="00A55636" w:rsidRDefault="00E244A2">
      <w:pPr>
        <w:spacing w:line="600" w:lineRule="auto"/>
        <w:ind w:firstLine="720"/>
        <w:jc w:val="both"/>
        <w:rPr>
          <w:rFonts w:eastAsia="Times New Roman"/>
          <w:szCs w:val="24"/>
        </w:rPr>
      </w:pPr>
      <w:r>
        <w:rPr>
          <w:rFonts w:eastAsia="Times New Roman"/>
          <w:b/>
          <w:szCs w:val="24"/>
        </w:rPr>
        <w:t>ΓΕΩΡΓΙΟΣ ΓΕ</w:t>
      </w:r>
      <w:r>
        <w:rPr>
          <w:rFonts w:eastAsia="Times New Roman"/>
          <w:b/>
          <w:szCs w:val="24"/>
        </w:rPr>
        <w:t xml:space="preserve">ΡΜΕΝΗΣ: </w:t>
      </w:r>
      <w:r>
        <w:rPr>
          <w:rFonts w:eastAsia="Times New Roman"/>
          <w:szCs w:val="24"/>
        </w:rPr>
        <w:t>Όχι.</w:t>
      </w:r>
    </w:p>
    <w:p w14:paraId="0C83496F" w14:textId="77777777" w:rsidR="00A55636" w:rsidRDefault="00E244A2">
      <w:pPr>
        <w:spacing w:line="600" w:lineRule="auto"/>
        <w:ind w:firstLine="720"/>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Παρών.</w:t>
      </w:r>
    </w:p>
    <w:p w14:paraId="0C834970"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971"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Ναι.</w:t>
      </w:r>
    </w:p>
    <w:p w14:paraId="0C834972"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C834973" w14:textId="77777777" w:rsidR="00A55636" w:rsidRDefault="00E244A2">
      <w:pPr>
        <w:spacing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Συνεπώς το άρθρο 44 έγινε δεκτό ως έχει κατά πλειοψηφία. </w:t>
      </w:r>
    </w:p>
    <w:p w14:paraId="0C834974" w14:textId="77777777" w:rsidR="00A55636" w:rsidRDefault="00E244A2">
      <w:pPr>
        <w:spacing w:line="600" w:lineRule="auto"/>
        <w:ind w:firstLine="720"/>
        <w:jc w:val="both"/>
        <w:rPr>
          <w:rFonts w:eastAsia="Times New Roman"/>
          <w:szCs w:val="24"/>
        </w:rPr>
      </w:pPr>
      <w:r>
        <w:rPr>
          <w:rFonts w:eastAsia="Times New Roman"/>
          <w:szCs w:val="24"/>
        </w:rPr>
        <w:t>Ερωτάται το Σώμα: Γίνεται δεκτό το άρθρο 45 ως έχει</w:t>
      </w:r>
      <w:r>
        <w:rPr>
          <w:rFonts w:eastAsia="Times New Roman"/>
          <w:szCs w:val="24"/>
        </w:rPr>
        <w:t>;</w:t>
      </w:r>
    </w:p>
    <w:p w14:paraId="0C834975"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976"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Ναι.</w:t>
      </w:r>
    </w:p>
    <w:p w14:paraId="0C834977"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0C834978"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0C834979"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Παρών.</w:t>
      </w:r>
    </w:p>
    <w:p w14:paraId="0C83497A"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97B"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Ναι.</w:t>
      </w:r>
    </w:p>
    <w:p w14:paraId="0C83497C"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C83497D" w14:textId="77777777" w:rsidR="00A55636" w:rsidRDefault="00E244A2">
      <w:pPr>
        <w:spacing w:line="600" w:lineRule="auto"/>
        <w:ind w:firstLine="720"/>
        <w:jc w:val="both"/>
        <w:rPr>
          <w:rFonts w:eastAsia="Times New Roman"/>
          <w:szCs w:val="24"/>
        </w:rPr>
      </w:pPr>
      <w:r>
        <w:rPr>
          <w:rFonts w:eastAsia="Times New Roman"/>
          <w:b/>
          <w:bCs/>
          <w:shd w:val="clear" w:color="auto" w:fill="FFFFFF"/>
        </w:rPr>
        <w:lastRenderedPageBreak/>
        <w:t xml:space="preserve">ΠΡΟΕΔΡΕΥΩΝ (Σπυρίδων Λυκούδης): </w:t>
      </w:r>
      <w:r>
        <w:rPr>
          <w:rFonts w:eastAsia="Times New Roman"/>
          <w:szCs w:val="24"/>
        </w:rPr>
        <w:t>Συνεπώς το άρθρο</w:t>
      </w:r>
      <w:r>
        <w:rPr>
          <w:rFonts w:eastAsia="Times New Roman"/>
          <w:szCs w:val="24"/>
        </w:rPr>
        <w:t xml:space="preserve"> 45 έγινε δεκτό ως έχει κατά πλειοψηφία. </w:t>
      </w:r>
    </w:p>
    <w:p w14:paraId="0C83497E" w14:textId="77777777" w:rsidR="00A55636" w:rsidRDefault="00E244A2">
      <w:pPr>
        <w:spacing w:line="600" w:lineRule="auto"/>
        <w:ind w:firstLine="720"/>
        <w:jc w:val="both"/>
        <w:rPr>
          <w:rFonts w:eastAsia="Times New Roman"/>
          <w:szCs w:val="24"/>
        </w:rPr>
      </w:pPr>
      <w:r>
        <w:rPr>
          <w:rFonts w:eastAsia="Times New Roman"/>
          <w:szCs w:val="24"/>
        </w:rPr>
        <w:t>Εισερχόμαστε στην ψήφιση των τροπολογιών.</w:t>
      </w:r>
    </w:p>
    <w:p w14:paraId="0C83497F"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w:t>
      </w:r>
      <w:r>
        <w:rPr>
          <w:rFonts w:eastAsia="Times New Roman" w:cs="Times New Roman"/>
          <w:bCs/>
          <w:szCs w:val="24"/>
        </w:rPr>
        <w:t>τροπολογία</w:t>
      </w:r>
      <w:r>
        <w:rPr>
          <w:rFonts w:eastAsia="Times New Roman" w:cs="Times New Roman"/>
          <w:szCs w:val="24"/>
        </w:rPr>
        <w:t xml:space="preserve"> με γενικό αριθμό 983 και ειδικό 145</w:t>
      </w:r>
      <w:r>
        <w:rPr>
          <w:rFonts w:eastAsia="Times New Roman" w:cs="Times New Roman"/>
          <w:szCs w:val="24"/>
        </w:rPr>
        <w:t>,</w:t>
      </w:r>
      <w:r>
        <w:rPr>
          <w:rFonts w:eastAsia="Times New Roman" w:cs="Times New Roman"/>
          <w:szCs w:val="24"/>
        </w:rPr>
        <w:t xml:space="preserve"> </w:t>
      </w:r>
      <w:r>
        <w:rPr>
          <w:rFonts w:eastAsia="Times New Roman"/>
          <w:szCs w:val="24"/>
        </w:rPr>
        <w:t>όπως τροποποιήθηκε από τον κύριο Υπουργό</w:t>
      </w:r>
      <w:r>
        <w:rPr>
          <w:rFonts w:eastAsia="Times New Roman" w:cs="Times New Roman"/>
          <w:szCs w:val="24"/>
        </w:rPr>
        <w:t>;</w:t>
      </w:r>
    </w:p>
    <w:p w14:paraId="0C834980" w14:textId="77777777" w:rsidR="00A55636" w:rsidRDefault="00E244A2">
      <w:pPr>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Ναι.</w:t>
      </w:r>
    </w:p>
    <w:p w14:paraId="0C834981" w14:textId="77777777" w:rsidR="00A55636" w:rsidRDefault="00E244A2">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Όχι.</w:t>
      </w:r>
    </w:p>
    <w:p w14:paraId="0C834982"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Όχι.</w:t>
      </w:r>
    </w:p>
    <w:p w14:paraId="0C834983"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0C834984" w14:textId="77777777" w:rsidR="00A55636" w:rsidRDefault="00E244A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Όχι.</w:t>
      </w:r>
    </w:p>
    <w:p w14:paraId="0C834985" w14:textId="77777777" w:rsidR="00A55636" w:rsidRDefault="00E244A2">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0C834986" w14:textId="77777777" w:rsidR="00A55636" w:rsidRDefault="00E244A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Παρών.</w:t>
      </w:r>
    </w:p>
    <w:p w14:paraId="0C834987" w14:textId="77777777" w:rsidR="00A55636" w:rsidRDefault="00E244A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Παρών.</w:t>
      </w:r>
    </w:p>
    <w:p w14:paraId="0C834988" w14:textId="77777777" w:rsidR="00A55636" w:rsidRDefault="00E244A2">
      <w:pPr>
        <w:spacing w:line="600" w:lineRule="auto"/>
        <w:ind w:firstLine="720"/>
        <w:jc w:val="both"/>
        <w:rPr>
          <w:rFonts w:eastAsia="Times New Roman" w:cs="Times New Roman"/>
          <w:bCs/>
          <w:shd w:val="clear" w:color="auto" w:fill="FFFFFF"/>
        </w:rPr>
      </w:pPr>
      <w:r>
        <w:rPr>
          <w:rFonts w:eastAsia="Times New Roman"/>
          <w:b/>
          <w:bCs/>
          <w:shd w:val="clear" w:color="auto" w:fill="FFFFFF"/>
        </w:rPr>
        <w:lastRenderedPageBreak/>
        <w:t xml:space="preserve">ΠΡΟΕΔΡΕΥΩΝ (Σπυρίδων Λυκούδης): </w:t>
      </w:r>
      <w:r>
        <w:rPr>
          <w:rFonts w:eastAsia="Times New Roman" w:cs="Times New Roman"/>
          <w:szCs w:val="24"/>
        </w:rPr>
        <w:t xml:space="preserve">Συνεπώς η </w:t>
      </w:r>
      <w:r>
        <w:rPr>
          <w:rFonts w:eastAsia="Times New Roman" w:cs="Times New Roman"/>
          <w:bCs/>
          <w:szCs w:val="24"/>
        </w:rPr>
        <w:t>τροπολογία</w:t>
      </w:r>
      <w:r>
        <w:rPr>
          <w:rFonts w:eastAsia="Times New Roman" w:cs="Times New Roman"/>
          <w:szCs w:val="24"/>
        </w:rPr>
        <w:t xml:space="preserve"> με γενικό αριθμό 983 και ειδικό 145 έγινε </w:t>
      </w:r>
      <w:r>
        <w:rPr>
          <w:rFonts w:eastAsia="Times New Roman" w:cs="Times New Roman"/>
          <w:szCs w:val="24"/>
        </w:rPr>
        <w:t>δεκτή</w:t>
      </w:r>
      <w:r>
        <w:rPr>
          <w:rFonts w:eastAsia="Times New Roman" w:cs="Times New Roman"/>
          <w:szCs w:val="24"/>
        </w:rPr>
        <w:t>,</w:t>
      </w:r>
      <w:r>
        <w:rPr>
          <w:rFonts w:eastAsia="Times New Roman" w:cs="Times New Roman"/>
          <w:szCs w:val="24"/>
        </w:rPr>
        <w:t xml:space="preserve"> </w:t>
      </w:r>
      <w:r>
        <w:rPr>
          <w:rFonts w:eastAsia="Times New Roman"/>
          <w:szCs w:val="24"/>
        </w:rPr>
        <w:t>όπως τροποποιήθηκε από τον κύριο Υπουργό</w:t>
      </w:r>
      <w:r>
        <w:rPr>
          <w:rFonts w:eastAsia="Times New Roman"/>
          <w:szCs w:val="24"/>
        </w:rPr>
        <w:t>,</w:t>
      </w:r>
      <w:r>
        <w:rPr>
          <w:rFonts w:eastAsia="Times New Roman"/>
          <w:szCs w:val="24"/>
        </w:rPr>
        <w:t xml:space="preserve"> </w:t>
      </w:r>
      <w:r>
        <w:rPr>
          <w:rFonts w:eastAsia="Times New Roman" w:cs="Times New Roman"/>
          <w:szCs w:val="24"/>
        </w:rPr>
        <w:t>κατά πλειοψηφία και εντάσσεται στο νομοσχέδιο ως ίδιο άρθρο.</w:t>
      </w:r>
    </w:p>
    <w:p w14:paraId="0C83498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988 και ειδικό 146</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0C83498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98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Όχι.</w:t>
      </w:r>
    </w:p>
    <w:p w14:paraId="0C83498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0C83498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98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0C83498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99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Παρών.</w:t>
      </w:r>
    </w:p>
    <w:p w14:paraId="0C83499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0C834992" w14:textId="77777777" w:rsidR="00A55636" w:rsidRDefault="00E244A2">
      <w:pPr>
        <w:spacing w:line="600" w:lineRule="auto"/>
        <w:ind w:firstLine="720"/>
        <w:jc w:val="both"/>
        <w:rPr>
          <w:rFonts w:eastAsia="Times New Roman" w:cs="Times New Roman"/>
          <w:bCs/>
          <w:szCs w:val="24"/>
        </w:rPr>
      </w:pPr>
      <w:r>
        <w:rPr>
          <w:rFonts w:eastAsia="Times New Roman"/>
          <w:b/>
          <w:bCs/>
          <w:szCs w:val="24"/>
        </w:rPr>
        <w:lastRenderedPageBreak/>
        <w:t xml:space="preserve">ΠΡΟΕΔΡΕΥΩΝ (Σπυρίδων Λυκούδης): </w:t>
      </w:r>
      <w:r>
        <w:rPr>
          <w:rFonts w:eastAsia="Times New Roman" w:cs="Times New Roman"/>
          <w:bCs/>
          <w:szCs w:val="24"/>
        </w:rPr>
        <w:t xml:space="preserve">Συνεπώς </w:t>
      </w:r>
      <w:r>
        <w:rPr>
          <w:rFonts w:eastAsia="Times New Roman" w:cs="Times New Roman"/>
          <w:szCs w:val="24"/>
        </w:rPr>
        <w:t xml:space="preserve">η τροπολογία με γενικό αριθμό 988 και ειδικό 146 </w:t>
      </w:r>
      <w:r>
        <w:rPr>
          <w:rFonts w:eastAsia="Times New Roman" w:cs="Times New Roman"/>
          <w:bCs/>
          <w:szCs w:val="24"/>
        </w:rPr>
        <w:t>έγινε δεκτή</w:t>
      </w:r>
      <w:r>
        <w:rPr>
          <w:rFonts w:eastAsia="Times New Roman" w:cs="Times New Roman"/>
          <w:bCs/>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bCs/>
          <w:szCs w:val="24"/>
        </w:rPr>
        <w:t xml:space="preserve"> </w:t>
      </w:r>
      <w:r>
        <w:rPr>
          <w:rFonts w:eastAsia="Times New Roman" w:cs="Times New Roman"/>
          <w:bCs/>
          <w:szCs w:val="24"/>
        </w:rPr>
        <w:t>κατά πλειοψηφία</w:t>
      </w:r>
      <w:r>
        <w:rPr>
          <w:rFonts w:eastAsia="Times New Roman" w:cs="Times New Roman"/>
          <w:bCs/>
          <w:szCs w:val="24"/>
        </w:rPr>
        <w:t xml:space="preserve"> και εντάσσεται στο νομοσχέδιο ως ίδιο άρθρο.</w:t>
      </w:r>
    </w:p>
    <w:p w14:paraId="0C834993" w14:textId="77777777" w:rsidR="00A55636" w:rsidRDefault="00E244A2">
      <w:pPr>
        <w:spacing w:line="600" w:lineRule="auto"/>
        <w:ind w:firstLine="720"/>
        <w:jc w:val="both"/>
        <w:rPr>
          <w:rFonts w:eastAsia="Times New Roman" w:cs="Times New Roman"/>
          <w:bCs/>
          <w:szCs w:val="24"/>
        </w:rPr>
      </w:pPr>
      <w:r>
        <w:rPr>
          <w:rFonts w:eastAsia="Times New Roman" w:cs="Times New Roman"/>
          <w:bCs/>
          <w:szCs w:val="24"/>
        </w:rPr>
        <w:t>Εισερχόμαστε στην ψήφιση της τροπολογίας με γενικό αριθμό 989 και ειδικό 147.</w:t>
      </w:r>
    </w:p>
    <w:p w14:paraId="0C834994" w14:textId="77777777" w:rsidR="00A55636" w:rsidRDefault="00E244A2">
      <w:pPr>
        <w:spacing w:line="600" w:lineRule="auto"/>
        <w:ind w:firstLine="720"/>
        <w:jc w:val="both"/>
        <w:rPr>
          <w:rFonts w:eastAsia="Times New Roman" w:cs="Times New Roman"/>
          <w:b/>
          <w:bCs/>
          <w:szCs w:val="24"/>
        </w:rPr>
      </w:pPr>
      <w:r>
        <w:rPr>
          <w:rFonts w:eastAsia="Times New Roman" w:cs="Times New Roman"/>
          <w:b/>
          <w:szCs w:val="24"/>
        </w:rPr>
        <w:t>ΑΘΑΝΑΣΙΟΣ ΒΑΡ</w:t>
      </w:r>
      <w:r>
        <w:rPr>
          <w:rFonts w:eastAsia="Times New Roman" w:cs="Times New Roman"/>
          <w:b/>
          <w:szCs w:val="24"/>
        </w:rPr>
        <w:t>ΔΑΛΗΣ:</w:t>
      </w:r>
      <w:r>
        <w:rPr>
          <w:rFonts w:eastAsia="Times New Roman" w:cs="Times New Roman"/>
          <w:szCs w:val="24"/>
        </w:rPr>
        <w:t xml:space="preserve"> Κύριε Πρόεδρε, θα ήθελα να διευκρινίσω ότι η συγκεκριμένη τροπολογία έχει τρία άρθρα. Εμείς στο πρώτο άρθρο διαφωνούμε. Στα υπόλοιπα δύο λέμε «</w:t>
      </w:r>
      <w:r>
        <w:rPr>
          <w:rFonts w:eastAsia="Times New Roman" w:cs="Times New Roman"/>
          <w:szCs w:val="24"/>
        </w:rPr>
        <w:t>παρών</w:t>
      </w:r>
      <w:r>
        <w:rPr>
          <w:rFonts w:eastAsia="Times New Roman" w:cs="Times New Roman"/>
          <w:szCs w:val="24"/>
        </w:rPr>
        <w:t>». Το «</w:t>
      </w:r>
      <w:r>
        <w:rPr>
          <w:rFonts w:eastAsia="Times New Roman" w:cs="Times New Roman"/>
          <w:szCs w:val="24"/>
        </w:rPr>
        <w:t>όχι</w:t>
      </w:r>
      <w:r>
        <w:rPr>
          <w:rFonts w:eastAsia="Times New Roman" w:cs="Times New Roman"/>
          <w:szCs w:val="24"/>
        </w:rPr>
        <w:t>» μας στη συγκεκριμένη τροπολογία έχει αυτήν τη ερμηνεία.</w:t>
      </w:r>
    </w:p>
    <w:p w14:paraId="0C834995" w14:textId="77777777" w:rsidR="00A55636" w:rsidRDefault="00E244A2">
      <w:pPr>
        <w:spacing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bCs/>
          <w:szCs w:val="24"/>
        </w:rPr>
        <w:t>Κ</w:t>
      </w:r>
      <w:r>
        <w:rPr>
          <w:rFonts w:eastAsia="Times New Roman"/>
          <w:bCs/>
          <w:szCs w:val="24"/>
        </w:rPr>
        <w:t>αλώς.</w:t>
      </w:r>
    </w:p>
    <w:p w14:paraId="0C834996"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989 και ειδικό 147, ως έχει;</w:t>
      </w:r>
    </w:p>
    <w:p w14:paraId="0C83499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99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99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99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Παρών.</w:t>
      </w:r>
    </w:p>
    <w:p w14:paraId="0C83499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0C83499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99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Ναι.</w:t>
      </w:r>
    </w:p>
    <w:p w14:paraId="0C83499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99F" w14:textId="77777777" w:rsidR="00A55636" w:rsidRDefault="00E244A2">
      <w:pPr>
        <w:spacing w:line="600" w:lineRule="auto"/>
        <w:ind w:firstLine="720"/>
        <w:jc w:val="both"/>
        <w:rPr>
          <w:rFonts w:eastAsia="Times New Roman" w:cs="Times New Roman"/>
          <w:bCs/>
          <w:szCs w:val="24"/>
        </w:rPr>
      </w:pPr>
      <w:r>
        <w:rPr>
          <w:rFonts w:eastAsia="Times New Roman"/>
          <w:b/>
          <w:bCs/>
          <w:szCs w:val="24"/>
        </w:rPr>
        <w:t xml:space="preserve">ΠΡΟΕΔΡΕΥΩΝ (Σπυρίδων Λυκούδης): </w:t>
      </w:r>
      <w:r>
        <w:rPr>
          <w:rFonts w:eastAsia="Times New Roman" w:cs="Times New Roman"/>
          <w:bCs/>
          <w:szCs w:val="24"/>
        </w:rPr>
        <w:t xml:space="preserve">Συνεπώς </w:t>
      </w:r>
      <w:r>
        <w:rPr>
          <w:rFonts w:eastAsia="Times New Roman" w:cs="Times New Roman"/>
          <w:szCs w:val="24"/>
        </w:rPr>
        <w:t xml:space="preserve">η τροπολογία με γενικό αριθμό 989 και ειδικό 147 </w:t>
      </w:r>
      <w:r>
        <w:rPr>
          <w:rFonts w:eastAsia="Times New Roman" w:cs="Times New Roman"/>
          <w:bCs/>
          <w:szCs w:val="24"/>
        </w:rPr>
        <w:t>έγινε δεκτή ως έχει κατά πλειοψηφία και εντάσσεται στο νομοσχέδιο ως ίδια άρθρα.</w:t>
      </w:r>
    </w:p>
    <w:p w14:paraId="0C8349A0"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994 και ειδικό 152 ως έχει;</w:t>
      </w:r>
    </w:p>
    <w:p w14:paraId="0C8349A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9A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Όχι.</w:t>
      </w:r>
    </w:p>
    <w:p w14:paraId="0C8349A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9A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9A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Ναι.</w:t>
      </w:r>
    </w:p>
    <w:p w14:paraId="0C8349A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9A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w:t>
      </w:r>
      <w:r>
        <w:rPr>
          <w:rFonts w:eastAsia="Times New Roman" w:cs="Times New Roman"/>
          <w:b/>
          <w:szCs w:val="24"/>
        </w:rPr>
        <w:t>ΣΙΑΝΤΩΝΗΣ:</w:t>
      </w:r>
      <w:r>
        <w:rPr>
          <w:rFonts w:eastAsia="Times New Roman" w:cs="Times New Roman"/>
          <w:szCs w:val="24"/>
        </w:rPr>
        <w:t xml:space="preserve"> Ναι.</w:t>
      </w:r>
    </w:p>
    <w:p w14:paraId="0C8349A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Ναι.</w:t>
      </w:r>
    </w:p>
    <w:p w14:paraId="0C8349A9" w14:textId="77777777" w:rsidR="00A55636" w:rsidRDefault="00E244A2">
      <w:pPr>
        <w:spacing w:line="600" w:lineRule="auto"/>
        <w:ind w:firstLine="720"/>
        <w:jc w:val="both"/>
        <w:rPr>
          <w:rFonts w:eastAsia="Times New Roman" w:cs="Times New Roman"/>
          <w:bCs/>
          <w:szCs w:val="24"/>
        </w:rPr>
      </w:pPr>
      <w:r>
        <w:rPr>
          <w:rFonts w:eastAsia="Times New Roman"/>
          <w:b/>
          <w:bCs/>
          <w:szCs w:val="24"/>
        </w:rPr>
        <w:t xml:space="preserve">ΠΡΟΕΔΡΕΥΩΝ (Σπυρίδων Λυκούδης): </w:t>
      </w:r>
      <w:r>
        <w:rPr>
          <w:rFonts w:eastAsia="Times New Roman" w:cs="Times New Roman"/>
          <w:bCs/>
          <w:szCs w:val="24"/>
        </w:rPr>
        <w:t xml:space="preserve">Συνεπώς </w:t>
      </w:r>
      <w:r>
        <w:rPr>
          <w:rFonts w:eastAsia="Times New Roman" w:cs="Times New Roman"/>
          <w:szCs w:val="24"/>
        </w:rPr>
        <w:t xml:space="preserve">η τροπολογία με γενικό αριθμό 994 και ειδικό 152 </w:t>
      </w:r>
      <w:r>
        <w:rPr>
          <w:rFonts w:eastAsia="Times New Roman" w:cs="Times New Roman"/>
          <w:bCs/>
          <w:szCs w:val="24"/>
        </w:rPr>
        <w:t>έγινε δεκτή ως έχει κατά πλειοψηφία και εντάσσεται στο νομοσχέδιο ως ίδιο άρθρο.</w:t>
      </w:r>
    </w:p>
    <w:p w14:paraId="0C8349A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w:t>
      </w:r>
      <w:r>
        <w:rPr>
          <w:rFonts w:eastAsia="Times New Roman" w:cs="Times New Roman"/>
          <w:szCs w:val="24"/>
        </w:rPr>
        <w:t>γενικό αριθμό 997 και ειδικό 155, όπως τροποποιήθηκε από τον κύριο Υπουργό;</w:t>
      </w:r>
    </w:p>
    <w:p w14:paraId="0C8349A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9A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9A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0C8349A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9A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9B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9B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Π</w:t>
      </w:r>
      <w:r>
        <w:rPr>
          <w:rFonts w:eastAsia="Times New Roman" w:cs="Times New Roman"/>
          <w:szCs w:val="24"/>
        </w:rPr>
        <w:t>αρών.</w:t>
      </w:r>
    </w:p>
    <w:p w14:paraId="0C8349B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9B3" w14:textId="77777777" w:rsidR="00A55636" w:rsidRDefault="00E244A2">
      <w:pPr>
        <w:spacing w:line="600" w:lineRule="auto"/>
        <w:ind w:firstLine="720"/>
        <w:jc w:val="both"/>
        <w:rPr>
          <w:rFonts w:eastAsia="Times New Roman" w:cs="Times New Roman"/>
          <w:bCs/>
          <w:szCs w:val="24"/>
        </w:rPr>
      </w:pPr>
      <w:r>
        <w:rPr>
          <w:rFonts w:eastAsia="Times New Roman"/>
          <w:b/>
          <w:bCs/>
          <w:szCs w:val="24"/>
        </w:rPr>
        <w:lastRenderedPageBreak/>
        <w:t xml:space="preserve">ΠΡΟΕΔΡΕΥΩΝ (Σπυρίδων Λυκούδης): </w:t>
      </w:r>
      <w:r>
        <w:rPr>
          <w:rFonts w:eastAsia="Times New Roman" w:cs="Times New Roman"/>
          <w:bCs/>
          <w:szCs w:val="24"/>
        </w:rPr>
        <w:t xml:space="preserve">Συνεπώς </w:t>
      </w:r>
      <w:r>
        <w:rPr>
          <w:rFonts w:eastAsia="Times New Roman" w:cs="Times New Roman"/>
          <w:szCs w:val="24"/>
        </w:rPr>
        <w:t xml:space="preserve">η τροπολογία με γενικό αριθμό 997 και ειδικό 155 </w:t>
      </w:r>
      <w:r>
        <w:rPr>
          <w:rFonts w:eastAsia="Times New Roman" w:cs="Times New Roman"/>
          <w:bCs/>
          <w:szCs w:val="24"/>
        </w:rPr>
        <w:t>έγινε δεκτή,</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bCs/>
          <w:szCs w:val="24"/>
        </w:rPr>
        <w:t xml:space="preserve"> </w:t>
      </w:r>
      <w:r>
        <w:rPr>
          <w:rFonts w:eastAsia="Times New Roman" w:cs="Times New Roman"/>
          <w:szCs w:val="24"/>
        </w:rPr>
        <w:t>κατά πλειοψηφία</w:t>
      </w:r>
      <w:r>
        <w:rPr>
          <w:rFonts w:eastAsia="Times New Roman" w:cs="Times New Roman"/>
          <w:bCs/>
          <w:szCs w:val="24"/>
        </w:rPr>
        <w:t xml:space="preserve"> και εντάσσεται στο νομοσχέδιο ως ίδιο άρθρο.</w:t>
      </w:r>
    </w:p>
    <w:p w14:paraId="0C8349B4"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998 και ειδικό 156 ως έχει;</w:t>
      </w:r>
    </w:p>
    <w:p w14:paraId="0C8349B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9B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Όχι.</w:t>
      </w:r>
    </w:p>
    <w:p w14:paraId="0C8349B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0C8349B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9B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9B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9B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ΚΑΤΣΙΑΝΤΩΝΗΣ:</w:t>
      </w:r>
      <w:r>
        <w:rPr>
          <w:rFonts w:eastAsia="Times New Roman" w:cs="Times New Roman"/>
          <w:szCs w:val="24"/>
        </w:rPr>
        <w:t xml:space="preserve"> Παρών.</w:t>
      </w:r>
    </w:p>
    <w:p w14:paraId="0C8349B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0C8349BD" w14:textId="77777777" w:rsidR="00A55636" w:rsidRDefault="00E244A2">
      <w:pPr>
        <w:spacing w:line="600" w:lineRule="auto"/>
        <w:ind w:firstLine="720"/>
        <w:jc w:val="both"/>
        <w:rPr>
          <w:rFonts w:eastAsia="Times New Roman" w:cs="Times New Roman"/>
          <w:bCs/>
          <w:szCs w:val="24"/>
        </w:rPr>
      </w:pPr>
      <w:r>
        <w:rPr>
          <w:rFonts w:eastAsia="Times New Roman"/>
          <w:b/>
          <w:bCs/>
          <w:szCs w:val="24"/>
        </w:rPr>
        <w:t xml:space="preserve">ΠΡΟΕΔΡΕΥΩΝ (Σπυρίδων Λυκούδης): </w:t>
      </w:r>
      <w:r>
        <w:rPr>
          <w:rFonts w:eastAsia="Times New Roman" w:cs="Times New Roman"/>
          <w:bCs/>
          <w:szCs w:val="24"/>
        </w:rPr>
        <w:t xml:space="preserve">Συνεπώς </w:t>
      </w:r>
      <w:r>
        <w:rPr>
          <w:rFonts w:eastAsia="Times New Roman" w:cs="Times New Roman"/>
          <w:szCs w:val="24"/>
        </w:rPr>
        <w:t xml:space="preserve">η τροπολογία με γενικό αριθμό 998 και ειδικό 156 </w:t>
      </w:r>
      <w:r>
        <w:rPr>
          <w:rFonts w:eastAsia="Times New Roman" w:cs="Times New Roman"/>
          <w:bCs/>
          <w:szCs w:val="24"/>
        </w:rPr>
        <w:t xml:space="preserve">έγινε δεκτή ως </w:t>
      </w:r>
      <w:r>
        <w:rPr>
          <w:rFonts w:eastAsia="Times New Roman" w:cs="Times New Roman"/>
          <w:bCs/>
          <w:szCs w:val="24"/>
        </w:rPr>
        <w:lastRenderedPageBreak/>
        <w:t>έχει κατά πλειοψηφία και εντάσσεται στο νομοσχέδιο ως ίδιο άρθρο.</w:t>
      </w:r>
    </w:p>
    <w:p w14:paraId="0C8349B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w:t>
      </w:r>
      <w:r>
        <w:rPr>
          <w:rFonts w:eastAsia="Times New Roman" w:cs="Times New Roman"/>
          <w:szCs w:val="24"/>
        </w:rPr>
        <w:t>α με γενικό αριθμό 999 και ειδικό 157 ως έχει;</w:t>
      </w:r>
    </w:p>
    <w:p w14:paraId="0C8349B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9C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Παρών.</w:t>
      </w:r>
    </w:p>
    <w:p w14:paraId="0C8349C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0C8349C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9C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C8349C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9C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Παρών.</w:t>
      </w:r>
    </w:p>
    <w:p w14:paraId="0C8349C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0C8349C7" w14:textId="77777777" w:rsidR="00A55636" w:rsidRDefault="00E244A2">
      <w:pPr>
        <w:spacing w:line="600" w:lineRule="auto"/>
        <w:ind w:firstLine="720"/>
        <w:jc w:val="both"/>
        <w:rPr>
          <w:rFonts w:eastAsia="Times New Roman" w:cs="Times New Roman"/>
          <w:bCs/>
          <w:szCs w:val="24"/>
        </w:rPr>
      </w:pPr>
      <w:r>
        <w:rPr>
          <w:rFonts w:eastAsia="Times New Roman"/>
          <w:b/>
          <w:bCs/>
          <w:szCs w:val="24"/>
        </w:rPr>
        <w:t xml:space="preserve">ΠΡΟΕΔΡΕΥΩΝ (Σπυρίδων Λυκούδης): </w:t>
      </w:r>
      <w:r>
        <w:rPr>
          <w:rFonts w:eastAsia="Times New Roman" w:cs="Times New Roman"/>
          <w:bCs/>
          <w:szCs w:val="24"/>
        </w:rPr>
        <w:t xml:space="preserve">Συνεπώς </w:t>
      </w:r>
      <w:r>
        <w:rPr>
          <w:rFonts w:eastAsia="Times New Roman" w:cs="Times New Roman"/>
          <w:szCs w:val="24"/>
        </w:rPr>
        <w:t xml:space="preserve">η τροπολογία με γενικό αριθμό 999 και ειδικό 157 </w:t>
      </w:r>
      <w:r>
        <w:rPr>
          <w:rFonts w:eastAsia="Times New Roman" w:cs="Times New Roman"/>
          <w:bCs/>
          <w:szCs w:val="24"/>
        </w:rPr>
        <w:t>έγινε δεκτή ως έχει κατά πλειοψηφία και εντάσσεται στο νομοσχέδιο ως ίδιο άρθρο.</w:t>
      </w:r>
    </w:p>
    <w:p w14:paraId="0C8349C8" w14:textId="77777777" w:rsidR="00A55636" w:rsidRDefault="00E244A2">
      <w:pPr>
        <w:spacing w:line="600" w:lineRule="auto"/>
        <w:ind w:firstLine="720"/>
        <w:jc w:val="both"/>
        <w:rPr>
          <w:rFonts w:eastAsia="Times New Roman" w:cs="Times New Roman"/>
          <w:bCs/>
          <w:szCs w:val="24"/>
        </w:rPr>
      </w:pPr>
      <w:r>
        <w:rPr>
          <w:rFonts w:eastAsia="Times New Roman" w:cs="Times New Roman"/>
          <w:bCs/>
          <w:szCs w:val="24"/>
        </w:rPr>
        <w:lastRenderedPageBreak/>
        <w:t>Εισερχόμαστε στην ψήφιση της τροπολογίας με γενικό αριθμό 1000 και ειδικό 158.</w:t>
      </w:r>
    </w:p>
    <w:p w14:paraId="0C8349C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w:t>
      </w:r>
      <w:r>
        <w:rPr>
          <w:rFonts w:eastAsia="Times New Roman" w:cs="Times New Roman"/>
          <w:b/>
          <w:szCs w:val="24"/>
        </w:rPr>
        <w:t xml:space="preserve">ΟΣ ΑΡΒΑΝΙΤΙΔΗΣ: </w:t>
      </w:r>
      <w:r>
        <w:rPr>
          <w:rFonts w:eastAsia="Times New Roman" w:cs="Times New Roman"/>
          <w:szCs w:val="24"/>
        </w:rPr>
        <w:t>Κύριε Πρόεδρε, όσον αφορά την τροπολογία με γενικό αριθμό 1000 και ειδικό 158 στο άρθρο 1 και στο άρθρο 3, αν είχαμε τη δυνατότητα, θα ψηφίζαμε «</w:t>
      </w:r>
      <w:r>
        <w:rPr>
          <w:rFonts w:eastAsia="Times New Roman" w:cs="Times New Roman"/>
          <w:szCs w:val="24"/>
        </w:rPr>
        <w:t>ναι</w:t>
      </w:r>
      <w:r>
        <w:rPr>
          <w:rFonts w:eastAsia="Times New Roman" w:cs="Times New Roman"/>
          <w:szCs w:val="24"/>
        </w:rPr>
        <w:t>», στα άρθρα 2, 4 και 5 «</w:t>
      </w:r>
      <w:r>
        <w:rPr>
          <w:rFonts w:eastAsia="Times New Roman" w:cs="Times New Roman"/>
          <w:szCs w:val="24"/>
        </w:rPr>
        <w:t>παρών</w:t>
      </w:r>
      <w:r>
        <w:rPr>
          <w:rFonts w:eastAsia="Times New Roman" w:cs="Times New Roman"/>
          <w:szCs w:val="24"/>
        </w:rPr>
        <w:t>».</w:t>
      </w:r>
    </w:p>
    <w:p w14:paraId="0C8349C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Πρέπει να δώσουμε μια ψήφο επί του γενικού. Οι ενστάσεις και οι διευκρινίσεις καταγράφονται στα Πρακτικά.</w:t>
      </w:r>
    </w:p>
    <w:p w14:paraId="0C8349C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Σας είπα ότι η γενική ψήφος μας είναι «</w:t>
      </w:r>
      <w:r>
        <w:rPr>
          <w:rFonts w:eastAsia="Times New Roman" w:cs="Times New Roman"/>
          <w:szCs w:val="24"/>
        </w:rPr>
        <w:t>ναι</w:t>
      </w:r>
      <w:r>
        <w:rPr>
          <w:rFonts w:eastAsia="Times New Roman" w:cs="Times New Roman"/>
          <w:szCs w:val="24"/>
        </w:rPr>
        <w:t>».</w:t>
      </w:r>
    </w:p>
    <w:p w14:paraId="0C8349C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Κι εμείς, κύριε Πρόεδρε, στην τροπολογία ψηφίζουμε «</w:t>
      </w:r>
      <w:r>
        <w:rPr>
          <w:rFonts w:eastAsia="Times New Roman" w:cs="Times New Roman"/>
          <w:szCs w:val="24"/>
        </w:rPr>
        <w:t>παρών</w:t>
      </w:r>
      <w:r>
        <w:rPr>
          <w:rFonts w:eastAsia="Times New Roman" w:cs="Times New Roman"/>
          <w:szCs w:val="24"/>
        </w:rPr>
        <w:t>» και</w:t>
      </w:r>
      <w:r>
        <w:rPr>
          <w:rFonts w:eastAsia="Times New Roman" w:cs="Times New Roman"/>
          <w:szCs w:val="24"/>
        </w:rPr>
        <w:t xml:space="preserve"> διευκρινίζουμε: Στο άρθρο 1 «</w:t>
      </w:r>
      <w:r>
        <w:rPr>
          <w:rFonts w:eastAsia="Times New Roman" w:cs="Times New Roman"/>
          <w:szCs w:val="24"/>
        </w:rPr>
        <w:t>όχι</w:t>
      </w:r>
      <w:r>
        <w:rPr>
          <w:rFonts w:eastAsia="Times New Roman" w:cs="Times New Roman"/>
          <w:szCs w:val="24"/>
        </w:rPr>
        <w:t>», στο άρθρο 2 «</w:t>
      </w:r>
      <w:r>
        <w:rPr>
          <w:rFonts w:eastAsia="Times New Roman" w:cs="Times New Roman"/>
          <w:szCs w:val="24"/>
        </w:rPr>
        <w:t>ναι</w:t>
      </w:r>
      <w:r>
        <w:rPr>
          <w:rFonts w:eastAsia="Times New Roman" w:cs="Times New Roman"/>
          <w:szCs w:val="24"/>
        </w:rPr>
        <w:t>», στο άρθρο 3 «</w:t>
      </w:r>
      <w:r>
        <w:rPr>
          <w:rFonts w:eastAsia="Times New Roman" w:cs="Times New Roman"/>
          <w:szCs w:val="24"/>
        </w:rPr>
        <w:t>παρών</w:t>
      </w:r>
      <w:r>
        <w:rPr>
          <w:rFonts w:eastAsia="Times New Roman" w:cs="Times New Roman"/>
          <w:szCs w:val="24"/>
        </w:rPr>
        <w:t>», στο άρθρο 4 «</w:t>
      </w:r>
      <w:r>
        <w:rPr>
          <w:rFonts w:eastAsia="Times New Roman" w:cs="Times New Roman"/>
          <w:szCs w:val="24"/>
        </w:rPr>
        <w:t>όχι</w:t>
      </w:r>
      <w:r>
        <w:rPr>
          <w:rFonts w:eastAsia="Times New Roman" w:cs="Times New Roman"/>
          <w:szCs w:val="24"/>
        </w:rPr>
        <w:t>» και στο άρθρο 5 «</w:t>
      </w:r>
      <w:r>
        <w:rPr>
          <w:rFonts w:eastAsia="Times New Roman" w:cs="Times New Roman"/>
          <w:szCs w:val="24"/>
        </w:rPr>
        <w:t>όχι</w:t>
      </w:r>
      <w:r>
        <w:rPr>
          <w:rFonts w:eastAsia="Times New Roman" w:cs="Times New Roman"/>
          <w:szCs w:val="24"/>
        </w:rPr>
        <w:t>».</w:t>
      </w:r>
    </w:p>
    <w:p w14:paraId="0C8349CD" w14:textId="77777777" w:rsidR="00A55636" w:rsidRDefault="00E244A2">
      <w:pPr>
        <w:spacing w:line="600" w:lineRule="auto"/>
        <w:ind w:firstLine="720"/>
        <w:jc w:val="both"/>
        <w:rPr>
          <w:rFonts w:eastAsia="Times New Roman" w:cs="Times New Roman"/>
          <w:bCs/>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κύριοι συνάδελφοι.</w:t>
      </w:r>
    </w:p>
    <w:p w14:paraId="0C8349CE"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1000 και ειδικό</w:t>
      </w:r>
      <w:r>
        <w:rPr>
          <w:rFonts w:eastAsia="Times New Roman" w:cs="Times New Roman"/>
          <w:szCs w:val="24"/>
        </w:rPr>
        <w:t xml:space="preserve"> 158 ως έχει;</w:t>
      </w:r>
    </w:p>
    <w:p w14:paraId="0C8349C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ΕΥΣΤΑΘΙΟΣ ΓΙΑΝΝΑΚΙΔΗΣ:</w:t>
      </w:r>
      <w:r>
        <w:rPr>
          <w:rFonts w:eastAsia="Times New Roman" w:cs="Times New Roman"/>
          <w:szCs w:val="24"/>
        </w:rPr>
        <w:t xml:space="preserve"> Ναι.</w:t>
      </w:r>
    </w:p>
    <w:p w14:paraId="0C8349D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Όχι.</w:t>
      </w:r>
    </w:p>
    <w:p w14:paraId="0C8349D1"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9D2"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0C8349D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0C8349D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9D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Όχι.</w:t>
      </w:r>
    </w:p>
    <w:p w14:paraId="0C8349D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0C8349D7" w14:textId="77777777" w:rsidR="00A55636" w:rsidRDefault="00E244A2">
      <w:pPr>
        <w:spacing w:line="600" w:lineRule="auto"/>
        <w:ind w:firstLine="720"/>
        <w:jc w:val="both"/>
        <w:rPr>
          <w:rFonts w:eastAsia="Times New Roman" w:cs="Times New Roman"/>
          <w:bCs/>
          <w:szCs w:val="24"/>
        </w:rPr>
      </w:pPr>
      <w:r>
        <w:rPr>
          <w:rFonts w:eastAsia="Times New Roman"/>
          <w:b/>
          <w:bCs/>
          <w:szCs w:val="24"/>
        </w:rPr>
        <w:t xml:space="preserve">ΠΡΟΕΔΡΕΥΩΝ (Σπυρίδων Λυκούδης): </w:t>
      </w:r>
      <w:r>
        <w:rPr>
          <w:rFonts w:eastAsia="Times New Roman" w:cs="Times New Roman"/>
          <w:bCs/>
          <w:szCs w:val="24"/>
        </w:rPr>
        <w:t xml:space="preserve">Συνεπώς </w:t>
      </w:r>
      <w:r>
        <w:rPr>
          <w:rFonts w:eastAsia="Times New Roman" w:cs="Times New Roman"/>
          <w:szCs w:val="24"/>
        </w:rPr>
        <w:t xml:space="preserve">η τροπολογία με γενικό αριθμό 1000 και ειδικό 158 </w:t>
      </w:r>
      <w:r>
        <w:rPr>
          <w:rFonts w:eastAsia="Times New Roman" w:cs="Times New Roman"/>
          <w:bCs/>
          <w:szCs w:val="24"/>
        </w:rPr>
        <w:t>έγινε δεκτή ως έχει κατά πλειοψηφία και εντάσσεται στο νομοσχέδιο ως ίδια άρθρα.</w:t>
      </w:r>
    </w:p>
    <w:p w14:paraId="0C8349D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991 και ειδικό 149 ως έχει;</w:t>
      </w:r>
    </w:p>
    <w:p w14:paraId="0C8349D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9D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0C8349D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9DC"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ΓΕΩΡΓΙΟΣ ΓΕΡΜΕΝΗΣ:</w:t>
      </w:r>
      <w:r>
        <w:rPr>
          <w:rFonts w:eastAsia="Times New Roman" w:cs="Times New Roman"/>
          <w:szCs w:val="24"/>
        </w:rPr>
        <w:t xml:space="preserve"> Παρών.</w:t>
      </w:r>
    </w:p>
    <w:p w14:paraId="0C8349DD"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0C8349DE"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9DF"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Παρών.</w:t>
      </w:r>
    </w:p>
    <w:p w14:paraId="0C8349E0"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9E1" w14:textId="77777777" w:rsidR="00A55636" w:rsidRDefault="00E244A2">
      <w:pPr>
        <w:spacing w:line="600" w:lineRule="auto"/>
        <w:ind w:firstLine="720"/>
        <w:jc w:val="both"/>
        <w:rPr>
          <w:rFonts w:eastAsia="Times New Roman" w:cs="Times New Roman"/>
          <w:bCs/>
          <w:szCs w:val="24"/>
        </w:rPr>
      </w:pPr>
      <w:r>
        <w:rPr>
          <w:rFonts w:eastAsia="Times New Roman"/>
          <w:b/>
          <w:bCs/>
          <w:szCs w:val="24"/>
        </w:rPr>
        <w:t xml:space="preserve">ΠΡΟΕΔΡΕΥΩΝ (Σπυρίδων Λυκούδης): </w:t>
      </w:r>
      <w:r>
        <w:rPr>
          <w:rFonts w:eastAsia="Times New Roman" w:cs="Times New Roman"/>
          <w:bCs/>
          <w:szCs w:val="24"/>
        </w:rPr>
        <w:t xml:space="preserve">Συνεπώς </w:t>
      </w:r>
      <w:r>
        <w:rPr>
          <w:rFonts w:eastAsia="Times New Roman" w:cs="Times New Roman"/>
          <w:szCs w:val="24"/>
        </w:rPr>
        <w:t xml:space="preserve">η τροπολογία με γενικό αριθμό 991 και ειδικό 149 </w:t>
      </w:r>
      <w:r>
        <w:rPr>
          <w:rFonts w:eastAsia="Times New Roman" w:cs="Times New Roman"/>
          <w:bCs/>
          <w:szCs w:val="24"/>
        </w:rPr>
        <w:t>έγινε δεκτή ως έχει κατά πλειοψηφία και εντάσσεται στο νομοσχέδιο ως ίδιο άρθρο.</w:t>
      </w:r>
    </w:p>
    <w:p w14:paraId="0C8349E2"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1001 και ειδικό 159 ως έχει;</w:t>
      </w:r>
    </w:p>
    <w:p w14:paraId="0C8349E3"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9E4"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ΘΕΟΔΩΡΟ</w:t>
      </w:r>
      <w:r>
        <w:rPr>
          <w:rFonts w:eastAsia="Times New Roman" w:cs="Times New Roman"/>
          <w:b/>
          <w:szCs w:val="24"/>
        </w:rPr>
        <w:t xml:space="preserve">Σ ΦΟΡΤΣΑΚΗΣ: </w:t>
      </w:r>
      <w:r>
        <w:rPr>
          <w:rFonts w:eastAsia="Times New Roman" w:cs="Times New Roman"/>
          <w:szCs w:val="24"/>
        </w:rPr>
        <w:t>Παρών.</w:t>
      </w:r>
    </w:p>
    <w:p w14:paraId="0C8349E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0C8349E6"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Παρών.</w:t>
      </w:r>
    </w:p>
    <w:p w14:paraId="0C8349E7"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Ναι.</w:t>
      </w:r>
    </w:p>
    <w:p w14:paraId="0C8349E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0C8349E9"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ΓΕΩΡΓΙΟΣ ΚΑΤΣΙΑΝΤΩΝΗΣ:</w:t>
      </w:r>
      <w:r>
        <w:rPr>
          <w:rFonts w:eastAsia="Times New Roman" w:cs="Times New Roman"/>
          <w:szCs w:val="24"/>
        </w:rPr>
        <w:t xml:space="preserve"> Παρών.</w:t>
      </w:r>
    </w:p>
    <w:p w14:paraId="0C8349EA"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C8349EB" w14:textId="77777777" w:rsidR="00A55636" w:rsidRDefault="00E244A2">
      <w:pPr>
        <w:spacing w:line="600" w:lineRule="auto"/>
        <w:ind w:firstLine="720"/>
        <w:jc w:val="both"/>
        <w:rPr>
          <w:rFonts w:eastAsia="Times New Roman" w:cs="Times New Roman"/>
          <w:bCs/>
          <w:szCs w:val="24"/>
        </w:rPr>
      </w:pPr>
      <w:r>
        <w:rPr>
          <w:rFonts w:eastAsia="Times New Roman"/>
          <w:b/>
          <w:bCs/>
          <w:szCs w:val="24"/>
        </w:rPr>
        <w:t xml:space="preserve">ΠΡΟΕΔΡΕΥΩΝ (Σπυρίδων Λυκούδης): </w:t>
      </w:r>
      <w:r>
        <w:rPr>
          <w:rFonts w:eastAsia="Times New Roman" w:cs="Times New Roman"/>
          <w:bCs/>
          <w:szCs w:val="24"/>
        </w:rPr>
        <w:t xml:space="preserve">Συνεπώς </w:t>
      </w:r>
      <w:r>
        <w:rPr>
          <w:rFonts w:eastAsia="Times New Roman" w:cs="Times New Roman"/>
          <w:szCs w:val="24"/>
        </w:rPr>
        <w:t>η τροπολογία με γενικό αριθμό 1001 και ει</w:t>
      </w:r>
      <w:r>
        <w:rPr>
          <w:rFonts w:eastAsia="Times New Roman" w:cs="Times New Roman"/>
          <w:szCs w:val="24"/>
        </w:rPr>
        <w:t xml:space="preserve">δικό 159 </w:t>
      </w:r>
      <w:r>
        <w:rPr>
          <w:rFonts w:eastAsia="Times New Roman" w:cs="Times New Roman"/>
          <w:bCs/>
          <w:szCs w:val="24"/>
        </w:rPr>
        <w:t>έγινε δεκτή ως έχει κατά πλειοψηφία και εντάσσεται στο νομοσχέδιο ως ίδιο άρθρο.</w:t>
      </w:r>
    </w:p>
    <w:p w14:paraId="0C8349EC"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του ακροτελεύτιου άρθρου. </w:t>
      </w:r>
    </w:p>
    <w:p w14:paraId="0C8349ED"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0C8349EE" w14:textId="77777777" w:rsidR="00A55636" w:rsidRDefault="00E244A2">
      <w:pPr>
        <w:spacing w:line="600" w:lineRule="auto"/>
        <w:ind w:firstLine="720"/>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9EF" w14:textId="77777777" w:rsidR="00A55636" w:rsidRDefault="00E244A2">
      <w:pPr>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 </w:t>
      </w:r>
    </w:p>
    <w:p w14:paraId="0C8349F0" w14:textId="77777777" w:rsidR="00A55636" w:rsidRDefault="00E244A2">
      <w:pPr>
        <w:spacing w:line="600" w:lineRule="auto"/>
        <w:ind w:firstLine="720"/>
        <w:rPr>
          <w:rFonts w:eastAsia="Times New Roman" w:cs="Times New Roman"/>
          <w:szCs w:val="24"/>
        </w:rPr>
      </w:pPr>
      <w:r>
        <w:rPr>
          <w:rFonts w:eastAsia="Times New Roman" w:cs="Times New Roman"/>
          <w:b/>
          <w:szCs w:val="24"/>
        </w:rPr>
        <w:t>ΓΕΩΡΓ</w:t>
      </w:r>
      <w:r>
        <w:rPr>
          <w:rFonts w:eastAsia="Times New Roman" w:cs="Times New Roman"/>
          <w:b/>
          <w:szCs w:val="24"/>
        </w:rPr>
        <w:t>ΙΟΣ ΑΡΒΑΝΙΤΙΔΗΣ:</w:t>
      </w:r>
      <w:r>
        <w:rPr>
          <w:rFonts w:eastAsia="Times New Roman" w:cs="Times New Roman"/>
          <w:szCs w:val="24"/>
        </w:rPr>
        <w:t xml:space="preserve"> Ναι.</w:t>
      </w:r>
    </w:p>
    <w:p w14:paraId="0C8349F1" w14:textId="77777777" w:rsidR="00A55636" w:rsidRDefault="00E244A2">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0C8349F2" w14:textId="77777777" w:rsidR="00A55636" w:rsidRDefault="00E244A2">
      <w:pPr>
        <w:spacing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0C8349F3" w14:textId="77777777" w:rsidR="00A55636" w:rsidRDefault="00E244A2">
      <w:pPr>
        <w:spacing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0C8349F4" w14:textId="77777777" w:rsidR="00A55636" w:rsidRDefault="00E244A2">
      <w:pPr>
        <w:spacing w:line="600" w:lineRule="auto"/>
        <w:ind w:firstLine="720"/>
        <w:rPr>
          <w:rFonts w:eastAsia="Times New Roman" w:cs="Times New Roman"/>
          <w:b/>
          <w:szCs w:val="24"/>
        </w:rPr>
      </w:pPr>
      <w:r>
        <w:rPr>
          <w:rFonts w:eastAsia="Times New Roman" w:cs="Times New Roman"/>
          <w:b/>
          <w:szCs w:val="24"/>
        </w:rPr>
        <w:t>ΓΕΩΡΓΙΟΣ ΚΑΤΣΙΑΝΤΩΝΗΣ:</w:t>
      </w:r>
      <w:r>
        <w:rPr>
          <w:rFonts w:eastAsia="Times New Roman" w:cs="Times New Roman"/>
          <w:szCs w:val="24"/>
        </w:rPr>
        <w:t xml:space="preserve"> Ναι.</w:t>
      </w:r>
      <w:r>
        <w:rPr>
          <w:rFonts w:eastAsia="Times New Roman" w:cs="Times New Roman"/>
          <w:b/>
          <w:szCs w:val="24"/>
        </w:rPr>
        <w:t xml:space="preserve"> </w:t>
      </w:r>
    </w:p>
    <w:p w14:paraId="0C8349F5" w14:textId="77777777" w:rsidR="00A55636" w:rsidRDefault="00E244A2">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0C8349F6" w14:textId="77777777" w:rsidR="00A55636" w:rsidRDefault="00E244A2">
      <w:pPr>
        <w:spacing w:line="600" w:lineRule="auto"/>
        <w:ind w:firstLine="720"/>
        <w:jc w:val="both"/>
        <w:rPr>
          <w:rFonts w:eastAsia="Times New Roman"/>
          <w:bCs/>
        </w:rPr>
      </w:pPr>
      <w:r>
        <w:rPr>
          <w:rFonts w:eastAsia="Times New Roman"/>
          <w:b/>
          <w:bCs/>
        </w:rPr>
        <w:lastRenderedPageBreak/>
        <w:t xml:space="preserve">ΠΡΟΕΔΡΕΥΩΝ (Σπυρίδων Λυκούδης): </w:t>
      </w:r>
      <w:r>
        <w:rPr>
          <w:rFonts w:eastAsia="Times New Roman"/>
          <w:bCs/>
        </w:rPr>
        <w:t>Το ακροτελεύτιο άρθρο έγινε δεκτό κατά πλειοψηφία.</w:t>
      </w:r>
    </w:p>
    <w:p w14:paraId="0C8349F7" w14:textId="77777777" w:rsidR="00A55636" w:rsidRDefault="00E244A2">
      <w:pPr>
        <w:spacing w:line="600" w:lineRule="auto"/>
        <w:ind w:firstLine="720"/>
        <w:jc w:val="both"/>
        <w:rPr>
          <w:rFonts w:eastAsia="Times New Roman" w:cs="Times New Roman"/>
          <w:szCs w:val="24"/>
        </w:rPr>
      </w:pPr>
      <w:r>
        <w:rPr>
          <w:rFonts w:eastAsia="Times New Roman"/>
          <w:bCs/>
        </w:rPr>
        <w:t>Συνεπώς το</w:t>
      </w:r>
      <w:r>
        <w:rPr>
          <w:rFonts w:eastAsia="Times New Roman"/>
          <w:b/>
          <w:bCs/>
        </w:rPr>
        <w:t xml:space="preserve"> </w:t>
      </w:r>
      <w:r>
        <w:rPr>
          <w:rFonts w:eastAsia="Times New Roman" w:cs="Times New Roman"/>
          <w:szCs w:val="24"/>
        </w:rPr>
        <w:t>νομοσχέδιο</w:t>
      </w:r>
      <w:r>
        <w:rPr>
          <w:rFonts w:eastAsia="Times New Roman" w:cs="Times New Roman"/>
          <w:szCs w:val="24"/>
        </w:rPr>
        <w:t xml:space="preserve"> του Υπουργείου Οικονομικών: «Ενσωμάτωση στην εθνική νομοθεσία της Οδηγίας 2014/92/ΕΕ του Ευρωπαϊκού Κοινοβουλίου και του Συμβουλίου της 23</w:t>
      </w:r>
      <w:r w:rsidRPr="007B790C">
        <w:rPr>
          <w:rFonts w:eastAsia="Times New Roman" w:cs="Times New Roman"/>
          <w:szCs w:val="24"/>
          <w:vertAlign w:val="superscript"/>
        </w:rPr>
        <w:t>ης</w:t>
      </w:r>
      <w:r>
        <w:rPr>
          <w:rFonts w:eastAsia="Times New Roman" w:cs="Times New Roman"/>
          <w:szCs w:val="24"/>
        </w:rPr>
        <w:t xml:space="preserve"> Ιουλίου 2014 για τη </w:t>
      </w:r>
      <w:proofErr w:type="spellStart"/>
      <w:r>
        <w:rPr>
          <w:rFonts w:eastAsia="Times New Roman" w:cs="Times New Roman"/>
          <w:szCs w:val="24"/>
        </w:rPr>
        <w:t>συγκρισιμότητα</w:t>
      </w:r>
      <w:proofErr w:type="spellEnd"/>
      <w:r>
        <w:rPr>
          <w:rFonts w:eastAsia="Times New Roman" w:cs="Times New Roman"/>
          <w:szCs w:val="24"/>
        </w:rPr>
        <w:t xml:space="preserve"> των τελών που συνδέονται με λογαριασμούς πληρωμών, την αλλαγή λογαριασμού πληρω</w:t>
      </w:r>
      <w:r>
        <w:rPr>
          <w:rFonts w:eastAsia="Times New Roman" w:cs="Times New Roman"/>
          <w:szCs w:val="24"/>
        </w:rPr>
        <w:t xml:space="preserve">μών και την πρόσβαση σε λογαριασμούς πληρωμών με βασικά χαρακτηριστικά και άλλες διατάξεις» έγινε δεκτό επί της αρχής και επί των άρθρων. </w:t>
      </w:r>
    </w:p>
    <w:p w14:paraId="0C8349F8"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προχωρούμε στην ψήφιση του νομοσχεδίο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και στο σύνολ</w:t>
      </w:r>
      <w:r>
        <w:rPr>
          <w:rFonts w:eastAsia="Times New Roman" w:cs="Times New Roman"/>
          <w:szCs w:val="24"/>
        </w:rPr>
        <w:t>ο.</w:t>
      </w:r>
      <w:r>
        <w:rPr>
          <w:rFonts w:eastAsia="Times New Roman" w:cs="Times New Roman"/>
          <w:szCs w:val="24"/>
        </w:rPr>
        <w:t xml:space="preserve"> </w:t>
      </w:r>
    </w:p>
    <w:p w14:paraId="0C8349F9"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w:t>
      </w:r>
      <w:r>
        <w:rPr>
          <w:rFonts w:eastAsia="Times New Roman" w:cs="Times New Roman"/>
          <w:szCs w:val="24"/>
        </w:rPr>
        <w:t xml:space="preserve"> το νομοσχέδιο και στο σύνολο;</w:t>
      </w:r>
    </w:p>
    <w:p w14:paraId="0C8349FA" w14:textId="77777777" w:rsidR="00A55636" w:rsidRDefault="00E244A2">
      <w:pPr>
        <w:spacing w:line="600" w:lineRule="auto"/>
        <w:ind w:firstLine="720"/>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C8349FB" w14:textId="77777777" w:rsidR="00A55636" w:rsidRDefault="00E244A2">
      <w:pPr>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 </w:t>
      </w:r>
    </w:p>
    <w:p w14:paraId="0C8349FC" w14:textId="77777777" w:rsidR="00A55636" w:rsidRDefault="00E244A2">
      <w:pPr>
        <w:spacing w:line="600" w:lineRule="auto"/>
        <w:ind w:firstLine="720"/>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0C8349FD" w14:textId="77777777" w:rsidR="00A55636" w:rsidRDefault="00E244A2">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 </w:t>
      </w:r>
    </w:p>
    <w:p w14:paraId="0C8349FE" w14:textId="77777777" w:rsidR="00A55636" w:rsidRDefault="00E244A2">
      <w:pPr>
        <w:spacing w:line="600" w:lineRule="auto"/>
        <w:ind w:firstLine="720"/>
        <w:rPr>
          <w:rFonts w:eastAsia="Times New Roman" w:cs="Times New Roman"/>
          <w:b/>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0C8349FF" w14:textId="77777777" w:rsidR="00A55636" w:rsidRDefault="00E244A2">
      <w:pPr>
        <w:spacing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0C834A00" w14:textId="77777777" w:rsidR="00A55636" w:rsidRDefault="00E244A2">
      <w:pPr>
        <w:spacing w:line="600" w:lineRule="auto"/>
        <w:ind w:firstLine="720"/>
        <w:rPr>
          <w:rFonts w:eastAsia="Times New Roman" w:cs="Times New Roman"/>
          <w:b/>
          <w:szCs w:val="24"/>
        </w:rPr>
      </w:pPr>
      <w:r>
        <w:rPr>
          <w:rFonts w:eastAsia="Times New Roman" w:cs="Times New Roman"/>
          <w:b/>
          <w:szCs w:val="24"/>
        </w:rPr>
        <w:t>ΓΕΩΡΓΙΟΣ ΚΑΤΣΙΑΝΤΩΝΗΣ:</w:t>
      </w:r>
      <w:r>
        <w:rPr>
          <w:rFonts w:eastAsia="Times New Roman" w:cs="Times New Roman"/>
          <w:szCs w:val="24"/>
        </w:rPr>
        <w:t xml:space="preserve"> Ναι.</w:t>
      </w:r>
      <w:r>
        <w:rPr>
          <w:rFonts w:eastAsia="Times New Roman" w:cs="Times New Roman"/>
          <w:b/>
          <w:szCs w:val="24"/>
        </w:rPr>
        <w:t xml:space="preserve"> </w:t>
      </w:r>
    </w:p>
    <w:p w14:paraId="0C834A01" w14:textId="77777777" w:rsidR="00A55636" w:rsidRDefault="00E244A2">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0C834A02" w14:textId="77777777" w:rsidR="00A55636" w:rsidRDefault="00E244A2">
      <w:pPr>
        <w:spacing w:line="600" w:lineRule="auto"/>
        <w:ind w:firstLine="720"/>
        <w:jc w:val="both"/>
        <w:rPr>
          <w:rFonts w:eastAsia="Times New Roman" w:cs="Times New Roman"/>
          <w:szCs w:val="24"/>
        </w:rPr>
      </w:pPr>
      <w:r>
        <w:rPr>
          <w:rFonts w:eastAsia="Times New Roman"/>
          <w:b/>
          <w:bCs/>
        </w:rPr>
        <w:t>ΠΡΟΕΔΡΕΥΩΝ (Σπυρίδ</w:t>
      </w:r>
      <w:r>
        <w:rPr>
          <w:rFonts w:eastAsia="Times New Roman"/>
          <w:b/>
          <w:bCs/>
        </w:rPr>
        <w:t>ων Λυκούδης):</w:t>
      </w:r>
      <w:r>
        <w:rPr>
          <w:rFonts w:eastAsia="Times New Roman"/>
          <w:bCs/>
        </w:rPr>
        <w:t xml:space="preserve"> Συνεπώς το</w:t>
      </w:r>
      <w:r>
        <w:rPr>
          <w:rFonts w:eastAsia="Times New Roman"/>
          <w:b/>
          <w:bCs/>
        </w:rPr>
        <w:t xml:space="preserve"> </w:t>
      </w:r>
      <w:r>
        <w:rPr>
          <w:rFonts w:eastAsia="Times New Roman" w:cs="Times New Roman"/>
          <w:szCs w:val="24"/>
        </w:rPr>
        <w:t>νομοσχέδιο</w:t>
      </w:r>
      <w:r>
        <w:rPr>
          <w:rFonts w:eastAsia="Times New Roman" w:cs="Times New Roman"/>
          <w:szCs w:val="24"/>
        </w:rPr>
        <w:t xml:space="preserve"> του Υπουργείου Οικονομικών: «Ενσωμάτωση στην εθνική νομοθεσία της Οδηγίας 2014/92/ΕΕ του Ευρωπαϊκού Κοινοβουλίου και του Συμβουλίου της 23</w:t>
      </w:r>
      <w:r w:rsidRPr="007B790C">
        <w:rPr>
          <w:rFonts w:eastAsia="Times New Roman" w:cs="Times New Roman"/>
          <w:szCs w:val="24"/>
          <w:vertAlign w:val="superscript"/>
        </w:rPr>
        <w:t xml:space="preserve">ης </w:t>
      </w:r>
      <w:r>
        <w:rPr>
          <w:rFonts w:eastAsia="Times New Roman" w:cs="Times New Roman"/>
          <w:szCs w:val="24"/>
        </w:rPr>
        <w:t xml:space="preserve">Ιουλίου 2014 για τη </w:t>
      </w:r>
      <w:proofErr w:type="spellStart"/>
      <w:r>
        <w:rPr>
          <w:rFonts w:eastAsia="Times New Roman" w:cs="Times New Roman"/>
          <w:szCs w:val="24"/>
        </w:rPr>
        <w:t>συγκρισιμότητα</w:t>
      </w:r>
      <w:proofErr w:type="spellEnd"/>
      <w:r>
        <w:rPr>
          <w:rFonts w:eastAsia="Times New Roman" w:cs="Times New Roman"/>
          <w:szCs w:val="24"/>
        </w:rPr>
        <w:t xml:space="preserve"> των τελών που συνδέονται με λογαριασμούς πλη</w:t>
      </w:r>
      <w:r>
        <w:rPr>
          <w:rFonts w:eastAsia="Times New Roman" w:cs="Times New Roman"/>
          <w:szCs w:val="24"/>
        </w:rPr>
        <w:t>ρωμών, την αλλαγή λογαριασμού πληρωμών και την πρόσβαση σε λογαριασμούς πληρωμών με βασικά χαρακτηριστικά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0C834A03" w14:textId="77777777" w:rsidR="00A55636" w:rsidRDefault="00E244A2">
      <w:pPr>
        <w:spacing w:line="600" w:lineRule="auto"/>
        <w:ind w:firstLine="720"/>
        <w:jc w:val="center"/>
        <w:rPr>
          <w:rFonts w:eastAsia="Times New Roman" w:cs="Times New Roman"/>
          <w:color w:val="FF0000"/>
          <w:szCs w:val="24"/>
        </w:rPr>
      </w:pPr>
      <w:r w:rsidDel="007B790C">
        <w:rPr>
          <w:rFonts w:eastAsia="Times New Roman" w:cs="Times New Roman"/>
          <w:szCs w:val="24"/>
        </w:rPr>
        <w:t xml:space="preserve"> </w:t>
      </w:r>
      <w:r w:rsidRPr="00911749">
        <w:rPr>
          <w:rFonts w:eastAsia="Times New Roman" w:cs="Times New Roman"/>
          <w:color w:val="FF0000"/>
          <w:szCs w:val="24"/>
        </w:rPr>
        <w:t>(</w:t>
      </w:r>
      <w:r w:rsidRPr="00911749">
        <w:rPr>
          <w:rFonts w:eastAsia="Times New Roman" w:cs="Times New Roman"/>
          <w:color w:val="FF0000"/>
          <w:szCs w:val="24"/>
        </w:rPr>
        <w:t>ΝΑ ΜΠΕΙ Η ΣΕΛΙΔΑ</w:t>
      </w:r>
      <w:r w:rsidRPr="00911749">
        <w:rPr>
          <w:rFonts w:eastAsia="Times New Roman" w:cs="Times New Roman"/>
          <w:color w:val="FF0000"/>
          <w:szCs w:val="24"/>
        </w:rPr>
        <w:t xml:space="preserve"> 358</w:t>
      </w:r>
      <w:r w:rsidRPr="00911749">
        <w:rPr>
          <w:rFonts w:eastAsia="Times New Roman" w:cs="Times New Roman"/>
          <w:color w:val="FF0000"/>
          <w:szCs w:val="24"/>
          <w:vertAlign w:val="superscript"/>
        </w:rPr>
        <w:t>α</w:t>
      </w:r>
      <w:r w:rsidRPr="00911749">
        <w:rPr>
          <w:rFonts w:eastAsia="Times New Roman" w:cs="Times New Roman"/>
          <w:color w:val="FF0000"/>
          <w:szCs w:val="24"/>
        </w:rPr>
        <w:t>)</w:t>
      </w:r>
    </w:p>
    <w:p w14:paraId="0C834A04" w14:textId="77777777" w:rsidR="00A55636" w:rsidRDefault="00E244A2">
      <w:pPr>
        <w:spacing w:line="600" w:lineRule="auto"/>
        <w:jc w:val="both"/>
        <w:rPr>
          <w:rFonts w:eastAsia="Times New Roman"/>
          <w:bCs/>
        </w:rPr>
      </w:pPr>
      <w:r>
        <w:rPr>
          <w:rFonts w:eastAsia="Times New Roman" w:cs="Times New Roman"/>
          <w:szCs w:val="24"/>
        </w:rPr>
        <w:tab/>
      </w:r>
      <w:r>
        <w:rPr>
          <w:rFonts w:eastAsia="Times New Roman"/>
          <w:b/>
          <w:bCs/>
        </w:rPr>
        <w:t>ΠΡΟΕΔΡΕΥΩΝ (Σπυρίδων Λυκούδης):</w:t>
      </w:r>
      <w:r>
        <w:rPr>
          <w:rFonts w:eastAsia="Times New Roman"/>
          <w:bCs/>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C834A05"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lastRenderedPageBreak/>
        <w:t xml:space="preserve">ΟΛΟΙ ΟΙ ΒΟΥΛΕΥΤΕΣ: </w:t>
      </w:r>
      <w:r>
        <w:rPr>
          <w:rFonts w:eastAsia="Times New Roman" w:cs="Times New Roman"/>
          <w:szCs w:val="24"/>
        </w:rPr>
        <w:t xml:space="preserve">Μάλιστα, μάλιστα. </w:t>
      </w:r>
    </w:p>
    <w:p w14:paraId="0C834A06" w14:textId="77777777" w:rsidR="00A55636" w:rsidRDefault="00E244A2">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Cs/>
        </w:rPr>
        <w:t xml:space="preserve"> </w:t>
      </w:r>
      <w:r>
        <w:rPr>
          <w:rFonts w:eastAsia="Times New Roman"/>
          <w:bCs/>
        </w:rPr>
        <w:t xml:space="preserve">Συνεπώς το </w:t>
      </w:r>
      <w:r>
        <w:rPr>
          <w:rFonts w:eastAsia="Times New Roman"/>
          <w:bCs/>
        </w:rPr>
        <w:t xml:space="preserve">Σώμα παρέσχε τη ζητηθείσα εξουσιοδότηση. </w:t>
      </w:r>
    </w:p>
    <w:p w14:paraId="0C834A07"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χουν διανεμηθεί τα Πρακτικά των συνεδριάσεων της Τρίτης 7 Φεβρουαρίου 2017, της Πέμπτης 9 Φεβρουαρίου 2017, της Παρασκευής 10 Φεβρουαρίου 2017, της Δευτέρας 13 Φεβρουαρίο</w:t>
      </w:r>
      <w:r>
        <w:rPr>
          <w:rFonts w:eastAsia="Times New Roman" w:cs="Times New Roman"/>
          <w:szCs w:val="24"/>
        </w:rPr>
        <w:t xml:space="preserve">υ 2017 και της Τρίτης 14 Φεβρουαρίου και ερωτάται το Σώμα εάν τα επικυρώνει. </w:t>
      </w:r>
    </w:p>
    <w:p w14:paraId="0C834A08"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0C834A09" w14:textId="77777777" w:rsidR="00A55636" w:rsidRDefault="00E244A2">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Cs/>
        </w:rPr>
        <w:t xml:space="preserve"> Συνεπώς τα Πρακτικά </w:t>
      </w:r>
      <w:r>
        <w:rPr>
          <w:rFonts w:eastAsia="Times New Roman" w:cs="Times New Roman"/>
          <w:szCs w:val="24"/>
        </w:rPr>
        <w:t>της Τρίτης 7 Φεβρουαρίου 2017, της Πέμπτης 9 Φεβρουαρίου 2017, της Παρασκευής 10 Φεβρουα</w:t>
      </w:r>
      <w:r>
        <w:rPr>
          <w:rFonts w:eastAsia="Times New Roman" w:cs="Times New Roman"/>
          <w:szCs w:val="24"/>
        </w:rPr>
        <w:t xml:space="preserve">ρίου 2017, της Δευτέρας 13 Φεβρουαρίου 2017 και της Τρίτης 14 Φεβρουαρίου επικυρώθηκαν. </w:t>
      </w:r>
    </w:p>
    <w:p w14:paraId="0C834A0A" w14:textId="77777777" w:rsidR="00A55636" w:rsidRDefault="00E244A2">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C834A0B" w14:textId="77777777" w:rsidR="00A55636" w:rsidRDefault="00E244A2">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0C834A0C" w14:textId="77777777" w:rsidR="00A55636" w:rsidRDefault="00E244A2">
      <w:pPr>
        <w:spacing w:line="600" w:lineRule="auto"/>
        <w:ind w:firstLine="720"/>
        <w:jc w:val="both"/>
        <w:rPr>
          <w:rFonts w:eastAsia="Times New Roman"/>
          <w:bCs/>
          <w:szCs w:val="24"/>
        </w:rPr>
      </w:pPr>
      <w:r>
        <w:rPr>
          <w:rFonts w:eastAsia="Times New Roman"/>
          <w:b/>
          <w:bCs/>
        </w:rPr>
        <w:lastRenderedPageBreak/>
        <w:t>ΠΡΟΕΔΡΕΥΩΝ (Σπυρίδων Λυκούδης):</w:t>
      </w:r>
      <w:r>
        <w:rPr>
          <w:rFonts w:eastAsia="Times New Roman"/>
          <w:bCs/>
        </w:rPr>
        <w:t xml:space="preserve"> Με τη συναίνεση του Σώματος και ώρα 17</w:t>
      </w:r>
      <w:r>
        <w:rPr>
          <w:rFonts w:eastAsia="Times New Roman"/>
          <w:bCs/>
        </w:rPr>
        <w:t>.</w:t>
      </w:r>
      <w:r>
        <w:rPr>
          <w:rFonts w:eastAsia="Times New Roman"/>
          <w:bCs/>
        </w:rPr>
        <w:t xml:space="preserve">24΄ </w:t>
      </w:r>
      <w:proofErr w:type="spellStart"/>
      <w:r>
        <w:rPr>
          <w:rFonts w:eastAsia="Times New Roman"/>
          <w:bCs/>
        </w:rPr>
        <w:t>λύεται</w:t>
      </w:r>
      <w:proofErr w:type="spellEnd"/>
      <w:r>
        <w:rPr>
          <w:rFonts w:eastAsia="Times New Roman"/>
          <w:bCs/>
        </w:rPr>
        <w:t xml:space="preserve"> η συνεδρίαση για αύριο</w:t>
      </w:r>
      <w:r>
        <w:rPr>
          <w:rFonts w:eastAsia="Times New Roman"/>
          <w:bCs/>
        </w:rPr>
        <w:t>,</w:t>
      </w:r>
      <w:r>
        <w:rPr>
          <w:rFonts w:eastAsia="Times New Roman"/>
          <w:bCs/>
        </w:rPr>
        <w:t xml:space="preserve"> </w:t>
      </w:r>
      <w:r>
        <w:rPr>
          <w:rFonts w:eastAsia="Times New Roman"/>
          <w:bCs/>
        </w:rPr>
        <w:t xml:space="preserve">ημέρα </w:t>
      </w:r>
      <w:r>
        <w:rPr>
          <w:rFonts w:eastAsia="Times New Roman"/>
          <w:bCs/>
        </w:rPr>
        <w:t>Πέμπτη 30 Μαρτίου 2017 και ώρα 9</w:t>
      </w:r>
      <w:r>
        <w:rPr>
          <w:rFonts w:eastAsia="Times New Roman"/>
          <w:bCs/>
        </w:rPr>
        <w:t>.</w:t>
      </w:r>
      <w:r>
        <w:rPr>
          <w:rFonts w:eastAsia="Times New Roman"/>
          <w:bCs/>
        </w:rPr>
        <w:t>30΄, με αντικείμενο εργασιών του Σώματος α) κοινοβουλευτικό έλεγχο</w:t>
      </w:r>
      <w:r>
        <w:rPr>
          <w:rFonts w:eastAsia="Times New Roman"/>
          <w:bCs/>
        </w:rPr>
        <w:t>:</w:t>
      </w:r>
      <w:r>
        <w:rPr>
          <w:rFonts w:eastAsia="Times New Roman"/>
          <w:bCs/>
        </w:rPr>
        <w:t xml:space="preserve"> συζήτηση επικαίρων ερωτήσεων</w:t>
      </w:r>
      <w:r>
        <w:rPr>
          <w:rFonts w:eastAsia="Times New Roman"/>
          <w:bCs/>
        </w:rPr>
        <w:t xml:space="preserve"> και β) νομοθετική εργασία: μόνη συζήτηση και ψήφιση επί της αρχής, των άρθρων και του συνόλου του σχεδίου νόμου του Υπουργείου Εξωτερικών</w:t>
      </w:r>
      <w:r>
        <w:rPr>
          <w:rFonts w:eastAsia="Times New Roman"/>
          <w:bCs/>
        </w:rPr>
        <w:t>:</w:t>
      </w:r>
      <w:r>
        <w:rPr>
          <w:rFonts w:eastAsia="Times New Roman"/>
          <w:bCs/>
        </w:rPr>
        <w:t xml:space="preserve"> </w:t>
      </w:r>
      <w:r>
        <w:rPr>
          <w:rFonts w:eastAsia="Times New Roman"/>
          <w:color w:val="000000"/>
          <w:szCs w:val="24"/>
          <w:shd w:val="clear" w:color="auto" w:fill="FFFFFF"/>
        </w:rPr>
        <w:t>«Κύρωση της Συμφωνίας - Πλαισίου για εταιρική σχέση και συνεργασία μεταξύ της Ευρωπαϊκής Ένωσης και των κρατών μελών</w:t>
      </w:r>
      <w:r>
        <w:rPr>
          <w:rFonts w:eastAsia="Times New Roman"/>
          <w:color w:val="000000"/>
          <w:szCs w:val="24"/>
          <w:shd w:val="clear" w:color="auto" w:fill="FFFFFF"/>
        </w:rPr>
        <w:t xml:space="preserve"> της, αφενός, και της Μογγολίας, αφετέρου», σύμφωνα με την ημερήσια διάταξη που έχει διανεμηθεί.</w:t>
      </w:r>
      <w:r>
        <w:rPr>
          <w:rFonts w:eastAsia="Times New Roman"/>
          <w:bCs/>
          <w:szCs w:val="24"/>
        </w:rPr>
        <w:t xml:space="preserve"> </w:t>
      </w:r>
    </w:p>
    <w:p w14:paraId="0C834A0D" w14:textId="77777777" w:rsidR="00A55636" w:rsidRDefault="00E244A2">
      <w:pPr>
        <w:spacing w:line="600" w:lineRule="auto"/>
        <w:ind w:firstLine="720"/>
        <w:jc w:val="both"/>
        <w:rPr>
          <w:rFonts w:eastAsia="Times New Roman"/>
          <w:b/>
          <w:bCs/>
          <w:szCs w:val="24"/>
        </w:rPr>
      </w:pPr>
      <w:r>
        <w:rPr>
          <w:rFonts w:eastAsia="Times New Roman"/>
          <w:b/>
          <w:bCs/>
          <w:szCs w:val="24"/>
        </w:rPr>
        <w:t xml:space="preserve">Ο ΠΡΟΕΔΡΟΣ                                                            ΟΙ ΓΡΑΜΜΑΤΕΙΣ </w:t>
      </w:r>
    </w:p>
    <w:p w14:paraId="0C834A0E" w14:textId="77777777" w:rsidR="00A55636" w:rsidRDefault="00A55636">
      <w:pPr>
        <w:spacing w:line="600" w:lineRule="auto"/>
        <w:ind w:firstLine="720"/>
        <w:jc w:val="both"/>
        <w:rPr>
          <w:rFonts w:eastAsia="Times New Roman"/>
          <w:bCs/>
          <w:szCs w:val="24"/>
        </w:rPr>
      </w:pPr>
    </w:p>
    <w:p w14:paraId="0C834A0F" w14:textId="77777777" w:rsidR="00A55636" w:rsidRDefault="00A55636">
      <w:pPr>
        <w:spacing w:line="600" w:lineRule="auto"/>
        <w:ind w:firstLine="720"/>
        <w:jc w:val="both"/>
        <w:rPr>
          <w:rFonts w:eastAsia="Times New Roman"/>
          <w:szCs w:val="24"/>
        </w:rPr>
      </w:pPr>
    </w:p>
    <w:sectPr w:rsidR="00A5563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GrHelvetica">
    <w:altName w:val="Times New Roman"/>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PpGjbaoK4O52H4zRJxIcUkmR2Q=" w:salt="B6REXeNZneq89ccqVVTgZ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36"/>
    <w:rsid w:val="00991E59"/>
    <w:rsid w:val="00A55636"/>
    <w:rsid w:val="00E244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42CA"/>
  <w15:docId w15:val="{96E56584-189C-48CD-8DC2-EC80992F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D517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D517A"/>
    <w:rPr>
      <w:rFonts w:ascii="Segoe UI" w:hAnsi="Segoe UI" w:cs="Segoe UI"/>
      <w:sz w:val="18"/>
      <w:szCs w:val="18"/>
    </w:rPr>
  </w:style>
  <w:style w:type="paragraph" w:styleId="a4">
    <w:name w:val="Revision"/>
    <w:hidden/>
    <w:uiPriority w:val="99"/>
    <w:semiHidden/>
    <w:rsid w:val="00F257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426</MetadataID>
    <Session xmlns="641f345b-441b-4b81-9152-adc2e73ba5e1">Β´</Session>
    <Date xmlns="641f345b-441b-4b81-9152-adc2e73ba5e1">2017-03-28T21:00:00+00:00</Date>
    <Status xmlns="641f345b-441b-4b81-9152-adc2e73ba5e1">
      <Url>http://srv-sp1/praktika/Lists/Incoming_Metadata/EditForm.aspx?ID=426&amp;Source=/praktika/Recordings_Library/Forms/AllItems.aspx</Url>
      <Description>Δημοσιεύτηκε</Description>
    </Status>
    <Meeting xmlns="641f345b-441b-4b81-9152-adc2e73ba5e1">ϞΘ´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05EE88-9CEF-4085-8272-8ABBB9B84225}">
  <ds:schemaRefs>
    <ds:schemaRef ds:uri="http://purl.org/dc/term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www.w3.org/XML/1998/namespace"/>
    <ds:schemaRef ds:uri="http://purl.org/dc/dcmitype/"/>
    <ds:schemaRef ds:uri="http://schemas.microsoft.com/office/infopath/2007/PartnerControls"/>
    <ds:schemaRef ds:uri="641f345b-441b-4b81-9152-adc2e73ba5e1"/>
  </ds:schemaRefs>
</ds:datastoreItem>
</file>

<file path=customXml/itemProps2.xml><?xml version="1.0" encoding="utf-8"?>
<ds:datastoreItem xmlns:ds="http://schemas.openxmlformats.org/officeDocument/2006/customXml" ds:itemID="{D59B3844-A251-4C71-850A-90CB8E66F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4CA7E9-C42A-4CAF-9F16-2BAE29B8F8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338</Pages>
  <Words>58268</Words>
  <Characters>314651</Characters>
  <Application>Microsoft Office Word</Application>
  <DocSecurity>0</DocSecurity>
  <Lines>2622</Lines>
  <Paragraphs>744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2017-04-04T10:22:00Z</dcterms:created>
  <dcterms:modified xsi:type="dcterms:W3CDTF">2017-04-04T10:22:00Z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