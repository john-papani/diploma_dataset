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A58C9" w14:textId="77777777" w:rsidR="00A447A4" w:rsidRPr="00A447A4" w:rsidRDefault="00A447A4" w:rsidP="00A447A4">
      <w:pPr>
        <w:spacing w:after="0" w:line="360" w:lineRule="auto"/>
        <w:rPr>
          <w:ins w:id="0" w:author="Φλούδα Χριστίνα" w:date="2019-03-14T11:05:00Z"/>
          <w:rFonts w:eastAsia="Times New Roman"/>
          <w:szCs w:val="24"/>
          <w:lang w:eastAsia="en-US"/>
        </w:rPr>
      </w:pPr>
      <w:ins w:id="1" w:author="Φλούδα Χριστίνα" w:date="2019-03-14T11:05:00Z">
        <w:r w:rsidRPr="00A447A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6BCC0E8" w14:textId="77777777" w:rsidR="00A447A4" w:rsidRPr="00A447A4" w:rsidRDefault="00A447A4" w:rsidP="00A447A4">
      <w:pPr>
        <w:spacing w:after="0" w:line="360" w:lineRule="auto"/>
        <w:rPr>
          <w:ins w:id="2" w:author="Φλούδα Χριστίνα" w:date="2019-03-14T11:05:00Z"/>
          <w:rFonts w:eastAsia="Times New Roman"/>
          <w:szCs w:val="24"/>
          <w:lang w:eastAsia="en-US"/>
        </w:rPr>
      </w:pPr>
    </w:p>
    <w:p w14:paraId="32414C5D" w14:textId="77777777" w:rsidR="00A447A4" w:rsidRPr="00A447A4" w:rsidRDefault="00A447A4" w:rsidP="00A447A4">
      <w:pPr>
        <w:spacing w:after="0" w:line="360" w:lineRule="auto"/>
        <w:rPr>
          <w:ins w:id="3" w:author="Φλούδα Χριστίνα" w:date="2019-03-14T11:05:00Z"/>
          <w:rFonts w:eastAsia="Times New Roman"/>
          <w:szCs w:val="24"/>
          <w:lang w:eastAsia="en-US"/>
        </w:rPr>
      </w:pPr>
      <w:ins w:id="4" w:author="Φλούδα Χριστίνα" w:date="2019-03-14T11:05:00Z">
        <w:r w:rsidRPr="00A447A4">
          <w:rPr>
            <w:rFonts w:eastAsia="Times New Roman"/>
            <w:szCs w:val="24"/>
            <w:lang w:eastAsia="en-US"/>
          </w:rPr>
          <w:t>ΠΙΝΑΚΑΣ ΠΕΡΙΕΧΟΜΕΝΩΝ</w:t>
        </w:r>
      </w:ins>
    </w:p>
    <w:p w14:paraId="0E1B5B96" w14:textId="77777777" w:rsidR="00A447A4" w:rsidRPr="00A447A4" w:rsidRDefault="00A447A4" w:rsidP="00A447A4">
      <w:pPr>
        <w:spacing w:after="0" w:line="360" w:lineRule="auto"/>
        <w:rPr>
          <w:ins w:id="5" w:author="Φλούδα Χριστίνα" w:date="2019-03-14T11:05:00Z"/>
          <w:rFonts w:eastAsia="Times New Roman"/>
          <w:szCs w:val="24"/>
          <w:lang w:eastAsia="en-US"/>
        </w:rPr>
      </w:pPr>
      <w:ins w:id="6" w:author="Φλούδα Χριστίνα" w:date="2019-03-14T11:05:00Z">
        <w:r w:rsidRPr="00A447A4">
          <w:rPr>
            <w:rFonts w:eastAsia="Times New Roman"/>
            <w:szCs w:val="24"/>
            <w:lang w:eastAsia="en-US"/>
          </w:rPr>
          <w:t xml:space="preserve">ΙΖ΄ ΠΕΡΙΟΔΟΣ </w:t>
        </w:r>
      </w:ins>
    </w:p>
    <w:p w14:paraId="4A954E20" w14:textId="77777777" w:rsidR="00A447A4" w:rsidRPr="00A447A4" w:rsidRDefault="00A447A4" w:rsidP="00A447A4">
      <w:pPr>
        <w:spacing w:after="0" w:line="360" w:lineRule="auto"/>
        <w:rPr>
          <w:ins w:id="7" w:author="Φλούδα Χριστίνα" w:date="2019-03-14T11:05:00Z"/>
          <w:rFonts w:eastAsia="Times New Roman"/>
          <w:szCs w:val="24"/>
          <w:lang w:eastAsia="en-US"/>
        </w:rPr>
      </w:pPr>
      <w:ins w:id="8" w:author="Φλούδα Χριστίνα" w:date="2019-03-14T11:05:00Z">
        <w:r w:rsidRPr="00A447A4">
          <w:rPr>
            <w:rFonts w:eastAsia="Times New Roman"/>
            <w:szCs w:val="24"/>
            <w:lang w:eastAsia="en-US"/>
          </w:rPr>
          <w:t>ΠΡΟΕΔΡΕΥΟΜΕΝΗΣ ΚΟΙΝΟΒΟΥΛΕΥΤΙΚΗΣ ΔΗΜΟΚΡΑΤΙΑΣ</w:t>
        </w:r>
      </w:ins>
    </w:p>
    <w:p w14:paraId="5CE30A26" w14:textId="77777777" w:rsidR="00A447A4" w:rsidRPr="00A447A4" w:rsidRDefault="00A447A4" w:rsidP="00A447A4">
      <w:pPr>
        <w:spacing w:after="0" w:line="360" w:lineRule="auto"/>
        <w:rPr>
          <w:ins w:id="9" w:author="Φλούδα Χριστίνα" w:date="2019-03-14T11:05:00Z"/>
          <w:rFonts w:eastAsia="Times New Roman"/>
          <w:szCs w:val="24"/>
          <w:lang w:eastAsia="en-US"/>
        </w:rPr>
      </w:pPr>
      <w:ins w:id="10" w:author="Φλούδα Χριστίνα" w:date="2019-03-14T11:05:00Z">
        <w:r w:rsidRPr="00A447A4">
          <w:rPr>
            <w:rFonts w:eastAsia="Times New Roman"/>
            <w:szCs w:val="24"/>
            <w:lang w:eastAsia="en-US"/>
          </w:rPr>
          <w:t>ΣΥΝΟΔΟΣ Δ΄</w:t>
        </w:r>
      </w:ins>
    </w:p>
    <w:p w14:paraId="0D093C8F" w14:textId="77777777" w:rsidR="00A447A4" w:rsidRPr="00A447A4" w:rsidRDefault="00A447A4" w:rsidP="00A447A4">
      <w:pPr>
        <w:spacing w:after="0" w:line="360" w:lineRule="auto"/>
        <w:rPr>
          <w:ins w:id="11" w:author="Φλούδα Χριστίνα" w:date="2019-03-14T11:05:00Z"/>
          <w:rFonts w:eastAsia="Times New Roman"/>
          <w:szCs w:val="24"/>
          <w:lang w:eastAsia="en-US"/>
        </w:rPr>
      </w:pPr>
    </w:p>
    <w:p w14:paraId="3664EAE1" w14:textId="77777777" w:rsidR="00A447A4" w:rsidRPr="00A447A4" w:rsidRDefault="00A447A4" w:rsidP="00A447A4">
      <w:pPr>
        <w:spacing w:after="0" w:line="360" w:lineRule="auto"/>
        <w:rPr>
          <w:ins w:id="12" w:author="Φλούδα Χριστίνα" w:date="2019-03-14T11:05:00Z"/>
          <w:rFonts w:eastAsia="Times New Roman"/>
          <w:szCs w:val="24"/>
          <w:lang w:eastAsia="en-US"/>
        </w:rPr>
      </w:pPr>
      <w:ins w:id="13" w:author="Φλούδα Χριστίνα" w:date="2019-03-14T11:05:00Z">
        <w:r w:rsidRPr="00A447A4">
          <w:rPr>
            <w:rFonts w:eastAsia="Times New Roman"/>
            <w:szCs w:val="24"/>
            <w:lang w:eastAsia="en-US"/>
          </w:rPr>
          <w:t>ΣΥΝΕΔΡΙΑΣΗ ΠΓ΄</w:t>
        </w:r>
      </w:ins>
    </w:p>
    <w:p w14:paraId="589384AA" w14:textId="77777777" w:rsidR="00A447A4" w:rsidRPr="00A447A4" w:rsidRDefault="00A447A4" w:rsidP="00A447A4">
      <w:pPr>
        <w:spacing w:after="0" w:line="360" w:lineRule="auto"/>
        <w:rPr>
          <w:ins w:id="14" w:author="Φλούδα Χριστίνα" w:date="2019-03-14T11:05:00Z"/>
          <w:rFonts w:eastAsia="Times New Roman"/>
          <w:szCs w:val="24"/>
          <w:lang w:eastAsia="en-US"/>
        </w:rPr>
      </w:pPr>
      <w:ins w:id="15" w:author="Φλούδα Χριστίνα" w:date="2019-03-14T11:05:00Z">
        <w:r w:rsidRPr="00A447A4">
          <w:rPr>
            <w:rFonts w:eastAsia="Times New Roman"/>
            <w:szCs w:val="24"/>
            <w:lang w:eastAsia="en-US"/>
          </w:rPr>
          <w:t>Δευτέρα  25 Φεβρουαρίου 2019</w:t>
        </w:r>
      </w:ins>
    </w:p>
    <w:p w14:paraId="2E55602D" w14:textId="77777777" w:rsidR="00A447A4" w:rsidRPr="00A447A4" w:rsidRDefault="00A447A4" w:rsidP="00A447A4">
      <w:pPr>
        <w:spacing w:after="0" w:line="360" w:lineRule="auto"/>
        <w:rPr>
          <w:ins w:id="16" w:author="Φλούδα Χριστίνα" w:date="2019-03-14T11:05:00Z"/>
          <w:rFonts w:eastAsia="Times New Roman"/>
          <w:szCs w:val="24"/>
          <w:lang w:eastAsia="en-US"/>
        </w:rPr>
      </w:pPr>
    </w:p>
    <w:p w14:paraId="1C575FD6" w14:textId="77777777" w:rsidR="00A447A4" w:rsidRPr="00A447A4" w:rsidRDefault="00A447A4" w:rsidP="00A447A4">
      <w:pPr>
        <w:spacing w:after="0" w:line="360" w:lineRule="auto"/>
        <w:rPr>
          <w:ins w:id="17" w:author="Φλούδα Χριστίνα" w:date="2019-03-14T11:05:00Z"/>
          <w:rFonts w:eastAsia="Times New Roman"/>
          <w:szCs w:val="24"/>
          <w:lang w:eastAsia="en-US"/>
        </w:rPr>
      </w:pPr>
      <w:ins w:id="18" w:author="Φλούδα Χριστίνα" w:date="2019-03-14T11:05:00Z">
        <w:r w:rsidRPr="00A447A4">
          <w:rPr>
            <w:rFonts w:eastAsia="Times New Roman"/>
            <w:szCs w:val="24"/>
            <w:lang w:eastAsia="en-US"/>
          </w:rPr>
          <w:t>ΘΕΜΑΤΑ</w:t>
        </w:r>
      </w:ins>
    </w:p>
    <w:p w14:paraId="5F046524" w14:textId="77777777" w:rsidR="00A447A4" w:rsidRPr="00A447A4" w:rsidRDefault="00A447A4" w:rsidP="00A447A4">
      <w:pPr>
        <w:spacing w:after="0" w:line="360" w:lineRule="auto"/>
        <w:rPr>
          <w:ins w:id="19" w:author="Φλούδα Χριστίνα" w:date="2019-03-14T11:05:00Z"/>
          <w:rFonts w:eastAsia="Times New Roman"/>
          <w:szCs w:val="24"/>
          <w:lang w:eastAsia="en-US"/>
        </w:rPr>
      </w:pPr>
      <w:ins w:id="20" w:author="Φλούδα Χριστίνα" w:date="2019-03-14T11:05:00Z">
        <w:r w:rsidRPr="00A447A4">
          <w:rPr>
            <w:rFonts w:eastAsia="Times New Roman"/>
            <w:szCs w:val="24"/>
            <w:lang w:eastAsia="en-US"/>
          </w:rPr>
          <w:t xml:space="preserve"> </w:t>
        </w:r>
        <w:r w:rsidRPr="00A447A4">
          <w:rPr>
            <w:rFonts w:eastAsia="Times New Roman"/>
            <w:szCs w:val="24"/>
            <w:lang w:eastAsia="en-US"/>
          </w:rPr>
          <w:br/>
          <w:t xml:space="preserve">Α. ΕΙΔΙΚΑ ΘΕΜΑΤΑ </w:t>
        </w:r>
        <w:r w:rsidRPr="00A447A4">
          <w:rPr>
            <w:rFonts w:eastAsia="Times New Roman"/>
            <w:szCs w:val="24"/>
            <w:lang w:eastAsia="en-US"/>
          </w:rPr>
          <w:br/>
          <w:t xml:space="preserve">1. Επικύρωση Πρακτικών, σελ. </w:t>
        </w:r>
        <w:r w:rsidRPr="00A447A4">
          <w:rPr>
            <w:rFonts w:eastAsia="Times New Roman"/>
            <w:szCs w:val="24"/>
            <w:lang w:eastAsia="en-US"/>
          </w:rPr>
          <w:br/>
          <w:t xml:space="preserve">2.  Άδεια απουσίας του Βουλευτή κ. Γ. Κουμουτσάκου, σελ. </w:t>
        </w:r>
        <w:r w:rsidRPr="00A447A4">
          <w:rPr>
            <w:rFonts w:eastAsia="Times New Roman"/>
            <w:szCs w:val="24"/>
            <w:lang w:eastAsia="en-US"/>
          </w:rPr>
          <w:br/>
          <w:t xml:space="preserve">3. Ανακοινώνεται ότι τη συνεδρίαση παρακολουθούν μαθητές από το 3ο Δημοτικό Σχολείο </w:t>
        </w:r>
        <w:proofErr w:type="spellStart"/>
        <w:r w:rsidRPr="00A447A4">
          <w:rPr>
            <w:rFonts w:eastAsia="Times New Roman"/>
            <w:szCs w:val="24"/>
            <w:lang w:eastAsia="en-US"/>
          </w:rPr>
          <w:t>Αριδαίας</w:t>
        </w:r>
        <w:proofErr w:type="spellEnd"/>
        <w:r w:rsidRPr="00A447A4">
          <w:rPr>
            <w:rFonts w:eastAsia="Times New Roman"/>
            <w:szCs w:val="24"/>
            <w:lang w:eastAsia="en-US"/>
          </w:rPr>
          <w:t xml:space="preserve"> Πέλλας, μέλη από τον Πολιτιστικό </w:t>
        </w:r>
        <w:proofErr w:type="spellStart"/>
        <w:r w:rsidRPr="00A447A4">
          <w:rPr>
            <w:rFonts w:eastAsia="Times New Roman"/>
            <w:szCs w:val="24"/>
            <w:lang w:eastAsia="en-US"/>
          </w:rPr>
          <w:t>Φιλοπεριβαλλοντικό</w:t>
        </w:r>
        <w:proofErr w:type="spellEnd"/>
        <w:r w:rsidRPr="00A447A4">
          <w:rPr>
            <w:rFonts w:eastAsia="Times New Roman"/>
            <w:szCs w:val="24"/>
            <w:lang w:eastAsia="en-US"/>
          </w:rPr>
          <w:t xml:space="preserve"> Σύνδεσμο </w:t>
        </w:r>
        <w:proofErr w:type="spellStart"/>
        <w:r w:rsidRPr="00A447A4">
          <w:rPr>
            <w:rFonts w:eastAsia="Times New Roman"/>
            <w:szCs w:val="24"/>
            <w:lang w:eastAsia="en-US"/>
          </w:rPr>
          <w:t>Ρισιανών</w:t>
        </w:r>
        <w:proofErr w:type="spellEnd"/>
        <w:r w:rsidRPr="00A447A4">
          <w:rPr>
            <w:rFonts w:eastAsia="Times New Roman"/>
            <w:szCs w:val="24"/>
            <w:lang w:eastAsia="en-US"/>
          </w:rPr>
          <w:t xml:space="preserve"> «Η ΑΣΤΕΡΙΣ» και μαθητές από το 6ο Γυμνάσιο Κέρκυρας, σελ. </w:t>
        </w:r>
        <w:r w:rsidRPr="00A447A4">
          <w:rPr>
            <w:rFonts w:eastAsia="Times New Roman"/>
            <w:szCs w:val="24"/>
            <w:lang w:eastAsia="en-US"/>
          </w:rPr>
          <w:br/>
          <w:t xml:space="preserve">4. Κατάθεση Εκθέσεως Επιτροπής Κανονισμού: </w:t>
        </w:r>
      </w:ins>
    </w:p>
    <w:p w14:paraId="46A8EC19" w14:textId="77777777" w:rsidR="00A447A4" w:rsidRPr="00A447A4" w:rsidRDefault="00A447A4" w:rsidP="00A447A4">
      <w:pPr>
        <w:spacing w:after="0" w:line="360" w:lineRule="auto"/>
        <w:rPr>
          <w:ins w:id="21" w:author="Φλούδα Χριστίνα" w:date="2019-03-14T11:05:00Z"/>
          <w:rFonts w:eastAsia="Times New Roman"/>
          <w:szCs w:val="24"/>
          <w:lang w:eastAsia="en-US"/>
        </w:rPr>
      </w:pPr>
      <w:ins w:id="22" w:author="Φλούδα Χριστίνα" w:date="2019-03-14T11:05:00Z">
        <w:r w:rsidRPr="00A447A4">
          <w:rPr>
            <w:rFonts w:eastAsia="Times New Roman"/>
            <w:szCs w:val="24"/>
            <w:lang w:eastAsia="en-US"/>
          </w:rPr>
          <w:t xml:space="preserve">Η Επιτροπή Κανονισμού της Βουλής καταθέτει την έκθεσή της στην πρόταση του Προέδρου της Βουλής: «Για την τροποποίηση διατάξεων του Κανονισμού της Βουλής - Μέρος Β’ (ΦΕΚ 51Α’/10-4-1997) και Μέρος Κοινοβουλευτικό (ΦΕΚ 106Α’/24-6-1987), όπως ισχύουν» και στην πρόταση του Προέδρου της Βουλής: «Οργανισμός του Ιδρύματος της Βουλής για τον Κοινοβουλευτισμό και τη Δημοκρατία», σελ. </w:t>
        </w:r>
        <w:r w:rsidRPr="00A447A4">
          <w:rPr>
            <w:rFonts w:eastAsia="Times New Roman"/>
            <w:szCs w:val="24"/>
            <w:lang w:eastAsia="en-US"/>
          </w:rPr>
          <w:br/>
          <w:t xml:space="preserve">5. Επί διαδικαστικού θέματος, σελ. </w:t>
        </w:r>
        <w:r w:rsidRPr="00A447A4">
          <w:rPr>
            <w:rFonts w:eastAsia="Times New Roman"/>
            <w:szCs w:val="24"/>
            <w:lang w:eastAsia="en-US"/>
          </w:rPr>
          <w:br/>
          <w:t xml:space="preserve"> </w:t>
        </w:r>
        <w:r w:rsidRPr="00A447A4">
          <w:rPr>
            <w:rFonts w:eastAsia="Times New Roman"/>
            <w:szCs w:val="24"/>
            <w:lang w:eastAsia="en-US"/>
          </w:rPr>
          <w:br/>
          <w:t xml:space="preserve">Β. ΚΟΙΝΟΒΟΥΛΕΥΤΙΚΟΣ ΕΛΕΓΧΟΣ </w:t>
        </w:r>
        <w:r w:rsidRPr="00A447A4">
          <w:rPr>
            <w:rFonts w:eastAsia="Times New Roman"/>
            <w:szCs w:val="24"/>
            <w:lang w:eastAsia="en-US"/>
          </w:rPr>
          <w:br/>
          <w:t>Συζήτηση επικαίρων ερωτήσεων:</w:t>
        </w:r>
        <w:r w:rsidRPr="00A447A4">
          <w:rPr>
            <w:rFonts w:eastAsia="Times New Roman"/>
            <w:szCs w:val="24"/>
            <w:lang w:eastAsia="en-US"/>
          </w:rPr>
          <w:br/>
          <w:t xml:space="preserve">   α)  Προς τον Υπουργό Οικονομικών, με θέμα: «Φημολογούμενη κατάργηση της ΔΟΥ Αχαρνών», σελ. </w:t>
        </w:r>
        <w:r w:rsidRPr="00A447A4">
          <w:rPr>
            <w:rFonts w:eastAsia="Times New Roman"/>
            <w:szCs w:val="24"/>
            <w:lang w:eastAsia="en-US"/>
          </w:rPr>
          <w:br/>
          <w:t xml:space="preserve">   β) Προς τον Υπουργό Υγείας:, σελ. </w:t>
        </w:r>
        <w:r w:rsidRPr="00A447A4">
          <w:rPr>
            <w:rFonts w:eastAsia="Times New Roman"/>
            <w:szCs w:val="24"/>
            <w:lang w:eastAsia="en-US"/>
          </w:rPr>
          <w:br/>
          <w:t xml:space="preserve">      i. με θέμα: «Οριακή η κατάσταση στο Εθνικό Σύστημα Υγείας», σελ. </w:t>
        </w:r>
        <w:r w:rsidRPr="00A447A4">
          <w:rPr>
            <w:rFonts w:eastAsia="Times New Roman"/>
            <w:szCs w:val="24"/>
            <w:lang w:eastAsia="en-US"/>
          </w:rPr>
          <w:br/>
          <w:t xml:space="preserve">      </w:t>
        </w:r>
        <w:proofErr w:type="spellStart"/>
        <w:r w:rsidRPr="00A447A4">
          <w:rPr>
            <w:rFonts w:eastAsia="Times New Roman"/>
            <w:szCs w:val="24"/>
            <w:lang w:eastAsia="en-US"/>
          </w:rPr>
          <w:t>ii</w:t>
        </w:r>
        <w:proofErr w:type="spellEnd"/>
        <w:r w:rsidRPr="00A447A4">
          <w:rPr>
            <w:rFonts w:eastAsia="Times New Roman"/>
            <w:szCs w:val="24"/>
            <w:lang w:eastAsia="en-US"/>
          </w:rPr>
          <w:t xml:space="preserve">. σχετικά με τη στήριξη Του Πολυδύναμου Ιατρείου </w:t>
        </w:r>
        <w:proofErr w:type="spellStart"/>
        <w:r w:rsidRPr="00A447A4">
          <w:rPr>
            <w:rFonts w:eastAsia="Times New Roman"/>
            <w:szCs w:val="24"/>
            <w:lang w:eastAsia="en-US"/>
          </w:rPr>
          <w:t>Δοξάτου</w:t>
        </w:r>
        <w:proofErr w:type="spellEnd"/>
        <w:r w:rsidRPr="00A447A4">
          <w:rPr>
            <w:rFonts w:eastAsia="Times New Roman"/>
            <w:szCs w:val="24"/>
            <w:lang w:eastAsia="en-US"/>
          </w:rPr>
          <w:t xml:space="preserve"> στον Δήμο </w:t>
        </w:r>
        <w:proofErr w:type="spellStart"/>
        <w:r w:rsidRPr="00A447A4">
          <w:rPr>
            <w:rFonts w:eastAsia="Times New Roman"/>
            <w:szCs w:val="24"/>
            <w:lang w:eastAsia="en-US"/>
          </w:rPr>
          <w:t>Δοξάτου</w:t>
        </w:r>
        <w:proofErr w:type="spellEnd"/>
        <w:r w:rsidRPr="00A447A4">
          <w:rPr>
            <w:rFonts w:eastAsia="Times New Roman"/>
            <w:szCs w:val="24"/>
            <w:lang w:eastAsia="en-US"/>
          </w:rPr>
          <w:t xml:space="preserve"> στον Νομό Δράμας από την πολιτεία, σελ. </w:t>
        </w:r>
        <w:r w:rsidRPr="00A447A4">
          <w:rPr>
            <w:rFonts w:eastAsia="Times New Roman"/>
            <w:szCs w:val="24"/>
            <w:lang w:eastAsia="en-US"/>
          </w:rPr>
          <w:br/>
          <w:t xml:space="preserve"> </w:t>
        </w:r>
        <w:r w:rsidRPr="00A447A4">
          <w:rPr>
            <w:rFonts w:eastAsia="Times New Roman"/>
            <w:szCs w:val="24"/>
            <w:lang w:eastAsia="en-US"/>
          </w:rPr>
          <w:br/>
          <w:t xml:space="preserve">Γ. ΝΟΜΟΘΕΤΙΚΗ ΕΡΓΑΣΙΑ </w:t>
        </w:r>
        <w:r w:rsidRPr="00A447A4">
          <w:rPr>
            <w:rFonts w:eastAsia="Times New Roman"/>
            <w:szCs w:val="24"/>
            <w:lang w:eastAsia="en-US"/>
          </w:rPr>
          <w:br/>
          <w:t xml:space="preserve">1. Κατάθεση σχεδίου νόμου:  </w:t>
        </w:r>
      </w:ins>
    </w:p>
    <w:p w14:paraId="597642A3" w14:textId="77777777" w:rsidR="00A447A4" w:rsidRPr="00A447A4" w:rsidRDefault="00A447A4" w:rsidP="00A447A4">
      <w:pPr>
        <w:spacing w:after="0" w:line="360" w:lineRule="auto"/>
        <w:rPr>
          <w:ins w:id="23" w:author="Φλούδα Χριστίνα" w:date="2019-03-14T11:05:00Z"/>
          <w:rFonts w:eastAsia="Times New Roman"/>
          <w:szCs w:val="24"/>
          <w:lang w:eastAsia="en-US"/>
        </w:rPr>
      </w:pPr>
      <w:ins w:id="24" w:author="Φλούδα Χριστίνα" w:date="2019-03-14T11:05:00Z">
        <w:r w:rsidRPr="00A447A4">
          <w:rPr>
            <w:rFonts w:eastAsia="Times New Roman"/>
            <w:szCs w:val="24"/>
            <w:lang w:eastAsia="en-US"/>
          </w:rPr>
          <w:t xml:space="preserve">Η Υπουργός Πολιτισμού και Αθλητισμού, ο Αντιπρόεδρος της Κυβέρνησης και Υπουργός Οικονομίας και Ανάπτυξης, οι Υπουργοί Εσωτερικών, Ψηφιακής Πολιτικής, Τηλεπικοινωνιών και Ενημέρωσης, Εργασίας, Κοινωνικής Ασφάλισης και Κοινωνικής Αλληλεγγύης, Προστασίας του Πολίτη, Δικαιοσύνης, Διαφάνειας και Ανθρωπίνων Δικαιωμάτων, Οικονομικών, Διοικητικής Ανασυγκρότησης, Μεταναστευτικής Πολιτικής, Ναυτιλίας και Νησιωτικής Πολιτικής, Αγροτικής Ανάπτυξης και Τροφίμων, Τουρισμού, ο Αναπληρωτής Υπουργός Οικονομικών, καθώς και οι Υφυπουργοί Οικονομίας και Ανάπτυξης, Εργασίας, Κοινωνικής Ασφάλισης και Κοινωνικής Αλληλεγγύης και Πολιτισμού και Αθλητισμού κατέθεσαν στις 22-2-2019, σχέδιο νόμου: «Επιτροπή επαγγελματικού αθλητισμού και άλλες διατάξεις», σελ. </w:t>
        </w:r>
        <w:r w:rsidRPr="00A447A4">
          <w:rPr>
            <w:rFonts w:eastAsia="Times New Roman"/>
            <w:szCs w:val="24"/>
            <w:lang w:eastAsia="en-US"/>
          </w:rPr>
          <w:br/>
          <w:t xml:space="preserve">2. Κατάθεση Εκθέσεως Διαρκούς Επιτροπής: </w:t>
        </w:r>
      </w:ins>
    </w:p>
    <w:p w14:paraId="28E752F7" w14:textId="77777777" w:rsidR="00A447A4" w:rsidRPr="00A447A4" w:rsidRDefault="00A447A4" w:rsidP="00A447A4">
      <w:pPr>
        <w:spacing w:after="0" w:line="360" w:lineRule="auto"/>
        <w:rPr>
          <w:ins w:id="25" w:author="Φλούδα Χριστίνα" w:date="2019-03-14T11:05:00Z"/>
          <w:rFonts w:eastAsia="Times New Roman"/>
          <w:szCs w:val="24"/>
          <w:lang w:eastAsia="en-US"/>
        </w:rPr>
      </w:pPr>
      <w:ins w:id="26" w:author="Φλούδα Χριστίνα" w:date="2019-03-14T11:05:00Z">
        <w:r w:rsidRPr="00A447A4">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Οικονομίας και Ανάπτυξης: «Εταιρικοί μετασχηματισμοί και εναρμόνιση του νομοθετικού πλαισίου με τις διατάξεις της Οδηγίας 2014/55/ΕΕ του Ευρωπαϊκού Κοινοβουλίου και του Συμβουλίου της 16ης Απριλίου 2014 για την έκδοση ηλεκτρονικών τιμολογίων στο πλαίσιο δημοσίων συμβάσεων», σελ. </w:t>
        </w:r>
        <w:r w:rsidRPr="00A447A4">
          <w:rPr>
            <w:rFonts w:eastAsia="Times New Roman"/>
            <w:szCs w:val="24"/>
            <w:lang w:eastAsia="en-US"/>
          </w:rPr>
          <w:br/>
          <w:t>3. Α. Συζήτηση και ψήφιση, σύμφωνα με τις διατάξεις του άρθρου 76 του Συντάγματος και του άρθρου 118 του Κανονισμού της Βουλής:</w:t>
        </w:r>
        <w:r w:rsidRPr="00A447A4">
          <w:rPr>
            <w:rFonts w:eastAsia="Times New Roman"/>
            <w:szCs w:val="24"/>
            <w:lang w:eastAsia="en-US"/>
          </w:rPr>
          <w:br/>
          <w:t xml:space="preserve">    α) Της πρότασης του Προέδρου της Βουλής:  «Για την τροποποίηση διατάξεων του Κανονισμού της Βουλής-Μέρος Β’ (ΦΕΚ 51 Α’/10-4-1997) και  Μέρος Κοινοβουλευτικό (ΦΕΚ 106 Α’/24-6-1987), όπως ισχύουν», σελ. </w:t>
        </w:r>
        <w:r w:rsidRPr="00A447A4">
          <w:rPr>
            <w:rFonts w:eastAsia="Times New Roman"/>
            <w:szCs w:val="24"/>
            <w:lang w:eastAsia="en-US"/>
          </w:rPr>
          <w:br/>
          <w:t xml:space="preserve">    β) Της πρότασης του Προέδρου της Βουλής: «Οργανισμός του Ιδρύματος της Βουλής για τον Κοινοβουλευτισμό και τη Δημοκρατία», σελ. </w:t>
        </w:r>
        <w:r w:rsidRPr="00A447A4">
          <w:rPr>
            <w:rFonts w:eastAsia="Times New Roman"/>
            <w:szCs w:val="24"/>
            <w:lang w:eastAsia="en-US"/>
          </w:rPr>
          <w:br/>
          <w:t xml:space="preserve">4. Β. Έγκριση του «Κανονισμού Λειτουργίας της Επιτροπής του άρθρου 3Α του ν. 3213/2003 - Κανονισμός Λειτουργίας της Ειδικής Υπηρεσίας Επιτροπής Ελέγχου Δηλώσεων Περιουσιακής Κατάστασης», σελ. </w:t>
        </w:r>
        <w:r w:rsidRPr="00A447A4">
          <w:rPr>
            <w:rFonts w:eastAsia="Times New Roman"/>
            <w:szCs w:val="24"/>
            <w:lang w:eastAsia="en-US"/>
          </w:rPr>
          <w:br/>
          <w:t xml:space="preserve">5. Ψηφοφορία (δι' εγέρσεως) επί του παρεμπίπτοντος θέματος, σχετικά με το αν πρέπει να αναβληθεί η συζήτηση του Κανονισμού της Βουλής ως προς το δεύτερο θέμα, σελ. </w:t>
        </w:r>
        <w:r w:rsidRPr="00A447A4">
          <w:rPr>
            <w:rFonts w:eastAsia="Times New Roman"/>
            <w:szCs w:val="24"/>
            <w:lang w:eastAsia="en-US"/>
          </w:rPr>
          <w:br/>
          <w:t xml:space="preserve"> </w:t>
        </w:r>
        <w:r w:rsidRPr="00A447A4">
          <w:rPr>
            <w:rFonts w:eastAsia="Times New Roman"/>
            <w:szCs w:val="24"/>
            <w:lang w:eastAsia="en-US"/>
          </w:rPr>
          <w:br/>
          <w:t>ΠΡΟΕΔΡΕΥΟΝΤΕΣ</w:t>
        </w:r>
      </w:ins>
    </w:p>
    <w:p w14:paraId="4D6688D9" w14:textId="77777777" w:rsidR="00A447A4" w:rsidRPr="00A447A4" w:rsidRDefault="00A447A4" w:rsidP="00A447A4">
      <w:pPr>
        <w:spacing w:after="0" w:line="360" w:lineRule="auto"/>
        <w:rPr>
          <w:ins w:id="27" w:author="Φλούδα Χριστίνα" w:date="2019-03-14T11:05:00Z"/>
          <w:rFonts w:eastAsia="Times New Roman"/>
          <w:szCs w:val="24"/>
          <w:lang w:eastAsia="en-US"/>
        </w:rPr>
      </w:pPr>
      <w:ins w:id="28" w:author="Φλούδα Χριστίνα" w:date="2019-03-14T11:05:00Z">
        <w:r w:rsidRPr="00A447A4">
          <w:rPr>
            <w:rFonts w:eastAsia="Times New Roman"/>
            <w:szCs w:val="24"/>
            <w:lang w:eastAsia="en-US"/>
          </w:rPr>
          <w:t>ΓΕΩΡΓΙΑΔΗΣ Μ. , σελ.</w:t>
        </w:r>
        <w:r w:rsidRPr="00A447A4">
          <w:rPr>
            <w:rFonts w:eastAsia="Times New Roman"/>
            <w:szCs w:val="24"/>
            <w:lang w:eastAsia="en-US"/>
          </w:rPr>
          <w:br/>
          <w:t>ΧΡΙΣΤΟΔΟΥΛΟΠΟΥΛΟΥ Α. , σελ.</w:t>
        </w:r>
        <w:r w:rsidRPr="00A447A4">
          <w:rPr>
            <w:rFonts w:eastAsia="Times New Roman"/>
            <w:szCs w:val="24"/>
            <w:lang w:eastAsia="en-US"/>
          </w:rPr>
          <w:br/>
        </w:r>
      </w:ins>
    </w:p>
    <w:p w14:paraId="719CD2BB" w14:textId="77777777" w:rsidR="00A447A4" w:rsidRPr="00A447A4" w:rsidRDefault="00A447A4" w:rsidP="00A447A4">
      <w:pPr>
        <w:spacing w:after="0" w:line="360" w:lineRule="auto"/>
        <w:rPr>
          <w:ins w:id="29" w:author="Φλούδα Χριστίνα" w:date="2019-03-14T11:05:00Z"/>
          <w:rFonts w:eastAsia="Times New Roman"/>
          <w:szCs w:val="24"/>
          <w:lang w:eastAsia="en-US"/>
        </w:rPr>
      </w:pPr>
    </w:p>
    <w:p w14:paraId="284D5156" w14:textId="77777777" w:rsidR="00A447A4" w:rsidRPr="00A447A4" w:rsidRDefault="00A447A4" w:rsidP="00A447A4">
      <w:pPr>
        <w:spacing w:after="0" w:line="360" w:lineRule="auto"/>
        <w:rPr>
          <w:ins w:id="30" w:author="Φλούδα Χριστίνα" w:date="2019-03-14T11:05:00Z"/>
          <w:rFonts w:eastAsia="Times New Roman"/>
          <w:szCs w:val="24"/>
          <w:lang w:eastAsia="en-US"/>
        </w:rPr>
      </w:pPr>
      <w:ins w:id="31" w:author="Φλούδα Χριστίνα" w:date="2019-03-14T11:05:00Z">
        <w:r w:rsidRPr="00A447A4">
          <w:rPr>
            <w:rFonts w:eastAsia="Times New Roman"/>
            <w:szCs w:val="24"/>
            <w:lang w:eastAsia="en-US"/>
          </w:rPr>
          <w:t>ΟΜΙΛΗΤΕΣ</w:t>
        </w:r>
      </w:ins>
    </w:p>
    <w:p w14:paraId="7EA4A7E8" w14:textId="39361E65" w:rsidR="00A447A4" w:rsidRDefault="00A447A4" w:rsidP="00A447A4">
      <w:pPr>
        <w:spacing w:line="600" w:lineRule="auto"/>
        <w:ind w:firstLine="709"/>
        <w:jc w:val="center"/>
        <w:rPr>
          <w:ins w:id="32" w:author="Φλούδα Χριστίνα" w:date="2019-03-14T11:05:00Z"/>
          <w:rFonts w:eastAsia="Times New Roman"/>
          <w:szCs w:val="24"/>
        </w:rPr>
      </w:pPr>
      <w:ins w:id="33" w:author="Φλούδα Χριστίνα" w:date="2019-03-14T11:05:00Z">
        <w:r w:rsidRPr="00A447A4">
          <w:rPr>
            <w:rFonts w:eastAsia="Times New Roman"/>
            <w:szCs w:val="24"/>
            <w:lang w:eastAsia="en-US"/>
          </w:rPr>
          <w:br/>
          <w:t>Α. Επί του Κανονισμού της Βουλής:</w:t>
        </w:r>
        <w:r w:rsidRPr="00A447A4">
          <w:rPr>
            <w:rFonts w:eastAsia="Times New Roman"/>
            <w:szCs w:val="24"/>
            <w:lang w:eastAsia="en-US"/>
          </w:rPr>
          <w:br/>
          <w:t>ΒΟΥΤΣΗΣ Ν. , σελ.</w:t>
        </w:r>
        <w:r w:rsidRPr="00A447A4">
          <w:rPr>
            <w:rFonts w:eastAsia="Times New Roman"/>
            <w:szCs w:val="24"/>
            <w:lang w:eastAsia="en-US"/>
          </w:rPr>
          <w:br/>
          <w:t>ΓΕΩΡΓΙΑΔΗΣ Μ. , σελ.</w:t>
        </w:r>
        <w:r w:rsidRPr="00A447A4">
          <w:rPr>
            <w:rFonts w:eastAsia="Times New Roman"/>
            <w:szCs w:val="24"/>
            <w:lang w:eastAsia="en-US"/>
          </w:rPr>
          <w:br/>
          <w:t>ΓΚΙΟΛΑΣ Ι. , σελ.</w:t>
        </w:r>
        <w:r w:rsidRPr="00A447A4">
          <w:rPr>
            <w:rFonts w:eastAsia="Times New Roman"/>
            <w:szCs w:val="24"/>
            <w:lang w:eastAsia="en-US"/>
          </w:rPr>
          <w:br/>
          <w:t>ΚΟΖΟΜΠΟΛΗ - ΑΜΑΝΑΤΙΔΗ Π. , σελ.</w:t>
        </w:r>
        <w:r w:rsidRPr="00A447A4">
          <w:rPr>
            <w:rFonts w:eastAsia="Times New Roman"/>
            <w:szCs w:val="24"/>
            <w:lang w:eastAsia="en-US"/>
          </w:rPr>
          <w:br/>
          <w:t>ΛΟΒΕΡΔΟΣ Α. , σελ.</w:t>
        </w:r>
        <w:r w:rsidRPr="00A447A4">
          <w:rPr>
            <w:rFonts w:eastAsia="Times New Roman"/>
            <w:szCs w:val="24"/>
            <w:lang w:eastAsia="en-US"/>
          </w:rPr>
          <w:br/>
          <w:t>ΠΑΠΠΑΣ Χ. , σελ.</w:t>
        </w:r>
        <w:r w:rsidRPr="00A447A4">
          <w:rPr>
            <w:rFonts w:eastAsia="Times New Roman"/>
            <w:szCs w:val="24"/>
            <w:lang w:eastAsia="en-US"/>
          </w:rPr>
          <w:br/>
          <w:t>ΠΑΦΙΛΗΣ Α. , σελ.</w:t>
        </w:r>
        <w:r w:rsidRPr="00A447A4">
          <w:rPr>
            <w:rFonts w:eastAsia="Times New Roman"/>
            <w:szCs w:val="24"/>
            <w:lang w:eastAsia="en-US"/>
          </w:rPr>
          <w:br/>
          <w:t>ΤΖΑΒΑΡΑΣ Κ. , σελ.</w:t>
        </w:r>
        <w:r w:rsidRPr="00A447A4">
          <w:rPr>
            <w:rFonts w:eastAsia="Times New Roman"/>
            <w:szCs w:val="24"/>
            <w:lang w:eastAsia="en-US"/>
          </w:rPr>
          <w:br/>
          <w:t>ΤΡΑΓΑΚΗΣ Ι. , σελ.</w:t>
        </w:r>
        <w:r w:rsidRPr="00A447A4">
          <w:rPr>
            <w:rFonts w:eastAsia="Times New Roman"/>
            <w:szCs w:val="24"/>
            <w:lang w:eastAsia="en-US"/>
          </w:rPr>
          <w:br/>
        </w:r>
        <w:r w:rsidRPr="00A447A4">
          <w:rPr>
            <w:rFonts w:eastAsia="Times New Roman"/>
            <w:szCs w:val="24"/>
            <w:lang w:eastAsia="en-US"/>
          </w:rPr>
          <w:br/>
          <w:t>Β. Επί διαδικαστικού θέματος:</w:t>
        </w:r>
        <w:r w:rsidRPr="00A447A4">
          <w:rPr>
            <w:rFonts w:eastAsia="Times New Roman"/>
            <w:szCs w:val="24"/>
            <w:lang w:eastAsia="en-US"/>
          </w:rPr>
          <w:br/>
          <w:t>ΓΕΩΡΓΙΑΔΗΣ Μ. , σελ.</w:t>
        </w:r>
        <w:r w:rsidRPr="00A447A4">
          <w:rPr>
            <w:rFonts w:eastAsia="Times New Roman"/>
            <w:szCs w:val="24"/>
            <w:lang w:eastAsia="en-US"/>
          </w:rPr>
          <w:br/>
          <w:t>ΚΑΜΜΕΝΟΣ Δ. , σελ.</w:t>
        </w:r>
        <w:r w:rsidRPr="00A447A4">
          <w:rPr>
            <w:rFonts w:eastAsia="Times New Roman"/>
            <w:szCs w:val="24"/>
            <w:lang w:eastAsia="en-US"/>
          </w:rPr>
          <w:br/>
          <w:t>ΛΟΒΕΡΔΟΣ Α. , σελ.</w:t>
        </w:r>
        <w:r w:rsidRPr="00A447A4">
          <w:rPr>
            <w:rFonts w:eastAsia="Times New Roman"/>
            <w:szCs w:val="24"/>
            <w:lang w:eastAsia="en-US"/>
          </w:rPr>
          <w:br/>
          <w:t>ΞΥΔΑΚΗΣ Ν. , σελ.</w:t>
        </w:r>
        <w:r w:rsidRPr="00A447A4">
          <w:rPr>
            <w:rFonts w:eastAsia="Times New Roman"/>
            <w:szCs w:val="24"/>
            <w:lang w:eastAsia="en-US"/>
          </w:rPr>
          <w:br/>
          <w:t>ΠΑΝΑΓΟΥΛΗΣ Ε. , σελ.</w:t>
        </w:r>
        <w:r w:rsidRPr="00A447A4">
          <w:rPr>
            <w:rFonts w:eastAsia="Times New Roman"/>
            <w:szCs w:val="24"/>
            <w:lang w:eastAsia="en-US"/>
          </w:rPr>
          <w:br/>
          <w:t>ΠΑΠΠΑΣ Χ. , σελ.</w:t>
        </w:r>
        <w:r w:rsidRPr="00A447A4">
          <w:rPr>
            <w:rFonts w:eastAsia="Times New Roman"/>
            <w:szCs w:val="24"/>
            <w:lang w:eastAsia="en-US"/>
          </w:rPr>
          <w:br/>
          <w:t>ΠΑΦΙΛΗΣ Α. , σελ.</w:t>
        </w:r>
        <w:r w:rsidRPr="00A447A4">
          <w:rPr>
            <w:rFonts w:eastAsia="Times New Roman"/>
            <w:szCs w:val="24"/>
            <w:lang w:eastAsia="en-US"/>
          </w:rPr>
          <w:br/>
          <w:t>ΤΡΑΓΑΚΗΣ Ι. , σελ.</w:t>
        </w:r>
        <w:r w:rsidRPr="00A447A4">
          <w:rPr>
            <w:rFonts w:eastAsia="Times New Roman"/>
            <w:szCs w:val="24"/>
            <w:lang w:eastAsia="en-US"/>
          </w:rPr>
          <w:br/>
          <w:t>ΧΡΙΣΤΟΔΟΥΛΟΠΟΥΛΟΥ Α. , σελ.</w:t>
        </w:r>
        <w:r w:rsidRPr="00A447A4">
          <w:rPr>
            <w:rFonts w:eastAsia="Times New Roman"/>
            <w:szCs w:val="24"/>
            <w:lang w:eastAsia="en-US"/>
          </w:rPr>
          <w:br/>
        </w:r>
        <w:r w:rsidRPr="00A447A4">
          <w:rPr>
            <w:rFonts w:eastAsia="Times New Roman"/>
            <w:szCs w:val="24"/>
            <w:lang w:eastAsia="en-US"/>
          </w:rPr>
          <w:br/>
          <w:t>Γ. Επί των επικαίρων ερωτήσεων:</w:t>
        </w:r>
        <w:r w:rsidRPr="00A447A4">
          <w:rPr>
            <w:rFonts w:eastAsia="Times New Roman"/>
            <w:szCs w:val="24"/>
            <w:lang w:eastAsia="en-US"/>
          </w:rPr>
          <w:br/>
          <w:t>ΓΡΗΓΟΡΑΚΟΣ Λ. , σελ.</w:t>
        </w:r>
        <w:r w:rsidRPr="00A447A4">
          <w:rPr>
            <w:rFonts w:eastAsia="Times New Roman"/>
            <w:szCs w:val="24"/>
            <w:lang w:eastAsia="en-US"/>
          </w:rPr>
          <w:br/>
          <w:t>ΚΥΡΙΑΖΙΔΗΣ Δ. , σελ.</w:t>
        </w:r>
        <w:r w:rsidRPr="00A447A4">
          <w:rPr>
            <w:rFonts w:eastAsia="Times New Roman"/>
            <w:szCs w:val="24"/>
            <w:lang w:eastAsia="en-US"/>
          </w:rPr>
          <w:br/>
          <w:t>ΞΑΝΘΟΣ Α. , σελ.</w:t>
        </w:r>
        <w:r w:rsidRPr="00A447A4">
          <w:rPr>
            <w:rFonts w:eastAsia="Times New Roman"/>
            <w:szCs w:val="24"/>
            <w:lang w:eastAsia="en-US"/>
          </w:rPr>
          <w:br/>
          <w:t>ΠΑΝΑΓΟΥΛΗΣ Ε. , σελ.</w:t>
        </w:r>
        <w:r w:rsidRPr="00A447A4">
          <w:rPr>
            <w:rFonts w:eastAsia="Times New Roman"/>
            <w:szCs w:val="24"/>
            <w:lang w:eastAsia="en-US"/>
          </w:rPr>
          <w:br/>
          <w:t>ΠΑΠΑΝΑΤΣΙΟΥ Α. , σελ.</w:t>
        </w:r>
        <w:r w:rsidRPr="00A447A4">
          <w:rPr>
            <w:rFonts w:eastAsia="Times New Roman"/>
            <w:szCs w:val="24"/>
            <w:lang w:eastAsia="en-US"/>
          </w:rPr>
          <w:br/>
          <w:t>ΣΚΟΥΡΟΛΙΑΚΟΣ Π. , σελ.</w:t>
        </w:r>
        <w:r w:rsidRPr="00A447A4">
          <w:rPr>
            <w:rFonts w:eastAsia="Times New Roman"/>
            <w:szCs w:val="24"/>
            <w:lang w:eastAsia="en-US"/>
          </w:rPr>
          <w:br/>
        </w:r>
        <w:r w:rsidRPr="00A447A4">
          <w:rPr>
            <w:rFonts w:eastAsia="Times New Roman"/>
            <w:szCs w:val="24"/>
            <w:lang w:eastAsia="en-US"/>
          </w:rPr>
          <w:br/>
          <w:t>ΠΑΡΕΜΒΑΣΕΙΣ:</w:t>
        </w:r>
        <w:r w:rsidRPr="00A447A4">
          <w:rPr>
            <w:rFonts w:eastAsia="Times New Roman"/>
            <w:szCs w:val="24"/>
            <w:lang w:eastAsia="en-US"/>
          </w:rPr>
          <w:br/>
          <w:t>ΞΥΔΑΚΗΣ Ν. , σελ.</w:t>
        </w:r>
        <w:r w:rsidRPr="00A447A4">
          <w:rPr>
            <w:rFonts w:eastAsia="Times New Roman"/>
            <w:szCs w:val="24"/>
            <w:lang w:eastAsia="en-US"/>
          </w:rPr>
          <w:br/>
        </w:r>
        <w:bookmarkStart w:id="34" w:name="_GoBack"/>
        <w:bookmarkEnd w:id="34"/>
      </w:ins>
    </w:p>
    <w:p w14:paraId="03B0EFA8" w14:textId="2B372C21" w:rsidR="00E66FB6" w:rsidRDefault="00A447A4">
      <w:pPr>
        <w:spacing w:line="600" w:lineRule="auto"/>
        <w:ind w:firstLine="709"/>
        <w:jc w:val="center"/>
        <w:rPr>
          <w:rFonts w:eastAsia="Times New Roman"/>
          <w:szCs w:val="24"/>
        </w:rPr>
      </w:pPr>
      <w:r w:rsidRPr="005D4860">
        <w:rPr>
          <w:rFonts w:eastAsia="Times New Roman"/>
          <w:szCs w:val="24"/>
        </w:rPr>
        <w:t>ΠΡΑΚΤΙΚΑ ΒΟΥΛΗΣ</w:t>
      </w:r>
    </w:p>
    <w:p w14:paraId="03B0EFA9" w14:textId="77777777" w:rsidR="00E66FB6" w:rsidRDefault="00A447A4">
      <w:pPr>
        <w:spacing w:line="600" w:lineRule="auto"/>
        <w:ind w:firstLine="709"/>
        <w:jc w:val="center"/>
        <w:rPr>
          <w:rFonts w:eastAsia="Times New Roman"/>
          <w:szCs w:val="24"/>
        </w:rPr>
      </w:pPr>
      <w:r w:rsidRPr="005D4860">
        <w:rPr>
          <w:rFonts w:eastAsia="Times New Roman"/>
          <w:szCs w:val="24"/>
        </w:rPr>
        <w:t>Ι</w:t>
      </w:r>
      <w:r w:rsidRPr="005D4860">
        <w:rPr>
          <w:rFonts w:eastAsia="Times New Roman"/>
          <w:szCs w:val="24"/>
        </w:rPr>
        <w:t>Ζ΄ ΠΕΡΙΟΔΟΣ</w:t>
      </w:r>
    </w:p>
    <w:p w14:paraId="03B0EFAA" w14:textId="77777777" w:rsidR="00E66FB6" w:rsidRDefault="00A447A4">
      <w:pPr>
        <w:spacing w:line="600" w:lineRule="auto"/>
        <w:ind w:firstLine="709"/>
        <w:jc w:val="center"/>
        <w:rPr>
          <w:rFonts w:eastAsia="Times New Roman"/>
          <w:szCs w:val="24"/>
        </w:rPr>
      </w:pPr>
      <w:r w:rsidRPr="005D4860">
        <w:rPr>
          <w:rFonts w:eastAsia="Times New Roman"/>
          <w:szCs w:val="24"/>
        </w:rPr>
        <w:t>ΠΡΟΕΔΡΕΥΟΜΕΝΗΣ ΚΟΙΝΟΒΟΥΛΕΥΤΙΚΗΣ ΔΗΜΟΚΡΑΤΙΑΣ</w:t>
      </w:r>
    </w:p>
    <w:p w14:paraId="03B0EFAB" w14:textId="77777777" w:rsidR="00E66FB6" w:rsidRDefault="00A447A4">
      <w:pPr>
        <w:spacing w:line="600" w:lineRule="auto"/>
        <w:ind w:firstLine="709"/>
        <w:jc w:val="center"/>
        <w:rPr>
          <w:rFonts w:eastAsia="Times New Roman"/>
          <w:szCs w:val="24"/>
        </w:rPr>
      </w:pPr>
      <w:r w:rsidRPr="005D4860">
        <w:rPr>
          <w:rFonts w:eastAsia="Times New Roman"/>
          <w:szCs w:val="24"/>
        </w:rPr>
        <w:t xml:space="preserve">ΣΥΝΟΔΟΣ </w:t>
      </w:r>
      <w:r>
        <w:rPr>
          <w:rFonts w:eastAsia="Times New Roman"/>
          <w:szCs w:val="24"/>
        </w:rPr>
        <w:t>Δ</w:t>
      </w:r>
      <w:r w:rsidRPr="005D4860">
        <w:rPr>
          <w:rFonts w:eastAsia="Times New Roman"/>
          <w:szCs w:val="24"/>
        </w:rPr>
        <w:t>΄</w:t>
      </w:r>
    </w:p>
    <w:p w14:paraId="03B0EFAC" w14:textId="77777777" w:rsidR="00E66FB6" w:rsidRDefault="00A447A4">
      <w:pPr>
        <w:spacing w:line="600" w:lineRule="auto"/>
        <w:ind w:firstLine="709"/>
        <w:jc w:val="center"/>
        <w:rPr>
          <w:rFonts w:eastAsia="Times New Roman" w:cs="Times New Roman"/>
          <w:szCs w:val="24"/>
        </w:rPr>
      </w:pPr>
      <w:r w:rsidRPr="005D4860">
        <w:rPr>
          <w:rFonts w:eastAsia="Times New Roman" w:cs="Times New Roman"/>
          <w:szCs w:val="24"/>
        </w:rPr>
        <w:t xml:space="preserve">ΣΥΝΕΔΡΙΑΣΗ </w:t>
      </w:r>
      <w:r>
        <w:rPr>
          <w:rFonts w:eastAsia="Times New Roman" w:cs="Times New Roman"/>
          <w:szCs w:val="24"/>
        </w:rPr>
        <w:t>ΠΓ</w:t>
      </w:r>
      <w:r w:rsidRPr="005D4860">
        <w:rPr>
          <w:rFonts w:eastAsia="Times New Roman" w:cs="Times New Roman"/>
          <w:szCs w:val="24"/>
        </w:rPr>
        <w:t>΄</w:t>
      </w:r>
    </w:p>
    <w:p w14:paraId="03B0EFAD" w14:textId="77777777" w:rsidR="00E66FB6" w:rsidRDefault="00A447A4">
      <w:pPr>
        <w:spacing w:line="600" w:lineRule="auto"/>
        <w:ind w:firstLine="709"/>
        <w:jc w:val="center"/>
        <w:rPr>
          <w:rFonts w:eastAsia="Times New Roman"/>
          <w:szCs w:val="24"/>
        </w:rPr>
      </w:pPr>
      <w:r>
        <w:rPr>
          <w:rFonts w:eastAsia="Times New Roman"/>
          <w:szCs w:val="24"/>
        </w:rPr>
        <w:t>Δευτέρα 25 Φεβρουαρίου 2019</w:t>
      </w:r>
    </w:p>
    <w:p w14:paraId="03B0EFAE" w14:textId="77777777" w:rsidR="00E66FB6" w:rsidRDefault="00A447A4">
      <w:pPr>
        <w:spacing w:line="600" w:lineRule="auto"/>
        <w:ind w:firstLine="720"/>
        <w:jc w:val="both"/>
        <w:rPr>
          <w:rFonts w:eastAsia="Times New Roman"/>
          <w:szCs w:val="24"/>
        </w:rPr>
      </w:pPr>
      <w:r w:rsidRPr="005D4860">
        <w:rPr>
          <w:rFonts w:eastAsia="Times New Roman"/>
          <w:szCs w:val="24"/>
        </w:rPr>
        <w:t xml:space="preserve">Αθήνα, σήμερα </w:t>
      </w:r>
      <w:r>
        <w:rPr>
          <w:rFonts w:eastAsia="Times New Roman"/>
          <w:szCs w:val="24"/>
        </w:rPr>
        <w:t>στις 25 Φεβρουαρίου 2019</w:t>
      </w:r>
      <w:r w:rsidRPr="005D4860">
        <w:rPr>
          <w:rFonts w:eastAsia="Times New Roman"/>
          <w:szCs w:val="24"/>
        </w:rPr>
        <w:t xml:space="preserve">, ημέρα </w:t>
      </w:r>
      <w:r>
        <w:rPr>
          <w:rFonts w:eastAsia="Times New Roman"/>
          <w:szCs w:val="24"/>
        </w:rPr>
        <w:t>Δευτέρα</w:t>
      </w:r>
      <w:r w:rsidRPr="005D4860">
        <w:rPr>
          <w:rFonts w:eastAsia="Times New Roman"/>
          <w:szCs w:val="24"/>
        </w:rPr>
        <w:t xml:space="preserve"> και ώρα 1</w:t>
      </w:r>
      <w:r>
        <w:rPr>
          <w:rFonts w:eastAsia="Times New Roman"/>
          <w:szCs w:val="24"/>
        </w:rPr>
        <w:t>7</w:t>
      </w:r>
      <w:r w:rsidRPr="005D4860">
        <w:rPr>
          <w:rFonts w:eastAsia="Times New Roman"/>
          <w:szCs w:val="24"/>
        </w:rPr>
        <w:t>.1</w:t>
      </w:r>
      <w:r>
        <w:rPr>
          <w:rFonts w:eastAsia="Times New Roman"/>
          <w:szCs w:val="24"/>
        </w:rPr>
        <w:t>0</w:t>
      </w:r>
      <w:r w:rsidRPr="005D4860">
        <w:rPr>
          <w:rFonts w:eastAsia="Times New Roman"/>
          <w:szCs w:val="24"/>
        </w:rPr>
        <w:t>΄</w:t>
      </w:r>
      <w:r>
        <w:rPr>
          <w:rFonts w:eastAsia="Times New Roman"/>
          <w:szCs w:val="24"/>
        </w:rPr>
        <w:t>,</w:t>
      </w:r>
      <w:r w:rsidRPr="005D4860">
        <w:rPr>
          <w:rFonts w:eastAsia="Times New Roman"/>
          <w:szCs w:val="24"/>
        </w:rPr>
        <w:t xml:space="preserve"> συνήλθε στην Αίθουσα των συνεδριάσεων του Βου</w:t>
      </w:r>
      <w:r w:rsidRPr="005D4860">
        <w:rPr>
          <w:rFonts w:eastAsia="Times New Roman"/>
          <w:szCs w:val="24"/>
        </w:rPr>
        <w:t xml:space="preserve">λευτηρίου η Βουλή σε ολομέλεια για να συνεδριάσει υπό την προεδρία </w:t>
      </w:r>
      <w:r>
        <w:rPr>
          <w:rFonts w:eastAsia="Times New Roman"/>
          <w:szCs w:val="24"/>
        </w:rPr>
        <w:t xml:space="preserve">της Γ΄ Αντιπροέδρου αυτής κ. </w:t>
      </w:r>
      <w:r w:rsidRPr="00D76EB4">
        <w:rPr>
          <w:rFonts w:eastAsia="Times New Roman"/>
          <w:b/>
          <w:szCs w:val="24"/>
        </w:rPr>
        <w:t>ΑΝΑΣΤΑΣΙΑΣ ΧΡΙΣΤΟΔΟΥΛΟΠΟΥΛΟΥ</w:t>
      </w:r>
      <w:r>
        <w:rPr>
          <w:rFonts w:eastAsia="Times New Roman"/>
          <w:szCs w:val="24"/>
        </w:rPr>
        <w:t>.</w:t>
      </w:r>
    </w:p>
    <w:p w14:paraId="03B0EFAF" w14:textId="77777777" w:rsidR="00E66FB6" w:rsidRDefault="00A447A4">
      <w:pPr>
        <w:spacing w:line="600" w:lineRule="auto"/>
        <w:ind w:firstLine="720"/>
        <w:jc w:val="both"/>
        <w:rPr>
          <w:rFonts w:eastAsia="Times New Roman"/>
          <w:szCs w:val="24"/>
        </w:rPr>
      </w:pPr>
      <w:r w:rsidRPr="00F76B28">
        <w:rPr>
          <w:rFonts w:eastAsia="Times New Roman"/>
          <w:b/>
          <w:szCs w:val="24"/>
        </w:rPr>
        <w:t>ΠΡΟΕΔΡΕΥΟΥΣΑ (Αναστασία Χριστοδουλοπούλου):</w:t>
      </w:r>
      <w:r w:rsidRPr="00F76B28">
        <w:rPr>
          <w:rFonts w:eastAsia="Times New Roman"/>
          <w:szCs w:val="24"/>
        </w:rPr>
        <w:t xml:space="preserve"> </w:t>
      </w:r>
      <w:r w:rsidRPr="005D4860">
        <w:rPr>
          <w:rFonts w:eastAsia="Times New Roman"/>
          <w:szCs w:val="24"/>
        </w:rPr>
        <w:t>Κυρίες και κύριοι συνάδελφοι, αρχίζει η συνεδρίαση.</w:t>
      </w:r>
    </w:p>
    <w:p w14:paraId="03B0EFB0" w14:textId="77777777" w:rsidR="00E66FB6" w:rsidRDefault="00A447A4">
      <w:pPr>
        <w:spacing w:line="600" w:lineRule="auto"/>
        <w:ind w:firstLine="720"/>
        <w:jc w:val="both"/>
        <w:rPr>
          <w:rFonts w:eastAsia="Times New Roman"/>
          <w:szCs w:val="24"/>
        </w:rPr>
      </w:pPr>
      <w:r>
        <w:rPr>
          <w:rFonts w:eastAsia="Times New Roman"/>
          <w:szCs w:val="24"/>
        </w:rPr>
        <w:t>Π</w:t>
      </w:r>
      <w:r>
        <w:rPr>
          <w:rFonts w:eastAsia="Times New Roman"/>
          <w:szCs w:val="24"/>
        </w:rPr>
        <w:t xml:space="preserve">ριν εισέλθουμε στην </w:t>
      </w:r>
      <w:r>
        <w:rPr>
          <w:rFonts w:eastAsia="Times New Roman"/>
          <w:szCs w:val="24"/>
        </w:rPr>
        <w:t xml:space="preserve">ειδική </w:t>
      </w:r>
      <w:r>
        <w:rPr>
          <w:rFonts w:eastAsia="Times New Roman"/>
          <w:szCs w:val="24"/>
        </w:rPr>
        <w:t>ημερήσ</w:t>
      </w:r>
      <w:r>
        <w:rPr>
          <w:rFonts w:eastAsia="Times New Roman"/>
          <w:szCs w:val="24"/>
        </w:rPr>
        <w:t>ια διάταξη</w:t>
      </w:r>
      <w:r>
        <w:rPr>
          <w:rFonts w:eastAsia="Times New Roman"/>
          <w:szCs w:val="24"/>
        </w:rPr>
        <w:t>, έχω την τιμή να ανακοινώσω στο Σώμα τα εξής:</w:t>
      </w:r>
    </w:p>
    <w:p w14:paraId="03B0EFB1" w14:textId="77777777" w:rsidR="00E66FB6" w:rsidRDefault="00A447A4">
      <w:pPr>
        <w:spacing w:line="600" w:lineRule="auto"/>
        <w:ind w:firstLine="720"/>
        <w:jc w:val="both"/>
        <w:rPr>
          <w:rFonts w:eastAsia="Times New Roman"/>
          <w:szCs w:val="24"/>
        </w:rPr>
      </w:pPr>
      <w:r>
        <w:rPr>
          <w:rFonts w:eastAsia="Times New Roman"/>
          <w:szCs w:val="24"/>
        </w:rPr>
        <w:lastRenderedPageBreak/>
        <w:t>Η Επιτροπή Κανονισμού της Βουλής καταθέτει την έκθεσή της στην πρόταση του Προέδρου της Βουλής</w:t>
      </w:r>
      <w:r>
        <w:rPr>
          <w:rFonts w:eastAsia="Times New Roman"/>
          <w:szCs w:val="24"/>
        </w:rPr>
        <w:t>:</w:t>
      </w:r>
      <w:r>
        <w:rPr>
          <w:rFonts w:eastAsia="Times New Roman"/>
          <w:szCs w:val="24"/>
        </w:rPr>
        <w:t xml:space="preserve"> «Για την τροποποίηση διατάξεων του Κανονισμού της Βουλής – Μέρος Β΄ (ΦΕΚ 51Α΄/10-4-1997) και Μέρος Κοιν</w:t>
      </w:r>
      <w:r>
        <w:rPr>
          <w:rFonts w:eastAsia="Times New Roman"/>
          <w:szCs w:val="24"/>
        </w:rPr>
        <w:t>οβουλευτικό (ΦΕΚ 106Α΄/24-6-1987), όπως ισχύουν» και στην πρόταση του Προέδρου της Βουλής «Οργανισμός του Ιδρύματος της Βουλής για τον Κοινοβουλευτισμό και τη Δημοκρατία».</w:t>
      </w:r>
    </w:p>
    <w:p w14:paraId="03B0EFB2" w14:textId="77777777" w:rsidR="00E66FB6" w:rsidRDefault="00A447A4">
      <w:pPr>
        <w:spacing w:line="600" w:lineRule="auto"/>
        <w:ind w:firstLine="720"/>
        <w:jc w:val="both"/>
        <w:rPr>
          <w:rFonts w:eastAsia="Times New Roman"/>
          <w:szCs w:val="24"/>
        </w:rPr>
      </w:pPr>
      <w:r>
        <w:rPr>
          <w:rFonts w:eastAsia="Times New Roman"/>
          <w:szCs w:val="24"/>
        </w:rPr>
        <w:t>Η Υπουργός Πολιτισμού και Αθλητισμού, ο Αντιπρόεδρος της Κυβέρνησης και Υπουργός Οικ</w:t>
      </w:r>
      <w:r>
        <w:rPr>
          <w:rFonts w:eastAsia="Times New Roman"/>
          <w:szCs w:val="24"/>
        </w:rPr>
        <w:t>ονομίας και Ανάπτυξης, οι Υπουργοί Εσωτερικών, Ψηφιακής Πολιτικής, Τηλεπικοινωνιών και Ενημέρωσης, Εργασίας, Κοινωνικής Ασφάλισης και Κοινωνικής Αλληλεγγύης, Προστασίας του Πολίτη, Δικαιοσύνης, Διαφάνειας και Ανθρωπίνων Δικαιωμάτων, Οικονομικών, Διοικητική</w:t>
      </w:r>
      <w:r>
        <w:rPr>
          <w:rFonts w:eastAsia="Times New Roman"/>
          <w:szCs w:val="24"/>
        </w:rPr>
        <w:t>ς Ανασυγκρότησης, Μεταναστευτικής Πολιτικής, Ναυτιλίας και Νησιωτικής Πολιτικής, Αγροτικής Ανάπτυξης και Τροφίμων, Τουρισμού, ο Αναπληρωτής Υπουργός Οικονομικών, καθώς και οι Υφυπουργοί Οικονομίας και Ανάπτυξης, Εργασίας, Κοινωνικής Α</w:t>
      </w:r>
      <w:r>
        <w:rPr>
          <w:rFonts w:eastAsia="Times New Roman"/>
          <w:szCs w:val="24"/>
        </w:rPr>
        <w:lastRenderedPageBreak/>
        <w:t>σφάλισης και Κοινωνική</w:t>
      </w:r>
      <w:r>
        <w:rPr>
          <w:rFonts w:eastAsia="Times New Roman"/>
          <w:szCs w:val="24"/>
        </w:rPr>
        <w:t>ς Αλληλεγγύης και Πολιτισμού και Αθλητισμού κατέθεσαν στις 22-2-2019 σχέδιο νόμου: «Επιτροπή επαγγελματικού αθλητισμού και άλλες διατάξεις».</w:t>
      </w:r>
    </w:p>
    <w:p w14:paraId="03B0EFB3" w14:textId="77777777" w:rsidR="00E66FB6" w:rsidRDefault="00A447A4">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03B0EFB4" w14:textId="77777777" w:rsidR="00E66FB6" w:rsidRDefault="00A447A4">
      <w:pPr>
        <w:spacing w:line="600" w:lineRule="auto"/>
        <w:ind w:firstLine="720"/>
        <w:jc w:val="both"/>
        <w:rPr>
          <w:rFonts w:eastAsia="Times New Roman"/>
          <w:szCs w:val="24"/>
        </w:rPr>
      </w:pPr>
      <w:r>
        <w:rPr>
          <w:rFonts w:eastAsia="Times New Roman"/>
          <w:szCs w:val="24"/>
        </w:rPr>
        <w:t>Η Διαρκής Επιτροπή Παραγωγής και Εμπορίου καταθέτει την έκθεσή της στο σ</w:t>
      </w:r>
      <w:r>
        <w:rPr>
          <w:rFonts w:eastAsia="Times New Roman"/>
          <w:szCs w:val="24"/>
        </w:rPr>
        <w:t>χέδιο νόμου του Υπουργείου Οικονομίας και Ανάπτυξης</w:t>
      </w:r>
      <w:r>
        <w:rPr>
          <w:rFonts w:eastAsia="Times New Roman"/>
          <w:szCs w:val="24"/>
        </w:rPr>
        <w:t>:</w:t>
      </w:r>
      <w:r>
        <w:rPr>
          <w:rFonts w:eastAsia="Times New Roman"/>
          <w:szCs w:val="24"/>
        </w:rPr>
        <w:t xml:space="preserve"> «Εταιρικοί μετασχηματισμοί και εναρμόνιση του νομοθετικού πλαισίου με τις διατάξεις της Οδηγίας 2014/55/ΕΕ του Ευρωπαϊκού Κοινοβουλίου και του Συμβουλίου της 16</w:t>
      </w:r>
      <w:r w:rsidRPr="00C93719">
        <w:rPr>
          <w:rFonts w:eastAsia="Times New Roman"/>
          <w:szCs w:val="24"/>
          <w:vertAlign w:val="superscript"/>
        </w:rPr>
        <w:t>ης</w:t>
      </w:r>
      <w:r>
        <w:rPr>
          <w:rFonts w:eastAsia="Times New Roman"/>
          <w:szCs w:val="24"/>
        </w:rPr>
        <w:t xml:space="preserve"> Απριλίου 2014 για την έκδοση ηλεκτρονικώ</w:t>
      </w:r>
      <w:r>
        <w:rPr>
          <w:rFonts w:eastAsia="Times New Roman"/>
          <w:szCs w:val="24"/>
        </w:rPr>
        <w:t>ν τιμολογίων στο πλαίσιο δημοσίων συμβάσεων».</w:t>
      </w:r>
    </w:p>
    <w:p w14:paraId="03B0EFB5" w14:textId="77777777" w:rsidR="00E66FB6" w:rsidRDefault="00A447A4">
      <w:pPr>
        <w:spacing w:line="600" w:lineRule="auto"/>
        <w:ind w:firstLine="720"/>
        <w:jc w:val="both"/>
        <w:rPr>
          <w:rFonts w:eastAsia="Times New Roman" w:cs="Times New Roman"/>
          <w:szCs w:val="24"/>
        </w:rPr>
      </w:pPr>
      <w:r w:rsidRPr="00511324">
        <w:rPr>
          <w:rFonts w:eastAsia="Times New Roman" w:cs="Times New Roman"/>
          <w:szCs w:val="24"/>
        </w:rPr>
        <w:t xml:space="preserve">Κυρίες και κύριοι συνάδελφοι, </w:t>
      </w:r>
      <w:r>
        <w:rPr>
          <w:rFonts w:eastAsia="Times New Roman" w:cs="Times New Roman"/>
          <w:szCs w:val="24"/>
        </w:rPr>
        <w:t xml:space="preserve">εισερχόμαστε στην </w:t>
      </w:r>
    </w:p>
    <w:p w14:paraId="03B0EFB6" w14:textId="77777777" w:rsidR="00E66FB6" w:rsidRDefault="00A447A4">
      <w:pPr>
        <w:spacing w:line="600" w:lineRule="auto"/>
        <w:ind w:firstLine="720"/>
        <w:jc w:val="center"/>
        <w:rPr>
          <w:rFonts w:eastAsia="Times New Roman" w:cs="Times New Roman"/>
          <w:b/>
          <w:szCs w:val="24"/>
        </w:rPr>
      </w:pPr>
      <w:r w:rsidRPr="00B61CA7">
        <w:rPr>
          <w:rFonts w:eastAsia="Times New Roman" w:cs="Times New Roman"/>
          <w:b/>
          <w:szCs w:val="24"/>
        </w:rPr>
        <w:t>ΕΙΔΙΚΗ ΗΜΕΡΗΣΙΑ ΔΙΑΤΑΞΗ</w:t>
      </w:r>
    </w:p>
    <w:p w14:paraId="03B0EFB7" w14:textId="77777777" w:rsidR="00E66FB6" w:rsidRDefault="00A447A4">
      <w:pPr>
        <w:spacing w:line="600" w:lineRule="auto"/>
        <w:ind w:firstLine="720"/>
        <w:jc w:val="both"/>
        <w:rPr>
          <w:rFonts w:eastAsia="Times New Roman"/>
          <w:color w:val="000000"/>
          <w:szCs w:val="24"/>
        </w:rPr>
      </w:pPr>
      <w:r>
        <w:rPr>
          <w:rFonts w:eastAsia="Times New Roman" w:cs="Times New Roman"/>
          <w:szCs w:val="24"/>
        </w:rPr>
        <w:t xml:space="preserve">Αποφάσεις Βουλής: </w:t>
      </w:r>
      <w:r>
        <w:rPr>
          <w:rFonts w:eastAsia="Times New Roman"/>
          <w:color w:val="000000"/>
          <w:szCs w:val="24"/>
        </w:rPr>
        <w:t xml:space="preserve">Α. </w:t>
      </w:r>
      <w:r w:rsidRPr="00E40D22">
        <w:rPr>
          <w:rFonts w:eastAsia="Times New Roman"/>
          <w:color w:val="000000"/>
          <w:szCs w:val="24"/>
        </w:rPr>
        <w:t xml:space="preserve">Συζήτηση και ψήφιση, σύμφωνα με τις διατάξεις του άρθρου 76 του Συντάγματος και του άρθρου 118 του Κανονισμού της </w:t>
      </w:r>
      <w:r w:rsidRPr="00E40D22">
        <w:rPr>
          <w:rFonts w:eastAsia="Times New Roman"/>
          <w:color w:val="000000"/>
          <w:szCs w:val="24"/>
        </w:rPr>
        <w:t>Βουλής:</w:t>
      </w:r>
    </w:p>
    <w:p w14:paraId="03B0EFB8" w14:textId="77777777" w:rsidR="00E66FB6" w:rsidRDefault="00A447A4">
      <w:pPr>
        <w:spacing w:line="600" w:lineRule="auto"/>
        <w:ind w:firstLine="720"/>
        <w:jc w:val="both"/>
        <w:rPr>
          <w:rFonts w:eastAsia="Times New Roman"/>
          <w:color w:val="000000"/>
          <w:szCs w:val="24"/>
        </w:rPr>
      </w:pPr>
      <w:r w:rsidRPr="00E40D22">
        <w:rPr>
          <w:rFonts w:eastAsia="Times New Roman"/>
          <w:color w:val="000000"/>
          <w:szCs w:val="24"/>
        </w:rPr>
        <w:t>α) της πρότασης του Προέδρου της Βουλής «Για την τροποποίηση διατ</w:t>
      </w:r>
      <w:r>
        <w:rPr>
          <w:rFonts w:eastAsia="Times New Roman"/>
          <w:color w:val="000000"/>
          <w:szCs w:val="24"/>
        </w:rPr>
        <w:t>άξεων του Κανονισμού της Βουλής</w:t>
      </w:r>
      <w:r w:rsidRPr="00FE46BF">
        <w:rPr>
          <w:rFonts w:eastAsia="Times New Roman"/>
          <w:color w:val="000000"/>
          <w:szCs w:val="24"/>
        </w:rPr>
        <w:t xml:space="preserve"> </w:t>
      </w:r>
      <w:r w:rsidRPr="00E40D22">
        <w:rPr>
          <w:rFonts w:eastAsia="Times New Roman"/>
          <w:color w:val="000000"/>
          <w:szCs w:val="24"/>
        </w:rPr>
        <w:t>-</w:t>
      </w:r>
      <w:r w:rsidRPr="00FE46BF">
        <w:rPr>
          <w:rFonts w:eastAsia="Times New Roman"/>
          <w:color w:val="000000"/>
          <w:szCs w:val="24"/>
        </w:rPr>
        <w:t xml:space="preserve"> </w:t>
      </w:r>
      <w:r w:rsidRPr="00E40D22">
        <w:rPr>
          <w:rFonts w:eastAsia="Times New Roman"/>
          <w:color w:val="000000"/>
          <w:szCs w:val="24"/>
        </w:rPr>
        <w:t xml:space="preserve">Μέρος Β΄ </w:t>
      </w:r>
      <w:r w:rsidRPr="00E40D22">
        <w:rPr>
          <w:rFonts w:eastAsia="Times New Roman"/>
          <w:color w:val="000000"/>
          <w:szCs w:val="24"/>
        </w:rPr>
        <w:lastRenderedPageBreak/>
        <w:t>(ΦΕΚ 51 Α΄/10</w:t>
      </w:r>
      <w:r>
        <w:rPr>
          <w:rFonts w:eastAsia="Times New Roman"/>
          <w:color w:val="000000"/>
          <w:szCs w:val="24"/>
        </w:rPr>
        <w:t>-</w:t>
      </w:r>
      <w:r w:rsidRPr="00E40D22">
        <w:rPr>
          <w:rFonts w:eastAsia="Times New Roman"/>
          <w:color w:val="000000"/>
          <w:szCs w:val="24"/>
        </w:rPr>
        <w:t>4</w:t>
      </w:r>
      <w:r>
        <w:rPr>
          <w:rFonts w:eastAsia="Times New Roman"/>
          <w:color w:val="000000"/>
          <w:szCs w:val="24"/>
        </w:rPr>
        <w:t>-</w:t>
      </w:r>
      <w:r w:rsidRPr="00E40D22">
        <w:rPr>
          <w:rFonts w:eastAsia="Times New Roman"/>
          <w:color w:val="000000"/>
          <w:szCs w:val="24"/>
        </w:rPr>
        <w:t>1997) και Μέρος Κοινοβουλευτικό (ΦΕΚ 106 Α΄/24</w:t>
      </w:r>
      <w:r>
        <w:rPr>
          <w:rFonts w:eastAsia="Times New Roman"/>
          <w:color w:val="000000"/>
          <w:szCs w:val="24"/>
        </w:rPr>
        <w:t>-</w:t>
      </w:r>
      <w:r w:rsidRPr="00E40D22">
        <w:rPr>
          <w:rFonts w:eastAsia="Times New Roman"/>
          <w:color w:val="000000"/>
          <w:szCs w:val="24"/>
        </w:rPr>
        <w:t>6</w:t>
      </w:r>
      <w:r>
        <w:rPr>
          <w:rFonts w:eastAsia="Times New Roman"/>
          <w:color w:val="000000"/>
          <w:szCs w:val="24"/>
        </w:rPr>
        <w:t>-</w:t>
      </w:r>
      <w:r w:rsidRPr="00E40D22">
        <w:rPr>
          <w:rFonts w:eastAsia="Times New Roman"/>
          <w:color w:val="000000"/>
          <w:szCs w:val="24"/>
        </w:rPr>
        <w:t>1987), όπως ισχύουν» και</w:t>
      </w:r>
    </w:p>
    <w:p w14:paraId="03B0EFB9" w14:textId="77777777" w:rsidR="00E66FB6" w:rsidRDefault="00A447A4">
      <w:pPr>
        <w:spacing w:line="600" w:lineRule="auto"/>
        <w:ind w:firstLine="720"/>
        <w:jc w:val="both"/>
        <w:rPr>
          <w:rFonts w:eastAsia="Times New Roman"/>
          <w:color w:val="000000"/>
          <w:szCs w:val="24"/>
        </w:rPr>
      </w:pPr>
      <w:r w:rsidRPr="00E40D22">
        <w:rPr>
          <w:rFonts w:eastAsia="Times New Roman"/>
          <w:color w:val="000000"/>
          <w:szCs w:val="24"/>
        </w:rPr>
        <w:t>β) της πρότασης του Προέδρου της Βουλής «Οργανισμό</w:t>
      </w:r>
      <w:r w:rsidRPr="00E40D22">
        <w:rPr>
          <w:rFonts w:eastAsia="Times New Roman"/>
          <w:color w:val="000000"/>
          <w:szCs w:val="24"/>
        </w:rPr>
        <w:t>ς του Ιδρύματος της Βουλής για τον Κοινοβουλευτισμό και τη Δημοκρατία».</w:t>
      </w:r>
    </w:p>
    <w:p w14:paraId="03B0EFBA" w14:textId="77777777" w:rsidR="00E66FB6" w:rsidRDefault="00A447A4">
      <w:pPr>
        <w:spacing w:line="600" w:lineRule="auto"/>
        <w:ind w:firstLine="720"/>
        <w:jc w:val="both"/>
        <w:rPr>
          <w:rFonts w:eastAsia="Times New Roman"/>
          <w:color w:val="000000"/>
          <w:szCs w:val="24"/>
        </w:rPr>
      </w:pPr>
      <w:r>
        <w:rPr>
          <w:rFonts w:eastAsia="Times New Roman"/>
          <w:bCs/>
          <w:color w:val="000000"/>
          <w:szCs w:val="24"/>
        </w:rPr>
        <w:t xml:space="preserve">B. </w:t>
      </w:r>
      <w:r w:rsidRPr="00E40D22">
        <w:rPr>
          <w:rFonts w:eastAsia="Times New Roman"/>
          <w:color w:val="000000"/>
          <w:szCs w:val="24"/>
        </w:rPr>
        <w:t xml:space="preserve">Έγκριση του «Κανονισμού Λειτουργίας της Επιτροπής του άρθρου 3Α του </w:t>
      </w:r>
      <w:r>
        <w:rPr>
          <w:rFonts w:eastAsia="Times New Roman"/>
          <w:color w:val="000000"/>
          <w:szCs w:val="24"/>
        </w:rPr>
        <w:t>ν.</w:t>
      </w:r>
      <w:r w:rsidRPr="00E40D22">
        <w:rPr>
          <w:rFonts w:eastAsia="Times New Roman"/>
          <w:color w:val="000000"/>
          <w:szCs w:val="24"/>
        </w:rPr>
        <w:t>3213/2003 - Κανονισμός Λειτουργίας της Ειδικής Υπηρεσίας Επιτροπής Ελέγχου Δηλώσεων Περιουσιακής Κατάστασης».</w:t>
      </w:r>
    </w:p>
    <w:p w14:paraId="03B0EFBB" w14:textId="77777777" w:rsidR="00E66FB6" w:rsidRDefault="00A447A4">
      <w:pPr>
        <w:spacing w:line="600" w:lineRule="auto"/>
        <w:ind w:firstLine="720"/>
        <w:jc w:val="both"/>
        <w:rPr>
          <w:rFonts w:eastAsia="Times New Roman" w:cs="Times New Roman"/>
          <w:szCs w:val="24"/>
        </w:rPr>
      </w:pPr>
      <w:r>
        <w:rPr>
          <w:rFonts w:eastAsia="Times New Roman"/>
          <w:color w:val="000000"/>
          <w:szCs w:val="24"/>
        </w:rPr>
        <w:t>Κ</w:t>
      </w:r>
      <w:r>
        <w:rPr>
          <w:rFonts w:eastAsia="Times New Roman"/>
          <w:color w:val="000000"/>
          <w:szCs w:val="24"/>
        </w:rPr>
        <w:t>ύριοι συνάδελφοι,</w:t>
      </w:r>
      <w:r>
        <w:rPr>
          <w:rFonts w:eastAsia="Times New Roman" w:cs="Times New Roman"/>
          <w:szCs w:val="24"/>
        </w:rPr>
        <w:t xml:space="preserve"> σας υπενθυμίζω ότι ο ως άνω Κανονισμός εγκρίνεται από το Σώμα ως έχει. Επί των προτάσεων του Προέδρου της Βουλής θα λάβουν τον λόγο οι εισηγητές, οι ειδικοί αγορητές και οι Κοινοβουλευτικοί Εκπρόσωποι, αν το επιθυμούν, για πέντε λεπτά.</w:t>
      </w:r>
    </w:p>
    <w:p w14:paraId="03B0EFBC"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w:t>
      </w:r>
      <w:r>
        <w:rPr>
          <w:rFonts w:eastAsia="Times New Roman" w:cs="Times New Roman"/>
          <w:b/>
          <w:szCs w:val="24"/>
        </w:rPr>
        <w:t xml:space="preserve">ΔΡΕΑΣ ΛΟΒΕΡΔΟΣ: </w:t>
      </w:r>
      <w:r>
        <w:rPr>
          <w:rFonts w:eastAsia="Times New Roman" w:cs="Times New Roman"/>
          <w:szCs w:val="24"/>
        </w:rPr>
        <w:t>Κυρία Πρόεδρε, θα μπορούσα να έχω τον λόγο;</w:t>
      </w:r>
    </w:p>
    <w:p w14:paraId="03B0EFBD" w14:textId="77777777" w:rsidR="00E66FB6" w:rsidRDefault="00A447A4">
      <w:pPr>
        <w:spacing w:line="600" w:lineRule="auto"/>
        <w:ind w:firstLine="720"/>
        <w:jc w:val="both"/>
        <w:rPr>
          <w:rFonts w:eastAsia="Times New Roman" w:cs="Times New Roman"/>
          <w:szCs w:val="24"/>
        </w:rPr>
      </w:pPr>
      <w:r w:rsidRPr="00557417">
        <w:rPr>
          <w:rFonts w:eastAsia="Times New Roman" w:cs="Times New Roman"/>
          <w:b/>
          <w:szCs w:val="24"/>
        </w:rPr>
        <w:t>ΠΡΟΕΔΡΕΥΟΥΣΑ (Αναστασία Χριστοδουλοπούλου):</w:t>
      </w:r>
      <w:r>
        <w:rPr>
          <w:rFonts w:eastAsia="Times New Roman" w:cs="Times New Roman"/>
          <w:szCs w:val="24"/>
        </w:rPr>
        <w:t xml:space="preserve"> Μάλιστα. </w:t>
      </w:r>
    </w:p>
    <w:p w14:paraId="03B0EFBE"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Θα σας παρακαλέσω, επειδή αύριο το πρωί στις 11 η ώρα συνεδριάζει το Διοικητικό Συμβούλιο του Ιδρύματος της Βουλής για τον Κ</w:t>
      </w:r>
      <w:r>
        <w:rPr>
          <w:rFonts w:eastAsia="Times New Roman" w:cs="Times New Roman"/>
          <w:szCs w:val="24"/>
        </w:rPr>
        <w:t>οινοβουλευτισμό και τη Δημοκρατία και θα του ανακοινωθεί η απόφαση της Ολομέλειας, να προσέξετε τα εξής και αν μπορείτε να κάνετε δεκτή μία πρότασή μου.</w:t>
      </w:r>
    </w:p>
    <w:p w14:paraId="03B0EFB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Το Διοικητικό Συμβούλιο του Ιδρύματος δεν έχει λάβει γνώση αυτών των αλλαγών. Οι αλλαγές είναι εκτεταμένες –το γνωρίζετε- αφορούν τον </w:t>
      </w:r>
      <w:r>
        <w:rPr>
          <w:rFonts w:eastAsia="Times New Roman" w:cs="Times New Roman"/>
          <w:szCs w:val="24"/>
        </w:rPr>
        <w:t>Ο</w:t>
      </w:r>
      <w:r>
        <w:rPr>
          <w:rFonts w:eastAsia="Times New Roman" w:cs="Times New Roman"/>
          <w:szCs w:val="24"/>
        </w:rPr>
        <w:t xml:space="preserve">ργανισμό </w:t>
      </w:r>
      <w:r>
        <w:rPr>
          <w:rFonts w:eastAsia="Times New Roman" w:cs="Times New Roman"/>
          <w:szCs w:val="24"/>
        </w:rPr>
        <w:t xml:space="preserve">του που θεσπίστηκε επί προεδρίας του Αποστόλου Κακλαμάνη το 1999 και στο Διοικητικό Συμβούλιο συμμετέχουν πρώην </w:t>
      </w:r>
      <w:r>
        <w:rPr>
          <w:rFonts w:eastAsia="Times New Roman" w:cs="Times New Roman"/>
          <w:szCs w:val="24"/>
        </w:rPr>
        <w:t xml:space="preserve">Πρόεδροι της Βουλής, πρώην Πρωθυπουργοί και οι νυν Αρχηγοί των κομμάτων ή, </w:t>
      </w:r>
      <w:r>
        <w:rPr>
          <w:rFonts w:eastAsia="Times New Roman" w:cs="Times New Roman"/>
          <w:szCs w:val="24"/>
        </w:rPr>
        <w:t xml:space="preserve">εάν </w:t>
      </w:r>
      <w:r>
        <w:rPr>
          <w:rFonts w:eastAsia="Times New Roman" w:cs="Times New Roman"/>
          <w:szCs w:val="24"/>
        </w:rPr>
        <w:t xml:space="preserve">δεν μπορούν, οι Κοινοβουλευτικοί τους Εκπρόσωποι. Πρόκειται για μία υψηλοτάτου επιπέδου </w:t>
      </w:r>
      <w:r>
        <w:rPr>
          <w:rFonts w:eastAsia="Times New Roman" w:cs="Times New Roman"/>
          <w:szCs w:val="24"/>
        </w:rPr>
        <w:t xml:space="preserve">διοίκηση </w:t>
      </w:r>
      <w:r>
        <w:rPr>
          <w:rFonts w:eastAsia="Times New Roman" w:cs="Times New Roman"/>
          <w:szCs w:val="24"/>
        </w:rPr>
        <w:t xml:space="preserve">του </w:t>
      </w:r>
      <w:r>
        <w:rPr>
          <w:rFonts w:eastAsia="Times New Roman" w:cs="Times New Roman"/>
          <w:szCs w:val="24"/>
        </w:rPr>
        <w:t>οργανισμού</w:t>
      </w:r>
      <w:r>
        <w:rPr>
          <w:rFonts w:eastAsia="Times New Roman" w:cs="Times New Roman"/>
          <w:szCs w:val="24"/>
        </w:rPr>
        <w:t>.</w:t>
      </w:r>
    </w:p>
    <w:p w14:paraId="03B0EFC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Δεν πρέπει να τους προσβάλει το Σώμα. Δεν πρέπει, δηλαδή, να λάβ</w:t>
      </w:r>
      <w:r>
        <w:rPr>
          <w:rFonts w:eastAsia="Times New Roman" w:cs="Times New Roman"/>
          <w:szCs w:val="24"/>
        </w:rPr>
        <w:t xml:space="preserve">ουν γνώση των αλλαγών που γίνονται στο Ίδρυμα, αφού αυτές γίνουν. Είναι προτιμότερο, επειδή η συνεδρίαση αύριο πρέπει να γίνει, καθώς υπάρχουν για ορισμένα οικονομικά </w:t>
      </w:r>
      <w:r>
        <w:rPr>
          <w:rFonts w:eastAsia="Times New Roman" w:cs="Times New Roman"/>
          <w:szCs w:val="24"/>
        </w:rPr>
        <w:lastRenderedPageBreak/>
        <w:t>θέματα καταληκτικές ημερομηνίες. Θα μπορούσαμε να συζητήσουμε σήμερα τα δύο θέματα από τα</w:t>
      </w:r>
      <w:r>
        <w:rPr>
          <w:rFonts w:eastAsia="Times New Roman" w:cs="Times New Roman"/>
          <w:szCs w:val="24"/>
        </w:rPr>
        <w:t xml:space="preserve"> τρία που ανακοινώσατε και για το τρίτο, αυτό που αφορά στον </w:t>
      </w:r>
      <w:r>
        <w:rPr>
          <w:rFonts w:eastAsia="Times New Roman" w:cs="Times New Roman"/>
          <w:szCs w:val="24"/>
        </w:rPr>
        <w:t>Ο</w:t>
      </w:r>
      <w:r>
        <w:rPr>
          <w:rFonts w:eastAsia="Times New Roman" w:cs="Times New Roman"/>
          <w:szCs w:val="24"/>
        </w:rPr>
        <w:t>ργανισμό</w:t>
      </w:r>
      <w:r>
        <w:rPr>
          <w:rFonts w:eastAsia="Times New Roman" w:cs="Times New Roman"/>
          <w:szCs w:val="24"/>
        </w:rPr>
        <w:t>, στην αυριανή συνεδρίαση να ζητηθεί η γνώμη του Διοικητικού Συμβουλίου και στη συνέχεια</w:t>
      </w:r>
      <w:r>
        <w:rPr>
          <w:rFonts w:eastAsia="Times New Roman" w:cs="Times New Roman"/>
          <w:szCs w:val="24"/>
        </w:rPr>
        <w:t>,</w:t>
      </w:r>
      <w:r>
        <w:rPr>
          <w:rFonts w:eastAsia="Times New Roman" w:cs="Times New Roman"/>
          <w:szCs w:val="24"/>
        </w:rPr>
        <w:t xml:space="preserve"> έχουμε χρόνο</w:t>
      </w:r>
      <w:r>
        <w:rPr>
          <w:rFonts w:eastAsia="Times New Roman" w:cs="Times New Roman"/>
          <w:szCs w:val="24"/>
        </w:rPr>
        <w:t>,</w:t>
      </w:r>
      <w:r>
        <w:rPr>
          <w:rFonts w:eastAsia="Times New Roman" w:cs="Times New Roman"/>
          <w:szCs w:val="24"/>
        </w:rPr>
        <w:t xml:space="preserve"> τις επόμενες μέρες να ψηφίσουμε και τον </w:t>
      </w:r>
      <w:r>
        <w:rPr>
          <w:rFonts w:eastAsia="Times New Roman" w:cs="Times New Roman"/>
          <w:szCs w:val="24"/>
        </w:rPr>
        <w:t>Ο</w:t>
      </w:r>
      <w:r>
        <w:rPr>
          <w:rFonts w:eastAsia="Times New Roman" w:cs="Times New Roman"/>
          <w:szCs w:val="24"/>
        </w:rPr>
        <w:t>ργανισμό</w:t>
      </w:r>
      <w:r>
        <w:rPr>
          <w:rFonts w:eastAsia="Times New Roman" w:cs="Times New Roman"/>
          <w:szCs w:val="24"/>
        </w:rPr>
        <w:t>.</w:t>
      </w:r>
    </w:p>
    <w:p w14:paraId="03B0EFC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Είναι ζήτημα σεβασμού και από </w:t>
      </w:r>
      <w:r>
        <w:rPr>
          <w:rFonts w:eastAsia="Times New Roman" w:cs="Times New Roman"/>
          <w:szCs w:val="24"/>
        </w:rPr>
        <w:t>την αντίθετη σκοπιά προσβολής και αγένειας. Θα πρέπει αυτά να τα αποφύγουμε.</w:t>
      </w:r>
    </w:p>
    <w:p w14:paraId="03B0EFC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03B0EFC3"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Λοβέρδο, αυτό δεν το είπατε στη Διάσκεψη των Προέδρων. Το μάθατε τώρα;</w:t>
      </w:r>
    </w:p>
    <w:p w14:paraId="03B0EFC4" w14:textId="77777777" w:rsidR="00E66FB6" w:rsidRDefault="00A447A4">
      <w:pPr>
        <w:spacing w:line="600" w:lineRule="auto"/>
        <w:ind w:firstLine="720"/>
        <w:jc w:val="both"/>
        <w:rPr>
          <w:rFonts w:eastAsia="Times New Roman"/>
          <w:szCs w:val="24"/>
        </w:rPr>
      </w:pPr>
      <w:r>
        <w:rPr>
          <w:rFonts w:eastAsia="Times New Roman"/>
          <w:b/>
          <w:szCs w:val="24"/>
        </w:rPr>
        <w:t>ΑΝΔΡΕΑΣ ΛΟΒΕΡΔΟΣ:</w:t>
      </w:r>
      <w:r w:rsidRPr="00DC4ED3" w:rsidDel="00ED03E7">
        <w:rPr>
          <w:rFonts w:eastAsia="Times New Roman"/>
          <w:szCs w:val="24"/>
        </w:rPr>
        <w:t xml:space="preserve"> </w:t>
      </w:r>
      <w:r>
        <w:rPr>
          <w:rFonts w:eastAsia="Times New Roman"/>
          <w:szCs w:val="24"/>
        </w:rPr>
        <w:t>Όχι, δεν το έμ</w:t>
      </w:r>
      <w:r>
        <w:rPr>
          <w:rFonts w:eastAsia="Times New Roman"/>
          <w:szCs w:val="24"/>
        </w:rPr>
        <w:t>αθα τώρα, κυρία Πρόεδρε.</w:t>
      </w:r>
    </w:p>
    <w:p w14:paraId="03B0EFC5" w14:textId="77777777" w:rsidR="00E66FB6" w:rsidRDefault="00A447A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Όπως, καταλαβαίνετε, όμως,</w:t>
      </w:r>
      <w:r w:rsidRPr="00DC4ED3">
        <w:rPr>
          <w:rFonts w:eastAsia="Times New Roman"/>
          <w:szCs w:val="24"/>
        </w:rPr>
        <w:t xml:space="preserve"> έχει ετοιμαστεί ένα ολόκληρο </w:t>
      </w:r>
      <w:r>
        <w:rPr>
          <w:rFonts w:eastAsia="Times New Roman"/>
          <w:szCs w:val="24"/>
        </w:rPr>
        <w:t xml:space="preserve">πλαίσιο </w:t>
      </w:r>
      <w:r w:rsidRPr="00DC4ED3">
        <w:rPr>
          <w:rFonts w:eastAsia="Times New Roman"/>
          <w:szCs w:val="24"/>
        </w:rPr>
        <w:t>εδώ</w:t>
      </w:r>
      <w:r>
        <w:rPr>
          <w:rFonts w:eastAsia="Times New Roman"/>
          <w:szCs w:val="24"/>
        </w:rPr>
        <w:t>.</w:t>
      </w:r>
      <w:r w:rsidRPr="00DC4ED3">
        <w:rPr>
          <w:rFonts w:eastAsia="Times New Roman"/>
          <w:szCs w:val="24"/>
        </w:rPr>
        <w:t xml:space="preserve"> Τέλος πάντων</w:t>
      </w:r>
      <w:r>
        <w:rPr>
          <w:rFonts w:eastAsia="Times New Roman"/>
          <w:szCs w:val="24"/>
        </w:rPr>
        <w:t>.</w:t>
      </w:r>
    </w:p>
    <w:p w14:paraId="03B0EFC6" w14:textId="77777777" w:rsidR="00E66FB6" w:rsidRDefault="00A447A4">
      <w:pPr>
        <w:spacing w:line="600" w:lineRule="auto"/>
        <w:ind w:firstLine="720"/>
        <w:jc w:val="both"/>
        <w:rPr>
          <w:rFonts w:eastAsia="Times New Roman"/>
          <w:szCs w:val="24"/>
        </w:rPr>
      </w:pPr>
      <w:r>
        <w:rPr>
          <w:rFonts w:eastAsia="Times New Roman"/>
          <w:b/>
          <w:szCs w:val="24"/>
        </w:rPr>
        <w:t>ΑΝΔΡΕΑΣ ΛΟΒΕΡΔΟΣ:</w:t>
      </w:r>
      <w:r w:rsidDel="00ED03E7">
        <w:rPr>
          <w:rFonts w:eastAsia="Times New Roman"/>
          <w:szCs w:val="24"/>
        </w:rPr>
        <w:t xml:space="preserve"> </w:t>
      </w:r>
      <w:r>
        <w:rPr>
          <w:rFonts w:eastAsia="Times New Roman"/>
          <w:szCs w:val="24"/>
        </w:rPr>
        <w:t>Δεν υπάρχει κανένα πλαίσιο.</w:t>
      </w:r>
    </w:p>
    <w:p w14:paraId="03B0EFC7" w14:textId="77777777" w:rsidR="00E66FB6" w:rsidRDefault="00A447A4">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Καλά, σας ακού</w:t>
      </w:r>
      <w:r>
        <w:rPr>
          <w:rFonts w:eastAsia="Times New Roman"/>
          <w:szCs w:val="24"/>
        </w:rPr>
        <w:t>σαμε.</w:t>
      </w:r>
    </w:p>
    <w:p w14:paraId="03B0EFC8" w14:textId="77777777" w:rsidR="00E66FB6" w:rsidRDefault="00A447A4">
      <w:pPr>
        <w:spacing w:line="600" w:lineRule="auto"/>
        <w:ind w:firstLine="720"/>
        <w:jc w:val="both"/>
        <w:rPr>
          <w:rFonts w:eastAsia="Times New Roman"/>
          <w:szCs w:val="24"/>
        </w:rPr>
      </w:pPr>
      <w:r>
        <w:rPr>
          <w:rFonts w:eastAsia="Times New Roman"/>
          <w:b/>
          <w:szCs w:val="24"/>
        </w:rPr>
        <w:t>ΑΝΔΡΕΑΣ ΛΟΒΕΡΔΟΣ:</w:t>
      </w:r>
      <w:r w:rsidDel="00ED03E7">
        <w:rPr>
          <w:rFonts w:eastAsia="Times New Roman"/>
          <w:szCs w:val="24"/>
        </w:rPr>
        <w:t xml:space="preserve"> </w:t>
      </w:r>
      <w:r>
        <w:rPr>
          <w:rFonts w:eastAsia="Times New Roman"/>
          <w:szCs w:val="24"/>
        </w:rPr>
        <w:t xml:space="preserve">Όχι, με </w:t>
      </w:r>
      <w:proofErr w:type="spellStart"/>
      <w:r>
        <w:rPr>
          <w:rFonts w:eastAsia="Times New Roman"/>
          <w:szCs w:val="24"/>
        </w:rPr>
        <w:t>συγχωρείτε</w:t>
      </w:r>
      <w:proofErr w:type="spellEnd"/>
      <w:r>
        <w:rPr>
          <w:rFonts w:eastAsia="Times New Roman"/>
          <w:szCs w:val="24"/>
        </w:rPr>
        <w:t xml:space="preserve">. Έβαλα άλλα </w:t>
      </w:r>
      <w:r w:rsidRPr="00DC4ED3">
        <w:rPr>
          <w:rFonts w:eastAsia="Times New Roman"/>
          <w:szCs w:val="24"/>
        </w:rPr>
        <w:t>θέματα</w:t>
      </w:r>
      <w:r>
        <w:rPr>
          <w:rFonts w:eastAsia="Times New Roman"/>
          <w:szCs w:val="24"/>
        </w:rPr>
        <w:t>,</w:t>
      </w:r>
      <w:r w:rsidRPr="00DC4ED3">
        <w:rPr>
          <w:rFonts w:eastAsia="Times New Roman"/>
          <w:szCs w:val="24"/>
        </w:rPr>
        <w:t xml:space="preserve"> για τα οποία μου ειπώθηκε ότι είναι ζήτημα της </w:t>
      </w:r>
      <w:r>
        <w:rPr>
          <w:rFonts w:eastAsia="Times New Roman"/>
          <w:szCs w:val="24"/>
        </w:rPr>
        <w:t>Ο</w:t>
      </w:r>
      <w:r w:rsidRPr="00DC4ED3">
        <w:rPr>
          <w:rFonts w:eastAsia="Times New Roman"/>
          <w:szCs w:val="24"/>
        </w:rPr>
        <w:t>λομέλειας</w:t>
      </w:r>
      <w:r>
        <w:rPr>
          <w:rFonts w:eastAsia="Times New Roman"/>
          <w:szCs w:val="24"/>
        </w:rPr>
        <w:t>. Είναι, λ</w:t>
      </w:r>
      <w:r w:rsidRPr="00DC4ED3">
        <w:rPr>
          <w:rFonts w:eastAsia="Times New Roman"/>
          <w:szCs w:val="24"/>
        </w:rPr>
        <w:t>οιπόν</w:t>
      </w:r>
      <w:r>
        <w:rPr>
          <w:rFonts w:eastAsia="Times New Roman"/>
          <w:szCs w:val="24"/>
        </w:rPr>
        <w:t>,</w:t>
      </w:r>
      <w:r w:rsidRPr="00DC4ED3">
        <w:rPr>
          <w:rFonts w:eastAsia="Times New Roman"/>
          <w:szCs w:val="24"/>
        </w:rPr>
        <w:t xml:space="preserve"> ζήτημα της </w:t>
      </w:r>
      <w:r>
        <w:rPr>
          <w:rFonts w:eastAsia="Times New Roman"/>
          <w:szCs w:val="24"/>
        </w:rPr>
        <w:t>Ο</w:t>
      </w:r>
      <w:r w:rsidRPr="00DC4ED3">
        <w:rPr>
          <w:rFonts w:eastAsia="Times New Roman"/>
          <w:szCs w:val="24"/>
        </w:rPr>
        <w:t>λομέλειας να το δει αυτό το θέμα τώρα και να πάρει απόφαση</w:t>
      </w:r>
      <w:r>
        <w:rPr>
          <w:rFonts w:eastAsia="Times New Roman"/>
          <w:szCs w:val="24"/>
        </w:rPr>
        <w:t>. Η</w:t>
      </w:r>
      <w:r w:rsidRPr="00DC4ED3">
        <w:rPr>
          <w:rFonts w:eastAsia="Times New Roman"/>
          <w:szCs w:val="24"/>
        </w:rPr>
        <w:t xml:space="preserve"> πρότασή μας είναι </w:t>
      </w:r>
      <w:r>
        <w:rPr>
          <w:rFonts w:eastAsia="Times New Roman"/>
          <w:szCs w:val="24"/>
        </w:rPr>
        <w:t>συγκεκριμένη.</w:t>
      </w:r>
    </w:p>
    <w:p w14:paraId="03B0EFC9" w14:textId="77777777" w:rsidR="00E66FB6" w:rsidRDefault="00A447A4">
      <w:pPr>
        <w:spacing w:line="600" w:lineRule="auto"/>
        <w:ind w:firstLine="720"/>
        <w:jc w:val="both"/>
        <w:rPr>
          <w:rFonts w:eastAsia="Times New Roman"/>
          <w:szCs w:val="24"/>
        </w:rPr>
      </w:pPr>
      <w:r>
        <w:rPr>
          <w:rFonts w:eastAsia="Times New Roman"/>
          <w:b/>
          <w:szCs w:val="24"/>
        </w:rPr>
        <w:t xml:space="preserve">ΠΡΟΕΔΡΕΥΟΥΣΑ </w:t>
      </w:r>
      <w:r>
        <w:rPr>
          <w:rFonts w:eastAsia="Times New Roman"/>
          <w:b/>
          <w:szCs w:val="24"/>
        </w:rPr>
        <w:t>(Αναστασία Χριστοδουλοπούλου):</w:t>
      </w:r>
      <w:r>
        <w:rPr>
          <w:rFonts w:eastAsia="Times New Roman"/>
          <w:szCs w:val="24"/>
        </w:rPr>
        <w:t xml:space="preserve"> Κυρία </w:t>
      </w:r>
      <w:proofErr w:type="spellStart"/>
      <w:r>
        <w:rPr>
          <w:rFonts w:eastAsia="Times New Roman"/>
          <w:szCs w:val="24"/>
        </w:rPr>
        <w:t>Κοζομπόλη</w:t>
      </w:r>
      <w:proofErr w:type="spellEnd"/>
      <w:r>
        <w:rPr>
          <w:rFonts w:eastAsia="Times New Roman"/>
          <w:szCs w:val="24"/>
        </w:rPr>
        <w:t>, έχετε τον λόγο για ένα λεπτό.</w:t>
      </w:r>
    </w:p>
    <w:p w14:paraId="03B0EFCA" w14:textId="77777777" w:rsidR="00E66FB6" w:rsidRDefault="00A447A4">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Έ</w:t>
      </w:r>
      <w:r w:rsidRPr="00DC4ED3">
        <w:rPr>
          <w:rFonts w:eastAsia="Times New Roman"/>
          <w:szCs w:val="24"/>
        </w:rPr>
        <w:t>χει αποφασιστεί η αλλαγή του καταστατικού χάρτη του Ιδρύματος από το καλοκαίρι του 2018</w:t>
      </w:r>
      <w:r>
        <w:rPr>
          <w:rFonts w:eastAsia="Times New Roman"/>
          <w:szCs w:val="24"/>
        </w:rPr>
        <w:t>. Έ</w:t>
      </w:r>
      <w:r w:rsidRPr="00DC4ED3">
        <w:rPr>
          <w:rFonts w:eastAsia="Times New Roman"/>
          <w:szCs w:val="24"/>
        </w:rPr>
        <w:t xml:space="preserve">χει εργαστεί εντατικά </w:t>
      </w:r>
      <w:r>
        <w:rPr>
          <w:rFonts w:eastAsia="Times New Roman"/>
          <w:szCs w:val="24"/>
        </w:rPr>
        <w:t>η</w:t>
      </w:r>
      <w:r w:rsidRPr="00DC4ED3">
        <w:rPr>
          <w:rFonts w:eastAsia="Times New Roman"/>
          <w:szCs w:val="24"/>
        </w:rPr>
        <w:t xml:space="preserve"> </w:t>
      </w:r>
      <w:r>
        <w:rPr>
          <w:rFonts w:eastAsia="Times New Roman"/>
          <w:szCs w:val="24"/>
        </w:rPr>
        <w:t>Ε</w:t>
      </w:r>
      <w:r w:rsidRPr="00DC4ED3">
        <w:rPr>
          <w:rFonts w:eastAsia="Times New Roman"/>
          <w:szCs w:val="24"/>
        </w:rPr>
        <w:t xml:space="preserve">πιστημονική </w:t>
      </w:r>
      <w:r>
        <w:rPr>
          <w:rFonts w:eastAsia="Times New Roman"/>
          <w:szCs w:val="24"/>
        </w:rPr>
        <w:t>Ε</w:t>
      </w:r>
      <w:r w:rsidRPr="00DC4ED3">
        <w:rPr>
          <w:rFonts w:eastAsia="Times New Roman"/>
          <w:szCs w:val="24"/>
        </w:rPr>
        <w:t>πιτροπή και όλοι</w:t>
      </w:r>
      <w:r w:rsidRPr="00DC4ED3">
        <w:rPr>
          <w:rFonts w:eastAsia="Times New Roman"/>
          <w:szCs w:val="24"/>
        </w:rPr>
        <w:t xml:space="preserve"> όσοι εμπλέκονται</w:t>
      </w:r>
      <w:r>
        <w:rPr>
          <w:rFonts w:eastAsia="Times New Roman"/>
          <w:szCs w:val="24"/>
        </w:rPr>
        <w:t xml:space="preserve"> για τις συγκεκριμένες αλλαγές. Ε</w:t>
      </w:r>
      <w:r w:rsidRPr="00DC4ED3">
        <w:rPr>
          <w:rFonts w:eastAsia="Times New Roman"/>
          <w:szCs w:val="24"/>
        </w:rPr>
        <w:t>πειδή μέσα στις αλλαγές</w:t>
      </w:r>
      <w:r>
        <w:rPr>
          <w:rFonts w:eastAsia="Times New Roman"/>
          <w:szCs w:val="24"/>
        </w:rPr>
        <w:t>,</w:t>
      </w:r>
      <w:r w:rsidRPr="00DC4ED3">
        <w:rPr>
          <w:rFonts w:eastAsia="Times New Roman"/>
          <w:szCs w:val="24"/>
        </w:rPr>
        <w:t xml:space="preserve"> </w:t>
      </w:r>
      <w:r>
        <w:rPr>
          <w:rFonts w:eastAsia="Times New Roman"/>
          <w:szCs w:val="24"/>
        </w:rPr>
        <w:t xml:space="preserve">είναι και η αλλαγή του τρόπου </w:t>
      </w:r>
      <w:r w:rsidRPr="00DC4ED3">
        <w:rPr>
          <w:rFonts w:eastAsia="Times New Roman"/>
          <w:szCs w:val="24"/>
        </w:rPr>
        <w:t xml:space="preserve">του οικονομικού ελέγχου του Ιδρύματος και συγκεκριμένα στο </w:t>
      </w:r>
      <w:r>
        <w:rPr>
          <w:rFonts w:eastAsia="Times New Roman"/>
          <w:szCs w:val="24"/>
        </w:rPr>
        <w:t>Ε</w:t>
      </w:r>
      <w:r w:rsidRPr="00DC4ED3">
        <w:rPr>
          <w:rFonts w:eastAsia="Times New Roman"/>
          <w:szCs w:val="24"/>
        </w:rPr>
        <w:t xml:space="preserve">λεγκτικό </w:t>
      </w:r>
      <w:r>
        <w:rPr>
          <w:rFonts w:eastAsia="Times New Roman"/>
          <w:szCs w:val="24"/>
        </w:rPr>
        <w:t>Σ</w:t>
      </w:r>
      <w:r w:rsidRPr="00DC4ED3">
        <w:rPr>
          <w:rFonts w:eastAsia="Times New Roman"/>
          <w:szCs w:val="24"/>
        </w:rPr>
        <w:t>υνέδριο υπάγεται ο προληπτικός και ο καταστα</w:t>
      </w:r>
      <w:r>
        <w:rPr>
          <w:rFonts w:eastAsia="Times New Roman"/>
          <w:szCs w:val="24"/>
        </w:rPr>
        <w:t>λ</w:t>
      </w:r>
      <w:r w:rsidRPr="00DC4ED3">
        <w:rPr>
          <w:rFonts w:eastAsia="Times New Roman"/>
          <w:szCs w:val="24"/>
        </w:rPr>
        <w:t xml:space="preserve">τικός έλεγχος και αυτά όλα ήταν </w:t>
      </w:r>
      <w:r>
        <w:rPr>
          <w:rFonts w:eastAsia="Times New Roman"/>
          <w:szCs w:val="24"/>
        </w:rPr>
        <w:t xml:space="preserve">να </w:t>
      </w:r>
      <w:r>
        <w:rPr>
          <w:rFonts w:eastAsia="Times New Roman"/>
          <w:szCs w:val="24"/>
        </w:rPr>
        <w:t>τ</w:t>
      </w:r>
      <w:r>
        <w:rPr>
          <w:rFonts w:eastAsia="Times New Roman"/>
          <w:szCs w:val="24"/>
        </w:rPr>
        <w:t xml:space="preserve">ελειώσουν μέχρι </w:t>
      </w:r>
      <w:r w:rsidRPr="00DC4ED3">
        <w:rPr>
          <w:rFonts w:eastAsia="Times New Roman"/>
          <w:szCs w:val="24"/>
        </w:rPr>
        <w:t>31</w:t>
      </w:r>
      <w:r>
        <w:rPr>
          <w:rFonts w:eastAsia="Times New Roman"/>
          <w:szCs w:val="24"/>
        </w:rPr>
        <w:t>-</w:t>
      </w:r>
      <w:r w:rsidRPr="00DC4ED3">
        <w:rPr>
          <w:rFonts w:eastAsia="Times New Roman"/>
          <w:szCs w:val="24"/>
        </w:rPr>
        <w:t>12</w:t>
      </w:r>
      <w:r>
        <w:rPr>
          <w:rFonts w:eastAsia="Times New Roman"/>
          <w:szCs w:val="24"/>
        </w:rPr>
        <w:t>-</w:t>
      </w:r>
      <w:r w:rsidRPr="00DC4ED3">
        <w:rPr>
          <w:rFonts w:eastAsia="Times New Roman"/>
          <w:szCs w:val="24"/>
        </w:rPr>
        <w:t>2018</w:t>
      </w:r>
      <w:r>
        <w:rPr>
          <w:rFonts w:eastAsia="Times New Roman"/>
          <w:szCs w:val="24"/>
        </w:rPr>
        <w:t>,</w:t>
      </w:r>
      <w:r w:rsidRPr="00DC4ED3">
        <w:rPr>
          <w:rFonts w:eastAsia="Times New Roman"/>
          <w:szCs w:val="24"/>
        </w:rPr>
        <w:t xml:space="preserve"> έχουμε πάρει μ</w:t>
      </w:r>
      <w:r>
        <w:rPr>
          <w:rFonts w:eastAsia="Times New Roman"/>
          <w:szCs w:val="24"/>
        </w:rPr>
        <w:t>ι</w:t>
      </w:r>
      <w:r w:rsidRPr="00DC4ED3">
        <w:rPr>
          <w:rFonts w:eastAsia="Times New Roman"/>
          <w:szCs w:val="24"/>
        </w:rPr>
        <w:t>α παράταση μέχρι 28</w:t>
      </w:r>
      <w:r>
        <w:rPr>
          <w:rFonts w:eastAsia="Times New Roman"/>
          <w:szCs w:val="24"/>
        </w:rPr>
        <w:t>-</w:t>
      </w:r>
      <w:r w:rsidRPr="00DC4ED3">
        <w:rPr>
          <w:rFonts w:eastAsia="Times New Roman"/>
          <w:szCs w:val="24"/>
        </w:rPr>
        <w:t>2</w:t>
      </w:r>
      <w:r>
        <w:rPr>
          <w:rFonts w:eastAsia="Times New Roman"/>
          <w:szCs w:val="24"/>
        </w:rPr>
        <w:t>-</w:t>
      </w:r>
      <w:r>
        <w:rPr>
          <w:rFonts w:eastAsia="Times New Roman"/>
          <w:szCs w:val="24"/>
        </w:rPr>
        <w:t xml:space="preserve">2019. </w:t>
      </w:r>
      <w:r w:rsidRPr="00DC4ED3">
        <w:rPr>
          <w:rFonts w:eastAsia="Times New Roman"/>
          <w:szCs w:val="24"/>
        </w:rPr>
        <w:t>Επομένως</w:t>
      </w:r>
      <w:r>
        <w:rPr>
          <w:rFonts w:eastAsia="Times New Roman"/>
          <w:szCs w:val="24"/>
        </w:rPr>
        <w:t>,</w:t>
      </w:r>
      <w:r w:rsidRPr="00DC4ED3">
        <w:rPr>
          <w:rFonts w:eastAsia="Times New Roman"/>
          <w:szCs w:val="24"/>
        </w:rPr>
        <w:t xml:space="preserve"> πρέπει </w:t>
      </w:r>
      <w:r w:rsidRPr="00DC4ED3">
        <w:rPr>
          <w:rFonts w:eastAsia="Times New Roman"/>
          <w:szCs w:val="24"/>
        </w:rPr>
        <w:lastRenderedPageBreak/>
        <w:t xml:space="preserve">να δημοσιευτεί στο ΦΕΚ η αλλαγή του </w:t>
      </w:r>
      <w:r>
        <w:rPr>
          <w:rFonts w:eastAsia="Times New Roman"/>
          <w:szCs w:val="24"/>
        </w:rPr>
        <w:t xml:space="preserve">καταστατικού </w:t>
      </w:r>
      <w:r w:rsidRPr="00DC4ED3">
        <w:rPr>
          <w:rFonts w:eastAsia="Times New Roman"/>
          <w:szCs w:val="24"/>
        </w:rPr>
        <w:t>Ιδρύματος και να προχωρήσουν οι εργασίες</w:t>
      </w:r>
      <w:r>
        <w:rPr>
          <w:rFonts w:eastAsia="Times New Roman"/>
          <w:szCs w:val="24"/>
        </w:rPr>
        <w:t>. Δ</w:t>
      </w:r>
      <w:r w:rsidRPr="00DC4ED3">
        <w:rPr>
          <w:rFonts w:eastAsia="Times New Roman"/>
          <w:szCs w:val="24"/>
        </w:rPr>
        <w:t xml:space="preserve">εν υπάρχει δυνατότητα </w:t>
      </w:r>
      <w:r>
        <w:rPr>
          <w:rFonts w:eastAsia="Times New Roman"/>
          <w:szCs w:val="24"/>
        </w:rPr>
        <w:t xml:space="preserve">άλλης </w:t>
      </w:r>
      <w:r w:rsidRPr="00DC4ED3">
        <w:rPr>
          <w:rFonts w:eastAsia="Times New Roman"/>
          <w:szCs w:val="24"/>
        </w:rPr>
        <w:t>αναβολής</w:t>
      </w:r>
      <w:r>
        <w:rPr>
          <w:rFonts w:eastAsia="Times New Roman"/>
          <w:szCs w:val="24"/>
        </w:rPr>
        <w:t>.</w:t>
      </w:r>
    </w:p>
    <w:p w14:paraId="03B0EFCB" w14:textId="77777777" w:rsidR="00E66FB6" w:rsidRDefault="00A447A4">
      <w:pPr>
        <w:spacing w:line="600" w:lineRule="auto"/>
        <w:ind w:firstLine="720"/>
        <w:jc w:val="both"/>
        <w:rPr>
          <w:rFonts w:eastAsia="Times New Roman"/>
          <w:szCs w:val="24"/>
        </w:rPr>
      </w:pPr>
      <w:r>
        <w:rPr>
          <w:rFonts w:eastAsia="Times New Roman"/>
          <w:szCs w:val="24"/>
        </w:rPr>
        <w:t>Θ</w:t>
      </w:r>
      <w:r w:rsidRPr="00DC4ED3">
        <w:rPr>
          <w:rFonts w:eastAsia="Times New Roman"/>
          <w:szCs w:val="24"/>
        </w:rPr>
        <w:t>έλ</w:t>
      </w:r>
      <w:r>
        <w:rPr>
          <w:rFonts w:eastAsia="Times New Roman"/>
          <w:szCs w:val="24"/>
        </w:rPr>
        <w:t>ω, επίσης,</w:t>
      </w:r>
      <w:r w:rsidRPr="00DC4ED3">
        <w:rPr>
          <w:rFonts w:eastAsia="Times New Roman"/>
          <w:szCs w:val="24"/>
        </w:rPr>
        <w:t xml:space="preserve"> να π</w:t>
      </w:r>
      <w:r>
        <w:rPr>
          <w:rFonts w:eastAsia="Times New Roman"/>
          <w:szCs w:val="24"/>
        </w:rPr>
        <w:t xml:space="preserve">ω ότι </w:t>
      </w:r>
      <w:r w:rsidRPr="00DC4ED3">
        <w:rPr>
          <w:rFonts w:eastAsia="Times New Roman"/>
          <w:szCs w:val="24"/>
        </w:rPr>
        <w:t>τα μέλη του Δι</w:t>
      </w:r>
      <w:r w:rsidRPr="00DC4ED3">
        <w:rPr>
          <w:rFonts w:eastAsia="Times New Roman"/>
          <w:szCs w:val="24"/>
        </w:rPr>
        <w:t xml:space="preserve">οικητικού </w:t>
      </w:r>
      <w:r>
        <w:rPr>
          <w:rFonts w:eastAsia="Times New Roman"/>
          <w:szCs w:val="24"/>
        </w:rPr>
        <w:t>Σ</w:t>
      </w:r>
      <w:r w:rsidRPr="00DC4ED3">
        <w:rPr>
          <w:rFonts w:eastAsia="Times New Roman"/>
          <w:szCs w:val="24"/>
        </w:rPr>
        <w:t xml:space="preserve">υμβουλίου </w:t>
      </w:r>
      <w:r>
        <w:rPr>
          <w:rFonts w:eastAsia="Times New Roman"/>
          <w:szCs w:val="24"/>
        </w:rPr>
        <w:t>ε</w:t>
      </w:r>
      <w:r w:rsidRPr="00DC4ED3">
        <w:rPr>
          <w:rFonts w:eastAsia="Times New Roman"/>
          <w:szCs w:val="24"/>
        </w:rPr>
        <w:t>ννοείται πως δεν προσβάλλονται</w:t>
      </w:r>
      <w:r>
        <w:rPr>
          <w:rFonts w:eastAsia="Times New Roman"/>
          <w:szCs w:val="24"/>
        </w:rPr>
        <w:t>, γ</w:t>
      </w:r>
      <w:r w:rsidRPr="00DC4ED3">
        <w:rPr>
          <w:rFonts w:eastAsia="Times New Roman"/>
          <w:szCs w:val="24"/>
        </w:rPr>
        <w:t>ιατί δεν είναι μ</w:t>
      </w:r>
      <w:r>
        <w:rPr>
          <w:rFonts w:eastAsia="Times New Roman"/>
          <w:szCs w:val="24"/>
        </w:rPr>
        <w:t>ι</w:t>
      </w:r>
      <w:r w:rsidRPr="00DC4ED3">
        <w:rPr>
          <w:rFonts w:eastAsia="Times New Roman"/>
          <w:szCs w:val="24"/>
        </w:rPr>
        <w:t>α αλλαγή που αποφασίστηκε ξαφνικά</w:t>
      </w:r>
      <w:r>
        <w:rPr>
          <w:rFonts w:eastAsia="Times New Roman"/>
          <w:szCs w:val="24"/>
        </w:rPr>
        <w:t>. Ε</w:t>
      </w:r>
      <w:r w:rsidRPr="00DC4ED3">
        <w:rPr>
          <w:rFonts w:eastAsia="Times New Roman"/>
          <w:szCs w:val="24"/>
        </w:rPr>
        <w:t>ίναι αλλαγές που προετοιμάζονται</w:t>
      </w:r>
      <w:r>
        <w:rPr>
          <w:rFonts w:eastAsia="Times New Roman"/>
          <w:szCs w:val="24"/>
        </w:rPr>
        <w:t>,</w:t>
      </w:r>
      <w:r w:rsidRPr="00DC4ED3">
        <w:rPr>
          <w:rFonts w:eastAsia="Times New Roman"/>
          <w:szCs w:val="24"/>
        </w:rPr>
        <w:t xml:space="preserve"> συζητούνται από το καλοκαίρι του 2018</w:t>
      </w:r>
      <w:r>
        <w:rPr>
          <w:rFonts w:eastAsia="Times New Roman"/>
          <w:szCs w:val="24"/>
        </w:rPr>
        <w:t xml:space="preserve">. </w:t>
      </w:r>
    </w:p>
    <w:p w14:paraId="03B0EFCC" w14:textId="77777777" w:rsidR="00E66FB6" w:rsidRDefault="00A447A4">
      <w:pPr>
        <w:spacing w:line="600" w:lineRule="auto"/>
        <w:ind w:firstLine="720"/>
        <w:jc w:val="both"/>
        <w:rPr>
          <w:rFonts w:eastAsia="Times New Roman"/>
          <w:szCs w:val="24"/>
        </w:rPr>
      </w:pPr>
      <w:r>
        <w:rPr>
          <w:rFonts w:eastAsia="Times New Roman"/>
          <w:szCs w:val="24"/>
        </w:rPr>
        <w:t>Γ</w:t>
      </w:r>
      <w:r w:rsidRPr="00DC4ED3">
        <w:rPr>
          <w:rFonts w:eastAsia="Times New Roman"/>
          <w:szCs w:val="24"/>
        </w:rPr>
        <w:t>ια αυτό πρέπει να προχωρήσουμε σήμερα</w:t>
      </w:r>
      <w:r>
        <w:rPr>
          <w:rFonts w:eastAsia="Times New Roman"/>
          <w:szCs w:val="24"/>
        </w:rPr>
        <w:t>,</w:t>
      </w:r>
      <w:r w:rsidRPr="00DC4ED3">
        <w:rPr>
          <w:rFonts w:eastAsia="Times New Roman"/>
          <w:szCs w:val="24"/>
        </w:rPr>
        <w:t xml:space="preserve"> κυρία </w:t>
      </w:r>
      <w:r>
        <w:rPr>
          <w:rFonts w:eastAsia="Times New Roman"/>
          <w:szCs w:val="24"/>
        </w:rPr>
        <w:t>Πρόεδρε, κ</w:t>
      </w:r>
      <w:r w:rsidRPr="00DC4ED3">
        <w:rPr>
          <w:rFonts w:eastAsia="Times New Roman"/>
          <w:szCs w:val="24"/>
        </w:rPr>
        <w:t xml:space="preserve">αι να ληφθεί </w:t>
      </w:r>
      <w:r w:rsidRPr="00DC4ED3">
        <w:rPr>
          <w:rFonts w:eastAsia="Times New Roman"/>
          <w:szCs w:val="24"/>
        </w:rPr>
        <w:t>απόφαση</w:t>
      </w:r>
      <w:r>
        <w:rPr>
          <w:rFonts w:eastAsia="Times New Roman"/>
          <w:szCs w:val="24"/>
        </w:rPr>
        <w:t>.</w:t>
      </w:r>
    </w:p>
    <w:p w14:paraId="03B0EFCD" w14:textId="77777777" w:rsidR="00E66FB6" w:rsidRDefault="00A447A4">
      <w:pPr>
        <w:spacing w:line="600" w:lineRule="auto"/>
        <w:ind w:firstLine="720"/>
        <w:jc w:val="both"/>
        <w:rPr>
          <w:rFonts w:eastAsia="Times New Roman"/>
          <w:szCs w:val="24"/>
        </w:rPr>
      </w:pPr>
      <w:r w:rsidRPr="00DC4ED3">
        <w:rPr>
          <w:rFonts w:eastAsia="Times New Roman"/>
          <w:szCs w:val="24"/>
        </w:rPr>
        <w:t>Ευχαριστώ</w:t>
      </w:r>
      <w:r>
        <w:rPr>
          <w:rFonts w:eastAsia="Times New Roman"/>
          <w:szCs w:val="24"/>
        </w:rPr>
        <w:t>.</w:t>
      </w:r>
    </w:p>
    <w:p w14:paraId="03B0EFCE" w14:textId="77777777" w:rsidR="00E66FB6" w:rsidRDefault="00A447A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w:t>
      </w:r>
      <w:r w:rsidRPr="00DC4ED3">
        <w:rPr>
          <w:rFonts w:eastAsia="Times New Roman"/>
          <w:szCs w:val="24"/>
        </w:rPr>
        <w:t xml:space="preserve"> κ</w:t>
      </w:r>
      <w:r>
        <w:rPr>
          <w:rFonts w:eastAsia="Times New Roman"/>
          <w:szCs w:val="24"/>
        </w:rPr>
        <w:t>.</w:t>
      </w:r>
      <w:r w:rsidRPr="00DC4ED3">
        <w:rPr>
          <w:rFonts w:eastAsia="Times New Roman"/>
          <w:szCs w:val="24"/>
        </w:rPr>
        <w:t xml:space="preserve"> Τζαβάρας</w:t>
      </w:r>
      <w:r>
        <w:rPr>
          <w:rFonts w:eastAsia="Times New Roman"/>
          <w:szCs w:val="24"/>
        </w:rPr>
        <w:t xml:space="preserve"> έχει τον λόγο.</w:t>
      </w:r>
    </w:p>
    <w:p w14:paraId="03B0EFCF" w14:textId="77777777" w:rsidR="00E66FB6" w:rsidRDefault="00A447A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Κυρία Πρόεδρε, με τις </w:t>
      </w:r>
      <w:r w:rsidRPr="00DC4ED3">
        <w:rPr>
          <w:rFonts w:eastAsia="Times New Roman"/>
          <w:szCs w:val="24"/>
        </w:rPr>
        <w:t>υπό συζήτηση τροποπο</w:t>
      </w:r>
      <w:r>
        <w:rPr>
          <w:rFonts w:eastAsia="Times New Roman"/>
          <w:szCs w:val="24"/>
        </w:rPr>
        <w:t>ιήσεις</w:t>
      </w:r>
      <w:r w:rsidRPr="00DC4ED3">
        <w:rPr>
          <w:rFonts w:eastAsia="Times New Roman"/>
          <w:szCs w:val="24"/>
        </w:rPr>
        <w:t xml:space="preserve"> του καταστατικού του Ιδρύματος της Βουλής</w:t>
      </w:r>
      <w:r>
        <w:rPr>
          <w:rFonts w:eastAsia="Times New Roman"/>
          <w:szCs w:val="24"/>
        </w:rPr>
        <w:t xml:space="preserve"> επιφέρονται</w:t>
      </w:r>
      <w:r w:rsidRPr="00DC4ED3">
        <w:rPr>
          <w:rFonts w:eastAsia="Times New Roman"/>
          <w:szCs w:val="24"/>
        </w:rPr>
        <w:t xml:space="preserve"> αλλαγές</w:t>
      </w:r>
      <w:r>
        <w:rPr>
          <w:rFonts w:eastAsia="Times New Roman"/>
          <w:szCs w:val="24"/>
        </w:rPr>
        <w:t>,</w:t>
      </w:r>
      <w:r w:rsidRPr="00DC4ED3">
        <w:rPr>
          <w:rFonts w:eastAsia="Times New Roman"/>
          <w:szCs w:val="24"/>
        </w:rPr>
        <w:t xml:space="preserve"> μεταξύ των άλλων πολύ σοβαρέ</w:t>
      </w:r>
      <w:r w:rsidRPr="00DC4ED3">
        <w:rPr>
          <w:rFonts w:eastAsia="Times New Roman"/>
          <w:szCs w:val="24"/>
        </w:rPr>
        <w:t>ς</w:t>
      </w:r>
      <w:r>
        <w:rPr>
          <w:rFonts w:eastAsia="Times New Roman"/>
          <w:szCs w:val="24"/>
        </w:rPr>
        <w:t>,</w:t>
      </w:r>
      <w:r w:rsidRPr="00DC4ED3">
        <w:rPr>
          <w:rFonts w:eastAsia="Times New Roman"/>
          <w:szCs w:val="24"/>
        </w:rPr>
        <w:t xml:space="preserve"> </w:t>
      </w:r>
      <w:r>
        <w:rPr>
          <w:rFonts w:eastAsia="Times New Roman"/>
          <w:szCs w:val="24"/>
        </w:rPr>
        <w:t>ό</w:t>
      </w:r>
      <w:r w:rsidRPr="00DC4ED3">
        <w:rPr>
          <w:rFonts w:eastAsia="Times New Roman"/>
          <w:szCs w:val="24"/>
        </w:rPr>
        <w:t xml:space="preserve">σον αφορά τη λειτουργία του Διοικητικού </w:t>
      </w:r>
      <w:r>
        <w:rPr>
          <w:rFonts w:eastAsia="Times New Roman"/>
          <w:szCs w:val="24"/>
        </w:rPr>
        <w:t>Σ</w:t>
      </w:r>
      <w:r w:rsidRPr="00DC4ED3">
        <w:rPr>
          <w:rFonts w:eastAsia="Times New Roman"/>
          <w:szCs w:val="24"/>
        </w:rPr>
        <w:t>υμβουλίου του Ιδρύματος</w:t>
      </w:r>
      <w:r>
        <w:rPr>
          <w:rFonts w:eastAsia="Times New Roman"/>
          <w:szCs w:val="24"/>
        </w:rPr>
        <w:t xml:space="preserve">. </w:t>
      </w:r>
    </w:p>
    <w:p w14:paraId="03B0EFD0" w14:textId="77777777" w:rsidR="00E66FB6" w:rsidRDefault="00A447A4">
      <w:pPr>
        <w:spacing w:line="600" w:lineRule="auto"/>
        <w:ind w:firstLine="720"/>
        <w:jc w:val="both"/>
        <w:rPr>
          <w:rFonts w:eastAsia="Times New Roman"/>
          <w:szCs w:val="24"/>
        </w:rPr>
      </w:pPr>
      <w:r>
        <w:rPr>
          <w:rFonts w:eastAsia="Times New Roman"/>
          <w:szCs w:val="24"/>
        </w:rPr>
        <w:lastRenderedPageBreak/>
        <w:t>Μ</w:t>
      </w:r>
      <w:r w:rsidRPr="00DC4ED3">
        <w:rPr>
          <w:rFonts w:eastAsia="Times New Roman"/>
          <w:szCs w:val="24"/>
        </w:rPr>
        <w:t xml:space="preserve">έχρι να ολοκληρωθεί </w:t>
      </w:r>
      <w:r>
        <w:rPr>
          <w:rFonts w:eastAsia="Times New Roman"/>
          <w:szCs w:val="24"/>
        </w:rPr>
        <w:t>ε</w:t>
      </w:r>
      <w:r w:rsidRPr="00DC4ED3">
        <w:rPr>
          <w:rFonts w:eastAsia="Times New Roman"/>
          <w:szCs w:val="24"/>
        </w:rPr>
        <w:t>πομένως και με βάση το άρθρο 4 του εν</w:t>
      </w:r>
      <w:r>
        <w:rPr>
          <w:rFonts w:eastAsia="Times New Roman"/>
          <w:szCs w:val="24"/>
        </w:rPr>
        <w:t xml:space="preserve"> </w:t>
      </w:r>
      <w:r w:rsidRPr="00DC4ED3">
        <w:rPr>
          <w:rFonts w:eastAsia="Times New Roman"/>
          <w:szCs w:val="24"/>
        </w:rPr>
        <w:t>ισχύ</w:t>
      </w:r>
      <w:r>
        <w:rPr>
          <w:rFonts w:eastAsia="Times New Roman"/>
          <w:szCs w:val="24"/>
        </w:rPr>
        <w:t xml:space="preserve">ι </w:t>
      </w:r>
      <w:r w:rsidRPr="00DC4ED3">
        <w:rPr>
          <w:rFonts w:eastAsia="Times New Roman"/>
          <w:szCs w:val="24"/>
        </w:rPr>
        <w:t>καταστατικού</w:t>
      </w:r>
      <w:r>
        <w:rPr>
          <w:rFonts w:eastAsia="Times New Roman"/>
          <w:szCs w:val="24"/>
        </w:rPr>
        <w:t>,</w:t>
      </w:r>
      <w:r w:rsidRPr="00DC4ED3">
        <w:rPr>
          <w:rFonts w:eastAsia="Times New Roman"/>
          <w:szCs w:val="24"/>
        </w:rPr>
        <w:t xml:space="preserve"> το Διοικητικό Συμβούλιο </w:t>
      </w:r>
      <w:r>
        <w:rPr>
          <w:rFonts w:eastAsia="Times New Roman"/>
          <w:szCs w:val="24"/>
        </w:rPr>
        <w:t>διοικεί το Ί</w:t>
      </w:r>
      <w:r w:rsidRPr="00DC4ED3">
        <w:rPr>
          <w:rFonts w:eastAsia="Times New Roman"/>
          <w:szCs w:val="24"/>
        </w:rPr>
        <w:t>δρυμα</w:t>
      </w:r>
      <w:r>
        <w:rPr>
          <w:rFonts w:eastAsia="Times New Roman"/>
          <w:szCs w:val="24"/>
        </w:rPr>
        <w:t xml:space="preserve">. Και πράγματι, </w:t>
      </w:r>
      <w:r w:rsidRPr="00DC4ED3">
        <w:rPr>
          <w:rFonts w:eastAsia="Times New Roman"/>
          <w:szCs w:val="24"/>
        </w:rPr>
        <w:t>ένα διοικητικό συμβούλιο που αποτελείται από υψη</w:t>
      </w:r>
      <w:r w:rsidRPr="00DC4ED3">
        <w:rPr>
          <w:rFonts w:eastAsia="Times New Roman"/>
          <w:szCs w:val="24"/>
        </w:rPr>
        <w:t>λ</w:t>
      </w:r>
      <w:r>
        <w:rPr>
          <w:rFonts w:eastAsia="Times New Roman"/>
          <w:szCs w:val="24"/>
        </w:rPr>
        <w:t>ού κύρους</w:t>
      </w:r>
      <w:r w:rsidRPr="00DC4ED3">
        <w:rPr>
          <w:rFonts w:eastAsia="Times New Roman"/>
          <w:szCs w:val="24"/>
        </w:rPr>
        <w:t xml:space="preserve"> πολιτικά πρόσωπα</w:t>
      </w:r>
      <w:r>
        <w:rPr>
          <w:rFonts w:eastAsia="Times New Roman"/>
          <w:szCs w:val="24"/>
        </w:rPr>
        <w:t>,</w:t>
      </w:r>
      <w:r w:rsidRPr="00DC4ED3">
        <w:rPr>
          <w:rFonts w:eastAsia="Times New Roman"/>
          <w:szCs w:val="24"/>
        </w:rPr>
        <w:t xml:space="preserve"> όπως είναι οι πρώην Πρόεδροι της Βουλής</w:t>
      </w:r>
      <w:r>
        <w:rPr>
          <w:rFonts w:eastAsia="Times New Roman"/>
          <w:szCs w:val="24"/>
        </w:rPr>
        <w:t>,</w:t>
      </w:r>
      <w:r w:rsidRPr="00DC4ED3">
        <w:rPr>
          <w:rFonts w:eastAsia="Times New Roman"/>
          <w:szCs w:val="24"/>
        </w:rPr>
        <w:t xml:space="preserve"> όπως είναι ο ίδιος ο </w:t>
      </w:r>
      <w:r>
        <w:rPr>
          <w:rFonts w:eastAsia="Times New Roman"/>
          <w:szCs w:val="24"/>
        </w:rPr>
        <w:t>Π</w:t>
      </w:r>
      <w:r w:rsidRPr="00DC4ED3">
        <w:rPr>
          <w:rFonts w:eastAsia="Times New Roman"/>
          <w:szCs w:val="24"/>
        </w:rPr>
        <w:t xml:space="preserve">ρόεδρος της </w:t>
      </w:r>
      <w:r>
        <w:rPr>
          <w:rFonts w:eastAsia="Times New Roman"/>
          <w:szCs w:val="24"/>
        </w:rPr>
        <w:t>Β</w:t>
      </w:r>
      <w:r w:rsidRPr="00DC4ED3">
        <w:rPr>
          <w:rFonts w:eastAsia="Times New Roman"/>
          <w:szCs w:val="24"/>
        </w:rPr>
        <w:t>ουλής</w:t>
      </w:r>
      <w:r>
        <w:rPr>
          <w:rFonts w:eastAsia="Times New Roman"/>
          <w:szCs w:val="24"/>
        </w:rPr>
        <w:t>,</w:t>
      </w:r>
      <w:r w:rsidRPr="00DC4ED3">
        <w:rPr>
          <w:rFonts w:eastAsia="Times New Roman"/>
          <w:szCs w:val="24"/>
        </w:rPr>
        <w:t xml:space="preserve"> όπως είναι οι </w:t>
      </w:r>
      <w:r>
        <w:rPr>
          <w:rFonts w:eastAsia="Times New Roman"/>
          <w:szCs w:val="24"/>
        </w:rPr>
        <w:t>Π</w:t>
      </w:r>
      <w:r w:rsidRPr="00DC4ED3">
        <w:rPr>
          <w:rFonts w:eastAsia="Times New Roman"/>
          <w:szCs w:val="24"/>
        </w:rPr>
        <w:t xml:space="preserve">ρόεδροι των </w:t>
      </w:r>
      <w:r>
        <w:rPr>
          <w:rFonts w:eastAsia="Times New Roman"/>
          <w:szCs w:val="24"/>
        </w:rPr>
        <w:t>Κ</w:t>
      </w:r>
      <w:r w:rsidRPr="00DC4ED3">
        <w:rPr>
          <w:rFonts w:eastAsia="Times New Roman"/>
          <w:szCs w:val="24"/>
        </w:rPr>
        <w:t xml:space="preserve">οινοβουλευτικών </w:t>
      </w:r>
      <w:r>
        <w:rPr>
          <w:rFonts w:eastAsia="Times New Roman"/>
          <w:szCs w:val="24"/>
        </w:rPr>
        <w:t>Ο</w:t>
      </w:r>
      <w:r w:rsidRPr="00DC4ED3">
        <w:rPr>
          <w:rFonts w:eastAsia="Times New Roman"/>
          <w:szCs w:val="24"/>
        </w:rPr>
        <w:t>μάδων της Βουλής</w:t>
      </w:r>
      <w:r>
        <w:rPr>
          <w:rFonts w:eastAsia="Times New Roman"/>
          <w:szCs w:val="24"/>
        </w:rPr>
        <w:t>,</w:t>
      </w:r>
      <w:r w:rsidRPr="00DC4ED3">
        <w:rPr>
          <w:rFonts w:eastAsia="Times New Roman"/>
          <w:szCs w:val="24"/>
        </w:rPr>
        <w:t xml:space="preserve"> είναι αδιανόητο να</w:t>
      </w:r>
      <w:r>
        <w:rPr>
          <w:rFonts w:eastAsia="Times New Roman"/>
          <w:szCs w:val="24"/>
        </w:rPr>
        <w:t xml:space="preserve"> μην</w:t>
      </w:r>
      <w:r w:rsidRPr="00DC4ED3">
        <w:rPr>
          <w:rFonts w:eastAsia="Times New Roman"/>
          <w:szCs w:val="24"/>
        </w:rPr>
        <w:t xml:space="preserve"> έχει συμμετάσχει στη συζήτηση αυτών των τροποποιήσεων και </w:t>
      </w:r>
      <w:r w:rsidRPr="00DC4ED3">
        <w:rPr>
          <w:rFonts w:eastAsia="Times New Roman"/>
          <w:szCs w:val="24"/>
        </w:rPr>
        <w:t>κυρίως να μην έχει ξεκινήσει από το Διοικητικό Συμβούλιο μ</w:t>
      </w:r>
      <w:r>
        <w:rPr>
          <w:rFonts w:eastAsia="Times New Roman"/>
          <w:szCs w:val="24"/>
        </w:rPr>
        <w:t>ι</w:t>
      </w:r>
      <w:r w:rsidRPr="00DC4ED3">
        <w:rPr>
          <w:rFonts w:eastAsia="Times New Roman"/>
          <w:szCs w:val="24"/>
        </w:rPr>
        <w:t>α τέτοια πρωτοβουλία</w:t>
      </w:r>
      <w:r>
        <w:rPr>
          <w:rFonts w:eastAsia="Times New Roman"/>
          <w:szCs w:val="24"/>
        </w:rPr>
        <w:t xml:space="preserve">. </w:t>
      </w:r>
    </w:p>
    <w:p w14:paraId="03B0EFD1" w14:textId="77777777" w:rsidR="00E66FB6" w:rsidRDefault="00A447A4">
      <w:pPr>
        <w:spacing w:line="600" w:lineRule="auto"/>
        <w:ind w:firstLine="720"/>
        <w:jc w:val="both"/>
        <w:rPr>
          <w:rFonts w:eastAsia="Times New Roman"/>
          <w:szCs w:val="24"/>
        </w:rPr>
      </w:pPr>
      <w:r>
        <w:rPr>
          <w:rFonts w:eastAsia="Times New Roman"/>
          <w:szCs w:val="24"/>
        </w:rPr>
        <w:t>Σ</w:t>
      </w:r>
      <w:r w:rsidRPr="00DC4ED3">
        <w:rPr>
          <w:rFonts w:eastAsia="Times New Roman"/>
          <w:szCs w:val="24"/>
        </w:rPr>
        <w:t>ήμερα</w:t>
      </w:r>
      <w:r>
        <w:rPr>
          <w:rFonts w:eastAsia="Times New Roman"/>
          <w:szCs w:val="24"/>
        </w:rPr>
        <w:t>, πράγματι,</w:t>
      </w:r>
      <w:r w:rsidRPr="00DC4ED3">
        <w:rPr>
          <w:rFonts w:eastAsia="Times New Roman"/>
          <w:szCs w:val="24"/>
        </w:rPr>
        <w:t xml:space="preserve"> θα έπρεπε να έχουμε και τις απόψεις του Διοικητικού </w:t>
      </w:r>
      <w:r>
        <w:rPr>
          <w:rFonts w:eastAsia="Times New Roman"/>
          <w:szCs w:val="24"/>
        </w:rPr>
        <w:t>Σ</w:t>
      </w:r>
      <w:r w:rsidRPr="00DC4ED3">
        <w:rPr>
          <w:rFonts w:eastAsia="Times New Roman"/>
          <w:szCs w:val="24"/>
        </w:rPr>
        <w:t>υμβουλίου</w:t>
      </w:r>
      <w:r>
        <w:rPr>
          <w:rFonts w:eastAsia="Times New Roman"/>
          <w:szCs w:val="24"/>
        </w:rPr>
        <w:t>,</w:t>
      </w:r>
      <w:r w:rsidRPr="00DC4ED3">
        <w:rPr>
          <w:rFonts w:eastAsia="Times New Roman"/>
          <w:szCs w:val="24"/>
        </w:rPr>
        <w:t xml:space="preserve"> </w:t>
      </w:r>
      <w:proofErr w:type="spellStart"/>
      <w:r w:rsidRPr="00DC4ED3">
        <w:rPr>
          <w:rFonts w:eastAsia="Times New Roman"/>
          <w:szCs w:val="24"/>
        </w:rPr>
        <w:t>πολλώ</w:t>
      </w:r>
      <w:proofErr w:type="spellEnd"/>
      <w:r w:rsidRPr="00DC4ED3">
        <w:rPr>
          <w:rFonts w:eastAsia="Times New Roman"/>
          <w:szCs w:val="24"/>
        </w:rPr>
        <w:t xml:space="preserve"> δε μάλλον που στις </w:t>
      </w:r>
      <w:r>
        <w:rPr>
          <w:rFonts w:eastAsia="Times New Roman"/>
          <w:szCs w:val="24"/>
        </w:rPr>
        <w:t>σημερινές</w:t>
      </w:r>
      <w:r w:rsidRPr="00DC4ED3">
        <w:rPr>
          <w:rFonts w:eastAsia="Times New Roman"/>
          <w:szCs w:val="24"/>
        </w:rPr>
        <w:t xml:space="preserve"> υπό συζήτηση τροποποιήσεις</w:t>
      </w:r>
      <w:r>
        <w:rPr>
          <w:rFonts w:eastAsia="Times New Roman"/>
          <w:szCs w:val="24"/>
        </w:rPr>
        <w:t>, σ</w:t>
      </w:r>
      <w:r w:rsidRPr="00DC4ED3">
        <w:rPr>
          <w:rFonts w:eastAsia="Times New Roman"/>
          <w:szCs w:val="24"/>
        </w:rPr>
        <w:t>το άρθρο 5 παραδείγματος χάρ</w:t>
      </w:r>
      <w:r>
        <w:rPr>
          <w:rFonts w:eastAsia="Times New Roman"/>
          <w:szCs w:val="24"/>
        </w:rPr>
        <w:t>ιν,</w:t>
      </w:r>
      <w:r w:rsidRPr="00DC4ED3">
        <w:rPr>
          <w:rFonts w:eastAsia="Times New Roman"/>
          <w:szCs w:val="24"/>
        </w:rPr>
        <w:t xml:space="preserve"> είναι φανερό ότι το Διοικητικό Συμβούλιο που θα </w:t>
      </w:r>
      <w:r>
        <w:rPr>
          <w:rFonts w:eastAsia="Times New Roman"/>
          <w:szCs w:val="24"/>
        </w:rPr>
        <w:t>διοικήσει, αν</w:t>
      </w:r>
      <w:r w:rsidRPr="00DC4ED3">
        <w:rPr>
          <w:rFonts w:eastAsia="Times New Roman"/>
          <w:szCs w:val="24"/>
        </w:rPr>
        <w:t xml:space="preserve"> γίνουν </w:t>
      </w:r>
      <w:r>
        <w:rPr>
          <w:rFonts w:eastAsia="Times New Roman"/>
          <w:szCs w:val="24"/>
        </w:rPr>
        <w:t>δεκτές</w:t>
      </w:r>
      <w:r w:rsidRPr="00DC4ED3">
        <w:rPr>
          <w:rFonts w:eastAsia="Times New Roman"/>
          <w:szCs w:val="24"/>
        </w:rPr>
        <w:t xml:space="preserve"> αυτές </w:t>
      </w:r>
      <w:r>
        <w:rPr>
          <w:rFonts w:eastAsia="Times New Roman"/>
          <w:szCs w:val="24"/>
        </w:rPr>
        <w:t>οι</w:t>
      </w:r>
      <w:r w:rsidRPr="00DC4ED3">
        <w:rPr>
          <w:rFonts w:eastAsia="Times New Roman"/>
          <w:szCs w:val="24"/>
        </w:rPr>
        <w:t xml:space="preserve"> τροποποιήσεις</w:t>
      </w:r>
      <w:r>
        <w:rPr>
          <w:rFonts w:eastAsia="Times New Roman"/>
          <w:szCs w:val="24"/>
        </w:rPr>
        <w:t>,</w:t>
      </w:r>
      <w:r w:rsidRPr="00DC4ED3">
        <w:rPr>
          <w:rFonts w:eastAsia="Times New Roman"/>
          <w:szCs w:val="24"/>
        </w:rPr>
        <w:t xml:space="preserve"> έχει εντελώς διακοσμητικό χαρακτήρα</w:t>
      </w:r>
      <w:r>
        <w:rPr>
          <w:rFonts w:eastAsia="Times New Roman"/>
          <w:szCs w:val="24"/>
        </w:rPr>
        <w:t>,</w:t>
      </w:r>
      <w:r w:rsidRPr="00DC4ED3">
        <w:rPr>
          <w:rFonts w:eastAsia="Times New Roman"/>
          <w:szCs w:val="24"/>
        </w:rPr>
        <w:t xml:space="preserve"> δεδομένου ότι δεν υπάρχει </w:t>
      </w:r>
      <w:r>
        <w:rPr>
          <w:rFonts w:eastAsia="Times New Roman"/>
          <w:szCs w:val="24"/>
        </w:rPr>
        <w:t xml:space="preserve">η </w:t>
      </w:r>
      <w:r w:rsidRPr="00DC4ED3">
        <w:rPr>
          <w:rFonts w:eastAsia="Times New Roman"/>
          <w:szCs w:val="24"/>
        </w:rPr>
        <w:t xml:space="preserve">λέξη </w:t>
      </w:r>
      <w:r>
        <w:rPr>
          <w:rFonts w:eastAsia="Times New Roman"/>
          <w:szCs w:val="24"/>
        </w:rPr>
        <w:t>«διοικεί» γ</w:t>
      </w:r>
      <w:r w:rsidRPr="00DC4ED3">
        <w:rPr>
          <w:rFonts w:eastAsia="Times New Roman"/>
          <w:szCs w:val="24"/>
        </w:rPr>
        <w:t>ια πρώτη φορά</w:t>
      </w:r>
      <w:r>
        <w:rPr>
          <w:rFonts w:eastAsia="Times New Roman"/>
          <w:szCs w:val="24"/>
        </w:rPr>
        <w:t>. Κ</w:t>
      </w:r>
      <w:r w:rsidRPr="00DC4ED3">
        <w:rPr>
          <w:rFonts w:eastAsia="Times New Roman"/>
          <w:szCs w:val="24"/>
        </w:rPr>
        <w:t xml:space="preserve">αι </w:t>
      </w:r>
      <w:r>
        <w:rPr>
          <w:rFonts w:eastAsia="Times New Roman"/>
          <w:szCs w:val="24"/>
        </w:rPr>
        <w:t>ε</w:t>
      </w:r>
      <w:r w:rsidRPr="00DC4ED3">
        <w:rPr>
          <w:rFonts w:eastAsia="Times New Roman"/>
          <w:szCs w:val="24"/>
        </w:rPr>
        <w:t>ίναι εντυπωσιακό αυτό</w:t>
      </w:r>
      <w:r>
        <w:rPr>
          <w:rFonts w:eastAsia="Times New Roman"/>
          <w:szCs w:val="24"/>
        </w:rPr>
        <w:t>,</w:t>
      </w:r>
      <w:r w:rsidRPr="00DC4ED3">
        <w:rPr>
          <w:rFonts w:eastAsia="Times New Roman"/>
          <w:szCs w:val="24"/>
        </w:rPr>
        <w:t xml:space="preserve"> </w:t>
      </w:r>
      <w:r>
        <w:rPr>
          <w:rFonts w:eastAsia="Times New Roman"/>
          <w:szCs w:val="24"/>
        </w:rPr>
        <w:t xml:space="preserve">που </w:t>
      </w:r>
      <w:r w:rsidRPr="00DC4ED3">
        <w:rPr>
          <w:rFonts w:eastAsia="Times New Roman"/>
          <w:szCs w:val="24"/>
        </w:rPr>
        <w:t xml:space="preserve">το συγκεκριμένο </w:t>
      </w:r>
      <w:r>
        <w:rPr>
          <w:rFonts w:eastAsia="Times New Roman"/>
          <w:szCs w:val="24"/>
        </w:rPr>
        <w:t>Ί</w:t>
      </w:r>
      <w:r w:rsidRPr="00DC4ED3">
        <w:rPr>
          <w:rFonts w:eastAsia="Times New Roman"/>
          <w:szCs w:val="24"/>
        </w:rPr>
        <w:t>δρυμα</w:t>
      </w:r>
      <w:r>
        <w:rPr>
          <w:rFonts w:eastAsia="Times New Roman"/>
          <w:szCs w:val="24"/>
        </w:rPr>
        <w:t xml:space="preserve"> θ</w:t>
      </w:r>
      <w:r>
        <w:rPr>
          <w:rFonts w:eastAsia="Times New Roman"/>
          <w:szCs w:val="24"/>
        </w:rPr>
        <w:t>α έχει δηλαδή</w:t>
      </w:r>
      <w:r w:rsidRPr="00DC4ED3">
        <w:rPr>
          <w:rFonts w:eastAsia="Times New Roman"/>
          <w:szCs w:val="24"/>
        </w:rPr>
        <w:t xml:space="preserve"> Διοικητικό Συμβούλιο</w:t>
      </w:r>
      <w:r>
        <w:rPr>
          <w:rFonts w:eastAsia="Times New Roman"/>
          <w:szCs w:val="24"/>
        </w:rPr>
        <w:t xml:space="preserve"> </w:t>
      </w:r>
      <w:r w:rsidRPr="00DC4ED3">
        <w:rPr>
          <w:rFonts w:eastAsia="Times New Roman"/>
          <w:szCs w:val="24"/>
        </w:rPr>
        <w:t xml:space="preserve">το οποίο δεν θα διοικεί </w:t>
      </w:r>
      <w:r>
        <w:rPr>
          <w:rFonts w:eastAsia="Times New Roman"/>
          <w:szCs w:val="24"/>
        </w:rPr>
        <w:t xml:space="preserve">τις υποθέσεις. </w:t>
      </w:r>
    </w:p>
    <w:p w14:paraId="03B0EFD2" w14:textId="77777777" w:rsidR="00E66FB6" w:rsidRDefault="00A447A4">
      <w:pPr>
        <w:spacing w:line="600" w:lineRule="auto"/>
        <w:ind w:firstLine="720"/>
        <w:jc w:val="both"/>
        <w:rPr>
          <w:rFonts w:eastAsia="Times New Roman"/>
          <w:szCs w:val="24"/>
        </w:rPr>
      </w:pPr>
      <w:r>
        <w:rPr>
          <w:rFonts w:eastAsia="Times New Roman"/>
          <w:szCs w:val="24"/>
        </w:rPr>
        <w:lastRenderedPageBreak/>
        <w:t>Συμφωνώ, λοιπόν, με τον κ. Λοβέρδο. Θ</w:t>
      </w:r>
      <w:r w:rsidRPr="00DC4ED3">
        <w:rPr>
          <w:rFonts w:eastAsia="Times New Roman"/>
          <w:szCs w:val="24"/>
        </w:rPr>
        <w:t xml:space="preserve">α πρέπει οπωσδήποτε να </w:t>
      </w:r>
      <w:r>
        <w:rPr>
          <w:rFonts w:eastAsia="Times New Roman"/>
          <w:szCs w:val="24"/>
        </w:rPr>
        <w:t>μην</w:t>
      </w:r>
      <w:r w:rsidRPr="00DC4ED3">
        <w:rPr>
          <w:rFonts w:eastAsia="Times New Roman"/>
          <w:szCs w:val="24"/>
        </w:rPr>
        <w:t xml:space="preserve"> συζητηθούν σήμερα αυτές </w:t>
      </w:r>
      <w:r>
        <w:rPr>
          <w:rFonts w:eastAsia="Times New Roman"/>
          <w:szCs w:val="24"/>
        </w:rPr>
        <w:t xml:space="preserve">οι </w:t>
      </w:r>
      <w:r w:rsidRPr="00DC4ED3">
        <w:rPr>
          <w:rFonts w:eastAsia="Times New Roman"/>
          <w:szCs w:val="24"/>
        </w:rPr>
        <w:t xml:space="preserve">τροποποιήσεις του Ιδρύματος και να λάβει </w:t>
      </w:r>
      <w:r>
        <w:rPr>
          <w:rFonts w:eastAsia="Times New Roman"/>
          <w:szCs w:val="24"/>
        </w:rPr>
        <w:t>γνώση</w:t>
      </w:r>
      <w:r w:rsidRPr="00DC4ED3">
        <w:rPr>
          <w:rFonts w:eastAsia="Times New Roman"/>
          <w:szCs w:val="24"/>
        </w:rPr>
        <w:t xml:space="preserve"> αύριο που συνεδριάζει το Διοικητικό Συμβούλ</w:t>
      </w:r>
      <w:r w:rsidRPr="00DC4ED3">
        <w:rPr>
          <w:rFonts w:eastAsia="Times New Roman"/>
          <w:szCs w:val="24"/>
        </w:rPr>
        <w:t>ιο</w:t>
      </w:r>
      <w:r>
        <w:rPr>
          <w:rFonts w:eastAsia="Times New Roman"/>
          <w:szCs w:val="24"/>
        </w:rPr>
        <w:t>,</w:t>
      </w:r>
      <w:r w:rsidRPr="00DC4ED3">
        <w:rPr>
          <w:rFonts w:eastAsia="Times New Roman"/>
          <w:szCs w:val="24"/>
        </w:rPr>
        <w:t xml:space="preserve"> να έχου</w:t>
      </w:r>
      <w:r>
        <w:rPr>
          <w:rFonts w:eastAsia="Times New Roman"/>
          <w:szCs w:val="24"/>
        </w:rPr>
        <w:t>μ</w:t>
      </w:r>
      <w:r w:rsidRPr="00DC4ED3">
        <w:rPr>
          <w:rFonts w:eastAsia="Times New Roman"/>
          <w:szCs w:val="24"/>
        </w:rPr>
        <w:t>ε τις απόψεις</w:t>
      </w:r>
      <w:r>
        <w:rPr>
          <w:rFonts w:eastAsia="Times New Roman"/>
          <w:szCs w:val="24"/>
        </w:rPr>
        <w:t xml:space="preserve">. Γιατί </w:t>
      </w:r>
      <w:r w:rsidRPr="00DC4ED3">
        <w:rPr>
          <w:rFonts w:eastAsia="Times New Roman"/>
          <w:szCs w:val="24"/>
        </w:rPr>
        <w:t xml:space="preserve">θεωρώ ότι περισσότερο από </w:t>
      </w:r>
      <w:r>
        <w:rPr>
          <w:rFonts w:eastAsia="Times New Roman"/>
          <w:szCs w:val="24"/>
        </w:rPr>
        <w:t xml:space="preserve">το </w:t>
      </w:r>
      <w:r w:rsidRPr="00DC4ED3">
        <w:rPr>
          <w:rFonts w:eastAsia="Times New Roman"/>
          <w:szCs w:val="24"/>
        </w:rPr>
        <w:t>οποιοδήποτε άλλο όργανο της Βουλής αυτ</w:t>
      </w:r>
      <w:r>
        <w:rPr>
          <w:rFonts w:eastAsia="Times New Roman"/>
          <w:szCs w:val="24"/>
        </w:rPr>
        <w:t>οί</w:t>
      </w:r>
      <w:r w:rsidRPr="00DC4ED3">
        <w:rPr>
          <w:rFonts w:eastAsia="Times New Roman"/>
          <w:szCs w:val="24"/>
        </w:rPr>
        <w:t xml:space="preserve"> που νομιμοποιούνται</w:t>
      </w:r>
      <w:r>
        <w:rPr>
          <w:rFonts w:eastAsia="Times New Roman"/>
          <w:szCs w:val="24"/>
        </w:rPr>
        <w:t>,</w:t>
      </w:r>
      <w:r w:rsidRPr="00DC4ED3">
        <w:rPr>
          <w:rFonts w:eastAsia="Times New Roman"/>
          <w:szCs w:val="24"/>
        </w:rPr>
        <w:t xml:space="preserve"> ουσιαστικά τουλάχιστον</w:t>
      </w:r>
      <w:r>
        <w:rPr>
          <w:rFonts w:eastAsia="Times New Roman"/>
          <w:szCs w:val="24"/>
        </w:rPr>
        <w:t>,</w:t>
      </w:r>
      <w:r w:rsidRPr="00DC4ED3">
        <w:rPr>
          <w:rFonts w:eastAsia="Times New Roman"/>
          <w:szCs w:val="24"/>
        </w:rPr>
        <w:t xml:space="preserve"> πολιτικ</w:t>
      </w:r>
      <w:r>
        <w:rPr>
          <w:rFonts w:eastAsia="Times New Roman"/>
          <w:szCs w:val="24"/>
        </w:rPr>
        <w:t>ά</w:t>
      </w:r>
      <w:r w:rsidRPr="00DC4ED3">
        <w:rPr>
          <w:rFonts w:eastAsia="Times New Roman"/>
          <w:szCs w:val="24"/>
        </w:rPr>
        <w:t xml:space="preserve"> </w:t>
      </w:r>
      <w:r>
        <w:rPr>
          <w:rFonts w:eastAsia="Times New Roman"/>
          <w:szCs w:val="24"/>
        </w:rPr>
        <w:t xml:space="preserve">δε </w:t>
      </w:r>
      <w:r w:rsidRPr="00DC4ED3">
        <w:rPr>
          <w:rFonts w:eastAsia="Times New Roman"/>
          <w:szCs w:val="24"/>
        </w:rPr>
        <w:t xml:space="preserve">είναι αυτοί που αποτελούν μέλη του Διοικητικού </w:t>
      </w:r>
      <w:r>
        <w:rPr>
          <w:rFonts w:eastAsia="Times New Roman"/>
          <w:szCs w:val="24"/>
        </w:rPr>
        <w:t>Σ</w:t>
      </w:r>
      <w:r w:rsidRPr="00DC4ED3">
        <w:rPr>
          <w:rFonts w:eastAsia="Times New Roman"/>
          <w:szCs w:val="24"/>
        </w:rPr>
        <w:t xml:space="preserve">υμβουλίου που έχει </w:t>
      </w:r>
      <w:r>
        <w:rPr>
          <w:rFonts w:eastAsia="Times New Roman"/>
          <w:szCs w:val="24"/>
        </w:rPr>
        <w:t>την</w:t>
      </w:r>
      <w:r w:rsidRPr="00DC4ED3">
        <w:rPr>
          <w:rFonts w:eastAsia="Times New Roman"/>
          <w:szCs w:val="24"/>
        </w:rPr>
        <w:t xml:space="preserve"> αρμοδιότητα του λαμβάνει</w:t>
      </w:r>
      <w:r>
        <w:rPr>
          <w:rFonts w:eastAsia="Times New Roman"/>
          <w:szCs w:val="24"/>
        </w:rPr>
        <w:t>ν</w:t>
      </w:r>
      <w:r w:rsidRPr="00DC4ED3">
        <w:rPr>
          <w:rFonts w:eastAsia="Times New Roman"/>
          <w:szCs w:val="24"/>
        </w:rPr>
        <w:t xml:space="preserve"> αποφάσεις για τη διοίκηση του συγκεκριμένου Ιδρύματος</w:t>
      </w:r>
      <w:r>
        <w:rPr>
          <w:rFonts w:eastAsia="Times New Roman"/>
          <w:szCs w:val="24"/>
        </w:rPr>
        <w:t>.</w:t>
      </w:r>
    </w:p>
    <w:p w14:paraId="03B0EFD3" w14:textId="77777777" w:rsidR="00E66FB6" w:rsidRDefault="00A447A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Τζαβάρα, </w:t>
      </w:r>
      <w:r w:rsidRPr="00DC4ED3">
        <w:rPr>
          <w:rFonts w:eastAsia="Times New Roman"/>
          <w:szCs w:val="24"/>
        </w:rPr>
        <w:t xml:space="preserve">πάντως είναι εξουσία της </w:t>
      </w:r>
      <w:r>
        <w:rPr>
          <w:rFonts w:eastAsia="Times New Roman"/>
          <w:szCs w:val="24"/>
        </w:rPr>
        <w:t>Ο</w:t>
      </w:r>
      <w:r w:rsidRPr="00DC4ED3">
        <w:rPr>
          <w:rFonts w:eastAsia="Times New Roman"/>
          <w:szCs w:val="24"/>
        </w:rPr>
        <w:t>λομέλειας της Βουλής να ψηφιστεί αυτό</w:t>
      </w:r>
      <w:r>
        <w:rPr>
          <w:rFonts w:eastAsia="Times New Roman"/>
          <w:szCs w:val="24"/>
        </w:rPr>
        <w:t>. Το</w:t>
      </w:r>
      <w:r w:rsidRPr="00DC4ED3">
        <w:rPr>
          <w:rFonts w:eastAsia="Times New Roman"/>
          <w:szCs w:val="24"/>
        </w:rPr>
        <w:t xml:space="preserve"> λέω </w:t>
      </w:r>
      <w:r>
        <w:rPr>
          <w:rFonts w:eastAsia="Times New Roman"/>
          <w:szCs w:val="24"/>
        </w:rPr>
        <w:t>με αφορμή αυτά που είπατε. Ν</w:t>
      </w:r>
      <w:r w:rsidRPr="00DC4ED3">
        <w:rPr>
          <w:rFonts w:eastAsia="Times New Roman"/>
          <w:szCs w:val="24"/>
        </w:rPr>
        <w:t>α συνεννοούμαστε στο τι ισχύει</w:t>
      </w:r>
      <w:r>
        <w:rPr>
          <w:rFonts w:eastAsia="Times New Roman"/>
          <w:szCs w:val="24"/>
        </w:rPr>
        <w:t>.</w:t>
      </w:r>
    </w:p>
    <w:p w14:paraId="03B0EFD4" w14:textId="77777777" w:rsidR="00E66FB6" w:rsidRDefault="00A447A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Εγώ είπα την άποψή μου.</w:t>
      </w:r>
    </w:p>
    <w:p w14:paraId="03B0EFD5" w14:textId="77777777" w:rsidR="00E66FB6" w:rsidRDefault="00A447A4">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Α</w:t>
      </w:r>
      <w:r w:rsidRPr="00DC4ED3">
        <w:rPr>
          <w:rFonts w:eastAsia="Times New Roman"/>
          <w:szCs w:val="24"/>
        </w:rPr>
        <w:t xml:space="preserve">πέναντι σε αυτά που είπε η </w:t>
      </w:r>
      <w:r>
        <w:rPr>
          <w:rFonts w:eastAsia="Times New Roman"/>
          <w:szCs w:val="24"/>
        </w:rPr>
        <w:t>ε</w:t>
      </w:r>
      <w:r w:rsidRPr="00DC4ED3">
        <w:rPr>
          <w:rFonts w:eastAsia="Times New Roman"/>
          <w:szCs w:val="24"/>
        </w:rPr>
        <w:t xml:space="preserve">ισηγήτρια </w:t>
      </w:r>
      <w:r w:rsidRPr="00DC4ED3">
        <w:rPr>
          <w:rFonts w:eastAsia="Times New Roman"/>
          <w:szCs w:val="24"/>
        </w:rPr>
        <w:t>του ΣΥΡΙΖΑ</w:t>
      </w:r>
      <w:r>
        <w:rPr>
          <w:rFonts w:eastAsia="Times New Roman"/>
          <w:szCs w:val="24"/>
        </w:rPr>
        <w:t>,</w:t>
      </w:r>
      <w:r w:rsidRPr="00DC4ED3">
        <w:rPr>
          <w:rFonts w:eastAsia="Times New Roman"/>
          <w:szCs w:val="24"/>
        </w:rPr>
        <w:t xml:space="preserve"> η </w:t>
      </w:r>
      <w:r w:rsidRPr="00DC4ED3">
        <w:rPr>
          <w:rFonts w:eastAsia="Times New Roman"/>
          <w:szCs w:val="24"/>
        </w:rPr>
        <w:t>κ</w:t>
      </w:r>
      <w:r>
        <w:rPr>
          <w:rFonts w:eastAsia="Times New Roman"/>
          <w:szCs w:val="24"/>
        </w:rPr>
        <w:t>.</w:t>
      </w:r>
      <w:r w:rsidRPr="00DC4ED3">
        <w:rPr>
          <w:rFonts w:eastAsia="Times New Roman"/>
          <w:szCs w:val="24"/>
        </w:rPr>
        <w:t xml:space="preserve"> </w:t>
      </w:r>
      <w:proofErr w:type="spellStart"/>
      <w:r w:rsidRPr="00DC4ED3">
        <w:rPr>
          <w:rFonts w:eastAsia="Times New Roman"/>
          <w:szCs w:val="24"/>
        </w:rPr>
        <w:t>Κοζομπόλη</w:t>
      </w:r>
      <w:proofErr w:type="spellEnd"/>
      <w:r>
        <w:rPr>
          <w:rFonts w:eastAsia="Times New Roman"/>
          <w:szCs w:val="24"/>
        </w:rPr>
        <w:t>,</w:t>
      </w:r>
      <w:r w:rsidRPr="00DC4ED3">
        <w:rPr>
          <w:rFonts w:eastAsia="Times New Roman"/>
          <w:szCs w:val="24"/>
        </w:rPr>
        <w:t xml:space="preserve"> για τις προθεσμίες </w:t>
      </w:r>
      <w:r>
        <w:rPr>
          <w:rFonts w:eastAsia="Times New Roman"/>
          <w:szCs w:val="24"/>
        </w:rPr>
        <w:t>κ.λπ. δεν κ</w:t>
      </w:r>
      <w:r w:rsidRPr="00DC4ED3">
        <w:rPr>
          <w:rFonts w:eastAsia="Times New Roman"/>
          <w:szCs w:val="24"/>
        </w:rPr>
        <w:t>άν</w:t>
      </w:r>
      <w:r>
        <w:rPr>
          <w:rFonts w:eastAsia="Times New Roman"/>
          <w:szCs w:val="24"/>
        </w:rPr>
        <w:t>α</w:t>
      </w:r>
      <w:r w:rsidRPr="00DC4ED3">
        <w:rPr>
          <w:rFonts w:eastAsia="Times New Roman"/>
          <w:szCs w:val="24"/>
        </w:rPr>
        <w:t>τε κάποιο σχόλιο</w:t>
      </w:r>
      <w:r>
        <w:rPr>
          <w:rFonts w:eastAsia="Times New Roman"/>
          <w:szCs w:val="24"/>
        </w:rPr>
        <w:t>. Ούτε εσείς, κύριε Λοβέρδο.</w:t>
      </w:r>
    </w:p>
    <w:p w14:paraId="03B0EFD6" w14:textId="77777777" w:rsidR="00E66FB6" w:rsidRDefault="00A447A4">
      <w:pPr>
        <w:spacing w:line="600" w:lineRule="auto"/>
        <w:ind w:firstLine="720"/>
        <w:jc w:val="both"/>
        <w:rPr>
          <w:rFonts w:eastAsia="Times New Roman"/>
          <w:szCs w:val="24"/>
        </w:rPr>
      </w:pPr>
      <w:r>
        <w:rPr>
          <w:rFonts w:eastAsia="Times New Roman"/>
          <w:b/>
          <w:szCs w:val="24"/>
        </w:rPr>
        <w:t>ΚΩΝΣΤΑΝΤΙΝΟΣ ΤΖΑΒΑΡΑ</w:t>
      </w:r>
      <w:r>
        <w:rPr>
          <w:rFonts w:eastAsia="Times New Roman"/>
          <w:b/>
          <w:szCs w:val="24"/>
        </w:rPr>
        <w:t>Σ:</w:t>
      </w:r>
      <w:r>
        <w:rPr>
          <w:rFonts w:eastAsia="Times New Roman"/>
          <w:szCs w:val="24"/>
        </w:rPr>
        <w:t xml:space="preserve"> Είναι άλλο θέμα αυτό.</w:t>
      </w:r>
    </w:p>
    <w:p w14:paraId="03B0EFD7" w14:textId="77777777" w:rsidR="00E66FB6" w:rsidRDefault="00A447A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Πώς είναι άλλο θέμα;</w:t>
      </w:r>
    </w:p>
    <w:p w14:paraId="03B0EFD8" w14:textId="77777777" w:rsidR="00E66FB6" w:rsidRDefault="00A447A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Είναι άλλο θέμα. Εσείς μου λέτε τι γνώμη έχω για αυτά που είπε η </w:t>
      </w:r>
      <w:r>
        <w:rPr>
          <w:rFonts w:eastAsia="Times New Roman"/>
          <w:szCs w:val="24"/>
        </w:rPr>
        <w:t xml:space="preserve">κ. </w:t>
      </w:r>
      <w:proofErr w:type="spellStart"/>
      <w:r>
        <w:rPr>
          <w:rFonts w:eastAsia="Times New Roman"/>
          <w:szCs w:val="24"/>
        </w:rPr>
        <w:t>Κοζομπόλη</w:t>
      </w:r>
      <w:proofErr w:type="spellEnd"/>
      <w:r>
        <w:rPr>
          <w:rFonts w:eastAsia="Times New Roman"/>
          <w:szCs w:val="24"/>
        </w:rPr>
        <w:t>.</w:t>
      </w:r>
    </w:p>
    <w:p w14:paraId="03B0EFD9" w14:textId="77777777" w:rsidR="00E66FB6" w:rsidRDefault="00A447A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Λέω ότι έγινε όπως έ</w:t>
      </w:r>
      <w:r>
        <w:rPr>
          <w:rFonts w:eastAsia="Times New Roman"/>
          <w:szCs w:val="24"/>
        </w:rPr>
        <w:t>γινε και τα γνωρίζουν αυτά τα μέλη του Διοικητικού Συμβουλίου.</w:t>
      </w:r>
    </w:p>
    <w:p w14:paraId="03B0EFDA" w14:textId="77777777" w:rsidR="00E66FB6" w:rsidRDefault="00A447A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Γκιόλας</w:t>
      </w:r>
      <w:proofErr w:type="spellEnd"/>
      <w:r>
        <w:rPr>
          <w:rFonts w:eastAsia="Times New Roman"/>
          <w:szCs w:val="24"/>
        </w:rPr>
        <w:t xml:space="preserve"> έχει τον λόγο.</w:t>
      </w:r>
    </w:p>
    <w:p w14:paraId="03B0EFDB" w14:textId="77777777" w:rsidR="00E66FB6" w:rsidRDefault="00A447A4">
      <w:pPr>
        <w:spacing w:line="600" w:lineRule="auto"/>
        <w:ind w:firstLine="720"/>
        <w:jc w:val="both"/>
        <w:rPr>
          <w:rFonts w:eastAsia="Times New Roman"/>
          <w:szCs w:val="24"/>
        </w:rPr>
      </w:pPr>
      <w:r>
        <w:rPr>
          <w:rFonts w:eastAsia="Times New Roman"/>
          <w:b/>
          <w:szCs w:val="24"/>
        </w:rPr>
        <w:t>ΙΩΑΝΝΗΣ ΓΚΙΟΛΑΣ:</w:t>
      </w:r>
      <w:r>
        <w:rPr>
          <w:rFonts w:eastAsia="Times New Roman"/>
          <w:szCs w:val="24"/>
        </w:rPr>
        <w:t xml:space="preserve"> Κυρία Πρόεδρε, όσα </w:t>
      </w:r>
      <w:r w:rsidRPr="00DC4ED3">
        <w:rPr>
          <w:rFonts w:eastAsia="Times New Roman"/>
          <w:szCs w:val="24"/>
        </w:rPr>
        <w:t xml:space="preserve">ακούστηκαν από τους συναδέλφους είναι </w:t>
      </w:r>
      <w:r>
        <w:rPr>
          <w:rFonts w:eastAsia="Times New Roman"/>
          <w:szCs w:val="24"/>
        </w:rPr>
        <w:t xml:space="preserve">νεωστί </w:t>
      </w:r>
      <w:r w:rsidRPr="00DC4ED3">
        <w:rPr>
          <w:rFonts w:eastAsia="Times New Roman"/>
          <w:szCs w:val="24"/>
        </w:rPr>
        <w:t>προβαλλόμενοι ισχυρισμοί</w:t>
      </w:r>
      <w:r>
        <w:rPr>
          <w:rFonts w:eastAsia="Times New Roman"/>
          <w:szCs w:val="24"/>
        </w:rPr>
        <w:t>. Σ</w:t>
      </w:r>
      <w:r w:rsidRPr="00DC4ED3">
        <w:rPr>
          <w:rFonts w:eastAsia="Times New Roman"/>
          <w:szCs w:val="24"/>
        </w:rPr>
        <w:t xml:space="preserve">την </w:t>
      </w:r>
      <w:r>
        <w:rPr>
          <w:rFonts w:eastAsia="Times New Roman"/>
          <w:szCs w:val="24"/>
        </w:rPr>
        <w:t>ε</w:t>
      </w:r>
      <w:r w:rsidRPr="00DC4ED3">
        <w:rPr>
          <w:rFonts w:eastAsia="Times New Roman"/>
          <w:szCs w:val="24"/>
        </w:rPr>
        <w:t>πιτροπή</w:t>
      </w:r>
      <w:r w:rsidRPr="00DC4ED3">
        <w:rPr>
          <w:rFonts w:eastAsia="Times New Roman"/>
          <w:szCs w:val="24"/>
        </w:rPr>
        <w:t xml:space="preserve"> που έγινε την προηγούμενη εβδομάδα κανένας </w:t>
      </w:r>
      <w:r w:rsidRPr="00DC4ED3">
        <w:rPr>
          <w:rFonts w:eastAsia="Times New Roman"/>
          <w:szCs w:val="24"/>
        </w:rPr>
        <w:lastRenderedPageBreak/>
        <w:t>δ</w:t>
      </w:r>
      <w:r w:rsidRPr="00DC4ED3">
        <w:rPr>
          <w:rFonts w:eastAsia="Times New Roman"/>
          <w:szCs w:val="24"/>
        </w:rPr>
        <w:t xml:space="preserve">εν μίλησε περί του αν υπάρχει και μη αναγκαιότητα του απερχόμενου Διοικητικού </w:t>
      </w:r>
      <w:r>
        <w:rPr>
          <w:rFonts w:eastAsia="Times New Roman"/>
          <w:szCs w:val="24"/>
        </w:rPr>
        <w:t>Σ</w:t>
      </w:r>
      <w:r w:rsidRPr="00DC4ED3">
        <w:rPr>
          <w:rFonts w:eastAsia="Times New Roman"/>
          <w:szCs w:val="24"/>
        </w:rPr>
        <w:t xml:space="preserve">υμβουλίου να γνωμοδοτήσει για τις αλλαγές τις οποίες </w:t>
      </w:r>
      <w:r>
        <w:rPr>
          <w:rFonts w:eastAsia="Times New Roman"/>
          <w:szCs w:val="24"/>
        </w:rPr>
        <w:t>επέρχονται διά</w:t>
      </w:r>
      <w:r w:rsidRPr="00DC4ED3">
        <w:rPr>
          <w:rFonts w:eastAsia="Times New Roman"/>
          <w:szCs w:val="24"/>
        </w:rPr>
        <w:t xml:space="preserve"> του παρόντος νομοσχεδίου</w:t>
      </w:r>
      <w:r>
        <w:rPr>
          <w:rFonts w:eastAsia="Times New Roman"/>
          <w:szCs w:val="24"/>
        </w:rPr>
        <w:t xml:space="preserve">. </w:t>
      </w:r>
    </w:p>
    <w:p w14:paraId="03B0EFDC" w14:textId="77777777" w:rsidR="00E66FB6" w:rsidRDefault="00A447A4">
      <w:pPr>
        <w:spacing w:line="600" w:lineRule="auto"/>
        <w:ind w:firstLine="720"/>
        <w:jc w:val="both"/>
        <w:rPr>
          <w:rFonts w:eastAsia="Times New Roman" w:cs="Times New Roman"/>
          <w:szCs w:val="24"/>
        </w:rPr>
      </w:pPr>
      <w:r w:rsidRPr="002F008C">
        <w:rPr>
          <w:rFonts w:eastAsia="Times New Roman" w:cs="Times New Roman"/>
          <w:szCs w:val="24"/>
        </w:rPr>
        <w:t>Συνεπώς δεν υπάρχει κανένας απολύτως λόγος</w:t>
      </w:r>
      <w:r>
        <w:rPr>
          <w:rFonts w:eastAsia="Times New Roman" w:cs="Times New Roman"/>
          <w:szCs w:val="24"/>
        </w:rPr>
        <w:t>. Ο</w:t>
      </w:r>
      <w:r w:rsidRPr="002F008C">
        <w:rPr>
          <w:rFonts w:eastAsia="Times New Roman" w:cs="Times New Roman"/>
          <w:szCs w:val="24"/>
        </w:rPr>
        <w:t xml:space="preserve">ι αρμοδιότητες του </w:t>
      </w:r>
      <w:r>
        <w:rPr>
          <w:rFonts w:eastAsia="Times New Roman" w:cs="Times New Roman"/>
          <w:szCs w:val="24"/>
        </w:rPr>
        <w:t>Διοικητικού Συμβου</w:t>
      </w:r>
      <w:r>
        <w:rPr>
          <w:rFonts w:eastAsia="Times New Roman" w:cs="Times New Roman"/>
          <w:szCs w:val="24"/>
        </w:rPr>
        <w:t>λίου</w:t>
      </w:r>
      <w:r w:rsidRPr="002F008C">
        <w:rPr>
          <w:rFonts w:eastAsia="Times New Roman" w:cs="Times New Roman"/>
          <w:szCs w:val="24"/>
        </w:rPr>
        <w:t xml:space="preserve"> δεν τροποποιούνται</w:t>
      </w:r>
      <w:r>
        <w:rPr>
          <w:rFonts w:eastAsia="Times New Roman" w:cs="Times New Roman"/>
          <w:szCs w:val="24"/>
        </w:rPr>
        <w:t>,</w:t>
      </w:r>
      <w:r w:rsidRPr="002F008C">
        <w:rPr>
          <w:rFonts w:eastAsia="Times New Roman" w:cs="Times New Roman"/>
          <w:szCs w:val="24"/>
        </w:rPr>
        <w:t xml:space="preserve"> δεν έχουμε </w:t>
      </w:r>
      <w:r w:rsidRPr="002F008C">
        <w:rPr>
          <w:rFonts w:eastAsia="Times New Roman" w:cs="Times New Roman"/>
          <w:szCs w:val="24"/>
        </w:rPr>
        <w:t>κα</w:t>
      </w:r>
      <w:r>
        <w:rPr>
          <w:rFonts w:eastAsia="Times New Roman" w:cs="Times New Roman"/>
          <w:szCs w:val="24"/>
        </w:rPr>
        <w:t>μ</w:t>
      </w:r>
      <w:r w:rsidRPr="002F008C">
        <w:rPr>
          <w:rFonts w:eastAsia="Times New Roman" w:cs="Times New Roman"/>
          <w:szCs w:val="24"/>
        </w:rPr>
        <w:t>μία</w:t>
      </w:r>
      <w:r w:rsidRPr="002F008C">
        <w:rPr>
          <w:rFonts w:eastAsia="Times New Roman" w:cs="Times New Roman"/>
          <w:szCs w:val="24"/>
        </w:rPr>
        <w:t xml:space="preserve"> ανάγκη και </w:t>
      </w:r>
      <w:r>
        <w:rPr>
          <w:rFonts w:eastAsia="Times New Roman" w:cs="Times New Roman"/>
          <w:szCs w:val="24"/>
        </w:rPr>
        <w:t>χρεία</w:t>
      </w:r>
      <w:r w:rsidRPr="002F008C">
        <w:rPr>
          <w:rFonts w:eastAsia="Times New Roman" w:cs="Times New Roman"/>
          <w:szCs w:val="24"/>
        </w:rPr>
        <w:t xml:space="preserve"> το απερχόμενο Διοικητικό Συμβούλιο να νομοθετήσει</w:t>
      </w:r>
      <w:r>
        <w:rPr>
          <w:rFonts w:eastAsia="Times New Roman" w:cs="Times New Roman"/>
          <w:szCs w:val="24"/>
        </w:rPr>
        <w:t>. Τ</w:t>
      </w:r>
      <w:r w:rsidRPr="002F008C">
        <w:rPr>
          <w:rFonts w:eastAsia="Times New Roman" w:cs="Times New Roman"/>
          <w:szCs w:val="24"/>
        </w:rPr>
        <w:t>ουναντίον</w:t>
      </w:r>
      <w:r>
        <w:rPr>
          <w:rFonts w:eastAsia="Times New Roman" w:cs="Times New Roman"/>
          <w:szCs w:val="24"/>
        </w:rPr>
        <w:t>,</w:t>
      </w:r>
      <w:r w:rsidRPr="002F008C">
        <w:rPr>
          <w:rFonts w:eastAsia="Times New Roman" w:cs="Times New Roman"/>
          <w:szCs w:val="24"/>
        </w:rPr>
        <w:t xml:space="preserve"> οι επιτροπές</w:t>
      </w:r>
      <w:r>
        <w:rPr>
          <w:rFonts w:eastAsia="Times New Roman" w:cs="Times New Roman"/>
          <w:szCs w:val="24"/>
        </w:rPr>
        <w:t>,</w:t>
      </w:r>
      <w:r w:rsidRPr="002F008C">
        <w:rPr>
          <w:rFonts w:eastAsia="Times New Roman" w:cs="Times New Roman"/>
          <w:szCs w:val="24"/>
        </w:rPr>
        <w:t xml:space="preserve"> κατ</w:t>
      </w:r>
      <w:r>
        <w:rPr>
          <w:rFonts w:eastAsia="Times New Roman" w:cs="Times New Roman"/>
          <w:szCs w:val="24"/>
        </w:rPr>
        <w:t xml:space="preserve">’ </w:t>
      </w:r>
      <w:r w:rsidRPr="002F008C">
        <w:rPr>
          <w:rFonts w:eastAsia="Times New Roman" w:cs="Times New Roman"/>
          <w:szCs w:val="24"/>
        </w:rPr>
        <w:t>επανάληψη και με την βοήθεια των υπαλλήλων και των εκπροσώπων των υπαλλήλων της Βουλής</w:t>
      </w:r>
      <w:r>
        <w:rPr>
          <w:rFonts w:eastAsia="Times New Roman" w:cs="Times New Roman"/>
          <w:szCs w:val="24"/>
        </w:rPr>
        <w:t>,</w:t>
      </w:r>
      <w:r w:rsidRPr="002F008C">
        <w:rPr>
          <w:rFonts w:eastAsia="Times New Roman" w:cs="Times New Roman"/>
          <w:szCs w:val="24"/>
        </w:rPr>
        <w:t xml:space="preserve"> έχουν αποφανθεί και έχουν εισφέρει </w:t>
      </w:r>
      <w:r>
        <w:rPr>
          <w:rFonts w:eastAsia="Times New Roman" w:cs="Times New Roman"/>
          <w:szCs w:val="24"/>
        </w:rPr>
        <w:t xml:space="preserve">ό,τι χρειάζεται, προκειμένου </w:t>
      </w:r>
      <w:r w:rsidRPr="002F008C">
        <w:rPr>
          <w:rFonts w:eastAsia="Times New Roman" w:cs="Times New Roman"/>
          <w:szCs w:val="24"/>
        </w:rPr>
        <w:t xml:space="preserve">να καταστρωθεί </w:t>
      </w:r>
      <w:r>
        <w:rPr>
          <w:rFonts w:eastAsia="Times New Roman" w:cs="Times New Roman"/>
          <w:szCs w:val="24"/>
        </w:rPr>
        <w:t>α</w:t>
      </w:r>
      <w:r w:rsidRPr="002F008C">
        <w:rPr>
          <w:rFonts w:eastAsia="Times New Roman" w:cs="Times New Roman"/>
          <w:szCs w:val="24"/>
        </w:rPr>
        <w:t xml:space="preserve">υτό το μεγάλο </w:t>
      </w:r>
      <w:r>
        <w:rPr>
          <w:rFonts w:eastAsia="Times New Roman" w:cs="Times New Roman"/>
          <w:szCs w:val="24"/>
        </w:rPr>
        <w:t xml:space="preserve">πόνημα </w:t>
      </w:r>
      <w:r w:rsidRPr="002F008C">
        <w:rPr>
          <w:rFonts w:eastAsia="Times New Roman" w:cs="Times New Roman"/>
          <w:szCs w:val="24"/>
        </w:rPr>
        <w:t xml:space="preserve">που </w:t>
      </w:r>
      <w:r>
        <w:rPr>
          <w:rFonts w:eastAsia="Times New Roman" w:cs="Times New Roman"/>
          <w:szCs w:val="24"/>
        </w:rPr>
        <w:t>π</w:t>
      </w:r>
      <w:r w:rsidRPr="002F008C">
        <w:rPr>
          <w:rFonts w:eastAsia="Times New Roman" w:cs="Times New Roman"/>
          <w:szCs w:val="24"/>
        </w:rPr>
        <w:t>ράγματι έχει απασχολήσει τη Βουλή από το καλοκαίρι</w:t>
      </w:r>
      <w:r>
        <w:rPr>
          <w:rFonts w:eastAsia="Times New Roman" w:cs="Times New Roman"/>
          <w:szCs w:val="24"/>
        </w:rPr>
        <w:t>,</w:t>
      </w:r>
      <w:r w:rsidRPr="002F008C">
        <w:rPr>
          <w:rFonts w:eastAsia="Times New Roman" w:cs="Times New Roman"/>
          <w:szCs w:val="24"/>
        </w:rPr>
        <w:t xml:space="preserve"> όπως είπε η συνάδελφος</w:t>
      </w:r>
      <w:r>
        <w:rPr>
          <w:rFonts w:eastAsia="Times New Roman" w:cs="Times New Roman"/>
          <w:szCs w:val="24"/>
        </w:rPr>
        <w:t>,</w:t>
      </w:r>
      <w:r w:rsidRPr="002F008C">
        <w:rPr>
          <w:rFonts w:eastAsia="Times New Roman" w:cs="Times New Roman"/>
          <w:szCs w:val="24"/>
        </w:rPr>
        <w:t xml:space="preserve"> </w:t>
      </w:r>
      <w:r>
        <w:rPr>
          <w:rFonts w:eastAsia="Times New Roman" w:cs="Times New Roman"/>
          <w:szCs w:val="24"/>
        </w:rPr>
        <w:t>κ</w:t>
      </w:r>
      <w:r w:rsidRPr="002F008C">
        <w:rPr>
          <w:rFonts w:eastAsia="Times New Roman" w:cs="Times New Roman"/>
          <w:szCs w:val="24"/>
        </w:rPr>
        <w:t>αι επιτέλους πρέπει να τελειώνει</w:t>
      </w:r>
      <w:r>
        <w:rPr>
          <w:rFonts w:eastAsia="Times New Roman" w:cs="Times New Roman"/>
          <w:szCs w:val="24"/>
        </w:rPr>
        <w:t>.</w:t>
      </w:r>
    </w:p>
    <w:p w14:paraId="03B0EFDD" w14:textId="77777777" w:rsidR="00E66FB6" w:rsidRDefault="00A447A4">
      <w:pPr>
        <w:spacing w:line="600" w:lineRule="auto"/>
        <w:ind w:firstLine="720"/>
        <w:jc w:val="both"/>
        <w:rPr>
          <w:rFonts w:eastAsia="Times New Roman" w:cs="Times New Roman"/>
          <w:szCs w:val="24"/>
        </w:rPr>
      </w:pPr>
      <w:r w:rsidRPr="002F008C">
        <w:rPr>
          <w:rFonts w:eastAsia="Times New Roman" w:cs="Times New Roman"/>
          <w:b/>
          <w:szCs w:val="24"/>
        </w:rPr>
        <w:t xml:space="preserve">ΠΡΟΕΔΡΕΥΟΥΣΑ (Αναστασία </w:t>
      </w:r>
      <w:r w:rsidRPr="002F008C">
        <w:rPr>
          <w:rFonts w:eastAsia="Times New Roman" w:cs="Times New Roman"/>
          <w:b/>
          <w:szCs w:val="24"/>
        </w:rPr>
        <w:t>Χριστοδουλοπούλου):</w:t>
      </w:r>
      <w:r>
        <w:rPr>
          <w:rFonts w:eastAsia="Times New Roman" w:cs="Times New Roman"/>
          <w:szCs w:val="24"/>
        </w:rPr>
        <w:t xml:space="preserve"> Ο κ. </w:t>
      </w:r>
      <w:proofErr w:type="spellStart"/>
      <w:r>
        <w:rPr>
          <w:rFonts w:eastAsia="Times New Roman" w:cs="Times New Roman"/>
          <w:szCs w:val="24"/>
        </w:rPr>
        <w:t>Παφίλης</w:t>
      </w:r>
      <w:proofErr w:type="spellEnd"/>
      <w:r>
        <w:rPr>
          <w:rFonts w:eastAsia="Times New Roman" w:cs="Times New Roman"/>
          <w:szCs w:val="24"/>
        </w:rPr>
        <w:t xml:space="preserve"> έχει τον λόγο</w:t>
      </w:r>
      <w:r>
        <w:rPr>
          <w:rFonts w:eastAsia="Times New Roman" w:cs="Times New Roman"/>
          <w:szCs w:val="24"/>
        </w:rPr>
        <w:t>.</w:t>
      </w:r>
    </w:p>
    <w:p w14:paraId="03B0EFDE" w14:textId="77777777" w:rsidR="00E66FB6" w:rsidRDefault="00A447A4">
      <w:pPr>
        <w:spacing w:line="600" w:lineRule="auto"/>
        <w:ind w:firstLine="720"/>
        <w:jc w:val="both"/>
        <w:rPr>
          <w:rFonts w:eastAsia="Times New Roman" w:cs="Times New Roman"/>
          <w:szCs w:val="24"/>
        </w:rPr>
      </w:pPr>
      <w:r w:rsidRPr="002F008C">
        <w:rPr>
          <w:rFonts w:eastAsia="Times New Roman" w:cs="Times New Roman"/>
          <w:b/>
          <w:szCs w:val="24"/>
        </w:rPr>
        <w:t>ΑΘΑΝΑΣΙΟΣ ΠΑΦΙΛΗΣ:</w:t>
      </w:r>
      <w:r>
        <w:rPr>
          <w:rFonts w:eastAsia="Times New Roman" w:cs="Times New Roman"/>
          <w:szCs w:val="24"/>
        </w:rPr>
        <w:t xml:space="preserve"> Θ</w:t>
      </w:r>
      <w:r w:rsidRPr="002F008C">
        <w:rPr>
          <w:rFonts w:eastAsia="Times New Roman" w:cs="Times New Roman"/>
          <w:szCs w:val="24"/>
        </w:rPr>
        <w:t xml:space="preserve">έλω να πω ότι εμείς ήμασταν το μοναδικό κόμμα που είχαμε διαφωνήσει με τη συγκρότηση </w:t>
      </w:r>
      <w:r w:rsidRPr="002F008C">
        <w:rPr>
          <w:rFonts w:eastAsia="Times New Roman" w:cs="Times New Roman"/>
          <w:szCs w:val="24"/>
        </w:rPr>
        <w:lastRenderedPageBreak/>
        <w:t>αυτού του Ιδρύματος</w:t>
      </w:r>
      <w:r>
        <w:rPr>
          <w:rFonts w:eastAsia="Times New Roman" w:cs="Times New Roman"/>
          <w:szCs w:val="24"/>
        </w:rPr>
        <w:t xml:space="preserve"> </w:t>
      </w:r>
      <w:r w:rsidRPr="002F008C">
        <w:rPr>
          <w:rFonts w:eastAsia="Times New Roman" w:cs="Times New Roman"/>
          <w:szCs w:val="24"/>
        </w:rPr>
        <w:t xml:space="preserve">για τον </w:t>
      </w:r>
      <w:r>
        <w:rPr>
          <w:rFonts w:eastAsia="Times New Roman" w:cs="Times New Roman"/>
          <w:szCs w:val="24"/>
        </w:rPr>
        <w:t>Κ</w:t>
      </w:r>
      <w:r w:rsidRPr="002F008C">
        <w:rPr>
          <w:rFonts w:eastAsia="Times New Roman" w:cs="Times New Roman"/>
          <w:szCs w:val="24"/>
        </w:rPr>
        <w:t>οινοβουλευτισμό και τη Δημοκρατία και θα τα εξηγήσω αργότερα</w:t>
      </w:r>
      <w:r>
        <w:rPr>
          <w:rFonts w:eastAsia="Times New Roman" w:cs="Times New Roman"/>
          <w:szCs w:val="24"/>
        </w:rPr>
        <w:t>,</w:t>
      </w:r>
      <w:r w:rsidRPr="002F008C">
        <w:rPr>
          <w:rFonts w:eastAsia="Times New Roman" w:cs="Times New Roman"/>
          <w:szCs w:val="24"/>
        </w:rPr>
        <w:t xml:space="preserve"> όταν θα μπού</w:t>
      </w:r>
      <w:r w:rsidRPr="002F008C">
        <w:rPr>
          <w:rFonts w:eastAsia="Times New Roman" w:cs="Times New Roman"/>
          <w:szCs w:val="24"/>
        </w:rPr>
        <w:t>με επί της ουσίας</w:t>
      </w:r>
      <w:r>
        <w:rPr>
          <w:rFonts w:eastAsia="Times New Roman" w:cs="Times New Roman"/>
          <w:szCs w:val="24"/>
        </w:rPr>
        <w:t xml:space="preserve">. </w:t>
      </w:r>
    </w:p>
    <w:p w14:paraId="03B0EFD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w:t>
      </w:r>
      <w:r w:rsidRPr="002F008C">
        <w:rPr>
          <w:rFonts w:eastAsia="Times New Roman" w:cs="Times New Roman"/>
          <w:szCs w:val="24"/>
        </w:rPr>
        <w:t>πομένως</w:t>
      </w:r>
      <w:r>
        <w:rPr>
          <w:rFonts w:eastAsia="Times New Roman" w:cs="Times New Roman"/>
          <w:szCs w:val="24"/>
        </w:rPr>
        <w:t>,</w:t>
      </w:r>
      <w:r w:rsidRPr="002F008C">
        <w:rPr>
          <w:rFonts w:eastAsia="Times New Roman" w:cs="Times New Roman"/>
          <w:szCs w:val="24"/>
        </w:rPr>
        <w:t xml:space="preserve"> ξέρουμε </w:t>
      </w:r>
      <w:r>
        <w:rPr>
          <w:rFonts w:eastAsia="Times New Roman" w:cs="Times New Roman"/>
          <w:szCs w:val="24"/>
        </w:rPr>
        <w:t xml:space="preserve">ποιες είναι οι αλλαγές </w:t>
      </w:r>
      <w:r w:rsidRPr="002F008C">
        <w:rPr>
          <w:rFonts w:eastAsia="Times New Roman" w:cs="Times New Roman"/>
          <w:szCs w:val="24"/>
        </w:rPr>
        <w:t>και το τι κατεύθυνση έχει συνολικά</w:t>
      </w:r>
      <w:r>
        <w:rPr>
          <w:rFonts w:eastAsia="Times New Roman" w:cs="Times New Roman"/>
          <w:szCs w:val="24"/>
        </w:rPr>
        <w:t>. Ν</w:t>
      </w:r>
      <w:r w:rsidRPr="002F008C">
        <w:rPr>
          <w:rFonts w:eastAsia="Times New Roman" w:cs="Times New Roman"/>
          <w:szCs w:val="24"/>
        </w:rPr>
        <w:t xml:space="preserve">ομίζω ότι αυτός </w:t>
      </w:r>
      <w:r>
        <w:rPr>
          <w:rFonts w:eastAsia="Times New Roman" w:cs="Times New Roman"/>
          <w:szCs w:val="24"/>
        </w:rPr>
        <w:t>ο καβγάς που γίνεται αν πρέπει ή</w:t>
      </w:r>
      <w:r w:rsidRPr="002F008C">
        <w:rPr>
          <w:rFonts w:eastAsia="Times New Roman" w:cs="Times New Roman"/>
          <w:szCs w:val="24"/>
        </w:rPr>
        <w:t xml:space="preserve"> δεν πρέπει να συζητηθεί είναι δευτερευούσης σημασίας</w:t>
      </w:r>
      <w:r>
        <w:rPr>
          <w:rFonts w:eastAsia="Times New Roman" w:cs="Times New Roman"/>
          <w:szCs w:val="24"/>
        </w:rPr>
        <w:t>. Δ</w:t>
      </w:r>
      <w:r w:rsidRPr="002F008C">
        <w:rPr>
          <w:rFonts w:eastAsia="Times New Roman" w:cs="Times New Roman"/>
          <w:szCs w:val="24"/>
        </w:rPr>
        <w:t>εν μας αφορά</w:t>
      </w:r>
      <w:r>
        <w:rPr>
          <w:rFonts w:eastAsia="Times New Roman" w:cs="Times New Roman"/>
          <w:szCs w:val="24"/>
        </w:rPr>
        <w:t>,</w:t>
      </w:r>
      <w:r w:rsidRPr="002F008C">
        <w:rPr>
          <w:rFonts w:eastAsia="Times New Roman" w:cs="Times New Roman"/>
          <w:szCs w:val="24"/>
        </w:rPr>
        <w:t xml:space="preserve"> δηλαδή</w:t>
      </w:r>
      <w:r>
        <w:rPr>
          <w:rFonts w:eastAsia="Times New Roman" w:cs="Times New Roman"/>
          <w:szCs w:val="24"/>
        </w:rPr>
        <w:t xml:space="preserve">. </w:t>
      </w:r>
    </w:p>
    <w:p w14:paraId="03B0EFE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Συνεπώς, </w:t>
      </w:r>
      <w:r w:rsidRPr="002F008C">
        <w:rPr>
          <w:rFonts w:eastAsia="Times New Roman" w:cs="Times New Roman"/>
          <w:szCs w:val="24"/>
        </w:rPr>
        <w:t>προχωρήστε</w:t>
      </w:r>
      <w:r>
        <w:rPr>
          <w:rFonts w:eastAsia="Times New Roman" w:cs="Times New Roman"/>
          <w:szCs w:val="24"/>
        </w:rPr>
        <w:t>, όπως νομίζ</w:t>
      </w:r>
      <w:r>
        <w:rPr>
          <w:rFonts w:eastAsia="Times New Roman" w:cs="Times New Roman"/>
          <w:szCs w:val="24"/>
        </w:rPr>
        <w:t>ετε και βρείτε τα εσείς που συμφωνείτε.</w:t>
      </w:r>
    </w:p>
    <w:p w14:paraId="03B0EFE1" w14:textId="77777777" w:rsidR="00E66FB6" w:rsidRDefault="00A447A4">
      <w:pPr>
        <w:spacing w:line="600" w:lineRule="auto"/>
        <w:ind w:firstLine="720"/>
        <w:jc w:val="both"/>
        <w:rPr>
          <w:rFonts w:eastAsia="Times New Roman" w:cs="Times New Roman"/>
          <w:szCs w:val="24"/>
        </w:rPr>
      </w:pPr>
      <w:r w:rsidRPr="002F008C">
        <w:rPr>
          <w:rFonts w:eastAsia="Times New Roman" w:cs="Times New Roman"/>
          <w:b/>
          <w:szCs w:val="24"/>
        </w:rPr>
        <w:t>ΠΡΟΕΔΡΕΥΟΥΣΑ (Αναστασία Χριστοδουλοπούλου):</w:t>
      </w:r>
      <w:r w:rsidRPr="002F008C">
        <w:rPr>
          <w:rFonts w:eastAsia="Times New Roman" w:cs="Times New Roman"/>
          <w:szCs w:val="24"/>
        </w:rPr>
        <w:t xml:space="preserve"> </w:t>
      </w:r>
      <w:r>
        <w:rPr>
          <w:rFonts w:eastAsia="Times New Roman" w:cs="Times New Roman"/>
          <w:szCs w:val="24"/>
        </w:rPr>
        <w:t>Τον λόγο έχει ο κ. Παππάς.</w:t>
      </w:r>
    </w:p>
    <w:p w14:paraId="03B0EFE2" w14:textId="77777777" w:rsidR="00E66FB6" w:rsidRDefault="00A447A4">
      <w:pPr>
        <w:spacing w:line="600" w:lineRule="auto"/>
        <w:ind w:firstLine="720"/>
        <w:jc w:val="both"/>
        <w:rPr>
          <w:rFonts w:eastAsia="Times New Roman" w:cs="Times New Roman"/>
          <w:szCs w:val="24"/>
        </w:rPr>
      </w:pPr>
      <w:r w:rsidRPr="00AE3321">
        <w:rPr>
          <w:rFonts w:eastAsia="Times New Roman" w:cs="Times New Roman"/>
          <w:b/>
          <w:szCs w:val="24"/>
        </w:rPr>
        <w:t>ΧΡΗΣΤΟΣ ΠΑΠΠΑΣ:</w:t>
      </w:r>
      <w:r>
        <w:rPr>
          <w:rFonts w:eastAsia="Times New Roman" w:cs="Times New Roman"/>
          <w:szCs w:val="24"/>
        </w:rPr>
        <w:t xml:space="preserve"> Κυρία Πρόεδρε, σε ό,τι αφορά το Ί</w:t>
      </w:r>
      <w:r w:rsidRPr="002F008C">
        <w:rPr>
          <w:rFonts w:eastAsia="Times New Roman" w:cs="Times New Roman"/>
          <w:szCs w:val="24"/>
        </w:rPr>
        <w:t>δρυμα</w:t>
      </w:r>
      <w:r>
        <w:rPr>
          <w:rFonts w:eastAsia="Times New Roman" w:cs="Times New Roman"/>
          <w:szCs w:val="24"/>
        </w:rPr>
        <w:t>,</w:t>
      </w:r>
      <w:r w:rsidRPr="002F008C">
        <w:rPr>
          <w:rFonts w:eastAsia="Times New Roman" w:cs="Times New Roman"/>
          <w:szCs w:val="24"/>
        </w:rPr>
        <w:t xml:space="preserve"> όπως είπαμε και στη συνεδρίαση του </w:t>
      </w:r>
      <w:r>
        <w:rPr>
          <w:rFonts w:eastAsia="Times New Roman" w:cs="Times New Roman"/>
          <w:szCs w:val="24"/>
        </w:rPr>
        <w:t>Κ</w:t>
      </w:r>
      <w:r w:rsidRPr="002F008C">
        <w:rPr>
          <w:rFonts w:eastAsia="Times New Roman" w:cs="Times New Roman"/>
          <w:szCs w:val="24"/>
        </w:rPr>
        <w:t>ανονισμού της Βουλής</w:t>
      </w:r>
      <w:r>
        <w:rPr>
          <w:rFonts w:eastAsia="Times New Roman" w:cs="Times New Roman"/>
          <w:szCs w:val="24"/>
        </w:rPr>
        <w:t>,</w:t>
      </w:r>
      <w:r w:rsidRPr="002F008C">
        <w:rPr>
          <w:rFonts w:eastAsia="Times New Roman" w:cs="Times New Roman"/>
          <w:szCs w:val="24"/>
        </w:rPr>
        <w:t xml:space="preserve"> είμαστε αντίθετοι σε ό</w:t>
      </w:r>
      <w:r>
        <w:rPr>
          <w:rFonts w:eastAsia="Times New Roman" w:cs="Times New Roman"/>
          <w:szCs w:val="24"/>
        </w:rPr>
        <w:t>,</w:t>
      </w:r>
      <w:r w:rsidRPr="002F008C">
        <w:rPr>
          <w:rFonts w:eastAsia="Times New Roman" w:cs="Times New Roman"/>
          <w:szCs w:val="24"/>
        </w:rPr>
        <w:t xml:space="preserve">τι αφορά το </w:t>
      </w:r>
      <w:r>
        <w:rPr>
          <w:rFonts w:eastAsia="Times New Roman" w:cs="Times New Roman"/>
          <w:szCs w:val="24"/>
        </w:rPr>
        <w:t xml:space="preserve">Ίδρυμα, </w:t>
      </w:r>
      <w:r w:rsidRPr="002F008C">
        <w:rPr>
          <w:rFonts w:eastAsia="Times New Roman" w:cs="Times New Roman"/>
          <w:szCs w:val="24"/>
        </w:rPr>
        <w:t xml:space="preserve">τους </w:t>
      </w:r>
      <w:r>
        <w:rPr>
          <w:rFonts w:eastAsia="Times New Roman" w:cs="Times New Roman"/>
          <w:szCs w:val="24"/>
        </w:rPr>
        <w:t>σ</w:t>
      </w:r>
      <w:r w:rsidRPr="002F008C">
        <w:rPr>
          <w:rFonts w:eastAsia="Times New Roman" w:cs="Times New Roman"/>
          <w:szCs w:val="24"/>
        </w:rPr>
        <w:t>κοπούς</w:t>
      </w:r>
      <w:r>
        <w:rPr>
          <w:rFonts w:eastAsia="Times New Roman" w:cs="Times New Roman"/>
          <w:szCs w:val="24"/>
        </w:rPr>
        <w:t xml:space="preserve">, την κατεύθυνση, </w:t>
      </w:r>
      <w:r w:rsidRPr="002F008C">
        <w:rPr>
          <w:rFonts w:eastAsia="Times New Roman" w:cs="Times New Roman"/>
          <w:szCs w:val="24"/>
        </w:rPr>
        <w:t xml:space="preserve">το ταμείο του και το </w:t>
      </w:r>
      <w:r>
        <w:rPr>
          <w:rFonts w:eastAsia="Times New Roman" w:cs="Times New Roman"/>
          <w:szCs w:val="24"/>
        </w:rPr>
        <w:t>Διοικητικό του</w:t>
      </w:r>
      <w:r w:rsidRPr="002F008C">
        <w:rPr>
          <w:rFonts w:eastAsia="Times New Roman" w:cs="Times New Roman"/>
          <w:szCs w:val="24"/>
        </w:rPr>
        <w:t xml:space="preserve"> Συμβούλιο</w:t>
      </w:r>
      <w:r>
        <w:rPr>
          <w:rFonts w:eastAsia="Times New Roman" w:cs="Times New Roman"/>
          <w:szCs w:val="24"/>
        </w:rPr>
        <w:t>. Είτε γίνει</w:t>
      </w:r>
      <w:r w:rsidRPr="002F008C">
        <w:rPr>
          <w:rFonts w:eastAsia="Times New Roman" w:cs="Times New Roman"/>
          <w:szCs w:val="24"/>
        </w:rPr>
        <w:t xml:space="preserve"> </w:t>
      </w:r>
      <w:r>
        <w:rPr>
          <w:rFonts w:eastAsia="Times New Roman" w:cs="Times New Roman"/>
          <w:szCs w:val="24"/>
        </w:rPr>
        <w:t xml:space="preserve">λοιπόν </w:t>
      </w:r>
      <w:r w:rsidRPr="002F008C">
        <w:rPr>
          <w:rFonts w:eastAsia="Times New Roman" w:cs="Times New Roman"/>
          <w:szCs w:val="24"/>
        </w:rPr>
        <w:t>σήμερα η συζήτηση είτε γίνει αύριο ή μεθαύριο</w:t>
      </w:r>
      <w:r>
        <w:rPr>
          <w:rFonts w:eastAsia="Times New Roman" w:cs="Times New Roman"/>
          <w:szCs w:val="24"/>
        </w:rPr>
        <w:t>, α</w:t>
      </w:r>
      <w:r w:rsidRPr="002F008C">
        <w:rPr>
          <w:rFonts w:eastAsia="Times New Roman" w:cs="Times New Roman"/>
          <w:szCs w:val="24"/>
        </w:rPr>
        <w:t xml:space="preserve">υτή είναι </w:t>
      </w:r>
      <w:r>
        <w:rPr>
          <w:rFonts w:eastAsia="Times New Roman" w:cs="Times New Roman"/>
          <w:szCs w:val="24"/>
        </w:rPr>
        <w:t xml:space="preserve">η </w:t>
      </w:r>
      <w:r w:rsidRPr="002F008C">
        <w:rPr>
          <w:rFonts w:eastAsia="Times New Roman" w:cs="Times New Roman"/>
          <w:szCs w:val="24"/>
        </w:rPr>
        <w:t>τοποθέτησ</w:t>
      </w:r>
      <w:r>
        <w:rPr>
          <w:rFonts w:eastAsia="Times New Roman" w:cs="Times New Roman"/>
          <w:szCs w:val="24"/>
        </w:rPr>
        <w:t>ή</w:t>
      </w:r>
      <w:r w:rsidRPr="002F008C">
        <w:rPr>
          <w:rFonts w:eastAsia="Times New Roman" w:cs="Times New Roman"/>
          <w:szCs w:val="24"/>
        </w:rPr>
        <w:t xml:space="preserve"> </w:t>
      </w:r>
      <w:r>
        <w:rPr>
          <w:rFonts w:eastAsia="Times New Roman" w:cs="Times New Roman"/>
          <w:szCs w:val="24"/>
        </w:rPr>
        <w:t>μας.</w:t>
      </w:r>
    </w:p>
    <w:p w14:paraId="03B0EFE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Όμως, α</w:t>
      </w:r>
      <w:r w:rsidRPr="002F008C">
        <w:rPr>
          <w:rFonts w:eastAsia="Times New Roman" w:cs="Times New Roman"/>
          <w:szCs w:val="24"/>
        </w:rPr>
        <w:t xml:space="preserve">πορώ γιατί όταν στην </w:t>
      </w:r>
      <w:r>
        <w:rPr>
          <w:rFonts w:eastAsia="Times New Roman" w:cs="Times New Roman"/>
          <w:szCs w:val="24"/>
        </w:rPr>
        <w:t>ε</w:t>
      </w:r>
      <w:r w:rsidRPr="002F008C">
        <w:rPr>
          <w:rFonts w:eastAsia="Times New Roman" w:cs="Times New Roman"/>
          <w:szCs w:val="24"/>
        </w:rPr>
        <w:t xml:space="preserve">πιτροπή </w:t>
      </w:r>
      <w:r w:rsidRPr="002F008C">
        <w:rPr>
          <w:rFonts w:eastAsia="Times New Roman" w:cs="Times New Roman"/>
          <w:szCs w:val="24"/>
        </w:rPr>
        <w:t>δεν υπήρχε τηλεοπτική κάλυψη</w:t>
      </w:r>
      <w:r>
        <w:rPr>
          <w:rFonts w:eastAsia="Times New Roman" w:cs="Times New Roman"/>
          <w:szCs w:val="24"/>
        </w:rPr>
        <w:t xml:space="preserve">, ο κ. </w:t>
      </w:r>
      <w:proofErr w:type="spellStart"/>
      <w:r>
        <w:rPr>
          <w:rFonts w:eastAsia="Times New Roman" w:cs="Times New Roman"/>
          <w:szCs w:val="24"/>
        </w:rPr>
        <w:t>Τραγάκης</w:t>
      </w:r>
      <w:proofErr w:type="spellEnd"/>
      <w:r>
        <w:rPr>
          <w:rFonts w:eastAsia="Times New Roman" w:cs="Times New Roman"/>
          <w:szCs w:val="24"/>
        </w:rPr>
        <w:t xml:space="preserve"> με τη Νέα Δ</w:t>
      </w:r>
      <w:r w:rsidRPr="002F008C">
        <w:rPr>
          <w:rFonts w:eastAsia="Times New Roman" w:cs="Times New Roman"/>
          <w:szCs w:val="24"/>
        </w:rPr>
        <w:t xml:space="preserve">ημοκρατία </w:t>
      </w:r>
      <w:r>
        <w:rPr>
          <w:rFonts w:eastAsia="Times New Roman" w:cs="Times New Roman"/>
          <w:szCs w:val="24"/>
        </w:rPr>
        <w:t>–</w:t>
      </w:r>
      <w:r w:rsidRPr="002F008C">
        <w:rPr>
          <w:rFonts w:eastAsia="Times New Roman" w:cs="Times New Roman"/>
          <w:szCs w:val="24"/>
        </w:rPr>
        <w:t xml:space="preserve">που </w:t>
      </w:r>
      <w:r>
        <w:rPr>
          <w:rFonts w:eastAsia="Times New Roman" w:cs="Times New Roman"/>
          <w:szCs w:val="24"/>
        </w:rPr>
        <w:lastRenderedPageBreak/>
        <w:t>είναι μέλος της Επιτροπής Κανονισμού τ</w:t>
      </w:r>
      <w:r w:rsidRPr="002F008C">
        <w:rPr>
          <w:rFonts w:eastAsia="Times New Roman" w:cs="Times New Roman"/>
          <w:szCs w:val="24"/>
        </w:rPr>
        <w:t>ης Βουλής</w:t>
      </w:r>
      <w:r>
        <w:rPr>
          <w:rFonts w:eastAsia="Times New Roman" w:cs="Times New Roman"/>
          <w:szCs w:val="24"/>
        </w:rPr>
        <w:t>-</w:t>
      </w:r>
      <w:r w:rsidRPr="002F008C">
        <w:rPr>
          <w:rFonts w:eastAsia="Times New Roman" w:cs="Times New Roman"/>
          <w:szCs w:val="24"/>
        </w:rPr>
        <w:t xml:space="preserve"> ήταν μελιστάλαχτος σε ό</w:t>
      </w:r>
      <w:r>
        <w:rPr>
          <w:rFonts w:eastAsia="Times New Roman" w:cs="Times New Roman"/>
          <w:szCs w:val="24"/>
        </w:rPr>
        <w:t>,τι αφορά το Ί</w:t>
      </w:r>
      <w:r w:rsidRPr="002F008C">
        <w:rPr>
          <w:rFonts w:eastAsia="Times New Roman" w:cs="Times New Roman"/>
          <w:szCs w:val="24"/>
        </w:rPr>
        <w:t>δρυμα</w:t>
      </w:r>
      <w:r>
        <w:rPr>
          <w:rFonts w:eastAsia="Times New Roman" w:cs="Times New Roman"/>
          <w:szCs w:val="24"/>
        </w:rPr>
        <w:t>,</w:t>
      </w:r>
      <w:r w:rsidRPr="002F008C">
        <w:rPr>
          <w:rFonts w:eastAsia="Times New Roman" w:cs="Times New Roman"/>
          <w:szCs w:val="24"/>
        </w:rPr>
        <w:t xml:space="preserve"> τη συζήτηση</w:t>
      </w:r>
      <w:r>
        <w:rPr>
          <w:rFonts w:eastAsia="Times New Roman" w:cs="Times New Roman"/>
          <w:szCs w:val="24"/>
        </w:rPr>
        <w:t>,</w:t>
      </w:r>
      <w:r w:rsidRPr="002F008C">
        <w:rPr>
          <w:rFonts w:eastAsia="Times New Roman" w:cs="Times New Roman"/>
          <w:szCs w:val="24"/>
        </w:rPr>
        <w:t xml:space="preserve"> την παρουσίαση που μας έκανε η </w:t>
      </w:r>
      <w:r>
        <w:rPr>
          <w:rFonts w:eastAsia="Times New Roman" w:cs="Times New Roman"/>
          <w:szCs w:val="24"/>
        </w:rPr>
        <w:t>Π</w:t>
      </w:r>
      <w:r w:rsidRPr="002F008C">
        <w:rPr>
          <w:rFonts w:eastAsia="Times New Roman" w:cs="Times New Roman"/>
          <w:szCs w:val="24"/>
        </w:rPr>
        <w:t>ρόεδρος του Ιδρύματος και τώρ</w:t>
      </w:r>
      <w:r>
        <w:rPr>
          <w:rFonts w:eastAsia="Times New Roman" w:cs="Times New Roman"/>
          <w:szCs w:val="24"/>
        </w:rPr>
        <w:t xml:space="preserve">α που υπάρχει τηλεοπτική κάλυψη, </w:t>
      </w:r>
      <w:r w:rsidRPr="002F008C">
        <w:rPr>
          <w:rFonts w:eastAsia="Times New Roman" w:cs="Times New Roman"/>
          <w:szCs w:val="24"/>
        </w:rPr>
        <w:t>σύρεται πίσω α</w:t>
      </w:r>
      <w:r w:rsidRPr="002F008C">
        <w:rPr>
          <w:rFonts w:eastAsia="Times New Roman" w:cs="Times New Roman"/>
          <w:szCs w:val="24"/>
        </w:rPr>
        <w:t xml:space="preserve">πό τον </w:t>
      </w:r>
      <w:r>
        <w:rPr>
          <w:rFonts w:eastAsia="Times New Roman" w:cs="Times New Roman"/>
          <w:szCs w:val="24"/>
        </w:rPr>
        <w:t>κ. Λ</w:t>
      </w:r>
      <w:r w:rsidRPr="002F008C">
        <w:rPr>
          <w:rFonts w:eastAsia="Times New Roman" w:cs="Times New Roman"/>
          <w:szCs w:val="24"/>
        </w:rPr>
        <w:t>οβέρδο που ξεκίνησε το θέμα</w:t>
      </w:r>
      <w:r>
        <w:rPr>
          <w:rFonts w:eastAsia="Times New Roman" w:cs="Times New Roman"/>
          <w:szCs w:val="24"/>
        </w:rPr>
        <w:t>.</w:t>
      </w:r>
    </w:p>
    <w:p w14:paraId="03B0EFE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Κάντε όπως νομίζετε. Εμάς </w:t>
      </w:r>
      <w:r w:rsidRPr="002F008C">
        <w:rPr>
          <w:rFonts w:eastAsia="Times New Roman" w:cs="Times New Roman"/>
          <w:szCs w:val="24"/>
        </w:rPr>
        <w:t>δεν μας ενδιαφέρουν τα ιδρύματα</w:t>
      </w:r>
      <w:r>
        <w:rPr>
          <w:rFonts w:eastAsia="Times New Roman" w:cs="Times New Roman"/>
          <w:szCs w:val="24"/>
        </w:rPr>
        <w:t>,</w:t>
      </w:r>
      <w:r w:rsidRPr="002F008C">
        <w:rPr>
          <w:rFonts w:eastAsia="Times New Roman" w:cs="Times New Roman"/>
          <w:szCs w:val="24"/>
        </w:rPr>
        <w:t xml:space="preserve"> μας ενδιαφέρουν </w:t>
      </w:r>
      <w:r>
        <w:rPr>
          <w:rFonts w:eastAsia="Times New Roman" w:cs="Times New Roman"/>
          <w:szCs w:val="24"/>
        </w:rPr>
        <w:t>ο ελληνικός</w:t>
      </w:r>
      <w:r w:rsidRPr="002F008C">
        <w:rPr>
          <w:rFonts w:eastAsia="Times New Roman" w:cs="Times New Roman"/>
          <w:szCs w:val="24"/>
        </w:rPr>
        <w:t xml:space="preserve"> λαός το</w:t>
      </w:r>
      <w:r>
        <w:rPr>
          <w:rFonts w:eastAsia="Times New Roman" w:cs="Times New Roman"/>
          <w:szCs w:val="24"/>
        </w:rPr>
        <w:t>ν</w:t>
      </w:r>
      <w:r w:rsidRPr="002F008C">
        <w:rPr>
          <w:rFonts w:eastAsia="Times New Roman" w:cs="Times New Roman"/>
          <w:szCs w:val="24"/>
        </w:rPr>
        <w:t xml:space="preserve"> οποίο εσείς αδικείτε</w:t>
      </w:r>
      <w:r>
        <w:rPr>
          <w:rFonts w:eastAsia="Times New Roman" w:cs="Times New Roman"/>
          <w:szCs w:val="24"/>
        </w:rPr>
        <w:t>.</w:t>
      </w:r>
    </w:p>
    <w:p w14:paraId="03B0EFE5" w14:textId="77777777" w:rsidR="00E66FB6" w:rsidRDefault="00A447A4">
      <w:pPr>
        <w:spacing w:line="600" w:lineRule="auto"/>
        <w:ind w:firstLine="720"/>
        <w:jc w:val="both"/>
        <w:rPr>
          <w:rFonts w:eastAsia="Times New Roman" w:cs="Times New Roman"/>
          <w:szCs w:val="24"/>
        </w:rPr>
      </w:pPr>
      <w:r w:rsidRPr="002F008C">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Τραγάκης</w:t>
      </w:r>
      <w:proofErr w:type="spellEnd"/>
      <w:r>
        <w:rPr>
          <w:rFonts w:eastAsia="Times New Roman" w:cs="Times New Roman"/>
          <w:szCs w:val="24"/>
        </w:rPr>
        <w:t>.</w:t>
      </w:r>
    </w:p>
    <w:p w14:paraId="03B0EFE6" w14:textId="77777777" w:rsidR="00E66FB6" w:rsidRDefault="00A447A4">
      <w:pPr>
        <w:spacing w:line="600" w:lineRule="auto"/>
        <w:ind w:firstLine="720"/>
        <w:jc w:val="both"/>
        <w:rPr>
          <w:rFonts w:eastAsia="Times New Roman" w:cs="Times New Roman"/>
          <w:szCs w:val="24"/>
        </w:rPr>
      </w:pPr>
      <w:r w:rsidRPr="00AE3321">
        <w:rPr>
          <w:rFonts w:eastAsia="Times New Roman" w:cs="Times New Roman"/>
          <w:b/>
          <w:szCs w:val="24"/>
        </w:rPr>
        <w:t>ΙΩΑΝΝΗΣ ΤΡΑΓΑΚΗΣ:</w:t>
      </w:r>
      <w:r>
        <w:rPr>
          <w:rFonts w:eastAsia="Times New Roman" w:cs="Times New Roman"/>
          <w:szCs w:val="24"/>
        </w:rPr>
        <w:t xml:space="preserve"> Εμένα, κυρία Πρόεδρε, με ενδιαφέρει το Ί</w:t>
      </w:r>
      <w:r w:rsidRPr="002F008C">
        <w:rPr>
          <w:rFonts w:eastAsia="Times New Roman" w:cs="Times New Roman"/>
          <w:szCs w:val="24"/>
        </w:rPr>
        <w:t>δρυμα γιατί επιτελεί ένα</w:t>
      </w:r>
      <w:r>
        <w:rPr>
          <w:rFonts w:eastAsia="Times New Roman" w:cs="Times New Roman"/>
          <w:szCs w:val="24"/>
        </w:rPr>
        <w:t>ν</w:t>
      </w:r>
      <w:r w:rsidRPr="002F008C">
        <w:rPr>
          <w:rFonts w:eastAsia="Times New Roman" w:cs="Times New Roman"/>
          <w:szCs w:val="24"/>
        </w:rPr>
        <w:t xml:space="preserve"> καταπληκτικό σκοπό από το 1999 που δημιουργήθηκε</w:t>
      </w:r>
      <w:r>
        <w:rPr>
          <w:rFonts w:eastAsia="Times New Roman" w:cs="Times New Roman"/>
          <w:szCs w:val="24"/>
        </w:rPr>
        <w:t>. Τ</w:t>
      </w:r>
      <w:r w:rsidRPr="002F008C">
        <w:rPr>
          <w:rFonts w:eastAsia="Times New Roman" w:cs="Times New Roman"/>
          <w:szCs w:val="24"/>
        </w:rPr>
        <w:t xml:space="preserve">ο οργανόγραμμα του Ιδρύματος και ο </w:t>
      </w:r>
      <w:r>
        <w:rPr>
          <w:rFonts w:eastAsia="Times New Roman" w:cs="Times New Roman"/>
          <w:szCs w:val="24"/>
        </w:rPr>
        <w:t>Ο</w:t>
      </w:r>
      <w:r w:rsidRPr="002F008C">
        <w:rPr>
          <w:rFonts w:eastAsia="Times New Roman" w:cs="Times New Roman"/>
          <w:szCs w:val="24"/>
        </w:rPr>
        <w:t xml:space="preserve">ργανισμός </w:t>
      </w:r>
      <w:r w:rsidRPr="002F008C">
        <w:rPr>
          <w:rFonts w:eastAsia="Times New Roman" w:cs="Times New Roman"/>
          <w:szCs w:val="24"/>
        </w:rPr>
        <w:t>του</w:t>
      </w:r>
      <w:r>
        <w:rPr>
          <w:rFonts w:eastAsia="Times New Roman" w:cs="Times New Roman"/>
          <w:szCs w:val="24"/>
        </w:rPr>
        <w:t xml:space="preserve"> έ</w:t>
      </w:r>
      <w:r w:rsidRPr="002F008C">
        <w:rPr>
          <w:rFonts w:eastAsia="Times New Roman" w:cs="Times New Roman"/>
          <w:szCs w:val="24"/>
        </w:rPr>
        <w:t xml:space="preserve">χει πολύ </w:t>
      </w:r>
      <w:r>
        <w:rPr>
          <w:rFonts w:eastAsia="Times New Roman" w:cs="Times New Roman"/>
          <w:szCs w:val="24"/>
        </w:rPr>
        <w:t>θ</w:t>
      </w:r>
      <w:r w:rsidRPr="002F008C">
        <w:rPr>
          <w:rFonts w:eastAsia="Times New Roman" w:cs="Times New Roman"/>
          <w:szCs w:val="24"/>
        </w:rPr>
        <w:t>ετικά στοιχεία</w:t>
      </w:r>
      <w:r>
        <w:rPr>
          <w:rFonts w:eastAsia="Times New Roman" w:cs="Times New Roman"/>
          <w:szCs w:val="24"/>
        </w:rPr>
        <w:t>. Θ</w:t>
      </w:r>
      <w:r w:rsidRPr="002F008C">
        <w:rPr>
          <w:rFonts w:eastAsia="Times New Roman" w:cs="Times New Roman"/>
          <w:szCs w:val="24"/>
        </w:rPr>
        <w:t>α πρέπει να το συζητήσουμε</w:t>
      </w:r>
      <w:r>
        <w:rPr>
          <w:rFonts w:eastAsia="Times New Roman" w:cs="Times New Roman"/>
          <w:szCs w:val="24"/>
        </w:rPr>
        <w:t>,</w:t>
      </w:r>
      <w:r w:rsidRPr="002F008C">
        <w:rPr>
          <w:rFonts w:eastAsia="Times New Roman" w:cs="Times New Roman"/>
          <w:szCs w:val="24"/>
        </w:rPr>
        <w:t xml:space="preserve"> αλλά και εγώ θα συμφων</w:t>
      </w:r>
      <w:r>
        <w:rPr>
          <w:rFonts w:eastAsia="Times New Roman" w:cs="Times New Roman"/>
          <w:szCs w:val="24"/>
        </w:rPr>
        <w:t>ήσω ό</w:t>
      </w:r>
      <w:r w:rsidRPr="002F008C">
        <w:rPr>
          <w:rFonts w:eastAsia="Times New Roman" w:cs="Times New Roman"/>
          <w:szCs w:val="24"/>
        </w:rPr>
        <w:t>χι σή</w:t>
      </w:r>
      <w:r w:rsidRPr="002F008C">
        <w:rPr>
          <w:rFonts w:eastAsia="Times New Roman" w:cs="Times New Roman"/>
          <w:szCs w:val="24"/>
        </w:rPr>
        <w:t>μερα</w:t>
      </w:r>
      <w:r>
        <w:rPr>
          <w:rFonts w:eastAsia="Times New Roman" w:cs="Times New Roman"/>
          <w:szCs w:val="24"/>
        </w:rPr>
        <w:t>.</w:t>
      </w:r>
    </w:p>
    <w:p w14:paraId="03B0EFE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Τ</w:t>
      </w:r>
      <w:r w:rsidRPr="002F008C">
        <w:rPr>
          <w:rFonts w:eastAsia="Times New Roman" w:cs="Times New Roman"/>
          <w:szCs w:val="24"/>
        </w:rPr>
        <w:t xml:space="preserve">ο θέμα του </w:t>
      </w:r>
      <w:r>
        <w:rPr>
          <w:rFonts w:eastAsia="Times New Roman" w:cs="Times New Roman"/>
          <w:szCs w:val="24"/>
        </w:rPr>
        <w:t>Δ</w:t>
      </w:r>
      <w:r w:rsidRPr="002F008C">
        <w:rPr>
          <w:rFonts w:eastAsia="Times New Roman" w:cs="Times New Roman"/>
          <w:szCs w:val="24"/>
        </w:rPr>
        <w:t>ιοικητ</w:t>
      </w:r>
      <w:r>
        <w:rPr>
          <w:rFonts w:eastAsia="Times New Roman" w:cs="Times New Roman"/>
          <w:szCs w:val="24"/>
        </w:rPr>
        <w:t>ικού Συμβουλίου το είχα θέσει κ</w:t>
      </w:r>
      <w:r w:rsidRPr="002F008C">
        <w:rPr>
          <w:rFonts w:eastAsia="Times New Roman" w:cs="Times New Roman"/>
          <w:szCs w:val="24"/>
        </w:rPr>
        <w:t xml:space="preserve">ι εγώ στην </w:t>
      </w:r>
      <w:r>
        <w:rPr>
          <w:rFonts w:eastAsia="Times New Roman" w:cs="Times New Roman"/>
          <w:szCs w:val="24"/>
        </w:rPr>
        <w:t>ε</w:t>
      </w:r>
      <w:r w:rsidRPr="002F008C">
        <w:rPr>
          <w:rFonts w:eastAsia="Times New Roman" w:cs="Times New Roman"/>
          <w:szCs w:val="24"/>
        </w:rPr>
        <w:t xml:space="preserve">πιτροπή </w:t>
      </w:r>
      <w:r w:rsidRPr="002F008C">
        <w:rPr>
          <w:rFonts w:eastAsia="Times New Roman" w:cs="Times New Roman"/>
          <w:szCs w:val="24"/>
        </w:rPr>
        <w:t>και είχα πει ότι υπάρχει θέμα Διοικητικού Συμβουλίου</w:t>
      </w:r>
      <w:r>
        <w:rPr>
          <w:rFonts w:eastAsia="Times New Roman" w:cs="Times New Roman"/>
          <w:szCs w:val="24"/>
        </w:rPr>
        <w:t>.</w:t>
      </w:r>
      <w:r w:rsidRPr="002F008C">
        <w:rPr>
          <w:rFonts w:eastAsia="Times New Roman" w:cs="Times New Roman"/>
          <w:szCs w:val="24"/>
        </w:rPr>
        <w:t xml:space="preserve"> Δηλαδή σε ό</w:t>
      </w:r>
      <w:r>
        <w:rPr>
          <w:rFonts w:eastAsia="Times New Roman" w:cs="Times New Roman"/>
          <w:szCs w:val="24"/>
        </w:rPr>
        <w:t>,</w:t>
      </w:r>
      <w:r w:rsidRPr="002F008C">
        <w:rPr>
          <w:rFonts w:eastAsia="Times New Roman" w:cs="Times New Roman"/>
          <w:szCs w:val="24"/>
        </w:rPr>
        <w:t>τι αφορά το Διοικητικό Συμβούλιο</w:t>
      </w:r>
      <w:r>
        <w:rPr>
          <w:rFonts w:eastAsia="Times New Roman" w:cs="Times New Roman"/>
          <w:szCs w:val="24"/>
        </w:rPr>
        <w:t>,</w:t>
      </w:r>
      <w:r w:rsidRPr="002F008C">
        <w:rPr>
          <w:rFonts w:eastAsia="Times New Roman" w:cs="Times New Roman"/>
          <w:szCs w:val="24"/>
        </w:rPr>
        <w:t xml:space="preserve"> </w:t>
      </w:r>
      <w:r>
        <w:rPr>
          <w:rFonts w:eastAsia="Times New Roman" w:cs="Times New Roman"/>
          <w:szCs w:val="24"/>
        </w:rPr>
        <w:t xml:space="preserve">μπορεί </w:t>
      </w:r>
      <w:r>
        <w:rPr>
          <w:rFonts w:eastAsia="Times New Roman" w:cs="Times New Roman"/>
          <w:szCs w:val="24"/>
        </w:rPr>
        <w:lastRenderedPageBreak/>
        <w:t>αυτό να μην έχει π</w:t>
      </w:r>
      <w:r w:rsidRPr="002F008C">
        <w:rPr>
          <w:rFonts w:eastAsia="Times New Roman" w:cs="Times New Roman"/>
          <w:szCs w:val="24"/>
        </w:rPr>
        <w:t>ράγματι αποφασιστικό ρόλο</w:t>
      </w:r>
      <w:r>
        <w:rPr>
          <w:rFonts w:eastAsia="Times New Roman" w:cs="Times New Roman"/>
          <w:szCs w:val="24"/>
        </w:rPr>
        <w:t>,</w:t>
      </w:r>
      <w:r w:rsidRPr="002F008C">
        <w:rPr>
          <w:rFonts w:eastAsia="Times New Roman" w:cs="Times New Roman"/>
          <w:szCs w:val="24"/>
        </w:rPr>
        <w:t xml:space="preserve"> διότι δίνει τις κατευθύνσεις</w:t>
      </w:r>
      <w:r w:rsidRPr="002F008C">
        <w:rPr>
          <w:rFonts w:eastAsia="Times New Roman" w:cs="Times New Roman"/>
          <w:szCs w:val="24"/>
        </w:rPr>
        <w:t xml:space="preserve"> και ελέγχει τον προϋπολογισμό του Ιδρύματος</w:t>
      </w:r>
      <w:r>
        <w:rPr>
          <w:rFonts w:eastAsia="Times New Roman" w:cs="Times New Roman"/>
          <w:szCs w:val="24"/>
        </w:rPr>
        <w:t>. Έχει σημασία το ότι έ</w:t>
      </w:r>
      <w:r w:rsidRPr="002F008C">
        <w:rPr>
          <w:rFonts w:eastAsia="Times New Roman" w:cs="Times New Roman"/>
          <w:szCs w:val="24"/>
        </w:rPr>
        <w:t xml:space="preserve">χω μπροστά μου τον </w:t>
      </w:r>
      <w:r>
        <w:rPr>
          <w:rFonts w:eastAsia="Times New Roman" w:cs="Times New Roman"/>
          <w:szCs w:val="24"/>
        </w:rPr>
        <w:t xml:space="preserve">Κανονισμό του 1999, </w:t>
      </w:r>
      <w:r w:rsidRPr="002F008C">
        <w:rPr>
          <w:rFonts w:eastAsia="Times New Roman" w:cs="Times New Roman"/>
          <w:szCs w:val="24"/>
        </w:rPr>
        <w:t>στις 9 Ιουνίου</w:t>
      </w:r>
      <w:r>
        <w:rPr>
          <w:rFonts w:eastAsia="Times New Roman" w:cs="Times New Roman"/>
          <w:szCs w:val="24"/>
        </w:rPr>
        <w:t>, ο οποίος λέει ότι «το Ί</w:t>
      </w:r>
      <w:r w:rsidRPr="002F008C">
        <w:rPr>
          <w:rFonts w:eastAsia="Times New Roman" w:cs="Times New Roman"/>
          <w:szCs w:val="24"/>
        </w:rPr>
        <w:t>δρυμα διοικείται</w:t>
      </w:r>
      <w:r>
        <w:rPr>
          <w:rFonts w:eastAsia="Times New Roman" w:cs="Times New Roman"/>
          <w:szCs w:val="24"/>
        </w:rPr>
        <w:t>». Κ</w:t>
      </w:r>
      <w:r w:rsidRPr="002F008C">
        <w:rPr>
          <w:rFonts w:eastAsia="Times New Roman" w:cs="Times New Roman"/>
          <w:szCs w:val="24"/>
        </w:rPr>
        <w:t xml:space="preserve">αι όταν λέει </w:t>
      </w:r>
      <w:r>
        <w:rPr>
          <w:rFonts w:eastAsia="Times New Roman" w:cs="Times New Roman"/>
          <w:szCs w:val="24"/>
        </w:rPr>
        <w:t>«</w:t>
      </w:r>
      <w:r w:rsidRPr="002F008C">
        <w:rPr>
          <w:rFonts w:eastAsia="Times New Roman" w:cs="Times New Roman"/>
          <w:szCs w:val="24"/>
        </w:rPr>
        <w:t>διοικείται το ίδρυμα από το Διοικητικό Συμβούλιο</w:t>
      </w:r>
      <w:r>
        <w:rPr>
          <w:rFonts w:eastAsia="Times New Roman" w:cs="Times New Roman"/>
          <w:szCs w:val="24"/>
        </w:rPr>
        <w:t>»,</w:t>
      </w:r>
      <w:r w:rsidRPr="002F008C">
        <w:rPr>
          <w:rFonts w:eastAsia="Times New Roman" w:cs="Times New Roman"/>
          <w:szCs w:val="24"/>
        </w:rPr>
        <w:t xml:space="preserve"> σημαίνει ότι πρέπει να λάβ</w:t>
      </w:r>
      <w:r w:rsidRPr="002F008C">
        <w:rPr>
          <w:rFonts w:eastAsia="Times New Roman" w:cs="Times New Roman"/>
          <w:szCs w:val="24"/>
        </w:rPr>
        <w:t>ει γνώση το Διοικητικό Συμβούλιο</w:t>
      </w:r>
      <w:r>
        <w:rPr>
          <w:rFonts w:eastAsia="Times New Roman" w:cs="Times New Roman"/>
          <w:szCs w:val="24"/>
        </w:rPr>
        <w:t>.</w:t>
      </w:r>
    </w:p>
    <w:p w14:paraId="03B0EFE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Α</w:t>
      </w:r>
      <w:r w:rsidRPr="002F008C">
        <w:rPr>
          <w:rFonts w:eastAsia="Times New Roman" w:cs="Times New Roman"/>
          <w:szCs w:val="24"/>
        </w:rPr>
        <w:t xml:space="preserve">ύριο το πρωί </w:t>
      </w:r>
      <w:r>
        <w:rPr>
          <w:rFonts w:eastAsia="Times New Roman" w:cs="Times New Roman"/>
          <w:szCs w:val="24"/>
        </w:rPr>
        <w:t>το Ίδρυμα έχει</w:t>
      </w:r>
      <w:r w:rsidRPr="002F008C">
        <w:rPr>
          <w:rFonts w:eastAsia="Times New Roman" w:cs="Times New Roman"/>
          <w:szCs w:val="24"/>
        </w:rPr>
        <w:t xml:space="preserve"> Διοικητικό Συμβούλιο</w:t>
      </w:r>
      <w:r>
        <w:rPr>
          <w:rFonts w:eastAsia="Times New Roman" w:cs="Times New Roman"/>
          <w:szCs w:val="24"/>
        </w:rPr>
        <w:t>. Θα</w:t>
      </w:r>
      <w:r w:rsidRPr="002F008C">
        <w:rPr>
          <w:rFonts w:eastAsia="Times New Roman" w:cs="Times New Roman"/>
          <w:szCs w:val="24"/>
        </w:rPr>
        <w:t xml:space="preserve"> γίνει το Διοικητικό Συμβούλιο του Ιδρύματος το πρωί</w:t>
      </w:r>
      <w:r>
        <w:rPr>
          <w:rFonts w:eastAsia="Times New Roman" w:cs="Times New Roman"/>
          <w:szCs w:val="24"/>
        </w:rPr>
        <w:t>, θα λάβουν γνώση όλων αυτών,</w:t>
      </w:r>
      <w:r w:rsidRPr="002F008C">
        <w:rPr>
          <w:rFonts w:eastAsia="Times New Roman" w:cs="Times New Roman"/>
          <w:szCs w:val="24"/>
        </w:rPr>
        <w:t xml:space="preserve"> θα </w:t>
      </w:r>
      <w:r>
        <w:rPr>
          <w:rFonts w:eastAsia="Times New Roman" w:cs="Times New Roman"/>
          <w:szCs w:val="24"/>
        </w:rPr>
        <w:t>εκ</w:t>
      </w:r>
      <w:r w:rsidRPr="002F008C">
        <w:rPr>
          <w:rFonts w:eastAsia="Times New Roman" w:cs="Times New Roman"/>
          <w:szCs w:val="24"/>
        </w:rPr>
        <w:t>φέρουν τις απόψεις τους και εμείς</w:t>
      </w:r>
      <w:r>
        <w:rPr>
          <w:rFonts w:eastAsia="Times New Roman" w:cs="Times New Roman"/>
          <w:szCs w:val="24"/>
        </w:rPr>
        <w:t>,</w:t>
      </w:r>
      <w:r w:rsidRPr="002F008C">
        <w:rPr>
          <w:rFonts w:eastAsia="Times New Roman" w:cs="Times New Roman"/>
          <w:szCs w:val="24"/>
        </w:rPr>
        <w:t xml:space="preserve"> αύριο το απόγευμα</w:t>
      </w:r>
      <w:r>
        <w:rPr>
          <w:rFonts w:eastAsia="Times New Roman" w:cs="Times New Roman"/>
          <w:szCs w:val="24"/>
        </w:rPr>
        <w:t>,</w:t>
      </w:r>
      <w:r w:rsidRPr="002F008C">
        <w:rPr>
          <w:rFonts w:eastAsia="Times New Roman" w:cs="Times New Roman"/>
          <w:szCs w:val="24"/>
        </w:rPr>
        <w:t xml:space="preserve"> θα μπορέσουμε να βρεθούμε πάλι την ίδια ώρα</w:t>
      </w:r>
      <w:r>
        <w:rPr>
          <w:rFonts w:eastAsia="Times New Roman" w:cs="Times New Roman"/>
          <w:szCs w:val="24"/>
        </w:rPr>
        <w:t>,</w:t>
      </w:r>
      <w:r w:rsidRPr="002F008C">
        <w:rPr>
          <w:rFonts w:eastAsia="Times New Roman" w:cs="Times New Roman"/>
          <w:szCs w:val="24"/>
        </w:rPr>
        <w:t xml:space="preserve"> να συζητήσουμε</w:t>
      </w:r>
      <w:r>
        <w:rPr>
          <w:rFonts w:eastAsia="Times New Roman" w:cs="Times New Roman"/>
          <w:szCs w:val="24"/>
        </w:rPr>
        <w:t>. Τ</w:t>
      </w:r>
      <w:r w:rsidRPr="002F008C">
        <w:rPr>
          <w:rFonts w:eastAsia="Times New Roman" w:cs="Times New Roman"/>
          <w:szCs w:val="24"/>
        </w:rPr>
        <w:t>ις ημερομηνίες τις προλαβαίνουμε</w:t>
      </w:r>
      <w:r>
        <w:rPr>
          <w:rFonts w:eastAsia="Times New Roman" w:cs="Times New Roman"/>
          <w:szCs w:val="24"/>
        </w:rPr>
        <w:t xml:space="preserve">. Έχουμε πάρει </w:t>
      </w:r>
      <w:r w:rsidRPr="002F008C">
        <w:rPr>
          <w:rFonts w:eastAsia="Times New Roman" w:cs="Times New Roman"/>
          <w:szCs w:val="24"/>
        </w:rPr>
        <w:t>ήδη μία παράταση</w:t>
      </w:r>
      <w:r>
        <w:rPr>
          <w:rFonts w:eastAsia="Times New Roman" w:cs="Times New Roman"/>
          <w:szCs w:val="24"/>
        </w:rPr>
        <w:t xml:space="preserve"> μέχρι τις </w:t>
      </w:r>
      <w:r w:rsidRPr="002F008C">
        <w:rPr>
          <w:rFonts w:eastAsia="Times New Roman" w:cs="Times New Roman"/>
          <w:szCs w:val="24"/>
        </w:rPr>
        <w:t>28 Φεβρουαρίου</w:t>
      </w:r>
      <w:r>
        <w:rPr>
          <w:rFonts w:eastAsia="Times New Roman" w:cs="Times New Roman"/>
          <w:szCs w:val="24"/>
        </w:rPr>
        <w:t>,</w:t>
      </w:r>
      <w:r w:rsidRPr="002F008C">
        <w:rPr>
          <w:rFonts w:eastAsia="Times New Roman" w:cs="Times New Roman"/>
          <w:szCs w:val="24"/>
        </w:rPr>
        <w:t xml:space="preserve"> θα μπορέσουμε να πάρουμε κι άλλη μία παράταση</w:t>
      </w:r>
      <w:r>
        <w:rPr>
          <w:rFonts w:eastAsia="Times New Roman" w:cs="Times New Roman"/>
          <w:szCs w:val="24"/>
        </w:rPr>
        <w:t>, όσο</w:t>
      </w:r>
      <w:r w:rsidRPr="002F008C">
        <w:rPr>
          <w:rFonts w:eastAsia="Times New Roman" w:cs="Times New Roman"/>
          <w:szCs w:val="24"/>
        </w:rPr>
        <w:t xml:space="preserve"> θέλετε</w:t>
      </w:r>
      <w:r>
        <w:rPr>
          <w:rFonts w:eastAsia="Times New Roman" w:cs="Times New Roman"/>
          <w:szCs w:val="24"/>
        </w:rPr>
        <w:t xml:space="preserve">, έναν </w:t>
      </w:r>
      <w:r w:rsidRPr="002F008C">
        <w:rPr>
          <w:rFonts w:eastAsia="Times New Roman" w:cs="Times New Roman"/>
          <w:szCs w:val="24"/>
        </w:rPr>
        <w:t>μήνα</w:t>
      </w:r>
      <w:r>
        <w:rPr>
          <w:rFonts w:eastAsia="Times New Roman" w:cs="Times New Roman"/>
          <w:szCs w:val="24"/>
        </w:rPr>
        <w:t>, δέκα</w:t>
      </w:r>
      <w:r w:rsidRPr="002F008C">
        <w:rPr>
          <w:rFonts w:eastAsia="Times New Roman" w:cs="Times New Roman"/>
          <w:szCs w:val="24"/>
        </w:rPr>
        <w:t xml:space="preserve"> μέρες</w:t>
      </w:r>
      <w:r>
        <w:rPr>
          <w:rFonts w:eastAsia="Times New Roman" w:cs="Times New Roman"/>
          <w:szCs w:val="24"/>
        </w:rPr>
        <w:t>,</w:t>
      </w:r>
      <w:r w:rsidRPr="002F008C">
        <w:rPr>
          <w:rFonts w:eastAsia="Times New Roman" w:cs="Times New Roman"/>
          <w:szCs w:val="24"/>
        </w:rPr>
        <w:t xml:space="preserve"> για να μπορέσει ο προ</w:t>
      </w:r>
      <w:r w:rsidRPr="002F008C">
        <w:rPr>
          <w:rFonts w:eastAsia="Times New Roman" w:cs="Times New Roman"/>
          <w:szCs w:val="24"/>
        </w:rPr>
        <w:t xml:space="preserve">ϋπολογισμός του Ιδρύματος να </w:t>
      </w:r>
      <w:proofErr w:type="spellStart"/>
      <w:r w:rsidRPr="002F008C">
        <w:rPr>
          <w:rFonts w:eastAsia="Times New Roman" w:cs="Times New Roman"/>
          <w:szCs w:val="24"/>
        </w:rPr>
        <w:t>επικαιροποιηθεί</w:t>
      </w:r>
      <w:proofErr w:type="spellEnd"/>
      <w:r>
        <w:rPr>
          <w:rFonts w:eastAsia="Times New Roman" w:cs="Times New Roman"/>
          <w:szCs w:val="24"/>
        </w:rPr>
        <w:t>,</w:t>
      </w:r>
      <w:r w:rsidRPr="002F008C">
        <w:rPr>
          <w:rFonts w:eastAsia="Times New Roman" w:cs="Times New Roman"/>
          <w:szCs w:val="24"/>
        </w:rPr>
        <w:t xml:space="preserve"> </w:t>
      </w:r>
      <w:r>
        <w:rPr>
          <w:rFonts w:eastAsia="Times New Roman" w:cs="Times New Roman"/>
          <w:szCs w:val="24"/>
        </w:rPr>
        <w:t>διότι η</w:t>
      </w:r>
      <w:r w:rsidRPr="002F008C">
        <w:rPr>
          <w:rFonts w:eastAsia="Times New Roman" w:cs="Times New Roman"/>
          <w:szCs w:val="24"/>
        </w:rPr>
        <w:t xml:space="preserve"> λήξη ήταν 31 </w:t>
      </w:r>
      <w:r>
        <w:rPr>
          <w:rFonts w:eastAsia="Times New Roman" w:cs="Times New Roman"/>
          <w:szCs w:val="24"/>
        </w:rPr>
        <w:t>Δεκεμβρίου του 20</w:t>
      </w:r>
      <w:r w:rsidRPr="002F008C">
        <w:rPr>
          <w:rFonts w:eastAsia="Times New Roman" w:cs="Times New Roman"/>
          <w:szCs w:val="24"/>
        </w:rPr>
        <w:t>18</w:t>
      </w:r>
      <w:r>
        <w:rPr>
          <w:rFonts w:eastAsia="Times New Roman" w:cs="Times New Roman"/>
          <w:szCs w:val="24"/>
        </w:rPr>
        <w:t>.</w:t>
      </w:r>
    </w:p>
    <w:p w14:paraId="03B0EFE9"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w:t>
      </w:r>
      <w:r w:rsidRPr="002F008C">
        <w:rPr>
          <w:rFonts w:eastAsia="Times New Roman" w:cs="Times New Roman"/>
          <w:szCs w:val="24"/>
        </w:rPr>
        <w:t xml:space="preserve"> δική μου πρόταση </w:t>
      </w:r>
      <w:r>
        <w:rPr>
          <w:rFonts w:eastAsia="Times New Roman" w:cs="Times New Roman"/>
          <w:szCs w:val="24"/>
        </w:rPr>
        <w:t xml:space="preserve">είναι, </w:t>
      </w:r>
      <w:r w:rsidRPr="002F008C">
        <w:rPr>
          <w:rFonts w:eastAsia="Times New Roman" w:cs="Times New Roman"/>
          <w:szCs w:val="24"/>
        </w:rPr>
        <w:t>λοιπόν</w:t>
      </w:r>
      <w:r>
        <w:rPr>
          <w:rFonts w:eastAsia="Times New Roman" w:cs="Times New Roman"/>
          <w:szCs w:val="24"/>
        </w:rPr>
        <w:t>,</w:t>
      </w:r>
      <w:r w:rsidRPr="002F008C">
        <w:rPr>
          <w:rFonts w:eastAsia="Times New Roman" w:cs="Times New Roman"/>
          <w:szCs w:val="24"/>
        </w:rPr>
        <w:t xml:space="preserve"> να συζητήσουμε τα δύο μέρη τώρα</w:t>
      </w:r>
      <w:r>
        <w:rPr>
          <w:rFonts w:eastAsia="Times New Roman" w:cs="Times New Roman"/>
          <w:szCs w:val="24"/>
        </w:rPr>
        <w:t>, που</w:t>
      </w:r>
      <w:r w:rsidRPr="002F008C">
        <w:rPr>
          <w:rFonts w:eastAsia="Times New Roman" w:cs="Times New Roman"/>
          <w:szCs w:val="24"/>
        </w:rPr>
        <w:t xml:space="preserve"> μπορούμε να τα συζητήσουμε</w:t>
      </w:r>
      <w:r>
        <w:rPr>
          <w:rFonts w:eastAsia="Times New Roman" w:cs="Times New Roman"/>
          <w:szCs w:val="24"/>
        </w:rPr>
        <w:t>. Θα συζητήσουμε για</w:t>
      </w:r>
      <w:r w:rsidRPr="002F008C">
        <w:rPr>
          <w:rFonts w:eastAsia="Times New Roman" w:cs="Times New Roman"/>
          <w:szCs w:val="24"/>
        </w:rPr>
        <w:t xml:space="preserve"> τον </w:t>
      </w:r>
      <w:r>
        <w:rPr>
          <w:rFonts w:eastAsia="Times New Roman" w:cs="Times New Roman"/>
          <w:szCs w:val="24"/>
        </w:rPr>
        <w:t>Ο</w:t>
      </w:r>
      <w:r w:rsidRPr="002F008C">
        <w:rPr>
          <w:rFonts w:eastAsia="Times New Roman" w:cs="Times New Roman"/>
          <w:szCs w:val="24"/>
        </w:rPr>
        <w:t>ργανισμό του Ιδρύ</w:t>
      </w:r>
      <w:r>
        <w:rPr>
          <w:rFonts w:eastAsia="Times New Roman" w:cs="Times New Roman"/>
          <w:szCs w:val="24"/>
        </w:rPr>
        <w:t xml:space="preserve">ματος </w:t>
      </w:r>
      <w:r w:rsidRPr="002F008C">
        <w:rPr>
          <w:rFonts w:eastAsia="Times New Roman" w:cs="Times New Roman"/>
          <w:szCs w:val="24"/>
        </w:rPr>
        <w:t>αύριο το απόγευμα</w:t>
      </w:r>
      <w:r>
        <w:rPr>
          <w:rFonts w:eastAsia="Times New Roman" w:cs="Times New Roman"/>
          <w:szCs w:val="24"/>
        </w:rPr>
        <w:t xml:space="preserve">, </w:t>
      </w:r>
      <w:r>
        <w:rPr>
          <w:rFonts w:eastAsia="Times New Roman" w:cs="Times New Roman"/>
          <w:szCs w:val="24"/>
        </w:rPr>
        <w:lastRenderedPageBreak/>
        <w:t>μ</w:t>
      </w:r>
      <w:r w:rsidRPr="002F008C">
        <w:rPr>
          <w:rFonts w:eastAsia="Times New Roman" w:cs="Times New Roman"/>
          <w:szCs w:val="24"/>
        </w:rPr>
        <w:t>ετ</w:t>
      </w:r>
      <w:r w:rsidRPr="002F008C">
        <w:rPr>
          <w:rFonts w:eastAsia="Times New Roman" w:cs="Times New Roman"/>
          <w:szCs w:val="24"/>
        </w:rPr>
        <w:t xml:space="preserve">ά την ενημέρωση του </w:t>
      </w:r>
      <w:r>
        <w:rPr>
          <w:rFonts w:eastAsia="Times New Roman" w:cs="Times New Roman"/>
          <w:szCs w:val="24"/>
        </w:rPr>
        <w:t>Δ</w:t>
      </w:r>
      <w:r w:rsidRPr="002F008C">
        <w:rPr>
          <w:rFonts w:eastAsia="Times New Roman" w:cs="Times New Roman"/>
          <w:szCs w:val="24"/>
        </w:rPr>
        <w:t>ιοικητικού Συμβουλίου</w:t>
      </w:r>
      <w:r>
        <w:rPr>
          <w:rFonts w:eastAsia="Times New Roman" w:cs="Times New Roman"/>
          <w:szCs w:val="24"/>
        </w:rPr>
        <w:t>. Το Διοικητικό Σ</w:t>
      </w:r>
      <w:r w:rsidRPr="002F008C">
        <w:rPr>
          <w:rFonts w:eastAsia="Times New Roman" w:cs="Times New Roman"/>
          <w:szCs w:val="24"/>
        </w:rPr>
        <w:t xml:space="preserve">υμβούλιο μπορεί </w:t>
      </w:r>
      <w:r>
        <w:rPr>
          <w:rFonts w:eastAsia="Times New Roman" w:cs="Times New Roman"/>
          <w:szCs w:val="24"/>
        </w:rPr>
        <w:t xml:space="preserve">να εκφέρει </w:t>
      </w:r>
      <w:r w:rsidRPr="002F008C">
        <w:rPr>
          <w:rFonts w:eastAsia="Times New Roman" w:cs="Times New Roman"/>
          <w:szCs w:val="24"/>
        </w:rPr>
        <w:t>απόψεις</w:t>
      </w:r>
      <w:r>
        <w:rPr>
          <w:rFonts w:eastAsia="Times New Roman" w:cs="Times New Roman"/>
          <w:szCs w:val="24"/>
        </w:rPr>
        <w:t>. Οι απόψεις</w:t>
      </w:r>
      <w:r w:rsidRPr="002F008C">
        <w:rPr>
          <w:rFonts w:eastAsia="Times New Roman" w:cs="Times New Roman"/>
          <w:szCs w:val="24"/>
        </w:rPr>
        <w:t xml:space="preserve"> του </w:t>
      </w:r>
      <w:r>
        <w:rPr>
          <w:rFonts w:eastAsia="Times New Roman" w:cs="Times New Roman"/>
          <w:szCs w:val="24"/>
        </w:rPr>
        <w:t>Δ</w:t>
      </w:r>
      <w:r w:rsidRPr="002F008C">
        <w:rPr>
          <w:rFonts w:eastAsia="Times New Roman" w:cs="Times New Roman"/>
          <w:szCs w:val="24"/>
        </w:rPr>
        <w:t>ιοικητικού Συμβουλίο</w:t>
      </w:r>
      <w:r>
        <w:rPr>
          <w:rFonts w:eastAsia="Times New Roman" w:cs="Times New Roman"/>
          <w:szCs w:val="24"/>
        </w:rPr>
        <w:t>υ δεν είναι δεσμευτικές για τη Β</w:t>
      </w:r>
      <w:r w:rsidRPr="002F008C">
        <w:rPr>
          <w:rFonts w:eastAsia="Times New Roman" w:cs="Times New Roman"/>
          <w:szCs w:val="24"/>
        </w:rPr>
        <w:t>ουλή</w:t>
      </w:r>
      <w:r>
        <w:rPr>
          <w:rFonts w:eastAsia="Times New Roman" w:cs="Times New Roman"/>
          <w:szCs w:val="24"/>
        </w:rPr>
        <w:t>, η</w:t>
      </w:r>
      <w:r w:rsidRPr="002F008C">
        <w:rPr>
          <w:rFonts w:eastAsia="Times New Roman" w:cs="Times New Roman"/>
          <w:szCs w:val="24"/>
        </w:rPr>
        <w:t xml:space="preserve"> οποία </w:t>
      </w:r>
      <w:r>
        <w:rPr>
          <w:rFonts w:eastAsia="Times New Roman" w:cs="Times New Roman"/>
          <w:szCs w:val="24"/>
        </w:rPr>
        <w:t xml:space="preserve">νομοθετεί και καθορίζει </w:t>
      </w:r>
      <w:r w:rsidRPr="002F008C">
        <w:rPr>
          <w:rFonts w:eastAsia="Times New Roman" w:cs="Times New Roman"/>
          <w:szCs w:val="24"/>
        </w:rPr>
        <w:t xml:space="preserve">το πώς θα διοικείται το </w:t>
      </w:r>
      <w:r>
        <w:rPr>
          <w:rFonts w:eastAsia="Times New Roman" w:cs="Times New Roman"/>
          <w:szCs w:val="24"/>
        </w:rPr>
        <w:t>Ί</w:t>
      </w:r>
      <w:r w:rsidRPr="002F008C">
        <w:rPr>
          <w:rFonts w:eastAsia="Times New Roman" w:cs="Times New Roman"/>
          <w:szCs w:val="24"/>
        </w:rPr>
        <w:t>δρυμα</w:t>
      </w:r>
      <w:r>
        <w:rPr>
          <w:rFonts w:eastAsia="Times New Roman" w:cs="Times New Roman"/>
          <w:szCs w:val="24"/>
        </w:rPr>
        <w:t>. Κ</w:t>
      </w:r>
      <w:r w:rsidRPr="002F008C">
        <w:rPr>
          <w:rFonts w:eastAsia="Times New Roman" w:cs="Times New Roman"/>
          <w:szCs w:val="24"/>
        </w:rPr>
        <w:t xml:space="preserve">αι από </w:t>
      </w:r>
      <w:r>
        <w:rPr>
          <w:rFonts w:eastAsia="Times New Roman" w:cs="Times New Roman"/>
          <w:szCs w:val="24"/>
        </w:rPr>
        <w:t xml:space="preserve">εκεί </w:t>
      </w:r>
      <w:r w:rsidRPr="002F008C">
        <w:rPr>
          <w:rFonts w:eastAsia="Times New Roman" w:cs="Times New Roman"/>
          <w:szCs w:val="24"/>
        </w:rPr>
        <w:t>και πέρα ν</w:t>
      </w:r>
      <w:r w:rsidRPr="002F008C">
        <w:rPr>
          <w:rFonts w:eastAsia="Times New Roman" w:cs="Times New Roman"/>
          <w:szCs w:val="24"/>
        </w:rPr>
        <w:t>α το συζητήσουμε αύριο το απόγευμα</w:t>
      </w:r>
      <w:r>
        <w:rPr>
          <w:rFonts w:eastAsia="Times New Roman" w:cs="Times New Roman"/>
          <w:szCs w:val="24"/>
        </w:rPr>
        <w:t>,</w:t>
      </w:r>
      <w:r w:rsidRPr="002F008C">
        <w:rPr>
          <w:rFonts w:eastAsia="Times New Roman" w:cs="Times New Roman"/>
          <w:szCs w:val="24"/>
        </w:rPr>
        <w:t xml:space="preserve"> για να κλείσει το θέμα</w:t>
      </w:r>
      <w:r>
        <w:rPr>
          <w:rFonts w:eastAsia="Times New Roman" w:cs="Times New Roman"/>
          <w:szCs w:val="24"/>
        </w:rPr>
        <w:t>, για να μην έχουμε</w:t>
      </w:r>
      <w:r w:rsidRPr="002F008C">
        <w:rPr>
          <w:rFonts w:eastAsia="Times New Roman" w:cs="Times New Roman"/>
          <w:szCs w:val="24"/>
        </w:rPr>
        <w:t xml:space="preserve"> διαφωνίες</w:t>
      </w:r>
      <w:r>
        <w:rPr>
          <w:rFonts w:eastAsia="Times New Roman" w:cs="Times New Roman"/>
          <w:szCs w:val="24"/>
        </w:rPr>
        <w:t>.</w:t>
      </w:r>
    </w:p>
    <w:p w14:paraId="03B0EFEA" w14:textId="77777777" w:rsidR="00E66FB6" w:rsidRDefault="00A447A4">
      <w:pPr>
        <w:spacing w:line="600" w:lineRule="auto"/>
        <w:ind w:firstLine="720"/>
        <w:jc w:val="both"/>
        <w:rPr>
          <w:rFonts w:eastAsia="Times New Roman" w:cs="Times New Roman"/>
          <w:szCs w:val="24"/>
        </w:rPr>
      </w:pPr>
      <w:r w:rsidRPr="002F008C">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Μ</w:t>
      </w:r>
      <w:r w:rsidRPr="002F008C">
        <w:rPr>
          <w:rFonts w:eastAsia="Times New Roman" w:cs="Times New Roman"/>
          <w:szCs w:val="24"/>
        </w:rPr>
        <w:t>ε όλο</w:t>
      </w:r>
      <w:r>
        <w:rPr>
          <w:rFonts w:eastAsia="Times New Roman" w:cs="Times New Roman"/>
          <w:szCs w:val="24"/>
        </w:rPr>
        <w:t>ν</w:t>
      </w:r>
      <w:r w:rsidRPr="002F008C">
        <w:rPr>
          <w:rFonts w:eastAsia="Times New Roman" w:cs="Times New Roman"/>
          <w:szCs w:val="24"/>
        </w:rPr>
        <w:t xml:space="preserve"> το σεβασμό στα μέλη του </w:t>
      </w:r>
      <w:r>
        <w:rPr>
          <w:rFonts w:eastAsia="Times New Roman" w:cs="Times New Roman"/>
          <w:szCs w:val="24"/>
        </w:rPr>
        <w:t>Δ</w:t>
      </w:r>
      <w:r w:rsidRPr="002F008C">
        <w:rPr>
          <w:rFonts w:eastAsia="Times New Roman" w:cs="Times New Roman"/>
          <w:szCs w:val="24"/>
        </w:rPr>
        <w:t>ιοικητικού Συμβουλίου</w:t>
      </w:r>
      <w:r>
        <w:rPr>
          <w:rFonts w:eastAsia="Times New Roman" w:cs="Times New Roman"/>
          <w:szCs w:val="24"/>
        </w:rPr>
        <w:t>,</w:t>
      </w:r>
      <w:r w:rsidRPr="002F008C">
        <w:rPr>
          <w:rFonts w:eastAsia="Times New Roman" w:cs="Times New Roman"/>
          <w:szCs w:val="24"/>
        </w:rPr>
        <w:t xml:space="preserve"> εάν επιμείνετε </w:t>
      </w:r>
      <w:r>
        <w:rPr>
          <w:rFonts w:eastAsia="Times New Roman" w:cs="Times New Roman"/>
          <w:szCs w:val="24"/>
        </w:rPr>
        <w:t xml:space="preserve">στο </w:t>
      </w:r>
      <w:r w:rsidRPr="002F008C">
        <w:rPr>
          <w:rFonts w:eastAsia="Times New Roman" w:cs="Times New Roman"/>
          <w:szCs w:val="24"/>
        </w:rPr>
        <w:t>ότι πρέπει να μη γίνει</w:t>
      </w:r>
      <w:r>
        <w:rPr>
          <w:rFonts w:eastAsia="Times New Roman" w:cs="Times New Roman"/>
          <w:szCs w:val="24"/>
        </w:rPr>
        <w:t>,</w:t>
      </w:r>
      <w:r w:rsidRPr="002F008C">
        <w:rPr>
          <w:rFonts w:eastAsia="Times New Roman" w:cs="Times New Roman"/>
          <w:szCs w:val="24"/>
        </w:rPr>
        <w:t xml:space="preserve"> θα το θέσω σε ψηφοφορία</w:t>
      </w:r>
      <w:r>
        <w:rPr>
          <w:rFonts w:eastAsia="Times New Roman" w:cs="Times New Roman"/>
          <w:szCs w:val="24"/>
        </w:rPr>
        <w:t>.</w:t>
      </w:r>
    </w:p>
    <w:p w14:paraId="03B0EFEB" w14:textId="77777777" w:rsidR="00E66FB6" w:rsidRDefault="00A447A4">
      <w:pPr>
        <w:spacing w:line="600" w:lineRule="auto"/>
        <w:ind w:firstLine="720"/>
        <w:jc w:val="both"/>
        <w:rPr>
          <w:rFonts w:eastAsia="Times New Roman" w:cs="Times New Roman"/>
          <w:szCs w:val="24"/>
        </w:rPr>
      </w:pPr>
      <w:r w:rsidRPr="00246DE7">
        <w:rPr>
          <w:rFonts w:eastAsia="Times New Roman" w:cs="Times New Roman"/>
          <w:b/>
          <w:szCs w:val="24"/>
        </w:rPr>
        <w:t>ΑΝΔΡΕΑΣ ΛΟΒΕΡΔΟΣ:</w:t>
      </w:r>
      <w:r>
        <w:rPr>
          <w:rFonts w:eastAsia="Times New Roman" w:cs="Times New Roman"/>
          <w:szCs w:val="24"/>
        </w:rPr>
        <w:t xml:space="preserve"> Κυρία Πρόεδρε, θα ήθελα τον λόγο.</w:t>
      </w:r>
    </w:p>
    <w:p w14:paraId="03B0EFEC" w14:textId="77777777" w:rsidR="00E66FB6" w:rsidRDefault="00A447A4">
      <w:pPr>
        <w:spacing w:line="600" w:lineRule="auto"/>
        <w:ind w:firstLine="720"/>
        <w:jc w:val="both"/>
        <w:rPr>
          <w:rFonts w:eastAsia="Times New Roman" w:cs="Times New Roman"/>
          <w:szCs w:val="24"/>
        </w:rPr>
      </w:pPr>
      <w:r w:rsidRPr="002F008C">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993D7D">
        <w:rPr>
          <w:rFonts w:eastAsia="Times New Roman" w:cs="Times New Roman"/>
          <w:szCs w:val="24"/>
        </w:rPr>
        <w:t>Σ</w:t>
      </w:r>
      <w:r w:rsidRPr="002F008C">
        <w:rPr>
          <w:rFonts w:eastAsia="Times New Roman" w:cs="Times New Roman"/>
          <w:szCs w:val="24"/>
        </w:rPr>
        <w:t>ας ακούμε</w:t>
      </w:r>
      <w:r>
        <w:rPr>
          <w:rFonts w:eastAsia="Times New Roman" w:cs="Times New Roman"/>
          <w:szCs w:val="24"/>
        </w:rPr>
        <w:t>.</w:t>
      </w:r>
    </w:p>
    <w:p w14:paraId="03B0EFED" w14:textId="77777777" w:rsidR="00E66FB6" w:rsidRDefault="00A447A4">
      <w:pPr>
        <w:spacing w:line="600" w:lineRule="auto"/>
        <w:ind w:firstLine="720"/>
        <w:jc w:val="both"/>
        <w:rPr>
          <w:rFonts w:eastAsia="Times New Roman" w:cs="Times New Roman"/>
          <w:szCs w:val="24"/>
        </w:rPr>
      </w:pPr>
      <w:r w:rsidRPr="00993D7D">
        <w:rPr>
          <w:rFonts w:eastAsia="Times New Roman" w:cs="Times New Roman"/>
          <w:b/>
          <w:szCs w:val="24"/>
        </w:rPr>
        <w:t>ΑΝΔΡΕΑΣ ΛΟΒΕΡΔΟΣ:</w:t>
      </w:r>
      <w:r>
        <w:rPr>
          <w:rFonts w:eastAsia="Times New Roman" w:cs="Times New Roman"/>
          <w:szCs w:val="24"/>
        </w:rPr>
        <w:t xml:space="preserve"> Τ</w:t>
      </w:r>
      <w:r w:rsidRPr="002F008C">
        <w:rPr>
          <w:rFonts w:eastAsia="Times New Roman" w:cs="Times New Roman"/>
          <w:szCs w:val="24"/>
        </w:rPr>
        <w:t>ο θέμα των καταληκτικών ημερομηνιών</w:t>
      </w:r>
      <w:r>
        <w:rPr>
          <w:rFonts w:eastAsia="Times New Roman" w:cs="Times New Roman"/>
          <w:szCs w:val="24"/>
        </w:rPr>
        <w:t xml:space="preserve"> που έθεσε η κ. </w:t>
      </w:r>
      <w:proofErr w:type="spellStart"/>
      <w:r>
        <w:rPr>
          <w:rFonts w:eastAsia="Times New Roman" w:cs="Times New Roman"/>
          <w:szCs w:val="24"/>
        </w:rPr>
        <w:t>Κοζομπόλη</w:t>
      </w:r>
      <w:proofErr w:type="spellEnd"/>
      <w:r>
        <w:rPr>
          <w:rFonts w:eastAsia="Times New Roman" w:cs="Times New Roman"/>
          <w:szCs w:val="24"/>
        </w:rPr>
        <w:t>, ξεπερνιέται, στην πο</w:t>
      </w:r>
      <w:r w:rsidRPr="002F008C">
        <w:rPr>
          <w:rFonts w:eastAsia="Times New Roman" w:cs="Times New Roman"/>
          <w:szCs w:val="24"/>
        </w:rPr>
        <w:t xml:space="preserve">λύ ακραία περίπτωση και </w:t>
      </w:r>
      <w:r>
        <w:rPr>
          <w:rFonts w:eastAsia="Times New Roman" w:cs="Times New Roman"/>
          <w:szCs w:val="24"/>
        </w:rPr>
        <w:t xml:space="preserve">με Ολομέλεια </w:t>
      </w:r>
      <w:r w:rsidRPr="002F008C">
        <w:rPr>
          <w:rFonts w:eastAsia="Times New Roman" w:cs="Times New Roman"/>
          <w:szCs w:val="24"/>
        </w:rPr>
        <w:t>την Πέμπτ</w:t>
      </w:r>
      <w:r w:rsidRPr="002F008C">
        <w:rPr>
          <w:rFonts w:eastAsia="Times New Roman" w:cs="Times New Roman"/>
          <w:szCs w:val="24"/>
        </w:rPr>
        <w:t>η</w:t>
      </w:r>
      <w:r>
        <w:rPr>
          <w:rFonts w:eastAsia="Times New Roman" w:cs="Times New Roman"/>
          <w:szCs w:val="24"/>
        </w:rPr>
        <w:t>,</w:t>
      </w:r>
      <w:r w:rsidRPr="002F008C">
        <w:rPr>
          <w:rFonts w:eastAsia="Times New Roman" w:cs="Times New Roman"/>
          <w:szCs w:val="24"/>
        </w:rPr>
        <w:t xml:space="preserve"> </w:t>
      </w:r>
      <w:r>
        <w:rPr>
          <w:rFonts w:eastAsia="Times New Roman" w:cs="Times New Roman"/>
          <w:szCs w:val="24"/>
        </w:rPr>
        <w:t>ό</w:t>
      </w:r>
      <w:r w:rsidRPr="002F008C">
        <w:rPr>
          <w:rFonts w:eastAsia="Times New Roman" w:cs="Times New Roman"/>
          <w:szCs w:val="24"/>
        </w:rPr>
        <w:t xml:space="preserve">που υπάρχει </w:t>
      </w:r>
      <w:r>
        <w:rPr>
          <w:rFonts w:eastAsia="Times New Roman" w:cs="Times New Roman"/>
          <w:szCs w:val="24"/>
        </w:rPr>
        <w:t xml:space="preserve">κενό </w:t>
      </w:r>
      <w:r w:rsidRPr="002F008C">
        <w:rPr>
          <w:rFonts w:eastAsia="Times New Roman" w:cs="Times New Roman"/>
          <w:szCs w:val="24"/>
        </w:rPr>
        <w:t>νομοθετικής εργασίας</w:t>
      </w:r>
      <w:r>
        <w:rPr>
          <w:rFonts w:eastAsia="Times New Roman" w:cs="Times New Roman"/>
          <w:szCs w:val="24"/>
        </w:rPr>
        <w:t xml:space="preserve">. Ένα το κρατούμενο. Δεύτερον, ο κ. </w:t>
      </w:r>
      <w:r>
        <w:rPr>
          <w:rFonts w:eastAsia="Times New Roman" w:cs="Times New Roman"/>
          <w:szCs w:val="24"/>
        </w:rPr>
        <w:lastRenderedPageBreak/>
        <w:t xml:space="preserve">Παπαθεοδώρου είχε εκφράσει την </w:t>
      </w:r>
      <w:r w:rsidRPr="002F008C">
        <w:rPr>
          <w:rFonts w:eastAsia="Times New Roman" w:cs="Times New Roman"/>
          <w:szCs w:val="24"/>
        </w:rPr>
        <w:t>επιφύλαξ</w:t>
      </w:r>
      <w:r>
        <w:rPr>
          <w:rFonts w:eastAsia="Times New Roman" w:cs="Times New Roman"/>
          <w:szCs w:val="24"/>
        </w:rPr>
        <w:t>ή</w:t>
      </w:r>
      <w:r w:rsidRPr="002F008C">
        <w:rPr>
          <w:rFonts w:eastAsia="Times New Roman" w:cs="Times New Roman"/>
          <w:szCs w:val="24"/>
        </w:rPr>
        <w:t xml:space="preserve"> </w:t>
      </w:r>
      <w:r w:rsidRPr="002F008C">
        <w:rPr>
          <w:rFonts w:eastAsia="Times New Roman" w:cs="Times New Roman"/>
          <w:szCs w:val="24"/>
        </w:rPr>
        <w:t>μας στις συνεδριάσεις</w:t>
      </w:r>
      <w:r>
        <w:rPr>
          <w:rFonts w:eastAsia="Times New Roman" w:cs="Times New Roman"/>
          <w:szCs w:val="24"/>
        </w:rPr>
        <w:t xml:space="preserve">. Τρίτον, είναι </w:t>
      </w:r>
      <w:r w:rsidRPr="002F008C">
        <w:rPr>
          <w:rFonts w:eastAsia="Times New Roman" w:cs="Times New Roman"/>
          <w:szCs w:val="24"/>
        </w:rPr>
        <w:t xml:space="preserve">δυνατόν να προβλέπεται μέσα στον </w:t>
      </w:r>
      <w:r>
        <w:rPr>
          <w:rFonts w:eastAsia="Times New Roman" w:cs="Times New Roman"/>
          <w:szCs w:val="24"/>
        </w:rPr>
        <w:t>Ο</w:t>
      </w:r>
      <w:r w:rsidRPr="002F008C">
        <w:rPr>
          <w:rFonts w:eastAsia="Times New Roman" w:cs="Times New Roman"/>
          <w:szCs w:val="24"/>
        </w:rPr>
        <w:t>ργανισμό</w:t>
      </w:r>
      <w:r>
        <w:rPr>
          <w:rFonts w:eastAsia="Times New Roman" w:cs="Times New Roman"/>
          <w:szCs w:val="24"/>
        </w:rPr>
        <w:t>,</w:t>
      </w:r>
      <w:r w:rsidRPr="002F008C">
        <w:rPr>
          <w:rFonts w:eastAsia="Times New Roman" w:cs="Times New Roman"/>
          <w:szCs w:val="24"/>
        </w:rPr>
        <w:t xml:space="preserve"> αυτόν που θα ψηφίσου</w:t>
      </w:r>
      <w:r>
        <w:rPr>
          <w:rFonts w:eastAsia="Times New Roman" w:cs="Times New Roman"/>
          <w:szCs w:val="24"/>
        </w:rPr>
        <w:t>με,</w:t>
      </w:r>
      <w:r w:rsidRPr="002F008C">
        <w:rPr>
          <w:rFonts w:eastAsia="Times New Roman" w:cs="Times New Roman"/>
          <w:szCs w:val="24"/>
        </w:rPr>
        <w:t xml:space="preserve"> ότι το Διοικητικό Συμβούλιο του Ι</w:t>
      </w:r>
      <w:r w:rsidRPr="002F008C">
        <w:rPr>
          <w:rFonts w:eastAsia="Times New Roman" w:cs="Times New Roman"/>
          <w:szCs w:val="24"/>
        </w:rPr>
        <w:t>δρύματο</w:t>
      </w:r>
      <w:r>
        <w:rPr>
          <w:rFonts w:eastAsia="Times New Roman" w:cs="Times New Roman"/>
          <w:szCs w:val="24"/>
        </w:rPr>
        <w:t>ς δεν ελέγχει τη λειτουργία του και εμείς να μην τους έχουμε ρωτήσει;</w:t>
      </w:r>
    </w:p>
    <w:p w14:paraId="03B0EFEE" w14:textId="77777777" w:rsidR="00E66FB6" w:rsidRDefault="00A447A4">
      <w:pPr>
        <w:spacing w:line="600" w:lineRule="auto"/>
        <w:ind w:firstLine="720"/>
        <w:jc w:val="both"/>
        <w:rPr>
          <w:rFonts w:eastAsia="Times New Roman" w:cs="Times New Roman"/>
          <w:szCs w:val="24"/>
        </w:rPr>
      </w:pPr>
      <w:r w:rsidRPr="002F008C">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Άρα είναι στην ουσία η διαφωνία σας, όχι ότι δεν ενημερώθηκαν.</w:t>
      </w:r>
    </w:p>
    <w:p w14:paraId="03B0EFEF" w14:textId="77777777" w:rsidR="00E66FB6" w:rsidRDefault="00A447A4">
      <w:pPr>
        <w:spacing w:line="600" w:lineRule="auto"/>
        <w:ind w:firstLine="720"/>
        <w:jc w:val="both"/>
        <w:rPr>
          <w:rFonts w:eastAsia="Times New Roman"/>
          <w:szCs w:val="24"/>
        </w:rPr>
      </w:pPr>
      <w:r w:rsidRPr="006143A6">
        <w:rPr>
          <w:rFonts w:eastAsia="Times New Roman" w:cs="Times New Roman"/>
          <w:b/>
          <w:szCs w:val="24"/>
        </w:rPr>
        <w:t xml:space="preserve">ΑΝΔΡΕΑΣ ΛΟΒΕΡΔΟΣ: </w:t>
      </w:r>
      <w:r w:rsidRPr="003831CD">
        <w:rPr>
          <w:rFonts w:eastAsia="Times New Roman" w:cs="Times New Roman"/>
          <w:szCs w:val="24"/>
        </w:rPr>
        <w:t>Ε</w:t>
      </w:r>
      <w:r>
        <w:rPr>
          <w:rFonts w:eastAsia="Times New Roman" w:cs="Times New Roman"/>
          <w:szCs w:val="24"/>
        </w:rPr>
        <w:t xml:space="preserve">άν </w:t>
      </w:r>
      <w:r>
        <w:rPr>
          <w:rFonts w:eastAsia="Times New Roman" w:cs="Times New Roman"/>
          <w:szCs w:val="24"/>
        </w:rPr>
        <w:t xml:space="preserve">αυτό δεν το αντιλαμβάνεται ένας συνάδελφος ή μια </w:t>
      </w:r>
      <w:r>
        <w:rPr>
          <w:rFonts w:eastAsia="Times New Roman" w:cs="Times New Roman"/>
          <w:szCs w:val="24"/>
        </w:rPr>
        <w:t>συνάδελφος ως προσβολή, τι θα ψηφίσουμε τότε; Εάν</w:t>
      </w:r>
      <w:r>
        <w:rPr>
          <w:rFonts w:eastAsia="Times New Roman" w:cs="Times New Roman"/>
          <w:szCs w:val="24"/>
        </w:rPr>
        <w:t>,</w:t>
      </w:r>
      <w:r>
        <w:rPr>
          <w:rFonts w:eastAsia="Times New Roman" w:cs="Times New Roman"/>
          <w:szCs w:val="24"/>
        </w:rPr>
        <w:t xml:space="preserve"> δεν το αντιλαμβάνεστε ως προσβολή</w:t>
      </w:r>
      <w:r>
        <w:rPr>
          <w:rFonts w:eastAsia="Times New Roman"/>
          <w:szCs w:val="24"/>
        </w:rPr>
        <w:t>,</w:t>
      </w:r>
      <w:r w:rsidRPr="00145B45">
        <w:rPr>
          <w:rFonts w:eastAsia="Times New Roman"/>
          <w:szCs w:val="24"/>
        </w:rPr>
        <w:t xml:space="preserve"> </w:t>
      </w:r>
      <w:r>
        <w:rPr>
          <w:rFonts w:eastAsia="Times New Roman"/>
          <w:szCs w:val="24"/>
        </w:rPr>
        <w:t>δ</w:t>
      </w:r>
      <w:r w:rsidRPr="00145B45">
        <w:rPr>
          <w:rFonts w:eastAsia="Times New Roman"/>
          <w:szCs w:val="24"/>
        </w:rPr>
        <w:t>εν υπάρχει λόγος να ψηφίσουμε</w:t>
      </w:r>
      <w:r>
        <w:rPr>
          <w:rFonts w:eastAsia="Times New Roman"/>
          <w:szCs w:val="24"/>
        </w:rPr>
        <w:t>.</w:t>
      </w:r>
      <w:r w:rsidRPr="00145B45">
        <w:rPr>
          <w:rFonts w:eastAsia="Times New Roman"/>
          <w:szCs w:val="24"/>
        </w:rPr>
        <w:t xml:space="preserve"> </w:t>
      </w:r>
      <w:r>
        <w:rPr>
          <w:rFonts w:eastAsia="Times New Roman"/>
          <w:szCs w:val="24"/>
        </w:rPr>
        <w:t>Κ</w:t>
      </w:r>
      <w:r w:rsidRPr="00145B45">
        <w:rPr>
          <w:rFonts w:eastAsia="Times New Roman"/>
          <w:szCs w:val="24"/>
        </w:rPr>
        <w:t>άντε ό</w:t>
      </w:r>
      <w:r>
        <w:rPr>
          <w:rFonts w:eastAsia="Times New Roman"/>
          <w:szCs w:val="24"/>
        </w:rPr>
        <w:t>,</w:t>
      </w:r>
      <w:r w:rsidRPr="00145B45">
        <w:rPr>
          <w:rFonts w:eastAsia="Times New Roman"/>
          <w:szCs w:val="24"/>
        </w:rPr>
        <w:t>τι θέλετε</w:t>
      </w:r>
      <w:r>
        <w:rPr>
          <w:rFonts w:eastAsia="Times New Roman"/>
          <w:szCs w:val="24"/>
        </w:rPr>
        <w:t>. Α</w:t>
      </w:r>
      <w:r w:rsidRPr="00145B45">
        <w:rPr>
          <w:rFonts w:eastAsia="Times New Roman"/>
          <w:szCs w:val="24"/>
        </w:rPr>
        <w:t xml:space="preserve">λλά επειδή αύριο ο δικός σας </w:t>
      </w:r>
      <w:r>
        <w:rPr>
          <w:rFonts w:eastAsia="Times New Roman"/>
          <w:szCs w:val="24"/>
        </w:rPr>
        <w:t>Π</w:t>
      </w:r>
      <w:r w:rsidRPr="00145B45">
        <w:rPr>
          <w:rFonts w:eastAsia="Times New Roman"/>
          <w:szCs w:val="24"/>
        </w:rPr>
        <w:t>ρόεδρος θα είναι ένας από τους πρώην Προέδρους που θα συμμετέχει</w:t>
      </w:r>
      <w:r>
        <w:rPr>
          <w:rFonts w:eastAsia="Times New Roman"/>
          <w:szCs w:val="24"/>
        </w:rPr>
        <w:t>,</w:t>
      </w:r>
      <w:r w:rsidRPr="00145B45">
        <w:rPr>
          <w:rFonts w:eastAsia="Times New Roman"/>
          <w:szCs w:val="24"/>
        </w:rPr>
        <w:t xml:space="preserve"> </w:t>
      </w:r>
      <w:r>
        <w:rPr>
          <w:rFonts w:eastAsia="Times New Roman"/>
          <w:szCs w:val="24"/>
        </w:rPr>
        <w:t>δ</w:t>
      </w:r>
      <w:r w:rsidRPr="00145B45">
        <w:rPr>
          <w:rFonts w:eastAsia="Times New Roman"/>
          <w:szCs w:val="24"/>
        </w:rPr>
        <w:t>εν θα ήθελε να του φέ</w:t>
      </w:r>
      <w:r w:rsidRPr="00145B45">
        <w:rPr>
          <w:rFonts w:eastAsia="Times New Roman"/>
          <w:szCs w:val="24"/>
        </w:rPr>
        <w:t xml:space="preserve">ρνει </w:t>
      </w:r>
      <w:r>
        <w:rPr>
          <w:rFonts w:eastAsia="Times New Roman"/>
          <w:szCs w:val="24"/>
        </w:rPr>
        <w:t>η Ολομέλεια, χωρίς να τον ρωτήσει, μια</w:t>
      </w:r>
      <w:r w:rsidRPr="00145B45">
        <w:rPr>
          <w:rFonts w:eastAsia="Times New Roman"/>
          <w:szCs w:val="24"/>
        </w:rPr>
        <w:t xml:space="preserve"> πολιτική επιλογή αλλαγής ενός </w:t>
      </w:r>
      <w:r>
        <w:rPr>
          <w:rFonts w:eastAsia="Times New Roman"/>
          <w:szCs w:val="24"/>
        </w:rPr>
        <w:t>Ο</w:t>
      </w:r>
      <w:r w:rsidRPr="00145B45">
        <w:rPr>
          <w:rFonts w:eastAsia="Times New Roman"/>
          <w:szCs w:val="24"/>
        </w:rPr>
        <w:t>ργανισμού</w:t>
      </w:r>
      <w:r>
        <w:rPr>
          <w:rFonts w:eastAsia="Times New Roman"/>
          <w:szCs w:val="24"/>
        </w:rPr>
        <w:t>.</w:t>
      </w:r>
      <w:r w:rsidRPr="00145B45">
        <w:rPr>
          <w:rFonts w:eastAsia="Times New Roman"/>
          <w:szCs w:val="24"/>
        </w:rPr>
        <w:t xml:space="preserve"> Μήπως </w:t>
      </w:r>
      <w:r>
        <w:rPr>
          <w:rFonts w:eastAsia="Times New Roman"/>
          <w:szCs w:val="24"/>
        </w:rPr>
        <w:t xml:space="preserve">υπάρχει άλλη σκοπιμότητα και δεν θέλετε να </w:t>
      </w:r>
      <w:r w:rsidRPr="00145B45">
        <w:rPr>
          <w:rFonts w:eastAsia="Times New Roman"/>
          <w:szCs w:val="24"/>
        </w:rPr>
        <w:t>τους ρωτήσετε</w:t>
      </w:r>
      <w:r>
        <w:rPr>
          <w:rFonts w:eastAsia="Times New Roman"/>
          <w:szCs w:val="24"/>
        </w:rPr>
        <w:t>;</w:t>
      </w:r>
      <w:r w:rsidRPr="00145B45">
        <w:rPr>
          <w:rFonts w:eastAsia="Times New Roman"/>
          <w:szCs w:val="24"/>
        </w:rPr>
        <w:t xml:space="preserve"> </w:t>
      </w:r>
      <w:r>
        <w:rPr>
          <w:rFonts w:eastAsia="Times New Roman"/>
          <w:szCs w:val="24"/>
        </w:rPr>
        <w:t>Ε</w:t>
      </w:r>
      <w:r w:rsidRPr="00145B45">
        <w:rPr>
          <w:rFonts w:eastAsia="Times New Roman"/>
          <w:szCs w:val="24"/>
        </w:rPr>
        <w:t>ίναι λάθος οι σκέψεις αυτές</w:t>
      </w:r>
      <w:r>
        <w:rPr>
          <w:rFonts w:eastAsia="Times New Roman"/>
          <w:szCs w:val="24"/>
        </w:rPr>
        <w:t xml:space="preserve">. Εγώ δεν τις κάνω. </w:t>
      </w:r>
    </w:p>
    <w:p w14:paraId="03B0EFF0" w14:textId="77777777" w:rsidR="00E66FB6" w:rsidRDefault="00A447A4">
      <w:pPr>
        <w:spacing w:line="600" w:lineRule="auto"/>
        <w:ind w:firstLine="720"/>
        <w:jc w:val="both"/>
        <w:rPr>
          <w:rFonts w:eastAsia="Times New Roman" w:cs="Times New Roman"/>
          <w:b/>
          <w:szCs w:val="24"/>
        </w:rPr>
      </w:pPr>
      <w:r w:rsidRPr="00E7322B">
        <w:rPr>
          <w:rFonts w:eastAsia="Times New Roman" w:cs="Times New Roman"/>
          <w:b/>
          <w:szCs w:val="24"/>
        </w:rPr>
        <w:lastRenderedPageBreak/>
        <w:t xml:space="preserve">ΠΡΟΕΔΡΕΥΟΥΣΑ (Αναστασία Χριστοδουλοπούλου): </w:t>
      </w:r>
      <w:r>
        <w:rPr>
          <w:rFonts w:eastAsia="Times New Roman"/>
          <w:szCs w:val="24"/>
        </w:rPr>
        <w:t>Όχι, αναρωτιέ</w:t>
      </w:r>
      <w:r>
        <w:rPr>
          <w:rFonts w:eastAsia="Times New Roman"/>
          <w:szCs w:val="24"/>
        </w:rPr>
        <w:t xml:space="preserve">μαι, κύριε Λοβέρδο, εσείς γιατί θέτετε το θέμα τώρα. </w:t>
      </w:r>
    </w:p>
    <w:p w14:paraId="03B0EFF1" w14:textId="77777777" w:rsidR="00E66FB6" w:rsidRDefault="00A447A4">
      <w:pPr>
        <w:spacing w:line="600" w:lineRule="auto"/>
        <w:ind w:firstLine="720"/>
        <w:jc w:val="both"/>
        <w:rPr>
          <w:rFonts w:eastAsia="Times New Roman"/>
          <w:szCs w:val="24"/>
        </w:rPr>
      </w:pPr>
      <w:r w:rsidRPr="006143A6">
        <w:rPr>
          <w:rFonts w:eastAsia="Times New Roman" w:cs="Times New Roman"/>
          <w:b/>
          <w:szCs w:val="24"/>
        </w:rPr>
        <w:t xml:space="preserve">ΑΝΔΡΕΑΣ ΛΟΒΕΡΔΟΣ: </w:t>
      </w:r>
      <w:r>
        <w:rPr>
          <w:rFonts w:eastAsia="Times New Roman" w:cs="Times New Roman"/>
          <w:szCs w:val="24"/>
        </w:rPr>
        <w:t>Εάν αποφασίσετε να μην</w:t>
      </w:r>
      <w:r w:rsidRPr="00145B45">
        <w:rPr>
          <w:rFonts w:eastAsia="Times New Roman"/>
          <w:szCs w:val="24"/>
        </w:rPr>
        <w:t xml:space="preserve"> ακούσετε αυτή</w:t>
      </w:r>
      <w:r>
        <w:rPr>
          <w:rFonts w:eastAsia="Times New Roman"/>
          <w:szCs w:val="24"/>
        </w:rPr>
        <w:t>ν</w:t>
      </w:r>
      <w:r w:rsidRPr="00145B45">
        <w:rPr>
          <w:rFonts w:eastAsia="Times New Roman"/>
          <w:szCs w:val="24"/>
        </w:rPr>
        <w:t xml:space="preserve"> την παράκληση</w:t>
      </w:r>
      <w:r>
        <w:rPr>
          <w:rFonts w:eastAsia="Times New Roman"/>
          <w:szCs w:val="24"/>
        </w:rPr>
        <w:t>,</w:t>
      </w:r>
      <w:r w:rsidRPr="00145B45">
        <w:rPr>
          <w:rFonts w:eastAsia="Times New Roman"/>
          <w:szCs w:val="24"/>
        </w:rPr>
        <w:t xml:space="preserve"> τότε στις ομιλίες μας θα αλλάξει το επίπεδο</w:t>
      </w:r>
      <w:r>
        <w:rPr>
          <w:rFonts w:eastAsia="Times New Roman"/>
          <w:szCs w:val="24"/>
        </w:rPr>
        <w:t xml:space="preserve"> συνομιλιών μας επί του Κανονισμού της Βουλής και θα πάει να γίνει ένα κανονικό επίπεδο </w:t>
      </w:r>
      <w:r>
        <w:rPr>
          <w:rFonts w:eastAsia="Times New Roman"/>
          <w:szCs w:val="24"/>
        </w:rPr>
        <w:t>συγκρουόμενων πολιτικών κομμάτων.</w:t>
      </w:r>
    </w:p>
    <w:p w14:paraId="03B0EFF2" w14:textId="77777777" w:rsidR="00E66FB6" w:rsidRDefault="00A447A4">
      <w:pPr>
        <w:spacing w:line="600" w:lineRule="auto"/>
        <w:ind w:firstLine="720"/>
        <w:jc w:val="both"/>
        <w:rPr>
          <w:rFonts w:eastAsia="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szCs w:val="24"/>
        </w:rPr>
        <w:t xml:space="preserve">Άρα, απειλείτε τώρα; </w:t>
      </w:r>
    </w:p>
    <w:p w14:paraId="03B0EFF3"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Πρέπει, όμως, να καταλάβετε ότι κάτι σας λέμε αυτήν τη στιγμή. </w:t>
      </w:r>
    </w:p>
    <w:p w14:paraId="03B0EFF4"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Πολύ ωραία, καταλάβαμε!</w:t>
      </w:r>
    </w:p>
    <w:p w14:paraId="03B0EFF5" w14:textId="77777777" w:rsidR="00E66FB6" w:rsidRDefault="00A447A4">
      <w:pPr>
        <w:spacing w:line="600" w:lineRule="auto"/>
        <w:ind w:firstLine="720"/>
        <w:jc w:val="both"/>
        <w:rPr>
          <w:rFonts w:eastAsia="Times New Roman"/>
          <w:szCs w:val="24"/>
        </w:rPr>
      </w:pPr>
      <w:r w:rsidRPr="00E7322B">
        <w:rPr>
          <w:rFonts w:eastAsia="Times New Roman" w:cs="Times New Roman"/>
          <w:b/>
          <w:szCs w:val="24"/>
        </w:rPr>
        <w:t xml:space="preserve">ΠΡΟΕΔΡΕΥΟΥΣΑ </w:t>
      </w:r>
      <w:r w:rsidRPr="00E7322B">
        <w:rPr>
          <w:rFonts w:eastAsia="Times New Roman" w:cs="Times New Roman"/>
          <w:b/>
          <w:szCs w:val="24"/>
        </w:rPr>
        <w:t>(Αναστασία Χριστοδουλοπούλου):</w:t>
      </w:r>
      <w:r>
        <w:rPr>
          <w:rFonts w:eastAsia="Times New Roman" w:cs="Times New Roman"/>
          <w:b/>
          <w:szCs w:val="24"/>
        </w:rPr>
        <w:t xml:space="preserve"> </w:t>
      </w:r>
      <w:r>
        <w:rPr>
          <w:rFonts w:eastAsia="Times New Roman" w:cs="Times New Roman"/>
          <w:szCs w:val="24"/>
        </w:rPr>
        <w:t xml:space="preserve">Εγώ προσωπικώς που δεν είμαι </w:t>
      </w:r>
      <w:r w:rsidRPr="00145B45">
        <w:rPr>
          <w:rFonts w:eastAsia="Times New Roman"/>
          <w:szCs w:val="24"/>
        </w:rPr>
        <w:t xml:space="preserve">στην </w:t>
      </w:r>
      <w:r>
        <w:rPr>
          <w:rFonts w:eastAsia="Times New Roman"/>
          <w:szCs w:val="24"/>
        </w:rPr>
        <w:t>Ε</w:t>
      </w:r>
      <w:r w:rsidRPr="00145B45">
        <w:rPr>
          <w:rFonts w:eastAsia="Times New Roman"/>
          <w:szCs w:val="24"/>
        </w:rPr>
        <w:t xml:space="preserve">πιτροπή </w:t>
      </w:r>
      <w:r>
        <w:rPr>
          <w:rFonts w:eastAsia="Times New Roman"/>
          <w:szCs w:val="24"/>
        </w:rPr>
        <w:t>Κ</w:t>
      </w:r>
      <w:r w:rsidRPr="00145B45">
        <w:rPr>
          <w:rFonts w:eastAsia="Times New Roman"/>
          <w:szCs w:val="24"/>
        </w:rPr>
        <w:t>ανονισμού δεν καταλαβαίνω τίποτα απολύτως και καλό είναι να μιλάτε καθαρά να τα ακούει και ο ελληνικός λαός</w:t>
      </w:r>
      <w:r>
        <w:rPr>
          <w:rFonts w:eastAsia="Times New Roman"/>
          <w:szCs w:val="24"/>
        </w:rPr>
        <w:t>.</w:t>
      </w:r>
    </w:p>
    <w:p w14:paraId="03B0EFF6" w14:textId="77777777" w:rsidR="00E66FB6" w:rsidRDefault="00A447A4">
      <w:pPr>
        <w:spacing w:line="600" w:lineRule="auto"/>
        <w:ind w:firstLine="720"/>
        <w:jc w:val="both"/>
        <w:rPr>
          <w:rFonts w:eastAsia="Times New Roman" w:cs="Times New Roman"/>
          <w:szCs w:val="24"/>
        </w:rPr>
      </w:pPr>
      <w:r w:rsidRPr="006143A6">
        <w:rPr>
          <w:rFonts w:eastAsia="Times New Roman" w:cs="Times New Roman"/>
          <w:b/>
          <w:szCs w:val="24"/>
        </w:rPr>
        <w:lastRenderedPageBreak/>
        <w:t xml:space="preserve">ΑΝΔΡΕΑΣ ΛΟΒΕΡΔΟΣ: </w:t>
      </w:r>
      <w:r>
        <w:rPr>
          <w:rFonts w:eastAsia="Times New Roman" w:cs="Times New Roman"/>
          <w:szCs w:val="24"/>
        </w:rPr>
        <w:t>Για τον ελληνικό λαό τα λέω, όχι για εσάς.</w:t>
      </w:r>
    </w:p>
    <w:p w14:paraId="03B0EFF7" w14:textId="77777777" w:rsidR="00E66FB6" w:rsidRDefault="00A447A4">
      <w:pPr>
        <w:spacing w:line="600" w:lineRule="auto"/>
        <w:ind w:firstLine="720"/>
        <w:jc w:val="both"/>
        <w:rPr>
          <w:rFonts w:eastAsia="Times New Roman" w:cs="Times New Roman"/>
          <w:szCs w:val="24"/>
        </w:rPr>
      </w:pPr>
      <w:r w:rsidRPr="00E7322B">
        <w:rPr>
          <w:rFonts w:eastAsia="Times New Roman" w:cs="Times New Roman"/>
          <w:b/>
          <w:szCs w:val="24"/>
        </w:rPr>
        <w:t>ΠΡΟΕΔΡΕΥΟΥΣ</w:t>
      </w:r>
      <w:r w:rsidRPr="00E7322B">
        <w:rPr>
          <w:rFonts w:eastAsia="Times New Roman" w:cs="Times New Roman"/>
          <w:b/>
          <w:szCs w:val="24"/>
        </w:rPr>
        <w:t xml:space="preserve">Α (Αναστασία Χριστοδουλοπούλου): </w:t>
      </w:r>
      <w:r>
        <w:rPr>
          <w:rFonts w:eastAsia="Times New Roman" w:cs="Times New Roman"/>
          <w:szCs w:val="24"/>
        </w:rPr>
        <w:t xml:space="preserve">Εντάξει, ωραία. </w:t>
      </w:r>
    </w:p>
    <w:p w14:paraId="03B0EFF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Βουλής κ. </w:t>
      </w:r>
      <w:proofErr w:type="spellStart"/>
      <w:r>
        <w:rPr>
          <w:rFonts w:eastAsia="Times New Roman" w:cs="Times New Roman"/>
          <w:szCs w:val="24"/>
        </w:rPr>
        <w:t>Βούτσης</w:t>
      </w:r>
      <w:proofErr w:type="spellEnd"/>
      <w:r>
        <w:rPr>
          <w:rFonts w:eastAsia="Times New Roman" w:cs="Times New Roman"/>
          <w:szCs w:val="24"/>
        </w:rPr>
        <w:t xml:space="preserve">. </w:t>
      </w:r>
    </w:p>
    <w:p w14:paraId="03B0EFF9" w14:textId="77777777" w:rsidR="00E66FB6" w:rsidRDefault="00A447A4">
      <w:pPr>
        <w:spacing w:line="600" w:lineRule="auto"/>
        <w:ind w:firstLine="720"/>
        <w:jc w:val="both"/>
        <w:rPr>
          <w:rFonts w:eastAsia="Times New Roman"/>
          <w:szCs w:val="24"/>
        </w:rPr>
      </w:pPr>
      <w:r>
        <w:rPr>
          <w:rFonts w:eastAsia="Times New Roman" w:cs="Times New Roman"/>
          <w:b/>
          <w:szCs w:val="24"/>
        </w:rPr>
        <w:t>ΝΙΚΟΛΑΟΣ ΒΟΥΤΣΗΣ (Πρόεδρος της Βουλής)</w:t>
      </w:r>
      <w:r w:rsidRPr="00276D2D">
        <w:rPr>
          <w:rFonts w:eastAsia="Times New Roman" w:cs="Times New Roman"/>
          <w:b/>
          <w:szCs w:val="24"/>
        </w:rPr>
        <w:t xml:space="preserve">: </w:t>
      </w:r>
      <w:r>
        <w:rPr>
          <w:rFonts w:eastAsia="Times New Roman"/>
          <w:szCs w:val="24"/>
        </w:rPr>
        <w:t xml:space="preserve">Λυπούμαι, </w:t>
      </w:r>
      <w:r w:rsidRPr="00145B45">
        <w:rPr>
          <w:rFonts w:eastAsia="Times New Roman"/>
          <w:szCs w:val="24"/>
        </w:rPr>
        <w:t xml:space="preserve">γιατί </w:t>
      </w:r>
      <w:r>
        <w:rPr>
          <w:rFonts w:eastAsia="Times New Roman"/>
          <w:szCs w:val="24"/>
        </w:rPr>
        <w:t>μια</w:t>
      </w:r>
      <w:r w:rsidRPr="00145B45">
        <w:rPr>
          <w:rFonts w:eastAsia="Times New Roman"/>
          <w:szCs w:val="24"/>
        </w:rPr>
        <w:t xml:space="preserve"> </w:t>
      </w:r>
      <w:r>
        <w:rPr>
          <w:rFonts w:eastAsia="Times New Roman"/>
          <w:szCs w:val="24"/>
        </w:rPr>
        <w:t xml:space="preserve">τακτική που </w:t>
      </w:r>
      <w:r w:rsidRPr="00145B45">
        <w:rPr>
          <w:rFonts w:eastAsia="Times New Roman"/>
          <w:szCs w:val="24"/>
        </w:rPr>
        <w:t>δεν την είχαμε συνηθίσει τα προηγούμενα χρόνια</w:t>
      </w:r>
      <w:r>
        <w:rPr>
          <w:rFonts w:eastAsia="Times New Roman"/>
          <w:szCs w:val="24"/>
        </w:rPr>
        <w:t>,</w:t>
      </w:r>
      <w:r w:rsidRPr="00145B45">
        <w:rPr>
          <w:rFonts w:eastAsia="Times New Roman"/>
          <w:szCs w:val="24"/>
        </w:rPr>
        <w:t xml:space="preserve"> </w:t>
      </w:r>
      <w:r>
        <w:rPr>
          <w:rFonts w:eastAsia="Times New Roman"/>
          <w:szCs w:val="24"/>
        </w:rPr>
        <w:t>τ</w:t>
      </w:r>
      <w:r w:rsidRPr="00145B45">
        <w:rPr>
          <w:rFonts w:eastAsia="Times New Roman"/>
          <w:szCs w:val="24"/>
        </w:rPr>
        <w:t>ον τελευταίο καιρό</w:t>
      </w:r>
      <w:r>
        <w:rPr>
          <w:rFonts w:eastAsia="Times New Roman"/>
          <w:szCs w:val="24"/>
        </w:rPr>
        <w:t xml:space="preserve"> –ευτυχώς σήμερα όχι επενδυμένη με τη</w:t>
      </w:r>
      <w:r w:rsidRPr="00145B45">
        <w:rPr>
          <w:rFonts w:eastAsia="Times New Roman"/>
          <w:szCs w:val="24"/>
        </w:rPr>
        <w:t xml:space="preserve"> φρασεολογία για το ότι η χώρα βρίσκεται σε φάση δημοκρατικής εκτροπής</w:t>
      </w:r>
      <w:r>
        <w:rPr>
          <w:rFonts w:eastAsia="Times New Roman"/>
          <w:szCs w:val="24"/>
        </w:rPr>
        <w:t>-</w:t>
      </w:r>
      <w:r w:rsidRPr="00145B45">
        <w:rPr>
          <w:rFonts w:eastAsia="Times New Roman"/>
          <w:szCs w:val="24"/>
        </w:rPr>
        <w:t xml:space="preserve"> έρχεται με την έννοια ενός αιφνιδιασμ</w:t>
      </w:r>
      <w:r>
        <w:rPr>
          <w:rFonts w:eastAsia="Times New Roman"/>
          <w:szCs w:val="24"/>
        </w:rPr>
        <w:t>ού. Λυπούμαι πραγματικά, διότι δύο</w:t>
      </w:r>
      <w:r w:rsidRPr="00145B45">
        <w:rPr>
          <w:rFonts w:eastAsia="Times New Roman"/>
          <w:szCs w:val="24"/>
        </w:rPr>
        <w:t xml:space="preserve"> μέρες την προηγούμενη εβδομάδα </w:t>
      </w:r>
      <w:r>
        <w:rPr>
          <w:rFonts w:eastAsia="Times New Roman"/>
          <w:szCs w:val="24"/>
        </w:rPr>
        <w:t>σ</w:t>
      </w:r>
      <w:r w:rsidRPr="00145B45">
        <w:rPr>
          <w:rFonts w:eastAsia="Times New Roman"/>
          <w:szCs w:val="24"/>
        </w:rPr>
        <w:t xml:space="preserve">υζητήσαμε στην Επιτροπή Κανονισμού και δεν </w:t>
      </w:r>
      <w:r>
        <w:rPr>
          <w:rFonts w:eastAsia="Times New Roman"/>
          <w:szCs w:val="24"/>
        </w:rPr>
        <w:t>ηγέρθη</w:t>
      </w:r>
      <w:r w:rsidRPr="00145B45">
        <w:rPr>
          <w:rFonts w:eastAsia="Times New Roman"/>
          <w:szCs w:val="24"/>
        </w:rPr>
        <w:t xml:space="preserve"> τέτοιο ζήτημα</w:t>
      </w:r>
      <w:r>
        <w:rPr>
          <w:rFonts w:eastAsia="Times New Roman"/>
          <w:szCs w:val="24"/>
        </w:rPr>
        <w:t>,</w:t>
      </w:r>
      <w:r w:rsidRPr="00145B45">
        <w:rPr>
          <w:rFonts w:eastAsia="Times New Roman"/>
          <w:szCs w:val="24"/>
        </w:rPr>
        <w:t xml:space="preserve"> δηλαδή διαδικαστικό ζήτημα</w:t>
      </w:r>
      <w:r>
        <w:rPr>
          <w:rFonts w:eastAsia="Times New Roman"/>
          <w:szCs w:val="24"/>
        </w:rPr>
        <w:t>, σε σχέση με</w:t>
      </w:r>
      <w:r w:rsidRPr="00145B45">
        <w:rPr>
          <w:rFonts w:eastAsia="Times New Roman"/>
          <w:szCs w:val="24"/>
        </w:rPr>
        <w:t xml:space="preserve"> το </w:t>
      </w:r>
      <w:r>
        <w:rPr>
          <w:rFonts w:eastAsia="Times New Roman"/>
          <w:szCs w:val="24"/>
        </w:rPr>
        <w:t>Δ</w:t>
      </w:r>
      <w:r w:rsidRPr="00145B45">
        <w:rPr>
          <w:rFonts w:eastAsia="Times New Roman"/>
          <w:szCs w:val="24"/>
        </w:rPr>
        <w:t xml:space="preserve">ιοικητικό </w:t>
      </w:r>
      <w:r>
        <w:rPr>
          <w:rFonts w:eastAsia="Times New Roman"/>
          <w:szCs w:val="24"/>
        </w:rPr>
        <w:t>Σ</w:t>
      </w:r>
      <w:r w:rsidRPr="00145B45">
        <w:rPr>
          <w:rFonts w:eastAsia="Times New Roman"/>
          <w:szCs w:val="24"/>
        </w:rPr>
        <w:t>υμβούλιο του Ιδρύματος</w:t>
      </w:r>
      <w:r>
        <w:rPr>
          <w:rFonts w:eastAsia="Times New Roman"/>
          <w:szCs w:val="24"/>
        </w:rPr>
        <w:t>.</w:t>
      </w:r>
      <w:r w:rsidRPr="00145B45">
        <w:rPr>
          <w:rFonts w:eastAsia="Times New Roman"/>
          <w:szCs w:val="24"/>
        </w:rPr>
        <w:t xml:space="preserve"> </w:t>
      </w:r>
    </w:p>
    <w:p w14:paraId="03B0EFFA" w14:textId="77777777" w:rsidR="00E66FB6" w:rsidRDefault="00A447A4">
      <w:pPr>
        <w:spacing w:line="600" w:lineRule="auto"/>
        <w:ind w:firstLine="720"/>
        <w:jc w:val="both"/>
        <w:rPr>
          <w:rFonts w:eastAsia="Times New Roman"/>
          <w:szCs w:val="24"/>
        </w:rPr>
      </w:pPr>
      <w:r>
        <w:rPr>
          <w:rFonts w:eastAsia="Times New Roman"/>
          <w:szCs w:val="24"/>
        </w:rPr>
        <w:t>Αυτές οι επεξεργασίες που έχουν</w:t>
      </w:r>
      <w:r w:rsidRPr="00145B45">
        <w:rPr>
          <w:rFonts w:eastAsia="Times New Roman"/>
          <w:szCs w:val="24"/>
        </w:rPr>
        <w:t xml:space="preserve"> γίνει</w:t>
      </w:r>
      <w:r>
        <w:rPr>
          <w:rFonts w:eastAsia="Times New Roman"/>
          <w:szCs w:val="24"/>
        </w:rPr>
        <w:t>,</w:t>
      </w:r>
      <w:r w:rsidRPr="00145B45">
        <w:rPr>
          <w:rFonts w:eastAsia="Times New Roman"/>
          <w:szCs w:val="24"/>
        </w:rPr>
        <w:t xml:space="preserve"> έχουν γνωστοποιηθεί προς όλους και έχουν σταλεί προς όλους</w:t>
      </w:r>
      <w:r>
        <w:rPr>
          <w:rFonts w:eastAsia="Times New Roman"/>
          <w:szCs w:val="24"/>
        </w:rPr>
        <w:t>,</w:t>
      </w:r>
      <w:r w:rsidRPr="00145B45">
        <w:rPr>
          <w:rFonts w:eastAsia="Times New Roman"/>
          <w:szCs w:val="24"/>
        </w:rPr>
        <w:t xml:space="preserve"> εδώ και μερικές εβδομάδες</w:t>
      </w:r>
      <w:r>
        <w:rPr>
          <w:rFonts w:eastAsia="Times New Roman"/>
          <w:szCs w:val="24"/>
        </w:rPr>
        <w:t>. Αυτή η διαδικασία θα</w:t>
      </w:r>
      <w:r w:rsidRPr="00145B45">
        <w:rPr>
          <w:rFonts w:eastAsia="Times New Roman"/>
          <w:szCs w:val="24"/>
        </w:rPr>
        <w:t xml:space="preserve"> είχε τελειώσει εδώ και καιρό</w:t>
      </w:r>
      <w:r>
        <w:rPr>
          <w:rFonts w:eastAsia="Times New Roman"/>
          <w:szCs w:val="24"/>
        </w:rPr>
        <w:t>,</w:t>
      </w:r>
      <w:r w:rsidRPr="00145B45">
        <w:rPr>
          <w:rFonts w:eastAsia="Times New Roman"/>
          <w:szCs w:val="24"/>
        </w:rPr>
        <w:t xml:space="preserve"> </w:t>
      </w:r>
      <w:r>
        <w:rPr>
          <w:rFonts w:eastAsia="Times New Roman"/>
          <w:szCs w:val="24"/>
        </w:rPr>
        <w:t>ε</w:t>
      </w:r>
      <w:r w:rsidRPr="00145B45">
        <w:rPr>
          <w:rFonts w:eastAsia="Times New Roman"/>
          <w:szCs w:val="24"/>
        </w:rPr>
        <w:t xml:space="preserve">άν δεν υπήρχαν ενδιάμεσα τα </w:t>
      </w:r>
      <w:r>
        <w:rPr>
          <w:rFonts w:eastAsia="Times New Roman"/>
          <w:szCs w:val="24"/>
        </w:rPr>
        <w:t>θ</w:t>
      </w:r>
      <w:r w:rsidRPr="00145B45">
        <w:rPr>
          <w:rFonts w:eastAsia="Times New Roman"/>
          <w:szCs w:val="24"/>
        </w:rPr>
        <w:t xml:space="preserve">έματα που αφορούσαν στις </w:t>
      </w:r>
      <w:r w:rsidRPr="00145B45">
        <w:rPr>
          <w:rFonts w:eastAsia="Times New Roman"/>
          <w:szCs w:val="24"/>
        </w:rPr>
        <w:lastRenderedPageBreak/>
        <w:t>Πρέσπες</w:t>
      </w:r>
      <w:r>
        <w:rPr>
          <w:rFonts w:eastAsia="Times New Roman"/>
          <w:szCs w:val="24"/>
        </w:rPr>
        <w:t>, στη</w:t>
      </w:r>
      <w:r w:rsidRPr="00145B45">
        <w:rPr>
          <w:rFonts w:eastAsia="Times New Roman"/>
          <w:szCs w:val="24"/>
        </w:rPr>
        <w:t xml:space="preserve"> </w:t>
      </w:r>
      <w:r>
        <w:rPr>
          <w:rFonts w:eastAsia="Times New Roman"/>
          <w:szCs w:val="24"/>
        </w:rPr>
        <w:t>σ</w:t>
      </w:r>
      <w:r w:rsidRPr="00145B45">
        <w:rPr>
          <w:rFonts w:eastAsia="Times New Roman"/>
          <w:szCs w:val="24"/>
        </w:rPr>
        <w:t xml:space="preserve">υνταγματική </w:t>
      </w:r>
      <w:r>
        <w:rPr>
          <w:rFonts w:eastAsia="Times New Roman"/>
          <w:szCs w:val="24"/>
        </w:rPr>
        <w:t>Α</w:t>
      </w:r>
      <w:r w:rsidRPr="00145B45">
        <w:rPr>
          <w:rFonts w:eastAsia="Times New Roman"/>
          <w:szCs w:val="24"/>
        </w:rPr>
        <w:t xml:space="preserve">ναθεώρηση </w:t>
      </w:r>
      <w:r>
        <w:rPr>
          <w:rFonts w:eastAsia="Times New Roman"/>
          <w:szCs w:val="24"/>
        </w:rPr>
        <w:t>κ.λπ</w:t>
      </w:r>
      <w:r>
        <w:rPr>
          <w:rFonts w:eastAsia="Times New Roman"/>
          <w:szCs w:val="24"/>
        </w:rPr>
        <w:t>.</w:t>
      </w:r>
      <w:r>
        <w:rPr>
          <w:rFonts w:eastAsia="Times New Roman"/>
          <w:szCs w:val="24"/>
        </w:rPr>
        <w:t>.</w:t>
      </w:r>
      <w:r>
        <w:rPr>
          <w:rFonts w:eastAsia="Times New Roman"/>
          <w:szCs w:val="24"/>
        </w:rPr>
        <w:t xml:space="preserve"> Ήρθαν</w:t>
      </w:r>
      <w:r w:rsidRPr="00145B45">
        <w:rPr>
          <w:rFonts w:eastAsia="Times New Roman"/>
          <w:szCs w:val="24"/>
        </w:rPr>
        <w:t xml:space="preserve"> μάλιστα από κάποιους πρώην </w:t>
      </w:r>
      <w:r>
        <w:rPr>
          <w:rFonts w:eastAsia="Times New Roman"/>
          <w:szCs w:val="24"/>
        </w:rPr>
        <w:t>Προέδρους</w:t>
      </w:r>
      <w:r w:rsidRPr="00145B45">
        <w:rPr>
          <w:rFonts w:eastAsia="Times New Roman"/>
          <w:szCs w:val="24"/>
        </w:rPr>
        <w:t xml:space="preserve"> της Βουλής κάποιες παρατηρήσεις</w:t>
      </w:r>
      <w:r>
        <w:rPr>
          <w:rFonts w:eastAsia="Times New Roman"/>
          <w:szCs w:val="24"/>
        </w:rPr>
        <w:t>.</w:t>
      </w:r>
      <w:r w:rsidRPr="00145B45">
        <w:rPr>
          <w:rFonts w:eastAsia="Times New Roman"/>
          <w:szCs w:val="24"/>
        </w:rPr>
        <w:t xml:space="preserve"> </w:t>
      </w:r>
      <w:r>
        <w:rPr>
          <w:rFonts w:eastAsia="Times New Roman"/>
          <w:szCs w:val="24"/>
        </w:rPr>
        <w:t>Κ</w:t>
      </w:r>
      <w:r w:rsidRPr="00145B45">
        <w:rPr>
          <w:rFonts w:eastAsia="Times New Roman"/>
          <w:szCs w:val="24"/>
        </w:rPr>
        <w:t xml:space="preserve">άποιες από αυτές ενσωματώθηκαν </w:t>
      </w:r>
      <w:r>
        <w:rPr>
          <w:rFonts w:eastAsia="Times New Roman"/>
          <w:szCs w:val="24"/>
        </w:rPr>
        <w:t>ή</w:t>
      </w:r>
      <w:r w:rsidRPr="00145B45">
        <w:rPr>
          <w:rFonts w:eastAsia="Times New Roman"/>
          <w:szCs w:val="24"/>
        </w:rPr>
        <w:t xml:space="preserve"> ελήφθησαν </w:t>
      </w:r>
      <w:r w:rsidRPr="00145B45">
        <w:rPr>
          <w:rFonts w:eastAsia="Times New Roman"/>
          <w:szCs w:val="24"/>
        </w:rPr>
        <w:t>υπ</w:t>
      </w:r>
      <w:r>
        <w:rPr>
          <w:rFonts w:eastAsia="Times New Roman"/>
          <w:szCs w:val="24"/>
        </w:rPr>
        <w:t xml:space="preserve">’ </w:t>
      </w:r>
      <w:proofErr w:type="spellStart"/>
      <w:r w:rsidRPr="00145B45">
        <w:rPr>
          <w:rFonts w:eastAsia="Times New Roman"/>
          <w:szCs w:val="24"/>
        </w:rPr>
        <w:t>όψ</w:t>
      </w:r>
      <w:r>
        <w:rPr>
          <w:rFonts w:eastAsia="Times New Roman"/>
          <w:szCs w:val="24"/>
        </w:rPr>
        <w:t>ιν</w:t>
      </w:r>
      <w:proofErr w:type="spellEnd"/>
      <w:r>
        <w:rPr>
          <w:rFonts w:eastAsia="Times New Roman"/>
          <w:szCs w:val="24"/>
        </w:rPr>
        <w:t>.</w:t>
      </w:r>
    </w:p>
    <w:p w14:paraId="03B0EFFB" w14:textId="77777777" w:rsidR="00E66FB6" w:rsidRDefault="00A447A4">
      <w:pPr>
        <w:spacing w:line="600" w:lineRule="auto"/>
        <w:ind w:firstLine="720"/>
        <w:jc w:val="both"/>
        <w:rPr>
          <w:rFonts w:eastAsia="Times New Roman"/>
          <w:szCs w:val="24"/>
        </w:rPr>
      </w:pPr>
      <w:r>
        <w:rPr>
          <w:rFonts w:eastAsia="Times New Roman"/>
          <w:szCs w:val="24"/>
        </w:rPr>
        <w:t>Θ</w:t>
      </w:r>
      <w:r w:rsidRPr="00145B45">
        <w:rPr>
          <w:rFonts w:eastAsia="Times New Roman"/>
          <w:szCs w:val="24"/>
        </w:rPr>
        <w:t>έλω να είμαι πάρα πολύ σαφής</w:t>
      </w:r>
      <w:r>
        <w:rPr>
          <w:rFonts w:eastAsia="Times New Roman"/>
          <w:szCs w:val="24"/>
        </w:rPr>
        <w:t>.</w:t>
      </w:r>
      <w:r w:rsidRPr="00145B45">
        <w:rPr>
          <w:rFonts w:eastAsia="Times New Roman"/>
          <w:szCs w:val="24"/>
        </w:rPr>
        <w:t xml:space="preserve"> </w:t>
      </w:r>
      <w:r>
        <w:rPr>
          <w:rFonts w:eastAsia="Times New Roman"/>
          <w:szCs w:val="24"/>
        </w:rPr>
        <w:t>Θ</w:t>
      </w:r>
      <w:r w:rsidRPr="00145B45">
        <w:rPr>
          <w:rFonts w:eastAsia="Times New Roman"/>
          <w:szCs w:val="24"/>
        </w:rPr>
        <w:t xml:space="preserve">εωρώ εντελώς </w:t>
      </w:r>
      <w:proofErr w:type="spellStart"/>
      <w:r>
        <w:rPr>
          <w:rFonts w:eastAsia="Times New Roman"/>
          <w:szCs w:val="24"/>
        </w:rPr>
        <w:t>απολίτικη</w:t>
      </w:r>
      <w:proofErr w:type="spellEnd"/>
      <w:r w:rsidRPr="00145B45">
        <w:rPr>
          <w:rFonts w:eastAsia="Times New Roman"/>
          <w:szCs w:val="24"/>
        </w:rPr>
        <w:t xml:space="preserve"> και επικίνδυνη για τη Βουλή </w:t>
      </w:r>
      <w:r>
        <w:rPr>
          <w:rFonts w:eastAsia="Times New Roman"/>
          <w:szCs w:val="24"/>
        </w:rPr>
        <w:t>μια</w:t>
      </w:r>
      <w:r w:rsidRPr="00145B45">
        <w:rPr>
          <w:rFonts w:eastAsia="Times New Roman"/>
          <w:szCs w:val="24"/>
        </w:rPr>
        <w:t xml:space="preserve"> </w:t>
      </w:r>
      <w:proofErr w:type="spellStart"/>
      <w:r w:rsidRPr="00145B45">
        <w:rPr>
          <w:rFonts w:eastAsia="Times New Roman"/>
          <w:szCs w:val="24"/>
        </w:rPr>
        <w:t>οιονεί</w:t>
      </w:r>
      <w:proofErr w:type="spellEnd"/>
      <w:r w:rsidRPr="00145B45">
        <w:rPr>
          <w:rFonts w:eastAsia="Times New Roman"/>
          <w:szCs w:val="24"/>
        </w:rPr>
        <w:t xml:space="preserve"> ιδιοκτησιακή αντίληψη που ενδεχομένως υπάρχ</w:t>
      </w:r>
      <w:r>
        <w:rPr>
          <w:rFonts w:eastAsia="Times New Roman"/>
          <w:szCs w:val="24"/>
        </w:rPr>
        <w:t>ει</w:t>
      </w:r>
      <w:r w:rsidRPr="00145B45">
        <w:rPr>
          <w:rFonts w:eastAsia="Times New Roman"/>
          <w:szCs w:val="24"/>
        </w:rPr>
        <w:t xml:space="preserve"> στα μυαλά κάποιων</w:t>
      </w:r>
      <w:r>
        <w:rPr>
          <w:rFonts w:eastAsia="Times New Roman"/>
          <w:szCs w:val="24"/>
        </w:rPr>
        <w:t>.</w:t>
      </w:r>
      <w:r w:rsidRPr="00145B45">
        <w:rPr>
          <w:rFonts w:eastAsia="Times New Roman"/>
          <w:szCs w:val="24"/>
        </w:rPr>
        <w:t xml:space="preserve"> </w:t>
      </w:r>
      <w:r>
        <w:rPr>
          <w:rFonts w:eastAsia="Times New Roman"/>
          <w:szCs w:val="24"/>
        </w:rPr>
        <w:t>Εμένα δεν μ</w:t>
      </w:r>
      <w:r w:rsidRPr="00145B45">
        <w:rPr>
          <w:rFonts w:eastAsia="Times New Roman"/>
          <w:szCs w:val="24"/>
        </w:rPr>
        <w:t>ε αφορά αυτό το ζήτημα</w:t>
      </w:r>
      <w:r>
        <w:rPr>
          <w:rFonts w:eastAsia="Times New Roman"/>
          <w:szCs w:val="24"/>
        </w:rPr>
        <w:t>. Θέλω να πω,</w:t>
      </w:r>
      <w:r w:rsidRPr="00145B45">
        <w:rPr>
          <w:rFonts w:eastAsia="Times New Roman"/>
          <w:szCs w:val="24"/>
        </w:rPr>
        <w:t xml:space="preserve"> δηλαδή</w:t>
      </w:r>
      <w:r>
        <w:rPr>
          <w:rFonts w:eastAsia="Times New Roman"/>
          <w:szCs w:val="24"/>
        </w:rPr>
        <w:t>,</w:t>
      </w:r>
      <w:r w:rsidRPr="00145B45">
        <w:rPr>
          <w:rFonts w:eastAsia="Times New Roman"/>
          <w:szCs w:val="24"/>
        </w:rPr>
        <w:t xml:space="preserve"> ότι η κωλυσιεργία σε σχέση </w:t>
      </w:r>
      <w:r>
        <w:rPr>
          <w:rFonts w:eastAsia="Times New Roman"/>
          <w:szCs w:val="24"/>
        </w:rPr>
        <w:t xml:space="preserve">με αυτό το </w:t>
      </w:r>
      <w:r>
        <w:rPr>
          <w:rFonts w:eastAsia="Times New Roman"/>
          <w:szCs w:val="24"/>
        </w:rPr>
        <w:t xml:space="preserve">ζήτημα </w:t>
      </w:r>
      <w:r w:rsidRPr="00145B45">
        <w:rPr>
          <w:rFonts w:eastAsia="Times New Roman"/>
          <w:szCs w:val="24"/>
        </w:rPr>
        <w:t>είναι εντελώς απαράδεκτη</w:t>
      </w:r>
      <w:r>
        <w:rPr>
          <w:rFonts w:eastAsia="Times New Roman"/>
          <w:szCs w:val="24"/>
        </w:rPr>
        <w:t>.</w:t>
      </w:r>
      <w:r w:rsidRPr="00145B45">
        <w:rPr>
          <w:rFonts w:eastAsia="Times New Roman"/>
          <w:szCs w:val="24"/>
        </w:rPr>
        <w:t xml:space="preserve"> </w:t>
      </w:r>
      <w:r>
        <w:rPr>
          <w:rFonts w:eastAsia="Times New Roman"/>
          <w:szCs w:val="24"/>
        </w:rPr>
        <w:t>Το Ίδρυμα έ</w:t>
      </w:r>
      <w:r w:rsidRPr="00145B45">
        <w:rPr>
          <w:rFonts w:eastAsia="Times New Roman"/>
          <w:szCs w:val="24"/>
        </w:rPr>
        <w:t xml:space="preserve">χει γίνει πλέον ένας αρκετά μεγάλος </w:t>
      </w:r>
      <w:r>
        <w:rPr>
          <w:rFonts w:eastAsia="Times New Roman"/>
          <w:szCs w:val="24"/>
        </w:rPr>
        <w:t>Ο</w:t>
      </w:r>
      <w:r w:rsidRPr="00145B45">
        <w:rPr>
          <w:rFonts w:eastAsia="Times New Roman"/>
          <w:szCs w:val="24"/>
        </w:rPr>
        <w:t xml:space="preserve">ργανισμός </w:t>
      </w:r>
      <w:r w:rsidRPr="00145B45">
        <w:rPr>
          <w:rFonts w:eastAsia="Times New Roman"/>
          <w:szCs w:val="24"/>
        </w:rPr>
        <w:t>που θα ήθελε εδώ και χρόνια τον εκσυγχρονισμό του και σε επίπεδο καταστατικού</w:t>
      </w:r>
      <w:r>
        <w:rPr>
          <w:rFonts w:eastAsia="Times New Roman"/>
          <w:szCs w:val="24"/>
        </w:rPr>
        <w:t>,</w:t>
      </w:r>
      <w:r w:rsidRPr="00145B45">
        <w:rPr>
          <w:rFonts w:eastAsia="Times New Roman"/>
          <w:szCs w:val="24"/>
        </w:rPr>
        <w:t xml:space="preserve"> οργανογράμματος</w:t>
      </w:r>
      <w:r>
        <w:rPr>
          <w:rFonts w:eastAsia="Times New Roman"/>
          <w:szCs w:val="24"/>
        </w:rPr>
        <w:t xml:space="preserve">, </w:t>
      </w:r>
      <w:r w:rsidRPr="00145B45">
        <w:rPr>
          <w:rFonts w:eastAsia="Times New Roman"/>
          <w:szCs w:val="24"/>
        </w:rPr>
        <w:t>λειτουργίας και σε επίπεδο οικονομικό</w:t>
      </w:r>
      <w:r>
        <w:rPr>
          <w:rFonts w:eastAsia="Times New Roman"/>
          <w:szCs w:val="24"/>
        </w:rPr>
        <w:t>.</w:t>
      </w:r>
      <w:r w:rsidRPr="00145B45">
        <w:rPr>
          <w:rFonts w:eastAsia="Times New Roman"/>
          <w:szCs w:val="24"/>
        </w:rPr>
        <w:t xml:space="preserve"> </w:t>
      </w:r>
      <w:r>
        <w:rPr>
          <w:rFonts w:eastAsia="Times New Roman"/>
          <w:szCs w:val="24"/>
        </w:rPr>
        <w:t>Ε</w:t>
      </w:r>
      <w:r w:rsidRPr="00145B45">
        <w:rPr>
          <w:rFonts w:eastAsia="Times New Roman"/>
          <w:szCs w:val="24"/>
        </w:rPr>
        <w:t xml:space="preserve">ννοώ </w:t>
      </w:r>
      <w:r>
        <w:rPr>
          <w:rFonts w:eastAsia="Times New Roman"/>
          <w:szCs w:val="24"/>
        </w:rPr>
        <w:t xml:space="preserve">δηλαδή </w:t>
      </w:r>
      <w:r w:rsidRPr="00145B45">
        <w:rPr>
          <w:rFonts w:eastAsia="Times New Roman"/>
          <w:szCs w:val="24"/>
        </w:rPr>
        <w:t xml:space="preserve">ότι είναι </w:t>
      </w:r>
      <w:r w:rsidRPr="00145B45">
        <w:rPr>
          <w:rFonts w:eastAsia="Times New Roman"/>
          <w:szCs w:val="24"/>
        </w:rPr>
        <w:t>εξαιρετική</w:t>
      </w:r>
      <w:r>
        <w:rPr>
          <w:rFonts w:eastAsia="Times New Roman"/>
          <w:szCs w:val="24"/>
        </w:rPr>
        <w:t xml:space="preserve"> η </w:t>
      </w:r>
      <w:r w:rsidRPr="00145B45">
        <w:rPr>
          <w:rFonts w:eastAsia="Times New Roman"/>
          <w:szCs w:val="24"/>
        </w:rPr>
        <w:t>διαδικασία που έχει γίνει</w:t>
      </w:r>
      <w:r>
        <w:rPr>
          <w:rFonts w:eastAsia="Times New Roman"/>
          <w:szCs w:val="24"/>
        </w:rPr>
        <w:t>, κύριε Λοβέρδο.</w:t>
      </w:r>
      <w:r w:rsidRPr="00145B45">
        <w:rPr>
          <w:rFonts w:eastAsia="Times New Roman"/>
          <w:szCs w:val="24"/>
        </w:rPr>
        <w:t xml:space="preserve"> Είναι εξαιρετικά </w:t>
      </w:r>
      <w:r>
        <w:rPr>
          <w:rFonts w:eastAsia="Times New Roman"/>
          <w:szCs w:val="24"/>
        </w:rPr>
        <w:t xml:space="preserve">τα ζητήματα τα οποία </w:t>
      </w:r>
      <w:r w:rsidRPr="00145B45">
        <w:rPr>
          <w:rFonts w:eastAsia="Times New Roman"/>
          <w:szCs w:val="24"/>
        </w:rPr>
        <w:t>αναφέρονται μέσα</w:t>
      </w:r>
      <w:r>
        <w:rPr>
          <w:rFonts w:eastAsia="Times New Roman"/>
          <w:szCs w:val="24"/>
        </w:rPr>
        <w:t>,</w:t>
      </w:r>
      <w:r w:rsidRPr="00145B45">
        <w:rPr>
          <w:rFonts w:eastAsia="Times New Roman"/>
          <w:szCs w:val="24"/>
        </w:rPr>
        <w:t xml:space="preserve"> σε ό</w:t>
      </w:r>
      <w:r>
        <w:rPr>
          <w:rFonts w:eastAsia="Times New Roman"/>
          <w:szCs w:val="24"/>
        </w:rPr>
        <w:t>,</w:t>
      </w:r>
      <w:r w:rsidRPr="00145B45">
        <w:rPr>
          <w:rFonts w:eastAsia="Times New Roman"/>
          <w:szCs w:val="24"/>
        </w:rPr>
        <w:t>τι αφορ</w:t>
      </w:r>
      <w:r>
        <w:rPr>
          <w:rFonts w:eastAsia="Times New Roman"/>
          <w:szCs w:val="24"/>
        </w:rPr>
        <w:t>ά</w:t>
      </w:r>
      <w:r w:rsidRPr="00145B45">
        <w:rPr>
          <w:rFonts w:eastAsia="Times New Roman"/>
          <w:szCs w:val="24"/>
        </w:rPr>
        <w:t xml:space="preserve"> το Ελεγκτικό Συνέδριο</w:t>
      </w:r>
      <w:r>
        <w:rPr>
          <w:rFonts w:eastAsia="Times New Roman"/>
          <w:szCs w:val="24"/>
        </w:rPr>
        <w:t>,</w:t>
      </w:r>
      <w:r w:rsidRPr="00145B45">
        <w:rPr>
          <w:rFonts w:eastAsia="Times New Roman"/>
          <w:szCs w:val="24"/>
        </w:rPr>
        <w:t xml:space="preserve"> σε ό</w:t>
      </w:r>
      <w:r>
        <w:rPr>
          <w:rFonts w:eastAsia="Times New Roman"/>
          <w:szCs w:val="24"/>
        </w:rPr>
        <w:t xml:space="preserve">,τι αφορά </w:t>
      </w:r>
      <w:r w:rsidRPr="00145B45">
        <w:rPr>
          <w:rFonts w:eastAsia="Times New Roman"/>
          <w:szCs w:val="24"/>
        </w:rPr>
        <w:t>τον προληπτικό και κατασταλτικό έλεγχο και σε ό</w:t>
      </w:r>
      <w:r>
        <w:rPr>
          <w:rFonts w:eastAsia="Times New Roman"/>
          <w:szCs w:val="24"/>
        </w:rPr>
        <w:t>,τι αφορά έ</w:t>
      </w:r>
      <w:r w:rsidRPr="00145B45">
        <w:rPr>
          <w:rFonts w:eastAsia="Times New Roman"/>
          <w:szCs w:val="24"/>
        </w:rPr>
        <w:t xml:space="preserve">να πραγματικά σύγχρονο οργανόγραμμα </w:t>
      </w:r>
      <w:r w:rsidRPr="00145B45">
        <w:rPr>
          <w:rFonts w:eastAsia="Times New Roman"/>
          <w:szCs w:val="24"/>
        </w:rPr>
        <w:t>για το Ίδρυμα</w:t>
      </w:r>
      <w:r>
        <w:rPr>
          <w:rFonts w:eastAsia="Times New Roman"/>
          <w:szCs w:val="24"/>
        </w:rPr>
        <w:t>,</w:t>
      </w:r>
      <w:r w:rsidRPr="00145B45">
        <w:rPr>
          <w:rFonts w:eastAsia="Times New Roman"/>
          <w:szCs w:val="24"/>
        </w:rPr>
        <w:t xml:space="preserve"> το οποίο </w:t>
      </w:r>
      <w:r>
        <w:rPr>
          <w:rFonts w:eastAsia="Times New Roman"/>
          <w:szCs w:val="24"/>
        </w:rPr>
        <w:t>-</w:t>
      </w:r>
      <w:r w:rsidRPr="00145B45">
        <w:rPr>
          <w:rFonts w:eastAsia="Times New Roman"/>
          <w:szCs w:val="24"/>
        </w:rPr>
        <w:t>κατά κοινή ομολογία</w:t>
      </w:r>
      <w:r>
        <w:rPr>
          <w:rFonts w:eastAsia="Times New Roman"/>
          <w:szCs w:val="24"/>
        </w:rPr>
        <w:t>-</w:t>
      </w:r>
      <w:r w:rsidRPr="00145B45">
        <w:rPr>
          <w:rFonts w:eastAsia="Times New Roman"/>
          <w:szCs w:val="24"/>
        </w:rPr>
        <w:t xml:space="preserve"> κάνει πολύ καλή δουλειά</w:t>
      </w:r>
      <w:r>
        <w:rPr>
          <w:rFonts w:eastAsia="Times New Roman"/>
          <w:szCs w:val="24"/>
        </w:rPr>
        <w:t xml:space="preserve">. </w:t>
      </w:r>
    </w:p>
    <w:p w14:paraId="03B0EFFC" w14:textId="77777777" w:rsidR="00E66FB6" w:rsidRDefault="00A447A4">
      <w:pPr>
        <w:spacing w:line="600" w:lineRule="auto"/>
        <w:ind w:firstLine="720"/>
        <w:jc w:val="both"/>
        <w:rPr>
          <w:rFonts w:eastAsia="Times New Roman"/>
          <w:szCs w:val="24"/>
        </w:rPr>
      </w:pPr>
      <w:r>
        <w:rPr>
          <w:rFonts w:eastAsia="Times New Roman"/>
          <w:szCs w:val="24"/>
        </w:rPr>
        <w:lastRenderedPageBreak/>
        <w:t>Το Ίδρυμα έχει πολυσχιδείς</w:t>
      </w:r>
      <w:r w:rsidRPr="00145B45">
        <w:rPr>
          <w:rFonts w:eastAsia="Times New Roman"/>
          <w:szCs w:val="24"/>
        </w:rPr>
        <w:t xml:space="preserve"> δραστηριότητες και αυτές δεν γίνονται </w:t>
      </w:r>
      <w:r>
        <w:rPr>
          <w:rFonts w:eastAsia="Times New Roman"/>
          <w:szCs w:val="24"/>
        </w:rPr>
        <w:t>γ</w:t>
      </w:r>
      <w:r w:rsidRPr="00145B45">
        <w:rPr>
          <w:rFonts w:eastAsia="Times New Roman"/>
          <w:szCs w:val="24"/>
        </w:rPr>
        <w:t>ενικά και αόριστα από κάποιους εργαζόμενους στους οποίους συνηθίζετ</w:t>
      </w:r>
      <w:r>
        <w:rPr>
          <w:rFonts w:eastAsia="Times New Roman"/>
          <w:szCs w:val="24"/>
        </w:rPr>
        <w:t>αι,</w:t>
      </w:r>
      <w:r w:rsidRPr="00145B45">
        <w:rPr>
          <w:rFonts w:eastAsia="Times New Roman"/>
          <w:szCs w:val="24"/>
        </w:rPr>
        <w:t xml:space="preserve"> όταν ερχόμαστε σε αυτή</w:t>
      </w:r>
      <w:r>
        <w:rPr>
          <w:rFonts w:eastAsia="Times New Roman"/>
          <w:szCs w:val="24"/>
        </w:rPr>
        <w:t>ν</w:t>
      </w:r>
      <w:r w:rsidRPr="00145B45">
        <w:rPr>
          <w:rFonts w:eastAsia="Times New Roman"/>
          <w:szCs w:val="24"/>
        </w:rPr>
        <w:t xml:space="preserve"> την Αίθουσα</w:t>
      </w:r>
      <w:r>
        <w:rPr>
          <w:rFonts w:eastAsia="Times New Roman"/>
          <w:szCs w:val="24"/>
        </w:rPr>
        <w:t>,</w:t>
      </w:r>
      <w:r w:rsidRPr="00145B45">
        <w:rPr>
          <w:rFonts w:eastAsia="Times New Roman"/>
          <w:szCs w:val="24"/>
        </w:rPr>
        <w:t xml:space="preserve"> να επιδαψι</w:t>
      </w:r>
      <w:r w:rsidRPr="00145B45">
        <w:rPr>
          <w:rFonts w:eastAsia="Times New Roman"/>
          <w:szCs w:val="24"/>
        </w:rPr>
        <w:t>λεύε</w:t>
      </w:r>
      <w:r>
        <w:rPr>
          <w:rFonts w:eastAsia="Times New Roman"/>
          <w:szCs w:val="24"/>
        </w:rPr>
        <w:t>τε</w:t>
      </w:r>
      <w:r w:rsidRPr="00145B45">
        <w:rPr>
          <w:rFonts w:eastAsia="Times New Roman"/>
          <w:szCs w:val="24"/>
        </w:rPr>
        <w:t xml:space="preserve"> τιμές για το πόσο καλά λειτουργούν</w:t>
      </w:r>
      <w:r>
        <w:rPr>
          <w:rFonts w:eastAsia="Times New Roman"/>
          <w:szCs w:val="24"/>
        </w:rPr>
        <w:t>.</w:t>
      </w:r>
      <w:r w:rsidRPr="00145B45">
        <w:rPr>
          <w:rFonts w:eastAsia="Times New Roman"/>
          <w:szCs w:val="24"/>
        </w:rPr>
        <w:t xml:space="preserve"> </w:t>
      </w:r>
      <w:r>
        <w:rPr>
          <w:rFonts w:eastAsia="Times New Roman"/>
          <w:szCs w:val="24"/>
        </w:rPr>
        <w:t>Γίνονται υπό την καθημερινή</w:t>
      </w:r>
      <w:r w:rsidRPr="00145B45">
        <w:rPr>
          <w:rFonts w:eastAsia="Times New Roman"/>
          <w:szCs w:val="24"/>
        </w:rPr>
        <w:t xml:space="preserve"> λειτουργία και διοίκηση της </w:t>
      </w:r>
      <w:r>
        <w:rPr>
          <w:rFonts w:eastAsia="Times New Roman"/>
          <w:szCs w:val="24"/>
        </w:rPr>
        <w:t xml:space="preserve">Εκτελεστικής </w:t>
      </w:r>
      <w:r w:rsidRPr="00145B45">
        <w:rPr>
          <w:rFonts w:eastAsia="Times New Roman"/>
          <w:szCs w:val="24"/>
        </w:rPr>
        <w:t>Επιτροπής και των άξιων στελεχών της Επιστημονικής Επιτροπής</w:t>
      </w:r>
      <w:r>
        <w:rPr>
          <w:rFonts w:eastAsia="Times New Roman"/>
          <w:szCs w:val="24"/>
        </w:rPr>
        <w:t>.</w:t>
      </w:r>
      <w:r w:rsidRPr="00145B45">
        <w:rPr>
          <w:rFonts w:eastAsia="Times New Roman"/>
          <w:szCs w:val="24"/>
        </w:rPr>
        <w:t xml:space="preserve"> </w:t>
      </w:r>
      <w:r>
        <w:rPr>
          <w:rFonts w:eastAsia="Times New Roman"/>
          <w:szCs w:val="24"/>
        </w:rPr>
        <w:t>Δ</w:t>
      </w:r>
      <w:r w:rsidRPr="00145B45">
        <w:rPr>
          <w:rFonts w:eastAsia="Times New Roman"/>
          <w:szCs w:val="24"/>
        </w:rPr>
        <w:t>εν έγινε καμ</w:t>
      </w:r>
      <w:r>
        <w:rPr>
          <w:rFonts w:eastAsia="Times New Roman"/>
          <w:szCs w:val="24"/>
        </w:rPr>
        <w:t>μ</w:t>
      </w:r>
      <w:r w:rsidRPr="00145B45">
        <w:rPr>
          <w:rFonts w:eastAsia="Times New Roman"/>
          <w:szCs w:val="24"/>
        </w:rPr>
        <w:t>ία αλλαγή στο Ίδρυμα αυτά τα τέσσερα χρόνια</w:t>
      </w:r>
      <w:r>
        <w:rPr>
          <w:rFonts w:eastAsia="Times New Roman"/>
          <w:szCs w:val="24"/>
        </w:rPr>
        <w:t>.</w:t>
      </w:r>
      <w:r w:rsidRPr="00145B45">
        <w:rPr>
          <w:rFonts w:eastAsia="Times New Roman"/>
          <w:szCs w:val="24"/>
        </w:rPr>
        <w:t xml:space="preserve"> </w:t>
      </w:r>
      <w:r>
        <w:rPr>
          <w:rFonts w:eastAsia="Times New Roman"/>
          <w:szCs w:val="24"/>
        </w:rPr>
        <w:t>Το λέω για κάποιους που</w:t>
      </w:r>
      <w:r>
        <w:rPr>
          <w:rFonts w:eastAsia="Times New Roman"/>
          <w:szCs w:val="24"/>
        </w:rPr>
        <w:t xml:space="preserve"> ήταν</w:t>
      </w:r>
      <w:r w:rsidRPr="00145B45">
        <w:rPr>
          <w:rFonts w:eastAsia="Times New Roman"/>
          <w:szCs w:val="24"/>
        </w:rPr>
        <w:t xml:space="preserve"> μαθημένοι να λειτουργούν μόνο με </w:t>
      </w:r>
      <w:r>
        <w:rPr>
          <w:rFonts w:eastAsia="Times New Roman"/>
          <w:szCs w:val="24"/>
        </w:rPr>
        <w:t>«</w:t>
      </w:r>
      <w:r w:rsidRPr="00145B45">
        <w:rPr>
          <w:rFonts w:eastAsia="Times New Roman"/>
          <w:szCs w:val="24"/>
        </w:rPr>
        <w:t>δικούς</w:t>
      </w:r>
      <w:r>
        <w:rPr>
          <w:rFonts w:eastAsia="Times New Roman"/>
          <w:szCs w:val="24"/>
        </w:rPr>
        <w:t>»</w:t>
      </w:r>
      <w:r w:rsidRPr="00145B45">
        <w:rPr>
          <w:rFonts w:eastAsia="Times New Roman"/>
          <w:szCs w:val="24"/>
        </w:rPr>
        <w:t xml:space="preserve"> τους ανθρώπους</w:t>
      </w:r>
      <w:r>
        <w:rPr>
          <w:rFonts w:eastAsia="Times New Roman"/>
          <w:szCs w:val="24"/>
        </w:rPr>
        <w:t>. Δεν έγινε καμμία αλλαγή στο Ίδρυμα.</w:t>
      </w:r>
    </w:p>
    <w:p w14:paraId="03B0EFFD" w14:textId="77777777" w:rsidR="00E66FB6" w:rsidRDefault="00A447A4">
      <w:pPr>
        <w:spacing w:line="600" w:lineRule="auto"/>
        <w:ind w:firstLine="720"/>
        <w:jc w:val="both"/>
        <w:rPr>
          <w:rFonts w:eastAsia="Times New Roman" w:cs="Times New Roman"/>
          <w:b/>
          <w:szCs w:val="24"/>
        </w:rPr>
      </w:pPr>
      <w:r>
        <w:rPr>
          <w:rFonts w:eastAsia="Times New Roman"/>
          <w:szCs w:val="24"/>
        </w:rPr>
        <w:t>Έμειναν ό</w:t>
      </w:r>
      <w:r w:rsidRPr="00145B45">
        <w:rPr>
          <w:rFonts w:eastAsia="Times New Roman"/>
          <w:szCs w:val="24"/>
        </w:rPr>
        <w:t>λοι οι άνθρωποι</w:t>
      </w:r>
      <w:r>
        <w:rPr>
          <w:rFonts w:eastAsia="Times New Roman"/>
          <w:szCs w:val="24"/>
        </w:rPr>
        <w:t>,</w:t>
      </w:r>
      <w:r w:rsidRPr="00145B45">
        <w:rPr>
          <w:rFonts w:eastAsia="Times New Roman"/>
          <w:szCs w:val="24"/>
        </w:rPr>
        <w:t xml:space="preserve"> βοήθησαν και </w:t>
      </w:r>
      <w:r>
        <w:rPr>
          <w:rFonts w:eastAsia="Times New Roman"/>
          <w:szCs w:val="24"/>
        </w:rPr>
        <w:t>βοηθούν</w:t>
      </w:r>
      <w:r w:rsidRPr="00145B45">
        <w:rPr>
          <w:rFonts w:eastAsia="Times New Roman"/>
          <w:szCs w:val="24"/>
        </w:rPr>
        <w:t xml:space="preserve"> και σε επίπεδο Επιστημονικής Επιτροπής και παντού</w:t>
      </w:r>
      <w:r>
        <w:rPr>
          <w:rFonts w:eastAsia="Times New Roman"/>
          <w:szCs w:val="24"/>
        </w:rPr>
        <w:t>. Μάλιστα</w:t>
      </w:r>
      <w:r>
        <w:rPr>
          <w:rFonts w:eastAsia="Times New Roman"/>
          <w:szCs w:val="24"/>
        </w:rPr>
        <w:t>,</w:t>
      </w:r>
      <w:r>
        <w:rPr>
          <w:rFonts w:eastAsia="Times New Roman"/>
          <w:szCs w:val="24"/>
        </w:rPr>
        <w:t xml:space="preserve"> στον προηγούμενο </w:t>
      </w:r>
      <w:r>
        <w:rPr>
          <w:rFonts w:eastAsia="Times New Roman"/>
          <w:szCs w:val="24"/>
        </w:rPr>
        <w:t>γ</w:t>
      </w:r>
      <w:r w:rsidRPr="00145B45">
        <w:rPr>
          <w:rFonts w:eastAsia="Times New Roman"/>
          <w:szCs w:val="24"/>
        </w:rPr>
        <w:t xml:space="preserve">ενικό </w:t>
      </w:r>
      <w:r>
        <w:rPr>
          <w:rFonts w:eastAsia="Times New Roman"/>
          <w:szCs w:val="24"/>
        </w:rPr>
        <w:t>γ</w:t>
      </w:r>
      <w:r w:rsidRPr="00145B45">
        <w:rPr>
          <w:rFonts w:eastAsia="Times New Roman"/>
          <w:szCs w:val="24"/>
        </w:rPr>
        <w:t>ραμματέα δόθηκε παράταση</w:t>
      </w:r>
      <w:r w:rsidRPr="00145B45">
        <w:rPr>
          <w:rFonts w:eastAsia="Times New Roman"/>
          <w:szCs w:val="24"/>
        </w:rPr>
        <w:t xml:space="preserve"> και αφού έληξε για δεύτερη φορά η θητεία του</w:t>
      </w:r>
      <w:r>
        <w:rPr>
          <w:rFonts w:eastAsia="Times New Roman"/>
          <w:szCs w:val="24"/>
        </w:rPr>
        <w:t>,</w:t>
      </w:r>
      <w:r w:rsidRPr="00145B45">
        <w:rPr>
          <w:rFonts w:eastAsia="Times New Roman"/>
          <w:szCs w:val="24"/>
        </w:rPr>
        <w:t xml:space="preserve"> ύστερ</w:t>
      </w:r>
      <w:r>
        <w:rPr>
          <w:rFonts w:eastAsia="Times New Roman"/>
          <w:szCs w:val="24"/>
        </w:rPr>
        <w:t>α άλλαξε με την κ</w:t>
      </w:r>
      <w:r>
        <w:rPr>
          <w:rFonts w:eastAsia="Times New Roman"/>
          <w:szCs w:val="24"/>
        </w:rPr>
        <w:t>.</w:t>
      </w:r>
      <w:r>
        <w:rPr>
          <w:rFonts w:eastAsia="Times New Roman"/>
          <w:szCs w:val="24"/>
        </w:rPr>
        <w:t xml:space="preserve"> </w:t>
      </w:r>
      <w:proofErr w:type="spellStart"/>
      <w:r>
        <w:rPr>
          <w:rFonts w:eastAsia="Times New Roman"/>
          <w:szCs w:val="24"/>
        </w:rPr>
        <w:t>Μαρωνίτη</w:t>
      </w:r>
      <w:proofErr w:type="spellEnd"/>
      <w:r>
        <w:rPr>
          <w:rFonts w:eastAsia="Times New Roman"/>
          <w:szCs w:val="24"/>
        </w:rPr>
        <w:t>.</w:t>
      </w:r>
    </w:p>
    <w:p w14:paraId="03B0EFFE" w14:textId="77777777" w:rsidR="00E66FB6" w:rsidRDefault="00A447A4">
      <w:pPr>
        <w:spacing w:line="600" w:lineRule="auto"/>
        <w:ind w:firstLine="720"/>
        <w:jc w:val="both"/>
        <w:rPr>
          <w:rFonts w:eastAsia="Times New Roman"/>
          <w:szCs w:val="24"/>
        </w:rPr>
      </w:pPr>
      <w:r>
        <w:rPr>
          <w:rFonts w:eastAsia="Times New Roman"/>
          <w:szCs w:val="24"/>
        </w:rPr>
        <w:t xml:space="preserve">Δεν έχει επισυμβεί τίποτα ούτε σε επίπεδο λειτουργίας, προγράμματος, δημόσιας παρουσίας του </w:t>
      </w:r>
      <w:r>
        <w:rPr>
          <w:rFonts w:eastAsia="Times New Roman"/>
          <w:szCs w:val="24"/>
        </w:rPr>
        <w:t>ι</w:t>
      </w:r>
      <w:r>
        <w:rPr>
          <w:rFonts w:eastAsia="Times New Roman"/>
          <w:szCs w:val="24"/>
        </w:rPr>
        <w:t>δρύματος</w:t>
      </w:r>
      <w:r>
        <w:rPr>
          <w:rFonts w:eastAsia="Times New Roman"/>
          <w:szCs w:val="24"/>
        </w:rPr>
        <w:t>,</w:t>
      </w:r>
      <w:r>
        <w:rPr>
          <w:rFonts w:eastAsia="Times New Roman"/>
          <w:szCs w:val="24"/>
        </w:rPr>
        <w:t xml:space="preserve"> το οποίο να δημιουργεί κάποιο πρόβλημα, να δημιουργεί μια ένταση</w:t>
      </w:r>
      <w:r>
        <w:rPr>
          <w:rFonts w:eastAsia="Times New Roman"/>
          <w:szCs w:val="24"/>
        </w:rPr>
        <w:t>,</w:t>
      </w:r>
      <w:r>
        <w:rPr>
          <w:rFonts w:eastAsia="Times New Roman"/>
          <w:szCs w:val="24"/>
        </w:rPr>
        <w:t xml:space="preserve"> </w:t>
      </w:r>
      <w:proofErr w:type="spellStart"/>
      <w:r>
        <w:rPr>
          <w:rFonts w:eastAsia="Times New Roman"/>
          <w:szCs w:val="24"/>
        </w:rPr>
        <w:lastRenderedPageBreak/>
        <w:t>πόσω</w:t>
      </w:r>
      <w:proofErr w:type="spellEnd"/>
      <w:r>
        <w:rPr>
          <w:rFonts w:eastAsia="Times New Roman"/>
          <w:szCs w:val="24"/>
        </w:rPr>
        <w:t xml:space="preserve"> μάλλον να λειτουργεί υπέρ του υπαινιγμού του κ. Λοβέρδου, ο οποίος περίπου απείλησε πως</w:t>
      </w:r>
      <w:r>
        <w:rPr>
          <w:rFonts w:eastAsia="Times New Roman"/>
          <w:szCs w:val="24"/>
        </w:rPr>
        <w:t>,</w:t>
      </w:r>
      <w:r>
        <w:rPr>
          <w:rFonts w:eastAsia="Times New Roman"/>
          <w:szCs w:val="24"/>
        </w:rPr>
        <w:t xml:space="preserve"> αν συνεχιστεί η κουβέντα, θα είναι σε ένα άλλο επίπεδο.</w:t>
      </w:r>
    </w:p>
    <w:p w14:paraId="03B0EFFF" w14:textId="77777777" w:rsidR="00E66FB6" w:rsidRDefault="00A447A4">
      <w:pPr>
        <w:spacing w:line="600" w:lineRule="auto"/>
        <w:ind w:firstLine="720"/>
        <w:jc w:val="both"/>
        <w:rPr>
          <w:rFonts w:eastAsia="Times New Roman"/>
          <w:szCs w:val="24"/>
        </w:rPr>
      </w:pPr>
      <w:r>
        <w:rPr>
          <w:rFonts w:eastAsia="Times New Roman"/>
          <w:szCs w:val="24"/>
        </w:rPr>
        <w:t xml:space="preserve">Εγώ προκαλώ αυτό το άλλο επίπεδο, διότι γνωρίζω πάρα πολύ καλά για το Ίδρυμα και γνωρίζω επίσης εξαιρετικά το </w:t>
      </w:r>
      <w:r>
        <w:rPr>
          <w:rFonts w:eastAsia="Times New Roman"/>
          <w:szCs w:val="24"/>
        </w:rPr>
        <w:t>τι προσπάθησε να συμμαζέψει και το τι συμμαζεύει η παρούσα διοίκηση του Ιδρύματος από κάθε άποψη, και από την οικονομική άποψη και από την άποψη το</w:t>
      </w:r>
      <w:r>
        <w:rPr>
          <w:rFonts w:eastAsia="Times New Roman"/>
          <w:szCs w:val="24"/>
        </w:rPr>
        <w:t>ύ</w:t>
      </w:r>
      <w:r>
        <w:rPr>
          <w:rFonts w:eastAsia="Times New Roman"/>
          <w:szCs w:val="24"/>
        </w:rPr>
        <w:t xml:space="preserve"> πώς ήταν διαρθρωμένες οι λειτουργίες, οι συμβάσεις του Ιδρύματος, η καθημερινότητά του. Και με τη βοήθεια ό</w:t>
      </w:r>
      <w:r>
        <w:rPr>
          <w:rFonts w:eastAsia="Times New Roman"/>
          <w:szCs w:val="24"/>
        </w:rPr>
        <w:t>λων από όλες τις πλευρές παράγεται ένα εξαιρετικό έργο.</w:t>
      </w:r>
    </w:p>
    <w:p w14:paraId="03B0F000" w14:textId="77777777" w:rsidR="00E66FB6" w:rsidRDefault="00A447A4">
      <w:pPr>
        <w:spacing w:line="600" w:lineRule="auto"/>
        <w:ind w:firstLine="720"/>
        <w:jc w:val="both"/>
        <w:rPr>
          <w:rFonts w:eastAsia="Times New Roman"/>
          <w:szCs w:val="24"/>
        </w:rPr>
      </w:pPr>
      <w:r>
        <w:rPr>
          <w:rFonts w:eastAsia="Times New Roman"/>
          <w:szCs w:val="24"/>
        </w:rPr>
        <w:t xml:space="preserve">Δεν γνωρίζω </w:t>
      </w:r>
      <w:r>
        <w:rPr>
          <w:rFonts w:eastAsia="Times New Roman"/>
          <w:szCs w:val="24"/>
        </w:rPr>
        <w:t xml:space="preserve">αν </w:t>
      </w:r>
      <w:r>
        <w:rPr>
          <w:rFonts w:eastAsia="Times New Roman"/>
          <w:szCs w:val="24"/>
        </w:rPr>
        <w:t>την άλλη περίοδο θα είμαι καν Βουλευτής ή αν θα είμαι πρώην Πρόεδρος της Βουλής ή αν θα συμμετέχω με οποιονδήποτε ρόλο στο Δ</w:t>
      </w:r>
      <w:r>
        <w:rPr>
          <w:rFonts w:eastAsia="Times New Roman"/>
          <w:szCs w:val="24"/>
        </w:rPr>
        <w:t xml:space="preserve">ιοικητικό </w:t>
      </w:r>
      <w:r>
        <w:rPr>
          <w:rFonts w:eastAsia="Times New Roman"/>
          <w:szCs w:val="24"/>
        </w:rPr>
        <w:t>Σ</w:t>
      </w:r>
      <w:r>
        <w:rPr>
          <w:rFonts w:eastAsia="Times New Roman"/>
          <w:szCs w:val="24"/>
        </w:rPr>
        <w:t>υμβούλιο</w:t>
      </w:r>
      <w:r>
        <w:rPr>
          <w:rFonts w:eastAsia="Times New Roman"/>
          <w:szCs w:val="24"/>
        </w:rPr>
        <w:t xml:space="preserve"> του Ιδρύματος. Θέλω, όμως, να είμαι πάρα </w:t>
      </w:r>
      <w:r>
        <w:rPr>
          <w:rFonts w:eastAsia="Times New Roman"/>
          <w:szCs w:val="24"/>
        </w:rPr>
        <w:t>πολύ ευθύς. Η δουλειά παράγεται κατά 99% με βάση τις γενικές οδηγίες</w:t>
      </w:r>
      <w:r>
        <w:rPr>
          <w:rFonts w:eastAsia="Times New Roman"/>
          <w:szCs w:val="24"/>
        </w:rPr>
        <w:t>,</w:t>
      </w:r>
      <w:r>
        <w:rPr>
          <w:rFonts w:eastAsia="Times New Roman"/>
          <w:szCs w:val="24"/>
        </w:rPr>
        <w:t xml:space="preserve"> που δίνει μία φορά τον χρόνο το ΔΣ του Ιδρύματος και την έγκριση του προϋπολογισμού από την Εκτελεστική Επιτροπή, από τον εκάστοτε Πρόεδρο της Βουλής, από την Επιστημονική Επιτροπή. Δεν </w:t>
      </w:r>
      <w:r>
        <w:rPr>
          <w:rFonts w:eastAsia="Times New Roman"/>
          <w:szCs w:val="24"/>
        </w:rPr>
        <w:t xml:space="preserve">πρόκειται </w:t>
      </w:r>
      <w:r>
        <w:rPr>
          <w:rFonts w:eastAsia="Times New Roman"/>
          <w:szCs w:val="24"/>
        </w:rPr>
        <w:lastRenderedPageBreak/>
        <w:t>για ένα Δ</w:t>
      </w:r>
      <w:r>
        <w:rPr>
          <w:rFonts w:eastAsia="Times New Roman"/>
          <w:szCs w:val="24"/>
        </w:rPr>
        <w:t xml:space="preserve">ιοικητικό </w:t>
      </w:r>
      <w:r>
        <w:rPr>
          <w:rFonts w:eastAsia="Times New Roman"/>
          <w:szCs w:val="24"/>
        </w:rPr>
        <w:t>Σ</w:t>
      </w:r>
      <w:r>
        <w:rPr>
          <w:rFonts w:eastAsia="Times New Roman"/>
          <w:szCs w:val="24"/>
        </w:rPr>
        <w:t>υμβούλιο</w:t>
      </w:r>
      <w:r>
        <w:rPr>
          <w:rFonts w:eastAsia="Times New Roman"/>
          <w:szCs w:val="24"/>
        </w:rPr>
        <w:t xml:space="preserve"> -και το γνωρίζουν αυτό πολύ καλά οι συνάδελφοι</w:t>
      </w:r>
      <w:r>
        <w:rPr>
          <w:rFonts w:eastAsia="Times New Roman"/>
          <w:szCs w:val="24"/>
        </w:rPr>
        <w:t>,</w:t>
      </w:r>
      <w:r>
        <w:rPr>
          <w:rFonts w:eastAsia="Times New Roman"/>
          <w:szCs w:val="24"/>
        </w:rPr>
        <w:t xml:space="preserve"> που εκπροσωπούν και τους Αρχηγούς των κομμάτων, οι οποίοι έρχονται εκεί και έχουν έγκαιρα όλα τα στοιχεία- το οποίο παρακολουθεί καθημερινά τις διαδικασίες και δίνει κατ</w:t>
      </w:r>
      <w:r>
        <w:rPr>
          <w:rFonts w:eastAsia="Times New Roman"/>
          <w:szCs w:val="24"/>
        </w:rPr>
        <w:t xml:space="preserve">εύθυνση σε αυτές και με αυτήν την έννοια του αφαιρούνται κάποιες αρμοδιότητες. Τίποτα δεν αφαιρείται. </w:t>
      </w:r>
    </w:p>
    <w:p w14:paraId="03B0F001" w14:textId="77777777" w:rsidR="00E66FB6" w:rsidRDefault="00A447A4">
      <w:pPr>
        <w:spacing w:line="600" w:lineRule="auto"/>
        <w:ind w:firstLine="720"/>
        <w:jc w:val="both"/>
        <w:rPr>
          <w:rFonts w:eastAsia="Times New Roman"/>
          <w:szCs w:val="24"/>
        </w:rPr>
      </w:pPr>
      <w:r>
        <w:rPr>
          <w:rFonts w:eastAsia="Times New Roman"/>
          <w:szCs w:val="24"/>
        </w:rPr>
        <w:t>Αυτά δε</w:t>
      </w:r>
      <w:r>
        <w:rPr>
          <w:rFonts w:eastAsia="Times New Roman"/>
          <w:szCs w:val="24"/>
        </w:rPr>
        <w:t>,</w:t>
      </w:r>
      <w:r>
        <w:rPr>
          <w:rFonts w:eastAsia="Times New Roman"/>
          <w:szCs w:val="24"/>
        </w:rPr>
        <w:t xml:space="preserve"> τα οποία παραλάβαμε θελήσαμε και θέλουμε ακόμα να τα εξορθολογήσουμε</w:t>
      </w:r>
      <w:r>
        <w:rPr>
          <w:rFonts w:eastAsia="Times New Roman"/>
          <w:szCs w:val="24"/>
        </w:rPr>
        <w:t xml:space="preserve"> -</w:t>
      </w:r>
      <w:r>
        <w:rPr>
          <w:rFonts w:eastAsia="Times New Roman"/>
          <w:szCs w:val="24"/>
        </w:rPr>
        <w:t>για να χρησιμοποιήσω μια πολιτικά σωστή έκφραση</w:t>
      </w:r>
      <w:r>
        <w:rPr>
          <w:rFonts w:eastAsia="Times New Roman"/>
          <w:szCs w:val="24"/>
        </w:rPr>
        <w:t>-</w:t>
      </w:r>
      <w:r>
        <w:rPr>
          <w:rFonts w:eastAsia="Times New Roman"/>
          <w:szCs w:val="24"/>
        </w:rPr>
        <w:t xml:space="preserve"> είναι εξαιρετικά δυσχερή.</w:t>
      </w:r>
      <w:r>
        <w:rPr>
          <w:rFonts w:eastAsia="Times New Roman"/>
          <w:szCs w:val="24"/>
        </w:rPr>
        <w:t xml:space="preserve"> Να σας αναφέρω μόνο παραδείγματος χάρη -ίσως δεν το γνωρίζετε- την ευθύνη</w:t>
      </w:r>
      <w:r>
        <w:rPr>
          <w:rFonts w:eastAsia="Times New Roman"/>
          <w:szCs w:val="24"/>
        </w:rPr>
        <w:t>,</w:t>
      </w:r>
      <w:r>
        <w:rPr>
          <w:rFonts w:eastAsia="Times New Roman"/>
          <w:szCs w:val="24"/>
        </w:rPr>
        <w:t xml:space="preserve"> που έχει το Ίδρυμα για το Γράμμο, για το Πάρκο Εθνικής Συμφιλίωσης και το πόσο δύσκολο είναι και το τι παρεμβάσεις πρέπει να γίνουν εκεί και με έξοδα και με προσοχή, έτσι ώστε να μ</w:t>
      </w:r>
      <w:r>
        <w:rPr>
          <w:rFonts w:eastAsia="Times New Roman"/>
          <w:szCs w:val="24"/>
        </w:rPr>
        <w:t xml:space="preserve">πορεί να λειτουργεί. </w:t>
      </w:r>
      <w:r>
        <w:rPr>
          <w:rFonts w:eastAsia="Times New Roman"/>
          <w:szCs w:val="24"/>
        </w:rPr>
        <w:t>Ε</w:t>
      </w:r>
      <w:r>
        <w:rPr>
          <w:rFonts w:eastAsia="Times New Roman"/>
          <w:szCs w:val="24"/>
        </w:rPr>
        <w:t>υτυχώς</w:t>
      </w:r>
      <w:r>
        <w:rPr>
          <w:rFonts w:eastAsia="Times New Roman"/>
          <w:szCs w:val="24"/>
        </w:rPr>
        <w:t>,</w:t>
      </w:r>
      <w:r>
        <w:rPr>
          <w:rFonts w:eastAsia="Times New Roman"/>
          <w:szCs w:val="24"/>
        </w:rPr>
        <w:t xml:space="preserve"> για την ώρα δεν έχει γίνει κάτι στο Γράμμο ή αλλού.</w:t>
      </w:r>
    </w:p>
    <w:p w14:paraId="03B0F002" w14:textId="77777777" w:rsidR="00E66FB6" w:rsidRDefault="00A447A4">
      <w:pPr>
        <w:spacing w:line="600" w:lineRule="auto"/>
        <w:ind w:firstLine="720"/>
        <w:jc w:val="both"/>
        <w:rPr>
          <w:rFonts w:eastAsia="Times New Roman"/>
          <w:szCs w:val="24"/>
        </w:rPr>
      </w:pPr>
      <w:r>
        <w:rPr>
          <w:rFonts w:eastAsia="Times New Roman"/>
          <w:szCs w:val="24"/>
        </w:rPr>
        <w:t>Άρα, δεν υπάρχει καμμία έννοια εκκρεμότητας και γνωμοδότησης</w:t>
      </w:r>
      <w:r>
        <w:rPr>
          <w:rFonts w:eastAsia="Times New Roman"/>
          <w:szCs w:val="24"/>
        </w:rPr>
        <w:t>,</w:t>
      </w:r>
      <w:r>
        <w:rPr>
          <w:rFonts w:eastAsia="Times New Roman"/>
          <w:szCs w:val="24"/>
        </w:rPr>
        <w:t xml:space="preserve"> κατά τον Κανονισμό. Αυτό έγινε στην Επιτροπή Κανονισμού. Φέραμε τις εισηγήσεις, ήρθαν οι εισηγήσεις και είχαν μο</w:t>
      </w:r>
      <w:r>
        <w:rPr>
          <w:rFonts w:eastAsia="Times New Roman"/>
          <w:szCs w:val="24"/>
        </w:rPr>
        <w:t>ι</w:t>
      </w:r>
      <w:r>
        <w:rPr>
          <w:rFonts w:eastAsia="Times New Roman"/>
          <w:szCs w:val="24"/>
        </w:rPr>
        <w:lastRenderedPageBreak/>
        <w:t>ραστεί πάρα πολύ έγκαιρα. Όποιος θεωρεί ότι έχει κάποια ιδιοκτησιακή αντίληψη, γιατί υπήρξε Πρόεδρος πριν από μερικά χρόνια εδώ ή εγώ επειδή είμαι τώρα Πρόεδρος -εγώ για τον εαυτό μου δεν την έχω</w:t>
      </w:r>
      <w:r>
        <w:rPr>
          <w:rFonts w:eastAsia="Times New Roman"/>
          <w:szCs w:val="24"/>
        </w:rPr>
        <w:t>,</w:t>
      </w:r>
      <w:r>
        <w:rPr>
          <w:rFonts w:eastAsia="Times New Roman"/>
          <w:szCs w:val="24"/>
        </w:rPr>
        <w:t xml:space="preserve"> που είμαι τώρα Πρόεδρος- ας αρθρογραφήσει. Ελάχιστοι αρθρο</w:t>
      </w:r>
      <w:r>
        <w:rPr>
          <w:rFonts w:eastAsia="Times New Roman"/>
          <w:szCs w:val="24"/>
        </w:rPr>
        <w:t>γραφούν και συχνά</w:t>
      </w:r>
      <w:r>
        <w:rPr>
          <w:rFonts w:eastAsia="Times New Roman"/>
          <w:szCs w:val="24"/>
        </w:rPr>
        <w:t>,</w:t>
      </w:r>
      <w:r>
        <w:rPr>
          <w:rFonts w:eastAsia="Times New Roman"/>
          <w:szCs w:val="24"/>
        </w:rPr>
        <w:t xml:space="preserve"> οι περισσότεροι πρώην συνάδελφοι παράγουν πολύ καλή πνευματική δουλειά δημόσια. Τους σεβόμαστε πάρα πολύ είτε έτσι είτε αλλιώς. Αρθρογραφούν, γράφουν βιβλία και έχουν θέσεις</w:t>
      </w:r>
      <w:r>
        <w:rPr>
          <w:rFonts w:eastAsia="Times New Roman"/>
          <w:szCs w:val="24"/>
        </w:rPr>
        <w:t>,</w:t>
      </w:r>
      <w:r>
        <w:rPr>
          <w:rFonts w:eastAsia="Times New Roman"/>
          <w:szCs w:val="24"/>
        </w:rPr>
        <w:t xml:space="preserve"> ακόμα και στην Ακαδημία. </w:t>
      </w:r>
      <w:r>
        <w:rPr>
          <w:rFonts w:eastAsia="Times New Roman"/>
          <w:szCs w:val="24"/>
        </w:rPr>
        <w:t>Π</w:t>
      </w:r>
      <w:r>
        <w:rPr>
          <w:rFonts w:eastAsia="Times New Roman"/>
          <w:szCs w:val="24"/>
        </w:rPr>
        <w:t>ιστεύω ότι</w:t>
      </w:r>
      <w:r>
        <w:rPr>
          <w:rFonts w:eastAsia="Times New Roman"/>
          <w:szCs w:val="24"/>
        </w:rPr>
        <w:t>,</w:t>
      </w:r>
      <w:r>
        <w:rPr>
          <w:rFonts w:eastAsia="Times New Roman"/>
          <w:szCs w:val="24"/>
        </w:rPr>
        <w:t xml:space="preserve"> έτσι όπως αποδεικνύεται </w:t>
      </w:r>
      <w:r>
        <w:rPr>
          <w:rFonts w:eastAsia="Times New Roman"/>
          <w:szCs w:val="24"/>
        </w:rPr>
        <w:t>και από τα Πρακτικά είναι εξαιρετικά ευτυχείς, διότι το Ίδρυμα</w:t>
      </w:r>
      <w:r>
        <w:rPr>
          <w:rFonts w:eastAsia="Times New Roman"/>
          <w:szCs w:val="24"/>
        </w:rPr>
        <w:t>,</w:t>
      </w:r>
      <w:r>
        <w:rPr>
          <w:rFonts w:eastAsia="Times New Roman"/>
          <w:szCs w:val="24"/>
        </w:rPr>
        <w:t xml:space="preserve"> πο</w:t>
      </w:r>
      <w:r>
        <w:rPr>
          <w:rFonts w:eastAsia="Times New Roman"/>
          <w:szCs w:val="24"/>
        </w:rPr>
        <w:t>υ</w:t>
      </w:r>
      <w:r>
        <w:rPr>
          <w:rFonts w:eastAsia="Times New Roman"/>
          <w:szCs w:val="24"/>
        </w:rPr>
        <w:t xml:space="preserve"> έβαλαν πρώτα αυτοί το λιθαράκι</w:t>
      </w:r>
      <w:r>
        <w:rPr>
          <w:rFonts w:eastAsia="Times New Roman"/>
          <w:szCs w:val="24"/>
        </w:rPr>
        <w:t>,</w:t>
      </w:r>
      <w:r>
        <w:rPr>
          <w:rFonts w:eastAsia="Times New Roman"/>
          <w:szCs w:val="24"/>
        </w:rPr>
        <w:t xml:space="preserve"> για να γίνει, λειτουργεί πλέον σε ένα άλλο επίπεδο</w:t>
      </w:r>
      <w:r>
        <w:rPr>
          <w:rFonts w:eastAsia="Times New Roman"/>
          <w:szCs w:val="24"/>
        </w:rPr>
        <w:t>,</w:t>
      </w:r>
      <w:r>
        <w:rPr>
          <w:rFonts w:eastAsia="Times New Roman"/>
          <w:szCs w:val="24"/>
        </w:rPr>
        <w:t xml:space="preserve"> το οποίο τυγχάνει της κοινής αναγνώρισης όλων των πνευματικών ιδρυμάτων της χώρας, της κοινής γνώμης, φο</w:t>
      </w:r>
      <w:r>
        <w:rPr>
          <w:rFonts w:eastAsia="Times New Roman"/>
          <w:szCs w:val="24"/>
        </w:rPr>
        <w:t>ρέων, των δεκάδων χιλιάδων ανθρώπων</w:t>
      </w:r>
      <w:r>
        <w:rPr>
          <w:rFonts w:eastAsia="Times New Roman"/>
          <w:szCs w:val="24"/>
        </w:rPr>
        <w:t xml:space="preserve">, που </w:t>
      </w:r>
      <w:r>
        <w:rPr>
          <w:rFonts w:eastAsia="Times New Roman"/>
          <w:szCs w:val="24"/>
        </w:rPr>
        <w:t>έρχονται εδώ και ξεναγούνται</w:t>
      </w:r>
      <w:r>
        <w:rPr>
          <w:rFonts w:eastAsia="Times New Roman"/>
          <w:szCs w:val="24"/>
        </w:rPr>
        <w:t xml:space="preserve"> και στις </w:t>
      </w:r>
      <w:r>
        <w:rPr>
          <w:rFonts w:eastAsia="Times New Roman"/>
          <w:szCs w:val="24"/>
        </w:rPr>
        <w:t>εκθέσε</w:t>
      </w:r>
      <w:r>
        <w:rPr>
          <w:rFonts w:eastAsia="Times New Roman"/>
          <w:szCs w:val="24"/>
        </w:rPr>
        <w:t>ις</w:t>
      </w:r>
      <w:r>
        <w:rPr>
          <w:rFonts w:eastAsia="Times New Roman"/>
          <w:szCs w:val="24"/>
        </w:rPr>
        <w:t xml:space="preserve"> που γίνονται.</w:t>
      </w:r>
    </w:p>
    <w:p w14:paraId="03B0F003" w14:textId="77777777" w:rsidR="00E66FB6" w:rsidRDefault="00A447A4">
      <w:pPr>
        <w:spacing w:line="600" w:lineRule="auto"/>
        <w:ind w:firstLine="720"/>
        <w:jc w:val="both"/>
        <w:rPr>
          <w:rFonts w:eastAsia="Times New Roman"/>
          <w:szCs w:val="24"/>
        </w:rPr>
      </w:pPr>
      <w:r>
        <w:rPr>
          <w:rFonts w:eastAsia="Times New Roman"/>
          <w:szCs w:val="24"/>
        </w:rPr>
        <w:t>Δεν αντιλαμβάνομαι αν υπάρχει ένα πρόβλημα ουσίας</w:t>
      </w:r>
      <w:r>
        <w:rPr>
          <w:rFonts w:eastAsia="Times New Roman"/>
          <w:szCs w:val="24"/>
        </w:rPr>
        <w:t>,</w:t>
      </w:r>
      <w:r>
        <w:rPr>
          <w:rFonts w:eastAsia="Times New Roman"/>
          <w:szCs w:val="24"/>
        </w:rPr>
        <w:t xml:space="preserve"> με βάση τον τρόπο που το θέτετε, δηλαδή οικονομικής διασπάθισης -θέλω να είμαι πολύ ανοικτός- διοικητικ</w:t>
      </w:r>
      <w:r>
        <w:rPr>
          <w:rFonts w:eastAsia="Times New Roman"/>
          <w:szCs w:val="24"/>
        </w:rPr>
        <w:t xml:space="preserve">ής χειραγώγησης, λάθους πολιτικού προσανατολισμού σε αυτά που κάνει το Ίδρυμα. </w:t>
      </w:r>
      <w:r>
        <w:rPr>
          <w:rFonts w:eastAsia="Times New Roman"/>
          <w:szCs w:val="24"/>
        </w:rPr>
        <w:lastRenderedPageBreak/>
        <w:t xml:space="preserve">Και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αν υπήρχαν αυτά, εδώ ήμασταν κάθε μέρα όλα αυτά τα χρόνια</w:t>
      </w:r>
      <w:r>
        <w:rPr>
          <w:rFonts w:eastAsia="Times New Roman"/>
          <w:szCs w:val="24"/>
        </w:rPr>
        <w:t>,</w:t>
      </w:r>
      <w:r>
        <w:rPr>
          <w:rFonts w:eastAsia="Times New Roman"/>
          <w:szCs w:val="24"/>
        </w:rPr>
        <w:t xml:space="preserve"> να τα πούμε. Και να τα πούμε και στην Επιτροπή Κανονισμού.</w:t>
      </w:r>
    </w:p>
    <w:p w14:paraId="03B0F004" w14:textId="77777777" w:rsidR="00E66FB6" w:rsidRDefault="00A447A4">
      <w:pPr>
        <w:spacing w:line="600" w:lineRule="auto"/>
        <w:ind w:firstLine="720"/>
        <w:jc w:val="both"/>
        <w:rPr>
          <w:rFonts w:eastAsia="Times New Roman"/>
          <w:szCs w:val="24"/>
        </w:rPr>
      </w:pPr>
      <w:r>
        <w:rPr>
          <w:rFonts w:eastAsia="Times New Roman"/>
          <w:szCs w:val="24"/>
        </w:rPr>
        <w:t>Άρα, δεν δέχομαι ότι υπάρχει ούτε δ</w:t>
      </w:r>
      <w:r>
        <w:rPr>
          <w:rFonts w:eastAsia="Times New Roman"/>
          <w:szCs w:val="24"/>
        </w:rPr>
        <w:t xml:space="preserve">ιαδικαστικό θέμα ούτε </w:t>
      </w:r>
      <w:proofErr w:type="spellStart"/>
      <w:r>
        <w:rPr>
          <w:rFonts w:eastAsia="Times New Roman"/>
          <w:szCs w:val="24"/>
        </w:rPr>
        <w:t>επενδεδυμένο</w:t>
      </w:r>
      <w:proofErr w:type="spellEnd"/>
      <w:r>
        <w:rPr>
          <w:rFonts w:eastAsia="Times New Roman"/>
          <w:szCs w:val="24"/>
        </w:rPr>
        <w:t xml:space="preserve"> διαδικαστικά πολιτικό θέμα. Και γι’ αυτό</w:t>
      </w:r>
      <w:r>
        <w:rPr>
          <w:rFonts w:eastAsia="Times New Roman"/>
          <w:szCs w:val="24"/>
        </w:rPr>
        <w:t>,</w:t>
      </w:r>
      <w:r>
        <w:rPr>
          <w:rFonts w:eastAsia="Times New Roman"/>
          <w:szCs w:val="24"/>
        </w:rPr>
        <w:t xml:space="preserve"> θα παρακαλούσα σήμερα να συνεχίσει η διαδικασία. Όποιος θέλει να πει πράγματα επί της ουσίας, να τα πει και επιφυλάσσομαι να υπάρξουν καταλυτικές απαντήσεις, κύριε Λοβέρδο, τις οπ</w:t>
      </w:r>
      <w:r>
        <w:rPr>
          <w:rFonts w:eastAsia="Times New Roman"/>
          <w:szCs w:val="24"/>
        </w:rPr>
        <w:t xml:space="preserve">οίες ίσως δεν γνωρίζετε, διότι ενημερωθήκατε από τον συνάδελφό σας, τον κ. Παπαθεοδώρου ή από άλλους παράγοντες, που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δεν έχουν πλέον τον πρώτο λόγο μέσα στη Βουλή ούτε στα του Ιδρύματος της Βουλής.</w:t>
      </w:r>
    </w:p>
    <w:p w14:paraId="03B0F005" w14:textId="77777777" w:rsidR="00E66FB6" w:rsidRDefault="00A447A4">
      <w:pPr>
        <w:spacing w:line="600" w:lineRule="auto"/>
        <w:ind w:firstLine="720"/>
        <w:jc w:val="both"/>
        <w:rPr>
          <w:rFonts w:eastAsia="Times New Roman"/>
          <w:szCs w:val="24"/>
        </w:rPr>
      </w:pPr>
      <w:r>
        <w:rPr>
          <w:rFonts w:eastAsia="Times New Roman"/>
          <w:szCs w:val="24"/>
        </w:rPr>
        <w:t>Μ</w:t>
      </w:r>
      <w:r w:rsidRPr="009F271F">
        <w:rPr>
          <w:rFonts w:eastAsia="Times New Roman"/>
          <w:szCs w:val="24"/>
        </w:rPr>
        <w:t>πορεί να έχουν μία γενική άποψη</w:t>
      </w:r>
      <w:r>
        <w:rPr>
          <w:rFonts w:eastAsia="Times New Roman"/>
          <w:szCs w:val="24"/>
        </w:rPr>
        <w:t>,</w:t>
      </w:r>
      <w:r w:rsidRPr="009F271F">
        <w:rPr>
          <w:rFonts w:eastAsia="Times New Roman"/>
          <w:szCs w:val="24"/>
        </w:rPr>
        <w:t xml:space="preserve"> μερικές φορές και υβριστική</w:t>
      </w:r>
      <w:r>
        <w:rPr>
          <w:rFonts w:eastAsia="Times New Roman"/>
          <w:szCs w:val="24"/>
        </w:rPr>
        <w:t>,</w:t>
      </w:r>
      <w:r w:rsidRPr="009F271F">
        <w:rPr>
          <w:rFonts w:eastAsia="Times New Roman"/>
          <w:szCs w:val="24"/>
        </w:rPr>
        <w:t xml:space="preserve"> η οποία εκφέρεται απέναντί μας τα τελευταία χρόνια</w:t>
      </w:r>
      <w:r>
        <w:rPr>
          <w:rFonts w:eastAsia="Times New Roman"/>
          <w:szCs w:val="24"/>
        </w:rPr>
        <w:t>. Δε</w:t>
      </w:r>
      <w:r w:rsidRPr="009F271F">
        <w:rPr>
          <w:rFonts w:eastAsia="Times New Roman"/>
          <w:szCs w:val="24"/>
        </w:rPr>
        <w:t>ν έχουν απαντηθεί αυτά ούτε υπάρχει κα</w:t>
      </w:r>
      <w:r>
        <w:rPr>
          <w:rFonts w:eastAsia="Times New Roman"/>
          <w:szCs w:val="24"/>
        </w:rPr>
        <w:t>μ</w:t>
      </w:r>
      <w:r w:rsidRPr="009F271F">
        <w:rPr>
          <w:rFonts w:eastAsia="Times New Roman"/>
          <w:szCs w:val="24"/>
        </w:rPr>
        <w:t>μία πιθανότητα να απαντηθούν</w:t>
      </w:r>
      <w:r>
        <w:rPr>
          <w:rFonts w:eastAsia="Times New Roman"/>
          <w:szCs w:val="24"/>
        </w:rPr>
        <w:t>. Πλην,</w:t>
      </w:r>
      <w:r w:rsidRPr="009F271F">
        <w:rPr>
          <w:rFonts w:eastAsia="Times New Roman"/>
          <w:szCs w:val="24"/>
        </w:rPr>
        <w:t xml:space="preserve"> </w:t>
      </w:r>
      <w:r>
        <w:rPr>
          <w:rFonts w:eastAsia="Times New Roman"/>
          <w:szCs w:val="24"/>
        </w:rPr>
        <w:t xml:space="preserve">όμως, η πραγματικότητα του Ιδρύματος, διότι είστε </w:t>
      </w:r>
      <w:r w:rsidRPr="009F271F">
        <w:rPr>
          <w:rFonts w:eastAsia="Times New Roman"/>
          <w:szCs w:val="24"/>
        </w:rPr>
        <w:t>και πανεπιστημιακός</w:t>
      </w:r>
      <w:r>
        <w:rPr>
          <w:rFonts w:eastAsia="Times New Roman"/>
          <w:szCs w:val="24"/>
        </w:rPr>
        <w:t xml:space="preserve"> και</w:t>
      </w:r>
      <w:r w:rsidRPr="009F271F">
        <w:rPr>
          <w:rFonts w:eastAsia="Times New Roman"/>
          <w:szCs w:val="24"/>
        </w:rPr>
        <w:t xml:space="preserve"> παρακολουθείτε την εξέλ</w:t>
      </w:r>
      <w:r w:rsidRPr="009F271F">
        <w:rPr>
          <w:rFonts w:eastAsia="Times New Roman"/>
          <w:szCs w:val="24"/>
        </w:rPr>
        <w:t>ιξη του Ιδρύματος</w:t>
      </w:r>
      <w:r>
        <w:rPr>
          <w:rFonts w:eastAsia="Times New Roman"/>
          <w:szCs w:val="24"/>
        </w:rPr>
        <w:t>,</w:t>
      </w:r>
      <w:r w:rsidRPr="009F271F">
        <w:rPr>
          <w:rFonts w:eastAsia="Times New Roman"/>
          <w:szCs w:val="24"/>
        </w:rPr>
        <w:t xml:space="preserve"> είναι πολυσήμαντη</w:t>
      </w:r>
      <w:r>
        <w:rPr>
          <w:rFonts w:eastAsia="Times New Roman"/>
          <w:szCs w:val="24"/>
        </w:rPr>
        <w:t>.</w:t>
      </w:r>
    </w:p>
    <w:p w14:paraId="03B0F006" w14:textId="77777777" w:rsidR="00E66FB6" w:rsidRDefault="00A447A4">
      <w:pPr>
        <w:spacing w:line="600" w:lineRule="auto"/>
        <w:ind w:firstLine="720"/>
        <w:jc w:val="both"/>
        <w:rPr>
          <w:rFonts w:eastAsia="Times New Roman"/>
          <w:b/>
          <w:szCs w:val="24"/>
        </w:rPr>
      </w:pPr>
      <w:r>
        <w:rPr>
          <w:rFonts w:eastAsia="Times New Roman"/>
          <w:b/>
          <w:szCs w:val="24"/>
        </w:rPr>
        <w:lastRenderedPageBreak/>
        <w:t xml:space="preserve">ΑΝΔΡΕΑΣ ΛΟΒΕΡΔΟΣ: </w:t>
      </w:r>
      <w:r>
        <w:rPr>
          <w:rFonts w:eastAsia="Times New Roman"/>
          <w:szCs w:val="24"/>
        </w:rPr>
        <w:t xml:space="preserve">Συμμετέχω στο Ίδρυμα. </w:t>
      </w:r>
      <w:r w:rsidRPr="00E35273">
        <w:rPr>
          <w:rFonts w:eastAsia="Times New Roman"/>
          <w:b/>
          <w:szCs w:val="24"/>
        </w:rPr>
        <w:tab/>
      </w:r>
    </w:p>
    <w:p w14:paraId="03B0F007" w14:textId="77777777" w:rsidR="00E66FB6" w:rsidRDefault="00A447A4">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 xml:space="preserve">Βεβαίως, </w:t>
      </w:r>
      <w:r w:rsidRPr="009F271F">
        <w:rPr>
          <w:rFonts w:eastAsia="Times New Roman"/>
          <w:szCs w:val="24"/>
        </w:rPr>
        <w:t>συμμετέχετε</w:t>
      </w:r>
      <w:r>
        <w:rPr>
          <w:rFonts w:eastAsia="Times New Roman"/>
          <w:szCs w:val="24"/>
        </w:rPr>
        <w:t>.</w:t>
      </w:r>
      <w:r w:rsidRPr="009F271F">
        <w:rPr>
          <w:rFonts w:eastAsia="Times New Roman"/>
          <w:szCs w:val="24"/>
        </w:rPr>
        <w:t xml:space="preserve"> </w:t>
      </w:r>
      <w:r>
        <w:rPr>
          <w:rFonts w:eastAsia="Times New Roman"/>
          <w:szCs w:val="24"/>
        </w:rPr>
        <w:t>Π</w:t>
      </w:r>
      <w:r w:rsidRPr="009F271F">
        <w:rPr>
          <w:rFonts w:eastAsia="Times New Roman"/>
          <w:szCs w:val="24"/>
        </w:rPr>
        <w:t xml:space="preserve">έρσι και </w:t>
      </w:r>
      <w:proofErr w:type="spellStart"/>
      <w:r w:rsidRPr="009F271F">
        <w:rPr>
          <w:rFonts w:eastAsia="Times New Roman"/>
          <w:szCs w:val="24"/>
        </w:rPr>
        <w:t>πρόπερσι</w:t>
      </w:r>
      <w:proofErr w:type="spellEnd"/>
      <w:r w:rsidRPr="009F271F">
        <w:rPr>
          <w:rFonts w:eastAsia="Times New Roman"/>
          <w:szCs w:val="24"/>
        </w:rPr>
        <w:t xml:space="preserve"> είχατε κανένα πρόβλημα </w:t>
      </w:r>
      <w:r>
        <w:rPr>
          <w:rFonts w:eastAsia="Times New Roman"/>
          <w:szCs w:val="24"/>
        </w:rPr>
        <w:t>από αυτά που είχαν παρουσιαστεί; Έ</w:t>
      </w:r>
      <w:r w:rsidRPr="009F271F">
        <w:rPr>
          <w:rFonts w:eastAsia="Times New Roman"/>
          <w:szCs w:val="24"/>
        </w:rPr>
        <w:t>χει καταγραφεί τίποτα</w:t>
      </w:r>
      <w:r>
        <w:rPr>
          <w:rFonts w:eastAsia="Times New Roman"/>
          <w:szCs w:val="24"/>
        </w:rPr>
        <w:t>;</w:t>
      </w:r>
    </w:p>
    <w:p w14:paraId="03B0F008" w14:textId="77777777" w:rsidR="00E66FB6" w:rsidRDefault="00A447A4">
      <w:pPr>
        <w:spacing w:line="600" w:lineRule="auto"/>
        <w:ind w:firstLine="720"/>
        <w:jc w:val="both"/>
        <w:rPr>
          <w:rFonts w:eastAsia="Times New Roman"/>
          <w:szCs w:val="24"/>
        </w:rPr>
      </w:pPr>
      <w:r>
        <w:rPr>
          <w:rFonts w:eastAsia="Times New Roman"/>
          <w:b/>
          <w:szCs w:val="24"/>
        </w:rPr>
        <w:t>ΑΝΔΡΕΑΣ ΛΟΒΕΡΔΟ</w:t>
      </w:r>
      <w:r>
        <w:rPr>
          <w:rFonts w:eastAsia="Times New Roman"/>
          <w:b/>
          <w:szCs w:val="24"/>
        </w:rPr>
        <w:t xml:space="preserve">Σ: </w:t>
      </w:r>
      <w:r>
        <w:rPr>
          <w:rFonts w:eastAsia="Times New Roman"/>
          <w:szCs w:val="24"/>
        </w:rPr>
        <w:t>Είναι θέμα αγένειας…</w:t>
      </w:r>
      <w:r>
        <w:rPr>
          <w:rFonts w:eastAsia="Times New Roman"/>
          <w:b/>
          <w:szCs w:val="24"/>
        </w:rPr>
        <w:tab/>
      </w:r>
      <w:r w:rsidRPr="00533328">
        <w:rPr>
          <w:rFonts w:eastAsia="Times New Roman"/>
          <w:b/>
          <w:szCs w:val="24"/>
        </w:rPr>
        <w:t xml:space="preserve"> </w:t>
      </w:r>
      <w:r>
        <w:rPr>
          <w:rFonts w:eastAsia="Times New Roman"/>
          <w:szCs w:val="24"/>
        </w:rPr>
        <w:t>(δεν ακούστηκε)</w:t>
      </w:r>
      <w:r w:rsidRPr="00677E91">
        <w:rPr>
          <w:rFonts w:eastAsia="Times New Roman"/>
          <w:b/>
          <w:szCs w:val="24"/>
        </w:rPr>
        <w:tab/>
      </w:r>
    </w:p>
    <w:p w14:paraId="03B0F009" w14:textId="77777777" w:rsidR="00E66FB6" w:rsidRDefault="00A447A4">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Ε</w:t>
      </w:r>
      <w:r w:rsidRPr="009F271F">
        <w:rPr>
          <w:rFonts w:eastAsia="Times New Roman"/>
          <w:szCs w:val="24"/>
        </w:rPr>
        <w:t xml:space="preserve">ίναι θέμα </w:t>
      </w:r>
      <w:r>
        <w:rPr>
          <w:rFonts w:eastAsia="Times New Roman"/>
          <w:szCs w:val="24"/>
        </w:rPr>
        <w:t>αγένειας</w:t>
      </w:r>
      <w:r w:rsidRPr="009F271F">
        <w:rPr>
          <w:rFonts w:eastAsia="Times New Roman"/>
          <w:szCs w:val="24"/>
        </w:rPr>
        <w:t xml:space="preserve"> το </w:t>
      </w:r>
      <w:r>
        <w:rPr>
          <w:rFonts w:eastAsia="Times New Roman"/>
          <w:szCs w:val="24"/>
        </w:rPr>
        <w:t>ό</w:t>
      </w:r>
      <w:r w:rsidRPr="009F271F">
        <w:rPr>
          <w:rFonts w:eastAsia="Times New Roman"/>
          <w:szCs w:val="24"/>
        </w:rPr>
        <w:t xml:space="preserve">τι έγινε μία μεγάλη προσπάθεια </w:t>
      </w:r>
      <w:r>
        <w:rPr>
          <w:rFonts w:eastAsia="Times New Roman"/>
          <w:szCs w:val="24"/>
        </w:rPr>
        <w:t xml:space="preserve">να </w:t>
      </w:r>
      <w:proofErr w:type="spellStart"/>
      <w:r>
        <w:rPr>
          <w:rFonts w:eastAsia="Times New Roman"/>
          <w:szCs w:val="24"/>
        </w:rPr>
        <w:t>εξορθολογιστούν</w:t>
      </w:r>
      <w:proofErr w:type="spellEnd"/>
      <w:r>
        <w:rPr>
          <w:rFonts w:eastAsia="Times New Roman"/>
          <w:szCs w:val="24"/>
        </w:rPr>
        <w:t xml:space="preserve"> καταστάσεις,</w:t>
      </w:r>
      <w:r w:rsidRPr="009F271F">
        <w:rPr>
          <w:rFonts w:eastAsia="Times New Roman"/>
          <w:szCs w:val="24"/>
        </w:rPr>
        <w:t xml:space="preserve"> να εναρμονιστούν</w:t>
      </w:r>
      <w:r>
        <w:rPr>
          <w:rFonts w:eastAsia="Times New Roman"/>
          <w:szCs w:val="24"/>
        </w:rPr>
        <w:t>,</w:t>
      </w:r>
      <w:r w:rsidRPr="009F271F">
        <w:rPr>
          <w:rFonts w:eastAsia="Times New Roman"/>
          <w:szCs w:val="24"/>
        </w:rPr>
        <w:t xml:space="preserve"> να φτιαχτεί </w:t>
      </w:r>
      <w:r>
        <w:rPr>
          <w:rFonts w:eastAsia="Times New Roman"/>
          <w:szCs w:val="24"/>
        </w:rPr>
        <w:t>ε</w:t>
      </w:r>
      <w:r w:rsidRPr="009F271F">
        <w:rPr>
          <w:rFonts w:eastAsia="Times New Roman"/>
          <w:szCs w:val="24"/>
        </w:rPr>
        <w:t xml:space="preserve">πιτέλους ένας </w:t>
      </w:r>
      <w:r>
        <w:rPr>
          <w:rFonts w:eastAsia="Times New Roman"/>
          <w:szCs w:val="24"/>
        </w:rPr>
        <w:t>κ</w:t>
      </w:r>
      <w:r w:rsidRPr="009F271F">
        <w:rPr>
          <w:rFonts w:eastAsia="Times New Roman"/>
          <w:szCs w:val="24"/>
        </w:rPr>
        <w:t xml:space="preserve">ανονισμός </w:t>
      </w:r>
      <w:r>
        <w:rPr>
          <w:rFonts w:eastAsia="Times New Roman"/>
          <w:szCs w:val="24"/>
        </w:rPr>
        <w:t>-</w:t>
      </w:r>
      <w:r w:rsidRPr="009F271F">
        <w:rPr>
          <w:rFonts w:eastAsia="Times New Roman"/>
          <w:szCs w:val="24"/>
        </w:rPr>
        <w:t>τ</w:t>
      </w:r>
      <w:r>
        <w:rPr>
          <w:rFonts w:eastAsia="Times New Roman"/>
          <w:szCs w:val="24"/>
        </w:rPr>
        <w:t>ον</w:t>
      </w:r>
      <w:r w:rsidRPr="009F271F">
        <w:rPr>
          <w:rFonts w:eastAsia="Times New Roman"/>
          <w:szCs w:val="24"/>
        </w:rPr>
        <w:t xml:space="preserve"> οποί</w:t>
      </w:r>
      <w:r>
        <w:rPr>
          <w:rFonts w:eastAsia="Times New Roman"/>
          <w:szCs w:val="24"/>
        </w:rPr>
        <w:t>ον</w:t>
      </w:r>
      <w:r w:rsidRPr="009F271F">
        <w:rPr>
          <w:rFonts w:eastAsia="Times New Roman"/>
          <w:szCs w:val="24"/>
        </w:rPr>
        <w:t xml:space="preserve"> δεν γνωρίζαμε καν</w:t>
      </w:r>
      <w:r>
        <w:rPr>
          <w:rFonts w:eastAsia="Times New Roman"/>
          <w:szCs w:val="24"/>
        </w:rPr>
        <w:t xml:space="preserve"> ό</w:t>
      </w:r>
      <w:r>
        <w:rPr>
          <w:rFonts w:eastAsia="Times New Roman"/>
          <w:szCs w:val="24"/>
        </w:rPr>
        <w:t>τι υπήρχε -</w:t>
      </w:r>
      <w:r w:rsidRPr="009F271F">
        <w:rPr>
          <w:rFonts w:eastAsia="Times New Roman"/>
          <w:szCs w:val="24"/>
        </w:rPr>
        <w:t>ούτ</w:t>
      </w:r>
      <w:r>
        <w:rPr>
          <w:rFonts w:eastAsia="Times New Roman"/>
          <w:szCs w:val="24"/>
        </w:rPr>
        <w:t xml:space="preserve">ε εσείς που συμμετείχατε </w:t>
      </w:r>
      <w:r>
        <w:rPr>
          <w:rFonts w:eastAsia="Times New Roman"/>
          <w:szCs w:val="24"/>
        </w:rPr>
        <w:t xml:space="preserve">το </w:t>
      </w:r>
      <w:r>
        <w:rPr>
          <w:rFonts w:eastAsia="Times New Roman"/>
          <w:szCs w:val="24"/>
        </w:rPr>
        <w:t>γνωρίζα</w:t>
      </w:r>
      <w:r w:rsidRPr="009F271F">
        <w:rPr>
          <w:rFonts w:eastAsia="Times New Roman"/>
          <w:szCs w:val="24"/>
        </w:rPr>
        <w:t>τε</w:t>
      </w:r>
      <w:r>
        <w:rPr>
          <w:rFonts w:eastAsia="Times New Roman"/>
          <w:szCs w:val="24"/>
        </w:rPr>
        <w:t xml:space="preserve">- </w:t>
      </w:r>
      <w:r w:rsidRPr="009F271F">
        <w:rPr>
          <w:rFonts w:eastAsia="Times New Roman"/>
          <w:szCs w:val="24"/>
        </w:rPr>
        <w:t>να μπει μία τάξη στα οργανογράμματα</w:t>
      </w:r>
      <w:r>
        <w:rPr>
          <w:rFonts w:eastAsia="Times New Roman"/>
          <w:szCs w:val="24"/>
        </w:rPr>
        <w:t>,</w:t>
      </w:r>
      <w:r w:rsidRPr="009F271F">
        <w:rPr>
          <w:rFonts w:eastAsia="Times New Roman"/>
          <w:szCs w:val="24"/>
        </w:rPr>
        <w:t xml:space="preserve"> να ενισχυθεί αυτή η προσπάθεια</w:t>
      </w:r>
      <w:r>
        <w:rPr>
          <w:rFonts w:eastAsia="Times New Roman"/>
          <w:szCs w:val="24"/>
        </w:rPr>
        <w:t>;</w:t>
      </w:r>
      <w:r w:rsidRPr="009F271F">
        <w:rPr>
          <w:rFonts w:eastAsia="Times New Roman"/>
          <w:szCs w:val="24"/>
        </w:rPr>
        <w:t xml:space="preserve"> </w:t>
      </w:r>
      <w:r>
        <w:rPr>
          <w:rFonts w:eastAsia="Times New Roman"/>
          <w:szCs w:val="24"/>
        </w:rPr>
        <w:t>Ε</w:t>
      </w:r>
      <w:r w:rsidRPr="009F271F">
        <w:rPr>
          <w:rFonts w:eastAsia="Times New Roman"/>
          <w:szCs w:val="24"/>
        </w:rPr>
        <w:t>ίναι αγένεια αυτό το πράγμα</w:t>
      </w:r>
      <w:r>
        <w:rPr>
          <w:rFonts w:eastAsia="Times New Roman"/>
          <w:szCs w:val="24"/>
        </w:rPr>
        <w:t>;</w:t>
      </w:r>
      <w:r w:rsidRPr="009F271F">
        <w:rPr>
          <w:rFonts w:eastAsia="Times New Roman"/>
          <w:szCs w:val="24"/>
        </w:rPr>
        <w:t xml:space="preserve"> Με </w:t>
      </w:r>
      <w:proofErr w:type="spellStart"/>
      <w:r w:rsidRPr="009F271F">
        <w:rPr>
          <w:rFonts w:eastAsia="Times New Roman"/>
          <w:szCs w:val="24"/>
        </w:rPr>
        <w:t>συγχωρείτε</w:t>
      </w:r>
      <w:proofErr w:type="spellEnd"/>
      <w:r w:rsidRPr="009F271F">
        <w:rPr>
          <w:rFonts w:eastAsia="Times New Roman"/>
          <w:szCs w:val="24"/>
        </w:rPr>
        <w:t xml:space="preserve"> πάρα πολύ</w:t>
      </w:r>
      <w:r>
        <w:rPr>
          <w:rFonts w:eastAsia="Times New Roman"/>
          <w:szCs w:val="24"/>
        </w:rPr>
        <w:t>.</w:t>
      </w:r>
    </w:p>
    <w:p w14:paraId="03B0F00A" w14:textId="77777777" w:rsidR="00E66FB6" w:rsidRDefault="00A447A4">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 xml:space="preserve">Κύριε Πρόεδρε, αυτή είναι ανάλυση επί της ουσίας. Θα τα πούμε αυτά. </w:t>
      </w:r>
      <w:r w:rsidRPr="00AB04D3">
        <w:rPr>
          <w:rFonts w:eastAsia="Times New Roman"/>
          <w:b/>
          <w:szCs w:val="24"/>
        </w:rPr>
        <w:tab/>
      </w:r>
    </w:p>
    <w:p w14:paraId="03B0F00B" w14:textId="77777777" w:rsidR="00E66FB6" w:rsidRDefault="00A447A4">
      <w:pPr>
        <w:spacing w:line="600" w:lineRule="auto"/>
        <w:ind w:firstLine="720"/>
        <w:jc w:val="both"/>
        <w:rPr>
          <w:rFonts w:eastAsia="Times New Roman"/>
          <w:szCs w:val="24"/>
        </w:rPr>
      </w:pPr>
      <w:r>
        <w:rPr>
          <w:rFonts w:eastAsia="Times New Roman"/>
          <w:b/>
          <w:szCs w:val="24"/>
        </w:rPr>
        <w:lastRenderedPageBreak/>
        <w:t xml:space="preserve">ΝΙΚΟΛΑΟΣ ΒΟΥΤΣΗΣ (Πρόεδρος της Βουλής): </w:t>
      </w:r>
      <w:r>
        <w:rPr>
          <w:rFonts w:eastAsia="Times New Roman"/>
          <w:szCs w:val="24"/>
        </w:rPr>
        <w:t xml:space="preserve">Μα, επί της ουσίας είναι η αντίρρησή σας </w:t>
      </w:r>
      <w:r w:rsidRPr="009F271F">
        <w:rPr>
          <w:rFonts w:eastAsia="Times New Roman"/>
          <w:szCs w:val="24"/>
        </w:rPr>
        <w:t>και είναι πάρα πολύ σαφές</w:t>
      </w:r>
      <w:r>
        <w:rPr>
          <w:rFonts w:eastAsia="Times New Roman"/>
          <w:szCs w:val="24"/>
        </w:rPr>
        <w:t>.</w:t>
      </w:r>
      <w:r w:rsidRPr="009F271F">
        <w:rPr>
          <w:rFonts w:eastAsia="Times New Roman"/>
          <w:szCs w:val="24"/>
        </w:rPr>
        <w:t xml:space="preserve"> </w:t>
      </w:r>
      <w:r>
        <w:rPr>
          <w:rFonts w:eastAsia="Times New Roman"/>
          <w:szCs w:val="24"/>
        </w:rPr>
        <w:t>Δ</w:t>
      </w:r>
      <w:r w:rsidRPr="009F271F">
        <w:rPr>
          <w:rFonts w:eastAsia="Times New Roman"/>
          <w:szCs w:val="24"/>
        </w:rPr>
        <w:t>εν είναι διαδικαστικό το ζήτ</w:t>
      </w:r>
      <w:r>
        <w:rPr>
          <w:rFonts w:eastAsia="Times New Roman"/>
          <w:szCs w:val="24"/>
        </w:rPr>
        <w:t xml:space="preserve">ημα. </w:t>
      </w:r>
    </w:p>
    <w:p w14:paraId="03B0F00C" w14:textId="77777777" w:rsidR="00E66FB6" w:rsidRDefault="00A447A4">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Είναι βαθύτατα πολιτικό!</w:t>
      </w:r>
    </w:p>
    <w:p w14:paraId="03B0F00D" w14:textId="77777777" w:rsidR="00E66FB6" w:rsidRDefault="00A447A4">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Ε</w:t>
      </w:r>
      <w:r w:rsidRPr="009F271F">
        <w:rPr>
          <w:rFonts w:eastAsia="Times New Roman"/>
          <w:szCs w:val="24"/>
        </w:rPr>
        <w:t>πειδή είναι βαθύτατα πολιτικό</w:t>
      </w:r>
      <w:r>
        <w:rPr>
          <w:rFonts w:eastAsia="Times New Roman"/>
          <w:szCs w:val="24"/>
        </w:rPr>
        <w:t>, κύριε Λοβέρδο, σας λέω κ</w:t>
      </w:r>
      <w:r w:rsidRPr="009F271F">
        <w:rPr>
          <w:rFonts w:eastAsia="Times New Roman"/>
          <w:szCs w:val="24"/>
        </w:rPr>
        <w:t xml:space="preserve">ι εγώ </w:t>
      </w:r>
      <w:r>
        <w:rPr>
          <w:rFonts w:eastAsia="Times New Roman"/>
          <w:szCs w:val="24"/>
        </w:rPr>
        <w:t>ότι</w:t>
      </w:r>
      <w:r>
        <w:rPr>
          <w:rFonts w:eastAsia="Times New Roman"/>
          <w:szCs w:val="24"/>
        </w:rPr>
        <w:t>,</w:t>
      </w:r>
      <w:r>
        <w:rPr>
          <w:rFonts w:eastAsia="Times New Roman"/>
          <w:szCs w:val="24"/>
        </w:rPr>
        <w:t xml:space="preserve"> όποιος</w:t>
      </w:r>
      <w:r w:rsidRPr="009F271F">
        <w:rPr>
          <w:rFonts w:eastAsia="Times New Roman"/>
          <w:szCs w:val="24"/>
        </w:rPr>
        <w:t xml:space="preserve"> έχει να </w:t>
      </w:r>
      <w:r>
        <w:rPr>
          <w:rFonts w:eastAsia="Times New Roman"/>
          <w:szCs w:val="24"/>
        </w:rPr>
        <w:t>πει πολιτικά πράγματα, θα τα πει</w:t>
      </w:r>
      <w:r w:rsidRPr="009F271F">
        <w:rPr>
          <w:rFonts w:eastAsia="Times New Roman"/>
          <w:szCs w:val="24"/>
        </w:rPr>
        <w:t xml:space="preserve"> στην Ολομέλεια της Βουλής</w:t>
      </w:r>
      <w:r>
        <w:rPr>
          <w:rFonts w:eastAsia="Times New Roman"/>
          <w:szCs w:val="24"/>
        </w:rPr>
        <w:t>.</w:t>
      </w:r>
      <w:r w:rsidRPr="009F271F">
        <w:rPr>
          <w:rFonts w:eastAsia="Times New Roman"/>
          <w:szCs w:val="24"/>
        </w:rPr>
        <w:t xml:space="preserve"> </w:t>
      </w:r>
      <w:r>
        <w:rPr>
          <w:rFonts w:eastAsia="Times New Roman"/>
          <w:szCs w:val="24"/>
        </w:rPr>
        <w:t>Δ</w:t>
      </w:r>
      <w:r w:rsidRPr="009F271F">
        <w:rPr>
          <w:rFonts w:eastAsia="Times New Roman"/>
          <w:szCs w:val="24"/>
        </w:rPr>
        <w:t xml:space="preserve">εν θα τα πει </w:t>
      </w:r>
      <w:r>
        <w:rPr>
          <w:rFonts w:eastAsia="Times New Roman"/>
          <w:szCs w:val="24"/>
        </w:rPr>
        <w:t xml:space="preserve">εν </w:t>
      </w:r>
      <w:r w:rsidRPr="009F271F">
        <w:rPr>
          <w:rFonts w:eastAsia="Times New Roman"/>
          <w:szCs w:val="24"/>
        </w:rPr>
        <w:t>κλειστ</w:t>
      </w:r>
      <w:r>
        <w:rPr>
          <w:rFonts w:eastAsia="Times New Roman"/>
          <w:szCs w:val="24"/>
        </w:rPr>
        <w:t xml:space="preserve">ώ </w:t>
      </w:r>
      <w:r>
        <w:rPr>
          <w:rFonts w:eastAsia="Times New Roman"/>
          <w:szCs w:val="24"/>
        </w:rPr>
        <w:t>,</w:t>
      </w:r>
      <w:r>
        <w:rPr>
          <w:rFonts w:eastAsia="Times New Roman"/>
          <w:szCs w:val="24"/>
        </w:rPr>
        <w:t>όταν</w:t>
      </w:r>
      <w:r w:rsidRPr="009F271F">
        <w:rPr>
          <w:rFonts w:eastAsia="Times New Roman"/>
          <w:szCs w:val="24"/>
        </w:rPr>
        <w:t xml:space="preserve"> βρισκόμαστε </w:t>
      </w:r>
      <w:r>
        <w:rPr>
          <w:rFonts w:eastAsia="Times New Roman"/>
          <w:szCs w:val="24"/>
        </w:rPr>
        <w:t>ως Δ</w:t>
      </w:r>
      <w:r>
        <w:rPr>
          <w:rFonts w:eastAsia="Times New Roman"/>
          <w:szCs w:val="24"/>
        </w:rPr>
        <w:t xml:space="preserve">ιοικητικό </w:t>
      </w:r>
      <w:r>
        <w:rPr>
          <w:rFonts w:eastAsia="Times New Roman"/>
          <w:szCs w:val="24"/>
        </w:rPr>
        <w:t>Σ</w:t>
      </w:r>
      <w:r>
        <w:rPr>
          <w:rFonts w:eastAsia="Times New Roman"/>
          <w:szCs w:val="24"/>
        </w:rPr>
        <w:t>υμβούλιο</w:t>
      </w:r>
      <w:r>
        <w:rPr>
          <w:rFonts w:eastAsia="Times New Roman"/>
          <w:szCs w:val="24"/>
        </w:rPr>
        <w:t xml:space="preserve"> </w:t>
      </w:r>
      <w:r w:rsidRPr="009F271F">
        <w:rPr>
          <w:rFonts w:eastAsia="Times New Roman"/>
          <w:szCs w:val="24"/>
        </w:rPr>
        <w:t>μία φορ</w:t>
      </w:r>
      <w:r w:rsidRPr="009F271F">
        <w:rPr>
          <w:rFonts w:eastAsia="Times New Roman"/>
          <w:szCs w:val="24"/>
        </w:rPr>
        <w:t>ά το</w:t>
      </w:r>
      <w:r>
        <w:rPr>
          <w:rFonts w:eastAsia="Times New Roman"/>
          <w:szCs w:val="24"/>
        </w:rPr>
        <w:t>ν</w:t>
      </w:r>
      <w:r w:rsidRPr="009F271F">
        <w:rPr>
          <w:rFonts w:eastAsia="Times New Roman"/>
          <w:szCs w:val="24"/>
        </w:rPr>
        <w:t xml:space="preserve"> χρόνο</w:t>
      </w:r>
      <w:r>
        <w:rPr>
          <w:rFonts w:eastAsia="Times New Roman"/>
          <w:szCs w:val="24"/>
        </w:rPr>
        <w:t>,</w:t>
      </w:r>
      <w:r w:rsidRPr="009F271F">
        <w:rPr>
          <w:rFonts w:eastAsia="Times New Roman"/>
          <w:szCs w:val="24"/>
        </w:rPr>
        <w:t xml:space="preserve"> </w:t>
      </w:r>
      <w:r>
        <w:rPr>
          <w:rFonts w:eastAsia="Times New Roman"/>
          <w:szCs w:val="24"/>
        </w:rPr>
        <w:t>α</w:t>
      </w:r>
      <w:r w:rsidRPr="009F271F">
        <w:rPr>
          <w:rFonts w:eastAsia="Times New Roman"/>
          <w:szCs w:val="24"/>
        </w:rPr>
        <w:t xml:space="preserve">πλώς για να γράφονται στα </w:t>
      </w:r>
      <w:r>
        <w:rPr>
          <w:rFonts w:eastAsia="Times New Roman"/>
          <w:szCs w:val="24"/>
        </w:rPr>
        <w:t>Π</w:t>
      </w:r>
      <w:r w:rsidRPr="009F271F">
        <w:rPr>
          <w:rFonts w:eastAsia="Times New Roman"/>
          <w:szCs w:val="24"/>
        </w:rPr>
        <w:t xml:space="preserve">ρακτικά τα </w:t>
      </w:r>
      <w:r>
        <w:rPr>
          <w:rFonts w:eastAsia="Times New Roman"/>
          <w:szCs w:val="24"/>
        </w:rPr>
        <w:t>θέ</w:t>
      </w:r>
      <w:r w:rsidRPr="009F271F">
        <w:rPr>
          <w:rFonts w:eastAsia="Times New Roman"/>
          <w:szCs w:val="24"/>
        </w:rPr>
        <w:t>ματα</w:t>
      </w:r>
      <w:r>
        <w:rPr>
          <w:rFonts w:eastAsia="Times New Roman"/>
          <w:szCs w:val="24"/>
        </w:rPr>
        <w:t>.</w:t>
      </w:r>
    </w:p>
    <w:p w14:paraId="03B0F00E" w14:textId="77777777" w:rsidR="00E66FB6" w:rsidRDefault="00A447A4">
      <w:pPr>
        <w:spacing w:line="600" w:lineRule="auto"/>
        <w:ind w:firstLine="720"/>
        <w:jc w:val="both"/>
        <w:rPr>
          <w:rFonts w:eastAsia="Times New Roman"/>
          <w:szCs w:val="24"/>
        </w:rPr>
      </w:pPr>
      <w:r w:rsidRPr="009F271F">
        <w:rPr>
          <w:rFonts w:eastAsia="Times New Roman"/>
          <w:szCs w:val="24"/>
        </w:rPr>
        <w:t>Θα παρακαλούσα</w:t>
      </w:r>
      <w:r>
        <w:rPr>
          <w:rFonts w:eastAsia="Times New Roman"/>
          <w:szCs w:val="24"/>
        </w:rPr>
        <w:t>,</w:t>
      </w:r>
      <w:r w:rsidRPr="009F271F">
        <w:rPr>
          <w:rFonts w:eastAsia="Times New Roman"/>
          <w:szCs w:val="24"/>
        </w:rPr>
        <w:t xml:space="preserve"> </w:t>
      </w:r>
      <w:r>
        <w:rPr>
          <w:rFonts w:eastAsia="Times New Roman"/>
          <w:szCs w:val="24"/>
        </w:rPr>
        <w:t>λ</w:t>
      </w:r>
      <w:r w:rsidRPr="009F271F">
        <w:rPr>
          <w:rFonts w:eastAsia="Times New Roman"/>
          <w:szCs w:val="24"/>
        </w:rPr>
        <w:t>οιπόν</w:t>
      </w:r>
      <w:r>
        <w:rPr>
          <w:rFonts w:eastAsia="Times New Roman"/>
          <w:szCs w:val="24"/>
        </w:rPr>
        <w:t>,</w:t>
      </w:r>
      <w:r w:rsidRPr="009F271F">
        <w:rPr>
          <w:rFonts w:eastAsia="Times New Roman"/>
          <w:szCs w:val="24"/>
        </w:rPr>
        <w:t xml:space="preserve"> όσοι συμμετέχετε κιόλας </w:t>
      </w:r>
      <w:r>
        <w:rPr>
          <w:rFonts w:eastAsia="Times New Roman"/>
          <w:szCs w:val="24"/>
        </w:rPr>
        <w:t>-</w:t>
      </w:r>
      <w:proofErr w:type="spellStart"/>
      <w:r w:rsidRPr="009F271F">
        <w:rPr>
          <w:rFonts w:eastAsia="Times New Roman"/>
          <w:szCs w:val="24"/>
        </w:rPr>
        <w:t>πόσ</w:t>
      </w:r>
      <w:r>
        <w:rPr>
          <w:rFonts w:eastAsia="Times New Roman"/>
          <w:szCs w:val="24"/>
        </w:rPr>
        <w:t>ω</w:t>
      </w:r>
      <w:proofErr w:type="spellEnd"/>
      <w:r>
        <w:rPr>
          <w:rFonts w:eastAsia="Times New Roman"/>
          <w:szCs w:val="24"/>
        </w:rPr>
        <w:t xml:space="preserve"> μάλλον που συμμετέχετε κ</w:t>
      </w:r>
      <w:r w:rsidRPr="009F271F">
        <w:rPr>
          <w:rFonts w:eastAsia="Times New Roman"/>
          <w:szCs w:val="24"/>
        </w:rPr>
        <w:t xml:space="preserve">ι </w:t>
      </w:r>
      <w:r>
        <w:rPr>
          <w:rFonts w:eastAsia="Times New Roman"/>
          <w:szCs w:val="24"/>
        </w:rPr>
        <w:t xml:space="preserve">εσείς </w:t>
      </w:r>
      <w:r w:rsidRPr="009F271F">
        <w:rPr>
          <w:rFonts w:eastAsia="Times New Roman"/>
          <w:szCs w:val="24"/>
        </w:rPr>
        <w:t>και από τη Νέα Δημοκρατία και από αλλού</w:t>
      </w:r>
      <w:r>
        <w:rPr>
          <w:rFonts w:eastAsia="Times New Roman"/>
          <w:szCs w:val="24"/>
        </w:rPr>
        <w:t>, διότι δεν έρχονται οι Αρχηγοί των κομμάτων, ευλόγως-</w:t>
      </w:r>
      <w:r w:rsidRPr="009F271F">
        <w:rPr>
          <w:rFonts w:eastAsia="Times New Roman"/>
          <w:szCs w:val="24"/>
        </w:rPr>
        <w:t xml:space="preserve"> ό</w:t>
      </w:r>
      <w:r>
        <w:rPr>
          <w:rFonts w:eastAsia="Times New Roman"/>
          <w:szCs w:val="24"/>
        </w:rPr>
        <w:t>,</w:t>
      </w:r>
      <w:r w:rsidRPr="009F271F">
        <w:rPr>
          <w:rFonts w:eastAsia="Times New Roman"/>
          <w:szCs w:val="24"/>
        </w:rPr>
        <w:t>τι είναι</w:t>
      </w:r>
      <w:r>
        <w:rPr>
          <w:rFonts w:eastAsia="Times New Roman"/>
          <w:szCs w:val="24"/>
        </w:rPr>
        <w:t>,</w:t>
      </w:r>
      <w:r w:rsidRPr="009F271F">
        <w:rPr>
          <w:rFonts w:eastAsia="Times New Roman"/>
          <w:szCs w:val="24"/>
        </w:rPr>
        <w:t xml:space="preserve"> να τα πείτε εδώ ενώπιον και του ελληνικού λαού και στο μόνο αρμόδιο</w:t>
      </w:r>
      <w:r>
        <w:rPr>
          <w:rFonts w:eastAsia="Times New Roman"/>
          <w:szCs w:val="24"/>
        </w:rPr>
        <w:t>,</w:t>
      </w:r>
      <w:r w:rsidRPr="009F271F">
        <w:rPr>
          <w:rFonts w:eastAsia="Times New Roman"/>
          <w:szCs w:val="24"/>
        </w:rPr>
        <w:t xml:space="preserve"> σε τελευταία ανάλυση</w:t>
      </w:r>
      <w:r>
        <w:rPr>
          <w:rFonts w:eastAsia="Times New Roman"/>
          <w:szCs w:val="24"/>
        </w:rPr>
        <w:t>,</w:t>
      </w:r>
      <w:r w:rsidRPr="009F271F">
        <w:rPr>
          <w:rFonts w:eastAsia="Times New Roman"/>
          <w:szCs w:val="24"/>
        </w:rPr>
        <w:t xml:space="preserve"> </w:t>
      </w:r>
      <w:r>
        <w:rPr>
          <w:rFonts w:eastAsia="Times New Roman"/>
          <w:szCs w:val="24"/>
        </w:rPr>
        <w:t xml:space="preserve">όργανο, που είναι η </w:t>
      </w:r>
      <w:r w:rsidRPr="009F271F">
        <w:rPr>
          <w:rFonts w:eastAsia="Times New Roman"/>
          <w:szCs w:val="24"/>
        </w:rPr>
        <w:t>Ολομέλεια της Βουλής</w:t>
      </w:r>
      <w:r>
        <w:rPr>
          <w:rFonts w:eastAsia="Times New Roman"/>
          <w:szCs w:val="24"/>
        </w:rPr>
        <w:t>.</w:t>
      </w:r>
      <w:r w:rsidRPr="009F271F">
        <w:rPr>
          <w:rFonts w:eastAsia="Times New Roman"/>
          <w:szCs w:val="24"/>
        </w:rPr>
        <w:t xml:space="preserve"> </w:t>
      </w:r>
      <w:r>
        <w:rPr>
          <w:rFonts w:eastAsia="Times New Roman"/>
          <w:szCs w:val="24"/>
        </w:rPr>
        <w:t>Α</w:t>
      </w:r>
      <w:r w:rsidRPr="009F271F">
        <w:rPr>
          <w:rFonts w:eastAsia="Times New Roman"/>
          <w:szCs w:val="24"/>
        </w:rPr>
        <w:t>ν θέλετε</w:t>
      </w:r>
      <w:r>
        <w:rPr>
          <w:rFonts w:eastAsia="Times New Roman"/>
          <w:szCs w:val="24"/>
        </w:rPr>
        <w:t>,</w:t>
      </w:r>
      <w:r w:rsidRPr="009F271F">
        <w:rPr>
          <w:rFonts w:eastAsia="Times New Roman"/>
          <w:szCs w:val="24"/>
        </w:rPr>
        <w:t xml:space="preserve"> </w:t>
      </w:r>
      <w:r>
        <w:rPr>
          <w:rFonts w:eastAsia="Times New Roman"/>
          <w:szCs w:val="24"/>
        </w:rPr>
        <w:t>δ</w:t>
      </w:r>
      <w:r w:rsidRPr="009F271F">
        <w:rPr>
          <w:rFonts w:eastAsia="Times New Roman"/>
          <w:szCs w:val="24"/>
        </w:rPr>
        <w:t>ηλαδή</w:t>
      </w:r>
      <w:r>
        <w:rPr>
          <w:rFonts w:eastAsia="Times New Roman"/>
          <w:szCs w:val="24"/>
        </w:rPr>
        <w:t>,</w:t>
      </w:r>
      <w:r w:rsidRPr="009F271F">
        <w:rPr>
          <w:rFonts w:eastAsia="Times New Roman"/>
          <w:szCs w:val="24"/>
        </w:rPr>
        <w:t xml:space="preserve"> να μην υπάρξει κανονισμός</w:t>
      </w:r>
      <w:r>
        <w:rPr>
          <w:rFonts w:eastAsia="Times New Roman"/>
          <w:szCs w:val="24"/>
        </w:rPr>
        <w:t>,</w:t>
      </w:r>
      <w:r w:rsidRPr="009F271F">
        <w:rPr>
          <w:rFonts w:eastAsia="Times New Roman"/>
          <w:szCs w:val="24"/>
        </w:rPr>
        <w:t xml:space="preserve"> όπως δεν υπήρχε</w:t>
      </w:r>
      <w:r>
        <w:rPr>
          <w:rFonts w:eastAsia="Times New Roman"/>
          <w:szCs w:val="24"/>
        </w:rPr>
        <w:t>…</w:t>
      </w:r>
    </w:p>
    <w:p w14:paraId="03B0F00F" w14:textId="77777777" w:rsidR="00E66FB6" w:rsidRDefault="00A447A4">
      <w:pPr>
        <w:spacing w:line="600" w:lineRule="auto"/>
        <w:ind w:firstLine="720"/>
        <w:jc w:val="both"/>
        <w:rPr>
          <w:rFonts w:eastAsia="Times New Roman"/>
          <w:b/>
          <w:szCs w:val="24"/>
        </w:rPr>
      </w:pPr>
      <w:r>
        <w:rPr>
          <w:rFonts w:eastAsia="Times New Roman"/>
          <w:b/>
          <w:szCs w:val="24"/>
        </w:rPr>
        <w:lastRenderedPageBreak/>
        <w:t xml:space="preserve">ΑΝΔΡΕΑΣ ΛΟΒΕΡΔΟΣ: </w:t>
      </w:r>
      <w:r>
        <w:rPr>
          <w:rFonts w:eastAsia="Times New Roman"/>
          <w:szCs w:val="24"/>
        </w:rPr>
        <w:t>Σε τελευταία ανάλυση. Εγώ μιλάω για μία π</w:t>
      </w:r>
      <w:r>
        <w:rPr>
          <w:rFonts w:eastAsia="Times New Roman"/>
          <w:szCs w:val="24"/>
        </w:rPr>
        <w:t xml:space="preserve">ροτελευταία </w:t>
      </w:r>
    </w:p>
    <w:p w14:paraId="03B0F010" w14:textId="77777777" w:rsidR="00E66FB6" w:rsidRDefault="00A447A4">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sidRPr="009F271F">
        <w:rPr>
          <w:rFonts w:eastAsia="Times New Roman"/>
          <w:szCs w:val="24"/>
        </w:rPr>
        <w:t>Η προτελευταία ανάλυση είναι η Επιτροπή Κανονισμού σε δύο συνεδριάσεις</w:t>
      </w:r>
      <w:r>
        <w:rPr>
          <w:rFonts w:eastAsia="Times New Roman"/>
          <w:szCs w:val="24"/>
        </w:rPr>
        <w:t>,</w:t>
      </w:r>
      <w:r w:rsidRPr="009F271F">
        <w:rPr>
          <w:rFonts w:eastAsia="Times New Roman"/>
          <w:szCs w:val="24"/>
        </w:rPr>
        <w:t xml:space="preserve"> </w:t>
      </w:r>
      <w:r>
        <w:rPr>
          <w:rFonts w:eastAsia="Times New Roman"/>
          <w:szCs w:val="24"/>
        </w:rPr>
        <w:t>η</w:t>
      </w:r>
      <w:r w:rsidRPr="009F271F">
        <w:rPr>
          <w:rFonts w:eastAsia="Times New Roman"/>
          <w:szCs w:val="24"/>
        </w:rPr>
        <w:t xml:space="preserve"> εκτελεστική επιτροπή</w:t>
      </w:r>
      <w:r>
        <w:rPr>
          <w:rFonts w:eastAsia="Times New Roman"/>
          <w:szCs w:val="24"/>
        </w:rPr>
        <w:t>,</w:t>
      </w:r>
      <w:r w:rsidRPr="009F271F">
        <w:rPr>
          <w:rFonts w:eastAsia="Times New Roman"/>
          <w:szCs w:val="24"/>
        </w:rPr>
        <w:t xml:space="preserve"> ο </w:t>
      </w:r>
      <w:r>
        <w:rPr>
          <w:rFonts w:eastAsia="Times New Roman"/>
          <w:szCs w:val="24"/>
        </w:rPr>
        <w:t>Π</w:t>
      </w:r>
      <w:r w:rsidRPr="009F271F">
        <w:rPr>
          <w:rFonts w:eastAsia="Times New Roman"/>
          <w:szCs w:val="24"/>
        </w:rPr>
        <w:t xml:space="preserve">ρόεδρος της </w:t>
      </w:r>
      <w:r>
        <w:rPr>
          <w:rFonts w:eastAsia="Times New Roman"/>
          <w:szCs w:val="24"/>
        </w:rPr>
        <w:t>Β</w:t>
      </w:r>
      <w:r w:rsidRPr="009F271F">
        <w:rPr>
          <w:rFonts w:eastAsia="Times New Roman"/>
          <w:szCs w:val="24"/>
        </w:rPr>
        <w:t>ουλής</w:t>
      </w:r>
      <w:r>
        <w:rPr>
          <w:rFonts w:eastAsia="Times New Roman"/>
          <w:szCs w:val="24"/>
        </w:rPr>
        <w:t>.</w:t>
      </w:r>
      <w:r w:rsidRPr="009F271F">
        <w:rPr>
          <w:rFonts w:eastAsia="Times New Roman"/>
          <w:szCs w:val="24"/>
        </w:rPr>
        <w:t xml:space="preserve"> </w:t>
      </w:r>
      <w:r>
        <w:rPr>
          <w:rFonts w:eastAsia="Times New Roman"/>
          <w:szCs w:val="24"/>
        </w:rPr>
        <w:t>Α</w:t>
      </w:r>
      <w:r w:rsidRPr="009F271F">
        <w:rPr>
          <w:rFonts w:eastAsia="Times New Roman"/>
          <w:szCs w:val="24"/>
        </w:rPr>
        <w:t xml:space="preserve">υτή </w:t>
      </w:r>
      <w:r>
        <w:rPr>
          <w:rFonts w:eastAsia="Times New Roman"/>
          <w:szCs w:val="24"/>
        </w:rPr>
        <w:t xml:space="preserve">είναι </w:t>
      </w:r>
      <w:r w:rsidRPr="009F271F">
        <w:rPr>
          <w:rFonts w:eastAsia="Times New Roman"/>
          <w:szCs w:val="24"/>
        </w:rPr>
        <w:t>η προτελευταία</w:t>
      </w:r>
      <w:r>
        <w:rPr>
          <w:rFonts w:eastAsia="Times New Roman"/>
          <w:szCs w:val="24"/>
        </w:rPr>
        <w:t>. Το Δ</w:t>
      </w:r>
      <w:r>
        <w:rPr>
          <w:rFonts w:eastAsia="Times New Roman"/>
          <w:szCs w:val="24"/>
        </w:rPr>
        <w:t xml:space="preserve">ιοικητικό </w:t>
      </w:r>
      <w:r>
        <w:rPr>
          <w:rFonts w:eastAsia="Times New Roman"/>
          <w:szCs w:val="24"/>
        </w:rPr>
        <w:t>Σ</w:t>
      </w:r>
      <w:r>
        <w:rPr>
          <w:rFonts w:eastAsia="Times New Roman"/>
          <w:szCs w:val="24"/>
        </w:rPr>
        <w:t>υμβούλιο</w:t>
      </w:r>
      <w:r w:rsidRPr="009F271F">
        <w:rPr>
          <w:rFonts w:eastAsia="Times New Roman"/>
          <w:szCs w:val="24"/>
        </w:rPr>
        <w:t xml:space="preserve"> ετησίως εγκρίνει τον προϋπολογισμ</w:t>
      </w:r>
      <w:r w:rsidRPr="009F271F">
        <w:rPr>
          <w:rFonts w:eastAsia="Times New Roman"/>
          <w:szCs w:val="24"/>
        </w:rPr>
        <w:t>ό</w:t>
      </w:r>
      <w:r>
        <w:rPr>
          <w:rFonts w:eastAsia="Times New Roman"/>
          <w:szCs w:val="24"/>
        </w:rPr>
        <w:t>, ο οποίος</w:t>
      </w:r>
      <w:r>
        <w:rPr>
          <w:rFonts w:eastAsia="Times New Roman"/>
          <w:szCs w:val="24"/>
        </w:rPr>
        <w:t>,</w:t>
      </w:r>
      <w:r w:rsidRPr="009F271F">
        <w:rPr>
          <w:rFonts w:eastAsia="Times New Roman"/>
          <w:szCs w:val="24"/>
        </w:rPr>
        <w:t xml:space="preserve"> </w:t>
      </w:r>
      <w:r>
        <w:rPr>
          <w:rFonts w:eastAsia="Times New Roman"/>
          <w:szCs w:val="24"/>
        </w:rPr>
        <w:t xml:space="preserve">δεν </w:t>
      </w:r>
      <w:r w:rsidRPr="009F271F">
        <w:rPr>
          <w:rFonts w:eastAsia="Times New Roman"/>
          <w:szCs w:val="24"/>
        </w:rPr>
        <w:t>έχει γίνει μερικούς μήνες πριν</w:t>
      </w:r>
      <w:r>
        <w:rPr>
          <w:rFonts w:eastAsia="Times New Roman"/>
          <w:szCs w:val="24"/>
        </w:rPr>
        <w:t>,</w:t>
      </w:r>
      <w:r w:rsidRPr="009F271F">
        <w:rPr>
          <w:rFonts w:eastAsia="Times New Roman"/>
          <w:szCs w:val="24"/>
        </w:rPr>
        <w:t xml:space="preserve"> και συμμετέχει στη διαμόρφωση του γενικού προγράμματος</w:t>
      </w:r>
      <w:r>
        <w:rPr>
          <w:rFonts w:eastAsia="Times New Roman"/>
          <w:szCs w:val="24"/>
        </w:rPr>
        <w:t>,</w:t>
      </w:r>
      <w:r w:rsidRPr="009F271F">
        <w:rPr>
          <w:rFonts w:eastAsia="Times New Roman"/>
          <w:szCs w:val="24"/>
        </w:rPr>
        <w:t xml:space="preserve"> των εκδηλώσεων</w:t>
      </w:r>
      <w:r>
        <w:rPr>
          <w:rFonts w:eastAsia="Times New Roman"/>
          <w:szCs w:val="24"/>
        </w:rPr>
        <w:t>,</w:t>
      </w:r>
      <w:r w:rsidRPr="009F271F">
        <w:rPr>
          <w:rFonts w:eastAsia="Times New Roman"/>
          <w:szCs w:val="24"/>
        </w:rPr>
        <w:t xml:space="preserve"> εκδόσεων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3B0F011" w14:textId="77777777" w:rsidR="00E66FB6" w:rsidRDefault="00A447A4">
      <w:pPr>
        <w:spacing w:line="600" w:lineRule="auto"/>
        <w:ind w:firstLine="720"/>
        <w:jc w:val="both"/>
        <w:rPr>
          <w:rFonts w:eastAsia="Times New Roman"/>
          <w:szCs w:val="24"/>
        </w:rPr>
      </w:pPr>
      <w:r>
        <w:rPr>
          <w:rFonts w:eastAsia="Times New Roman"/>
          <w:szCs w:val="24"/>
        </w:rPr>
        <w:t>Δ</w:t>
      </w:r>
      <w:r w:rsidRPr="009F271F">
        <w:rPr>
          <w:rFonts w:eastAsia="Times New Roman"/>
          <w:szCs w:val="24"/>
        </w:rPr>
        <w:t>εν έχουν μπει τέτοια αντικείμενα εδώ</w:t>
      </w:r>
      <w:r>
        <w:rPr>
          <w:rFonts w:eastAsia="Times New Roman"/>
          <w:szCs w:val="24"/>
        </w:rPr>
        <w:t>.</w:t>
      </w:r>
      <w:r w:rsidRPr="009F271F">
        <w:rPr>
          <w:rFonts w:eastAsia="Times New Roman"/>
          <w:szCs w:val="24"/>
        </w:rPr>
        <w:t xml:space="preserve"> </w:t>
      </w:r>
      <w:r>
        <w:rPr>
          <w:rFonts w:eastAsia="Times New Roman"/>
          <w:szCs w:val="24"/>
        </w:rPr>
        <w:t>Ε</w:t>
      </w:r>
      <w:r w:rsidRPr="009F271F">
        <w:rPr>
          <w:rFonts w:eastAsia="Times New Roman"/>
          <w:szCs w:val="24"/>
        </w:rPr>
        <w:t xml:space="preserve">ίναι άλλο το αντικείμενο του αυριανού </w:t>
      </w:r>
      <w:r>
        <w:rPr>
          <w:rFonts w:eastAsia="Times New Roman"/>
          <w:szCs w:val="24"/>
        </w:rPr>
        <w:t>Δ</w:t>
      </w:r>
      <w:r w:rsidRPr="009F271F">
        <w:rPr>
          <w:rFonts w:eastAsia="Times New Roman"/>
          <w:szCs w:val="24"/>
        </w:rPr>
        <w:t>ιοικητικού Συμβουλίου</w:t>
      </w:r>
      <w:r>
        <w:rPr>
          <w:rFonts w:eastAsia="Times New Roman"/>
          <w:szCs w:val="24"/>
        </w:rPr>
        <w:t>.</w:t>
      </w:r>
      <w:r w:rsidRPr="009F271F">
        <w:rPr>
          <w:rFonts w:eastAsia="Times New Roman"/>
          <w:szCs w:val="24"/>
        </w:rPr>
        <w:t xml:space="preserve"> </w:t>
      </w:r>
      <w:r>
        <w:rPr>
          <w:rFonts w:eastAsia="Times New Roman"/>
          <w:szCs w:val="24"/>
        </w:rPr>
        <w:t>Δ</w:t>
      </w:r>
      <w:r w:rsidRPr="009F271F">
        <w:rPr>
          <w:rFonts w:eastAsia="Times New Roman"/>
          <w:szCs w:val="24"/>
        </w:rPr>
        <w:t>εν υπεισέρχεται</w:t>
      </w:r>
      <w:r w:rsidRPr="009F271F">
        <w:rPr>
          <w:rFonts w:eastAsia="Times New Roman"/>
          <w:szCs w:val="24"/>
        </w:rPr>
        <w:t xml:space="preserve"> σε αυτά τα ζητήματα</w:t>
      </w:r>
      <w:r>
        <w:rPr>
          <w:rFonts w:eastAsia="Times New Roman"/>
          <w:szCs w:val="24"/>
        </w:rPr>
        <w:t>.</w:t>
      </w:r>
      <w:r w:rsidRPr="009F271F">
        <w:rPr>
          <w:rFonts w:eastAsia="Times New Roman"/>
          <w:szCs w:val="24"/>
        </w:rPr>
        <w:t xml:space="preserve"> Το Ίδρυμα δεν λειτουργεί από το Διοικητικό Συμβούλιο του</w:t>
      </w:r>
      <w:r>
        <w:rPr>
          <w:rFonts w:eastAsia="Times New Roman"/>
          <w:szCs w:val="24"/>
        </w:rPr>
        <w:t>,</w:t>
      </w:r>
      <w:r w:rsidRPr="009F271F">
        <w:rPr>
          <w:rFonts w:eastAsia="Times New Roman"/>
          <w:szCs w:val="24"/>
        </w:rPr>
        <w:t xml:space="preserve"> ούτε κατά διάνοια</w:t>
      </w:r>
      <w:r>
        <w:rPr>
          <w:rFonts w:eastAsia="Times New Roman"/>
          <w:szCs w:val="24"/>
        </w:rPr>
        <w:t>.</w:t>
      </w:r>
      <w:r w:rsidRPr="009F271F">
        <w:rPr>
          <w:rFonts w:eastAsia="Times New Roman"/>
          <w:szCs w:val="24"/>
        </w:rPr>
        <w:t xml:space="preserve"> </w:t>
      </w:r>
      <w:r>
        <w:rPr>
          <w:rFonts w:eastAsia="Times New Roman"/>
          <w:szCs w:val="24"/>
        </w:rPr>
        <w:t>Κ</w:t>
      </w:r>
      <w:r w:rsidRPr="009F271F">
        <w:rPr>
          <w:rFonts w:eastAsia="Times New Roman"/>
          <w:szCs w:val="24"/>
        </w:rPr>
        <w:t xml:space="preserve">αι ουδέποτε μπήκε </w:t>
      </w:r>
      <w:r>
        <w:rPr>
          <w:rFonts w:eastAsia="Times New Roman"/>
          <w:szCs w:val="24"/>
        </w:rPr>
        <w:t>θέμα</w:t>
      </w:r>
      <w:r w:rsidRPr="009F271F">
        <w:rPr>
          <w:rFonts w:eastAsia="Times New Roman"/>
          <w:szCs w:val="24"/>
        </w:rPr>
        <w:t xml:space="preserve"> </w:t>
      </w:r>
      <w:r>
        <w:rPr>
          <w:rFonts w:eastAsia="Times New Roman"/>
          <w:szCs w:val="24"/>
        </w:rPr>
        <w:t>σ</w:t>
      </w:r>
      <w:r w:rsidRPr="009F271F">
        <w:rPr>
          <w:rFonts w:eastAsia="Times New Roman"/>
          <w:szCs w:val="24"/>
        </w:rPr>
        <w:t>το Διοικητικό Συμβούλιο του Ιδρύματος</w:t>
      </w:r>
      <w:r>
        <w:rPr>
          <w:rFonts w:eastAsia="Times New Roman"/>
          <w:szCs w:val="24"/>
        </w:rPr>
        <w:t>,</w:t>
      </w:r>
      <w:r w:rsidRPr="009F271F">
        <w:rPr>
          <w:rFonts w:eastAsia="Times New Roman"/>
          <w:szCs w:val="24"/>
        </w:rPr>
        <w:t xml:space="preserve"> που να αφορά στον τρόπο λειτουργίας του Ιδρύματος</w:t>
      </w:r>
      <w:r>
        <w:rPr>
          <w:rFonts w:eastAsia="Times New Roman"/>
          <w:szCs w:val="24"/>
        </w:rPr>
        <w:t>.</w:t>
      </w:r>
      <w:r w:rsidRPr="009F271F">
        <w:rPr>
          <w:rFonts w:eastAsia="Times New Roman"/>
          <w:szCs w:val="24"/>
        </w:rPr>
        <w:t xml:space="preserve"> </w:t>
      </w:r>
      <w:r>
        <w:rPr>
          <w:rFonts w:eastAsia="Times New Roman"/>
          <w:szCs w:val="24"/>
        </w:rPr>
        <w:t>Μ</w:t>
      </w:r>
      <w:r w:rsidRPr="009F271F">
        <w:rPr>
          <w:rFonts w:eastAsia="Times New Roman"/>
          <w:szCs w:val="24"/>
        </w:rPr>
        <w:t>παίνει επί του προγραμματισμού</w:t>
      </w:r>
      <w:r>
        <w:rPr>
          <w:rFonts w:eastAsia="Times New Roman"/>
          <w:szCs w:val="24"/>
        </w:rPr>
        <w:t>,</w:t>
      </w:r>
      <w:r w:rsidRPr="009F271F">
        <w:rPr>
          <w:rFonts w:eastAsia="Times New Roman"/>
          <w:szCs w:val="24"/>
        </w:rPr>
        <w:t xml:space="preserve"> του απολογισμού και των οικονομικών στοιχείων</w:t>
      </w:r>
      <w:r>
        <w:rPr>
          <w:rFonts w:eastAsia="Times New Roman"/>
          <w:szCs w:val="24"/>
        </w:rPr>
        <w:t>.</w:t>
      </w:r>
    </w:p>
    <w:p w14:paraId="03B0F012" w14:textId="77777777" w:rsidR="00E66FB6" w:rsidRDefault="00A447A4">
      <w:pPr>
        <w:spacing w:line="600" w:lineRule="auto"/>
        <w:ind w:firstLine="720"/>
        <w:jc w:val="both"/>
        <w:rPr>
          <w:rFonts w:eastAsia="Times New Roman"/>
          <w:szCs w:val="24"/>
        </w:rPr>
      </w:pPr>
      <w:r>
        <w:rPr>
          <w:rFonts w:eastAsia="Times New Roman"/>
          <w:szCs w:val="24"/>
        </w:rPr>
        <w:lastRenderedPageBreak/>
        <w:t>Ε</w:t>
      </w:r>
      <w:r w:rsidRPr="009F271F">
        <w:rPr>
          <w:rFonts w:eastAsia="Times New Roman"/>
          <w:szCs w:val="24"/>
        </w:rPr>
        <w:t>άν έχει συμμετάσχει κανείς</w:t>
      </w:r>
      <w:r>
        <w:rPr>
          <w:rFonts w:eastAsia="Times New Roman"/>
          <w:szCs w:val="24"/>
        </w:rPr>
        <w:t>,</w:t>
      </w:r>
      <w:r w:rsidRPr="009F271F">
        <w:rPr>
          <w:rFonts w:eastAsia="Times New Roman"/>
          <w:szCs w:val="24"/>
        </w:rPr>
        <w:t xml:space="preserve"> έστω και μία φορά</w:t>
      </w:r>
      <w:r>
        <w:rPr>
          <w:rFonts w:eastAsia="Times New Roman"/>
          <w:szCs w:val="24"/>
        </w:rPr>
        <w:t>,</w:t>
      </w:r>
      <w:r w:rsidRPr="009F271F">
        <w:rPr>
          <w:rFonts w:eastAsia="Times New Roman"/>
          <w:szCs w:val="24"/>
        </w:rPr>
        <w:t xml:space="preserve"> σε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w:t>
      </w:r>
      <w:r>
        <w:rPr>
          <w:rFonts w:eastAsia="Times New Roman"/>
          <w:szCs w:val="24"/>
        </w:rPr>
        <w:t xml:space="preserve"> </w:t>
      </w:r>
      <w:r w:rsidRPr="009F271F">
        <w:rPr>
          <w:rFonts w:eastAsia="Times New Roman"/>
          <w:szCs w:val="24"/>
        </w:rPr>
        <w:t>του Ιδρύματος</w:t>
      </w:r>
      <w:r>
        <w:rPr>
          <w:rFonts w:eastAsia="Times New Roman"/>
          <w:szCs w:val="24"/>
        </w:rPr>
        <w:t>,</w:t>
      </w:r>
      <w:r w:rsidRPr="009F271F">
        <w:rPr>
          <w:rFonts w:eastAsia="Times New Roman"/>
          <w:szCs w:val="24"/>
        </w:rPr>
        <w:t xml:space="preserve"> αυτό το γνωρίζει</w:t>
      </w:r>
      <w:r>
        <w:rPr>
          <w:rFonts w:eastAsia="Times New Roman"/>
          <w:szCs w:val="24"/>
        </w:rPr>
        <w:t>. Απορώ</w:t>
      </w:r>
      <w:r>
        <w:rPr>
          <w:rFonts w:eastAsia="Times New Roman"/>
          <w:szCs w:val="24"/>
        </w:rPr>
        <w:t>:</w:t>
      </w:r>
      <w:r>
        <w:rPr>
          <w:rFonts w:eastAsia="Times New Roman"/>
          <w:szCs w:val="24"/>
        </w:rPr>
        <w:t xml:space="preserve"> σε αυτή την ύλη, σε αυτή </w:t>
      </w:r>
      <w:r w:rsidRPr="009F271F">
        <w:rPr>
          <w:rFonts w:eastAsia="Times New Roman"/>
          <w:szCs w:val="24"/>
        </w:rPr>
        <w:t>την ατζέντα</w:t>
      </w:r>
      <w:r>
        <w:rPr>
          <w:rFonts w:eastAsia="Times New Roman"/>
          <w:szCs w:val="24"/>
        </w:rPr>
        <w:t>,</w:t>
      </w:r>
      <w:r w:rsidRPr="009F271F">
        <w:rPr>
          <w:rFonts w:eastAsia="Times New Roman"/>
          <w:szCs w:val="24"/>
        </w:rPr>
        <w:t xml:space="preserve"> </w:t>
      </w:r>
      <w:r>
        <w:rPr>
          <w:rFonts w:eastAsia="Times New Roman"/>
          <w:szCs w:val="24"/>
        </w:rPr>
        <w:t xml:space="preserve">τι </w:t>
      </w:r>
      <w:r w:rsidRPr="009F271F">
        <w:rPr>
          <w:rFonts w:eastAsia="Times New Roman"/>
          <w:szCs w:val="24"/>
        </w:rPr>
        <w:t xml:space="preserve">ζητάτε να </w:t>
      </w:r>
      <w:r>
        <w:rPr>
          <w:rFonts w:eastAsia="Times New Roman"/>
          <w:szCs w:val="24"/>
        </w:rPr>
        <w:t>κάνει το Δ</w:t>
      </w:r>
      <w:r>
        <w:rPr>
          <w:rFonts w:eastAsia="Times New Roman"/>
          <w:szCs w:val="24"/>
        </w:rPr>
        <w:t xml:space="preserve">ιοικητικό </w:t>
      </w:r>
      <w:r>
        <w:rPr>
          <w:rFonts w:eastAsia="Times New Roman"/>
          <w:szCs w:val="24"/>
        </w:rPr>
        <w:t>Σ</w:t>
      </w:r>
      <w:r>
        <w:rPr>
          <w:rFonts w:eastAsia="Times New Roman"/>
          <w:szCs w:val="24"/>
        </w:rPr>
        <w:t>υμβούλιο</w:t>
      </w:r>
      <w:r>
        <w:rPr>
          <w:rFonts w:eastAsia="Times New Roman"/>
          <w:szCs w:val="24"/>
        </w:rPr>
        <w:t xml:space="preserve"> αύριο; Περί αυτ</w:t>
      </w:r>
      <w:r>
        <w:rPr>
          <w:rFonts w:eastAsia="Times New Roman"/>
          <w:szCs w:val="24"/>
        </w:rPr>
        <w:t>ού πρόκειται. Γι’ αυτό σας λέω ότι εκπλήσσομαι από ένα αιφνιδιασμό</w:t>
      </w:r>
      <w:r>
        <w:rPr>
          <w:rFonts w:eastAsia="Times New Roman"/>
          <w:szCs w:val="24"/>
        </w:rPr>
        <w:t>,</w:t>
      </w:r>
      <w:r>
        <w:rPr>
          <w:rFonts w:eastAsia="Times New Roman"/>
          <w:szCs w:val="24"/>
        </w:rPr>
        <w:t xml:space="preserve"> ο οποίος προφανώς</w:t>
      </w:r>
      <w:r>
        <w:rPr>
          <w:rFonts w:eastAsia="Times New Roman"/>
          <w:szCs w:val="24"/>
        </w:rPr>
        <w:t>,</w:t>
      </w:r>
      <w:r>
        <w:rPr>
          <w:rFonts w:eastAsia="Times New Roman"/>
          <w:szCs w:val="24"/>
        </w:rPr>
        <w:t xml:space="preserve"> </w:t>
      </w:r>
      <w:r w:rsidRPr="009F271F">
        <w:rPr>
          <w:rFonts w:eastAsia="Times New Roman"/>
          <w:szCs w:val="24"/>
        </w:rPr>
        <w:t>έχει ένα</w:t>
      </w:r>
      <w:r>
        <w:rPr>
          <w:rFonts w:eastAsia="Times New Roman"/>
          <w:szCs w:val="24"/>
        </w:rPr>
        <w:t>ν</w:t>
      </w:r>
      <w:r w:rsidRPr="009F271F">
        <w:rPr>
          <w:rFonts w:eastAsia="Times New Roman"/>
          <w:szCs w:val="24"/>
        </w:rPr>
        <w:t xml:space="preserve"> γενικότερο πολιτικό σχεδιασμό</w:t>
      </w:r>
      <w:r>
        <w:rPr>
          <w:rFonts w:eastAsia="Times New Roman"/>
          <w:szCs w:val="24"/>
        </w:rPr>
        <w:t>,</w:t>
      </w:r>
      <w:r w:rsidRPr="009F271F">
        <w:rPr>
          <w:rFonts w:eastAsia="Times New Roman"/>
          <w:szCs w:val="24"/>
        </w:rPr>
        <w:t xml:space="preserve"> </w:t>
      </w:r>
      <w:r>
        <w:rPr>
          <w:rFonts w:eastAsia="Times New Roman"/>
          <w:szCs w:val="24"/>
        </w:rPr>
        <w:t>που</w:t>
      </w:r>
      <w:r w:rsidRPr="009F271F">
        <w:rPr>
          <w:rFonts w:eastAsia="Times New Roman"/>
          <w:szCs w:val="24"/>
        </w:rPr>
        <w:t xml:space="preserve"> δεν μπορώ να αντιληφθώ</w:t>
      </w:r>
      <w:r>
        <w:rPr>
          <w:rFonts w:eastAsia="Times New Roman"/>
          <w:szCs w:val="24"/>
        </w:rPr>
        <w:t>,</w:t>
      </w:r>
      <w:r w:rsidRPr="009F271F">
        <w:rPr>
          <w:rFonts w:eastAsia="Times New Roman"/>
          <w:szCs w:val="24"/>
        </w:rPr>
        <w:t xml:space="preserve"> ούτε είμαι </w:t>
      </w:r>
      <w:r>
        <w:rPr>
          <w:rFonts w:eastAsia="Times New Roman"/>
          <w:szCs w:val="24"/>
        </w:rPr>
        <w:t xml:space="preserve">και </w:t>
      </w:r>
      <w:r w:rsidRPr="009F271F">
        <w:rPr>
          <w:rFonts w:eastAsia="Times New Roman"/>
          <w:szCs w:val="24"/>
        </w:rPr>
        <w:t>υποχρεωμένος</w:t>
      </w:r>
      <w:r>
        <w:rPr>
          <w:rFonts w:eastAsia="Times New Roman"/>
          <w:szCs w:val="24"/>
        </w:rPr>
        <w:t>,</w:t>
      </w:r>
      <w:r w:rsidRPr="009F271F">
        <w:rPr>
          <w:rFonts w:eastAsia="Times New Roman"/>
          <w:szCs w:val="24"/>
        </w:rPr>
        <w:t xml:space="preserve"> </w:t>
      </w:r>
      <w:r>
        <w:rPr>
          <w:rFonts w:eastAsia="Times New Roman"/>
          <w:szCs w:val="24"/>
        </w:rPr>
        <w:t>ά</w:t>
      </w:r>
      <w:r w:rsidRPr="009F271F">
        <w:rPr>
          <w:rFonts w:eastAsia="Times New Roman"/>
          <w:szCs w:val="24"/>
        </w:rPr>
        <w:t>λλωστε</w:t>
      </w:r>
      <w:r>
        <w:rPr>
          <w:rFonts w:eastAsia="Times New Roman"/>
          <w:szCs w:val="24"/>
        </w:rPr>
        <w:t>.</w:t>
      </w:r>
    </w:p>
    <w:p w14:paraId="03B0F013" w14:textId="77777777" w:rsidR="00E66FB6" w:rsidRDefault="00A447A4">
      <w:pPr>
        <w:spacing w:line="600" w:lineRule="auto"/>
        <w:ind w:firstLine="720"/>
        <w:jc w:val="both"/>
        <w:rPr>
          <w:rFonts w:eastAsia="Times New Roman"/>
          <w:szCs w:val="24"/>
        </w:rPr>
      </w:pPr>
      <w:r w:rsidRPr="00385DEC">
        <w:rPr>
          <w:rFonts w:eastAsia="Times New Roman"/>
          <w:b/>
          <w:szCs w:val="24"/>
        </w:rPr>
        <w:t>ΠΡΟΕΔΡΕΥΟΥΣΑ</w:t>
      </w:r>
      <w:r>
        <w:rPr>
          <w:rFonts w:eastAsia="Times New Roman"/>
          <w:b/>
          <w:szCs w:val="24"/>
        </w:rPr>
        <w:t xml:space="preserve"> (Αναστασία Χριστοδουλοπούλου): </w:t>
      </w:r>
      <w:r>
        <w:rPr>
          <w:rFonts w:eastAsia="Times New Roman"/>
          <w:szCs w:val="24"/>
        </w:rPr>
        <w:t>Ως προς το παρεμπί</w:t>
      </w:r>
      <w:r>
        <w:rPr>
          <w:rFonts w:eastAsia="Times New Roman"/>
          <w:szCs w:val="24"/>
        </w:rPr>
        <w:t>πτον</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ζήτημα, θα προχωρήσουμε σε ψηφοφορία δι' εγέρσεως. </w:t>
      </w:r>
    </w:p>
    <w:p w14:paraId="03B0F014"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Κυρία Πρόεδρε, εμείς δηλώνουμε «</w:t>
      </w:r>
      <w:r>
        <w:rPr>
          <w:rFonts w:eastAsia="Times New Roman" w:cs="Times New Roman"/>
          <w:szCs w:val="24"/>
        </w:rPr>
        <w:t>παρών</w:t>
      </w:r>
      <w:r>
        <w:rPr>
          <w:rFonts w:eastAsia="Times New Roman" w:cs="Times New Roman"/>
          <w:szCs w:val="24"/>
        </w:rPr>
        <w:t>».</w:t>
      </w:r>
    </w:p>
    <w:p w14:paraId="03B0F015"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Κυρία Πρόεδρε, κι εμείς δηλώνουμε «</w:t>
      </w:r>
      <w:r>
        <w:rPr>
          <w:rFonts w:eastAsia="Times New Roman" w:cs="Times New Roman"/>
          <w:szCs w:val="24"/>
        </w:rPr>
        <w:t>παρών</w:t>
      </w:r>
      <w:r>
        <w:rPr>
          <w:rFonts w:eastAsia="Times New Roman" w:cs="Times New Roman"/>
          <w:szCs w:val="24"/>
        </w:rPr>
        <w:t>».</w:t>
      </w:r>
    </w:p>
    <w:p w14:paraId="03B0F016"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Κι εγώ «</w:t>
      </w:r>
      <w:r>
        <w:rPr>
          <w:rFonts w:eastAsia="Times New Roman" w:cs="Times New Roman"/>
          <w:szCs w:val="24"/>
        </w:rPr>
        <w:t>παρών</w:t>
      </w:r>
      <w:r>
        <w:rPr>
          <w:rFonts w:eastAsia="Times New Roman" w:cs="Times New Roman"/>
          <w:szCs w:val="24"/>
        </w:rPr>
        <w:t xml:space="preserve">», κυρία Πρόεδρε. </w:t>
      </w:r>
    </w:p>
    <w:p w14:paraId="03B0F017" w14:textId="77777777" w:rsidR="00E66FB6" w:rsidRDefault="00A447A4">
      <w:pPr>
        <w:spacing w:line="600" w:lineRule="auto"/>
        <w:ind w:firstLine="720"/>
        <w:jc w:val="both"/>
        <w:rPr>
          <w:rFonts w:eastAsia="Times New Roman"/>
          <w:szCs w:val="24"/>
        </w:rPr>
      </w:pPr>
      <w:r w:rsidRPr="006B752E">
        <w:rPr>
          <w:rFonts w:eastAsia="Times New Roman"/>
          <w:b/>
          <w:szCs w:val="24"/>
        </w:rPr>
        <w:lastRenderedPageBreak/>
        <w:t xml:space="preserve">ΠΡΟΕΔΡΕΥΟΥΣΑ </w:t>
      </w:r>
      <w:r w:rsidRPr="006B752E">
        <w:rPr>
          <w:rFonts w:eastAsia="Times New Roman"/>
          <w:b/>
          <w:szCs w:val="24"/>
        </w:rPr>
        <w:t>(Αναστασία Χριστοδουλοπούλου):</w:t>
      </w:r>
      <w:r w:rsidRPr="006B752E">
        <w:rPr>
          <w:rFonts w:eastAsia="Times New Roman"/>
          <w:szCs w:val="24"/>
        </w:rPr>
        <w:t xml:space="preserve"> </w:t>
      </w:r>
      <w:r>
        <w:rPr>
          <w:rFonts w:eastAsia="Times New Roman"/>
          <w:szCs w:val="24"/>
        </w:rPr>
        <w:t>Ό</w:t>
      </w:r>
      <w:r w:rsidRPr="009F271F">
        <w:rPr>
          <w:rFonts w:eastAsia="Times New Roman"/>
          <w:szCs w:val="24"/>
        </w:rPr>
        <w:t xml:space="preserve">ποιος </w:t>
      </w:r>
      <w:r>
        <w:rPr>
          <w:rFonts w:eastAsia="Times New Roman"/>
          <w:szCs w:val="24"/>
        </w:rPr>
        <w:t>ή</w:t>
      </w:r>
      <w:r w:rsidRPr="009F271F">
        <w:rPr>
          <w:rFonts w:eastAsia="Times New Roman"/>
          <w:szCs w:val="24"/>
        </w:rPr>
        <w:t xml:space="preserve"> </w:t>
      </w:r>
      <w:r>
        <w:rPr>
          <w:rFonts w:eastAsia="Times New Roman"/>
          <w:szCs w:val="24"/>
        </w:rPr>
        <w:t>όποια</w:t>
      </w:r>
      <w:r w:rsidRPr="009F271F">
        <w:rPr>
          <w:rFonts w:eastAsia="Times New Roman"/>
          <w:szCs w:val="24"/>
        </w:rPr>
        <w:t xml:space="preserve"> συνάδελφος</w:t>
      </w:r>
      <w:r>
        <w:rPr>
          <w:rFonts w:eastAsia="Times New Roman"/>
          <w:szCs w:val="24"/>
        </w:rPr>
        <w:t xml:space="preserve">, λοιπόν, </w:t>
      </w:r>
      <w:r w:rsidRPr="009F271F">
        <w:rPr>
          <w:rFonts w:eastAsia="Times New Roman"/>
          <w:szCs w:val="24"/>
        </w:rPr>
        <w:t>πιστεύει ότι πρέπει να αναβληθεί η σημερινή συζήτηση</w:t>
      </w:r>
      <w:r>
        <w:rPr>
          <w:rFonts w:eastAsia="Times New Roman"/>
          <w:szCs w:val="24"/>
        </w:rPr>
        <w:t>,</w:t>
      </w:r>
      <w:r w:rsidRPr="009F271F">
        <w:rPr>
          <w:rFonts w:eastAsia="Times New Roman"/>
          <w:szCs w:val="24"/>
        </w:rPr>
        <w:t xml:space="preserve"> ως προς το δεύτερο θέμα</w:t>
      </w:r>
      <w:r>
        <w:rPr>
          <w:rFonts w:eastAsia="Times New Roman"/>
          <w:szCs w:val="24"/>
        </w:rPr>
        <w:t>,</w:t>
      </w:r>
      <w:r w:rsidRPr="009F271F">
        <w:rPr>
          <w:rFonts w:eastAsia="Times New Roman"/>
          <w:szCs w:val="24"/>
        </w:rPr>
        <w:t xml:space="preserve"> </w:t>
      </w:r>
      <w:r>
        <w:rPr>
          <w:rFonts w:eastAsia="Times New Roman"/>
          <w:szCs w:val="24"/>
        </w:rPr>
        <w:t xml:space="preserve">παρακαλώ </w:t>
      </w:r>
      <w:r>
        <w:rPr>
          <w:rFonts w:eastAsia="Times New Roman"/>
          <w:szCs w:val="24"/>
        </w:rPr>
        <w:t>να εγερθεί.</w:t>
      </w:r>
      <w:r w:rsidRPr="009F271F">
        <w:rPr>
          <w:rFonts w:eastAsia="Times New Roman"/>
          <w:szCs w:val="24"/>
        </w:rPr>
        <w:t xml:space="preserve"> </w:t>
      </w:r>
    </w:p>
    <w:p w14:paraId="03B0F018" w14:textId="77777777" w:rsidR="00E66FB6" w:rsidRDefault="00A447A4">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αναβολή της σημερινής συνεδρίασης)</w:t>
      </w:r>
    </w:p>
    <w:p w14:paraId="03B0F019"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Προφανώς ηγέρθησαν οι </w:t>
      </w:r>
      <w:r>
        <w:rPr>
          <w:rFonts w:eastAsia="Times New Roman" w:cs="Times New Roman"/>
          <w:szCs w:val="24"/>
        </w:rPr>
        <w:t>λιγότεροι.</w:t>
      </w:r>
    </w:p>
    <w:p w14:paraId="03B0F01A" w14:textId="77777777" w:rsidR="00E66FB6" w:rsidRDefault="00A447A4">
      <w:pPr>
        <w:spacing w:line="600" w:lineRule="auto"/>
        <w:ind w:firstLine="720"/>
        <w:jc w:val="both"/>
        <w:rPr>
          <w:rFonts w:eastAsia="Times New Roman"/>
          <w:szCs w:val="24"/>
        </w:rPr>
      </w:pPr>
      <w:r>
        <w:rPr>
          <w:rFonts w:eastAsia="Times New Roman"/>
          <w:szCs w:val="24"/>
        </w:rPr>
        <w:t>Ν</w:t>
      </w:r>
      <w:r w:rsidRPr="009F271F">
        <w:rPr>
          <w:rFonts w:eastAsia="Times New Roman"/>
          <w:szCs w:val="24"/>
        </w:rPr>
        <w:t>ομίζω</w:t>
      </w:r>
      <w:r>
        <w:rPr>
          <w:rFonts w:eastAsia="Times New Roman"/>
          <w:szCs w:val="24"/>
        </w:rPr>
        <w:t>, λοιπόν, τώρα</w:t>
      </w:r>
      <w:r w:rsidRPr="009F271F">
        <w:rPr>
          <w:rFonts w:eastAsia="Times New Roman"/>
          <w:szCs w:val="24"/>
        </w:rPr>
        <w:t xml:space="preserve"> ότι μπορούμε να μπούμε στη συζήτηση</w:t>
      </w:r>
      <w:r>
        <w:rPr>
          <w:rFonts w:eastAsia="Times New Roman"/>
          <w:szCs w:val="24"/>
        </w:rPr>
        <w:t>.</w:t>
      </w:r>
      <w:r w:rsidRPr="009F271F">
        <w:rPr>
          <w:rFonts w:eastAsia="Times New Roman"/>
          <w:szCs w:val="24"/>
        </w:rPr>
        <w:t xml:space="preserve"> </w:t>
      </w:r>
      <w:r>
        <w:rPr>
          <w:rFonts w:eastAsia="Times New Roman"/>
          <w:szCs w:val="24"/>
        </w:rPr>
        <w:t>Τ</w:t>
      </w:r>
      <w:r w:rsidRPr="009F271F">
        <w:rPr>
          <w:rFonts w:eastAsia="Times New Roman"/>
          <w:szCs w:val="24"/>
        </w:rPr>
        <w:t>ο</w:t>
      </w:r>
      <w:r>
        <w:rPr>
          <w:rFonts w:eastAsia="Times New Roman"/>
          <w:szCs w:val="24"/>
        </w:rPr>
        <w:t>ν</w:t>
      </w:r>
      <w:r w:rsidRPr="009F271F">
        <w:rPr>
          <w:rFonts w:eastAsia="Times New Roman"/>
          <w:szCs w:val="24"/>
        </w:rPr>
        <w:t xml:space="preserve"> λόγο έχει </w:t>
      </w:r>
      <w:r>
        <w:rPr>
          <w:rFonts w:eastAsia="Times New Roman"/>
          <w:szCs w:val="24"/>
        </w:rPr>
        <w:t xml:space="preserve">για πέντε λεπτά </w:t>
      </w:r>
      <w:r w:rsidRPr="009F271F">
        <w:rPr>
          <w:rFonts w:eastAsia="Times New Roman"/>
          <w:szCs w:val="24"/>
        </w:rPr>
        <w:t>η κ</w:t>
      </w:r>
      <w:r>
        <w:rPr>
          <w:rFonts w:eastAsia="Times New Roman"/>
          <w:szCs w:val="24"/>
        </w:rPr>
        <w:t>.</w:t>
      </w:r>
      <w:r w:rsidRPr="009F271F">
        <w:rPr>
          <w:rFonts w:eastAsia="Times New Roman"/>
          <w:szCs w:val="24"/>
        </w:rPr>
        <w:t xml:space="preserve"> </w:t>
      </w:r>
      <w:proofErr w:type="spellStart"/>
      <w:r>
        <w:rPr>
          <w:rFonts w:eastAsia="Times New Roman"/>
          <w:szCs w:val="24"/>
        </w:rPr>
        <w:t>Κ</w:t>
      </w:r>
      <w:r w:rsidRPr="009F271F">
        <w:rPr>
          <w:rFonts w:eastAsia="Times New Roman"/>
          <w:szCs w:val="24"/>
        </w:rPr>
        <w:t>οζομπόλη</w:t>
      </w:r>
      <w:proofErr w:type="spellEnd"/>
      <w:r>
        <w:rPr>
          <w:rFonts w:eastAsia="Times New Roman"/>
          <w:szCs w:val="24"/>
        </w:rPr>
        <w:t>,</w:t>
      </w:r>
      <w:r w:rsidRPr="009F271F">
        <w:rPr>
          <w:rFonts w:eastAsia="Times New Roman"/>
          <w:szCs w:val="24"/>
        </w:rPr>
        <w:t xml:space="preserve"> η οποία είναι η εισηγήτρια από τη </w:t>
      </w:r>
      <w:r>
        <w:rPr>
          <w:rFonts w:eastAsia="Times New Roman"/>
          <w:szCs w:val="24"/>
        </w:rPr>
        <w:t xml:space="preserve">πλευρά </w:t>
      </w:r>
      <w:r w:rsidRPr="009F271F">
        <w:rPr>
          <w:rFonts w:eastAsia="Times New Roman"/>
          <w:szCs w:val="24"/>
        </w:rPr>
        <w:t>του ΣΥΡΙΖΑ</w:t>
      </w:r>
      <w:r>
        <w:rPr>
          <w:rFonts w:eastAsia="Times New Roman"/>
          <w:szCs w:val="24"/>
        </w:rPr>
        <w:t>.</w:t>
      </w:r>
    </w:p>
    <w:p w14:paraId="03B0F01B" w14:textId="77777777" w:rsidR="00E66FB6" w:rsidRDefault="00A447A4">
      <w:pPr>
        <w:spacing w:line="600" w:lineRule="auto"/>
        <w:ind w:firstLine="720"/>
        <w:jc w:val="both"/>
        <w:rPr>
          <w:rFonts w:eastAsia="Times New Roman"/>
          <w:szCs w:val="24"/>
        </w:rPr>
      </w:pPr>
      <w:r w:rsidRPr="004661F6">
        <w:rPr>
          <w:rFonts w:eastAsia="Times New Roman"/>
          <w:b/>
          <w:szCs w:val="24"/>
        </w:rPr>
        <w:t>ΠΑΝΑΓΙΩΤΑ ΚΟΖΟΜΠΟΛΗ</w:t>
      </w:r>
      <w:r>
        <w:rPr>
          <w:rFonts w:eastAsia="Times New Roman"/>
          <w:b/>
          <w:szCs w:val="24"/>
        </w:rPr>
        <w:t xml:space="preserve"> </w:t>
      </w:r>
      <w:r w:rsidRPr="004661F6">
        <w:rPr>
          <w:rFonts w:eastAsia="Times New Roman"/>
          <w:b/>
          <w:szCs w:val="24"/>
        </w:rPr>
        <w:t>-</w:t>
      </w:r>
      <w:r>
        <w:rPr>
          <w:rFonts w:eastAsia="Times New Roman"/>
          <w:b/>
          <w:szCs w:val="24"/>
        </w:rPr>
        <w:t xml:space="preserve"> </w:t>
      </w:r>
      <w:r w:rsidRPr="004661F6">
        <w:rPr>
          <w:rFonts w:eastAsia="Times New Roman"/>
          <w:b/>
          <w:szCs w:val="24"/>
        </w:rPr>
        <w:t>ΑΜΑΝΑΤΙΔΗ:</w:t>
      </w:r>
      <w:r w:rsidRPr="009F271F">
        <w:rPr>
          <w:rFonts w:eastAsia="Times New Roman"/>
          <w:szCs w:val="24"/>
        </w:rPr>
        <w:t xml:space="preserve"> </w:t>
      </w:r>
      <w:r>
        <w:rPr>
          <w:rFonts w:eastAsia="Times New Roman"/>
          <w:szCs w:val="24"/>
        </w:rPr>
        <w:t>Ε</w:t>
      </w:r>
      <w:r w:rsidRPr="009F271F">
        <w:rPr>
          <w:rFonts w:eastAsia="Times New Roman"/>
          <w:szCs w:val="24"/>
        </w:rPr>
        <w:t>υχαριστώ</w:t>
      </w:r>
      <w:r>
        <w:rPr>
          <w:rFonts w:eastAsia="Times New Roman"/>
          <w:szCs w:val="24"/>
        </w:rPr>
        <w:t>,</w:t>
      </w:r>
      <w:r w:rsidRPr="009F271F">
        <w:rPr>
          <w:rFonts w:eastAsia="Times New Roman"/>
          <w:szCs w:val="24"/>
        </w:rPr>
        <w:t xml:space="preserve"> κυρία </w:t>
      </w:r>
      <w:r>
        <w:rPr>
          <w:rFonts w:eastAsia="Times New Roman"/>
          <w:szCs w:val="24"/>
        </w:rPr>
        <w:t>Π</w:t>
      </w:r>
      <w:r w:rsidRPr="009F271F">
        <w:rPr>
          <w:rFonts w:eastAsia="Times New Roman"/>
          <w:szCs w:val="24"/>
        </w:rPr>
        <w:t>ρόεδρε</w:t>
      </w:r>
      <w:r>
        <w:rPr>
          <w:rFonts w:eastAsia="Times New Roman"/>
          <w:szCs w:val="24"/>
        </w:rPr>
        <w:t>.</w:t>
      </w:r>
    </w:p>
    <w:p w14:paraId="03B0F01C" w14:textId="77777777" w:rsidR="00E66FB6" w:rsidRDefault="00A447A4">
      <w:pPr>
        <w:spacing w:line="600" w:lineRule="auto"/>
        <w:ind w:firstLine="720"/>
        <w:jc w:val="both"/>
        <w:rPr>
          <w:rFonts w:eastAsia="Times New Roman"/>
          <w:szCs w:val="24"/>
        </w:rPr>
      </w:pPr>
      <w:r>
        <w:rPr>
          <w:rFonts w:eastAsia="Times New Roman"/>
          <w:szCs w:val="24"/>
        </w:rPr>
        <w:t xml:space="preserve">Η </w:t>
      </w:r>
      <w:r w:rsidRPr="009F271F">
        <w:rPr>
          <w:rFonts w:eastAsia="Times New Roman"/>
          <w:szCs w:val="24"/>
        </w:rPr>
        <w:t>συζήτηση που προηγήθηκε</w:t>
      </w:r>
      <w:r>
        <w:rPr>
          <w:rFonts w:eastAsia="Times New Roman"/>
          <w:szCs w:val="24"/>
        </w:rPr>
        <w:t>,</w:t>
      </w:r>
      <w:r w:rsidRPr="009F271F">
        <w:rPr>
          <w:rFonts w:eastAsia="Times New Roman"/>
          <w:szCs w:val="24"/>
        </w:rPr>
        <w:t xml:space="preserve"> </w:t>
      </w:r>
      <w:r>
        <w:rPr>
          <w:rFonts w:eastAsia="Times New Roman"/>
          <w:szCs w:val="24"/>
        </w:rPr>
        <w:t>π</w:t>
      </w:r>
      <w:r w:rsidRPr="009F271F">
        <w:rPr>
          <w:rFonts w:eastAsia="Times New Roman"/>
          <w:szCs w:val="24"/>
        </w:rPr>
        <w:t>ράγματι</w:t>
      </w:r>
      <w:r>
        <w:rPr>
          <w:rFonts w:eastAsia="Times New Roman"/>
          <w:szCs w:val="24"/>
        </w:rPr>
        <w:t>,</w:t>
      </w:r>
      <w:r w:rsidRPr="009F271F">
        <w:rPr>
          <w:rFonts w:eastAsia="Times New Roman"/>
          <w:szCs w:val="24"/>
        </w:rPr>
        <w:t xml:space="preserve"> προκαλεί ερωτηματικά και δεν μπορώ να αντιληφθώ κι εγώ το</w:t>
      </w:r>
      <w:r>
        <w:rPr>
          <w:rFonts w:eastAsia="Times New Roman"/>
          <w:szCs w:val="24"/>
        </w:rPr>
        <w:t>ν</w:t>
      </w:r>
      <w:r w:rsidRPr="009F271F">
        <w:rPr>
          <w:rFonts w:eastAsia="Times New Roman"/>
          <w:szCs w:val="24"/>
        </w:rPr>
        <w:t xml:space="preserve"> λόγο</w:t>
      </w:r>
      <w:r>
        <w:rPr>
          <w:rFonts w:eastAsia="Times New Roman"/>
          <w:szCs w:val="24"/>
        </w:rPr>
        <w:t>. Θ</w:t>
      </w:r>
      <w:r w:rsidRPr="009F271F">
        <w:rPr>
          <w:rFonts w:eastAsia="Times New Roman"/>
          <w:szCs w:val="24"/>
        </w:rPr>
        <w:t xml:space="preserve">έλω να επισημάνω ότι επί τρεισήμισι χρόνια συνεδριάζει τακτικά </w:t>
      </w:r>
      <w:r>
        <w:rPr>
          <w:rFonts w:eastAsia="Times New Roman"/>
          <w:szCs w:val="24"/>
        </w:rPr>
        <w:t>η</w:t>
      </w:r>
      <w:r w:rsidRPr="009F271F">
        <w:rPr>
          <w:rFonts w:eastAsia="Times New Roman"/>
          <w:szCs w:val="24"/>
        </w:rPr>
        <w:t xml:space="preserve"> Επιτροπή Κανονισμού της </w:t>
      </w:r>
      <w:r>
        <w:rPr>
          <w:rFonts w:eastAsia="Times New Roman"/>
          <w:szCs w:val="24"/>
        </w:rPr>
        <w:t>Βουλής κ</w:t>
      </w:r>
      <w:r w:rsidRPr="009F271F">
        <w:rPr>
          <w:rFonts w:eastAsia="Times New Roman"/>
          <w:szCs w:val="24"/>
        </w:rPr>
        <w:t>ι έχει αλλάξει όλο τον κώδικα</w:t>
      </w:r>
      <w:r>
        <w:rPr>
          <w:rFonts w:eastAsia="Times New Roman"/>
          <w:szCs w:val="24"/>
        </w:rPr>
        <w:t>,</w:t>
      </w:r>
      <w:r w:rsidRPr="009F271F">
        <w:rPr>
          <w:rFonts w:eastAsia="Times New Roman"/>
          <w:szCs w:val="24"/>
        </w:rPr>
        <w:t xml:space="preserve"> που αφορά το προσωπικό και τη διαχείρισ</w:t>
      </w:r>
      <w:r>
        <w:rPr>
          <w:rFonts w:eastAsia="Times New Roman"/>
          <w:szCs w:val="24"/>
        </w:rPr>
        <w:t>ή</w:t>
      </w:r>
      <w:r w:rsidRPr="009F271F">
        <w:rPr>
          <w:rFonts w:eastAsia="Times New Roman"/>
          <w:szCs w:val="24"/>
        </w:rPr>
        <w:t xml:space="preserve"> του</w:t>
      </w:r>
      <w:r>
        <w:rPr>
          <w:rFonts w:eastAsia="Times New Roman"/>
          <w:szCs w:val="24"/>
        </w:rPr>
        <w:t>,</w:t>
      </w:r>
      <w:r w:rsidRPr="009F271F">
        <w:rPr>
          <w:rFonts w:eastAsia="Times New Roman"/>
          <w:szCs w:val="24"/>
        </w:rPr>
        <w:t xml:space="preserve"> έχει μα</w:t>
      </w:r>
      <w:r w:rsidRPr="009F271F">
        <w:rPr>
          <w:rFonts w:eastAsia="Times New Roman"/>
          <w:szCs w:val="24"/>
        </w:rPr>
        <w:t>ζέψει τις διάσπαρτες</w:t>
      </w:r>
      <w:r>
        <w:rPr>
          <w:rFonts w:eastAsia="Times New Roman"/>
          <w:szCs w:val="24"/>
        </w:rPr>
        <w:t>,</w:t>
      </w:r>
      <w:r w:rsidRPr="009F271F">
        <w:rPr>
          <w:rFonts w:eastAsia="Times New Roman"/>
          <w:szCs w:val="24"/>
        </w:rPr>
        <w:t xml:space="preserve"> τις αόριστες</w:t>
      </w:r>
      <w:r>
        <w:rPr>
          <w:rFonts w:eastAsia="Times New Roman"/>
          <w:szCs w:val="24"/>
        </w:rPr>
        <w:t>,</w:t>
      </w:r>
      <w:r w:rsidRPr="009F271F">
        <w:rPr>
          <w:rFonts w:eastAsia="Times New Roman"/>
          <w:szCs w:val="24"/>
        </w:rPr>
        <w:t xml:space="preserve"> </w:t>
      </w:r>
      <w:r>
        <w:rPr>
          <w:rFonts w:eastAsia="Times New Roman"/>
          <w:szCs w:val="24"/>
        </w:rPr>
        <w:t>τις αόρατες, τις κρυμμένες</w:t>
      </w:r>
      <w:r w:rsidRPr="009F271F">
        <w:rPr>
          <w:rFonts w:eastAsia="Times New Roman"/>
          <w:szCs w:val="24"/>
        </w:rPr>
        <w:t xml:space="preserve"> διατάξεις</w:t>
      </w:r>
      <w:r>
        <w:rPr>
          <w:rFonts w:eastAsia="Times New Roman"/>
          <w:szCs w:val="24"/>
        </w:rPr>
        <w:t>,</w:t>
      </w:r>
      <w:r w:rsidRPr="009F271F">
        <w:rPr>
          <w:rFonts w:eastAsia="Times New Roman"/>
          <w:szCs w:val="24"/>
        </w:rPr>
        <w:t xml:space="preserve"> </w:t>
      </w:r>
      <w:r w:rsidRPr="009F271F">
        <w:rPr>
          <w:rFonts w:eastAsia="Times New Roman"/>
          <w:szCs w:val="24"/>
        </w:rPr>
        <w:lastRenderedPageBreak/>
        <w:t>τ</w:t>
      </w:r>
      <w:r>
        <w:rPr>
          <w:rFonts w:eastAsia="Times New Roman"/>
          <w:szCs w:val="24"/>
        </w:rPr>
        <w:t>ι</w:t>
      </w:r>
      <w:r w:rsidRPr="009F271F">
        <w:rPr>
          <w:rFonts w:eastAsia="Times New Roman"/>
          <w:szCs w:val="24"/>
        </w:rPr>
        <w:t>ς έχει κάνει ένα</w:t>
      </w:r>
      <w:r>
        <w:rPr>
          <w:rFonts w:eastAsia="Times New Roman"/>
          <w:szCs w:val="24"/>
        </w:rPr>
        <w:t>ν</w:t>
      </w:r>
      <w:r w:rsidRPr="009F271F">
        <w:rPr>
          <w:rFonts w:eastAsia="Times New Roman"/>
          <w:szCs w:val="24"/>
        </w:rPr>
        <w:t xml:space="preserve"> κανονισμό</w:t>
      </w:r>
      <w:r>
        <w:rPr>
          <w:rFonts w:eastAsia="Times New Roman"/>
          <w:szCs w:val="24"/>
        </w:rPr>
        <w:t>, ο</w:t>
      </w:r>
      <w:r w:rsidRPr="009F271F">
        <w:rPr>
          <w:rFonts w:eastAsia="Times New Roman"/>
          <w:szCs w:val="24"/>
        </w:rPr>
        <w:t xml:space="preserve"> οποίος μάλιστα είναι κωδικοποιημένος </w:t>
      </w:r>
      <w:r>
        <w:rPr>
          <w:rFonts w:eastAsia="Times New Roman"/>
          <w:szCs w:val="24"/>
        </w:rPr>
        <w:t xml:space="preserve">και </w:t>
      </w:r>
      <w:r w:rsidRPr="009F271F">
        <w:rPr>
          <w:rFonts w:eastAsia="Times New Roman"/>
          <w:szCs w:val="24"/>
        </w:rPr>
        <w:t>έτοιμος</w:t>
      </w:r>
      <w:r>
        <w:rPr>
          <w:rFonts w:eastAsia="Times New Roman"/>
          <w:szCs w:val="24"/>
        </w:rPr>
        <w:t xml:space="preserve"> </w:t>
      </w:r>
      <w:r w:rsidRPr="009F271F">
        <w:rPr>
          <w:rFonts w:eastAsia="Times New Roman"/>
          <w:szCs w:val="24"/>
        </w:rPr>
        <w:t>να εκδοθεί και με διαφανείς διαδικασίες</w:t>
      </w:r>
      <w:r>
        <w:rPr>
          <w:rFonts w:eastAsia="Times New Roman"/>
          <w:szCs w:val="24"/>
        </w:rPr>
        <w:t>.</w:t>
      </w:r>
      <w:r w:rsidRPr="009F271F">
        <w:rPr>
          <w:rFonts w:eastAsia="Times New Roman"/>
          <w:szCs w:val="24"/>
        </w:rPr>
        <w:t xml:space="preserve"> Απορώ γιατί</w:t>
      </w:r>
      <w:r>
        <w:rPr>
          <w:rFonts w:eastAsia="Times New Roman"/>
          <w:szCs w:val="24"/>
        </w:rPr>
        <w:t>,</w:t>
      </w:r>
      <w:r w:rsidRPr="009F271F">
        <w:rPr>
          <w:rFonts w:eastAsia="Times New Roman"/>
          <w:szCs w:val="24"/>
        </w:rPr>
        <w:t xml:space="preserve"> </w:t>
      </w:r>
      <w:r>
        <w:rPr>
          <w:rFonts w:eastAsia="Times New Roman"/>
          <w:szCs w:val="24"/>
        </w:rPr>
        <w:t>σ</w:t>
      </w:r>
      <w:r w:rsidRPr="009F271F">
        <w:rPr>
          <w:rFonts w:eastAsia="Times New Roman"/>
          <w:szCs w:val="24"/>
        </w:rPr>
        <w:t>τις δύο τελευταίες συνεδριάσεις</w:t>
      </w:r>
      <w:r>
        <w:rPr>
          <w:rFonts w:eastAsia="Times New Roman"/>
          <w:szCs w:val="24"/>
        </w:rPr>
        <w:t>,</w:t>
      </w:r>
      <w:r w:rsidRPr="009F271F">
        <w:rPr>
          <w:rFonts w:eastAsia="Times New Roman"/>
          <w:szCs w:val="24"/>
        </w:rPr>
        <w:t xml:space="preserve"> υπάρχει αυτό</w:t>
      </w:r>
      <w:r w:rsidRPr="009F271F">
        <w:rPr>
          <w:rFonts w:eastAsia="Times New Roman"/>
          <w:szCs w:val="24"/>
        </w:rPr>
        <w:t xml:space="preserve"> το ενδιαφέρον</w:t>
      </w:r>
      <w:r>
        <w:rPr>
          <w:rFonts w:eastAsia="Times New Roman"/>
          <w:szCs w:val="24"/>
        </w:rPr>
        <w:t>.</w:t>
      </w:r>
      <w:r w:rsidRPr="009F271F">
        <w:rPr>
          <w:rFonts w:eastAsia="Times New Roman"/>
          <w:szCs w:val="24"/>
        </w:rPr>
        <w:t xml:space="preserve"> </w:t>
      </w:r>
    </w:p>
    <w:p w14:paraId="03B0F01D" w14:textId="77777777" w:rsidR="00E66FB6" w:rsidRDefault="00A447A4">
      <w:pPr>
        <w:spacing w:line="600" w:lineRule="auto"/>
        <w:ind w:firstLine="720"/>
        <w:jc w:val="both"/>
        <w:rPr>
          <w:rFonts w:eastAsia="Times New Roman"/>
          <w:szCs w:val="24"/>
        </w:rPr>
      </w:pPr>
      <w:r>
        <w:rPr>
          <w:rFonts w:eastAsia="Times New Roman"/>
          <w:szCs w:val="24"/>
        </w:rPr>
        <w:t xml:space="preserve">Εντύπωση, επίσης, μου προκαλεί </w:t>
      </w:r>
      <w:r w:rsidRPr="009F271F">
        <w:rPr>
          <w:rFonts w:eastAsia="Times New Roman"/>
          <w:szCs w:val="24"/>
        </w:rPr>
        <w:t xml:space="preserve">ότι </w:t>
      </w:r>
      <w:r>
        <w:rPr>
          <w:rFonts w:eastAsia="Times New Roman"/>
          <w:szCs w:val="24"/>
        </w:rPr>
        <w:t xml:space="preserve">σε </w:t>
      </w:r>
      <w:r w:rsidRPr="009F271F">
        <w:rPr>
          <w:rFonts w:eastAsia="Times New Roman"/>
          <w:szCs w:val="24"/>
        </w:rPr>
        <w:t xml:space="preserve">δύο συνεδριάσεις στην </w:t>
      </w:r>
      <w:r>
        <w:rPr>
          <w:rFonts w:eastAsia="Times New Roman"/>
          <w:szCs w:val="24"/>
        </w:rPr>
        <w:t>ε</w:t>
      </w:r>
      <w:r w:rsidRPr="009F271F">
        <w:rPr>
          <w:rFonts w:eastAsia="Times New Roman"/>
          <w:szCs w:val="24"/>
        </w:rPr>
        <w:t xml:space="preserve">πιτροπή δεν </w:t>
      </w:r>
      <w:r>
        <w:rPr>
          <w:rFonts w:eastAsia="Times New Roman"/>
          <w:szCs w:val="24"/>
        </w:rPr>
        <w:t>εγέρθηκε</w:t>
      </w:r>
      <w:r w:rsidRPr="009F271F">
        <w:rPr>
          <w:rFonts w:eastAsia="Times New Roman"/>
          <w:szCs w:val="24"/>
        </w:rPr>
        <w:t xml:space="preserve"> από κανέναν τέτοιο θέμα</w:t>
      </w:r>
      <w:r>
        <w:rPr>
          <w:rFonts w:eastAsia="Times New Roman"/>
          <w:szCs w:val="24"/>
        </w:rPr>
        <w:t>.</w:t>
      </w:r>
    </w:p>
    <w:p w14:paraId="03B0F01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Τρίτον, θέλω να θυμίσω το εξής: Ο </w:t>
      </w:r>
      <w:r>
        <w:rPr>
          <w:rFonts w:eastAsia="Times New Roman" w:cs="Times New Roman"/>
          <w:szCs w:val="24"/>
        </w:rPr>
        <w:t>κ</w:t>
      </w:r>
      <w:r>
        <w:rPr>
          <w:rFonts w:eastAsia="Times New Roman" w:cs="Times New Roman"/>
          <w:szCs w:val="24"/>
        </w:rPr>
        <w:t xml:space="preserve">ανονισμός, ο </w:t>
      </w:r>
      <w:r>
        <w:rPr>
          <w:rFonts w:eastAsia="Times New Roman" w:cs="Times New Roman"/>
          <w:szCs w:val="24"/>
        </w:rPr>
        <w:t>Ο</w:t>
      </w:r>
      <w:r>
        <w:rPr>
          <w:rFonts w:eastAsia="Times New Roman" w:cs="Times New Roman"/>
          <w:szCs w:val="24"/>
        </w:rPr>
        <w:t xml:space="preserve">ργανισμός του Ιδρύματος έχει τεθεί ως θέμα ημερήσιας διάταξης πριν από την </w:t>
      </w:r>
      <w:r>
        <w:rPr>
          <w:rFonts w:eastAsia="Times New Roman" w:cs="Times New Roman"/>
          <w:szCs w:val="24"/>
        </w:rPr>
        <w:t>προηγούμενη συνεδρίαση, πριν από την ψήφο εμπιστοσύνης στη Βουλή. Και αναβλήθηκαν τότε τα δύο θέματα και μετά εισήχθη μόνο το ένα. Ως εισήγηση, ως πρόταση δηλαδή το έχουμε εμείς, η Επιτροπή Κανονισμού, τουλάχιστον έναν μήνα στα χέρια μας. Δεν λέω για τις σ</w:t>
      </w:r>
      <w:r>
        <w:rPr>
          <w:rFonts w:eastAsia="Times New Roman" w:cs="Times New Roman"/>
          <w:szCs w:val="24"/>
        </w:rPr>
        <w:t>υζητήσεις</w:t>
      </w:r>
      <w:r>
        <w:rPr>
          <w:rFonts w:eastAsia="Times New Roman" w:cs="Times New Roman"/>
          <w:szCs w:val="24"/>
        </w:rPr>
        <w:t>,</w:t>
      </w:r>
      <w:r>
        <w:rPr>
          <w:rFonts w:eastAsia="Times New Roman" w:cs="Times New Roman"/>
          <w:szCs w:val="24"/>
        </w:rPr>
        <w:t xml:space="preserve"> που γίνονται από το καλοκαίρι του 2018. Επομένως, θεωρώ ότι όλη αυτή η διαδικασία είναι προσχηματική και σίγουρα κρύβεται κάτι άλλο.</w:t>
      </w:r>
    </w:p>
    <w:p w14:paraId="03B0F01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σήμερα συζητάμε δύο θέματα. Το κύριο, όμως, είναι αυτό που προαναφέρθηκε, ο </w:t>
      </w:r>
      <w:r>
        <w:rPr>
          <w:rFonts w:eastAsia="Times New Roman" w:cs="Times New Roman"/>
          <w:szCs w:val="24"/>
        </w:rPr>
        <w:t>Ο</w:t>
      </w:r>
      <w:r>
        <w:rPr>
          <w:rFonts w:eastAsia="Times New Roman" w:cs="Times New Roman"/>
          <w:szCs w:val="24"/>
        </w:rPr>
        <w:t>ργανισ</w:t>
      </w:r>
      <w:r>
        <w:rPr>
          <w:rFonts w:eastAsia="Times New Roman" w:cs="Times New Roman"/>
          <w:szCs w:val="24"/>
        </w:rPr>
        <w:t>μός του Ιδρύματος της Βουλής για τον Κοινοβουλευτισμό και τη Δημοκρατία.</w:t>
      </w:r>
    </w:p>
    <w:p w14:paraId="03B0F02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Το 1997, ως γνωστόν, αποφασίστηκε η σύσταση του νομικού προσώπου της Βουλής</w:t>
      </w:r>
      <w:r>
        <w:rPr>
          <w:rFonts w:eastAsia="Times New Roman" w:cs="Times New Roman"/>
          <w:szCs w:val="24"/>
        </w:rPr>
        <w:t>,</w:t>
      </w:r>
      <w:r>
        <w:rPr>
          <w:rFonts w:eastAsia="Times New Roman" w:cs="Times New Roman"/>
          <w:szCs w:val="24"/>
        </w:rPr>
        <w:t xml:space="preserve"> με σκοπό τη διάδοση των αρχών του Κοινοβουλευτισμού και της Δημοκρατίας. Το 1999 ψηφίστηκε η σύσταση του Ο</w:t>
      </w:r>
      <w:r>
        <w:rPr>
          <w:rFonts w:eastAsia="Times New Roman" w:cs="Times New Roman"/>
          <w:szCs w:val="24"/>
        </w:rPr>
        <w:t>ργανισμού του Ιδρύματος</w:t>
      </w:r>
      <w:r>
        <w:rPr>
          <w:rFonts w:eastAsia="Times New Roman" w:cs="Times New Roman"/>
          <w:szCs w:val="24"/>
        </w:rPr>
        <w:t>,</w:t>
      </w:r>
      <w:r>
        <w:rPr>
          <w:rFonts w:eastAsia="Times New Roman" w:cs="Times New Roman"/>
          <w:szCs w:val="24"/>
        </w:rPr>
        <w:t xml:space="preserve"> που λειτούργησε για πρώτη φορά το 2004. Το Ίδρυμα με τη δράση του</w:t>
      </w:r>
      <w:r>
        <w:rPr>
          <w:rFonts w:eastAsia="Times New Roman" w:cs="Times New Roman"/>
          <w:szCs w:val="24"/>
        </w:rPr>
        <w:t>,</w:t>
      </w:r>
      <w:r>
        <w:rPr>
          <w:rFonts w:eastAsia="Times New Roman" w:cs="Times New Roman"/>
          <w:szCs w:val="24"/>
        </w:rPr>
        <w:t xml:space="preserve"> συμβάλλει στην εξωστρέφεια και στο άνοιγμα της Βουλής στην κοινωνία, ενισχύοντας έτσι τους δεσμούς των πολιτών με τη Βουλή και το έργο της. </w:t>
      </w:r>
    </w:p>
    <w:p w14:paraId="03B0F02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 επιδίωξη αυτή υλοποιε</w:t>
      </w:r>
      <w:r>
        <w:rPr>
          <w:rFonts w:eastAsia="Times New Roman" w:cs="Times New Roman"/>
          <w:szCs w:val="24"/>
        </w:rPr>
        <w:t>ίται</w:t>
      </w:r>
      <w:r>
        <w:rPr>
          <w:rFonts w:eastAsia="Times New Roman" w:cs="Times New Roman"/>
          <w:szCs w:val="24"/>
        </w:rPr>
        <w:t>,</w:t>
      </w:r>
      <w:r>
        <w:rPr>
          <w:rFonts w:eastAsia="Times New Roman" w:cs="Times New Roman"/>
          <w:szCs w:val="24"/>
        </w:rPr>
        <w:t xml:space="preserve"> μέσα από τη δημιουργία και την προσφορά στην κοινωνία</w:t>
      </w:r>
      <w:r>
        <w:rPr>
          <w:rFonts w:eastAsia="Times New Roman" w:cs="Times New Roman"/>
          <w:szCs w:val="24"/>
        </w:rPr>
        <w:t>,</w:t>
      </w:r>
      <w:r>
        <w:rPr>
          <w:rFonts w:eastAsia="Times New Roman" w:cs="Times New Roman"/>
          <w:szCs w:val="24"/>
        </w:rPr>
        <w:t xml:space="preserve"> υψηλής ποιότητας πολιτιστικού και μορφωτικού έργου. Στο πλαίσιο αυτό</w:t>
      </w:r>
      <w:r>
        <w:rPr>
          <w:rFonts w:eastAsia="Times New Roman" w:cs="Times New Roman"/>
          <w:szCs w:val="24"/>
        </w:rPr>
        <w:t>,</w:t>
      </w:r>
      <w:r>
        <w:rPr>
          <w:rFonts w:eastAsia="Times New Roman" w:cs="Times New Roman"/>
          <w:szCs w:val="24"/>
        </w:rPr>
        <w:t xml:space="preserve"> το Ίδρυμα της Βουλής διοργανώνει εκθέσεις, εκδηλώσεις, εκπαιδευτικά προγράμματα και πραγματοποιεί εκδόσεις. Επίσης, το Ίδρυμα</w:t>
      </w:r>
      <w:r>
        <w:rPr>
          <w:rFonts w:eastAsia="Times New Roman" w:cs="Times New Roman"/>
          <w:szCs w:val="24"/>
        </w:rPr>
        <w:t xml:space="preserve"> εκπονεί ή αναθέτει ερευνητικά προγράμματα και μελέτες και συνεργάζεται με </w:t>
      </w:r>
      <w:r>
        <w:rPr>
          <w:rFonts w:eastAsia="Times New Roman" w:cs="Times New Roman"/>
          <w:szCs w:val="24"/>
        </w:rPr>
        <w:lastRenderedPageBreak/>
        <w:t>φορείς στην Ελλάδα και το εξωτερικό για την υλοποίηση δράσεων που σχετίζονται με το έργο του.</w:t>
      </w:r>
    </w:p>
    <w:p w14:paraId="03B0F02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Τον Ιούλιο του 2018</w:t>
      </w:r>
      <w:r>
        <w:rPr>
          <w:rFonts w:eastAsia="Times New Roman" w:cs="Times New Roman"/>
          <w:szCs w:val="24"/>
        </w:rPr>
        <w:t>,</w:t>
      </w:r>
      <w:r>
        <w:rPr>
          <w:rFonts w:eastAsia="Times New Roman" w:cs="Times New Roman"/>
          <w:szCs w:val="24"/>
        </w:rPr>
        <w:t xml:space="preserve"> με σκοπό τον εκσυγχρονισμό και τη διασφάλιση της εύρυθμης και διαφ</w:t>
      </w:r>
      <w:r>
        <w:rPr>
          <w:rFonts w:eastAsia="Times New Roman" w:cs="Times New Roman"/>
          <w:szCs w:val="24"/>
        </w:rPr>
        <w:t xml:space="preserve">ανούς λειτουργίας των οικονομικών του Ιδρύματος, αποφασίστηκε τροποποίηση του </w:t>
      </w:r>
      <w:r>
        <w:rPr>
          <w:rFonts w:eastAsia="Times New Roman" w:cs="Times New Roman"/>
          <w:szCs w:val="24"/>
        </w:rPr>
        <w:t>Ο</w:t>
      </w:r>
      <w:r>
        <w:rPr>
          <w:rFonts w:eastAsia="Times New Roman" w:cs="Times New Roman"/>
          <w:szCs w:val="24"/>
        </w:rPr>
        <w:t xml:space="preserve">ργανισμού του Ιδρύματος. Και θα αναφερθώ επιγραμματικά ακολούθως. </w:t>
      </w:r>
    </w:p>
    <w:p w14:paraId="03B0F02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Προβλέφθηκε ότι οι δαπάνες του Ιδρύματος υπάγονται από 01</w:t>
      </w:r>
      <w:r>
        <w:rPr>
          <w:rFonts w:eastAsia="Times New Roman" w:cs="Times New Roman"/>
          <w:szCs w:val="24"/>
        </w:rPr>
        <w:t>-</w:t>
      </w:r>
      <w:r>
        <w:rPr>
          <w:rFonts w:eastAsia="Times New Roman" w:cs="Times New Roman"/>
          <w:szCs w:val="24"/>
        </w:rPr>
        <w:t>01</w:t>
      </w:r>
      <w:r>
        <w:rPr>
          <w:rFonts w:eastAsia="Times New Roman" w:cs="Times New Roman"/>
          <w:szCs w:val="24"/>
        </w:rPr>
        <w:t>-</w:t>
      </w:r>
      <w:r>
        <w:rPr>
          <w:rFonts w:eastAsia="Times New Roman" w:cs="Times New Roman"/>
          <w:szCs w:val="24"/>
        </w:rPr>
        <w:t>2019 στον προληπτικό έλεγχο του Ελεγκτικού Συνεδρ</w:t>
      </w:r>
      <w:r>
        <w:rPr>
          <w:rFonts w:eastAsia="Times New Roman" w:cs="Times New Roman"/>
          <w:szCs w:val="24"/>
        </w:rPr>
        <w:t xml:space="preserve">ίου και ομοίως ορίστηκε ότι και τα απολογιστικά στοιχεία του Ιδρύματος υπάγονται στον κατασταλτικό έλεγχο του Ελεγκτικού Συνεδρίου, ο οποίος είναι ετήσιος και διενεργείται μετά το τέλος κάθε οικονομικής χρήσης. </w:t>
      </w:r>
    </w:p>
    <w:p w14:paraId="03B0F02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Επίσης, παρ’ ότι είχε προβλεφθεί αρχικά -το </w:t>
      </w:r>
      <w:r>
        <w:rPr>
          <w:rFonts w:eastAsia="Times New Roman" w:cs="Times New Roman"/>
          <w:szCs w:val="24"/>
        </w:rPr>
        <w:t>1999 που συστάθηκε ο Οργανισμός του Ιδρύματος- εσωτερικός κανονισμός λειτουργίας του, ουδέποτε αυτός εκπονήθηκε, ενώ η οικονομική του λειτουργία και η διοικητική του διάρθρωση κινούνταν σε ένα ρευστό προβληματικό και ασαφές πλαίσιο.</w:t>
      </w:r>
    </w:p>
    <w:p w14:paraId="03B0F02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καταρτίστηκε και </w:t>
      </w:r>
      <w:r>
        <w:rPr>
          <w:rFonts w:eastAsia="Times New Roman" w:cs="Times New Roman"/>
          <w:szCs w:val="24"/>
        </w:rPr>
        <w:t>κωδικοποιήθηκε</w:t>
      </w:r>
      <w:r>
        <w:rPr>
          <w:rFonts w:eastAsia="Times New Roman" w:cs="Times New Roman"/>
          <w:szCs w:val="24"/>
        </w:rPr>
        <w:t>,</w:t>
      </w:r>
      <w:r>
        <w:rPr>
          <w:rFonts w:eastAsia="Times New Roman" w:cs="Times New Roman"/>
          <w:szCs w:val="24"/>
        </w:rPr>
        <w:t xml:space="preserve"> σε ένα ενιαίο συνεκτικό κείμενο</w:t>
      </w:r>
      <w:r>
        <w:rPr>
          <w:rFonts w:eastAsia="Times New Roman" w:cs="Times New Roman"/>
          <w:szCs w:val="24"/>
        </w:rPr>
        <w:t>,</w:t>
      </w:r>
      <w:r>
        <w:rPr>
          <w:rFonts w:eastAsia="Times New Roman" w:cs="Times New Roman"/>
          <w:szCs w:val="24"/>
        </w:rPr>
        <w:t xml:space="preserve"> ένας σύγχρονος Οργανισμός του Ιδρύματος της Βουλής</w:t>
      </w:r>
      <w:r>
        <w:rPr>
          <w:rFonts w:eastAsia="Times New Roman" w:cs="Times New Roman"/>
          <w:szCs w:val="24"/>
        </w:rPr>
        <w:t>,</w:t>
      </w:r>
      <w:r>
        <w:rPr>
          <w:rFonts w:eastAsia="Times New Roman" w:cs="Times New Roman"/>
          <w:szCs w:val="24"/>
        </w:rPr>
        <w:t xml:space="preserve"> που αποτυπώνει τη σημερινή του εικόνα και κατοχυρώνει τη μελλοντική δυναμική του. Συμπεριλαμβάνει για πρώτη φορά εσωτερικό κανονισμό προσωπικού</w:t>
      </w:r>
      <w:r>
        <w:rPr>
          <w:rFonts w:eastAsia="Times New Roman" w:cs="Times New Roman"/>
          <w:szCs w:val="24"/>
        </w:rPr>
        <w:t xml:space="preserve"> -</w:t>
      </w:r>
      <w:r>
        <w:rPr>
          <w:rFonts w:eastAsia="Times New Roman" w:cs="Times New Roman"/>
          <w:szCs w:val="24"/>
        </w:rPr>
        <w:t>δηλαδή πει</w:t>
      </w:r>
      <w:r>
        <w:rPr>
          <w:rFonts w:eastAsia="Times New Roman" w:cs="Times New Roman"/>
          <w:szCs w:val="24"/>
        </w:rPr>
        <w:t>θαρχικό δίκαιο, κατάσταση προσωπικού κ.λπ.</w:t>
      </w:r>
      <w:r>
        <w:rPr>
          <w:rFonts w:eastAsia="Times New Roman" w:cs="Times New Roman"/>
          <w:szCs w:val="24"/>
        </w:rPr>
        <w:t>-</w:t>
      </w:r>
      <w:r>
        <w:rPr>
          <w:rFonts w:eastAsia="Times New Roman" w:cs="Times New Roman"/>
          <w:szCs w:val="24"/>
        </w:rPr>
        <w:t xml:space="preserve"> ο οποίος είναι λεπτομερής και εύκολα εφαρμόσιμος.</w:t>
      </w:r>
    </w:p>
    <w:p w14:paraId="03B0F026"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Επανακαθορίζει τα όργανα του Ιδρύματος, που είναι ο Πρόεδρος, το Διοικητικό Συμβούλιο. Και εδώ</w:t>
      </w:r>
      <w:r>
        <w:rPr>
          <w:rFonts w:eastAsia="Times New Roman" w:cs="Times New Roman"/>
          <w:szCs w:val="24"/>
        </w:rPr>
        <w:t>,</w:t>
      </w:r>
      <w:r>
        <w:rPr>
          <w:rFonts w:eastAsia="Times New Roman" w:cs="Times New Roman"/>
          <w:szCs w:val="24"/>
        </w:rPr>
        <w:t xml:space="preserve"> επιτρέψτε μου να πω</w:t>
      </w:r>
      <w:r>
        <w:rPr>
          <w:rFonts w:eastAsia="Times New Roman" w:cs="Times New Roman"/>
          <w:szCs w:val="24"/>
        </w:rPr>
        <w:t>,</w:t>
      </w:r>
      <w:r>
        <w:rPr>
          <w:rFonts w:eastAsia="Times New Roman" w:cs="Times New Roman"/>
          <w:szCs w:val="24"/>
        </w:rPr>
        <w:t xml:space="preserve"> ότι δεν αλλάζουν οι αρμοδιότητες του Διοικητι</w:t>
      </w:r>
      <w:r>
        <w:rPr>
          <w:rFonts w:eastAsia="Times New Roman" w:cs="Times New Roman"/>
          <w:szCs w:val="24"/>
        </w:rPr>
        <w:t xml:space="preserve">κού Συμβουλίου. Πουθενά! Δεν καταλαβαίνω γιατί αυτή η ανησυχία. Είναι όλα τα όργανα ως είχαν </w:t>
      </w:r>
      <w:r>
        <w:rPr>
          <w:rFonts w:eastAsia="Times New Roman" w:cs="Times New Roman"/>
          <w:szCs w:val="24"/>
        </w:rPr>
        <w:t>-</w:t>
      </w:r>
      <w:r>
        <w:rPr>
          <w:rFonts w:eastAsia="Times New Roman" w:cs="Times New Roman"/>
          <w:szCs w:val="24"/>
        </w:rPr>
        <w:t>δεν τα επαναλαμβάνω, γιατί δεν έχω τον χρόνο- μόνο που θεσμοθετείται η επιστημονική επιτροπή, η οποία ήδη λειτουργούσε, αλλά δεν είχε θεσμοθετηθεί.</w:t>
      </w:r>
    </w:p>
    <w:p w14:paraId="03B0F02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Ορίζεται η δια</w:t>
      </w:r>
      <w:r>
        <w:rPr>
          <w:rFonts w:eastAsia="Times New Roman" w:cs="Times New Roman"/>
          <w:szCs w:val="24"/>
        </w:rPr>
        <w:t>δικασία επιλογής των προϊσταμένων και συνιστώνται πενήντα πέντε οργανικές θέσεις προσωπικού και κατανέμονται ανά επίπεδο εκπαίδευσης. Εδώ θέλω να πω ότι δεν υπήρχε αριθμός οργανικών θέσεων. Μπορούσε να ήταν απεριόριστος ο αριθμός.</w:t>
      </w:r>
    </w:p>
    <w:p w14:paraId="03B0F028" w14:textId="77777777" w:rsidR="00E66FB6" w:rsidRDefault="00A447A4">
      <w:pPr>
        <w:spacing w:line="600" w:lineRule="auto"/>
        <w:ind w:firstLine="720"/>
        <w:jc w:val="both"/>
        <w:rPr>
          <w:rFonts w:eastAsia="Times New Roman" w:cs="Times New Roman"/>
          <w:szCs w:val="24"/>
        </w:rPr>
      </w:pPr>
      <w:r w:rsidRPr="007C48E9">
        <w:rPr>
          <w:rFonts w:eastAsia="Times New Roman" w:cs="Times New Roman"/>
          <w:szCs w:val="24"/>
        </w:rPr>
        <w:lastRenderedPageBreak/>
        <w:t>Ρυθμίζονται</w:t>
      </w:r>
      <w:r>
        <w:rPr>
          <w:rFonts w:eastAsia="Times New Roman" w:cs="Times New Roman"/>
          <w:szCs w:val="24"/>
        </w:rPr>
        <w:t xml:space="preserve"> ειδικότερα ζη</w:t>
      </w:r>
      <w:r>
        <w:rPr>
          <w:rFonts w:eastAsia="Times New Roman" w:cs="Times New Roman"/>
          <w:szCs w:val="24"/>
        </w:rPr>
        <w:t>τήματα του προσωπικού του Ιδρύματος, όπως ότι οι προσλήψεις γίνονται από την εκτελεστική επιτροπή και καλύπτουν οργανικές θέσεις, ενώ τίθενται συγκεκριμένες προϋποθέσεις για αποσπάσεις προσωπικού, διάρκεια κ.λπ., τα προσόντα διορισμού, οι αποδοχές του προσ</w:t>
      </w:r>
      <w:r>
        <w:rPr>
          <w:rFonts w:eastAsia="Times New Roman" w:cs="Times New Roman"/>
          <w:szCs w:val="24"/>
        </w:rPr>
        <w:t>ωπικού, το ωράριο εργασίας. Εδώ θέλω να πω ότι</w:t>
      </w:r>
      <w:r>
        <w:rPr>
          <w:rFonts w:eastAsia="Times New Roman" w:cs="Times New Roman"/>
          <w:szCs w:val="24"/>
        </w:rPr>
        <w:t>,</w:t>
      </w:r>
      <w:r>
        <w:rPr>
          <w:rFonts w:eastAsia="Times New Roman" w:cs="Times New Roman"/>
          <w:szCs w:val="24"/>
        </w:rPr>
        <w:t xml:space="preserve"> επειδή ήταν ασαφές, ήταν δύσκολο να αποζημιωθούν οι εργαζόμενοι για την υπερωριακή τους απασχόληση, η οποία μέχρι σήμερα ήταν αρρύθμιστη. </w:t>
      </w:r>
    </w:p>
    <w:p w14:paraId="03B0F029"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του κουδούνι λήξεως του χρόνου ομιλίας της κ</w:t>
      </w:r>
      <w:r>
        <w:rPr>
          <w:rFonts w:eastAsia="Times New Roman" w:cs="Times New Roman"/>
          <w:szCs w:val="24"/>
        </w:rPr>
        <w:t>υρίας Βουλευτού)</w:t>
      </w:r>
    </w:p>
    <w:p w14:paraId="03B0F02A"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Θέλω δύο λεπτά ακόμα, κυρία Πρόεδρε, γιατί δεν θα προλάβω να τα πω.</w:t>
      </w:r>
    </w:p>
    <w:p w14:paraId="03B0F02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Επίσης, καθορίζονται τα πειθαρχικά παραπτώματα και οι πειθαρχικές ποινές, σύμφωνα με το </w:t>
      </w:r>
      <w:r>
        <w:rPr>
          <w:rFonts w:eastAsia="Times New Roman" w:cs="Times New Roman"/>
          <w:szCs w:val="24"/>
        </w:rPr>
        <w:t>Π</w:t>
      </w:r>
      <w:r>
        <w:rPr>
          <w:rFonts w:eastAsia="Times New Roman" w:cs="Times New Roman"/>
          <w:szCs w:val="24"/>
        </w:rPr>
        <w:t xml:space="preserve">ειθαρχικό </w:t>
      </w:r>
      <w:r>
        <w:rPr>
          <w:rFonts w:eastAsia="Times New Roman" w:cs="Times New Roman"/>
          <w:szCs w:val="24"/>
        </w:rPr>
        <w:t>Δ</w:t>
      </w:r>
      <w:r>
        <w:rPr>
          <w:rFonts w:eastAsia="Times New Roman" w:cs="Times New Roman"/>
          <w:szCs w:val="24"/>
        </w:rPr>
        <w:t>ίκαιο και την ανάλογη εφαρμογή των κανόνων του Ποινικού Δικαίου και της</w:t>
      </w:r>
      <w:r>
        <w:rPr>
          <w:rFonts w:eastAsia="Times New Roman" w:cs="Times New Roman"/>
          <w:szCs w:val="24"/>
        </w:rPr>
        <w:t xml:space="preserve"> ποινικής δικονομίας και η πειθαρχική διαδικασία. Τέλος, τίθενται </w:t>
      </w:r>
      <w:r>
        <w:rPr>
          <w:rFonts w:eastAsia="Times New Roman" w:cs="Times New Roman"/>
          <w:szCs w:val="24"/>
        </w:rPr>
        <w:lastRenderedPageBreak/>
        <w:t xml:space="preserve">οι προϋποθέσεις για τη διαδικασία σύναψης συμβάσεων και παροχής προμηθειών. </w:t>
      </w:r>
    </w:p>
    <w:p w14:paraId="03B0F02C"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Εκτός του Οργανισμού του Ιδρύματος για τον Κοινοβουλευτισμό και τη Δημοκρατία έχουμε και τροποποιήσεις μερικότερε</w:t>
      </w:r>
      <w:r>
        <w:rPr>
          <w:rFonts w:eastAsia="Times New Roman" w:cs="Times New Roman"/>
          <w:szCs w:val="24"/>
        </w:rPr>
        <w:t>ς στο δεύτερο μέρος, στο οποίο</w:t>
      </w:r>
      <w:r>
        <w:rPr>
          <w:rFonts w:eastAsia="Times New Roman" w:cs="Times New Roman"/>
          <w:szCs w:val="24"/>
        </w:rPr>
        <w:t>,</w:t>
      </w:r>
      <w:r>
        <w:rPr>
          <w:rFonts w:eastAsia="Times New Roman" w:cs="Times New Roman"/>
          <w:szCs w:val="24"/>
        </w:rPr>
        <w:t xml:space="preserve"> με προτεινόμενες προσθήκες, η προβλεπόμενη από το 2015 μείωση των θέσεων μετακλητών υπαλλήλων στα γραφεία πρώην Προέδρων της Βουλής και πρώην Πρωθυπουργών δεν εφαρμόζονται</w:t>
      </w:r>
      <w:r>
        <w:rPr>
          <w:rFonts w:eastAsia="Times New Roman" w:cs="Times New Roman"/>
          <w:szCs w:val="24"/>
        </w:rPr>
        <w:t>,</w:t>
      </w:r>
      <w:r>
        <w:rPr>
          <w:rFonts w:eastAsia="Times New Roman" w:cs="Times New Roman"/>
          <w:szCs w:val="24"/>
        </w:rPr>
        <w:t xml:space="preserve"> στην περίπτωση που τα ανωτέρω πρόσωπα είναι Βουλευτ</w:t>
      </w:r>
      <w:r>
        <w:rPr>
          <w:rFonts w:eastAsia="Times New Roman" w:cs="Times New Roman"/>
          <w:szCs w:val="24"/>
        </w:rPr>
        <w:t xml:space="preserve">ές ή </w:t>
      </w:r>
      <w:r>
        <w:rPr>
          <w:rFonts w:eastAsia="Times New Roman" w:cs="Times New Roman"/>
          <w:szCs w:val="24"/>
        </w:rPr>
        <w:t>Ε</w:t>
      </w:r>
      <w:r>
        <w:rPr>
          <w:rFonts w:eastAsia="Times New Roman" w:cs="Times New Roman"/>
          <w:szCs w:val="24"/>
        </w:rPr>
        <w:t xml:space="preserve">υρωβουλευτές. </w:t>
      </w:r>
    </w:p>
    <w:p w14:paraId="03B0F02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Επίσης, προτείνεται κατά μία ακόμα βουλευτική περίοδο η περαιτέρω μείωση των μετακλητών υπαλλήλων των άνω προσώπων.</w:t>
      </w:r>
    </w:p>
    <w:p w14:paraId="03B0F02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Επαναπροσδιορίζονται οι αρμοδιότητες του Τμήματος Κοινοβουλευτικών Αρχείων. Εδώ ουσιαστικά</w:t>
      </w:r>
      <w:r>
        <w:rPr>
          <w:rFonts w:eastAsia="Times New Roman" w:cs="Times New Roman"/>
          <w:szCs w:val="24"/>
        </w:rPr>
        <w:t>,</w:t>
      </w:r>
      <w:r>
        <w:rPr>
          <w:rFonts w:eastAsia="Times New Roman" w:cs="Times New Roman"/>
          <w:szCs w:val="24"/>
        </w:rPr>
        <w:t xml:space="preserve"> δεν υπήρχε συγκεκριμένο τμήμα και φτιάχνεται. </w:t>
      </w:r>
    </w:p>
    <w:p w14:paraId="03B0F02F" w14:textId="77777777" w:rsidR="00E66FB6" w:rsidRDefault="00A447A4">
      <w:pPr>
        <w:spacing w:line="600" w:lineRule="auto"/>
        <w:ind w:firstLine="720"/>
        <w:jc w:val="both"/>
        <w:rPr>
          <w:rFonts w:eastAsia="Times New Roman" w:cs="Times New Roman"/>
          <w:szCs w:val="24"/>
        </w:rPr>
      </w:pPr>
      <w:proofErr w:type="spellStart"/>
      <w:r>
        <w:rPr>
          <w:rFonts w:eastAsia="Times New Roman" w:cs="Times New Roman"/>
          <w:szCs w:val="24"/>
        </w:rPr>
        <w:t>Εξορθολογίζονται</w:t>
      </w:r>
      <w:proofErr w:type="spellEnd"/>
      <w:r>
        <w:rPr>
          <w:rFonts w:eastAsia="Times New Roman" w:cs="Times New Roman"/>
          <w:szCs w:val="24"/>
        </w:rPr>
        <w:t xml:space="preserve"> οι διατάξεις για τη διάρθρωση του Γραφείου του Ειδικού Γραμματέα της Βουλής</w:t>
      </w:r>
      <w:r>
        <w:rPr>
          <w:rFonts w:eastAsia="Times New Roman" w:cs="Times New Roman"/>
          <w:szCs w:val="24"/>
        </w:rPr>
        <w:t>,</w:t>
      </w:r>
      <w:r>
        <w:rPr>
          <w:rFonts w:eastAsia="Times New Roman" w:cs="Times New Roman"/>
          <w:szCs w:val="24"/>
        </w:rPr>
        <w:t xml:space="preserve"> χωρίς να αυξάνονται οι θέσεις εργαζομένων.</w:t>
      </w:r>
    </w:p>
    <w:p w14:paraId="03B0F03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έλος, προτείνεται η δημιουργία δύο γραφείων στον τομέα τηλεοπτικού και</w:t>
      </w:r>
      <w:r>
        <w:rPr>
          <w:rFonts w:eastAsia="Times New Roman" w:cs="Times New Roman"/>
          <w:szCs w:val="24"/>
        </w:rPr>
        <w:t xml:space="preserve"> ραδιοφωνικού σταθμού στον τηλεοπτικό και ραδιοφωνικό σταθμό της Βουλής.</w:t>
      </w:r>
    </w:p>
    <w:p w14:paraId="03B0F03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Στο Κοινοβουλευτικό Μέρος προτείνεται προσθήκη στο άρθρο 41 Β</w:t>
      </w:r>
      <w:r>
        <w:rPr>
          <w:rFonts w:eastAsia="Times New Roman" w:cs="Times New Roman"/>
          <w:szCs w:val="24"/>
        </w:rPr>
        <w:t>,</w:t>
      </w:r>
      <w:r>
        <w:rPr>
          <w:rFonts w:eastAsia="Times New Roman" w:cs="Times New Roman"/>
          <w:szCs w:val="24"/>
        </w:rPr>
        <w:t xml:space="preserve"> με το οποίο αναβαθμίζονται οι σχέσεις του Κοινοβουλίου με την Ευρωπαϊκή Ένωση.</w:t>
      </w:r>
    </w:p>
    <w:p w14:paraId="03B0F03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Ευχαριστώ.</w:t>
      </w:r>
    </w:p>
    <w:p w14:paraId="03B0F033" w14:textId="77777777" w:rsidR="00E66FB6" w:rsidRDefault="00A447A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του ΣΥΡΙΖΑ)</w:t>
      </w:r>
    </w:p>
    <w:p w14:paraId="03B0F034" w14:textId="77777777" w:rsidR="00E66FB6" w:rsidRDefault="00A447A4">
      <w:pPr>
        <w:spacing w:line="600" w:lineRule="auto"/>
        <w:ind w:firstLine="720"/>
        <w:jc w:val="both"/>
        <w:rPr>
          <w:rFonts w:eastAsia="Times New Roman" w:cs="Times New Roman"/>
          <w:szCs w:val="24"/>
        </w:rPr>
      </w:pPr>
      <w:r w:rsidRPr="00EB01C9">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3B0F03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δώσω τον λόγο στον κ. </w:t>
      </w:r>
      <w:proofErr w:type="spellStart"/>
      <w:r>
        <w:rPr>
          <w:rFonts w:eastAsia="Times New Roman" w:cs="Times New Roman"/>
          <w:szCs w:val="24"/>
        </w:rPr>
        <w:t>Τραγάκη</w:t>
      </w:r>
      <w:proofErr w:type="spellEnd"/>
      <w:r>
        <w:rPr>
          <w:rFonts w:eastAsia="Times New Roman" w:cs="Times New Roman"/>
          <w:szCs w:val="24"/>
        </w:rPr>
        <w:t>, έχω την τιμή να ανακοινώσω στο Σώμα ότι τη συνεδρίασή μας παρακολουθούν από τα άνω δυτικά θεωρεία, αφού προηγουμένως ξ</w:t>
      </w:r>
      <w:r>
        <w:rPr>
          <w:rFonts w:eastAsia="Times New Roman" w:cs="Times New Roman"/>
          <w:szCs w:val="24"/>
        </w:rPr>
        <w:t>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τρεις μαθητές και μαθήτριες και τρεις εκπαιδευτικοί συνοδοί τους από το 3</w:t>
      </w:r>
      <w:r w:rsidRPr="00EB01C9">
        <w:rPr>
          <w:rFonts w:eastAsia="Times New Roman" w:cs="Times New Roman"/>
          <w:szCs w:val="24"/>
          <w:vertAlign w:val="superscript"/>
        </w:rPr>
        <w:t>ο</w:t>
      </w:r>
      <w:r>
        <w:rPr>
          <w:rFonts w:eastAsia="Times New Roman" w:cs="Times New Roman"/>
          <w:szCs w:val="24"/>
        </w:rPr>
        <w:t xml:space="preserve"> Δημοτικό Σχολείο </w:t>
      </w:r>
      <w:proofErr w:type="spellStart"/>
      <w:r>
        <w:rPr>
          <w:rFonts w:eastAsia="Times New Roman" w:cs="Times New Roman"/>
          <w:szCs w:val="24"/>
        </w:rPr>
        <w:t>Αρ</w:t>
      </w:r>
      <w:r>
        <w:rPr>
          <w:rFonts w:eastAsia="Times New Roman" w:cs="Times New Roman"/>
          <w:szCs w:val="24"/>
        </w:rPr>
        <w:t>ιδαίας</w:t>
      </w:r>
      <w:proofErr w:type="spellEnd"/>
      <w:r>
        <w:rPr>
          <w:rFonts w:eastAsia="Times New Roman" w:cs="Times New Roman"/>
          <w:szCs w:val="24"/>
        </w:rPr>
        <w:t xml:space="preserve"> Πέλλας.</w:t>
      </w:r>
    </w:p>
    <w:p w14:paraId="03B0F036"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Η Βουλή σάς καλωσορίζει.</w:t>
      </w:r>
    </w:p>
    <w:p w14:paraId="03B0F037" w14:textId="77777777" w:rsidR="00E66FB6" w:rsidRDefault="00A447A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3B0F03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Τραγάκης</w:t>
      </w:r>
      <w:proofErr w:type="spellEnd"/>
      <w:r>
        <w:rPr>
          <w:rFonts w:eastAsia="Times New Roman" w:cs="Times New Roman"/>
          <w:szCs w:val="24"/>
        </w:rPr>
        <w:t>.</w:t>
      </w:r>
    </w:p>
    <w:p w14:paraId="03B0F039" w14:textId="77777777" w:rsidR="00E66FB6" w:rsidRDefault="00A447A4">
      <w:pPr>
        <w:spacing w:line="600" w:lineRule="auto"/>
        <w:ind w:firstLine="720"/>
        <w:jc w:val="both"/>
        <w:rPr>
          <w:rFonts w:eastAsia="Times New Roman" w:cs="Times New Roman"/>
          <w:szCs w:val="24"/>
        </w:rPr>
      </w:pPr>
      <w:r w:rsidRPr="00EB01C9">
        <w:rPr>
          <w:rFonts w:eastAsia="Times New Roman" w:cs="Times New Roman"/>
          <w:b/>
          <w:szCs w:val="24"/>
        </w:rPr>
        <w:t>ΙΩΑΝΝΗΣ ΤΡΑΓΑΚΗΣ:</w:t>
      </w:r>
      <w:r>
        <w:rPr>
          <w:rFonts w:eastAsia="Times New Roman" w:cs="Times New Roman"/>
          <w:szCs w:val="24"/>
        </w:rPr>
        <w:t xml:space="preserve"> Εγώ θα χρειαστώ περισσότερο χρόνο, κυρία Πρόεδρε.</w:t>
      </w:r>
    </w:p>
    <w:p w14:paraId="03B0F03A"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Πέντε λεπτά είναι ο χρόνο</w:t>
      </w:r>
      <w:r>
        <w:rPr>
          <w:rFonts w:eastAsia="Times New Roman" w:cs="Times New Roman"/>
          <w:szCs w:val="24"/>
        </w:rPr>
        <w:t>ς σας.</w:t>
      </w:r>
    </w:p>
    <w:p w14:paraId="03B0F03B"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Όχι, όχι. Θα βάλετε δέκα λεπτά, κυρία Πρόεδρε. Όσο δικαιούμαι.</w:t>
      </w:r>
    </w:p>
    <w:p w14:paraId="03B0F03C"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Έχουμε και ερωτήσεις. Έχουμε πολλά.</w:t>
      </w:r>
    </w:p>
    <w:p w14:paraId="03B0F03D"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Εγώ θα ξεκινήσω με ευχαριστίες. Το συνηθίζω κάθε φορά που παίρνω τον λ</w:t>
      </w:r>
      <w:r>
        <w:rPr>
          <w:rFonts w:eastAsia="Times New Roman" w:cs="Times New Roman"/>
          <w:szCs w:val="24"/>
        </w:rPr>
        <w:t>όγο στην Ολομέλεια της Βουλής και ειδικά όταν μιλάω για τον Κανονισμό.</w:t>
      </w:r>
    </w:p>
    <w:p w14:paraId="03B0F03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Οι ευχαριστίες μου πηγαίνουν κατ’ αρχάς</w:t>
      </w:r>
      <w:r>
        <w:rPr>
          <w:rFonts w:eastAsia="Times New Roman" w:cs="Times New Roman"/>
          <w:szCs w:val="24"/>
        </w:rPr>
        <w:t>,</w:t>
      </w:r>
      <w:r>
        <w:rPr>
          <w:rFonts w:eastAsia="Times New Roman" w:cs="Times New Roman"/>
          <w:szCs w:val="24"/>
        </w:rPr>
        <w:t xml:space="preserve"> στο προσωπικό της Βουλής, το οποίο ευχαριστώ πάρα πολύ για τη συμμε</w:t>
      </w:r>
      <w:r>
        <w:rPr>
          <w:rFonts w:eastAsia="Times New Roman" w:cs="Times New Roman"/>
          <w:szCs w:val="24"/>
        </w:rPr>
        <w:lastRenderedPageBreak/>
        <w:t>τοχή του σε όλες τις εκδηλώσεις και για το γεγονός ότι είναι εκείνοι</w:t>
      </w:r>
      <w:r>
        <w:rPr>
          <w:rFonts w:eastAsia="Times New Roman" w:cs="Times New Roman"/>
          <w:szCs w:val="24"/>
        </w:rPr>
        <w:t>,</w:t>
      </w:r>
      <w:r>
        <w:rPr>
          <w:rFonts w:eastAsia="Times New Roman" w:cs="Times New Roman"/>
          <w:szCs w:val="24"/>
        </w:rPr>
        <w:t xml:space="preserve"> που είν</w:t>
      </w:r>
      <w:r>
        <w:rPr>
          <w:rFonts w:eastAsia="Times New Roman" w:cs="Times New Roman"/>
          <w:szCs w:val="24"/>
        </w:rPr>
        <w:t xml:space="preserve">αι ο καθρέφτης της Βουλής και έχουν </w:t>
      </w:r>
      <w:proofErr w:type="spellStart"/>
      <w:r>
        <w:rPr>
          <w:rFonts w:eastAsia="Times New Roman" w:cs="Times New Roman"/>
          <w:szCs w:val="24"/>
        </w:rPr>
        <w:t>στοχοποιηθεί</w:t>
      </w:r>
      <w:proofErr w:type="spellEnd"/>
      <w:r>
        <w:rPr>
          <w:rFonts w:eastAsia="Times New Roman" w:cs="Times New Roman"/>
          <w:szCs w:val="24"/>
        </w:rPr>
        <w:t xml:space="preserve"> άδικα, διότι οι πολιτικές μας διαφορές </w:t>
      </w:r>
      <w:proofErr w:type="spellStart"/>
      <w:r>
        <w:rPr>
          <w:rFonts w:eastAsia="Times New Roman" w:cs="Times New Roman"/>
          <w:szCs w:val="24"/>
        </w:rPr>
        <w:t>στοχοποιούν</w:t>
      </w:r>
      <w:proofErr w:type="spellEnd"/>
      <w:r>
        <w:rPr>
          <w:rFonts w:eastAsia="Times New Roman" w:cs="Times New Roman"/>
          <w:szCs w:val="24"/>
        </w:rPr>
        <w:t xml:space="preserve"> τους υπαλλήλους της Βουλής. </w:t>
      </w:r>
    </w:p>
    <w:p w14:paraId="03B0F03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Και για να είμαι ξεκάθαρος, θέλω να πω εκ προοιμίου πως ό,τι συζητήσαμε στον Κανονισμό ήταν και με τη συναίνεση του Συλλόγου τω</w:t>
      </w:r>
      <w:r>
        <w:rPr>
          <w:rFonts w:eastAsia="Times New Roman" w:cs="Times New Roman"/>
          <w:szCs w:val="24"/>
        </w:rPr>
        <w:t>ν Υπαλλήλων της Βουλής.</w:t>
      </w:r>
    </w:p>
    <w:p w14:paraId="03B0F04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Θα ήθελα να ευχαριστήσω, επίσης, όλους τους διατελέσαντες Γενικούς Γραμματείς του Ιδρύματος. Όλοι έχουν επιτελέσει το έργο</w:t>
      </w:r>
      <w:r>
        <w:rPr>
          <w:rFonts w:eastAsia="Times New Roman" w:cs="Times New Roman"/>
          <w:szCs w:val="24"/>
        </w:rPr>
        <w:t>,</w:t>
      </w:r>
      <w:r>
        <w:rPr>
          <w:rFonts w:eastAsia="Times New Roman" w:cs="Times New Roman"/>
          <w:szCs w:val="24"/>
        </w:rPr>
        <w:t xml:space="preserve"> που τους αναλογούσε, έχουν βάλει ένα λιθαράκι. </w:t>
      </w:r>
    </w:p>
    <w:p w14:paraId="03B0F041" w14:textId="77777777" w:rsidR="00E66FB6" w:rsidRDefault="00A447A4">
      <w:pPr>
        <w:spacing w:line="600" w:lineRule="auto"/>
        <w:ind w:firstLine="709"/>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θα αναφερθώ στον Οργανισμό του Ιδρύματος. </w:t>
      </w:r>
      <w:r>
        <w:rPr>
          <w:rFonts w:eastAsia="Times New Roman" w:cs="Times New Roman"/>
          <w:szCs w:val="24"/>
        </w:rPr>
        <w:t xml:space="preserve">Ο Οργανισμός </w:t>
      </w:r>
      <w:r>
        <w:rPr>
          <w:rFonts w:eastAsia="Times New Roman" w:cs="Times New Roman"/>
          <w:szCs w:val="24"/>
        </w:rPr>
        <w:t>του Ι</w:t>
      </w:r>
      <w:r>
        <w:rPr>
          <w:rFonts w:eastAsia="Times New Roman" w:cs="Times New Roman"/>
          <w:szCs w:val="24"/>
        </w:rPr>
        <w:t>δρ</w:t>
      </w:r>
      <w:r>
        <w:rPr>
          <w:rFonts w:eastAsia="Times New Roman" w:cs="Times New Roman"/>
          <w:szCs w:val="24"/>
        </w:rPr>
        <w:t>ύ</w:t>
      </w:r>
      <w:r>
        <w:rPr>
          <w:rFonts w:eastAsia="Times New Roman" w:cs="Times New Roman"/>
          <w:szCs w:val="24"/>
        </w:rPr>
        <w:t>μα</w:t>
      </w:r>
      <w:r>
        <w:rPr>
          <w:rFonts w:eastAsia="Times New Roman" w:cs="Times New Roman"/>
          <w:szCs w:val="24"/>
        </w:rPr>
        <w:t>τος,</w:t>
      </w:r>
      <w:r>
        <w:rPr>
          <w:rFonts w:eastAsia="Times New Roman" w:cs="Times New Roman"/>
          <w:szCs w:val="24"/>
        </w:rPr>
        <w:t xml:space="preserve"> από τις 9 Ιουνίου του 1999, που δημοσιεύτηκε στην Εφημερίδα της Κυβερνήσεως, αναθεωρήθηκε το 2004 από την κ</w:t>
      </w:r>
      <w:r>
        <w:rPr>
          <w:rFonts w:eastAsia="Times New Roman" w:cs="Times New Roman"/>
          <w:szCs w:val="24"/>
        </w:rPr>
        <w:t>.</w:t>
      </w:r>
      <w:r>
        <w:rPr>
          <w:rFonts w:eastAsia="Times New Roman" w:cs="Times New Roman"/>
          <w:szCs w:val="24"/>
        </w:rPr>
        <w:t xml:space="preserve"> Μπενάκη, που την εκτελεστική επιτροπή από τριμελή την κάναμε πενταμελή. Το 2018 δε πήραμε μια πρωτοβουλία στην Ολομέλεια της Βουλής,</w:t>
      </w:r>
      <w:r>
        <w:rPr>
          <w:rFonts w:eastAsia="Times New Roman" w:cs="Times New Roman"/>
          <w:szCs w:val="24"/>
        </w:rPr>
        <w:t xml:space="preserve"> η οποία έπρεπε να γίνει, για τα οικονομικά του Ιδρύματος. Διότι το Ίδρυμα πλέον, όπως και η </w:t>
      </w:r>
      <w:r>
        <w:rPr>
          <w:rFonts w:eastAsia="Times New Roman" w:cs="Times New Roman"/>
          <w:szCs w:val="24"/>
        </w:rPr>
        <w:lastRenderedPageBreak/>
        <w:t>Βουλή, έχει τον προληπτικό και κατασταλτικό έλεγχο του Ελεγκτικού Συνεδρίου. Είναι κάτι που έπρεπε να γίνει και έγινε. Είναι πολύ λογικό.</w:t>
      </w:r>
    </w:p>
    <w:p w14:paraId="03B0F04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Να πω κάτι για τον Οργανι</w:t>
      </w:r>
      <w:r>
        <w:rPr>
          <w:rFonts w:eastAsia="Times New Roman" w:cs="Times New Roman"/>
          <w:szCs w:val="24"/>
        </w:rPr>
        <w:t>σμό. Είναι πολύ λεπτομερής ο Οργανισμός. Μάλιστα</w:t>
      </w:r>
      <w:r>
        <w:rPr>
          <w:rFonts w:eastAsia="Times New Roman" w:cs="Times New Roman"/>
          <w:szCs w:val="24"/>
        </w:rPr>
        <w:t>,</w:t>
      </w:r>
      <w:r>
        <w:rPr>
          <w:rFonts w:eastAsia="Times New Roman" w:cs="Times New Roman"/>
          <w:szCs w:val="24"/>
        </w:rPr>
        <w:t xml:space="preserve"> τον έχετε αποκαλέσει σχολαστικό. Έχει πολλές λεπτομέρειες. Θα μπορούσε να είναι πιο σχοινοτενής, πιο λιτός. Παρ’ όλα αυτά</w:t>
      </w:r>
      <w:r>
        <w:rPr>
          <w:rFonts w:eastAsia="Times New Roman" w:cs="Times New Roman"/>
          <w:szCs w:val="24"/>
        </w:rPr>
        <w:t>,</w:t>
      </w:r>
      <w:r>
        <w:rPr>
          <w:rFonts w:eastAsia="Times New Roman" w:cs="Times New Roman"/>
          <w:szCs w:val="24"/>
        </w:rPr>
        <w:t xml:space="preserve"> έχει αρκετά θετικά </w:t>
      </w:r>
      <w:r>
        <w:rPr>
          <w:rFonts w:eastAsia="Times New Roman" w:cs="Times New Roman"/>
          <w:szCs w:val="24"/>
        </w:rPr>
        <w:t>στοιχεί</w:t>
      </w:r>
      <w:r>
        <w:rPr>
          <w:rFonts w:eastAsia="Times New Roman" w:cs="Times New Roman"/>
          <w:szCs w:val="24"/>
        </w:rPr>
        <w:t xml:space="preserve">α τα οποία είχαμε κατά καιρούς συμφωνήσει όλοι μας να γίνουν κάποτε. Για τον Κανονισμό τους Ιδρύματος, για τον Οργανισμό του Ιδρύματος μιλάμε από το 2005, αν δεν </w:t>
      </w:r>
      <w:proofErr w:type="spellStart"/>
      <w:r>
        <w:rPr>
          <w:rFonts w:eastAsia="Times New Roman" w:cs="Times New Roman"/>
          <w:szCs w:val="24"/>
        </w:rPr>
        <w:t>απατώμαι</w:t>
      </w:r>
      <w:proofErr w:type="spellEnd"/>
      <w:r>
        <w:rPr>
          <w:rFonts w:eastAsia="Times New Roman" w:cs="Times New Roman"/>
          <w:szCs w:val="24"/>
        </w:rPr>
        <w:t>. Πάντοτε λέγαμε «πότε θα κάνουμε τον Οργανισμό»</w:t>
      </w:r>
      <w:r>
        <w:rPr>
          <w:rFonts w:eastAsia="Times New Roman" w:cs="Times New Roman"/>
          <w:szCs w:val="24"/>
        </w:rPr>
        <w:t>; Κ</w:t>
      </w:r>
      <w:r>
        <w:rPr>
          <w:rFonts w:eastAsia="Times New Roman" w:cs="Times New Roman"/>
          <w:szCs w:val="24"/>
        </w:rPr>
        <w:t>αι έγινε ο Οργανισμός.</w:t>
      </w:r>
    </w:p>
    <w:p w14:paraId="03B0F04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Ο Οργανισμός</w:t>
      </w:r>
      <w:r>
        <w:rPr>
          <w:rFonts w:eastAsia="Times New Roman" w:cs="Times New Roman"/>
          <w:szCs w:val="24"/>
        </w:rPr>
        <w:t xml:space="preserve"> έχει μια ιδιομορφία. Είναι νομικό πρόσωπο ιδιωτικού δικαίου, </w:t>
      </w:r>
      <w:proofErr w:type="spellStart"/>
      <w:r>
        <w:rPr>
          <w:rFonts w:eastAsia="Times New Roman" w:cs="Times New Roman"/>
          <w:szCs w:val="24"/>
        </w:rPr>
        <w:t>διέπεται</w:t>
      </w:r>
      <w:proofErr w:type="spellEnd"/>
      <w:r>
        <w:rPr>
          <w:rFonts w:eastAsia="Times New Roman" w:cs="Times New Roman"/>
          <w:szCs w:val="24"/>
        </w:rPr>
        <w:t xml:space="preserve"> από κανόνες νομικού προσώπου δημοσίου δικαίου και χρηματοδοτείται από τη Βουλή. Είναι υβριδικός, δηλαδή. Εξαρτάται από τρία μέρη η λειτουργία του Οργανισμού. Εγώ θα μιλήσω για το </w:t>
      </w:r>
      <w:r>
        <w:rPr>
          <w:rFonts w:eastAsia="Times New Roman" w:cs="Times New Roman"/>
          <w:szCs w:val="24"/>
        </w:rPr>
        <w:t>Δ</w:t>
      </w:r>
      <w:r>
        <w:rPr>
          <w:rFonts w:eastAsia="Times New Roman" w:cs="Times New Roman"/>
          <w:szCs w:val="24"/>
        </w:rPr>
        <w:t>ιοικη</w:t>
      </w:r>
      <w:r>
        <w:rPr>
          <w:rFonts w:eastAsia="Times New Roman" w:cs="Times New Roman"/>
          <w:szCs w:val="24"/>
        </w:rPr>
        <w:t xml:space="preserve">τικό </w:t>
      </w:r>
      <w:r>
        <w:rPr>
          <w:rFonts w:eastAsia="Times New Roman" w:cs="Times New Roman"/>
          <w:szCs w:val="24"/>
        </w:rPr>
        <w:t>Σ</w:t>
      </w:r>
      <w:r>
        <w:rPr>
          <w:rFonts w:eastAsia="Times New Roman" w:cs="Times New Roman"/>
          <w:szCs w:val="24"/>
        </w:rPr>
        <w:t>υμβούλιο τώρα, επειδή ετέθη το θέμα, το είχα θέσει εγώ.</w:t>
      </w:r>
    </w:p>
    <w:p w14:paraId="03B0F04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ύμφωνα με τ</w:t>
      </w:r>
      <w:r>
        <w:rPr>
          <w:rFonts w:eastAsia="Times New Roman" w:cs="Times New Roman"/>
          <w:szCs w:val="24"/>
        </w:rPr>
        <w:t>η διάταξη της ιδρύσεώς του Ιδρύματος το</w:t>
      </w:r>
      <w:r>
        <w:rPr>
          <w:rFonts w:eastAsia="Times New Roman" w:cs="Times New Roman"/>
          <w:szCs w:val="24"/>
        </w:rPr>
        <w:t xml:space="preserve"> 1999 , </w:t>
      </w:r>
      <w:r>
        <w:rPr>
          <w:rFonts w:eastAsia="Times New Roman" w:cs="Times New Roman"/>
          <w:szCs w:val="24"/>
        </w:rPr>
        <w:t>-ξ</w:t>
      </w:r>
      <w:r>
        <w:rPr>
          <w:rFonts w:eastAsia="Times New Roman" w:cs="Times New Roman"/>
          <w:szCs w:val="24"/>
        </w:rPr>
        <w:t>εκινάει έτσι</w:t>
      </w:r>
      <w:r>
        <w:rPr>
          <w:rFonts w:eastAsia="Times New Roman" w:cs="Times New Roman"/>
          <w:szCs w:val="24"/>
        </w:rPr>
        <w:t>-</w:t>
      </w:r>
      <w:r>
        <w:rPr>
          <w:rFonts w:eastAsia="Times New Roman" w:cs="Times New Roman"/>
          <w:szCs w:val="24"/>
        </w:rPr>
        <w:t xml:space="preserve"> «Το Ίδρυμα διοικείται από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που σημαίνει ότι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έχει και διοικητικές αρμοδ</w:t>
      </w:r>
      <w:r>
        <w:rPr>
          <w:rFonts w:eastAsia="Times New Roman" w:cs="Times New Roman"/>
          <w:szCs w:val="24"/>
        </w:rPr>
        <w:t>ιότητες;</w:t>
      </w:r>
    </w:p>
    <w:p w14:paraId="03B0F04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Αν</w:t>
      </w:r>
      <w:r w:rsidRPr="00482465">
        <w:rPr>
          <w:rFonts w:eastAsia="Times New Roman" w:cs="Times New Roman"/>
          <w:szCs w:val="24"/>
        </w:rPr>
        <w:t xml:space="preserve"> ανατρέξουμε</w:t>
      </w:r>
      <w:r>
        <w:rPr>
          <w:rFonts w:eastAsia="Times New Roman" w:cs="Times New Roman"/>
          <w:szCs w:val="24"/>
        </w:rPr>
        <w:t>,</w:t>
      </w:r>
      <w:r w:rsidRPr="00482465">
        <w:rPr>
          <w:rFonts w:eastAsia="Times New Roman" w:cs="Times New Roman"/>
          <w:szCs w:val="24"/>
        </w:rPr>
        <w:t xml:space="preserve"> </w:t>
      </w:r>
      <w:r>
        <w:rPr>
          <w:rFonts w:eastAsia="Times New Roman" w:cs="Times New Roman"/>
          <w:szCs w:val="24"/>
        </w:rPr>
        <w:t>όμως,</w:t>
      </w:r>
      <w:r w:rsidRPr="00482465">
        <w:rPr>
          <w:rFonts w:eastAsia="Times New Roman" w:cs="Times New Roman"/>
          <w:szCs w:val="24"/>
        </w:rPr>
        <w:t xml:space="preserve"> στην παράγραφο 4 πάλι</w:t>
      </w:r>
      <w:r>
        <w:rPr>
          <w:rFonts w:eastAsia="Times New Roman" w:cs="Times New Roman"/>
          <w:szCs w:val="24"/>
        </w:rPr>
        <w:t>,</w:t>
      </w:r>
      <w:r w:rsidRPr="00482465">
        <w:rPr>
          <w:rFonts w:eastAsia="Times New Roman" w:cs="Times New Roman"/>
          <w:szCs w:val="24"/>
        </w:rPr>
        <w:t xml:space="preserve"> θα δείτε </w:t>
      </w:r>
      <w:r>
        <w:rPr>
          <w:rFonts w:eastAsia="Times New Roman" w:cs="Times New Roman"/>
          <w:szCs w:val="24"/>
        </w:rPr>
        <w:t>πως</w:t>
      </w:r>
      <w:r w:rsidRPr="00482465">
        <w:rPr>
          <w:rFonts w:eastAsia="Times New Roman" w:cs="Times New Roman"/>
          <w:szCs w:val="24"/>
        </w:rPr>
        <w:t xml:space="preserve"> εκεί λέει ότι δίνει τις κατευθύνσεις</w:t>
      </w:r>
      <w:r>
        <w:rPr>
          <w:rFonts w:eastAsia="Times New Roman" w:cs="Times New Roman"/>
          <w:szCs w:val="24"/>
        </w:rPr>
        <w:t>,</w:t>
      </w:r>
      <w:r w:rsidRPr="00482465">
        <w:rPr>
          <w:rFonts w:eastAsia="Times New Roman" w:cs="Times New Roman"/>
          <w:szCs w:val="24"/>
        </w:rPr>
        <w:t xml:space="preserve"> </w:t>
      </w:r>
      <w:r>
        <w:rPr>
          <w:rFonts w:eastAsia="Times New Roman" w:cs="Times New Roman"/>
          <w:szCs w:val="24"/>
        </w:rPr>
        <w:t>διότι</w:t>
      </w:r>
      <w:r w:rsidRPr="00482465">
        <w:rPr>
          <w:rFonts w:eastAsia="Times New Roman" w:cs="Times New Roman"/>
          <w:szCs w:val="24"/>
        </w:rPr>
        <w:t xml:space="preserve"> είναι λογικό</w:t>
      </w:r>
      <w:r>
        <w:rPr>
          <w:rFonts w:eastAsia="Times New Roman" w:cs="Times New Roman"/>
          <w:szCs w:val="24"/>
        </w:rPr>
        <w:t>,</w:t>
      </w:r>
      <w:r w:rsidRPr="00482465">
        <w:rPr>
          <w:rFonts w:eastAsia="Times New Roman" w:cs="Times New Roman"/>
          <w:szCs w:val="24"/>
        </w:rPr>
        <w:t xml:space="preserve"> πρώην Πρωθυπουργοί </w:t>
      </w:r>
      <w:r>
        <w:rPr>
          <w:rFonts w:eastAsia="Times New Roman" w:cs="Times New Roman"/>
          <w:szCs w:val="24"/>
        </w:rPr>
        <w:t xml:space="preserve">και </w:t>
      </w:r>
      <w:r w:rsidRPr="00482465">
        <w:rPr>
          <w:rFonts w:eastAsia="Times New Roman" w:cs="Times New Roman"/>
          <w:szCs w:val="24"/>
        </w:rPr>
        <w:t xml:space="preserve">πρώην Πρόεδροι </w:t>
      </w:r>
      <w:r>
        <w:rPr>
          <w:rFonts w:eastAsia="Times New Roman" w:cs="Times New Roman"/>
          <w:szCs w:val="24"/>
        </w:rPr>
        <w:t>Βουλής να μην μπορούν</w:t>
      </w:r>
      <w:r w:rsidRPr="00482465">
        <w:rPr>
          <w:rFonts w:eastAsia="Times New Roman" w:cs="Times New Roman"/>
          <w:szCs w:val="24"/>
        </w:rPr>
        <w:t xml:space="preserve"> να ασχοληθούν με τα διοικητικά </w:t>
      </w:r>
      <w:r>
        <w:rPr>
          <w:rFonts w:eastAsia="Times New Roman" w:cs="Times New Roman"/>
          <w:szCs w:val="24"/>
        </w:rPr>
        <w:t>ή τα</w:t>
      </w:r>
      <w:r w:rsidRPr="00482465">
        <w:rPr>
          <w:rFonts w:eastAsia="Times New Roman" w:cs="Times New Roman"/>
          <w:szCs w:val="24"/>
        </w:rPr>
        <w:t xml:space="preserve"> εκτελεστικά</w:t>
      </w:r>
      <w:r>
        <w:rPr>
          <w:rFonts w:eastAsia="Times New Roman" w:cs="Times New Roman"/>
          <w:szCs w:val="24"/>
        </w:rPr>
        <w:t>. Δίνει τις κατευθύνσεις</w:t>
      </w:r>
      <w:r>
        <w:rPr>
          <w:rFonts w:eastAsia="Times New Roman" w:cs="Times New Roman"/>
          <w:szCs w:val="24"/>
        </w:rPr>
        <w:t xml:space="preserve">. </w:t>
      </w:r>
      <w:r w:rsidRPr="00482465">
        <w:rPr>
          <w:rFonts w:eastAsia="Times New Roman" w:cs="Times New Roman"/>
          <w:szCs w:val="24"/>
        </w:rPr>
        <w:t>Εκεί</w:t>
      </w:r>
      <w:r>
        <w:rPr>
          <w:rFonts w:eastAsia="Times New Roman" w:cs="Times New Roman"/>
          <w:szCs w:val="24"/>
        </w:rPr>
        <w:t xml:space="preserve"> είναι</w:t>
      </w:r>
      <w:r w:rsidRPr="00482465">
        <w:rPr>
          <w:rFonts w:eastAsia="Times New Roman" w:cs="Times New Roman"/>
          <w:szCs w:val="24"/>
        </w:rPr>
        <w:t xml:space="preserve"> η δική μου ένσταση</w:t>
      </w:r>
      <w:r>
        <w:rPr>
          <w:rFonts w:eastAsia="Times New Roman" w:cs="Times New Roman"/>
          <w:szCs w:val="24"/>
        </w:rPr>
        <w:t>,</w:t>
      </w:r>
      <w:r w:rsidRPr="00482465">
        <w:rPr>
          <w:rFonts w:eastAsia="Times New Roman" w:cs="Times New Roman"/>
          <w:szCs w:val="24"/>
        </w:rPr>
        <w:t xml:space="preserve"> εάν ερωτήθηκε το </w:t>
      </w:r>
      <w:r>
        <w:rPr>
          <w:rFonts w:eastAsia="Times New Roman" w:cs="Times New Roman"/>
          <w:szCs w:val="24"/>
        </w:rPr>
        <w:t>Δ</w:t>
      </w:r>
      <w:r w:rsidRPr="00482465">
        <w:rPr>
          <w:rFonts w:eastAsia="Times New Roman" w:cs="Times New Roman"/>
          <w:szCs w:val="24"/>
        </w:rPr>
        <w:t xml:space="preserve">ιοικητικό </w:t>
      </w:r>
      <w:r>
        <w:rPr>
          <w:rFonts w:eastAsia="Times New Roman" w:cs="Times New Roman"/>
          <w:szCs w:val="24"/>
        </w:rPr>
        <w:t>Σ</w:t>
      </w:r>
      <w:r w:rsidRPr="00482465">
        <w:rPr>
          <w:rFonts w:eastAsia="Times New Roman" w:cs="Times New Roman"/>
          <w:szCs w:val="24"/>
        </w:rPr>
        <w:t>υμβούλιο να δώσει κατευθύνσεις για τον Οργανισμό λειτουργίας του Ιδρύματος</w:t>
      </w:r>
      <w:r>
        <w:rPr>
          <w:rFonts w:eastAsia="Times New Roman" w:cs="Times New Roman"/>
          <w:szCs w:val="24"/>
        </w:rPr>
        <w:t xml:space="preserve">. </w:t>
      </w:r>
      <w:r w:rsidRPr="00482465">
        <w:rPr>
          <w:rFonts w:eastAsia="Times New Roman" w:cs="Times New Roman"/>
          <w:szCs w:val="24"/>
        </w:rPr>
        <w:t>Είναι ένα θέμα</w:t>
      </w:r>
      <w:r>
        <w:rPr>
          <w:rFonts w:eastAsia="Times New Roman" w:cs="Times New Roman"/>
          <w:szCs w:val="24"/>
        </w:rPr>
        <w:t>,</w:t>
      </w:r>
      <w:r w:rsidRPr="00482465">
        <w:rPr>
          <w:rFonts w:eastAsia="Times New Roman" w:cs="Times New Roman"/>
          <w:szCs w:val="24"/>
        </w:rPr>
        <w:t xml:space="preserve"> το οποίο πρέπει να αντιμετωπιστεί</w:t>
      </w:r>
      <w:r>
        <w:rPr>
          <w:rFonts w:eastAsia="Times New Roman" w:cs="Times New Roman"/>
          <w:szCs w:val="24"/>
        </w:rPr>
        <w:t>.</w:t>
      </w:r>
      <w:r w:rsidRPr="00482465">
        <w:rPr>
          <w:rFonts w:eastAsia="Times New Roman" w:cs="Times New Roman"/>
          <w:szCs w:val="24"/>
        </w:rPr>
        <w:t xml:space="preserve"> </w:t>
      </w:r>
    </w:p>
    <w:p w14:paraId="03B0F046" w14:textId="77777777" w:rsidR="00E66FB6" w:rsidRDefault="00A447A4">
      <w:pPr>
        <w:spacing w:line="600" w:lineRule="auto"/>
        <w:ind w:firstLine="720"/>
        <w:jc w:val="both"/>
        <w:rPr>
          <w:rFonts w:eastAsia="Times New Roman" w:cs="Times New Roman"/>
          <w:szCs w:val="24"/>
        </w:rPr>
      </w:pPr>
      <w:r w:rsidRPr="00482465">
        <w:rPr>
          <w:rFonts w:eastAsia="Times New Roman" w:cs="Times New Roman"/>
          <w:szCs w:val="24"/>
        </w:rPr>
        <w:t xml:space="preserve">Είναι ακόμα πάνω στα θεωρεία τα παιδιά από την </w:t>
      </w:r>
      <w:proofErr w:type="spellStart"/>
      <w:r w:rsidRPr="00482465">
        <w:rPr>
          <w:rFonts w:eastAsia="Times New Roman" w:cs="Times New Roman"/>
          <w:szCs w:val="24"/>
        </w:rPr>
        <w:t>Αριδαία</w:t>
      </w:r>
      <w:proofErr w:type="spellEnd"/>
      <w:r>
        <w:rPr>
          <w:rFonts w:eastAsia="Times New Roman" w:cs="Times New Roman"/>
          <w:szCs w:val="24"/>
        </w:rPr>
        <w:t xml:space="preserve"> και θ</w:t>
      </w:r>
      <w:r w:rsidRPr="00482465">
        <w:rPr>
          <w:rFonts w:eastAsia="Times New Roman" w:cs="Times New Roman"/>
          <w:szCs w:val="24"/>
        </w:rPr>
        <w:t>έλω να</w:t>
      </w:r>
      <w:r w:rsidRPr="00482465">
        <w:rPr>
          <w:rFonts w:eastAsia="Times New Roman" w:cs="Times New Roman"/>
          <w:szCs w:val="24"/>
        </w:rPr>
        <w:t xml:space="preserve"> πω ότι το </w:t>
      </w:r>
      <w:r>
        <w:rPr>
          <w:rFonts w:eastAsia="Times New Roman" w:cs="Times New Roman"/>
          <w:szCs w:val="24"/>
        </w:rPr>
        <w:t>Ίδρυμα</w:t>
      </w:r>
      <w:r w:rsidRPr="00482465">
        <w:rPr>
          <w:rFonts w:eastAsia="Times New Roman" w:cs="Times New Roman"/>
          <w:szCs w:val="24"/>
        </w:rPr>
        <w:t xml:space="preserve"> </w:t>
      </w:r>
      <w:r>
        <w:rPr>
          <w:rFonts w:eastAsia="Times New Roman" w:cs="Times New Roman"/>
          <w:szCs w:val="24"/>
        </w:rPr>
        <w:t>-</w:t>
      </w:r>
      <w:r w:rsidRPr="00482465">
        <w:rPr>
          <w:rFonts w:eastAsia="Times New Roman" w:cs="Times New Roman"/>
          <w:szCs w:val="24"/>
        </w:rPr>
        <w:t>διαφωνώ ριζικά</w:t>
      </w:r>
      <w:r>
        <w:rPr>
          <w:rFonts w:eastAsia="Times New Roman" w:cs="Times New Roman"/>
          <w:szCs w:val="24"/>
        </w:rPr>
        <w:t>-</w:t>
      </w:r>
      <w:r w:rsidRPr="00482465">
        <w:rPr>
          <w:rFonts w:eastAsia="Times New Roman" w:cs="Times New Roman"/>
          <w:szCs w:val="24"/>
        </w:rPr>
        <w:t xml:space="preserve"> είναι ο καθρέφτης της Βουλής</w:t>
      </w:r>
      <w:r>
        <w:rPr>
          <w:rFonts w:eastAsia="Times New Roman" w:cs="Times New Roman"/>
          <w:szCs w:val="24"/>
        </w:rPr>
        <w:t>. Είναι ο μεγαλύτερος διαφημιστής. Εκατό χιλιάδες</w:t>
      </w:r>
      <w:r w:rsidRPr="00482465">
        <w:rPr>
          <w:rFonts w:eastAsia="Times New Roman" w:cs="Times New Roman"/>
          <w:szCs w:val="24"/>
        </w:rPr>
        <w:t xml:space="preserve"> παιδιά επισκέπτονται </w:t>
      </w:r>
      <w:r>
        <w:rPr>
          <w:rFonts w:eastAsia="Times New Roman" w:cs="Times New Roman"/>
          <w:szCs w:val="24"/>
        </w:rPr>
        <w:t xml:space="preserve">ετησίως </w:t>
      </w:r>
      <w:r w:rsidRPr="00482465">
        <w:rPr>
          <w:rFonts w:eastAsia="Times New Roman" w:cs="Times New Roman"/>
          <w:szCs w:val="24"/>
        </w:rPr>
        <w:t>τη Βουλή και το Ίδρυμα και τ</w:t>
      </w:r>
      <w:r>
        <w:rPr>
          <w:rFonts w:eastAsia="Times New Roman" w:cs="Times New Roman"/>
          <w:szCs w:val="24"/>
        </w:rPr>
        <w:t>ι</w:t>
      </w:r>
      <w:r w:rsidRPr="00482465">
        <w:rPr>
          <w:rFonts w:eastAsia="Times New Roman" w:cs="Times New Roman"/>
          <w:szCs w:val="24"/>
        </w:rPr>
        <w:t>ς εκθέσ</w:t>
      </w:r>
      <w:r>
        <w:rPr>
          <w:rFonts w:eastAsia="Times New Roman" w:cs="Times New Roman"/>
          <w:szCs w:val="24"/>
        </w:rPr>
        <w:t>ει</w:t>
      </w:r>
      <w:r w:rsidRPr="00482465">
        <w:rPr>
          <w:rFonts w:eastAsia="Times New Roman" w:cs="Times New Roman"/>
          <w:szCs w:val="24"/>
        </w:rPr>
        <w:t xml:space="preserve">ς που κάνει </w:t>
      </w:r>
      <w:r>
        <w:rPr>
          <w:rFonts w:eastAsia="Times New Roman" w:cs="Times New Roman"/>
          <w:szCs w:val="24"/>
        </w:rPr>
        <w:t>το Ίδρυμα.</w:t>
      </w:r>
      <w:r w:rsidRPr="00482465">
        <w:rPr>
          <w:rFonts w:eastAsia="Times New Roman" w:cs="Times New Roman"/>
          <w:szCs w:val="24"/>
        </w:rPr>
        <w:t xml:space="preserve"> Αυτοί </w:t>
      </w:r>
      <w:r>
        <w:rPr>
          <w:rFonts w:eastAsia="Times New Roman" w:cs="Times New Roman"/>
          <w:szCs w:val="24"/>
        </w:rPr>
        <w:t xml:space="preserve">είναι </w:t>
      </w:r>
      <w:r w:rsidRPr="00482465">
        <w:rPr>
          <w:rFonts w:eastAsia="Times New Roman" w:cs="Times New Roman"/>
          <w:szCs w:val="24"/>
        </w:rPr>
        <w:t xml:space="preserve">οι καλύτεροι διαφημιστές </w:t>
      </w:r>
      <w:r>
        <w:rPr>
          <w:rFonts w:eastAsia="Times New Roman" w:cs="Times New Roman"/>
          <w:szCs w:val="24"/>
        </w:rPr>
        <w:t>μας.</w:t>
      </w:r>
      <w:r w:rsidRPr="00482465">
        <w:rPr>
          <w:rFonts w:eastAsia="Times New Roman" w:cs="Times New Roman"/>
          <w:szCs w:val="24"/>
        </w:rPr>
        <w:t xml:space="preserve"> </w:t>
      </w:r>
    </w:p>
    <w:p w14:paraId="03B0F047" w14:textId="77777777" w:rsidR="00E66FB6" w:rsidRDefault="00A447A4">
      <w:pPr>
        <w:spacing w:line="600" w:lineRule="auto"/>
        <w:ind w:firstLine="720"/>
        <w:jc w:val="both"/>
        <w:rPr>
          <w:rFonts w:eastAsia="Times New Roman" w:cs="Times New Roman"/>
          <w:szCs w:val="24"/>
        </w:rPr>
      </w:pPr>
      <w:r w:rsidRPr="00482465">
        <w:rPr>
          <w:rFonts w:eastAsia="Times New Roman" w:cs="Times New Roman"/>
          <w:szCs w:val="24"/>
        </w:rPr>
        <w:lastRenderedPageBreak/>
        <w:t>Κάποτε</w:t>
      </w:r>
      <w:r>
        <w:rPr>
          <w:rFonts w:eastAsia="Times New Roman" w:cs="Times New Roman"/>
          <w:szCs w:val="24"/>
        </w:rPr>
        <w:t xml:space="preserve">, </w:t>
      </w:r>
      <w:r>
        <w:rPr>
          <w:rFonts w:eastAsia="Times New Roman" w:cs="Times New Roman"/>
          <w:szCs w:val="24"/>
        </w:rPr>
        <w:t>κ</w:t>
      </w:r>
      <w:r w:rsidRPr="00482465">
        <w:rPr>
          <w:rFonts w:eastAsia="Times New Roman" w:cs="Times New Roman"/>
          <w:szCs w:val="24"/>
        </w:rPr>
        <w:t xml:space="preserve">ι εγώ ήμουν στη θέση του </w:t>
      </w:r>
      <w:r>
        <w:rPr>
          <w:rFonts w:eastAsia="Times New Roman" w:cs="Times New Roman"/>
          <w:szCs w:val="24"/>
        </w:rPr>
        <w:t xml:space="preserve">κ. </w:t>
      </w:r>
      <w:proofErr w:type="spellStart"/>
      <w:r>
        <w:rPr>
          <w:rFonts w:eastAsia="Times New Roman" w:cs="Times New Roman"/>
          <w:szCs w:val="24"/>
        </w:rPr>
        <w:t>Βούτση</w:t>
      </w:r>
      <w:proofErr w:type="spellEnd"/>
      <w:r>
        <w:rPr>
          <w:rFonts w:eastAsia="Times New Roman" w:cs="Times New Roman"/>
          <w:szCs w:val="24"/>
        </w:rPr>
        <w:t xml:space="preserve"> και </w:t>
      </w:r>
      <w:proofErr w:type="spellStart"/>
      <w:r>
        <w:rPr>
          <w:rFonts w:eastAsia="Times New Roman" w:cs="Times New Roman"/>
          <w:szCs w:val="24"/>
        </w:rPr>
        <w:t>προήδρευα</w:t>
      </w:r>
      <w:proofErr w:type="spellEnd"/>
      <w:r>
        <w:rPr>
          <w:rFonts w:eastAsia="Times New Roman" w:cs="Times New Roman"/>
          <w:szCs w:val="24"/>
        </w:rPr>
        <w:t>.</w:t>
      </w:r>
      <w:r w:rsidRPr="00482465">
        <w:rPr>
          <w:rFonts w:eastAsia="Times New Roman" w:cs="Times New Roman"/>
          <w:szCs w:val="24"/>
        </w:rPr>
        <w:t xml:space="preserve"> </w:t>
      </w:r>
      <w:r>
        <w:rPr>
          <w:rFonts w:eastAsia="Times New Roman" w:cs="Times New Roman"/>
          <w:szCs w:val="24"/>
        </w:rPr>
        <w:t>Α</w:t>
      </w:r>
      <w:r w:rsidRPr="00482465">
        <w:rPr>
          <w:rFonts w:eastAsia="Times New Roman" w:cs="Times New Roman"/>
          <w:szCs w:val="24"/>
        </w:rPr>
        <w:t>ρκετές φορές</w:t>
      </w:r>
      <w:r>
        <w:rPr>
          <w:rFonts w:eastAsia="Times New Roman" w:cs="Times New Roman"/>
          <w:szCs w:val="24"/>
        </w:rPr>
        <w:t xml:space="preserve">, βρίσκω </w:t>
      </w:r>
      <w:r>
        <w:rPr>
          <w:rFonts w:eastAsia="Times New Roman" w:cs="Times New Roman"/>
          <w:szCs w:val="24"/>
        </w:rPr>
        <w:t>-</w:t>
      </w:r>
      <w:r w:rsidRPr="00482465">
        <w:rPr>
          <w:rFonts w:eastAsia="Times New Roman" w:cs="Times New Roman"/>
          <w:szCs w:val="24"/>
        </w:rPr>
        <w:t>ακόμα και τώρα</w:t>
      </w:r>
      <w:r>
        <w:rPr>
          <w:rFonts w:eastAsia="Times New Roman" w:cs="Times New Roman"/>
          <w:szCs w:val="24"/>
        </w:rPr>
        <w:t>-</w:t>
      </w:r>
      <w:r w:rsidRPr="00482465">
        <w:rPr>
          <w:rFonts w:eastAsia="Times New Roman" w:cs="Times New Roman"/>
          <w:szCs w:val="24"/>
        </w:rPr>
        <w:t xml:space="preserve"> στο</w:t>
      </w:r>
      <w:r>
        <w:rPr>
          <w:rFonts w:eastAsia="Times New Roman" w:cs="Times New Roman"/>
          <w:szCs w:val="24"/>
        </w:rPr>
        <w:t>ν</w:t>
      </w:r>
      <w:r w:rsidRPr="00482465">
        <w:rPr>
          <w:rFonts w:eastAsia="Times New Roman" w:cs="Times New Roman"/>
          <w:szCs w:val="24"/>
        </w:rPr>
        <w:t xml:space="preserve"> δρόμο </w:t>
      </w:r>
      <w:r>
        <w:rPr>
          <w:rFonts w:eastAsia="Times New Roman" w:cs="Times New Roman"/>
          <w:szCs w:val="24"/>
        </w:rPr>
        <w:t xml:space="preserve">ανθρώπους που είχαν έρθει πριν από δέκα, </w:t>
      </w:r>
      <w:r w:rsidRPr="00482465">
        <w:rPr>
          <w:rFonts w:eastAsia="Times New Roman" w:cs="Times New Roman"/>
          <w:szCs w:val="24"/>
        </w:rPr>
        <w:t xml:space="preserve">δεκαπέντε χρόνια στη Βουλή </w:t>
      </w:r>
      <w:r>
        <w:rPr>
          <w:rFonts w:eastAsia="Times New Roman" w:cs="Times New Roman"/>
          <w:szCs w:val="24"/>
        </w:rPr>
        <w:t xml:space="preserve">και λένε </w:t>
      </w:r>
      <w:r w:rsidRPr="00482465">
        <w:rPr>
          <w:rFonts w:eastAsia="Times New Roman" w:cs="Times New Roman"/>
          <w:szCs w:val="24"/>
        </w:rPr>
        <w:t xml:space="preserve">πόσο ωραία </w:t>
      </w:r>
      <w:r>
        <w:rPr>
          <w:rFonts w:eastAsia="Times New Roman" w:cs="Times New Roman"/>
          <w:szCs w:val="24"/>
        </w:rPr>
        <w:t xml:space="preserve">ήταν που </w:t>
      </w:r>
      <w:r>
        <w:rPr>
          <w:rFonts w:eastAsia="Times New Roman" w:cs="Times New Roman"/>
          <w:szCs w:val="24"/>
        </w:rPr>
        <w:t xml:space="preserve">είχαν δει </w:t>
      </w:r>
      <w:r w:rsidRPr="00482465">
        <w:rPr>
          <w:rFonts w:eastAsia="Times New Roman" w:cs="Times New Roman"/>
          <w:szCs w:val="24"/>
        </w:rPr>
        <w:t xml:space="preserve">την Έκθεση </w:t>
      </w:r>
      <w:r>
        <w:rPr>
          <w:rFonts w:eastAsia="Times New Roman" w:cs="Times New Roman"/>
          <w:szCs w:val="24"/>
        </w:rPr>
        <w:t>του Ιδρύματος της Βουλής, αλλά και την</w:t>
      </w:r>
      <w:r>
        <w:rPr>
          <w:rFonts w:eastAsia="Times New Roman" w:cs="Times New Roman"/>
          <w:szCs w:val="24"/>
        </w:rPr>
        <w:t xml:space="preserve"> ίδια τη Βουλή.</w:t>
      </w:r>
      <w:r w:rsidRPr="00482465">
        <w:rPr>
          <w:rFonts w:eastAsia="Times New Roman" w:cs="Times New Roman"/>
          <w:szCs w:val="24"/>
        </w:rPr>
        <w:t xml:space="preserve"> </w:t>
      </w:r>
    </w:p>
    <w:p w14:paraId="03B0F04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Τώρα σε ό,τι αφορά </w:t>
      </w:r>
      <w:r w:rsidRPr="00482465">
        <w:rPr>
          <w:rFonts w:eastAsia="Times New Roman" w:cs="Times New Roman"/>
          <w:szCs w:val="24"/>
        </w:rPr>
        <w:t>την Εκτελεστική Επιτροπή</w:t>
      </w:r>
      <w:r>
        <w:rPr>
          <w:rFonts w:eastAsia="Times New Roman" w:cs="Times New Roman"/>
          <w:szCs w:val="24"/>
        </w:rPr>
        <w:t>,</w:t>
      </w:r>
      <w:r w:rsidRPr="00482465">
        <w:rPr>
          <w:rFonts w:eastAsia="Times New Roman" w:cs="Times New Roman"/>
          <w:szCs w:val="24"/>
        </w:rPr>
        <w:t xml:space="preserve"> πράγματι η Εκτελεστική Επιτροπή</w:t>
      </w:r>
      <w:r>
        <w:rPr>
          <w:rFonts w:eastAsia="Times New Roman" w:cs="Times New Roman"/>
          <w:szCs w:val="24"/>
        </w:rPr>
        <w:t>,</w:t>
      </w:r>
      <w:r w:rsidRPr="00482465">
        <w:rPr>
          <w:rFonts w:eastAsia="Times New Roman" w:cs="Times New Roman"/>
          <w:szCs w:val="24"/>
        </w:rPr>
        <w:t xml:space="preserve"> από </w:t>
      </w:r>
      <w:r>
        <w:rPr>
          <w:rFonts w:eastAsia="Times New Roman" w:cs="Times New Roman"/>
          <w:szCs w:val="24"/>
        </w:rPr>
        <w:t>πενταμελής έγινε</w:t>
      </w:r>
      <w:r w:rsidRPr="00482465">
        <w:rPr>
          <w:rFonts w:eastAsia="Times New Roman" w:cs="Times New Roman"/>
          <w:szCs w:val="24"/>
        </w:rPr>
        <w:t xml:space="preserve"> επταμελής</w:t>
      </w:r>
      <w:r>
        <w:rPr>
          <w:rFonts w:eastAsia="Times New Roman" w:cs="Times New Roman"/>
          <w:szCs w:val="24"/>
        </w:rPr>
        <w:t>.</w:t>
      </w:r>
      <w:r w:rsidRPr="00482465">
        <w:rPr>
          <w:rFonts w:eastAsia="Times New Roman" w:cs="Times New Roman"/>
          <w:szCs w:val="24"/>
        </w:rPr>
        <w:t xml:space="preserve"> Εκεί υπάρχει μία </w:t>
      </w:r>
      <w:r>
        <w:rPr>
          <w:rFonts w:eastAsia="Times New Roman" w:cs="Times New Roman"/>
          <w:szCs w:val="24"/>
        </w:rPr>
        <w:t xml:space="preserve">ένσταση πώς διοικείται, πώς ορίζονται. </w:t>
      </w:r>
      <w:r w:rsidRPr="00482465">
        <w:rPr>
          <w:rFonts w:eastAsia="Times New Roman" w:cs="Times New Roman"/>
          <w:szCs w:val="24"/>
        </w:rPr>
        <w:t xml:space="preserve">Ο Γενικός Γραμματέας </w:t>
      </w:r>
      <w:r>
        <w:rPr>
          <w:rFonts w:eastAsia="Times New Roman" w:cs="Times New Roman"/>
          <w:szCs w:val="24"/>
        </w:rPr>
        <w:t>του Ιδρύματος είναι από τα τρία πέμπτα</w:t>
      </w:r>
      <w:r w:rsidRPr="00482465">
        <w:rPr>
          <w:rFonts w:eastAsia="Times New Roman" w:cs="Times New Roman"/>
          <w:szCs w:val="24"/>
        </w:rPr>
        <w:t xml:space="preserve"> της Διάσκεψης των Προέδρων</w:t>
      </w:r>
      <w:r>
        <w:rPr>
          <w:rFonts w:eastAsia="Times New Roman" w:cs="Times New Roman"/>
          <w:szCs w:val="24"/>
        </w:rPr>
        <w:t>.</w:t>
      </w:r>
      <w:r w:rsidRPr="00482465">
        <w:rPr>
          <w:rFonts w:eastAsia="Times New Roman" w:cs="Times New Roman"/>
          <w:szCs w:val="24"/>
        </w:rPr>
        <w:t xml:space="preserve"> Στον </w:t>
      </w:r>
      <w:r>
        <w:rPr>
          <w:rFonts w:eastAsia="Times New Roman" w:cs="Times New Roman"/>
          <w:szCs w:val="24"/>
        </w:rPr>
        <w:t>Ο</w:t>
      </w:r>
      <w:r w:rsidRPr="00482465">
        <w:rPr>
          <w:rFonts w:eastAsia="Times New Roman" w:cs="Times New Roman"/>
          <w:szCs w:val="24"/>
        </w:rPr>
        <w:t xml:space="preserve">ργανισμό πώς </w:t>
      </w:r>
      <w:r>
        <w:rPr>
          <w:rFonts w:eastAsia="Times New Roman" w:cs="Times New Roman"/>
          <w:szCs w:val="24"/>
        </w:rPr>
        <w:t>λ</w:t>
      </w:r>
      <w:r w:rsidRPr="00482465">
        <w:rPr>
          <w:rFonts w:eastAsia="Times New Roman" w:cs="Times New Roman"/>
          <w:szCs w:val="24"/>
        </w:rPr>
        <w:t>ειτούργησε εξαρχής</w:t>
      </w:r>
      <w:r>
        <w:rPr>
          <w:rFonts w:eastAsia="Times New Roman" w:cs="Times New Roman"/>
          <w:szCs w:val="24"/>
        </w:rPr>
        <w:t>;</w:t>
      </w:r>
      <w:r w:rsidRPr="00482465">
        <w:rPr>
          <w:rFonts w:eastAsia="Times New Roman" w:cs="Times New Roman"/>
          <w:szCs w:val="24"/>
        </w:rPr>
        <w:t xml:space="preserve"> Από τα </w:t>
      </w:r>
      <w:r>
        <w:rPr>
          <w:rFonts w:eastAsia="Times New Roman" w:cs="Times New Roman"/>
          <w:szCs w:val="24"/>
        </w:rPr>
        <w:t xml:space="preserve">τρία πέμπτα ήταν και </w:t>
      </w:r>
      <w:r w:rsidRPr="00482465">
        <w:rPr>
          <w:rFonts w:eastAsia="Times New Roman" w:cs="Times New Roman"/>
          <w:szCs w:val="24"/>
        </w:rPr>
        <w:t xml:space="preserve">οι δύο άλλοι συμμετέχοντες στην </w:t>
      </w:r>
      <w:r>
        <w:rPr>
          <w:rFonts w:eastAsia="Times New Roman" w:cs="Times New Roman"/>
          <w:szCs w:val="24"/>
        </w:rPr>
        <w:t>τριμελή επιτροπή, α</w:t>
      </w:r>
      <w:r w:rsidRPr="00482465">
        <w:rPr>
          <w:rFonts w:eastAsia="Times New Roman" w:cs="Times New Roman"/>
          <w:szCs w:val="24"/>
        </w:rPr>
        <w:t>λλά μετά διευρύνθηκε</w:t>
      </w:r>
      <w:r>
        <w:rPr>
          <w:rFonts w:eastAsia="Times New Roman" w:cs="Times New Roman"/>
          <w:szCs w:val="24"/>
        </w:rPr>
        <w:t xml:space="preserve">. </w:t>
      </w:r>
      <w:r w:rsidRPr="00482465">
        <w:rPr>
          <w:rFonts w:eastAsia="Times New Roman" w:cs="Times New Roman"/>
          <w:szCs w:val="24"/>
        </w:rPr>
        <w:t>Τα καινούρια μέ</w:t>
      </w:r>
      <w:r>
        <w:rPr>
          <w:rFonts w:eastAsia="Times New Roman" w:cs="Times New Roman"/>
          <w:szCs w:val="24"/>
        </w:rPr>
        <w:t>λ</w:t>
      </w:r>
      <w:r w:rsidRPr="00482465">
        <w:rPr>
          <w:rFonts w:eastAsia="Times New Roman" w:cs="Times New Roman"/>
          <w:szCs w:val="24"/>
        </w:rPr>
        <w:t>η</w:t>
      </w:r>
      <w:r>
        <w:rPr>
          <w:rFonts w:eastAsia="Times New Roman" w:cs="Times New Roman"/>
          <w:szCs w:val="24"/>
        </w:rPr>
        <w:t>, δ</w:t>
      </w:r>
      <w:r w:rsidRPr="00482465">
        <w:rPr>
          <w:rFonts w:eastAsia="Times New Roman" w:cs="Times New Roman"/>
          <w:szCs w:val="24"/>
        </w:rPr>
        <w:t>ηλαδή</w:t>
      </w:r>
      <w:r>
        <w:rPr>
          <w:rFonts w:eastAsia="Times New Roman" w:cs="Times New Roman"/>
          <w:szCs w:val="24"/>
        </w:rPr>
        <w:t>, είναι</w:t>
      </w:r>
      <w:r w:rsidRPr="00482465">
        <w:rPr>
          <w:rFonts w:eastAsia="Times New Roman" w:cs="Times New Roman"/>
          <w:szCs w:val="24"/>
        </w:rPr>
        <w:t xml:space="preserve"> ο Πρόεδρος της </w:t>
      </w:r>
      <w:r>
        <w:rPr>
          <w:rFonts w:eastAsia="Times New Roman" w:cs="Times New Roman"/>
          <w:szCs w:val="24"/>
        </w:rPr>
        <w:t xml:space="preserve">Επιστημονικής Επιτροπής. </w:t>
      </w:r>
    </w:p>
    <w:p w14:paraId="03B0F049"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Εδώ </w:t>
      </w:r>
      <w:r w:rsidRPr="00482465">
        <w:rPr>
          <w:rFonts w:eastAsia="Times New Roman" w:cs="Times New Roman"/>
          <w:szCs w:val="24"/>
        </w:rPr>
        <w:t xml:space="preserve">θα πω </w:t>
      </w:r>
      <w:r>
        <w:rPr>
          <w:rFonts w:eastAsia="Times New Roman" w:cs="Times New Roman"/>
          <w:szCs w:val="24"/>
        </w:rPr>
        <w:t>γι</w:t>
      </w:r>
      <w:r>
        <w:rPr>
          <w:rFonts w:eastAsia="Times New Roman" w:cs="Times New Roman"/>
          <w:szCs w:val="24"/>
        </w:rPr>
        <w:t>α</w:t>
      </w:r>
      <w:r w:rsidRPr="00482465">
        <w:rPr>
          <w:rFonts w:eastAsia="Times New Roman" w:cs="Times New Roman"/>
          <w:szCs w:val="24"/>
        </w:rPr>
        <w:t xml:space="preserve"> την Επιστημονική Επιτροπή</w:t>
      </w:r>
      <w:r>
        <w:rPr>
          <w:rFonts w:eastAsia="Times New Roman" w:cs="Times New Roman"/>
          <w:szCs w:val="24"/>
        </w:rPr>
        <w:t>,</w:t>
      </w:r>
      <w:r w:rsidRPr="00482465">
        <w:rPr>
          <w:rFonts w:eastAsia="Times New Roman" w:cs="Times New Roman"/>
          <w:szCs w:val="24"/>
        </w:rPr>
        <w:t xml:space="preserve"> που δημιουργήθηκε</w:t>
      </w:r>
      <w:r>
        <w:rPr>
          <w:rFonts w:eastAsia="Times New Roman" w:cs="Times New Roman"/>
          <w:szCs w:val="24"/>
        </w:rPr>
        <w:t>.</w:t>
      </w:r>
      <w:r w:rsidRPr="00482465">
        <w:rPr>
          <w:rFonts w:eastAsia="Times New Roman" w:cs="Times New Roman"/>
          <w:szCs w:val="24"/>
        </w:rPr>
        <w:t xml:space="preserve"> Η Επιστημονική Επιτροπή</w:t>
      </w:r>
      <w:r>
        <w:rPr>
          <w:rFonts w:eastAsia="Times New Roman" w:cs="Times New Roman"/>
          <w:szCs w:val="24"/>
        </w:rPr>
        <w:t>,</w:t>
      </w:r>
      <w:r w:rsidRPr="00482465">
        <w:rPr>
          <w:rFonts w:eastAsia="Times New Roman" w:cs="Times New Roman"/>
          <w:szCs w:val="24"/>
        </w:rPr>
        <w:t xml:space="preserve"> </w:t>
      </w:r>
      <w:r>
        <w:rPr>
          <w:rFonts w:eastAsia="Times New Roman" w:cs="Times New Roman"/>
          <w:szCs w:val="24"/>
        </w:rPr>
        <w:t>που λειτουργεί τώρα,</w:t>
      </w:r>
      <w:r w:rsidRPr="00482465">
        <w:rPr>
          <w:rFonts w:eastAsia="Times New Roman" w:cs="Times New Roman"/>
          <w:szCs w:val="24"/>
        </w:rPr>
        <w:t xml:space="preserve"> αν δεν </w:t>
      </w:r>
      <w:proofErr w:type="spellStart"/>
      <w:r w:rsidRPr="00482465">
        <w:rPr>
          <w:rFonts w:eastAsia="Times New Roman" w:cs="Times New Roman"/>
          <w:szCs w:val="24"/>
        </w:rPr>
        <w:t>απατώμαι</w:t>
      </w:r>
      <w:proofErr w:type="spellEnd"/>
      <w:r>
        <w:rPr>
          <w:rFonts w:eastAsia="Times New Roman" w:cs="Times New Roman"/>
          <w:szCs w:val="24"/>
        </w:rPr>
        <w:t>,</w:t>
      </w:r>
      <w:r w:rsidRPr="00482465">
        <w:rPr>
          <w:rFonts w:eastAsia="Times New Roman" w:cs="Times New Roman"/>
          <w:szCs w:val="24"/>
        </w:rPr>
        <w:t xml:space="preserve"> </w:t>
      </w:r>
      <w:r>
        <w:rPr>
          <w:rFonts w:eastAsia="Times New Roman" w:cs="Times New Roman"/>
          <w:szCs w:val="24"/>
        </w:rPr>
        <w:t xml:space="preserve">απαρτίζεται από </w:t>
      </w:r>
      <w:r>
        <w:rPr>
          <w:rFonts w:eastAsia="Times New Roman" w:cs="Times New Roman"/>
          <w:szCs w:val="24"/>
        </w:rPr>
        <w:t xml:space="preserve">δεκατρία </w:t>
      </w:r>
      <w:r w:rsidRPr="00482465">
        <w:rPr>
          <w:rFonts w:eastAsia="Times New Roman" w:cs="Times New Roman"/>
          <w:szCs w:val="24"/>
        </w:rPr>
        <w:t>άτομα</w:t>
      </w:r>
      <w:r>
        <w:rPr>
          <w:rFonts w:eastAsia="Times New Roman" w:cs="Times New Roman"/>
          <w:szCs w:val="24"/>
        </w:rPr>
        <w:t>.</w:t>
      </w:r>
      <w:r w:rsidRPr="00482465">
        <w:rPr>
          <w:rFonts w:eastAsia="Times New Roman" w:cs="Times New Roman"/>
          <w:szCs w:val="24"/>
        </w:rPr>
        <w:t xml:space="preserve"> Εδώ προβλέπει </w:t>
      </w:r>
      <w:r>
        <w:rPr>
          <w:rFonts w:eastAsia="Times New Roman" w:cs="Times New Roman"/>
          <w:szCs w:val="24"/>
        </w:rPr>
        <w:t xml:space="preserve">ότι </w:t>
      </w:r>
      <w:r w:rsidRPr="00482465">
        <w:rPr>
          <w:rFonts w:eastAsia="Times New Roman" w:cs="Times New Roman"/>
          <w:szCs w:val="24"/>
        </w:rPr>
        <w:t xml:space="preserve">θα είναι από </w:t>
      </w:r>
      <w:r>
        <w:rPr>
          <w:rFonts w:eastAsia="Times New Roman" w:cs="Times New Roman"/>
          <w:szCs w:val="24"/>
        </w:rPr>
        <w:t>εννιά</w:t>
      </w:r>
      <w:r w:rsidRPr="00482465">
        <w:rPr>
          <w:rFonts w:eastAsia="Times New Roman" w:cs="Times New Roman"/>
          <w:szCs w:val="24"/>
        </w:rPr>
        <w:t xml:space="preserve"> έως </w:t>
      </w:r>
      <w:r>
        <w:rPr>
          <w:rFonts w:eastAsia="Times New Roman" w:cs="Times New Roman"/>
          <w:szCs w:val="24"/>
        </w:rPr>
        <w:t xml:space="preserve">δεκαεπτά. </w:t>
      </w:r>
      <w:r w:rsidRPr="00482465">
        <w:rPr>
          <w:rFonts w:eastAsia="Times New Roman" w:cs="Times New Roman"/>
          <w:szCs w:val="24"/>
        </w:rPr>
        <w:t xml:space="preserve">Το </w:t>
      </w:r>
      <w:r>
        <w:rPr>
          <w:rFonts w:eastAsia="Times New Roman" w:cs="Times New Roman"/>
          <w:szCs w:val="24"/>
        </w:rPr>
        <w:t xml:space="preserve">ερώτημά </w:t>
      </w:r>
      <w:r w:rsidRPr="00482465">
        <w:rPr>
          <w:rFonts w:eastAsia="Times New Roman" w:cs="Times New Roman"/>
          <w:szCs w:val="24"/>
        </w:rPr>
        <w:t xml:space="preserve">μου κι </w:t>
      </w:r>
      <w:r>
        <w:rPr>
          <w:rFonts w:eastAsia="Times New Roman" w:cs="Times New Roman"/>
          <w:szCs w:val="24"/>
        </w:rPr>
        <w:t>εμένα</w:t>
      </w:r>
      <w:r w:rsidRPr="00482465">
        <w:rPr>
          <w:rFonts w:eastAsia="Times New Roman" w:cs="Times New Roman"/>
          <w:szCs w:val="24"/>
        </w:rPr>
        <w:t xml:space="preserve"> στην </w:t>
      </w:r>
      <w:r>
        <w:rPr>
          <w:rFonts w:eastAsia="Times New Roman" w:cs="Times New Roman"/>
          <w:szCs w:val="24"/>
        </w:rPr>
        <w:t>ε</w:t>
      </w:r>
      <w:r w:rsidRPr="00482465">
        <w:rPr>
          <w:rFonts w:eastAsia="Times New Roman" w:cs="Times New Roman"/>
          <w:szCs w:val="24"/>
        </w:rPr>
        <w:t xml:space="preserve">πιτροπή </w:t>
      </w:r>
      <w:r>
        <w:rPr>
          <w:rFonts w:eastAsia="Times New Roman" w:cs="Times New Roman"/>
          <w:szCs w:val="24"/>
        </w:rPr>
        <w:t>ήταν</w:t>
      </w:r>
      <w:r>
        <w:rPr>
          <w:rFonts w:eastAsia="Times New Roman" w:cs="Times New Roman"/>
          <w:szCs w:val="24"/>
        </w:rPr>
        <w:t>,</w:t>
      </w:r>
      <w:r>
        <w:rPr>
          <w:rFonts w:eastAsia="Times New Roman" w:cs="Times New Roman"/>
          <w:szCs w:val="24"/>
        </w:rPr>
        <w:t xml:space="preserve"> γ</w:t>
      </w:r>
      <w:r w:rsidRPr="00482465">
        <w:rPr>
          <w:rFonts w:eastAsia="Times New Roman" w:cs="Times New Roman"/>
          <w:szCs w:val="24"/>
        </w:rPr>
        <w:t xml:space="preserve">ιατί να είναι τόσο </w:t>
      </w:r>
      <w:r>
        <w:rPr>
          <w:rFonts w:eastAsia="Times New Roman" w:cs="Times New Roman"/>
          <w:szCs w:val="24"/>
        </w:rPr>
        <w:t>πολυμελής,</w:t>
      </w:r>
      <w:r w:rsidRPr="00482465">
        <w:rPr>
          <w:rFonts w:eastAsia="Times New Roman" w:cs="Times New Roman"/>
          <w:szCs w:val="24"/>
        </w:rPr>
        <w:t xml:space="preserve"> από </w:t>
      </w:r>
      <w:r>
        <w:rPr>
          <w:rFonts w:eastAsia="Times New Roman" w:cs="Times New Roman"/>
          <w:szCs w:val="24"/>
        </w:rPr>
        <w:t>εννιά</w:t>
      </w:r>
      <w:r w:rsidRPr="00482465">
        <w:rPr>
          <w:rFonts w:eastAsia="Times New Roman" w:cs="Times New Roman"/>
          <w:szCs w:val="24"/>
        </w:rPr>
        <w:t xml:space="preserve"> έως </w:t>
      </w:r>
      <w:r>
        <w:rPr>
          <w:rFonts w:eastAsia="Times New Roman" w:cs="Times New Roman"/>
          <w:szCs w:val="24"/>
        </w:rPr>
        <w:t>δεκαεπτά</w:t>
      </w:r>
      <w:r w:rsidRPr="00482465">
        <w:rPr>
          <w:rFonts w:eastAsia="Times New Roman" w:cs="Times New Roman"/>
          <w:szCs w:val="24"/>
        </w:rPr>
        <w:t xml:space="preserve"> και </w:t>
      </w:r>
      <w:r>
        <w:rPr>
          <w:rFonts w:eastAsia="Times New Roman" w:cs="Times New Roman"/>
          <w:szCs w:val="24"/>
        </w:rPr>
        <w:t>γ</w:t>
      </w:r>
      <w:r w:rsidRPr="00482465">
        <w:rPr>
          <w:rFonts w:eastAsia="Times New Roman" w:cs="Times New Roman"/>
          <w:szCs w:val="24"/>
        </w:rPr>
        <w:t xml:space="preserve">ιατί </w:t>
      </w:r>
      <w:r>
        <w:rPr>
          <w:rFonts w:eastAsia="Times New Roman" w:cs="Times New Roman"/>
          <w:szCs w:val="24"/>
        </w:rPr>
        <w:t xml:space="preserve">να υπάρχει </w:t>
      </w:r>
      <w:r w:rsidRPr="00482465">
        <w:rPr>
          <w:rFonts w:eastAsia="Times New Roman" w:cs="Times New Roman"/>
          <w:szCs w:val="24"/>
        </w:rPr>
        <w:t>τόσο μεγάλη απόσταση</w:t>
      </w:r>
      <w:r>
        <w:rPr>
          <w:rFonts w:eastAsia="Times New Roman" w:cs="Times New Roman"/>
          <w:szCs w:val="24"/>
        </w:rPr>
        <w:t>;</w:t>
      </w:r>
      <w:r w:rsidRPr="00482465">
        <w:rPr>
          <w:rFonts w:eastAsia="Times New Roman" w:cs="Times New Roman"/>
          <w:szCs w:val="24"/>
        </w:rPr>
        <w:t xml:space="preserve"> </w:t>
      </w:r>
    </w:p>
    <w:p w14:paraId="03B0F04A"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03B0F04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Κυρία Πρόεδρε, θα μιλήσω δέκα</w:t>
      </w:r>
      <w:r w:rsidRPr="00482465">
        <w:rPr>
          <w:rFonts w:eastAsia="Times New Roman" w:cs="Times New Roman"/>
          <w:szCs w:val="24"/>
        </w:rPr>
        <w:t xml:space="preserve"> λεπτά</w:t>
      </w:r>
      <w:r>
        <w:rPr>
          <w:rFonts w:eastAsia="Times New Roman" w:cs="Times New Roman"/>
          <w:szCs w:val="24"/>
        </w:rPr>
        <w:t>.</w:t>
      </w:r>
      <w:r w:rsidRPr="00482465">
        <w:rPr>
          <w:rFonts w:eastAsia="Times New Roman" w:cs="Times New Roman"/>
          <w:szCs w:val="24"/>
        </w:rPr>
        <w:t xml:space="preserve"> </w:t>
      </w:r>
    </w:p>
    <w:p w14:paraId="03B0F04C" w14:textId="77777777" w:rsidR="00E66FB6" w:rsidRDefault="00A447A4">
      <w:pPr>
        <w:spacing w:line="600" w:lineRule="auto"/>
        <w:ind w:firstLine="720"/>
        <w:jc w:val="both"/>
        <w:rPr>
          <w:rFonts w:eastAsia="Times New Roman" w:cs="Times New Roman"/>
          <w:szCs w:val="24"/>
        </w:rPr>
      </w:pPr>
      <w:r w:rsidRPr="00482465">
        <w:rPr>
          <w:rFonts w:eastAsia="Times New Roman" w:cs="Times New Roman"/>
          <w:szCs w:val="24"/>
        </w:rPr>
        <w:t xml:space="preserve">Η απάντηση ήταν </w:t>
      </w:r>
      <w:r>
        <w:rPr>
          <w:rFonts w:eastAsia="Times New Roman" w:cs="Times New Roman"/>
          <w:szCs w:val="24"/>
        </w:rPr>
        <w:t>-τη</w:t>
      </w:r>
      <w:r w:rsidRPr="00482465">
        <w:rPr>
          <w:rFonts w:eastAsia="Times New Roman" w:cs="Times New Roman"/>
          <w:szCs w:val="24"/>
        </w:rPr>
        <w:t xml:space="preserve"> βρήκα και λογική </w:t>
      </w:r>
      <w:r w:rsidRPr="00482465">
        <w:rPr>
          <w:rFonts w:eastAsia="Times New Roman" w:cs="Times New Roman"/>
          <w:szCs w:val="24"/>
        </w:rPr>
        <w:t>την απάντηση αυτή</w:t>
      </w:r>
      <w:r>
        <w:rPr>
          <w:rFonts w:eastAsia="Times New Roman" w:cs="Times New Roman"/>
          <w:szCs w:val="24"/>
        </w:rPr>
        <w:t>- ότι</w:t>
      </w:r>
      <w:r w:rsidRPr="00482465">
        <w:rPr>
          <w:rFonts w:eastAsia="Times New Roman" w:cs="Times New Roman"/>
          <w:szCs w:val="24"/>
        </w:rPr>
        <w:t xml:space="preserve"> </w:t>
      </w:r>
      <w:r>
        <w:rPr>
          <w:rFonts w:eastAsia="Times New Roman" w:cs="Times New Roman"/>
          <w:szCs w:val="24"/>
        </w:rPr>
        <w:t>στους</w:t>
      </w:r>
      <w:r w:rsidRPr="00482465">
        <w:rPr>
          <w:rFonts w:eastAsia="Times New Roman" w:cs="Times New Roman"/>
          <w:szCs w:val="24"/>
        </w:rPr>
        <w:t xml:space="preserve"> συμμετέχοντες </w:t>
      </w:r>
      <w:r>
        <w:rPr>
          <w:rFonts w:eastAsia="Times New Roman" w:cs="Times New Roman"/>
          <w:szCs w:val="24"/>
        </w:rPr>
        <w:t xml:space="preserve">είναι </w:t>
      </w:r>
      <w:r w:rsidRPr="00482465">
        <w:rPr>
          <w:rFonts w:eastAsia="Times New Roman" w:cs="Times New Roman"/>
          <w:szCs w:val="24"/>
        </w:rPr>
        <w:t>άνθρωποι</w:t>
      </w:r>
      <w:r>
        <w:rPr>
          <w:rFonts w:eastAsia="Times New Roman" w:cs="Times New Roman"/>
          <w:szCs w:val="24"/>
        </w:rPr>
        <w:t xml:space="preserve"> επιστημονικού κύρους,</w:t>
      </w:r>
      <w:r w:rsidRPr="00482465">
        <w:rPr>
          <w:rFonts w:eastAsia="Times New Roman" w:cs="Times New Roman"/>
          <w:szCs w:val="24"/>
        </w:rPr>
        <w:t xml:space="preserve"> </w:t>
      </w:r>
      <w:r>
        <w:rPr>
          <w:rFonts w:eastAsia="Times New Roman" w:cs="Times New Roman"/>
          <w:szCs w:val="24"/>
        </w:rPr>
        <w:t xml:space="preserve">άνθρωποι </w:t>
      </w:r>
      <w:r w:rsidRPr="00482465">
        <w:rPr>
          <w:rFonts w:eastAsia="Times New Roman" w:cs="Times New Roman"/>
          <w:szCs w:val="24"/>
        </w:rPr>
        <w:t xml:space="preserve">οι οποίοι προσφέρουν πραγματικά </w:t>
      </w:r>
      <w:r>
        <w:rPr>
          <w:rFonts w:eastAsia="Times New Roman" w:cs="Times New Roman"/>
          <w:szCs w:val="24"/>
        </w:rPr>
        <w:t>κ</w:t>
      </w:r>
      <w:r w:rsidRPr="00482465">
        <w:rPr>
          <w:rFonts w:eastAsia="Times New Roman" w:cs="Times New Roman"/>
          <w:szCs w:val="24"/>
        </w:rPr>
        <w:t>αι στις εκθέσεις και στις εκδόσεις της Βουλής</w:t>
      </w:r>
      <w:r>
        <w:rPr>
          <w:rFonts w:eastAsia="Times New Roman" w:cs="Times New Roman"/>
          <w:szCs w:val="24"/>
        </w:rPr>
        <w:t>,</w:t>
      </w:r>
      <w:r w:rsidRPr="00482465">
        <w:rPr>
          <w:rFonts w:eastAsia="Times New Roman" w:cs="Times New Roman"/>
          <w:szCs w:val="24"/>
        </w:rPr>
        <w:t xml:space="preserve"> άνθρωποι οι οποίοι λειτουργούν και κάν</w:t>
      </w:r>
      <w:r>
        <w:rPr>
          <w:rFonts w:eastAsia="Times New Roman" w:cs="Times New Roman"/>
          <w:szCs w:val="24"/>
        </w:rPr>
        <w:t>ουν συμβούλ</w:t>
      </w:r>
      <w:r w:rsidRPr="00482465">
        <w:rPr>
          <w:rFonts w:eastAsia="Times New Roman" w:cs="Times New Roman"/>
          <w:szCs w:val="24"/>
        </w:rPr>
        <w:t>ιο τουλάχιστον μία φορά το</w:t>
      </w:r>
      <w:r>
        <w:rPr>
          <w:rFonts w:eastAsia="Times New Roman" w:cs="Times New Roman"/>
          <w:szCs w:val="24"/>
        </w:rPr>
        <w:t>ν</w:t>
      </w:r>
      <w:r w:rsidRPr="00482465">
        <w:rPr>
          <w:rFonts w:eastAsia="Times New Roman" w:cs="Times New Roman"/>
          <w:szCs w:val="24"/>
        </w:rPr>
        <w:t xml:space="preserve"> μήνα</w:t>
      </w:r>
      <w:r>
        <w:rPr>
          <w:rFonts w:eastAsia="Times New Roman" w:cs="Times New Roman"/>
          <w:szCs w:val="24"/>
        </w:rPr>
        <w:t>, δηλα</w:t>
      </w:r>
      <w:r>
        <w:rPr>
          <w:rFonts w:eastAsia="Times New Roman" w:cs="Times New Roman"/>
          <w:szCs w:val="24"/>
        </w:rPr>
        <w:t>δή κάνουν περίπου δώδεκα συνεδριάσεις τον χρόνο</w:t>
      </w:r>
      <w:r w:rsidRPr="00482465">
        <w:rPr>
          <w:rFonts w:eastAsia="Times New Roman" w:cs="Times New Roman"/>
          <w:szCs w:val="24"/>
        </w:rPr>
        <w:t xml:space="preserve"> και </w:t>
      </w:r>
      <w:r>
        <w:rPr>
          <w:rFonts w:eastAsia="Times New Roman" w:cs="Times New Roman"/>
          <w:szCs w:val="24"/>
        </w:rPr>
        <w:t>η αμοιβή τους</w:t>
      </w:r>
      <w:r w:rsidRPr="00482465">
        <w:rPr>
          <w:rFonts w:eastAsia="Times New Roman" w:cs="Times New Roman"/>
          <w:szCs w:val="24"/>
        </w:rPr>
        <w:t xml:space="preserve"> είναι 100 ευρώ</w:t>
      </w:r>
      <w:r>
        <w:rPr>
          <w:rFonts w:eastAsia="Times New Roman" w:cs="Times New Roman"/>
          <w:szCs w:val="24"/>
        </w:rPr>
        <w:t>.</w:t>
      </w:r>
      <w:r w:rsidRPr="00482465">
        <w:rPr>
          <w:rFonts w:eastAsia="Times New Roman" w:cs="Times New Roman"/>
          <w:szCs w:val="24"/>
        </w:rPr>
        <w:t xml:space="preserve"> Αντιλαμβάνεστε</w:t>
      </w:r>
      <w:r>
        <w:rPr>
          <w:rFonts w:eastAsia="Times New Roman" w:cs="Times New Roman"/>
          <w:szCs w:val="24"/>
        </w:rPr>
        <w:t>, λ</w:t>
      </w:r>
      <w:r w:rsidRPr="00482465">
        <w:rPr>
          <w:rFonts w:eastAsia="Times New Roman" w:cs="Times New Roman"/>
          <w:szCs w:val="24"/>
        </w:rPr>
        <w:t>οιπόν</w:t>
      </w:r>
      <w:r>
        <w:rPr>
          <w:rFonts w:eastAsia="Times New Roman" w:cs="Times New Roman"/>
          <w:szCs w:val="24"/>
        </w:rPr>
        <w:t>, ότι</w:t>
      </w:r>
      <w:r w:rsidRPr="00482465">
        <w:rPr>
          <w:rFonts w:eastAsia="Times New Roman" w:cs="Times New Roman"/>
          <w:szCs w:val="24"/>
        </w:rPr>
        <w:t xml:space="preserve"> δεν υπάρχει οικονομικό κίνητρο</w:t>
      </w:r>
      <w:r>
        <w:rPr>
          <w:rFonts w:eastAsia="Times New Roman" w:cs="Times New Roman"/>
          <w:szCs w:val="24"/>
        </w:rPr>
        <w:t>.</w:t>
      </w:r>
      <w:r w:rsidRPr="00482465">
        <w:rPr>
          <w:rFonts w:eastAsia="Times New Roman" w:cs="Times New Roman"/>
          <w:szCs w:val="24"/>
        </w:rPr>
        <w:t xml:space="preserve"> Είναι θέμα προσφοράς</w:t>
      </w:r>
      <w:r>
        <w:rPr>
          <w:rFonts w:eastAsia="Times New Roman" w:cs="Times New Roman"/>
          <w:szCs w:val="24"/>
        </w:rPr>
        <w:t>.</w:t>
      </w:r>
    </w:p>
    <w:p w14:paraId="03B0F04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Γιατί να είναι δεκαεπτά; Πόσοι να είναι; Να είναι δεκαπέντε; Δεκατρείς είναι τώρα. Δεκαεπτά </w:t>
      </w:r>
      <w:r w:rsidRPr="00482465">
        <w:rPr>
          <w:rFonts w:eastAsia="Times New Roman" w:cs="Times New Roman"/>
          <w:szCs w:val="24"/>
        </w:rPr>
        <w:t>είναι το ανώτατο όριο</w:t>
      </w:r>
      <w:r>
        <w:rPr>
          <w:rFonts w:eastAsia="Times New Roman" w:cs="Times New Roman"/>
          <w:szCs w:val="24"/>
        </w:rPr>
        <w:t>.</w:t>
      </w:r>
      <w:r w:rsidRPr="00482465">
        <w:rPr>
          <w:rFonts w:eastAsia="Times New Roman" w:cs="Times New Roman"/>
          <w:szCs w:val="24"/>
        </w:rPr>
        <w:t xml:space="preserve"> Ρώτησα</w:t>
      </w:r>
      <w:r>
        <w:rPr>
          <w:rFonts w:eastAsia="Times New Roman" w:cs="Times New Roman"/>
          <w:szCs w:val="24"/>
        </w:rPr>
        <w:t>,</w:t>
      </w:r>
      <w:r w:rsidRPr="00482465">
        <w:rPr>
          <w:rFonts w:eastAsia="Times New Roman" w:cs="Times New Roman"/>
          <w:szCs w:val="24"/>
        </w:rPr>
        <w:t xml:space="preserve"> γιατί</w:t>
      </w:r>
      <w:r>
        <w:rPr>
          <w:rFonts w:eastAsia="Times New Roman" w:cs="Times New Roman"/>
          <w:szCs w:val="24"/>
        </w:rPr>
        <w:t xml:space="preserve"> να είναι το ανώτατο όριο δεκαεπτά;</w:t>
      </w:r>
      <w:r w:rsidRPr="00482465">
        <w:rPr>
          <w:rFonts w:eastAsia="Times New Roman" w:cs="Times New Roman"/>
          <w:szCs w:val="24"/>
        </w:rPr>
        <w:t xml:space="preserve"> Η απάντηση ήταν </w:t>
      </w:r>
      <w:r>
        <w:rPr>
          <w:rFonts w:eastAsia="Times New Roman" w:cs="Times New Roman"/>
          <w:szCs w:val="24"/>
        </w:rPr>
        <w:t>-και αυτή</w:t>
      </w:r>
      <w:r w:rsidRPr="00482465">
        <w:rPr>
          <w:rFonts w:eastAsia="Times New Roman" w:cs="Times New Roman"/>
          <w:szCs w:val="24"/>
        </w:rPr>
        <w:t xml:space="preserve"> λογική</w:t>
      </w:r>
      <w:r>
        <w:rPr>
          <w:rFonts w:eastAsia="Times New Roman" w:cs="Times New Roman"/>
          <w:szCs w:val="24"/>
        </w:rPr>
        <w:t>-</w:t>
      </w:r>
      <w:r w:rsidRPr="00482465">
        <w:rPr>
          <w:rFonts w:eastAsia="Times New Roman" w:cs="Times New Roman"/>
          <w:szCs w:val="24"/>
        </w:rPr>
        <w:t xml:space="preserve"> ότι</w:t>
      </w:r>
      <w:r>
        <w:rPr>
          <w:rFonts w:eastAsia="Times New Roman" w:cs="Times New Roman"/>
          <w:szCs w:val="24"/>
        </w:rPr>
        <w:t xml:space="preserve"> </w:t>
      </w:r>
      <w:r w:rsidRPr="00482465">
        <w:rPr>
          <w:rFonts w:eastAsia="Times New Roman" w:cs="Times New Roman"/>
          <w:szCs w:val="24"/>
        </w:rPr>
        <w:t xml:space="preserve">ετοιμάζουμε τώρα τα </w:t>
      </w:r>
      <w:r>
        <w:rPr>
          <w:rFonts w:eastAsia="Times New Roman" w:cs="Times New Roman"/>
          <w:szCs w:val="24"/>
        </w:rPr>
        <w:t>διακόσια</w:t>
      </w:r>
      <w:r w:rsidRPr="00482465">
        <w:rPr>
          <w:rFonts w:eastAsia="Times New Roman" w:cs="Times New Roman"/>
          <w:szCs w:val="24"/>
        </w:rPr>
        <w:t xml:space="preserve"> χρόνια </w:t>
      </w:r>
      <w:r>
        <w:rPr>
          <w:rFonts w:eastAsia="Times New Roman" w:cs="Times New Roman"/>
          <w:szCs w:val="24"/>
        </w:rPr>
        <w:t xml:space="preserve">από </w:t>
      </w:r>
      <w:r w:rsidRPr="00482465">
        <w:rPr>
          <w:rFonts w:eastAsia="Times New Roman" w:cs="Times New Roman"/>
          <w:szCs w:val="24"/>
        </w:rPr>
        <w:t>την Παλιγγενεσία</w:t>
      </w:r>
      <w:r>
        <w:rPr>
          <w:rFonts w:eastAsia="Times New Roman" w:cs="Times New Roman"/>
          <w:szCs w:val="24"/>
        </w:rPr>
        <w:t xml:space="preserve"> και</w:t>
      </w:r>
      <w:r w:rsidRPr="00482465">
        <w:rPr>
          <w:rFonts w:eastAsia="Times New Roman" w:cs="Times New Roman"/>
          <w:szCs w:val="24"/>
        </w:rPr>
        <w:t xml:space="preserve"> θα χρειαστούμε </w:t>
      </w:r>
      <w:r>
        <w:rPr>
          <w:rFonts w:eastAsia="Times New Roman" w:cs="Times New Roman"/>
          <w:szCs w:val="24"/>
        </w:rPr>
        <w:t>περίπου</w:t>
      </w:r>
      <w:r w:rsidRPr="00482465">
        <w:rPr>
          <w:rFonts w:eastAsia="Times New Roman" w:cs="Times New Roman"/>
          <w:szCs w:val="24"/>
        </w:rPr>
        <w:t xml:space="preserve"> δυο ανθρώπους ακόμα να συμμετέχουν στην Επιστημονική Επιτροπή του Ιδρύματος</w:t>
      </w:r>
      <w:r>
        <w:rPr>
          <w:rFonts w:eastAsia="Times New Roman" w:cs="Times New Roman"/>
          <w:szCs w:val="24"/>
        </w:rPr>
        <w:t>.</w:t>
      </w:r>
      <w:r w:rsidRPr="00482465">
        <w:rPr>
          <w:rFonts w:eastAsia="Times New Roman" w:cs="Times New Roman"/>
          <w:szCs w:val="24"/>
        </w:rPr>
        <w:t xml:space="preserve"> Είναι λογικό και αυτό</w:t>
      </w:r>
      <w:r>
        <w:rPr>
          <w:rFonts w:eastAsia="Times New Roman" w:cs="Times New Roman"/>
          <w:szCs w:val="24"/>
        </w:rPr>
        <w:t>.</w:t>
      </w:r>
      <w:r w:rsidRPr="00482465">
        <w:rPr>
          <w:rFonts w:eastAsia="Times New Roman" w:cs="Times New Roman"/>
          <w:szCs w:val="24"/>
        </w:rPr>
        <w:t xml:space="preserve"> </w:t>
      </w:r>
    </w:p>
    <w:p w14:paraId="03B0F04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Θα ήθελα να αναφερθώ, επίσης, στο</w:t>
      </w:r>
      <w:r>
        <w:rPr>
          <w:rFonts w:eastAsia="Times New Roman" w:cs="Times New Roman"/>
          <w:szCs w:val="24"/>
        </w:rPr>
        <w:t xml:space="preserve"> ί</w:t>
      </w:r>
      <w:r>
        <w:rPr>
          <w:rFonts w:eastAsia="Times New Roman" w:cs="Times New Roman"/>
          <w:szCs w:val="24"/>
        </w:rPr>
        <w:t xml:space="preserve">δρυμα </w:t>
      </w:r>
      <w:r w:rsidRPr="00482465">
        <w:rPr>
          <w:rFonts w:eastAsia="Times New Roman" w:cs="Times New Roman"/>
          <w:szCs w:val="24"/>
        </w:rPr>
        <w:t>σε ό</w:t>
      </w:r>
      <w:r>
        <w:rPr>
          <w:rFonts w:eastAsia="Times New Roman" w:cs="Times New Roman"/>
          <w:szCs w:val="24"/>
        </w:rPr>
        <w:t>,</w:t>
      </w:r>
      <w:r w:rsidRPr="00482465">
        <w:rPr>
          <w:rFonts w:eastAsia="Times New Roman" w:cs="Times New Roman"/>
          <w:szCs w:val="24"/>
        </w:rPr>
        <w:t>τι αφορά τα πολλά τμήματα</w:t>
      </w:r>
      <w:r>
        <w:rPr>
          <w:rFonts w:eastAsia="Times New Roman" w:cs="Times New Roman"/>
          <w:szCs w:val="24"/>
        </w:rPr>
        <w:t xml:space="preserve">. Το έκανα παρατήρηση εγώ. </w:t>
      </w:r>
      <w:r w:rsidRPr="00482465">
        <w:rPr>
          <w:rFonts w:eastAsia="Times New Roman" w:cs="Times New Roman"/>
          <w:szCs w:val="24"/>
        </w:rPr>
        <w:t xml:space="preserve">Έχει πολλά </w:t>
      </w:r>
      <w:r>
        <w:rPr>
          <w:rFonts w:eastAsia="Times New Roman" w:cs="Times New Roman"/>
          <w:szCs w:val="24"/>
        </w:rPr>
        <w:t>τμήματα.</w:t>
      </w:r>
      <w:r w:rsidRPr="00482465">
        <w:rPr>
          <w:rFonts w:eastAsia="Times New Roman" w:cs="Times New Roman"/>
          <w:szCs w:val="24"/>
        </w:rPr>
        <w:t xml:space="preserve"> Έχει </w:t>
      </w:r>
      <w:r>
        <w:rPr>
          <w:rFonts w:eastAsia="Times New Roman" w:cs="Times New Roman"/>
          <w:szCs w:val="24"/>
        </w:rPr>
        <w:t>τριάντα δύο</w:t>
      </w:r>
      <w:r w:rsidRPr="00482465">
        <w:rPr>
          <w:rFonts w:eastAsia="Times New Roman" w:cs="Times New Roman"/>
          <w:szCs w:val="24"/>
        </w:rPr>
        <w:t xml:space="preserve"> εργαζομένους</w:t>
      </w:r>
      <w:r>
        <w:rPr>
          <w:rFonts w:eastAsia="Times New Roman" w:cs="Times New Roman"/>
          <w:szCs w:val="24"/>
        </w:rPr>
        <w:t>,</w:t>
      </w:r>
      <w:r w:rsidRPr="00482465">
        <w:rPr>
          <w:rFonts w:eastAsia="Times New Roman" w:cs="Times New Roman"/>
          <w:szCs w:val="24"/>
        </w:rPr>
        <w:t xml:space="preserve"> για ν</w:t>
      </w:r>
      <w:r w:rsidRPr="00482465">
        <w:rPr>
          <w:rFonts w:eastAsia="Times New Roman" w:cs="Times New Roman"/>
          <w:szCs w:val="24"/>
        </w:rPr>
        <w:t>α ξέρετε</w:t>
      </w:r>
      <w:r>
        <w:rPr>
          <w:rFonts w:eastAsia="Times New Roman" w:cs="Times New Roman"/>
          <w:szCs w:val="24"/>
        </w:rPr>
        <w:t xml:space="preserve"> -θ</w:t>
      </w:r>
      <w:r w:rsidRPr="00482465">
        <w:rPr>
          <w:rFonts w:eastAsia="Times New Roman" w:cs="Times New Roman"/>
          <w:szCs w:val="24"/>
        </w:rPr>
        <w:t>α πάω και στο άρθρο 22</w:t>
      </w:r>
      <w:r>
        <w:rPr>
          <w:rFonts w:eastAsia="Times New Roman" w:cs="Times New Roman"/>
          <w:szCs w:val="24"/>
        </w:rPr>
        <w:t>- το</w:t>
      </w:r>
      <w:r w:rsidRPr="00482465">
        <w:rPr>
          <w:rFonts w:eastAsia="Times New Roman" w:cs="Times New Roman"/>
          <w:szCs w:val="24"/>
        </w:rPr>
        <w:t xml:space="preserve"> Ίδρυμα και </w:t>
      </w:r>
      <w:r>
        <w:rPr>
          <w:rFonts w:eastAsia="Times New Roman" w:cs="Times New Roman"/>
          <w:szCs w:val="24"/>
        </w:rPr>
        <w:t>τρεις</w:t>
      </w:r>
      <w:r w:rsidRPr="00482465">
        <w:rPr>
          <w:rFonts w:eastAsia="Times New Roman" w:cs="Times New Roman"/>
          <w:szCs w:val="24"/>
        </w:rPr>
        <w:t xml:space="preserve"> αποσπασμένους από τη Βουλή</w:t>
      </w:r>
      <w:r>
        <w:rPr>
          <w:rFonts w:eastAsia="Times New Roman" w:cs="Times New Roman"/>
          <w:szCs w:val="24"/>
        </w:rPr>
        <w:t>,</w:t>
      </w:r>
      <w:r w:rsidRPr="00482465">
        <w:rPr>
          <w:rFonts w:eastAsia="Times New Roman" w:cs="Times New Roman"/>
          <w:szCs w:val="24"/>
        </w:rPr>
        <w:t xml:space="preserve"> που τώρα έχει μείνει ένας</w:t>
      </w:r>
      <w:r>
        <w:rPr>
          <w:rFonts w:eastAsia="Times New Roman" w:cs="Times New Roman"/>
          <w:szCs w:val="24"/>
        </w:rPr>
        <w:t>.</w:t>
      </w:r>
      <w:r w:rsidRPr="00482465">
        <w:rPr>
          <w:rFonts w:eastAsia="Times New Roman" w:cs="Times New Roman"/>
          <w:szCs w:val="24"/>
        </w:rPr>
        <w:t xml:space="preserve"> Φτάνουν </w:t>
      </w:r>
      <w:r>
        <w:rPr>
          <w:rFonts w:eastAsia="Times New Roman" w:cs="Times New Roman"/>
          <w:szCs w:val="24"/>
        </w:rPr>
        <w:t>αυτοί; Ναι,</w:t>
      </w:r>
      <w:r w:rsidRPr="00482465">
        <w:rPr>
          <w:rFonts w:eastAsia="Times New Roman" w:cs="Times New Roman"/>
          <w:szCs w:val="24"/>
        </w:rPr>
        <w:t xml:space="preserve"> είναι εντάξει</w:t>
      </w:r>
      <w:r>
        <w:rPr>
          <w:rFonts w:eastAsia="Times New Roman" w:cs="Times New Roman"/>
          <w:szCs w:val="24"/>
        </w:rPr>
        <w:t>.</w:t>
      </w:r>
      <w:r w:rsidRPr="00482465">
        <w:rPr>
          <w:rFonts w:eastAsia="Times New Roman" w:cs="Times New Roman"/>
          <w:szCs w:val="24"/>
        </w:rPr>
        <w:t xml:space="preserve"> Θα δούμε</w:t>
      </w:r>
      <w:r>
        <w:rPr>
          <w:rFonts w:eastAsia="Times New Roman" w:cs="Times New Roman"/>
          <w:szCs w:val="24"/>
        </w:rPr>
        <w:t>.</w:t>
      </w:r>
      <w:r w:rsidRPr="00482465">
        <w:rPr>
          <w:rFonts w:eastAsia="Times New Roman" w:cs="Times New Roman"/>
          <w:szCs w:val="24"/>
        </w:rPr>
        <w:t xml:space="preserve"> Θα το </w:t>
      </w:r>
      <w:r>
        <w:rPr>
          <w:rFonts w:eastAsia="Times New Roman" w:cs="Times New Roman"/>
          <w:szCs w:val="24"/>
        </w:rPr>
        <w:t>πω στο άρθρο</w:t>
      </w:r>
      <w:r w:rsidRPr="00482465">
        <w:rPr>
          <w:rFonts w:eastAsia="Times New Roman" w:cs="Times New Roman"/>
          <w:szCs w:val="24"/>
        </w:rPr>
        <w:t xml:space="preserve"> 22</w:t>
      </w:r>
      <w:r>
        <w:rPr>
          <w:rFonts w:eastAsia="Times New Roman" w:cs="Times New Roman"/>
          <w:szCs w:val="24"/>
        </w:rPr>
        <w:t>.</w:t>
      </w:r>
      <w:r w:rsidRPr="00482465">
        <w:rPr>
          <w:rFonts w:eastAsia="Times New Roman" w:cs="Times New Roman"/>
          <w:szCs w:val="24"/>
        </w:rPr>
        <w:t xml:space="preserve"> Είναι πολλά</w:t>
      </w:r>
      <w:r>
        <w:rPr>
          <w:rFonts w:eastAsia="Times New Roman" w:cs="Times New Roman"/>
          <w:szCs w:val="24"/>
        </w:rPr>
        <w:t>,</w:t>
      </w:r>
      <w:r w:rsidRPr="00482465">
        <w:rPr>
          <w:rFonts w:eastAsia="Times New Roman" w:cs="Times New Roman"/>
          <w:szCs w:val="24"/>
        </w:rPr>
        <w:t xml:space="preserve"> </w:t>
      </w:r>
      <w:r>
        <w:rPr>
          <w:rFonts w:eastAsia="Times New Roman" w:cs="Times New Roman"/>
          <w:szCs w:val="24"/>
        </w:rPr>
        <w:t xml:space="preserve">όμως, τα τμήματα, έξι </w:t>
      </w:r>
      <w:r w:rsidRPr="00482465">
        <w:rPr>
          <w:rFonts w:eastAsia="Times New Roman" w:cs="Times New Roman"/>
          <w:szCs w:val="24"/>
        </w:rPr>
        <w:t xml:space="preserve">τμήματα για </w:t>
      </w:r>
      <w:r>
        <w:rPr>
          <w:rFonts w:eastAsia="Times New Roman" w:cs="Times New Roman"/>
          <w:szCs w:val="24"/>
        </w:rPr>
        <w:t>τριάντα δύο</w:t>
      </w:r>
      <w:r w:rsidRPr="00482465">
        <w:rPr>
          <w:rFonts w:eastAsia="Times New Roman" w:cs="Times New Roman"/>
          <w:szCs w:val="24"/>
        </w:rPr>
        <w:t xml:space="preserve"> υπαλλήλους</w:t>
      </w:r>
      <w:r>
        <w:rPr>
          <w:rFonts w:eastAsia="Times New Roman" w:cs="Times New Roman"/>
          <w:szCs w:val="24"/>
        </w:rPr>
        <w:t>,</w:t>
      </w:r>
      <w:r w:rsidRPr="00482465">
        <w:rPr>
          <w:rFonts w:eastAsia="Times New Roman" w:cs="Times New Roman"/>
          <w:szCs w:val="24"/>
        </w:rPr>
        <w:t xml:space="preserve"> άντε να</w:t>
      </w:r>
      <w:r w:rsidRPr="00482465">
        <w:rPr>
          <w:rFonts w:eastAsia="Times New Roman" w:cs="Times New Roman"/>
          <w:szCs w:val="24"/>
        </w:rPr>
        <w:t xml:space="preserve"> γίνουν</w:t>
      </w:r>
      <w:r>
        <w:rPr>
          <w:rFonts w:eastAsia="Times New Roman" w:cs="Times New Roman"/>
          <w:szCs w:val="24"/>
        </w:rPr>
        <w:t xml:space="preserve"> τριάντα πέντε ή τριάντα έξι.</w:t>
      </w:r>
      <w:r w:rsidRPr="00482465">
        <w:rPr>
          <w:rFonts w:eastAsia="Times New Roman" w:cs="Times New Roman"/>
          <w:szCs w:val="24"/>
        </w:rPr>
        <w:t xml:space="preserve"> </w:t>
      </w:r>
    </w:p>
    <w:p w14:paraId="03B0F04F" w14:textId="77777777" w:rsidR="00E66FB6" w:rsidRDefault="00A447A4">
      <w:pPr>
        <w:spacing w:line="600" w:lineRule="auto"/>
        <w:ind w:firstLine="720"/>
        <w:jc w:val="both"/>
        <w:rPr>
          <w:rFonts w:eastAsia="Times New Roman" w:cs="Times New Roman"/>
          <w:szCs w:val="24"/>
        </w:rPr>
      </w:pPr>
      <w:r w:rsidRPr="00482465">
        <w:rPr>
          <w:rFonts w:eastAsia="Times New Roman" w:cs="Times New Roman"/>
          <w:szCs w:val="24"/>
        </w:rPr>
        <w:t>Είχα ζητήσει εγώ μία ενοποίηση</w:t>
      </w:r>
      <w:r>
        <w:rPr>
          <w:rFonts w:eastAsia="Times New Roman" w:cs="Times New Roman"/>
          <w:szCs w:val="24"/>
        </w:rPr>
        <w:t>. Παραδείγματος χάρ</w:t>
      </w:r>
      <w:r>
        <w:rPr>
          <w:rFonts w:eastAsia="Times New Roman" w:cs="Times New Roman"/>
          <w:szCs w:val="24"/>
        </w:rPr>
        <w:t>ιν</w:t>
      </w:r>
      <w:r>
        <w:rPr>
          <w:rFonts w:eastAsia="Times New Roman" w:cs="Times New Roman"/>
          <w:szCs w:val="24"/>
        </w:rPr>
        <w:t>, εδώ στη Βουλή ο</w:t>
      </w:r>
      <w:r w:rsidRPr="00482465">
        <w:rPr>
          <w:rFonts w:eastAsia="Times New Roman" w:cs="Times New Roman"/>
          <w:szCs w:val="24"/>
        </w:rPr>
        <w:t xml:space="preserve"> </w:t>
      </w:r>
      <w:r>
        <w:rPr>
          <w:rFonts w:eastAsia="Times New Roman" w:cs="Times New Roman"/>
          <w:szCs w:val="24"/>
        </w:rPr>
        <w:t>γ</w:t>
      </w:r>
      <w:r w:rsidRPr="00482465">
        <w:rPr>
          <w:rFonts w:eastAsia="Times New Roman" w:cs="Times New Roman"/>
          <w:szCs w:val="24"/>
        </w:rPr>
        <w:t xml:space="preserve">ενικός </w:t>
      </w:r>
      <w:r>
        <w:rPr>
          <w:rFonts w:eastAsia="Times New Roman" w:cs="Times New Roman"/>
          <w:szCs w:val="24"/>
        </w:rPr>
        <w:t>δ</w:t>
      </w:r>
      <w:r w:rsidRPr="00482465">
        <w:rPr>
          <w:rFonts w:eastAsia="Times New Roman" w:cs="Times New Roman"/>
          <w:szCs w:val="24"/>
        </w:rPr>
        <w:t xml:space="preserve">ιευθυντής είναι και </w:t>
      </w:r>
      <w:r>
        <w:rPr>
          <w:rFonts w:eastAsia="Times New Roman" w:cs="Times New Roman"/>
          <w:szCs w:val="24"/>
        </w:rPr>
        <w:t>ο</w:t>
      </w:r>
      <w:r w:rsidRPr="00482465">
        <w:rPr>
          <w:rFonts w:eastAsia="Times New Roman" w:cs="Times New Roman"/>
          <w:szCs w:val="24"/>
        </w:rPr>
        <w:t xml:space="preserve">ικονομικών και </w:t>
      </w:r>
      <w:r>
        <w:rPr>
          <w:rFonts w:eastAsia="Times New Roman" w:cs="Times New Roman"/>
          <w:szCs w:val="24"/>
        </w:rPr>
        <w:t>δ</w:t>
      </w:r>
      <w:r w:rsidRPr="00482465">
        <w:rPr>
          <w:rFonts w:eastAsia="Times New Roman" w:cs="Times New Roman"/>
          <w:szCs w:val="24"/>
        </w:rPr>
        <w:t>ιοικητικών</w:t>
      </w:r>
      <w:r>
        <w:rPr>
          <w:rFonts w:eastAsia="Times New Roman" w:cs="Times New Roman"/>
          <w:szCs w:val="24"/>
        </w:rPr>
        <w:t>.</w:t>
      </w:r>
      <w:r w:rsidRPr="00482465">
        <w:rPr>
          <w:rFonts w:eastAsia="Times New Roman" w:cs="Times New Roman"/>
          <w:szCs w:val="24"/>
        </w:rPr>
        <w:t xml:space="preserve"> Ας είναι</w:t>
      </w:r>
      <w:r>
        <w:rPr>
          <w:rFonts w:eastAsia="Times New Roman" w:cs="Times New Roman"/>
          <w:szCs w:val="24"/>
        </w:rPr>
        <w:t>,</w:t>
      </w:r>
      <w:r w:rsidRPr="00482465">
        <w:rPr>
          <w:rFonts w:eastAsia="Times New Roman" w:cs="Times New Roman"/>
          <w:szCs w:val="24"/>
        </w:rPr>
        <w:t xml:space="preserve"> λοιπόν</w:t>
      </w:r>
      <w:r>
        <w:rPr>
          <w:rFonts w:eastAsia="Times New Roman" w:cs="Times New Roman"/>
          <w:szCs w:val="24"/>
        </w:rPr>
        <w:t>,</w:t>
      </w:r>
      <w:r w:rsidRPr="00482465">
        <w:rPr>
          <w:rFonts w:eastAsia="Times New Roman" w:cs="Times New Roman"/>
          <w:szCs w:val="24"/>
        </w:rPr>
        <w:t xml:space="preserve"> και στο </w:t>
      </w:r>
      <w:r>
        <w:rPr>
          <w:rFonts w:eastAsia="Times New Roman" w:cs="Times New Roman"/>
          <w:szCs w:val="24"/>
        </w:rPr>
        <w:t>ί</w:t>
      </w:r>
      <w:r>
        <w:rPr>
          <w:rFonts w:eastAsia="Times New Roman" w:cs="Times New Roman"/>
          <w:szCs w:val="24"/>
        </w:rPr>
        <w:t xml:space="preserve">δρυμα το </w:t>
      </w:r>
      <w:r>
        <w:rPr>
          <w:rFonts w:eastAsia="Times New Roman" w:cs="Times New Roman"/>
          <w:szCs w:val="24"/>
        </w:rPr>
        <w:t>τ</w:t>
      </w:r>
      <w:r>
        <w:rPr>
          <w:rFonts w:eastAsia="Times New Roman" w:cs="Times New Roman"/>
          <w:szCs w:val="24"/>
        </w:rPr>
        <w:t xml:space="preserve">μήμα </w:t>
      </w:r>
      <w:r w:rsidRPr="00482465">
        <w:rPr>
          <w:rFonts w:eastAsia="Times New Roman" w:cs="Times New Roman"/>
          <w:szCs w:val="24"/>
        </w:rPr>
        <w:t xml:space="preserve">και διοικητικών και </w:t>
      </w:r>
      <w:r>
        <w:rPr>
          <w:rFonts w:eastAsia="Times New Roman" w:cs="Times New Roman"/>
          <w:szCs w:val="24"/>
        </w:rPr>
        <w:t>ο</w:t>
      </w:r>
      <w:r w:rsidRPr="00482465">
        <w:rPr>
          <w:rFonts w:eastAsia="Times New Roman" w:cs="Times New Roman"/>
          <w:szCs w:val="24"/>
        </w:rPr>
        <w:t xml:space="preserve">ικονομικών </w:t>
      </w:r>
      <w:r>
        <w:rPr>
          <w:rFonts w:eastAsia="Times New Roman" w:cs="Times New Roman"/>
          <w:szCs w:val="24"/>
        </w:rPr>
        <w:t>υ</w:t>
      </w:r>
      <w:r w:rsidRPr="00482465">
        <w:rPr>
          <w:rFonts w:eastAsia="Times New Roman" w:cs="Times New Roman"/>
          <w:szCs w:val="24"/>
        </w:rPr>
        <w:t>πηρεσιών</w:t>
      </w:r>
      <w:r>
        <w:rPr>
          <w:rFonts w:eastAsia="Times New Roman" w:cs="Times New Roman"/>
          <w:szCs w:val="24"/>
        </w:rPr>
        <w:t>.</w:t>
      </w:r>
      <w:r w:rsidRPr="00482465">
        <w:rPr>
          <w:rFonts w:eastAsia="Times New Roman" w:cs="Times New Roman"/>
          <w:szCs w:val="24"/>
        </w:rPr>
        <w:t xml:space="preserve"> Είναι μία πρόταση την οποία </w:t>
      </w:r>
      <w:r>
        <w:rPr>
          <w:rFonts w:eastAsia="Times New Roman" w:cs="Times New Roman"/>
          <w:szCs w:val="24"/>
        </w:rPr>
        <w:t xml:space="preserve">είχα </w:t>
      </w:r>
      <w:r w:rsidRPr="00482465">
        <w:rPr>
          <w:rFonts w:eastAsia="Times New Roman" w:cs="Times New Roman"/>
          <w:szCs w:val="24"/>
        </w:rPr>
        <w:t>κάνει εδώ</w:t>
      </w:r>
      <w:r>
        <w:rPr>
          <w:rFonts w:eastAsia="Times New Roman" w:cs="Times New Roman"/>
          <w:szCs w:val="24"/>
        </w:rPr>
        <w:t>.</w:t>
      </w:r>
    </w:p>
    <w:p w14:paraId="03B0F05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Θα έρθω τώρα στο άρθρο</w:t>
      </w:r>
      <w:r w:rsidRPr="00482465">
        <w:rPr>
          <w:rFonts w:eastAsia="Times New Roman" w:cs="Times New Roman"/>
          <w:szCs w:val="24"/>
        </w:rPr>
        <w:t xml:space="preserve"> 22</w:t>
      </w:r>
      <w:r>
        <w:rPr>
          <w:rFonts w:eastAsia="Times New Roman" w:cs="Times New Roman"/>
          <w:szCs w:val="24"/>
        </w:rPr>
        <w:t>,</w:t>
      </w:r>
      <w:r w:rsidRPr="00482465">
        <w:rPr>
          <w:rFonts w:eastAsia="Times New Roman" w:cs="Times New Roman"/>
          <w:szCs w:val="24"/>
        </w:rPr>
        <w:t xml:space="preserve"> το οποίο έχει </w:t>
      </w:r>
      <w:r>
        <w:rPr>
          <w:rFonts w:eastAsia="Times New Roman" w:cs="Times New Roman"/>
          <w:szCs w:val="24"/>
        </w:rPr>
        <w:t>βληθεί.</w:t>
      </w:r>
      <w:r w:rsidRPr="00482465">
        <w:rPr>
          <w:rFonts w:eastAsia="Times New Roman" w:cs="Times New Roman"/>
          <w:szCs w:val="24"/>
        </w:rPr>
        <w:t xml:space="preserve"> </w:t>
      </w:r>
    </w:p>
    <w:p w14:paraId="03B0F05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Όσον αφορά στο άρθρο 22, </w:t>
      </w:r>
      <w:r w:rsidRPr="00482465">
        <w:rPr>
          <w:rFonts w:eastAsia="Times New Roman" w:cs="Times New Roman"/>
          <w:szCs w:val="24"/>
        </w:rPr>
        <w:t xml:space="preserve">όταν είδα τον </w:t>
      </w:r>
      <w:r>
        <w:rPr>
          <w:rFonts w:eastAsia="Times New Roman" w:cs="Times New Roman"/>
          <w:szCs w:val="24"/>
        </w:rPr>
        <w:t>αριθμό πενήντα πέντε,</w:t>
      </w:r>
      <w:r w:rsidRPr="00482465">
        <w:rPr>
          <w:rFonts w:eastAsia="Times New Roman" w:cs="Times New Roman"/>
          <w:szCs w:val="24"/>
        </w:rPr>
        <w:t xml:space="preserve"> το </w:t>
      </w:r>
      <w:r>
        <w:rPr>
          <w:rFonts w:eastAsia="Times New Roman" w:cs="Times New Roman"/>
          <w:szCs w:val="24"/>
        </w:rPr>
        <w:t xml:space="preserve">πρώτο μου </w:t>
      </w:r>
      <w:r w:rsidRPr="00482465">
        <w:rPr>
          <w:rFonts w:eastAsia="Times New Roman" w:cs="Times New Roman"/>
          <w:szCs w:val="24"/>
        </w:rPr>
        <w:t>ερώτημα ήταν</w:t>
      </w:r>
      <w:r>
        <w:rPr>
          <w:rFonts w:eastAsia="Times New Roman" w:cs="Times New Roman"/>
          <w:szCs w:val="24"/>
        </w:rPr>
        <w:t xml:space="preserve">: </w:t>
      </w:r>
      <w:r w:rsidRPr="00482465">
        <w:rPr>
          <w:rFonts w:eastAsia="Times New Roman" w:cs="Times New Roman"/>
          <w:szCs w:val="24"/>
        </w:rPr>
        <w:t xml:space="preserve">Γιατί </w:t>
      </w:r>
      <w:r>
        <w:rPr>
          <w:rFonts w:eastAsia="Times New Roman" w:cs="Times New Roman"/>
          <w:szCs w:val="24"/>
        </w:rPr>
        <w:t>πενήντα</w:t>
      </w:r>
      <w:r w:rsidRPr="00482465">
        <w:rPr>
          <w:rFonts w:eastAsia="Times New Roman" w:cs="Times New Roman"/>
          <w:szCs w:val="24"/>
        </w:rPr>
        <w:t xml:space="preserve"> πέντε </w:t>
      </w:r>
      <w:r>
        <w:rPr>
          <w:rFonts w:eastAsia="Times New Roman" w:cs="Times New Roman"/>
          <w:szCs w:val="24"/>
        </w:rPr>
        <w:t>και πού είναι οι πενήντα πέντε; Τι πάτε</w:t>
      </w:r>
      <w:r w:rsidRPr="00482465">
        <w:rPr>
          <w:rFonts w:eastAsia="Times New Roman" w:cs="Times New Roman"/>
          <w:szCs w:val="24"/>
        </w:rPr>
        <w:t xml:space="preserve"> να κάνετε</w:t>
      </w:r>
      <w:r>
        <w:rPr>
          <w:rFonts w:eastAsia="Times New Roman" w:cs="Times New Roman"/>
          <w:szCs w:val="24"/>
        </w:rPr>
        <w:t>; Πά</w:t>
      </w:r>
      <w:r>
        <w:rPr>
          <w:rFonts w:eastAsia="Times New Roman" w:cs="Times New Roman"/>
          <w:szCs w:val="24"/>
        </w:rPr>
        <w:t>τε να κάνετε</w:t>
      </w:r>
      <w:r w:rsidRPr="00482465">
        <w:rPr>
          <w:rFonts w:eastAsia="Times New Roman" w:cs="Times New Roman"/>
          <w:szCs w:val="24"/>
        </w:rPr>
        <w:t xml:space="preserve"> προσ</w:t>
      </w:r>
      <w:r w:rsidRPr="00482465">
        <w:rPr>
          <w:rFonts w:eastAsia="Times New Roman" w:cs="Times New Roman"/>
          <w:szCs w:val="24"/>
        </w:rPr>
        <w:lastRenderedPageBreak/>
        <w:t xml:space="preserve">λήψεις </w:t>
      </w:r>
      <w:r>
        <w:rPr>
          <w:rFonts w:eastAsia="Times New Roman" w:cs="Times New Roman"/>
          <w:szCs w:val="24"/>
        </w:rPr>
        <w:t>πενήντα πέντε ατόμων;</w:t>
      </w:r>
      <w:r w:rsidRPr="00482465">
        <w:rPr>
          <w:rFonts w:eastAsia="Times New Roman" w:cs="Times New Roman"/>
          <w:szCs w:val="24"/>
        </w:rPr>
        <w:t xml:space="preserve"> </w:t>
      </w:r>
      <w:r>
        <w:rPr>
          <w:rFonts w:eastAsia="Times New Roman" w:cs="Times New Roman"/>
          <w:szCs w:val="24"/>
        </w:rPr>
        <w:t>Πήρα μια απάντηση. Παραδείγματος χάρ</w:t>
      </w:r>
      <w:r>
        <w:rPr>
          <w:rFonts w:eastAsia="Times New Roman" w:cs="Times New Roman"/>
          <w:szCs w:val="24"/>
        </w:rPr>
        <w:t>ιν</w:t>
      </w:r>
      <w:r>
        <w:rPr>
          <w:rFonts w:eastAsia="Times New Roman" w:cs="Times New Roman"/>
          <w:szCs w:val="24"/>
        </w:rPr>
        <w:t xml:space="preserve">, μέσα στα πενήντα πέντε </w:t>
      </w:r>
      <w:r w:rsidRPr="00482465">
        <w:rPr>
          <w:rFonts w:eastAsia="Times New Roman" w:cs="Times New Roman"/>
          <w:szCs w:val="24"/>
        </w:rPr>
        <w:t xml:space="preserve">άτομα είναι οι </w:t>
      </w:r>
      <w:r>
        <w:rPr>
          <w:rFonts w:eastAsia="Times New Roman" w:cs="Times New Roman"/>
          <w:szCs w:val="24"/>
        </w:rPr>
        <w:t>τριάντα δύο</w:t>
      </w:r>
      <w:r w:rsidRPr="00482465">
        <w:rPr>
          <w:rFonts w:eastAsia="Times New Roman" w:cs="Times New Roman"/>
          <w:szCs w:val="24"/>
        </w:rPr>
        <w:t xml:space="preserve"> που υπηρετούν </w:t>
      </w:r>
      <w:r>
        <w:rPr>
          <w:rFonts w:eastAsia="Times New Roman" w:cs="Times New Roman"/>
          <w:szCs w:val="24"/>
        </w:rPr>
        <w:t xml:space="preserve">ήδη </w:t>
      </w:r>
      <w:r w:rsidRPr="00482465">
        <w:rPr>
          <w:rFonts w:eastAsia="Times New Roman" w:cs="Times New Roman"/>
          <w:szCs w:val="24"/>
        </w:rPr>
        <w:t xml:space="preserve">στο </w:t>
      </w:r>
      <w:r>
        <w:rPr>
          <w:rFonts w:eastAsia="Times New Roman" w:cs="Times New Roman"/>
          <w:szCs w:val="24"/>
        </w:rPr>
        <w:t>ί</w:t>
      </w:r>
      <w:r w:rsidRPr="00482465">
        <w:rPr>
          <w:rFonts w:eastAsia="Times New Roman" w:cs="Times New Roman"/>
          <w:szCs w:val="24"/>
        </w:rPr>
        <w:t>δρυμα</w:t>
      </w:r>
      <w:r>
        <w:rPr>
          <w:rFonts w:eastAsia="Times New Roman" w:cs="Times New Roman"/>
          <w:szCs w:val="24"/>
        </w:rPr>
        <w:t>.</w:t>
      </w:r>
      <w:r w:rsidRPr="00482465">
        <w:rPr>
          <w:rFonts w:eastAsia="Times New Roman" w:cs="Times New Roman"/>
          <w:szCs w:val="24"/>
        </w:rPr>
        <w:t xml:space="preserve"> Είναι </w:t>
      </w:r>
      <w:r>
        <w:rPr>
          <w:rFonts w:eastAsia="Times New Roman" w:cs="Times New Roman"/>
          <w:szCs w:val="24"/>
        </w:rPr>
        <w:t>τριάντα δύο</w:t>
      </w:r>
      <w:r w:rsidRPr="00482465">
        <w:rPr>
          <w:rFonts w:eastAsia="Times New Roman" w:cs="Times New Roman"/>
          <w:szCs w:val="24"/>
        </w:rPr>
        <w:t xml:space="preserve"> άτομα που υπηρετούν στο </w:t>
      </w:r>
      <w:r>
        <w:rPr>
          <w:rFonts w:eastAsia="Times New Roman" w:cs="Times New Roman"/>
          <w:szCs w:val="24"/>
        </w:rPr>
        <w:t>ί</w:t>
      </w:r>
      <w:r w:rsidRPr="00482465">
        <w:rPr>
          <w:rFonts w:eastAsia="Times New Roman" w:cs="Times New Roman"/>
          <w:szCs w:val="24"/>
        </w:rPr>
        <w:t>δρυμα</w:t>
      </w:r>
      <w:r>
        <w:rPr>
          <w:rFonts w:eastAsia="Times New Roman" w:cs="Times New Roman"/>
          <w:szCs w:val="24"/>
        </w:rPr>
        <w:t>. Μάλιστα, ρ</w:t>
      </w:r>
      <w:r w:rsidRPr="00482465">
        <w:rPr>
          <w:rFonts w:eastAsia="Times New Roman" w:cs="Times New Roman"/>
          <w:szCs w:val="24"/>
        </w:rPr>
        <w:t xml:space="preserve">ώτησα τον Πρόεδρο και </w:t>
      </w:r>
      <w:r>
        <w:rPr>
          <w:rFonts w:eastAsia="Times New Roman" w:cs="Times New Roman"/>
          <w:szCs w:val="24"/>
        </w:rPr>
        <w:t>τον ρώτη</w:t>
      </w:r>
      <w:r>
        <w:rPr>
          <w:rFonts w:eastAsia="Times New Roman" w:cs="Times New Roman"/>
          <w:szCs w:val="24"/>
        </w:rPr>
        <w:t xml:space="preserve">σα ευθαρσώς. Του λέω: «Πρόεδρε, πας να κάνεις </w:t>
      </w:r>
      <w:r w:rsidRPr="00482465">
        <w:rPr>
          <w:rFonts w:eastAsia="Times New Roman" w:cs="Times New Roman"/>
          <w:szCs w:val="24"/>
        </w:rPr>
        <w:t xml:space="preserve"> </w:t>
      </w:r>
      <w:r>
        <w:rPr>
          <w:rFonts w:eastAsia="Times New Roman" w:cs="Times New Roman"/>
          <w:szCs w:val="24"/>
        </w:rPr>
        <w:t>διορισμούς;».</w:t>
      </w:r>
      <w:r w:rsidRPr="00482465">
        <w:rPr>
          <w:rFonts w:eastAsia="Times New Roman" w:cs="Times New Roman"/>
          <w:szCs w:val="24"/>
        </w:rPr>
        <w:t xml:space="preserve"> </w:t>
      </w:r>
      <w:r>
        <w:rPr>
          <w:rFonts w:eastAsia="Times New Roman" w:cs="Times New Roman"/>
          <w:szCs w:val="24"/>
        </w:rPr>
        <w:t>«</w:t>
      </w:r>
      <w:r w:rsidRPr="00482465">
        <w:rPr>
          <w:rFonts w:eastAsia="Times New Roman" w:cs="Times New Roman"/>
          <w:szCs w:val="24"/>
        </w:rPr>
        <w:t>Όχι</w:t>
      </w:r>
      <w:r>
        <w:rPr>
          <w:rFonts w:eastAsia="Times New Roman" w:cs="Times New Roman"/>
          <w:szCs w:val="24"/>
        </w:rPr>
        <w:t>»,</w:t>
      </w:r>
      <w:r w:rsidRPr="00482465">
        <w:rPr>
          <w:rFonts w:eastAsia="Times New Roman" w:cs="Times New Roman"/>
          <w:szCs w:val="24"/>
        </w:rPr>
        <w:t xml:space="preserve"> μου λέει</w:t>
      </w:r>
      <w:r>
        <w:rPr>
          <w:rFonts w:eastAsia="Times New Roman" w:cs="Times New Roman"/>
          <w:szCs w:val="24"/>
        </w:rPr>
        <w:t>.</w:t>
      </w:r>
      <w:r w:rsidRPr="00482465">
        <w:rPr>
          <w:rFonts w:eastAsia="Times New Roman" w:cs="Times New Roman"/>
          <w:szCs w:val="24"/>
        </w:rPr>
        <w:t xml:space="preserve"> </w:t>
      </w:r>
      <w:r>
        <w:rPr>
          <w:rFonts w:eastAsia="Times New Roman" w:cs="Times New Roman"/>
          <w:szCs w:val="24"/>
        </w:rPr>
        <w:t>«</w:t>
      </w:r>
      <w:r w:rsidRPr="00482465">
        <w:rPr>
          <w:rFonts w:eastAsia="Times New Roman" w:cs="Times New Roman"/>
          <w:szCs w:val="24"/>
        </w:rPr>
        <w:t>Άντε να χρειαστ</w:t>
      </w:r>
      <w:r>
        <w:rPr>
          <w:rFonts w:eastAsia="Times New Roman" w:cs="Times New Roman"/>
          <w:szCs w:val="24"/>
        </w:rPr>
        <w:t>εί</w:t>
      </w:r>
      <w:r w:rsidRPr="00482465">
        <w:rPr>
          <w:rFonts w:eastAsia="Times New Roman" w:cs="Times New Roman"/>
          <w:szCs w:val="24"/>
        </w:rPr>
        <w:t xml:space="preserve"> </w:t>
      </w:r>
      <w:r>
        <w:rPr>
          <w:rFonts w:eastAsia="Times New Roman" w:cs="Times New Roman"/>
          <w:szCs w:val="24"/>
        </w:rPr>
        <w:t xml:space="preserve">έναν, </w:t>
      </w:r>
      <w:r w:rsidRPr="00482465">
        <w:rPr>
          <w:rFonts w:eastAsia="Times New Roman" w:cs="Times New Roman"/>
          <w:szCs w:val="24"/>
        </w:rPr>
        <w:t>δύο</w:t>
      </w:r>
      <w:r>
        <w:rPr>
          <w:rFonts w:eastAsia="Times New Roman" w:cs="Times New Roman"/>
          <w:szCs w:val="24"/>
        </w:rPr>
        <w:t>,</w:t>
      </w:r>
      <w:r w:rsidRPr="00482465">
        <w:rPr>
          <w:rFonts w:eastAsia="Times New Roman" w:cs="Times New Roman"/>
          <w:szCs w:val="24"/>
        </w:rPr>
        <w:t xml:space="preserve"> τρεις</w:t>
      </w:r>
      <w:r>
        <w:rPr>
          <w:rFonts w:eastAsia="Times New Roman" w:cs="Times New Roman"/>
          <w:szCs w:val="24"/>
        </w:rPr>
        <w:t>,</w:t>
      </w:r>
      <w:r w:rsidRPr="00482465">
        <w:rPr>
          <w:rFonts w:eastAsia="Times New Roman" w:cs="Times New Roman"/>
          <w:szCs w:val="24"/>
        </w:rPr>
        <w:t xml:space="preserve"> τέσσερις ανθρώπους να πάρω ακόμα</w:t>
      </w:r>
      <w:r>
        <w:rPr>
          <w:rFonts w:eastAsia="Times New Roman" w:cs="Times New Roman"/>
          <w:szCs w:val="24"/>
        </w:rPr>
        <w:t>». Εγώ κρατάω αυτή τη δέσμευση του Προέδρου.</w:t>
      </w:r>
      <w:r w:rsidRPr="00482465">
        <w:rPr>
          <w:rFonts w:eastAsia="Times New Roman" w:cs="Times New Roman"/>
          <w:szCs w:val="24"/>
        </w:rPr>
        <w:t xml:space="preserve"> </w:t>
      </w:r>
    </w:p>
    <w:p w14:paraId="03B0F052" w14:textId="77777777" w:rsidR="00E66FB6" w:rsidRDefault="00A447A4">
      <w:pPr>
        <w:spacing w:line="600" w:lineRule="auto"/>
        <w:ind w:firstLine="720"/>
        <w:jc w:val="both"/>
        <w:rPr>
          <w:rFonts w:eastAsia="Times New Roman" w:cs="Times New Roman"/>
          <w:szCs w:val="24"/>
        </w:rPr>
      </w:pPr>
      <w:r w:rsidRPr="00482465">
        <w:rPr>
          <w:rFonts w:eastAsia="Times New Roman" w:cs="Times New Roman"/>
          <w:szCs w:val="24"/>
        </w:rPr>
        <w:t>Και τι κάναμε τότε</w:t>
      </w:r>
      <w:r>
        <w:rPr>
          <w:rFonts w:eastAsia="Times New Roman" w:cs="Times New Roman"/>
          <w:szCs w:val="24"/>
        </w:rPr>
        <w:t xml:space="preserve"> για τους υπηρετούντες </w:t>
      </w:r>
      <w:r w:rsidRPr="00482465">
        <w:rPr>
          <w:rFonts w:eastAsia="Times New Roman" w:cs="Times New Roman"/>
          <w:szCs w:val="24"/>
        </w:rPr>
        <w:t>στο Ίδρυμα</w:t>
      </w:r>
      <w:r>
        <w:rPr>
          <w:rFonts w:eastAsia="Times New Roman" w:cs="Times New Roman"/>
          <w:szCs w:val="24"/>
        </w:rPr>
        <w:t>;</w:t>
      </w:r>
      <w:r w:rsidRPr="00482465">
        <w:rPr>
          <w:rFonts w:eastAsia="Times New Roman" w:cs="Times New Roman"/>
          <w:szCs w:val="24"/>
        </w:rPr>
        <w:t xml:space="preserve"> Υπήρχε μία</w:t>
      </w:r>
      <w:r w:rsidRPr="00482465">
        <w:rPr>
          <w:rFonts w:eastAsia="Times New Roman" w:cs="Times New Roman"/>
          <w:szCs w:val="24"/>
        </w:rPr>
        <w:t xml:space="preserve"> μεγάλη αδικία</w:t>
      </w:r>
      <w:r>
        <w:rPr>
          <w:rFonts w:eastAsia="Times New Roman" w:cs="Times New Roman"/>
          <w:szCs w:val="24"/>
        </w:rPr>
        <w:t>, το έθι</w:t>
      </w:r>
      <w:r w:rsidRPr="00482465">
        <w:rPr>
          <w:rFonts w:eastAsia="Times New Roman" w:cs="Times New Roman"/>
          <w:szCs w:val="24"/>
        </w:rPr>
        <w:t>ξε</w:t>
      </w:r>
      <w:r>
        <w:rPr>
          <w:rFonts w:eastAsia="Times New Roman" w:cs="Times New Roman"/>
          <w:szCs w:val="24"/>
        </w:rPr>
        <w:t xml:space="preserve">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 σε</w:t>
      </w:r>
      <w:r w:rsidRPr="00482465">
        <w:rPr>
          <w:rFonts w:eastAsia="Times New Roman" w:cs="Times New Roman"/>
          <w:szCs w:val="24"/>
        </w:rPr>
        <w:t xml:space="preserve"> ό</w:t>
      </w:r>
      <w:r>
        <w:rPr>
          <w:rFonts w:eastAsia="Times New Roman" w:cs="Times New Roman"/>
          <w:szCs w:val="24"/>
        </w:rPr>
        <w:t>,</w:t>
      </w:r>
      <w:r w:rsidRPr="00482465">
        <w:rPr>
          <w:rFonts w:eastAsia="Times New Roman" w:cs="Times New Roman"/>
          <w:szCs w:val="24"/>
        </w:rPr>
        <w:t>τι αφορά τις υπερωρίες</w:t>
      </w:r>
      <w:r>
        <w:rPr>
          <w:rFonts w:eastAsia="Times New Roman" w:cs="Times New Roman"/>
          <w:szCs w:val="24"/>
        </w:rPr>
        <w:t>.</w:t>
      </w:r>
      <w:r w:rsidRPr="00482465">
        <w:rPr>
          <w:rFonts w:eastAsia="Times New Roman" w:cs="Times New Roman"/>
          <w:szCs w:val="24"/>
        </w:rPr>
        <w:t xml:space="preserve"> Υπάρχει μία ομάδα εργαζομένων στο </w:t>
      </w:r>
      <w:r>
        <w:rPr>
          <w:rFonts w:eastAsia="Times New Roman" w:cs="Times New Roman"/>
          <w:szCs w:val="24"/>
        </w:rPr>
        <w:t>ί</w:t>
      </w:r>
      <w:r w:rsidRPr="00482465">
        <w:rPr>
          <w:rFonts w:eastAsia="Times New Roman" w:cs="Times New Roman"/>
          <w:szCs w:val="24"/>
        </w:rPr>
        <w:t>δρυμα</w:t>
      </w:r>
      <w:r>
        <w:rPr>
          <w:rFonts w:eastAsia="Times New Roman" w:cs="Times New Roman"/>
          <w:szCs w:val="24"/>
        </w:rPr>
        <w:t>,</w:t>
      </w:r>
      <w:r w:rsidRPr="00482465">
        <w:rPr>
          <w:rFonts w:eastAsia="Times New Roman" w:cs="Times New Roman"/>
          <w:szCs w:val="24"/>
        </w:rPr>
        <w:t xml:space="preserve"> παραδείγματος χάρ</w:t>
      </w:r>
      <w:r>
        <w:rPr>
          <w:rFonts w:eastAsia="Times New Roman" w:cs="Times New Roman"/>
          <w:szCs w:val="24"/>
        </w:rPr>
        <w:t>ιν</w:t>
      </w:r>
      <w:r w:rsidRPr="00482465">
        <w:rPr>
          <w:rFonts w:eastAsia="Times New Roman" w:cs="Times New Roman"/>
          <w:szCs w:val="24"/>
        </w:rPr>
        <w:t xml:space="preserve"> </w:t>
      </w:r>
      <w:r>
        <w:rPr>
          <w:rFonts w:eastAsia="Times New Roman" w:cs="Times New Roman"/>
          <w:szCs w:val="24"/>
        </w:rPr>
        <w:t xml:space="preserve">οι </w:t>
      </w:r>
      <w:r w:rsidRPr="00482465">
        <w:rPr>
          <w:rFonts w:eastAsia="Times New Roman" w:cs="Times New Roman"/>
          <w:szCs w:val="24"/>
        </w:rPr>
        <w:t>ξεναγοί</w:t>
      </w:r>
      <w:r>
        <w:rPr>
          <w:rFonts w:eastAsia="Times New Roman" w:cs="Times New Roman"/>
          <w:szCs w:val="24"/>
        </w:rPr>
        <w:t>,</w:t>
      </w:r>
      <w:r w:rsidRPr="00482465">
        <w:rPr>
          <w:rFonts w:eastAsia="Times New Roman" w:cs="Times New Roman"/>
          <w:szCs w:val="24"/>
        </w:rPr>
        <w:t xml:space="preserve"> οι</w:t>
      </w:r>
      <w:r>
        <w:rPr>
          <w:rFonts w:eastAsia="Times New Roman" w:cs="Times New Roman"/>
          <w:szCs w:val="24"/>
        </w:rPr>
        <w:t xml:space="preserve"> οποίοι δουλεύουν σχεδόν επί </w:t>
      </w:r>
      <w:proofErr w:type="spellStart"/>
      <w:r>
        <w:rPr>
          <w:rFonts w:eastAsia="Times New Roman" w:cs="Times New Roman"/>
          <w:szCs w:val="24"/>
        </w:rPr>
        <w:t>δωδεκαώρου</w:t>
      </w:r>
      <w:proofErr w:type="spellEnd"/>
      <w:r>
        <w:rPr>
          <w:rFonts w:eastAsia="Times New Roman" w:cs="Times New Roman"/>
          <w:szCs w:val="24"/>
        </w:rPr>
        <w:t xml:space="preserve"> βάσεως </w:t>
      </w:r>
      <w:r w:rsidRPr="00482465">
        <w:rPr>
          <w:rFonts w:eastAsia="Times New Roman" w:cs="Times New Roman"/>
          <w:szCs w:val="24"/>
        </w:rPr>
        <w:t>κάθε μέρα για να ξ</w:t>
      </w:r>
      <w:r>
        <w:rPr>
          <w:rFonts w:eastAsia="Times New Roman" w:cs="Times New Roman"/>
          <w:szCs w:val="24"/>
        </w:rPr>
        <w:t>εναγούν τα παιδιά μας και δουλεύουν</w:t>
      </w:r>
      <w:r w:rsidRPr="00482465">
        <w:rPr>
          <w:rFonts w:eastAsia="Times New Roman" w:cs="Times New Roman"/>
          <w:szCs w:val="24"/>
        </w:rPr>
        <w:t xml:space="preserve"> και επί </w:t>
      </w:r>
      <w:proofErr w:type="spellStart"/>
      <w:r>
        <w:rPr>
          <w:rFonts w:eastAsia="Times New Roman" w:cs="Times New Roman"/>
          <w:szCs w:val="24"/>
        </w:rPr>
        <w:t>δωδεκαώρου</w:t>
      </w:r>
      <w:proofErr w:type="spellEnd"/>
      <w:r>
        <w:rPr>
          <w:rFonts w:eastAsia="Times New Roman" w:cs="Times New Roman"/>
          <w:szCs w:val="24"/>
        </w:rPr>
        <w:t xml:space="preserve"> βάσεως τα Σ</w:t>
      </w:r>
      <w:r w:rsidRPr="00482465">
        <w:rPr>
          <w:rFonts w:eastAsia="Times New Roman" w:cs="Times New Roman"/>
          <w:szCs w:val="24"/>
        </w:rPr>
        <w:t>αββατοκύριακα</w:t>
      </w:r>
      <w:r>
        <w:rPr>
          <w:rFonts w:eastAsia="Times New Roman" w:cs="Times New Roman"/>
          <w:szCs w:val="24"/>
        </w:rPr>
        <w:t>.</w:t>
      </w:r>
      <w:r w:rsidRPr="00482465">
        <w:rPr>
          <w:rFonts w:eastAsia="Times New Roman" w:cs="Times New Roman"/>
          <w:szCs w:val="24"/>
        </w:rPr>
        <w:t xml:space="preserve"> Αυτό είναι πολύ σημαντικό</w:t>
      </w:r>
      <w:r>
        <w:rPr>
          <w:rFonts w:eastAsia="Times New Roman" w:cs="Times New Roman"/>
          <w:szCs w:val="24"/>
        </w:rPr>
        <w:t xml:space="preserve">. Εκεί έπαιρναν είκοσι </w:t>
      </w:r>
      <w:r w:rsidRPr="00482465">
        <w:rPr>
          <w:rFonts w:eastAsia="Times New Roman" w:cs="Times New Roman"/>
          <w:szCs w:val="24"/>
        </w:rPr>
        <w:t>ώρες όλοι οι υπάλληλοι</w:t>
      </w:r>
      <w:r>
        <w:rPr>
          <w:rFonts w:eastAsia="Times New Roman" w:cs="Times New Roman"/>
          <w:szCs w:val="24"/>
        </w:rPr>
        <w:t>.</w:t>
      </w:r>
      <w:r w:rsidRPr="00482465">
        <w:rPr>
          <w:rFonts w:eastAsia="Times New Roman" w:cs="Times New Roman"/>
          <w:szCs w:val="24"/>
        </w:rPr>
        <w:t xml:space="preserve"> Τώρα γίνεται μία κατανομή των υπερωριών </w:t>
      </w:r>
      <w:r>
        <w:rPr>
          <w:rFonts w:eastAsia="Times New Roman" w:cs="Times New Roman"/>
          <w:szCs w:val="24"/>
        </w:rPr>
        <w:t>σε ό,τι αφορά</w:t>
      </w:r>
      <w:r w:rsidRPr="00482465">
        <w:rPr>
          <w:rFonts w:eastAsia="Times New Roman" w:cs="Times New Roman"/>
          <w:szCs w:val="24"/>
        </w:rPr>
        <w:t xml:space="preserve"> αυτό</w:t>
      </w:r>
      <w:r>
        <w:rPr>
          <w:rFonts w:eastAsia="Times New Roman" w:cs="Times New Roman"/>
          <w:szCs w:val="24"/>
        </w:rPr>
        <w:t>.</w:t>
      </w:r>
      <w:r w:rsidRPr="00482465">
        <w:rPr>
          <w:rFonts w:eastAsia="Times New Roman" w:cs="Times New Roman"/>
          <w:szCs w:val="24"/>
        </w:rPr>
        <w:t xml:space="preserve"> </w:t>
      </w:r>
    </w:p>
    <w:p w14:paraId="03B0F053" w14:textId="77777777" w:rsidR="00E66FB6" w:rsidRDefault="00A447A4">
      <w:pPr>
        <w:spacing w:line="600" w:lineRule="auto"/>
        <w:ind w:firstLine="720"/>
        <w:jc w:val="both"/>
        <w:rPr>
          <w:rFonts w:eastAsia="Times New Roman" w:cs="Times New Roman"/>
          <w:szCs w:val="24"/>
        </w:rPr>
      </w:pPr>
      <w:r w:rsidRPr="00482465">
        <w:rPr>
          <w:rFonts w:eastAsia="Times New Roman" w:cs="Times New Roman"/>
          <w:szCs w:val="24"/>
        </w:rPr>
        <w:t>Τώρα</w:t>
      </w:r>
      <w:r>
        <w:rPr>
          <w:rFonts w:eastAsia="Times New Roman" w:cs="Times New Roman"/>
          <w:szCs w:val="24"/>
        </w:rPr>
        <w:t>,</w:t>
      </w:r>
      <w:r w:rsidRPr="00482465">
        <w:rPr>
          <w:rFonts w:eastAsia="Times New Roman" w:cs="Times New Roman"/>
          <w:szCs w:val="24"/>
        </w:rPr>
        <w:t xml:space="preserve"> για τον προληπτι</w:t>
      </w:r>
      <w:r>
        <w:rPr>
          <w:rFonts w:eastAsia="Times New Roman" w:cs="Times New Roman"/>
          <w:szCs w:val="24"/>
        </w:rPr>
        <w:t>κό και τον κατασταλτικό έλεγχο μ</w:t>
      </w:r>
      <w:r w:rsidRPr="00482465">
        <w:rPr>
          <w:rFonts w:eastAsia="Times New Roman" w:cs="Times New Roman"/>
          <w:szCs w:val="24"/>
        </w:rPr>
        <w:t>ίλησα και νομίζω ότι έπ</w:t>
      </w:r>
      <w:r w:rsidRPr="00482465">
        <w:rPr>
          <w:rFonts w:eastAsia="Times New Roman" w:cs="Times New Roman"/>
          <w:szCs w:val="24"/>
        </w:rPr>
        <w:t>ρεπε να γίνει και έγινε</w:t>
      </w:r>
      <w:r>
        <w:rPr>
          <w:rFonts w:eastAsia="Times New Roman" w:cs="Times New Roman"/>
          <w:szCs w:val="24"/>
        </w:rPr>
        <w:t>.</w:t>
      </w:r>
    </w:p>
    <w:p w14:paraId="03B0F054"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Θ</w:t>
      </w:r>
      <w:r w:rsidRPr="00C13234">
        <w:rPr>
          <w:rFonts w:eastAsia="Times New Roman"/>
          <w:color w:val="000000" w:themeColor="text1"/>
          <w:szCs w:val="24"/>
        </w:rPr>
        <w:t xml:space="preserve">α αναφερθώ τώρα και στο </w:t>
      </w:r>
      <w:r>
        <w:rPr>
          <w:rFonts w:eastAsia="Times New Roman"/>
          <w:color w:val="000000" w:themeColor="text1"/>
          <w:szCs w:val="24"/>
        </w:rPr>
        <w:t>Δεύτερο Μ</w:t>
      </w:r>
      <w:r w:rsidRPr="00C13234">
        <w:rPr>
          <w:rFonts w:eastAsia="Times New Roman"/>
          <w:color w:val="000000" w:themeColor="text1"/>
          <w:szCs w:val="24"/>
        </w:rPr>
        <w:t>έρος σε ό</w:t>
      </w:r>
      <w:r>
        <w:rPr>
          <w:rFonts w:eastAsia="Times New Roman"/>
          <w:color w:val="000000" w:themeColor="text1"/>
          <w:szCs w:val="24"/>
        </w:rPr>
        <w:t>,</w:t>
      </w:r>
      <w:r w:rsidRPr="00C13234">
        <w:rPr>
          <w:rFonts w:eastAsia="Times New Roman"/>
          <w:color w:val="000000" w:themeColor="text1"/>
          <w:szCs w:val="24"/>
        </w:rPr>
        <w:t>τι αφορά</w:t>
      </w:r>
      <w:r>
        <w:rPr>
          <w:rFonts w:eastAsia="Times New Roman"/>
          <w:color w:val="000000" w:themeColor="text1"/>
          <w:szCs w:val="24"/>
        </w:rPr>
        <w:t>, κ</w:t>
      </w:r>
      <w:r w:rsidRPr="00C13234">
        <w:rPr>
          <w:rFonts w:eastAsia="Times New Roman"/>
          <w:color w:val="000000" w:themeColor="text1"/>
          <w:szCs w:val="24"/>
        </w:rPr>
        <w:t>ατ</w:t>
      </w:r>
      <w:r>
        <w:rPr>
          <w:rFonts w:eastAsia="Times New Roman"/>
          <w:color w:val="000000" w:themeColor="text1"/>
          <w:szCs w:val="24"/>
        </w:rPr>
        <w:t xml:space="preserve">’ </w:t>
      </w:r>
      <w:r w:rsidRPr="00C13234">
        <w:rPr>
          <w:rFonts w:eastAsia="Times New Roman"/>
          <w:color w:val="000000" w:themeColor="text1"/>
          <w:szCs w:val="24"/>
        </w:rPr>
        <w:t>αρχάς</w:t>
      </w:r>
      <w:r>
        <w:rPr>
          <w:rFonts w:eastAsia="Times New Roman"/>
          <w:color w:val="000000" w:themeColor="text1"/>
          <w:szCs w:val="24"/>
        </w:rPr>
        <w:t>, τους πρώην Π</w:t>
      </w:r>
      <w:r w:rsidRPr="00C13234">
        <w:rPr>
          <w:rFonts w:eastAsia="Times New Roman"/>
          <w:color w:val="000000" w:themeColor="text1"/>
          <w:szCs w:val="24"/>
        </w:rPr>
        <w:t>ρωθ</w:t>
      </w:r>
      <w:r>
        <w:rPr>
          <w:rFonts w:eastAsia="Times New Roman"/>
          <w:color w:val="000000" w:themeColor="text1"/>
          <w:szCs w:val="24"/>
        </w:rPr>
        <w:t>υπουργούς και πρώην Π</w:t>
      </w:r>
      <w:r w:rsidRPr="00C13234">
        <w:rPr>
          <w:rFonts w:eastAsia="Times New Roman"/>
          <w:color w:val="000000" w:themeColor="text1"/>
          <w:szCs w:val="24"/>
        </w:rPr>
        <w:t>ρ</w:t>
      </w:r>
      <w:r>
        <w:rPr>
          <w:rFonts w:eastAsia="Times New Roman"/>
          <w:color w:val="000000" w:themeColor="text1"/>
          <w:szCs w:val="24"/>
        </w:rPr>
        <w:t>οέδρους της Β</w:t>
      </w:r>
      <w:r w:rsidRPr="00C13234">
        <w:rPr>
          <w:rFonts w:eastAsia="Times New Roman"/>
          <w:color w:val="000000" w:themeColor="text1"/>
          <w:szCs w:val="24"/>
        </w:rPr>
        <w:t>ουλής</w:t>
      </w:r>
      <w:r>
        <w:rPr>
          <w:rFonts w:eastAsia="Times New Roman"/>
          <w:color w:val="000000" w:themeColor="text1"/>
          <w:szCs w:val="24"/>
        </w:rPr>
        <w:t xml:space="preserve"> -</w:t>
      </w:r>
      <w:r w:rsidRPr="00C13234">
        <w:rPr>
          <w:rFonts w:eastAsia="Times New Roman"/>
          <w:color w:val="000000" w:themeColor="text1"/>
          <w:szCs w:val="24"/>
        </w:rPr>
        <w:t>το ότι μετατίθεται κατά μ</w:t>
      </w:r>
      <w:r>
        <w:rPr>
          <w:rFonts w:eastAsia="Times New Roman"/>
          <w:color w:val="000000" w:themeColor="text1"/>
          <w:szCs w:val="24"/>
        </w:rPr>
        <w:t>ί</w:t>
      </w:r>
      <w:r w:rsidRPr="00C13234">
        <w:rPr>
          <w:rFonts w:eastAsia="Times New Roman"/>
          <w:color w:val="000000" w:themeColor="text1"/>
          <w:szCs w:val="24"/>
        </w:rPr>
        <w:t xml:space="preserve">α </w:t>
      </w:r>
      <w:r>
        <w:rPr>
          <w:rFonts w:eastAsia="Times New Roman"/>
          <w:color w:val="000000" w:themeColor="text1"/>
          <w:szCs w:val="24"/>
        </w:rPr>
        <w:t>Π</w:t>
      </w:r>
      <w:r w:rsidRPr="00C13234">
        <w:rPr>
          <w:rFonts w:eastAsia="Times New Roman"/>
          <w:color w:val="000000" w:themeColor="text1"/>
          <w:szCs w:val="24"/>
        </w:rPr>
        <w:t xml:space="preserve">ερίοδο </w:t>
      </w:r>
      <w:r>
        <w:rPr>
          <w:rFonts w:eastAsia="Times New Roman"/>
          <w:color w:val="000000" w:themeColor="text1"/>
          <w:szCs w:val="24"/>
        </w:rPr>
        <w:t xml:space="preserve">και </w:t>
      </w:r>
      <w:r w:rsidRPr="00C13234">
        <w:rPr>
          <w:rFonts w:eastAsia="Times New Roman"/>
          <w:color w:val="000000" w:themeColor="text1"/>
          <w:szCs w:val="24"/>
        </w:rPr>
        <w:t xml:space="preserve">από τη </w:t>
      </w:r>
      <w:r>
        <w:rPr>
          <w:rFonts w:eastAsia="Times New Roman"/>
          <w:color w:val="000000" w:themeColor="text1"/>
          <w:szCs w:val="24"/>
        </w:rPr>
        <w:t>ΙΖ΄ πάει στη ΙΘ΄ Περίοδο-, τους μετακλητούς υπαλλήλους,</w:t>
      </w:r>
      <w:r w:rsidRPr="00C13234">
        <w:rPr>
          <w:rFonts w:eastAsia="Times New Roman"/>
          <w:color w:val="000000" w:themeColor="text1"/>
          <w:szCs w:val="24"/>
        </w:rPr>
        <w:t xml:space="preserve"> που έ</w:t>
      </w:r>
      <w:r w:rsidRPr="00C13234">
        <w:rPr>
          <w:rFonts w:eastAsia="Times New Roman"/>
          <w:color w:val="000000" w:themeColor="text1"/>
          <w:szCs w:val="24"/>
        </w:rPr>
        <w:t xml:space="preserve">χουν </w:t>
      </w:r>
      <w:r>
        <w:rPr>
          <w:rFonts w:eastAsia="Times New Roman"/>
          <w:color w:val="000000" w:themeColor="text1"/>
          <w:szCs w:val="24"/>
        </w:rPr>
        <w:t>βέβαια, αλλά</w:t>
      </w:r>
      <w:r w:rsidRPr="00C13234">
        <w:rPr>
          <w:rFonts w:eastAsia="Times New Roman"/>
          <w:color w:val="000000" w:themeColor="text1"/>
          <w:szCs w:val="24"/>
        </w:rPr>
        <w:t xml:space="preserve"> τους αφαιρούνται ορισμένοι</w:t>
      </w:r>
      <w:r>
        <w:rPr>
          <w:rFonts w:eastAsia="Times New Roman"/>
          <w:color w:val="000000" w:themeColor="text1"/>
          <w:szCs w:val="24"/>
        </w:rPr>
        <w:t>.</w:t>
      </w:r>
    </w:p>
    <w:p w14:paraId="03B0F055"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C13234">
        <w:rPr>
          <w:rFonts w:eastAsia="Times New Roman"/>
          <w:color w:val="000000" w:themeColor="text1"/>
          <w:szCs w:val="24"/>
        </w:rPr>
        <w:t>οιτάξτε να δείτε</w:t>
      </w:r>
      <w:r>
        <w:rPr>
          <w:rFonts w:eastAsia="Times New Roman"/>
          <w:color w:val="000000" w:themeColor="text1"/>
          <w:szCs w:val="24"/>
        </w:rPr>
        <w:t>. Ένας πρώην Π</w:t>
      </w:r>
      <w:r w:rsidRPr="00C13234">
        <w:rPr>
          <w:rFonts w:eastAsia="Times New Roman"/>
          <w:color w:val="000000" w:themeColor="text1"/>
          <w:szCs w:val="24"/>
        </w:rPr>
        <w:t>ρωθυπουργός</w:t>
      </w:r>
      <w:r>
        <w:rPr>
          <w:rFonts w:eastAsia="Times New Roman"/>
          <w:color w:val="000000" w:themeColor="text1"/>
          <w:szCs w:val="24"/>
        </w:rPr>
        <w:t>,</w:t>
      </w:r>
      <w:r w:rsidRPr="00C13234">
        <w:rPr>
          <w:rFonts w:eastAsia="Times New Roman"/>
          <w:color w:val="000000" w:themeColor="text1"/>
          <w:szCs w:val="24"/>
        </w:rPr>
        <w:t xml:space="preserve"> παραδείγματος χάρ</w:t>
      </w:r>
      <w:r>
        <w:rPr>
          <w:rFonts w:eastAsia="Times New Roman"/>
          <w:color w:val="000000" w:themeColor="text1"/>
          <w:szCs w:val="24"/>
        </w:rPr>
        <w:t xml:space="preserve">ιν, </w:t>
      </w:r>
      <w:r w:rsidRPr="00C13234">
        <w:rPr>
          <w:rFonts w:eastAsia="Times New Roman"/>
          <w:color w:val="000000" w:themeColor="text1"/>
          <w:szCs w:val="24"/>
        </w:rPr>
        <w:t>έχει κι άλλες δραστηριότητες και πολλές δραστηριότητες</w:t>
      </w:r>
      <w:r>
        <w:rPr>
          <w:rFonts w:eastAsia="Times New Roman"/>
          <w:color w:val="000000" w:themeColor="text1"/>
          <w:szCs w:val="24"/>
        </w:rPr>
        <w:t>. Λογικό είναι. Το βρίσκω λ</w:t>
      </w:r>
      <w:r w:rsidRPr="00C13234">
        <w:rPr>
          <w:rFonts w:eastAsia="Times New Roman"/>
          <w:color w:val="000000" w:themeColor="text1"/>
          <w:szCs w:val="24"/>
        </w:rPr>
        <w:t>ογικό</w:t>
      </w:r>
      <w:r>
        <w:rPr>
          <w:rFonts w:eastAsia="Times New Roman"/>
          <w:color w:val="000000" w:themeColor="text1"/>
          <w:szCs w:val="24"/>
        </w:rPr>
        <w:t xml:space="preserve"> -</w:t>
      </w:r>
      <w:r w:rsidRPr="00C13234">
        <w:rPr>
          <w:rFonts w:eastAsia="Times New Roman"/>
          <w:color w:val="000000" w:themeColor="text1"/>
          <w:szCs w:val="24"/>
        </w:rPr>
        <w:t>και δεν είναι πολ</w:t>
      </w:r>
      <w:r>
        <w:rPr>
          <w:rFonts w:eastAsia="Times New Roman"/>
          <w:color w:val="000000" w:themeColor="text1"/>
          <w:szCs w:val="24"/>
        </w:rPr>
        <w:t>λοί αυτοί. Μ</w:t>
      </w:r>
      <w:r w:rsidRPr="00C13234">
        <w:rPr>
          <w:rFonts w:eastAsia="Times New Roman"/>
          <w:color w:val="000000" w:themeColor="text1"/>
          <w:szCs w:val="24"/>
        </w:rPr>
        <w:t xml:space="preserve">η νομίζετε ότι είναι πολλοί </w:t>
      </w:r>
      <w:r w:rsidRPr="00C13234">
        <w:rPr>
          <w:rFonts w:eastAsia="Times New Roman"/>
          <w:color w:val="000000" w:themeColor="text1"/>
          <w:szCs w:val="24"/>
        </w:rPr>
        <w:t>αυτοί</w:t>
      </w:r>
      <w:r>
        <w:rPr>
          <w:rFonts w:eastAsia="Times New Roman"/>
          <w:color w:val="000000" w:themeColor="text1"/>
          <w:szCs w:val="24"/>
        </w:rPr>
        <w:t>. Ε</w:t>
      </w:r>
      <w:r w:rsidRPr="00C13234">
        <w:rPr>
          <w:rFonts w:eastAsia="Times New Roman"/>
          <w:color w:val="000000" w:themeColor="text1"/>
          <w:szCs w:val="24"/>
        </w:rPr>
        <w:t xml:space="preserve">ίναι περίπου </w:t>
      </w:r>
      <w:r>
        <w:rPr>
          <w:rFonts w:eastAsia="Times New Roman"/>
          <w:color w:val="000000" w:themeColor="text1"/>
          <w:szCs w:val="24"/>
        </w:rPr>
        <w:t>δεκαπέντε</w:t>
      </w:r>
      <w:r w:rsidRPr="00C13234">
        <w:rPr>
          <w:rFonts w:eastAsia="Times New Roman"/>
          <w:color w:val="000000" w:themeColor="text1"/>
          <w:szCs w:val="24"/>
        </w:rPr>
        <w:t xml:space="preserve"> άνθρωποι όλοι </w:t>
      </w:r>
      <w:r>
        <w:rPr>
          <w:rFonts w:eastAsia="Times New Roman"/>
          <w:color w:val="000000" w:themeColor="text1"/>
          <w:szCs w:val="24"/>
        </w:rPr>
        <w:t>κ</w:t>
      </w:r>
      <w:r w:rsidRPr="00C13234">
        <w:rPr>
          <w:rFonts w:eastAsia="Times New Roman"/>
          <w:color w:val="000000" w:themeColor="text1"/>
          <w:szCs w:val="24"/>
        </w:rPr>
        <w:t>ι όλοι</w:t>
      </w:r>
      <w:r>
        <w:rPr>
          <w:rFonts w:eastAsia="Times New Roman"/>
          <w:color w:val="000000" w:themeColor="text1"/>
          <w:szCs w:val="24"/>
        </w:rPr>
        <w:t>. Αφορά πρώην Πρωθυπουργούς και πρώην Προέδρους της Βουλής. Κ</w:t>
      </w:r>
      <w:r w:rsidRPr="00C13234">
        <w:rPr>
          <w:rFonts w:eastAsia="Times New Roman"/>
          <w:color w:val="000000" w:themeColor="text1"/>
          <w:szCs w:val="24"/>
        </w:rPr>
        <w:t>αι βέβαια</w:t>
      </w:r>
      <w:r>
        <w:rPr>
          <w:rFonts w:eastAsia="Times New Roman"/>
          <w:color w:val="000000" w:themeColor="text1"/>
          <w:szCs w:val="24"/>
        </w:rPr>
        <w:t>, καθώς ε</w:t>
      </w:r>
      <w:r w:rsidRPr="00C13234">
        <w:rPr>
          <w:rFonts w:eastAsia="Times New Roman"/>
          <w:color w:val="000000" w:themeColor="text1"/>
          <w:szCs w:val="24"/>
        </w:rPr>
        <w:t>γώ θέλω να είμαι τίμιος</w:t>
      </w:r>
      <w:r>
        <w:rPr>
          <w:rFonts w:eastAsia="Times New Roman"/>
          <w:color w:val="000000" w:themeColor="text1"/>
          <w:szCs w:val="24"/>
        </w:rPr>
        <w:t>,</w:t>
      </w:r>
      <w:r w:rsidRPr="00C13234">
        <w:rPr>
          <w:rFonts w:eastAsia="Times New Roman"/>
          <w:color w:val="000000" w:themeColor="text1"/>
          <w:szCs w:val="24"/>
        </w:rPr>
        <w:t xml:space="preserve"> δεν αφορά ούτε τον </w:t>
      </w:r>
      <w:r>
        <w:rPr>
          <w:rFonts w:eastAsia="Times New Roman"/>
          <w:color w:val="000000" w:themeColor="text1"/>
          <w:szCs w:val="24"/>
        </w:rPr>
        <w:t xml:space="preserve">κ. </w:t>
      </w:r>
      <w:proofErr w:type="spellStart"/>
      <w:r>
        <w:rPr>
          <w:rFonts w:eastAsia="Times New Roman"/>
          <w:color w:val="000000" w:themeColor="text1"/>
          <w:szCs w:val="24"/>
        </w:rPr>
        <w:t>Βούτση</w:t>
      </w:r>
      <w:proofErr w:type="spellEnd"/>
      <w:r>
        <w:rPr>
          <w:rFonts w:eastAsia="Times New Roman"/>
          <w:color w:val="000000" w:themeColor="text1"/>
          <w:szCs w:val="24"/>
        </w:rPr>
        <w:t xml:space="preserve"> ούτε την κυρία Π</w:t>
      </w:r>
      <w:r w:rsidRPr="00C13234">
        <w:rPr>
          <w:rFonts w:eastAsia="Times New Roman"/>
          <w:color w:val="000000" w:themeColor="text1"/>
          <w:szCs w:val="24"/>
        </w:rPr>
        <w:t>ροέδρο που ήταν προηγουμένως</w:t>
      </w:r>
      <w:r>
        <w:rPr>
          <w:rFonts w:eastAsia="Times New Roman"/>
          <w:color w:val="000000" w:themeColor="text1"/>
          <w:szCs w:val="24"/>
        </w:rPr>
        <w:t>, διότι αυτό θα ισχύσει μετ</w:t>
      </w:r>
      <w:r>
        <w:rPr>
          <w:rFonts w:eastAsia="Times New Roman"/>
          <w:color w:val="000000" w:themeColor="text1"/>
          <w:szCs w:val="24"/>
        </w:rPr>
        <w:t>ά από δύο βουλευτικές περιόδους. Αυτή είναι η πραγματικότητα και αυτή είναι η αλήθεια.</w:t>
      </w:r>
    </w:p>
    <w:p w14:paraId="03B0F056"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C13234">
        <w:rPr>
          <w:rFonts w:eastAsia="Times New Roman"/>
          <w:color w:val="000000" w:themeColor="text1"/>
          <w:szCs w:val="24"/>
        </w:rPr>
        <w:t xml:space="preserve">έλω </w:t>
      </w:r>
      <w:r>
        <w:rPr>
          <w:rFonts w:eastAsia="Times New Roman"/>
          <w:color w:val="000000" w:themeColor="text1"/>
          <w:szCs w:val="24"/>
        </w:rPr>
        <w:t>όμως</w:t>
      </w:r>
      <w:r w:rsidRPr="00C13234">
        <w:rPr>
          <w:rFonts w:eastAsia="Times New Roman"/>
          <w:color w:val="000000" w:themeColor="text1"/>
          <w:szCs w:val="24"/>
        </w:rPr>
        <w:t xml:space="preserve"> κάτι να </w:t>
      </w:r>
      <w:r>
        <w:rPr>
          <w:rFonts w:eastAsia="Times New Roman"/>
          <w:color w:val="000000" w:themeColor="text1"/>
          <w:szCs w:val="24"/>
        </w:rPr>
        <w:t>π</w:t>
      </w:r>
      <w:r w:rsidRPr="00C13234">
        <w:rPr>
          <w:rFonts w:eastAsia="Times New Roman"/>
          <w:color w:val="000000" w:themeColor="text1"/>
          <w:szCs w:val="24"/>
        </w:rPr>
        <w:t>ω</w:t>
      </w:r>
      <w:r>
        <w:rPr>
          <w:rFonts w:eastAsia="Times New Roman"/>
          <w:color w:val="000000" w:themeColor="text1"/>
          <w:szCs w:val="24"/>
        </w:rPr>
        <w:t xml:space="preserve">, κύριε Πρόεδρε, για </w:t>
      </w:r>
      <w:r w:rsidRPr="00C13234">
        <w:rPr>
          <w:rFonts w:eastAsia="Times New Roman"/>
          <w:color w:val="000000" w:themeColor="text1"/>
          <w:szCs w:val="24"/>
        </w:rPr>
        <w:t xml:space="preserve">τη </w:t>
      </w:r>
      <w:r>
        <w:rPr>
          <w:rFonts w:eastAsia="Times New Roman"/>
          <w:color w:val="000000" w:themeColor="text1"/>
          <w:szCs w:val="24"/>
        </w:rPr>
        <w:t>β</w:t>
      </w:r>
      <w:r w:rsidRPr="00C13234">
        <w:rPr>
          <w:rFonts w:eastAsia="Times New Roman"/>
          <w:color w:val="000000" w:themeColor="text1"/>
          <w:szCs w:val="24"/>
        </w:rPr>
        <w:t>ιβλιοθήκη</w:t>
      </w:r>
      <w:r>
        <w:rPr>
          <w:rFonts w:eastAsia="Times New Roman"/>
          <w:color w:val="000000" w:themeColor="text1"/>
          <w:szCs w:val="24"/>
        </w:rPr>
        <w:t>. Π</w:t>
      </w:r>
      <w:r w:rsidRPr="00C13234">
        <w:rPr>
          <w:rFonts w:eastAsia="Times New Roman"/>
          <w:color w:val="000000" w:themeColor="text1"/>
          <w:szCs w:val="24"/>
        </w:rPr>
        <w:t xml:space="preserve">ρέπει να γίνει ειδικός κανονισμός </w:t>
      </w:r>
      <w:r>
        <w:rPr>
          <w:rFonts w:eastAsia="Times New Roman"/>
          <w:color w:val="000000" w:themeColor="text1"/>
          <w:szCs w:val="24"/>
        </w:rPr>
        <w:t xml:space="preserve">για τη </w:t>
      </w:r>
      <w:r>
        <w:rPr>
          <w:rFonts w:eastAsia="Times New Roman"/>
          <w:color w:val="000000" w:themeColor="text1"/>
          <w:szCs w:val="24"/>
        </w:rPr>
        <w:t>β</w:t>
      </w:r>
      <w:r>
        <w:rPr>
          <w:rFonts w:eastAsia="Times New Roman"/>
          <w:color w:val="000000" w:themeColor="text1"/>
          <w:szCs w:val="24"/>
        </w:rPr>
        <w:t xml:space="preserve">ιβλιοθήκη και </w:t>
      </w:r>
      <w:r w:rsidRPr="00C13234">
        <w:rPr>
          <w:rFonts w:eastAsia="Times New Roman"/>
          <w:color w:val="000000" w:themeColor="text1"/>
          <w:szCs w:val="24"/>
        </w:rPr>
        <w:t>να κάνουμε</w:t>
      </w:r>
      <w:r>
        <w:rPr>
          <w:rFonts w:eastAsia="Times New Roman"/>
          <w:color w:val="000000" w:themeColor="text1"/>
          <w:szCs w:val="24"/>
        </w:rPr>
        <w:t>,</w:t>
      </w:r>
      <w:r w:rsidRPr="00C13234">
        <w:rPr>
          <w:rFonts w:eastAsia="Times New Roman"/>
          <w:color w:val="000000" w:themeColor="text1"/>
          <w:szCs w:val="24"/>
        </w:rPr>
        <w:t xml:space="preserve"> ας πούμε</w:t>
      </w:r>
      <w:r>
        <w:rPr>
          <w:rFonts w:eastAsia="Times New Roman"/>
          <w:color w:val="000000" w:themeColor="text1"/>
          <w:szCs w:val="24"/>
        </w:rPr>
        <w:t>,</w:t>
      </w:r>
      <w:r w:rsidRPr="00C13234">
        <w:rPr>
          <w:rFonts w:eastAsia="Times New Roman"/>
          <w:color w:val="000000" w:themeColor="text1"/>
          <w:szCs w:val="24"/>
        </w:rPr>
        <w:t xml:space="preserve"> κατανομή αρμοδιοτήτων</w:t>
      </w:r>
      <w:r>
        <w:rPr>
          <w:rFonts w:eastAsia="Times New Roman"/>
          <w:color w:val="000000" w:themeColor="text1"/>
          <w:szCs w:val="24"/>
        </w:rPr>
        <w:t>. Αυτή η κ</w:t>
      </w:r>
      <w:r w:rsidRPr="00C13234">
        <w:rPr>
          <w:rFonts w:eastAsia="Times New Roman"/>
          <w:color w:val="000000" w:themeColor="text1"/>
          <w:szCs w:val="24"/>
        </w:rPr>
        <w:t>ατα</w:t>
      </w:r>
      <w:r w:rsidRPr="00C13234">
        <w:rPr>
          <w:rFonts w:eastAsia="Times New Roman"/>
          <w:color w:val="000000" w:themeColor="text1"/>
          <w:szCs w:val="24"/>
        </w:rPr>
        <w:t>νομή αρ</w:t>
      </w:r>
      <w:r w:rsidRPr="00C13234">
        <w:rPr>
          <w:rFonts w:eastAsia="Times New Roman"/>
          <w:color w:val="000000" w:themeColor="text1"/>
          <w:szCs w:val="24"/>
        </w:rPr>
        <w:lastRenderedPageBreak/>
        <w:t>μοδιοτήτων θα πρέπει να είναι μ</w:t>
      </w:r>
      <w:r>
        <w:rPr>
          <w:rFonts w:eastAsia="Times New Roman"/>
          <w:color w:val="000000" w:themeColor="text1"/>
          <w:szCs w:val="24"/>
        </w:rPr>
        <w:t>ι</w:t>
      </w:r>
      <w:r w:rsidRPr="00C13234">
        <w:rPr>
          <w:rFonts w:eastAsia="Times New Roman"/>
          <w:color w:val="000000" w:themeColor="text1"/>
          <w:szCs w:val="24"/>
        </w:rPr>
        <w:t>α κατανομή αρμοδιοτήτων</w:t>
      </w:r>
      <w:r>
        <w:rPr>
          <w:rFonts w:eastAsia="Times New Roman"/>
          <w:color w:val="000000" w:themeColor="text1"/>
          <w:szCs w:val="24"/>
        </w:rPr>
        <w:t xml:space="preserve"> η οποία</w:t>
      </w:r>
      <w:r w:rsidRPr="00C13234">
        <w:rPr>
          <w:rFonts w:eastAsia="Times New Roman"/>
          <w:color w:val="000000" w:themeColor="text1"/>
          <w:szCs w:val="24"/>
        </w:rPr>
        <w:t xml:space="preserve"> πρέπει να γίνει με τους υπηρετούντες εκεί στη </w:t>
      </w:r>
      <w:r>
        <w:rPr>
          <w:rFonts w:eastAsia="Times New Roman"/>
          <w:color w:val="000000" w:themeColor="text1"/>
          <w:szCs w:val="24"/>
        </w:rPr>
        <w:t>β</w:t>
      </w:r>
      <w:r w:rsidRPr="00C13234">
        <w:rPr>
          <w:rFonts w:eastAsia="Times New Roman"/>
          <w:color w:val="000000" w:themeColor="text1"/>
          <w:szCs w:val="24"/>
        </w:rPr>
        <w:t>ιβλιοθήκη της Βουλής</w:t>
      </w:r>
      <w:r>
        <w:rPr>
          <w:rFonts w:eastAsia="Times New Roman"/>
          <w:color w:val="000000" w:themeColor="text1"/>
          <w:szCs w:val="24"/>
        </w:rPr>
        <w:t xml:space="preserve">, γιατί η </w:t>
      </w:r>
      <w:r>
        <w:rPr>
          <w:rFonts w:eastAsia="Times New Roman"/>
          <w:color w:val="000000" w:themeColor="text1"/>
          <w:szCs w:val="24"/>
        </w:rPr>
        <w:t>β</w:t>
      </w:r>
      <w:r w:rsidRPr="00C13234">
        <w:rPr>
          <w:rFonts w:eastAsia="Times New Roman"/>
          <w:color w:val="000000" w:themeColor="text1"/>
          <w:szCs w:val="24"/>
        </w:rPr>
        <w:t>ιβλιοθήκη της Βουλής είναι ένας θησαυρός</w:t>
      </w:r>
      <w:r>
        <w:rPr>
          <w:rFonts w:eastAsia="Times New Roman"/>
          <w:color w:val="000000" w:themeColor="text1"/>
          <w:szCs w:val="24"/>
        </w:rPr>
        <w:t>. Κ</w:t>
      </w:r>
      <w:r w:rsidRPr="00C13234">
        <w:rPr>
          <w:rFonts w:eastAsia="Times New Roman"/>
          <w:color w:val="000000" w:themeColor="text1"/>
          <w:szCs w:val="24"/>
        </w:rPr>
        <w:t>ρατήστε το αυτό</w:t>
      </w:r>
      <w:r>
        <w:rPr>
          <w:rFonts w:eastAsia="Times New Roman"/>
          <w:color w:val="000000" w:themeColor="text1"/>
          <w:szCs w:val="24"/>
        </w:rPr>
        <w:t>.</w:t>
      </w:r>
      <w:r w:rsidRPr="00C13234">
        <w:rPr>
          <w:rFonts w:eastAsia="Times New Roman"/>
          <w:color w:val="000000" w:themeColor="text1"/>
          <w:szCs w:val="24"/>
        </w:rPr>
        <w:t xml:space="preserve"> </w:t>
      </w:r>
      <w:r>
        <w:rPr>
          <w:rFonts w:eastAsia="Times New Roman"/>
          <w:color w:val="000000" w:themeColor="text1"/>
          <w:szCs w:val="24"/>
        </w:rPr>
        <w:t xml:space="preserve">Πέρα από το ότι είναι </w:t>
      </w:r>
      <w:r w:rsidRPr="00C13234">
        <w:rPr>
          <w:rFonts w:eastAsia="Times New Roman"/>
          <w:color w:val="000000" w:themeColor="text1"/>
          <w:szCs w:val="24"/>
        </w:rPr>
        <w:t>ένας θησαυρός</w:t>
      </w:r>
      <w:r>
        <w:rPr>
          <w:rFonts w:eastAsia="Times New Roman"/>
          <w:color w:val="000000" w:themeColor="text1"/>
          <w:szCs w:val="24"/>
        </w:rPr>
        <w:t xml:space="preserve">, γίνεται </w:t>
      </w:r>
      <w:r w:rsidRPr="00C13234">
        <w:rPr>
          <w:rFonts w:eastAsia="Times New Roman"/>
          <w:color w:val="000000" w:themeColor="text1"/>
          <w:szCs w:val="24"/>
        </w:rPr>
        <w:t>πρ</w:t>
      </w:r>
      <w:r w:rsidRPr="00C13234">
        <w:rPr>
          <w:rFonts w:eastAsia="Times New Roman"/>
          <w:color w:val="000000" w:themeColor="text1"/>
          <w:szCs w:val="24"/>
        </w:rPr>
        <w:t xml:space="preserve">οσπάθεια ώστε από την </w:t>
      </w:r>
      <w:proofErr w:type="spellStart"/>
      <w:r w:rsidRPr="00C13234">
        <w:rPr>
          <w:rFonts w:eastAsia="Times New Roman"/>
          <w:color w:val="000000" w:themeColor="text1"/>
          <w:szCs w:val="24"/>
        </w:rPr>
        <w:t>Μπενάκειο</w:t>
      </w:r>
      <w:proofErr w:type="spellEnd"/>
      <w:r w:rsidRPr="00C13234">
        <w:rPr>
          <w:rFonts w:eastAsia="Times New Roman"/>
          <w:color w:val="000000" w:themeColor="text1"/>
          <w:szCs w:val="24"/>
        </w:rPr>
        <w:t xml:space="preserve"> </w:t>
      </w:r>
      <w:r>
        <w:rPr>
          <w:rFonts w:eastAsia="Times New Roman"/>
          <w:color w:val="000000" w:themeColor="text1"/>
          <w:szCs w:val="24"/>
        </w:rPr>
        <w:t>Β</w:t>
      </w:r>
      <w:r w:rsidRPr="00C13234">
        <w:rPr>
          <w:rFonts w:eastAsia="Times New Roman"/>
          <w:color w:val="000000" w:themeColor="text1"/>
          <w:szCs w:val="24"/>
        </w:rPr>
        <w:t>ιβλιοθήκη</w:t>
      </w:r>
      <w:r>
        <w:rPr>
          <w:rFonts w:eastAsia="Times New Roman"/>
          <w:color w:val="000000" w:themeColor="text1"/>
          <w:szCs w:val="24"/>
        </w:rPr>
        <w:t xml:space="preserve"> να έλθει, π</w:t>
      </w:r>
      <w:r w:rsidRPr="00C13234">
        <w:rPr>
          <w:rFonts w:eastAsia="Times New Roman"/>
          <w:color w:val="000000" w:themeColor="text1"/>
          <w:szCs w:val="24"/>
        </w:rPr>
        <w:t>αραδείγματος χάρ</w:t>
      </w:r>
      <w:r>
        <w:rPr>
          <w:rFonts w:eastAsia="Times New Roman"/>
          <w:color w:val="000000" w:themeColor="text1"/>
          <w:szCs w:val="24"/>
        </w:rPr>
        <w:t>ιν</w:t>
      </w:r>
      <w:r>
        <w:rPr>
          <w:rFonts w:eastAsia="Times New Roman"/>
          <w:color w:val="000000" w:themeColor="text1"/>
          <w:szCs w:val="24"/>
        </w:rPr>
        <w:t>,</w:t>
      </w:r>
      <w:r w:rsidRPr="00C13234">
        <w:rPr>
          <w:rFonts w:eastAsia="Times New Roman"/>
          <w:color w:val="000000" w:themeColor="text1"/>
          <w:szCs w:val="24"/>
        </w:rPr>
        <w:t xml:space="preserve"> το αρχείο </w:t>
      </w:r>
      <w:r>
        <w:rPr>
          <w:rFonts w:eastAsia="Times New Roman"/>
          <w:color w:val="000000" w:themeColor="text1"/>
          <w:szCs w:val="24"/>
        </w:rPr>
        <w:t xml:space="preserve">Τσουδερού ή να έλθει εδώ </w:t>
      </w:r>
      <w:r w:rsidRPr="00C13234">
        <w:rPr>
          <w:rFonts w:eastAsia="Times New Roman"/>
          <w:color w:val="000000" w:themeColor="text1"/>
          <w:szCs w:val="24"/>
        </w:rPr>
        <w:t xml:space="preserve">η </w:t>
      </w:r>
      <w:r>
        <w:rPr>
          <w:rFonts w:eastAsia="Times New Roman"/>
          <w:color w:val="000000" w:themeColor="text1"/>
          <w:szCs w:val="24"/>
        </w:rPr>
        <w:t>Β</w:t>
      </w:r>
      <w:r w:rsidRPr="00C13234">
        <w:rPr>
          <w:rFonts w:eastAsia="Times New Roman"/>
          <w:color w:val="000000" w:themeColor="text1"/>
          <w:szCs w:val="24"/>
        </w:rPr>
        <w:t>ιβλιοθήκη Παπαδημητρίου</w:t>
      </w:r>
      <w:r>
        <w:rPr>
          <w:rFonts w:eastAsia="Times New Roman"/>
          <w:color w:val="000000" w:themeColor="text1"/>
          <w:szCs w:val="24"/>
        </w:rPr>
        <w:t xml:space="preserve">, να αποδεχθούμε δωρεές. Ξέρετε ότι πάρα πολλοί αφήνουν δωρεά </w:t>
      </w:r>
      <w:r w:rsidRPr="00C13234">
        <w:rPr>
          <w:rFonts w:eastAsia="Times New Roman"/>
          <w:color w:val="000000" w:themeColor="text1"/>
          <w:szCs w:val="24"/>
        </w:rPr>
        <w:t xml:space="preserve">στη Βουλή </w:t>
      </w:r>
      <w:r>
        <w:rPr>
          <w:rFonts w:eastAsia="Times New Roman"/>
          <w:color w:val="000000" w:themeColor="text1"/>
          <w:szCs w:val="24"/>
        </w:rPr>
        <w:t xml:space="preserve">τη βιβλιοθήκη τους ή </w:t>
      </w:r>
      <w:r w:rsidRPr="00C13234">
        <w:rPr>
          <w:rFonts w:eastAsia="Times New Roman"/>
          <w:color w:val="000000" w:themeColor="text1"/>
          <w:szCs w:val="24"/>
        </w:rPr>
        <w:t xml:space="preserve">το αρχείο </w:t>
      </w:r>
      <w:r>
        <w:rPr>
          <w:rFonts w:eastAsia="Times New Roman"/>
          <w:color w:val="000000" w:themeColor="text1"/>
          <w:szCs w:val="24"/>
        </w:rPr>
        <w:t>τους. Η</w:t>
      </w:r>
      <w:r w:rsidRPr="00C13234">
        <w:rPr>
          <w:rFonts w:eastAsia="Times New Roman"/>
          <w:color w:val="000000" w:themeColor="text1"/>
          <w:szCs w:val="24"/>
        </w:rPr>
        <w:t xml:space="preserve"> αποδοχή</w:t>
      </w:r>
      <w:r>
        <w:rPr>
          <w:rFonts w:eastAsia="Times New Roman"/>
          <w:color w:val="000000" w:themeColor="text1"/>
          <w:szCs w:val="24"/>
        </w:rPr>
        <w:t>, λ</w:t>
      </w:r>
      <w:r w:rsidRPr="00C13234">
        <w:rPr>
          <w:rFonts w:eastAsia="Times New Roman"/>
          <w:color w:val="000000" w:themeColor="text1"/>
          <w:szCs w:val="24"/>
        </w:rPr>
        <w:t>οιπόν</w:t>
      </w:r>
      <w:r>
        <w:rPr>
          <w:rFonts w:eastAsia="Times New Roman"/>
          <w:color w:val="000000" w:themeColor="text1"/>
          <w:szCs w:val="24"/>
        </w:rPr>
        <w:t>,</w:t>
      </w:r>
      <w:r w:rsidRPr="00C13234">
        <w:rPr>
          <w:rFonts w:eastAsia="Times New Roman"/>
          <w:color w:val="000000" w:themeColor="text1"/>
          <w:szCs w:val="24"/>
        </w:rPr>
        <w:t xml:space="preserve"> πρέπει να γίνεται με καταμερισμό των αρμοδιοτήτων στην ίδια τη </w:t>
      </w:r>
      <w:r>
        <w:rPr>
          <w:rFonts w:eastAsia="Times New Roman"/>
          <w:color w:val="000000" w:themeColor="text1"/>
          <w:szCs w:val="24"/>
        </w:rPr>
        <w:t>β</w:t>
      </w:r>
      <w:r w:rsidRPr="00C13234">
        <w:rPr>
          <w:rFonts w:eastAsia="Times New Roman"/>
          <w:color w:val="000000" w:themeColor="text1"/>
          <w:szCs w:val="24"/>
        </w:rPr>
        <w:t>ιβλιοθήκη</w:t>
      </w:r>
      <w:r>
        <w:rPr>
          <w:rFonts w:eastAsia="Times New Roman"/>
          <w:color w:val="000000" w:themeColor="text1"/>
          <w:szCs w:val="24"/>
        </w:rPr>
        <w:t xml:space="preserve">. Γι’ </w:t>
      </w:r>
      <w:r w:rsidRPr="00C13234">
        <w:rPr>
          <w:rFonts w:eastAsia="Times New Roman"/>
          <w:color w:val="000000" w:themeColor="text1"/>
          <w:szCs w:val="24"/>
        </w:rPr>
        <w:t>αυτό μιλάω και για την κατανομή των αρμοδιοτήτων</w:t>
      </w:r>
      <w:r>
        <w:rPr>
          <w:rFonts w:eastAsia="Times New Roman"/>
          <w:color w:val="000000" w:themeColor="text1"/>
          <w:szCs w:val="24"/>
        </w:rPr>
        <w:t>.</w:t>
      </w:r>
    </w:p>
    <w:p w14:paraId="03B0F057" w14:textId="77777777" w:rsidR="00E66FB6" w:rsidRDefault="00A447A4">
      <w:pPr>
        <w:spacing w:line="600" w:lineRule="auto"/>
        <w:ind w:firstLine="720"/>
        <w:jc w:val="both"/>
        <w:rPr>
          <w:rFonts w:eastAsia="Times New Roman"/>
          <w:color w:val="000000" w:themeColor="text1"/>
          <w:szCs w:val="24"/>
        </w:rPr>
      </w:pPr>
      <w:r w:rsidRPr="00C13234">
        <w:rPr>
          <w:rFonts w:eastAsia="Times New Roman"/>
          <w:color w:val="000000" w:themeColor="text1"/>
          <w:szCs w:val="24"/>
        </w:rPr>
        <w:t xml:space="preserve">Έχω δύο παρατηρήσεις για το </w:t>
      </w:r>
      <w:r>
        <w:rPr>
          <w:rFonts w:eastAsia="Times New Roman"/>
          <w:color w:val="000000" w:themeColor="text1"/>
          <w:szCs w:val="24"/>
        </w:rPr>
        <w:t>Κ</w:t>
      </w:r>
      <w:r w:rsidRPr="00C13234">
        <w:rPr>
          <w:rFonts w:eastAsia="Times New Roman"/>
          <w:color w:val="000000" w:themeColor="text1"/>
          <w:szCs w:val="24"/>
        </w:rPr>
        <w:t>ανάλι της Βουλής</w:t>
      </w:r>
      <w:r>
        <w:rPr>
          <w:rFonts w:eastAsia="Times New Roman"/>
          <w:color w:val="000000" w:themeColor="text1"/>
          <w:szCs w:val="24"/>
        </w:rPr>
        <w:t xml:space="preserve">. Εγώ συμφώνησα με </w:t>
      </w:r>
      <w:r w:rsidRPr="00C13234">
        <w:rPr>
          <w:rFonts w:eastAsia="Times New Roman"/>
          <w:color w:val="000000" w:themeColor="text1"/>
          <w:szCs w:val="24"/>
        </w:rPr>
        <w:t xml:space="preserve"> </w:t>
      </w:r>
      <w:r>
        <w:rPr>
          <w:rFonts w:eastAsia="Times New Roman"/>
          <w:color w:val="000000" w:themeColor="text1"/>
          <w:szCs w:val="24"/>
        </w:rPr>
        <w:t xml:space="preserve">τον κ. </w:t>
      </w:r>
      <w:proofErr w:type="spellStart"/>
      <w:r>
        <w:rPr>
          <w:rFonts w:eastAsia="Times New Roman"/>
          <w:color w:val="000000" w:themeColor="text1"/>
          <w:szCs w:val="24"/>
        </w:rPr>
        <w:t>Π</w:t>
      </w:r>
      <w:r w:rsidRPr="00C13234">
        <w:rPr>
          <w:rFonts w:eastAsia="Times New Roman"/>
          <w:color w:val="000000" w:themeColor="text1"/>
          <w:szCs w:val="24"/>
        </w:rPr>
        <w:t>αφίλη</w:t>
      </w:r>
      <w:proofErr w:type="spellEnd"/>
      <w:r>
        <w:rPr>
          <w:rFonts w:eastAsia="Times New Roman"/>
          <w:color w:val="000000" w:themeColor="text1"/>
          <w:szCs w:val="24"/>
        </w:rPr>
        <w:t xml:space="preserve"> στην </w:t>
      </w:r>
      <w:r>
        <w:rPr>
          <w:rFonts w:eastAsia="Times New Roman"/>
          <w:color w:val="000000" w:themeColor="text1"/>
          <w:szCs w:val="24"/>
        </w:rPr>
        <w:t>ε</w:t>
      </w:r>
      <w:r w:rsidRPr="00C13234">
        <w:rPr>
          <w:rFonts w:eastAsia="Times New Roman"/>
          <w:color w:val="000000" w:themeColor="text1"/>
          <w:szCs w:val="24"/>
        </w:rPr>
        <w:t>πιτροπή για αυτό το θέμα</w:t>
      </w:r>
      <w:r>
        <w:rPr>
          <w:rFonts w:eastAsia="Times New Roman"/>
          <w:color w:val="000000" w:themeColor="text1"/>
          <w:szCs w:val="24"/>
        </w:rPr>
        <w:t>. Δ</w:t>
      </w:r>
      <w:r w:rsidRPr="00C13234">
        <w:rPr>
          <w:rFonts w:eastAsia="Times New Roman"/>
          <w:color w:val="000000" w:themeColor="text1"/>
          <w:szCs w:val="24"/>
        </w:rPr>
        <w:t>ηλαδή</w:t>
      </w:r>
      <w:r>
        <w:rPr>
          <w:rFonts w:eastAsia="Times New Roman"/>
          <w:color w:val="000000" w:themeColor="text1"/>
          <w:szCs w:val="24"/>
        </w:rPr>
        <w:t>, γ</w:t>
      </w:r>
      <w:r>
        <w:rPr>
          <w:rFonts w:eastAsia="Times New Roman"/>
          <w:color w:val="000000" w:themeColor="text1"/>
          <w:szCs w:val="24"/>
        </w:rPr>
        <w:t xml:space="preserve">ια </w:t>
      </w:r>
      <w:r w:rsidRPr="00C13234">
        <w:rPr>
          <w:rFonts w:eastAsia="Times New Roman"/>
          <w:color w:val="000000" w:themeColor="text1"/>
          <w:szCs w:val="24"/>
        </w:rPr>
        <w:t xml:space="preserve">το Γραφείο Επιλογής </w:t>
      </w:r>
      <w:r>
        <w:rPr>
          <w:rFonts w:eastAsia="Times New Roman"/>
          <w:color w:val="000000" w:themeColor="text1"/>
          <w:szCs w:val="24"/>
        </w:rPr>
        <w:t>του Π</w:t>
      </w:r>
      <w:r w:rsidRPr="00C13234">
        <w:rPr>
          <w:rFonts w:eastAsia="Times New Roman"/>
          <w:color w:val="000000" w:themeColor="text1"/>
          <w:szCs w:val="24"/>
        </w:rPr>
        <w:t>ρογράμματος και το Γραφείο Σύνθεσ</w:t>
      </w:r>
      <w:r>
        <w:rPr>
          <w:rFonts w:eastAsia="Times New Roman"/>
          <w:color w:val="000000" w:themeColor="text1"/>
          <w:szCs w:val="24"/>
        </w:rPr>
        <w:t>η</w:t>
      </w:r>
      <w:r w:rsidRPr="00C13234">
        <w:rPr>
          <w:rFonts w:eastAsia="Times New Roman"/>
          <w:color w:val="000000" w:themeColor="text1"/>
          <w:szCs w:val="24"/>
        </w:rPr>
        <w:t>ς και</w:t>
      </w:r>
      <w:r>
        <w:rPr>
          <w:rFonts w:eastAsia="Times New Roman"/>
          <w:color w:val="000000" w:themeColor="text1"/>
          <w:szCs w:val="24"/>
        </w:rPr>
        <w:t xml:space="preserve"> Ροή</w:t>
      </w:r>
      <w:r w:rsidRPr="00C13234">
        <w:rPr>
          <w:rFonts w:eastAsia="Times New Roman"/>
          <w:color w:val="000000" w:themeColor="text1"/>
          <w:szCs w:val="24"/>
        </w:rPr>
        <w:t xml:space="preserve">ς </w:t>
      </w:r>
      <w:r>
        <w:rPr>
          <w:rFonts w:eastAsia="Times New Roman"/>
          <w:color w:val="000000" w:themeColor="text1"/>
          <w:szCs w:val="24"/>
        </w:rPr>
        <w:t>Π</w:t>
      </w:r>
      <w:r w:rsidRPr="00C13234">
        <w:rPr>
          <w:rFonts w:eastAsia="Times New Roman"/>
          <w:color w:val="000000" w:themeColor="text1"/>
          <w:szCs w:val="24"/>
        </w:rPr>
        <w:t>ρο</w:t>
      </w:r>
      <w:r>
        <w:rPr>
          <w:rFonts w:eastAsia="Times New Roman"/>
          <w:color w:val="000000" w:themeColor="text1"/>
          <w:szCs w:val="24"/>
        </w:rPr>
        <w:t xml:space="preserve">γράμματος </w:t>
      </w:r>
      <w:r w:rsidRPr="00C13234">
        <w:rPr>
          <w:rFonts w:eastAsia="Times New Roman"/>
          <w:color w:val="000000" w:themeColor="text1"/>
          <w:szCs w:val="24"/>
        </w:rPr>
        <w:t>πρέπει να υπάρχει μ</w:t>
      </w:r>
      <w:r>
        <w:rPr>
          <w:rFonts w:eastAsia="Times New Roman"/>
          <w:color w:val="000000" w:themeColor="text1"/>
          <w:szCs w:val="24"/>
        </w:rPr>
        <w:t>ι</w:t>
      </w:r>
      <w:r w:rsidRPr="00C13234">
        <w:rPr>
          <w:rFonts w:eastAsia="Times New Roman"/>
          <w:color w:val="000000" w:themeColor="text1"/>
          <w:szCs w:val="24"/>
        </w:rPr>
        <w:t>α δια</w:t>
      </w:r>
      <w:r>
        <w:rPr>
          <w:rFonts w:eastAsia="Times New Roman"/>
          <w:color w:val="000000" w:themeColor="text1"/>
          <w:szCs w:val="24"/>
        </w:rPr>
        <w:t xml:space="preserve">κοινοβουλευτική </w:t>
      </w:r>
      <w:r w:rsidRPr="00C13234">
        <w:rPr>
          <w:rFonts w:eastAsia="Times New Roman"/>
          <w:color w:val="000000" w:themeColor="text1"/>
          <w:szCs w:val="24"/>
        </w:rPr>
        <w:t>επιτροπή</w:t>
      </w:r>
      <w:r>
        <w:rPr>
          <w:rFonts w:eastAsia="Times New Roman"/>
          <w:color w:val="000000" w:themeColor="text1"/>
          <w:szCs w:val="24"/>
        </w:rPr>
        <w:t xml:space="preserve"> η ο</w:t>
      </w:r>
      <w:r w:rsidRPr="00C13234">
        <w:rPr>
          <w:rFonts w:eastAsia="Times New Roman"/>
          <w:color w:val="000000" w:themeColor="text1"/>
          <w:szCs w:val="24"/>
        </w:rPr>
        <w:t>ποί</w:t>
      </w:r>
      <w:r>
        <w:rPr>
          <w:rFonts w:eastAsia="Times New Roman"/>
          <w:color w:val="000000" w:themeColor="text1"/>
          <w:szCs w:val="24"/>
        </w:rPr>
        <w:t xml:space="preserve">α να </w:t>
      </w:r>
      <w:r w:rsidRPr="00C13234">
        <w:rPr>
          <w:rFonts w:eastAsia="Times New Roman"/>
          <w:color w:val="000000" w:themeColor="text1"/>
          <w:szCs w:val="24"/>
        </w:rPr>
        <w:t>ασχολ</w:t>
      </w:r>
      <w:r>
        <w:rPr>
          <w:rFonts w:eastAsia="Times New Roman"/>
          <w:color w:val="000000" w:themeColor="text1"/>
          <w:szCs w:val="24"/>
        </w:rPr>
        <w:t>είται με αυτό για το Κανάλι της Β</w:t>
      </w:r>
      <w:r w:rsidRPr="00C13234">
        <w:rPr>
          <w:rFonts w:eastAsia="Times New Roman"/>
          <w:color w:val="000000" w:themeColor="text1"/>
          <w:szCs w:val="24"/>
        </w:rPr>
        <w:t>ουλής</w:t>
      </w:r>
      <w:r>
        <w:rPr>
          <w:rFonts w:eastAsia="Times New Roman"/>
          <w:color w:val="000000" w:themeColor="text1"/>
          <w:szCs w:val="24"/>
        </w:rPr>
        <w:t>. Ν</w:t>
      </w:r>
      <w:r w:rsidRPr="00C13234">
        <w:rPr>
          <w:rFonts w:eastAsia="Times New Roman"/>
          <w:color w:val="000000" w:themeColor="text1"/>
          <w:szCs w:val="24"/>
        </w:rPr>
        <w:t xml:space="preserve">ομίζω ότι αυτό πρέπει να το κάνετε </w:t>
      </w:r>
      <w:r>
        <w:rPr>
          <w:rFonts w:eastAsia="Times New Roman"/>
          <w:color w:val="000000" w:themeColor="text1"/>
          <w:szCs w:val="24"/>
        </w:rPr>
        <w:t>δεκτό, κύριε Πρόεδρε. Δ</w:t>
      </w:r>
      <w:r w:rsidRPr="00C13234">
        <w:rPr>
          <w:rFonts w:eastAsia="Times New Roman"/>
          <w:color w:val="000000" w:themeColor="text1"/>
          <w:szCs w:val="24"/>
        </w:rPr>
        <w:t>εν εί</w:t>
      </w:r>
      <w:r w:rsidRPr="00C13234">
        <w:rPr>
          <w:rFonts w:eastAsia="Times New Roman"/>
          <w:color w:val="000000" w:themeColor="text1"/>
          <w:szCs w:val="24"/>
        </w:rPr>
        <w:t>ναι τίποτα</w:t>
      </w:r>
      <w:r>
        <w:rPr>
          <w:rFonts w:eastAsia="Times New Roman"/>
          <w:color w:val="000000" w:themeColor="text1"/>
          <w:szCs w:val="24"/>
        </w:rPr>
        <w:t>. Θ</w:t>
      </w:r>
      <w:r w:rsidRPr="00C13234">
        <w:rPr>
          <w:rFonts w:eastAsia="Times New Roman"/>
          <w:color w:val="000000" w:themeColor="text1"/>
          <w:szCs w:val="24"/>
        </w:rPr>
        <w:t>α συμφωνήσουμε όλοι</w:t>
      </w:r>
      <w:r>
        <w:rPr>
          <w:rFonts w:eastAsia="Times New Roman"/>
          <w:color w:val="000000" w:themeColor="text1"/>
          <w:szCs w:val="24"/>
        </w:rPr>
        <w:t>. Π</w:t>
      </w:r>
      <w:r w:rsidRPr="00C13234">
        <w:rPr>
          <w:rFonts w:eastAsia="Times New Roman"/>
          <w:color w:val="000000" w:themeColor="text1"/>
          <w:szCs w:val="24"/>
        </w:rPr>
        <w:t>άντ</w:t>
      </w:r>
      <w:r>
        <w:rPr>
          <w:rFonts w:eastAsia="Times New Roman"/>
          <w:color w:val="000000" w:themeColor="text1"/>
          <w:szCs w:val="24"/>
        </w:rPr>
        <w:t xml:space="preserve">α συμφωνούμε σε ορισμένα </w:t>
      </w:r>
      <w:r w:rsidRPr="00C13234">
        <w:rPr>
          <w:rFonts w:eastAsia="Times New Roman"/>
          <w:color w:val="000000" w:themeColor="text1"/>
          <w:szCs w:val="24"/>
        </w:rPr>
        <w:t>όταν υπάρχει συναίνεση</w:t>
      </w:r>
      <w:r>
        <w:rPr>
          <w:rFonts w:eastAsia="Times New Roman"/>
          <w:color w:val="000000" w:themeColor="text1"/>
          <w:szCs w:val="24"/>
        </w:rPr>
        <w:t>.</w:t>
      </w:r>
    </w:p>
    <w:p w14:paraId="03B0F058"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Θ</w:t>
      </w:r>
      <w:r w:rsidRPr="00C13234">
        <w:rPr>
          <w:rFonts w:eastAsia="Times New Roman"/>
          <w:color w:val="000000" w:themeColor="text1"/>
          <w:szCs w:val="24"/>
        </w:rPr>
        <w:t xml:space="preserve">α κλείσω με αυτά που πρότεινε </w:t>
      </w:r>
      <w:r>
        <w:rPr>
          <w:rFonts w:eastAsia="Times New Roman"/>
          <w:color w:val="000000" w:themeColor="text1"/>
          <w:szCs w:val="24"/>
        </w:rPr>
        <w:t>η</w:t>
      </w:r>
      <w:r w:rsidRPr="00C13234">
        <w:rPr>
          <w:rFonts w:eastAsia="Times New Roman"/>
          <w:color w:val="000000" w:themeColor="text1"/>
          <w:szCs w:val="24"/>
        </w:rPr>
        <w:t xml:space="preserve"> Επιτροπή Ευρωπαϊκών Υποθέσεων </w:t>
      </w:r>
      <w:r>
        <w:rPr>
          <w:rFonts w:eastAsia="Times New Roman"/>
          <w:color w:val="000000" w:themeColor="text1"/>
          <w:szCs w:val="24"/>
        </w:rPr>
        <w:t xml:space="preserve">και η </w:t>
      </w:r>
      <w:r w:rsidRPr="00C13234">
        <w:rPr>
          <w:rFonts w:eastAsia="Times New Roman"/>
          <w:color w:val="000000" w:themeColor="text1"/>
          <w:szCs w:val="24"/>
        </w:rPr>
        <w:t>Γενική Διεύθυνση Διεθνών Σχέσεων της Βουλής</w:t>
      </w:r>
      <w:r>
        <w:rPr>
          <w:rFonts w:eastAsia="Times New Roman"/>
          <w:color w:val="000000" w:themeColor="text1"/>
          <w:szCs w:val="24"/>
        </w:rPr>
        <w:t>,</w:t>
      </w:r>
      <w:r w:rsidRPr="00C13234">
        <w:rPr>
          <w:rFonts w:eastAsia="Times New Roman"/>
          <w:color w:val="000000" w:themeColor="text1"/>
          <w:szCs w:val="24"/>
        </w:rPr>
        <w:t xml:space="preserve"> που μπήκαν αυτούσια οι προτάσεις </w:t>
      </w:r>
      <w:r>
        <w:rPr>
          <w:rFonts w:eastAsia="Times New Roman"/>
          <w:color w:val="000000" w:themeColor="text1"/>
          <w:szCs w:val="24"/>
        </w:rPr>
        <w:t>τους. Ή</w:t>
      </w:r>
      <w:r w:rsidRPr="00C13234">
        <w:rPr>
          <w:rFonts w:eastAsia="Times New Roman"/>
          <w:color w:val="000000" w:themeColor="text1"/>
          <w:szCs w:val="24"/>
        </w:rPr>
        <w:t>ταν προτάσεις</w:t>
      </w:r>
      <w:r>
        <w:rPr>
          <w:rFonts w:eastAsia="Times New Roman"/>
          <w:color w:val="000000" w:themeColor="text1"/>
          <w:szCs w:val="24"/>
        </w:rPr>
        <w:t xml:space="preserve"> τ</w:t>
      </w:r>
      <w:r>
        <w:rPr>
          <w:rFonts w:eastAsia="Times New Roman"/>
          <w:color w:val="000000" w:themeColor="text1"/>
          <w:szCs w:val="24"/>
        </w:rPr>
        <w:t xml:space="preserve">ις </w:t>
      </w:r>
      <w:r w:rsidRPr="00C13234">
        <w:rPr>
          <w:rFonts w:eastAsia="Times New Roman"/>
          <w:color w:val="000000" w:themeColor="text1"/>
          <w:szCs w:val="24"/>
        </w:rPr>
        <w:t>οποίες είχα</w:t>
      </w:r>
      <w:r>
        <w:rPr>
          <w:rFonts w:eastAsia="Times New Roman"/>
          <w:color w:val="000000" w:themeColor="text1"/>
          <w:szCs w:val="24"/>
        </w:rPr>
        <w:t>με</w:t>
      </w:r>
      <w:r w:rsidRPr="00C13234">
        <w:rPr>
          <w:rFonts w:eastAsia="Times New Roman"/>
          <w:color w:val="000000" w:themeColor="text1"/>
          <w:szCs w:val="24"/>
        </w:rPr>
        <w:t xml:space="preserve"> επεξεργαστεί από παλιά</w:t>
      </w:r>
      <w:r>
        <w:rPr>
          <w:rFonts w:eastAsia="Times New Roman"/>
          <w:color w:val="000000" w:themeColor="text1"/>
          <w:szCs w:val="24"/>
        </w:rPr>
        <w:t>. Είχα διατελέσει αρκετά χρόνια Π</w:t>
      </w:r>
      <w:r w:rsidRPr="00C13234">
        <w:rPr>
          <w:rFonts w:eastAsia="Times New Roman"/>
          <w:color w:val="000000" w:themeColor="text1"/>
          <w:szCs w:val="24"/>
        </w:rPr>
        <w:t>ρόεδρος και των Ευρωπαϊκών Υποθέσεων</w:t>
      </w:r>
      <w:r>
        <w:rPr>
          <w:rFonts w:eastAsia="Times New Roman"/>
          <w:color w:val="000000" w:themeColor="text1"/>
          <w:szCs w:val="24"/>
        </w:rPr>
        <w:t xml:space="preserve">. Είχα </w:t>
      </w:r>
      <w:r w:rsidRPr="00C13234">
        <w:rPr>
          <w:rFonts w:eastAsia="Times New Roman"/>
          <w:color w:val="000000" w:themeColor="text1"/>
          <w:szCs w:val="24"/>
        </w:rPr>
        <w:t xml:space="preserve">συμμετάσχει σε </w:t>
      </w:r>
      <w:r>
        <w:rPr>
          <w:rFonts w:eastAsia="Times New Roman"/>
          <w:color w:val="000000" w:themeColor="text1"/>
          <w:szCs w:val="24"/>
        </w:rPr>
        <w:t xml:space="preserve">πέντε </w:t>
      </w:r>
      <w:r>
        <w:rPr>
          <w:rFonts w:eastAsia="Times New Roman"/>
          <w:color w:val="000000" w:themeColor="text1"/>
          <w:szCs w:val="24"/>
          <w:lang w:val="en-US"/>
        </w:rPr>
        <w:t>COSAC</w:t>
      </w:r>
      <w:r>
        <w:rPr>
          <w:rFonts w:eastAsia="Times New Roman"/>
          <w:color w:val="000000" w:themeColor="text1"/>
          <w:szCs w:val="24"/>
        </w:rPr>
        <w:t xml:space="preserve"> κ</w:t>
      </w:r>
      <w:r>
        <w:rPr>
          <w:rFonts w:eastAsia="Times New Roman"/>
          <w:color w:val="000000" w:themeColor="text1"/>
          <w:szCs w:val="24"/>
        </w:rPr>
        <w:t>α</w:t>
      </w:r>
      <w:r>
        <w:rPr>
          <w:rFonts w:eastAsia="Times New Roman"/>
          <w:color w:val="000000" w:themeColor="text1"/>
          <w:szCs w:val="24"/>
        </w:rPr>
        <w:t xml:space="preserve">ι είχα </w:t>
      </w:r>
      <w:r w:rsidRPr="00C13234">
        <w:rPr>
          <w:rFonts w:eastAsia="Times New Roman"/>
          <w:color w:val="000000" w:themeColor="text1"/>
          <w:szCs w:val="24"/>
        </w:rPr>
        <w:t xml:space="preserve">προεδρεύσει στη </w:t>
      </w:r>
      <w:r>
        <w:rPr>
          <w:rFonts w:eastAsia="Times New Roman"/>
          <w:color w:val="000000" w:themeColor="text1"/>
          <w:szCs w:val="24"/>
        </w:rPr>
        <w:t xml:space="preserve">μία. Ένα </w:t>
      </w:r>
      <w:r w:rsidRPr="00C13234">
        <w:rPr>
          <w:rFonts w:eastAsia="Times New Roman"/>
          <w:color w:val="000000" w:themeColor="text1"/>
          <w:szCs w:val="24"/>
        </w:rPr>
        <w:t>αίτημα</w:t>
      </w:r>
      <w:r>
        <w:rPr>
          <w:rFonts w:eastAsia="Times New Roman"/>
          <w:color w:val="000000" w:themeColor="text1"/>
          <w:szCs w:val="24"/>
        </w:rPr>
        <w:t>,</w:t>
      </w:r>
      <w:r w:rsidRPr="00C13234">
        <w:rPr>
          <w:rFonts w:eastAsia="Times New Roman"/>
          <w:color w:val="000000" w:themeColor="text1"/>
          <w:szCs w:val="24"/>
        </w:rPr>
        <w:t xml:space="preserve"> το οποίο είχαμε πάντοτε τ</w:t>
      </w:r>
      <w:r>
        <w:rPr>
          <w:rFonts w:eastAsia="Times New Roman"/>
          <w:color w:val="000000" w:themeColor="text1"/>
          <w:szCs w:val="24"/>
        </w:rPr>
        <w:t>ότε</w:t>
      </w:r>
      <w:r w:rsidRPr="008750B7">
        <w:rPr>
          <w:rFonts w:eastAsia="Times New Roman"/>
          <w:color w:val="000000" w:themeColor="text1"/>
          <w:szCs w:val="24"/>
        </w:rPr>
        <w:t>,</w:t>
      </w:r>
      <w:r>
        <w:rPr>
          <w:rFonts w:eastAsia="Times New Roman"/>
          <w:color w:val="000000" w:themeColor="text1"/>
          <w:szCs w:val="24"/>
        </w:rPr>
        <w:t xml:space="preserve"> ήταν το </w:t>
      </w:r>
      <w:r w:rsidRPr="00C13234">
        <w:rPr>
          <w:rFonts w:eastAsia="Times New Roman"/>
          <w:color w:val="000000" w:themeColor="text1"/>
          <w:szCs w:val="24"/>
        </w:rPr>
        <w:t>άρθρο 13</w:t>
      </w:r>
      <w:r>
        <w:rPr>
          <w:rFonts w:eastAsia="Times New Roman"/>
          <w:color w:val="000000" w:themeColor="text1"/>
          <w:szCs w:val="24"/>
        </w:rPr>
        <w:t>. Δ</w:t>
      </w:r>
      <w:r w:rsidRPr="00C13234">
        <w:rPr>
          <w:rFonts w:eastAsia="Times New Roman"/>
          <w:color w:val="000000" w:themeColor="text1"/>
          <w:szCs w:val="24"/>
        </w:rPr>
        <w:t>ηλαδή</w:t>
      </w:r>
      <w:r>
        <w:rPr>
          <w:rFonts w:eastAsia="Times New Roman"/>
          <w:color w:val="000000" w:themeColor="text1"/>
          <w:szCs w:val="24"/>
        </w:rPr>
        <w:t>,</w:t>
      </w:r>
      <w:r w:rsidRPr="00C13234">
        <w:rPr>
          <w:rFonts w:eastAsia="Times New Roman"/>
          <w:color w:val="000000" w:themeColor="text1"/>
          <w:szCs w:val="24"/>
        </w:rPr>
        <w:t xml:space="preserve"> στην τελευταία </w:t>
      </w:r>
      <w:r>
        <w:rPr>
          <w:rFonts w:eastAsia="Times New Roman"/>
          <w:color w:val="000000" w:themeColor="text1"/>
          <w:szCs w:val="24"/>
          <w:lang w:val="en-US"/>
        </w:rPr>
        <w:t>COSAC</w:t>
      </w:r>
      <w:r>
        <w:rPr>
          <w:rFonts w:eastAsia="Times New Roman"/>
          <w:color w:val="000000" w:themeColor="text1"/>
          <w:szCs w:val="24"/>
        </w:rPr>
        <w:t xml:space="preserve"> που </w:t>
      </w:r>
      <w:r w:rsidRPr="00C13234">
        <w:rPr>
          <w:rFonts w:eastAsia="Times New Roman"/>
          <w:color w:val="000000" w:themeColor="text1"/>
          <w:szCs w:val="24"/>
        </w:rPr>
        <w:t xml:space="preserve"> </w:t>
      </w:r>
      <w:proofErr w:type="spellStart"/>
      <w:r w:rsidRPr="00C13234">
        <w:rPr>
          <w:rFonts w:eastAsia="Times New Roman"/>
          <w:color w:val="000000" w:themeColor="text1"/>
          <w:szCs w:val="24"/>
        </w:rPr>
        <w:t>προήδρευ</w:t>
      </w:r>
      <w:r>
        <w:rPr>
          <w:rFonts w:eastAsia="Times New Roman"/>
          <w:color w:val="000000" w:themeColor="text1"/>
          <w:szCs w:val="24"/>
        </w:rPr>
        <w:t>α</w:t>
      </w:r>
      <w:proofErr w:type="spellEnd"/>
      <w:r>
        <w:rPr>
          <w:rFonts w:eastAsia="Times New Roman"/>
          <w:color w:val="000000" w:themeColor="text1"/>
          <w:szCs w:val="24"/>
        </w:rPr>
        <w:t xml:space="preserve"> εγ</w:t>
      </w:r>
      <w:r w:rsidRPr="00C13234">
        <w:rPr>
          <w:rFonts w:eastAsia="Times New Roman"/>
          <w:color w:val="000000" w:themeColor="text1"/>
          <w:szCs w:val="24"/>
        </w:rPr>
        <w:t xml:space="preserve">ώ </w:t>
      </w:r>
      <w:r>
        <w:rPr>
          <w:rFonts w:eastAsia="Times New Roman"/>
          <w:color w:val="000000" w:themeColor="text1"/>
          <w:szCs w:val="24"/>
        </w:rPr>
        <w:t>ε</w:t>
      </w:r>
      <w:r w:rsidRPr="00C13234">
        <w:rPr>
          <w:rFonts w:eastAsia="Times New Roman"/>
          <w:color w:val="000000" w:themeColor="text1"/>
          <w:szCs w:val="24"/>
        </w:rPr>
        <w:t>ίχα θέσει μετ</w:t>
      </w:r>
      <w:r>
        <w:rPr>
          <w:rFonts w:eastAsia="Times New Roman"/>
          <w:color w:val="000000" w:themeColor="text1"/>
          <w:szCs w:val="24"/>
        </w:rPr>
        <w:t>’ επιτάσεως το άρθρο 13. Θ</w:t>
      </w:r>
      <w:r w:rsidRPr="00C13234">
        <w:rPr>
          <w:rFonts w:eastAsia="Times New Roman"/>
          <w:color w:val="000000" w:themeColor="text1"/>
          <w:szCs w:val="24"/>
        </w:rPr>
        <w:t>α σας πω τι αφορά το άρθρο 13</w:t>
      </w:r>
      <w:r>
        <w:rPr>
          <w:rFonts w:eastAsia="Times New Roman"/>
          <w:color w:val="000000" w:themeColor="text1"/>
          <w:szCs w:val="24"/>
        </w:rPr>
        <w:t xml:space="preserve">. Είναι </w:t>
      </w:r>
      <w:r w:rsidRPr="00C13234">
        <w:rPr>
          <w:rFonts w:eastAsia="Times New Roman"/>
          <w:color w:val="000000" w:themeColor="text1"/>
          <w:szCs w:val="24"/>
        </w:rPr>
        <w:t xml:space="preserve">η πορεία της </w:t>
      </w:r>
      <w:r>
        <w:rPr>
          <w:rFonts w:eastAsia="Times New Roman"/>
          <w:color w:val="000000" w:themeColor="text1"/>
          <w:szCs w:val="24"/>
        </w:rPr>
        <w:t>Νομισματικής κ</w:t>
      </w:r>
      <w:r w:rsidRPr="00C13234">
        <w:rPr>
          <w:rFonts w:eastAsia="Times New Roman"/>
          <w:color w:val="000000" w:themeColor="text1"/>
          <w:szCs w:val="24"/>
        </w:rPr>
        <w:t xml:space="preserve">αι Οικονομικής Ένωσης </w:t>
      </w:r>
      <w:r>
        <w:rPr>
          <w:rFonts w:eastAsia="Times New Roman"/>
          <w:color w:val="000000" w:themeColor="text1"/>
          <w:szCs w:val="24"/>
        </w:rPr>
        <w:t xml:space="preserve">ανά εξάμηνο, </w:t>
      </w:r>
      <w:r w:rsidRPr="00C13234">
        <w:rPr>
          <w:rFonts w:eastAsia="Times New Roman"/>
          <w:color w:val="000000" w:themeColor="text1"/>
          <w:szCs w:val="24"/>
        </w:rPr>
        <w:t xml:space="preserve">δηλαδή να έρχεται στη Βουλή </w:t>
      </w:r>
      <w:r>
        <w:rPr>
          <w:rFonts w:eastAsia="Times New Roman"/>
          <w:color w:val="000000" w:themeColor="text1"/>
          <w:szCs w:val="24"/>
        </w:rPr>
        <w:t xml:space="preserve">η </w:t>
      </w:r>
      <w:r w:rsidRPr="00C13234">
        <w:rPr>
          <w:rFonts w:eastAsia="Times New Roman"/>
          <w:color w:val="000000" w:themeColor="text1"/>
          <w:szCs w:val="24"/>
        </w:rPr>
        <w:t xml:space="preserve">έκθεση </w:t>
      </w:r>
      <w:r>
        <w:rPr>
          <w:rFonts w:eastAsia="Times New Roman"/>
          <w:color w:val="000000" w:themeColor="text1"/>
          <w:szCs w:val="24"/>
        </w:rPr>
        <w:t>ανά εξάμηνο.</w:t>
      </w:r>
    </w:p>
    <w:p w14:paraId="03B0F059"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C13234">
        <w:rPr>
          <w:rFonts w:eastAsia="Times New Roman"/>
          <w:color w:val="000000" w:themeColor="text1"/>
          <w:szCs w:val="24"/>
        </w:rPr>
        <w:t>αι μ</w:t>
      </w:r>
      <w:r>
        <w:rPr>
          <w:rFonts w:eastAsia="Times New Roman"/>
          <w:color w:val="000000" w:themeColor="text1"/>
          <w:szCs w:val="24"/>
        </w:rPr>
        <w:t>ι</w:t>
      </w:r>
      <w:r w:rsidRPr="00C13234">
        <w:rPr>
          <w:rFonts w:eastAsia="Times New Roman"/>
          <w:color w:val="000000" w:themeColor="text1"/>
          <w:szCs w:val="24"/>
        </w:rPr>
        <w:t>α άλλη καινοτομία σε ό</w:t>
      </w:r>
      <w:r>
        <w:rPr>
          <w:rFonts w:eastAsia="Times New Roman"/>
          <w:color w:val="000000" w:themeColor="text1"/>
          <w:szCs w:val="24"/>
        </w:rPr>
        <w:t>,</w:t>
      </w:r>
      <w:r w:rsidRPr="00C13234">
        <w:rPr>
          <w:rFonts w:eastAsia="Times New Roman"/>
          <w:color w:val="000000" w:themeColor="text1"/>
          <w:szCs w:val="24"/>
        </w:rPr>
        <w:t>τι αφορά αυτό</w:t>
      </w:r>
      <w:r w:rsidRPr="00C13234">
        <w:rPr>
          <w:rFonts w:eastAsia="Times New Roman"/>
          <w:color w:val="000000" w:themeColor="text1"/>
          <w:szCs w:val="24"/>
        </w:rPr>
        <w:t xml:space="preserve"> το θέμα των διεθνών σχέσεων είναι ότι πλέον </w:t>
      </w:r>
      <w:r>
        <w:rPr>
          <w:rFonts w:eastAsia="Times New Roman"/>
          <w:color w:val="000000" w:themeColor="text1"/>
          <w:szCs w:val="24"/>
        </w:rPr>
        <w:t>ο</w:t>
      </w:r>
      <w:r w:rsidRPr="00C13234">
        <w:rPr>
          <w:rFonts w:eastAsia="Times New Roman"/>
          <w:color w:val="000000" w:themeColor="text1"/>
          <w:szCs w:val="24"/>
        </w:rPr>
        <w:t xml:space="preserve"> επίτροπος</w:t>
      </w:r>
      <w:r>
        <w:rPr>
          <w:rFonts w:eastAsia="Times New Roman"/>
          <w:color w:val="000000" w:themeColor="text1"/>
          <w:szCs w:val="24"/>
        </w:rPr>
        <w:t>,</w:t>
      </w:r>
      <w:r w:rsidRPr="00C13234">
        <w:rPr>
          <w:rFonts w:eastAsia="Times New Roman"/>
          <w:color w:val="000000" w:themeColor="text1"/>
          <w:szCs w:val="24"/>
        </w:rPr>
        <w:t xml:space="preserve"> ο οποίος διορίζεται από </w:t>
      </w:r>
      <w:r>
        <w:rPr>
          <w:rFonts w:eastAsia="Times New Roman"/>
          <w:color w:val="000000" w:themeColor="text1"/>
          <w:szCs w:val="24"/>
        </w:rPr>
        <w:t>τη χώρα μας, θα περνά</w:t>
      </w:r>
      <w:r w:rsidRPr="00C13234">
        <w:rPr>
          <w:rFonts w:eastAsia="Times New Roman"/>
          <w:color w:val="000000" w:themeColor="text1"/>
          <w:szCs w:val="24"/>
        </w:rPr>
        <w:t xml:space="preserve"> από ακρόαση από την Επιτροπή Ευρωπαϊκών Υποθέσεων </w:t>
      </w:r>
      <w:r>
        <w:rPr>
          <w:rFonts w:eastAsia="Times New Roman"/>
          <w:color w:val="000000" w:themeColor="text1"/>
          <w:szCs w:val="24"/>
        </w:rPr>
        <w:t xml:space="preserve">της </w:t>
      </w:r>
      <w:r w:rsidRPr="00C13234">
        <w:rPr>
          <w:rFonts w:eastAsia="Times New Roman"/>
          <w:color w:val="000000" w:themeColor="text1"/>
          <w:szCs w:val="24"/>
        </w:rPr>
        <w:t>Βουλής</w:t>
      </w:r>
      <w:r>
        <w:rPr>
          <w:rFonts w:eastAsia="Times New Roman"/>
          <w:color w:val="000000" w:themeColor="text1"/>
          <w:szCs w:val="24"/>
        </w:rPr>
        <w:t xml:space="preserve">. Είναι </w:t>
      </w:r>
      <w:r w:rsidRPr="00C13234">
        <w:rPr>
          <w:rFonts w:eastAsia="Times New Roman"/>
          <w:color w:val="000000" w:themeColor="text1"/>
          <w:szCs w:val="24"/>
        </w:rPr>
        <w:t>λογικό</w:t>
      </w:r>
      <w:r>
        <w:rPr>
          <w:rFonts w:eastAsia="Times New Roman"/>
          <w:color w:val="000000" w:themeColor="text1"/>
          <w:szCs w:val="24"/>
        </w:rPr>
        <w:t>. Α</w:t>
      </w:r>
      <w:r w:rsidRPr="00C13234">
        <w:rPr>
          <w:rFonts w:eastAsia="Times New Roman"/>
          <w:color w:val="000000" w:themeColor="text1"/>
          <w:szCs w:val="24"/>
        </w:rPr>
        <w:t xml:space="preserve">πό </w:t>
      </w:r>
      <w:r>
        <w:rPr>
          <w:rFonts w:eastAsia="Times New Roman"/>
          <w:color w:val="000000" w:themeColor="text1"/>
          <w:szCs w:val="24"/>
        </w:rPr>
        <w:t xml:space="preserve">τους σαράντα τρεις </w:t>
      </w:r>
      <w:r w:rsidRPr="00C13234">
        <w:rPr>
          <w:rFonts w:eastAsia="Times New Roman"/>
          <w:color w:val="000000" w:themeColor="text1"/>
          <w:szCs w:val="24"/>
        </w:rPr>
        <w:t xml:space="preserve">συμμετέχοντες </w:t>
      </w:r>
      <w:r>
        <w:rPr>
          <w:rFonts w:eastAsia="Times New Roman"/>
          <w:color w:val="000000" w:themeColor="text1"/>
          <w:szCs w:val="24"/>
        </w:rPr>
        <w:t xml:space="preserve">οι είκοσι επτά </w:t>
      </w:r>
      <w:r w:rsidRPr="00C13234">
        <w:rPr>
          <w:rFonts w:eastAsia="Times New Roman"/>
          <w:color w:val="000000" w:themeColor="text1"/>
          <w:szCs w:val="24"/>
        </w:rPr>
        <w:t>χ</w:t>
      </w:r>
      <w:r>
        <w:rPr>
          <w:rFonts w:eastAsia="Times New Roman"/>
          <w:color w:val="000000" w:themeColor="text1"/>
          <w:szCs w:val="24"/>
        </w:rPr>
        <w:t>ώρες το</w:t>
      </w:r>
      <w:r w:rsidRPr="00C13234">
        <w:rPr>
          <w:rFonts w:eastAsia="Times New Roman"/>
          <w:color w:val="000000" w:themeColor="text1"/>
          <w:szCs w:val="24"/>
        </w:rPr>
        <w:t>ν επίτρ</w:t>
      </w:r>
      <w:r>
        <w:rPr>
          <w:rFonts w:eastAsia="Times New Roman"/>
          <w:color w:val="000000" w:themeColor="text1"/>
          <w:szCs w:val="24"/>
        </w:rPr>
        <w:t xml:space="preserve">οπο </w:t>
      </w:r>
      <w:r w:rsidRPr="00C13234">
        <w:rPr>
          <w:rFonts w:eastAsia="Times New Roman"/>
          <w:color w:val="000000" w:themeColor="text1"/>
          <w:szCs w:val="24"/>
        </w:rPr>
        <w:t>τ</w:t>
      </w:r>
      <w:r>
        <w:rPr>
          <w:rFonts w:eastAsia="Times New Roman"/>
          <w:color w:val="000000" w:themeColor="text1"/>
          <w:szCs w:val="24"/>
        </w:rPr>
        <w:t>ον α</w:t>
      </w:r>
      <w:r>
        <w:rPr>
          <w:rFonts w:eastAsia="Times New Roman"/>
          <w:color w:val="000000" w:themeColor="text1"/>
          <w:szCs w:val="24"/>
        </w:rPr>
        <w:t xml:space="preserve">κροώνται. </w:t>
      </w:r>
      <w:r w:rsidRPr="00C13234">
        <w:rPr>
          <w:rFonts w:eastAsia="Times New Roman"/>
          <w:color w:val="000000" w:themeColor="text1"/>
          <w:szCs w:val="24"/>
        </w:rPr>
        <w:t>Γιατί</w:t>
      </w:r>
      <w:r>
        <w:rPr>
          <w:rFonts w:eastAsia="Times New Roman"/>
          <w:color w:val="000000" w:themeColor="text1"/>
          <w:szCs w:val="24"/>
        </w:rPr>
        <w:t>,</w:t>
      </w:r>
      <w:r w:rsidRPr="00C13234">
        <w:rPr>
          <w:rFonts w:eastAsia="Times New Roman"/>
          <w:color w:val="000000" w:themeColor="text1"/>
          <w:szCs w:val="24"/>
        </w:rPr>
        <w:t xml:space="preserve"> λοιπόν</w:t>
      </w:r>
      <w:r>
        <w:rPr>
          <w:rFonts w:eastAsia="Times New Roman"/>
          <w:color w:val="000000" w:themeColor="text1"/>
          <w:szCs w:val="24"/>
        </w:rPr>
        <w:t>,</w:t>
      </w:r>
      <w:r w:rsidRPr="00C13234">
        <w:rPr>
          <w:rFonts w:eastAsia="Times New Roman"/>
          <w:color w:val="000000" w:themeColor="text1"/>
          <w:szCs w:val="24"/>
        </w:rPr>
        <w:t xml:space="preserve"> κι </w:t>
      </w:r>
      <w:r>
        <w:rPr>
          <w:rFonts w:eastAsia="Times New Roman"/>
          <w:color w:val="000000" w:themeColor="text1"/>
          <w:szCs w:val="24"/>
        </w:rPr>
        <w:t xml:space="preserve">εμείς </w:t>
      </w:r>
      <w:r w:rsidRPr="00C13234">
        <w:rPr>
          <w:rFonts w:eastAsia="Times New Roman"/>
          <w:color w:val="000000" w:themeColor="text1"/>
          <w:szCs w:val="24"/>
        </w:rPr>
        <w:t xml:space="preserve">να </w:t>
      </w:r>
      <w:r>
        <w:rPr>
          <w:rFonts w:eastAsia="Times New Roman"/>
          <w:color w:val="000000" w:themeColor="text1"/>
          <w:szCs w:val="24"/>
        </w:rPr>
        <w:t xml:space="preserve">μην ακροώμεθα </w:t>
      </w:r>
      <w:r w:rsidRPr="00C13234">
        <w:rPr>
          <w:rFonts w:eastAsia="Times New Roman"/>
          <w:color w:val="000000" w:themeColor="text1"/>
          <w:szCs w:val="24"/>
        </w:rPr>
        <w:t>τον επίτροπο τον οποίο θα στείλουμε στην Ευρωπαϊκή Ένωση</w:t>
      </w:r>
      <w:r>
        <w:rPr>
          <w:rFonts w:eastAsia="Times New Roman"/>
          <w:color w:val="000000" w:themeColor="text1"/>
          <w:szCs w:val="24"/>
        </w:rPr>
        <w:t>;</w:t>
      </w:r>
    </w:p>
    <w:p w14:paraId="03B0F05A"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Επί της αρχής εγώ</w:t>
      </w:r>
      <w:r w:rsidRPr="00C13234">
        <w:rPr>
          <w:rFonts w:eastAsia="Times New Roman"/>
          <w:color w:val="000000" w:themeColor="text1"/>
          <w:szCs w:val="24"/>
        </w:rPr>
        <w:t xml:space="preserve"> είμαι σύμφωνος</w:t>
      </w:r>
      <w:r>
        <w:rPr>
          <w:rFonts w:eastAsia="Times New Roman"/>
          <w:color w:val="000000" w:themeColor="text1"/>
          <w:szCs w:val="24"/>
        </w:rPr>
        <w:t>. Ε</w:t>
      </w:r>
      <w:r w:rsidRPr="00C13234">
        <w:rPr>
          <w:rFonts w:eastAsia="Times New Roman"/>
          <w:color w:val="000000" w:themeColor="text1"/>
          <w:szCs w:val="24"/>
        </w:rPr>
        <w:t>πί ορισμένων άρθρων πιθανό</w:t>
      </w:r>
      <w:r>
        <w:rPr>
          <w:rFonts w:eastAsia="Times New Roman"/>
          <w:color w:val="000000" w:themeColor="text1"/>
          <w:szCs w:val="24"/>
        </w:rPr>
        <w:t>ν</w:t>
      </w:r>
      <w:r w:rsidRPr="00C13234">
        <w:rPr>
          <w:rFonts w:eastAsia="Times New Roman"/>
          <w:color w:val="000000" w:themeColor="text1"/>
          <w:szCs w:val="24"/>
        </w:rPr>
        <w:t xml:space="preserve"> να </w:t>
      </w:r>
      <w:r>
        <w:rPr>
          <w:rFonts w:eastAsia="Times New Roman"/>
          <w:color w:val="000000" w:themeColor="text1"/>
          <w:szCs w:val="24"/>
        </w:rPr>
        <w:t xml:space="preserve">επιφυλαχθώ αφού </w:t>
      </w:r>
      <w:r w:rsidRPr="00C13234">
        <w:rPr>
          <w:rFonts w:eastAsia="Times New Roman"/>
          <w:color w:val="000000" w:themeColor="text1"/>
          <w:szCs w:val="24"/>
        </w:rPr>
        <w:t>θα ακούσ</w:t>
      </w:r>
      <w:r>
        <w:rPr>
          <w:rFonts w:eastAsia="Times New Roman"/>
          <w:color w:val="000000" w:themeColor="text1"/>
          <w:szCs w:val="24"/>
        </w:rPr>
        <w:t xml:space="preserve">ω και </w:t>
      </w:r>
      <w:r w:rsidRPr="00C13234">
        <w:rPr>
          <w:rFonts w:eastAsia="Times New Roman"/>
          <w:color w:val="000000" w:themeColor="text1"/>
          <w:szCs w:val="24"/>
        </w:rPr>
        <w:t xml:space="preserve">τον κύριο </w:t>
      </w:r>
      <w:r>
        <w:rPr>
          <w:rFonts w:eastAsia="Times New Roman"/>
          <w:color w:val="000000" w:themeColor="text1"/>
          <w:szCs w:val="24"/>
        </w:rPr>
        <w:t>Πρόεδρο.</w:t>
      </w:r>
    </w:p>
    <w:p w14:paraId="03B0F05B"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C13234">
        <w:rPr>
          <w:rFonts w:eastAsia="Times New Roman"/>
          <w:color w:val="000000" w:themeColor="text1"/>
          <w:szCs w:val="24"/>
        </w:rPr>
        <w:t>υχαριστώ πάρα πολύ</w:t>
      </w:r>
      <w:r>
        <w:rPr>
          <w:rFonts w:eastAsia="Times New Roman"/>
          <w:color w:val="000000" w:themeColor="text1"/>
          <w:szCs w:val="24"/>
        </w:rPr>
        <w:t>.</w:t>
      </w:r>
    </w:p>
    <w:p w14:paraId="03B0F05C" w14:textId="77777777" w:rsidR="00E66FB6" w:rsidRDefault="00A447A4">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Δημοκρατίας)</w:t>
      </w:r>
    </w:p>
    <w:p w14:paraId="03B0F05D" w14:textId="77777777" w:rsidR="00E66FB6" w:rsidRDefault="00A447A4">
      <w:pPr>
        <w:spacing w:line="600" w:lineRule="auto"/>
        <w:ind w:firstLine="720"/>
        <w:jc w:val="both"/>
        <w:rPr>
          <w:rFonts w:eastAsia="Times New Roman"/>
          <w:color w:val="000000" w:themeColor="text1"/>
          <w:szCs w:val="24"/>
        </w:rPr>
      </w:pPr>
      <w:r w:rsidRPr="00972506">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Τ</w:t>
      </w:r>
      <w:r w:rsidRPr="00C13234">
        <w:rPr>
          <w:rFonts w:eastAsia="Times New Roman"/>
          <w:color w:val="000000" w:themeColor="text1"/>
          <w:szCs w:val="24"/>
        </w:rPr>
        <w:t>ο</w:t>
      </w:r>
      <w:r>
        <w:rPr>
          <w:rFonts w:eastAsia="Times New Roman"/>
          <w:color w:val="000000" w:themeColor="text1"/>
          <w:szCs w:val="24"/>
        </w:rPr>
        <w:t>ν</w:t>
      </w:r>
      <w:r w:rsidRPr="00C13234">
        <w:rPr>
          <w:rFonts w:eastAsia="Times New Roman"/>
          <w:color w:val="000000" w:themeColor="text1"/>
          <w:szCs w:val="24"/>
        </w:rPr>
        <w:t xml:space="preserve"> λόγο έχει ο κύριος Λοβέρδος</w:t>
      </w:r>
      <w:r>
        <w:rPr>
          <w:rFonts w:eastAsia="Times New Roman"/>
          <w:color w:val="000000" w:themeColor="text1"/>
          <w:szCs w:val="24"/>
        </w:rPr>
        <w:t>.</w:t>
      </w:r>
    </w:p>
    <w:p w14:paraId="03B0F05E" w14:textId="77777777" w:rsidR="00E66FB6" w:rsidRDefault="00A447A4">
      <w:pPr>
        <w:spacing w:line="600" w:lineRule="auto"/>
        <w:ind w:firstLine="720"/>
        <w:jc w:val="both"/>
        <w:rPr>
          <w:rFonts w:eastAsia="Times New Roman"/>
          <w:color w:val="000000" w:themeColor="text1"/>
          <w:szCs w:val="24"/>
        </w:rPr>
      </w:pPr>
      <w:r w:rsidRPr="00972506">
        <w:rPr>
          <w:rFonts w:eastAsia="Times New Roman"/>
          <w:b/>
          <w:color w:val="000000" w:themeColor="text1"/>
          <w:szCs w:val="24"/>
        </w:rPr>
        <w:t>ΑΝΔΡΕΑΣ ΛΟΒΕΡΔΟΣ:</w:t>
      </w:r>
      <w:r>
        <w:rPr>
          <w:rFonts w:eastAsia="Times New Roman"/>
          <w:color w:val="000000" w:themeColor="text1"/>
          <w:szCs w:val="24"/>
        </w:rPr>
        <w:t xml:space="preserve"> Κυρίες και κύριοι Β</w:t>
      </w:r>
      <w:r w:rsidRPr="00C13234">
        <w:rPr>
          <w:rFonts w:eastAsia="Times New Roman"/>
          <w:color w:val="000000" w:themeColor="text1"/>
          <w:szCs w:val="24"/>
        </w:rPr>
        <w:t>ουλευτές</w:t>
      </w:r>
      <w:r>
        <w:rPr>
          <w:rFonts w:eastAsia="Times New Roman"/>
          <w:color w:val="000000" w:themeColor="text1"/>
          <w:szCs w:val="24"/>
        </w:rPr>
        <w:t>, α</w:t>
      </w:r>
      <w:r w:rsidRPr="00C13234">
        <w:rPr>
          <w:rFonts w:eastAsia="Times New Roman"/>
          <w:color w:val="000000" w:themeColor="text1"/>
          <w:szCs w:val="24"/>
        </w:rPr>
        <w:t>ς αρχίσου</w:t>
      </w:r>
      <w:r>
        <w:rPr>
          <w:rFonts w:eastAsia="Times New Roman"/>
          <w:color w:val="000000" w:themeColor="text1"/>
          <w:szCs w:val="24"/>
        </w:rPr>
        <w:t>με</w:t>
      </w:r>
      <w:r w:rsidRPr="00C13234">
        <w:rPr>
          <w:rFonts w:eastAsia="Times New Roman"/>
          <w:color w:val="000000" w:themeColor="text1"/>
          <w:szCs w:val="24"/>
        </w:rPr>
        <w:t xml:space="preserve"> από το τέλος</w:t>
      </w:r>
      <w:r>
        <w:rPr>
          <w:rFonts w:eastAsia="Times New Roman"/>
          <w:color w:val="000000" w:themeColor="text1"/>
          <w:szCs w:val="24"/>
        </w:rPr>
        <w:t>. Δ</w:t>
      </w:r>
      <w:r w:rsidRPr="00C13234">
        <w:rPr>
          <w:rFonts w:eastAsia="Times New Roman"/>
          <w:color w:val="000000" w:themeColor="text1"/>
          <w:szCs w:val="24"/>
        </w:rPr>
        <w:t>εν έχουμε αντίρρηση για τ</w:t>
      </w:r>
      <w:r>
        <w:rPr>
          <w:rFonts w:eastAsia="Times New Roman"/>
          <w:color w:val="000000" w:themeColor="text1"/>
          <w:szCs w:val="24"/>
        </w:rPr>
        <w:t>ον Κανονισμό</w:t>
      </w:r>
      <w:r w:rsidRPr="00C13234">
        <w:rPr>
          <w:rFonts w:eastAsia="Times New Roman"/>
          <w:color w:val="000000" w:themeColor="text1"/>
          <w:szCs w:val="24"/>
        </w:rPr>
        <w:t xml:space="preserve"> </w:t>
      </w:r>
      <w:r>
        <w:rPr>
          <w:rFonts w:eastAsia="Times New Roman"/>
          <w:color w:val="000000" w:themeColor="text1"/>
          <w:szCs w:val="24"/>
        </w:rPr>
        <w:t>Λ</w:t>
      </w:r>
      <w:r w:rsidRPr="00C13234">
        <w:rPr>
          <w:rFonts w:eastAsia="Times New Roman"/>
          <w:color w:val="000000" w:themeColor="text1"/>
          <w:szCs w:val="24"/>
        </w:rPr>
        <w:t xml:space="preserve">ειτουργίας </w:t>
      </w:r>
      <w:r w:rsidRPr="00C13234">
        <w:rPr>
          <w:rFonts w:eastAsia="Times New Roman"/>
          <w:color w:val="000000" w:themeColor="text1"/>
          <w:szCs w:val="24"/>
        </w:rPr>
        <w:t xml:space="preserve">της </w:t>
      </w:r>
      <w:r>
        <w:rPr>
          <w:rFonts w:eastAsia="Times New Roman"/>
          <w:color w:val="000000" w:themeColor="text1"/>
          <w:szCs w:val="24"/>
        </w:rPr>
        <w:t>Ε</w:t>
      </w:r>
      <w:r w:rsidRPr="00C13234">
        <w:rPr>
          <w:rFonts w:eastAsia="Times New Roman"/>
          <w:color w:val="000000" w:themeColor="text1"/>
          <w:szCs w:val="24"/>
        </w:rPr>
        <w:t>πιτροπής του άρθρου 3Α ως έχει</w:t>
      </w:r>
      <w:r>
        <w:rPr>
          <w:rFonts w:eastAsia="Times New Roman"/>
          <w:color w:val="000000" w:themeColor="text1"/>
          <w:szCs w:val="24"/>
        </w:rPr>
        <w:t>. Από εμάς δ</w:t>
      </w:r>
      <w:r w:rsidRPr="00C13234">
        <w:rPr>
          <w:rFonts w:eastAsia="Times New Roman"/>
          <w:color w:val="000000" w:themeColor="text1"/>
          <w:szCs w:val="24"/>
        </w:rPr>
        <w:t>εν υπάρχει κα</w:t>
      </w:r>
      <w:r>
        <w:rPr>
          <w:rFonts w:eastAsia="Times New Roman"/>
          <w:color w:val="000000" w:themeColor="text1"/>
          <w:szCs w:val="24"/>
        </w:rPr>
        <w:t>μ</w:t>
      </w:r>
      <w:r w:rsidRPr="00C13234">
        <w:rPr>
          <w:rFonts w:eastAsia="Times New Roman"/>
          <w:color w:val="000000" w:themeColor="text1"/>
          <w:szCs w:val="24"/>
        </w:rPr>
        <w:t xml:space="preserve">μία αντίρρηση </w:t>
      </w:r>
      <w:r>
        <w:rPr>
          <w:rFonts w:eastAsia="Times New Roman"/>
          <w:color w:val="000000" w:themeColor="text1"/>
          <w:szCs w:val="24"/>
        </w:rPr>
        <w:t xml:space="preserve">ως προς </w:t>
      </w:r>
      <w:r w:rsidRPr="00C13234">
        <w:rPr>
          <w:rFonts w:eastAsia="Times New Roman"/>
          <w:color w:val="000000" w:themeColor="text1"/>
          <w:szCs w:val="24"/>
        </w:rPr>
        <w:t>αυτό</w:t>
      </w:r>
      <w:r>
        <w:rPr>
          <w:rFonts w:eastAsia="Times New Roman"/>
          <w:color w:val="000000" w:themeColor="text1"/>
          <w:szCs w:val="24"/>
        </w:rPr>
        <w:t>.</w:t>
      </w:r>
    </w:p>
    <w:p w14:paraId="03B0F05F"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C13234">
        <w:rPr>
          <w:rFonts w:eastAsia="Times New Roman"/>
          <w:color w:val="000000" w:themeColor="text1"/>
          <w:szCs w:val="24"/>
        </w:rPr>
        <w:t>ε ό</w:t>
      </w:r>
      <w:r>
        <w:rPr>
          <w:rFonts w:eastAsia="Times New Roman"/>
          <w:color w:val="000000" w:themeColor="text1"/>
          <w:szCs w:val="24"/>
        </w:rPr>
        <w:t>,</w:t>
      </w:r>
      <w:r w:rsidRPr="00C13234">
        <w:rPr>
          <w:rFonts w:eastAsia="Times New Roman"/>
          <w:color w:val="000000" w:themeColor="text1"/>
          <w:szCs w:val="24"/>
        </w:rPr>
        <w:t>τι αφορά το έτερο</w:t>
      </w:r>
      <w:r>
        <w:rPr>
          <w:rFonts w:eastAsia="Times New Roman"/>
          <w:color w:val="000000" w:themeColor="text1"/>
          <w:szCs w:val="24"/>
        </w:rPr>
        <w:t>,</w:t>
      </w:r>
      <w:r w:rsidRPr="00C13234">
        <w:rPr>
          <w:rFonts w:eastAsia="Times New Roman"/>
          <w:color w:val="000000" w:themeColor="text1"/>
          <w:szCs w:val="24"/>
        </w:rPr>
        <w:t xml:space="preserve"> το δεύτερο θέμα</w:t>
      </w:r>
      <w:r>
        <w:rPr>
          <w:rFonts w:eastAsia="Times New Roman"/>
          <w:color w:val="000000" w:themeColor="text1"/>
          <w:szCs w:val="24"/>
        </w:rPr>
        <w:t>,</w:t>
      </w:r>
      <w:r w:rsidRPr="00C13234">
        <w:rPr>
          <w:rFonts w:eastAsia="Times New Roman"/>
          <w:color w:val="000000" w:themeColor="text1"/>
          <w:szCs w:val="24"/>
        </w:rPr>
        <w:t xml:space="preserve"> που σχετίζεται με τη λειτουργία της </w:t>
      </w:r>
      <w:r>
        <w:rPr>
          <w:rFonts w:eastAsia="Times New Roman"/>
          <w:color w:val="000000" w:themeColor="text1"/>
          <w:szCs w:val="24"/>
        </w:rPr>
        <w:t>Β</w:t>
      </w:r>
      <w:r w:rsidRPr="00C13234">
        <w:rPr>
          <w:rFonts w:eastAsia="Times New Roman"/>
          <w:color w:val="000000" w:themeColor="text1"/>
          <w:szCs w:val="24"/>
        </w:rPr>
        <w:t xml:space="preserve">ουλής και ειδικά με την </w:t>
      </w:r>
      <w:r>
        <w:rPr>
          <w:rFonts w:eastAsia="Times New Roman"/>
          <w:color w:val="000000" w:themeColor="text1"/>
          <w:szCs w:val="24"/>
        </w:rPr>
        <w:t>Επιτρο</w:t>
      </w:r>
      <w:r w:rsidRPr="00C13234">
        <w:rPr>
          <w:rFonts w:eastAsia="Times New Roman"/>
          <w:color w:val="000000" w:themeColor="text1"/>
          <w:szCs w:val="24"/>
        </w:rPr>
        <w:t>πή Ευρωπαϊκών Υποθέσεων</w:t>
      </w:r>
      <w:r>
        <w:rPr>
          <w:rFonts w:eastAsia="Times New Roman"/>
          <w:color w:val="000000" w:themeColor="text1"/>
          <w:szCs w:val="24"/>
        </w:rPr>
        <w:t>,</w:t>
      </w:r>
      <w:r w:rsidRPr="00C13234">
        <w:rPr>
          <w:rFonts w:eastAsia="Times New Roman"/>
          <w:color w:val="000000" w:themeColor="text1"/>
          <w:szCs w:val="24"/>
        </w:rPr>
        <w:t xml:space="preserve"> </w:t>
      </w:r>
      <w:r>
        <w:rPr>
          <w:rFonts w:eastAsia="Times New Roman"/>
          <w:color w:val="000000" w:themeColor="text1"/>
          <w:szCs w:val="24"/>
        </w:rPr>
        <w:t>είμαστε σύμφωνοι. Κ</w:t>
      </w:r>
      <w:r w:rsidRPr="00C13234">
        <w:rPr>
          <w:rFonts w:eastAsia="Times New Roman"/>
          <w:color w:val="000000" w:themeColor="text1"/>
          <w:szCs w:val="24"/>
        </w:rPr>
        <w:t>αλή είναι η σκέ</w:t>
      </w:r>
      <w:r w:rsidRPr="00C13234">
        <w:rPr>
          <w:rFonts w:eastAsia="Times New Roman"/>
          <w:color w:val="000000" w:themeColor="text1"/>
          <w:szCs w:val="24"/>
        </w:rPr>
        <w:t>ψη αυτή για την ακρόαση τ</w:t>
      </w:r>
      <w:r>
        <w:rPr>
          <w:rFonts w:eastAsia="Times New Roman"/>
          <w:color w:val="000000" w:themeColor="text1"/>
          <w:szCs w:val="24"/>
        </w:rPr>
        <w:t>ου επιτρόπου. Μ</w:t>
      </w:r>
      <w:r w:rsidRPr="00C13234">
        <w:rPr>
          <w:rFonts w:eastAsia="Times New Roman"/>
          <w:color w:val="000000" w:themeColor="text1"/>
          <w:szCs w:val="24"/>
        </w:rPr>
        <w:t>πορεί να γίνει και χωρίς να υπάρχει σχετική πρόβλεψη</w:t>
      </w:r>
      <w:r>
        <w:rPr>
          <w:rFonts w:eastAsia="Times New Roman"/>
          <w:color w:val="000000" w:themeColor="text1"/>
          <w:szCs w:val="24"/>
        </w:rPr>
        <w:t>. Α</w:t>
      </w:r>
      <w:r w:rsidRPr="00C13234">
        <w:rPr>
          <w:rFonts w:eastAsia="Times New Roman"/>
          <w:color w:val="000000" w:themeColor="text1"/>
          <w:szCs w:val="24"/>
        </w:rPr>
        <w:t>ν υπήρχε</w:t>
      </w:r>
      <w:r>
        <w:rPr>
          <w:rFonts w:eastAsia="Times New Roman"/>
          <w:color w:val="000000" w:themeColor="text1"/>
          <w:szCs w:val="24"/>
        </w:rPr>
        <w:t>,</w:t>
      </w:r>
      <w:r w:rsidRPr="00C13234">
        <w:rPr>
          <w:rFonts w:eastAsia="Times New Roman"/>
          <w:color w:val="000000" w:themeColor="text1"/>
          <w:szCs w:val="24"/>
        </w:rPr>
        <w:t xml:space="preserve"> ακόμ</w:t>
      </w:r>
      <w:r>
        <w:rPr>
          <w:rFonts w:eastAsia="Times New Roman"/>
          <w:color w:val="000000" w:themeColor="text1"/>
          <w:szCs w:val="24"/>
        </w:rPr>
        <w:t>η</w:t>
      </w:r>
      <w:r w:rsidRPr="00C13234">
        <w:rPr>
          <w:rFonts w:eastAsia="Times New Roman"/>
          <w:color w:val="000000" w:themeColor="text1"/>
          <w:szCs w:val="24"/>
        </w:rPr>
        <w:t xml:space="preserve"> καλύτερα</w:t>
      </w:r>
      <w:r>
        <w:rPr>
          <w:rFonts w:eastAsia="Times New Roman"/>
          <w:color w:val="000000" w:themeColor="text1"/>
          <w:szCs w:val="24"/>
        </w:rPr>
        <w:t>. Κ</w:t>
      </w:r>
      <w:r w:rsidRPr="00C13234">
        <w:rPr>
          <w:rFonts w:eastAsia="Times New Roman"/>
          <w:color w:val="000000" w:themeColor="text1"/>
          <w:szCs w:val="24"/>
        </w:rPr>
        <w:t>αι εδώ δεν έχουμε αντιρρήσεις</w:t>
      </w:r>
      <w:r>
        <w:rPr>
          <w:rFonts w:eastAsia="Times New Roman"/>
          <w:color w:val="000000" w:themeColor="text1"/>
          <w:szCs w:val="24"/>
        </w:rPr>
        <w:t>.</w:t>
      </w:r>
    </w:p>
    <w:p w14:paraId="03B0F060"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Έ</w:t>
      </w:r>
      <w:r w:rsidRPr="00C13234">
        <w:rPr>
          <w:rFonts w:eastAsia="Times New Roman"/>
          <w:color w:val="000000" w:themeColor="text1"/>
          <w:szCs w:val="24"/>
        </w:rPr>
        <w:t xml:space="preserve">χουμε </w:t>
      </w:r>
      <w:r>
        <w:rPr>
          <w:rFonts w:eastAsia="Times New Roman"/>
          <w:color w:val="000000" w:themeColor="text1"/>
          <w:szCs w:val="24"/>
        </w:rPr>
        <w:t>αντίρρηση, όμως, κύριε Π</w:t>
      </w:r>
      <w:r w:rsidRPr="00C13234">
        <w:rPr>
          <w:rFonts w:eastAsia="Times New Roman"/>
          <w:color w:val="000000" w:themeColor="text1"/>
          <w:szCs w:val="24"/>
        </w:rPr>
        <w:t>ρόεδρε</w:t>
      </w:r>
      <w:r>
        <w:rPr>
          <w:rFonts w:eastAsia="Times New Roman"/>
          <w:color w:val="000000" w:themeColor="text1"/>
          <w:szCs w:val="24"/>
        </w:rPr>
        <w:t xml:space="preserve">, </w:t>
      </w:r>
      <w:r w:rsidRPr="00C13234">
        <w:rPr>
          <w:rFonts w:eastAsia="Times New Roman"/>
          <w:color w:val="000000" w:themeColor="text1"/>
          <w:szCs w:val="24"/>
        </w:rPr>
        <w:t xml:space="preserve">στον </w:t>
      </w:r>
      <w:r>
        <w:rPr>
          <w:rFonts w:eastAsia="Times New Roman"/>
          <w:color w:val="000000" w:themeColor="text1"/>
          <w:szCs w:val="24"/>
        </w:rPr>
        <w:t>ο</w:t>
      </w:r>
      <w:r w:rsidRPr="00C13234">
        <w:rPr>
          <w:rFonts w:eastAsia="Times New Roman"/>
          <w:color w:val="000000" w:themeColor="text1"/>
          <w:szCs w:val="24"/>
        </w:rPr>
        <w:t xml:space="preserve">ργανισμό και </w:t>
      </w:r>
      <w:r>
        <w:rPr>
          <w:rFonts w:eastAsia="Times New Roman"/>
          <w:color w:val="000000" w:themeColor="text1"/>
          <w:szCs w:val="24"/>
        </w:rPr>
        <w:t xml:space="preserve">είμαι υποχρεωμένος να επαναλάβω όσα </w:t>
      </w:r>
      <w:proofErr w:type="spellStart"/>
      <w:r>
        <w:rPr>
          <w:rFonts w:eastAsia="Times New Roman"/>
          <w:color w:val="000000" w:themeColor="text1"/>
          <w:szCs w:val="24"/>
        </w:rPr>
        <w:t>προ</w:t>
      </w:r>
      <w:r w:rsidRPr="00C13234">
        <w:rPr>
          <w:rFonts w:eastAsia="Times New Roman"/>
          <w:color w:val="000000" w:themeColor="text1"/>
          <w:szCs w:val="24"/>
        </w:rPr>
        <w:t>είπα</w:t>
      </w:r>
      <w:proofErr w:type="spellEnd"/>
      <w:r>
        <w:rPr>
          <w:rFonts w:eastAsia="Times New Roman"/>
          <w:color w:val="000000" w:themeColor="text1"/>
          <w:szCs w:val="24"/>
        </w:rPr>
        <w:t>.</w:t>
      </w:r>
    </w:p>
    <w:p w14:paraId="03B0F061"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C13234">
        <w:rPr>
          <w:rFonts w:eastAsia="Times New Roman"/>
          <w:color w:val="000000" w:themeColor="text1"/>
          <w:szCs w:val="24"/>
        </w:rPr>
        <w:t>α ξεκινήσω πάλι από την αρχή</w:t>
      </w:r>
      <w:r>
        <w:rPr>
          <w:rFonts w:eastAsia="Times New Roman"/>
          <w:color w:val="000000" w:themeColor="text1"/>
          <w:szCs w:val="24"/>
        </w:rPr>
        <w:t xml:space="preserve">. </w:t>
      </w:r>
      <w:r>
        <w:rPr>
          <w:rFonts w:eastAsia="Times New Roman"/>
          <w:color w:val="000000" w:themeColor="text1"/>
          <w:szCs w:val="24"/>
        </w:rPr>
        <w:t>Εάν</w:t>
      </w:r>
      <w:r w:rsidRPr="00C13234">
        <w:rPr>
          <w:rFonts w:eastAsia="Times New Roman"/>
          <w:color w:val="000000" w:themeColor="text1"/>
          <w:szCs w:val="24"/>
        </w:rPr>
        <w:t xml:space="preserve"> κάποιος μπορεί να ισχυριστεί ότι δεν έγινα κατανοητός όταν έ</w:t>
      </w:r>
      <w:r>
        <w:rPr>
          <w:rFonts w:eastAsia="Times New Roman"/>
          <w:color w:val="000000" w:themeColor="text1"/>
          <w:szCs w:val="24"/>
        </w:rPr>
        <w:t xml:space="preserve">θεσα </w:t>
      </w:r>
      <w:r w:rsidRPr="00C13234">
        <w:rPr>
          <w:rFonts w:eastAsia="Times New Roman"/>
          <w:color w:val="000000" w:themeColor="text1"/>
          <w:szCs w:val="24"/>
        </w:rPr>
        <w:t>θέματα ευγένειας και μη προσβολής</w:t>
      </w:r>
      <w:r>
        <w:rPr>
          <w:rFonts w:eastAsia="Times New Roman"/>
          <w:color w:val="000000" w:themeColor="text1"/>
          <w:szCs w:val="24"/>
        </w:rPr>
        <w:t>,</w:t>
      </w:r>
      <w:r w:rsidRPr="00C13234">
        <w:rPr>
          <w:rFonts w:eastAsia="Times New Roman"/>
          <w:color w:val="000000" w:themeColor="text1"/>
          <w:szCs w:val="24"/>
        </w:rPr>
        <w:t xml:space="preserve"> αυτός δεν καταλαβαίνει</w:t>
      </w:r>
      <w:r>
        <w:rPr>
          <w:rFonts w:eastAsia="Times New Roman"/>
          <w:color w:val="000000" w:themeColor="text1"/>
          <w:szCs w:val="24"/>
        </w:rPr>
        <w:t xml:space="preserve">. Όμως </w:t>
      </w:r>
      <w:r w:rsidRPr="00C13234">
        <w:rPr>
          <w:rFonts w:eastAsia="Times New Roman"/>
          <w:color w:val="000000" w:themeColor="text1"/>
          <w:szCs w:val="24"/>
        </w:rPr>
        <w:t xml:space="preserve">για τις ανάγκες του κοινοβουλευτικού έργου </w:t>
      </w:r>
      <w:r>
        <w:rPr>
          <w:rFonts w:eastAsia="Times New Roman"/>
          <w:color w:val="000000" w:themeColor="text1"/>
          <w:szCs w:val="24"/>
        </w:rPr>
        <w:t>α</w:t>
      </w:r>
      <w:r w:rsidRPr="00C13234">
        <w:rPr>
          <w:rFonts w:eastAsia="Times New Roman"/>
          <w:color w:val="000000" w:themeColor="text1"/>
          <w:szCs w:val="24"/>
        </w:rPr>
        <w:t>ς τα επαναλάβ</w:t>
      </w:r>
      <w:r>
        <w:rPr>
          <w:rFonts w:eastAsia="Times New Roman"/>
          <w:color w:val="000000" w:themeColor="text1"/>
          <w:szCs w:val="24"/>
        </w:rPr>
        <w:t>ω.</w:t>
      </w:r>
    </w:p>
    <w:p w14:paraId="03B0F062"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t xml:space="preserve">Υπάρχει ένα </w:t>
      </w:r>
      <w:r>
        <w:rPr>
          <w:rFonts w:eastAsia="Times New Roman"/>
          <w:color w:val="212121"/>
          <w:szCs w:val="24"/>
        </w:rPr>
        <w:t>δ</w:t>
      </w:r>
      <w:r>
        <w:rPr>
          <w:rFonts w:eastAsia="Times New Roman"/>
          <w:color w:val="212121"/>
          <w:szCs w:val="24"/>
        </w:rPr>
        <w:t xml:space="preserve">ιοικητικό </w:t>
      </w:r>
      <w:r>
        <w:rPr>
          <w:rFonts w:eastAsia="Times New Roman"/>
          <w:color w:val="212121"/>
          <w:szCs w:val="24"/>
        </w:rPr>
        <w:t>σ</w:t>
      </w:r>
      <w:r>
        <w:rPr>
          <w:rFonts w:eastAsia="Times New Roman"/>
          <w:color w:val="212121"/>
          <w:szCs w:val="24"/>
        </w:rPr>
        <w:t xml:space="preserve">υμβούλιο, διατηρείται και από τον </w:t>
      </w:r>
      <w:r>
        <w:rPr>
          <w:rFonts w:eastAsia="Times New Roman"/>
          <w:color w:val="212121"/>
          <w:szCs w:val="24"/>
        </w:rPr>
        <w:t>ο</w:t>
      </w:r>
      <w:r>
        <w:rPr>
          <w:rFonts w:eastAsia="Times New Roman"/>
          <w:color w:val="212121"/>
          <w:szCs w:val="24"/>
        </w:rPr>
        <w:t>ργανισμό με τη σημερινή του τ</w:t>
      </w:r>
      <w:r w:rsidRPr="00CB15D9">
        <w:rPr>
          <w:rFonts w:eastAsia="Times New Roman"/>
          <w:color w:val="212121"/>
          <w:szCs w:val="24"/>
        </w:rPr>
        <w:t>ροποποίηση</w:t>
      </w:r>
      <w:r>
        <w:rPr>
          <w:rFonts w:eastAsia="Times New Roman"/>
          <w:color w:val="212121"/>
          <w:szCs w:val="24"/>
        </w:rPr>
        <w:t>,</w:t>
      </w:r>
      <w:r w:rsidRPr="00CB15D9">
        <w:rPr>
          <w:rFonts w:eastAsia="Times New Roman"/>
          <w:color w:val="212121"/>
          <w:szCs w:val="24"/>
        </w:rPr>
        <w:t xml:space="preserve"> από το 1999</w:t>
      </w:r>
      <w:r>
        <w:rPr>
          <w:rFonts w:eastAsia="Times New Roman"/>
          <w:color w:val="212121"/>
          <w:szCs w:val="24"/>
        </w:rPr>
        <w:t>,</w:t>
      </w:r>
      <w:r w:rsidRPr="00CB15D9">
        <w:rPr>
          <w:rFonts w:eastAsia="Times New Roman"/>
          <w:color w:val="212121"/>
          <w:szCs w:val="24"/>
        </w:rPr>
        <w:t xml:space="preserve"> πο</w:t>
      </w:r>
      <w:r>
        <w:rPr>
          <w:rFonts w:eastAsia="Times New Roman"/>
          <w:color w:val="212121"/>
          <w:szCs w:val="24"/>
        </w:rPr>
        <w:t>υ συγκροτείται από υψηλοτάτου κύρους</w:t>
      </w:r>
      <w:r w:rsidRPr="00CB15D9">
        <w:rPr>
          <w:rFonts w:eastAsia="Times New Roman"/>
          <w:color w:val="212121"/>
          <w:szCs w:val="24"/>
        </w:rPr>
        <w:t xml:space="preserve"> πολιτικά πρόσωπα</w:t>
      </w:r>
      <w:r>
        <w:rPr>
          <w:rFonts w:eastAsia="Times New Roman"/>
          <w:color w:val="212121"/>
          <w:szCs w:val="24"/>
        </w:rPr>
        <w:t xml:space="preserve"> κ</w:t>
      </w:r>
      <w:r w:rsidRPr="00CB15D9">
        <w:rPr>
          <w:rFonts w:eastAsia="Times New Roman"/>
          <w:color w:val="212121"/>
          <w:szCs w:val="24"/>
        </w:rPr>
        <w:t xml:space="preserve">αι αυτόν </w:t>
      </w:r>
      <w:r>
        <w:rPr>
          <w:rFonts w:eastAsia="Times New Roman"/>
          <w:color w:val="212121"/>
          <w:szCs w:val="24"/>
        </w:rPr>
        <w:t>ή αυτήν που επέλεξε η Βουλή ως Πρόεδρό</w:t>
      </w:r>
      <w:r w:rsidRPr="00CB15D9">
        <w:rPr>
          <w:rFonts w:eastAsia="Times New Roman"/>
          <w:color w:val="212121"/>
          <w:szCs w:val="24"/>
        </w:rPr>
        <w:t xml:space="preserve"> της </w:t>
      </w:r>
      <w:r>
        <w:rPr>
          <w:rFonts w:eastAsia="Times New Roman"/>
          <w:color w:val="212121"/>
          <w:szCs w:val="24"/>
        </w:rPr>
        <w:t xml:space="preserve">τον νοούμε </w:t>
      </w:r>
      <w:r w:rsidRPr="00CB15D9">
        <w:rPr>
          <w:rFonts w:eastAsia="Times New Roman"/>
          <w:color w:val="212121"/>
          <w:szCs w:val="24"/>
        </w:rPr>
        <w:t xml:space="preserve">ως πρόσωπο </w:t>
      </w:r>
      <w:r>
        <w:rPr>
          <w:rFonts w:eastAsia="Times New Roman"/>
          <w:color w:val="212121"/>
          <w:szCs w:val="24"/>
        </w:rPr>
        <w:t>υψηλού κύρους. Έναν πρώην Π</w:t>
      </w:r>
      <w:r w:rsidRPr="00CB15D9">
        <w:rPr>
          <w:rFonts w:eastAsia="Times New Roman"/>
          <w:color w:val="212121"/>
          <w:szCs w:val="24"/>
        </w:rPr>
        <w:t>ρωθυπουργ</w:t>
      </w:r>
      <w:r w:rsidRPr="00CB15D9">
        <w:rPr>
          <w:rFonts w:eastAsia="Times New Roman"/>
          <w:color w:val="212121"/>
          <w:szCs w:val="24"/>
        </w:rPr>
        <w:t>ό</w:t>
      </w:r>
      <w:r>
        <w:rPr>
          <w:rFonts w:eastAsia="Times New Roman"/>
          <w:color w:val="212121"/>
          <w:szCs w:val="24"/>
        </w:rPr>
        <w:t xml:space="preserve">, που ο </w:t>
      </w:r>
      <w:r w:rsidRPr="00CB15D9">
        <w:rPr>
          <w:rFonts w:eastAsia="Times New Roman"/>
          <w:color w:val="212121"/>
          <w:szCs w:val="24"/>
        </w:rPr>
        <w:t>ελληνικός λαός επέλεξε να είναι το πρώτο πολιτικό πρόσωπο της χ</w:t>
      </w:r>
      <w:r>
        <w:rPr>
          <w:rFonts w:eastAsia="Times New Roman"/>
          <w:color w:val="212121"/>
          <w:szCs w:val="24"/>
        </w:rPr>
        <w:t xml:space="preserve">ώρας, τον νοούμε </w:t>
      </w:r>
      <w:r w:rsidRPr="00CB15D9">
        <w:rPr>
          <w:rFonts w:eastAsia="Times New Roman"/>
          <w:color w:val="212121"/>
          <w:szCs w:val="24"/>
        </w:rPr>
        <w:t xml:space="preserve">ως πρόσωπο </w:t>
      </w:r>
      <w:r>
        <w:rPr>
          <w:rFonts w:eastAsia="Times New Roman"/>
          <w:color w:val="212121"/>
          <w:szCs w:val="24"/>
        </w:rPr>
        <w:t xml:space="preserve">υψηλού </w:t>
      </w:r>
      <w:r w:rsidRPr="00CB15D9">
        <w:rPr>
          <w:rFonts w:eastAsia="Times New Roman"/>
          <w:color w:val="212121"/>
          <w:szCs w:val="24"/>
        </w:rPr>
        <w:t xml:space="preserve">πολιτικού </w:t>
      </w:r>
      <w:r>
        <w:rPr>
          <w:rFonts w:eastAsia="Times New Roman"/>
          <w:color w:val="212121"/>
          <w:szCs w:val="24"/>
        </w:rPr>
        <w:t xml:space="preserve">κύρους. Τους </w:t>
      </w:r>
      <w:r>
        <w:rPr>
          <w:rFonts w:eastAsia="Times New Roman"/>
          <w:color w:val="212121"/>
          <w:szCs w:val="24"/>
        </w:rPr>
        <w:t>α</w:t>
      </w:r>
      <w:r w:rsidRPr="00CB15D9">
        <w:rPr>
          <w:rFonts w:eastAsia="Times New Roman"/>
          <w:color w:val="212121"/>
          <w:szCs w:val="24"/>
        </w:rPr>
        <w:t>ρχηγούς των πολιτικών κομμάτων</w:t>
      </w:r>
      <w:r>
        <w:rPr>
          <w:rFonts w:eastAsia="Times New Roman"/>
          <w:color w:val="212121"/>
          <w:szCs w:val="24"/>
        </w:rPr>
        <w:t>,</w:t>
      </w:r>
      <w:r w:rsidRPr="00CB15D9">
        <w:rPr>
          <w:rFonts w:eastAsia="Times New Roman"/>
          <w:color w:val="212121"/>
          <w:szCs w:val="24"/>
        </w:rPr>
        <w:t xml:space="preserve"> που εκλέγονται μέσα από δημοκρατικές διαδικασίες</w:t>
      </w:r>
      <w:r>
        <w:rPr>
          <w:rFonts w:eastAsia="Times New Roman"/>
          <w:color w:val="212121"/>
          <w:szCs w:val="24"/>
        </w:rPr>
        <w:t xml:space="preserve">, τους εννοούμε ως </w:t>
      </w:r>
      <w:r w:rsidRPr="00CB15D9">
        <w:rPr>
          <w:rFonts w:eastAsia="Times New Roman"/>
          <w:color w:val="212121"/>
          <w:szCs w:val="24"/>
        </w:rPr>
        <w:t xml:space="preserve">πρόσωπα υψηλού πολιτικού </w:t>
      </w:r>
      <w:r>
        <w:rPr>
          <w:rFonts w:eastAsia="Times New Roman"/>
          <w:color w:val="212121"/>
          <w:szCs w:val="24"/>
        </w:rPr>
        <w:t xml:space="preserve">κύρους. Αυτοί συγκροτούν το </w:t>
      </w:r>
      <w:r>
        <w:rPr>
          <w:rFonts w:eastAsia="Times New Roman"/>
          <w:color w:val="212121"/>
          <w:szCs w:val="24"/>
        </w:rPr>
        <w:t>δ</w:t>
      </w:r>
      <w:r>
        <w:rPr>
          <w:rFonts w:eastAsia="Times New Roman"/>
          <w:color w:val="212121"/>
          <w:szCs w:val="24"/>
        </w:rPr>
        <w:t xml:space="preserve">ιοικητικό </w:t>
      </w:r>
      <w:r>
        <w:rPr>
          <w:rFonts w:eastAsia="Times New Roman"/>
          <w:color w:val="212121"/>
          <w:szCs w:val="24"/>
        </w:rPr>
        <w:t>σ</w:t>
      </w:r>
      <w:r>
        <w:rPr>
          <w:rFonts w:eastAsia="Times New Roman"/>
          <w:color w:val="212121"/>
          <w:szCs w:val="24"/>
        </w:rPr>
        <w:t xml:space="preserve">υμβούλιο του Ιδρύματος </w:t>
      </w:r>
      <w:r w:rsidRPr="00CB15D9">
        <w:rPr>
          <w:rFonts w:eastAsia="Times New Roman"/>
          <w:color w:val="212121"/>
          <w:szCs w:val="24"/>
        </w:rPr>
        <w:t xml:space="preserve">της Βουλής </w:t>
      </w:r>
      <w:r>
        <w:rPr>
          <w:rFonts w:eastAsia="Times New Roman"/>
          <w:color w:val="212121"/>
          <w:szCs w:val="24"/>
        </w:rPr>
        <w:t>για τον Κ</w:t>
      </w:r>
      <w:r w:rsidRPr="00CB15D9">
        <w:rPr>
          <w:rFonts w:eastAsia="Times New Roman"/>
          <w:color w:val="212121"/>
          <w:szCs w:val="24"/>
        </w:rPr>
        <w:t>οινοβουλευτ</w:t>
      </w:r>
      <w:r>
        <w:rPr>
          <w:rFonts w:eastAsia="Times New Roman"/>
          <w:color w:val="212121"/>
          <w:szCs w:val="24"/>
        </w:rPr>
        <w:t>ισμό και τη Δ</w:t>
      </w:r>
      <w:r w:rsidRPr="00CB15D9">
        <w:rPr>
          <w:rFonts w:eastAsia="Times New Roman"/>
          <w:color w:val="212121"/>
          <w:szCs w:val="24"/>
        </w:rPr>
        <w:t>ημοκρατία</w:t>
      </w:r>
      <w:r>
        <w:rPr>
          <w:rFonts w:eastAsia="Times New Roman"/>
          <w:color w:val="212121"/>
          <w:szCs w:val="24"/>
        </w:rPr>
        <w:t xml:space="preserve">. </w:t>
      </w:r>
    </w:p>
    <w:p w14:paraId="03B0F063"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lastRenderedPageBreak/>
        <w:t>Δ</w:t>
      </w:r>
      <w:r w:rsidRPr="00CB15D9">
        <w:rPr>
          <w:rFonts w:eastAsia="Times New Roman"/>
          <w:color w:val="212121"/>
          <w:szCs w:val="24"/>
        </w:rPr>
        <w:t>εν μπορείς</w:t>
      </w:r>
      <w:r>
        <w:rPr>
          <w:rFonts w:eastAsia="Times New Roman"/>
          <w:color w:val="212121"/>
          <w:szCs w:val="24"/>
        </w:rPr>
        <w:t>, όταν είσαι νυν Πρόεδρος της Β</w:t>
      </w:r>
      <w:r w:rsidRPr="00CB15D9">
        <w:rPr>
          <w:rFonts w:eastAsia="Times New Roman"/>
          <w:color w:val="212121"/>
          <w:szCs w:val="24"/>
        </w:rPr>
        <w:t>ουλής</w:t>
      </w:r>
      <w:r>
        <w:rPr>
          <w:rFonts w:eastAsia="Times New Roman"/>
          <w:color w:val="212121"/>
          <w:szCs w:val="24"/>
        </w:rPr>
        <w:t>,</w:t>
      </w:r>
      <w:r w:rsidRPr="00CB15D9">
        <w:rPr>
          <w:rFonts w:eastAsia="Times New Roman"/>
          <w:color w:val="212121"/>
          <w:szCs w:val="24"/>
        </w:rPr>
        <w:t xml:space="preserve"> να τους προσβάλλεις</w:t>
      </w:r>
      <w:r>
        <w:rPr>
          <w:rFonts w:eastAsia="Times New Roman"/>
          <w:color w:val="212121"/>
          <w:szCs w:val="24"/>
        </w:rPr>
        <w:t xml:space="preserve">. </w:t>
      </w:r>
      <w:r>
        <w:rPr>
          <w:rFonts w:eastAsia="Times New Roman"/>
          <w:color w:val="212121"/>
          <w:szCs w:val="24"/>
        </w:rPr>
        <w:t>Π</w:t>
      </w:r>
      <w:r>
        <w:rPr>
          <w:rFonts w:eastAsia="Times New Roman"/>
          <w:color w:val="212121"/>
          <w:szCs w:val="24"/>
        </w:rPr>
        <w:t>ώ</w:t>
      </w:r>
      <w:r w:rsidRPr="00CB15D9">
        <w:rPr>
          <w:rFonts w:eastAsia="Times New Roman"/>
          <w:color w:val="212121"/>
          <w:szCs w:val="24"/>
        </w:rPr>
        <w:t>ς τους προσβάλλεις</w:t>
      </w:r>
      <w:r>
        <w:rPr>
          <w:rFonts w:eastAsia="Times New Roman"/>
          <w:color w:val="212121"/>
          <w:szCs w:val="24"/>
        </w:rPr>
        <w:t>; Όταν τους αναθέτεις</w:t>
      </w:r>
      <w:r w:rsidRPr="00CB15D9">
        <w:rPr>
          <w:rFonts w:eastAsia="Times New Roman"/>
          <w:color w:val="212121"/>
          <w:szCs w:val="24"/>
        </w:rPr>
        <w:t xml:space="preserve"> κάπ</w:t>
      </w:r>
      <w:r>
        <w:rPr>
          <w:rFonts w:eastAsia="Times New Roman"/>
          <w:color w:val="212121"/>
          <w:szCs w:val="24"/>
        </w:rPr>
        <w:t>οια καθήκοντα και με α</w:t>
      </w:r>
      <w:r>
        <w:rPr>
          <w:rFonts w:eastAsia="Times New Roman"/>
          <w:color w:val="212121"/>
          <w:szCs w:val="24"/>
        </w:rPr>
        <w:t xml:space="preserve">υτόν τον </w:t>
      </w:r>
      <w:r>
        <w:rPr>
          <w:rFonts w:eastAsia="Times New Roman"/>
          <w:color w:val="212121"/>
          <w:szCs w:val="24"/>
        </w:rPr>
        <w:t>ο</w:t>
      </w:r>
      <w:r w:rsidRPr="00CB15D9">
        <w:rPr>
          <w:rFonts w:eastAsia="Times New Roman"/>
          <w:color w:val="212121"/>
          <w:szCs w:val="24"/>
        </w:rPr>
        <w:t>ργανισμό</w:t>
      </w:r>
      <w:r>
        <w:rPr>
          <w:rFonts w:eastAsia="Times New Roman"/>
          <w:color w:val="212121"/>
          <w:szCs w:val="24"/>
        </w:rPr>
        <w:t>,</w:t>
      </w:r>
      <w:r w:rsidRPr="00CB15D9">
        <w:rPr>
          <w:rFonts w:eastAsia="Times New Roman"/>
          <w:color w:val="212121"/>
          <w:szCs w:val="24"/>
        </w:rPr>
        <w:t xml:space="preserve"> αλλά για τις αλλαγές που αφορούν τις αρμοδιότητές τους δεν τους ρωτάς</w:t>
      </w:r>
      <w:r>
        <w:rPr>
          <w:rFonts w:eastAsia="Times New Roman"/>
          <w:color w:val="212121"/>
          <w:szCs w:val="24"/>
        </w:rPr>
        <w:t>. Γ</w:t>
      </w:r>
      <w:r w:rsidRPr="00CB15D9">
        <w:rPr>
          <w:rFonts w:eastAsia="Times New Roman"/>
          <w:color w:val="212121"/>
          <w:szCs w:val="24"/>
        </w:rPr>
        <w:t>ιατί δεν τους ρωτάς</w:t>
      </w:r>
      <w:r>
        <w:rPr>
          <w:rFonts w:eastAsia="Times New Roman"/>
          <w:color w:val="212121"/>
          <w:szCs w:val="24"/>
        </w:rPr>
        <w:t>;</w:t>
      </w:r>
      <w:r w:rsidRPr="00CB15D9">
        <w:rPr>
          <w:rFonts w:eastAsia="Times New Roman"/>
          <w:color w:val="212121"/>
          <w:szCs w:val="24"/>
        </w:rPr>
        <w:t xml:space="preserve"> </w:t>
      </w:r>
      <w:r>
        <w:rPr>
          <w:rFonts w:eastAsia="Times New Roman"/>
          <w:color w:val="212121"/>
          <w:szCs w:val="24"/>
        </w:rPr>
        <w:t>Τα νοείς ως πρόσωπα πολιτικού κύρους υψηλοτά</w:t>
      </w:r>
      <w:r w:rsidRPr="00CB15D9">
        <w:rPr>
          <w:rFonts w:eastAsia="Times New Roman"/>
          <w:color w:val="212121"/>
          <w:szCs w:val="24"/>
        </w:rPr>
        <w:t xml:space="preserve">του επιπέδου </w:t>
      </w:r>
      <w:r>
        <w:rPr>
          <w:rFonts w:eastAsia="Times New Roman"/>
          <w:color w:val="212121"/>
          <w:szCs w:val="24"/>
        </w:rPr>
        <w:t>για να σου κάνουν τι; Για να</w:t>
      </w:r>
      <w:r w:rsidRPr="00CB15D9">
        <w:rPr>
          <w:rFonts w:eastAsia="Times New Roman"/>
          <w:color w:val="212121"/>
          <w:szCs w:val="24"/>
        </w:rPr>
        <w:t xml:space="preserve"> είναι εκεί</w:t>
      </w:r>
      <w:r>
        <w:rPr>
          <w:rFonts w:eastAsia="Times New Roman"/>
          <w:color w:val="212121"/>
          <w:szCs w:val="24"/>
        </w:rPr>
        <w:t>;</w:t>
      </w:r>
      <w:r w:rsidRPr="00CB15D9">
        <w:rPr>
          <w:rFonts w:eastAsia="Times New Roman"/>
          <w:color w:val="212121"/>
          <w:szCs w:val="24"/>
        </w:rPr>
        <w:t xml:space="preserve"> </w:t>
      </w:r>
      <w:r>
        <w:rPr>
          <w:rFonts w:eastAsia="Times New Roman"/>
          <w:color w:val="212121"/>
          <w:szCs w:val="24"/>
        </w:rPr>
        <w:t>Για</w:t>
      </w:r>
      <w:r w:rsidRPr="00CB15D9">
        <w:rPr>
          <w:rFonts w:eastAsia="Times New Roman"/>
          <w:color w:val="212121"/>
          <w:szCs w:val="24"/>
        </w:rPr>
        <w:t xml:space="preserve"> να προσέρχονται στη μία </w:t>
      </w:r>
      <w:r>
        <w:rPr>
          <w:rFonts w:eastAsia="Times New Roman"/>
          <w:color w:val="212121"/>
          <w:szCs w:val="24"/>
        </w:rPr>
        <w:t>συνεδρίαση</w:t>
      </w:r>
      <w:r w:rsidRPr="00CB15D9">
        <w:rPr>
          <w:rFonts w:eastAsia="Times New Roman"/>
          <w:color w:val="212121"/>
          <w:szCs w:val="24"/>
        </w:rPr>
        <w:t xml:space="preserve"> που ορ</w:t>
      </w:r>
      <w:r w:rsidRPr="00CB15D9">
        <w:rPr>
          <w:rFonts w:eastAsia="Times New Roman"/>
          <w:color w:val="212121"/>
          <w:szCs w:val="24"/>
        </w:rPr>
        <w:t xml:space="preserve">ίζεις από τις τρεις </w:t>
      </w:r>
      <w:r>
        <w:rPr>
          <w:rFonts w:eastAsia="Times New Roman"/>
          <w:color w:val="212121"/>
          <w:szCs w:val="24"/>
        </w:rPr>
        <w:t>έ</w:t>
      </w:r>
      <w:r w:rsidRPr="00CB15D9">
        <w:rPr>
          <w:rFonts w:eastAsia="Times New Roman"/>
          <w:color w:val="212121"/>
          <w:szCs w:val="24"/>
        </w:rPr>
        <w:t>ως ελ</w:t>
      </w:r>
      <w:r>
        <w:rPr>
          <w:rFonts w:eastAsia="Times New Roman"/>
          <w:color w:val="212121"/>
          <w:szCs w:val="24"/>
        </w:rPr>
        <w:t xml:space="preserve">άχιστο αριθμό συνεδριάσεων του </w:t>
      </w:r>
      <w:r>
        <w:rPr>
          <w:rFonts w:eastAsia="Times New Roman"/>
          <w:color w:val="212121"/>
          <w:szCs w:val="24"/>
        </w:rPr>
        <w:t>δ</w:t>
      </w:r>
      <w:r w:rsidRPr="00CB15D9">
        <w:rPr>
          <w:rFonts w:eastAsia="Times New Roman"/>
          <w:color w:val="212121"/>
          <w:szCs w:val="24"/>
        </w:rPr>
        <w:t xml:space="preserve">ιοικητικού </w:t>
      </w:r>
      <w:r>
        <w:rPr>
          <w:rFonts w:eastAsia="Times New Roman"/>
          <w:color w:val="212121"/>
          <w:szCs w:val="24"/>
        </w:rPr>
        <w:t>σ</w:t>
      </w:r>
      <w:r w:rsidRPr="00CB15D9">
        <w:rPr>
          <w:rFonts w:eastAsia="Times New Roman"/>
          <w:color w:val="212121"/>
          <w:szCs w:val="24"/>
        </w:rPr>
        <w:t>υμβουλίου</w:t>
      </w:r>
      <w:r>
        <w:rPr>
          <w:rFonts w:eastAsia="Times New Roman"/>
          <w:color w:val="212121"/>
          <w:szCs w:val="24"/>
        </w:rPr>
        <w:t>, ό</w:t>
      </w:r>
      <w:r w:rsidRPr="00CB15D9">
        <w:rPr>
          <w:rFonts w:eastAsia="Times New Roman"/>
          <w:color w:val="212121"/>
          <w:szCs w:val="24"/>
        </w:rPr>
        <w:t xml:space="preserve">ταν ορίζεις ότι αυτό το </w:t>
      </w:r>
      <w:r>
        <w:rPr>
          <w:rFonts w:eastAsia="Times New Roman"/>
          <w:color w:val="212121"/>
          <w:szCs w:val="24"/>
        </w:rPr>
        <w:t>δ</w:t>
      </w:r>
      <w:r>
        <w:rPr>
          <w:rFonts w:eastAsia="Times New Roman"/>
          <w:color w:val="212121"/>
          <w:szCs w:val="24"/>
        </w:rPr>
        <w:t xml:space="preserve">ιοικητικό </w:t>
      </w:r>
      <w:r>
        <w:rPr>
          <w:rFonts w:eastAsia="Times New Roman"/>
          <w:color w:val="212121"/>
          <w:szCs w:val="24"/>
        </w:rPr>
        <w:t>σ</w:t>
      </w:r>
      <w:r>
        <w:rPr>
          <w:rFonts w:eastAsia="Times New Roman"/>
          <w:color w:val="212121"/>
          <w:szCs w:val="24"/>
        </w:rPr>
        <w:t xml:space="preserve">υμβούλιο </w:t>
      </w:r>
      <w:r w:rsidRPr="00CB15D9">
        <w:rPr>
          <w:rFonts w:eastAsia="Times New Roman"/>
          <w:color w:val="212121"/>
          <w:szCs w:val="24"/>
        </w:rPr>
        <w:t xml:space="preserve">κατευθύνει τη λειτουργία του </w:t>
      </w:r>
      <w:r>
        <w:rPr>
          <w:rFonts w:eastAsia="Times New Roman"/>
          <w:color w:val="212121"/>
          <w:szCs w:val="24"/>
        </w:rPr>
        <w:t>ι</w:t>
      </w:r>
      <w:r w:rsidRPr="00CB15D9">
        <w:rPr>
          <w:rFonts w:eastAsia="Times New Roman"/>
          <w:color w:val="212121"/>
          <w:szCs w:val="24"/>
        </w:rPr>
        <w:t>δρύματος και αυτ</w:t>
      </w:r>
      <w:r>
        <w:rPr>
          <w:rFonts w:eastAsia="Times New Roman"/>
          <w:color w:val="212121"/>
          <w:szCs w:val="24"/>
        </w:rPr>
        <w:t>ό δίνει τις βασικές οδηγίες στην εκτελεστικ</w:t>
      </w:r>
      <w:r w:rsidRPr="00CB15D9">
        <w:rPr>
          <w:rFonts w:eastAsia="Times New Roman"/>
          <w:color w:val="212121"/>
          <w:szCs w:val="24"/>
        </w:rPr>
        <w:t>ή επιτροπή για να λειτουργήσει</w:t>
      </w:r>
      <w:r>
        <w:rPr>
          <w:rFonts w:eastAsia="Times New Roman"/>
          <w:color w:val="212121"/>
          <w:szCs w:val="24"/>
        </w:rPr>
        <w:t>, αλλά και</w:t>
      </w:r>
      <w:r>
        <w:rPr>
          <w:rFonts w:eastAsia="Times New Roman"/>
          <w:color w:val="212121"/>
          <w:szCs w:val="24"/>
        </w:rPr>
        <w:t xml:space="preserve"> στην Ε</w:t>
      </w:r>
      <w:r w:rsidRPr="00CB15D9">
        <w:rPr>
          <w:rFonts w:eastAsia="Times New Roman"/>
          <w:color w:val="212121"/>
          <w:szCs w:val="24"/>
        </w:rPr>
        <w:t>πιστημονική Επιτροπή</w:t>
      </w:r>
      <w:r>
        <w:rPr>
          <w:rFonts w:eastAsia="Times New Roman"/>
          <w:color w:val="212121"/>
          <w:szCs w:val="24"/>
        </w:rPr>
        <w:t>;</w:t>
      </w:r>
      <w:r w:rsidRPr="00CB15D9">
        <w:rPr>
          <w:rFonts w:eastAsia="Times New Roman"/>
          <w:color w:val="212121"/>
          <w:szCs w:val="24"/>
        </w:rPr>
        <w:t xml:space="preserve"> </w:t>
      </w:r>
      <w:r>
        <w:rPr>
          <w:rFonts w:eastAsia="Times New Roman"/>
          <w:color w:val="212121"/>
          <w:szCs w:val="24"/>
        </w:rPr>
        <w:t>Ε</w:t>
      </w:r>
      <w:r w:rsidRPr="00CB15D9">
        <w:rPr>
          <w:rFonts w:eastAsia="Times New Roman"/>
          <w:color w:val="212121"/>
          <w:szCs w:val="24"/>
        </w:rPr>
        <w:t>ίναι λογικό να θες να συνεδριάζει μία φορά</w:t>
      </w:r>
      <w:r>
        <w:rPr>
          <w:rFonts w:eastAsia="Times New Roman"/>
          <w:color w:val="212121"/>
          <w:szCs w:val="24"/>
        </w:rPr>
        <w:t>; Κ</w:t>
      </w:r>
      <w:r w:rsidRPr="00CB15D9">
        <w:rPr>
          <w:rFonts w:eastAsia="Times New Roman"/>
          <w:color w:val="212121"/>
          <w:szCs w:val="24"/>
        </w:rPr>
        <w:t xml:space="preserve">αι η πρόβλεψη </w:t>
      </w:r>
      <w:r>
        <w:rPr>
          <w:rFonts w:eastAsia="Times New Roman"/>
          <w:color w:val="212121"/>
          <w:szCs w:val="24"/>
        </w:rPr>
        <w:t>αντιστοιχεί</w:t>
      </w:r>
      <w:r w:rsidRPr="00CB15D9">
        <w:rPr>
          <w:rFonts w:eastAsia="Times New Roman"/>
          <w:color w:val="212121"/>
          <w:szCs w:val="24"/>
        </w:rPr>
        <w:t xml:space="preserve"> </w:t>
      </w:r>
      <w:r>
        <w:rPr>
          <w:rFonts w:eastAsia="Times New Roman"/>
          <w:color w:val="212121"/>
          <w:szCs w:val="24"/>
        </w:rPr>
        <w:t xml:space="preserve">στην </w:t>
      </w:r>
      <w:r w:rsidRPr="00CB15D9">
        <w:rPr>
          <w:rFonts w:eastAsia="Times New Roman"/>
          <w:color w:val="212121"/>
          <w:szCs w:val="24"/>
        </w:rPr>
        <w:t>πραγματικότητα</w:t>
      </w:r>
      <w:r>
        <w:rPr>
          <w:rFonts w:eastAsia="Times New Roman"/>
          <w:color w:val="212121"/>
          <w:szCs w:val="24"/>
        </w:rPr>
        <w:t xml:space="preserve">. Μία φορά συνεδρίασε το </w:t>
      </w:r>
      <w:r>
        <w:rPr>
          <w:rFonts w:eastAsia="Times New Roman"/>
          <w:color w:val="212121"/>
          <w:szCs w:val="24"/>
        </w:rPr>
        <w:t>δ</w:t>
      </w:r>
      <w:r>
        <w:rPr>
          <w:rFonts w:eastAsia="Times New Roman"/>
          <w:color w:val="212121"/>
          <w:szCs w:val="24"/>
        </w:rPr>
        <w:t xml:space="preserve">ιοικητικό </w:t>
      </w:r>
      <w:r>
        <w:rPr>
          <w:rFonts w:eastAsia="Times New Roman"/>
          <w:color w:val="212121"/>
          <w:szCs w:val="24"/>
        </w:rPr>
        <w:t>σ</w:t>
      </w:r>
      <w:r w:rsidRPr="00CB15D9">
        <w:rPr>
          <w:rFonts w:eastAsia="Times New Roman"/>
          <w:color w:val="212121"/>
          <w:szCs w:val="24"/>
        </w:rPr>
        <w:t xml:space="preserve">υμβούλιο </w:t>
      </w:r>
      <w:r>
        <w:rPr>
          <w:rFonts w:eastAsia="Times New Roman"/>
          <w:color w:val="212121"/>
          <w:szCs w:val="24"/>
        </w:rPr>
        <w:t xml:space="preserve">το 2018. </w:t>
      </w:r>
    </w:p>
    <w:p w14:paraId="03B0F064"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t xml:space="preserve">Γιατί τους προσβάλλετε αυτούς τους ανθρώπους; Μήπως –για να μπούμε τώρα στην </w:t>
      </w:r>
      <w:r>
        <w:rPr>
          <w:rFonts w:eastAsia="Times New Roman"/>
          <w:color w:val="212121"/>
          <w:szCs w:val="24"/>
        </w:rPr>
        <w:t>ουσία- ε</w:t>
      </w:r>
      <w:r w:rsidRPr="00CB15D9">
        <w:rPr>
          <w:rFonts w:eastAsia="Times New Roman"/>
          <w:color w:val="212121"/>
          <w:szCs w:val="24"/>
        </w:rPr>
        <w:t>πειδή τους αφαιρεί</w:t>
      </w:r>
      <w:r>
        <w:rPr>
          <w:rFonts w:eastAsia="Times New Roman"/>
          <w:color w:val="212121"/>
          <w:szCs w:val="24"/>
        </w:rPr>
        <w:t>τε δυνατότητες λ</w:t>
      </w:r>
      <w:r w:rsidRPr="00CB15D9">
        <w:rPr>
          <w:rFonts w:eastAsia="Times New Roman"/>
          <w:color w:val="212121"/>
          <w:szCs w:val="24"/>
        </w:rPr>
        <w:t>ειτουργίας</w:t>
      </w:r>
      <w:r>
        <w:rPr>
          <w:rFonts w:eastAsia="Times New Roman"/>
          <w:color w:val="212121"/>
          <w:szCs w:val="24"/>
        </w:rPr>
        <w:t>,</w:t>
      </w:r>
      <w:r w:rsidRPr="00CB15D9">
        <w:rPr>
          <w:rFonts w:eastAsia="Times New Roman"/>
          <w:color w:val="212121"/>
          <w:szCs w:val="24"/>
        </w:rPr>
        <w:t xml:space="preserve"> όπως αυτή που </w:t>
      </w:r>
      <w:proofErr w:type="spellStart"/>
      <w:r w:rsidRPr="00CB15D9">
        <w:rPr>
          <w:rFonts w:eastAsia="Times New Roman"/>
          <w:color w:val="212121"/>
          <w:szCs w:val="24"/>
        </w:rPr>
        <w:t>προείπα</w:t>
      </w:r>
      <w:proofErr w:type="spellEnd"/>
      <w:r>
        <w:rPr>
          <w:rFonts w:eastAsia="Times New Roman"/>
          <w:color w:val="212121"/>
          <w:szCs w:val="24"/>
        </w:rPr>
        <w:t>; Μήπως</w:t>
      </w:r>
      <w:r>
        <w:rPr>
          <w:rFonts w:eastAsia="Times New Roman"/>
          <w:color w:val="212121"/>
          <w:szCs w:val="24"/>
        </w:rPr>
        <w:t>,</w:t>
      </w:r>
      <w:r>
        <w:rPr>
          <w:rFonts w:eastAsia="Times New Roman"/>
          <w:color w:val="212121"/>
          <w:szCs w:val="24"/>
        </w:rPr>
        <w:t xml:space="preserve"> λόγω αυτού του άρθρου</w:t>
      </w:r>
      <w:r w:rsidRPr="00CB15D9">
        <w:rPr>
          <w:rFonts w:eastAsia="Times New Roman"/>
          <w:color w:val="212121"/>
          <w:szCs w:val="24"/>
        </w:rPr>
        <w:t xml:space="preserve"> του σχεδίου νόμου που προβλέπει </w:t>
      </w:r>
      <w:r>
        <w:rPr>
          <w:rFonts w:eastAsia="Times New Roman"/>
          <w:color w:val="212121"/>
          <w:szCs w:val="24"/>
        </w:rPr>
        <w:t xml:space="preserve">περί διορισμών; Και θέλω να το διαβάσω. </w:t>
      </w:r>
      <w:r w:rsidRPr="00CB15D9">
        <w:rPr>
          <w:rFonts w:eastAsia="Times New Roman"/>
          <w:color w:val="212121"/>
          <w:szCs w:val="24"/>
        </w:rPr>
        <w:t xml:space="preserve"> </w:t>
      </w:r>
    </w:p>
    <w:p w14:paraId="03B0F065"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lastRenderedPageBreak/>
        <w:t xml:space="preserve">Κύριε </w:t>
      </w:r>
      <w:proofErr w:type="spellStart"/>
      <w:r>
        <w:rPr>
          <w:rFonts w:eastAsia="Times New Roman"/>
          <w:color w:val="212121"/>
          <w:szCs w:val="24"/>
        </w:rPr>
        <w:t>Τραγάκη</w:t>
      </w:r>
      <w:proofErr w:type="spellEnd"/>
      <w:r>
        <w:rPr>
          <w:rFonts w:eastAsia="Times New Roman"/>
          <w:color w:val="212121"/>
          <w:szCs w:val="24"/>
        </w:rPr>
        <w:t>, πολύ επιεικής είστε. Τ</w:t>
      </w:r>
      <w:r w:rsidRPr="00CB15D9">
        <w:rPr>
          <w:rFonts w:eastAsia="Times New Roman"/>
          <w:color w:val="212121"/>
          <w:szCs w:val="24"/>
        </w:rPr>
        <w:t xml:space="preserve">ο συγκεκριμένο άρθρο </w:t>
      </w:r>
      <w:r>
        <w:rPr>
          <w:rFonts w:eastAsia="Times New Roman"/>
          <w:color w:val="212121"/>
          <w:szCs w:val="24"/>
        </w:rPr>
        <w:t>-</w:t>
      </w:r>
      <w:r w:rsidRPr="00CB15D9">
        <w:rPr>
          <w:rFonts w:eastAsia="Times New Roman"/>
          <w:color w:val="212121"/>
          <w:szCs w:val="24"/>
        </w:rPr>
        <w:t>είναι το άρθρο 22</w:t>
      </w:r>
      <w:r>
        <w:rPr>
          <w:rFonts w:eastAsia="Times New Roman"/>
          <w:color w:val="212121"/>
          <w:szCs w:val="24"/>
        </w:rPr>
        <w:t>- καταλήγει</w:t>
      </w:r>
      <w:r w:rsidRPr="00CB15D9">
        <w:rPr>
          <w:rFonts w:eastAsia="Times New Roman"/>
          <w:color w:val="212121"/>
          <w:szCs w:val="24"/>
        </w:rPr>
        <w:t xml:space="preserve"> στην παράγραφο 4</w:t>
      </w:r>
      <w:r>
        <w:rPr>
          <w:rFonts w:eastAsia="Times New Roman"/>
          <w:color w:val="212121"/>
          <w:szCs w:val="24"/>
        </w:rPr>
        <w:t>. Α</w:t>
      </w:r>
      <w:r w:rsidRPr="00CB15D9">
        <w:rPr>
          <w:rFonts w:eastAsia="Times New Roman"/>
          <w:color w:val="212121"/>
          <w:szCs w:val="24"/>
        </w:rPr>
        <w:t xml:space="preserve">φού εξαγγέλλει </w:t>
      </w:r>
      <w:r>
        <w:rPr>
          <w:rFonts w:eastAsia="Times New Roman"/>
          <w:color w:val="212121"/>
          <w:szCs w:val="24"/>
        </w:rPr>
        <w:t xml:space="preserve">πενήντα πέντε </w:t>
      </w:r>
      <w:r w:rsidRPr="00CB15D9">
        <w:rPr>
          <w:rFonts w:eastAsia="Times New Roman"/>
          <w:color w:val="212121"/>
          <w:szCs w:val="24"/>
        </w:rPr>
        <w:t>θέσεις προσωπικού</w:t>
      </w:r>
      <w:r>
        <w:rPr>
          <w:rFonts w:eastAsia="Times New Roman"/>
          <w:color w:val="212121"/>
          <w:szCs w:val="24"/>
        </w:rPr>
        <w:t>,</w:t>
      </w:r>
      <w:r w:rsidRPr="00CB15D9">
        <w:rPr>
          <w:rFonts w:eastAsia="Times New Roman"/>
          <w:color w:val="212121"/>
          <w:szCs w:val="24"/>
        </w:rPr>
        <w:t xml:space="preserve"> στην παράγραφο 4 η πλήρωση των κενών θέσεων γίνεται με βάση τις ανάγκες του </w:t>
      </w:r>
      <w:r>
        <w:rPr>
          <w:rFonts w:eastAsia="Times New Roman"/>
          <w:color w:val="212121"/>
          <w:szCs w:val="24"/>
        </w:rPr>
        <w:t>ι</w:t>
      </w:r>
      <w:r w:rsidRPr="00CB15D9">
        <w:rPr>
          <w:rFonts w:eastAsia="Times New Roman"/>
          <w:color w:val="212121"/>
          <w:szCs w:val="24"/>
        </w:rPr>
        <w:t>δρύματος</w:t>
      </w:r>
      <w:r>
        <w:rPr>
          <w:rFonts w:eastAsia="Times New Roman"/>
          <w:color w:val="212121"/>
          <w:szCs w:val="24"/>
        </w:rPr>
        <w:t xml:space="preserve">, για την πρόσληψη εισηγείται ο </w:t>
      </w:r>
      <w:r>
        <w:rPr>
          <w:rFonts w:eastAsia="Times New Roman"/>
          <w:color w:val="212121"/>
          <w:szCs w:val="24"/>
        </w:rPr>
        <w:t>γ</w:t>
      </w:r>
      <w:r>
        <w:rPr>
          <w:rFonts w:eastAsia="Times New Roman"/>
          <w:color w:val="212121"/>
          <w:szCs w:val="24"/>
        </w:rPr>
        <w:t xml:space="preserve">ενικός </w:t>
      </w:r>
      <w:r>
        <w:rPr>
          <w:rFonts w:eastAsia="Times New Roman"/>
          <w:color w:val="212121"/>
          <w:szCs w:val="24"/>
        </w:rPr>
        <w:t>γ</w:t>
      </w:r>
      <w:r w:rsidRPr="00CB15D9">
        <w:rPr>
          <w:rFonts w:eastAsia="Times New Roman"/>
          <w:color w:val="212121"/>
          <w:szCs w:val="24"/>
        </w:rPr>
        <w:t xml:space="preserve">ραμματέας του </w:t>
      </w:r>
      <w:r>
        <w:rPr>
          <w:rFonts w:eastAsia="Times New Roman"/>
          <w:color w:val="212121"/>
          <w:szCs w:val="24"/>
        </w:rPr>
        <w:t>ι</w:t>
      </w:r>
      <w:r w:rsidRPr="00CB15D9">
        <w:rPr>
          <w:rFonts w:eastAsia="Times New Roman"/>
          <w:color w:val="212121"/>
          <w:szCs w:val="24"/>
        </w:rPr>
        <w:t>δρύματος</w:t>
      </w:r>
      <w:r>
        <w:rPr>
          <w:rFonts w:eastAsia="Times New Roman"/>
          <w:color w:val="212121"/>
          <w:szCs w:val="24"/>
        </w:rPr>
        <w:t xml:space="preserve">, ο οποίος </w:t>
      </w:r>
      <w:r w:rsidRPr="00CB15D9">
        <w:rPr>
          <w:rFonts w:eastAsia="Times New Roman"/>
          <w:color w:val="212121"/>
          <w:szCs w:val="24"/>
        </w:rPr>
        <w:t>φέρει το θέμα και</w:t>
      </w:r>
      <w:r w:rsidRPr="00CB15D9">
        <w:rPr>
          <w:rFonts w:eastAsia="Times New Roman"/>
          <w:color w:val="212121"/>
          <w:szCs w:val="24"/>
        </w:rPr>
        <w:t xml:space="preserve"> τα λοιπά</w:t>
      </w:r>
      <w:r>
        <w:rPr>
          <w:rFonts w:eastAsia="Times New Roman"/>
          <w:color w:val="212121"/>
          <w:szCs w:val="24"/>
        </w:rPr>
        <w:t xml:space="preserve">. </w:t>
      </w:r>
    </w:p>
    <w:p w14:paraId="03B0F066" w14:textId="77777777" w:rsidR="00E66FB6" w:rsidRDefault="00A447A4">
      <w:pPr>
        <w:spacing w:line="600" w:lineRule="auto"/>
        <w:ind w:firstLine="720"/>
        <w:jc w:val="both"/>
        <w:rPr>
          <w:rFonts w:eastAsia="Times New Roman"/>
          <w:color w:val="212121"/>
          <w:szCs w:val="24"/>
        </w:rPr>
      </w:pPr>
      <w:r w:rsidRPr="00CB15D9">
        <w:rPr>
          <w:rFonts w:eastAsia="Times New Roman"/>
          <w:color w:val="212121"/>
          <w:szCs w:val="24"/>
        </w:rPr>
        <w:t xml:space="preserve">Γιατί να είναι </w:t>
      </w:r>
      <w:r>
        <w:rPr>
          <w:rFonts w:eastAsia="Times New Roman"/>
          <w:color w:val="212121"/>
          <w:szCs w:val="24"/>
        </w:rPr>
        <w:t>εγγύηση από πλευράς σημερινής «Πλειοψηφίας-Μ</w:t>
      </w:r>
      <w:r w:rsidRPr="00CB15D9">
        <w:rPr>
          <w:rFonts w:eastAsia="Times New Roman"/>
          <w:color w:val="212121"/>
          <w:szCs w:val="24"/>
        </w:rPr>
        <w:t>ειοψηφίας</w:t>
      </w:r>
      <w:r>
        <w:rPr>
          <w:rFonts w:eastAsia="Times New Roman"/>
          <w:color w:val="212121"/>
          <w:szCs w:val="24"/>
        </w:rPr>
        <w:t>»</w:t>
      </w:r>
      <w:r w:rsidRPr="00CB15D9">
        <w:rPr>
          <w:rFonts w:eastAsia="Times New Roman"/>
          <w:color w:val="212121"/>
          <w:szCs w:val="24"/>
        </w:rPr>
        <w:t xml:space="preserve"> μία γνώμη</w:t>
      </w:r>
      <w:r>
        <w:rPr>
          <w:rFonts w:eastAsia="Times New Roman"/>
          <w:color w:val="212121"/>
          <w:szCs w:val="24"/>
        </w:rPr>
        <w:t>,</w:t>
      </w:r>
      <w:r w:rsidRPr="00CB15D9">
        <w:rPr>
          <w:rFonts w:eastAsia="Times New Roman"/>
          <w:color w:val="212121"/>
          <w:szCs w:val="24"/>
        </w:rPr>
        <w:t xml:space="preserve"> μία λέξη</w:t>
      </w:r>
      <w:r>
        <w:rPr>
          <w:rFonts w:eastAsia="Times New Roman"/>
          <w:color w:val="212121"/>
          <w:szCs w:val="24"/>
        </w:rPr>
        <w:t>,</w:t>
      </w:r>
      <w:r w:rsidRPr="00CB15D9">
        <w:rPr>
          <w:rFonts w:eastAsia="Times New Roman"/>
          <w:color w:val="212121"/>
          <w:szCs w:val="24"/>
        </w:rPr>
        <w:t xml:space="preserve"> μία διαβεβαίωση ότι δεν θα κάνουμε </w:t>
      </w:r>
      <w:r>
        <w:rPr>
          <w:rFonts w:eastAsia="Times New Roman"/>
          <w:color w:val="212121"/>
          <w:szCs w:val="24"/>
        </w:rPr>
        <w:t xml:space="preserve">προσλήψεις; </w:t>
      </w:r>
      <w:r w:rsidRPr="00CB15D9">
        <w:rPr>
          <w:rFonts w:eastAsia="Times New Roman"/>
          <w:color w:val="212121"/>
          <w:szCs w:val="24"/>
        </w:rPr>
        <w:t>Δεν αύξησαν τους μετακλητούς υπαλλήλους</w:t>
      </w:r>
      <w:r>
        <w:rPr>
          <w:rFonts w:eastAsia="Times New Roman"/>
          <w:color w:val="212121"/>
          <w:szCs w:val="24"/>
        </w:rPr>
        <w:t xml:space="preserve">; Δεν πολλαπλασίασαν </w:t>
      </w:r>
      <w:r w:rsidRPr="00CB15D9">
        <w:rPr>
          <w:rFonts w:eastAsia="Times New Roman"/>
          <w:color w:val="212121"/>
          <w:szCs w:val="24"/>
        </w:rPr>
        <w:t>τους μετακλητούς υπαλλήλους</w:t>
      </w:r>
      <w:r>
        <w:rPr>
          <w:rFonts w:eastAsia="Times New Roman"/>
          <w:color w:val="212121"/>
          <w:szCs w:val="24"/>
        </w:rPr>
        <w:t>; Τ</w:t>
      </w:r>
      <w:r w:rsidRPr="00CB15D9">
        <w:rPr>
          <w:rFonts w:eastAsia="Times New Roman"/>
          <w:color w:val="212121"/>
          <w:szCs w:val="24"/>
        </w:rPr>
        <w:t>ο έκανα</w:t>
      </w:r>
      <w:r>
        <w:rPr>
          <w:rFonts w:eastAsia="Times New Roman"/>
          <w:color w:val="212121"/>
          <w:szCs w:val="24"/>
        </w:rPr>
        <w:t>ν! Γ</w:t>
      </w:r>
      <w:r w:rsidRPr="00CB15D9">
        <w:rPr>
          <w:rFonts w:eastAsia="Times New Roman"/>
          <w:color w:val="212121"/>
          <w:szCs w:val="24"/>
        </w:rPr>
        <w:t xml:space="preserve">ιατί </w:t>
      </w:r>
      <w:r w:rsidRPr="00CB15D9">
        <w:rPr>
          <w:rFonts w:eastAsia="Times New Roman"/>
          <w:color w:val="212121"/>
          <w:szCs w:val="24"/>
        </w:rPr>
        <w:t>εδώ αυτό να μην σας ανησυχεί</w:t>
      </w:r>
      <w:r>
        <w:rPr>
          <w:rFonts w:eastAsia="Times New Roman"/>
          <w:color w:val="212121"/>
          <w:szCs w:val="24"/>
        </w:rPr>
        <w:t>; Α</w:t>
      </w:r>
      <w:r w:rsidRPr="00CB15D9">
        <w:rPr>
          <w:rFonts w:eastAsia="Times New Roman"/>
          <w:color w:val="212121"/>
          <w:szCs w:val="24"/>
        </w:rPr>
        <w:t>ύριο</w:t>
      </w:r>
      <w:r>
        <w:rPr>
          <w:rFonts w:eastAsia="Times New Roman"/>
          <w:color w:val="212121"/>
          <w:szCs w:val="24"/>
        </w:rPr>
        <w:t>,</w:t>
      </w:r>
      <w:r w:rsidRPr="00CB15D9">
        <w:rPr>
          <w:rFonts w:eastAsia="Times New Roman"/>
          <w:color w:val="212121"/>
          <w:szCs w:val="24"/>
        </w:rPr>
        <w:t xml:space="preserve"> στη συνεδρίαση του </w:t>
      </w:r>
      <w:r>
        <w:rPr>
          <w:rFonts w:eastAsia="Times New Roman"/>
          <w:color w:val="212121"/>
          <w:szCs w:val="24"/>
        </w:rPr>
        <w:t>δ</w:t>
      </w:r>
      <w:r>
        <w:rPr>
          <w:rFonts w:eastAsia="Times New Roman"/>
          <w:color w:val="212121"/>
          <w:szCs w:val="24"/>
        </w:rPr>
        <w:t>ιοικητικού</w:t>
      </w:r>
      <w:r w:rsidRPr="00CB15D9">
        <w:rPr>
          <w:rFonts w:eastAsia="Times New Roman"/>
          <w:color w:val="212121"/>
          <w:szCs w:val="24"/>
        </w:rPr>
        <w:t xml:space="preserve"> </w:t>
      </w:r>
      <w:r>
        <w:rPr>
          <w:rFonts w:eastAsia="Times New Roman"/>
          <w:color w:val="212121"/>
          <w:szCs w:val="24"/>
        </w:rPr>
        <w:t>σ</w:t>
      </w:r>
      <w:r w:rsidRPr="00CB15D9">
        <w:rPr>
          <w:rFonts w:eastAsia="Times New Roman"/>
          <w:color w:val="212121"/>
          <w:szCs w:val="24"/>
        </w:rPr>
        <w:t xml:space="preserve">υμβουλίου του </w:t>
      </w:r>
      <w:r>
        <w:rPr>
          <w:rFonts w:eastAsia="Times New Roman"/>
          <w:color w:val="212121"/>
          <w:szCs w:val="24"/>
        </w:rPr>
        <w:t>ι</w:t>
      </w:r>
      <w:r w:rsidRPr="00CB15D9">
        <w:rPr>
          <w:rFonts w:eastAsia="Times New Roman"/>
          <w:color w:val="212121"/>
          <w:szCs w:val="24"/>
        </w:rPr>
        <w:t xml:space="preserve">δρύματος αυτά </w:t>
      </w:r>
      <w:r>
        <w:rPr>
          <w:rFonts w:eastAsia="Times New Roman"/>
          <w:color w:val="212121"/>
          <w:szCs w:val="24"/>
        </w:rPr>
        <w:t>θα ακουστούν από προηγούμενους Π</w:t>
      </w:r>
      <w:r w:rsidRPr="00CB15D9">
        <w:rPr>
          <w:rFonts w:eastAsia="Times New Roman"/>
          <w:color w:val="212121"/>
          <w:szCs w:val="24"/>
        </w:rPr>
        <w:t>ροέδρους</w:t>
      </w:r>
      <w:r>
        <w:rPr>
          <w:rFonts w:eastAsia="Times New Roman"/>
          <w:color w:val="212121"/>
          <w:szCs w:val="24"/>
        </w:rPr>
        <w:t xml:space="preserve">, από μέλη της </w:t>
      </w:r>
      <w:r>
        <w:rPr>
          <w:rFonts w:eastAsia="Times New Roman"/>
          <w:color w:val="212121"/>
          <w:szCs w:val="24"/>
        </w:rPr>
        <w:t>δ</w:t>
      </w:r>
      <w:r w:rsidRPr="00CB15D9">
        <w:rPr>
          <w:rFonts w:eastAsia="Times New Roman"/>
          <w:color w:val="212121"/>
          <w:szCs w:val="24"/>
        </w:rPr>
        <w:t xml:space="preserve">ιοίκησης του </w:t>
      </w:r>
      <w:r>
        <w:rPr>
          <w:rFonts w:eastAsia="Times New Roman"/>
          <w:color w:val="212121"/>
          <w:szCs w:val="24"/>
        </w:rPr>
        <w:t>ι</w:t>
      </w:r>
      <w:r w:rsidRPr="00CB15D9">
        <w:rPr>
          <w:rFonts w:eastAsia="Times New Roman"/>
          <w:color w:val="212121"/>
          <w:szCs w:val="24"/>
        </w:rPr>
        <w:t>δρύματος</w:t>
      </w:r>
      <w:r>
        <w:rPr>
          <w:rFonts w:eastAsia="Times New Roman"/>
          <w:color w:val="212121"/>
          <w:szCs w:val="24"/>
        </w:rPr>
        <w:t>. Γιατί να μην έχει γίνει μι</w:t>
      </w:r>
      <w:r w:rsidRPr="00CB15D9">
        <w:rPr>
          <w:rFonts w:eastAsia="Times New Roman"/>
          <w:color w:val="212121"/>
          <w:szCs w:val="24"/>
        </w:rPr>
        <w:t xml:space="preserve">α εναρμονισμένη λειτουργία το προηγούμενο χρονικό </w:t>
      </w:r>
      <w:r w:rsidRPr="00CB15D9">
        <w:rPr>
          <w:rFonts w:eastAsia="Times New Roman"/>
          <w:color w:val="212121"/>
          <w:szCs w:val="24"/>
        </w:rPr>
        <w:t>διάστημα</w:t>
      </w:r>
      <w:r>
        <w:rPr>
          <w:rFonts w:eastAsia="Times New Roman"/>
          <w:color w:val="212121"/>
          <w:szCs w:val="24"/>
        </w:rPr>
        <w:t>,</w:t>
      </w:r>
      <w:r w:rsidRPr="00CB15D9">
        <w:rPr>
          <w:rFonts w:eastAsia="Times New Roman"/>
          <w:color w:val="212121"/>
          <w:szCs w:val="24"/>
        </w:rPr>
        <w:t xml:space="preserve"> ούτως ώστε αυτά να αποφευχθούν</w:t>
      </w:r>
      <w:r>
        <w:rPr>
          <w:rFonts w:eastAsia="Times New Roman"/>
          <w:color w:val="212121"/>
          <w:szCs w:val="24"/>
        </w:rPr>
        <w:t xml:space="preserve">; </w:t>
      </w:r>
    </w:p>
    <w:p w14:paraId="03B0F067"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t>Ρωτάει ο</w:t>
      </w:r>
      <w:r w:rsidRPr="00CB15D9">
        <w:rPr>
          <w:rFonts w:eastAsia="Times New Roman"/>
          <w:color w:val="212121"/>
          <w:szCs w:val="24"/>
        </w:rPr>
        <w:t xml:space="preserve"> Πρόεδρος</w:t>
      </w:r>
      <w:r>
        <w:rPr>
          <w:rFonts w:eastAsia="Times New Roman"/>
          <w:color w:val="212121"/>
          <w:szCs w:val="24"/>
        </w:rPr>
        <w:t>: «Υπαινίσσεστε</w:t>
      </w:r>
      <w:r w:rsidRPr="00CB15D9">
        <w:rPr>
          <w:rFonts w:eastAsia="Times New Roman"/>
          <w:color w:val="212121"/>
          <w:szCs w:val="24"/>
        </w:rPr>
        <w:t xml:space="preserve"> κάτι</w:t>
      </w:r>
      <w:r>
        <w:rPr>
          <w:rFonts w:eastAsia="Times New Roman"/>
          <w:color w:val="212121"/>
          <w:szCs w:val="24"/>
        </w:rPr>
        <w:t xml:space="preserve"> </w:t>
      </w:r>
      <w:r w:rsidRPr="00CB15D9">
        <w:rPr>
          <w:rFonts w:eastAsia="Times New Roman"/>
          <w:color w:val="212121"/>
          <w:szCs w:val="24"/>
        </w:rPr>
        <w:t>βαρύτερο</w:t>
      </w:r>
      <w:r>
        <w:rPr>
          <w:rFonts w:eastAsia="Times New Roman"/>
          <w:color w:val="212121"/>
          <w:szCs w:val="24"/>
        </w:rPr>
        <w:t xml:space="preserve">;». Αυτά υπαινίσσομαι. Όταν έκανα τη διαδικαστική μου πρόταση, </w:t>
      </w:r>
      <w:r>
        <w:rPr>
          <w:rFonts w:eastAsia="Times New Roman"/>
          <w:color w:val="212121"/>
          <w:szCs w:val="24"/>
        </w:rPr>
        <w:lastRenderedPageBreak/>
        <w:t xml:space="preserve">αυτά υπαινισσόμουν, </w:t>
      </w:r>
      <w:r w:rsidRPr="00CB15D9">
        <w:rPr>
          <w:rFonts w:eastAsia="Times New Roman"/>
          <w:color w:val="212121"/>
          <w:szCs w:val="24"/>
        </w:rPr>
        <w:t>όχι κοσμογονικές</w:t>
      </w:r>
      <w:r>
        <w:rPr>
          <w:rFonts w:eastAsia="Times New Roman"/>
          <w:color w:val="212121"/>
          <w:szCs w:val="24"/>
        </w:rPr>
        <w:t>,</w:t>
      </w:r>
      <w:r w:rsidRPr="00CB15D9">
        <w:rPr>
          <w:rFonts w:eastAsia="Times New Roman"/>
          <w:color w:val="212121"/>
          <w:szCs w:val="24"/>
        </w:rPr>
        <w:t xml:space="preserve"> </w:t>
      </w:r>
      <w:r>
        <w:rPr>
          <w:rFonts w:eastAsia="Times New Roman"/>
          <w:color w:val="212121"/>
          <w:szCs w:val="24"/>
        </w:rPr>
        <w:t>κύριε Π</w:t>
      </w:r>
      <w:r w:rsidRPr="00CB15D9">
        <w:rPr>
          <w:rFonts w:eastAsia="Times New Roman"/>
          <w:color w:val="212121"/>
          <w:szCs w:val="24"/>
        </w:rPr>
        <w:t>ρόεδρε</w:t>
      </w:r>
      <w:r>
        <w:rPr>
          <w:rFonts w:eastAsia="Times New Roman"/>
          <w:color w:val="212121"/>
          <w:szCs w:val="24"/>
        </w:rPr>
        <w:t>,</w:t>
      </w:r>
      <w:r w:rsidRPr="00CB15D9">
        <w:rPr>
          <w:rFonts w:eastAsia="Times New Roman"/>
          <w:color w:val="212121"/>
          <w:szCs w:val="24"/>
        </w:rPr>
        <w:t xml:space="preserve"> καταστάσεις και συμπτώματα</w:t>
      </w:r>
      <w:r>
        <w:rPr>
          <w:rFonts w:eastAsia="Times New Roman"/>
          <w:color w:val="212121"/>
          <w:szCs w:val="24"/>
        </w:rPr>
        <w:t>,</w:t>
      </w:r>
      <w:r w:rsidRPr="00CB15D9">
        <w:rPr>
          <w:rFonts w:eastAsia="Times New Roman"/>
          <w:color w:val="212121"/>
          <w:szCs w:val="24"/>
        </w:rPr>
        <w:t xml:space="preserve"> αλλά συγκεκριμένες πολι</w:t>
      </w:r>
      <w:r w:rsidRPr="00CB15D9">
        <w:rPr>
          <w:rFonts w:eastAsia="Times New Roman"/>
          <w:color w:val="212121"/>
          <w:szCs w:val="24"/>
        </w:rPr>
        <w:t>τικές αιτιάσεις που υπάρχουν</w:t>
      </w:r>
      <w:r>
        <w:rPr>
          <w:rFonts w:eastAsia="Times New Roman"/>
          <w:color w:val="212121"/>
          <w:szCs w:val="24"/>
        </w:rPr>
        <w:t>,</w:t>
      </w:r>
      <w:r w:rsidRPr="00CB15D9">
        <w:rPr>
          <w:rFonts w:eastAsia="Times New Roman"/>
          <w:color w:val="212121"/>
          <w:szCs w:val="24"/>
        </w:rPr>
        <w:t xml:space="preserve"> που μπορούν να υπάρξουν</w:t>
      </w:r>
      <w:r>
        <w:rPr>
          <w:rFonts w:eastAsia="Times New Roman"/>
          <w:color w:val="212121"/>
          <w:szCs w:val="24"/>
        </w:rPr>
        <w:t>,</w:t>
      </w:r>
      <w:r w:rsidRPr="00CB15D9">
        <w:rPr>
          <w:rFonts w:eastAsia="Times New Roman"/>
          <w:color w:val="212121"/>
          <w:szCs w:val="24"/>
        </w:rPr>
        <w:t xml:space="preserve"> που έπρεπε να τις έχετε ακούσει</w:t>
      </w:r>
      <w:r>
        <w:rPr>
          <w:rFonts w:eastAsia="Times New Roman"/>
          <w:color w:val="212121"/>
          <w:szCs w:val="24"/>
        </w:rPr>
        <w:t xml:space="preserve">. </w:t>
      </w:r>
    </w:p>
    <w:p w14:paraId="03B0F068"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t>Υ</w:t>
      </w:r>
      <w:r w:rsidRPr="00CB15D9">
        <w:rPr>
          <w:rFonts w:eastAsia="Times New Roman"/>
          <w:color w:val="212121"/>
          <w:szCs w:val="24"/>
        </w:rPr>
        <w:t>πάρχει ζήτημα που σχετίζεται με τη γραφειοκρατία</w:t>
      </w:r>
      <w:r>
        <w:rPr>
          <w:rFonts w:eastAsia="Times New Roman"/>
          <w:color w:val="212121"/>
          <w:szCs w:val="24"/>
        </w:rPr>
        <w:t>. Όπως το διάβασα και όπ</w:t>
      </w:r>
      <w:r w:rsidRPr="00CB15D9">
        <w:rPr>
          <w:rFonts w:eastAsia="Times New Roman"/>
          <w:color w:val="212121"/>
          <w:szCs w:val="24"/>
        </w:rPr>
        <w:t>ως το διαβάζει οποιοσδήποτε ρίχνει μία ματιά</w:t>
      </w:r>
      <w:r>
        <w:rPr>
          <w:rFonts w:eastAsia="Times New Roman"/>
          <w:color w:val="212121"/>
          <w:szCs w:val="24"/>
        </w:rPr>
        <w:t xml:space="preserve">, είναι ένας </w:t>
      </w:r>
      <w:r>
        <w:rPr>
          <w:rFonts w:eastAsia="Times New Roman"/>
          <w:color w:val="212121"/>
          <w:szCs w:val="24"/>
        </w:rPr>
        <w:t xml:space="preserve">δαιδαλώδης </w:t>
      </w:r>
      <w:r>
        <w:rPr>
          <w:rFonts w:eastAsia="Times New Roman"/>
          <w:color w:val="212121"/>
          <w:szCs w:val="24"/>
        </w:rPr>
        <w:t>ο</w:t>
      </w:r>
      <w:r w:rsidRPr="00CB15D9">
        <w:rPr>
          <w:rFonts w:eastAsia="Times New Roman"/>
          <w:color w:val="212121"/>
          <w:szCs w:val="24"/>
        </w:rPr>
        <w:t>ργανισμός που αποτυπώνετα</w:t>
      </w:r>
      <w:r w:rsidRPr="00CB15D9">
        <w:rPr>
          <w:rFonts w:eastAsia="Times New Roman"/>
          <w:color w:val="212121"/>
          <w:szCs w:val="24"/>
        </w:rPr>
        <w:t>ι στις κανονιστικές διατάξεις της λειτουργίας του</w:t>
      </w:r>
      <w:r>
        <w:rPr>
          <w:rFonts w:eastAsia="Times New Roman"/>
          <w:color w:val="212121"/>
          <w:szCs w:val="24"/>
        </w:rPr>
        <w:t>. Είναι το Ίδρυμα για τον Κοινοβουλευτισμό και τη Δημοκρατία ένα Ί</w:t>
      </w:r>
      <w:r w:rsidRPr="00CB15D9">
        <w:rPr>
          <w:rFonts w:eastAsia="Times New Roman"/>
          <w:color w:val="212121"/>
          <w:szCs w:val="24"/>
        </w:rPr>
        <w:t xml:space="preserve">δρυμα που απαιτεί </w:t>
      </w:r>
      <w:r>
        <w:rPr>
          <w:rFonts w:eastAsia="Times New Roman"/>
          <w:color w:val="212121"/>
          <w:szCs w:val="24"/>
        </w:rPr>
        <w:t xml:space="preserve">τέτοιο </w:t>
      </w:r>
      <w:r w:rsidRPr="00CB15D9">
        <w:rPr>
          <w:rFonts w:eastAsia="Times New Roman"/>
          <w:color w:val="212121"/>
          <w:szCs w:val="24"/>
        </w:rPr>
        <w:t>κανονισμό λειτουργίας</w:t>
      </w:r>
      <w:r>
        <w:rPr>
          <w:rFonts w:eastAsia="Times New Roman"/>
          <w:color w:val="212121"/>
          <w:szCs w:val="24"/>
        </w:rPr>
        <w:t xml:space="preserve">; </w:t>
      </w:r>
    </w:p>
    <w:p w14:paraId="03B0F069"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t>Ε</w:t>
      </w:r>
      <w:r>
        <w:rPr>
          <w:rFonts w:eastAsia="Times New Roman"/>
          <w:color w:val="212121"/>
          <w:szCs w:val="24"/>
        </w:rPr>
        <w:t xml:space="preserve">ίναι αυτό τάξη, κυρία </w:t>
      </w:r>
      <w:proofErr w:type="spellStart"/>
      <w:r>
        <w:rPr>
          <w:rFonts w:eastAsia="Times New Roman"/>
          <w:color w:val="212121"/>
          <w:szCs w:val="24"/>
        </w:rPr>
        <w:t>Κοζομπόλη</w:t>
      </w:r>
      <w:proofErr w:type="spellEnd"/>
      <w:r>
        <w:rPr>
          <w:rFonts w:eastAsia="Times New Roman"/>
          <w:color w:val="212121"/>
          <w:szCs w:val="24"/>
        </w:rPr>
        <w:t xml:space="preserve">; Είναι αυτό τάξη ή είναι </w:t>
      </w:r>
      <w:r w:rsidRPr="00CB15D9">
        <w:rPr>
          <w:rFonts w:eastAsia="Times New Roman"/>
          <w:color w:val="212121"/>
          <w:szCs w:val="24"/>
        </w:rPr>
        <w:t>γραφειοκρατία</w:t>
      </w:r>
      <w:r>
        <w:rPr>
          <w:rFonts w:eastAsia="Times New Roman"/>
          <w:color w:val="212121"/>
          <w:szCs w:val="24"/>
        </w:rPr>
        <w:t>; Και δεν</w:t>
      </w:r>
      <w:r w:rsidRPr="00CB15D9">
        <w:rPr>
          <w:rFonts w:eastAsia="Times New Roman"/>
          <w:color w:val="212121"/>
          <w:szCs w:val="24"/>
        </w:rPr>
        <w:t xml:space="preserve"> μου λέτε </w:t>
      </w:r>
      <w:r>
        <w:rPr>
          <w:rFonts w:eastAsia="Times New Roman"/>
          <w:color w:val="212121"/>
          <w:szCs w:val="24"/>
        </w:rPr>
        <w:t>–ί</w:t>
      </w:r>
      <w:r>
        <w:rPr>
          <w:rFonts w:eastAsia="Times New Roman"/>
          <w:color w:val="212121"/>
          <w:szCs w:val="24"/>
        </w:rPr>
        <w:t>σως, βέβαια, οι εμπειρίες σας να είναι αυτά τα τελευταία τέσσερα χρόνια- εσείς οι προηγούμενοι συνάδελφοι, κάναμε κάθε βδομάδα συνεδρίαση της Ολομέλειας, όπως κάνουμε τώρα, για να αλλάζουμε τον Κανονισμό της Βουλής; Α</w:t>
      </w:r>
      <w:r w:rsidRPr="00CB15D9">
        <w:rPr>
          <w:rFonts w:eastAsia="Times New Roman"/>
          <w:color w:val="212121"/>
          <w:szCs w:val="24"/>
        </w:rPr>
        <w:t>υτό είναι υπερβολή</w:t>
      </w:r>
      <w:r>
        <w:rPr>
          <w:rFonts w:eastAsia="Times New Roman"/>
          <w:color w:val="212121"/>
          <w:szCs w:val="24"/>
        </w:rPr>
        <w:t>. Ε</w:t>
      </w:r>
      <w:r w:rsidRPr="00CB15D9">
        <w:rPr>
          <w:rFonts w:eastAsia="Times New Roman"/>
          <w:color w:val="212121"/>
          <w:szCs w:val="24"/>
        </w:rPr>
        <w:t>ίναι υπερβολή</w:t>
      </w:r>
      <w:r>
        <w:rPr>
          <w:rFonts w:eastAsia="Times New Roman"/>
          <w:color w:val="212121"/>
          <w:szCs w:val="24"/>
        </w:rPr>
        <w:t>,</w:t>
      </w:r>
      <w:r w:rsidRPr="00CB15D9">
        <w:rPr>
          <w:rFonts w:eastAsia="Times New Roman"/>
          <w:color w:val="212121"/>
          <w:szCs w:val="24"/>
        </w:rPr>
        <w:t xml:space="preserve"> η ο</w:t>
      </w:r>
      <w:r w:rsidRPr="00CB15D9">
        <w:rPr>
          <w:rFonts w:eastAsia="Times New Roman"/>
          <w:color w:val="212121"/>
          <w:szCs w:val="24"/>
        </w:rPr>
        <w:t xml:space="preserve">ποία </w:t>
      </w:r>
      <w:r>
        <w:rPr>
          <w:rFonts w:eastAsia="Times New Roman"/>
          <w:color w:val="212121"/>
          <w:szCs w:val="24"/>
        </w:rPr>
        <w:t xml:space="preserve">δεν </w:t>
      </w:r>
      <w:r w:rsidRPr="00CB15D9">
        <w:rPr>
          <w:rFonts w:eastAsia="Times New Roman"/>
          <w:color w:val="212121"/>
          <w:szCs w:val="24"/>
        </w:rPr>
        <w:t>σχετίζεται</w:t>
      </w:r>
      <w:r>
        <w:rPr>
          <w:rFonts w:eastAsia="Times New Roman"/>
          <w:color w:val="212121"/>
          <w:szCs w:val="24"/>
        </w:rPr>
        <w:t>,</w:t>
      </w:r>
      <w:r w:rsidRPr="00CB15D9">
        <w:rPr>
          <w:rFonts w:eastAsia="Times New Roman"/>
          <w:color w:val="212121"/>
          <w:szCs w:val="24"/>
        </w:rPr>
        <w:t xml:space="preserve"> </w:t>
      </w:r>
      <w:r>
        <w:rPr>
          <w:rFonts w:eastAsia="Times New Roman"/>
          <w:color w:val="212121"/>
          <w:szCs w:val="24"/>
        </w:rPr>
        <w:t xml:space="preserve">όμως, με τις διευθετήσεις των θεμάτων. Όπου υπάρχουν πολλοί κανονισμοί, </w:t>
      </w:r>
      <w:r w:rsidRPr="00CB15D9">
        <w:rPr>
          <w:rFonts w:eastAsia="Times New Roman"/>
          <w:color w:val="212121"/>
          <w:szCs w:val="24"/>
        </w:rPr>
        <w:t>πολλές διατάξεις</w:t>
      </w:r>
      <w:r>
        <w:rPr>
          <w:rFonts w:eastAsia="Times New Roman"/>
          <w:color w:val="212121"/>
          <w:szCs w:val="24"/>
        </w:rPr>
        <w:t>,</w:t>
      </w:r>
      <w:r w:rsidRPr="00CB15D9">
        <w:rPr>
          <w:rFonts w:eastAsia="Times New Roman"/>
          <w:color w:val="212121"/>
          <w:szCs w:val="24"/>
        </w:rPr>
        <w:t xml:space="preserve"> πολλές ρυθμίσεις</w:t>
      </w:r>
      <w:r>
        <w:rPr>
          <w:rFonts w:eastAsia="Times New Roman"/>
          <w:color w:val="212121"/>
          <w:szCs w:val="24"/>
        </w:rPr>
        <w:t xml:space="preserve">, </w:t>
      </w:r>
      <w:r>
        <w:rPr>
          <w:rFonts w:eastAsia="Times New Roman"/>
          <w:color w:val="212121"/>
          <w:szCs w:val="24"/>
        </w:rPr>
        <w:t xml:space="preserve">υπάρχει </w:t>
      </w:r>
      <w:r>
        <w:rPr>
          <w:rFonts w:eastAsia="Times New Roman"/>
          <w:color w:val="212121"/>
          <w:szCs w:val="24"/>
        </w:rPr>
        <w:lastRenderedPageBreak/>
        <w:t xml:space="preserve">θεσμική </w:t>
      </w:r>
      <w:r w:rsidRPr="00CB15D9">
        <w:rPr>
          <w:rFonts w:eastAsia="Times New Roman"/>
          <w:color w:val="212121"/>
          <w:szCs w:val="24"/>
        </w:rPr>
        <w:t>ακαταστασία</w:t>
      </w:r>
      <w:r>
        <w:rPr>
          <w:rFonts w:eastAsia="Times New Roman"/>
          <w:color w:val="212121"/>
          <w:szCs w:val="24"/>
        </w:rPr>
        <w:t>. Το</w:t>
      </w:r>
      <w:r w:rsidRPr="00CB15D9">
        <w:rPr>
          <w:rFonts w:eastAsia="Times New Roman"/>
          <w:color w:val="212121"/>
          <w:szCs w:val="24"/>
        </w:rPr>
        <w:t xml:space="preserve"> έχει διδάξει</w:t>
      </w:r>
      <w:r>
        <w:rPr>
          <w:rFonts w:eastAsia="Times New Roman"/>
          <w:color w:val="212121"/>
          <w:szCs w:val="24"/>
        </w:rPr>
        <w:t xml:space="preserve"> αυτό η ελληνική γραφειοκρατία ε</w:t>
      </w:r>
      <w:r w:rsidRPr="00CB15D9">
        <w:rPr>
          <w:rFonts w:eastAsia="Times New Roman"/>
          <w:color w:val="212121"/>
          <w:szCs w:val="24"/>
        </w:rPr>
        <w:t>πί δύο αιώνες</w:t>
      </w:r>
      <w:r>
        <w:rPr>
          <w:rFonts w:eastAsia="Times New Roman"/>
          <w:color w:val="212121"/>
          <w:szCs w:val="24"/>
        </w:rPr>
        <w:t xml:space="preserve">. </w:t>
      </w:r>
      <w:r>
        <w:rPr>
          <w:rFonts w:eastAsia="Times New Roman"/>
          <w:color w:val="212121"/>
          <w:szCs w:val="24"/>
        </w:rPr>
        <w:t>Έ</w:t>
      </w:r>
      <w:r w:rsidRPr="00CB15D9">
        <w:rPr>
          <w:rFonts w:eastAsia="Times New Roman"/>
          <w:color w:val="212121"/>
          <w:szCs w:val="24"/>
        </w:rPr>
        <w:t xml:space="preserve">χουμε εδώ συναδέλφους και </w:t>
      </w:r>
      <w:proofErr w:type="spellStart"/>
      <w:r w:rsidRPr="00CB15D9">
        <w:rPr>
          <w:rFonts w:eastAsia="Times New Roman"/>
          <w:color w:val="212121"/>
          <w:szCs w:val="24"/>
        </w:rPr>
        <w:t>συναδέλφισσες</w:t>
      </w:r>
      <w:proofErr w:type="spellEnd"/>
      <w:r w:rsidRPr="00CB15D9">
        <w:rPr>
          <w:rFonts w:eastAsia="Times New Roman"/>
          <w:color w:val="212121"/>
          <w:szCs w:val="24"/>
        </w:rPr>
        <w:t xml:space="preserve"> που δεν το έχουν πάρει χαμπάρι</w:t>
      </w:r>
      <w:r>
        <w:rPr>
          <w:rFonts w:eastAsia="Times New Roman"/>
          <w:color w:val="212121"/>
          <w:szCs w:val="24"/>
        </w:rPr>
        <w:t>; Δεν ακούν τι</w:t>
      </w:r>
      <w:r w:rsidRPr="00CB15D9">
        <w:rPr>
          <w:rFonts w:eastAsia="Times New Roman"/>
          <w:color w:val="212121"/>
          <w:szCs w:val="24"/>
        </w:rPr>
        <w:t xml:space="preserve"> λέει η ελληνική κοινωνία για την πολυνομία και τη γραφειοκρατία</w:t>
      </w:r>
      <w:r>
        <w:rPr>
          <w:rFonts w:eastAsia="Times New Roman"/>
          <w:color w:val="212121"/>
          <w:szCs w:val="24"/>
        </w:rPr>
        <w:t>; Έπρεπε να ακούν. Αυτός ο Κ</w:t>
      </w:r>
      <w:r w:rsidRPr="00CB15D9">
        <w:rPr>
          <w:rFonts w:eastAsia="Times New Roman"/>
          <w:color w:val="212121"/>
          <w:szCs w:val="24"/>
        </w:rPr>
        <w:t xml:space="preserve">ανονισμός είναι το πρότυπο των </w:t>
      </w:r>
      <w:r>
        <w:rPr>
          <w:rFonts w:eastAsia="Times New Roman"/>
          <w:color w:val="212121"/>
          <w:szCs w:val="24"/>
        </w:rPr>
        <w:t xml:space="preserve">δήθεν </w:t>
      </w:r>
      <w:r w:rsidRPr="00CB15D9">
        <w:rPr>
          <w:rFonts w:eastAsia="Times New Roman"/>
          <w:color w:val="212121"/>
          <w:szCs w:val="24"/>
        </w:rPr>
        <w:t>θεσμικών εγγυήσεων που οδηγούν σε συνθήκες λειτουργίας</w:t>
      </w:r>
      <w:r>
        <w:rPr>
          <w:rFonts w:eastAsia="Times New Roman"/>
          <w:color w:val="212121"/>
          <w:szCs w:val="24"/>
        </w:rPr>
        <w:t xml:space="preserve"> απολύτως γραφε</w:t>
      </w:r>
      <w:r>
        <w:rPr>
          <w:rFonts w:eastAsia="Times New Roman"/>
          <w:color w:val="212121"/>
          <w:szCs w:val="24"/>
        </w:rPr>
        <w:t xml:space="preserve">ιοκρατικές. </w:t>
      </w:r>
    </w:p>
    <w:p w14:paraId="03B0F06A"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t>Α</w:t>
      </w:r>
      <w:r>
        <w:rPr>
          <w:rFonts w:eastAsia="Times New Roman"/>
          <w:color w:val="212121"/>
          <w:szCs w:val="24"/>
        </w:rPr>
        <w:t>κόμη, όσον αφορά τις δαπάνες</w:t>
      </w:r>
      <w:r w:rsidRPr="00312CEE">
        <w:rPr>
          <w:rFonts w:eastAsia="Times New Roman"/>
          <w:color w:val="212121"/>
          <w:szCs w:val="24"/>
        </w:rPr>
        <w:t xml:space="preserve"> </w:t>
      </w:r>
      <w:r>
        <w:rPr>
          <w:rFonts w:eastAsia="Times New Roman"/>
          <w:color w:val="212121"/>
          <w:szCs w:val="24"/>
        </w:rPr>
        <w:t xml:space="preserve">του </w:t>
      </w:r>
      <w:r>
        <w:rPr>
          <w:rFonts w:eastAsia="Times New Roman"/>
          <w:color w:val="212121"/>
          <w:szCs w:val="24"/>
        </w:rPr>
        <w:t>ι</w:t>
      </w:r>
      <w:r>
        <w:rPr>
          <w:rFonts w:eastAsia="Times New Roman"/>
          <w:color w:val="212121"/>
          <w:szCs w:val="24"/>
        </w:rPr>
        <w:t xml:space="preserve">δρύματος, έχουν τριπλασιαστεί, ως ενημερώθηκα, τα τελευταία χρόνια για δραστηριότητες, για τις οποίες –εν πάση </w:t>
      </w:r>
      <w:proofErr w:type="spellStart"/>
      <w:r>
        <w:rPr>
          <w:rFonts w:eastAsia="Times New Roman"/>
          <w:color w:val="212121"/>
          <w:szCs w:val="24"/>
        </w:rPr>
        <w:t>περιπτώσει</w:t>
      </w:r>
      <w:proofErr w:type="spellEnd"/>
      <w:r>
        <w:rPr>
          <w:rFonts w:eastAsia="Times New Roman"/>
          <w:color w:val="212121"/>
          <w:szCs w:val="24"/>
        </w:rPr>
        <w:t xml:space="preserve">- θα συζητήσουμε και αύριο ή </w:t>
      </w:r>
      <w:r w:rsidRPr="00CB15D9">
        <w:rPr>
          <w:rFonts w:eastAsia="Times New Roman"/>
          <w:color w:val="212121"/>
          <w:szCs w:val="24"/>
        </w:rPr>
        <w:t xml:space="preserve">οποτεδήποτε </w:t>
      </w:r>
      <w:r>
        <w:rPr>
          <w:rFonts w:eastAsia="Times New Roman"/>
          <w:color w:val="212121"/>
          <w:szCs w:val="24"/>
        </w:rPr>
        <w:t>μας δοθεί η ευκαιρία. Δεν είναι και τόσο αναγκ</w:t>
      </w:r>
      <w:r>
        <w:rPr>
          <w:rFonts w:eastAsia="Times New Roman"/>
          <w:color w:val="212121"/>
          <w:szCs w:val="24"/>
        </w:rPr>
        <w:t xml:space="preserve">αίες. </w:t>
      </w:r>
    </w:p>
    <w:p w14:paraId="03B0F06B" w14:textId="77777777" w:rsidR="00E66FB6" w:rsidRDefault="00A447A4">
      <w:pPr>
        <w:tabs>
          <w:tab w:val="left" w:pos="2246"/>
        </w:tabs>
        <w:spacing w:line="600" w:lineRule="auto"/>
        <w:ind w:firstLine="720"/>
        <w:jc w:val="both"/>
        <w:rPr>
          <w:rFonts w:eastAsia="Times New Roman"/>
          <w:szCs w:val="24"/>
        </w:rPr>
      </w:pPr>
      <w:r>
        <w:rPr>
          <w:rFonts w:eastAsia="Times New Roman"/>
          <w:color w:val="212121"/>
          <w:szCs w:val="24"/>
        </w:rPr>
        <w:t>Κ</w:t>
      </w:r>
      <w:r w:rsidRPr="00CB15D9">
        <w:rPr>
          <w:rFonts w:eastAsia="Times New Roman"/>
          <w:color w:val="212121"/>
          <w:szCs w:val="24"/>
        </w:rPr>
        <w:t xml:space="preserve">αι </w:t>
      </w:r>
      <w:r>
        <w:rPr>
          <w:rFonts w:eastAsia="Times New Roman"/>
          <w:color w:val="212121"/>
          <w:szCs w:val="24"/>
        </w:rPr>
        <w:t xml:space="preserve">εν </w:t>
      </w:r>
      <w:r w:rsidRPr="00CB15D9">
        <w:rPr>
          <w:rFonts w:eastAsia="Times New Roman"/>
          <w:color w:val="212121"/>
          <w:szCs w:val="24"/>
        </w:rPr>
        <w:t xml:space="preserve">πάση </w:t>
      </w:r>
      <w:proofErr w:type="spellStart"/>
      <w:r w:rsidRPr="00CB15D9">
        <w:rPr>
          <w:rFonts w:eastAsia="Times New Roman"/>
          <w:color w:val="212121"/>
          <w:szCs w:val="24"/>
        </w:rPr>
        <w:t>περιπτώσει</w:t>
      </w:r>
      <w:proofErr w:type="spellEnd"/>
      <w:r>
        <w:rPr>
          <w:rFonts w:eastAsia="Times New Roman"/>
          <w:color w:val="212121"/>
          <w:szCs w:val="24"/>
        </w:rPr>
        <w:t xml:space="preserve">, </w:t>
      </w:r>
      <w:r w:rsidRPr="00CB15D9">
        <w:rPr>
          <w:rFonts w:eastAsia="Times New Roman"/>
          <w:color w:val="212121"/>
          <w:szCs w:val="24"/>
        </w:rPr>
        <w:t>μου λέτε να σας πω για το</w:t>
      </w:r>
      <w:r>
        <w:rPr>
          <w:rFonts w:eastAsia="Times New Roman"/>
          <w:color w:val="212121"/>
          <w:szCs w:val="24"/>
        </w:rPr>
        <w:t>ν</w:t>
      </w:r>
      <w:r w:rsidRPr="00CB15D9">
        <w:rPr>
          <w:rFonts w:eastAsia="Times New Roman"/>
          <w:color w:val="212121"/>
          <w:szCs w:val="24"/>
        </w:rPr>
        <w:t xml:space="preserve"> πολιτικό προσανατολισμό</w:t>
      </w:r>
      <w:r>
        <w:rPr>
          <w:rFonts w:eastAsia="Times New Roman"/>
          <w:color w:val="212121"/>
          <w:szCs w:val="24"/>
        </w:rPr>
        <w:t>. Δ</w:t>
      </w:r>
      <w:r w:rsidRPr="00CB15D9">
        <w:rPr>
          <w:rFonts w:eastAsia="Times New Roman"/>
          <w:color w:val="212121"/>
          <w:szCs w:val="24"/>
        </w:rPr>
        <w:t>εν θέλω να κάνω τέτοια σχόλια</w:t>
      </w:r>
      <w:r>
        <w:rPr>
          <w:rFonts w:eastAsia="Times New Roman"/>
          <w:color w:val="212121"/>
          <w:szCs w:val="24"/>
        </w:rPr>
        <w:t>.</w:t>
      </w:r>
      <w:r w:rsidRPr="00CB15D9">
        <w:rPr>
          <w:rFonts w:eastAsia="Times New Roman"/>
          <w:color w:val="212121"/>
          <w:szCs w:val="24"/>
        </w:rPr>
        <w:t xml:space="preserve"> </w:t>
      </w:r>
      <w:r>
        <w:rPr>
          <w:rFonts w:eastAsia="Times New Roman"/>
          <w:szCs w:val="24"/>
        </w:rPr>
        <w:t xml:space="preserve">Ωστόσο </w:t>
      </w:r>
      <w:r w:rsidRPr="001D2243">
        <w:rPr>
          <w:rFonts w:eastAsia="Times New Roman"/>
          <w:bCs/>
        </w:rPr>
        <w:t>κύριε Πρόεδρε,</w:t>
      </w:r>
      <w:r>
        <w:rPr>
          <w:rFonts w:eastAsia="Times New Roman"/>
          <w:szCs w:val="24"/>
        </w:rPr>
        <w:t xml:space="preserve"> η έκθεση για τον Ρήγα Φεραίο, γι’ αυτή τη</w:t>
      </w:r>
      <w:r>
        <w:rPr>
          <w:rFonts w:eastAsia="Times New Roman"/>
          <w:szCs w:val="24"/>
        </w:rPr>
        <w:t>ν</w:t>
      </w:r>
      <w:r>
        <w:rPr>
          <w:rFonts w:eastAsia="Times New Roman"/>
          <w:szCs w:val="24"/>
        </w:rPr>
        <w:t xml:space="preserve"> μεγάλη προσωπικότητα του ελληνισμού, έξω, έχει και μια ολόκληρη στήλη με την</w:t>
      </w:r>
      <w:r>
        <w:rPr>
          <w:rFonts w:eastAsia="Times New Roman"/>
          <w:szCs w:val="24"/>
        </w:rPr>
        <w:t xml:space="preserve"> ΕΚΟΝ Ρήγας Φεραίος. Γιατί δεν έχετε για την </w:t>
      </w:r>
      <w:proofErr w:type="spellStart"/>
      <w:r w:rsidRPr="00561E77">
        <w:rPr>
          <w:rFonts w:eastAsia="Times New Roman"/>
          <w:szCs w:val="24"/>
        </w:rPr>
        <w:t>Α</w:t>
      </w:r>
      <w:r>
        <w:rPr>
          <w:rFonts w:eastAsia="Times New Roman"/>
          <w:szCs w:val="24"/>
        </w:rPr>
        <w:t>ντι</w:t>
      </w:r>
      <w:proofErr w:type="spellEnd"/>
      <w:r>
        <w:rPr>
          <w:rFonts w:eastAsia="Times New Roman"/>
          <w:szCs w:val="24"/>
        </w:rPr>
        <w:t>-Ε</w:t>
      </w:r>
      <w:r w:rsidRPr="00561E77">
        <w:rPr>
          <w:rFonts w:eastAsia="Times New Roman"/>
          <w:szCs w:val="24"/>
        </w:rPr>
        <w:t>ΦΕΕ</w:t>
      </w:r>
      <w:r>
        <w:rPr>
          <w:rFonts w:eastAsia="Times New Roman"/>
          <w:szCs w:val="24"/>
        </w:rPr>
        <w:t xml:space="preserve">; Δεν κατάλαβα δηλαδή. Αν θέλατε να μιλούσαμε </w:t>
      </w:r>
      <w:r>
        <w:rPr>
          <w:rFonts w:eastAsia="Times New Roman"/>
          <w:szCs w:val="24"/>
        </w:rPr>
        <w:lastRenderedPageBreak/>
        <w:t xml:space="preserve">και για πολιτικό προσανατολισμό. Δεν θέλω, όμως, να την πάω τη συζήτηση εκεί. </w:t>
      </w:r>
    </w:p>
    <w:p w14:paraId="03B0F06C" w14:textId="77777777" w:rsidR="00E66FB6" w:rsidRDefault="00A447A4">
      <w:pPr>
        <w:spacing w:line="600" w:lineRule="auto"/>
        <w:ind w:firstLine="720"/>
        <w:jc w:val="both"/>
        <w:rPr>
          <w:rFonts w:eastAsia="Times New Roman"/>
          <w:szCs w:val="24"/>
        </w:rPr>
      </w:pPr>
      <w:r>
        <w:rPr>
          <w:rFonts w:eastAsia="Times New Roman"/>
          <w:szCs w:val="24"/>
        </w:rPr>
        <w:t>Υπάρχουν κι άλλες ενδείξεις που θα  μπορούσα να σας τις αναφέρω, ως μιας απόπ</w:t>
      </w:r>
      <w:r>
        <w:rPr>
          <w:rFonts w:eastAsia="Times New Roman"/>
          <w:szCs w:val="24"/>
        </w:rPr>
        <w:t>ειρας να ξαναδούμε την ιστορία αλλιώς.</w:t>
      </w:r>
      <w:r w:rsidRPr="001D2243">
        <w:rPr>
          <w:rFonts w:eastAsia="Times New Roman"/>
          <w:szCs w:val="24"/>
        </w:rPr>
        <w:t xml:space="preserve"> </w:t>
      </w:r>
      <w:r>
        <w:rPr>
          <w:rFonts w:eastAsia="Times New Roman"/>
          <w:szCs w:val="24"/>
        </w:rPr>
        <w:t xml:space="preserve">Αλλά, εν πάση </w:t>
      </w:r>
      <w:proofErr w:type="spellStart"/>
      <w:r>
        <w:rPr>
          <w:rFonts w:eastAsia="Times New Roman"/>
          <w:szCs w:val="24"/>
        </w:rPr>
        <w:t>περιπτώσει</w:t>
      </w:r>
      <w:proofErr w:type="spellEnd"/>
      <w:r>
        <w:rPr>
          <w:rFonts w:eastAsia="Times New Roman"/>
          <w:szCs w:val="24"/>
        </w:rPr>
        <w:t>, το δικό μου κόμμα, το οποίο…</w:t>
      </w:r>
    </w:p>
    <w:p w14:paraId="03B0F06D"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Κύριε Λοβέρδο, δεν έχει για την ΕΚΟΝ Ρήγας Φεραίος. Κάπου τα διαβάσατε και τα λέτε…</w:t>
      </w:r>
    </w:p>
    <w:p w14:paraId="03B0F06E" w14:textId="77777777" w:rsidR="00E66FB6" w:rsidRDefault="00A447A4">
      <w:pPr>
        <w:spacing w:line="600" w:lineRule="auto"/>
        <w:ind w:firstLine="720"/>
        <w:jc w:val="both"/>
        <w:rPr>
          <w:rFonts w:eastAsia="Times New Roman"/>
          <w:szCs w:val="24"/>
          <w:vertAlign w:val="subscript"/>
        </w:rPr>
      </w:pPr>
      <w:r w:rsidRPr="001D2243">
        <w:rPr>
          <w:rFonts w:eastAsia="Times New Roman"/>
          <w:b/>
          <w:szCs w:val="24"/>
        </w:rPr>
        <w:t>ΑΝΔΡΕΑΣ ΛΟΒΕΡΔΟΣ:</w:t>
      </w:r>
      <w:r>
        <w:rPr>
          <w:rFonts w:eastAsia="Times New Roman"/>
          <w:szCs w:val="24"/>
        </w:rPr>
        <w:t xml:space="preserve"> </w:t>
      </w:r>
      <w:r w:rsidRPr="00882545">
        <w:rPr>
          <w:rFonts w:eastAsia="Times New Roman"/>
          <w:bCs/>
        </w:rPr>
        <w:t>Παρακαλώ</w:t>
      </w:r>
      <w:r>
        <w:rPr>
          <w:rFonts w:eastAsia="Times New Roman"/>
          <w:szCs w:val="24"/>
        </w:rPr>
        <w:t xml:space="preserve">, θέλω να </w:t>
      </w:r>
      <w:r>
        <w:rPr>
          <w:rFonts w:eastAsia="Times New Roman"/>
          <w:szCs w:val="24"/>
        </w:rPr>
        <w:t>σας ακούσω.</w:t>
      </w:r>
    </w:p>
    <w:p w14:paraId="03B0F06F" w14:textId="77777777" w:rsidR="00E66FB6" w:rsidRDefault="00A447A4">
      <w:pPr>
        <w:spacing w:line="600" w:lineRule="auto"/>
        <w:ind w:firstLine="720"/>
        <w:jc w:val="both"/>
        <w:rPr>
          <w:rFonts w:eastAsia="Times New Roman"/>
          <w:szCs w:val="24"/>
        </w:rPr>
      </w:pPr>
      <w:r w:rsidRPr="001D2243">
        <w:rPr>
          <w:rFonts w:eastAsia="Times New Roman"/>
          <w:b/>
          <w:szCs w:val="24"/>
        </w:rPr>
        <w:t>ΝΙΚΟΛΑΟΣ ΒΟΥΤΣΗΣ (Πρόεδρος της Βουλ</w:t>
      </w:r>
      <w:r>
        <w:rPr>
          <w:rFonts w:eastAsia="Times New Roman"/>
          <w:b/>
          <w:szCs w:val="24"/>
        </w:rPr>
        <w:t xml:space="preserve">ής): </w:t>
      </w:r>
      <w:r>
        <w:rPr>
          <w:rFonts w:eastAsia="Times New Roman"/>
          <w:szCs w:val="24"/>
        </w:rPr>
        <w:t>Κάπου το διαβάσατε αυτό…</w:t>
      </w:r>
    </w:p>
    <w:p w14:paraId="03B0F070"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Καλά. Έξω είναι! Έξω είναι! </w:t>
      </w:r>
    </w:p>
    <w:p w14:paraId="03B0F071"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Λέτε ψέματα.</w:t>
      </w:r>
    </w:p>
    <w:p w14:paraId="03B0F072" w14:textId="77777777" w:rsidR="00E66FB6" w:rsidRDefault="00A447A4">
      <w:pPr>
        <w:spacing w:line="600" w:lineRule="auto"/>
        <w:ind w:firstLine="720"/>
        <w:jc w:val="both"/>
        <w:rPr>
          <w:rFonts w:eastAsia="Times New Roman"/>
          <w:szCs w:val="24"/>
        </w:rPr>
      </w:pPr>
      <w:r w:rsidRPr="001D2243">
        <w:rPr>
          <w:rFonts w:eastAsia="Times New Roman"/>
          <w:b/>
          <w:szCs w:val="24"/>
        </w:rPr>
        <w:lastRenderedPageBreak/>
        <w:t>ΑΝΔΡΕΑΣ ΛΟΒΕΡΔΟΣ:</w:t>
      </w:r>
      <w:r>
        <w:rPr>
          <w:rFonts w:eastAsia="Times New Roman"/>
          <w:szCs w:val="24"/>
        </w:rPr>
        <w:t xml:space="preserve"> Και ο αντιδικτατορικός αγώνας…Να βάλετε όλες τις οργανώσεις τ</w:t>
      </w:r>
      <w:r>
        <w:rPr>
          <w:rFonts w:eastAsia="Times New Roman"/>
          <w:szCs w:val="24"/>
        </w:rPr>
        <w:t>ου αντιδικτατορικού αγώνα. Σας παρακαλώ!</w:t>
      </w:r>
    </w:p>
    <w:p w14:paraId="03B0F073"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Σας λέω ότι λέτε ψέματα!</w:t>
      </w:r>
    </w:p>
    <w:p w14:paraId="03B0F074"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Σας παρακαλώ, ψέματα δεν λέω ποτέ!</w:t>
      </w:r>
    </w:p>
    <w:p w14:paraId="03B0F075"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Τώρα λέτε.</w:t>
      </w:r>
    </w:p>
    <w:p w14:paraId="03B0F076"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Λάθη μπορεί να κάνω, αλλά ψέ</w:t>
      </w:r>
      <w:r>
        <w:rPr>
          <w:rFonts w:eastAsia="Times New Roman"/>
          <w:szCs w:val="24"/>
        </w:rPr>
        <w:t>ματα δεν λέω ποτέ. Να πάτε έξω να τα δείτε!</w:t>
      </w:r>
    </w:p>
    <w:p w14:paraId="03B0F077"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Εσείς να τα δείτε!</w:t>
      </w:r>
    </w:p>
    <w:p w14:paraId="03B0F078"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Εσείς να τα δείτε! </w:t>
      </w:r>
    </w:p>
    <w:p w14:paraId="03B0F079"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Θα τα ακούσετε σε λίγο.</w:t>
      </w:r>
    </w:p>
    <w:p w14:paraId="03B0F07A" w14:textId="77777777" w:rsidR="00E66FB6" w:rsidRDefault="00A447A4">
      <w:pPr>
        <w:spacing w:line="600" w:lineRule="auto"/>
        <w:ind w:firstLine="720"/>
        <w:jc w:val="both"/>
        <w:rPr>
          <w:rFonts w:eastAsia="Times New Roman"/>
          <w:szCs w:val="24"/>
        </w:rPr>
      </w:pPr>
      <w:r w:rsidRPr="001D2243">
        <w:rPr>
          <w:rFonts w:eastAsia="Times New Roman"/>
          <w:b/>
          <w:szCs w:val="24"/>
        </w:rPr>
        <w:lastRenderedPageBreak/>
        <w:t>ΑΝΔΡΕΑΣ ΛΟΒΕΡΔΟΣ:</w:t>
      </w:r>
      <w:r>
        <w:rPr>
          <w:rFonts w:eastAsia="Times New Roman"/>
          <w:szCs w:val="24"/>
        </w:rPr>
        <w:t xml:space="preserve"> Και θα μπορούσα να πω και άλλα γι</w:t>
      </w:r>
      <w:r>
        <w:rPr>
          <w:rFonts w:eastAsia="Times New Roman"/>
          <w:szCs w:val="24"/>
        </w:rPr>
        <w:t>α το</w:t>
      </w:r>
      <w:r>
        <w:rPr>
          <w:rFonts w:eastAsia="Times New Roman"/>
          <w:szCs w:val="24"/>
        </w:rPr>
        <w:t>ν</w:t>
      </w:r>
      <w:r>
        <w:rPr>
          <w:rFonts w:eastAsia="Times New Roman"/>
          <w:szCs w:val="24"/>
        </w:rPr>
        <w:t xml:space="preserve"> πολιτικό προσανατολισμό, αφού το θέλετε.</w:t>
      </w:r>
    </w:p>
    <w:p w14:paraId="03B0F07B"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 xml:space="preserve">Θα τα ακούσετε στη συνέχεια. Είστε θρασύς, να το ξέρετε! </w:t>
      </w:r>
    </w:p>
    <w:p w14:paraId="03B0F07C"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Όπως και θα μπορούσα να πω και αυτό που σχεδιάζετε και το ακούσαμε από το Κανάλι της Βουλής.</w:t>
      </w:r>
    </w:p>
    <w:p w14:paraId="03B0F07D" w14:textId="77777777" w:rsidR="00E66FB6" w:rsidRDefault="00A447A4">
      <w:pPr>
        <w:spacing w:line="600" w:lineRule="auto"/>
        <w:ind w:firstLine="720"/>
        <w:jc w:val="both"/>
        <w:rPr>
          <w:rFonts w:eastAsia="Times New Roman"/>
          <w:bCs/>
        </w:rPr>
      </w:pPr>
      <w:r w:rsidRPr="007C2A27">
        <w:rPr>
          <w:rFonts w:eastAsia="Times New Roman"/>
          <w:b/>
          <w:bCs/>
        </w:rPr>
        <w:t xml:space="preserve">ΠΡΟΕΔΡΕΥΟΥΣΑ (Αναστασία Χριστοδουλοπούλου): </w:t>
      </w:r>
      <w:r>
        <w:rPr>
          <w:rFonts w:eastAsia="Times New Roman"/>
          <w:bCs/>
        </w:rPr>
        <w:t>Συντομεύετε, κύριε Λοβέρδο!</w:t>
      </w:r>
    </w:p>
    <w:p w14:paraId="03B0F07E" w14:textId="77777777" w:rsidR="00E66FB6" w:rsidRDefault="00A447A4">
      <w:pPr>
        <w:tabs>
          <w:tab w:val="left" w:pos="1800"/>
        </w:tabs>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Ελάτε το ΠΑΣΟΚ!</w:t>
      </w:r>
    </w:p>
    <w:p w14:paraId="03B0F07F" w14:textId="77777777" w:rsidR="00E66FB6" w:rsidRDefault="00A447A4">
      <w:pPr>
        <w:tabs>
          <w:tab w:val="left" w:pos="1800"/>
        </w:tabs>
        <w:spacing w:line="600" w:lineRule="auto"/>
        <w:ind w:firstLine="720"/>
        <w:jc w:val="both"/>
        <w:rPr>
          <w:rFonts w:eastAsia="Times New Roman"/>
          <w:szCs w:val="24"/>
        </w:rPr>
      </w:pPr>
      <w:r w:rsidRPr="0042216F">
        <w:rPr>
          <w:rFonts w:eastAsia="Times New Roman"/>
          <w:b/>
          <w:bCs/>
        </w:rPr>
        <w:t>ΠΡΟΕΔΡΕΥΟΥΣΑ (Αναστασία Χριστοδουλοπούλου):</w:t>
      </w:r>
      <w:r w:rsidRPr="0042216F">
        <w:rPr>
          <w:rFonts w:eastAsia="Times New Roman"/>
          <w:szCs w:val="24"/>
        </w:rPr>
        <w:t xml:space="preserve"> Λ</w:t>
      </w:r>
      <w:r>
        <w:rPr>
          <w:rFonts w:eastAsia="Times New Roman"/>
          <w:szCs w:val="24"/>
        </w:rPr>
        <w:t>έω, συντομεύετε!</w:t>
      </w:r>
    </w:p>
    <w:p w14:paraId="03B0F080"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Θα συντομεύσω. Θα χρησιμοποιήσω ένα ή δύο λεπτά </w:t>
      </w:r>
      <w:r>
        <w:rPr>
          <w:rFonts w:eastAsia="Times New Roman"/>
          <w:szCs w:val="24"/>
        </w:rPr>
        <w:t>ακόμη. Το κάνατε και για προηγούμενο συνάδελφο. Δεν επικαλούμαι τα ίδια, αλλά ένα δύο λεπτά ακόμη θα ήθελα. Άλλωστε το τελευταίο μου λεπτό…</w:t>
      </w:r>
    </w:p>
    <w:p w14:paraId="03B0F081" w14:textId="77777777" w:rsidR="00E66FB6" w:rsidRDefault="00A447A4">
      <w:pPr>
        <w:spacing w:line="600" w:lineRule="auto"/>
        <w:ind w:firstLine="720"/>
        <w:jc w:val="both"/>
        <w:rPr>
          <w:rFonts w:eastAsia="Times New Roman"/>
          <w:szCs w:val="24"/>
        </w:rPr>
      </w:pPr>
      <w:r w:rsidRPr="0042216F">
        <w:rPr>
          <w:rFonts w:eastAsia="Times New Roman"/>
          <w:b/>
          <w:bCs/>
        </w:rPr>
        <w:lastRenderedPageBreak/>
        <w:t>ΠΡΟΕΔΡΕΥΟΥΣΑ (Αναστασία Χριστοδουλοπούλου):</w:t>
      </w:r>
      <w:r w:rsidRPr="0042216F">
        <w:rPr>
          <w:rFonts w:eastAsia="Times New Roman"/>
          <w:szCs w:val="24"/>
        </w:rPr>
        <w:t xml:space="preserve">  </w:t>
      </w:r>
      <w:r>
        <w:rPr>
          <w:rFonts w:eastAsia="Times New Roman"/>
          <w:szCs w:val="24"/>
        </w:rPr>
        <w:t>Ναι, αλλά δεν δημιουργείται έθιμο εδώ πέρα να μιλάει ο καθένας όσο θέλε</w:t>
      </w:r>
      <w:r>
        <w:rPr>
          <w:rFonts w:eastAsia="Times New Roman"/>
          <w:szCs w:val="24"/>
        </w:rPr>
        <w:t>ι.</w:t>
      </w:r>
    </w:p>
    <w:p w14:paraId="03B0F082"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Δεν σας αρέσουν, </w:t>
      </w:r>
      <w:r w:rsidRPr="00CF4D83">
        <w:rPr>
          <w:rFonts w:eastAsia="Times New Roman"/>
          <w:bCs/>
        </w:rPr>
        <w:t>κυρία Πρόεδρε,</w:t>
      </w:r>
      <w:r>
        <w:rPr>
          <w:rFonts w:eastAsia="Times New Roman"/>
          <w:szCs w:val="24"/>
        </w:rPr>
        <w:t xml:space="preserve"> προφανώς αυτά που λέω. Γι’ αυτό μου κάνετε διαδικαστική παρατήρηση. Ειδάλλως θα με αφήνατε να πω ένα λεπτό ακόμη τα τελευταία μου λόγια.</w:t>
      </w:r>
    </w:p>
    <w:p w14:paraId="03B0F083" w14:textId="77777777" w:rsidR="00E66FB6" w:rsidRDefault="00A447A4">
      <w:pPr>
        <w:spacing w:line="600" w:lineRule="auto"/>
        <w:ind w:firstLine="720"/>
        <w:jc w:val="both"/>
        <w:rPr>
          <w:rFonts w:eastAsia="Times New Roman"/>
          <w:szCs w:val="24"/>
        </w:rPr>
      </w:pPr>
      <w:r w:rsidRPr="00CF4D83">
        <w:rPr>
          <w:rFonts w:eastAsia="Times New Roman"/>
          <w:b/>
          <w:bCs/>
        </w:rPr>
        <w:t>ΠΡΟΕΔΡΕΥΟΥΣΑ (Αναστασία Χριστοδουλοπούλου):</w:t>
      </w:r>
      <w:r w:rsidRPr="00CF4D83">
        <w:rPr>
          <w:rFonts w:eastAsia="Times New Roman"/>
          <w:szCs w:val="24"/>
        </w:rPr>
        <w:t xml:space="preserve">  </w:t>
      </w:r>
      <w:r>
        <w:rPr>
          <w:rFonts w:eastAsia="Times New Roman"/>
          <w:szCs w:val="24"/>
        </w:rPr>
        <w:t xml:space="preserve">Πείτε τα. </w:t>
      </w:r>
    </w:p>
    <w:p w14:paraId="03B0F084"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ΑΝΔΡΕΑΣ </w:t>
      </w:r>
      <w:r w:rsidRPr="001D2243">
        <w:rPr>
          <w:rFonts w:eastAsia="Times New Roman"/>
          <w:b/>
          <w:szCs w:val="24"/>
        </w:rPr>
        <w:t>ΛΟΒΕΡΔΟΣ:</w:t>
      </w:r>
      <w:r>
        <w:rPr>
          <w:rFonts w:eastAsia="Times New Roman"/>
          <w:szCs w:val="24"/>
        </w:rPr>
        <w:t xml:space="preserve"> Ακούσαμε από το Κανάλι της Βουλής πώς οργανώνετε τη Βουλή των Εφήβων. </w:t>
      </w:r>
      <w:r>
        <w:rPr>
          <w:rFonts w:eastAsia="Times New Roman"/>
          <w:szCs w:val="24"/>
        </w:rPr>
        <w:t>Τ</w:t>
      </w:r>
      <w:r>
        <w:rPr>
          <w:rFonts w:eastAsia="Times New Roman"/>
          <w:szCs w:val="24"/>
        </w:rPr>
        <w:t>ο πρώτο πράγμα που σκεφτήκαμε και ήρθε στο μυαλό μας είναι μια κομματικοποίηση που θα περάσει πια από αυτό το κακώς εννοούμενο κομματικοποιημένο πολιτικό σύστημα της χώρας και</w:t>
      </w:r>
      <w:r>
        <w:rPr>
          <w:rFonts w:eastAsia="Times New Roman"/>
          <w:szCs w:val="24"/>
        </w:rPr>
        <w:t xml:space="preserve"> στα σχολεία. Δεν είναι χρήσιμα πράγματα αυτά. Αλλά εμείς δεν είχαμε πρόθεση να βάλουμε σε αυτή την Αίθουσα θέματα πολιτικού προσανατολισμού του </w:t>
      </w:r>
      <w:r>
        <w:rPr>
          <w:rFonts w:eastAsia="Times New Roman"/>
          <w:szCs w:val="24"/>
        </w:rPr>
        <w:t>ι</w:t>
      </w:r>
      <w:r>
        <w:rPr>
          <w:rFonts w:eastAsia="Times New Roman"/>
          <w:szCs w:val="24"/>
        </w:rPr>
        <w:t>δρύματος.</w:t>
      </w:r>
    </w:p>
    <w:p w14:paraId="03B0F085" w14:textId="77777777" w:rsidR="00E66FB6" w:rsidRDefault="00A447A4">
      <w:pPr>
        <w:spacing w:line="600" w:lineRule="auto"/>
        <w:ind w:firstLine="720"/>
        <w:jc w:val="both"/>
        <w:rPr>
          <w:rFonts w:eastAsia="Times New Roman"/>
          <w:szCs w:val="24"/>
        </w:rPr>
      </w:pPr>
      <w:r>
        <w:rPr>
          <w:rFonts w:eastAsia="Times New Roman"/>
          <w:szCs w:val="24"/>
        </w:rPr>
        <w:lastRenderedPageBreak/>
        <w:t>Είχαμε σκοπό να σας πούμε</w:t>
      </w:r>
      <w:r>
        <w:rPr>
          <w:rFonts w:eastAsia="Times New Roman"/>
          <w:szCs w:val="24"/>
        </w:rPr>
        <w:t>:</w:t>
      </w:r>
      <w:r>
        <w:rPr>
          <w:rFonts w:eastAsia="Times New Roman"/>
          <w:szCs w:val="24"/>
        </w:rPr>
        <w:t xml:space="preserve"> «Ακούστε πρώτα και μετά νομοθετήστε». </w:t>
      </w:r>
      <w:r>
        <w:rPr>
          <w:rFonts w:eastAsia="Times New Roman"/>
          <w:szCs w:val="24"/>
        </w:rPr>
        <w:t>Εσείς έ</w:t>
      </w:r>
      <w:r>
        <w:rPr>
          <w:rFonts w:eastAsia="Times New Roman"/>
          <w:szCs w:val="24"/>
        </w:rPr>
        <w:t>ρχεστε να πείτε ότι η νομοθε</w:t>
      </w:r>
      <w:r>
        <w:rPr>
          <w:rFonts w:eastAsia="Times New Roman"/>
          <w:szCs w:val="24"/>
        </w:rPr>
        <w:t xml:space="preserve">τική αρμοδιότητα ανήκει στην Ολομέλεια; </w:t>
      </w:r>
      <w:r w:rsidRPr="00083B5B">
        <w:rPr>
          <w:rFonts w:eastAsia="Times New Roman"/>
          <w:szCs w:val="24"/>
        </w:rPr>
        <w:t>Ευχαριστ</w:t>
      </w:r>
      <w:r>
        <w:rPr>
          <w:rFonts w:eastAsia="Times New Roman"/>
          <w:szCs w:val="24"/>
        </w:rPr>
        <w:t xml:space="preserve">ούμε πολύ! </w:t>
      </w:r>
      <w:r>
        <w:rPr>
          <w:rFonts w:eastAsia="Times New Roman"/>
          <w:szCs w:val="24"/>
        </w:rPr>
        <w:t>Τ</w:t>
      </w:r>
      <w:r>
        <w:rPr>
          <w:rFonts w:eastAsia="Times New Roman"/>
          <w:szCs w:val="24"/>
        </w:rPr>
        <w:t xml:space="preserve">ο ξέραμε αυτό. Θέλαμε, όμως, να σας πούμε ότι αυτό που έχει προηγηθεί και που έχει συγκροτήσει το ελληνικό </w:t>
      </w:r>
      <w:r w:rsidRPr="00083B5B">
        <w:rPr>
          <w:rFonts w:eastAsia="Times New Roman"/>
          <w:szCs w:val="24"/>
        </w:rPr>
        <w:t>Κοινοβούλιο</w:t>
      </w:r>
      <w:r>
        <w:rPr>
          <w:rFonts w:eastAsia="Times New Roman"/>
          <w:szCs w:val="24"/>
        </w:rPr>
        <w:t>, έτσι όπως το βρήκατε, συγκροτήθηκε με προσπάθειες, με κόπο ορισμένων ανθρώπω</w:t>
      </w:r>
      <w:r>
        <w:rPr>
          <w:rFonts w:eastAsia="Times New Roman"/>
          <w:szCs w:val="24"/>
        </w:rPr>
        <w:t>ν.</w:t>
      </w:r>
    </w:p>
    <w:p w14:paraId="03B0F086" w14:textId="77777777" w:rsidR="00E66FB6" w:rsidRDefault="00A447A4">
      <w:pPr>
        <w:spacing w:line="600" w:lineRule="auto"/>
        <w:ind w:firstLine="720"/>
        <w:jc w:val="both"/>
        <w:rPr>
          <w:rFonts w:eastAsia="Times New Roman"/>
          <w:szCs w:val="24"/>
        </w:rPr>
      </w:pPr>
      <w:r>
        <w:rPr>
          <w:rFonts w:eastAsia="Times New Roman"/>
          <w:szCs w:val="24"/>
        </w:rPr>
        <w:t>Θ</w:t>
      </w:r>
      <w:r>
        <w:rPr>
          <w:rFonts w:eastAsia="Times New Roman"/>
          <w:szCs w:val="24"/>
        </w:rPr>
        <w:t>έλω να αναφερθώ</w:t>
      </w:r>
      <w:r>
        <w:rPr>
          <w:rFonts w:eastAsia="Times New Roman"/>
          <w:szCs w:val="24"/>
        </w:rPr>
        <w:t>, εδώ,</w:t>
      </w:r>
      <w:r>
        <w:rPr>
          <w:rFonts w:eastAsia="Times New Roman"/>
          <w:szCs w:val="24"/>
        </w:rPr>
        <w:t xml:space="preserve"> στον κ. Κακλαμάνη και με αυτό να κλείσω. Αν δείτε λίγο –δεν είναι ώρα τώρα και θα εκληφθεί ως κριτική εναντίον της σημερινής Πλειοψηφίας που εν μέρει είναι, εν μέρει όμως δεν είναι- </w:t>
      </w:r>
      <w:r w:rsidRPr="00083B5B">
        <w:rPr>
          <w:rFonts w:eastAsia="Times New Roman"/>
          <w:szCs w:val="24"/>
        </w:rPr>
        <w:t>π</w:t>
      </w:r>
      <w:r>
        <w:rPr>
          <w:rFonts w:eastAsia="Times New Roman"/>
          <w:szCs w:val="24"/>
        </w:rPr>
        <w:t>ώς διαρθρώθηκε το προσωπικό της Βουλής, θα δείτ</w:t>
      </w:r>
      <w:r>
        <w:rPr>
          <w:rFonts w:eastAsia="Times New Roman"/>
          <w:szCs w:val="24"/>
        </w:rPr>
        <w:t xml:space="preserve">ε ότι παρά τη γιγαντιαία αλλαγή που έγινε επί της προεδρίας Κακλαμάνη, έντεκα ετών, όπου η Βουλή απέκτησε νέα κτήρια, απέκτησε την υποδομή που σήμερα έχει, απέκτησε τη δυνατότητα να φιλοξενεί στο γκαράζ της τόσους ανθρώπους και να απαλλάσσει το κέντρο της </w:t>
      </w:r>
      <w:r>
        <w:rPr>
          <w:rFonts w:eastAsia="Times New Roman"/>
          <w:szCs w:val="24"/>
        </w:rPr>
        <w:t xml:space="preserve">Αθήνας από προβλήματα, απέκτησε θεσμικές λειτουργίες που ουδέποτε είχε, μια Βουλή που </w:t>
      </w:r>
      <w:r>
        <w:rPr>
          <w:rFonts w:eastAsia="Times New Roman"/>
          <w:szCs w:val="24"/>
        </w:rPr>
        <w:lastRenderedPageBreak/>
        <w:t>αναμορφώθηκε στα έντεκα χρόνια Κακλαμάνη χρησιμοποίησε εκατό ανθρώπους παραπάνω. Σήμερα έχουμε, από τότε που παραλάβατε εσείς, συν τετρακόσιους, απ’ όσο ενημερώνομαι.</w:t>
      </w:r>
    </w:p>
    <w:p w14:paraId="03B0F087" w14:textId="77777777" w:rsidR="00E66FB6" w:rsidRDefault="00A447A4">
      <w:pPr>
        <w:spacing w:line="600" w:lineRule="auto"/>
        <w:ind w:firstLine="720"/>
        <w:jc w:val="both"/>
        <w:rPr>
          <w:rFonts w:eastAsia="Times New Roman"/>
          <w:szCs w:val="24"/>
        </w:rPr>
      </w:pPr>
      <w:r>
        <w:rPr>
          <w:rFonts w:eastAsia="Times New Roman"/>
          <w:szCs w:val="24"/>
        </w:rPr>
        <w:t>Δεν</w:t>
      </w:r>
      <w:r>
        <w:rPr>
          <w:rFonts w:eastAsia="Times New Roman"/>
          <w:szCs w:val="24"/>
        </w:rPr>
        <w:t xml:space="preserve"> νομίζω, </w:t>
      </w:r>
      <w:r w:rsidRPr="00083B5B">
        <w:rPr>
          <w:rFonts w:eastAsia="Times New Roman"/>
          <w:bCs/>
        </w:rPr>
        <w:t>κύριε Πρόεδρε,</w:t>
      </w:r>
      <w:r>
        <w:rPr>
          <w:rFonts w:eastAsia="Times New Roman"/>
          <w:szCs w:val="24"/>
        </w:rPr>
        <w:t xml:space="preserve"> ότι σας ωφελεί αυτή η συζήτηση. Πιστεύω ότι αν είχατε επιδείξει στοιχειώδη ευγένεια…</w:t>
      </w:r>
    </w:p>
    <w:p w14:paraId="03B0F088"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Συνεχώς λέτε ψέματα. Θα πάρετε πολύ σκληρές απαντήσεις!</w:t>
      </w:r>
    </w:p>
    <w:p w14:paraId="03B0F089"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Θα τα πείτε όσο θέλετε.</w:t>
      </w:r>
    </w:p>
    <w:p w14:paraId="03B0F08A" w14:textId="77777777" w:rsidR="00E66FB6" w:rsidRDefault="00A447A4">
      <w:pPr>
        <w:spacing w:line="600" w:lineRule="auto"/>
        <w:ind w:firstLine="720"/>
        <w:jc w:val="both"/>
        <w:rPr>
          <w:rFonts w:eastAsia="Times New Roman"/>
          <w:szCs w:val="24"/>
        </w:rPr>
      </w:pPr>
      <w:r w:rsidRPr="00AB34E4">
        <w:rPr>
          <w:rFonts w:eastAsia="Times New Roman"/>
          <w:b/>
          <w:szCs w:val="24"/>
        </w:rPr>
        <w:t>ΙΩΑΝΝΗΣ Γ</w:t>
      </w:r>
      <w:r w:rsidRPr="00AB34E4">
        <w:rPr>
          <w:rFonts w:eastAsia="Times New Roman"/>
          <w:b/>
          <w:szCs w:val="24"/>
        </w:rPr>
        <w:t>ΚΙΟΛΑΣ:</w:t>
      </w:r>
      <w:r>
        <w:rPr>
          <w:rFonts w:eastAsia="Times New Roman"/>
          <w:szCs w:val="24"/>
        </w:rPr>
        <w:t xml:space="preserve"> Ποιος σας είπε για τους συν τετρακόσιους;</w:t>
      </w:r>
    </w:p>
    <w:p w14:paraId="03B0F08B"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Είστε ψεύτης!</w:t>
      </w:r>
    </w:p>
    <w:p w14:paraId="03B0F08C"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Πώς είπατε;</w:t>
      </w:r>
    </w:p>
    <w:p w14:paraId="03B0F08D"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Καταλάβατε; Είστε ψεύτης!</w:t>
      </w:r>
    </w:p>
    <w:p w14:paraId="03B0F08E"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Ψεύτης, </w:t>
      </w:r>
      <w:r w:rsidRPr="00D6154A">
        <w:rPr>
          <w:rFonts w:eastAsia="Times New Roman"/>
          <w:bCs/>
        </w:rPr>
        <w:t>κύριε Πρόεδρε,</w:t>
      </w:r>
      <w:r>
        <w:rPr>
          <w:rFonts w:eastAsia="Times New Roman"/>
          <w:szCs w:val="24"/>
        </w:rPr>
        <w:t xml:space="preserve"> είστε εσείς </w:t>
      </w:r>
      <w:r>
        <w:rPr>
          <w:rFonts w:eastAsia="Times New Roman"/>
          <w:szCs w:val="24"/>
        </w:rPr>
        <w:t>κ</w:t>
      </w:r>
      <w:r>
        <w:rPr>
          <w:rFonts w:eastAsia="Times New Roman"/>
          <w:szCs w:val="24"/>
        </w:rPr>
        <w:t>αι</w:t>
      </w:r>
      <w:r>
        <w:rPr>
          <w:rFonts w:eastAsia="Times New Roman"/>
          <w:szCs w:val="24"/>
        </w:rPr>
        <w:t xml:space="preserve"> να κατεβάσετε κάτω το δάκτυλό σας.</w:t>
      </w:r>
    </w:p>
    <w:p w14:paraId="03B0F08F" w14:textId="77777777" w:rsidR="00E66FB6" w:rsidRDefault="00A447A4">
      <w:pPr>
        <w:spacing w:line="600" w:lineRule="auto"/>
        <w:ind w:firstLine="720"/>
        <w:jc w:val="both"/>
        <w:rPr>
          <w:rFonts w:eastAsia="Times New Roman"/>
          <w:szCs w:val="24"/>
        </w:rPr>
      </w:pPr>
      <w:r w:rsidRPr="001D2243">
        <w:rPr>
          <w:rFonts w:eastAsia="Times New Roman"/>
          <w:b/>
          <w:szCs w:val="24"/>
        </w:rPr>
        <w:lastRenderedPageBreak/>
        <w:t xml:space="preserve">ΝΙΚΟΛΑΟΣ ΒΟΥΤΣΗΣ (Πρόεδρος της Βουλής): </w:t>
      </w:r>
      <w:r>
        <w:rPr>
          <w:rFonts w:eastAsia="Times New Roman"/>
          <w:szCs w:val="24"/>
        </w:rPr>
        <w:t>Είστε ψεύτης! Είστε ψεύτης!</w:t>
      </w:r>
    </w:p>
    <w:p w14:paraId="03B0F090"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Να κατεβάσετε κάτω το δάκτυλό σας.</w:t>
      </w:r>
    </w:p>
    <w:p w14:paraId="03B0F091"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Το κάνετε επίτηδες.</w:t>
      </w:r>
    </w:p>
    <w:p w14:paraId="03B0F092"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Να κατεβάσετε κάτω το δάκτυλό σας.</w:t>
      </w:r>
    </w:p>
    <w:p w14:paraId="03B0F093"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Θα το κάνω όπως θέλω το δάκτυλό  μου.</w:t>
      </w:r>
    </w:p>
    <w:p w14:paraId="03B0F094"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Δεν σας έχω ξαναδεί έτσι.</w:t>
      </w:r>
    </w:p>
    <w:p w14:paraId="03B0F095"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Λυπάμαι πάρα πολύ!</w:t>
      </w:r>
    </w:p>
    <w:p w14:paraId="03B0F096" w14:textId="77777777" w:rsidR="00E66FB6" w:rsidRDefault="00A447A4">
      <w:pPr>
        <w:spacing w:line="600" w:lineRule="auto"/>
        <w:ind w:firstLine="720"/>
        <w:jc w:val="both"/>
        <w:rPr>
          <w:rFonts w:eastAsia="Times New Roman"/>
          <w:bCs/>
        </w:rPr>
      </w:pPr>
      <w:r w:rsidRPr="001D2243">
        <w:rPr>
          <w:rFonts w:eastAsia="Times New Roman"/>
          <w:b/>
          <w:szCs w:val="24"/>
        </w:rPr>
        <w:t>ΑΝΔΡΕΑΣ ΛΟΒΕΡΔΟΣ:</w:t>
      </w:r>
      <w:r>
        <w:rPr>
          <w:rFonts w:eastAsia="Times New Roman"/>
          <w:szCs w:val="24"/>
        </w:rPr>
        <w:t xml:space="preserve"> Δεν σας έχω ξαναδεί έτσι. Όπως και τώρα, έτσι και αύριο στη συνεδρίαση του </w:t>
      </w:r>
      <w:r>
        <w:rPr>
          <w:rFonts w:eastAsia="Times New Roman"/>
          <w:szCs w:val="24"/>
        </w:rPr>
        <w:t>ι</w:t>
      </w:r>
      <w:r>
        <w:rPr>
          <w:rFonts w:eastAsia="Times New Roman"/>
          <w:szCs w:val="24"/>
        </w:rPr>
        <w:t>δρύματος θα τα ακούσετε αυτά</w:t>
      </w:r>
      <w:r>
        <w:rPr>
          <w:rFonts w:eastAsia="Times New Roman"/>
          <w:szCs w:val="24"/>
        </w:rPr>
        <w:t>,</w:t>
      </w:r>
      <w:r>
        <w:rPr>
          <w:rFonts w:eastAsia="Times New Roman"/>
          <w:szCs w:val="24"/>
        </w:rPr>
        <w:t xml:space="preserve"> λέξη προς λέξη, </w:t>
      </w:r>
      <w:r w:rsidRPr="00C12287">
        <w:rPr>
          <w:rFonts w:eastAsia="Times New Roman"/>
          <w:bCs/>
        </w:rPr>
        <w:t>κύριε Πρόεδρε</w:t>
      </w:r>
      <w:r>
        <w:rPr>
          <w:rFonts w:eastAsia="Times New Roman"/>
          <w:bCs/>
        </w:rPr>
        <w:t>.</w:t>
      </w:r>
    </w:p>
    <w:p w14:paraId="03B0F097" w14:textId="77777777" w:rsidR="00E66FB6" w:rsidRDefault="00A447A4">
      <w:pPr>
        <w:spacing w:line="600" w:lineRule="auto"/>
        <w:ind w:firstLine="720"/>
        <w:jc w:val="both"/>
        <w:rPr>
          <w:rFonts w:eastAsia="Times New Roman"/>
          <w:szCs w:val="24"/>
        </w:rPr>
      </w:pPr>
      <w:r w:rsidRPr="001D2243">
        <w:rPr>
          <w:rFonts w:eastAsia="Times New Roman"/>
          <w:b/>
          <w:szCs w:val="24"/>
        </w:rPr>
        <w:t xml:space="preserve">ΝΙΚΟΛΑΟΣ ΒΟΥΤΣΗΣ (Πρόεδρος της Βουλής): </w:t>
      </w:r>
      <w:r>
        <w:rPr>
          <w:rFonts w:eastAsia="Times New Roman"/>
          <w:szCs w:val="24"/>
        </w:rPr>
        <w:t>Σιγά!</w:t>
      </w:r>
    </w:p>
    <w:p w14:paraId="03B0F098" w14:textId="77777777" w:rsidR="00E66FB6" w:rsidRDefault="00A447A4">
      <w:pPr>
        <w:spacing w:line="600" w:lineRule="auto"/>
        <w:ind w:firstLine="720"/>
        <w:jc w:val="both"/>
        <w:rPr>
          <w:rFonts w:eastAsia="Times New Roman"/>
          <w:szCs w:val="24"/>
        </w:rPr>
      </w:pPr>
      <w:r w:rsidRPr="001D2243">
        <w:rPr>
          <w:rFonts w:eastAsia="Times New Roman"/>
          <w:b/>
          <w:szCs w:val="24"/>
        </w:rPr>
        <w:lastRenderedPageBreak/>
        <w:t>ΑΝΔΡΕΑΣ ΛΟΒΕΡΔΟΣ:</w:t>
      </w:r>
      <w:r>
        <w:rPr>
          <w:rFonts w:eastAsia="Times New Roman"/>
          <w:szCs w:val="24"/>
        </w:rPr>
        <w:t xml:space="preserve"> Και από κανέναν δεν έχετε το δικαίωμα να αφαιρείτε τον</w:t>
      </w:r>
      <w:r>
        <w:rPr>
          <w:rFonts w:eastAsia="Times New Roman"/>
          <w:szCs w:val="24"/>
        </w:rPr>
        <w:t xml:space="preserve"> λόγο. Να είστε </w:t>
      </w:r>
      <w:r>
        <w:rPr>
          <w:rFonts w:eastAsia="Times New Roman"/>
          <w:szCs w:val="24"/>
        </w:rPr>
        <w:t>Π</w:t>
      </w:r>
      <w:r>
        <w:rPr>
          <w:rFonts w:eastAsia="Times New Roman"/>
          <w:szCs w:val="24"/>
        </w:rPr>
        <w:t xml:space="preserve">ρόεδρος όλων των Ελλήνων και όχι </w:t>
      </w:r>
      <w:r>
        <w:rPr>
          <w:rFonts w:eastAsia="Times New Roman"/>
          <w:szCs w:val="24"/>
        </w:rPr>
        <w:t>Π</w:t>
      </w:r>
      <w:r>
        <w:rPr>
          <w:rFonts w:eastAsia="Times New Roman"/>
          <w:szCs w:val="24"/>
        </w:rPr>
        <w:t xml:space="preserve">ρόεδρος του κόμματός σας. </w:t>
      </w:r>
    </w:p>
    <w:p w14:paraId="03B0F099" w14:textId="77777777" w:rsidR="00E66FB6" w:rsidRDefault="00A447A4">
      <w:pPr>
        <w:spacing w:line="600" w:lineRule="auto"/>
        <w:ind w:firstLine="720"/>
        <w:jc w:val="both"/>
        <w:rPr>
          <w:rFonts w:eastAsia="Times New Roman"/>
          <w:szCs w:val="24"/>
        </w:rPr>
      </w:pPr>
      <w:r>
        <w:rPr>
          <w:rFonts w:eastAsia="Times New Roman"/>
          <w:szCs w:val="24"/>
        </w:rPr>
        <w:t>Εδώ</w:t>
      </w:r>
      <w:r>
        <w:rPr>
          <w:rFonts w:eastAsia="Times New Roman"/>
          <w:szCs w:val="24"/>
        </w:rPr>
        <w:t>,</w:t>
      </w:r>
      <w:r>
        <w:rPr>
          <w:rFonts w:eastAsia="Times New Roman"/>
          <w:szCs w:val="24"/>
        </w:rPr>
        <w:t xml:space="preserve"> έχετε τιμηθεί με την ψήφο των συναδέλφων για να είστε Πρόεδρος των τριακοσίων. Επιλέγετε</w:t>
      </w:r>
      <w:r>
        <w:rPr>
          <w:rFonts w:eastAsia="Times New Roman"/>
          <w:szCs w:val="24"/>
        </w:rPr>
        <w:t>,</w:t>
      </w:r>
      <w:r>
        <w:rPr>
          <w:rFonts w:eastAsia="Times New Roman"/>
          <w:szCs w:val="24"/>
        </w:rPr>
        <w:t xml:space="preserve"> να είστε Πρόεδρος της </w:t>
      </w:r>
      <w:r>
        <w:rPr>
          <w:rFonts w:eastAsia="Times New Roman"/>
          <w:szCs w:val="24"/>
        </w:rPr>
        <w:t>Π</w:t>
      </w:r>
      <w:r>
        <w:rPr>
          <w:rFonts w:eastAsia="Times New Roman"/>
          <w:szCs w:val="24"/>
        </w:rPr>
        <w:t>λειοψηφίας-</w:t>
      </w:r>
      <w:r>
        <w:rPr>
          <w:rFonts w:eastAsia="Times New Roman"/>
          <w:szCs w:val="24"/>
        </w:rPr>
        <w:t>Μ</w:t>
      </w:r>
      <w:r>
        <w:rPr>
          <w:rFonts w:eastAsia="Times New Roman"/>
          <w:szCs w:val="24"/>
        </w:rPr>
        <w:t>ειοψηφίας. Δικό σας θέμα είναι αυτό!</w:t>
      </w:r>
    </w:p>
    <w:p w14:paraId="03B0F09A" w14:textId="77777777" w:rsidR="00E66FB6" w:rsidRDefault="00A447A4">
      <w:pPr>
        <w:spacing w:line="600" w:lineRule="auto"/>
        <w:ind w:firstLine="720"/>
        <w:jc w:val="both"/>
        <w:rPr>
          <w:rFonts w:eastAsia="Times New Roman"/>
          <w:szCs w:val="24"/>
        </w:rPr>
      </w:pPr>
      <w:r w:rsidRPr="00C12287">
        <w:rPr>
          <w:rFonts w:eastAsia="Times New Roman"/>
          <w:b/>
          <w:bCs/>
        </w:rPr>
        <w:t>ΠΡΟΕΔΡΕΥΟΥΣ</w:t>
      </w:r>
      <w:r w:rsidRPr="00C12287">
        <w:rPr>
          <w:rFonts w:eastAsia="Times New Roman"/>
          <w:b/>
          <w:bCs/>
        </w:rPr>
        <w:t>Α (Αναστασία Χριστοδουλοπούλου):</w:t>
      </w:r>
      <w:r w:rsidRPr="00C12287">
        <w:rPr>
          <w:rFonts w:eastAsia="Times New Roman"/>
          <w:szCs w:val="24"/>
        </w:rPr>
        <w:t xml:space="preserve">  </w:t>
      </w:r>
      <w:r>
        <w:rPr>
          <w:rFonts w:eastAsia="Times New Roman"/>
          <w:szCs w:val="24"/>
        </w:rPr>
        <w:t>Κύριε Λοβέρδο, τα συμπληρώσατε κι εσείς τα δέκα λεπτά.</w:t>
      </w:r>
    </w:p>
    <w:p w14:paraId="03B0F09B" w14:textId="77777777" w:rsidR="00E66FB6" w:rsidRDefault="00A447A4">
      <w:pPr>
        <w:spacing w:line="600" w:lineRule="auto"/>
        <w:ind w:firstLine="720"/>
        <w:jc w:val="both"/>
        <w:rPr>
          <w:rFonts w:eastAsia="Times New Roman"/>
          <w:szCs w:val="24"/>
        </w:rPr>
      </w:pPr>
      <w:r w:rsidRPr="001D2243">
        <w:rPr>
          <w:rFonts w:eastAsia="Times New Roman"/>
          <w:b/>
          <w:szCs w:val="24"/>
        </w:rPr>
        <w:t>ΑΝΔΡΕΑΣ ΛΟΒΕΡΔΟΣ:</w:t>
      </w:r>
      <w:r>
        <w:rPr>
          <w:rFonts w:eastAsia="Times New Roman"/>
          <w:szCs w:val="24"/>
        </w:rPr>
        <w:t xml:space="preserve"> </w:t>
      </w:r>
      <w:r w:rsidRPr="00474FF6">
        <w:rPr>
          <w:rFonts w:eastAsia="Times New Roman"/>
          <w:szCs w:val="24"/>
        </w:rPr>
        <w:t>Ευχαριστώ</w:t>
      </w:r>
      <w:r>
        <w:rPr>
          <w:rFonts w:eastAsia="Times New Roman"/>
          <w:szCs w:val="24"/>
        </w:rPr>
        <w:t xml:space="preserve"> πολύ.</w:t>
      </w:r>
    </w:p>
    <w:p w14:paraId="03B0F09C" w14:textId="77777777" w:rsidR="00E66FB6" w:rsidRDefault="00A447A4">
      <w:pPr>
        <w:spacing w:line="600" w:lineRule="auto"/>
        <w:ind w:firstLine="720"/>
        <w:jc w:val="both"/>
        <w:rPr>
          <w:rFonts w:eastAsia="Times New Roman"/>
          <w:szCs w:val="24"/>
        </w:rPr>
      </w:pPr>
      <w:r w:rsidRPr="00474FF6">
        <w:rPr>
          <w:rFonts w:eastAsia="Times New Roman"/>
          <w:b/>
          <w:bCs/>
        </w:rPr>
        <w:t>ΠΡΟΕΔΡΕΥΟΥΣΑ (Αναστασία Χριστοδουλοπούλου):</w:t>
      </w:r>
      <w:r w:rsidRPr="00474FF6">
        <w:rPr>
          <w:rFonts w:eastAsia="Times New Roman"/>
          <w:szCs w:val="24"/>
        </w:rPr>
        <w:t xml:space="preserve"> </w:t>
      </w:r>
      <w:r>
        <w:rPr>
          <w:rFonts w:eastAsia="Times New Roman"/>
          <w:szCs w:val="24"/>
        </w:rPr>
        <w:t>Κύριε Παππά, θα μιλήσετε; Νόμιζα ότι είπατε ότι δεν θα συμμετάσχετε.</w:t>
      </w:r>
    </w:p>
    <w:p w14:paraId="03B0F09D" w14:textId="77777777" w:rsidR="00E66FB6" w:rsidRDefault="00A447A4">
      <w:pPr>
        <w:spacing w:line="600" w:lineRule="auto"/>
        <w:ind w:firstLine="720"/>
        <w:jc w:val="both"/>
        <w:rPr>
          <w:rFonts w:eastAsia="Times New Roman"/>
          <w:bCs/>
        </w:rPr>
      </w:pPr>
      <w:r w:rsidRPr="00A31E43">
        <w:rPr>
          <w:rFonts w:eastAsia="Times New Roman"/>
          <w:b/>
          <w:szCs w:val="24"/>
        </w:rPr>
        <w:t>ΧΡΗΣΤΟΣ ΠΑΠΠΑΣ:</w:t>
      </w:r>
      <w:r>
        <w:rPr>
          <w:rFonts w:eastAsia="Times New Roman"/>
          <w:szCs w:val="24"/>
        </w:rPr>
        <w:t xml:space="preserve"> </w:t>
      </w:r>
      <w:r w:rsidRPr="00474FF6">
        <w:rPr>
          <w:rFonts w:eastAsia="Times New Roman"/>
          <w:szCs w:val="24"/>
        </w:rPr>
        <w:t>Π</w:t>
      </w:r>
      <w:r>
        <w:rPr>
          <w:rFonts w:eastAsia="Times New Roman"/>
          <w:szCs w:val="24"/>
        </w:rPr>
        <w:t xml:space="preserve">οιος το είπε αυτό, </w:t>
      </w:r>
      <w:r w:rsidRPr="00474FF6">
        <w:rPr>
          <w:rFonts w:eastAsia="Times New Roman"/>
          <w:bCs/>
        </w:rPr>
        <w:t>κυρία Πρόεδρε</w:t>
      </w:r>
      <w:r>
        <w:rPr>
          <w:rFonts w:eastAsia="Times New Roman"/>
          <w:bCs/>
        </w:rPr>
        <w:t xml:space="preserve">; </w:t>
      </w:r>
      <w:r w:rsidRPr="00D130E4">
        <w:rPr>
          <w:rFonts w:eastAsia="Times New Roman"/>
          <w:bCs/>
        </w:rPr>
        <w:t>Κυρία Πρόεδρε,</w:t>
      </w:r>
      <w:r>
        <w:rPr>
          <w:rFonts w:eastAsia="Times New Roman"/>
          <w:bCs/>
        </w:rPr>
        <w:t xml:space="preserve"> μπορούμε να μιλήσουμε;</w:t>
      </w:r>
    </w:p>
    <w:p w14:paraId="03B0F09E" w14:textId="77777777" w:rsidR="00E66FB6" w:rsidRDefault="00A447A4">
      <w:pPr>
        <w:spacing w:line="600" w:lineRule="auto"/>
        <w:ind w:firstLine="720"/>
        <w:jc w:val="center"/>
        <w:rPr>
          <w:rFonts w:eastAsia="Times New Roman"/>
          <w:bCs/>
        </w:rPr>
      </w:pPr>
      <w:r>
        <w:rPr>
          <w:rFonts w:eastAsia="Times New Roman"/>
          <w:bCs/>
        </w:rPr>
        <w:t>(Θόρυβος στην Αίθουσα)</w:t>
      </w:r>
    </w:p>
    <w:p w14:paraId="03B0F09F" w14:textId="77777777" w:rsidR="00E66FB6" w:rsidRDefault="00A447A4">
      <w:pPr>
        <w:spacing w:line="600" w:lineRule="auto"/>
        <w:ind w:firstLine="720"/>
        <w:jc w:val="both"/>
        <w:rPr>
          <w:rFonts w:eastAsia="Times New Roman"/>
          <w:bCs/>
        </w:rPr>
      </w:pPr>
      <w:r w:rsidRPr="00D130E4">
        <w:rPr>
          <w:rFonts w:eastAsia="Times New Roman"/>
          <w:b/>
          <w:bCs/>
        </w:rPr>
        <w:t>ΠΡΟΕΔΡΕΥΟΥΣΑ (Αναστασία Χριστοδουλοπούλου):</w:t>
      </w:r>
      <w:r w:rsidRPr="00D130E4">
        <w:rPr>
          <w:rFonts w:eastAsia="Times New Roman"/>
          <w:bCs/>
        </w:rPr>
        <w:t xml:space="preserve">  </w:t>
      </w:r>
      <w:r>
        <w:rPr>
          <w:rFonts w:eastAsia="Times New Roman"/>
          <w:bCs/>
        </w:rPr>
        <w:t xml:space="preserve">Ναι. </w:t>
      </w:r>
      <w:r w:rsidRPr="00D130E4">
        <w:rPr>
          <w:rFonts w:eastAsia="Times New Roman"/>
          <w:bCs/>
        </w:rPr>
        <w:t>Υπάρχει</w:t>
      </w:r>
      <w:r>
        <w:rPr>
          <w:rFonts w:eastAsia="Times New Roman"/>
          <w:bCs/>
        </w:rPr>
        <w:t xml:space="preserve"> μια αναστάτωση.</w:t>
      </w:r>
    </w:p>
    <w:p w14:paraId="03B0F0A0" w14:textId="77777777" w:rsidR="00E66FB6" w:rsidRDefault="00A447A4">
      <w:pPr>
        <w:spacing w:line="600" w:lineRule="auto"/>
        <w:ind w:firstLine="720"/>
        <w:jc w:val="both"/>
        <w:rPr>
          <w:rFonts w:eastAsia="Times New Roman"/>
          <w:bCs/>
        </w:rPr>
      </w:pPr>
      <w:r>
        <w:rPr>
          <w:rFonts w:eastAsia="Times New Roman"/>
          <w:bCs/>
        </w:rPr>
        <w:lastRenderedPageBreak/>
        <w:t>Ορίστε, έχετε τον λόγο.</w:t>
      </w:r>
    </w:p>
    <w:p w14:paraId="03B0F0A1" w14:textId="77777777" w:rsidR="00E66FB6" w:rsidRDefault="00A447A4">
      <w:pPr>
        <w:spacing w:line="600" w:lineRule="auto"/>
        <w:ind w:firstLine="720"/>
        <w:jc w:val="both"/>
        <w:rPr>
          <w:rFonts w:eastAsia="Times New Roman"/>
          <w:bCs/>
        </w:rPr>
      </w:pPr>
      <w:r w:rsidRPr="00AB34E4">
        <w:rPr>
          <w:rFonts w:eastAsia="Times New Roman"/>
          <w:b/>
          <w:bCs/>
        </w:rPr>
        <w:t>ΧΡΗΣΤΟΣ ΠΑΠΠΑΣ:</w:t>
      </w:r>
      <w:r>
        <w:rPr>
          <w:rFonts w:eastAsia="Times New Roman"/>
          <w:bCs/>
        </w:rPr>
        <w:t xml:space="preserve"> </w:t>
      </w:r>
      <w:r w:rsidRPr="00D130E4">
        <w:rPr>
          <w:rFonts w:eastAsia="Times New Roman"/>
          <w:bCs/>
        </w:rPr>
        <w:t>Υπάρχει</w:t>
      </w:r>
      <w:r>
        <w:rPr>
          <w:rFonts w:eastAsia="Times New Roman"/>
          <w:bCs/>
        </w:rPr>
        <w:t xml:space="preserve"> μια αναταραχή του «δημοκρατικού τόξου».</w:t>
      </w:r>
    </w:p>
    <w:p w14:paraId="03B0F0A2" w14:textId="77777777" w:rsidR="00E66FB6" w:rsidRDefault="00A447A4">
      <w:pPr>
        <w:spacing w:line="600" w:lineRule="auto"/>
        <w:ind w:firstLine="720"/>
        <w:jc w:val="both"/>
        <w:rPr>
          <w:rFonts w:eastAsia="Times New Roman"/>
          <w:bCs/>
        </w:rPr>
      </w:pPr>
      <w:r>
        <w:rPr>
          <w:rFonts w:eastAsia="Times New Roman"/>
          <w:bCs/>
        </w:rPr>
        <w:t xml:space="preserve">Θα ξεκινήσω την αναφορά μου με το </w:t>
      </w:r>
      <w:r w:rsidRPr="00D130E4">
        <w:rPr>
          <w:rFonts w:eastAsia="Times New Roman"/>
          <w:bCs/>
        </w:rPr>
        <w:t>άρθρο</w:t>
      </w:r>
      <w:r>
        <w:rPr>
          <w:rFonts w:eastAsia="Times New Roman"/>
          <w:bCs/>
        </w:rPr>
        <w:t xml:space="preserve"> 1 και το </w:t>
      </w:r>
      <w:r w:rsidRPr="00D130E4">
        <w:rPr>
          <w:rFonts w:eastAsia="Times New Roman"/>
          <w:bCs/>
        </w:rPr>
        <w:t>άρθρο</w:t>
      </w:r>
      <w:r>
        <w:rPr>
          <w:rFonts w:eastAsia="Times New Roman"/>
          <w:bCs/>
        </w:rPr>
        <w:t xml:space="preserve"> 3 παράγραφος 2 της προτεινόμενης από τον κ. </w:t>
      </w:r>
      <w:proofErr w:type="spellStart"/>
      <w:r>
        <w:rPr>
          <w:rFonts w:eastAsia="Times New Roman"/>
          <w:bCs/>
        </w:rPr>
        <w:t>Βούτση</w:t>
      </w:r>
      <w:proofErr w:type="spellEnd"/>
      <w:r>
        <w:rPr>
          <w:rFonts w:eastAsia="Times New Roman"/>
          <w:bCs/>
        </w:rPr>
        <w:t xml:space="preserve"> τροποποίησης του Β΄ Μέρους του Κανονισμού της Βουλής.</w:t>
      </w:r>
    </w:p>
    <w:p w14:paraId="03B0F0A3" w14:textId="77777777" w:rsidR="00E66FB6" w:rsidRDefault="00A447A4">
      <w:pPr>
        <w:spacing w:line="600" w:lineRule="auto"/>
        <w:ind w:firstLine="720"/>
        <w:jc w:val="both"/>
        <w:rPr>
          <w:rFonts w:eastAsia="Times New Roman"/>
          <w:szCs w:val="24"/>
        </w:rPr>
      </w:pPr>
      <w:r>
        <w:rPr>
          <w:rFonts w:eastAsia="Times New Roman"/>
          <w:bCs/>
        </w:rPr>
        <w:t xml:space="preserve">Το </w:t>
      </w:r>
      <w:r w:rsidRPr="00D130E4">
        <w:rPr>
          <w:rFonts w:eastAsia="Times New Roman"/>
          <w:bCs/>
        </w:rPr>
        <w:t>άρθρο</w:t>
      </w:r>
      <w:r>
        <w:rPr>
          <w:rFonts w:eastAsia="Times New Roman"/>
          <w:bCs/>
        </w:rPr>
        <w:t xml:space="preserve"> 1 αφορά τις θέσεις μετακλητών υπαλλήλων σε πρώην Προέδρους της Βουλής, πρώην Αρχηγούς </w:t>
      </w:r>
      <w:r>
        <w:rPr>
          <w:rFonts w:eastAsia="Times New Roman"/>
          <w:bCs/>
        </w:rPr>
        <w:t>Κομμάτων, πρώην Αντιπροέδρους, πρώην Πρωθυπουργούς, πρώην Προέδρους Κοινοβουλευτικών Ομάδων.</w:t>
      </w:r>
    </w:p>
    <w:p w14:paraId="03B0F0A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Όπως θα ίσχυε και όπως ψηφίστηκε τη 10</w:t>
      </w:r>
      <w:r w:rsidRPr="00164AF8">
        <w:rPr>
          <w:rFonts w:eastAsia="Times New Roman" w:cs="Times New Roman"/>
          <w:szCs w:val="24"/>
          <w:vertAlign w:val="superscript"/>
        </w:rPr>
        <w:t>η</w:t>
      </w:r>
      <w:r>
        <w:rPr>
          <w:rFonts w:eastAsia="Times New Roman" w:cs="Times New Roman"/>
          <w:szCs w:val="24"/>
        </w:rPr>
        <w:t xml:space="preserve"> Νοεμβρίου του 2015</w:t>
      </w:r>
      <w:r w:rsidRPr="008B3011">
        <w:rPr>
          <w:rFonts w:eastAsia="Times New Roman" w:cs="Times New Roman"/>
          <w:szCs w:val="24"/>
        </w:rPr>
        <w:t>,</w:t>
      </w:r>
      <w:r>
        <w:rPr>
          <w:rFonts w:eastAsia="Times New Roman" w:cs="Times New Roman"/>
          <w:szCs w:val="24"/>
        </w:rPr>
        <w:t xml:space="preserve"> πριν δηλαδή την προτεινόμενη τροποποίηση, πριν από τη σημερινή του κ. </w:t>
      </w:r>
      <w:proofErr w:type="spellStart"/>
      <w:r>
        <w:rPr>
          <w:rFonts w:eastAsia="Times New Roman" w:cs="Times New Roman"/>
          <w:szCs w:val="24"/>
        </w:rPr>
        <w:t>Βούτση</w:t>
      </w:r>
      <w:proofErr w:type="spellEnd"/>
      <w:r>
        <w:rPr>
          <w:rFonts w:eastAsia="Times New Roman" w:cs="Times New Roman"/>
          <w:szCs w:val="24"/>
        </w:rPr>
        <w:t>, από την έναρξη της επόμεν</w:t>
      </w:r>
      <w:r>
        <w:rPr>
          <w:rFonts w:eastAsia="Times New Roman" w:cs="Times New Roman"/>
          <w:szCs w:val="24"/>
        </w:rPr>
        <w:t>ης κοινοβουλευτικής περιόδου, της ΙΗ΄ Κοινοβουλευτικής Περιόδου, τι θα γινόταν; Οι έξι θέσεις σε γραφεία πρώην Προέδρων της Βουλής θα μειώνονταν σε τρεις. Οι πέντε θέσεις σε γραφεία πρώην Πρωθυπουργών θα μειώνονταν σε τρεις. Η μία θέση σε γραφεία πρώην Αντ</w:t>
      </w:r>
      <w:r>
        <w:rPr>
          <w:rFonts w:eastAsia="Times New Roman" w:cs="Times New Roman"/>
          <w:szCs w:val="24"/>
        </w:rPr>
        <w:t xml:space="preserve">ιπροέδρων της Κυβέρνησης θα καταργείτο </w:t>
      </w:r>
      <w:r>
        <w:rPr>
          <w:rFonts w:eastAsia="Times New Roman" w:cs="Times New Roman"/>
          <w:szCs w:val="24"/>
        </w:rPr>
        <w:lastRenderedPageBreak/>
        <w:t>εντελώς. Η μία θέση σε γραφεία πρώην Προέδρων Κοινοβουλευτικών Ομάδων, επίσης, θα καταργείτο εντελώς.</w:t>
      </w:r>
    </w:p>
    <w:p w14:paraId="03B0F0A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Με την τροποποίηση που προτείνεται και σε συνδυασμό με τη φράση που υπάρχει «και για δύο βουλευτικές περιόδους μετά</w:t>
      </w:r>
      <w:r>
        <w:rPr>
          <w:rFonts w:eastAsia="Times New Roman" w:cs="Times New Roman"/>
          <w:szCs w:val="24"/>
        </w:rPr>
        <w:t xml:space="preserve"> τη λήξη της θητείας του», η μείωση ή η κατάργηση δεν θα ισχύσει για τους σημερινούς, αλλά και για τους προηγούμενους Προέδρους της Βουλής, Πρωθυπουργούς, Αντιπροέδρους Κυβέρνησης, Προέδρους Κοινοβουλευτικών Ομάδων από την επόμενη κοινοβουλευτική περίοδο, </w:t>
      </w:r>
      <w:r>
        <w:rPr>
          <w:rFonts w:eastAsia="Times New Roman" w:cs="Times New Roman"/>
          <w:szCs w:val="24"/>
        </w:rPr>
        <w:t>αλλά θα διατηρήσουν αυτοί τις θέσεις μετακλητών υπαλλήλων, χωρίς μείωση ή κατάργηση για άλλες δύο κοινοβουλευτικές περιόδους.</w:t>
      </w:r>
    </w:p>
    <w:p w14:paraId="03B0F0A6"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Σε συνδυασμό, επίσης, με την παράγραφο 2 του άρθρου 3 της πρότασης, οι φέροντες τις παραπάνω ιδιότητες και μετά τη λήξη των δύο επ</w:t>
      </w:r>
      <w:r>
        <w:rPr>
          <w:rFonts w:eastAsia="Times New Roman" w:cs="Times New Roman"/>
          <w:szCs w:val="24"/>
        </w:rPr>
        <w:t>ομένων κοινοβουλευτικών περιόδων, αν είναι εν ενεργεία Βουλευτές ή Ευρωβουλευτές, συνεχίζουν να διατηρούν στα γραφεία τους, ως πρώην, τις θέσεις των μετακλητών υπαλλήλων, επιβαρύνοντας λοιπόν έτσι τον προϋπολογισμό της Βουλής, δηλαδή, σε τελική ανάλυση, επ</w:t>
      </w:r>
      <w:r>
        <w:rPr>
          <w:rFonts w:eastAsia="Times New Roman" w:cs="Times New Roman"/>
          <w:szCs w:val="24"/>
        </w:rPr>
        <w:t>ιβαρύνοντας τον γονατισμένο οικονομικά ελληνικό λαό.</w:t>
      </w:r>
    </w:p>
    <w:p w14:paraId="03B0F0A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Μια ακόμη, λοιπόν, διευκόλυνση της «πρώτης φοράς </w:t>
      </w:r>
      <w:r>
        <w:rPr>
          <w:rFonts w:eastAsia="Times New Roman" w:cs="Times New Roman"/>
          <w:szCs w:val="24"/>
        </w:rPr>
        <w:t>αριστερά</w:t>
      </w:r>
      <w:r>
        <w:rPr>
          <w:rFonts w:eastAsia="Times New Roman" w:cs="Times New Roman"/>
          <w:szCs w:val="24"/>
        </w:rPr>
        <w:t>» στο σύστημα της ανομίας και στο έργο του, που έχει καταντήσει να ψηφίζει προδοτικές συμφωνίες, όπως αυτή της εκχώρησης του ονόματος της Μακεδονί</w:t>
      </w:r>
      <w:r>
        <w:rPr>
          <w:rFonts w:eastAsia="Times New Roman" w:cs="Times New Roman"/>
          <w:szCs w:val="24"/>
        </w:rPr>
        <w:t>ας μας στο κρατικό μόρφωμα των Σκοπίων.</w:t>
      </w:r>
    </w:p>
    <w:p w14:paraId="03B0F0A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Ομιλούμε για μια Βουλή η οποία από το 2010 -για να μην αναφερθώ σε ολόκληρη την αμαρτωλή μεταπολιτευτική περίοδο της </w:t>
      </w:r>
      <w:proofErr w:type="spellStart"/>
      <w:r>
        <w:rPr>
          <w:rFonts w:eastAsia="Times New Roman" w:cs="Times New Roman"/>
          <w:szCs w:val="24"/>
        </w:rPr>
        <w:t>κλεπτοκρατίας</w:t>
      </w:r>
      <w:proofErr w:type="spellEnd"/>
      <w:r>
        <w:rPr>
          <w:rFonts w:eastAsia="Times New Roman" w:cs="Times New Roman"/>
          <w:szCs w:val="24"/>
        </w:rPr>
        <w:t>- ψηφίζει μνημόνια για τη φτωχοποίηση του ελληνικού λαού και την ολοκληρωτική εξάρτηση</w:t>
      </w:r>
      <w:r>
        <w:rPr>
          <w:rFonts w:eastAsia="Times New Roman" w:cs="Times New Roman"/>
          <w:szCs w:val="24"/>
        </w:rPr>
        <w:t xml:space="preserve"> της χώρας. </w:t>
      </w:r>
      <w:r>
        <w:rPr>
          <w:rFonts w:eastAsia="Times New Roman" w:cs="Times New Roman"/>
          <w:szCs w:val="24"/>
        </w:rPr>
        <w:t>Πρόσφατα</w:t>
      </w:r>
      <w:r>
        <w:rPr>
          <w:rFonts w:eastAsia="Times New Roman" w:cs="Times New Roman"/>
          <w:szCs w:val="24"/>
        </w:rPr>
        <w:t>, βγήκε στις ειδήσεις, δημοσιεύεται παντού: Το 65% του λαού με δυσκολία τα φέρνει βόλτα και το 30% του λαού ζει σε συνθήκες φτώχειας και δυστυχίας, για να συντηρεί την οικονομική και πολιτική νομενκλατούρα, στην οποία ανήκουν τόσο ο ΣΥΡ</w:t>
      </w:r>
      <w:r>
        <w:rPr>
          <w:rFonts w:eastAsia="Times New Roman" w:cs="Times New Roman"/>
          <w:szCs w:val="24"/>
        </w:rPr>
        <w:t>ΙΖΑ όσο και η Νέα Δημοκρατία.</w:t>
      </w:r>
    </w:p>
    <w:p w14:paraId="03B0F0A9"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Πέρα από όλα τα άλλα, τους ενώνει το ότι συμφωνούν και στη συζητούμενη τροποποίηση. Τα ακούσαμε πριν από λίγο. Είναι αυτοί οι ίδιοι, ΣΥΡΙΖΑ και Νέα Δημοκρατία, που πραξικοπηματικά, με φωτογραφικές μεθοδεύσεις, έχουν αποκλείσει</w:t>
      </w:r>
      <w:r>
        <w:rPr>
          <w:rFonts w:eastAsia="Times New Roman" w:cs="Times New Roman"/>
          <w:szCs w:val="24"/>
        </w:rPr>
        <w:t xml:space="preserve"> την τρίτη πολιτική δύναμη της χώρας, τη Χρυσή Αυγή, από το να έχει </w:t>
      </w:r>
      <w:r>
        <w:rPr>
          <w:rFonts w:eastAsia="Times New Roman" w:cs="Times New Roman"/>
          <w:szCs w:val="24"/>
        </w:rPr>
        <w:lastRenderedPageBreak/>
        <w:t xml:space="preserve">αντιπρόεδρο </w:t>
      </w:r>
      <w:r>
        <w:rPr>
          <w:rFonts w:eastAsia="Times New Roman" w:cs="Times New Roman"/>
          <w:szCs w:val="24"/>
        </w:rPr>
        <w:t>στο Προεδρείο της Βουλής, όπως δικαιούται. Οι ίδιοι είναι που έχουν κόψει την κρατική χρηματοδότηση σε ένα κόμμα που δεν χρωστάει στις τράπεζες, όπως αυτοί. Είναι αυτοί, τελικά</w:t>
      </w:r>
      <w:r>
        <w:rPr>
          <w:rFonts w:eastAsia="Times New Roman" w:cs="Times New Roman"/>
          <w:szCs w:val="24"/>
        </w:rPr>
        <w:t>, που έχουν αποκλείσει τη Χρυσή Αυγή από την κρατική τηλεόραση.</w:t>
      </w:r>
    </w:p>
    <w:p w14:paraId="03B0F0AA"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Εμάς δεν μας αγγίζουν οι μεθοδεύσεις αυτές. Εσείς, όμως, εκτίθεστε στα μάτια του ελληνικού λαού, ο οποίος βλέπει πως χωρίζετε τους Έλληνες σε </w:t>
      </w:r>
      <w:r>
        <w:rPr>
          <w:rFonts w:eastAsia="Times New Roman" w:cs="Times New Roman"/>
          <w:szCs w:val="24"/>
        </w:rPr>
        <w:t>«</w:t>
      </w:r>
      <w:r>
        <w:rPr>
          <w:rFonts w:eastAsia="Times New Roman" w:cs="Times New Roman"/>
          <w:szCs w:val="24"/>
        </w:rPr>
        <w:t xml:space="preserve">δικούς </w:t>
      </w:r>
      <w:r>
        <w:rPr>
          <w:rFonts w:eastAsia="Times New Roman" w:cs="Times New Roman"/>
          <w:szCs w:val="24"/>
        </w:rPr>
        <w:t>σας»</w:t>
      </w:r>
      <w:r>
        <w:rPr>
          <w:rFonts w:eastAsia="Times New Roman" w:cs="Times New Roman"/>
          <w:szCs w:val="24"/>
        </w:rPr>
        <w:t xml:space="preserve"> και σε πολίτες που αποκλείετε και περιφρονείτε και γι’ αυτό στις εκλογές που έρχονται, τόσο στις ευρωεκλογές όσο και στις βουλευτικές, όποτε και αν γίνουν αυτές, ο ελληνικός λαός θα σας τιμωρήσει.</w:t>
      </w:r>
    </w:p>
    <w:p w14:paraId="03B0F0A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Διαβάζω από τα Πρακτικά της Βουλής -των οποίων ένα μέρος κ</w:t>
      </w:r>
      <w:r>
        <w:rPr>
          <w:rFonts w:eastAsia="Times New Roman" w:cs="Times New Roman"/>
          <w:szCs w:val="24"/>
        </w:rPr>
        <w:t xml:space="preserve">αταθέτω και στη σημερινή συζήτηση- τα εξής. Λέει ο κ. </w:t>
      </w:r>
      <w:proofErr w:type="spellStart"/>
      <w:r>
        <w:rPr>
          <w:rFonts w:eastAsia="Times New Roman" w:cs="Times New Roman"/>
          <w:szCs w:val="24"/>
        </w:rPr>
        <w:t>Βούτσης</w:t>
      </w:r>
      <w:proofErr w:type="spellEnd"/>
      <w:r>
        <w:rPr>
          <w:rFonts w:eastAsia="Times New Roman" w:cs="Times New Roman"/>
          <w:szCs w:val="24"/>
        </w:rPr>
        <w:t xml:space="preserve">, απαντώντας μου, «Πρέπει να γνωρίζετε όλοι, διότι είναι </w:t>
      </w:r>
      <w:proofErr w:type="spellStart"/>
      <w:r>
        <w:rPr>
          <w:rFonts w:eastAsia="Times New Roman" w:cs="Times New Roman"/>
          <w:szCs w:val="24"/>
        </w:rPr>
        <w:t>συνευθύνη</w:t>
      </w:r>
      <w:proofErr w:type="spellEnd"/>
      <w:r>
        <w:rPr>
          <w:rFonts w:eastAsia="Times New Roman" w:cs="Times New Roman"/>
          <w:szCs w:val="24"/>
        </w:rPr>
        <w:t>, όλοι μαζί το κάνουμε αυτό…».</w:t>
      </w:r>
    </w:p>
    <w:p w14:paraId="03B0F0AC"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Τι λέτε, κύριε </w:t>
      </w:r>
      <w:proofErr w:type="spellStart"/>
      <w:r>
        <w:rPr>
          <w:rFonts w:eastAsia="Times New Roman" w:cs="Times New Roman"/>
          <w:szCs w:val="24"/>
        </w:rPr>
        <w:t>Βούτση</w:t>
      </w:r>
      <w:proofErr w:type="spellEnd"/>
      <w:r>
        <w:rPr>
          <w:rFonts w:eastAsia="Times New Roman" w:cs="Times New Roman"/>
          <w:szCs w:val="24"/>
        </w:rPr>
        <w:t xml:space="preserve">; </w:t>
      </w:r>
      <w:proofErr w:type="spellStart"/>
      <w:r>
        <w:rPr>
          <w:rFonts w:eastAsia="Times New Roman" w:cs="Times New Roman"/>
          <w:szCs w:val="24"/>
        </w:rPr>
        <w:t>Ποιά</w:t>
      </w:r>
      <w:proofErr w:type="spellEnd"/>
      <w:r>
        <w:rPr>
          <w:rFonts w:eastAsia="Times New Roman" w:cs="Times New Roman"/>
          <w:szCs w:val="24"/>
        </w:rPr>
        <w:t xml:space="preserve"> </w:t>
      </w:r>
      <w:proofErr w:type="spellStart"/>
      <w:r>
        <w:rPr>
          <w:rFonts w:eastAsia="Times New Roman" w:cs="Times New Roman"/>
          <w:szCs w:val="24"/>
        </w:rPr>
        <w:t>συνευθύνη</w:t>
      </w:r>
      <w:proofErr w:type="spellEnd"/>
      <w:r>
        <w:rPr>
          <w:rFonts w:eastAsia="Times New Roman" w:cs="Times New Roman"/>
          <w:szCs w:val="24"/>
        </w:rPr>
        <w:t xml:space="preserve">; </w:t>
      </w:r>
      <w:proofErr w:type="spellStart"/>
      <w:r>
        <w:rPr>
          <w:rFonts w:eastAsia="Times New Roman" w:cs="Times New Roman"/>
          <w:szCs w:val="24"/>
        </w:rPr>
        <w:t>Ποιοί</w:t>
      </w:r>
      <w:proofErr w:type="spellEnd"/>
      <w:r>
        <w:rPr>
          <w:rFonts w:eastAsia="Times New Roman" w:cs="Times New Roman"/>
          <w:szCs w:val="24"/>
        </w:rPr>
        <w:t xml:space="preserve"> </w:t>
      </w:r>
      <w:r>
        <w:rPr>
          <w:rFonts w:eastAsia="Times New Roman" w:cs="Times New Roman"/>
          <w:szCs w:val="24"/>
        </w:rPr>
        <w:t xml:space="preserve">όλοι μαζί; Τη </w:t>
      </w:r>
      <w:proofErr w:type="spellStart"/>
      <w:r>
        <w:rPr>
          <w:rFonts w:eastAsia="Times New Roman" w:cs="Times New Roman"/>
          <w:szCs w:val="24"/>
        </w:rPr>
        <w:t>συνευθύνη</w:t>
      </w:r>
      <w:proofErr w:type="spellEnd"/>
      <w:r>
        <w:rPr>
          <w:rFonts w:eastAsia="Times New Roman" w:cs="Times New Roman"/>
          <w:szCs w:val="24"/>
        </w:rPr>
        <w:t xml:space="preserve"> για </w:t>
      </w:r>
      <w:r>
        <w:rPr>
          <w:rFonts w:eastAsia="Times New Roman" w:cs="Times New Roman"/>
          <w:szCs w:val="24"/>
        </w:rPr>
        <w:t>την καταλήστευση</w:t>
      </w:r>
      <w:r>
        <w:rPr>
          <w:rFonts w:eastAsia="Times New Roman" w:cs="Times New Roman"/>
          <w:szCs w:val="24"/>
        </w:rPr>
        <w:t xml:space="preserve"> της χώρα</w:t>
      </w:r>
      <w:r>
        <w:rPr>
          <w:rFonts w:eastAsia="Times New Roman" w:cs="Times New Roman"/>
          <w:szCs w:val="24"/>
        </w:rPr>
        <w:t xml:space="preserve">ς με τα μνημόνια την έχει και η Χρυσή Αυγή; Για τον κατήφορο των κομμάτων σας, </w:t>
      </w:r>
      <w:r>
        <w:rPr>
          <w:rFonts w:eastAsia="Times New Roman" w:cs="Times New Roman"/>
          <w:szCs w:val="24"/>
        </w:rPr>
        <w:lastRenderedPageBreak/>
        <w:t xml:space="preserve">του ΣΥΡΙΖΑ και της Νέας Δημοκρατίας, τα οποία </w:t>
      </w:r>
      <w:proofErr w:type="spellStart"/>
      <w:r>
        <w:rPr>
          <w:rFonts w:eastAsia="Times New Roman" w:cs="Times New Roman"/>
          <w:szCs w:val="24"/>
        </w:rPr>
        <w:t>αποκαλύφθησαν</w:t>
      </w:r>
      <w:proofErr w:type="spellEnd"/>
      <w:r>
        <w:rPr>
          <w:rFonts w:eastAsia="Times New Roman" w:cs="Times New Roman"/>
          <w:szCs w:val="24"/>
        </w:rPr>
        <w:t xml:space="preserve">, συνεργαζόμενα και </w:t>
      </w:r>
      <w:proofErr w:type="spellStart"/>
      <w:r>
        <w:rPr>
          <w:rFonts w:eastAsia="Times New Roman" w:cs="Times New Roman"/>
          <w:szCs w:val="24"/>
        </w:rPr>
        <w:t>αλληλοχειροκροτούμενα</w:t>
      </w:r>
      <w:proofErr w:type="spellEnd"/>
      <w:r>
        <w:rPr>
          <w:rFonts w:eastAsia="Times New Roman" w:cs="Times New Roman"/>
          <w:szCs w:val="24"/>
        </w:rPr>
        <w:t xml:space="preserve"> στην Αίθουσα αυτή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Συνεργαζόμενα </w:t>
      </w:r>
      <w:r>
        <w:rPr>
          <w:rFonts w:eastAsia="Times New Roman" w:cs="Times New Roman"/>
          <w:szCs w:val="24"/>
        </w:rPr>
        <w:t>σε έναν κοινό αγώνα, σε έναν αντιλαϊκό αγών</w:t>
      </w:r>
      <w:r>
        <w:rPr>
          <w:rFonts w:eastAsia="Times New Roman" w:cs="Times New Roman"/>
          <w:szCs w:val="24"/>
        </w:rPr>
        <w:t>α εναντίον του λαϊκού εθνικιστικού κινήματος;</w:t>
      </w:r>
    </w:p>
    <w:p w14:paraId="03B0F0A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w:t>
      </w:r>
      <w:proofErr w:type="spellStart"/>
      <w:r>
        <w:rPr>
          <w:rFonts w:eastAsia="Times New Roman" w:cs="Times New Roman"/>
          <w:szCs w:val="24"/>
        </w:rPr>
        <w:t>συνευθύνη</w:t>
      </w:r>
      <w:proofErr w:type="spellEnd"/>
      <w:r>
        <w:rPr>
          <w:rFonts w:eastAsia="Times New Roman" w:cs="Times New Roman"/>
          <w:szCs w:val="24"/>
        </w:rPr>
        <w:t xml:space="preserve">, λοιπόν, κύριε </w:t>
      </w:r>
      <w:proofErr w:type="spellStart"/>
      <w:r>
        <w:rPr>
          <w:rFonts w:eastAsia="Times New Roman" w:cs="Times New Roman"/>
          <w:szCs w:val="24"/>
        </w:rPr>
        <w:t>Βούτση</w:t>
      </w:r>
      <w:proofErr w:type="spellEnd"/>
      <w:r>
        <w:rPr>
          <w:rFonts w:eastAsia="Times New Roman" w:cs="Times New Roman"/>
          <w:szCs w:val="24"/>
        </w:rPr>
        <w:t>, τουλάχιστον σε ό,τι αφορά τη Χρυσή Αυγή. Κα</w:t>
      </w:r>
      <w:r>
        <w:rPr>
          <w:rFonts w:eastAsia="Times New Roman" w:cs="Times New Roman"/>
          <w:szCs w:val="24"/>
        </w:rPr>
        <w:t>μ</w:t>
      </w:r>
      <w:r>
        <w:rPr>
          <w:rFonts w:eastAsia="Times New Roman" w:cs="Times New Roman"/>
          <w:szCs w:val="24"/>
        </w:rPr>
        <w:t xml:space="preserve">μία </w:t>
      </w:r>
      <w:proofErr w:type="spellStart"/>
      <w:r>
        <w:rPr>
          <w:rFonts w:eastAsia="Times New Roman" w:cs="Times New Roman"/>
          <w:szCs w:val="24"/>
        </w:rPr>
        <w:t>συνευθύνη</w:t>
      </w:r>
      <w:proofErr w:type="spellEnd"/>
      <w:r>
        <w:rPr>
          <w:rFonts w:eastAsia="Times New Roman" w:cs="Times New Roman"/>
          <w:szCs w:val="24"/>
        </w:rPr>
        <w:t xml:space="preserve"> με όλους εσάς που αυτάρεσκα </w:t>
      </w:r>
      <w:proofErr w:type="spellStart"/>
      <w:r>
        <w:rPr>
          <w:rFonts w:eastAsia="Times New Roman" w:cs="Times New Roman"/>
          <w:szCs w:val="24"/>
        </w:rPr>
        <w:t>αυτοαποκαλείσθε</w:t>
      </w:r>
      <w:proofErr w:type="spellEnd"/>
      <w:r>
        <w:rPr>
          <w:rFonts w:eastAsia="Times New Roman" w:cs="Times New Roman"/>
          <w:szCs w:val="24"/>
        </w:rPr>
        <w:t xml:space="preserve"> «δημοκρατικό» ή «συνταγματικό τόξο»</w:t>
      </w:r>
      <w:r>
        <w:rPr>
          <w:rFonts w:eastAsia="Times New Roman" w:cs="Times New Roman"/>
          <w:szCs w:val="24"/>
        </w:rPr>
        <w:t>.</w:t>
      </w:r>
    </w:p>
    <w:p w14:paraId="03B0F0A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Εμείς, λοιπόν, το κίνημα της εθ</w:t>
      </w:r>
      <w:r>
        <w:rPr>
          <w:rFonts w:eastAsia="Times New Roman" w:cs="Times New Roman"/>
          <w:szCs w:val="24"/>
        </w:rPr>
        <w:t>νικής αντίστασης, σας λέμε ένα μεγάλο «</w:t>
      </w:r>
      <w:r>
        <w:rPr>
          <w:rFonts w:eastAsia="Times New Roman" w:cs="Times New Roman"/>
          <w:szCs w:val="24"/>
        </w:rPr>
        <w:t>όχι</w:t>
      </w:r>
      <w:r>
        <w:rPr>
          <w:rFonts w:eastAsia="Times New Roman" w:cs="Times New Roman"/>
          <w:szCs w:val="24"/>
        </w:rPr>
        <w:t>».</w:t>
      </w:r>
    </w:p>
    <w:p w14:paraId="03B0F0A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Συνέχισε, μάλιστα, ο κ. </w:t>
      </w:r>
      <w:proofErr w:type="spellStart"/>
      <w:r>
        <w:rPr>
          <w:rFonts w:eastAsia="Times New Roman" w:cs="Times New Roman"/>
          <w:szCs w:val="24"/>
        </w:rPr>
        <w:t>Βούτσης</w:t>
      </w:r>
      <w:proofErr w:type="spellEnd"/>
      <w:r>
        <w:rPr>
          <w:rFonts w:eastAsia="Times New Roman" w:cs="Times New Roman"/>
          <w:szCs w:val="24"/>
        </w:rPr>
        <w:t xml:space="preserve"> και θα σας τα διαβάσω ακριβώς όπως ήταν στα Πρακτικά της Επιτροπής: «…ότι υπήρξαν πολύ διακριτικές πιέσεις, ενστάσεις, από πλευράς πρώην Προέδρων, Αρχηγών, Πρωθυπουργών, κυρίως απ</w:t>
      </w:r>
      <w:r>
        <w:rPr>
          <w:rFonts w:eastAsia="Times New Roman" w:cs="Times New Roman"/>
          <w:szCs w:val="24"/>
        </w:rPr>
        <w:t>’ αυτούς που κάνουν έργο, δηλαδή γράφουν βιβλία, είναι στην Ακαδημία. Δεν θέλω να τους ονοματίσω ακριβώς. Είναι παρόντες και ενεργοί, είναι παρούσες, οι οποίοι και το τελευταίο διάστημα και πριν –σας επαναλαμβάνω, διακριτικά- μας έθεταν το ζήτημα ότι θέλου</w:t>
      </w:r>
      <w:r>
        <w:rPr>
          <w:rFonts w:eastAsia="Times New Roman" w:cs="Times New Roman"/>
          <w:szCs w:val="24"/>
        </w:rPr>
        <w:t xml:space="preserve">ν </w:t>
      </w:r>
      <w:r>
        <w:rPr>
          <w:rFonts w:eastAsia="Times New Roman" w:cs="Times New Roman"/>
          <w:szCs w:val="24"/>
        </w:rPr>
        <w:lastRenderedPageBreak/>
        <w:t xml:space="preserve">βοήθεια, κρατάνε το γραφείο τους, κάνουν μία δουλειά και δημόσια και άλλη. Εννοώ και ανθρώπους που δεν είναι </w:t>
      </w:r>
      <w:r>
        <w:rPr>
          <w:rFonts w:eastAsia="Times New Roman" w:cs="Times New Roman"/>
          <w:szCs w:val="24"/>
        </w:rPr>
        <w:t xml:space="preserve">ακόμη </w:t>
      </w:r>
      <w:r>
        <w:rPr>
          <w:rFonts w:eastAsia="Times New Roman" w:cs="Times New Roman"/>
          <w:szCs w:val="24"/>
        </w:rPr>
        <w:t>Βουλευτές».</w:t>
      </w:r>
    </w:p>
    <w:p w14:paraId="03B0F0B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Παππάς καταθέτει για τα Πρακτικά το προαναφερθέν απόσπασμα </w:t>
      </w:r>
      <w:r>
        <w:rPr>
          <w:rFonts w:eastAsia="Times New Roman" w:cs="Times New Roman"/>
          <w:szCs w:val="24"/>
        </w:rPr>
        <w:t>πρακτικού</w:t>
      </w:r>
      <w:r>
        <w:rPr>
          <w:rFonts w:eastAsia="Times New Roman" w:cs="Times New Roman"/>
          <w:szCs w:val="24"/>
        </w:rPr>
        <w:t>, το οποίο βρίσκεται στο αρχείο του Τμήματος Γραμματείας της Διεύθυνσης Στενογραφίας και Πρακτικών της Βουλής)</w:t>
      </w:r>
    </w:p>
    <w:p w14:paraId="03B0F0B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Πρώτον, κύριε </w:t>
      </w:r>
      <w:proofErr w:type="spellStart"/>
      <w:r>
        <w:rPr>
          <w:rFonts w:eastAsia="Times New Roman" w:cs="Times New Roman"/>
          <w:szCs w:val="24"/>
        </w:rPr>
        <w:t>Βούτση</w:t>
      </w:r>
      <w:proofErr w:type="spellEnd"/>
      <w:r>
        <w:rPr>
          <w:rFonts w:eastAsia="Times New Roman" w:cs="Times New Roman"/>
          <w:szCs w:val="24"/>
        </w:rPr>
        <w:t xml:space="preserve">, γιατί να μην τους ονοματίσετε; Εννοείτε τον κ. </w:t>
      </w:r>
      <w:proofErr w:type="spellStart"/>
      <w:r>
        <w:rPr>
          <w:rFonts w:eastAsia="Times New Roman" w:cs="Times New Roman"/>
          <w:szCs w:val="24"/>
        </w:rPr>
        <w:t>Παπαδήμο</w:t>
      </w:r>
      <w:proofErr w:type="spellEnd"/>
      <w:r>
        <w:rPr>
          <w:rFonts w:eastAsia="Times New Roman" w:cs="Times New Roman"/>
          <w:szCs w:val="24"/>
        </w:rPr>
        <w:t xml:space="preserve">, τον </w:t>
      </w:r>
      <w:proofErr w:type="spellStart"/>
      <w:r>
        <w:rPr>
          <w:rFonts w:eastAsia="Times New Roman" w:cs="Times New Roman"/>
          <w:szCs w:val="24"/>
        </w:rPr>
        <w:t>μνημονιακό</w:t>
      </w:r>
      <w:proofErr w:type="spellEnd"/>
      <w:r>
        <w:rPr>
          <w:rFonts w:eastAsia="Times New Roman" w:cs="Times New Roman"/>
          <w:szCs w:val="24"/>
        </w:rPr>
        <w:t xml:space="preserve"> εγκάθετο της </w:t>
      </w:r>
      <w:proofErr w:type="spellStart"/>
      <w:r>
        <w:rPr>
          <w:rFonts w:eastAsia="Times New Roman" w:cs="Times New Roman"/>
          <w:szCs w:val="24"/>
        </w:rPr>
        <w:t>Μέρκελ</w:t>
      </w:r>
      <w:proofErr w:type="spellEnd"/>
      <w:r>
        <w:rPr>
          <w:rFonts w:eastAsia="Times New Roman" w:cs="Times New Roman"/>
          <w:szCs w:val="24"/>
        </w:rPr>
        <w:t>, που το κόμμα σας αντιπολιτευότ</w:t>
      </w:r>
      <w:r>
        <w:rPr>
          <w:rFonts w:eastAsia="Times New Roman" w:cs="Times New Roman"/>
          <w:szCs w:val="24"/>
        </w:rPr>
        <w:t xml:space="preserve">αν δήθεν και τώρα χαϊδεύει; Εννοείτε τους πολιτικούς δολοφόνους του ελληνικού λαού, τον Γιώργο Παπανδρέου, τον Σαμαρά, τον Σημίτη; Αυτών των πολιτικών προσώπων θέλετε να παρατείνετε τη θητεία των μετακλητών τους υπαλλήλων, των </w:t>
      </w:r>
      <w:proofErr w:type="spellStart"/>
      <w:r>
        <w:rPr>
          <w:rFonts w:eastAsia="Times New Roman" w:cs="Times New Roman"/>
          <w:szCs w:val="24"/>
        </w:rPr>
        <w:t>σφουγγοκωλάριών</w:t>
      </w:r>
      <w:proofErr w:type="spellEnd"/>
      <w:r>
        <w:rPr>
          <w:rFonts w:eastAsia="Times New Roman" w:cs="Times New Roman"/>
          <w:szCs w:val="24"/>
        </w:rPr>
        <w:t xml:space="preserve"> τους;</w:t>
      </w:r>
    </w:p>
    <w:p w14:paraId="03B0F0B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Δεύτερο</w:t>
      </w:r>
      <w:r>
        <w:rPr>
          <w:rFonts w:eastAsia="Times New Roman" w:cs="Times New Roman"/>
          <w:szCs w:val="24"/>
        </w:rPr>
        <w:t xml:space="preserve">ν, κύριε </w:t>
      </w:r>
      <w:proofErr w:type="spellStart"/>
      <w:r>
        <w:rPr>
          <w:rFonts w:eastAsia="Times New Roman" w:cs="Times New Roman"/>
          <w:szCs w:val="24"/>
        </w:rPr>
        <w:t>Βούτση</w:t>
      </w:r>
      <w:proofErr w:type="spellEnd"/>
      <w:r>
        <w:rPr>
          <w:rFonts w:eastAsia="Times New Roman" w:cs="Times New Roman"/>
          <w:szCs w:val="24"/>
        </w:rPr>
        <w:t xml:space="preserve">, πολύ συγκινητικό αυτό για τους συγγραφείς που κάνουν δουλειά και δημόσια και άλλη. Να τους συνδράμουμε, να τους βοηθήσουμε τους ανθρώπους. Να </w:t>
      </w:r>
      <w:r>
        <w:rPr>
          <w:rFonts w:eastAsia="Times New Roman" w:cs="Times New Roman"/>
          <w:szCs w:val="24"/>
        </w:rPr>
        <w:t>βοηθήσουμε</w:t>
      </w:r>
      <w:r>
        <w:rPr>
          <w:rFonts w:eastAsia="Times New Roman" w:cs="Times New Roman"/>
          <w:szCs w:val="24"/>
        </w:rPr>
        <w:t xml:space="preserve"> αυτούς τους πρώην, τον Παπανδρέου, τον Σαμαρά, τον </w:t>
      </w:r>
      <w:r>
        <w:rPr>
          <w:rFonts w:eastAsia="Times New Roman" w:cs="Times New Roman"/>
          <w:szCs w:val="24"/>
        </w:rPr>
        <w:lastRenderedPageBreak/>
        <w:t>Σημίτη. Συγκινηθήκαμε πράγματι. Πολ</w:t>
      </w:r>
      <w:r>
        <w:rPr>
          <w:rFonts w:eastAsia="Times New Roman" w:cs="Times New Roman"/>
          <w:szCs w:val="24"/>
        </w:rPr>
        <w:t xml:space="preserve">ύ συγκινηθήκαμε. Μόνο στα φανάρια που δεν </w:t>
      </w:r>
      <w:r>
        <w:rPr>
          <w:rFonts w:eastAsia="Times New Roman" w:cs="Times New Roman"/>
          <w:szCs w:val="24"/>
        </w:rPr>
        <w:t xml:space="preserve">βγήκαν </w:t>
      </w:r>
      <w:r>
        <w:rPr>
          <w:rFonts w:eastAsia="Times New Roman" w:cs="Times New Roman"/>
          <w:szCs w:val="24"/>
        </w:rPr>
        <w:t>οι άνθρωποι να καθαρίζουν τζάμια!</w:t>
      </w:r>
    </w:p>
    <w:p w14:paraId="03B0F0B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Σοβαρολογείτε, κύριε Πρόεδρε; Αλλά θα μου πείτε, τι ρωτάω; Σε τελική ανάλυση, τι σας ενδιαφέρει; Το μάρμαρο δεν το πληρώνετε εσείς, το πληρώνει ο ελληνικός λαός.</w:t>
      </w:r>
    </w:p>
    <w:p w14:paraId="03B0F0B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να αναφέρω ότι αμέσως μετά την τοποθέτηση του κ. </w:t>
      </w:r>
      <w:proofErr w:type="spellStart"/>
      <w:r>
        <w:rPr>
          <w:rFonts w:eastAsia="Times New Roman" w:cs="Times New Roman"/>
          <w:szCs w:val="24"/>
        </w:rPr>
        <w:t>Βούτση</w:t>
      </w:r>
      <w:proofErr w:type="spellEnd"/>
      <w:r>
        <w:rPr>
          <w:rFonts w:eastAsia="Times New Roman" w:cs="Times New Roman"/>
          <w:szCs w:val="24"/>
        </w:rPr>
        <w:t xml:space="preserve"> –διαβάζω από τα ίδια Πρακτικά της 21</w:t>
      </w:r>
      <w:r w:rsidRPr="00933974">
        <w:rPr>
          <w:rFonts w:eastAsia="Times New Roman" w:cs="Times New Roman"/>
          <w:szCs w:val="24"/>
          <w:vertAlign w:val="superscript"/>
        </w:rPr>
        <w:t>ης</w:t>
      </w:r>
      <w:r>
        <w:rPr>
          <w:rFonts w:eastAsia="Times New Roman" w:cs="Times New Roman"/>
          <w:szCs w:val="24"/>
        </w:rPr>
        <w:t xml:space="preserve"> Φεβρουαρίου- ο κ. </w:t>
      </w:r>
      <w:proofErr w:type="spellStart"/>
      <w:r>
        <w:rPr>
          <w:rFonts w:eastAsia="Times New Roman" w:cs="Times New Roman"/>
          <w:szCs w:val="24"/>
        </w:rPr>
        <w:t>Τραγάκης</w:t>
      </w:r>
      <w:proofErr w:type="spellEnd"/>
      <w:r>
        <w:rPr>
          <w:rFonts w:eastAsia="Times New Roman" w:cs="Times New Roman"/>
          <w:szCs w:val="24"/>
        </w:rPr>
        <w:t xml:space="preserve">, πριμοδοτώντας την πρόταση του ΣΥΡΙΖΑ, με </w:t>
      </w:r>
      <w:r>
        <w:rPr>
          <w:rFonts w:eastAsia="Times New Roman" w:cs="Times New Roman"/>
          <w:szCs w:val="24"/>
        </w:rPr>
        <w:t>«</w:t>
      </w:r>
      <w:r>
        <w:rPr>
          <w:rFonts w:eastAsia="Times New Roman" w:cs="Times New Roman"/>
          <w:szCs w:val="24"/>
        </w:rPr>
        <w:t>σθεναρή</w:t>
      </w:r>
      <w:r>
        <w:rPr>
          <w:rFonts w:eastAsia="Times New Roman" w:cs="Times New Roman"/>
          <w:szCs w:val="24"/>
        </w:rPr>
        <w:t>»</w:t>
      </w:r>
      <w:r>
        <w:rPr>
          <w:rFonts w:eastAsia="Times New Roman" w:cs="Times New Roman"/>
          <w:szCs w:val="24"/>
        </w:rPr>
        <w:t xml:space="preserve"> αντιπολιτευτική διάθεση όπως αποδεδειγμένα κάνει η φιλελεύθερη </w:t>
      </w:r>
      <w:proofErr w:type="spellStart"/>
      <w:r>
        <w:rPr>
          <w:rFonts w:eastAsia="Times New Roman" w:cs="Times New Roman"/>
          <w:szCs w:val="24"/>
        </w:rPr>
        <w:t>ψευτοδεξιά</w:t>
      </w:r>
      <w:proofErr w:type="spellEnd"/>
      <w:r>
        <w:rPr>
          <w:rFonts w:eastAsia="Times New Roman" w:cs="Times New Roman"/>
          <w:szCs w:val="24"/>
        </w:rPr>
        <w:t xml:space="preserve"> το</w:t>
      </w:r>
      <w:r>
        <w:rPr>
          <w:rFonts w:eastAsia="Times New Roman" w:cs="Times New Roman"/>
          <w:szCs w:val="24"/>
        </w:rPr>
        <w:t xml:space="preserve">υ Κυριάκου Μητσοτάκη, είπε επί λέξει κάποια πράγματα, τα οποία ακούσαμε και σήμερα, αλλά θα σας τα διαβάσω από τα Πρακτικά της </w:t>
      </w:r>
      <w:r>
        <w:rPr>
          <w:rFonts w:eastAsia="Times New Roman" w:cs="Times New Roman"/>
          <w:szCs w:val="24"/>
        </w:rPr>
        <w:t>επιτροπής</w:t>
      </w:r>
      <w:r>
        <w:rPr>
          <w:rFonts w:eastAsia="Times New Roman" w:cs="Times New Roman"/>
          <w:szCs w:val="24"/>
        </w:rPr>
        <w:t xml:space="preserve">, όπως τα είπε αμέσως μετά τον κ. </w:t>
      </w:r>
      <w:proofErr w:type="spellStart"/>
      <w:r>
        <w:rPr>
          <w:rFonts w:eastAsia="Times New Roman" w:cs="Times New Roman"/>
          <w:szCs w:val="24"/>
        </w:rPr>
        <w:t>Βούτση</w:t>
      </w:r>
      <w:proofErr w:type="spellEnd"/>
      <w:r>
        <w:rPr>
          <w:rFonts w:eastAsia="Times New Roman" w:cs="Times New Roman"/>
          <w:szCs w:val="24"/>
        </w:rPr>
        <w:t>: «Είναι καθαρή η τροποποίηση και δεν επιδέχεται αμφισβήτησης».</w:t>
      </w:r>
    </w:p>
    <w:p w14:paraId="03B0F0B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Ναι, κύριε </w:t>
      </w:r>
      <w:proofErr w:type="spellStart"/>
      <w:r>
        <w:rPr>
          <w:rFonts w:eastAsia="Times New Roman" w:cs="Times New Roman"/>
          <w:szCs w:val="24"/>
        </w:rPr>
        <w:t>Τραγά</w:t>
      </w:r>
      <w:r>
        <w:rPr>
          <w:rFonts w:eastAsia="Times New Roman" w:cs="Times New Roman"/>
          <w:szCs w:val="24"/>
        </w:rPr>
        <w:t>κη</w:t>
      </w:r>
      <w:proofErr w:type="spellEnd"/>
      <w:r>
        <w:rPr>
          <w:rFonts w:eastAsia="Times New Roman" w:cs="Times New Roman"/>
          <w:szCs w:val="24"/>
        </w:rPr>
        <w:t xml:space="preserve">, είναι ξεκάθαρο και στην περίπτωση σήμερα του Κανονισμού της Βουλής και δεν επιδέχεται αμφισβήτησης ότι είστε το ίδιο μαγαζί. Είστε συνυπεύθυνοι στη δυστυχία και προδοσία του ελληνικού λαού. Το αποδείξατε και σήμερα </w:t>
      </w:r>
      <w:r>
        <w:rPr>
          <w:rFonts w:eastAsia="Times New Roman" w:cs="Times New Roman"/>
          <w:szCs w:val="24"/>
        </w:rPr>
        <w:lastRenderedPageBreak/>
        <w:t>μετά την ομιλία σας σ’ αυτή τη φαινομ</w:t>
      </w:r>
      <w:r>
        <w:rPr>
          <w:rFonts w:eastAsia="Times New Roman" w:cs="Times New Roman"/>
          <w:szCs w:val="24"/>
        </w:rPr>
        <w:t xml:space="preserve">ενικά ανώδυνη συζήτηση, μια συζήτηση για την τροποποίηση του Κανονισμού. </w:t>
      </w:r>
    </w:p>
    <w:p w14:paraId="03B0F0B6"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Παππά, ολοκληρώστε, σας παρακαλώ. Ο χρόνος σας έχει τελειώσει.</w:t>
      </w:r>
    </w:p>
    <w:p w14:paraId="03B0F0B7"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Ένα λεπτό, κυρία Πρόεδρε. Κι ο προηγούμενος μίλησε γι</w:t>
      </w:r>
      <w:r>
        <w:rPr>
          <w:rFonts w:eastAsia="Times New Roman" w:cs="Times New Roman"/>
          <w:szCs w:val="24"/>
        </w:rPr>
        <w:t xml:space="preserve">α </w:t>
      </w:r>
      <w:proofErr w:type="spellStart"/>
      <w:r>
        <w:rPr>
          <w:rFonts w:eastAsia="Times New Roman" w:cs="Times New Roman"/>
          <w:szCs w:val="24"/>
        </w:rPr>
        <w:t>εντεκάμισι</w:t>
      </w:r>
      <w:proofErr w:type="spellEnd"/>
      <w:r>
        <w:rPr>
          <w:rFonts w:eastAsia="Times New Roman" w:cs="Times New Roman"/>
          <w:szCs w:val="24"/>
        </w:rPr>
        <w:t xml:space="preserve"> λεπτά.</w:t>
      </w:r>
    </w:p>
    <w:p w14:paraId="03B0F0B8"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w:t>
      </w:r>
      <w:proofErr w:type="spellStart"/>
      <w:r>
        <w:rPr>
          <w:rFonts w:eastAsia="Times New Roman" w:cs="Times New Roman"/>
          <w:szCs w:val="24"/>
        </w:rPr>
        <w:t>Τραγάκης</w:t>
      </w:r>
      <w:proofErr w:type="spellEnd"/>
      <w:r>
        <w:rPr>
          <w:rFonts w:eastAsia="Times New Roman" w:cs="Times New Roman"/>
          <w:szCs w:val="24"/>
        </w:rPr>
        <w:t xml:space="preserve"> ευθύνεται που το έκανε δέκα λεπτά</w:t>
      </w:r>
      <w:r w:rsidRPr="009965D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de</w:t>
      </w:r>
      <w:r w:rsidRPr="009965D1">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w:t>
      </w:r>
    </w:p>
    <w:p w14:paraId="03B0F0B9"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Ευχαριστώ πολύ, κυρία Πρόεδρε.</w:t>
      </w:r>
    </w:p>
    <w:p w14:paraId="03B0F0BA"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Είναι, λοιπόν και το σημερινό μία επιπλέον πρόβα της μεγάλης συγκυβέρνησης που </w:t>
      </w:r>
      <w:r>
        <w:rPr>
          <w:rFonts w:eastAsia="Times New Roman" w:cs="Times New Roman"/>
          <w:szCs w:val="24"/>
        </w:rPr>
        <w:t>ετοιμάζετε;</w:t>
      </w:r>
    </w:p>
    <w:p w14:paraId="03B0F0B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Εμείς, συνολικά, για λόγους πολιτικούς, αλλά και για λόγους ουσίας, τοποθετούμεθα και ψηφίζουμε «</w:t>
      </w:r>
      <w:r>
        <w:rPr>
          <w:rFonts w:eastAsia="Times New Roman" w:cs="Times New Roman"/>
          <w:szCs w:val="24"/>
        </w:rPr>
        <w:t>όχι</w:t>
      </w:r>
      <w:r>
        <w:rPr>
          <w:rFonts w:eastAsia="Times New Roman" w:cs="Times New Roman"/>
          <w:szCs w:val="24"/>
        </w:rPr>
        <w:t>». Ψηφίζουμε «</w:t>
      </w:r>
      <w:r>
        <w:rPr>
          <w:rFonts w:eastAsia="Times New Roman" w:cs="Times New Roman"/>
          <w:szCs w:val="24"/>
        </w:rPr>
        <w:t>όχι</w:t>
      </w:r>
      <w:r>
        <w:rPr>
          <w:rFonts w:eastAsia="Times New Roman" w:cs="Times New Roman"/>
          <w:szCs w:val="24"/>
        </w:rPr>
        <w:t xml:space="preserve">» και για το </w:t>
      </w:r>
      <w:r>
        <w:rPr>
          <w:rFonts w:eastAsia="Times New Roman" w:cs="Times New Roman"/>
          <w:szCs w:val="24"/>
        </w:rPr>
        <w:t xml:space="preserve">ίδρυμα </w:t>
      </w:r>
      <w:r>
        <w:rPr>
          <w:rFonts w:eastAsia="Times New Roman" w:cs="Times New Roman"/>
          <w:szCs w:val="24"/>
        </w:rPr>
        <w:t xml:space="preserve">και για τους σκοπούς του, την κατεύθυνσή του, το πλούσιο ταμείο του, το </w:t>
      </w:r>
      <w:r>
        <w:rPr>
          <w:rFonts w:eastAsia="Times New Roman" w:cs="Times New Roman"/>
          <w:szCs w:val="24"/>
        </w:rPr>
        <w:t xml:space="preserve">διοικητικό </w:t>
      </w:r>
      <w:r>
        <w:rPr>
          <w:rFonts w:eastAsia="Times New Roman" w:cs="Times New Roman"/>
          <w:szCs w:val="24"/>
        </w:rPr>
        <w:t xml:space="preserve">του </w:t>
      </w:r>
      <w:r>
        <w:rPr>
          <w:rFonts w:eastAsia="Times New Roman" w:cs="Times New Roman"/>
          <w:szCs w:val="24"/>
        </w:rPr>
        <w:t>συμβούλιο</w:t>
      </w:r>
      <w:r>
        <w:rPr>
          <w:rFonts w:eastAsia="Times New Roman" w:cs="Times New Roman"/>
          <w:szCs w:val="24"/>
        </w:rPr>
        <w:t xml:space="preserve">, το </w:t>
      </w:r>
      <w:r>
        <w:rPr>
          <w:rFonts w:eastAsia="Times New Roman" w:cs="Times New Roman"/>
          <w:szCs w:val="24"/>
        </w:rPr>
        <w:t>νομικό</w:t>
      </w:r>
      <w:r>
        <w:rPr>
          <w:rFonts w:eastAsia="Times New Roman" w:cs="Times New Roman"/>
          <w:szCs w:val="24"/>
        </w:rPr>
        <w:t xml:space="preserve"> πρόσωπο ιδιωτικού δικαίου</w:t>
      </w:r>
      <w:r>
        <w:rPr>
          <w:rFonts w:eastAsia="Times New Roman" w:cs="Times New Roman"/>
          <w:szCs w:val="24"/>
        </w:rPr>
        <w:t xml:space="preserve">, αλλά και το παιδομάζωμα </w:t>
      </w:r>
      <w:r>
        <w:rPr>
          <w:rFonts w:eastAsia="Times New Roman" w:cs="Times New Roman"/>
          <w:szCs w:val="24"/>
        </w:rPr>
        <w:lastRenderedPageBreak/>
        <w:t>που κάνει φέρνοντας εδώ καθημερινά όλους τους μαθητές και όλα τα σχολεία.</w:t>
      </w:r>
    </w:p>
    <w:p w14:paraId="03B0F0BC"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Λέμε «</w:t>
      </w:r>
      <w:r>
        <w:rPr>
          <w:rFonts w:eastAsia="Times New Roman" w:cs="Times New Roman"/>
          <w:szCs w:val="24"/>
        </w:rPr>
        <w:t>όχι</w:t>
      </w:r>
      <w:r>
        <w:rPr>
          <w:rFonts w:eastAsia="Times New Roman" w:cs="Times New Roman"/>
          <w:szCs w:val="24"/>
        </w:rPr>
        <w:t>», λοιπόν, γιατί είμαστε στο πλευρό του λαού, του οποίου η συντριπτική πλειοψηφία εναντιώνεται στη εκχώρηση του ιερού μας</w:t>
      </w:r>
      <w:r>
        <w:rPr>
          <w:rFonts w:eastAsia="Times New Roman" w:cs="Times New Roman"/>
          <w:szCs w:val="24"/>
        </w:rPr>
        <w:t xml:space="preserve"> ονόματος, του ονόματος της Μακεδονίας μας.</w:t>
      </w:r>
    </w:p>
    <w:p w14:paraId="03B0F0B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Κυρία Πρόεδρε, να το ακούσετε κι εσείς, να το ακούσουν και οι </w:t>
      </w:r>
      <w:proofErr w:type="spellStart"/>
      <w:r>
        <w:rPr>
          <w:rFonts w:eastAsia="Times New Roman" w:cs="Times New Roman"/>
          <w:szCs w:val="24"/>
        </w:rPr>
        <w:t>συριζαίοι</w:t>
      </w:r>
      <w:proofErr w:type="spellEnd"/>
      <w:r>
        <w:rPr>
          <w:rFonts w:eastAsia="Times New Roman" w:cs="Times New Roman"/>
          <w:szCs w:val="24"/>
        </w:rPr>
        <w:t>. Η Μακεδονία είναι μία και είναι ελληνική!</w:t>
      </w:r>
    </w:p>
    <w:p w14:paraId="03B0F0BE" w14:textId="77777777" w:rsidR="00E66FB6" w:rsidRDefault="00A447A4">
      <w:pPr>
        <w:spacing w:line="600" w:lineRule="auto"/>
        <w:ind w:firstLine="720"/>
        <w:jc w:val="center"/>
        <w:rPr>
          <w:rFonts w:eastAsia="Times New Roman" w:cs="Times New Roman"/>
          <w:szCs w:val="24"/>
        </w:rPr>
      </w:pPr>
      <w:r w:rsidRPr="0023447D">
        <w:rPr>
          <w:rFonts w:eastAsia="Times New Roman" w:cs="Times New Roman"/>
          <w:szCs w:val="24"/>
        </w:rPr>
        <w:t>(Χ</w:t>
      </w:r>
      <w:r>
        <w:rPr>
          <w:rFonts w:eastAsia="Times New Roman" w:cs="Times New Roman"/>
          <w:szCs w:val="24"/>
        </w:rPr>
        <w:t>ειροκροτήματα από την πτέρυγα της Χρυσής Αυγής)</w:t>
      </w:r>
    </w:p>
    <w:p w14:paraId="03B0F0BF"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w:t>
      </w:r>
      <w:r>
        <w:rPr>
          <w:rFonts w:eastAsia="Times New Roman" w:cs="Times New Roman"/>
          <w:szCs w:val="24"/>
        </w:rPr>
        <w:t xml:space="preserve">στε, κύριε </w:t>
      </w:r>
      <w:proofErr w:type="spellStart"/>
      <w:r>
        <w:rPr>
          <w:rFonts w:eastAsia="Times New Roman" w:cs="Times New Roman"/>
          <w:szCs w:val="24"/>
        </w:rPr>
        <w:t>Παφίλη</w:t>
      </w:r>
      <w:proofErr w:type="spellEnd"/>
      <w:r>
        <w:rPr>
          <w:rFonts w:eastAsia="Times New Roman" w:cs="Times New Roman"/>
          <w:szCs w:val="24"/>
        </w:rPr>
        <w:t>, έχετε τον λόγο. Απ’ ό,τι βλέπω, δεν υπάρχει αγορητής, οπότε θα μιλήσετε εσείς.</w:t>
      </w:r>
    </w:p>
    <w:p w14:paraId="03B0F0C0"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Μάλιστα, κυρία Πρόεδρε. Ευχαριστώ.</w:t>
      </w:r>
    </w:p>
    <w:p w14:paraId="03B0F0C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Θα μιλήσουμε συγκεκριμένα για τις τροποποιήσεις που γίνονται και στο πρώτο μέρος και στο δεύτερο μέρος. </w:t>
      </w:r>
    </w:p>
    <w:p w14:paraId="03B0F0C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 όπως και στο άρθρο 3 παράγραφος 2, δεν συμφωνούμε. Το είπαμε και στην </w:t>
      </w:r>
      <w:r>
        <w:rPr>
          <w:rFonts w:eastAsia="Times New Roman" w:cs="Times New Roman"/>
          <w:szCs w:val="24"/>
        </w:rPr>
        <w:t>επιτροπή</w:t>
      </w:r>
      <w:r>
        <w:rPr>
          <w:rFonts w:eastAsia="Times New Roman" w:cs="Times New Roman"/>
          <w:szCs w:val="24"/>
        </w:rPr>
        <w:t>. Δεν υπάρχει κανένας λόγος να διατηρείται ένας τέτοιος αριθμός μετακλητών σε πρώην Προέδρους της Βουλής, Αντιπροέδρους, εκλεγμένους Πρωθυπουργούς, Αρχηγούς κομμάτω</w:t>
      </w:r>
      <w:r>
        <w:rPr>
          <w:rFonts w:eastAsia="Times New Roman" w:cs="Times New Roman"/>
          <w:szCs w:val="24"/>
        </w:rPr>
        <w:t>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03B0F0C3" w14:textId="77777777" w:rsidR="00E66FB6" w:rsidRDefault="00A447A4">
      <w:pPr>
        <w:spacing w:line="600" w:lineRule="auto"/>
        <w:ind w:firstLine="720"/>
        <w:jc w:val="both"/>
        <w:rPr>
          <w:rFonts w:eastAsia="Times New Roman"/>
          <w:szCs w:val="24"/>
        </w:rPr>
      </w:pPr>
      <w:r>
        <w:rPr>
          <w:rFonts w:eastAsia="Times New Roman"/>
          <w:szCs w:val="24"/>
        </w:rPr>
        <w:t>Τ</w:t>
      </w:r>
      <w:r w:rsidRPr="008A2D88">
        <w:rPr>
          <w:rFonts w:eastAsia="Times New Roman"/>
          <w:szCs w:val="24"/>
        </w:rPr>
        <w:t xml:space="preserve">ο επιχείρημα </w:t>
      </w:r>
      <w:r>
        <w:rPr>
          <w:rFonts w:eastAsia="Times New Roman"/>
          <w:szCs w:val="24"/>
        </w:rPr>
        <w:t>ό</w:t>
      </w:r>
      <w:r w:rsidRPr="008A2D88">
        <w:rPr>
          <w:rFonts w:eastAsia="Times New Roman"/>
          <w:szCs w:val="24"/>
        </w:rPr>
        <w:t xml:space="preserve">τι κάνουν κάποιο επιστημονικό έργο </w:t>
      </w:r>
      <w:r>
        <w:rPr>
          <w:rFonts w:eastAsia="Times New Roman"/>
          <w:szCs w:val="24"/>
        </w:rPr>
        <w:t>κ.λπ.,</w:t>
      </w:r>
      <w:r w:rsidRPr="008A2D88">
        <w:rPr>
          <w:rFonts w:eastAsia="Times New Roman"/>
          <w:szCs w:val="24"/>
        </w:rPr>
        <w:t xml:space="preserve"> κατά τη γνώμη </w:t>
      </w:r>
      <w:r>
        <w:rPr>
          <w:rFonts w:eastAsia="Times New Roman"/>
          <w:szCs w:val="24"/>
        </w:rPr>
        <w:t>μας,</w:t>
      </w:r>
      <w:r w:rsidRPr="008A2D88">
        <w:rPr>
          <w:rFonts w:eastAsia="Times New Roman"/>
          <w:szCs w:val="24"/>
        </w:rPr>
        <w:t xml:space="preserve"> δεν στέκει</w:t>
      </w:r>
      <w:r>
        <w:rPr>
          <w:rFonts w:eastAsia="Times New Roman"/>
          <w:szCs w:val="24"/>
        </w:rPr>
        <w:t>,</w:t>
      </w:r>
      <w:r w:rsidRPr="008A2D88">
        <w:rPr>
          <w:rFonts w:eastAsia="Times New Roman"/>
          <w:szCs w:val="24"/>
        </w:rPr>
        <w:t xml:space="preserve"> γιατί υπάρχουν κι άλλοι άνθρωποι που μπορεί να είναι πιο αξιόλογ</w:t>
      </w:r>
      <w:r>
        <w:rPr>
          <w:rFonts w:eastAsia="Times New Roman"/>
          <w:szCs w:val="24"/>
        </w:rPr>
        <w:t>οι</w:t>
      </w:r>
      <w:r w:rsidRPr="008A2D88">
        <w:rPr>
          <w:rFonts w:eastAsia="Times New Roman"/>
          <w:szCs w:val="24"/>
        </w:rPr>
        <w:t xml:space="preserve"> </w:t>
      </w:r>
      <w:r>
        <w:rPr>
          <w:rFonts w:eastAsia="Times New Roman"/>
          <w:szCs w:val="24"/>
        </w:rPr>
        <w:t>-</w:t>
      </w:r>
      <w:r w:rsidRPr="008A2D88">
        <w:rPr>
          <w:rFonts w:eastAsia="Times New Roman"/>
          <w:szCs w:val="24"/>
        </w:rPr>
        <w:t xml:space="preserve">και </w:t>
      </w:r>
      <w:r>
        <w:rPr>
          <w:rFonts w:eastAsia="Times New Roman"/>
          <w:szCs w:val="24"/>
        </w:rPr>
        <w:t>είναι-</w:t>
      </w:r>
      <w:r w:rsidRPr="008A2D88">
        <w:rPr>
          <w:rFonts w:eastAsia="Times New Roman"/>
          <w:szCs w:val="24"/>
        </w:rPr>
        <w:t xml:space="preserve"> και κάνουν επιστημονικό έργο παντού και </w:t>
      </w:r>
      <w:r>
        <w:rPr>
          <w:rFonts w:eastAsia="Times New Roman"/>
          <w:szCs w:val="24"/>
        </w:rPr>
        <w:t xml:space="preserve">οι </w:t>
      </w:r>
      <w:r w:rsidRPr="008A2D88">
        <w:rPr>
          <w:rFonts w:eastAsia="Times New Roman"/>
          <w:szCs w:val="24"/>
        </w:rPr>
        <w:t>οποίοι δεν στηρίζονται από κανέναν</w:t>
      </w:r>
      <w:r>
        <w:rPr>
          <w:rFonts w:eastAsia="Times New Roman"/>
          <w:szCs w:val="24"/>
        </w:rPr>
        <w:t>,</w:t>
      </w:r>
      <w:r w:rsidRPr="008A2D88">
        <w:rPr>
          <w:rFonts w:eastAsia="Times New Roman"/>
          <w:szCs w:val="24"/>
        </w:rPr>
        <w:t xml:space="preserve"> παρά μόνο από τις δικές τους δυνάμεις</w:t>
      </w:r>
      <w:r>
        <w:rPr>
          <w:rFonts w:eastAsia="Times New Roman"/>
          <w:szCs w:val="24"/>
        </w:rPr>
        <w:t xml:space="preserve"> κ</w:t>
      </w:r>
      <w:r w:rsidRPr="008A2D88">
        <w:rPr>
          <w:rFonts w:eastAsia="Times New Roman"/>
          <w:szCs w:val="24"/>
        </w:rPr>
        <w:t xml:space="preserve">αι πιθανά από διάφορες ομάδες που τους υποστηρίζουν ή </w:t>
      </w:r>
      <w:r>
        <w:rPr>
          <w:rFonts w:eastAsia="Times New Roman"/>
          <w:szCs w:val="24"/>
        </w:rPr>
        <w:t xml:space="preserve">άλλα ιδρύματα. </w:t>
      </w:r>
      <w:r w:rsidRPr="008A2D88">
        <w:rPr>
          <w:rFonts w:eastAsia="Times New Roman"/>
          <w:szCs w:val="24"/>
        </w:rPr>
        <w:t>Επομένως</w:t>
      </w:r>
      <w:r>
        <w:rPr>
          <w:rFonts w:eastAsia="Times New Roman"/>
          <w:szCs w:val="24"/>
        </w:rPr>
        <w:t>,</w:t>
      </w:r>
      <w:r w:rsidRPr="008A2D88">
        <w:rPr>
          <w:rFonts w:eastAsia="Times New Roman"/>
          <w:szCs w:val="24"/>
        </w:rPr>
        <w:t xml:space="preserve"> δεν συμφωνούμε με αυτό το θέμα</w:t>
      </w:r>
      <w:r>
        <w:rPr>
          <w:rFonts w:eastAsia="Times New Roman"/>
          <w:szCs w:val="24"/>
        </w:rPr>
        <w:t>.</w:t>
      </w:r>
    </w:p>
    <w:p w14:paraId="03B0F0C4" w14:textId="77777777" w:rsidR="00E66FB6" w:rsidRDefault="00A447A4">
      <w:pPr>
        <w:spacing w:line="600" w:lineRule="auto"/>
        <w:ind w:firstLine="720"/>
        <w:jc w:val="both"/>
        <w:rPr>
          <w:rFonts w:eastAsia="Times New Roman"/>
          <w:szCs w:val="24"/>
        </w:rPr>
      </w:pPr>
      <w:r>
        <w:rPr>
          <w:rFonts w:eastAsia="Times New Roman"/>
          <w:szCs w:val="24"/>
        </w:rPr>
        <w:t>Τώρα σ</w:t>
      </w:r>
      <w:r w:rsidRPr="008A2D88">
        <w:rPr>
          <w:rFonts w:eastAsia="Times New Roman"/>
          <w:szCs w:val="24"/>
        </w:rPr>
        <w:t xml:space="preserve">το άρθρο 5 που αφορά το κανάλι της Βουλής έγινε συζήτηση και στην </w:t>
      </w:r>
      <w:r>
        <w:rPr>
          <w:rFonts w:eastAsia="Times New Roman"/>
          <w:szCs w:val="24"/>
        </w:rPr>
        <w:t>επιτροπή</w:t>
      </w:r>
      <w:r>
        <w:rPr>
          <w:rFonts w:eastAsia="Times New Roman"/>
          <w:szCs w:val="24"/>
        </w:rPr>
        <w:t>. Ε</w:t>
      </w:r>
      <w:r w:rsidRPr="008A2D88">
        <w:rPr>
          <w:rFonts w:eastAsia="Times New Roman"/>
          <w:szCs w:val="24"/>
        </w:rPr>
        <w:t>δώ συγκροτ</w:t>
      </w:r>
      <w:r>
        <w:rPr>
          <w:rFonts w:eastAsia="Times New Roman"/>
          <w:szCs w:val="24"/>
        </w:rPr>
        <w:t>ούνται δύο ε</w:t>
      </w:r>
      <w:r>
        <w:rPr>
          <w:rFonts w:eastAsia="Times New Roman"/>
          <w:szCs w:val="24"/>
        </w:rPr>
        <w:t xml:space="preserve">πιτροπές. Η μία είναι </w:t>
      </w:r>
      <w:r w:rsidRPr="008A2D88">
        <w:rPr>
          <w:rFonts w:eastAsia="Times New Roman"/>
          <w:szCs w:val="24"/>
        </w:rPr>
        <w:t>για τον έλεγχο του πρ</w:t>
      </w:r>
      <w:r>
        <w:rPr>
          <w:rFonts w:eastAsia="Times New Roman"/>
          <w:szCs w:val="24"/>
        </w:rPr>
        <w:t>ογράμματος και η άλλη είναι τεχνική. Ε</w:t>
      </w:r>
      <w:r w:rsidRPr="008A2D88">
        <w:rPr>
          <w:rFonts w:eastAsia="Times New Roman"/>
          <w:szCs w:val="24"/>
        </w:rPr>
        <w:t xml:space="preserve">μείς θέσαμε και θέτουμε το θέμα ότι δεν μπορεί το κανάλι της Βουλής να είναι στην δικαιοδοσία του εκάστοτε </w:t>
      </w:r>
      <w:r>
        <w:rPr>
          <w:rFonts w:eastAsia="Times New Roman"/>
          <w:szCs w:val="24"/>
        </w:rPr>
        <w:t>Π</w:t>
      </w:r>
      <w:r w:rsidRPr="008A2D88">
        <w:rPr>
          <w:rFonts w:eastAsia="Times New Roman"/>
          <w:szCs w:val="24"/>
        </w:rPr>
        <w:t>ροέδρου</w:t>
      </w:r>
      <w:r>
        <w:rPr>
          <w:rFonts w:eastAsia="Times New Roman"/>
          <w:szCs w:val="24"/>
        </w:rPr>
        <w:t>,</w:t>
      </w:r>
      <w:r w:rsidRPr="008A2D88">
        <w:rPr>
          <w:rFonts w:eastAsia="Times New Roman"/>
          <w:szCs w:val="24"/>
        </w:rPr>
        <w:t xml:space="preserve"> οποιοσδήποτε και </w:t>
      </w:r>
      <w:r>
        <w:rPr>
          <w:rFonts w:eastAsia="Times New Roman"/>
          <w:szCs w:val="24"/>
        </w:rPr>
        <w:t>αν είναι</w:t>
      </w:r>
      <w:r w:rsidRPr="008A2D88">
        <w:rPr>
          <w:rFonts w:eastAsia="Times New Roman"/>
          <w:szCs w:val="24"/>
        </w:rPr>
        <w:t xml:space="preserve"> </w:t>
      </w:r>
      <w:r>
        <w:rPr>
          <w:rFonts w:eastAsia="Times New Roman"/>
          <w:szCs w:val="24"/>
        </w:rPr>
        <w:t xml:space="preserve">αυτός, και τα κόμματα της </w:t>
      </w:r>
      <w:r>
        <w:rPr>
          <w:rFonts w:eastAsia="Times New Roman"/>
          <w:szCs w:val="24"/>
        </w:rPr>
        <w:lastRenderedPageBreak/>
        <w:t>Βουλής</w:t>
      </w:r>
      <w:r>
        <w:rPr>
          <w:rFonts w:eastAsia="Times New Roman"/>
          <w:szCs w:val="24"/>
        </w:rPr>
        <w:t xml:space="preserve"> -γ</w:t>
      </w:r>
      <w:r w:rsidRPr="008A2D88">
        <w:rPr>
          <w:rFonts w:eastAsia="Times New Roman"/>
          <w:szCs w:val="24"/>
        </w:rPr>
        <w:t>ιατί λογικά είναι των κομμάτων της Βουλής</w:t>
      </w:r>
      <w:r>
        <w:rPr>
          <w:rFonts w:eastAsia="Times New Roman"/>
          <w:szCs w:val="24"/>
        </w:rPr>
        <w:t>-</w:t>
      </w:r>
      <w:r w:rsidRPr="008A2D88">
        <w:rPr>
          <w:rFonts w:eastAsia="Times New Roman"/>
          <w:szCs w:val="24"/>
        </w:rPr>
        <w:t xml:space="preserve"> να μην έχουν κανένα</w:t>
      </w:r>
      <w:r>
        <w:rPr>
          <w:rFonts w:eastAsia="Times New Roman"/>
          <w:szCs w:val="24"/>
        </w:rPr>
        <w:t>ν</w:t>
      </w:r>
      <w:r w:rsidRPr="008A2D88">
        <w:rPr>
          <w:rFonts w:eastAsia="Times New Roman"/>
          <w:szCs w:val="24"/>
        </w:rPr>
        <w:t xml:space="preserve"> λόγο </w:t>
      </w:r>
      <w:r>
        <w:rPr>
          <w:rFonts w:eastAsia="Times New Roman"/>
          <w:szCs w:val="24"/>
        </w:rPr>
        <w:t>κ</w:t>
      </w:r>
      <w:r w:rsidRPr="008A2D88">
        <w:rPr>
          <w:rFonts w:eastAsia="Times New Roman"/>
          <w:szCs w:val="24"/>
        </w:rPr>
        <w:t>αι να μην μπορ</w:t>
      </w:r>
      <w:r>
        <w:rPr>
          <w:rFonts w:eastAsia="Times New Roman"/>
          <w:szCs w:val="24"/>
        </w:rPr>
        <w:t>ούν,</w:t>
      </w:r>
      <w:r w:rsidRPr="008A2D88">
        <w:rPr>
          <w:rFonts w:eastAsia="Times New Roman"/>
          <w:szCs w:val="24"/>
        </w:rPr>
        <w:t xml:space="preserve"> σε τελευταία ανάλυση</w:t>
      </w:r>
      <w:r>
        <w:rPr>
          <w:rFonts w:eastAsia="Times New Roman"/>
          <w:szCs w:val="24"/>
        </w:rPr>
        <w:t>,</w:t>
      </w:r>
      <w:r w:rsidRPr="008A2D88">
        <w:rPr>
          <w:rFonts w:eastAsia="Times New Roman"/>
          <w:szCs w:val="24"/>
        </w:rPr>
        <w:t xml:space="preserve"> να εκφ</w:t>
      </w:r>
      <w:r>
        <w:rPr>
          <w:rFonts w:eastAsia="Times New Roman"/>
          <w:szCs w:val="24"/>
        </w:rPr>
        <w:t>ράσουν και κάποιες παρατηρήσεις, π</w:t>
      </w:r>
      <w:r w:rsidRPr="008A2D88">
        <w:rPr>
          <w:rFonts w:eastAsia="Times New Roman"/>
          <w:szCs w:val="24"/>
        </w:rPr>
        <w:t xml:space="preserve">αρά μόνο αν κάτι συμβεί </w:t>
      </w:r>
      <w:r>
        <w:rPr>
          <w:rFonts w:eastAsia="Times New Roman"/>
          <w:szCs w:val="24"/>
        </w:rPr>
        <w:t>στραβό να βγαίνουν</w:t>
      </w:r>
      <w:r w:rsidRPr="008A2D88">
        <w:rPr>
          <w:rFonts w:eastAsia="Times New Roman"/>
          <w:szCs w:val="24"/>
        </w:rPr>
        <w:t xml:space="preserve"> κάποι</w:t>
      </w:r>
      <w:r>
        <w:rPr>
          <w:rFonts w:eastAsia="Times New Roman"/>
          <w:szCs w:val="24"/>
        </w:rPr>
        <w:t>ε</w:t>
      </w:r>
      <w:r w:rsidRPr="008A2D88">
        <w:rPr>
          <w:rFonts w:eastAsia="Times New Roman"/>
          <w:szCs w:val="24"/>
        </w:rPr>
        <w:t>ς επίσημες ανακοινώσεις</w:t>
      </w:r>
      <w:r>
        <w:rPr>
          <w:rFonts w:eastAsia="Times New Roman"/>
          <w:szCs w:val="24"/>
        </w:rPr>
        <w:t>.</w:t>
      </w:r>
    </w:p>
    <w:p w14:paraId="03B0F0C5" w14:textId="77777777" w:rsidR="00E66FB6" w:rsidRDefault="00A447A4">
      <w:pPr>
        <w:spacing w:line="600" w:lineRule="auto"/>
        <w:ind w:firstLine="720"/>
        <w:jc w:val="both"/>
        <w:rPr>
          <w:rFonts w:eastAsia="Times New Roman"/>
          <w:szCs w:val="24"/>
        </w:rPr>
      </w:pPr>
      <w:r>
        <w:rPr>
          <w:rFonts w:eastAsia="Times New Roman"/>
          <w:szCs w:val="24"/>
        </w:rPr>
        <w:t>Φυ</w:t>
      </w:r>
      <w:r w:rsidRPr="008A2D88">
        <w:rPr>
          <w:rFonts w:eastAsia="Times New Roman"/>
          <w:szCs w:val="24"/>
        </w:rPr>
        <w:t>σικά</w:t>
      </w:r>
      <w:r>
        <w:rPr>
          <w:rFonts w:eastAsia="Times New Roman"/>
          <w:szCs w:val="24"/>
        </w:rPr>
        <w:t>,</w:t>
      </w:r>
      <w:r w:rsidRPr="008A2D88">
        <w:rPr>
          <w:rFonts w:eastAsia="Times New Roman"/>
          <w:szCs w:val="24"/>
        </w:rPr>
        <w:t xml:space="preserve"> εμείς αντιλαμβανόμασ</w:t>
      </w:r>
      <w:r w:rsidRPr="008A2D88">
        <w:rPr>
          <w:rFonts w:eastAsia="Times New Roman"/>
          <w:szCs w:val="24"/>
        </w:rPr>
        <w:t xml:space="preserve">τε ότι δεν θα αλλάξει εύκολα </w:t>
      </w:r>
      <w:r>
        <w:rPr>
          <w:rFonts w:eastAsia="Times New Roman"/>
          <w:szCs w:val="24"/>
        </w:rPr>
        <w:t xml:space="preserve">ο </w:t>
      </w:r>
      <w:r w:rsidRPr="008A2D88">
        <w:rPr>
          <w:rFonts w:eastAsia="Times New Roman"/>
          <w:szCs w:val="24"/>
        </w:rPr>
        <w:t>προσανατολισμός</w:t>
      </w:r>
      <w:r>
        <w:rPr>
          <w:rFonts w:eastAsia="Times New Roman"/>
          <w:szCs w:val="24"/>
        </w:rPr>
        <w:t>,</w:t>
      </w:r>
      <w:r w:rsidRPr="008A2D88">
        <w:rPr>
          <w:rFonts w:eastAsia="Times New Roman"/>
          <w:szCs w:val="24"/>
        </w:rPr>
        <w:t xml:space="preserve"> αλλά τουλάχιστον να μπορ</w:t>
      </w:r>
      <w:r>
        <w:rPr>
          <w:rFonts w:eastAsia="Times New Roman"/>
          <w:szCs w:val="24"/>
        </w:rPr>
        <w:t>εί</w:t>
      </w:r>
      <w:r w:rsidRPr="008A2D88">
        <w:rPr>
          <w:rFonts w:eastAsia="Times New Roman"/>
          <w:szCs w:val="24"/>
        </w:rPr>
        <w:t xml:space="preserve"> να υπάρξει ένας στοιχειώδης έλεγχος</w:t>
      </w:r>
      <w:r>
        <w:rPr>
          <w:rFonts w:eastAsia="Times New Roman"/>
          <w:szCs w:val="24"/>
        </w:rPr>
        <w:t>,</w:t>
      </w:r>
      <w:r w:rsidRPr="008A2D88">
        <w:rPr>
          <w:rFonts w:eastAsia="Times New Roman"/>
          <w:szCs w:val="24"/>
        </w:rPr>
        <w:t xml:space="preserve"> να έχουμε γνώμη δηλαδή και </w:t>
      </w:r>
      <w:r>
        <w:rPr>
          <w:rFonts w:eastAsia="Times New Roman"/>
          <w:szCs w:val="24"/>
        </w:rPr>
        <w:t xml:space="preserve">για </w:t>
      </w:r>
      <w:r w:rsidRPr="008A2D88">
        <w:rPr>
          <w:rFonts w:eastAsia="Times New Roman"/>
          <w:szCs w:val="24"/>
        </w:rPr>
        <w:t>το πρόγραμμα και</w:t>
      </w:r>
      <w:r>
        <w:rPr>
          <w:rFonts w:eastAsia="Times New Roman"/>
          <w:szCs w:val="24"/>
        </w:rPr>
        <w:t xml:space="preserve"> φυσικά</w:t>
      </w:r>
      <w:r w:rsidRPr="008A2D88">
        <w:rPr>
          <w:rFonts w:eastAsia="Times New Roman"/>
          <w:szCs w:val="24"/>
        </w:rPr>
        <w:t xml:space="preserve"> για το πώς εκτελείται</w:t>
      </w:r>
      <w:r>
        <w:rPr>
          <w:rFonts w:eastAsia="Times New Roman"/>
          <w:szCs w:val="24"/>
        </w:rPr>
        <w:t>.</w:t>
      </w:r>
      <w:r w:rsidRPr="008A2D88">
        <w:rPr>
          <w:rFonts w:eastAsia="Times New Roman"/>
          <w:szCs w:val="24"/>
        </w:rPr>
        <w:t xml:space="preserve"> Γιατί</w:t>
      </w:r>
      <w:r>
        <w:rPr>
          <w:rFonts w:eastAsia="Times New Roman"/>
          <w:szCs w:val="24"/>
        </w:rPr>
        <w:t>,</w:t>
      </w:r>
      <w:r w:rsidRPr="008A2D88">
        <w:rPr>
          <w:rFonts w:eastAsia="Times New Roman"/>
          <w:szCs w:val="24"/>
        </w:rPr>
        <w:t xml:space="preserve"> σε τελευταία ανάλυση</w:t>
      </w:r>
      <w:r>
        <w:rPr>
          <w:rFonts w:eastAsia="Times New Roman"/>
          <w:szCs w:val="24"/>
        </w:rPr>
        <w:t>,</w:t>
      </w:r>
      <w:r w:rsidRPr="008A2D88">
        <w:rPr>
          <w:rFonts w:eastAsia="Times New Roman"/>
          <w:szCs w:val="24"/>
        </w:rPr>
        <w:t xml:space="preserve"> το πρόγραμμα </w:t>
      </w:r>
      <w:r>
        <w:rPr>
          <w:rFonts w:eastAsia="Times New Roman"/>
          <w:szCs w:val="24"/>
        </w:rPr>
        <w:t>-</w:t>
      </w:r>
      <w:r w:rsidRPr="008A2D88">
        <w:rPr>
          <w:rFonts w:eastAsia="Times New Roman"/>
          <w:szCs w:val="24"/>
        </w:rPr>
        <w:t xml:space="preserve">και </w:t>
      </w:r>
      <w:r>
        <w:rPr>
          <w:rFonts w:eastAsia="Times New Roman"/>
          <w:szCs w:val="24"/>
        </w:rPr>
        <w:t>α</w:t>
      </w:r>
      <w:r w:rsidRPr="008A2D88">
        <w:rPr>
          <w:rFonts w:eastAsia="Times New Roman"/>
          <w:szCs w:val="24"/>
        </w:rPr>
        <w:t>ς αφήσουμε τώρα</w:t>
      </w:r>
      <w:r>
        <w:rPr>
          <w:rFonts w:eastAsia="Times New Roman"/>
          <w:szCs w:val="24"/>
        </w:rPr>
        <w:t xml:space="preserve"> εδ</w:t>
      </w:r>
      <w:r>
        <w:rPr>
          <w:rFonts w:eastAsia="Times New Roman"/>
          <w:szCs w:val="24"/>
        </w:rPr>
        <w:t>ώ</w:t>
      </w:r>
      <w:r w:rsidRPr="008A2D88">
        <w:rPr>
          <w:rFonts w:eastAsia="Times New Roman"/>
          <w:szCs w:val="24"/>
        </w:rPr>
        <w:t xml:space="preserve"> τα διάφορα δημοκρατικά τερτίπια</w:t>
      </w:r>
      <w:r>
        <w:rPr>
          <w:rFonts w:eastAsia="Times New Roman"/>
          <w:szCs w:val="24"/>
        </w:rPr>
        <w:t>-</w:t>
      </w:r>
      <w:r w:rsidRPr="008A2D88">
        <w:rPr>
          <w:rFonts w:eastAsia="Times New Roman"/>
          <w:szCs w:val="24"/>
        </w:rPr>
        <w:t xml:space="preserve"> το αποφασίζει η εκάστοτε κυβερνητική πλειοψηφία μέσω του </w:t>
      </w:r>
      <w:r>
        <w:rPr>
          <w:rFonts w:eastAsia="Times New Roman"/>
          <w:szCs w:val="24"/>
        </w:rPr>
        <w:t>π</w:t>
      </w:r>
      <w:r w:rsidRPr="008A2D88">
        <w:rPr>
          <w:rFonts w:eastAsia="Times New Roman"/>
          <w:szCs w:val="24"/>
        </w:rPr>
        <w:t xml:space="preserve">ροέδρου </w:t>
      </w:r>
      <w:r w:rsidRPr="008A2D88">
        <w:rPr>
          <w:rFonts w:eastAsia="Times New Roman"/>
          <w:szCs w:val="24"/>
        </w:rPr>
        <w:t xml:space="preserve">ή άλλων </w:t>
      </w:r>
      <w:r>
        <w:rPr>
          <w:rFonts w:eastAsia="Times New Roman"/>
          <w:szCs w:val="24"/>
        </w:rPr>
        <w:t>ε</w:t>
      </w:r>
      <w:r w:rsidRPr="008A2D88">
        <w:rPr>
          <w:rFonts w:eastAsia="Times New Roman"/>
          <w:szCs w:val="24"/>
        </w:rPr>
        <w:t>πιτροπών</w:t>
      </w:r>
      <w:r>
        <w:rPr>
          <w:rFonts w:eastAsia="Times New Roman"/>
          <w:szCs w:val="24"/>
        </w:rPr>
        <w:t>. Γ</w:t>
      </w:r>
      <w:r w:rsidRPr="008A2D88">
        <w:rPr>
          <w:rFonts w:eastAsia="Times New Roman"/>
          <w:szCs w:val="24"/>
        </w:rPr>
        <w:t xml:space="preserve">ια αυτό λέμε ότι πρέπει να γίνει </w:t>
      </w:r>
      <w:r>
        <w:rPr>
          <w:rFonts w:eastAsia="Times New Roman"/>
          <w:szCs w:val="24"/>
        </w:rPr>
        <w:t>μια</w:t>
      </w:r>
      <w:r w:rsidRPr="008A2D88">
        <w:rPr>
          <w:rFonts w:eastAsia="Times New Roman"/>
          <w:szCs w:val="24"/>
        </w:rPr>
        <w:t xml:space="preserve"> η συζήτηση στην </w:t>
      </w:r>
      <w:r>
        <w:rPr>
          <w:rFonts w:eastAsia="Times New Roman"/>
          <w:szCs w:val="24"/>
        </w:rPr>
        <w:t>ε</w:t>
      </w:r>
      <w:r w:rsidRPr="008A2D88">
        <w:rPr>
          <w:rFonts w:eastAsia="Times New Roman"/>
          <w:szCs w:val="24"/>
        </w:rPr>
        <w:t xml:space="preserve">πιτροπή </w:t>
      </w:r>
      <w:r w:rsidRPr="008A2D88">
        <w:rPr>
          <w:rFonts w:eastAsia="Times New Roman"/>
          <w:szCs w:val="24"/>
        </w:rPr>
        <w:t>για το πώς αυτό μπορεί να υλοποιηθεί</w:t>
      </w:r>
      <w:r>
        <w:rPr>
          <w:rFonts w:eastAsia="Times New Roman"/>
          <w:szCs w:val="24"/>
        </w:rPr>
        <w:t>. Θ</w:t>
      </w:r>
      <w:r w:rsidRPr="008A2D88">
        <w:rPr>
          <w:rFonts w:eastAsia="Times New Roman"/>
          <w:szCs w:val="24"/>
        </w:rPr>
        <w:t>α υπάρξουν και κάποιες προτάσεις</w:t>
      </w:r>
      <w:r>
        <w:rPr>
          <w:rFonts w:eastAsia="Times New Roman"/>
          <w:szCs w:val="24"/>
        </w:rPr>
        <w:t>.</w:t>
      </w:r>
    </w:p>
    <w:p w14:paraId="03B0F0C6" w14:textId="77777777" w:rsidR="00E66FB6" w:rsidRDefault="00A447A4">
      <w:pPr>
        <w:spacing w:line="600" w:lineRule="auto"/>
        <w:ind w:firstLine="720"/>
        <w:jc w:val="both"/>
        <w:rPr>
          <w:rFonts w:eastAsia="Times New Roman"/>
          <w:szCs w:val="24"/>
        </w:rPr>
      </w:pPr>
      <w:r>
        <w:rPr>
          <w:rFonts w:eastAsia="Times New Roman"/>
          <w:szCs w:val="24"/>
        </w:rPr>
        <w:t>Τ</w:t>
      </w:r>
      <w:r w:rsidRPr="008A2D88">
        <w:rPr>
          <w:rFonts w:eastAsia="Times New Roman"/>
          <w:szCs w:val="24"/>
        </w:rPr>
        <w:t xml:space="preserve">ώρα </w:t>
      </w:r>
      <w:r>
        <w:rPr>
          <w:rFonts w:eastAsia="Times New Roman"/>
          <w:szCs w:val="24"/>
        </w:rPr>
        <w:t>γι</w:t>
      </w:r>
      <w:r w:rsidRPr="00197F02">
        <w:rPr>
          <w:rFonts w:eastAsia="Times New Roman"/>
          <w:szCs w:val="24"/>
        </w:rPr>
        <w:t>’</w:t>
      </w:r>
      <w:r>
        <w:rPr>
          <w:rFonts w:eastAsia="Times New Roman"/>
          <w:szCs w:val="24"/>
        </w:rPr>
        <w:t xml:space="preserve"> αυτό που δεν μιλάει κανένας, βέβαια, και</w:t>
      </w:r>
      <w:r w:rsidRPr="008A2D88">
        <w:rPr>
          <w:rFonts w:eastAsia="Times New Roman"/>
          <w:szCs w:val="24"/>
        </w:rPr>
        <w:t xml:space="preserve"> είναι λογικό</w:t>
      </w:r>
      <w:r>
        <w:rPr>
          <w:rFonts w:eastAsia="Times New Roman"/>
          <w:szCs w:val="24"/>
        </w:rPr>
        <w:t>,</w:t>
      </w:r>
      <w:r w:rsidRPr="008A2D88">
        <w:rPr>
          <w:rFonts w:eastAsia="Times New Roman"/>
          <w:szCs w:val="24"/>
        </w:rPr>
        <w:t xml:space="preserve"> είναι για το άρθρο 6</w:t>
      </w:r>
      <w:r>
        <w:rPr>
          <w:rFonts w:eastAsia="Times New Roman"/>
          <w:szCs w:val="24"/>
        </w:rPr>
        <w:t>,</w:t>
      </w:r>
      <w:r w:rsidRPr="008A2D88">
        <w:rPr>
          <w:rFonts w:eastAsia="Times New Roman"/>
          <w:szCs w:val="24"/>
        </w:rPr>
        <w:t xml:space="preserve"> όπου γίνονται ορισμένες αλλαγές στην </w:t>
      </w:r>
      <w:r>
        <w:rPr>
          <w:rFonts w:eastAsia="Times New Roman"/>
          <w:szCs w:val="24"/>
        </w:rPr>
        <w:t>ε</w:t>
      </w:r>
      <w:r w:rsidRPr="008A2D88">
        <w:rPr>
          <w:rFonts w:eastAsia="Times New Roman"/>
          <w:szCs w:val="24"/>
        </w:rPr>
        <w:t xml:space="preserve">πιτροπή </w:t>
      </w:r>
      <w:r w:rsidRPr="008A2D88">
        <w:rPr>
          <w:rFonts w:eastAsia="Times New Roman"/>
          <w:szCs w:val="24"/>
        </w:rPr>
        <w:t xml:space="preserve">της Βουλής για τις Ευρωπαϊκές </w:t>
      </w:r>
      <w:r>
        <w:rPr>
          <w:rFonts w:eastAsia="Times New Roman"/>
          <w:szCs w:val="24"/>
        </w:rPr>
        <w:t>Υποθέσεις. Π</w:t>
      </w:r>
      <w:r w:rsidRPr="008A2D88">
        <w:rPr>
          <w:rFonts w:eastAsia="Times New Roman"/>
          <w:szCs w:val="24"/>
        </w:rPr>
        <w:t>ρόκειται για το άκρον άωτ</w:t>
      </w:r>
      <w:r>
        <w:rPr>
          <w:rFonts w:eastAsia="Times New Roman"/>
          <w:szCs w:val="24"/>
        </w:rPr>
        <w:t xml:space="preserve">ον της υποκρισίας που αφορά τη </w:t>
      </w:r>
      <w:r w:rsidRPr="008A2D88">
        <w:rPr>
          <w:rFonts w:eastAsia="Times New Roman"/>
          <w:szCs w:val="24"/>
        </w:rPr>
        <w:t xml:space="preserve">γραμμή </w:t>
      </w:r>
      <w:r>
        <w:rPr>
          <w:rFonts w:eastAsia="Times New Roman"/>
          <w:szCs w:val="24"/>
        </w:rPr>
        <w:t>της Ευρωπαϊκής Ένωσ</w:t>
      </w:r>
      <w:r>
        <w:rPr>
          <w:rFonts w:eastAsia="Times New Roman"/>
          <w:szCs w:val="24"/>
        </w:rPr>
        <w:t>ης, την</w:t>
      </w:r>
      <w:r w:rsidRPr="008A2D88">
        <w:rPr>
          <w:rFonts w:eastAsia="Times New Roman"/>
          <w:szCs w:val="24"/>
        </w:rPr>
        <w:t xml:space="preserve"> οποία έχει επεξεργαστεί εδώ και </w:t>
      </w:r>
      <w:r w:rsidRPr="008A2D88">
        <w:rPr>
          <w:rFonts w:eastAsia="Times New Roman"/>
          <w:szCs w:val="24"/>
        </w:rPr>
        <w:lastRenderedPageBreak/>
        <w:t>πάρα πολλά χρόνια</w:t>
      </w:r>
      <w:r>
        <w:rPr>
          <w:rFonts w:eastAsia="Times New Roman"/>
          <w:szCs w:val="24"/>
        </w:rPr>
        <w:t>,</w:t>
      </w:r>
      <w:r w:rsidRPr="008A2D88">
        <w:rPr>
          <w:rFonts w:eastAsia="Times New Roman"/>
          <w:szCs w:val="24"/>
        </w:rPr>
        <w:t xml:space="preserve"> που λίγο ως πολύ </w:t>
      </w:r>
      <w:r>
        <w:rPr>
          <w:rFonts w:eastAsia="Times New Roman"/>
          <w:szCs w:val="24"/>
        </w:rPr>
        <w:t>τ</w:t>
      </w:r>
      <w:r w:rsidRPr="008A2D88">
        <w:rPr>
          <w:rFonts w:eastAsia="Times New Roman"/>
          <w:szCs w:val="24"/>
        </w:rPr>
        <w:t>ι λέει</w:t>
      </w:r>
      <w:r>
        <w:rPr>
          <w:rFonts w:eastAsia="Times New Roman"/>
          <w:szCs w:val="24"/>
        </w:rPr>
        <w:t>; Λ</w:t>
      </w:r>
      <w:r w:rsidRPr="008A2D88">
        <w:rPr>
          <w:rFonts w:eastAsia="Times New Roman"/>
          <w:szCs w:val="24"/>
        </w:rPr>
        <w:t xml:space="preserve">έει ότι πρέπει να κάνουμε </w:t>
      </w:r>
      <w:r>
        <w:rPr>
          <w:rFonts w:eastAsia="Times New Roman"/>
          <w:szCs w:val="24"/>
        </w:rPr>
        <w:t>συμμέτοχα</w:t>
      </w:r>
      <w:r w:rsidRPr="008A2D88">
        <w:rPr>
          <w:rFonts w:eastAsia="Times New Roman"/>
          <w:szCs w:val="24"/>
        </w:rPr>
        <w:t xml:space="preserve"> και τα </w:t>
      </w:r>
      <w:r>
        <w:rPr>
          <w:rFonts w:eastAsia="Times New Roman"/>
          <w:szCs w:val="24"/>
        </w:rPr>
        <w:t>Κ</w:t>
      </w:r>
      <w:r w:rsidRPr="008A2D88">
        <w:rPr>
          <w:rFonts w:eastAsia="Times New Roman"/>
          <w:szCs w:val="24"/>
        </w:rPr>
        <w:t>οινοβούλια των χωρών</w:t>
      </w:r>
      <w:r>
        <w:rPr>
          <w:rFonts w:eastAsia="Times New Roman"/>
          <w:szCs w:val="24"/>
        </w:rPr>
        <w:t>-</w:t>
      </w:r>
      <w:r w:rsidRPr="008A2D88">
        <w:rPr>
          <w:rFonts w:eastAsia="Times New Roman"/>
          <w:szCs w:val="24"/>
        </w:rPr>
        <w:t>μελών</w:t>
      </w:r>
      <w:r>
        <w:rPr>
          <w:rFonts w:eastAsia="Times New Roman"/>
          <w:szCs w:val="24"/>
        </w:rPr>
        <w:t>,</w:t>
      </w:r>
      <w:r w:rsidRPr="008A2D88">
        <w:rPr>
          <w:rFonts w:eastAsia="Times New Roman"/>
          <w:szCs w:val="24"/>
        </w:rPr>
        <w:t xml:space="preserve"> ώστε να υπάρχει μ</w:t>
      </w:r>
      <w:r>
        <w:rPr>
          <w:rFonts w:eastAsia="Times New Roman"/>
          <w:szCs w:val="24"/>
        </w:rPr>
        <w:t>ι</w:t>
      </w:r>
      <w:r w:rsidRPr="008A2D88">
        <w:rPr>
          <w:rFonts w:eastAsia="Times New Roman"/>
          <w:szCs w:val="24"/>
        </w:rPr>
        <w:t>α συλλογική επεξεργασία και όλες αυτές τις ιστορίες που αποτελούν μ</w:t>
      </w:r>
      <w:r>
        <w:rPr>
          <w:rFonts w:eastAsia="Times New Roman"/>
          <w:szCs w:val="24"/>
        </w:rPr>
        <w:t>ι</w:t>
      </w:r>
      <w:r w:rsidRPr="008A2D88">
        <w:rPr>
          <w:rFonts w:eastAsia="Times New Roman"/>
          <w:szCs w:val="24"/>
        </w:rPr>
        <w:t>α μεγάλη κορ</w:t>
      </w:r>
      <w:r w:rsidRPr="008A2D88">
        <w:rPr>
          <w:rFonts w:eastAsia="Times New Roman"/>
          <w:szCs w:val="24"/>
        </w:rPr>
        <w:t>οϊδία απέναντι στον ελληνικό λαό</w:t>
      </w:r>
      <w:r>
        <w:rPr>
          <w:rFonts w:eastAsia="Times New Roman"/>
          <w:szCs w:val="24"/>
        </w:rPr>
        <w:t>. Α</w:t>
      </w:r>
      <w:r w:rsidRPr="008A2D88">
        <w:rPr>
          <w:rFonts w:eastAsia="Times New Roman"/>
          <w:szCs w:val="24"/>
        </w:rPr>
        <w:t xml:space="preserve">ποτελούν μεγάλη κοροϊδία όχι μόνο γιατί ο συσχετισμός </w:t>
      </w:r>
      <w:r>
        <w:rPr>
          <w:rFonts w:eastAsia="Times New Roman"/>
          <w:szCs w:val="24"/>
        </w:rPr>
        <w:t>δ</w:t>
      </w:r>
      <w:r w:rsidRPr="008A2D88">
        <w:rPr>
          <w:rFonts w:eastAsia="Times New Roman"/>
          <w:szCs w:val="24"/>
        </w:rPr>
        <w:t>υνάμεων είναι πολύ συγκεκριμένος σε όλα τα εθνικά</w:t>
      </w:r>
      <w:r>
        <w:rPr>
          <w:rFonts w:eastAsia="Times New Roman"/>
          <w:szCs w:val="24"/>
        </w:rPr>
        <w:t xml:space="preserve"> Κ</w:t>
      </w:r>
      <w:r w:rsidRPr="008A2D88">
        <w:rPr>
          <w:rFonts w:eastAsia="Times New Roman"/>
          <w:szCs w:val="24"/>
        </w:rPr>
        <w:t>οινοβούλια</w:t>
      </w:r>
      <w:r>
        <w:rPr>
          <w:rFonts w:eastAsia="Times New Roman"/>
          <w:szCs w:val="24"/>
        </w:rPr>
        <w:t>,</w:t>
      </w:r>
      <w:r w:rsidRPr="008A2D88">
        <w:rPr>
          <w:rFonts w:eastAsia="Times New Roman"/>
          <w:szCs w:val="24"/>
        </w:rPr>
        <w:t xml:space="preserve"> αλλά και δεύτερον γιατί η Ευρωπαϊκή Ένωση έχει γράψει στα παλιά της τα παπούτσια δημοψηφίσματα λαών ολό</w:t>
      </w:r>
      <w:r w:rsidRPr="008A2D88">
        <w:rPr>
          <w:rFonts w:eastAsia="Times New Roman"/>
          <w:szCs w:val="24"/>
        </w:rPr>
        <w:t>κληρων</w:t>
      </w:r>
      <w:r>
        <w:rPr>
          <w:rFonts w:eastAsia="Times New Roman"/>
          <w:szCs w:val="24"/>
        </w:rPr>
        <w:t>. Είναι ικανοί να τους βάζει να</w:t>
      </w:r>
      <w:r w:rsidRPr="008A2D88">
        <w:rPr>
          <w:rFonts w:eastAsia="Times New Roman"/>
          <w:szCs w:val="24"/>
        </w:rPr>
        <w:t xml:space="preserve"> ψηφίζουν κάθε χρόνο</w:t>
      </w:r>
      <w:r>
        <w:rPr>
          <w:rFonts w:eastAsia="Times New Roman"/>
          <w:szCs w:val="24"/>
        </w:rPr>
        <w:t>,</w:t>
      </w:r>
      <w:r w:rsidRPr="008A2D88">
        <w:rPr>
          <w:rFonts w:eastAsia="Times New Roman"/>
          <w:szCs w:val="24"/>
        </w:rPr>
        <w:t xml:space="preserve"> μέχρι να φέρει το αποτέλεσμα που θέλει</w:t>
      </w:r>
      <w:r>
        <w:rPr>
          <w:rFonts w:eastAsia="Times New Roman"/>
          <w:szCs w:val="24"/>
        </w:rPr>
        <w:t>.</w:t>
      </w:r>
      <w:r w:rsidRPr="008A2D88">
        <w:rPr>
          <w:rFonts w:eastAsia="Times New Roman"/>
          <w:szCs w:val="24"/>
        </w:rPr>
        <w:t xml:space="preserve"> Άρα</w:t>
      </w:r>
      <w:r>
        <w:rPr>
          <w:rFonts w:eastAsia="Times New Roman"/>
          <w:szCs w:val="24"/>
        </w:rPr>
        <w:t>,</w:t>
      </w:r>
      <w:r w:rsidRPr="008A2D88">
        <w:rPr>
          <w:rFonts w:eastAsia="Times New Roman"/>
          <w:szCs w:val="24"/>
        </w:rPr>
        <w:t xml:space="preserve"> αυτό </w:t>
      </w:r>
      <w:r>
        <w:rPr>
          <w:rFonts w:eastAsia="Times New Roman"/>
          <w:szCs w:val="24"/>
        </w:rPr>
        <w:t>είναι</w:t>
      </w:r>
      <w:r w:rsidRPr="008A2D88">
        <w:rPr>
          <w:rFonts w:eastAsia="Times New Roman"/>
          <w:szCs w:val="24"/>
        </w:rPr>
        <w:t xml:space="preserve"> πρόσχημα</w:t>
      </w:r>
      <w:r>
        <w:rPr>
          <w:rFonts w:eastAsia="Times New Roman"/>
          <w:szCs w:val="24"/>
        </w:rPr>
        <w:t>,</w:t>
      </w:r>
      <w:r w:rsidRPr="008A2D88">
        <w:rPr>
          <w:rFonts w:eastAsia="Times New Roman"/>
          <w:szCs w:val="24"/>
        </w:rPr>
        <w:t xml:space="preserve"> και μάλιστα ορισμένοι εντυπωσιάζονται κιόλας</w:t>
      </w:r>
      <w:r>
        <w:rPr>
          <w:rFonts w:eastAsia="Times New Roman"/>
          <w:szCs w:val="24"/>
        </w:rPr>
        <w:t>,</w:t>
      </w:r>
      <w:r w:rsidRPr="008A2D88">
        <w:rPr>
          <w:rFonts w:eastAsia="Times New Roman"/>
          <w:szCs w:val="24"/>
        </w:rPr>
        <w:t xml:space="preserve"> ότι θα συζητάμε</w:t>
      </w:r>
      <w:r>
        <w:rPr>
          <w:rFonts w:eastAsia="Times New Roman"/>
          <w:szCs w:val="24"/>
        </w:rPr>
        <w:t>,</w:t>
      </w:r>
      <w:r w:rsidRPr="008A2D88">
        <w:rPr>
          <w:rFonts w:eastAsia="Times New Roman"/>
          <w:szCs w:val="24"/>
        </w:rPr>
        <w:t xml:space="preserve"> θα ενημερώνεται </w:t>
      </w:r>
      <w:r>
        <w:rPr>
          <w:rFonts w:eastAsia="Times New Roman"/>
          <w:szCs w:val="24"/>
        </w:rPr>
        <w:t>η</w:t>
      </w:r>
      <w:r w:rsidRPr="008A2D88">
        <w:rPr>
          <w:rFonts w:eastAsia="Times New Roman"/>
          <w:szCs w:val="24"/>
        </w:rPr>
        <w:t xml:space="preserve"> </w:t>
      </w:r>
      <w:r>
        <w:rPr>
          <w:rFonts w:eastAsia="Times New Roman"/>
          <w:szCs w:val="24"/>
        </w:rPr>
        <w:t>Ε</w:t>
      </w:r>
      <w:r w:rsidRPr="008A2D88">
        <w:rPr>
          <w:rFonts w:eastAsia="Times New Roman"/>
          <w:szCs w:val="24"/>
        </w:rPr>
        <w:t xml:space="preserve">πιτροπή </w:t>
      </w:r>
      <w:r>
        <w:rPr>
          <w:rFonts w:eastAsia="Times New Roman"/>
          <w:szCs w:val="24"/>
        </w:rPr>
        <w:t>Ε</w:t>
      </w:r>
      <w:r w:rsidRPr="008A2D88">
        <w:rPr>
          <w:rFonts w:eastAsia="Times New Roman"/>
          <w:szCs w:val="24"/>
        </w:rPr>
        <w:t xml:space="preserve">υρωπαϊκών </w:t>
      </w:r>
      <w:r>
        <w:rPr>
          <w:rFonts w:eastAsia="Times New Roman"/>
          <w:szCs w:val="24"/>
        </w:rPr>
        <w:t>Υ</w:t>
      </w:r>
      <w:r w:rsidRPr="008A2D88">
        <w:rPr>
          <w:rFonts w:eastAsia="Times New Roman"/>
          <w:szCs w:val="24"/>
        </w:rPr>
        <w:t>ποθέσεων</w:t>
      </w:r>
      <w:r>
        <w:rPr>
          <w:rFonts w:eastAsia="Times New Roman"/>
          <w:szCs w:val="24"/>
        </w:rPr>
        <w:t xml:space="preserve"> –κατ’ αρχάς είναι</w:t>
      </w:r>
      <w:r w:rsidRPr="008A2D88">
        <w:rPr>
          <w:rFonts w:eastAsia="Times New Roman"/>
          <w:szCs w:val="24"/>
        </w:rPr>
        <w:t xml:space="preserve"> υποχρέωση της κάθε κυβέρνησης να την ενημερώνει</w:t>
      </w:r>
      <w:r>
        <w:rPr>
          <w:rFonts w:eastAsia="Times New Roman"/>
          <w:szCs w:val="24"/>
        </w:rPr>
        <w:t>-</w:t>
      </w:r>
      <w:r w:rsidRPr="008A2D88">
        <w:rPr>
          <w:rFonts w:eastAsia="Times New Roman"/>
          <w:szCs w:val="24"/>
        </w:rPr>
        <w:t xml:space="preserve"> και ότι θα διευρύνουμε και θα συζητάμε τα ετήσια προγράμματα</w:t>
      </w:r>
      <w:r>
        <w:rPr>
          <w:rFonts w:eastAsia="Times New Roman"/>
          <w:szCs w:val="24"/>
        </w:rPr>
        <w:t>,</w:t>
      </w:r>
      <w:r w:rsidRPr="008A2D88">
        <w:rPr>
          <w:rFonts w:eastAsia="Times New Roman"/>
          <w:szCs w:val="24"/>
        </w:rPr>
        <w:t xml:space="preserve"> θα μπορεί να βάζουμε </w:t>
      </w:r>
      <w:r>
        <w:rPr>
          <w:rFonts w:eastAsia="Times New Roman"/>
          <w:szCs w:val="24"/>
        </w:rPr>
        <w:t>δια</w:t>
      </w:r>
      <w:r w:rsidRPr="008A2D88">
        <w:rPr>
          <w:rFonts w:eastAsia="Times New Roman"/>
          <w:szCs w:val="24"/>
        </w:rPr>
        <w:t>πραγματ</w:t>
      </w:r>
      <w:r>
        <w:rPr>
          <w:rFonts w:eastAsia="Times New Roman"/>
          <w:szCs w:val="24"/>
        </w:rPr>
        <w:t>ευτ</w:t>
      </w:r>
      <w:r w:rsidRPr="008A2D88">
        <w:rPr>
          <w:rFonts w:eastAsia="Times New Roman"/>
          <w:szCs w:val="24"/>
        </w:rPr>
        <w:t>ικές γραμμές</w:t>
      </w:r>
      <w:r>
        <w:rPr>
          <w:rFonts w:eastAsia="Times New Roman"/>
          <w:szCs w:val="24"/>
        </w:rPr>
        <w:t>. Καλά σε ποιον τα λέτε όλα αυτά;</w:t>
      </w:r>
      <w:r w:rsidRPr="008A2D88">
        <w:rPr>
          <w:rFonts w:eastAsia="Times New Roman"/>
          <w:szCs w:val="24"/>
        </w:rPr>
        <w:t xml:space="preserve"> Τι </w:t>
      </w:r>
      <w:r>
        <w:rPr>
          <w:rFonts w:eastAsia="Times New Roman"/>
          <w:szCs w:val="24"/>
        </w:rPr>
        <w:t>διαπραγματευτικές</w:t>
      </w:r>
      <w:r w:rsidRPr="008A2D88">
        <w:rPr>
          <w:rFonts w:eastAsia="Times New Roman"/>
          <w:szCs w:val="24"/>
        </w:rPr>
        <w:t xml:space="preserve"> γραμμές</w:t>
      </w:r>
      <w:r>
        <w:rPr>
          <w:rFonts w:eastAsia="Times New Roman"/>
          <w:szCs w:val="24"/>
        </w:rPr>
        <w:t>;</w:t>
      </w:r>
      <w:r w:rsidRPr="008A2D88">
        <w:rPr>
          <w:rFonts w:eastAsia="Times New Roman"/>
          <w:szCs w:val="24"/>
        </w:rPr>
        <w:t xml:space="preserve"> </w:t>
      </w:r>
      <w:r>
        <w:rPr>
          <w:rFonts w:eastAsia="Times New Roman"/>
          <w:szCs w:val="24"/>
        </w:rPr>
        <w:t>Η</w:t>
      </w:r>
      <w:r w:rsidRPr="008A2D88">
        <w:rPr>
          <w:rFonts w:eastAsia="Times New Roman"/>
          <w:szCs w:val="24"/>
        </w:rPr>
        <w:t xml:space="preserve"> κάθε κυβέρνηση </w:t>
      </w:r>
      <w:r>
        <w:rPr>
          <w:rFonts w:eastAsia="Times New Roman"/>
          <w:szCs w:val="24"/>
        </w:rPr>
        <w:t xml:space="preserve">θα </w:t>
      </w:r>
      <w:r w:rsidRPr="008A2D88">
        <w:rPr>
          <w:rFonts w:eastAsia="Times New Roman"/>
          <w:szCs w:val="24"/>
        </w:rPr>
        <w:t>διαπραγματεύετ</w:t>
      </w:r>
      <w:r w:rsidRPr="008A2D88">
        <w:rPr>
          <w:rFonts w:eastAsia="Times New Roman"/>
          <w:szCs w:val="24"/>
        </w:rPr>
        <w:t>αι όπως θέλει</w:t>
      </w:r>
      <w:r>
        <w:rPr>
          <w:rFonts w:eastAsia="Times New Roman"/>
          <w:szCs w:val="24"/>
        </w:rPr>
        <w:t xml:space="preserve"> και δεύτερον, η</w:t>
      </w:r>
      <w:r w:rsidRPr="008A2D88">
        <w:rPr>
          <w:rFonts w:eastAsia="Times New Roman"/>
          <w:szCs w:val="24"/>
        </w:rPr>
        <w:t xml:space="preserve"> Ευρωπαϊκή Επιτροπή θα κάνει ό</w:t>
      </w:r>
      <w:r>
        <w:rPr>
          <w:rFonts w:eastAsia="Times New Roman"/>
          <w:szCs w:val="24"/>
        </w:rPr>
        <w:t>,</w:t>
      </w:r>
      <w:r w:rsidRPr="008A2D88">
        <w:rPr>
          <w:rFonts w:eastAsia="Times New Roman"/>
          <w:szCs w:val="24"/>
        </w:rPr>
        <w:t>τι θέλει</w:t>
      </w:r>
      <w:r>
        <w:rPr>
          <w:rFonts w:eastAsia="Times New Roman"/>
          <w:szCs w:val="24"/>
        </w:rPr>
        <w:t>,</w:t>
      </w:r>
      <w:r w:rsidRPr="008A2D88">
        <w:rPr>
          <w:rFonts w:eastAsia="Times New Roman"/>
          <w:szCs w:val="24"/>
        </w:rPr>
        <w:t xml:space="preserve"> όπως όλα αυτά τα χρόνια</w:t>
      </w:r>
      <w:r>
        <w:rPr>
          <w:rFonts w:eastAsia="Times New Roman"/>
          <w:szCs w:val="24"/>
        </w:rPr>
        <w:t>,</w:t>
      </w:r>
      <w:r w:rsidRPr="008A2D88">
        <w:rPr>
          <w:rFonts w:eastAsia="Times New Roman"/>
          <w:szCs w:val="24"/>
        </w:rPr>
        <w:t xml:space="preserve"> και θα κάνει αυτό που είναι το συμφέρον του </w:t>
      </w:r>
      <w:r w:rsidRPr="008A2D88">
        <w:rPr>
          <w:rFonts w:eastAsia="Times New Roman"/>
          <w:szCs w:val="24"/>
        </w:rPr>
        <w:lastRenderedPageBreak/>
        <w:t>ευρωπαϊκού κεφαλαί</w:t>
      </w:r>
      <w:r>
        <w:rPr>
          <w:rFonts w:eastAsia="Times New Roman"/>
          <w:szCs w:val="24"/>
        </w:rPr>
        <w:t>ου. Ξ</w:t>
      </w:r>
      <w:r w:rsidRPr="008A2D88">
        <w:rPr>
          <w:rFonts w:eastAsia="Times New Roman"/>
          <w:szCs w:val="24"/>
        </w:rPr>
        <w:t>αναλέμε ότι είναι τέτοιες οι δομές</w:t>
      </w:r>
      <w:r>
        <w:rPr>
          <w:rFonts w:eastAsia="Times New Roman"/>
          <w:szCs w:val="24"/>
        </w:rPr>
        <w:t>,</w:t>
      </w:r>
      <w:r w:rsidRPr="008A2D88">
        <w:rPr>
          <w:rFonts w:eastAsia="Times New Roman"/>
          <w:szCs w:val="24"/>
        </w:rPr>
        <w:t xml:space="preserve"> τέτοια η συγκρότηση της Ευρωπαϊκής Ένωσης</w:t>
      </w:r>
      <w:r>
        <w:rPr>
          <w:rFonts w:eastAsia="Times New Roman"/>
          <w:szCs w:val="24"/>
        </w:rPr>
        <w:t>,</w:t>
      </w:r>
      <w:r w:rsidRPr="008A2D88">
        <w:rPr>
          <w:rFonts w:eastAsia="Times New Roman"/>
          <w:szCs w:val="24"/>
        </w:rPr>
        <w:t xml:space="preserve"> είναι δικτατορί</w:t>
      </w:r>
      <w:r w:rsidRPr="008A2D88">
        <w:rPr>
          <w:rFonts w:eastAsia="Times New Roman"/>
          <w:szCs w:val="24"/>
        </w:rPr>
        <w:t xml:space="preserve">α των </w:t>
      </w:r>
      <w:r>
        <w:rPr>
          <w:rFonts w:eastAsia="Times New Roman"/>
          <w:szCs w:val="24"/>
        </w:rPr>
        <w:t>ευρωπαϊκών μονοπωλίων. Δ</w:t>
      </w:r>
      <w:r w:rsidRPr="008A2D88">
        <w:rPr>
          <w:rFonts w:eastAsia="Times New Roman"/>
          <w:szCs w:val="24"/>
        </w:rPr>
        <w:t xml:space="preserve">εν αλλάζει ούτε γίνεται </w:t>
      </w:r>
      <w:r>
        <w:rPr>
          <w:rFonts w:eastAsia="Times New Roman"/>
          <w:szCs w:val="24"/>
        </w:rPr>
        <w:t>π</w:t>
      </w:r>
      <w:r w:rsidRPr="008A2D88">
        <w:rPr>
          <w:rFonts w:eastAsia="Times New Roman"/>
          <w:szCs w:val="24"/>
        </w:rPr>
        <w:t>ροοδε</w:t>
      </w:r>
      <w:r>
        <w:rPr>
          <w:rFonts w:eastAsia="Times New Roman"/>
          <w:szCs w:val="24"/>
        </w:rPr>
        <w:t>υτική. Θ</w:t>
      </w:r>
      <w:r w:rsidRPr="008A2D88">
        <w:rPr>
          <w:rFonts w:eastAsia="Times New Roman"/>
          <w:szCs w:val="24"/>
        </w:rPr>
        <w:t xml:space="preserve">α γίνεται χειρότερη </w:t>
      </w:r>
      <w:r>
        <w:rPr>
          <w:rFonts w:eastAsia="Times New Roman"/>
          <w:szCs w:val="24"/>
        </w:rPr>
        <w:t>κ</w:t>
      </w:r>
      <w:r w:rsidRPr="008A2D88">
        <w:rPr>
          <w:rFonts w:eastAsia="Times New Roman"/>
          <w:szCs w:val="24"/>
        </w:rPr>
        <w:t>αι αυτό δεν το αποδεικνύει επειδή το λέμε εμείς σαν διακήρυξ</w:t>
      </w:r>
      <w:r>
        <w:rPr>
          <w:rFonts w:eastAsia="Times New Roman"/>
          <w:szCs w:val="24"/>
        </w:rPr>
        <w:t>η, αλλά τ</w:t>
      </w:r>
      <w:r w:rsidRPr="008A2D88">
        <w:rPr>
          <w:rFonts w:eastAsia="Times New Roman"/>
          <w:szCs w:val="24"/>
        </w:rPr>
        <w:t xml:space="preserve">ο αποδεικνύει η </w:t>
      </w:r>
      <w:r>
        <w:rPr>
          <w:rFonts w:eastAsia="Times New Roman"/>
          <w:szCs w:val="24"/>
        </w:rPr>
        <w:t xml:space="preserve">ίδια της </w:t>
      </w:r>
      <w:r w:rsidRPr="008A2D88">
        <w:rPr>
          <w:rFonts w:eastAsia="Times New Roman"/>
          <w:szCs w:val="24"/>
        </w:rPr>
        <w:t>πορεία όλα αυτά τα χρόνια</w:t>
      </w:r>
      <w:r>
        <w:rPr>
          <w:rFonts w:eastAsia="Times New Roman"/>
          <w:szCs w:val="24"/>
        </w:rPr>
        <w:t>. Έ</w:t>
      </w:r>
      <w:r w:rsidRPr="008A2D88">
        <w:rPr>
          <w:rFonts w:eastAsia="Times New Roman"/>
          <w:szCs w:val="24"/>
        </w:rPr>
        <w:t>τσι ήταν στην αρχή</w:t>
      </w:r>
      <w:r>
        <w:rPr>
          <w:rFonts w:eastAsia="Times New Roman"/>
          <w:szCs w:val="24"/>
        </w:rPr>
        <w:t xml:space="preserve"> και</w:t>
      </w:r>
      <w:r w:rsidRPr="008A2D88">
        <w:rPr>
          <w:rFonts w:eastAsia="Times New Roman"/>
          <w:szCs w:val="24"/>
        </w:rPr>
        <w:t xml:space="preserve"> χειροτερεύει συνέχεια</w:t>
      </w:r>
      <w:r>
        <w:rPr>
          <w:rFonts w:eastAsia="Times New Roman"/>
          <w:szCs w:val="24"/>
        </w:rPr>
        <w:t>,</w:t>
      </w:r>
      <w:r w:rsidRPr="008A2D88">
        <w:rPr>
          <w:rFonts w:eastAsia="Times New Roman"/>
          <w:szCs w:val="24"/>
        </w:rPr>
        <w:t xml:space="preserve"> γιατί έχει αποστολή από τη μ</w:t>
      </w:r>
      <w:r>
        <w:rPr>
          <w:rFonts w:eastAsia="Times New Roman"/>
          <w:szCs w:val="24"/>
        </w:rPr>
        <w:t>ι</w:t>
      </w:r>
      <w:r w:rsidRPr="008A2D88">
        <w:rPr>
          <w:rFonts w:eastAsia="Times New Roman"/>
          <w:szCs w:val="24"/>
        </w:rPr>
        <w:t>α πλευρά</w:t>
      </w:r>
      <w:r>
        <w:rPr>
          <w:rFonts w:eastAsia="Times New Roman"/>
          <w:szCs w:val="24"/>
        </w:rPr>
        <w:t xml:space="preserve"> να</w:t>
      </w:r>
      <w:r w:rsidRPr="008A2D88">
        <w:rPr>
          <w:rFonts w:eastAsia="Times New Roman"/>
          <w:szCs w:val="24"/>
        </w:rPr>
        <w:t xml:space="preserve"> </w:t>
      </w:r>
      <w:r>
        <w:rPr>
          <w:rFonts w:eastAsia="Times New Roman"/>
          <w:szCs w:val="24"/>
        </w:rPr>
        <w:t xml:space="preserve">εξυπηρετήσει τα συμφέροντα </w:t>
      </w:r>
      <w:r w:rsidRPr="008A2D88">
        <w:rPr>
          <w:rFonts w:eastAsia="Times New Roman"/>
          <w:szCs w:val="24"/>
        </w:rPr>
        <w:t>των ευρωπαϊκών μονοπωλίων και από την άλλη</w:t>
      </w:r>
      <w:r>
        <w:rPr>
          <w:rFonts w:eastAsia="Times New Roman"/>
          <w:szCs w:val="24"/>
        </w:rPr>
        <w:t>,</w:t>
      </w:r>
      <w:r w:rsidRPr="008A2D88">
        <w:rPr>
          <w:rFonts w:eastAsia="Times New Roman"/>
          <w:szCs w:val="24"/>
        </w:rPr>
        <w:t xml:space="preserve"> φυσικά</w:t>
      </w:r>
      <w:r>
        <w:rPr>
          <w:rFonts w:eastAsia="Times New Roman"/>
          <w:szCs w:val="24"/>
        </w:rPr>
        <w:t>,</w:t>
      </w:r>
      <w:r w:rsidRPr="008A2D88">
        <w:rPr>
          <w:rFonts w:eastAsia="Times New Roman"/>
          <w:szCs w:val="24"/>
        </w:rPr>
        <w:t xml:space="preserve"> να παίρνει μέρος είτε σαν Ευρωπαϊκή Ένωση είτε σαν μεγάλ</w:t>
      </w:r>
      <w:r>
        <w:rPr>
          <w:rFonts w:eastAsia="Times New Roman"/>
          <w:szCs w:val="24"/>
        </w:rPr>
        <w:t>ες</w:t>
      </w:r>
      <w:r w:rsidRPr="008A2D88">
        <w:rPr>
          <w:rFonts w:eastAsia="Times New Roman"/>
          <w:szCs w:val="24"/>
        </w:rPr>
        <w:t xml:space="preserve"> ιμπεριαλιστικές χώρες</w:t>
      </w:r>
      <w:r>
        <w:rPr>
          <w:rFonts w:eastAsia="Times New Roman"/>
          <w:szCs w:val="24"/>
        </w:rPr>
        <w:t>, σ</w:t>
      </w:r>
      <w:r w:rsidRPr="008A2D88">
        <w:rPr>
          <w:rFonts w:eastAsia="Times New Roman"/>
          <w:szCs w:val="24"/>
        </w:rPr>
        <w:t xml:space="preserve">το </w:t>
      </w:r>
      <w:r>
        <w:rPr>
          <w:rFonts w:eastAsia="Times New Roman"/>
          <w:szCs w:val="24"/>
        </w:rPr>
        <w:t xml:space="preserve">μοίρασμα, στο </w:t>
      </w:r>
      <w:proofErr w:type="spellStart"/>
      <w:r w:rsidRPr="008A2D88">
        <w:rPr>
          <w:rFonts w:eastAsia="Times New Roman"/>
          <w:szCs w:val="24"/>
        </w:rPr>
        <w:t>ξαναμοίρασμα</w:t>
      </w:r>
      <w:proofErr w:type="spellEnd"/>
      <w:r w:rsidRPr="008A2D88">
        <w:rPr>
          <w:rFonts w:eastAsia="Times New Roman"/>
          <w:szCs w:val="24"/>
        </w:rPr>
        <w:t xml:space="preserve"> των αγορών</w:t>
      </w:r>
      <w:r>
        <w:rPr>
          <w:rFonts w:eastAsia="Times New Roman"/>
          <w:szCs w:val="24"/>
        </w:rPr>
        <w:t>,</w:t>
      </w:r>
      <w:r w:rsidRPr="008A2D88">
        <w:rPr>
          <w:rFonts w:eastAsia="Times New Roman"/>
          <w:szCs w:val="24"/>
        </w:rPr>
        <w:t xml:space="preserve"> σε επεμβάσ</w:t>
      </w:r>
      <w:r w:rsidRPr="008A2D88">
        <w:rPr>
          <w:rFonts w:eastAsia="Times New Roman"/>
          <w:szCs w:val="24"/>
        </w:rPr>
        <w:t>εις</w:t>
      </w:r>
      <w:r>
        <w:rPr>
          <w:rFonts w:eastAsia="Times New Roman"/>
          <w:szCs w:val="24"/>
        </w:rPr>
        <w:t>,</w:t>
      </w:r>
      <w:r w:rsidRPr="008A2D88">
        <w:rPr>
          <w:rFonts w:eastAsia="Times New Roman"/>
          <w:szCs w:val="24"/>
        </w:rPr>
        <w:t xml:space="preserve"> σε πολέμους </w:t>
      </w:r>
      <w:r>
        <w:rPr>
          <w:rFonts w:eastAsia="Times New Roman"/>
          <w:szCs w:val="24"/>
        </w:rPr>
        <w:t>κ.λπ.</w:t>
      </w:r>
      <w:r>
        <w:rPr>
          <w:rFonts w:eastAsia="Times New Roman"/>
          <w:szCs w:val="24"/>
        </w:rPr>
        <w:t>.</w:t>
      </w:r>
    </w:p>
    <w:p w14:paraId="03B0F0C7" w14:textId="77777777" w:rsidR="00E66FB6" w:rsidRDefault="00A447A4">
      <w:pPr>
        <w:spacing w:line="600" w:lineRule="auto"/>
        <w:ind w:firstLine="720"/>
        <w:jc w:val="both"/>
        <w:rPr>
          <w:rFonts w:eastAsia="Times New Roman"/>
          <w:szCs w:val="24"/>
        </w:rPr>
      </w:pPr>
      <w:r>
        <w:rPr>
          <w:rFonts w:eastAsia="Times New Roman"/>
          <w:szCs w:val="24"/>
        </w:rPr>
        <w:t>Και κάτι ακόμα. Θα καλούμε, λέει, τον υ</w:t>
      </w:r>
      <w:r w:rsidRPr="008A2D88">
        <w:rPr>
          <w:rFonts w:eastAsia="Times New Roman"/>
          <w:szCs w:val="24"/>
        </w:rPr>
        <w:t xml:space="preserve">ποψήφιο Ευρωπαϊκό </w:t>
      </w:r>
      <w:r>
        <w:rPr>
          <w:rFonts w:eastAsia="Times New Roman"/>
          <w:szCs w:val="24"/>
        </w:rPr>
        <w:t>Ε</w:t>
      </w:r>
      <w:r w:rsidRPr="008A2D88">
        <w:rPr>
          <w:rFonts w:eastAsia="Times New Roman"/>
          <w:szCs w:val="24"/>
        </w:rPr>
        <w:t xml:space="preserve">πίτροπο για </w:t>
      </w:r>
      <w:r>
        <w:rPr>
          <w:rFonts w:eastAsia="Times New Roman"/>
          <w:szCs w:val="24"/>
        </w:rPr>
        <w:t>να το συζητάμε. Και λ</w:t>
      </w:r>
      <w:r w:rsidRPr="008A2D88">
        <w:rPr>
          <w:rFonts w:eastAsia="Times New Roman"/>
          <w:szCs w:val="24"/>
        </w:rPr>
        <w:t>οιπόν</w:t>
      </w:r>
      <w:r>
        <w:rPr>
          <w:rFonts w:eastAsia="Times New Roman"/>
          <w:szCs w:val="24"/>
        </w:rPr>
        <w:t>;</w:t>
      </w:r>
      <w:r w:rsidRPr="008A2D88">
        <w:rPr>
          <w:rFonts w:eastAsia="Times New Roman"/>
          <w:szCs w:val="24"/>
        </w:rPr>
        <w:t xml:space="preserve"> </w:t>
      </w:r>
      <w:r>
        <w:rPr>
          <w:rFonts w:eastAsia="Times New Roman"/>
          <w:szCs w:val="24"/>
        </w:rPr>
        <w:t>Θα έρθει, θ</w:t>
      </w:r>
      <w:r w:rsidRPr="008A2D88">
        <w:rPr>
          <w:rFonts w:eastAsia="Times New Roman"/>
          <w:szCs w:val="24"/>
        </w:rPr>
        <w:t xml:space="preserve">α πει </w:t>
      </w:r>
      <w:r>
        <w:rPr>
          <w:rFonts w:eastAsia="Times New Roman"/>
          <w:szCs w:val="24"/>
        </w:rPr>
        <w:t>π</w:t>
      </w:r>
      <w:r w:rsidRPr="008A2D88">
        <w:rPr>
          <w:rFonts w:eastAsia="Times New Roman"/>
          <w:szCs w:val="24"/>
        </w:rPr>
        <w:t xml:space="preserve">οιες είναι οι θέσεις του </w:t>
      </w:r>
      <w:r>
        <w:rPr>
          <w:rFonts w:eastAsia="Times New Roman"/>
          <w:szCs w:val="24"/>
        </w:rPr>
        <w:t xml:space="preserve">και η </w:t>
      </w:r>
      <w:r w:rsidRPr="008A2D88">
        <w:rPr>
          <w:rFonts w:eastAsia="Times New Roman"/>
          <w:szCs w:val="24"/>
        </w:rPr>
        <w:t xml:space="preserve">κυβέρνηση </w:t>
      </w:r>
      <w:r>
        <w:rPr>
          <w:rFonts w:eastAsia="Times New Roman"/>
          <w:szCs w:val="24"/>
        </w:rPr>
        <w:t>θα τον διορίσει. Ε</w:t>
      </w:r>
      <w:r w:rsidRPr="008A2D88">
        <w:rPr>
          <w:rFonts w:eastAsia="Times New Roman"/>
          <w:szCs w:val="24"/>
        </w:rPr>
        <w:t>ίναι μ</w:t>
      </w:r>
      <w:r>
        <w:rPr>
          <w:rFonts w:eastAsia="Times New Roman"/>
          <w:szCs w:val="24"/>
        </w:rPr>
        <w:t>ι</w:t>
      </w:r>
      <w:r w:rsidRPr="008A2D88">
        <w:rPr>
          <w:rFonts w:eastAsia="Times New Roman"/>
          <w:szCs w:val="24"/>
        </w:rPr>
        <w:t>α κοροϊδία απέναντι στον ελληνικό λαό</w:t>
      </w:r>
      <w:r>
        <w:rPr>
          <w:rFonts w:eastAsia="Times New Roman"/>
          <w:szCs w:val="24"/>
        </w:rPr>
        <w:t>. Κ</w:t>
      </w:r>
      <w:r w:rsidRPr="008A2D88">
        <w:rPr>
          <w:rFonts w:eastAsia="Times New Roman"/>
          <w:szCs w:val="24"/>
        </w:rPr>
        <w:t xml:space="preserve">αι βέβαια </w:t>
      </w:r>
      <w:r w:rsidRPr="008A2D88">
        <w:rPr>
          <w:rFonts w:eastAsia="Times New Roman"/>
          <w:szCs w:val="24"/>
        </w:rPr>
        <w:t>το θέμα που τίθεται</w:t>
      </w:r>
      <w:r>
        <w:rPr>
          <w:rFonts w:eastAsia="Times New Roman"/>
          <w:szCs w:val="24"/>
        </w:rPr>
        <w:t>,</w:t>
      </w:r>
      <w:r w:rsidRPr="008A2D88">
        <w:rPr>
          <w:rFonts w:eastAsia="Times New Roman"/>
          <w:szCs w:val="24"/>
        </w:rPr>
        <w:t xml:space="preserve"> </w:t>
      </w:r>
      <w:r>
        <w:rPr>
          <w:rFonts w:eastAsia="Times New Roman"/>
          <w:szCs w:val="24"/>
        </w:rPr>
        <w:t>επίσης,</w:t>
      </w:r>
      <w:r w:rsidRPr="008A2D88">
        <w:rPr>
          <w:rFonts w:eastAsia="Times New Roman"/>
          <w:szCs w:val="24"/>
        </w:rPr>
        <w:t xml:space="preserve"> είναι για να </w:t>
      </w:r>
      <w:r>
        <w:rPr>
          <w:rFonts w:eastAsia="Times New Roman"/>
          <w:szCs w:val="24"/>
        </w:rPr>
        <w:t>προχωράει</w:t>
      </w:r>
      <w:r w:rsidRPr="008A2D88">
        <w:rPr>
          <w:rFonts w:eastAsia="Times New Roman"/>
          <w:szCs w:val="24"/>
        </w:rPr>
        <w:t xml:space="preserve"> πιο γρήγορα η ενσωμάτωση των ευρωπαϊκών </w:t>
      </w:r>
      <w:r>
        <w:rPr>
          <w:rFonts w:eastAsia="Times New Roman"/>
          <w:szCs w:val="24"/>
        </w:rPr>
        <w:t>οδηγιών</w:t>
      </w:r>
      <w:r>
        <w:rPr>
          <w:rFonts w:eastAsia="Times New Roman"/>
          <w:szCs w:val="24"/>
        </w:rPr>
        <w:t>, που ό</w:t>
      </w:r>
      <w:r w:rsidRPr="008A2D88">
        <w:rPr>
          <w:rFonts w:eastAsia="Times New Roman"/>
          <w:szCs w:val="24"/>
        </w:rPr>
        <w:t>λες είναι φιλολαϊκές</w:t>
      </w:r>
      <w:r>
        <w:rPr>
          <w:rFonts w:eastAsia="Times New Roman"/>
          <w:szCs w:val="24"/>
        </w:rPr>
        <w:t>.</w:t>
      </w:r>
      <w:r w:rsidRPr="008A2D88">
        <w:rPr>
          <w:rFonts w:eastAsia="Times New Roman"/>
          <w:szCs w:val="24"/>
        </w:rPr>
        <w:t xml:space="preserve"> Έχουν τσακίσει όχι μόνο την </w:t>
      </w:r>
      <w:r>
        <w:rPr>
          <w:rFonts w:eastAsia="Times New Roman"/>
          <w:szCs w:val="24"/>
        </w:rPr>
        <w:t>Ελλάδα,</w:t>
      </w:r>
      <w:r w:rsidRPr="008A2D88">
        <w:rPr>
          <w:rFonts w:eastAsia="Times New Roman"/>
          <w:szCs w:val="24"/>
        </w:rPr>
        <w:t xml:space="preserve"> αλλά και όλους τους ευρωπαϊκούς </w:t>
      </w:r>
      <w:r>
        <w:rPr>
          <w:rFonts w:eastAsia="Times New Roman"/>
          <w:szCs w:val="24"/>
        </w:rPr>
        <w:t>λαούς.</w:t>
      </w:r>
    </w:p>
    <w:p w14:paraId="03B0F0C8" w14:textId="77777777" w:rsidR="00E66FB6" w:rsidRDefault="00A447A4">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w:t>
      </w:r>
      <w:r>
        <w:rPr>
          <w:rFonts w:eastAsia="Times New Roman"/>
          <w:szCs w:val="24"/>
        </w:rPr>
        <w:t>υ ομιλίας του κυρίου Βουλευτή)</w:t>
      </w:r>
    </w:p>
    <w:p w14:paraId="03B0F0C9" w14:textId="77777777" w:rsidR="00E66FB6" w:rsidRDefault="00A447A4">
      <w:pPr>
        <w:spacing w:line="600" w:lineRule="auto"/>
        <w:ind w:firstLine="720"/>
        <w:jc w:val="both"/>
        <w:rPr>
          <w:rFonts w:eastAsia="Times New Roman" w:cs="Times New Roman"/>
          <w:szCs w:val="24"/>
        </w:rPr>
      </w:pPr>
      <w:r>
        <w:rPr>
          <w:rFonts w:eastAsia="Times New Roman"/>
          <w:szCs w:val="24"/>
        </w:rPr>
        <w:t xml:space="preserve">Κυρία Πρόεδρε, θα μου δώσετε δύο λεπτά ανοχή. </w:t>
      </w:r>
    </w:p>
    <w:p w14:paraId="03B0F0CA" w14:textId="77777777" w:rsidR="00E66FB6" w:rsidRDefault="00A447A4">
      <w:pPr>
        <w:spacing w:line="600" w:lineRule="auto"/>
        <w:ind w:firstLine="720"/>
        <w:jc w:val="both"/>
        <w:rPr>
          <w:rFonts w:eastAsia="Times New Roman" w:cs="Times New Roman"/>
          <w:szCs w:val="24"/>
        </w:rPr>
      </w:pPr>
      <w:r w:rsidRPr="00CC2F56">
        <w:rPr>
          <w:rFonts w:eastAsia="Times New Roman" w:cs="Times New Roman"/>
          <w:szCs w:val="24"/>
        </w:rPr>
        <w:t xml:space="preserve">Επομένως, </w:t>
      </w:r>
      <w:r>
        <w:rPr>
          <w:rFonts w:eastAsia="Times New Roman" w:cs="Times New Roman"/>
          <w:szCs w:val="24"/>
        </w:rPr>
        <w:t>δεν</w:t>
      </w:r>
      <w:r w:rsidRPr="00CC2F56">
        <w:rPr>
          <w:rFonts w:eastAsia="Times New Roman" w:cs="Times New Roman"/>
          <w:szCs w:val="24"/>
        </w:rPr>
        <w:t xml:space="preserve"> συμφωνούμε και τα καταψηφίζουμε</w:t>
      </w:r>
      <w:r>
        <w:rPr>
          <w:rFonts w:eastAsia="Times New Roman" w:cs="Times New Roman"/>
          <w:szCs w:val="24"/>
        </w:rPr>
        <w:t xml:space="preserve">. Σε ορισμένα άρθρα δεν </w:t>
      </w:r>
      <w:r w:rsidRPr="00CC2F56">
        <w:rPr>
          <w:rFonts w:eastAsia="Times New Roman" w:cs="Times New Roman"/>
          <w:szCs w:val="24"/>
        </w:rPr>
        <w:t xml:space="preserve">έχουμε πρόβλημα όπως είναι το </w:t>
      </w:r>
      <w:r>
        <w:rPr>
          <w:rFonts w:eastAsia="Times New Roman" w:cs="Times New Roman"/>
          <w:szCs w:val="24"/>
        </w:rPr>
        <w:t>άρθρο 2,</w:t>
      </w:r>
      <w:r w:rsidRPr="00CC2F56">
        <w:rPr>
          <w:rFonts w:eastAsia="Times New Roman" w:cs="Times New Roman"/>
          <w:szCs w:val="24"/>
        </w:rPr>
        <w:t xml:space="preserve"> με τις διευκρινίσεις που δόθηκαν</w:t>
      </w:r>
      <w:r>
        <w:rPr>
          <w:rFonts w:eastAsia="Times New Roman" w:cs="Times New Roman"/>
          <w:szCs w:val="24"/>
        </w:rPr>
        <w:t>,</w:t>
      </w:r>
      <w:r w:rsidRPr="00CC2F56">
        <w:rPr>
          <w:rFonts w:eastAsia="Times New Roman" w:cs="Times New Roman"/>
          <w:szCs w:val="24"/>
        </w:rPr>
        <w:t xml:space="preserve"> το </w:t>
      </w:r>
      <w:r>
        <w:rPr>
          <w:rFonts w:eastAsia="Times New Roman" w:cs="Times New Roman"/>
          <w:szCs w:val="24"/>
        </w:rPr>
        <w:t xml:space="preserve">άρθρο </w:t>
      </w:r>
      <w:r w:rsidRPr="00CC2F56">
        <w:rPr>
          <w:rFonts w:eastAsia="Times New Roman" w:cs="Times New Roman"/>
          <w:szCs w:val="24"/>
        </w:rPr>
        <w:t xml:space="preserve">3 </w:t>
      </w:r>
      <w:r>
        <w:rPr>
          <w:rFonts w:eastAsia="Times New Roman" w:cs="Times New Roman"/>
          <w:szCs w:val="24"/>
        </w:rPr>
        <w:t xml:space="preserve">και το άρθρο </w:t>
      </w:r>
      <w:r w:rsidRPr="00CC2F56">
        <w:rPr>
          <w:rFonts w:eastAsia="Times New Roman" w:cs="Times New Roman"/>
          <w:szCs w:val="24"/>
        </w:rPr>
        <w:t>4</w:t>
      </w:r>
      <w:r>
        <w:rPr>
          <w:rFonts w:eastAsia="Times New Roman" w:cs="Times New Roman"/>
          <w:szCs w:val="24"/>
        </w:rPr>
        <w:t>.</w:t>
      </w:r>
    </w:p>
    <w:p w14:paraId="03B0F0C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το </w:t>
      </w:r>
      <w:r>
        <w:rPr>
          <w:rFonts w:eastAsia="Times New Roman" w:cs="Times New Roman"/>
          <w:szCs w:val="24"/>
        </w:rPr>
        <w:t>Ί</w:t>
      </w:r>
      <w:r w:rsidRPr="00CC2F56">
        <w:rPr>
          <w:rFonts w:eastAsia="Times New Roman" w:cs="Times New Roman"/>
          <w:szCs w:val="24"/>
        </w:rPr>
        <w:t xml:space="preserve">δρυμα </w:t>
      </w:r>
      <w:r w:rsidRPr="00CC2F56">
        <w:rPr>
          <w:rFonts w:eastAsia="Times New Roman" w:cs="Times New Roman"/>
          <w:szCs w:val="24"/>
        </w:rPr>
        <w:t>της Βουλής</w:t>
      </w:r>
      <w:r>
        <w:rPr>
          <w:rFonts w:eastAsia="Times New Roman" w:cs="Times New Roman"/>
          <w:szCs w:val="24"/>
        </w:rPr>
        <w:t>, εμ</w:t>
      </w:r>
      <w:r w:rsidRPr="00CC2F56">
        <w:rPr>
          <w:rFonts w:eastAsia="Times New Roman" w:cs="Times New Roman"/>
          <w:szCs w:val="24"/>
        </w:rPr>
        <w:t xml:space="preserve">είς πρέπει να ξεκαθαρίσουμε </w:t>
      </w:r>
      <w:r>
        <w:rPr>
          <w:rFonts w:eastAsia="Times New Roman" w:cs="Times New Roman"/>
          <w:szCs w:val="24"/>
        </w:rPr>
        <w:t>-</w:t>
      </w:r>
      <w:r w:rsidRPr="00CC2F56">
        <w:rPr>
          <w:rFonts w:eastAsia="Times New Roman" w:cs="Times New Roman"/>
          <w:szCs w:val="24"/>
        </w:rPr>
        <w:t xml:space="preserve">και δεν ξέρω </w:t>
      </w:r>
      <w:r>
        <w:rPr>
          <w:rFonts w:eastAsia="Times New Roman" w:cs="Times New Roman"/>
          <w:szCs w:val="24"/>
        </w:rPr>
        <w:t xml:space="preserve">αν διορθώθηκε </w:t>
      </w:r>
      <w:r w:rsidRPr="00CC2F56">
        <w:rPr>
          <w:rFonts w:eastAsia="Times New Roman" w:cs="Times New Roman"/>
          <w:szCs w:val="24"/>
        </w:rPr>
        <w:t>στην έκθεση</w:t>
      </w:r>
      <w:r>
        <w:rPr>
          <w:rFonts w:eastAsia="Times New Roman" w:cs="Times New Roman"/>
          <w:szCs w:val="24"/>
        </w:rPr>
        <w:t>-</w:t>
      </w:r>
      <w:r w:rsidRPr="00CC2F56">
        <w:rPr>
          <w:rFonts w:eastAsia="Times New Roman" w:cs="Times New Roman"/>
          <w:szCs w:val="24"/>
        </w:rPr>
        <w:t xml:space="preserve"> ότι το </w:t>
      </w:r>
      <w:r>
        <w:rPr>
          <w:rFonts w:eastAsia="Times New Roman" w:cs="Times New Roman"/>
          <w:szCs w:val="24"/>
        </w:rPr>
        <w:t xml:space="preserve">Κομμουνιστικό Κόμμα </w:t>
      </w:r>
      <w:r w:rsidRPr="00CC2F56">
        <w:rPr>
          <w:rFonts w:eastAsia="Times New Roman" w:cs="Times New Roman"/>
          <w:szCs w:val="24"/>
        </w:rPr>
        <w:t xml:space="preserve">Ελλάδας δεν </w:t>
      </w:r>
      <w:r>
        <w:rPr>
          <w:rFonts w:eastAsia="Times New Roman" w:cs="Times New Roman"/>
          <w:szCs w:val="24"/>
        </w:rPr>
        <w:t>συμφώνησε</w:t>
      </w:r>
      <w:r w:rsidRPr="00CC2F56">
        <w:rPr>
          <w:rFonts w:eastAsia="Times New Roman" w:cs="Times New Roman"/>
          <w:szCs w:val="24"/>
        </w:rPr>
        <w:t xml:space="preserve"> το 1996 και το 1999</w:t>
      </w:r>
      <w:r>
        <w:rPr>
          <w:rFonts w:eastAsia="Times New Roman" w:cs="Times New Roman"/>
          <w:szCs w:val="24"/>
        </w:rPr>
        <w:t>. Ή</w:t>
      </w:r>
      <w:r w:rsidRPr="00CC2F56">
        <w:rPr>
          <w:rFonts w:eastAsia="Times New Roman" w:cs="Times New Roman"/>
          <w:szCs w:val="24"/>
        </w:rPr>
        <w:t>ταν κατά της συγκρότησης</w:t>
      </w:r>
      <w:r>
        <w:rPr>
          <w:rFonts w:eastAsia="Times New Roman" w:cs="Times New Roman"/>
          <w:szCs w:val="24"/>
        </w:rPr>
        <w:t>.</w:t>
      </w:r>
    </w:p>
    <w:p w14:paraId="03B0F0CC" w14:textId="77777777" w:rsidR="00E66FB6" w:rsidRDefault="00A447A4">
      <w:pPr>
        <w:spacing w:line="600" w:lineRule="auto"/>
        <w:ind w:firstLine="720"/>
        <w:jc w:val="both"/>
        <w:rPr>
          <w:rFonts w:eastAsia="Times New Roman" w:cs="Times New Roman"/>
          <w:szCs w:val="24"/>
        </w:rPr>
      </w:pPr>
      <w:r w:rsidRPr="00CC2F56">
        <w:rPr>
          <w:rFonts w:eastAsia="Times New Roman" w:cs="Times New Roman"/>
          <w:b/>
          <w:szCs w:val="24"/>
        </w:rPr>
        <w:t>ΙΩΑΝΝΗΣ ΤΡΑΓΑΚΗΣ:</w:t>
      </w:r>
      <w:r>
        <w:rPr>
          <w:rFonts w:eastAsia="Times New Roman" w:cs="Times New Roman"/>
          <w:szCs w:val="24"/>
        </w:rPr>
        <w:t xml:space="preserve"> Σωστό είναι αυτό.</w:t>
      </w:r>
    </w:p>
    <w:p w14:paraId="03B0F0CD" w14:textId="77777777" w:rsidR="00E66FB6" w:rsidRDefault="00A447A4">
      <w:pPr>
        <w:spacing w:line="600" w:lineRule="auto"/>
        <w:ind w:firstLine="720"/>
        <w:jc w:val="both"/>
        <w:rPr>
          <w:rFonts w:eastAsia="Times New Roman" w:cs="Times New Roman"/>
          <w:szCs w:val="24"/>
        </w:rPr>
      </w:pPr>
      <w:r w:rsidRPr="007402B2">
        <w:rPr>
          <w:rFonts w:eastAsia="Times New Roman" w:cs="Times New Roman"/>
          <w:b/>
          <w:szCs w:val="24"/>
        </w:rPr>
        <w:t>ΑΘΑΝΑΣΙΟΣ Π</w:t>
      </w:r>
      <w:r w:rsidRPr="007402B2">
        <w:rPr>
          <w:rFonts w:eastAsia="Times New Roman" w:cs="Times New Roman"/>
          <w:b/>
          <w:szCs w:val="24"/>
        </w:rPr>
        <w:t>ΑΦΙΛΗΣ:</w:t>
      </w:r>
      <w:r>
        <w:rPr>
          <w:rFonts w:eastAsia="Times New Roman" w:cs="Times New Roman"/>
          <w:szCs w:val="24"/>
        </w:rPr>
        <w:t xml:space="preserve"> Έτσι είναι, τ</w:t>
      </w:r>
      <w:r w:rsidRPr="00CC2F56">
        <w:rPr>
          <w:rFonts w:eastAsia="Times New Roman" w:cs="Times New Roman"/>
          <w:szCs w:val="24"/>
        </w:rPr>
        <w:t xml:space="preserve">ο ξέρει και ο </w:t>
      </w:r>
      <w:r>
        <w:rPr>
          <w:rFonts w:eastAsia="Times New Roman" w:cs="Times New Roman"/>
          <w:szCs w:val="24"/>
        </w:rPr>
        <w:t>κ.</w:t>
      </w:r>
      <w:r w:rsidRPr="00FC6D50">
        <w:rPr>
          <w:rFonts w:eastAsia="Times New Roman" w:cs="Times New Roman"/>
          <w:szCs w:val="24"/>
        </w:rPr>
        <w:t xml:space="preserve"> </w:t>
      </w:r>
      <w:proofErr w:type="spellStart"/>
      <w:r>
        <w:rPr>
          <w:rFonts w:eastAsia="Times New Roman" w:cs="Times New Roman"/>
          <w:szCs w:val="24"/>
        </w:rPr>
        <w:t>Τραγάκης</w:t>
      </w:r>
      <w:proofErr w:type="spellEnd"/>
      <w:r w:rsidRPr="00CC2F56">
        <w:rPr>
          <w:rFonts w:eastAsia="Times New Roman" w:cs="Times New Roman"/>
          <w:szCs w:val="24"/>
        </w:rPr>
        <w:t xml:space="preserve"> που είναι και πιο παλιός</w:t>
      </w:r>
      <w:r>
        <w:rPr>
          <w:rFonts w:eastAsia="Times New Roman" w:cs="Times New Roman"/>
          <w:szCs w:val="24"/>
        </w:rPr>
        <w:t>.</w:t>
      </w:r>
    </w:p>
    <w:p w14:paraId="03B0F0C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Γιατί</w:t>
      </w:r>
      <w:r w:rsidRPr="00CC2F56">
        <w:rPr>
          <w:rFonts w:eastAsia="Times New Roman" w:cs="Times New Roman"/>
          <w:szCs w:val="24"/>
        </w:rPr>
        <w:t xml:space="preserve"> δεν συμφωνήσαμε</w:t>
      </w:r>
      <w:r>
        <w:rPr>
          <w:rFonts w:eastAsia="Times New Roman" w:cs="Times New Roman"/>
          <w:szCs w:val="24"/>
        </w:rPr>
        <w:t xml:space="preserve">; Διότι </w:t>
      </w:r>
      <w:r w:rsidRPr="00CC2F56">
        <w:rPr>
          <w:rFonts w:eastAsia="Times New Roman" w:cs="Times New Roman"/>
          <w:szCs w:val="24"/>
        </w:rPr>
        <w:t xml:space="preserve">τα θέματα που χειρίζεται το </w:t>
      </w:r>
      <w:r>
        <w:rPr>
          <w:rFonts w:eastAsia="Times New Roman" w:cs="Times New Roman"/>
          <w:szCs w:val="24"/>
        </w:rPr>
        <w:t>Ί</w:t>
      </w:r>
      <w:r w:rsidRPr="00CC2F56">
        <w:rPr>
          <w:rFonts w:eastAsia="Times New Roman" w:cs="Times New Roman"/>
          <w:szCs w:val="24"/>
        </w:rPr>
        <w:t xml:space="preserve">δρυμα της Βουλής για τον </w:t>
      </w:r>
      <w:r>
        <w:rPr>
          <w:rFonts w:eastAsia="Times New Roman" w:cs="Times New Roman"/>
          <w:szCs w:val="24"/>
        </w:rPr>
        <w:t xml:space="preserve">κοινοβουλευτισμό </w:t>
      </w:r>
      <w:r>
        <w:rPr>
          <w:rFonts w:eastAsia="Times New Roman" w:cs="Times New Roman"/>
          <w:szCs w:val="24"/>
        </w:rPr>
        <w:t xml:space="preserve">και τη </w:t>
      </w:r>
      <w:r>
        <w:rPr>
          <w:rFonts w:eastAsia="Times New Roman" w:cs="Times New Roman"/>
          <w:szCs w:val="24"/>
        </w:rPr>
        <w:t>δ</w:t>
      </w:r>
      <w:r w:rsidRPr="00CC2F56">
        <w:rPr>
          <w:rFonts w:eastAsia="Times New Roman" w:cs="Times New Roman"/>
          <w:szCs w:val="24"/>
        </w:rPr>
        <w:t xml:space="preserve">ημοκρατία </w:t>
      </w:r>
      <w:r w:rsidRPr="00CC2F56">
        <w:rPr>
          <w:rFonts w:eastAsia="Times New Roman" w:cs="Times New Roman"/>
          <w:szCs w:val="24"/>
        </w:rPr>
        <w:t>είναι ευρύτερα</w:t>
      </w:r>
      <w:r>
        <w:rPr>
          <w:rFonts w:eastAsia="Times New Roman" w:cs="Times New Roman"/>
          <w:szCs w:val="24"/>
        </w:rPr>
        <w:t>,</w:t>
      </w:r>
      <w:r w:rsidRPr="00CC2F56">
        <w:rPr>
          <w:rFonts w:eastAsia="Times New Roman" w:cs="Times New Roman"/>
          <w:szCs w:val="24"/>
        </w:rPr>
        <w:t xml:space="preserve"> είναι κοινωνικά</w:t>
      </w:r>
      <w:r>
        <w:rPr>
          <w:rFonts w:eastAsia="Times New Roman" w:cs="Times New Roman"/>
          <w:szCs w:val="24"/>
        </w:rPr>
        <w:t>,</w:t>
      </w:r>
      <w:r w:rsidRPr="00CC2F56">
        <w:rPr>
          <w:rFonts w:eastAsia="Times New Roman" w:cs="Times New Roman"/>
          <w:szCs w:val="24"/>
        </w:rPr>
        <w:t xml:space="preserve"> είναι πολιτικά</w:t>
      </w:r>
      <w:r w:rsidRPr="00FC6D50">
        <w:rPr>
          <w:rFonts w:eastAsia="Times New Roman" w:cs="Times New Roman"/>
          <w:szCs w:val="24"/>
        </w:rPr>
        <w:t>,</w:t>
      </w:r>
      <w:r w:rsidRPr="00CC2F56">
        <w:rPr>
          <w:rFonts w:eastAsia="Times New Roman" w:cs="Times New Roman"/>
          <w:szCs w:val="24"/>
        </w:rPr>
        <w:t xml:space="preserve"> </w:t>
      </w:r>
      <w:r>
        <w:rPr>
          <w:rFonts w:eastAsia="Times New Roman" w:cs="Times New Roman"/>
          <w:szCs w:val="24"/>
        </w:rPr>
        <w:t>αφορούν</w:t>
      </w:r>
      <w:r w:rsidRPr="00CC2F56">
        <w:rPr>
          <w:rFonts w:eastAsia="Times New Roman" w:cs="Times New Roman"/>
          <w:szCs w:val="24"/>
        </w:rPr>
        <w:t xml:space="preserve"> θέματα διεθνών σχέσεων</w:t>
      </w:r>
      <w:r>
        <w:rPr>
          <w:rFonts w:eastAsia="Times New Roman" w:cs="Times New Roman"/>
          <w:szCs w:val="24"/>
        </w:rPr>
        <w:t>. Δ</w:t>
      </w:r>
      <w:r w:rsidRPr="00CC2F56">
        <w:rPr>
          <w:rFonts w:eastAsia="Times New Roman" w:cs="Times New Roman"/>
          <w:szCs w:val="24"/>
        </w:rPr>
        <w:t>ραστηριότητες δηλαδή</w:t>
      </w:r>
      <w:r>
        <w:rPr>
          <w:rFonts w:eastAsia="Times New Roman" w:cs="Times New Roman"/>
          <w:szCs w:val="24"/>
        </w:rPr>
        <w:t>,</w:t>
      </w:r>
      <w:r w:rsidRPr="00CC2F56">
        <w:rPr>
          <w:rFonts w:eastAsia="Times New Roman" w:cs="Times New Roman"/>
          <w:szCs w:val="24"/>
        </w:rPr>
        <w:t xml:space="preserve"> που</w:t>
      </w:r>
      <w:r>
        <w:rPr>
          <w:rFonts w:eastAsia="Times New Roman" w:cs="Times New Roman"/>
          <w:szCs w:val="24"/>
        </w:rPr>
        <w:t xml:space="preserve"> αναπτύσσονται </w:t>
      </w:r>
      <w:r>
        <w:rPr>
          <w:rFonts w:eastAsia="Times New Roman" w:cs="Times New Roman"/>
          <w:szCs w:val="24"/>
        </w:rPr>
        <w:lastRenderedPageBreak/>
        <w:t xml:space="preserve">συνολικά από το </w:t>
      </w:r>
      <w:r>
        <w:rPr>
          <w:rFonts w:eastAsia="Times New Roman" w:cs="Times New Roman"/>
          <w:szCs w:val="24"/>
        </w:rPr>
        <w:t>ί</w:t>
      </w:r>
      <w:r w:rsidRPr="00CC2F56">
        <w:rPr>
          <w:rFonts w:eastAsia="Times New Roman" w:cs="Times New Roman"/>
          <w:szCs w:val="24"/>
        </w:rPr>
        <w:t xml:space="preserve">δρυμα </w:t>
      </w:r>
      <w:r w:rsidRPr="00CC2F56">
        <w:rPr>
          <w:rFonts w:eastAsia="Times New Roman" w:cs="Times New Roman"/>
          <w:szCs w:val="24"/>
        </w:rPr>
        <w:t>αυτό</w:t>
      </w:r>
      <w:r>
        <w:rPr>
          <w:rFonts w:eastAsia="Times New Roman" w:cs="Times New Roman"/>
          <w:szCs w:val="24"/>
        </w:rPr>
        <w:t>,</w:t>
      </w:r>
      <w:r w:rsidRPr="00CC2F56">
        <w:rPr>
          <w:rFonts w:eastAsia="Times New Roman" w:cs="Times New Roman"/>
          <w:szCs w:val="24"/>
        </w:rPr>
        <w:t xml:space="preserve"> αφορούν πολλές πλευρές της πολιτικής</w:t>
      </w:r>
      <w:r>
        <w:rPr>
          <w:rFonts w:eastAsia="Times New Roman" w:cs="Times New Roman"/>
          <w:szCs w:val="24"/>
        </w:rPr>
        <w:t>,</w:t>
      </w:r>
      <w:r w:rsidRPr="00CC2F56">
        <w:rPr>
          <w:rFonts w:eastAsia="Times New Roman" w:cs="Times New Roman"/>
          <w:szCs w:val="24"/>
        </w:rPr>
        <w:t xml:space="preserve"> κοινωνικής</w:t>
      </w:r>
      <w:r>
        <w:rPr>
          <w:rFonts w:eastAsia="Times New Roman" w:cs="Times New Roman"/>
          <w:szCs w:val="24"/>
        </w:rPr>
        <w:t>,</w:t>
      </w:r>
      <w:r w:rsidRPr="00CC2F56">
        <w:rPr>
          <w:rFonts w:eastAsia="Times New Roman" w:cs="Times New Roman"/>
          <w:szCs w:val="24"/>
        </w:rPr>
        <w:t xml:space="preserve"> αλλά και των διεθνών σχέσεων της χώρας</w:t>
      </w:r>
      <w:r>
        <w:rPr>
          <w:rFonts w:eastAsia="Times New Roman" w:cs="Times New Roman"/>
          <w:szCs w:val="24"/>
        </w:rPr>
        <w:t xml:space="preserve">. </w:t>
      </w:r>
    </w:p>
    <w:p w14:paraId="03B0F0C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Εμ</w:t>
      </w:r>
      <w:r w:rsidRPr="00CC2F56">
        <w:rPr>
          <w:rFonts w:eastAsia="Times New Roman" w:cs="Times New Roman"/>
          <w:szCs w:val="24"/>
        </w:rPr>
        <w:t xml:space="preserve">είς θέλουμε να μιλήσουμε καθαρά και </w:t>
      </w:r>
      <w:r>
        <w:rPr>
          <w:rFonts w:eastAsia="Times New Roman" w:cs="Times New Roman"/>
          <w:szCs w:val="24"/>
        </w:rPr>
        <w:t xml:space="preserve">να </w:t>
      </w:r>
      <w:r w:rsidRPr="00CC2F56">
        <w:rPr>
          <w:rFonts w:eastAsia="Times New Roman" w:cs="Times New Roman"/>
          <w:szCs w:val="24"/>
        </w:rPr>
        <w:t>το γνωρίζει ο ελληνικός λαός</w:t>
      </w:r>
      <w:r>
        <w:rPr>
          <w:rFonts w:eastAsia="Times New Roman" w:cs="Times New Roman"/>
          <w:szCs w:val="24"/>
        </w:rPr>
        <w:t>.</w:t>
      </w:r>
      <w:r>
        <w:rPr>
          <w:rFonts w:eastAsia="Times New Roman" w:cs="Times New Roman"/>
          <w:szCs w:val="24"/>
        </w:rPr>
        <w:t xml:space="preserve"> Δ</w:t>
      </w:r>
      <w:r w:rsidRPr="00CC2F56">
        <w:rPr>
          <w:rFonts w:eastAsia="Times New Roman" w:cs="Times New Roman"/>
          <w:szCs w:val="24"/>
        </w:rPr>
        <w:t xml:space="preserve">εν μπορεί να υπάρξει συναίνεση ούτε κοινή συνισταμένη σε </w:t>
      </w:r>
      <w:r>
        <w:rPr>
          <w:rFonts w:eastAsia="Times New Roman" w:cs="Times New Roman"/>
          <w:szCs w:val="24"/>
        </w:rPr>
        <w:t>κόμματα</w:t>
      </w:r>
      <w:r w:rsidRPr="00CC2F56">
        <w:rPr>
          <w:rFonts w:eastAsia="Times New Roman" w:cs="Times New Roman"/>
          <w:szCs w:val="24"/>
        </w:rPr>
        <w:t xml:space="preserve"> που έχουν πολύ διαφορετική πολιτική</w:t>
      </w:r>
      <w:r>
        <w:rPr>
          <w:rFonts w:eastAsia="Times New Roman" w:cs="Times New Roman"/>
          <w:szCs w:val="24"/>
        </w:rPr>
        <w:t xml:space="preserve"> ο</w:t>
      </w:r>
      <w:r w:rsidRPr="00CC2F56">
        <w:rPr>
          <w:rFonts w:eastAsia="Times New Roman" w:cs="Times New Roman"/>
          <w:szCs w:val="24"/>
        </w:rPr>
        <w:t>ύτε μπορεί να υπάρξουν συμβιβασμοί σε ορισμένα πράγματα</w:t>
      </w:r>
      <w:r>
        <w:rPr>
          <w:rFonts w:eastAsia="Times New Roman" w:cs="Times New Roman"/>
          <w:szCs w:val="24"/>
        </w:rPr>
        <w:t>.</w:t>
      </w:r>
      <w:r w:rsidRPr="00CC2F56">
        <w:rPr>
          <w:rFonts w:eastAsia="Times New Roman" w:cs="Times New Roman"/>
          <w:szCs w:val="24"/>
        </w:rPr>
        <w:t xml:space="preserve"> Φυσικά αν είναι </w:t>
      </w:r>
      <w:r>
        <w:rPr>
          <w:rFonts w:eastAsia="Times New Roman" w:cs="Times New Roman"/>
          <w:szCs w:val="24"/>
        </w:rPr>
        <w:t xml:space="preserve">ένα </w:t>
      </w:r>
      <w:r w:rsidRPr="00CC2F56">
        <w:rPr>
          <w:rFonts w:eastAsia="Times New Roman" w:cs="Times New Roman"/>
          <w:szCs w:val="24"/>
        </w:rPr>
        <w:t>δευτερεύον αντικείμενο</w:t>
      </w:r>
      <w:r w:rsidRPr="008063A8">
        <w:rPr>
          <w:rFonts w:eastAsia="Times New Roman" w:cs="Times New Roman"/>
          <w:szCs w:val="24"/>
        </w:rPr>
        <w:t>,</w:t>
      </w:r>
      <w:r w:rsidRPr="00CC2F56">
        <w:rPr>
          <w:rFonts w:eastAsia="Times New Roman" w:cs="Times New Roman"/>
          <w:szCs w:val="24"/>
        </w:rPr>
        <w:t xml:space="preserve"> μπορεί να μην υπάρχει</w:t>
      </w:r>
      <w:r>
        <w:rPr>
          <w:rFonts w:eastAsia="Times New Roman" w:cs="Times New Roman"/>
          <w:szCs w:val="24"/>
        </w:rPr>
        <w:t xml:space="preserve"> σύγκρουση και ν</w:t>
      </w:r>
      <w:r w:rsidRPr="00CC2F56">
        <w:rPr>
          <w:rFonts w:eastAsia="Times New Roman" w:cs="Times New Roman"/>
          <w:szCs w:val="24"/>
        </w:rPr>
        <w:t xml:space="preserve">α υπάρχει μία </w:t>
      </w:r>
      <w:r>
        <w:rPr>
          <w:rFonts w:eastAsia="Times New Roman" w:cs="Times New Roman"/>
          <w:szCs w:val="24"/>
        </w:rPr>
        <w:t>ανοχή. Α</w:t>
      </w:r>
      <w:r w:rsidRPr="00CC2F56">
        <w:rPr>
          <w:rFonts w:eastAsia="Times New Roman" w:cs="Times New Roman"/>
          <w:szCs w:val="24"/>
        </w:rPr>
        <w:t xml:space="preserve">λλά </w:t>
      </w:r>
      <w:r>
        <w:rPr>
          <w:rFonts w:eastAsia="Times New Roman" w:cs="Times New Roman"/>
          <w:szCs w:val="24"/>
        </w:rPr>
        <w:t xml:space="preserve">ως προς τη συνολική </w:t>
      </w:r>
      <w:r w:rsidRPr="00CC2F56">
        <w:rPr>
          <w:rFonts w:eastAsia="Times New Roman" w:cs="Times New Roman"/>
          <w:szCs w:val="24"/>
        </w:rPr>
        <w:t xml:space="preserve">κατεύθυνση </w:t>
      </w:r>
      <w:r>
        <w:rPr>
          <w:rFonts w:eastAsia="Times New Roman" w:cs="Times New Roman"/>
          <w:szCs w:val="24"/>
        </w:rPr>
        <w:t>-</w:t>
      </w:r>
      <w:r w:rsidRPr="00CC2F56">
        <w:rPr>
          <w:rFonts w:eastAsia="Times New Roman" w:cs="Times New Roman"/>
          <w:szCs w:val="24"/>
        </w:rPr>
        <w:t>και μπορώ να πω πάρα πολλά παραδείγματα</w:t>
      </w:r>
      <w:r>
        <w:rPr>
          <w:rFonts w:eastAsia="Times New Roman" w:cs="Times New Roman"/>
          <w:szCs w:val="24"/>
        </w:rPr>
        <w:t>,</w:t>
      </w:r>
      <w:r w:rsidRPr="00CC2F56">
        <w:rPr>
          <w:rFonts w:eastAsia="Times New Roman" w:cs="Times New Roman"/>
          <w:szCs w:val="24"/>
        </w:rPr>
        <w:t xml:space="preserve"> ακόμα και τώρα</w:t>
      </w:r>
      <w:r>
        <w:rPr>
          <w:rFonts w:eastAsia="Times New Roman" w:cs="Times New Roman"/>
          <w:szCs w:val="24"/>
        </w:rPr>
        <w:t xml:space="preserve">- </w:t>
      </w:r>
      <w:r w:rsidRPr="00CC2F56">
        <w:rPr>
          <w:rFonts w:eastAsia="Times New Roman" w:cs="Times New Roman"/>
          <w:szCs w:val="24"/>
        </w:rPr>
        <w:t xml:space="preserve">έχουμε </w:t>
      </w:r>
      <w:r>
        <w:rPr>
          <w:rFonts w:eastAsia="Times New Roman" w:cs="Times New Roman"/>
          <w:szCs w:val="24"/>
        </w:rPr>
        <w:t>ριζικές</w:t>
      </w:r>
      <w:r w:rsidRPr="00CC2F56">
        <w:rPr>
          <w:rFonts w:eastAsia="Times New Roman" w:cs="Times New Roman"/>
          <w:szCs w:val="24"/>
        </w:rPr>
        <w:t xml:space="preserve"> διαφωνίες</w:t>
      </w:r>
      <w:r>
        <w:rPr>
          <w:rFonts w:eastAsia="Times New Roman" w:cs="Times New Roman"/>
          <w:szCs w:val="24"/>
        </w:rPr>
        <w:t xml:space="preserve"> και δ</w:t>
      </w:r>
      <w:r w:rsidRPr="00CC2F56">
        <w:rPr>
          <w:rFonts w:eastAsia="Times New Roman" w:cs="Times New Roman"/>
          <w:szCs w:val="24"/>
        </w:rPr>
        <w:t>εν μπορεί να είναι της Βουλής</w:t>
      </w:r>
      <w:r>
        <w:rPr>
          <w:rFonts w:eastAsia="Times New Roman" w:cs="Times New Roman"/>
          <w:szCs w:val="24"/>
        </w:rPr>
        <w:t>,</w:t>
      </w:r>
      <w:r w:rsidRPr="00CC2F56">
        <w:rPr>
          <w:rFonts w:eastAsia="Times New Roman" w:cs="Times New Roman"/>
          <w:szCs w:val="24"/>
        </w:rPr>
        <w:t xml:space="preserve"> </w:t>
      </w:r>
      <w:r>
        <w:rPr>
          <w:rFonts w:eastAsia="Times New Roman" w:cs="Times New Roman"/>
          <w:szCs w:val="24"/>
        </w:rPr>
        <w:t xml:space="preserve">αλλά </w:t>
      </w:r>
      <w:r w:rsidRPr="00CC2F56">
        <w:rPr>
          <w:rFonts w:eastAsia="Times New Roman" w:cs="Times New Roman"/>
          <w:szCs w:val="24"/>
        </w:rPr>
        <w:t>θα είναι της εκάστοτε κυβερνητικής πλειοψηφίας</w:t>
      </w:r>
      <w:r>
        <w:rPr>
          <w:rFonts w:eastAsia="Times New Roman" w:cs="Times New Roman"/>
          <w:szCs w:val="24"/>
        </w:rPr>
        <w:t>.</w:t>
      </w:r>
    </w:p>
    <w:p w14:paraId="03B0F0D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Και</w:t>
      </w:r>
      <w:r w:rsidRPr="00CC2F56">
        <w:rPr>
          <w:rFonts w:eastAsia="Times New Roman" w:cs="Times New Roman"/>
          <w:szCs w:val="24"/>
        </w:rPr>
        <w:t xml:space="preserve"> για να το πάω και παραπέρα</w:t>
      </w:r>
      <w:r w:rsidRPr="008063A8">
        <w:rPr>
          <w:rFonts w:eastAsia="Times New Roman" w:cs="Times New Roman"/>
          <w:szCs w:val="24"/>
        </w:rPr>
        <w:t>,</w:t>
      </w:r>
      <w:r w:rsidRPr="00CC2F56">
        <w:rPr>
          <w:rFonts w:eastAsia="Times New Roman" w:cs="Times New Roman"/>
          <w:szCs w:val="24"/>
        </w:rPr>
        <w:t xml:space="preserve"> θα σας πω ένα παράδειγμα</w:t>
      </w:r>
      <w:r>
        <w:rPr>
          <w:rFonts w:eastAsia="Times New Roman" w:cs="Times New Roman"/>
          <w:szCs w:val="24"/>
        </w:rPr>
        <w:t>: Στα θέματα</w:t>
      </w:r>
      <w:r w:rsidRPr="00CC2F56">
        <w:rPr>
          <w:rFonts w:eastAsia="Times New Roman" w:cs="Times New Roman"/>
          <w:szCs w:val="24"/>
        </w:rPr>
        <w:t xml:space="preserve"> της Ευρωπαϊκής Ένωσης</w:t>
      </w:r>
      <w:r>
        <w:rPr>
          <w:rFonts w:eastAsia="Times New Roman" w:cs="Times New Roman"/>
          <w:szCs w:val="24"/>
        </w:rPr>
        <w:t>,</w:t>
      </w:r>
      <w:r w:rsidRPr="00CC2F56">
        <w:rPr>
          <w:rFonts w:eastAsia="Times New Roman" w:cs="Times New Roman"/>
          <w:szCs w:val="24"/>
        </w:rPr>
        <w:t xml:space="preserve"> στα θέματα του ΝΑΤΟ</w:t>
      </w:r>
      <w:r>
        <w:rPr>
          <w:rFonts w:eastAsia="Times New Roman" w:cs="Times New Roman"/>
          <w:szCs w:val="24"/>
        </w:rPr>
        <w:t>,</w:t>
      </w:r>
      <w:r w:rsidRPr="00CC2F56">
        <w:rPr>
          <w:rFonts w:eastAsia="Times New Roman" w:cs="Times New Roman"/>
          <w:szCs w:val="24"/>
        </w:rPr>
        <w:t xml:space="preserve"> </w:t>
      </w:r>
      <w:r>
        <w:rPr>
          <w:rFonts w:eastAsia="Times New Roman" w:cs="Times New Roman"/>
          <w:szCs w:val="24"/>
        </w:rPr>
        <w:t>στα θέματα των ιμπεριαλιστικών πολέμων, υπάρχει</w:t>
      </w:r>
      <w:r w:rsidRPr="00CC2F56">
        <w:rPr>
          <w:rFonts w:eastAsia="Times New Roman" w:cs="Times New Roman"/>
          <w:szCs w:val="24"/>
        </w:rPr>
        <w:t xml:space="preserve"> συναίνεση όλων </w:t>
      </w:r>
      <w:r>
        <w:rPr>
          <w:rFonts w:eastAsia="Times New Roman" w:cs="Times New Roman"/>
          <w:szCs w:val="24"/>
        </w:rPr>
        <w:t>των αστικών</w:t>
      </w:r>
      <w:r w:rsidRPr="00CC2F56">
        <w:rPr>
          <w:rFonts w:eastAsia="Times New Roman" w:cs="Times New Roman"/>
          <w:szCs w:val="24"/>
        </w:rPr>
        <w:t xml:space="preserve"> κομμάτων που είναι υπέρ της Ευρωπαϊκής Ένωσης</w:t>
      </w:r>
      <w:r>
        <w:rPr>
          <w:rFonts w:eastAsia="Times New Roman" w:cs="Times New Roman"/>
          <w:szCs w:val="24"/>
        </w:rPr>
        <w:t>,</w:t>
      </w:r>
      <w:r w:rsidRPr="00CC2F56">
        <w:rPr>
          <w:rFonts w:eastAsia="Times New Roman" w:cs="Times New Roman"/>
          <w:szCs w:val="24"/>
        </w:rPr>
        <w:t xml:space="preserve"> υπέρ του ΝΑΤΟ</w:t>
      </w:r>
      <w:r>
        <w:rPr>
          <w:rFonts w:eastAsia="Times New Roman" w:cs="Times New Roman"/>
          <w:szCs w:val="24"/>
        </w:rPr>
        <w:t>, όπως</w:t>
      </w:r>
      <w:r w:rsidRPr="00CC2F56">
        <w:rPr>
          <w:rFonts w:eastAsia="Times New Roman" w:cs="Times New Roman"/>
          <w:szCs w:val="24"/>
        </w:rPr>
        <w:t xml:space="preserve"> παραδοσιακά η Νέα Δη</w:t>
      </w:r>
      <w:r w:rsidRPr="00CC2F56">
        <w:rPr>
          <w:rFonts w:eastAsia="Times New Roman" w:cs="Times New Roman"/>
          <w:szCs w:val="24"/>
        </w:rPr>
        <w:lastRenderedPageBreak/>
        <w:t>μοκρατία και</w:t>
      </w:r>
      <w:r w:rsidRPr="00CC2F56">
        <w:rPr>
          <w:rFonts w:eastAsia="Times New Roman" w:cs="Times New Roman"/>
          <w:szCs w:val="24"/>
        </w:rPr>
        <w:t xml:space="preserve"> </w:t>
      </w:r>
      <w:r>
        <w:rPr>
          <w:rFonts w:eastAsia="Times New Roman" w:cs="Times New Roman"/>
          <w:szCs w:val="24"/>
        </w:rPr>
        <w:t>το ΚΙΝΑΛ</w:t>
      </w:r>
      <w:r w:rsidRPr="008063A8">
        <w:rPr>
          <w:rFonts w:eastAsia="Times New Roman" w:cs="Times New Roman"/>
          <w:szCs w:val="24"/>
        </w:rPr>
        <w:t>,</w:t>
      </w:r>
      <w:r>
        <w:rPr>
          <w:rFonts w:eastAsia="Times New Roman" w:cs="Times New Roman"/>
          <w:szCs w:val="24"/>
        </w:rPr>
        <w:t xml:space="preserve"> και </w:t>
      </w:r>
      <w:r w:rsidRPr="00CC2F56">
        <w:rPr>
          <w:rFonts w:eastAsia="Times New Roman" w:cs="Times New Roman"/>
          <w:szCs w:val="24"/>
        </w:rPr>
        <w:t>τώρα προσπερνά</w:t>
      </w:r>
      <w:r>
        <w:rPr>
          <w:rFonts w:eastAsia="Times New Roman" w:cs="Times New Roman"/>
          <w:szCs w:val="24"/>
        </w:rPr>
        <w:t xml:space="preserve">ει με </w:t>
      </w:r>
      <w:r w:rsidRPr="00CC2F56">
        <w:rPr>
          <w:rFonts w:eastAsia="Times New Roman" w:cs="Times New Roman"/>
          <w:szCs w:val="24"/>
        </w:rPr>
        <w:t>μεγάλη ταχύτητα και ο ΣΥΡΙΖΑ με τις τελευταίες εξελίξεις</w:t>
      </w:r>
      <w:r>
        <w:rPr>
          <w:rFonts w:eastAsia="Times New Roman" w:cs="Times New Roman"/>
          <w:szCs w:val="24"/>
        </w:rPr>
        <w:t>. Άρα τι κοινή συναίνεση να έχουμε γι’</w:t>
      </w:r>
      <w:r w:rsidRPr="00CC2F56">
        <w:rPr>
          <w:rFonts w:eastAsia="Times New Roman" w:cs="Times New Roman"/>
          <w:szCs w:val="24"/>
        </w:rPr>
        <w:t xml:space="preserve"> αυτό</w:t>
      </w:r>
      <w:r>
        <w:rPr>
          <w:rFonts w:eastAsia="Times New Roman" w:cs="Times New Roman"/>
          <w:szCs w:val="24"/>
        </w:rPr>
        <w:t>;</w:t>
      </w:r>
    </w:p>
    <w:p w14:paraId="03B0F0D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Δ</w:t>
      </w:r>
      <w:r w:rsidRPr="00CC2F56">
        <w:rPr>
          <w:rFonts w:eastAsia="Times New Roman" w:cs="Times New Roman"/>
          <w:szCs w:val="24"/>
        </w:rPr>
        <w:t>εύτερον</w:t>
      </w:r>
      <w:r>
        <w:rPr>
          <w:rFonts w:eastAsia="Times New Roman" w:cs="Times New Roman"/>
          <w:szCs w:val="24"/>
        </w:rPr>
        <w:t>,</w:t>
      </w:r>
      <w:r w:rsidRPr="00CC2F56">
        <w:rPr>
          <w:rFonts w:eastAsia="Times New Roman" w:cs="Times New Roman"/>
          <w:szCs w:val="24"/>
        </w:rPr>
        <w:t xml:space="preserve"> όσο και να λέει κανένας ότι προσπαθεί </w:t>
      </w:r>
      <w:r>
        <w:rPr>
          <w:rFonts w:eastAsia="Times New Roman" w:cs="Times New Roman"/>
          <w:szCs w:val="24"/>
        </w:rPr>
        <w:t>μ</w:t>
      </w:r>
      <w:r w:rsidRPr="00CC2F56">
        <w:rPr>
          <w:rFonts w:eastAsia="Times New Roman" w:cs="Times New Roman"/>
          <w:szCs w:val="24"/>
        </w:rPr>
        <w:t xml:space="preserve">ε αντικειμενικό τρόπο να προβάλει </w:t>
      </w:r>
      <w:r>
        <w:rPr>
          <w:rFonts w:eastAsia="Times New Roman" w:cs="Times New Roman"/>
          <w:szCs w:val="24"/>
        </w:rPr>
        <w:t>ορισμένα πράγματα,</w:t>
      </w:r>
      <w:r w:rsidRPr="00CC2F56">
        <w:rPr>
          <w:rFonts w:eastAsia="Times New Roman" w:cs="Times New Roman"/>
          <w:szCs w:val="24"/>
        </w:rPr>
        <w:t xml:space="preserve"> δεν γίνεται</w:t>
      </w:r>
      <w:r>
        <w:rPr>
          <w:rFonts w:eastAsia="Times New Roman" w:cs="Times New Roman"/>
          <w:szCs w:val="24"/>
        </w:rPr>
        <w:t>. Έ</w:t>
      </w:r>
      <w:r w:rsidRPr="00CC2F56">
        <w:rPr>
          <w:rFonts w:eastAsia="Times New Roman" w:cs="Times New Roman"/>
          <w:szCs w:val="24"/>
        </w:rPr>
        <w:t xml:space="preserve">χει </w:t>
      </w:r>
      <w:r w:rsidRPr="00CC2F56">
        <w:rPr>
          <w:rFonts w:eastAsia="Times New Roman" w:cs="Times New Roman"/>
          <w:szCs w:val="24"/>
        </w:rPr>
        <w:t>σφραγίδα</w:t>
      </w:r>
      <w:r>
        <w:rPr>
          <w:rFonts w:eastAsia="Times New Roman" w:cs="Times New Roman"/>
          <w:szCs w:val="24"/>
        </w:rPr>
        <w:t xml:space="preserve"> ιδεο</w:t>
      </w:r>
      <w:r w:rsidRPr="00CC2F56">
        <w:rPr>
          <w:rFonts w:eastAsia="Times New Roman" w:cs="Times New Roman"/>
          <w:szCs w:val="24"/>
        </w:rPr>
        <w:t>λογική</w:t>
      </w:r>
      <w:r>
        <w:rPr>
          <w:rFonts w:eastAsia="Times New Roman" w:cs="Times New Roman"/>
          <w:szCs w:val="24"/>
        </w:rPr>
        <w:t>. Δ</w:t>
      </w:r>
      <w:r w:rsidRPr="00CC2F56">
        <w:rPr>
          <w:rFonts w:eastAsia="Times New Roman" w:cs="Times New Roman"/>
          <w:szCs w:val="24"/>
        </w:rPr>
        <w:t>εν θέλω να σας πω παραδείγματα</w:t>
      </w:r>
      <w:r>
        <w:rPr>
          <w:rFonts w:eastAsia="Times New Roman" w:cs="Times New Roman"/>
          <w:szCs w:val="24"/>
        </w:rPr>
        <w:t>,</w:t>
      </w:r>
      <w:r w:rsidRPr="00CC2F56">
        <w:rPr>
          <w:rFonts w:eastAsia="Times New Roman" w:cs="Times New Roman"/>
          <w:szCs w:val="24"/>
        </w:rPr>
        <w:t xml:space="preserve"> πάμε έξω στην έκθεση να δούμε </w:t>
      </w:r>
      <w:r>
        <w:rPr>
          <w:rFonts w:eastAsia="Times New Roman" w:cs="Times New Roman"/>
          <w:szCs w:val="24"/>
        </w:rPr>
        <w:t>και σε πάρα πολλά άλλα πράγματα. Έ</w:t>
      </w:r>
      <w:r w:rsidRPr="00CC2F56">
        <w:rPr>
          <w:rFonts w:eastAsia="Times New Roman" w:cs="Times New Roman"/>
          <w:szCs w:val="24"/>
        </w:rPr>
        <w:t>χει και είναι λογικό αυτό</w:t>
      </w:r>
      <w:r>
        <w:rPr>
          <w:rFonts w:eastAsia="Times New Roman" w:cs="Times New Roman"/>
          <w:szCs w:val="24"/>
        </w:rPr>
        <w:t>.</w:t>
      </w:r>
      <w:r w:rsidRPr="00CC2F56">
        <w:rPr>
          <w:rFonts w:eastAsia="Times New Roman" w:cs="Times New Roman"/>
          <w:szCs w:val="24"/>
        </w:rPr>
        <w:t xml:space="preserve"> Αυτός που έχει την πλειοψηφία στη Βουλή</w:t>
      </w:r>
      <w:r>
        <w:rPr>
          <w:rFonts w:eastAsia="Times New Roman" w:cs="Times New Roman"/>
          <w:szCs w:val="24"/>
        </w:rPr>
        <w:t>,</w:t>
      </w:r>
      <w:r w:rsidRPr="00CC2F56">
        <w:rPr>
          <w:rFonts w:eastAsia="Times New Roman" w:cs="Times New Roman"/>
          <w:szCs w:val="24"/>
        </w:rPr>
        <w:t xml:space="preserve"> θα βάλει τη δική του </w:t>
      </w:r>
      <w:r>
        <w:rPr>
          <w:rFonts w:eastAsia="Times New Roman" w:cs="Times New Roman"/>
          <w:szCs w:val="24"/>
        </w:rPr>
        <w:t xml:space="preserve">ιδεολογική </w:t>
      </w:r>
      <w:r w:rsidRPr="00CC2F56">
        <w:rPr>
          <w:rFonts w:eastAsia="Times New Roman" w:cs="Times New Roman"/>
          <w:szCs w:val="24"/>
        </w:rPr>
        <w:t>κατεύθυνση</w:t>
      </w:r>
      <w:r>
        <w:rPr>
          <w:rFonts w:eastAsia="Times New Roman" w:cs="Times New Roman"/>
          <w:szCs w:val="24"/>
        </w:rPr>
        <w:t>,</w:t>
      </w:r>
      <w:r w:rsidRPr="00CC2F56">
        <w:rPr>
          <w:rFonts w:eastAsia="Times New Roman" w:cs="Times New Roman"/>
          <w:szCs w:val="24"/>
        </w:rPr>
        <w:t xml:space="preserve"> </w:t>
      </w:r>
      <w:r>
        <w:rPr>
          <w:rFonts w:eastAsia="Times New Roman" w:cs="Times New Roman"/>
          <w:szCs w:val="24"/>
        </w:rPr>
        <w:t xml:space="preserve">η </w:t>
      </w:r>
      <w:r w:rsidRPr="00CC2F56">
        <w:rPr>
          <w:rFonts w:eastAsia="Times New Roman" w:cs="Times New Roman"/>
          <w:szCs w:val="24"/>
        </w:rPr>
        <w:t>οποία δεν μπορεί να ταυτ</w:t>
      </w:r>
      <w:r w:rsidRPr="00CC2F56">
        <w:rPr>
          <w:rFonts w:eastAsia="Times New Roman" w:cs="Times New Roman"/>
          <w:szCs w:val="24"/>
        </w:rPr>
        <w:t xml:space="preserve">ίζεται ούτε και να προσεγγίζει πολλές φορές </w:t>
      </w:r>
      <w:r>
        <w:rPr>
          <w:rFonts w:eastAsia="Times New Roman" w:cs="Times New Roman"/>
          <w:szCs w:val="24"/>
        </w:rPr>
        <w:t>την κατεύθυνση τουλάχιστον του</w:t>
      </w:r>
      <w:r w:rsidRPr="00CC2F56">
        <w:rPr>
          <w:rFonts w:eastAsia="Times New Roman" w:cs="Times New Roman"/>
          <w:szCs w:val="24"/>
        </w:rPr>
        <w:t xml:space="preserve"> Κομμουνιστικού Κόμματος της Ελλάδας</w:t>
      </w:r>
      <w:r>
        <w:rPr>
          <w:rFonts w:eastAsia="Times New Roman" w:cs="Times New Roman"/>
          <w:szCs w:val="24"/>
        </w:rPr>
        <w:t>. Έ</w:t>
      </w:r>
      <w:r w:rsidRPr="00CC2F56">
        <w:rPr>
          <w:rFonts w:eastAsia="Times New Roman" w:cs="Times New Roman"/>
          <w:szCs w:val="24"/>
        </w:rPr>
        <w:t xml:space="preserve">χει απλώσει </w:t>
      </w:r>
      <w:r>
        <w:rPr>
          <w:rFonts w:eastAsia="Times New Roman" w:cs="Times New Roman"/>
          <w:szCs w:val="24"/>
        </w:rPr>
        <w:t xml:space="preserve">πάρα πολύ αυτή η δουλειά. </w:t>
      </w:r>
    </w:p>
    <w:p w14:paraId="03B0F0D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w:t>
      </w:r>
      <w:r w:rsidRPr="00CC2F56">
        <w:rPr>
          <w:rFonts w:eastAsia="Times New Roman" w:cs="Times New Roman"/>
          <w:szCs w:val="24"/>
        </w:rPr>
        <w:t>μείς δεν συμφωνούμε ούτε με τη διεύρυνση</w:t>
      </w:r>
      <w:r>
        <w:rPr>
          <w:rFonts w:eastAsia="Times New Roman" w:cs="Times New Roman"/>
          <w:szCs w:val="24"/>
        </w:rPr>
        <w:t>. Φ</w:t>
      </w:r>
      <w:r w:rsidRPr="00CC2F56">
        <w:rPr>
          <w:rFonts w:eastAsia="Times New Roman" w:cs="Times New Roman"/>
          <w:szCs w:val="24"/>
        </w:rPr>
        <w:t>υσικά ισχύει ότι η κυβερνητική πλειοψηφία θα κάνει τα πάντα</w:t>
      </w:r>
      <w:r>
        <w:rPr>
          <w:rFonts w:eastAsia="Times New Roman" w:cs="Times New Roman"/>
          <w:szCs w:val="24"/>
        </w:rPr>
        <w:t>.</w:t>
      </w:r>
      <w:r>
        <w:rPr>
          <w:rFonts w:eastAsia="Times New Roman" w:cs="Times New Roman"/>
          <w:szCs w:val="24"/>
        </w:rPr>
        <w:t xml:space="preserve"> Επίσης, το ότι συμμετέχουν όλοι οι </w:t>
      </w:r>
      <w:r w:rsidRPr="00CC2F56">
        <w:rPr>
          <w:rFonts w:eastAsia="Times New Roman" w:cs="Times New Roman"/>
          <w:szCs w:val="24"/>
        </w:rPr>
        <w:t>πολιτικοί αρχηγοί</w:t>
      </w:r>
      <w:r>
        <w:rPr>
          <w:rFonts w:eastAsia="Times New Roman" w:cs="Times New Roman"/>
          <w:szCs w:val="24"/>
        </w:rPr>
        <w:t>, δεν ισχύει. Δεν</w:t>
      </w:r>
      <w:r w:rsidRPr="00CC2F56">
        <w:rPr>
          <w:rFonts w:eastAsia="Times New Roman" w:cs="Times New Roman"/>
          <w:szCs w:val="24"/>
        </w:rPr>
        <w:t xml:space="preserve"> συμμετέχουν</w:t>
      </w:r>
      <w:r>
        <w:rPr>
          <w:rFonts w:eastAsia="Times New Roman" w:cs="Times New Roman"/>
          <w:szCs w:val="24"/>
        </w:rPr>
        <w:t>, ε</w:t>
      </w:r>
      <w:r w:rsidRPr="00CC2F56">
        <w:rPr>
          <w:rFonts w:eastAsia="Times New Roman" w:cs="Times New Roman"/>
          <w:szCs w:val="24"/>
        </w:rPr>
        <w:t xml:space="preserve">ίναι </w:t>
      </w:r>
      <w:r>
        <w:rPr>
          <w:rFonts w:eastAsia="Times New Roman" w:cs="Times New Roman"/>
          <w:szCs w:val="24"/>
        </w:rPr>
        <w:t xml:space="preserve">αδύνατον </w:t>
      </w:r>
      <w:r w:rsidRPr="00CC2F56">
        <w:rPr>
          <w:rFonts w:eastAsia="Times New Roman" w:cs="Times New Roman"/>
          <w:szCs w:val="24"/>
        </w:rPr>
        <w:t>να κάτσει να ασχοληθεί</w:t>
      </w:r>
      <w:r>
        <w:rPr>
          <w:rFonts w:eastAsia="Times New Roman" w:cs="Times New Roman"/>
          <w:szCs w:val="24"/>
        </w:rPr>
        <w:t>, δεν σημαίνει όμως και τίποτα. Ο</w:t>
      </w:r>
      <w:r w:rsidRPr="00CC2F56">
        <w:rPr>
          <w:rFonts w:eastAsia="Times New Roman" w:cs="Times New Roman"/>
          <w:szCs w:val="24"/>
        </w:rPr>
        <w:t>ι αποφάσεις</w:t>
      </w:r>
      <w:r>
        <w:rPr>
          <w:rFonts w:eastAsia="Times New Roman" w:cs="Times New Roman"/>
          <w:szCs w:val="24"/>
        </w:rPr>
        <w:t xml:space="preserve"> παίρνονται</w:t>
      </w:r>
      <w:r w:rsidRPr="00CC2F56">
        <w:rPr>
          <w:rFonts w:eastAsia="Times New Roman" w:cs="Times New Roman"/>
          <w:szCs w:val="24"/>
        </w:rPr>
        <w:t xml:space="preserve"> σε τελευταία ανά</w:t>
      </w:r>
      <w:r w:rsidRPr="00CC2F56">
        <w:rPr>
          <w:rFonts w:eastAsia="Times New Roman" w:cs="Times New Roman"/>
          <w:szCs w:val="24"/>
        </w:rPr>
        <w:lastRenderedPageBreak/>
        <w:t>λυση</w:t>
      </w:r>
      <w:r>
        <w:rPr>
          <w:rFonts w:eastAsia="Times New Roman" w:cs="Times New Roman"/>
          <w:szCs w:val="24"/>
        </w:rPr>
        <w:t>,</w:t>
      </w:r>
      <w:r w:rsidRPr="00CC2F56">
        <w:rPr>
          <w:rFonts w:eastAsia="Times New Roman" w:cs="Times New Roman"/>
          <w:szCs w:val="24"/>
        </w:rPr>
        <w:t xml:space="preserve"> </w:t>
      </w:r>
      <w:r>
        <w:rPr>
          <w:rFonts w:eastAsia="Times New Roman" w:cs="Times New Roman"/>
          <w:szCs w:val="24"/>
        </w:rPr>
        <w:t xml:space="preserve">όταν </w:t>
      </w:r>
      <w:r w:rsidRPr="00CC2F56">
        <w:rPr>
          <w:rFonts w:eastAsia="Times New Roman" w:cs="Times New Roman"/>
          <w:szCs w:val="24"/>
        </w:rPr>
        <w:t>είναι διαφορετικές</w:t>
      </w:r>
      <w:r>
        <w:rPr>
          <w:rFonts w:eastAsia="Times New Roman" w:cs="Times New Roman"/>
          <w:szCs w:val="24"/>
        </w:rPr>
        <w:t>,</w:t>
      </w:r>
      <w:r w:rsidRPr="00CC2F56">
        <w:rPr>
          <w:rFonts w:eastAsia="Times New Roman" w:cs="Times New Roman"/>
          <w:szCs w:val="24"/>
        </w:rPr>
        <w:t xml:space="preserve"> </w:t>
      </w:r>
      <w:r>
        <w:rPr>
          <w:rFonts w:eastAsia="Times New Roman" w:cs="Times New Roman"/>
          <w:szCs w:val="24"/>
        </w:rPr>
        <w:t>από</w:t>
      </w:r>
      <w:r w:rsidRPr="00CC2F56">
        <w:rPr>
          <w:rFonts w:eastAsia="Times New Roman" w:cs="Times New Roman"/>
          <w:szCs w:val="24"/>
        </w:rPr>
        <w:t xml:space="preserve"> αυτούς που έχουν την πλειοψη</w:t>
      </w:r>
      <w:r>
        <w:rPr>
          <w:rFonts w:eastAsia="Times New Roman" w:cs="Times New Roman"/>
          <w:szCs w:val="24"/>
        </w:rPr>
        <w:t>φία και αν κα</w:t>
      </w:r>
      <w:r>
        <w:rPr>
          <w:rFonts w:eastAsia="Times New Roman" w:cs="Times New Roman"/>
          <w:szCs w:val="24"/>
        </w:rPr>
        <w:t>μ</w:t>
      </w:r>
      <w:r>
        <w:rPr>
          <w:rFonts w:eastAsia="Times New Roman" w:cs="Times New Roman"/>
          <w:szCs w:val="24"/>
        </w:rPr>
        <w:t>μιά φορά δεν κάνουμε</w:t>
      </w:r>
      <w:r w:rsidRPr="00CC2F56">
        <w:rPr>
          <w:rFonts w:eastAsia="Times New Roman" w:cs="Times New Roman"/>
          <w:szCs w:val="24"/>
        </w:rPr>
        <w:t xml:space="preserve"> φασαρία</w:t>
      </w:r>
      <w:r>
        <w:rPr>
          <w:rFonts w:eastAsia="Times New Roman" w:cs="Times New Roman"/>
          <w:szCs w:val="24"/>
        </w:rPr>
        <w:t xml:space="preserve">, είναι γιατί είναι περιττό να κάνεις </w:t>
      </w:r>
      <w:r w:rsidRPr="00CC2F56">
        <w:rPr>
          <w:rFonts w:eastAsia="Times New Roman" w:cs="Times New Roman"/>
          <w:szCs w:val="24"/>
        </w:rPr>
        <w:t>φασαρία σε τέτοιου είδους αποφάσεις</w:t>
      </w:r>
      <w:r>
        <w:rPr>
          <w:rFonts w:eastAsia="Times New Roman" w:cs="Times New Roman"/>
          <w:szCs w:val="24"/>
        </w:rPr>
        <w:t>.</w:t>
      </w:r>
    </w:p>
    <w:p w14:paraId="03B0F0D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Ό</w:t>
      </w:r>
      <w:r w:rsidRPr="00CC2F56">
        <w:rPr>
          <w:rFonts w:eastAsia="Times New Roman" w:cs="Times New Roman"/>
          <w:szCs w:val="24"/>
        </w:rPr>
        <w:t xml:space="preserve">πως </w:t>
      </w:r>
      <w:r>
        <w:rPr>
          <w:rFonts w:eastAsia="Times New Roman" w:cs="Times New Roman"/>
          <w:szCs w:val="24"/>
        </w:rPr>
        <w:t>επίσης,</w:t>
      </w:r>
      <w:r w:rsidRPr="00CC2F56">
        <w:rPr>
          <w:rFonts w:eastAsia="Times New Roman" w:cs="Times New Roman"/>
          <w:szCs w:val="24"/>
        </w:rPr>
        <w:t xml:space="preserve"> δεν συμφωνούμε και στα άρθρα που αφορούν τα εργασιακά συνολικά</w:t>
      </w:r>
      <w:r>
        <w:rPr>
          <w:rFonts w:eastAsia="Times New Roman" w:cs="Times New Roman"/>
          <w:szCs w:val="24"/>
        </w:rPr>
        <w:t>, δηλαδή άρθρο</w:t>
      </w:r>
      <w:r w:rsidRPr="00CC2F56">
        <w:rPr>
          <w:rFonts w:eastAsia="Times New Roman" w:cs="Times New Roman"/>
          <w:szCs w:val="24"/>
        </w:rPr>
        <w:t xml:space="preserve"> 9</w:t>
      </w:r>
      <w:r>
        <w:rPr>
          <w:rFonts w:eastAsia="Times New Roman" w:cs="Times New Roman"/>
          <w:szCs w:val="24"/>
        </w:rPr>
        <w:t>,</w:t>
      </w:r>
      <w:r w:rsidRPr="00CC2F56">
        <w:rPr>
          <w:rFonts w:eastAsia="Times New Roman" w:cs="Times New Roman"/>
          <w:szCs w:val="24"/>
        </w:rPr>
        <w:t xml:space="preserve"> 21</w:t>
      </w:r>
      <w:r>
        <w:rPr>
          <w:rFonts w:eastAsia="Times New Roman" w:cs="Times New Roman"/>
          <w:szCs w:val="24"/>
        </w:rPr>
        <w:t>,</w:t>
      </w:r>
      <w:r w:rsidRPr="00CC2F56">
        <w:rPr>
          <w:rFonts w:eastAsia="Times New Roman" w:cs="Times New Roman"/>
          <w:szCs w:val="24"/>
        </w:rPr>
        <w:t xml:space="preserve"> </w:t>
      </w:r>
      <w:r>
        <w:rPr>
          <w:rFonts w:eastAsia="Times New Roman" w:cs="Times New Roman"/>
          <w:szCs w:val="24"/>
        </w:rPr>
        <w:t xml:space="preserve">23, 27 και το 29 για το δωδεκάωρο, </w:t>
      </w:r>
      <w:r w:rsidRPr="00CC2F56">
        <w:rPr>
          <w:rFonts w:eastAsia="Times New Roman" w:cs="Times New Roman"/>
          <w:szCs w:val="24"/>
        </w:rPr>
        <w:t xml:space="preserve"> όλες τ</w:t>
      </w:r>
      <w:r w:rsidRPr="00CC2F56">
        <w:rPr>
          <w:rFonts w:eastAsia="Times New Roman" w:cs="Times New Roman"/>
          <w:szCs w:val="24"/>
        </w:rPr>
        <w:t>ις μέρες της εβδομάδας</w:t>
      </w:r>
      <w:r>
        <w:rPr>
          <w:rFonts w:eastAsia="Times New Roman" w:cs="Times New Roman"/>
          <w:szCs w:val="24"/>
        </w:rPr>
        <w:t xml:space="preserve"> και το άρθρο 33 για το ό</w:t>
      </w:r>
      <w:r w:rsidRPr="00CC2F56">
        <w:rPr>
          <w:rFonts w:eastAsia="Times New Roman" w:cs="Times New Roman"/>
          <w:szCs w:val="24"/>
        </w:rPr>
        <w:t xml:space="preserve">τι μπορεί να καταργούνται οι άδειες και το </w:t>
      </w:r>
      <w:r>
        <w:rPr>
          <w:rFonts w:eastAsia="Times New Roman" w:cs="Times New Roman"/>
          <w:szCs w:val="24"/>
        </w:rPr>
        <w:t xml:space="preserve">άρθρο </w:t>
      </w:r>
      <w:r w:rsidRPr="00CC2F56">
        <w:rPr>
          <w:rFonts w:eastAsia="Times New Roman" w:cs="Times New Roman"/>
          <w:szCs w:val="24"/>
        </w:rPr>
        <w:t>40 που είναι</w:t>
      </w:r>
      <w:r>
        <w:rPr>
          <w:rFonts w:eastAsia="Times New Roman" w:cs="Times New Roman"/>
          <w:szCs w:val="24"/>
        </w:rPr>
        <w:t xml:space="preserve"> τιμωρία των υπαλλήλων με κάποια κ</w:t>
      </w:r>
      <w:r w:rsidRPr="00CC2F56">
        <w:rPr>
          <w:rFonts w:eastAsia="Times New Roman" w:cs="Times New Roman"/>
          <w:szCs w:val="24"/>
        </w:rPr>
        <w:t>ριτήρια</w:t>
      </w:r>
      <w:r>
        <w:rPr>
          <w:rFonts w:eastAsia="Times New Roman" w:cs="Times New Roman"/>
          <w:szCs w:val="24"/>
        </w:rPr>
        <w:t>,</w:t>
      </w:r>
      <w:r w:rsidRPr="00CC2F56">
        <w:rPr>
          <w:rFonts w:eastAsia="Times New Roman" w:cs="Times New Roman"/>
          <w:szCs w:val="24"/>
        </w:rPr>
        <w:t xml:space="preserve"> τα οποία είναι ασαφή και μπορεί να χρησιμοποιηθούν κάθε φορά διαφορετικά</w:t>
      </w:r>
      <w:r>
        <w:rPr>
          <w:rFonts w:eastAsia="Times New Roman" w:cs="Times New Roman"/>
          <w:szCs w:val="24"/>
        </w:rPr>
        <w:t xml:space="preserve">. </w:t>
      </w:r>
    </w:p>
    <w:p w14:paraId="03B0F0D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Δεν συμφωνούμε και από θέση αρ</w:t>
      </w:r>
      <w:r>
        <w:rPr>
          <w:rFonts w:eastAsia="Times New Roman" w:cs="Times New Roman"/>
          <w:szCs w:val="24"/>
        </w:rPr>
        <w:t xml:space="preserve">χής. Η δική μας θέση είναι ότι </w:t>
      </w:r>
      <w:r w:rsidRPr="00CC2F56">
        <w:rPr>
          <w:rFonts w:eastAsia="Times New Roman" w:cs="Times New Roman"/>
          <w:szCs w:val="24"/>
        </w:rPr>
        <w:t>όλοι οι εργαζόμενοι πρέπει να έχουν σταθερή και μόνιμη εργασία</w:t>
      </w:r>
      <w:r>
        <w:rPr>
          <w:rFonts w:eastAsia="Times New Roman" w:cs="Times New Roman"/>
          <w:szCs w:val="24"/>
        </w:rPr>
        <w:t>. Ε</w:t>
      </w:r>
      <w:r w:rsidRPr="00CC2F56">
        <w:rPr>
          <w:rFonts w:eastAsia="Times New Roman" w:cs="Times New Roman"/>
          <w:szCs w:val="24"/>
        </w:rPr>
        <w:t>δώ υπάρχουν όλων των ειδών οι εργασιακές σχέσεις</w:t>
      </w:r>
      <w:r>
        <w:rPr>
          <w:rFonts w:eastAsia="Times New Roman" w:cs="Times New Roman"/>
          <w:szCs w:val="24"/>
        </w:rPr>
        <w:t>. Θ</w:t>
      </w:r>
      <w:r w:rsidRPr="00CC2F56">
        <w:rPr>
          <w:rFonts w:eastAsia="Times New Roman" w:cs="Times New Roman"/>
          <w:szCs w:val="24"/>
        </w:rPr>
        <w:t xml:space="preserve">α πει κανένας </w:t>
      </w:r>
      <w:r>
        <w:rPr>
          <w:rFonts w:eastAsia="Times New Roman" w:cs="Times New Roman"/>
          <w:szCs w:val="24"/>
        </w:rPr>
        <w:t xml:space="preserve">ότι </w:t>
      </w:r>
      <w:r w:rsidRPr="00CC2F56">
        <w:rPr>
          <w:rFonts w:eastAsia="Times New Roman" w:cs="Times New Roman"/>
          <w:szCs w:val="24"/>
        </w:rPr>
        <w:t>είναι αντικειμενικό</w:t>
      </w:r>
      <w:r>
        <w:rPr>
          <w:rFonts w:eastAsia="Times New Roman" w:cs="Times New Roman"/>
          <w:szCs w:val="24"/>
        </w:rPr>
        <w:t>. Α</w:t>
      </w:r>
      <w:r w:rsidRPr="00CC2F56">
        <w:rPr>
          <w:rFonts w:eastAsia="Times New Roman" w:cs="Times New Roman"/>
          <w:szCs w:val="24"/>
        </w:rPr>
        <w:t xml:space="preserve">ντικειμενικό είναι με βάση το τι έχετε ψηφίσει όλοι μαζί όλα αυτά τα </w:t>
      </w:r>
      <w:r w:rsidRPr="00CC2F56">
        <w:rPr>
          <w:rFonts w:eastAsia="Times New Roman" w:cs="Times New Roman"/>
          <w:szCs w:val="24"/>
        </w:rPr>
        <w:t xml:space="preserve">χρόνια και </w:t>
      </w:r>
      <w:r>
        <w:rPr>
          <w:rFonts w:eastAsia="Times New Roman" w:cs="Times New Roman"/>
          <w:szCs w:val="24"/>
        </w:rPr>
        <w:t>δεν είναι αντικειμενικό, επειδή έ</w:t>
      </w:r>
      <w:r w:rsidRPr="00CC2F56">
        <w:rPr>
          <w:rFonts w:eastAsia="Times New Roman" w:cs="Times New Roman"/>
          <w:szCs w:val="24"/>
        </w:rPr>
        <w:t>τσι πρέπει να είναι</w:t>
      </w:r>
      <w:r>
        <w:rPr>
          <w:rFonts w:eastAsia="Times New Roman" w:cs="Times New Roman"/>
          <w:szCs w:val="24"/>
        </w:rPr>
        <w:t>. Επίσης,</w:t>
      </w:r>
      <w:r w:rsidRPr="00CC2F56">
        <w:rPr>
          <w:rFonts w:eastAsia="Times New Roman" w:cs="Times New Roman"/>
          <w:szCs w:val="24"/>
        </w:rPr>
        <w:t xml:space="preserve"> λέει </w:t>
      </w:r>
      <w:r>
        <w:rPr>
          <w:rFonts w:eastAsia="Times New Roman" w:cs="Times New Roman"/>
          <w:szCs w:val="24"/>
        </w:rPr>
        <w:t xml:space="preserve">εξωτερικές </w:t>
      </w:r>
      <w:r w:rsidRPr="00CC2F56">
        <w:rPr>
          <w:rFonts w:eastAsia="Times New Roman" w:cs="Times New Roman"/>
          <w:szCs w:val="24"/>
        </w:rPr>
        <w:t xml:space="preserve">συνεργασίες και μία σειρά </w:t>
      </w:r>
      <w:r>
        <w:rPr>
          <w:rFonts w:eastAsia="Times New Roman" w:cs="Times New Roman"/>
          <w:szCs w:val="24"/>
        </w:rPr>
        <w:t xml:space="preserve">άλλα πράγματα. Ποιος τα </w:t>
      </w:r>
      <w:r w:rsidRPr="00CC2F56">
        <w:rPr>
          <w:rFonts w:eastAsia="Times New Roman" w:cs="Times New Roman"/>
          <w:szCs w:val="24"/>
        </w:rPr>
        <w:t>καθορίζ</w:t>
      </w:r>
      <w:r>
        <w:rPr>
          <w:rFonts w:eastAsia="Times New Roman" w:cs="Times New Roman"/>
          <w:szCs w:val="24"/>
        </w:rPr>
        <w:t xml:space="preserve">ει όλα αυτά τα πράγματα; </w:t>
      </w:r>
    </w:p>
    <w:p w14:paraId="03B0F0D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δεν </w:t>
      </w:r>
      <w:r w:rsidRPr="00CC2F56">
        <w:rPr>
          <w:rFonts w:eastAsia="Times New Roman" w:cs="Times New Roman"/>
          <w:szCs w:val="24"/>
        </w:rPr>
        <w:t xml:space="preserve">συμφωνούμε με όλα αυτά τα άρθρα και </w:t>
      </w:r>
      <w:r>
        <w:rPr>
          <w:rFonts w:eastAsia="Times New Roman" w:cs="Times New Roman"/>
          <w:szCs w:val="24"/>
        </w:rPr>
        <w:t xml:space="preserve">γι’ </w:t>
      </w:r>
      <w:r w:rsidRPr="00CC2F56">
        <w:rPr>
          <w:rFonts w:eastAsia="Times New Roman" w:cs="Times New Roman"/>
          <w:szCs w:val="24"/>
        </w:rPr>
        <w:t xml:space="preserve">αυτό ψηφίζουμε συνολικά </w:t>
      </w:r>
      <w:r>
        <w:rPr>
          <w:rFonts w:eastAsia="Times New Roman" w:cs="Times New Roman"/>
          <w:szCs w:val="24"/>
        </w:rPr>
        <w:t>«</w:t>
      </w:r>
      <w:r>
        <w:rPr>
          <w:rFonts w:eastAsia="Times New Roman" w:cs="Times New Roman"/>
          <w:szCs w:val="24"/>
        </w:rPr>
        <w:t>ό</w:t>
      </w:r>
      <w:r w:rsidRPr="00CC2F56">
        <w:rPr>
          <w:rFonts w:eastAsia="Times New Roman" w:cs="Times New Roman"/>
          <w:szCs w:val="24"/>
        </w:rPr>
        <w:t>χι</w:t>
      </w:r>
      <w:r>
        <w:rPr>
          <w:rFonts w:eastAsia="Times New Roman" w:cs="Times New Roman"/>
          <w:szCs w:val="24"/>
        </w:rPr>
        <w:t>».</w:t>
      </w:r>
    </w:p>
    <w:p w14:paraId="03B0F0D6" w14:textId="77777777" w:rsidR="00E66FB6" w:rsidRDefault="00A447A4">
      <w:pPr>
        <w:spacing w:line="600" w:lineRule="auto"/>
        <w:ind w:firstLine="720"/>
        <w:jc w:val="both"/>
        <w:rPr>
          <w:rFonts w:eastAsia="Times New Roman" w:cs="Times New Roman"/>
          <w:szCs w:val="24"/>
        </w:rPr>
      </w:pPr>
      <w:r w:rsidRPr="00D67C8C">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Γ</w:t>
      </w:r>
      <w:r w:rsidRPr="00CC2F56">
        <w:rPr>
          <w:rFonts w:eastAsia="Times New Roman" w:cs="Times New Roman"/>
          <w:szCs w:val="24"/>
        </w:rPr>
        <w:t>εωργιάδης</w:t>
      </w:r>
      <w:r>
        <w:rPr>
          <w:rFonts w:eastAsia="Times New Roman" w:cs="Times New Roman"/>
          <w:szCs w:val="24"/>
        </w:rPr>
        <w:t xml:space="preserve"> από</w:t>
      </w:r>
      <w:r w:rsidRPr="00CC2F56">
        <w:rPr>
          <w:rFonts w:eastAsia="Times New Roman" w:cs="Times New Roman"/>
          <w:szCs w:val="24"/>
        </w:rPr>
        <w:t xml:space="preserve"> την Ένωση </w:t>
      </w:r>
      <w:r>
        <w:rPr>
          <w:rFonts w:eastAsia="Times New Roman" w:cs="Times New Roman"/>
          <w:szCs w:val="24"/>
        </w:rPr>
        <w:t>Κ</w:t>
      </w:r>
      <w:r w:rsidRPr="00CC2F56">
        <w:rPr>
          <w:rFonts w:eastAsia="Times New Roman" w:cs="Times New Roman"/>
          <w:szCs w:val="24"/>
        </w:rPr>
        <w:t>εντρώων</w:t>
      </w:r>
      <w:r>
        <w:rPr>
          <w:rFonts w:eastAsia="Times New Roman" w:cs="Times New Roman"/>
          <w:szCs w:val="24"/>
        </w:rPr>
        <w:t>.</w:t>
      </w:r>
    </w:p>
    <w:p w14:paraId="03B0F0D7" w14:textId="77777777" w:rsidR="00E66FB6" w:rsidRDefault="00A447A4">
      <w:pPr>
        <w:spacing w:line="600" w:lineRule="auto"/>
        <w:ind w:firstLine="720"/>
        <w:jc w:val="both"/>
        <w:rPr>
          <w:rFonts w:eastAsia="Times New Roman" w:cs="Times New Roman"/>
          <w:szCs w:val="24"/>
        </w:rPr>
      </w:pPr>
      <w:r w:rsidRPr="00D67C8C">
        <w:rPr>
          <w:rFonts w:eastAsia="Times New Roman" w:cs="Times New Roman"/>
          <w:b/>
          <w:szCs w:val="24"/>
        </w:rPr>
        <w:t>ΜΑΡΙΟΣ ΓΕΩΡΓΙΑΔΗΣ</w:t>
      </w:r>
      <w:r>
        <w:rPr>
          <w:rFonts w:eastAsia="Times New Roman" w:cs="Times New Roman"/>
          <w:b/>
          <w:szCs w:val="24"/>
        </w:rPr>
        <w:t xml:space="preserve"> (</w:t>
      </w:r>
      <w:r>
        <w:rPr>
          <w:rFonts w:eastAsia="Times New Roman" w:cs="Times New Roman"/>
          <w:b/>
          <w:szCs w:val="24"/>
        </w:rPr>
        <w:t xml:space="preserve">Θ΄ </w:t>
      </w:r>
      <w:r>
        <w:rPr>
          <w:rFonts w:eastAsia="Times New Roman" w:cs="Times New Roman"/>
          <w:b/>
          <w:szCs w:val="24"/>
        </w:rPr>
        <w:t>Αντιπρόεδρος της Βουλής)</w:t>
      </w:r>
      <w:r w:rsidRPr="00D67C8C">
        <w:rPr>
          <w:rFonts w:eastAsia="Times New Roman" w:cs="Times New Roman"/>
          <w:b/>
          <w:szCs w:val="24"/>
        </w:rPr>
        <w:t>:</w:t>
      </w:r>
      <w:r>
        <w:rPr>
          <w:rFonts w:eastAsia="Times New Roman" w:cs="Times New Roman"/>
          <w:szCs w:val="24"/>
        </w:rPr>
        <w:t xml:space="preserve"> Ευχαριστώ πολύ, κυρία Πρόεδρε. Θα είμαι πολύ σύντομος σε</w:t>
      </w:r>
      <w:r w:rsidRPr="00CC2F56">
        <w:rPr>
          <w:rFonts w:eastAsia="Times New Roman" w:cs="Times New Roman"/>
          <w:szCs w:val="24"/>
        </w:rPr>
        <w:t xml:space="preserve"> αυτά που θα πω</w:t>
      </w:r>
      <w:r>
        <w:rPr>
          <w:rFonts w:eastAsia="Times New Roman" w:cs="Times New Roman"/>
          <w:szCs w:val="24"/>
        </w:rPr>
        <w:t>.</w:t>
      </w:r>
    </w:p>
    <w:p w14:paraId="03B0F0D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ό</w:t>
      </w:r>
      <w:r w:rsidRPr="00CC2F56">
        <w:rPr>
          <w:rFonts w:eastAsia="Times New Roman" w:cs="Times New Roman"/>
          <w:szCs w:val="24"/>
        </w:rPr>
        <w:t xml:space="preserve">σον αφορά τον </w:t>
      </w:r>
      <w:r>
        <w:rPr>
          <w:rFonts w:eastAsia="Times New Roman" w:cs="Times New Roman"/>
          <w:szCs w:val="24"/>
        </w:rPr>
        <w:t>Κ</w:t>
      </w:r>
      <w:r w:rsidRPr="00CC2F56">
        <w:rPr>
          <w:rFonts w:eastAsia="Times New Roman" w:cs="Times New Roman"/>
          <w:szCs w:val="24"/>
        </w:rPr>
        <w:t xml:space="preserve">ανονισμό της </w:t>
      </w:r>
      <w:r>
        <w:rPr>
          <w:rFonts w:eastAsia="Times New Roman" w:cs="Times New Roman"/>
          <w:szCs w:val="24"/>
        </w:rPr>
        <w:t>Β</w:t>
      </w:r>
      <w:r w:rsidRPr="00CC2F56">
        <w:rPr>
          <w:rFonts w:eastAsia="Times New Roman" w:cs="Times New Roman"/>
          <w:szCs w:val="24"/>
        </w:rPr>
        <w:t>ουλής και τις διατάξεις που είναι προς αλλαγή</w:t>
      </w:r>
      <w:r>
        <w:rPr>
          <w:rFonts w:eastAsia="Times New Roman" w:cs="Times New Roman"/>
          <w:szCs w:val="24"/>
        </w:rPr>
        <w:t>,</w:t>
      </w:r>
      <w:r w:rsidRPr="00CC2F56">
        <w:rPr>
          <w:rFonts w:eastAsia="Times New Roman" w:cs="Times New Roman"/>
          <w:szCs w:val="24"/>
        </w:rPr>
        <w:t xml:space="preserve"> τα έχουμε συζητήσει και στις </w:t>
      </w:r>
      <w:r>
        <w:rPr>
          <w:rFonts w:eastAsia="Times New Roman" w:cs="Times New Roman"/>
          <w:szCs w:val="24"/>
        </w:rPr>
        <w:t>ε</w:t>
      </w:r>
      <w:r w:rsidRPr="00CC2F56">
        <w:rPr>
          <w:rFonts w:eastAsia="Times New Roman" w:cs="Times New Roman"/>
          <w:szCs w:val="24"/>
        </w:rPr>
        <w:t>πιτροπές</w:t>
      </w:r>
      <w:r>
        <w:rPr>
          <w:rFonts w:eastAsia="Times New Roman" w:cs="Times New Roman"/>
          <w:szCs w:val="24"/>
        </w:rPr>
        <w:t>. Δ</w:t>
      </w:r>
      <w:r w:rsidRPr="00CC2F56">
        <w:rPr>
          <w:rFonts w:eastAsia="Times New Roman" w:cs="Times New Roman"/>
          <w:szCs w:val="24"/>
        </w:rPr>
        <w:t>εν θα αναλωθώ στο να εξηγήσω κάποια πράγματα παραπάνω</w:t>
      </w:r>
      <w:r>
        <w:rPr>
          <w:rFonts w:eastAsia="Times New Roman" w:cs="Times New Roman"/>
          <w:szCs w:val="24"/>
        </w:rPr>
        <w:t>,</w:t>
      </w:r>
      <w:r w:rsidRPr="00CC2F56">
        <w:rPr>
          <w:rFonts w:eastAsia="Times New Roman" w:cs="Times New Roman"/>
          <w:szCs w:val="24"/>
        </w:rPr>
        <w:t xml:space="preserve"> γιατί έτσι κι αλλιώς είμαστε στο </w:t>
      </w:r>
      <w:r>
        <w:rPr>
          <w:rFonts w:eastAsia="Times New Roman" w:cs="Times New Roman"/>
          <w:szCs w:val="24"/>
        </w:rPr>
        <w:t>«παρώ</w:t>
      </w:r>
      <w:r w:rsidRPr="00CC2F56">
        <w:rPr>
          <w:rFonts w:eastAsia="Times New Roman" w:cs="Times New Roman"/>
          <w:szCs w:val="24"/>
        </w:rPr>
        <w:t>ν</w:t>
      </w:r>
      <w:r>
        <w:rPr>
          <w:rFonts w:eastAsia="Times New Roman" w:cs="Times New Roman"/>
          <w:szCs w:val="24"/>
        </w:rPr>
        <w:t>»</w:t>
      </w:r>
      <w:r w:rsidRPr="00CC2F56">
        <w:rPr>
          <w:rFonts w:eastAsia="Times New Roman" w:cs="Times New Roman"/>
          <w:szCs w:val="24"/>
        </w:rPr>
        <w:t xml:space="preserve"> και επί της </w:t>
      </w:r>
      <w:r>
        <w:rPr>
          <w:rFonts w:eastAsia="Times New Roman" w:cs="Times New Roman"/>
          <w:szCs w:val="24"/>
        </w:rPr>
        <w:t>α</w:t>
      </w:r>
      <w:r w:rsidRPr="00CC2F56">
        <w:rPr>
          <w:rFonts w:eastAsia="Times New Roman" w:cs="Times New Roman"/>
          <w:szCs w:val="24"/>
        </w:rPr>
        <w:t>ρχής και</w:t>
      </w:r>
      <w:r>
        <w:rPr>
          <w:rFonts w:eastAsia="Times New Roman" w:cs="Times New Roman"/>
          <w:szCs w:val="24"/>
        </w:rPr>
        <w:t xml:space="preserve"> επί του συνόλου και θα ψηφίσουμε</w:t>
      </w:r>
      <w:r w:rsidRPr="00CC2F56">
        <w:rPr>
          <w:rFonts w:eastAsia="Times New Roman" w:cs="Times New Roman"/>
          <w:szCs w:val="24"/>
        </w:rPr>
        <w:t xml:space="preserve"> κάπ</w:t>
      </w:r>
      <w:r w:rsidRPr="00CC2F56">
        <w:rPr>
          <w:rFonts w:eastAsia="Times New Roman" w:cs="Times New Roman"/>
          <w:szCs w:val="24"/>
        </w:rPr>
        <w:t>οιες διατάξεις που κρίνουμε θετικά</w:t>
      </w:r>
      <w:r>
        <w:rPr>
          <w:rFonts w:eastAsia="Times New Roman" w:cs="Times New Roman"/>
          <w:szCs w:val="24"/>
        </w:rPr>
        <w:t>.</w:t>
      </w:r>
    </w:p>
    <w:p w14:paraId="03B0F0D9"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Θα ήθελα να ευχαριστήσω </w:t>
      </w:r>
      <w:r w:rsidRPr="00CC2F56">
        <w:rPr>
          <w:rFonts w:eastAsia="Times New Roman" w:cs="Times New Roman"/>
          <w:szCs w:val="24"/>
        </w:rPr>
        <w:t xml:space="preserve">και εγώ με τη σειρά μου τους υπαλλήλους της Βουλής και όλο το προσωπικό για το έργο </w:t>
      </w:r>
      <w:r>
        <w:rPr>
          <w:rFonts w:eastAsia="Times New Roman" w:cs="Times New Roman"/>
          <w:szCs w:val="24"/>
        </w:rPr>
        <w:t xml:space="preserve">που </w:t>
      </w:r>
      <w:r w:rsidRPr="00CC2F56">
        <w:rPr>
          <w:rFonts w:eastAsia="Times New Roman" w:cs="Times New Roman"/>
          <w:szCs w:val="24"/>
        </w:rPr>
        <w:t>προσφέρουν και σε μένα προσωπικά</w:t>
      </w:r>
      <w:r>
        <w:rPr>
          <w:rFonts w:eastAsia="Times New Roman" w:cs="Times New Roman"/>
          <w:szCs w:val="24"/>
        </w:rPr>
        <w:t>,</w:t>
      </w:r>
      <w:r w:rsidRPr="00CC2F56">
        <w:rPr>
          <w:rFonts w:eastAsia="Times New Roman" w:cs="Times New Roman"/>
          <w:szCs w:val="24"/>
        </w:rPr>
        <w:t xml:space="preserve"> με τη διπλή ιδιότητα που έχω </w:t>
      </w:r>
      <w:r>
        <w:rPr>
          <w:rFonts w:eastAsia="Times New Roman" w:cs="Times New Roman"/>
          <w:szCs w:val="24"/>
        </w:rPr>
        <w:t>-εκτός</w:t>
      </w:r>
      <w:r w:rsidRPr="00CC2F56">
        <w:rPr>
          <w:rFonts w:eastAsia="Times New Roman" w:cs="Times New Roman"/>
          <w:szCs w:val="24"/>
        </w:rPr>
        <w:t xml:space="preserve"> από </w:t>
      </w:r>
      <w:r>
        <w:rPr>
          <w:rFonts w:eastAsia="Times New Roman" w:cs="Times New Roman"/>
          <w:szCs w:val="24"/>
        </w:rPr>
        <w:t>Β</w:t>
      </w:r>
      <w:r w:rsidRPr="00CC2F56">
        <w:rPr>
          <w:rFonts w:eastAsia="Times New Roman" w:cs="Times New Roman"/>
          <w:szCs w:val="24"/>
        </w:rPr>
        <w:t xml:space="preserve">ουλευτής είμαι </w:t>
      </w:r>
      <w:r>
        <w:rPr>
          <w:rFonts w:eastAsia="Times New Roman" w:cs="Times New Roman"/>
          <w:szCs w:val="24"/>
        </w:rPr>
        <w:t>και Αντιπρόεδρος τ</w:t>
      </w:r>
      <w:r>
        <w:rPr>
          <w:rFonts w:eastAsia="Times New Roman" w:cs="Times New Roman"/>
          <w:szCs w:val="24"/>
        </w:rPr>
        <w:t>ης Β</w:t>
      </w:r>
      <w:r w:rsidRPr="00CC2F56">
        <w:rPr>
          <w:rFonts w:eastAsia="Times New Roman" w:cs="Times New Roman"/>
          <w:szCs w:val="24"/>
        </w:rPr>
        <w:t>ουλής</w:t>
      </w:r>
      <w:r>
        <w:rPr>
          <w:rFonts w:eastAsia="Times New Roman" w:cs="Times New Roman"/>
          <w:szCs w:val="24"/>
        </w:rPr>
        <w:t>-</w:t>
      </w:r>
      <w:r w:rsidRPr="00CC2F56">
        <w:rPr>
          <w:rFonts w:eastAsia="Times New Roman" w:cs="Times New Roman"/>
          <w:szCs w:val="24"/>
        </w:rPr>
        <w:t xml:space="preserve"> </w:t>
      </w:r>
      <w:r w:rsidRPr="00CC2F56">
        <w:rPr>
          <w:rFonts w:eastAsia="Times New Roman" w:cs="Times New Roman"/>
          <w:szCs w:val="24"/>
        </w:rPr>
        <w:lastRenderedPageBreak/>
        <w:t xml:space="preserve">και ευχαριστώ πάρα πολύ για </w:t>
      </w:r>
      <w:r>
        <w:rPr>
          <w:rFonts w:eastAsia="Times New Roman" w:cs="Times New Roman"/>
          <w:szCs w:val="24"/>
        </w:rPr>
        <w:t>όλη τη βοήθεια που μου παρέχετε,</w:t>
      </w:r>
      <w:r w:rsidRPr="00CC2F56">
        <w:rPr>
          <w:rFonts w:eastAsia="Times New Roman" w:cs="Times New Roman"/>
          <w:szCs w:val="24"/>
        </w:rPr>
        <w:t xml:space="preserve"> για να μπορώ να </w:t>
      </w:r>
      <w:r>
        <w:rPr>
          <w:rFonts w:eastAsia="Times New Roman" w:cs="Times New Roman"/>
          <w:szCs w:val="24"/>
        </w:rPr>
        <w:t>διατελώ</w:t>
      </w:r>
      <w:r w:rsidRPr="00CC2F56">
        <w:rPr>
          <w:rFonts w:eastAsia="Times New Roman" w:cs="Times New Roman"/>
          <w:szCs w:val="24"/>
        </w:rPr>
        <w:t xml:space="preserve"> και το έργο μου </w:t>
      </w:r>
      <w:r>
        <w:rPr>
          <w:rFonts w:eastAsia="Times New Roman" w:cs="Times New Roman"/>
          <w:szCs w:val="24"/>
        </w:rPr>
        <w:t>αξιοπρεπώς.</w:t>
      </w:r>
    </w:p>
    <w:p w14:paraId="03B0F0DA" w14:textId="77777777" w:rsidR="00E66FB6" w:rsidRDefault="00A447A4">
      <w:pPr>
        <w:spacing w:line="600" w:lineRule="auto"/>
        <w:ind w:firstLine="720"/>
        <w:jc w:val="both"/>
        <w:rPr>
          <w:rFonts w:eastAsia="Times New Roman"/>
          <w:szCs w:val="24"/>
        </w:rPr>
      </w:pPr>
      <w:r w:rsidRPr="005E21A8">
        <w:rPr>
          <w:rFonts w:eastAsia="Times New Roman"/>
          <w:szCs w:val="24"/>
        </w:rPr>
        <w:t xml:space="preserve">Όσον αφορά το </w:t>
      </w:r>
      <w:r>
        <w:rPr>
          <w:rFonts w:eastAsia="Times New Roman"/>
          <w:szCs w:val="24"/>
        </w:rPr>
        <w:t>Ί</w:t>
      </w:r>
      <w:r w:rsidRPr="005E21A8">
        <w:rPr>
          <w:rFonts w:eastAsia="Times New Roman"/>
          <w:szCs w:val="24"/>
        </w:rPr>
        <w:t>δρυμα</w:t>
      </w:r>
      <w:r w:rsidRPr="005E21A8">
        <w:rPr>
          <w:rFonts w:eastAsia="Times New Roman"/>
          <w:szCs w:val="24"/>
        </w:rPr>
        <w:t xml:space="preserve"> της Βουλής</w:t>
      </w:r>
      <w:r>
        <w:rPr>
          <w:rFonts w:eastAsia="Times New Roman"/>
          <w:szCs w:val="24"/>
        </w:rPr>
        <w:t>,</w:t>
      </w:r>
      <w:r w:rsidRPr="005E21A8">
        <w:rPr>
          <w:rFonts w:eastAsia="Times New Roman"/>
          <w:szCs w:val="24"/>
        </w:rPr>
        <w:t xml:space="preserve"> </w:t>
      </w:r>
      <w:r>
        <w:rPr>
          <w:rFonts w:eastAsia="Times New Roman"/>
          <w:szCs w:val="24"/>
        </w:rPr>
        <w:t>τ</w:t>
      </w:r>
      <w:r w:rsidRPr="005E21A8">
        <w:rPr>
          <w:rFonts w:eastAsia="Times New Roman"/>
          <w:szCs w:val="24"/>
        </w:rPr>
        <w:t xml:space="preserve">ο μόνο που έχω να πω </w:t>
      </w:r>
      <w:r>
        <w:rPr>
          <w:rFonts w:eastAsia="Times New Roman"/>
          <w:szCs w:val="24"/>
        </w:rPr>
        <w:t xml:space="preserve">είναι ότι </w:t>
      </w:r>
      <w:r w:rsidRPr="005E21A8">
        <w:rPr>
          <w:rFonts w:eastAsia="Times New Roman"/>
          <w:szCs w:val="24"/>
        </w:rPr>
        <w:t xml:space="preserve">σαφέστατα υπάρχουν αλλαγές οι οποίες χρήζουν και έχουν </w:t>
      </w:r>
      <w:r>
        <w:rPr>
          <w:rFonts w:eastAsia="Times New Roman"/>
          <w:szCs w:val="24"/>
        </w:rPr>
        <w:t xml:space="preserve">τη </w:t>
      </w:r>
      <w:r w:rsidRPr="005E21A8">
        <w:rPr>
          <w:rFonts w:eastAsia="Times New Roman"/>
          <w:szCs w:val="24"/>
        </w:rPr>
        <w:t xml:space="preserve">θετική </w:t>
      </w:r>
      <w:r w:rsidRPr="005E21A8">
        <w:rPr>
          <w:rFonts w:eastAsia="Times New Roman"/>
          <w:szCs w:val="24"/>
        </w:rPr>
        <w:t>μας υποστήριξη</w:t>
      </w:r>
      <w:r>
        <w:rPr>
          <w:rFonts w:eastAsia="Times New Roman"/>
          <w:szCs w:val="24"/>
        </w:rPr>
        <w:t>.</w:t>
      </w:r>
      <w:r w:rsidRPr="005E21A8">
        <w:rPr>
          <w:rFonts w:eastAsia="Times New Roman"/>
          <w:szCs w:val="24"/>
        </w:rPr>
        <w:t xml:space="preserve"> </w:t>
      </w:r>
      <w:r>
        <w:rPr>
          <w:rFonts w:eastAsia="Times New Roman"/>
          <w:szCs w:val="24"/>
        </w:rPr>
        <w:t>Σ</w:t>
      </w:r>
      <w:r w:rsidRPr="005E21A8">
        <w:rPr>
          <w:rFonts w:eastAsia="Times New Roman"/>
          <w:szCs w:val="24"/>
        </w:rPr>
        <w:t xml:space="preserve">ε γενικές γραμμές θα είμαστε στο </w:t>
      </w:r>
      <w:r>
        <w:rPr>
          <w:rFonts w:eastAsia="Times New Roman"/>
          <w:szCs w:val="24"/>
        </w:rPr>
        <w:t>«</w:t>
      </w:r>
      <w:r w:rsidRPr="005E21A8">
        <w:rPr>
          <w:rFonts w:eastAsia="Times New Roman"/>
          <w:szCs w:val="24"/>
        </w:rPr>
        <w:t>παρ</w:t>
      </w:r>
      <w:r>
        <w:rPr>
          <w:rFonts w:eastAsia="Times New Roman"/>
          <w:szCs w:val="24"/>
        </w:rPr>
        <w:t>ώ</w:t>
      </w:r>
      <w:r w:rsidRPr="005E21A8">
        <w:rPr>
          <w:rFonts w:eastAsia="Times New Roman"/>
          <w:szCs w:val="24"/>
        </w:rPr>
        <w:t>ν</w:t>
      </w:r>
      <w:r>
        <w:rPr>
          <w:rFonts w:eastAsia="Times New Roman"/>
          <w:szCs w:val="24"/>
        </w:rPr>
        <w:t>»</w:t>
      </w:r>
      <w:r w:rsidRPr="005E21A8">
        <w:rPr>
          <w:rFonts w:eastAsia="Times New Roman"/>
          <w:szCs w:val="24"/>
        </w:rPr>
        <w:t xml:space="preserve"> και εκεί και </w:t>
      </w:r>
      <w:r>
        <w:rPr>
          <w:rFonts w:eastAsia="Times New Roman"/>
          <w:szCs w:val="24"/>
        </w:rPr>
        <w:t>υπάρχουν</w:t>
      </w:r>
      <w:r w:rsidRPr="005E21A8">
        <w:rPr>
          <w:rFonts w:eastAsia="Times New Roman"/>
          <w:szCs w:val="24"/>
        </w:rPr>
        <w:t xml:space="preserve"> πάρα πολλές διατάξεις που θα </w:t>
      </w:r>
      <w:r>
        <w:rPr>
          <w:rFonts w:eastAsia="Times New Roman"/>
          <w:szCs w:val="24"/>
        </w:rPr>
        <w:t>τις υπερψηφίσουμε. Σ</w:t>
      </w:r>
      <w:r w:rsidRPr="005E21A8">
        <w:rPr>
          <w:rFonts w:eastAsia="Times New Roman"/>
          <w:szCs w:val="24"/>
        </w:rPr>
        <w:t>ε δύο σημεία διαφωνούμε</w:t>
      </w:r>
      <w:r>
        <w:rPr>
          <w:rFonts w:eastAsia="Times New Roman"/>
          <w:szCs w:val="24"/>
        </w:rPr>
        <w:t>:</w:t>
      </w:r>
      <w:r w:rsidRPr="005E21A8">
        <w:rPr>
          <w:rFonts w:eastAsia="Times New Roman"/>
          <w:szCs w:val="24"/>
        </w:rPr>
        <w:t xml:space="preserve"> </w:t>
      </w:r>
      <w:r>
        <w:rPr>
          <w:rFonts w:eastAsia="Times New Roman"/>
          <w:szCs w:val="24"/>
        </w:rPr>
        <w:t>Σ</w:t>
      </w:r>
      <w:r w:rsidRPr="005E21A8">
        <w:rPr>
          <w:rFonts w:eastAsia="Times New Roman"/>
          <w:szCs w:val="24"/>
        </w:rPr>
        <w:t xml:space="preserve">τα άρθρα τα οποία δίνουν υπερεξουσία </w:t>
      </w:r>
      <w:r>
        <w:rPr>
          <w:rFonts w:eastAsia="Times New Roman"/>
          <w:szCs w:val="24"/>
        </w:rPr>
        <w:t xml:space="preserve">–κατ’ εμάς </w:t>
      </w:r>
      <w:r w:rsidRPr="005E21A8">
        <w:rPr>
          <w:rFonts w:eastAsia="Times New Roman"/>
          <w:szCs w:val="24"/>
        </w:rPr>
        <w:t>τουλάχιστον</w:t>
      </w:r>
      <w:r>
        <w:rPr>
          <w:rFonts w:eastAsia="Times New Roman"/>
          <w:szCs w:val="24"/>
        </w:rPr>
        <w:t>-</w:t>
      </w:r>
      <w:r w:rsidRPr="005E21A8">
        <w:rPr>
          <w:rFonts w:eastAsia="Times New Roman"/>
          <w:szCs w:val="24"/>
        </w:rPr>
        <w:t xml:space="preserve"> στον εκάστοτε Πρόεδρο της Βουλής</w:t>
      </w:r>
      <w:r>
        <w:rPr>
          <w:rFonts w:eastAsia="Times New Roman"/>
          <w:szCs w:val="24"/>
        </w:rPr>
        <w:t xml:space="preserve"> και</w:t>
      </w:r>
      <w:r w:rsidRPr="005E21A8">
        <w:rPr>
          <w:rFonts w:eastAsia="Times New Roman"/>
          <w:szCs w:val="24"/>
        </w:rPr>
        <w:t xml:space="preserve"> </w:t>
      </w:r>
      <w:r>
        <w:rPr>
          <w:rFonts w:eastAsia="Times New Roman"/>
          <w:szCs w:val="24"/>
        </w:rPr>
        <w:t>δ</w:t>
      </w:r>
      <w:r w:rsidRPr="005E21A8">
        <w:rPr>
          <w:rFonts w:eastAsia="Times New Roman"/>
          <w:szCs w:val="24"/>
        </w:rPr>
        <w:t>ια</w:t>
      </w:r>
      <w:r w:rsidRPr="005E21A8">
        <w:rPr>
          <w:rFonts w:eastAsia="Times New Roman"/>
          <w:szCs w:val="24"/>
        </w:rPr>
        <w:t xml:space="preserve">φωνούμε στις νέες προσλήψεις με βάση το άρθρο που λέει για </w:t>
      </w:r>
      <w:r>
        <w:rPr>
          <w:rFonts w:eastAsia="Times New Roman"/>
          <w:szCs w:val="24"/>
        </w:rPr>
        <w:t>πενήντα πέντε</w:t>
      </w:r>
      <w:r w:rsidRPr="005E21A8">
        <w:rPr>
          <w:rFonts w:eastAsia="Times New Roman"/>
          <w:szCs w:val="24"/>
        </w:rPr>
        <w:t xml:space="preserve"> νέες θέσεις</w:t>
      </w:r>
      <w:r>
        <w:rPr>
          <w:rFonts w:eastAsia="Times New Roman"/>
          <w:szCs w:val="24"/>
        </w:rPr>
        <w:t>.</w:t>
      </w:r>
      <w:r w:rsidRPr="005E21A8">
        <w:rPr>
          <w:rFonts w:eastAsia="Times New Roman"/>
          <w:szCs w:val="24"/>
        </w:rPr>
        <w:t xml:space="preserve"> Εμείς σαν Ένωση </w:t>
      </w:r>
      <w:r>
        <w:rPr>
          <w:rFonts w:eastAsia="Times New Roman"/>
          <w:szCs w:val="24"/>
        </w:rPr>
        <w:t>Κ</w:t>
      </w:r>
      <w:r w:rsidRPr="005E21A8">
        <w:rPr>
          <w:rFonts w:eastAsia="Times New Roman"/>
          <w:szCs w:val="24"/>
        </w:rPr>
        <w:t xml:space="preserve">εντρώων έχουμε πει πάρα πολλές φορές </w:t>
      </w:r>
      <w:r>
        <w:rPr>
          <w:rFonts w:eastAsia="Times New Roman"/>
          <w:szCs w:val="24"/>
        </w:rPr>
        <w:t xml:space="preserve">ότι </w:t>
      </w:r>
      <w:r w:rsidRPr="005E21A8">
        <w:rPr>
          <w:rFonts w:eastAsia="Times New Roman"/>
          <w:szCs w:val="24"/>
        </w:rPr>
        <w:t>πρέπει να μικρύνουμε και να συρρικνώσου</w:t>
      </w:r>
      <w:r>
        <w:rPr>
          <w:rFonts w:eastAsia="Times New Roman"/>
          <w:szCs w:val="24"/>
        </w:rPr>
        <w:t>με</w:t>
      </w:r>
      <w:r w:rsidRPr="005E21A8">
        <w:rPr>
          <w:rFonts w:eastAsia="Times New Roman"/>
          <w:szCs w:val="24"/>
        </w:rPr>
        <w:t xml:space="preserve"> το δημόσιο και όχι να το διογκώνου</w:t>
      </w:r>
      <w:r>
        <w:rPr>
          <w:rFonts w:eastAsia="Times New Roman"/>
          <w:szCs w:val="24"/>
        </w:rPr>
        <w:t>με.</w:t>
      </w:r>
      <w:r w:rsidRPr="005E21A8">
        <w:rPr>
          <w:rFonts w:eastAsia="Times New Roman"/>
          <w:szCs w:val="24"/>
        </w:rPr>
        <w:t xml:space="preserve"> </w:t>
      </w:r>
      <w:r>
        <w:rPr>
          <w:rFonts w:eastAsia="Times New Roman"/>
          <w:szCs w:val="24"/>
        </w:rPr>
        <w:t>Θ</w:t>
      </w:r>
      <w:r w:rsidRPr="005E21A8">
        <w:rPr>
          <w:rFonts w:eastAsia="Times New Roman"/>
          <w:szCs w:val="24"/>
        </w:rPr>
        <w:t>α μπορούσαμε να δούμε πώς μπορο</w:t>
      </w:r>
      <w:r w:rsidRPr="005E21A8">
        <w:rPr>
          <w:rFonts w:eastAsia="Times New Roman"/>
          <w:szCs w:val="24"/>
        </w:rPr>
        <w:t xml:space="preserve">ύν να γίνουν μετακινήσεις για να καλυφθούν αυτές </w:t>
      </w:r>
      <w:r>
        <w:rPr>
          <w:rFonts w:eastAsia="Times New Roman"/>
          <w:szCs w:val="24"/>
        </w:rPr>
        <w:t>οι</w:t>
      </w:r>
      <w:r w:rsidRPr="005E21A8">
        <w:rPr>
          <w:rFonts w:eastAsia="Times New Roman"/>
          <w:szCs w:val="24"/>
        </w:rPr>
        <w:t xml:space="preserve"> θέσεις</w:t>
      </w:r>
      <w:r>
        <w:rPr>
          <w:rFonts w:eastAsia="Times New Roman"/>
          <w:szCs w:val="24"/>
        </w:rPr>
        <w:t>,</w:t>
      </w:r>
      <w:r w:rsidRPr="005E21A8">
        <w:rPr>
          <w:rFonts w:eastAsia="Times New Roman"/>
          <w:szCs w:val="24"/>
        </w:rPr>
        <w:t xml:space="preserve"> </w:t>
      </w:r>
      <w:r>
        <w:rPr>
          <w:rFonts w:eastAsia="Times New Roman"/>
          <w:szCs w:val="24"/>
        </w:rPr>
        <w:t>α</w:t>
      </w:r>
      <w:r w:rsidRPr="005E21A8">
        <w:rPr>
          <w:rFonts w:eastAsia="Times New Roman"/>
          <w:szCs w:val="24"/>
        </w:rPr>
        <w:t>κόμη και από το ευρύτερο δημόσιο και να μην προχωρήσουμε σε νέους διορισμούς</w:t>
      </w:r>
      <w:r>
        <w:rPr>
          <w:rFonts w:eastAsia="Times New Roman"/>
          <w:szCs w:val="24"/>
        </w:rPr>
        <w:t>.</w:t>
      </w:r>
    </w:p>
    <w:p w14:paraId="03B0F0DB" w14:textId="77777777" w:rsidR="00E66FB6" w:rsidRDefault="00A447A4">
      <w:pPr>
        <w:spacing w:line="600" w:lineRule="auto"/>
        <w:ind w:firstLine="720"/>
        <w:jc w:val="both"/>
        <w:rPr>
          <w:rFonts w:eastAsia="Times New Roman"/>
          <w:szCs w:val="24"/>
        </w:rPr>
      </w:pPr>
      <w:r>
        <w:rPr>
          <w:rFonts w:eastAsia="Times New Roman"/>
          <w:szCs w:val="24"/>
        </w:rPr>
        <w:t>Θ</w:t>
      </w:r>
      <w:r w:rsidRPr="005E21A8">
        <w:rPr>
          <w:rFonts w:eastAsia="Times New Roman"/>
          <w:szCs w:val="24"/>
        </w:rPr>
        <w:t>α κλείσω με το εξής</w:t>
      </w:r>
      <w:r>
        <w:rPr>
          <w:rFonts w:eastAsia="Times New Roman"/>
          <w:szCs w:val="24"/>
        </w:rPr>
        <w:t>:</w:t>
      </w:r>
      <w:r w:rsidRPr="005E21A8">
        <w:rPr>
          <w:rFonts w:eastAsia="Times New Roman"/>
          <w:szCs w:val="24"/>
        </w:rPr>
        <w:t xml:space="preserve"> </w:t>
      </w:r>
      <w:r>
        <w:rPr>
          <w:rFonts w:eastAsia="Times New Roman"/>
          <w:szCs w:val="24"/>
        </w:rPr>
        <w:t>Ά</w:t>
      </w:r>
      <w:r w:rsidRPr="005E21A8">
        <w:rPr>
          <w:rFonts w:eastAsia="Times New Roman"/>
          <w:szCs w:val="24"/>
        </w:rPr>
        <w:t>κουσα την απαράδεκτη δήλωση του συναδέλφου από την ακροδεξιά πτέρυγα</w:t>
      </w:r>
      <w:r>
        <w:rPr>
          <w:rFonts w:eastAsia="Times New Roman"/>
          <w:szCs w:val="24"/>
        </w:rPr>
        <w:t>, που κατηγόρησε τον Πρόεδ</w:t>
      </w:r>
      <w:r>
        <w:rPr>
          <w:rFonts w:eastAsia="Times New Roman"/>
          <w:szCs w:val="24"/>
        </w:rPr>
        <w:t>ρο της Β</w:t>
      </w:r>
      <w:r w:rsidRPr="005E21A8">
        <w:rPr>
          <w:rFonts w:eastAsia="Times New Roman"/>
          <w:szCs w:val="24"/>
        </w:rPr>
        <w:t>ουλής για παιδομάζωμα</w:t>
      </w:r>
      <w:r>
        <w:rPr>
          <w:rFonts w:eastAsia="Times New Roman"/>
          <w:szCs w:val="24"/>
        </w:rPr>
        <w:t>. Έ</w:t>
      </w:r>
      <w:r w:rsidRPr="005E21A8">
        <w:rPr>
          <w:rFonts w:eastAsia="Times New Roman"/>
          <w:szCs w:val="24"/>
        </w:rPr>
        <w:t xml:space="preserve">να </w:t>
      </w:r>
      <w:r>
        <w:rPr>
          <w:rFonts w:eastAsia="Times New Roman"/>
          <w:szCs w:val="24"/>
        </w:rPr>
        <w:t xml:space="preserve">κοινωνικό </w:t>
      </w:r>
      <w:r w:rsidRPr="005E21A8">
        <w:rPr>
          <w:rFonts w:eastAsia="Times New Roman"/>
          <w:szCs w:val="24"/>
        </w:rPr>
        <w:t xml:space="preserve">έργο </w:t>
      </w:r>
      <w:r w:rsidRPr="005E21A8">
        <w:rPr>
          <w:rFonts w:eastAsia="Times New Roman"/>
          <w:szCs w:val="24"/>
        </w:rPr>
        <w:lastRenderedPageBreak/>
        <w:t xml:space="preserve">και εκπαιδευτικό πρόγραμμα που έχει η Βουλή και έρχονται τα σχολεία και οι μαθητές το χαρακτήρισε ως </w:t>
      </w:r>
      <w:r>
        <w:rPr>
          <w:rFonts w:eastAsia="Times New Roman"/>
          <w:szCs w:val="24"/>
        </w:rPr>
        <w:t>«</w:t>
      </w:r>
      <w:r w:rsidRPr="005E21A8">
        <w:rPr>
          <w:rFonts w:eastAsia="Times New Roman"/>
          <w:szCs w:val="24"/>
        </w:rPr>
        <w:t>παιδομάζωμα</w:t>
      </w:r>
      <w:r>
        <w:rPr>
          <w:rFonts w:eastAsia="Times New Roman"/>
          <w:szCs w:val="24"/>
        </w:rPr>
        <w:t>».</w:t>
      </w:r>
      <w:r w:rsidRPr="005E21A8">
        <w:rPr>
          <w:rFonts w:eastAsia="Times New Roman"/>
          <w:szCs w:val="24"/>
        </w:rPr>
        <w:t xml:space="preserve"> </w:t>
      </w:r>
      <w:r>
        <w:rPr>
          <w:rFonts w:eastAsia="Times New Roman"/>
          <w:szCs w:val="24"/>
        </w:rPr>
        <w:t>Να μην ξεχάσω</w:t>
      </w:r>
      <w:r w:rsidRPr="005E21A8">
        <w:rPr>
          <w:rFonts w:eastAsia="Times New Roman"/>
          <w:szCs w:val="24"/>
        </w:rPr>
        <w:t xml:space="preserve"> να υπενθυμίσω ότι Βουλευτής του εν λόγω </w:t>
      </w:r>
      <w:r>
        <w:rPr>
          <w:rFonts w:eastAsia="Times New Roman"/>
          <w:szCs w:val="24"/>
        </w:rPr>
        <w:t>κ</w:t>
      </w:r>
      <w:r w:rsidRPr="005E21A8">
        <w:rPr>
          <w:rFonts w:eastAsia="Times New Roman"/>
          <w:szCs w:val="24"/>
        </w:rPr>
        <w:t xml:space="preserve">ινήματος μοίραζε στυλό και διάφορα </w:t>
      </w:r>
      <w:r w:rsidRPr="005E21A8">
        <w:rPr>
          <w:rFonts w:eastAsia="Times New Roman"/>
          <w:szCs w:val="24"/>
        </w:rPr>
        <w:t>φυλλάδια σε μαθητές</w:t>
      </w:r>
      <w:r>
        <w:rPr>
          <w:rFonts w:eastAsia="Times New Roman"/>
          <w:szCs w:val="24"/>
        </w:rPr>
        <w:t>,</w:t>
      </w:r>
      <w:r w:rsidRPr="005E21A8">
        <w:rPr>
          <w:rFonts w:eastAsia="Times New Roman"/>
          <w:szCs w:val="24"/>
        </w:rPr>
        <w:t xml:space="preserve"> προκειμένου να τους προσηλυτίσει</w:t>
      </w:r>
      <w:r>
        <w:rPr>
          <w:rFonts w:eastAsia="Times New Roman"/>
          <w:szCs w:val="24"/>
        </w:rPr>
        <w:t>. Αυτό το πράγμα δεν</w:t>
      </w:r>
      <w:r w:rsidRPr="005E21A8">
        <w:rPr>
          <w:rFonts w:eastAsia="Times New Roman"/>
          <w:szCs w:val="24"/>
        </w:rPr>
        <w:t xml:space="preserve"> μπορώ να το δεχτώ και να ακούγεται από οποιαδήποτε φασιστική </w:t>
      </w:r>
      <w:r>
        <w:rPr>
          <w:rFonts w:eastAsia="Times New Roman"/>
          <w:szCs w:val="24"/>
        </w:rPr>
        <w:t>π</w:t>
      </w:r>
      <w:r w:rsidRPr="005E21A8">
        <w:rPr>
          <w:rFonts w:eastAsia="Times New Roman"/>
          <w:szCs w:val="24"/>
        </w:rPr>
        <w:t>τέρυγα</w:t>
      </w:r>
      <w:r>
        <w:rPr>
          <w:rFonts w:eastAsia="Times New Roman"/>
          <w:szCs w:val="24"/>
        </w:rPr>
        <w:t>.</w:t>
      </w:r>
      <w:r w:rsidRPr="005E21A8">
        <w:rPr>
          <w:rFonts w:eastAsia="Times New Roman"/>
          <w:szCs w:val="24"/>
        </w:rPr>
        <w:t xml:space="preserve"> Λυπάμαι που άκουσα τη λέξη </w:t>
      </w:r>
      <w:r>
        <w:rPr>
          <w:rFonts w:eastAsia="Times New Roman"/>
          <w:szCs w:val="24"/>
        </w:rPr>
        <w:t>«</w:t>
      </w:r>
      <w:r w:rsidRPr="005E21A8">
        <w:rPr>
          <w:rFonts w:eastAsia="Times New Roman"/>
          <w:szCs w:val="24"/>
        </w:rPr>
        <w:t>παιδομάζωμα</w:t>
      </w:r>
      <w:r>
        <w:rPr>
          <w:rFonts w:eastAsia="Times New Roman"/>
          <w:szCs w:val="24"/>
        </w:rPr>
        <w:t>»</w:t>
      </w:r>
      <w:r w:rsidRPr="005E21A8">
        <w:rPr>
          <w:rFonts w:eastAsia="Times New Roman"/>
          <w:szCs w:val="24"/>
        </w:rPr>
        <w:t xml:space="preserve"> για τους μαθητές των σχολείων που έρχονται στη </w:t>
      </w:r>
      <w:r>
        <w:rPr>
          <w:rFonts w:eastAsia="Times New Roman"/>
          <w:szCs w:val="24"/>
        </w:rPr>
        <w:t xml:space="preserve">Βουλή, </w:t>
      </w:r>
      <w:r w:rsidRPr="005E21A8">
        <w:rPr>
          <w:rFonts w:eastAsia="Times New Roman"/>
          <w:szCs w:val="24"/>
        </w:rPr>
        <w:t xml:space="preserve">παρακολουθούν </w:t>
      </w:r>
      <w:r>
        <w:rPr>
          <w:rFonts w:eastAsia="Times New Roman"/>
          <w:szCs w:val="24"/>
        </w:rPr>
        <w:t xml:space="preserve">ένα </w:t>
      </w:r>
      <w:r w:rsidRPr="005E21A8">
        <w:rPr>
          <w:rFonts w:eastAsia="Times New Roman"/>
          <w:szCs w:val="24"/>
        </w:rPr>
        <w:t xml:space="preserve">εκπαιδευτικό πρόγραμμα και βλέπουν ακριβώς πώς λειτουργεί η Βουλή και </w:t>
      </w:r>
      <w:r>
        <w:rPr>
          <w:rFonts w:eastAsia="Times New Roman"/>
          <w:szCs w:val="24"/>
        </w:rPr>
        <w:t>μπορούν να δουν</w:t>
      </w:r>
      <w:r w:rsidRPr="005E21A8">
        <w:rPr>
          <w:rFonts w:eastAsia="Times New Roman"/>
          <w:szCs w:val="24"/>
        </w:rPr>
        <w:t xml:space="preserve"> τι προσφέρουμε ως Βουλευτές</w:t>
      </w:r>
      <w:r>
        <w:rPr>
          <w:rFonts w:eastAsia="Times New Roman"/>
          <w:szCs w:val="24"/>
        </w:rPr>
        <w:t>,</w:t>
      </w:r>
      <w:r w:rsidRPr="005E21A8">
        <w:rPr>
          <w:rFonts w:eastAsia="Times New Roman"/>
          <w:szCs w:val="24"/>
        </w:rPr>
        <w:t xml:space="preserve"> ως κόμματα και γενικότερα ως υπηρεσίες στα κοινά και στο δημόσιο βίο</w:t>
      </w:r>
      <w:r>
        <w:rPr>
          <w:rFonts w:eastAsia="Times New Roman"/>
          <w:szCs w:val="24"/>
        </w:rPr>
        <w:t>.</w:t>
      </w:r>
      <w:r w:rsidRPr="005E21A8">
        <w:rPr>
          <w:rFonts w:eastAsia="Times New Roman"/>
          <w:szCs w:val="24"/>
        </w:rPr>
        <w:t xml:space="preserve"> </w:t>
      </w:r>
      <w:r>
        <w:rPr>
          <w:rFonts w:eastAsia="Times New Roman"/>
          <w:szCs w:val="24"/>
        </w:rPr>
        <w:t xml:space="preserve">Χαρακτηρίστηκαν με </w:t>
      </w:r>
      <w:r w:rsidRPr="005E21A8">
        <w:rPr>
          <w:rFonts w:eastAsia="Times New Roman"/>
          <w:szCs w:val="24"/>
        </w:rPr>
        <w:t xml:space="preserve">λέξεις </w:t>
      </w:r>
      <w:r>
        <w:rPr>
          <w:rFonts w:eastAsia="Times New Roman"/>
          <w:szCs w:val="24"/>
        </w:rPr>
        <w:t>όπως «</w:t>
      </w:r>
      <w:r w:rsidRPr="005E21A8">
        <w:rPr>
          <w:rFonts w:eastAsia="Times New Roman"/>
          <w:szCs w:val="24"/>
        </w:rPr>
        <w:t>παιδομάζωμα</w:t>
      </w:r>
      <w:r>
        <w:rPr>
          <w:rFonts w:eastAsia="Times New Roman"/>
          <w:szCs w:val="24"/>
        </w:rPr>
        <w:t>».</w:t>
      </w:r>
      <w:r w:rsidRPr="005E21A8">
        <w:rPr>
          <w:rFonts w:eastAsia="Times New Roman"/>
          <w:szCs w:val="24"/>
        </w:rPr>
        <w:t xml:space="preserve"> Λυπάμαι που ακούστηκα</w:t>
      </w:r>
      <w:r w:rsidRPr="005E21A8">
        <w:rPr>
          <w:rFonts w:eastAsia="Times New Roman"/>
          <w:szCs w:val="24"/>
        </w:rPr>
        <w:t xml:space="preserve">ν αυτές </w:t>
      </w:r>
      <w:r>
        <w:rPr>
          <w:rFonts w:eastAsia="Times New Roman"/>
          <w:szCs w:val="24"/>
        </w:rPr>
        <w:t>οι</w:t>
      </w:r>
      <w:r w:rsidRPr="005E21A8">
        <w:rPr>
          <w:rFonts w:eastAsia="Times New Roman"/>
          <w:szCs w:val="24"/>
        </w:rPr>
        <w:t xml:space="preserve"> λέξεις μέσα στην Ολομέλεια</w:t>
      </w:r>
      <w:r>
        <w:rPr>
          <w:rFonts w:eastAsia="Times New Roman"/>
          <w:szCs w:val="24"/>
        </w:rPr>
        <w:t>.</w:t>
      </w:r>
    </w:p>
    <w:p w14:paraId="03B0F0DC" w14:textId="77777777" w:rsidR="00E66FB6" w:rsidRDefault="00A447A4">
      <w:pPr>
        <w:spacing w:line="600" w:lineRule="auto"/>
        <w:ind w:firstLine="720"/>
        <w:jc w:val="both"/>
        <w:rPr>
          <w:rFonts w:eastAsia="Times New Roman"/>
          <w:szCs w:val="24"/>
        </w:rPr>
      </w:pPr>
      <w:r>
        <w:rPr>
          <w:rFonts w:eastAsia="Times New Roman"/>
          <w:szCs w:val="24"/>
        </w:rPr>
        <w:t>Ε</w:t>
      </w:r>
      <w:r w:rsidRPr="005E21A8">
        <w:rPr>
          <w:rFonts w:eastAsia="Times New Roman"/>
          <w:szCs w:val="24"/>
        </w:rPr>
        <w:t xml:space="preserve">υχαριστώ πάρα πολύ </w:t>
      </w:r>
      <w:r>
        <w:rPr>
          <w:rFonts w:eastAsia="Times New Roman"/>
          <w:szCs w:val="24"/>
        </w:rPr>
        <w:t xml:space="preserve">κυρία Πρόεδρε για τον χρόνο σας. </w:t>
      </w:r>
    </w:p>
    <w:p w14:paraId="03B0F0DD" w14:textId="77777777" w:rsidR="00E66FB6" w:rsidRDefault="00A447A4">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Πρόεδρος της Βουλής. </w:t>
      </w:r>
    </w:p>
    <w:p w14:paraId="03B0F0DE" w14:textId="77777777" w:rsidR="00E66FB6" w:rsidRDefault="00A447A4">
      <w:pPr>
        <w:spacing w:line="600" w:lineRule="auto"/>
        <w:ind w:firstLine="720"/>
        <w:jc w:val="both"/>
        <w:rPr>
          <w:rFonts w:eastAsia="Times New Roman"/>
          <w:szCs w:val="24"/>
        </w:rPr>
      </w:pPr>
      <w:r>
        <w:rPr>
          <w:rFonts w:eastAsia="Times New Roman" w:cs="Times New Roman"/>
          <w:b/>
          <w:szCs w:val="24"/>
        </w:rPr>
        <w:lastRenderedPageBreak/>
        <w:t>ΝΙΚΟΛΑΟΣ ΒΟΥΤΣΗΣ (Πρόεδρος της Βουλής)</w:t>
      </w:r>
      <w:r w:rsidRPr="00276D2D">
        <w:rPr>
          <w:rFonts w:eastAsia="Times New Roman" w:cs="Times New Roman"/>
          <w:b/>
          <w:szCs w:val="24"/>
        </w:rPr>
        <w:t xml:space="preserve">: </w:t>
      </w:r>
      <w:r w:rsidRPr="00512D95">
        <w:rPr>
          <w:rFonts w:eastAsia="Times New Roman"/>
          <w:szCs w:val="24"/>
        </w:rPr>
        <w:t>Κυρίες και κύριοι συνάδελφοι,</w:t>
      </w:r>
      <w:r>
        <w:rPr>
          <w:rFonts w:eastAsia="Times New Roman"/>
          <w:szCs w:val="24"/>
        </w:rPr>
        <w:t xml:space="preserve"> ε</w:t>
      </w:r>
      <w:r w:rsidRPr="005E21A8">
        <w:rPr>
          <w:rFonts w:eastAsia="Times New Roman"/>
          <w:szCs w:val="24"/>
        </w:rPr>
        <w:t>πιτρέψτε μ</w:t>
      </w:r>
      <w:r w:rsidRPr="005E21A8">
        <w:rPr>
          <w:rFonts w:eastAsia="Times New Roman"/>
          <w:szCs w:val="24"/>
        </w:rPr>
        <w:t xml:space="preserve">ου να </w:t>
      </w:r>
      <w:r>
        <w:rPr>
          <w:rFonts w:eastAsia="Times New Roman"/>
          <w:szCs w:val="24"/>
        </w:rPr>
        <w:t>διευκρινίσουμε ορισμένα πράγματα. Λ</w:t>
      </w:r>
      <w:r w:rsidRPr="005E21A8">
        <w:rPr>
          <w:rFonts w:eastAsia="Times New Roman"/>
          <w:szCs w:val="24"/>
        </w:rPr>
        <w:t>υπάμαι για την ένταση που υπήρξε προηγούμενα με τον κ</w:t>
      </w:r>
      <w:r>
        <w:rPr>
          <w:rFonts w:eastAsia="Times New Roman"/>
          <w:szCs w:val="24"/>
        </w:rPr>
        <w:t>.</w:t>
      </w:r>
      <w:r w:rsidRPr="005E21A8">
        <w:rPr>
          <w:rFonts w:eastAsia="Times New Roman"/>
          <w:szCs w:val="24"/>
        </w:rPr>
        <w:t xml:space="preserve"> </w:t>
      </w:r>
      <w:r>
        <w:rPr>
          <w:rFonts w:eastAsia="Times New Roman"/>
          <w:szCs w:val="24"/>
        </w:rPr>
        <w:t>Λ</w:t>
      </w:r>
      <w:r w:rsidRPr="005E21A8">
        <w:rPr>
          <w:rFonts w:eastAsia="Times New Roman"/>
          <w:szCs w:val="24"/>
        </w:rPr>
        <w:t>οβέρδο</w:t>
      </w:r>
      <w:r>
        <w:rPr>
          <w:rFonts w:eastAsia="Times New Roman"/>
          <w:szCs w:val="24"/>
        </w:rPr>
        <w:t xml:space="preserve">. Πιστεύω ότι από </w:t>
      </w:r>
      <w:r w:rsidRPr="005E21A8">
        <w:rPr>
          <w:rFonts w:eastAsia="Times New Roman"/>
          <w:szCs w:val="24"/>
        </w:rPr>
        <w:t xml:space="preserve">τις διευκρινήσεις που θα δοθούν </w:t>
      </w:r>
      <w:r>
        <w:rPr>
          <w:rFonts w:eastAsia="Times New Roman"/>
          <w:szCs w:val="24"/>
        </w:rPr>
        <w:t>θα αρθεί -</w:t>
      </w:r>
      <w:r w:rsidRPr="005E21A8">
        <w:rPr>
          <w:rFonts w:eastAsia="Times New Roman"/>
          <w:szCs w:val="24"/>
        </w:rPr>
        <w:t>σε μεγάλο βαθμό τουλάχιστον</w:t>
      </w:r>
      <w:r>
        <w:rPr>
          <w:rFonts w:eastAsia="Times New Roman"/>
          <w:szCs w:val="24"/>
        </w:rPr>
        <w:t>-</w:t>
      </w:r>
      <w:r w:rsidRPr="005E21A8">
        <w:rPr>
          <w:rFonts w:eastAsia="Times New Roman"/>
          <w:szCs w:val="24"/>
        </w:rPr>
        <w:t xml:space="preserve"> το πεδίο της έντασης</w:t>
      </w:r>
      <w:r>
        <w:rPr>
          <w:rFonts w:eastAsia="Times New Roman"/>
          <w:szCs w:val="24"/>
        </w:rPr>
        <w:t>,</w:t>
      </w:r>
      <w:r w:rsidRPr="005E21A8">
        <w:rPr>
          <w:rFonts w:eastAsia="Times New Roman"/>
          <w:szCs w:val="24"/>
        </w:rPr>
        <w:t xml:space="preserve"> διότι </w:t>
      </w:r>
      <w:r>
        <w:rPr>
          <w:rFonts w:eastAsia="Times New Roman"/>
          <w:szCs w:val="24"/>
        </w:rPr>
        <w:t>π</w:t>
      </w:r>
      <w:r w:rsidRPr="005E21A8">
        <w:rPr>
          <w:rFonts w:eastAsia="Times New Roman"/>
          <w:szCs w:val="24"/>
        </w:rPr>
        <w:t xml:space="preserve">ροφανώς </w:t>
      </w:r>
      <w:r>
        <w:rPr>
          <w:rFonts w:eastAsia="Times New Roman"/>
          <w:szCs w:val="24"/>
        </w:rPr>
        <w:t>υ</w:t>
      </w:r>
      <w:r w:rsidRPr="005E21A8">
        <w:rPr>
          <w:rFonts w:eastAsia="Times New Roman"/>
          <w:szCs w:val="24"/>
        </w:rPr>
        <w:t>πάρχουν θέματα τα οποία</w:t>
      </w:r>
      <w:r>
        <w:rPr>
          <w:rFonts w:eastAsia="Times New Roman"/>
          <w:szCs w:val="24"/>
        </w:rPr>
        <w:t>,</w:t>
      </w:r>
      <w:r w:rsidRPr="005E21A8">
        <w:rPr>
          <w:rFonts w:eastAsia="Times New Roman"/>
          <w:szCs w:val="24"/>
        </w:rPr>
        <w:t xml:space="preserve"> ε</w:t>
      </w:r>
      <w:r w:rsidRPr="005E21A8">
        <w:rPr>
          <w:rFonts w:eastAsia="Times New Roman"/>
          <w:szCs w:val="24"/>
        </w:rPr>
        <w:t>ίτε λόγω έλλειψης ενημέρωσης</w:t>
      </w:r>
      <w:r>
        <w:rPr>
          <w:rFonts w:eastAsia="Times New Roman"/>
          <w:szCs w:val="24"/>
        </w:rPr>
        <w:t>, είτε αντίληψη</w:t>
      </w:r>
      <w:r w:rsidRPr="005E21A8">
        <w:rPr>
          <w:rFonts w:eastAsia="Times New Roman"/>
          <w:szCs w:val="24"/>
        </w:rPr>
        <w:t xml:space="preserve">ς </w:t>
      </w:r>
      <w:r>
        <w:rPr>
          <w:rFonts w:eastAsia="Times New Roman"/>
          <w:szCs w:val="24"/>
        </w:rPr>
        <w:t xml:space="preserve">που </w:t>
      </w:r>
      <w:r w:rsidRPr="005E21A8">
        <w:rPr>
          <w:rFonts w:eastAsia="Times New Roman"/>
          <w:szCs w:val="24"/>
        </w:rPr>
        <w:t>κατά τη γνώμη μου</w:t>
      </w:r>
      <w:r>
        <w:rPr>
          <w:rFonts w:eastAsia="Times New Roman"/>
          <w:szCs w:val="24"/>
        </w:rPr>
        <w:t xml:space="preserve"> είναι ανακριβής, με οδήγησαν και εμένα </w:t>
      </w:r>
      <w:r w:rsidRPr="005E21A8">
        <w:rPr>
          <w:rFonts w:eastAsia="Times New Roman"/>
          <w:szCs w:val="24"/>
        </w:rPr>
        <w:t xml:space="preserve">να του πω </w:t>
      </w:r>
      <w:r>
        <w:rPr>
          <w:rFonts w:eastAsia="Times New Roman"/>
          <w:szCs w:val="24"/>
        </w:rPr>
        <w:t xml:space="preserve">–κακώς- ότι είναι </w:t>
      </w:r>
      <w:r w:rsidRPr="005E21A8">
        <w:rPr>
          <w:rFonts w:eastAsia="Times New Roman"/>
          <w:szCs w:val="24"/>
        </w:rPr>
        <w:t xml:space="preserve">ψεύτης </w:t>
      </w:r>
      <w:r>
        <w:rPr>
          <w:rFonts w:eastAsia="Times New Roman"/>
          <w:szCs w:val="24"/>
        </w:rPr>
        <w:t>κ.λπ</w:t>
      </w:r>
      <w:r>
        <w:rPr>
          <w:rFonts w:eastAsia="Times New Roman"/>
          <w:szCs w:val="24"/>
        </w:rPr>
        <w:t>.</w:t>
      </w:r>
      <w:r>
        <w:rPr>
          <w:rFonts w:eastAsia="Times New Roman"/>
          <w:szCs w:val="24"/>
        </w:rPr>
        <w:t xml:space="preserve">. Αλλά θα τα </w:t>
      </w:r>
      <w:r w:rsidRPr="005E21A8">
        <w:rPr>
          <w:rFonts w:eastAsia="Times New Roman"/>
          <w:szCs w:val="24"/>
        </w:rPr>
        <w:t xml:space="preserve">διευκρινίσουμε </w:t>
      </w:r>
      <w:r>
        <w:rPr>
          <w:rFonts w:eastAsia="Times New Roman"/>
          <w:szCs w:val="24"/>
        </w:rPr>
        <w:t>όλα</w:t>
      </w:r>
      <w:r w:rsidRPr="005E21A8">
        <w:rPr>
          <w:rFonts w:eastAsia="Times New Roman"/>
          <w:szCs w:val="24"/>
        </w:rPr>
        <w:t xml:space="preserve"> και θα τα διευκρινίσουμε εδώ</w:t>
      </w:r>
      <w:r>
        <w:rPr>
          <w:rFonts w:eastAsia="Times New Roman"/>
          <w:szCs w:val="24"/>
        </w:rPr>
        <w:t>.</w:t>
      </w:r>
      <w:r w:rsidRPr="005E21A8">
        <w:rPr>
          <w:rFonts w:eastAsia="Times New Roman"/>
          <w:szCs w:val="24"/>
        </w:rPr>
        <w:t xml:space="preserve"> </w:t>
      </w:r>
      <w:r>
        <w:rPr>
          <w:rFonts w:eastAsia="Times New Roman"/>
          <w:szCs w:val="24"/>
        </w:rPr>
        <w:t>Ε</w:t>
      </w:r>
      <w:r w:rsidRPr="005E21A8">
        <w:rPr>
          <w:rFonts w:eastAsia="Times New Roman"/>
          <w:szCs w:val="24"/>
        </w:rPr>
        <w:t xml:space="preserve">ίναι πάρα πολύ καλύτερα </w:t>
      </w:r>
      <w:r>
        <w:rPr>
          <w:rFonts w:eastAsia="Times New Roman"/>
          <w:szCs w:val="24"/>
        </w:rPr>
        <w:t xml:space="preserve">από τις </w:t>
      </w:r>
      <w:r w:rsidRPr="005E21A8">
        <w:rPr>
          <w:rFonts w:eastAsia="Times New Roman"/>
          <w:szCs w:val="24"/>
        </w:rPr>
        <w:t>κλειστές πόρτες</w:t>
      </w:r>
      <w:r>
        <w:rPr>
          <w:rFonts w:eastAsia="Times New Roman"/>
          <w:szCs w:val="24"/>
        </w:rPr>
        <w:t xml:space="preserve">. </w:t>
      </w:r>
    </w:p>
    <w:p w14:paraId="03B0F0DF" w14:textId="77777777" w:rsidR="00E66FB6" w:rsidRDefault="00A447A4">
      <w:pPr>
        <w:spacing w:line="600" w:lineRule="auto"/>
        <w:ind w:firstLine="720"/>
        <w:jc w:val="both"/>
        <w:rPr>
          <w:rFonts w:eastAsia="Times New Roman"/>
          <w:szCs w:val="24"/>
        </w:rPr>
      </w:pPr>
      <w:r>
        <w:rPr>
          <w:rFonts w:eastAsia="Times New Roman"/>
          <w:szCs w:val="24"/>
        </w:rPr>
        <w:t>Π</w:t>
      </w:r>
      <w:r w:rsidRPr="005E21A8">
        <w:rPr>
          <w:rFonts w:eastAsia="Times New Roman"/>
          <w:szCs w:val="24"/>
        </w:rPr>
        <w:t>ρώτον</w:t>
      </w:r>
      <w:r>
        <w:rPr>
          <w:rFonts w:eastAsia="Times New Roman"/>
          <w:szCs w:val="24"/>
        </w:rPr>
        <w:t>,</w:t>
      </w:r>
      <w:r w:rsidRPr="005E21A8">
        <w:rPr>
          <w:rFonts w:eastAsia="Times New Roman"/>
          <w:szCs w:val="24"/>
        </w:rPr>
        <w:t xml:space="preserve"> για το </w:t>
      </w:r>
      <w:r>
        <w:rPr>
          <w:rFonts w:eastAsia="Times New Roman"/>
          <w:szCs w:val="24"/>
        </w:rPr>
        <w:t>ί</w:t>
      </w:r>
      <w:r w:rsidRPr="005E21A8">
        <w:rPr>
          <w:rFonts w:eastAsia="Times New Roman"/>
          <w:szCs w:val="24"/>
        </w:rPr>
        <w:t xml:space="preserve">δρυμα </w:t>
      </w:r>
      <w:r w:rsidRPr="005E21A8">
        <w:rPr>
          <w:rFonts w:eastAsia="Times New Roman"/>
          <w:szCs w:val="24"/>
        </w:rPr>
        <w:t xml:space="preserve">και το </w:t>
      </w:r>
      <w:r>
        <w:rPr>
          <w:rFonts w:eastAsia="Times New Roman"/>
          <w:szCs w:val="24"/>
        </w:rPr>
        <w:t>δ</w:t>
      </w:r>
      <w:r w:rsidRPr="005E21A8">
        <w:rPr>
          <w:rFonts w:eastAsia="Times New Roman"/>
          <w:szCs w:val="24"/>
        </w:rPr>
        <w:t xml:space="preserve">ιοικητικό </w:t>
      </w:r>
      <w:r>
        <w:rPr>
          <w:rFonts w:eastAsia="Times New Roman"/>
          <w:szCs w:val="24"/>
        </w:rPr>
        <w:t>σ</w:t>
      </w:r>
      <w:r w:rsidRPr="005E21A8">
        <w:rPr>
          <w:rFonts w:eastAsia="Times New Roman"/>
          <w:szCs w:val="24"/>
        </w:rPr>
        <w:t>υμβούλιο</w:t>
      </w:r>
      <w:r>
        <w:rPr>
          <w:rFonts w:eastAsia="Times New Roman"/>
          <w:szCs w:val="24"/>
        </w:rPr>
        <w:t>,</w:t>
      </w:r>
      <w:r w:rsidRPr="005E21A8">
        <w:rPr>
          <w:rFonts w:eastAsia="Times New Roman"/>
          <w:szCs w:val="24"/>
        </w:rPr>
        <w:t xml:space="preserve"> σε αυτές τις αλλαγές που έγιναν στον Κανονισμό</w:t>
      </w:r>
      <w:r>
        <w:rPr>
          <w:rFonts w:eastAsia="Times New Roman"/>
          <w:szCs w:val="24"/>
        </w:rPr>
        <w:t>,</w:t>
      </w:r>
      <w:r w:rsidRPr="005E21A8">
        <w:rPr>
          <w:rFonts w:eastAsia="Times New Roman"/>
          <w:szCs w:val="24"/>
        </w:rPr>
        <w:t xml:space="preserve"> </w:t>
      </w:r>
      <w:r>
        <w:rPr>
          <w:rFonts w:eastAsia="Times New Roman"/>
          <w:szCs w:val="24"/>
        </w:rPr>
        <w:t>δ</w:t>
      </w:r>
      <w:r w:rsidRPr="005E21A8">
        <w:rPr>
          <w:rFonts w:eastAsia="Times New Roman"/>
          <w:szCs w:val="24"/>
        </w:rPr>
        <w:t xml:space="preserve">ηλαδή </w:t>
      </w:r>
      <w:r>
        <w:rPr>
          <w:rFonts w:eastAsia="Times New Roman"/>
          <w:szCs w:val="24"/>
        </w:rPr>
        <w:t xml:space="preserve">σε </w:t>
      </w:r>
      <w:r w:rsidRPr="005E21A8">
        <w:rPr>
          <w:rFonts w:eastAsia="Times New Roman"/>
          <w:szCs w:val="24"/>
        </w:rPr>
        <w:t>αυτά τα τρία τελευταία χρόνια</w:t>
      </w:r>
      <w:r>
        <w:rPr>
          <w:rFonts w:eastAsia="Times New Roman"/>
          <w:szCs w:val="24"/>
        </w:rPr>
        <w:t>,</w:t>
      </w:r>
      <w:r w:rsidRPr="005E21A8">
        <w:rPr>
          <w:rFonts w:eastAsia="Times New Roman"/>
          <w:szCs w:val="24"/>
        </w:rPr>
        <w:t xml:space="preserve"> για πρώτη φορά </w:t>
      </w:r>
      <w:r>
        <w:rPr>
          <w:rFonts w:eastAsia="Times New Roman"/>
          <w:szCs w:val="24"/>
        </w:rPr>
        <w:t>ορίζεται στον Κανονισμό με πανομοιότυπη διατύπωση ότι το Ί</w:t>
      </w:r>
      <w:r w:rsidRPr="005E21A8">
        <w:rPr>
          <w:rFonts w:eastAsia="Times New Roman"/>
          <w:szCs w:val="24"/>
        </w:rPr>
        <w:t xml:space="preserve">δρυμα της Βουλής διοικείται από </w:t>
      </w:r>
      <w:r>
        <w:rPr>
          <w:rFonts w:eastAsia="Times New Roman"/>
          <w:szCs w:val="24"/>
        </w:rPr>
        <w:t>δ</w:t>
      </w:r>
      <w:r w:rsidRPr="005E21A8">
        <w:rPr>
          <w:rFonts w:eastAsia="Times New Roman"/>
          <w:szCs w:val="24"/>
        </w:rPr>
        <w:t>ιοικητι</w:t>
      </w:r>
      <w:r w:rsidRPr="005E21A8">
        <w:rPr>
          <w:rFonts w:eastAsia="Times New Roman"/>
          <w:szCs w:val="24"/>
        </w:rPr>
        <w:t xml:space="preserve">κό </w:t>
      </w:r>
      <w:r>
        <w:rPr>
          <w:rFonts w:eastAsia="Times New Roman"/>
          <w:szCs w:val="24"/>
        </w:rPr>
        <w:t>σ</w:t>
      </w:r>
      <w:r w:rsidRPr="005E21A8">
        <w:rPr>
          <w:rFonts w:eastAsia="Times New Roman"/>
          <w:szCs w:val="24"/>
        </w:rPr>
        <w:t>υμβούλιο</w:t>
      </w:r>
      <w:r>
        <w:rPr>
          <w:rFonts w:eastAsia="Times New Roman"/>
          <w:szCs w:val="24"/>
        </w:rPr>
        <w:t>,</w:t>
      </w:r>
      <w:r w:rsidRPr="005E21A8">
        <w:rPr>
          <w:rFonts w:eastAsia="Times New Roman"/>
          <w:szCs w:val="24"/>
        </w:rPr>
        <w:t xml:space="preserve"> ενώ δεν υπήρχε</w:t>
      </w:r>
      <w:r>
        <w:rPr>
          <w:rFonts w:eastAsia="Times New Roman"/>
          <w:szCs w:val="24"/>
        </w:rPr>
        <w:t>.</w:t>
      </w:r>
      <w:r w:rsidRPr="005E21A8">
        <w:rPr>
          <w:rFonts w:eastAsia="Times New Roman"/>
          <w:szCs w:val="24"/>
        </w:rPr>
        <w:t xml:space="preserve"> </w:t>
      </w:r>
      <w:r>
        <w:rPr>
          <w:rFonts w:eastAsia="Times New Roman"/>
          <w:szCs w:val="24"/>
        </w:rPr>
        <w:t>Δ</w:t>
      </w:r>
      <w:r w:rsidRPr="005E21A8">
        <w:rPr>
          <w:rFonts w:eastAsia="Times New Roman"/>
          <w:szCs w:val="24"/>
        </w:rPr>
        <w:t>εν υπήρχε στον Κανονισμό</w:t>
      </w:r>
      <w:r>
        <w:rPr>
          <w:rFonts w:eastAsia="Times New Roman"/>
          <w:szCs w:val="24"/>
        </w:rPr>
        <w:t>.</w:t>
      </w:r>
      <w:r w:rsidRPr="005E21A8">
        <w:rPr>
          <w:rFonts w:eastAsia="Times New Roman"/>
          <w:szCs w:val="24"/>
        </w:rPr>
        <w:t xml:space="preserve"> Ήταν στον κανονισμό του </w:t>
      </w:r>
      <w:r>
        <w:rPr>
          <w:rFonts w:eastAsia="Times New Roman"/>
          <w:szCs w:val="24"/>
        </w:rPr>
        <w:t>ι</w:t>
      </w:r>
      <w:r w:rsidRPr="005E21A8">
        <w:rPr>
          <w:rFonts w:eastAsia="Times New Roman"/>
          <w:szCs w:val="24"/>
        </w:rPr>
        <w:t>δρύματος</w:t>
      </w:r>
      <w:r>
        <w:rPr>
          <w:rFonts w:eastAsia="Times New Roman"/>
          <w:szCs w:val="24"/>
        </w:rPr>
        <w:t>.</w:t>
      </w:r>
      <w:r w:rsidRPr="005E21A8">
        <w:rPr>
          <w:rFonts w:eastAsia="Times New Roman"/>
          <w:szCs w:val="24"/>
        </w:rPr>
        <w:t xml:space="preserve"> </w:t>
      </w:r>
      <w:r>
        <w:rPr>
          <w:rFonts w:eastAsia="Times New Roman"/>
          <w:szCs w:val="24"/>
        </w:rPr>
        <w:t xml:space="preserve">Άρα, </w:t>
      </w:r>
      <w:r w:rsidRPr="005E21A8">
        <w:rPr>
          <w:rFonts w:eastAsia="Times New Roman"/>
          <w:szCs w:val="24"/>
        </w:rPr>
        <w:t>δεν αφαιρείται κα</w:t>
      </w:r>
      <w:r>
        <w:rPr>
          <w:rFonts w:eastAsia="Times New Roman"/>
          <w:szCs w:val="24"/>
        </w:rPr>
        <w:t>μ</w:t>
      </w:r>
      <w:r w:rsidRPr="005E21A8">
        <w:rPr>
          <w:rFonts w:eastAsia="Times New Roman"/>
          <w:szCs w:val="24"/>
        </w:rPr>
        <w:t>μία αρμοδιότητα</w:t>
      </w:r>
      <w:r>
        <w:rPr>
          <w:rFonts w:eastAsia="Times New Roman"/>
          <w:szCs w:val="24"/>
        </w:rPr>
        <w:t xml:space="preserve"> από</w:t>
      </w:r>
      <w:r w:rsidRPr="005E21A8">
        <w:rPr>
          <w:rFonts w:eastAsia="Times New Roman"/>
          <w:szCs w:val="24"/>
        </w:rPr>
        <w:t xml:space="preserve"> το </w:t>
      </w:r>
      <w:r>
        <w:rPr>
          <w:rFonts w:eastAsia="Times New Roman"/>
          <w:szCs w:val="24"/>
        </w:rPr>
        <w:t>δ</w:t>
      </w:r>
      <w:r w:rsidRPr="005E21A8">
        <w:rPr>
          <w:rFonts w:eastAsia="Times New Roman"/>
          <w:szCs w:val="24"/>
        </w:rPr>
        <w:t xml:space="preserve">ιοικητικό </w:t>
      </w:r>
      <w:r>
        <w:rPr>
          <w:rFonts w:eastAsia="Times New Roman"/>
          <w:szCs w:val="24"/>
        </w:rPr>
        <w:t>σ</w:t>
      </w:r>
      <w:r w:rsidRPr="005E21A8">
        <w:rPr>
          <w:rFonts w:eastAsia="Times New Roman"/>
          <w:szCs w:val="24"/>
        </w:rPr>
        <w:t>υμβούλιο</w:t>
      </w:r>
      <w:r>
        <w:rPr>
          <w:rFonts w:eastAsia="Times New Roman"/>
          <w:szCs w:val="24"/>
        </w:rPr>
        <w:t>.</w:t>
      </w:r>
      <w:r w:rsidRPr="005E21A8">
        <w:rPr>
          <w:rFonts w:eastAsia="Times New Roman"/>
          <w:szCs w:val="24"/>
        </w:rPr>
        <w:t xml:space="preserve"> </w:t>
      </w:r>
      <w:r>
        <w:rPr>
          <w:rFonts w:eastAsia="Times New Roman"/>
          <w:szCs w:val="24"/>
        </w:rPr>
        <w:t>Μ</w:t>
      </w:r>
      <w:r w:rsidRPr="005E21A8">
        <w:rPr>
          <w:rFonts w:eastAsia="Times New Roman"/>
          <w:szCs w:val="24"/>
        </w:rPr>
        <w:t xml:space="preserve">ένουν </w:t>
      </w:r>
      <w:r>
        <w:rPr>
          <w:rFonts w:eastAsia="Times New Roman"/>
          <w:szCs w:val="24"/>
        </w:rPr>
        <w:t>οι ίδιες.</w:t>
      </w:r>
      <w:r w:rsidRPr="005E21A8">
        <w:rPr>
          <w:rFonts w:eastAsia="Times New Roman"/>
          <w:szCs w:val="24"/>
        </w:rPr>
        <w:t xml:space="preserve"> </w:t>
      </w:r>
      <w:r>
        <w:rPr>
          <w:rFonts w:eastAsia="Times New Roman"/>
          <w:szCs w:val="24"/>
        </w:rPr>
        <w:t>Ί</w:t>
      </w:r>
      <w:r w:rsidRPr="005E21A8">
        <w:rPr>
          <w:rFonts w:eastAsia="Times New Roman"/>
          <w:szCs w:val="24"/>
        </w:rPr>
        <w:t xml:space="preserve">σα-ίσα ενισχύθηκε </w:t>
      </w:r>
      <w:r>
        <w:rPr>
          <w:rFonts w:eastAsia="Times New Roman"/>
          <w:szCs w:val="24"/>
        </w:rPr>
        <w:t>δια του κεντρικού Κ</w:t>
      </w:r>
      <w:r w:rsidRPr="005E21A8">
        <w:rPr>
          <w:rFonts w:eastAsia="Times New Roman"/>
          <w:szCs w:val="24"/>
        </w:rPr>
        <w:t xml:space="preserve">ανονισμού της </w:t>
      </w:r>
      <w:r w:rsidRPr="005E21A8">
        <w:rPr>
          <w:rFonts w:eastAsia="Times New Roman"/>
          <w:szCs w:val="24"/>
        </w:rPr>
        <w:lastRenderedPageBreak/>
        <w:t>Βουλής αυτό το ζήτημα και μ</w:t>
      </w:r>
      <w:r w:rsidRPr="005E21A8">
        <w:rPr>
          <w:rFonts w:eastAsia="Times New Roman"/>
          <w:szCs w:val="24"/>
        </w:rPr>
        <w:t>πήκε για πρώτη φορά</w:t>
      </w:r>
      <w:r>
        <w:rPr>
          <w:rFonts w:eastAsia="Times New Roman"/>
          <w:szCs w:val="24"/>
        </w:rPr>
        <w:t>. Ένα θέμα, λ</w:t>
      </w:r>
      <w:r w:rsidRPr="005E21A8">
        <w:rPr>
          <w:rFonts w:eastAsia="Times New Roman"/>
          <w:szCs w:val="24"/>
        </w:rPr>
        <w:t>οιπόν</w:t>
      </w:r>
      <w:r>
        <w:rPr>
          <w:rFonts w:eastAsia="Times New Roman"/>
          <w:szCs w:val="24"/>
        </w:rPr>
        <w:t>,</w:t>
      </w:r>
      <w:r w:rsidRPr="005E21A8">
        <w:rPr>
          <w:rFonts w:eastAsia="Times New Roman"/>
          <w:szCs w:val="24"/>
        </w:rPr>
        <w:t xml:space="preserve"> είναι αυτό</w:t>
      </w:r>
      <w:r>
        <w:rPr>
          <w:rFonts w:eastAsia="Times New Roman"/>
          <w:szCs w:val="24"/>
        </w:rPr>
        <w:t>.</w:t>
      </w:r>
    </w:p>
    <w:p w14:paraId="03B0F0E0" w14:textId="77777777" w:rsidR="00E66FB6" w:rsidRDefault="00A447A4">
      <w:pPr>
        <w:spacing w:line="600" w:lineRule="auto"/>
        <w:ind w:firstLine="720"/>
        <w:jc w:val="both"/>
        <w:rPr>
          <w:rFonts w:eastAsia="Times New Roman" w:cs="Times New Roman"/>
          <w:b/>
          <w:szCs w:val="24"/>
        </w:rPr>
      </w:pPr>
      <w:r>
        <w:rPr>
          <w:rFonts w:eastAsia="Times New Roman"/>
          <w:szCs w:val="24"/>
        </w:rPr>
        <w:t xml:space="preserve">Δεύτερον, άκουσα και </w:t>
      </w:r>
      <w:r w:rsidRPr="005E21A8">
        <w:rPr>
          <w:rFonts w:eastAsia="Times New Roman"/>
          <w:szCs w:val="24"/>
        </w:rPr>
        <w:t>τον κύριο Γεωργιάδη</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αλλά μιλάμε</w:t>
      </w:r>
      <w:r w:rsidRPr="005E21A8">
        <w:rPr>
          <w:rFonts w:eastAsia="Times New Roman"/>
          <w:szCs w:val="24"/>
        </w:rPr>
        <w:t xml:space="preserve"> δημόσια εδώ πέρα</w:t>
      </w:r>
      <w:r>
        <w:rPr>
          <w:rFonts w:eastAsia="Times New Roman"/>
          <w:szCs w:val="24"/>
        </w:rPr>
        <w:t>- που</w:t>
      </w:r>
      <w:r w:rsidRPr="005E21A8">
        <w:rPr>
          <w:rFonts w:eastAsia="Times New Roman"/>
          <w:szCs w:val="24"/>
        </w:rPr>
        <w:t xml:space="preserve"> </w:t>
      </w:r>
      <w:r>
        <w:rPr>
          <w:rFonts w:eastAsia="Times New Roman"/>
          <w:szCs w:val="24"/>
        </w:rPr>
        <w:t>κ</w:t>
      </w:r>
      <w:r w:rsidRPr="005E21A8">
        <w:rPr>
          <w:rFonts w:eastAsia="Times New Roman"/>
          <w:szCs w:val="24"/>
        </w:rPr>
        <w:t xml:space="preserve">άτι είπε για </w:t>
      </w:r>
      <w:r>
        <w:rPr>
          <w:rFonts w:eastAsia="Times New Roman"/>
          <w:szCs w:val="24"/>
        </w:rPr>
        <w:t>πενήντα πέντε νέους διορισμούς. Τ</w:t>
      </w:r>
      <w:r w:rsidRPr="005E21A8">
        <w:rPr>
          <w:rFonts w:eastAsia="Times New Roman"/>
          <w:szCs w:val="24"/>
        </w:rPr>
        <w:t>ο διάβασα από διάφορους δημοσιογράφους τις προηγούμενες μέρες</w:t>
      </w:r>
      <w:r>
        <w:rPr>
          <w:rFonts w:eastAsia="Times New Roman"/>
          <w:szCs w:val="24"/>
        </w:rPr>
        <w:t>.</w:t>
      </w:r>
      <w:r w:rsidRPr="005E21A8">
        <w:rPr>
          <w:rFonts w:eastAsia="Times New Roman"/>
          <w:szCs w:val="24"/>
        </w:rPr>
        <w:t xml:space="preserve"> Τι να πω</w:t>
      </w:r>
      <w:r>
        <w:rPr>
          <w:rFonts w:eastAsia="Times New Roman"/>
          <w:szCs w:val="24"/>
        </w:rPr>
        <w:t>!</w:t>
      </w:r>
      <w:r w:rsidRPr="005E21A8">
        <w:rPr>
          <w:rFonts w:eastAsia="Times New Roman"/>
          <w:szCs w:val="24"/>
        </w:rPr>
        <w:t xml:space="preserve"> </w:t>
      </w:r>
    </w:p>
    <w:p w14:paraId="03B0F0E1" w14:textId="77777777" w:rsidR="00E66FB6" w:rsidRDefault="00A447A4">
      <w:pPr>
        <w:spacing w:line="600" w:lineRule="auto"/>
        <w:ind w:firstLine="720"/>
        <w:jc w:val="both"/>
        <w:rPr>
          <w:rFonts w:eastAsia="Times New Roman"/>
          <w:szCs w:val="24"/>
        </w:rPr>
      </w:pPr>
      <w:r>
        <w:rPr>
          <w:rFonts w:eastAsia="Times New Roman"/>
          <w:szCs w:val="24"/>
        </w:rPr>
        <w:t xml:space="preserve">Δεν γνωρίζουμε ότι τα οργανογράμματα σε όλες τις υπηρεσίες, σε όλο το </w:t>
      </w:r>
      <w:r>
        <w:rPr>
          <w:rFonts w:eastAsia="Times New Roman"/>
          <w:szCs w:val="24"/>
        </w:rPr>
        <w:t>δημόσιο</w:t>
      </w:r>
      <w:r w:rsidRPr="00B90F32">
        <w:rPr>
          <w:rFonts w:eastAsia="Times New Roman"/>
          <w:szCs w:val="24"/>
        </w:rPr>
        <w:t xml:space="preserve"> </w:t>
      </w:r>
      <w:r>
        <w:rPr>
          <w:rFonts w:eastAsia="Times New Roman"/>
          <w:szCs w:val="24"/>
        </w:rPr>
        <w:t>είναι συγκεκριμένα και γίνονται και ανανεώσεις των οργανογραμμάτων, διότι η ζωή προχωράει;</w:t>
      </w:r>
    </w:p>
    <w:p w14:paraId="03B0F0E2" w14:textId="77777777" w:rsidR="00E66FB6" w:rsidRDefault="00A447A4">
      <w:pPr>
        <w:spacing w:line="600" w:lineRule="auto"/>
        <w:ind w:firstLine="720"/>
        <w:jc w:val="both"/>
        <w:rPr>
          <w:rFonts w:eastAsia="Times New Roman"/>
          <w:szCs w:val="24"/>
        </w:rPr>
      </w:pPr>
      <w:r>
        <w:rPr>
          <w:rFonts w:eastAsia="Times New Roman"/>
          <w:szCs w:val="24"/>
        </w:rPr>
        <w:t>Το ίδιο και στη Βουλή -σημειώστε το νούμερο που θα σας πω- τα οργανογράμματ</w:t>
      </w:r>
      <w:r>
        <w:rPr>
          <w:rFonts w:eastAsia="Times New Roman"/>
          <w:szCs w:val="24"/>
        </w:rPr>
        <w:t xml:space="preserve">α σε σχέση με τους υπαλλήλους που έχει η Βουλή δίνουν έναν αριθμό παραπάνω από 350 άτομα, τα οποία θεωρούνται απαραίτητα από τις υπηρεσίες κατά Διεύθυνση και κατά Γενική Διεύθυνση και τα οποία δεν έχουν πληρωθεί. Ποιος δεν το γνωρίζει αυτό; </w:t>
      </w:r>
    </w:p>
    <w:p w14:paraId="03B0F0E3" w14:textId="77777777" w:rsidR="00E66FB6" w:rsidRDefault="00A447A4">
      <w:pPr>
        <w:spacing w:line="600" w:lineRule="auto"/>
        <w:ind w:firstLine="720"/>
        <w:jc w:val="both"/>
        <w:rPr>
          <w:rFonts w:eastAsia="Times New Roman"/>
          <w:szCs w:val="24"/>
        </w:rPr>
      </w:pPr>
      <w:r>
        <w:rPr>
          <w:rFonts w:eastAsia="Times New Roman"/>
          <w:szCs w:val="24"/>
        </w:rPr>
        <w:t>Κύριε Γεωργιάδ</w:t>
      </w:r>
      <w:r>
        <w:rPr>
          <w:rFonts w:eastAsia="Times New Roman"/>
          <w:szCs w:val="24"/>
        </w:rPr>
        <w:t xml:space="preserve">η, επιτρέψτε μου, το λέω και για εσάς, είναι άλλο το οργανόγραμμα το οποίο γίνεται και άλλο ο ρυθμός πλήρωσής του ή μη πλήρωσής του. </w:t>
      </w:r>
    </w:p>
    <w:p w14:paraId="03B0F0E4" w14:textId="77777777" w:rsidR="00E66FB6" w:rsidRDefault="00A447A4">
      <w:pPr>
        <w:spacing w:line="600" w:lineRule="auto"/>
        <w:ind w:firstLine="720"/>
        <w:jc w:val="both"/>
        <w:rPr>
          <w:rFonts w:eastAsia="Times New Roman"/>
          <w:szCs w:val="24"/>
        </w:rPr>
      </w:pPr>
      <w:r>
        <w:rPr>
          <w:rFonts w:eastAsia="Times New Roman"/>
          <w:szCs w:val="24"/>
        </w:rPr>
        <w:lastRenderedPageBreak/>
        <w:t>Στην παρούσα Βουλή, λοιπόν, τα οργανογράμματα που έχουν γίνει και στο παρελθόν και τώρα σας λέω ότι εν συνόλω φτάνουν ίσως</w:t>
      </w:r>
      <w:r>
        <w:rPr>
          <w:rFonts w:eastAsia="Times New Roman"/>
          <w:szCs w:val="24"/>
        </w:rPr>
        <w:t xml:space="preserve"> και τα 400 άτομα ως θέσεις στα οργανογράμματα, τα οποία βεβαίως δεν πληρούνται. </w:t>
      </w:r>
    </w:p>
    <w:p w14:paraId="03B0F0E5" w14:textId="77777777" w:rsidR="00E66FB6" w:rsidRDefault="00A447A4">
      <w:pPr>
        <w:spacing w:line="600" w:lineRule="auto"/>
        <w:ind w:firstLine="720"/>
        <w:jc w:val="both"/>
        <w:rPr>
          <w:rFonts w:eastAsia="Times New Roman"/>
          <w:szCs w:val="24"/>
        </w:rPr>
      </w:pPr>
      <w:r>
        <w:rPr>
          <w:rFonts w:eastAsia="Times New Roman"/>
          <w:szCs w:val="24"/>
        </w:rPr>
        <w:t xml:space="preserve">Τώρα ερχόμαστε στο </w:t>
      </w:r>
      <w:r>
        <w:rPr>
          <w:rFonts w:eastAsia="Times New Roman"/>
          <w:szCs w:val="24"/>
        </w:rPr>
        <w:t>ίδρυμα</w:t>
      </w:r>
      <w:r>
        <w:rPr>
          <w:rFonts w:eastAsia="Times New Roman"/>
          <w:szCs w:val="24"/>
        </w:rPr>
        <w:t>. Δεν υπήρχε οργανόγραμμα, λοιπόν, επί της εξαιρετικής εποχής για την οποία ακούσαμε προηγούμενα μια ρητορική. Οργανόγραμμα, δηλαδή οροφή για υπαλλήλ</w:t>
      </w:r>
      <w:r>
        <w:rPr>
          <w:rFonts w:eastAsia="Times New Roman"/>
          <w:szCs w:val="24"/>
        </w:rPr>
        <w:t xml:space="preserve">ους της Βουλής δεν υπήρχε. Δεν υπήρχε. Και λέμε τώρα ότι είναι 32, 33, 34. Και για το </w:t>
      </w:r>
      <w:r>
        <w:rPr>
          <w:rFonts w:eastAsia="Times New Roman"/>
          <w:szCs w:val="24"/>
        </w:rPr>
        <w:t>ίδρυμα</w:t>
      </w:r>
      <w:r>
        <w:rPr>
          <w:rFonts w:eastAsia="Times New Roman"/>
          <w:szCs w:val="24"/>
        </w:rPr>
        <w:t xml:space="preserve"> τα προσεχή χρόνια, επειδή θα είναι και τα διακόσια χρόνια το 2021, επειδή μπορεί να γίνει και </w:t>
      </w:r>
      <w:r>
        <w:rPr>
          <w:rFonts w:eastAsia="Times New Roman"/>
          <w:szCs w:val="24"/>
        </w:rPr>
        <w:t xml:space="preserve">μουσείο δημοκρατίας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sidRPr="0010243A">
        <w:rPr>
          <w:rFonts w:eastAsia="Times New Roman"/>
          <w:color w:val="FF0000"/>
          <w:szCs w:val="24"/>
        </w:rPr>
        <w:t xml:space="preserve">, </w:t>
      </w:r>
      <w:r w:rsidRPr="0010243A">
        <w:rPr>
          <w:rFonts w:eastAsia="Times New Roman"/>
          <w:szCs w:val="24"/>
        </w:rPr>
        <w:t xml:space="preserve">με βάση τις </w:t>
      </w:r>
      <w:r>
        <w:rPr>
          <w:rFonts w:eastAsia="Times New Roman"/>
          <w:szCs w:val="24"/>
        </w:rPr>
        <w:t>δ</w:t>
      </w:r>
      <w:r w:rsidRPr="0010243A">
        <w:rPr>
          <w:rFonts w:eastAsia="Times New Roman"/>
          <w:szCs w:val="24"/>
        </w:rPr>
        <w:t xml:space="preserve">ιευθύνσεις </w:t>
      </w:r>
      <w:r w:rsidRPr="0010243A">
        <w:rPr>
          <w:rFonts w:eastAsia="Times New Roman"/>
          <w:szCs w:val="24"/>
        </w:rPr>
        <w:t xml:space="preserve">και τα </w:t>
      </w:r>
      <w:r>
        <w:rPr>
          <w:rFonts w:eastAsia="Times New Roman"/>
          <w:szCs w:val="24"/>
        </w:rPr>
        <w:t>τ</w:t>
      </w:r>
      <w:r w:rsidRPr="0010243A">
        <w:rPr>
          <w:rFonts w:eastAsia="Times New Roman"/>
          <w:szCs w:val="24"/>
        </w:rPr>
        <w:t xml:space="preserve">μήματα </w:t>
      </w:r>
      <w:r w:rsidRPr="0010243A">
        <w:rPr>
          <w:rFonts w:eastAsia="Times New Roman"/>
          <w:szCs w:val="24"/>
        </w:rPr>
        <w:t>ενό</w:t>
      </w:r>
      <w:r w:rsidRPr="0010243A">
        <w:rPr>
          <w:rFonts w:eastAsia="Times New Roman"/>
          <w:szCs w:val="24"/>
        </w:rPr>
        <w:t xml:space="preserve">ς πολυσχιδούς πλέον </w:t>
      </w:r>
      <w:r>
        <w:rPr>
          <w:rFonts w:eastAsia="Times New Roman"/>
          <w:szCs w:val="24"/>
        </w:rPr>
        <w:t>ο</w:t>
      </w:r>
      <w:r w:rsidRPr="0010243A">
        <w:rPr>
          <w:rFonts w:eastAsia="Times New Roman"/>
          <w:szCs w:val="24"/>
        </w:rPr>
        <w:t>ργανισμού</w:t>
      </w:r>
      <w:r w:rsidRPr="0010243A">
        <w:rPr>
          <w:rFonts w:eastAsia="Times New Roman"/>
          <w:szCs w:val="24"/>
        </w:rPr>
        <w:t xml:space="preserve">, καλού, μεγάλου -για τον οποίο θα μιλήσω και τον οποίο θα υπερασπίσω- προβλέπονται ως οργανόγραμμα 55 θέσεις αντί του να μην υπάρχει οργανόγραμμα. </w:t>
      </w:r>
      <w:r>
        <w:rPr>
          <w:rFonts w:eastAsia="Times New Roman"/>
          <w:szCs w:val="24"/>
        </w:rPr>
        <w:t>Αντιλαμβάνεστε τι εννοώ και τι υπονοώ, ότι όσο δεν υπήρχε οργανόγραμμα ούτε πλ</w:t>
      </w:r>
      <w:r>
        <w:rPr>
          <w:rFonts w:eastAsia="Times New Roman"/>
          <w:szCs w:val="24"/>
        </w:rPr>
        <w:t xml:space="preserve">ήθος θέσεων μπορούσαν να γίνουν απλά όσες προσλήψεις </w:t>
      </w:r>
      <w:proofErr w:type="spellStart"/>
      <w:r>
        <w:rPr>
          <w:rFonts w:eastAsia="Times New Roman"/>
          <w:szCs w:val="24"/>
        </w:rPr>
        <w:t>εγίνοντο</w:t>
      </w:r>
      <w:proofErr w:type="spellEnd"/>
      <w:r>
        <w:rPr>
          <w:rFonts w:eastAsia="Times New Roman"/>
          <w:szCs w:val="24"/>
        </w:rPr>
        <w:t>. Τώρα τίθεται αυτή η οροφή και ταυτόχρονα είπαμε και στην Επι</w:t>
      </w:r>
      <w:r>
        <w:rPr>
          <w:rFonts w:eastAsia="Times New Roman"/>
          <w:szCs w:val="24"/>
        </w:rPr>
        <w:lastRenderedPageBreak/>
        <w:t xml:space="preserve">τροπή Κανονισμού και θα το θυμάται ο Πρόεδρος, ο κ. </w:t>
      </w:r>
      <w:proofErr w:type="spellStart"/>
      <w:r>
        <w:rPr>
          <w:rFonts w:eastAsia="Times New Roman"/>
          <w:szCs w:val="24"/>
        </w:rPr>
        <w:t>Τραγάκης</w:t>
      </w:r>
      <w:proofErr w:type="spellEnd"/>
      <w:r>
        <w:rPr>
          <w:rFonts w:eastAsia="Times New Roman"/>
          <w:szCs w:val="24"/>
        </w:rPr>
        <w:t xml:space="preserve">, ότι δεν </w:t>
      </w:r>
      <w:proofErr w:type="spellStart"/>
      <w:r>
        <w:rPr>
          <w:rFonts w:eastAsia="Times New Roman"/>
          <w:szCs w:val="24"/>
        </w:rPr>
        <w:t>προτιθέμαστε</w:t>
      </w:r>
      <w:proofErr w:type="spellEnd"/>
      <w:r>
        <w:rPr>
          <w:rFonts w:eastAsia="Times New Roman"/>
          <w:szCs w:val="24"/>
        </w:rPr>
        <w:t xml:space="preserve"> προφανώς, τουλάχιστον για τους μήνες αυτής της περ</w:t>
      </w:r>
      <w:r>
        <w:rPr>
          <w:rFonts w:eastAsia="Times New Roman"/>
          <w:szCs w:val="24"/>
        </w:rPr>
        <w:t>ιόδου της Βουλής, να υπάρχει υπερκάλυψη ή εν συνόλω κάλυψη ή οτιδήποτε πέραν ενδεχομένως πολύ λίγων προσθηκών σε αυτό το οργανόγραμμα.</w:t>
      </w:r>
    </w:p>
    <w:p w14:paraId="03B0F0E6" w14:textId="77777777" w:rsidR="00E66FB6" w:rsidRDefault="00A447A4">
      <w:pPr>
        <w:spacing w:line="600" w:lineRule="auto"/>
        <w:ind w:firstLine="720"/>
        <w:jc w:val="both"/>
        <w:rPr>
          <w:rFonts w:eastAsia="Times New Roman"/>
          <w:szCs w:val="24"/>
        </w:rPr>
      </w:pPr>
      <w:r>
        <w:rPr>
          <w:rFonts w:eastAsia="Times New Roman"/>
          <w:szCs w:val="24"/>
        </w:rPr>
        <w:t>Τι σχέση έχει αυτό το οποίο τώρα σας το εξηγώ και, νομίζω, είναι απολύτως κατανοητό και είναι εκσυγχρονιστικό, τακτοποιεί</w:t>
      </w:r>
      <w:r>
        <w:rPr>
          <w:rFonts w:eastAsia="Times New Roman"/>
          <w:szCs w:val="24"/>
        </w:rPr>
        <w:t xml:space="preserve"> μια κατάσταση, με τον ορυμαγδό και με την αχλή που σηκώνεται περί νέων προσλήψεων και περί νέων καταστάσεων; Καμμία σχέση δεν έχει. Γίνεται μια τακτοποίηση την οποία θα έπρεπε να κάνει οποιοσδήποτε από εμάς είχε αυτήν την ευθύνη. Αυτά σε σχέση με το προσω</w:t>
      </w:r>
      <w:r>
        <w:rPr>
          <w:rFonts w:eastAsia="Times New Roman"/>
          <w:szCs w:val="24"/>
        </w:rPr>
        <w:t>πικό ως προς αυτό.</w:t>
      </w:r>
    </w:p>
    <w:p w14:paraId="03B0F0E7" w14:textId="77777777" w:rsidR="00E66FB6" w:rsidRDefault="00A447A4">
      <w:pPr>
        <w:spacing w:line="600" w:lineRule="auto"/>
        <w:ind w:firstLine="720"/>
        <w:jc w:val="both"/>
        <w:rPr>
          <w:rFonts w:eastAsia="Times New Roman"/>
          <w:szCs w:val="24"/>
        </w:rPr>
      </w:pPr>
      <w:r>
        <w:rPr>
          <w:rFonts w:eastAsia="Times New Roman"/>
          <w:szCs w:val="24"/>
        </w:rPr>
        <w:t xml:space="preserve">Αισθάνομαι την ανάγκη να υπερασπίσω το </w:t>
      </w:r>
      <w:r>
        <w:rPr>
          <w:rFonts w:eastAsia="Times New Roman"/>
          <w:szCs w:val="24"/>
        </w:rPr>
        <w:t>ίδρυμα</w:t>
      </w:r>
      <w:r>
        <w:rPr>
          <w:rFonts w:eastAsia="Times New Roman"/>
          <w:szCs w:val="24"/>
        </w:rPr>
        <w:t xml:space="preserve">, την ύπαρξη του </w:t>
      </w:r>
      <w:r>
        <w:rPr>
          <w:rFonts w:eastAsia="Times New Roman"/>
          <w:szCs w:val="24"/>
        </w:rPr>
        <w:t xml:space="preserve">ιδρύματος </w:t>
      </w:r>
      <w:r>
        <w:rPr>
          <w:rFonts w:eastAsia="Times New Roman"/>
          <w:szCs w:val="24"/>
        </w:rPr>
        <w:t xml:space="preserve">και να συγχαρώ και αυτούς οι οποίοι το ίδρυσαν ανεξάρτητα της χολής, η οποία από μια πλευρά τουλάχιστον εκπέμπεται και δημοσίως ή σε εκδηλώσεις που γίνονται στο </w:t>
      </w:r>
      <w:r>
        <w:rPr>
          <w:rFonts w:eastAsia="Times New Roman"/>
          <w:szCs w:val="24"/>
        </w:rPr>
        <w:t>ίδρυ</w:t>
      </w:r>
      <w:r>
        <w:rPr>
          <w:rFonts w:eastAsia="Times New Roman"/>
          <w:szCs w:val="24"/>
        </w:rPr>
        <w:t>μα</w:t>
      </w:r>
      <w:r>
        <w:rPr>
          <w:rFonts w:eastAsia="Times New Roman"/>
          <w:szCs w:val="24"/>
        </w:rPr>
        <w:t>,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Δεν με απασχολεί. Ουδέποτε θίξαμε κανέναν </w:t>
      </w:r>
      <w:r>
        <w:rPr>
          <w:rFonts w:eastAsia="Times New Roman"/>
          <w:szCs w:val="24"/>
        </w:rPr>
        <w:lastRenderedPageBreak/>
        <w:t xml:space="preserve">πρώην Πρόεδρο γυναίκα ή άντρα και γι’ αυτό δεν μπαίνω σε αυτήν τη συζήτηση. Λέω, όμως, ότι το </w:t>
      </w:r>
      <w:r>
        <w:rPr>
          <w:rFonts w:eastAsia="Times New Roman"/>
          <w:szCs w:val="24"/>
        </w:rPr>
        <w:t xml:space="preserve">ίδρυμα </w:t>
      </w:r>
      <w:r>
        <w:rPr>
          <w:rFonts w:eastAsia="Times New Roman"/>
          <w:szCs w:val="24"/>
        </w:rPr>
        <w:t xml:space="preserve">έπρεπε να υπάρξει και η συμβολή του είναι πάρα πολύ σημαντική. </w:t>
      </w:r>
    </w:p>
    <w:p w14:paraId="03B0F0E8" w14:textId="77777777" w:rsidR="00E66FB6" w:rsidRDefault="00A447A4">
      <w:pPr>
        <w:spacing w:line="600" w:lineRule="auto"/>
        <w:ind w:firstLine="720"/>
        <w:jc w:val="both"/>
        <w:rPr>
          <w:rFonts w:eastAsia="Times New Roman"/>
          <w:szCs w:val="24"/>
        </w:rPr>
      </w:pPr>
      <w:r>
        <w:rPr>
          <w:rFonts w:eastAsia="Times New Roman"/>
          <w:szCs w:val="24"/>
        </w:rPr>
        <w:t xml:space="preserve">Διαφωνώ απολύτως προφανώς με τη Χρυσή </w:t>
      </w:r>
      <w:r>
        <w:rPr>
          <w:rFonts w:eastAsia="Times New Roman"/>
          <w:szCs w:val="24"/>
        </w:rPr>
        <w:t xml:space="preserve">Αυγή που δεν την ενδιαφέρει η υπόθεση της δημοκρατίας είτε έτσι είτε αλλιώς και τα Ιδρύματα που την έχουν στην προμετωπίδα τους είναι πάρα πολύ σαφή και τα εξηγώ. </w:t>
      </w:r>
    </w:p>
    <w:p w14:paraId="03B0F0E9" w14:textId="77777777" w:rsidR="00E66FB6" w:rsidRDefault="00A447A4">
      <w:pPr>
        <w:spacing w:line="600" w:lineRule="auto"/>
        <w:ind w:firstLine="720"/>
        <w:jc w:val="both"/>
        <w:rPr>
          <w:rFonts w:eastAsia="Times New Roman"/>
          <w:szCs w:val="24"/>
        </w:rPr>
      </w:pPr>
      <w:r>
        <w:rPr>
          <w:rFonts w:eastAsia="Times New Roman"/>
          <w:szCs w:val="24"/>
        </w:rPr>
        <w:t>Διαφωνώ, όμως, απολύτως, από εντελώς άλλη άποψη, και με το ΚΚΕ. Η υπόθεση της δημοκρατίας, τ</w:t>
      </w:r>
      <w:r>
        <w:rPr>
          <w:rFonts w:eastAsia="Times New Roman"/>
          <w:szCs w:val="24"/>
        </w:rPr>
        <w:t>ης κοινοβουλευτικής δημοκρατίας, της πολιτικής δημοκρατίας, της κοινωνικής δημοκρατίας, των κοινωνικών κινημάτων, του κοινοβουλευτισμού είναι μια υπόθεση μέσα στην οποία όλοι βρισκόμαστε και την οποία την εξελίσσουμε. Έχει πάρα πολύ μεγάλη σημασία να υπάρχ</w:t>
      </w:r>
      <w:r>
        <w:rPr>
          <w:rFonts w:eastAsia="Times New Roman"/>
          <w:szCs w:val="24"/>
        </w:rPr>
        <w:t>ει ένα Ίδρυμα, παραδείγματος χάρ</w:t>
      </w:r>
      <w:r>
        <w:rPr>
          <w:rFonts w:eastAsia="Times New Roman"/>
          <w:szCs w:val="24"/>
        </w:rPr>
        <w:t>ιν</w:t>
      </w:r>
      <w:r>
        <w:rPr>
          <w:rFonts w:eastAsia="Times New Roman"/>
          <w:szCs w:val="24"/>
        </w:rPr>
        <w:t xml:space="preserve">, που οργανώνει όχι μόνο τη Βουλή των Εφήβων, αλλά τη ξενάγηση </w:t>
      </w:r>
      <w:r>
        <w:rPr>
          <w:rFonts w:eastAsia="Times New Roman"/>
          <w:szCs w:val="24"/>
        </w:rPr>
        <w:t>εβδομήντα</w:t>
      </w:r>
      <w:r>
        <w:rPr>
          <w:rFonts w:eastAsia="Times New Roman"/>
          <w:szCs w:val="24"/>
        </w:rPr>
        <w:t xml:space="preserve"> με</w:t>
      </w:r>
      <w:r>
        <w:rPr>
          <w:rFonts w:eastAsia="Times New Roman"/>
          <w:szCs w:val="24"/>
        </w:rPr>
        <w:t xml:space="preserve"> εβδομήντα πέντε χιλιάδων</w:t>
      </w:r>
      <w:r>
        <w:rPr>
          <w:rFonts w:eastAsia="Times New Roman"/>
          <w:szCs w:val="24"/>
        </w:rPr>
        <w:t xml:space="preserve"> μαθητών από όλη την Ελλάδα εδώ με συγκεκριμένα αφηγήματα, τα οποία και αυτά εκσυγχρονίζονται. </w:t>
      </w:r>
      <w:r w:rsidRPr="00A1183F">
        <w:rPr>
          <w:rFonts w:eastAsia="Times New Roman"/>
          <w:szCs w:val="24"/>
        </w:rPr>
        <w:t>Και θα παρακαλούσα</w:t>
      </w:r>
      <w:r>
        <w:rPr>
          <w:rFonts w:eastAsia="Times New Roman"/>
          <w:szCs w:val="24"/>
        </w:rPr>
        <w:t>,</w:t>
      </w:r>
      <w:r w:rsidRPr="00A1183F">
        <w:rPr>
          <w:rFonts w:eastAsia="Times New Roman"/>
          <w:szCs w:val="24"/>
        </w:rPr>
        <w:t xml:space="preserve"> αν υπάρχουν επ’ αυτών διαφορετικές απόψεις, επί της ουσίας να τοποθετηθούμε, για το τι λένε δηλαδή </w:t>
      </w:r>
      <w:r w:rsidRPr="00A1183F">
        <w:rPr>
          <w:rFonts w:eastAsia="Times New Roman"/>
          <w:szCs w:val="24"/>
        </w:rPr>
        <w:lastRenderedPageBreak/>
        <w:t>οι ξεναγοί που φέρνουν εδώ τα παιδιά.</w:t>
      </w:r>
      <w:r>
        <w:rPr>
          <w:rFonts w:eastAsia="Times New Roman"/>
          <w:szCs w:val="24"/>
        </w:rPr>
        <w:t xml:space="preserve"> </w:t>
      </w:r>
      <w:r>
        <w:rPr>
          <w:rFonts w:eastAsia="Times New Roman"/>
          <w:szCs w:val="24"/>
        </w:rPr>
        <w:t>Έ</w:t>
      </w:r>
      <w:r w:rsidRPr="00714523">
        <w:rPr>
          <w:rFonts w:eastAsia="Times New Roman"/>
          <w:szCs w:val="24"/>
        </w:rPr>
        <w:t>χει περάσει όλη η Ελλάδα από δω μέσα</w:t>
      </w:r>
      <w:r>
        <w:rPr>
          <w:rFonts w:eastAsia="Times New Roman"/>
          <w:szCs w:val="24"/>
        </w:rPr>
        <w:t>.</w:t>
      </w:r>
      <w:r w:rsidRPr="00714523">
        <w:rPr>
          <w:rFonts w:eastAsia="Times New Roman"/>
          <w:szCs w:val="24"/>
        </w:rPr>
        <w:t xml:space="preserve"> Έρχεται σε επαφή και με την ιστορία του </w:t>
      </w:r>
      <w:r>
        <w:rPr>
          <w:rFonts w:eastAsia="Times New Roman"/>
          <w:szCs w:val="24"/>
        </w:rPr>
        <w:t>Κ</w:t>
      </w:r>
      <w:r w:rsidRPr="00714523">
        <w:rPr>
          <w:rFonts w:eastAsia="Times New Roman"/>
          <w:szCs w:val="24"/>
        </w:rPr>
        <w:t>οινοβουλίου και με τις βασικές αρχές τ</w:t>
      </w:r>
      <w:r w:rsidRPr="00714523">
        <w:rPr>
          <w:rFonts w:eastAsia="Times New Roman"/>
          <w:szCs w:val="24"/>
        </w:rPr>
        <w:t>ης λειτουργίας της κοινοβουλευτικής δημοκρατίας</w:t>
      </w:r>
      <w:r>
        <w:rPr>
          <w:rFonts w:eastAsia="Times New Roman"/>
          <w:szCs w:val="24"/>
        </w:rPr>
        <w:t>.</w:t>
      </w:r>
      <w:r w:rsidRPr="00714523">
        <w:rPr>
          <w:rFonts w:eastAsia="Times New Roman"/>
          <w:szCs w:val="24"/>
        </w:rPr>
        <w:t xml:space="preserve"> </w:t>
      </w:r>
    </w:p>
    <w:p w14:paraId="03B0F0EA" w14:textId="77777777" w:rsidR="00E66FB6" w:rsidRDefault="00A447A4">
      <w:pPr>
        <w:spacing w:line="600" w:lineRule="auto"/>
        <w:ind w:firstLine="720"/>
        <w:jc w:val="both"/>
        <w:rPr>
          <w:rFonts w:eastAsia="Times New Roman"/>
          <w:szCs w:val="24"/>
        </w:rPr>
      </w:pPr>
      <w:r>
        <w:rPr>
          <w:rFonts w:eastAsia="Times New Roman"/>
          <w:szCs w:val="24"/>
        </w:rPr>
        <w:t>Γ</w:t>
      </w:r>
      <w:r w:rsidRPr="00714523">
        <w:rPr>
          <w:rFonts w:eastAsia="Times New Roman"/>
          <w:szCs w:val="24"/>
        </w:rPr>
        <w:t>ίνονται εκδόσεις και εκδηλώσεις σε όλο το φάσμα</w:t>
      </w:r>
      <w:r>
        <w:rPr>
          <w:rFonts w:eastAsia="Times New Roman"/>
          <w:szCs w:val="24"/>
        </w:rPr>
        <w:t>.</w:t>
      </w:r>
      <w:r w:rsidRPr="00714523">
        <w:rPr>
          <w:rFonts w:eastAsia="Times New Roman"/>
          <w:szCs w:val="24"/>
        </w:rPr>
        <w:t xml:space="preserve"> </w:t>
      </w:r>
      <w:r>
        <w:rPr>
          <w:rFonts w:eastAsia="Times New Roman"/>
          <w:szCs w:val="24"/>
        </w:rPr>
        <w:t>Αυτό ίσως να</w:t>
      </w:r>
      <w:r w:rsidRPr="00714523">
        <w:rPr>
          <w:rFonts w:eastAsia="Times New Roman"/>
          <w:szCs w:val="24"/>
        </w:rPr>
        <w:t xml:space="preserve"> ενοχλεί κάποιο</w:t>
      </w:r>
      <w:r>
        <w:rPr>
          <w:rFonts w:eastAsia="Times New Roman"/>
          <w:szCs w:val="24"/>
        </w:rPr>
        <w:t>υ</w:t>
      </w:r>
      <w:r w:rsidRPr="00714523">
        <w:rPr>
          <w:rFonts w:eastAsia="Times New Roman"/>
          <w:szCs w:val="24"/>
        </w:rPr>
        <w:t>ς</w:t>
      </w:r>
      <w:r>
        <w:rPr>
          <w:rFonts w:eastAsia="Times New Roman"/>
          <w:szCs w:val="24"/>
        </w:rPr>
        <w:t>.</w:t>
      </w:r>
      <w:r w:rsidRPr="00714523">
        <w:rPr>
          <w:rFonts w:eastAsia="Times New Roman"/>
          <w:szCs w:val="24"/>
        </w:rPr>
        <w:t xml:space="preserve"> </w:t>
      </w:r>
      <w:r>
        <w:rPr>
          <w:rFonts w:eastAsia="Times New Roman"/>
          <w:szCs w:val="24"/>
        </w:rPr>
        <w:t>Κ</w:t>
      </w:r>
      <w:r w:rsidRPr="00714523">
        <w:rPr>
          <w:rFonts w:eastAsia="Times New Roman"/>
          <w:szCs w:val="24"/>
        </w:rPr>
        <w:t>αι δεν αναφέρομαι</w:t>
      </w:r>
      <w:r>
        <w:rPr>
          <w:rFonts w:eastAsia="Times New Roman"/>
          <w:szCs w:val="24"/>
        </w:rPr>
        <w:t xml:space="preserve"> στο Κομμουνιστικό Κόμμα τώρα. Αναφέρομαι σε όσους είχαν περιορίσει το πρίσμα, τον ορίζοντα του </w:t>
      </w:r>
      <w:r>
        <w:rPr>
          <w:rFonts w:eastAsia="Times New Roman"/>
          <w:szCs w:val="24"/>
        </w:rPr>
        <w:t>ι</w:t>
      </w:r>
      <w:r w:rsidRPr="00714523">
        <w:rPr>
          <w:rFonts w:eastAsia="Times New Roman"/>
          <w:szCs w:val="24"/>
        </w:rPr>
        <w:t>δρύματος μ</w:t>
      </w:r>
      <w:r>
        <w:rPr>
          <w:rFonts w:eastAsia="Times New Roman"/>
          <w:szCs w:val="24"/>
        </w:rPr>
        <w:t xml:space="preserve">όνο σε αυτά τα οποία θεωρούνται, </w:t>
      </w:r>
      <w:r w:rsidRPr="00714523">
        <w:rPr>
          <w:rFonts w:eastAsia="Times New Roman"/>
          <w:szCs w:val="24"/>
        </w:rPr>
        <w:t>διότι ούτε αυτά είναι επί της ουσίας</w:t>
      </w:r>
      <w:r>
        <w:rPr>
          <w:rFonts w:eastAsia="Times New Roman"/>
          <w:szCs w:val="24"/>
        </w:rPr>
        <w:t>,</w:t>
      </w:r>
      <w:r w:rsidRPr="00714523">
        <w:rPr>
          <w:rFonts w:eastAsia="Times New Roman"/>
          <w:szCs w:val="24"/>
        </w:rPr>
        <w:t xml:space="preserve"> ανώδυνα</w:t>
      </w:r>
      <w:r>
        <w:rPr>
          <w:rFonts w:eastAsia="Times New Roman"/>
          <w:szCs w:val="24"/>
        </w:rPr>
        <w:t>,</w:t>
      </w:r>
      <w:r w:rsidRPr="00714523">
        <w:rPr>
          <w:rFonts w:eastAsia="Times New Roman"/>
          <w:szCs w:val="24"/>
        </w:rPr>
        <w:t xml:space="preserve"> δηλαδή να έχουν συμβεί </w:t>
      </w:r>
      <w:r>
        <w:rPr>
          <w:rFonts w:eastAsia="Times New Roman"/>
          <w:szCs w:val="24"/>
        </w:rPr>
        <w:t>προ αρκετών</w:t>
      </w:r>
      <w:r w:rsidRPr="00714523">
        <w:rPr>
          <w:rFonts w:eastAsia="Times New Roman"/>
          <w:szCs w:val="24"/>
        </w:rPr>
        <w:t xml:space="preserve"> δεκαετιών και να είναι μόνο σύμφωνα με το λεγόμενο </w:t>
      </w:r>
      <w:r>
        <w:rPr>
          <w:rFonts w:eastAsia="Times New Roman"/>
          <w:szCs w:val="24"/>
        </w:rPr>
        <w:t>«</w:t>
      </w:r>
      <w:r w:rsidRPr="00714523">
        <w:rPr>
          <w:rFonts w:eastAsia="Times New Roman"/>
          <w:szCs w:val="24"/>
        </w:rPr>
        <w:t>εθνικό αφήγημα</w:t>
      </w:r>
      <w:r>
        <w:rPr>
          <w:rFonts w:eastAsia="Times New Roman"/>
          <w:szCs w:val="24"/>
        </w:rPr>
        <w:t>».</w:t>
      </w:r>
      <w:r w:rsidRPr="00714523">
        <w:rPr>
          <w:rFonts w:eastAsia="Times New Roman"/>
          <w:szCs w:val="24"/>
        </w:rPr>
        <w:t xml:space="preserve"> </w:t>
      </w:r>
    </w:p>
    <w:p w14:paraId="03B0F0EB" w14:textId="77777777" w:rsidR="00E66FB6" w:rsidRDefault="00A447A4">
      <w:pPr>
        <w:spacing w:line="600" w:lineRule="auto"/>
        <w:ind w:firstLine="720"/>
        <w:jc w:val="both"/>
        <w:rPr>
          <w:rFonts w:eastAsia="Times New Roman"/>
          <w:szCs w:val="24"/>
        </w:rPr>
      </w:pPr>
      <w:r w:rsidRPr="00714523">
        <w:rPr>
          <w:rFonts w:eastAsia="Times New Roman"/>
          <w:szCs w:val="24"/>
        </w:rPr>
        <w:t>Προφανώς</w:t>
      </w:r>
      <w:r>
        <w:rPr>
          <w:rFonts w:eastAsia="Times New Roman"/>
          <w:szCs w:val="24"/>
        </w:rPr>
        <w:t>,</w:t>
      </w:r>
      <w:r w:rsidRPr="00714523">
        <w:rPr>
          <w:rFonts w:eastAsia="Times New Roman"/>
          <w:szCs w:val="24"/>
        </w:rPr>
        <w:t xml:space="preserve"> αυτό δεν γίνεται μόνο τα τελευταία χρόνια</w:t>
      </w:r>
      <w:r>
        <w:rPr>
          <w:rFonts w:eastAsia="Times New Roman"/>
          <w:szCs w:val="24"/>
        </w:rPr>
        <w:t>,</w:t>
      </w:r>
      <w:r w:rsidRPr="00714523">
        <w:rPr>
          <w:rFonts w:eastAsia="Times New Roman"/>
          <w:szCs w:val="24"/>
        </w:rPr>
        <w:t xml:space="preserve"> αλλά υπάρχει μία π</w:t>
      </w:r>
      <w:r w:rsidRPr="00714523">
        <w:rPr>
          <w:rFonts w:eastAsia="Times New Roman"/>
          <w:szCs w:val="24"/>
        </w:rPr>
        <w:t>λήρης αμεροληψία</w:t>
      </w:r>
      <w:r>
        <w:rPr>
          <w:rFonts w:eastAsia="Times New Roman"/>
          <w:szCs w:val="24"/>
        </w:rPr>
        <w:t xml:space="preserve"> που </w:t>
      </w:r>
      <w:proofErr w:type="spellStart"/>
      <w:r>
        <w:rPr>
          <w:rFonts w:eastAsia="Times New Roman"/>
          <w:szCs w:val="24"/>
        </w:rPr>
        <w:t>διακτινώνεται</w:t>
      </w:r>
      <w:proofErr w:type="spellEnd"/>
      <w:r>
        <w:rPr>
          <w:rFonts w:eastAsia="Times New Roman"/>
          <w:szCs w:val="24"/>
        </w:rPr>
        <w:t xml:space="preserve"> </w:t>
      </w:r>
      <w:r w:rsidRPr="00714523">
        <w:rPr>
          <w:rFonts w:eastAsia="Times New Roman"/>
          <w:szCs w:val="24"/>
        </w:rPr>
        <w:t>σε όλο το εύρος των προσωπικοτήτων</w:t>
      </w:r>
      <w:r>
        <w:rPr>
          <w:rFonts w:eastAsia="Times New Roman"/>
          <w:szCs w:val="24"/>
        </w:rPr>
        <w:t>, των</w:t>
      </w:r>
      <w:r w:rsidRPr="00714523">
        <w:rPr>
          <w:rFonts w:eastAsia="Times New Roman"/>
          <w:szCs w:val="24"/>
        </w:rPr>
        <w:t xml:space="preserve"> αναγκαίων ε</w:t>
      </w:r>
      <w:r>
        <w:rPr>
          <w:rFonts w:eastAsia="Times New Roman"/>
          <w:szCs w:val="24"/>
        </w:rPr>
        <w:t>κδόσεων, των αναγκαίων ε</w:t>
      </w:r>
      <w:r w:rsidRPr="00714523">
        <w:rPr>
          <w:rFonts w:eastAsia="Times New Roman"/>
          <w:szCs w:val="24"/>
        </w:rPr>
        <w:t>κδηλώσεων</w:t>
      </w:r>
      <w:r>
        <w:rPr>
          <w:rFonts w:eastAsia="Times New Roman"/>
          <w:szCs w:val="24"/>
        </w:rPr>
        <w:t>,</w:t>
      </w:r>
      <w:r w:rsidRPr="00714523">
        <w:rPr>
          <w:rFonts w:eastAsia="Times New Roman"/>
          <w:szCs w:val="24"/>
        </w:rPr>
        <w:t xml:space="preserve"> της τιμής την οποία πρέπει να αποδίδουμε σε ανθρώπους</w:t>
      </w:r>
      <w:r>
        <w:rPr>
          <w:rFonts w:eastAsia="Times New Roman"/>
          <w:szCs w:val="24"/>
        </w:rPr>
        <w:t>,</w:t>
      </w:r>
      <w:r w:rsidRPr="00714523">
        <w:rPr>
          <w:rFonts w:eastAsia="Times New Roman"/>
          <w:szCs w:val="24"/>
        </w:rPr>
        <w:t xml:space="preserve"> σε προσωπικότητες</w:t>
      </w:r>
      <w:r>
        <w:rPr>
          <w:rFonts w:eastAsia="Times New Roman"/>
          <w:szCs w:val="24"/>
        </w:rPr>
        <w:t>,</w:t>
      </w:r>
      <w:r w:rsidRPr="00714523">
        <w:rPr>
          <w:rFonts w:eastAsia="Times New Roman"/>
          <w:szCs w:val="24"/>
        </w:rPr>
        <w:t xml:space="preserve"> άντρες και γυναίκες</w:t>
      </w:r>
      <w:r>
        <w:rPr>
          <w:rFonts w:eastAsia="Times New Roman"/>
          <w:szCs w:val="24"/>
        </w:rPr>
        <w:t>,</w:t>
      </w:r>
      <w:r w:rsidRPr="00714523">
        <w:rPr>
          <w:rFonts w:eastAsia="Times New Roman"/>
          <w:szCs w:val="24"/>
        </w:rPr>
        <w:t xml:space="preserve"> που λάμπρυναν αυτή τη διαδρομή</w:t>
      </w:r>
      <w:r>
        <w:rPr>
          <w:rFonts w:eastAsia="Times New Roman"/>
          <w:szCs w:val="24"/>
        </w:rPr>
        <w:t>. Αυτό άνο</w:t>
      </w:r>
      <w:r>
        <w:rPr>
          <w:rFonts w:eastAsia="Times New Roman"/>
          <w:szCs w:val="24"/>
        </w:rPr>
        <w:t xml:space="preserve">ιξε πολύ. Υπάρχει </w:t>
      </w:r>
      <w:r w:rsidRPr="00714523">
        <w:rPr>
          <w:rFonts w:eastAsia="Times New Roman"/>
          <w:szCs w:val="24"/>
        </w:rPr>
        <w:t>μεγάλη εξωστρέφεια</w:t>
      </w:r>
      <w:r>
        <w:rPr>
          <w:rFonts w:eastAsia="Times New Roman"/>
          <w:szCs w:val="24"/>
        </w:rPr>
        <w:t>,</w:t>
      </w:r>
      <w:r w:rsidRPr="00714523">
        <w:rPr>
          <w:rFonts w:eastAsia="Times New Roman"/>
          <w:szCs w:val="24"/>
        </w:rPr>
        <w:t xml:space="preserve"> κοινές εκδηλώσεις</w:t>
      </w:r>
      <w:r>
        <w:rPr>
          <w:rFonts w:eastAsia="Times New Roman"/>
          <w:szCs w:val="24"/>
        </w:rPr>
        <w:t>,</w:t>
      </w:r>
      <w:r w:rsidRPr="00714523">
        <w:rPr>
          <w:rFonts w:eastAsia="Times New Roman"/>
          <w:szCs w:val="24"/>
        </w:rPr>
        <w:t xml:space="preserve"> </w:t>
      </w:r>
      <w:r>
        <w:rPr>
          <w:rFonts w:eastAsia="Times New Roman"/>
          <w:szCs w:val="24"/>
        </w:rPr>
        <w:t>κοινές</w:t>
      </w:r>
      <w:r w:rsidRPr="00714523">
        <w:rPr>
          <w:rFonts w:eastAsia="Times New Roman"/>
          <w:szCs w:val="24"/>
        </w:rPr>
        <w:t xml:space="preserve"> προετοιμασίες </w:t>
      </w:r>
      <w:r w:rsidRPr="00714523">
        <w:rPr>
          <w:rFonts w:eastAsia="Times New Roman"/>
          <w:szCs w:val="24"/>
        </w:rPr>
        <w:lastRenderedPageBreak/>
        <w:t xml:space="preserve">και για τα </w:t>
      </w:r>
      <w:r>
        <w:rPr>
          <w:rFonts w:eastAsia="Times New Roman"/>
          <w:szCs w:val="24"/>
        </w:rPr>
        <w:t>διακόσια</w:t>
      </w:r>
      <w:r w:rsidRPr="00714523">
        <w:rPr>
          <w:rFonts w:eastAsia="Times New Roman"/>
          <w:szCs w:val="24"/>
        </w:rPr>
        <w:t xml:space="preserve"> χρόνια με το σύνολο των πνευματικών ιδρυμάτων και πάρα πολλές άλλες δουλειές</w:t>
      </w:r>
      <w:r>
        <w:rPr>
          <w:rFonts w:eastAsia="Times New Roman"/>
          <w:szCs w:val="24"/>
        </w:rPr>
        <w:t>.</w:t>
      </w:r>
      <w:r w:rsidRPr="00714523">
        <w:rPr>
          <w:rFonts w:eastAsia="Times New Roman"/>
          <w:szCs w:val="24"/>
        </w:rPr>
        <w:t xml:space="preserve"> </w:t>
      </w:r>
    </w:p>
    <w:p w14:paraId="03B0F0EC" w14:textId="77777777" w:rsidR="00E66FB6" w:rsidRDefault="00A447A4">
      <w:pPr>
        <w:spacing w:line="600" w:lineRule="auto"/>
        <w:ind w:firstLine="720"/>
        <w:jc w:val="both"/>
        <w:rPr>
          <w:rFonts w:eastAsia="Times New Roman"/>
          <w:szCs w:val="24"/>
        </w:rPr>
      </w:pPr>
      <w:r w:rsidRPr="00714523">
        <w:rPr>
          <w:rFonts w:eastAsia="Times New Roman"/>
          <w:szCs w:val="24"/>
        </w:rPr>
        <w:t>Προφανώς</w:t>
      </w:r>
      <w:r>
        <w:rPr>
          <w:rFonts w:eastAsia="Times New Roman"/>
          <w:szCs w:val="24"/>
        </w:rPr>
        <w:t>,</w:t>
      </w:r>
      <w:r w:rsidRPr="00714523">
        <w:rPr>
          <w:rFonts w:eastAsia="Times New Roman"/>
          <w:szCs w:val="24"/>
        </w:rPr>
        <w:t xml:space="preserve"> πρέπει να υπάρχει ένα τέτοιο </w:t>
      </w:r>
      <w:r>
        <w:rPr>
          <w:rFonts w:eastAsia="Times New Roman"/>
          <w:szCs w:val="24"/>
        </w:rPr>
        <w:t>ί</w:t>
      </w:r>
      <w:r>
        <w:rPr>
          <w:rFonts w:eastAsia="Times New Roman"/>
          <w:szCs w:val="24"/>
        </w:rPr>
        <w:t>δρυμα. Ε</w:t>
      </w:r>
      <w:r w:rsidRPr="00714523">
        <w:rPr>
          <w:rFonts w:eastAsia="Times New Roman"/>
          <w:szCs w:val="24"/>
        </w:rPr>
        <w:t>ίναι πραγματικά κάτι το οποίο π</w:t>
      </w:r>
      <w:r w:rsidRPr="00714523">
        <w:rPr>
          <w:rFonts w:eastAsia="Times New Roman"/>
          <w:szCs w:val="24"/>
        </w:rPr>
        <w:t>ροσθέτει πάρα πολύ στη Βουλή</w:t>
      </w:r>
      <w:r>
        <w:rPr>
          <w:rFonts w:eastAsia="Times New Roman"/>
          <w:szCs w:val="24"/>
        </w:rPr>
        <w:t>,</w:t>
      </w:r>
      <w:r w:rsidRPr="00714523">
        <w:rPr>
          <w:rFonts w:eastAsia="Times New Roman"/>
          <w:szCs w:val="24"/>
        </w:rPr>
        <w:t xml:space="preserve"> φέρνει τη Βουλή σε επαφή με την κοινωνία</w:t>
      </w:r>
      <w:r>
        <w:rPr>
          <w:rFonts w:eastAsia="Times New Roman"/>
          <w:szCs w:val="24"/>
        </w:rPr>
        <w:t>.</w:t>
      </w:r>
      <w:r w:rsidRPr="00714523">
        <w:rPr>
          <w:rFonts w:eastAsia="Times New Roman"/>
          <w:szCs w:val="24"/>
        </w:rPr>
        <w:t xml:space="preserve"> </w:t>
      </w:r>
      <w:r>
        <w:rPr>
          <w:rFonts w:eastAsia="Times New Roman"/>
          <w:szCs w:val="24"/>
        </w:rPr>
        <w:t>Η</w:t>
      </w:r>
      <w:r w:rsidRPr="00714523">
        <w:rPr>
          <w:rFonts w:eastAsia="Times New Roman"/>
          <w:szCs w:val="24"/>
        </w:rPr>
        <w:t xml:space="preserve"> Βουλή </w:t>
      </w:r>
      <w:r>
        <w:rPr>
          <w:rFonts w:eastAsia="Times New Roman"/>
          <w:szCs w:val="24"/>
        </w:rPr>
        <w:t>δ</w:t>
      </w:r>
      <w:r w:rsidRPr="00714523">
        <w:rPr>
          <w:rFonts w:eastAsia="Times New Roman"/>
          <w:szCs w:val="24"/>
        </w:rPr>
        <w:t>εν είναι μόνο τα νομοσχέδια τα οποία ψηφίζουμε εδώ μέσα</w:t>
      </w:r>
      <w:r>
        <w:rPr>
          <w:rFonts w:eastAsia="Times New Roman"/>
          <w:szCs w:val="24"/>
        </w:rPr>
        <w:t>.</w:t>
      </w:r>
      <w:r w:rsidRPr="00714523">
        <w:rPr>
          <w:rFonts w:eastAsia="Times New Roman"/>
          <w:szCs w:val="24"/>
        </w:rPr>
        <w:t xml:space="preserve"> </w:t>
      </w:r>
      <w:r>
        <w:rPr>
          <w:rFonts w:eastAsia="Times New Roman"/>
          <w:szCs w:val="24"/>
        </w:rPr>
        <w:t>Η</w:t>
      </w:r>
      <w:r w:rsidRPr="00714523">
        <w:rPr>
          <w:rFonts w:eastAsia="Times New Roman"/>
          <w:szCs w:val="24"/>
        </w:rPr>
        <w:t xml:space="preserve"> καλλιέργεια</w:t>
      </w:r>
      <w:r>
        <w:rPr>
          <w:rFonts w:eastAsia="Times New Roman"/>
          <w:szCs w:val="24"/>
        </w:rPr>
        <w:t>,</w:t>
      </w:r>
      <w:r w:rsidRPr="00714523">
        <w:rPr>
          <w:rFonts w:eastAsia="Times New Roman"/>
          <w:szCs w:val="24"/>
        </w:rPr>
        <w:t xml:space="preserve"> η μόρφωση</w:t>
      </w:r>
      <w:r>
        <w:rPr>
          <w:rFonts w:eastAsia="Times New Roman"/>
          <w:szCs w:val="24"/>
        </w:rPr>
        <w:t>, η</w:t>
      </w:r>
      <w:r w:rsidRPr="00714523">
        <w:rPr>
          <w:rFonts w:eastAsia="Times New Roman"/>
          <w:szCs w:val="24"/>
        </w:rPr>
        <w:t xml:space="preserve"> διαπαιδαγώγηση</w:t>
      </w:r>
      <w:r>
        <w:rPr>
          <w:rFonts w:eastAsia="Times New Roman"/>
          <w:szCs w:val="24"/>
        </w:rPr>
        <w:t>,</w:t>
      </w:r>
      <w:r w:rsidRPr="00714523">
        <w:rPr>
          <w:rFonts w:eastAsia="Times New Roman"/>
          <w:szCs w:val="24"/>
        </w:rPr>
        <w:t xml:space="preserve"> η κουλτούρα για τον κοινοβουλευτισμό είναι κάτι πολύ ευρύτερο και γι</w:t>
      </w:r>
      <w:r>
        <w:rPr>
          <w:rFonts w:eastAsia="Times New Roman"/>
          <w:szCs w:val="24"/>
        </w:rPr>
        <w:t>’</w:t>
      </w:r>
      <w:r w:rsidRPr="00714523">
        <w:rPr>
          <w:rFonts w:eastAsia="Times New Roman"/>
          <w:szCs w:val="24"/>
        </w:rPr>
        <w:t xml:space="preserve"> αυτό</w:t>
      </w:r>
      <w:r>
        <w:rPr>
          <w:rFonts w:eastAsia="Times New Roman"/>
          <w:szCs w:val="24"/>
        </w:rPr>
        <w:t>,</w:t>
      </w:r>
      <w:r w:rsidRPr="00714523">
        <w:rPr>
          <w:rFonts w:eastAsia="Times New Roman"/>
          <w:szCs w:val="24"/>
        </w:rPr>
        <w:t xml:space="preserve"> </w:t>
      </w:r>
      <w:r>
        <w:rPr>
          <w:rFonts w:eastAsia="Times New Roman"/>
          <w:szCs w:val="24"/>
        </w:rPr>
        <w:t>έχουμε</w:t>
      </w:r>
      <w:r w:rsidRPr="00714523">
        <w:rPr>
          <w:rFonts w:eastAsia="Times New Roman"/>
          <w:szCs w:val="24"/>
        </w:rPr>
        <w:t xml:space="preserve"> διεκδικήσει κιόλας από ορισμένες πλευρές και στα </w:t>
      </w:r>
      <w:proofErr w:type="spellStart"/>
      <w:r w:rsidRPr="00714523">
        <w:rPr>
          <w:rFonts w:eastAsia="Times New Roman"/>
          <w:szCs w:val="24"/>
        </w:rPr>
        <w:t>σχολε</w:t>
      </w:r>
      <w:r>
        <w:rPr>
          <w:rFonts w:eastAsia="Times New Roman"/>
          <w:szCs w:val="24"/>
        </w:rPr>
        <w:t>ιά</w:t>
      </w:r>
      <w:proofErr w:type="spellEnd"/>
      <w:r w:rsidRPr="00714523">
        <w:rPr>
          <w:rFonts w:eastAsia="Times New Roman"/>
          <w:szCs w:val="24"/>
        </w:rPr>
        <w:t xml:space="preserve"> να υπάρχει συζήτηση και για το πολίτευμα και για τη </w:t>
      </w:r>
      <w:r>
        <w:rPr>
          <w:rFonts w:eastAsia="Times New Roman"/>
          <w:szCs w:val="24"/>
        </w:rPr>
        <w:t>δ</w:t>
      </w:r>
      <w:r w:rsidRPr="00714523">
        <w:rPr>
          <w:rFonts w:eastAsia="Times New Roman"/>
          <w:szCs w:val="24"/>
        </w:rPr>
        <w:t xml:space="preserve">ημοκρατία και για τον </w:t>
      </w:r>
      <w:r w:rsidRPr="00714523">
        <w:rPr>
          <w:rFonts w:eastAsia="Times New Roman"/>
          <w:szCs w:val="24"/>
        </w:rPr>
        <w:t>Κ</w:t>
      </w:r>
      <w:r w:rsidRPr="00714523">
        <w:rPr>
          <w:rFonts w:eastAsia="Times New Roman"/>
          <w:szCs w:val="24"/>
        </w:rPr>
        <w:t>οινοβουλευτισμό</w:t>
      </w:r>
      <w:r>
        <w:rPr>
          <w:rFonts w:eastAsia="Times New Roman"/>
          <w:szCs w:val="24"/>
        </w:rPr>
        <w:t>.</w:t>
      </w:r>
      <w:r w:rsidRPr="00714523">
        <w:rPr>
          <w:rFonts w:eastAsia="Times New Roman"/>
          <w:szCs w:val="24"/>
        </w:rPr>
        <w:t xml:space="preserve"> Αλίμονο εάν </w:t>
      </w:r>
      <w:r>
        <w:rPr>
          <w:rFonts w:eastAsia="Times New Roman"/>
          <w:szCs w:val="24"/>
        </w:rPr>
        <w:t xml:space="preserve">αποκόψουμε από </w:t>
      </w:r>
      <w:r w:rsidRPr="00714523">
        <w:rPr>
          <w:rFonts w:eastAsia="Times New Roman"/>
          <w:szCs w:val="24"/>
        </w:rPr>
        <w:t>τη Βουλή αυτό</w:t>
      </w:r>
      <w:r>
        <w:rPr>
          <w:rFonts w:eastAsia="Times New Roman"/>
          <w:szCs w:val="24"/>
        </w:rPr>
        <w:t>ν</w:t>
      </w:r>
      <w:r w:rsidRPr="00714523">
        <w:rPr>
          <w:rFonts w:eastAsia="Times New Roman"/>
          <w:szCs w:val="24"/>
        </w:rPr>
        <w:t xml:space="preserve"> το βραχίονα αυτής της δουλειάς</w:t>
      </w:r>
      <w:r>
        <w:rPr>
          <w:rFonts w:eastAsia="Times New Roman"/>
          <w:szCs w:val="24"/>
        </w:rPr>
        <w:t>.</w:t>
      </w:r>
      <w:r w:rsidRPr="00714523">
        <w:rPr>
          <w:rFonts w:eastAsia="Times New Roman"/>
          <w:szCs w:val="24"/>
        </w:rPr>
        <w:t xml:space="preserve"> </w:t>
      </w:r>
      <w:r>
        <w:rPr>
          <w:rFonts w:eastAsia="Times New Roman"/>
          <w:szCs w:val="24"/>
        </w:rPr>
        <w:t>Θ</w:t>
      </w:r>
      <w:r w:rsidRPr="00714523">
        <w:rPr>
          <w:rFonts w:eastAsia="Times New Roman"/>
          <w:szCs w:val="24"/>
        </w:rPr>
        <w:t>α είναι μία αναπηρία</w:t>
      </w:r>
      <w:r>
        <w:rPr>
          <w:rFonts w:eastAsia="Times New Roman"/>
          <w:szCs w:val="24"/>
        </w:rPr>
        <w:t>.</w:t>
      </w:r>
      <w:r w:rsidRPr="00714523">
        <w:rPr>
          <w:rFonts w:eastAsia="Times New Roman"/>
          <w:szCs w:val="24"/>
        </w:rPr>
        <w:t xml:space="preserve"> </w:t>
      </w:r>
    </w:p>
    <w:p w14:paraId="03B0F0ED" w14:textId="77777777" w:rsidR="00E66FB6" w:rsidRDefault="00A447A4">
      <w:pPr>
        <w:spacing w:line="600" w:lineRule="auto"/>
        <w:ind w:firstLine="720"/>
        <w:jc w:val="both"/>
        <w:rPr>
          <w:rFonts w:eastAsia="Times New Roman"/>
          <w:szCs w:val="24"/>
        </w:rPr>
      </w:pPr>
      <w:r>
        <w:rPr>
          <w:rFonts w:eastAsia="Times New Roman"/>
          <w:szCs w:val="24"/>
        </w:rPr>
        <w:t>Δ</w:t>
      </w:r>
      <w:r w:rsidRPr="00714523">
        <w:rPr>
          <w:rFonts w:eastAsia="Times New Roman"/>
          <w:szCs w:val="24"/>
        </w:rPr>
        <w:t>εν είναι ότι καθένας βάζει τη σφραγίδα του και τελε</w:t>
      </w:r>
      <w:r>
        <w:rPr>
          <w:rFonts w:eastAsia="Times New Roman"/>
          <w:szCs w:val="24"/>
        </w:rPr>
        <w:t>ιώσαμε.</w:t>
      </w:r>
      <w:r w:rsidRPr="00714523">
        <w:rPr>
          <w:rFonts w:eastAsia="Times New Roman"/>
          <w:szCs w:val="24"/>
        </w:rPr>
        <w:t xml:space="preserve"> </w:t>
      </w:r>
      <w:r>
        <w:rPr>
          <w:rFonts w:eastAsia="Times New Roman"/>
          <w:szCs w:val="24"/>
        </w:rPr>
        <w:t>Δ</w:t>
      </w:r>
      <w:r w:rsidRPr="00714523">
        <w:rPr>
          <w:rFonts w:eastAsia="Times New Roman"/>
          <w:szCs w:val="24"/>
        </w:rPr>
        <w:t>εν πρόκειται περί αυτού</w:t>
      </w:r>
      <w:r>
        <w:rPr>
          <w:rFonts w:eastAsia="Times New Roman"/>
          <w:szCs w:val="24"/>
        </w:rPr>
        <w:t>.</w:t>
      </w:r>
      <w:r w:rsidRPr="00714523">
        <w:rPr>
          <w:rFonts w:eastAsia="Times New Roman"/>
          <w:szCs w:val="24"/>
        </w:rPr>
        <w:t xml:space="preserve"> </w:t>
      </w:r>
      <w:r>
        <w:rPr>
          <w:rFonts w:eastAsia="Times New Roman"/>
          <w:szCs w:val="24"/>
        </w:rPr>
        <w:t>Δ</w:t>
      </w:r>
      <w:r w:rsidRPr="00714523">
        <w:rPr>
          <w:rFonts w:eastAsia="Times New Roman"/>
          <w:szCs w:val="24"/>
        </w:rPr>
        <w:t>ιότι ένας απλός απολογισμός</w:t>
      </w:r>
      <w:r>
        <w:rPr>
          <w:rFonts w:eastAsia="Times New Roman"/>
          <w:szCs w:val="24"/>
        </w:rPr>
        <w:t>,</w:t>
      </w:r>
      <w:r w:rsidRPr="00714523">
        <w:rPr>
          <w:rFonts w:eastAsia="Times New Roman"/>
          <w:szCs w:val="24"/>
        </w:rPr>
        <w:t xml:space="preserve"> τ</w:t>
      </w:r>
      <w:r>
        <w:rPr>
          <w:rFonts w:eastAsia="Times New Roman"/>
          <w:szCs w:val="24"/>
        </w:rPr>
        <w:t>ο</w:t>
      </w:r>
      <w:r w:rsidRPr="00714523">
        <w:rPr>
          <w:rFonts w:eastAsia="Times New Roman"/>
          <w:szCs w:val="24"/>
        </w:rPr>
        <w:t>ν οποί</w:t>
      </w:r>
      <w:r>
        <w:rPr>
          <w:rFonts w:eastAsia="Times New Roman"/>
          <w:szCs w:val="24"/>
        </w:rPr>
        <w:t>ο</w:t>
      </w:r>
      <w:r w:rsidRPr="00714523">
        <w:rPr>
          <w:rFonts w:eastAsia="Times New Roman"/>
          <w:szCs w:val="24"/>
        </w:rPr>
        <w:t xml:space="preserve">ν έχετε στα χέρια </w:t>
      </w:r>
      <w:r>
        <w:rPr>
          <w:rFonts w:eastAsia="Times New Roman"/>
          <w:szCs w:val="24"/>
        </w:rPr>
        <w:t>σας οι</w:t>
      </w:r>
      <w:r w:rsidRPr="00714523">
        <w:rPr>
          <w:rFonts w:eastAsia="Times New Roman"/>
          <w:szCs w:val="24"/>
        </w:rPr>
        <w:t xml:space="preserve"> πολιτικές δυνάμεις</w:t>
      </w:r>
      <w:r>
        <w:rPr>
          <w:rFonts w:eastAsia="Times New Roman"/>
          <w:szCs w:val="24"/>
        </w:rPr>
        <w:t>,</w:t>
      </w:r>
      <w:r w:rsidRPr="00714523">
        <w:rPr>
          <w:rFonts w:eastAsia="Times New Roman"/>
          <w:szCs w:val="24"/>
        </w:rPr>
        <w:t xml:space="preserve"> του τι συνέβη το </w:t>
      </w:r>
      <w:r>
        <w:rPr>
          <w:rFonts w:eastAsia="Times New Roman"/>
          <w:szCs w:val="24"/>
        </w:rPr>
        <w:t xml:space="preserve">2018, το 2017, το 2016, το 2015, </w:t>
      </w:r>
      <w:r w:rsidRPr="00714523">
        <w:rPr>
          <w:rFonts w:eastAsia="Times New Roman"/>
          <w:szCs w:val="24"/>
        </w:rPr>
        <w:t>δείχνει ότι δεν είναι μία η σφραγίδ</w:t>
      </w:r>
      <w:r w:rsidRPr="00714523">
        <w:rPr>
          <w:rFonts w:eastAsia="Times New Roman"/>
          <w:szCs w:val="24"/>
        </w:rPr>
        <w:t>α</w:t>
      </w:r>
      <w:r>
        <w:rPr>
          <w:rFonts w:eastAsia="Times New Roman"/>
          <w:szCs w:val="24"/>
        </w:rPr>
        <w:t>.</w:t>
      </w:r>
      <w:r w:rsidRPr="00714523">
        <w:rPr>
          <w:rFonts w:eastAsia="Times New Roman"/>
          <w:szCs w:val="24"/>
        </w:rPr>
        <w:t xml:space="preserve"> </w:t>
      </w:r>
      <w:r>
        <w:rPr>
          <w:rFonts w:eastAsia="Times New Roman"/>
          <w:szCs w:val="24"/>
        </w:rPr>
        <w:t>Ε</w:t>
      </w:r>
      <w:r w:rsidRPr="00714523">
        <w:rPr>
          <w:rFonts w:eastAsia="Times New Roman"/>
          <w:szCs w:val="24"/>
        </w:rPr>
        <w:t>ίναι η σφραγίδα της συναίνεσης γι</w:t>
      </w:r>
      <w:r>
        <w:rPr>
          <w:rFonts w:eastAsia="Times New Roman"/>
          <w:szCs w:val="24"/>
        </w:rPr>
        <w:t>’</w:t>
      </w:r>
      <w:r w:rsidRPr="00714523">
        <w:rPr>
          <w:rFonts w:eastAsia="Times New Roman"/>
          <w:szCs w:val="24"/>
        </w:rPr>
        <w:t xml:space="preserve"> αυτούς τους </w:t>
      </w:r>
      <w:proofErr w:type="spellStart"/>
      <w:r>
        <w:rPr>
          <w:rFonts w:eastAsia="Times New Roman"/>
          <w:szCs w:val="24"/>
        </w:rPr>
        <w:t>πλατείς</w:t>
      </w:r>
      <w:proofErr w:type="spellEnd"/>
      <w:r>
        <w:rPr>
          <w:rFonts w:eastAsia="Times New Roman"/>
          <w:szCs w:val="24"/>
        </w:rPr>
        <w:t xml:space="preserve"> ο</w:t>
      </w:r>
      <w:r w:rsidRPr="00714523">
        <w:rPr>
          <w:rFonts w:eastAsia="Times New Roman"/>
          <w:szCs w:val="24"/>
        </w:rPr>
        <w:t>ρίζοντες</w:t>
      </w:r>
      <w:r>
        <w:rPr>
          <w:rFonts w:eastAsia="Times New Roman"/>
          <w:szCs w:val="24"/>
        </w:rPr>
        <w:t>,</w:t>
      </w:r>
      <w:r w:rsidRPr="00714523">
        <w:rPr>
          <w:rFonts w:eastAsia="Times New Roman"/>
          <w:szCs w:val="24"/>
        </w:rPr>
        <w:t xml:space="preserve"> για την εξωστρέφεια</w:t>
      </w:r>
      <w:r>
        <w:rPr>
          <w:rFonts w:eastAsia="Times New Roman"/>
          <w:szCs w:val="24"/>
        </w:rPr>
        <w:t>,</w:t>
      </w:r>
      <w:r w:rsidRPr="00714523">
        <w:rPr>
          <w:rFonts w:eastAsia="Times New Roman"/>
          <w:szCs w:val="24"/>
        </w:rPr>
        <w:t xml:space="preserve"> για την τιμή σε όλη την </w:t>
      </w:r>
      <w:r w:rsidRPr="00714523">
        <w:rPr>
          <w:rFonts w:eastAsia="Times New Roman"/>
          <w:szCs w:val="24"/>
        </w:rPr>
        <w:lastRenderedPageBreak/>
        <w:t xml:space="preserve">ιστορία του κοινοβουλευτισμού στη χώρα </w:t>
      </w:r>
      <w:r>
        <w:rPr>
          <w:rFonts w:eastAsia="Times New Roman"/>
          <w:szCs w:val="24"/>
        </w:rPr>
        <w:t>μας.</w:t>
      </w:r>
      <w:r w:rsidRPr="00714523">
        <w:rPr>
          <w:rFonts w:eastAsia="Times New Roman"/>
          <w:szCs w:val="24"/>
        </w:rPr>
        <w:t xml:space="preserve"> </w:t>
      </w:r>
      <w:r>
        <w:rPr>
          <w:rFonts w:eastAsia="Times New Roman"/>
          <w:szCs w:val="24"/>
        </w:rPr>
        <w:t>Α</w:t>
      </w:r>
      <w:r w:rsidRPr="00714523">
        <w:rPr>
          <w:rFonts w:eastAsia="Times New Roman"/>
          <w:szCs w:val="24"/>
        </w:rPr>
        <w:t>υτή η σφραγίδα</w:t>
      </w:r>
      <w:r>
        <w:rPr>
          <w:rFonts w:eastAsia="Times New Roman"/>
          <w:szCs w:val="24"/>
        </w:rPr>
        <w:t>,</w:t>
      </w:r>
      <w:r w:rsidRPr="00714523">
        <w:rPr>
          <w:rFonts w:eastAsia="Times New Roman"/>
          <w:szCs w:val="24"/>
        </w:rPr>
        <w:t xml:space="preserve"> πρ</w:t>
      </w:r>
      <w:r>
        <w:rPr>
          <w:rFonts w:eastAsia="Times New Roman"/>
          <w:szCs w:val="24"/>
        </w:rPr>
        <w:t xml:space="preserve">άγματι, υπάρχει. </w:t>
      </w:r>
    </w:p>
    <w:p w14:paraId="03B0F0EE" w14:textId="77777777" w:rsidR="00E66FB6" w:rsidRDefault="00A447A4">
      <w:pPr>
        <w:spacing w:line="600" w:lineRule="auto"/>
        <w:ind w:firstLine="720"/>
        <w:jc w:val="both"/>
        <w:rPr>
          <w:rFonts w:eastAsia="Times New Roman"/>
          <w:szCs w:val="24"/>
        </w:rPr>
      </w:pPr>
      <w:r>
        <w:rPr>
          <w:rFonts w:eastAsia="Times New Roman"/>
          <w:szCs w:val="24"/>
        </w:rPr>
        <w:t>Έ</w:t>
      </w:r>
      <w:r w:rsidRPr="00714523">
        <w:rPr>
          <w:rFonts w:eastAsia="Times New Roman"/>
          <w:szCs w:val="24"/>
        </w:rPr>
        <w:t xml:space="preserve">ρχομαι σε κάτι </w:t>
      </w:r>
      <w:r>
        <w:rPr>
          <w:rFonts w:eastAsia="Times New Roman"/>
          <w:szCs w:val="24"/>
        </w:rPr>
        <w:t>για το</w:t>
      </w:r>
      <w:r w:rsidRPr="00714523">
        <w:rPr>
          <w:rFonts w:eastAsia="Times New Roman"/>
          <w:szCs w:val="24"/>
        </w:rPr>
        <w:t xml:space="preserve"> οποίο πραγματικά </w:t>
      </w:r>
      <w:proofErr w:type="spellStart"/>
      <w:r w:rsidRPr="00714523">
        <w:rPr>
          <w:rFonts w:eastAsia="Times New Roman"/>
          <w:szCs w:val="24"/>
        </w:rPr>
        <w:t>εξανέστη</w:t>
      </w:r>
      <w:r>
        <w:rPr>
          <w:rFonts w:eastAsia="Times New Roman"/>
          <w:szCs w:val="24"/>
        </w:rPr>
        <w:t>ν</w:t>
      </w:r>
      <w:proofErr w:type="spellEnd"/>
      <w:r w:rsidRPr="00714523">
        <w:rPr>
          <w:rFonts w:eastAsia="Times New Roman"/>
          <w:szCs w:val="24"/>
        </w:rPr>
        <w:t xml:space="preserve"> προηγούμενα</w:t>
      </w:r>
      <w:r>
        <w:rPr>
          <w:rFonts w:eastAsia="Times New Roman"/>
          <w:szCs w:val="24"/>
        </w:rPr>
        <w:t xml:space="preserve">, κύριοι συνάδελφοι, </w:t>
      </w:r>
      <w:r w:rsidRPr="00714523">
        <w:rPr>
          <w:rFonts w:eastAsia="Times New Roman"/>
          <w:szCs w:val="24"/>
        </w:rPr>
        <w:t xml:space="preserve">κύριε </w:t>
      </w:r>
      <w:r>
        <w:rPr>
          <w:rFonts w:eastAsia="Times New Roman"/>
          <w:szCs w:val="24"/>
        </w:rPr>
        <w:t>Λ</w:t>
      </w:r>
      <w:r w:rsidRPr="00714523">
        <w:rPr>
          <w:rFonts w:eastAsia="Times New Roman"/>
          <w:szCs w:val="24"/>
        </w:rPr>
        <w:t>οβέρδο</w:t>
      </w:r>
      <w:r>
        <w:rPr>
          <w:rFonts w:eastAsia="Times New Roman"/>
          <w:szCs w:val="24"/>
        </w:rPr>
        <w:t>,</w:t>
      </w:r>
      <w:r w:rsidRPr="00714523">
        <w:rPr>
          <w:rFonts w:eastAsia="Times New Roman"/>
          <w:szCs w:val="24"/>
        </w:rPr>
        <w:t xml:space="preserve"> και σας φώναξ</w:t>
      </w:r>
      <w:r>
        <w:rPr>
          <w:rFonts w:eastAsia="Times New Roman"/>
          <w:szCs w:val="24"/>
        </w:rPr>
        <w:t>α. Α</w:t>
      </w:r>
      <w:r w:rsidRPr="00714523">
        <w:rPr>
          <w:rFonts w:eastAsia="Times New Roman"/>
          <w:szCs w:val="24"/>
        </w:rPr>
        <w:t xml:space="preserve">υτή </w:t>
      </w:r>
      <w:r>
        <w:rPr>
          <w:rFonts w:eastAsia="Times New Roman"/>
          <w:szCs w:val="24"/>
        </w:rPr>
        <w:t>η έ</w:t>
      </w:r>
      <w:r w:rsidRPr="00714523">
        <w:rPr>
          <w:rFonts w:eastAsia="Times New Roman"/>
          <w:szCs w:val="24"/>
        </w:rPr>
        <w:t xml:space="preserve">κθεση αντιλαμβάνεστε </w:t>
      </w:r>
      <w:r>
        <w:rPr>
          <w:rFonts w:eastAsia="Times New Roman"/>
          <w:szCs w:val="24"/>
        </w:rPr>
        <w:t xml:space="preserve">ότι </w:t>
      </w:r>
      <w:r w:rsidRPr="00714523">
        <w:rPr>
          <w:rFonts w:eastAsia="Times New Roman"/>
          <w:szCs w:val="24"/>
        </w:rPr>
        <w:t xml:space="preserve">είναι </w:t>
      </w:r>
      <w:r>
        <w:rPr>
          <w:rFonts w:eastAsia="Times New Roman"/>
          <w:szCs w:val="24"/>
        </w:rPr>
        <w:t>το</w:t>
      </w:r>
      <w:r w:rsidRPr="00714523">
        <w:rPr>
          <w:rFonts w:eastAsia="Times New Roman"/>
          <w:szCs w:val="24"/>
        </w:rPr>
        <w:t xml:space="preserve"> </w:t>
      </w:r>
      <w:proofErr w:type="spellStart"/>
      <w:r w:rsidRPr="00714523">
        <w:rPr>
          <w:rFonts w:eastAsia="Times New Roman"/>
          <w:szCs w:val="24"/>
        </w:rPr>
        <w:t>προστάδιο</w:t>
      </w:r>
      <w:proofErr w:type="spellEnd"/>
      <w:r w:rsidRPr="00714523">
        <w:rPr>
          <w:rFonts w:eastAsia="Times New Roman"/>
          <w:szCs w:val="24"/>
        </w:rPr>
        <w:t xml:space="preserve"> για τη μεγάλη </w:t>
      </w:r>
      <w:r>
        <w:rPr>
          <w:rFonts w:eastAsia="Times New Roman"/>
          <w:szCs w:val="24"/>
        </w:rPr>
        <w:t>έ</w:t>
      </w:r>
      <w:r w:rsidRPr="00714523">
        <w:rPr>
          <w:rFonts w:eastAsia="Times New Roman"/>
          <w:szCs w:val="24"/>
        </w:rPr>
        <w:t>κθεση για το Ρήγα Φεραίο</w:t>
      </w:r>
      <w:r>
        <w:rPr>
          <w:rFonts w:eastAsia="Times New Roman"/>
          <w:szCs w:val="24"/>
        </w:rPr>
        <w:t xml:space="preserve"> </w:t>
      </w:r>
      <w:r w:rsidRPr="00714523">
        <w:rPr>
          <w:rFonts w:eastAsia="Times New Roman"/>
          <w:szCs w:val="24"/>
        </w:rPr>
        <w:t>π</w:t>
      </w:r>
      <w:r>
        <w:rPr>
          <w:rFonts w:eastAsia="Times New Roman"/>
          <w:szCs w:val="24"/>
        </w:rPr>
        <w:t xml:space="preserve">ου είναι </w:t>
      </w:r>
      <w:r w:rsidRPr="00714523">
        <w:rPr>
          <w:rFonts w:eastAsia="Times New Roman"/>
          <w:szCs w:val="24"/>
        </w:rPr>
        <w:t>πάνω</w:t>
      </w:r>
      <w:r>
        <w:rPr>
          <w:rFonts w:eastAsia="Times New Roman"/>
          <w:szCs w:val="24"/>
        </w:rPr>
        <w:t>.</w:t>
      </w:r>
      <w:r w:rsidRPr="00714523">
        <w:rPr>
          <w:rFonts w:eastAsia="Times New Roman"/>
          <w:szCs w:val="24"/>
        </w:rPr>
        <w:t xml:space="preserve"> </w:t>
      </w:r>
      <w:r>
        <w:rPr>
          <w:rFonts w:eastAsia="Times New Roman"/>
          <w:szCs w:val="24"/>
        </w:rPr>
        <w:t>Ε</w:t>
      </w:r>
      <w:r w:rsidRPr="00714523">
        <w:rPr>
          <w:rFonts w:eastAsia="Times New Roman"/>
          <w:szCs w:val="24"/>
        </w:rPr>
        <w:t>κτός αν δεν έχει π</w:t>
      </w:r>
      <w:r>
        <w:rPr>
          <w:rFonts w:eastAsia="Times New Roman"/>
          <w:szCs w:val="24"/>
        </w:rPr>
        <w:t>άει κανείς και πάνω και νομίζει</w:t>
      </w:r>
      <w:r w:rsidRPr="00714523">
        <w:rPr>
          <w:rFonts w:eastAsia="Times New Roman"/>
          <w:szCs w:val="24"/>
        </w:rPr>
        <w:t xml:space="preserve"> πως </w:t>
      </w:r>
      <w:r>
        <w:rPr>
          <w:rFonts w:eastAsia="Times New Roman"/>
          <w:szCs w:val="24"/>
        </w:rPr>
        <w:t>α</w:t>
      </w:r>
      <w:r w:rsidRPr="00714523">
        <w:rPr>
          <w:rFonts w:eastAsia="Times New Roman"/>
          <w:szCs w:val="24"/>
        </w:rPr>
        <w:t>υτή είναι η έκθεση για το Ρή</w:t>
      </w:r>
      <w:r w:rsidRPr="00714523">
        <w:rPr>
          <w:rFonts w:eastAsia="Times New Roman"/>
          <w:szCs w:val="24"/>
        </w:rPr>
        <w:t>γα Φεραίο</w:t>
      </w:r>
      <w:r>
        <w:rPr>
          <w:rFonts w:eastAsia="Times New Roman"/>
          <w:szCs w:val="24"/>
        </w:rPr>
        <w:t>.</w:t>
      </w:r>
      <w:r w:rsidRPr="00714523">
        <w:rPr>
          <w:rFonts w:eastAsia="Times New Roman"/>
          <w:szCs w:val="24"/>
        </w:rPr>
        <w:t xml:space="preserve"> </w:t>
      </w:r>
    </w:p>
    <w:p w14:paraId="03B0F0EF" w14:textId="77777777" w:rsidR="00E66FB6" w:rsidRDefault="00A447A4">
      <w:pPr>
        <w:spacing w:line="600" w:lineRule="auto"/>
        <w:ind w:firstLine="720"/>
        <w:jc w:val="both"/>
        <w:rPr>
          <w:rFonts w:eastAsia="Times New Roman"/>
          <w:szCs w:val="24"/>
        </w:rPr>
      </w:pPr>
      <w:r>
        <w:rPr>
          <w:rFonts w:eastAsia="Times New Roman"/>
          <w:szCs w:val="24"/>
        </w:rPr>
        <w:t xml:space="preserve">Σε αυτή την </w:t>
      </w:r>
      <w:r>
        <w:rPr>
          <w:rFonts w:eastAsia="Times New Roman"/>
          <w:szCs w:val="24"/>
        </w:rPr>
        <w:t>έ</w:t>
      </w:r>
      <w:r>
        <w:rPr>
          <w:rFonts w:eastAsia="Times New Roman"/>
          <w:szCs w:val="24"/>
        </w:rPr>
        <w:t>κθεση, λ</w:t>
      </w:r>
      <w:r w:rsidRPr="00714523">
        <w:rPr>
          <w:rFonts w:eastAsia="Times New Roman"/>
          <w:szCs w:val="24"/>
        </w:rPr>
        <w:t>οιπόν</w:t>
      </w:r>
      <w:r>
        <w:rPr>
          <w:rFonts w:eastAsia="Times New Roman"/>
          <w:szCs w:val="24"/>
        </w:rPr>
        <w:t>,</w:t>
      </w:r>
      <w:r w:rsidRPr="00714523">
        <w:rPr>
          <w:rFonts w:eastAsia="Times New Roman"/>
          <w:szCs w:val="24"/>
        </w:rPr>
        <w:t xml:space="preserve"> δεν υπάρχει κα</w:t>
      </w:r>
      <w:r>
        <w:rPr>
          <w:rFonts w:eastAsia="Times New Roman"/>
          <w:szCs w:val="24"/>
        </w:rPr>
        <w:t>μ</w:t>
      </w:r>
      <w:r w:rsidRPr="00714523">
        <w:rPr>
          <w:rFonts w:eastAsia="Times New Roman"/>
          <w:szCs w:val="24"/>
        </w:rPr>
        <w:t xml:space="preserve">μία αφίσα της </w:t>
      </w:r>
      <w:r>
        <w:rPr>
          <w:rFonts w:eastAsia="Times New Roman"/>
          <w:szCs w:val="24"/>
        </w:rPr>
        <w:t xml:space="preserve">ΕΚΟΝ </w:t>
      </w:r>
      <w:r>
        <w:rPr>
          <w:rFonts w:eastAsia="Times New Roman"/>
          <w:szCs w:val="24"/>
        </w:rPr>
        <w:t>«</w:t>
      </w:r>
      <w:r>
        <w:rPr>
          <w:rFonts w:eastAsia="Times New Roman"/>
          <w:szCs w:val="24"/>
        </w:rPr>
        <w:t>Ρήγας Φεραίος</w:t>
      </w:r>
      <w:r>
        <w:rPr>
          <w:rFonts w:eastAsia="Times New Roman"/>
          <w:szCs w:val="24"/>
        </w:rPr>
        <w:t>»</w:t>
      </w:r>
      <w:r>
        <w:rPr>
          <w:rFonts w:eastAsia="Times New Roman"/>
          <w:szCs w:val="24"/>
        </w:rPr>
        <w:t>.</w:t>
      </w:r>
      <w:r w:rsidRPr="00714523">
        <w:rPr>
          <w:rFonts w:eastAsia="Times New Roman"/>
          <w:szCs w:val="24"/>
        </w:rPr>
        <w:t xml:space="preserve"> Δεν υπάρχει κα</w:t>
      </w:r>
      <w:r>
        <w:rPr>
          <w:rFonts w:eastAsia="Times New Roman"/>
          <w:szCs w:val="24"/>
        </w:rPr>
        <w:t>μ</w:t>
      </w:r>
      <w:r w:rsidRPr="00714523">
        <w:rPr>
          <w:rFonts w:eastAsia="Times New Roman"/>
          <w:szCs w:val="24"/>
        </w:rPr>
        <w:t xml:space="preserve">μία αναφορά </w:t>
      </w:r>
      <w:r>
        <w:rPr>
          <w:rFonts w:eastAsia="Times New Roman"/>
          <w:szCs w:val="24"/>
        </w:rPr>
        <w:t xml:space="preserve">στη Μεταπολίτευση, </w:t>
      </w:r>
      <w:r w:rsidRPr="00714523">
        <w:rPr>
          <w:rFonts w:eastAsia="Times New Roman"/>
          <w:szCs w:val="24"/>
        </w:rPr>
        <w:t>όπως είναι απολύτως εύλογο</w:t>
      </w:r>
      <w:r>
        <w:rPr>
          <w:rFonts w:eastAsia="Times New Roman"/>
          <w:szCs w:val="24"/>
        </w:rPr>
        <w:t>, και στη</w:t>
      </w:r>
      <w:r w:rsidRPr="00714523">
        <w:rPr>
          <w:rFonts w:eastAsia="Times New Roman"/>
          <w:szCs w:val="24"/>
        </w:rPr>
        <w:t xml:space="preserve"> δραστηριότητα της οργάνωσης</w:t>
      </w:r>
      <w:r>
        <w:rPr>
          <w:rFonts w:eastAsia="Times New Roman"/>
          <w:szCs w:val="24"/>
        </w:rPr>
        <w:t xml:space="preserve"> ΕΚΟΝ </w:t>
      </w:r>
      <w:r>
        <w:rPr>
          <w:rFonts w:eastAsia="Times New Roman"/>
          <w:szCs w:val="24"/>
        </w:rPr>
        <w:t>«</w:t>
      </w:r>
      <w:r>
        <w:rPr>
          <w:rFonts w:eastAsia="Times New Roman"/>
          <w:szCs w:val="24"/>
        </w:rPr>
        <w:t>Ρήγας Φεραίος</w:t>
      </w:r>
      <w:r>
        <w:rPr>
          <w:rFonts w:eastAsia="Times New Roman"/>
          <w:szCs w:val="24"/>
        </w:rPr>
        <w:t>»</w:t>
      </w:r>
      <w:r>
        <w:rPr>
          <w:rFonts w:eastAsia="Times New Roman"/>
          <w:szCs w:val="24"/>
        </w:rPr>
        <w:t xml:space="preserve">, στην οποία είχα την τύχη </w:t>
      </w:r>
      <w:r w:rsidRPr="00714523">
        <w:rPr>
          <w:rFonts w:eastAsia="Times New Roman"/>
          <w:szCs w:val="24"/>
        </w:rPr>
        <w:t>για τέσσ</w:t>
      </w:r>
      <w:r w:rsidRPr="00714523">
        <w:rPr>
          <w:rFonts w:eastAsia="Times New Roman"/>
          <w:szCs w:val="24"/>
        </w:rPr>
        <w:t>ερα χρόνια</w:t>
      </w:r>
      <w:r>
        <w:rPr>
          <w:rFonts w:eastAsia="Times New Roman"/>
          <w:szCs w:val="24"/>
        </w:rPr>
        <w:t xml:space="preserve"> να είμαι και </w:t>
      </w:r>
      <w:r>
        <w:rPr>
          <w:rFonts w:eastAsia="Times New Roman"/>
          <w:szCs w:val="24"/>
        </w:rPr>
        <w:t>γ</w:t>
      </w:r>
      <w:r w:rsidRPr="00714523">
        <w:rPr>
          <w:rFonts w:eastAsia="Times New Roman"/>
          <w:szCs w:val="24"/>
        </w:rPr>
        <w:t>ραμματέας</w:t>
      </w:r>
      <w:r>
        <w:rPr>
          <w:rFonts w:eastAsia="Times New Roman"/>
          <w:szCs w:val="24"/>
        </w:rPr>
        <w:t>.</w:t>
      </w:r>
      <w:r w:rsidRPr="00714523">
        <w:rPr>
          <w:rFonts w:eastAsia="Times New Roman"/>
          <w:szCs w:val="24"/>
        </w:rPr>
        <w:t xml:space="preserve"> </w:t>
      </w:r>
      <w:r>
        <w:rPr>
          <w:rFonts w:eastAsia="Times New Roman"/>
          <w:szCs w:val="24"/>
        </w:rPr>
        <w:t>Θ</w:t>
      </w:r>
      <w:r w:rsidRPr="00714523">
        <w:rPr>
          <w:rFonts w:eastAsia="Times New Roman"/>
          <w:szCs w:val="24"/>
        </w:rPr>
        <w:t xml:space="preserve">α ήταν εξωφρενικό </w:t>
      </w:r>
      <w:r>
        <w:rPr>
          <w:rFonts w:eastAsia="Times New Roman"/>
          <w:szCs w:val="24"/>
        </w:rPr>
        <w:t xml:space="preserve">να υπήρχε. Όχι επειδή ήμουν εγώ </w:t>
      </w:r>
      <w:r>
        <w:rPr>
          <w:rFonts w:eastAsia="Times New Roman"/>
          <w:szCs w:val="24"/>
        </w:rPr>
        <w:t>γ</w:t>
      </w:r>
      <w:r>
        <w:rPr>
          <w:rFonts w:eastAsia="Times New Roman"/>
          <w:szCs w:val="24"/>
        </w:rPr>
        <w:t xml:space="preserve">ραμματέας, αλλά </w:t>
      </w:r>
      <w:r w:rsidRPr="00714523">
        <w:rPr>
          <w:rFonts w:eastAsia="Times New Roman"/>
          <w:szCs w:val="24"/>
        </w:rPr>
        <w:t>δεν θα είχε κα</w:t>
      </w:r>
      <w:r>
        <w:rPr>
          <w:rFonts w:eastAsia="Times New Roman"/>
          <w:szCs w:val="24"/>
        </w:rPr>
        <w:t>μ</w:t>
      </w:r>
      <w:r w:rsidRPr="00714523">
        <w:rPr>
          <w:rFonts w:eastAsia="Times New Roman"/>
          <w:szCs w:val="24"/>
        </w:rPr>
        <w:t>μία σχέση με τη διαδρομή του Ρήγα Φεραίου</w:t>
      </w:r>
      <w:r>
        <w:rPr>
          <w:rFonts w:eastAsia="Times New Roman"/>
          <w:szCs w:val="24"/>
        </w:rPr>
        <w:t>.</w:t>
      </w:r>
      <w:r w:rsidRPr="00714523">
        <w:rPr>
          <w:rFonts w:eastAsia="Times New Roman"/>
          <w:szCs w:val="24"/>
        </w:rPr>
        <w:t xml:space="preserve"> </w:t>
      </w:r>
    </w:p>
    <w:p w14:paraId="03B0F0F0" w14:textId="77777777" w:rsidR="00E66FB6" w:rsidRDefault="00A447A4">
      <w:pPr>
        <w:spacing w:line="600" w:lineRule="auto"/>
        <w:ind w:firstLine="720"/>
        <w:jc w:val="both"/>
        <w:rPr>
          <w:rFonts w:eastAsia="Times New Roman"/>
          <w:szCs w:val="24"/>
        </w:rPr>
      </w:pPr>
      <w:r>
        <w:rPr>
          <w:rFonts w:eastAsia="Times New Roman"/>
          <w:szCs w:val="24"/>
        </w:rPr>
        <w:t>Σ</w:t>
      </w:r>
      <w:r w:rsidRPr="00714523">
        <w:rPr>
          <w:rFonts w:eastAsia="Times New Roman"/>
          <w:szCs w:val="24"/>
        </w:rPr>
        <w:t xml:space="preserve">ε αυτή </w:t>
      </w:r>
      <w:r>
        <w:rPr>
          <w:rFonts w:eastAsia="Times New Roman"/>
          <w:szCs w:val="24"/>
        </w:rPr>
        <w:t xml:space="preserve">την </w:t>
      </w:r>
      <w:r>
        <w:rPr>
          <w:rFonts w:eastAsia="Times New Roman"/>
          <w:szCs w:val="24"/>
        </w:rPr>
        <w:t>έ</w:t>
      </w:r>
      <w:r>
        <w:rPr>
          <w:rFonts w:eastAsia="Times New Roman"/>
          <w:szCs w:val="24"/>
        </w:rPr>
        <w:t>κθεση, λοιπόν, -</w:t>
      </w:r>
      <w:r w:rsidRPr="00714523">
        <w:rPr>
          <w:rFonts w:eastAsia="Times New Roman"/>
          <w:szCs w:val="24"/>
        </w:rPr>
        <w:t>και αυτό το αναλύσαμε στα εγκαίνια</w:t>
      </w:r>
      <w:r>
        <w:rPr>
          <w:rFonts w:eastAsia="Times New Roman"/>
          <w:szCs w:val="24"/>
        </w:rPr>
        <w:t>,</w:t>
      </w:r>
      <w:r w:rsidRPr="00714523">
        <w:rPr>
          <w:rFonts w:eastAsia="Times New Roman"/>
          <w:szCs w:val="24"/>
        </w:rPr>
        <w:t xml:space="preserve"> τα </w:t>
      </w:r>
      <w:r>
        <w:rPr>
          <w:rFonts w:eastAsia="Times New Roman"/>
          <w:szCs w:val="24"/>
        </w:rPr>
        <w:t>σ</w:t>
      </w:r>
      <w:r w:rsidRPr="00714523">
        <w:rPr>
          <w:rFonts w:eastAsia="Times New Roman"/>
          <w:szCs w:val="24"/>
        </w:rPr>
        <w:t>υζητήσαμε</w:t>
      </w:r>
      <w:r>
        <w:rPr>
          <w:rFonts w:eastAsia="Times New Roman"/>
          <w:szCs w:val="24"/>
        </w:rPr>
        <w:t>,</w:t>
      </w:r>
      <w:r w:rsidRPr="00714523">
        <w:rPr>
          <w:rFonts w:eastAsia="Times New Roman"/>
          <w:szCs w:val="24"/>
        </w:rPr>
        <w:t xml:space="preserve"> ομόφωνα</w:t>
      </w:r>
      <w:r>
        <w:rPr>
          <w:rFonts w:eastAsia="Times New Roman"/>
          <w:szCs w:val="24"/>
        </w:rPr>
        <w:t>,</w:t>
      </w:r>
      <w:r w:rsidRPr="00714523">
        <w:rPr>
          <w:rFonts w:eastAsia="Times New Roman"/>
          <w:szCs w:val="24"/>
        </w:rPr>
        <w:t xml:space="preserve"> από όλες τις πλευρές της </w:t>
      </w:r>
      <w:r w:rsidRPr="00714523">
        <w:rPr>
          <w:rFonts w:eastAsia="Times New Roman"/>
          <w:szCs w:val="24"/>
        </w:rPr>
        <w:lastRenderedPageBreak/>
        <w:t>επιστημονικής κοινότητας</w:t>
      </w:r>
      <w:r>
        <w:rPr>
          <w:rFonts w:eastAsia="Times New Roman"/>
          <w:szCs w:val="24"/>
        </w:rPr>
        <w:t>,</w:t>
      </w:r>
      <w:r w:rsidRPr="00714523">
        <w:rPr>
          <w:rFonts w:eastAsia="Times New Roman"/>
          <w:szCs w:val="24"/>
        </w:rPr>
        <w:t xml:space="preserve"> και του </w:t>
      </w:r>
      <w:r>
        <w:rPr>
          <w:rFonts w:eastAsia="Times New Roman"/>
          <w:szCs w:val="24"/>
        </w:rPr>
        <w:t>ι</w:t>
      </w:r>
      <w:r w:rsidRPr="00714523">
        <w:rPr>
          <w:rFonts w:eastAsia="Times New Roman"/>
          <w:szCs w:val="24"/>
        </w:rPr>
        <w:t>δρύματος και όχι μόνο</w:t>
      </w:r>
      <w:r>
        <w:rPr>
          <w:rFonts w:eastAsia="Times New Roman"/>
          <w:szCs w:val="24"/>
        </w:rPr>
        <w:t>-</w:t>
      </w:r>
      <w:r w:rsidRPr="00714523">
        <w:rPr>
          <w:rFonts w:eastAsia="Times New Roman"/>
          <w:szCs w:val="24"/>
        </w:rPr>
        <w:t xml:space="preserve"> είναι όλες οι στιγμές της </w:t>
      </w:r>
      <w:r>
        <w:rPr>
          <w:rFonts w:eastAsia="Times New Roman"/>
          <w:szCs w:val="24"/>
        </w:rPr>
        <w:t xml:space="preserve">ελληνικής ιστορίας. Είναι ο </w:t>
      </w:r>
      <w:r w:rsidRPr="00714523">
        <w:rPr>
          <w:rFonts w:eastAsia="Times New Roman"/>
          <w:szCs w:val="24"/>
        </w:rPr>
        <w:t>Ρήγας</w:t>
      </w:r>
      <w:r>
        <w:rPr>
          <w:rFonts w:eastAsia="Times New Roman"/>
          <w:szCs w:val="24"/>
        </w:rPr>
        <w:t xml:space="preserve"> με το Θούριό του και</w:t>
      </w:r>
      <w:r w:rsidRPr="00714523">
        <w:rPr>
          <w:rFonts w:eastAsia="Times New Roman"/>
          <w:szCs w:val="24"/>
        </w:rPr>
        <w:t xml:space="preserve"> όχι μόνο</w:t>
      </w:r>
      <w:r>
        <w:rPr>
          <w:rFonts w:eastAsia="Times New Roman"/>
          <w:szCs w:val="24"/>
        </w:rPr>
        <w:t>, και</w:t>
      </w:r>
      <w:r w:rsidRPr="00714523">
        <w:rPr>
          <w:rFonts w:eastAsia="Times New Roman"/>
          <w:szCs w:val="24"/>
        </w:rPr>
        <w:t xml:space="preserve"> με τη </w:t>
      </w:r>
      <w:r>
        <w:rPr>
          <w:rFonts w:eastAsia="Times New Roman"/>
          <w:szCs w:val="24"/>
        </w:rPr>
        <w:t xml:space="preserve">Χάρτα του και </w:t>
      </w:r>
      <w:r w:rsidRPr="00714523">
        <w:rPr>
          <w:rFonts w:eastAsia="Times New Roman"/>
          <w:szCs w:val="24"/>
        </w:rPr>
        <w:t>με την επιρροή που άσκησε</w:t>
      </w:r>
      <w:r>
        <w:rPr>
          <w:rFonts w:eastAsia="Times New Roman"/>
          <w:szCs w:val="24"/>
        </w:rPr>
        <w:t>.</w:t>
      </w:r>
      <w:r w:rsidRPr="00714523">
        <w:rPr>
          <w:rFonts w:eastAsia="Times New Roman"/>
          <w:szCs w:val="24"/>
        </w:rPr>
        <w:t xml:space="preserve"> </w:t>
      </w:r>
      <w:r>
        <w:rPr>
          <w:rFonts w:eastAsia="Times New Roman"/>
          <w:szCs w:val="24"/>
        </w:rPr>
        <w:t xml:space="preserve">Είναι </w:t>
      </w:r>
      <w:r w:rsidRPr="00714523">
        <w:rPr>
          <w:rFonts w:eastAsia="Times New Roman"/>
          <w:szCs w:val="24"/>
        </w:rPr>
        <w:t>όλες οι στιγμές από τότε</w:t>
      </w:r>
      <w:r>
        <w:rPr>
          <w:rFonts w:eastAsia="Times New Roman"/>
          <w:szCs w:val="24"/>
        </w:rPr>
        <w:t xml:space="preserve">, Μεσολόγγι, Μεσοπόλεμος, </w:t>
      </w:r>
      <w:r w:rsidRPr="00714523">
        <w:rPr>
          <w:rFonts w:eastAsia="Times New Roman"/>
          <w:szCs w:val="24"/>
        </w:rPr>
        <w:t xml:space="preserve">αγώνας </w:t>
      </w:r>
      <w:proofErr w:type="spellStart"/>
      <w:r w:rsidRPr="00714523">
        <w:rPr>
          <w:rFonts w:eastAsia="Times New Roman"/>
          <w:szCs w:val="24"/>
        </w:rPr>
        <w:t>αντικατοχικό</w:t>
      </w:r>
      <w:r>
        <w:rPr>
          <w:rFonts w:eastAsia="Times New Roman"/>
          <w:szCs w:val="24"/>
        </w:rPr>
        <w:t>ς</w:t>
      </w:r>
      <w:proofErr w:type="spellEnd"/>
      <w:r w:rsidRPr="00714523">
        <w:rPr>
          <w:rFonts w:eastAsia="Times New Roman"/>
          <w:szCs w:val="24"/>
        </w:rPr>
        <w:t xml:space="preserve"> και τα επώνυμα τότε </w:t>
      </w:r>
      <w:r>
        <w:rPr>
          <w:rFonts w:eastAsia="Times New Roman"/>
          <w:szCs w:val="24"/>
        </w:rPr>
        <w:t xml:space="preserve">τάγματα και λόχοι </w:t>
      </w:r>
      <w:r w:rsidRPr="00714523">
        <w:rPr>
          <w:rFonts w:eastAsia="Times New Roman"/>
          <w:szCs w:val="24"/>
        </w:rPr>
        <w:t xml:space="preserve">που υπήρχαν </w:t>
      </w:r>
      <w:r>
        <w:rPr>
          <w:rFonts w:eastAsia="Times New Roman"/>
          <w:szCs w:val="24"/>
        </w:rPr>
        <w:t>τότε με το</w:t>
      </w:r>
      <w:r w:rsidRPr="00714523">
        <w:rPr>
          <w:rFonts w:eastAsia="Times New Roman"/>
          <w:szCs w:val="24"/>
        </w:rPr>
        <w:t xml:space="preserve"> όνομα Ρήγας Φεραίος</w:t>
      </w:r>
      <w:r>
        <w:rPr>
          <w:rFonts w:eastAsia="Times New Roman"/>
          <w:szCs w:val="24"/>
        </w:rPr>
        <w:t>.</w:t>
      </w:r>
      <w:r w:rsidRPr="00714523">
        <w:rPr>
          <w:rFonts w:eastAsia="Times New Roman"/>
          <w:szCs w:val="24"/>
        </w:rPr>
        <w:t xml:space="preserve"> </w:t>
      </w:r>
      <w:r>
        <w:rPr>
          <w:rFonts w:eastAsia="Times New Roman"/>
          <w:szCs w:val="24"/>
        </w:rPr>
        <w:t>Είναι όλες οι</w:t>
      </w:r>
      <w:r w:rsidRPr="00714523">
        <w:rPr>
          <w:rFonts w:eastAsia="Times New Roman"/>
          <w:szCs w:val="24"/>
        </w:rPr>
        <w:t xml:space="preserve"> στιγμές που ενέπνευσαν </w:t>
      </w:r>
      <w:r>
        <w:rPr>
          <w:rFonts w:eastAsia="Times New Roman"/>
          <w:szCs w:val="24"/>
        </w:rPr>
        <w:t xml:space="preserve">νεολαίους. Είναι </w:t>
      </w:r>
      <w:r w:rsidRPr="00714523">
        <w:rPr>
          <w:rFonts w:eastAsia="Times New Roman"/>
          <w:szCs w:val="24"/>
        </w:rPr>
        <w:t>όλες οι στιγμές μία προς μία</w:t>
      </w:r>
      <w:r>
        <w:rPr>
          <w:rFonts w:eastAsia="Times New Roman"/>
          <w:szCs w:val="24"/>
        </w:rPr>
        <w:t>.</w:t>
      </w:r>
      <w:r w:rsidRPr="00714523">
        <w:rPr>
          <w:rFonts w:eastAsia="Times New Roman"/>
          <w:szCs w:val="24"/>
        </w:rPr>
        <w:t xml:space="preserve"> </w:t>
      </w:r>
      <w:r>
        <w:rPr>
          <w:rFonts w:eastAsia="Times New Roman"/>
          <w:szCs w:val="24"/>
        </w:rPr>
        <w:t>Ε</w:t>
      </w:r>
      <w:r w:rsidRPr="00714523">
        <w:rPr>
          <w:rFonts w:eastAsia="Times New Roman"/>
          <w:szCs w:val="24"/>
        </w:rPr>
        <w:t>λάτε να παρακολουθείτε όταν γίνεται μία έκ</w:t>
      </w:r>
      <w:r w:rsidRPr="00714523">
        <w:rPr>
          <w:rFonts w:eastAsia="Times New Roman"/>
          <w:szCs w:val="24"/>
        </w:rPr>
        <w:t>θεση και γίνεται η έναρξ</w:t>
      </w:r>
      <w:r>
        <w:rPr>
          <w:rFonts w:eastAsia="Times New Roman"/>
          <w:szCs w:val="24"/>
        </w:rPr>
        <w:t>ή</w:t>
      </w:r>
      <w:r w:rsidRPr="00714523">
        <w:rPr>
          <w:rFonts w:eastAsia="Times New Roman"/>
          <w:szCs w:val="24"/>
        </w:rPr>
        <w:t xml:space="preserve"> </w:t>
      </w:r>
      <w:r>
        <w:rPr>
          <w:rFonts w:eastAsia="Times New Roman"/>
          <w:szCs w:val="24"/>
        </w:rPr>
        <w:t xml:space="preserve">της -προς </w:t>
      </w:r>
      <w:r>
        <w:rPr>
          <w:rFonts w:eastAsia="Times New Roman"/>
          <w:szCs w:val="24"/>
        </w:rPr>
        <w:t>θ</w:t>
      </w:r>
      <w:r>
        <w:rPr>
          <w:rFonts w:eastAsia="Times New Roman"/>
          <w:szCs w:val="24"/>
        </w:rPr>
        <w:t xml:space="preserve">εού!- ή διαβάστε το στη συνέχεια. </w:t>
      </w:r>
      <w:r w:rsidRPr="00714523">
        <w:rPr>
          <w:rFonts w:eastAsia="Times New Roman"/>
          <w:szCs w:val="24"/>
        </w:rPr>
        <w:t xml:space="preserve"> </w:t>
      </w:r>
    </w:p>
    <w:p w14:paraId="03B0F0F1" w14:textId="77777777" w:rsidR="00E66FB6" w:rsidRDefault="00A447A4">
      <w:pPr>
        <w:spacing w:line="600" w:lineRule="auto"/>
        <w:ind w:firstLine="720"/>
        <w:jc w:val="both"/>
        <w:rPr>
          <w:rFonts w:eastAsia="Times New Roman"/>
          <w:szCs w:val="24"/>
        </w:rPr>
      </w:pPr>
      <w:r>
        <w:rPr>
          <w:rFonts w:eastAsia="Times New Roman"/>
          <w:szCs w:val="24"/>
        </w:rPr>
        <w:t>Μ</w:t>
      </w:r>
      <w:r w:rsidRPr="00714523">
        <w:rPr>
          <w:rFonts w:eastAsia="Times New Roman"/>
          <w:szCs w:val="24"/>
        </w:rPr>
        <w:t>ε αυτή την έννοια</w:t>
      </w:r>
      <w:r>
        <w:rPr>
          <w:rFonts w:eastAsia="Times New Roman"/>
          <w:szCs w:val="24"/>
        </w:rPr>
        <w:t>,</w:t>
      </w:r>
      <w:r w:rsidRPr="00714523">
        <w:rPr>
          <w:rFonts w:eastAsia="Times New Roman"/>
          <w:szCs w:val="24"/>
        </w:rPr>
        <w:t xml:space="preserve"> όταν φτάνουν οι επιμελητές της έκθεσης στον αντιδικτατορικό αγώνα</w:t>
      </w:r>
      <w:r>
        <w:rPr>
          <w:rFonts w:eastAsia="Times New Roman"/>
          <w:szCs w:val="24"/>
        </w:rPr>
        <w:t>,</w:t>
      </w:r>
      <w:r w:rsidRPr="00714523">
        <w:rPr>
          <w:rFonts w:eastAsia="Times New Roman"/>
          <w:szCs w:val="24"/>
        </w:rPr>
        <w:t xml:space="preserve"> </w:t>
      </w:r>
      <w:r>
        <w:rPr>
          <w:rFonts w:eastAsia="Times New Roman"/>
          <w:szCs w:val="24"/>
        </w:rPr>
        <w:t>περιλαμβάνεται επίσης ότι στον αντιδικτατορικό αγώνα</w:t>
      </w:r>
      <w:r w:rsidRPr="00714523">
        <w:rPr>
          <w:rFonts w:eastAsia="Times New Roman"/>
          <w:szCs w:val="24"/>
        </w:rPr>
        <w:t xml:space="preserve"> </w:t>
      </w:r>
      <w:r>
        <w:rPr>
          <w:rFonts w:eastAsia="Times New Roman"/>
          <w:szCs w:val="24"/>
        </w:rPr>
        <w:t>μία π</w:t>
      </w:r>
      <w:r w:rsidRPr="00714523">
        <w:rPr>
          <w:rFonts w:eastAsia="Times New Roman"/>
          <w:szCs w:val="24"/>
        </w:rPr>
        <w:t>ροφανώς από τις οργανώσεις που υπήρχαν</w:t>
      </w:r>
      <w:r>
        <w:rPr>
          <w:rFonts w:eastAsia="Times New Roman"/>
          <w:szCs w:val="24"/>
        </w:rPr>
        <w:t xml:space="preserve"> </w:t>
      </w:r>
      <w:proofErr w:type="spellStart"/>
      <w:r w:rsidRPr="00835124">
        <w:rPr>
          <w:rFonts w:eastAsia="Times New Roman"/>
          <w:szCs w:val="24"/>
        </w:rPr>
        <w:t>ενεπνεύσθησαν</w:t>
      </w:r>
      <w:proofErr w:type="spellEnd"/>
      <w:r>
        <w:rPr>
          <w:rFonts w:eastAsia="Times New Roman"/>
          <w:szCs w:val="24"/>
        </w:rPr>
        <w:t xml:space="preserve"> </w:t>
      </w:r>
      <w:r w:rsidRPr="00714523">
        <w:rPr>
          <w:rFonts w:eastAsia="Times New Roman"/>
          <w:szCs w:val="24"/>
        </w:rPr>
        <w:t xml:space="preserve">και </w:t>
      </w:r>
      <w:r>
        <w:rPr>
          <w:rFonts w:eastAsia="Times New Roman"/>
          <w:szCs w:val="24"/>
        </w:rPr>
        <w:t xml:space="preserve">τότε </w:t>
      </w:r>
      <w:r w:rsidRPr="00714523">
        <w:rPr>
          <w:rFonts w:eastAsia="Times New Roman"/>
          <w:szCs w:val="24"/>
        </w:rPr>
        <w:t xml:space="preserve">αγωνιστές νεολαίοι και </w:t>
      </w:r>
      <w:r>
        <w:rPr>
          <w:rFonts w:eastAsia="Times New Roman"/>
          <w:szCs w:val="24"/>
        </w:rPr>
        <w:t>την ονόμασαν</w:t>
      </w:r>
      <w:r w:rsidRPr="00714523">
        <w:rPr>
          <w:rFonts w:eastAsia="Times New Roman"/>
          <w:szCs w:val="24"/>
        </w:rPr>
        <w:t xml:space="preserve"> </w:t>
      </w:r>
      <w:r>
        <w:rPr>
          <w:rFonts w:eastAsia="Times New Roman"/>
          <w:szCs w:val="24"/>
        </w:rPr>
        <w:t>«</w:t>
      </w:r>
      <w:r w:rsidRPr="00714523">
        <w:rPr>
          <w:rFonts w:eastAsia="Times New Roman"/>
          <w:szCs w:val="24"/>
        </w:rPr>
        <w:t>Ρήγας Φεραίος</w:t>
      </w:r>
      <w:r>
        <w:rPr>
          <w:rFonts w:eastAsia="Times New Roman"/>
          <w:szCs w:val="24"/>
        </w:rPr>
        <w:t>»</w:t>
      </w:r>
      <w:r>
        <w:rPr>
          <w:rFonts w:eastAsia="Times New Roman"/>
          <w:szCs w:val="24"/>
        </w:rPr>
        <w:t>.</w:t>
      </w:r>
      <w:r w:rsidRPr="00714523">
        <w:rPr>
          <w:rFonts w:eastAsia="Times New Roman"/>
          <w:szCs w:val="24"/>
        </w:rPr>
        <w:t xml:space="preserve"> </w:t>
      </w:r>
    </w:p>
    <w:p w14:paraId="03B0F0F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Και οι αφίσες που έχετε δει, έχουν κυκλοφορήσει στην παρανομία το 1969 όταν έγιναν οι Πανευρωπαϊκοί Αγώνες στην Ελλάδα. Έχουν συλληφθεί και καταδικαστεί άνθρωποι. Δεν έχουν κα</w:t>
      </w:r>
      <w:r>
        <w:rPr>
          <w:rFonts w:eastAsia="Times New Roman" w:cs="Times New Roman"/>
          <w:szCs w:val="24"/>
        </w:rPr>
        <w:t>μ</w:t>
      </w:r>
      <w:r>
        <w:rPr>
          <w:rFonts w:eastAsia="Times New Roman" w:cs="Times New Roman"/>
          <w:szCs w:val="24"/>
        </w:rPr>
        <w:t xml:space="preserve">μία σχέση –επαναλαμβάνω- με την ΕΚΟΝ </w:t>
      </w:r>
      <w:r>
        <w:rPr>
          <w:rFonts w:eastAsia="Times New Roman" w:cs="Times New Roman"/>
          <w:szCs w:val="24"/>
        </w:rPr>
        <w:t>«</w:t>
      </w:r>
      <w:r>
        <w:rPr>
          <w:rFonts w:eastAsia="Times New Roman" w:cs="Times New Roman"/>
          <w:szCs w:val="24"/>
        </w:rPr>
        <w:t>Ρήγας Φεραίος</w:t>
      </w:r>
      <w:r>
        <w:rPr>
          <w:rFonts w:eastAsia="Times New Roman" w:cs="Times New Roman"/>
          <w:szCs w:val="24"/>
        </w:rPr>
        <w:t>»</w:t>
      </w:r>
      <w:r>
        <w:rPr>
          <w:rFonts w:eastAsia="Times New Roman" w:cs="Times New Roman"/>
          <w:szCs w:val="24"/>
        </w:rPr>
        <w:t xml:space="preserve">. </w:t>
      </w:r>
    </w:p>
    <w:p w14:paraId="03B0F0F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με </w:t>
      </w:r>
      <w:proofErr w:type="spellStart"/>
      <w:r>
        <w:rPr>
          <w:rFonts w:eastAsia="Times New Roman" w:cs="Times New Roman"/>
          <w:szCs w:val="24"/>
        </w:rPr>
        <w:t>συγχωρείτε</w:t>
      </w:r>
      <w:proofErr w:type="spellEnd"/>
      <w:r>
        <w:rPr>
          <w:rFonts w:eastAsia="Times New Roman" w:cs="Times New Roman"/>
          <w:szCs w:val="24"/>
        </w:rPr>
        <w:t xml:space="preserve"> που προηγούμενα </w:t>
      </w:r>
      <w:proofErr w:type="spellStart"/>
      <w:r>
        <w:rPr>
          <w:rFonts w:eastAsia="Times New Roman" w:cs="Times New Roman"/>
          <w:szCs w:val="24"/>
        </w:rPr>
        <w:t>εξανέστην</w:t>
      </w:r>
      <w:proofErr w:type="spellEnd"/>
      <w:r>
        <w:rPr>
          <w:rFonts w:eastAsia="Times New Roman" w:cs="Times New Roman"/>
          <w:szCs w:val="24"/>
        </w:rPr>
        <w:t>. Όμως –αν είναι δυνατόν!- όταν ερχόμαστε εδώ και μιλάμε και μας έχει μείνει ένα κατάλοιπο ότι κάτι έχει συμβεί και θα «του την πω», είναι εκτός τόπου κα</w:t>
      </w:r>
      <w:r>
        <w:rPr>
          <w:rFonts w:eastAsia="Times New Roman" w:cs="Times New Roman"/>
          <w:szCs w:val="24"/>
        </w:rPr>
        <w:t xml:space="preserve">ι χρόνου αυτά τα πράγματα! Θα ήταν πραγματικά ολίσθημα εάν ουδείς το πρότεινε. Και ουδείς θα το </w:t>
      </w:r>
      <w:proofErr w:type="spellStart"/>
      <w:r>
        <w:rPr>
          <w:rFonts w:eastAsia="Times New Roman" w:cs="Times New Roman"/>
          <w:szCs w:val="24"/>
        </w:rPr>
        <w:t>εδέχετο</w:t>
      </w:r>
      <w:proofErr w:type="spellEnd"/>
      <w:r>
        <w:rPr>
          <w:rFonts w:eastAsia="Times New Roman" w:cs="Times New Roman"/>
          <w:szCs w:val="24"/>
        </w:rPr>
        <w:t xml:space="preserve"> από την επιστημονική κοινότητα, εάν προτεινόταν. Και βέβαια ουδέποτε έγινε κάτι τέτοιο.</w:t>
      </w:r>
    </w:p>
    <w:p w14:paraId="03B0F0F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Ξαναέρχομαι στο θέμα του προσωπικού. Το έχουμε πει επανειλημμένα</w:t>
      </w:r>
      <w:r>
        <w:rPr>
          <w:rFonts w:eastAsia="Times New Roman" w:cs="Times New Roman"/>
          <w:szCs w:val="24"/>
        </w:rPr>
        <w:t xml:space="preserve"> εδώ. Εάν τα στοιχεία δεν συνηγορούν στην άποψή μας, τουλάχιστον μην αλλάζουμε και την άποψη και τα στοιχεία. </w:t>
      </w:r>
    </w:p>
    <w:p w14:paraId="03B0F0F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Πρέπει να γνωρίζετε ότι αυτά τα χρόνια δεν έφυγε κανείς υπάλληλος -εννοώ πέραν του τακτικού προσωπικού- από τη Βουλή απ’ όσους είχαν συμβάσεις. Ε</w:t>
      </w:r>
      <w:r>
        <w:rPr>
          <w:rFonts w:eastAsia="Times New Roman" w:cs="Times New Roman"/>
          <w:szCs w:val="24"/>
        </w:rPr>
        <w:t>πίσης, υπήρξε μία αύξηση του προσωπικού από πενήντα περίπου καθαρίστριες και καθαριστές, οι οποίοι επίσης ήταν στη μισθοδοσία της Βουλής μέσω εργολάβων. Και από εκεί και πέρα υπήρξαν σημειακές εν συνόλω ίσως σαράντα, πενήντα προσλήψεις πάντοτε –προσέξτε το</w:t>
      </w:r>
      <w:r>
        <w:rPr>
          <w:rFonts w:eastAsia="Times New Roman" w:cs="Times New Roman"/>
          <w:szCs w:val="24"/>
        </w:rPr>
        <w:t xml:space="preserve"> αυτό- και μόνο με συμβάσεις και ουδείς μόνιμος, για τα έργα </w:t>
      </w:r>
      <w:r>
        <w:rPr>
          <w:rFonts w:eastAsia="Times New Roman" w:cs="Times New Roman"/>
          <w:szCs w:val="24"/>
        </w:rPr>
        <w:lastRenderedPageBreak/>
        <w:t>που γίνονται. Και επιτρέψτε μου να πω ότι τα έργα είναι με τον ίδιο προϋπολογισμό πολλαπλάσια εκ των πραγμάτων -και επειδή βγαίνουμε και από την κρίση σιγά, σιγά- από το πρόσφατο τουλάχιστον παρε</w:t>
      </w:r>
      <w:r>
        <w:rPr>
          <w:rFonts w:eastAsia="Times New Roman" w:cs="Times New Roman"/>
          <w:szCs w:val="24"/>
        </w:rPr>
        <w:t xml:space="preserve">λθόν. Περί αυτού πρόκειται. </w:t>
      </w:r>
    </w:p>
    <w:p w14:paraId="03B0F0F6"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Επίσης, πετύχαμε κάτι. Δουλεύουν όλοι, εργάζονται όλοι, έχουν αντικείμενο να δουλέψουν, δεν είναι αργομισθίες, δεν είναι κρυμμένοι έξω από την Βουλή σε γραφεία πρώην ή νυν πολιτικών στελεχών. Και έχουμε μία άριστη σχέση με τον </w:t>
      </w:r>
      <w:r>
        <w:rPr>
          <w:rFonts w:eastAsia="Times New Roman" w:cs="Times New Roman"/>
          <w:szCs w:val="24"/>
        </w:rPr>
        <w:t>σ</w:t>
      </w:r>
      <w:r>
        <w:rPr>
          <w:rFonts w:eastAsia="Times New Roman" w:cs="Times New Roman"/>
          <w:szCs w:val="24"/>
        </w:rPr>
        <w:t xml:space="preserve">ύλλογο των υπάλληλων και με τους υπαλλήλους. </w:t>
      </w:r>
    </w:p>
    <w:p w14:paraId="03B0F0F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πω και κάτι άλλο, κύριε </w:t>
      </w:r>
      <w:proofErr w:type="spellStart"/>
      <w:r>
        <w:rPr>
          <w:rFonts w:eastAsia="Times New Roman" w:cs="Times New Roman"/>
          <w:szCs w:val="24"/>
        </w:rPr>
        <w:t>Παφίλη</w:t>
      </w:r>
      <w:proofErr w:type="spellEnd"/>
      <w:r>
        <w:rPr>
          <w:rFonts w:eastAsia="Times New Roman" w:cs="Times New Roman"/>
          <w:szCs w:val="24"/>
        </w:rPr>
        <w:t xml:space="preserve">, επ’ αφορμή αυτού που σας λέω. Αναφερθήκατε σε όλα τα άρθρα που καταψηφίζετε, διότι έχετε εσείς πολύ καθαρές θέσεις σε σχέση με τα εργασιακά. </w:t>
      </w:r>
    </w:p>
    <w:p w14:paraId="03B0F0F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Γνωρίζετε άρισ</w:t>
      </w:r>
      <w:r>
        <w:rPr>
          <w:rFonts w:eastAsia="Times New Roman" w:cs="Times New Roman"/>
          <w:szCs w:val="24"/>
        </w:rPr>
        <w:t xml:space="preserve">τα πως η Βουλή λειτουργεί από τις 7.00΄-08.00΄ το πρωί και ενδεχομένως μέχρι πάρα πολύ αργά το βράδυ και πως όλοι οι υπάλληλοι και όλο το προσωπικό εδώ μέσα –όχι καθ’ υπερβολή, αλλά εδώ γίνεται με σωστό τρόπο, αλλά καθ΄ υπερβολή δυστυχώς σε σχέση με τον </w:t>
      </w:r>
      <w:proofErr w:type="spellStart"/>
      <w:r>
        <w:rPr>
          <w:rFonts w:eastAsia="Times New Roman" w:cs="Times New Roman"/>
          <w:szCs w:val="24"/>
        </w:rPr>
        <w:t>ημ</w:t>
      </w:r>
      <w:r>
        <w:rPr>
          <w:rFonts w:eastAsia="Times New Roman" w:cs="Times New Roman"/>
          <w:szCs w:val="24"/>
        </w:rPr>
        <w:t>ιμεσαίωνα</w:t>
      </w:r>
      <w:proofErr w:type="spellEnd"/>
      <w:r>
        <w:rPr>
          <w:rFonts w:eastAsia="Times New Roman" w:cs="Times New Roman"/>
          <w:szCs w:val="24"/>
        </w:rPr>
        <w:t xml:space="preserve"> </w:t>
      </w:r>
      <w:r>
        <w:rPr>
          <w:rFonts w:eastAsia="Times New Roman" w:cs="Times New Roman"/>
          <w:szCs w:val="24"/>
        </w:rPr>
        <w:lastRenderedPageBreak/>
        <w:t xml:space="preserve">που είναι έξω από εδώ- έχει όλα τα εργασιακά δικαιώματα που αφορούν στην τήρηση του οκταώρου, στις επιπλέον υπερωρίες, στο να παίρνουν συγκεκριμένα επιδόματα για επιπλέον εργασία. </w:t>
      </w:r>
    </w:p>
    <w:p w14:paraId="03B0F0F9"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Δεν υπάρχει ίχνος διαφορετικής λειτουργίας και σε ό,τι αφορά τους</w:t>
      </w:r>
      <w:r>
        <w:rPr>
          <w:rFonts w:eastAsia="Times New Roman" w:cs="Times New Roman"/>
          <w:szCs w:val="24"/>
        </w:rPr>
        <w:t xml:space="preserve"> εργαζομένους στο </w:t>
      </w:r>
      <w:r>
        <w:rPr>
          <w:rFonts w:eastAsia="Times New Roman" w:cs="Times New Roman"/>
          <w:szCs w:val="24"/>
        </w:rPr>
        <w:t>Ί</w:t>
      </w:r>
      <w:r>
        <w:rPr>
          <w:rFonts w:eastAsia="Times New Roman" w:cs="Times New Roman"/>
          <w:szCs w:val="24"/>
        </w:rPr>
        <w:t xml:space="preserve">δρυμα της Βουλής, που να παραπέμπει είτε σε μεσαίωνα είτε σε </w:t>
      </w:r>
      <w:proofErr w:type="spellStart"/>
      <w:r>
        <w:rPr>
          <w:rFonts w:eastAsia="Times New Roman" w:cs="Times New Roman"/>
          <w:szCs w:val="24"/>
        </w:rPr>
        <w:t>ημιμεσαίωνα</w:t>
      </w:r>
      <w:proofErr w:type="spellEnd"/>
      <w:r>
        <w:rPr>
          <w:rFonts w:eastAsia="Times New Roman" w:cs="Times New Roman"/>
          <w:szCs w:val="24"/>
        </w:rPr>
        <w:t xml:space="preserve">. Και να αντιπαραβάλλετε ότι όμως εμείς στα εργασιακά έχουμε το άλλο; Ποιο άλλο; Το σκέτο οκτάωρο; Και από τι ώρα μέχρι ποια ώρα; Και ποιοι και πώς; </w:t>
      </w:r>
    </w:p>
    <w:p w14:paraId="03B0F0FA"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Και το γνωρίζετ</w:t>
      </w:r>
      <w:r>
        <w:rPr>
          <w:rFonts w:eastAsia="Times New Roman" w:cs="Times New Roman"/>
          <w:szCs w:val="24"/>
        </w:rPr>
        <w:t xml:space="preserve">ε αυτό. Και γνωρίζετε πάρα πολύ καλά ότι έχουμε κάνει προσπάθειες όλα αυτά να τα </w:t>
      </w:r>
      <w:proofErr w:type="spellStart"/>
      <w:r>
        <w:rPr>
          <w:rFonts w:eastAsia="Times New Roman" w:cs="Times New Roman"/>
          <w:szCs w:val="24"/>
        </w:rPr>
        <w:t>εξορθολογίσουμε</w:t>
      </w:r>
      <w:proofErr w:type="spellEnd"/>
      <w:r>
        <w:rPr>
          <w:rFonts w:eastAsia="Times New Roman" w:cs="Times New Roman"/>
          <w:szCs w:val="24"/>
        </w:rPr>
        <w:t xml:space="preserve">, να τα βάλουμε σε μία τάξη σε συνεργασία και με τον </w:t>
      </w:r>
      <w:r>
        <w:rPr>
          <w:rFonts w:eastAsia="Times New Roman" w:cs="Times New Roman"/>
          <w:szCs w:val="24"/>
        </w:rPr>
        <w:t>σ</w:t>
      </w:r>
      <w:r>
        <w:rPr>
          <w:rFonts w:eastAsia="Times New Roman" w:cs="Times New Roman"/>
          <w:szCs w:val="24"/>
        </w:rPr>
        <w:t>ύλλογο και με τους εργαζομένους. Και εξ όσων γνωρίζω, δεν υπάρχουν παράπονα σε σχέση με αυτό το ζήτημα.</w:t>
      </w:r>
    </w:p>
    <w:p w14:paraId="03B0F0F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 xml:space="preserve">λω, επίσης, να υπερασπίσω το </w:t>
      </w:r>
      <w:r>
        <w:rPr>
          <w:rFonts w:eastAsia="Times New Roman" w:cs="Times New Roman"/>
          <w:szCs w:val="24"/>
        </w:rPr>
        <w:t>ί</w:t>
      </w:r>
      <w:r>
        <w:rPr>
          <w:rFonts w:eastAsia="Times New Roman" w:cs="Times New Roman"/>
          <w:szCs w:val="24"/>
        </w:rPr>
        <w:t xml:space="preserve">δρυμα ως προς το ότι γίνονται τακτικότατες ξεναγήσεις επτά μέρες την εβδομάδα όχι μόνο των μαθητών, αλλά είναι πάρα πολύς κόσμος, άλλοι σαράντα χιλιάδες με σαράντα πέντε χιλιάδες. Χρειάζεται βάρδια και </w:t>
      </w:r>
      <w:r>
        <w:rPr>
          <w:rFonts w:eastAsia="Times New Roman" w:cs="Times New Roman"/>
          <w:szCs w:val="24"/>
        </w:rPr>
        <w:lastRenderedPageBreak/>
        <w:t>για Σάββατο πρωί και μεσ</w:t>
      </w:r>
      <w:r>
        <w:rPr>
          <w:rFonts w:eastAsia="Times New Roman" w:cs="Times New Roman"/>
          <w:szCs w:val="24"/>
        </w:rPr>
        <w:t>ημέρι και Κυριακή για να κάνουν ξεναγήσεις οι υπάλληλοι της Βουλής. Και είναι σωστό αυτό. Διότι τότε μπορούν οι εργαζόμενοι για τους οποίους κοπτόμαστε -όσο κόπτεται ο καθένας- να έρθουν να ξεναγηθούν στην Βουλή. Δεν μπορούν να έρθουν μέχρι τις 15.30΄το με</w:t>
      </w:r>
      <w:r>
        <w:rPr>
          <w:rFonts w:eastAsia="Times New Roman" w:cs="Times New Roman"/>
          <w:szCs w:val="24"/>
        </w:rPr>
        <w:t xml:space="preserve">σημέρι, αυτές τις πέντε ώρες την εβδομάδα. Προς </w:t>
      </w:r>
      <w:r>
        <w:rPr>
          <w:rFonts w:eastAsia="Times New Roman" w:cs="Times New Roman"/>
          <w:szCs w:val="24"/>
        </w:rPr>
        <w:t>θ</w:t>
      </w:r>
      <w:r>
        <w:rPr>
          <w:rFonts w:eastAsia="Times New Roman" w:cs="Times New Roman"/>
          <w:szCs w:val="24"/>
        </w:rPr>
        <w:t xml:space="preserve">εού!. Είναι αυτονόητο νομίζω. Γίνεται, λοιπόν, μία εξαιρετική δουλειά και σε αυτόν τον τομέα. </w:t>
      </w:r>
    </w:p>
    <w:p w14:paraId="03B0F0FC"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Έρχομαι στους μετακλητούς σε σχέση με τους πρώην κ.λπ.</w:t>
      </w:r>
      <w:r>
        <w:rPr>
          <w:rFonts w:eastAsia="Times New Roman" w:cs="Times New Roman"/>
          <w:szCs w:val="24"/>
        </w:rPr>
        <w:t>.</w:t>
      </w:r>
      <w:r>
        <w:rPr>
          <w:rFonts w:eastAsia="Times New Roman" w:cs="Times New Roman"/>
          <w:szCs w:val="24"/>
        </w:rPr>
        <w:t xml:space="preserve"> Επίσης, μπήκε μία τάξη. Μειώθηκαν κατά έναν αυτά τα οποί</w:t>
      </w:r>
      <w:r>
        <w:rPr>
          <w:rFonts w:eastAsia="Times New Roman" w:cs="Times New Roman"/>
          <w:szCs w:val="24"/>
        </w:rPr>
        <w:t xml:space="preserve">α </w:t>
      </w:r>
      <w:proofErr w:type="spellStart"/>
      <w:r>
        <w:rPr>
          <w:rFonts w:eastAsia="Times New Roman" w:cs="Times New Roman"/>
          <w:szCs w:val="24"/>
        </w:rPr>
        <w:t>προεβλέποντο</w:t>
      </w:r>
      <w:proofErr w:type="spellEnd"/>
      <w:r>
        <w:rPr>
          <w:rFonts w:eastAsia="Times New Roman" w:cs="Times New Roman"/>
          <w:szCs w:val="24"/>
        </w:rPr>
        <w:t xml:space="preserve"> στον Κανονισμό. Μειώθηκαν αμέσως, πριν από τρία χρόνια κατά έναν οι μετακλητοί υπάλληλοι που είχαν οι πρώην Πρόεδροι και οι πρώην Αρχηγοί Κοινοβουλευτικών Ομάδων κ.λπ.</w:t>
      </w:r>
      <w:r>
        <w:rPr>
          <w:rFonts w:eastAsia="Times New Roman" w:cs="Times New Roman"/>
          <w:szCs w:val="24"/>
        </w:rPr>
        <w:t>.</w:t>
      </w:r>
      <w:r>
        <w:rPr>
          <w:rFonts w:eastAsia="Times New Roman" w:cs="Times New Roman"/>
          <w:szCs w:val="24"/>
        </w:rPr>
        <w:t xml:space="preserve"> </w:t>
      </w:r>
    </w:p>
    <w:p w14:paraId="03B0F0F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Επίσης, μειώθηκαν και οι αποσπασμένοι από τη Βουλή </w:t>
      </w:r>
      <w:r w:rsidRPr="0016239F">
        <w:rPr>
          <w:rFonts w:eastAsia="Times New Roman" w:cs="Times New Roman"/>
          <w:szCs w:val="24"/>
        </w:rPr>
        <w:t>-</w:t>
      </w:r>
      <w:r>
        <w:rPr>
          <w:rFonts w:eastAsia="Times New Roman" w:cs="Times New Roman"/>
          <w:szCs w:val="24"/>
        </w:rPr>
        <w:t xml:space="preserve">ων ουκ </w:t>
      </w:r>
      <w:proofErr w:type="spellStart"/>
      <w:r>
        <w:rPr>
          <w:rFonts w:eastAsia="Times New Roman" w:cs="Times New Roman"/>
          <w:szCs w:val="24"/>
        </w:rPr>
        <w:t>έστι</w:t>
      </w:r>
      <w:proofErr w:type="spellEnd"/>
      <w:r>
        <w:rPr>
          <w:rFonts w:eastAsia="Times New Roman" w:cs="Times New Roman"/>
          <w:szCs w:val="24"/>
        </w:rPr>
        <w:t xml:space="preserve"> αριθμός</w:t>
      </w:r>
      <w:r>
        <w:rPr>
          <w:rFonts w:eastAsia="Times New Roman" w:cs="Times New Roman"/>
          <w:szCs w:val="24"/>
        </w:rPr>
        <w:t xml:space="preserve">- οι οποίοι </w:t>
      </w:r>
      <w:proofErr w:type="spellStart"/>
      <w:r>
        <w:rPr>
          <w:rFonts w:eastAsia="Times New Roman" w:cs="Times New Roman"/>
          <w:szCs w:val="24"/>
        </w:rPr>
        <w:t>εχρησιμοποιούντο</w:t>
      </w:r>
      <w:proofErr w:type="spellEnd"/>
      <w:r>
        <w:rPr>
          <w:rFonts w:eastAsia="Times New Roman" w:cs="Times New Roman"/>
          <w:szCs w:val="24"/>
        </w:rPr>
        <w:t>. Μπήκε συγκεκριμένο όριο και μειώθηκαν σαφώς. Ακόμη, μειώθηκαν οι ασχολούμενοι με την ασφάλεια αυτών των προσώπων. Έχει υπάρξει μία συνολική μείωση σε σχέση με αυτά τα ζητήματα η οποία τηρείται απαρεγκλίτως και η οποία ισχύει.</w:t>
      </w:r>
    </w:p>
    <w:p w14:paraId="03B0F0F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αυτό το οποίο λέμε «να δοθεί μια παράταση μιας περιόδου» είναι η περαιτέρω μείωση σε σχέση μόνο με τους πέντε μετακλητούς μετά από αιτήματα –τα οποία εγώ τα θεώρησα εύλογα- πρώην Προέδρων Βουλής, πρώην Αρχηγών κ.λπ., οι οποίοι έχουν ανάγ</w:t>
      </w:r>
      <w:r>
        <w:rPr>
          <w:rFonts w:eastAsia="Times New Roman" w:cs="Times New Roman"/>
          <w:szCs w:val="24"/>
        </w:rPr>
        <w:t>κη και είναι ενεργοί, ανεξάρτητα αν είναι νυν Βουλευτές ή όχι, κάνουν εκδόσεις, κάνουν εκδηλώσεις, κάνουν συγγράμματα, είναι στην Ακαδημία και αλλού. Περί αυτού πρόκειται. Δηλαδή πήγε μία περίοδο πιο ύστερα η περαιτέρω μείωση όχι των αποσπασμένων της Βουλή</w:t>
      </w:r>
      <w:r>
        <w:rPr>
          <w:rFonts w:eastAsia="Times New Roman" w:cs="Times New Roman"/>
          <w:szCs w:val="24"/>
        </w:rPr>
        <w:t>ς, ούτε των αστυνομικών –επαναλαμβάνω- ούτε επανέρχεται ο ένας που κόπηκε από τους μετακλητούς. Αυτό είναι. Και επί αυτού διάβασα, δυστυχώς, του κόσμου τα δημοσιεύματα στο προηγούμενο διάστημα, τα οποία δεν έχουν κα</w:t>
      </w:r>
      <w:r>
        <w:rPr>
          <w:rFonts w:eastAsia="Times New Roman" w:cs="Times New Roman"/>
          <w:szCs w:val="24"/>
        </w:rPr>
        <w:t>μ</w:t>
      </w:r>
      <w:r>
        <w:rPr>
          <w:rFonts w:eastAsia="Times New Roman" w:cs="Times New Roman"/>
          <w:szCs w:val="24"/>
        </w:rPr>
        <w:t>μία ισχύ.</w:t>
      </w:r>
    </w:p>
    <w:p w14:paraId="03B0F0F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Δεν θα αναφερθώ καθόλου σε αυτ</w:t>
      </w:r>
      <w:r>
        <w:rPr>
          <w:rFonts w:eastAsia="Times New Roman" w:cs="Times New Roman"/>
          <w:szCs w:val="24"/>
        </w:rPr>
        <w:t>ά που ακούστηκαν περί παιδομαζώματος κ.λπ.</w:t>
      </w:r>
      <w:r>
        <w:rPr>
          <w:rFonts w:eastAsia="Times New Roman" w:cs="Times New Roman"/>
          <w:szCs w:val="24"/>
        </w:rPr>
        <w:t>.</w:t>
      </w:r>
      <w:r>
        <w:rPr>
          <w:rFonts w:eastAsia="Times New Roman" w:cs="Times New Roman"/>
          <w:szCs w:val="24"/>
        </w:rPr>
        <w:t xml:space="preserve"> Δεν αξίζει τον κόπο.</w:t>
      </w:r>
    </w:p>
    <w:p w14:paraId="03B0F10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Όσοι από τα κόμματά σας –και από το ΠΑΣΟΚ και από τη Νέα Δημοκρατία και από τον ΣΥΡΙΖΑ- ήρθαν στη Βουλή των Εφήβων στις συγκεκριμένες διαδικασίες που γίνονται, τις πολύ</w:t>
      </w:r>
      <w:r>
        <w:rPr>
          <w:rFonts w:eastAsia="Times New Roman" w:cs="Times New Roman"/>
          <w:szCs w:val="24"/>
        </w:rPr>
        <w:lastRenderedPageBreak/>
        <w:t>ωρες ή ήταν σε επαφή με</w:t>
      </w:r>
      <w:r>
        <w:rPr>
          <w:rFonts w:eastAsia="Times New Roman" w:cs="Times New Roman"/>
          <w:szCs w:val="24"/>
        </w:rPr>
        <w:t xml:space="preserve"> τις ξεναγήσεις κ.λπ. είδαν ότι ο εκσυγχρονισμός ο οποίος έχει γίνει σε αυτόν τον τομέα είναι πάρα πολύ σημαντικός, είναι μία προσφορά προς τα παιδιά και οδηγεί τα παιδιά σε έναν προβληματισμό σε σχέση με όλα τα ασύγχρονα προβλήματα, με πλήρη ελευθερία στη</w:t>
      </w:r>
      <w:r>
        <w:rPr>
          <w:rFonts w:eastAsia="Times New Roman" w:cs="Times New Roman"/>
          <w:szCs w:val="24"/>
        </w:rPr>
        <w:t xml:space="preserve">ν προσέγγισή τους και με μία κατεύθυνση η οποία προφανώς δεν είναι ούτε προπαγάνδα, ούτε καθοδήγηση, ούτε οτιδήποτε άλλο. </w:t>
      </w:r>
    </w:p>
    <w:p w14:paraId="03B0F10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Αποφύγαμε κάτι, δηλαδή το κανάλι σε ανοικτή εκπομπή –διότι στα </w:t>
      </w:r>
      <w:r>
        <w:rPr>
          <w:rFonts w:eastAsia="Times New Roman" w:cs="Times New Roman"/>
          <w:szCs w:val="24"/>
          <w:lang w:val="en-US"/>
        </w:rPr>
        <w:t>web</w:t>
      </w:r>
      <w:r>
        <w:rPr>
          <w:rFonts w:eastAsia="Times New Roman" w:cs="Times New Roman"/>
          <w:szCs w:val="24"/>
        </w:rPr>
        <w:t xml:space="preserve"> του καναλιού δίνονται όλες οι συνεδριάσεις και στη Βουλή των Εφήβω</w:t>
      </w:r>
      <w:r>
        <w:rPr>
          <w:rFonts w:eastAsia="Times New Roman" w:cs="Times New Roman"/>
          <w:szCs w:val="24"/>
        </w:rPr>
        <w:t xml:space="preserve">ν κ.λπ.- να χαϊδεύει έναν άρρωστο </w:t>
      </w:r>
      <w:proofErr w:type="spellStart"/>
      <w:r>
        <w:rPr>
          <w:rFonts w:eastAsia="Times New Roman" w:cs="Times New Roman"/>
          <w:szCs w:val="24"/>
        </w:rPr>
        <w:t>μικρομεγαλισμό</w:t>
      </w:r>
      <w:proofErr w:type="spellEnd"/>
      <w:r>
        <w:rPr>
          <w:rFonts w:eastAsia="Times New Roman" w:cs="Times New Roman"/>
          <w:szCs w:val="24"/>
        </w:rPr>
        <w:t>, ο οποίος παρουσιαζόταν για εφ’ όλης της ύλης συζητήσεις και παρεμβάσεις από παιδιά τα οποία τα οδηγούσαμε σε μία κατάσταση που η κοινωνία έλεγε «ρε παιδί μου, εντάξει, τι μαζεύεστε εκεί να κάνετε;» Ενώ ήταν</w:t>
      </w:r>
      <w:r>
        <w:rPr>
          <w:rFonts w:eastAsia="Times New Roman" w:cs="Times New Roman"/>
          <w:szCs w:val="24"/>
        </w:rPr>
        <w:t xml:space="preserve"> ένας εξαιρετικός θεσμός, σιγά-σιγά είχε αρχίσει και φθειρόταν. </w:t>
      </w:r>
    </w:p>
    <w:p w14:paraId="03B0F10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Αυτό έχει αλλάξει με τους παιδαγωγούς –εμείς δεν έχουμε κα</w:t>
      </w:r>
      <w:r>
        <w:rPr>
          <w:rFonts w:eastAsia="Times New Roman" w:cs="Times New Roman"/>
          <w:szCs w:val="24"/>
        </w:rPr>
        <w:t>μ</w:t>
      </w:r>
      <w:r>
        <w:rPr>
          <w:rFonts w:eastAsia="Times New Roman" w:cs="Times New Roman"/>
          <w:szCs w:val="24"/>
        </w:rPr>
        <w:t xml:space="preserve">μία παρέμβαση- με ανθρώπους που είναι μέσα από τα </w:t>
      </w:r>
      <w:proofErr w:type="spellStart"/>
      <w:r>
        <w:rPr>
          <w:rFonts w:eastAsia="Times New Roman" w:cs="Times New Roman"/>
          <w:szCs w:val="24"/>
        </w:rPr>
        <w:t>σχολειά</w:t>
      </w:r>
      <w:proofErr w:type="spellEnd"/>
      <w:r>
        <w:rPr>
          <w:rFonts w:eastAsia="Times New Roman" w:cs="Times New Roman"/>
          <w:szCs w:val="24"/>
        </w:rPr>
        <w:t xml:space="preserve">, με διευθυντές, με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ε</w:t>
      </w:r>
      <w:r>
        <w:rPr>
          <w:rFonts w:eastAsia="Times New Roman" w:cs="Times New Roman"/>
          <w:szCs w:val="24"/>
        </w:rPr>
        <w:t xml:space="preserve">πιτροπή και </w:t>
      </w:r>
      <w:r>
        <w:rPr>
          <w:rFonts w:eastAsia="Times New Roman" w:cs="Times New Roman"/>
          <w:szCs w:val="24"/>
        </w:rPr>
        <w:lastRenderedPageBreak/>
        <w:t xml:space="preserve">πλέον γίνεται μία </w:t>
      </w:r>
      <w:r>
        <w:rPr>
          <w:rFonts w:eastAsia="Times New Roman" w:cs="Times New Roman"/>
          <w:szCs w:val="24"/>
        </w:rPr>
        <w:t>εξαιρετικά ενδιαφέρουσα δουλειά και αναμεταξύ τους τα παιδιά έχουν κίνητρα για να μπορούν να δουλεύουν με έναν πολύ καλό, θελκτικό, σύγχρονο τρόπο.</w:t>
      </w:r>
    </w:p>
    <w:p w14:paraId="03B0F10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ότι </w:t>
      </w:r>
      <w:proofErr w:type="spellStart"/>
      <w:r>
        <w:rPr>
          <w:rFonts w:eastAsia="Times New Roman" w:cs="Times New Roman"/>
          <w:szCs w:val="24"/>
        </w:rPr>
        <w:t>επροκλήθην</w:t>
      </w:r>
      <w:proofErr w:type="spellEnd"/>
      <w:r>
        <w:rPr>
          <w:rFonts w:eastAsia="Times New Roman" w:cs="Times New Roman"/>
          <w:szCs w:val="24"/>
        </w:rPr>
        <w:t xml:space="preserve">, δεν θα θέσω στη σημερινή συνεδρίαση δημοσίως συγκριτικά στοιχεία, διότι ακριβώς δεν </w:t>
      </w:r>
      <w:r>
        <w:rPr>
          <w:rFonts w:eastAsia="Times New Roman" w:cs="Times New Roman"/>
          <w:szCs w:val="24"/>
        </w:rPr>
        <w:t>πιστεύω –παρά μόνο αν άνοιγε κανείς έναν πολιτικό πόλεμο με το παρελθόν εν</w:t>
      </w:r>
      <w:r>
        <w:rPr>
          <w:rFonts w:eastAsia="Times New Roman" w:cs="Times New Roman"/>
          <w:szCs w:val="24"/>
        </w:rPr>
        <w:t xml:space="preserve"> </w:t>
      </w:r>
      <w:r>
        <w:rPr>
          <w:rFonts w:eastAsia="Times New Roman" w:cs="Times New Roman"/>
          <w:szCs w:val="24"/>
        </w:rPr>
        <w:t>όψει των μελλοντικών πολιτικών εξελίξεων- ότι αυτό θα βοήθαγε τη Βουλή και διότι –θα προσθέσω και κάτι άλλο και θέλω να είμαι ειλικρινής- σε κάθε φάση είναι σίγουρο ότι ανάλογα με τ</w:t>
      </w:r>
      <w:r>
        <w:rPr>
          <w:rFonts w:eastAsia="Times New Roman" w:cs="Times New Roman"/>
          <w:szCs w:val="24"/>
        </w:rPr>
        <w:t>ις ανάγκες δίνονται και λύσεις που σε μεγάλο βαθμό είναι αυθαίρετο οι μετέπειτα να κάνουν μία κριτική αφ’ υψηλού. Το πιστεύω αυτό, γι’ αυτό δεν το κάνω.</w:t>
      </w:r>
    </w:p>
    <w:p w14:paraId="03B0F10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Όμως, θα μπορούσαμε, παραδείγματος χάριν, να πούμε θετικά, ότι δηλαδή αυτά τα χρόνια έχει γίνει ένα έργ</w:t>
      </w:r>
      <w:r>
        <w:rPr>
          <w:rFonts w:eastAsia="Times New Roman" w:cs="Times New Roman"/>
          <w:szCs w:val="24"/>
        </w:rPr>
        <w:t>ο εξαιρετικά σημαντικό και για τα κτήρια και για τη μείωση κατά μισό εκατομμύριο τον χρόνο των ενοικίων, τα οποία ήταν σε υπερβολικό υψηλό βαθμό και για να αποκτήσει υπόσταση η Βουλή.</w:t>
      </w:r>
    </w:p>
    <w:p w14:paraId="03B0F10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η Βουλή </w:t>
      </w:r>
      <w:r w:rsidRPr="00A51C76">
        <w:rPr>
          <w:rFonts w:eastAsia="Times New Roman" w:cs="Times New Roman"/>
          <w:szCs w:val="24"/>
        </w:rPr>
        <w:t>δεν είχε νομική υπόσταση</w:t>
      </w:r>
      <w:r>
        <w:rPr>
          <w:rFonts w:eastAsia="Times New Roman" w:cs="Times New Roman"/>
          <w:szCs w:val="24"/>
        </w:rPr>
        <w:t>,</w:t>
      </w:r>
      <w:r w:rsidRPr="00A51C76">
        <w:rPr>
          <w:rFonts w:eastAsia="Times New Roman" w:cs="Times New Roman"/>
          <w:szCs w:val="24"/>
        </w:rPr>
        <w:t xml:space="preserve"> δεν είχε </w:t>
      </w:r>
      <w:proofErr w:type="spellStart"/>
      <w:r w:rsidRPr="00A51C76">
        <w:rPr>
          <w:rFonts w:eastAsia="Times New Roman" w:cs="Times New Roman"/>
          <w:szCs w:val="24"/>
        </w:rPr>
        <w:t>περιουσιολόγιο</w:t>
      </w:r>
      <w:proofErr w:type="spellEnd"/>
      <w:r>
        <w:rPr>
          <w:rFonts w:eastAsia="Times New Roman" w:cs="Times New Roman"/>
          <w:szCs w:val="24"/>
        </w:rPr>
        <w:t>,</w:t>
      </w:r>
      <w:r w:rsidRPr="00A51C76">
        <w:rPr>
          <w:rFonts w:eastAsia="Times New Roman" w:cs="Times New Roman"/>
          <w:szCs w:val="24"/>
        </w:rPr>
        <w:t xml:space="preserve"> δεν εντ</w:t>
      </w:r>
      <w:r w:rsidRPr="00A51C76">
        <w:rPr>
          <w:rFonts w:eastAsia="Times New Roman" w:cs="Times New Roman"/>
          <w:szCs w:val="24"/>
        </w:rPr>
        <w:t>ασσόταν στο κτηματολόγιο</w:t>
      </w:r>
      <w:r>
        <w:rPr>
          <w:rFonts w:eastAsia="Times New Roman" w:cs="Times New Roman"/>
          <w:szCs w:val="24"/>
        </w:rPr>
        <w:t>, δεν ήταν καταγεγραμμένη η</w:t>
      </w:r>
      <w:r w:rsidRPr="00A51C76">
        <w:rPr>
          <w:rFonts w:eastAsia="Times New Roman" w:cs="Times New Roman"/>
          <w:szCs w:val="24"/>
        </w:rPr>
        <w:t xml:space="preserve"> περιουσία </w:t>
      </w:r>
      <w:r>
        <w:rPr>
          <w:rFonts w:eastAsia="Times New Roman" w:cs="Times New Roman"/>
          <w:szCs w:val="24"/>
        </w:rPr>
        <w:t>της,</w:t>
      </w:r>
      <w:r w:rsidRPr="00A51C76">
        <w:rPr>
          <w:rFonts w:eastAsia="Times New Roman" w:cs="Times New Roman"/>
          <w:szCs w:val="24"/>
        </w:rPr>
        <w:t xml:space="preserve"> δεν είχε άδειες για τη λειτουργία του βρεφονηπιακού σταθμού</w:t>
      </w:r>
      <w:r>
        <w:rPr>
          <w:rFonts w:eastAsia="Times New Roman" w:cs="Times New Roman"/>
          <w:szCs w:val="24"/>
        </w:rPr>
        <w:t>,</w:t>
      </w:r>
      <w:r w:rsidRPr="00A51C76">
        <w:rPr>
          <w:rFonts w:eastAsia="Times New Roman" w:cs="Times New Roman"/>
          <w:szCs w:val="24"/>
        </w:rPr>
        <w:t xml:space="preserve"> του γυμναστηρίου και μία</w:t>
      </w:r>
      <w:r>
        <w:rPr>
          <w:rFonts w:eastAsia="Times New Roman" w:cs="Times New Roman"/>
          <w:szCs w:val="24"/>
        </w:rPr>
        <w:t>ς</w:t>
      </w:r>
      <w:r w:rsidRPr="00A51C76">
        <w:rPr>
          <w:rFonts w:eastAsia="Times New Roman" w:cs="Times New Roman"/>
          <w:szCs w:val="24"/>
        </w:rPr>
        <w:t xml:space="preserve"> σειρά</w:t>
      </w:r>
      <w:r>
        <w:rPr>
          <w:rFonts w:eastAsia="Times New Roman" w:cs="Times New Roman"/>
          <w:szCs w:val="24"/>
        </w:rPr>
        <w:t>ς</w:t>
      </w:r>
      <w:r w:rsidRPr="00A51C76">
        <w:rPr>
          <w:rFonts w:eastAsia="Times New Roman" w:cs="Times New Roman"/>
          <w:szCs w:val="24"/>
        </w:rPr>
        <w:t xml:space="preserve"> ά</w:t>
      </w:r>
      <w:r>
        <w:rPr>
          <w:rFonts w:eastAsia="Times New Roman" w:cs="Times New Roman"/>
          <w:szCs w:val="24"/>
        </w:rPr>
        <w:t>λλων πολύ ευαίσθητων λειτουργιών</w:t>
      </w:r>
      <w:r w:rsidRPr="00A51C76">
        <w:rPr>
          <w:rFonts w:eastAsia="Times New Roman" w:cs="Times New Roman"/>
          <w:szCs w:val="24"/>
        </w:rPr>
        <w:t xml:space="preserve"> και κ</w:t>
      </w:r>
      <w:r>
        <w:rPr>
          <w:rFonts w:eastAsia="Times New Roman" w:cs="Times New Roman"/>
          <w:szCs w:val="24"/>
        </w:rPr>
        <w:t>τη</w:t>
      </w:r>
      <w:r w:rsidRPr="00A51C76">
        <w:rPr>
          <w:rFonts w:eastAsia="Times New Roman" w:cs="Times New Roman"/>
          <w:szCs w:val="24"/>
        </w:rPr>
        <w:t xml:space="preserve">ρίων </w:t>
      </w:r>
      <w:r>
        <w:rPr>
          <w:rFonts w:eastAsia="Times New Roman" w:cs="Times New Roman"/>
          <w:szCs w:val="24"/>
        </w:rPr>
        <w:t>εντός της Βουλής κ.λπ..</w:t>
      </w:r>
    </w:p>
    <w:p w14:paraId="03B0F106"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Επίσης, υ</w:t>
      </w:r>
      <w:r w:rsidRPr="00A51C76">
        <w:rPr>
          <w:rFonts w:eastAsia="Times New Roman" w:cs="Times New Roman"/>
          <w:szCs w:val="24"/>
        </w:rPr>
        <w:t xml:space="preserve">πήρχαν ζητήματα </w:t>
      </w:r>
      <w:r w:rsidRPr="00A51C76">
        <w:rPr>
          <w:rFonts w:eastAsia="Times New Roman" w:cs="Times New Roman"/>
          <w:szCs w:val="24"/>
        </w:rPr>
        <w:t xml:space="preserve">πάρα πολύ σοβαρά </w:t>
      </w:r>
      <w:r>
        <w:rPr>
          <w:rFonts w:eastAsia="Times New Roman" w:cs="Times New Roman"/>
          <w:szCs w:val="24"/>
        </w:rPr>
        <w:t>εκ</w:t>
      </w:r>
      <w:r w:rsidRPr="00A51C76">
        <w:rPr>
          <w:rFonts w:eastAsia="Times New Roman" w:cs="Times New Roman"/>
          <w:szCs w:val="24"/>
        </w:rPr>
        <w:t xml:space="preserve"> του παρελθόντος</w:t>
      </w:r>
      <w:r>
        <w:rPr>
          <w:rFonts w:eastAsia="Times New Roman" w:cs="Times New Roman"/>
          <w:szCs w:val="24"/>
        </w:rPr>
        <w:t>,</w:t>
      </w:r>
      <w:r w:rsidRPr="00A51C76">
        <w:rPr>
          <w:rFonts w:eastAsia="Times New Roman" w:cs="Times New Roman"/>
          <w:szCs w:val="24"/>
        </w:rPr>
        <w:t xml:space="preserve"> ακόμα και από το τέλος της δεκαετίας του </w:t>
      </w:r>
      <w:r>
        <w:rPr>
          <w:rFonts w:eastAsia="Times New Roman" w:cs="Times New Roman"/>
          <w:szCs w:val="24"/>
        </w:rPr>
        <w:t>19</w:t>
      </w:r>
      <w:r w:rsidRPr="00A51C76">
        <w:rPr>
          <w:rFonts w:eastAsia="Times New Roman" w:cs="Times New Roman"/>
          <w:szCs w:val="24"/>
        </w:rPr>
        <w:t>80</w:t>
      </w:r>
      <w:r>
        <w:rPr>
          <w:rFonts w:eastAsia="Times New Roman" w:cs="Times New Roman"/>
          <w:szCs w:val="24"/>
        </w:rPr>
        <w:t>,</w:t>
      </w:r>
      <w:r w:rsidRPr="00A51C76">
        <w:rPr>
          <w:rFonts w:eastAsia="Times New Roman" w:cs="Times New Roman"/>
          <w:szCs w:val="24"/>
        </w:rPr>
        <w:t xml:space="preserve"> </w:t>
      </w:r>
      <w:r>
        <w:rPr>
          <w:rFonts w:eastAsia="Times New Roman" w:cs="Times New Roman"/>
          <w:szCs w:val="24"/>
        </w:rPr>
        <w:t>σ</w:t>
      </w:r>
      <w:r w:rsidRPr="00A51C76">
        <w:rPr>
          <w:rFonts w:eastAsia="Times New Roman" w:cs="Times New Roman"/>
          <w:szCs w:val="24"/>
        </w:rPr>
        <w:t>τα οποία δεν θα αναφερθώ εδώ</w:t>
      </w:r>
      <w:r>
        <w:rPr>
          <w:rFonts w:eastAsia="Times New Roman" w:cs="Times New Roman"/>
          <w:szCs w:val="24"/>
        </w:rPr>
        <w:t>, αλλά αν ζητηθού</w:t>
      </w:r>
      <w:r w:rsidRPr="00A51C76">
        <w:rPr>
          <w:rFonts w:eastAsia="Times New Roman" w:cs="Times New Roman"/>
          <w:szCs w:val="24"/>
        </w:rPr>
        <w:t>ν εξηγήσεις</w:t>
      </w:r>
      <w:r>
        <w:rPr>
          <w:rFonts w:eastAsia="Times New Roman" w:cs="Times New Roman"/>
          <w:szCs w:val="24"/>
        </w:rPr>
        <w:t>,</w:t>
      </w:r>
      <w:r w:rsidRPr="00A51C76">
        <w:rPr>
          <w:rFonts w:eastAsia="Times New Roman" w:cs="Times New Roman"/>
          <w:szCs w:val="24"/>
        </w:rPr>
        <w:t xml:space="preserve"> μπορούν να δοθούν </w:t>
      </w:r>
      <w:r>
        <w:rPr>
          <w:rFonts w:eastAsia="Times New Roman" w:cs="Times New Roman"/>
          <w:szCs w:val="24"/>
        </w:rPr>
        <w:t>ο</w:t>
      </w:r>
      <w:r w:rsidRPr="00A51C76">
        <w:rPr>
          <w:rFonts w:eastAsia="Times New Roman" w:cs="Times New Roman"/>
          <w:szCs w:val="24"/>
        </w:rPr>
        <w:t>ι σχετικοί φάκελοι</w:t>
      </w:r>
      <w:r>
        <w:rPr>
          <w:rFonts w:eastAsia="Times New Roman" w:cs="Times New Roman"/>
          <w:szCs w:val="24"/>
        </w:rPr>
        <w:t>.</w:t>
      </w:r>
      <w:r w:rsidRPr="00A51C76">
        <w:rPr>
          <w:rFonts w:eastAsia="Times New Roman" w:cs="Times New Roman"/>
          <w:szCs w:val="24"/>
        </w:rPr>
        <w:t xml:space="preserve"> </w:t>
      </w:r>
      <w:r>
        <w:rPr>
          <w:rFonts w:eastAsia="Times New Roman" w:cs="Times New Roman"/>
          <w:szCs w:val="24"/>
        </w:rPr>
        <w:t>Αυτά έ</w:t>
      </w:r>
      <w:r w:rsidRPr="00A51C76">
        <w:rPr>
          <w:rFonts w:eastAsia="Times New Roman" w:cs="Times New Roman"/>
          <w:szCs w:val="24"/>
        </w:rPr>
        <w:t xml:space="preserve">χουν να κάνουν </w:t>
      </w:r>
      <w:r>
        <w:rPr>
          <w:rFonts w:eastAsia="Times New Roman" w:cs="Times New Roman"/>
          <w:szCs w:val="24"/>
        </w:rPr>
        <w:t xml:space="preserve">με </w:t>
      </w:r>
      <w:r w:rsidRPr="00A51C76">
        <w:rPr>
          <w:rFonts w:eastAsia="Times New Roman" w:cs="Times New Roman"/>
          <w:szCs w:val="24"/>
        </w:rPr>
        <w:t>εργασίες που ξεκίνησαν</w:t>
      </w:r>
      <w:r>
        <w:rPr>
          <w:rFonts w:eastAsia="Times New Roman" w:cs="Times New Roman"/>
          <w:szCs w:val="24"/>
        </w:rPr>
        <w:t>,</w:t>
      </w:r>
      <w:r w:rsidRPr="00A51C76">
        <w:rPr>
          <w:rFonts w:eastAsia="Times New Roman" w:cs="Times New Roman"/>
          <w:szCs w:val="24"/>
        </w:rPr>
        <w:t xml:space="preserve"> χρηματοδοτήθηκαν με πολύ μ</w:t>
      </w:r>
      <w:r w:rsidRPr="00A51C76">
        <w:rPr>
          <w:rFonts w:eastAsia="Times New Roman" w:cs="Times New Roman"/>
          <w:szCs w:val="24"/>
        </w:rPr>
        <w:t>εγάλα ποσά</w:t>
      </w:r>
      <w:r>
        <w:rPr>
          <w:rFonts w:eastAsia="Times New Roman" w:cs="Times New Roman"/>
          <w:szCs w:val="24"/>
        </w:rPr>
        <w:t>, δ</w:t>
      </w:r>
      <w:r w:rsidRPr="00A51C76">
        <w:rPr>
          <w:rFonts w:eastAsia="Times New Roman" w:cs="Times New Roman"/>
          <w:szCs w:val="24"/>
        </w:rPr>
        <w:t>εν τελείωσαν και δεν παρελήφθησαν</w:t>
      </w:r>
      <w:r>
        <w:rPr>
          <w:rFonts w:eastAsia="Times New Roman" w:cs="Times New Roman"/>
          <w:szCs w:val="24"/>
        </w:rPr>
        <w:t xml:space="preserve"> ποτέ ή με </w:t>
      </w:r>
      <w:r w:rsidRPr="00A51C76">
        <w:rPr>
          <w:rFonts w:eastAsia="Times New Roman" w:cs="Times New Roman"/>
          <w:szCs w:val="24"/>
        </w:rPr>
        <w:t>εργασίες οι οποίες έχουν παραληφθεί</w:t>
      </w:r>
      <w:r>
        <w:rPr>
          <w:rFonts w:eastAsia="Times New Roman" w:cs="Times New Roman"/>
          <w:szCs w:val="24"/>
        </w:rPr>
        <w:t xml:space="preserve"> εντελώς εκτός</w:t>
      </w:r>
      <w:r w:rsidRPr="00A51C76">
        <w:rPr>
          <w:rFonts w:eastAsia="Times New Roman" w:cs="Times New Roman"/>
          <w:szCs w:val="24"/>
        </w:rPr>
        <w:t xml:space="preserve"> της τεχνικής και της επαγγελματικής </w:t>
      </w:r>
      <w:r>
        <w:rPr>
          <w:rFonts w:eastAsia="Times New Roman" w:cs="Times New Roman"/>
          <w:szCs w:val="24"/>
        </w:rPr>
        <w:t xml:space="preserve">αρτιότητας από τη Βουλή. </w:t>
      </w:r>
    </w:p>
    <w:p w14:paraId="03B0F10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Υπάρχει και </w:t>
      </w:r>
      <w:r w:rsidRPr="00A51C76">
        <w:rPr>
          <w:rFonts w:eastAsia="Times New Roman" w:cs="Times New Roman"/>
          <w:szCs w:val="24"/>
        </w:rPr>
        <w:t>μία σειρά από άλλα ζητήματα</w:t>
      </w:r>
      <w:r>
        <w:rPr>
          <w:rFonts w:eastAsia="Times New Roman" w:cs="Times New Roman"/>
          <w:szCs w:val="24"/>
        </w:rPr>
        <w:t>, παραδείγματος χάρ</w:t>
      </w:r>
      <w:r>
        <w:rPr>
          <w:rFonts w:eastAsia="Times New Roman" w:cs="Times New Roman"/>
          <w:szCs w:val="24"/>
        </w:rPr>
        <w:t>ιν</w:t>
      </w:r>
      <w:r>
        <w:rPr>
          <w:rFonts w:eastAsia="Times New Roman" w:cs="Times New Roman"/>
          <w:szCs w:val="24"/>
        </w:rPr>
        <w:t>,</w:t>
      </w:r>
      <w:r w:rsidRPr="00A51C76">
        <w:rPr>
          <w:rFonts w:eastAsia="Times New Roman" w:cs="Times New Roman"/>
          <w:szCs w:val="24"/>
        </w:rPr>
        <w:t xml:space="preserve"> την </w:t>
      </w:r>
      <w:proofErr w:type="spellStart"/>
      <w:r w:rsidRPr="00A51C76">
        <w:rPr>
          <w:rFonts w:eastAsia="Times New Roman" w:cs="Times New Roman"/>
          <w:szCs w:val="24"/>
        </w:rPr>
        <w:t>Μπενάκειο</w:t>
      </w:r>
      <w:proofErr w:type="spellEnd"/>
      <w:r>
        <w:rPr>
          <w:rFonts w:eastAsia="Times New Roman" w:cs="Times New Roman"/>
          <w:szCs w:val="24"/>
        </w:rPr>
        <w:t xml:space="preserve"> Βιβλιοθήκη,</w:t>
      </w:r>
      <w:r>
        <w:rPr>
          <w:rFonts w:eastAsia="Times New Roman" w:cs="Times New Roman"/>
          <w:szCs w:val="24"/>
        </w:rPr>
        <w:t xml:space="preserve"> αυ</w:t>
      </w:r>
      <w:r w:rsidRPr="00A51C76">
        <w:rPr>
          <w:rFonts w:eastAsia="Times New Roman" w:cs="Times New Roman"/>
          <w:szCs w:val="24"/>
        </w:rPr>
        <w:t>τό το κόσμημα</w:t>
      </w:r>
      <w:r>
        <w:rPr>
          <w:rFonts w:eastAsia="Times New Roman" w:cs="Times New Roman"/>
          <w:szCs w:val="24"/>
        </w:rPr>
        <w:t>,</w:t>
      </w:r>
      <w:r w:rsidRPr="00A51C76">
        <w:rPr>
          <w:rFonts w:eastAsia="Times New Roman" w:cs="Times New Roman"/>
          <w:szCs w:val="24"/>
        </w:rPr>
        <w:t xml:space="preserve"> το έχετε δει</w:t>
      </w:r>
      <w:r>
        <w:rPr>
          <w:rFonts w:eastAsia="Times New Roman" w:cs="Times New Roman"/>
          <w:szCs w:val="24"/>
        </w:rPr>
        <w:t>,</w:t>
      </w:r>
      <w:r w:rsidRPr="00A51C76">
        <w:rPr>
          <w:rFonts w:eastAsia="Times New Roman" w:cs="Times New Roman"/>
          <w:szCs w:val="24"/>
        </w:rPr>
        <w:t xml:space="preserve"> στο κέντρο της Αθήνας</w:t>
      </w:r>
      <w:r>
        <w:rPr>
          <w:rFonts w:eastAsia="Times New Roman" w:cs="Times New Roman"/>
          <w:szCs w:val="24"/>
        </w:rPr>
        <w:t>.</w:t>
      </w:r>
      <w:r w:rsidRPr="00A51C76">
        <w:rPr>
          <w:rFonts w:eastAsia="Times New Roman" w:cs="Times New Roman"/>
          <w:szCs w:val="24"/>
        </w:rPr>
        <w:t xml:space="preserve"> Από ποτέ είναι κλειστ</w:t>
      </w:r>
      <w:r>
        <w:rPr>
          <w:rFonts w:eastAsia="Times New Roman" w:cs="Times New Roman"/>
          <w:szCs w:val="24"/>
        </w:rPr>
        <w:t>ή</w:t>
      </w:r>
      <w:r>
        <w:rPr>
          <w:rFonts w:eastAsia="Times New Roman" w:cs="Times New Roman"/>
          <w:szCs w:val="24"/>
        </w:rPr>
        <w:t>;</w:t>
      </w:r>
      <w:r w:rsidRPr="00A51C76">
        <w:rPr>
          <w:rFonts w:eastAsia="Times New Roman" w:cs="Times New Roman"/>
          <w:szCs w:val="24"/>
        </w:rPr>
        <w:t xml:space="preserve"> Κοντά στα </w:t>
      </w:r>
      <w:r>
        <w:rPr>
          <w:rFonts w:eastAsia="Times New Roman" w:cs="Times New Roman"/>
          <w:szCs w:val="24"/>
        </w:rPr>
        <w:t>είκοσι πέντε με είκοσι επτά</w:t>
      </w:r>
      <w:r w:rsidRPr="00A51C76">
        <w:rPr>
          <w:rFonts w:eastAsia="Times New Roman" w:cs="Times New Roman"/>
          <w:szCs w:val="24"/>
        </w:rPr>
        <w:t xml:space="preserve"> χρόνια</w:t>
      </w:r>
      <w:r>
        <w:rPr>
          <w:rFonts w:eastAsia="Times New Roman" w:cs="Times New Roman"/>
          <w:szCs w:val="24"/>
        </w:rPr>
        <w:t>.</w:t>
      </w:r>
      <w:r w:rsidRPr="00A51C76">
        <w:rPr>
          <w:rFonts w:eastAsia="Times New Roman" w:cs="Times New Roman"/>
          <w:szCs w:val="24"/>
        </w:rPr>
        <w:t xml:space="preserve"> Και κάνανε ύστερα τη </w:t>
      </w:r>
      <w:proofErr w:type="spellStart"/>
      <w:r w:rsidRPr="00A51C76">
        <w:rPr>
          <w:rFonts w:eastAsia="Times New Roman" w:cs="Times New Roman"/>
          <w:szCs w:val="24"/>
        </w:rPr>
        <w:t>Λένορμαν</w:t>
      </w:r>
      <w:proofErr w:type="spellEnd"/>
      <w:r w:rsidRPr="00A51C76">
        <w:rPr>
          <w:rFonts w:eastAsia="Times New Roman" w:cs="Times New Roman"/>
          <w:szCs w:val="24"/>
        </w:rPr>
        <w:t xml:space="preserve"> και είναι επίσης </w:t>
      </w:r>
      <w:r>
        <w:rPr>
          <w:rFonts w:eastAsia="Times New Roman" w:cs="Times New Roman"/>
          <w:szCs w:val="24"/>
        </w:rPr>
        <w:t>κόσμημα.</w:t>
      </w:r>
      <w:r w:rsidRPr="00A51C76">
        <w:rPr>
          <w:rFonts w:eastAsia="Times New Roman" w:cs="Times New Roman"/>
          <w:szCs w:val="24"/>
        </w:rPr>
        <w:t xml:space="preserve"> </w:t>
      </w:r>
    </w:p>
    <w:p w14:paraId="03B0F108" w14:textId="77777777" w:rsidR="00E66FB6" w:rsidRDefault="00A447A4">
      <w:pPr>
        <w:spacing w:line="600" w:lineRule="auto"/>
        <w:ind w:firstLine="720"/>
        <w:jc w:val="both"/>
        <w:rPr>
          <w:rFonts w:eastAsia="Times New Roman" w:cs="Times New Roman"/>
          <w:szCs w:val="24"/>
        </w:rPr>
      </w:pPr>
      <w:r w:rsidRPr="00A51C76">
        <w:rPr>
          <w:rFonts w:eastAsia="Times New Roman" w:cs="Times New Roman"/>
          <w:szCs w:val="24"/>
        </w:rPr>
        <w:lastRenderedPageBreak/>
        <w:t>Όλα αυτά</w:t>
      </w:r>
      <w:r>
        <w:rPr>
          <w:rFonts w:eastAsia="Times New Roman" w:cs="Times New Roman"/>
          <w:szCs w:val="24"/>
        </w:rPr>
        <w:t xml:space="preserve"> –γι’ αυτό τα αναφέρω, </w:t>
      </w:r>
      <w:r w:rsidRPr="00A51C76">
        <w:rPr>
          <w:rFonts w:eastAsia="Times New Roman" w:cs="Times New Roman"/>
          <w:szCs w:val="24"/>
        </w:rPr>
        <w:t xml:space="preserve">δεν με ενδιαφέρει ποσώς αν κάποιος ψάχνει </w:t>
      </w:r>
      <w:r w:rsidRPr="00A51C76">
        <w:rPr>
          <w:rFonts w:eastAsia="Times New Roman" w:cs="Times New Roman"/>
          <w:szCs w:val="24"/>
        </w:rPr>
        <w:t>την υστεροφημία του ή αν κάποιος έχει και εχθρικές διαθέσεις</w:t>
      </w:r>
      <w:r>
        <w:rPr>
          <w:rFonts w:eastAsia="Times New Roman" w:cs="Times New Roman"/>
          <w:szCs w:val="24"/>
        </w:rPr>
        <w:t>, δεν εννοώ εκ των παρόντων,</w:t>
      </w:r>
      <w:r w:rsidRPr="00A51C76">
        <w:rPr>
          <w:rFonts w:eastAsia="Times New Roman" w:cs="Times New Roman"/>
          <w:szCs w:val="24"/>
        </w:rPr>
        <w:t xml:space="preserve"> με την παρούσα διοίκηση της Βουλής ή οτιδήποτε άλλο</w:t>
      </w:r>
      <w:r>
        <w:rPr>
          <w:rFonts w:eastAsia="Times New Roman" w:cs="Times New Roman"/>
          <w:szCs w:val="24"/>
        </w:rPr>
        <w:t>- δ</w:t>
      </w:r>
      <w:r w:rsidRPr="00A51C76">
        <w:rPr>
          <w:rFonts w:eastAsia="Times New Roman" w:cs="Times New Roman"/>
          <w:szCs w:val="24"/>
        </w:rPr>
        <w:t xml:space="preserve">εν </w:t>
      </w:r>
      <w:r>
        <w:rPr>
          <w:rFonts w:eastAsia="Times New Roman" w:cs="Times New Roman"/>
          <w:szCs w:val="24"/>
        </w:rPr>
        <w:t>μπαίνουν</w:t>
      </w:r>
      <w:r w:rsidRPr="00A51C76">
        <w:rPr>
          <w:rFonts w:eastAsia="Times New Roman" w:cs="Times New Roman"/>
          <w:szCs w:val="24"/>
        </w:rPr>
        <w:t xml:space="preserve"> για να συμψηφιστούν</w:t>
      </w:r>
      <w:r>
        <w:rPr>
          <w:rFonts w:eastAsia="Times New Roman" w:cs="Times New Roman"/>
          <w:szCs w:val="24"/>
        </w:rPr>
        <w:t xml:space="preserve">, </w:t>
      </w:r>
      <w:r w:rsidRPr="00A51C76">
        <w:rPr>
          <w:rFonts w:eastAsia="Times New Roman" w:cs="Times New Roman"/>
          <w:szCs w:val="24"/>
        </w:rPr>
        <w:t>ούτε για να αποτιμηθούν</w:t>
      </w:r>
      <w:r>
        <w:rPr>
          <w:rFonts w:eastAsia="Times New Roman" w:cs="Times New Roman"/>
          <w:szCs w:val="24"/>
        </w:rPr>
        <w:t>,</w:t>
      </w:r>
      <w:r w:rsidRPr="00A51C76">
        <w:rPr>
          <w:rFonts w:eastAsia="Times New Roman" w:cs="Times New Roman"/>
          <w:szCs w:val="24"/>
        </w:rPr>
        <w:t xml:space="preserve"> ούτε είναι εναντίον της εξαιρετικής δουλειάς που έγινε </w:t>
      </w:r>
      <w:r w:rsidRPr="00A51C76">
        <w:rPr>
          <w:rFonts w:eastAsia="Times New Roman" w:cs="Times New Roman"/>
          <w:szCs w:val="24"/>
        </w:rPr>
        <w:t>τα προηγούμενα χρόνια εδώ και στα οποία έγιναν προηγούμενα αναφορές</w:t>
      </w:r>
      <w:r>
        <w:rPr>
          <w:rFonts w:eastAsia="Times New Roman" w:cs="Times New Roman"/>
          <w:szCs w:val="24"/>
        </w:rPr>
        <w:t>,</w:t>
      </w:r>
      <w:r w:rsidRPr="00A51C76">
        <w:rPr>
          <w:rFonts w:eastAsia="Times New Roman" w:cs="Times New Roman"/>
          <w:szCs w:val="24"/>
        </w:rPr>
        <w:t xml:space="preserve"> από το γκαράζ</w:t>
      </w:r>
      <w:r>
        <w:rPr>
          <w:rFonts w:eastAsia="Times New Roman" w:cs="Times New Roman"/>
          <w:szCs w:val="24"/>
        </w:rPr>
        <w:t>,</w:t>
      </w:r>
      <w:r w:rsidRPr="00A51C76">
        <w:rPr>
          <w:rFonts w:eastAsia="Times New Roman" w:cs="Times New Roman"/>
          <w:szCs w:val="24"/>
        </w:rPr>
        <w:t xml:space="preserve"> μέχρι τα κτ</w:t>
      </w:r>
      <w:r>
        <w:rPr>
          <w:rFonts w:eastAsia="Times New Roman" w:cs="Times New Roman"/>
          <w:szCs w:val="24"/>
        </w:rPr>
        <w:t>ή</w:t>
      </w:r>
      <w:r w:rsidRPr="00A51C76">
        <w:rPr>
          <w:rFonts w:eastAsia="Times New Roman" w:cs="Times New Roman"/>
          <w:szCs w:val="24"/>
        </w:rPr>
        <w:t>ρια</w:t>
      </w:r>
      <w:r>
        <w:rPr>
          <w:rFonts w:eastAsia="Times New Roman" w:cs="Times New Roman"/>
          <w:szCs w:val="24"/>
        </w:rPr>
        <w:t>,</w:t>
      </w:r>
      <w:r w:rsidRPr="00A51C76">
        <w:rPr>
          <w:rFonts w:eastAsia="Times New Roman" w:cs="Times New Roman"/>
          <w:szCs w:val="24"/>
        </w:rPr>
        <w:t xml:space="preserve"> μέχρι τη λειτουργία </w:t>
      </w:r>
      <w:r>
        <w:rPr>
          <w:rFonts w:eastAsia="Times New Roman" w:cs="Times New Roman"/>
          <w:szCs w:val="24"/>
        </w:rPr>
        <w:t>τους,</w:t>
      </w:r>
      <w:r w:rsidRPr="00A51C76">
        <w:rPr>
          <w:rFonts w:eastAsia="Times New Roman" w:cs="Times New Roman"/>
          <w:szCs w:val="24"/>
        </w:rPr>
        <w:t xml:space="preserve"> τα οποία είναι </w:t>
      </w:r>
      <w:r>
        <w:rPr>
          <w:rFonts w:eastAsia="Times New Roman" w:cs="Times New Roman"/>
          <w:szCs w:val="24"/>
        </w:rPr>
        <w:t>π</w:t>
      </w:r>
      <w:r w:rsidRPr="00A51C76">
        <w:rPr>
          <w:rFonts w:eastAsia="Times New Roman" w:cs="Times New Roman"/>
          <w:szCs w:val="24"/>
        </w:rPr>
        <w:t xml:space="preserve">λούτος και για το Κοινοβούλιο και για όλους μου αυτά </w:t>
      </w:r>
      <w:r>
        <w:rPr>
          <w:rFonts w:eastAsia="Times New Roman" w:cs="Times New Roman"/>
          <w:szCs w:val="24"/>
        </w:rPr>
        <w:t xml:space="preserve">που </w:t>
      </w:r>
      <w:r w:rsidRPr="00A51C76">
        <w:rPr>
          <w:rFonts w:eastAsia="Times New Roman" w:cs="Times New Roman"/>
          <w:szCs w:val="24"/>
        </w:rPr>
        <w:t>παραλάβαμε</w:t>
      </w:r>
      <w:r>
        <w:rPr>
          <w:rFonts w:eastAsia="Times New Roman" w:cs="Times New Roman"/>
          <w:szCs w:val="24"/>
        </w:rPr>
        <w:t>, α</w:t>
      </w:r>
      <w:r w:rsidRPr="00A51C76">
        <w:rPr>
          <w:rFonts w:eastAsia="Times New Roman" w:cs="Times New Roman"/>
          <w:szCs w:val="24"/>
        </w:rPr>
        <w:t>λλά ήταν εκκρεμότητες εξαιρετικά μεγάλες</w:t>
      </w:r>
      <w:r>
        <w:rPr>
          <w:rFonts w:eastAsia="Times New Roman" w:cs="Times New Roman"/>
          <w:szCs w:val="24"/>
        </w:rPr>
        <w:t>,</w:t>
      </w:r>
      <w:r w:rsidRPr="00A51C76">
        <w:rPr>
          <w:rFonts w:eastAsia="Times New Roman" w:cs="Times New Roman"/>
          <w:szCs w:val="24"/>
        </w:rPr>
        <w:t xml:space="preserve"> σ</w:t>
      </w:r>
      <w:r w:rsidRPr="00A51C76">
        <w:rPr>
          <w:rFonts w:eastAsia="Times New Roman" w:cs="Times New Roman"/>
          <w:szCs w:val="24"/>
        </w:rPr>
        <w:t xml:space="preserve">τις οποίες προσπαθήσαμε όλο αυτό το διάστημα να </w:t>
      </w:r>
      <w:r>
        <w:rPr>
          <w:rFonts w:eastAsia="Times New Roman" w:cs="Times New Roman"/>
          <w:szCs w:val="24"/>
        </w:rPr>
        <w:t>κάνουμε τους σχετικούς φακέλους, να</w:t>
      </w:r>
      <w:r w:rsidRPr="00A51C76">
        <w:rPr>
          <w:rFonts w:eastAsia="Times New Roman" w:cs="Times New Roman"/>
          <w:szCs w:val="24"/>
        </w:rPr>
        <w:t xml:space="preserve"> βρούμε τα στοιχεία</w:t>
      </w:r>
      <w:r>
        <w:rPr>
          <w:rFonts w:eastAsia="Times New Roman" w:cs="Times New Roman"/>
          <w:szCs w:val="24"/>
        </w:rPr>
        <w:t>,</w:t>
      </w:r>
      <w:r w:rsidRPr="00A51C76">
        <w:rPr>
          <w:rFonts w:eastAsia="Times New Roman" w:cs="Times New Roman"/>
          <w:szCs w:val="24"/>
        </w:rPr>
        <w:t xml:space="preserve"> να ξεκινήσουμε τους διαγωνισμούς</w:t>
      </w:r>
      <w:r>
        <w:rPr>
          <w:rFonts w:eastAsia="Times New Roman" w:cs="Times New Roman"/>
          <w:szCs w:val="24"/>
        </w:rPr>
        <w:t>,</w:t>
      </w:r>
      <w:r w:rsidRPr="00A51C76">
        <w:rPr>
          <w:rFonts w:eastAsia="Times New Roman" w:cs="Times New Roman"/>
          <w:szCs w:val="24"/>
        </w:rPr>
        <w:t xml:space="preserve"> να ξεκινήσουμε τις διαδικασίες</w:t>
      </w:r>
      <w:r>
        <w:rPr>
          <w:rFonts w:eastAsia="Times New Roman" w:cs="Times New Roman"/>
          <w:szCs w:val="24"/>
        </w:rPr>
        <w:t xml:space="preserve">. </w:t>
      </w:r>
    </w:p>
    <w:p w14:paraId="03B0F109" w14:textId="77777777" w:rsidR="00E66FB6" w:rsidRDefault="00A447A4">
      <w:pPr>
        <w:spacing w:line="600" w:lineRule="auto"/>
        <w:ind w:firstLine="720"/>
        <w:jc w:val="both"/>
        <w:rPr>
          <w:rFonts w:eastAsia="Times New Roman" w:cs="Times New Roman"/>
          <w:szCs w:val="24"/>
        </w:rPr>
      </w:pPr>
      <w:r w:rsidRPr="00A51C76">
        <w:rPr>
          <w:rFonts w:eastAsia="Times New Roman" w:cs="Times New Roman"/>
          <w:szCs w:val="24"/>
        </w:rPr>
        <w:t xml:space="preserve">Τελειώνω </w:t>
      </w:r>
      <w:r>
        <w:rPr>
          <w:rFonts w:eastAsia="Times New Roman" w:cs="Times New Roman"/>
          <w:szCs w:val="24"/>
        </w:rPr>
        <w:t xml:space="preserve">με </w:t>
      </w:r>
      <w:r w:rsidRPr="00A51C76">
        <w:rPr>
          <w:rFonts w:eastAsia="Times New Roman" w:cs="Times New Roman"/>
          <w:szCs w:val="24"/>
        </w:rPr>
        <w:t xml:space="preserve">αυτό </w:t>
      </w:r>
      <w:r>
        <w:rPr>
          <w:rFonts w:eastAsia="Times New Roman" w:cs="Times New Roman"/>
          <w:szCs w:val="24"/>
        </w:rPr>
        <w:t xml:space="preserve">και με </w:t>
      </w:r>
      <w:proofErr w:type="spellStart"/>
      <w:r>
        <w:rPr>
          <w:rFonts w:eastAsia="Times New Roman" w:cs="Times New Roman"/>
          <w:szCs w:val="24"/>
        </w:rPr>
        <w:t>συγχωρείτε</w:t>
      </w:r>
      <w:proofErr w:type="spellEnd"/>
      <w:r>
        <w:rPr>
          <w:rFonts w:eastAsia="Times New Roman" w:cs="Times New Roman"/>
          <w:szCs w:val="24"/>
        </w:rPr>
        <w:t xml:space="preserve"> που μακρηγόρησα. </w:t>
      </w:r>
      <w:r w:rsidRPr="00A51C76">
        <w:rPr>
          <w:rFonts w:eastAsia="Times New Roman" w:cs="Times New Roman"/>
          <w:szCs w:val="24"/>
        </w:rPr>
        <w:t>Είναι εξαιρετικά άδικο με την ευκ</w:t>
      </w:r>
      <w:r w:rsidRPr="00A51C76">
        <w:rPr>
          <w:rFonts w:eastAsia="Times New Roman" w:cs="Times New Roman"/>
          <w:szCs w:val="24"/>
        </w:rPr>
        <w:t xml:space="preserve">αιρία κάθε φορά </w:t>
      </w:r>
      <w:r>
        <w:rPr>
          <w:rFonts w:eastAsia="Times New Roman" w:cs="Times New Roman"/>
          <w:szCs w:val="24"/>
        </w:rPr>
        <w:t>της συζήτηση</w:t>
      </w:r>
      <w:r w:rsidRPr="00A51C76">
        <w:rPr>
          <w:rFonts w:eastAsia="Times New Roman" w:cs="Times New Roman"/>
          <w:szCs w:val="24"/>
        </w:rPr>
        <w:t>ς για τον Κανονισμό να έρχονται εδώ αιτιάσεις οι οποίες δεν έχουν βάση και οι οποίες μαρτυρούν</w:t>
      </w:r>
      <w:r>
        <w:rPr>
          <w:rFonts w:eastAsia="Times New Roman" w:cs="Times New Roman"/>
          <w:szCs w:val="24"/>
        </w:rPr>
        <w:t>,</w:t>
      </w:r>
      <w:r w:rsidRPr="00A51C76">
        <w:rPr>
          <w:rFonts w:eastAsia="Times New Roman" w:cs="Times New Roman"/>
          <w:szCs w:val="24"/>
        </w:rPr>
        <w:t xml:space="preserve"> κατά τη γνώμη μου</w:t>
      </w:r>
      <w:r>
        <w:rPr>
          <w:rFonts w:eastAsia="Times New Roman" w:cs="Times New Roman"/>
          <w:szCs w:val="24"/>
        </w:rPr>
        <w:t>,</w:t>
      </w:r>
      <w:r w:rsidRPr="00A51C76">
        <w:rPr>
          <w:rFonts w:eastAsia="Times New Roman" w:cs="Times New Roman"/>
          <w:szCs w:val="24"/>
        </w:rPr>
        <w:t xml:space="preserve"> μία αντίληψη αμυντική</w:t>
      </w:r>
      <w:r>
        <w:rPr>
          <w:rFonts w:eastAsia="Times New Roman" w:cs="Times New Roman"/>
          <w:szCs w:val="24"/>
        </w:rPr>
        <w:t xml:space="preserve">, ότι </w:t>
      </w:r>
      <w:proofErr w:type="spellStart"/>
      <w:r>
        <w:rPr>
          <w:rFonts w:eastAsia="Times New Roman" w:cs="Times New Roman"/>
          <w:szCs w:val="24"/>
        </w:rPr>
        <w:t>τάχατές</w:t>
      </w:r>
      <w:proofErr w:type="spellEnd"/>
      <w:r>
        <w:rPr>
          <w:rFonts w:eastAsia="Times New Roman" w:cs="Times New Roman"/>
          <w:szCs w:val="24"/>
        </w:rPr>
        <w:t xml:space="preserve"> μου κάποιοι παρείσακτοι, κ</w:t>
      </w:r>
      <w:r w:rsidRPr="00A51C76">
        <w:rPr>
          <w:rFonts w:eastAsia="Times New Roman" w:cs="Times New Roman"/>
          <w:szCs w:val="24"/>
        </w:rPr>
        <w:t xml:space="preserve">άποιοι </w:t>
      </w:r>
      <w:r>
        <w:rPr>
          <w:rFonts w:eastAsia="Times New Roman" w:cs="Times New Roman"/>
          <w:szCs w:val="24"/>
        </w:rPr>
        <w:t xml:space="preserve">βέβηλοι, </w:t>
      </w:r>
      <w:r w:rsidRPr="00A51C76">
        <w:rPr>
          <w:rFonts w:eastAsia="Times New Roman" w:cs="Times New Roman"/>
          <w:szCs w:val="24"/>
        </w:rPr>
        <w:t>κάποιο</w:t>
      </w:r>
      <w:r>
        <w:rPr>
          <w:rFonts w:eastAsia="Times New Roman" w:cs="Times New Roman"/>
          <w:szCs w:val="24"/>
        </w:rPr>
        <w:t>ι υπεραστικοί μ</w:t>
      </w:r>
      <w:r w:rsidRPr="00A51C76">
        <w:rPr>
          <w:rFonts w:eastAsia="Times New Roman" w:cs="Times New Roman"/>
          <w:szCs w:val="24"/>
        </w:rPr>
        <w:t>πήκαν για μερικ</w:t>
      </w:r>
      <w:r w:rsidRPr="00A51C76">
        <w:rPr>
          <w:rFonts w:eastAsia="Times New Roman" w:cs="Times New Roman"/>
          <w:szCs w:val="24"/>
        </w:rPr>
        <w:t>ά χρόνια εδώ και χάλασαν</w:t>
      </w:r>
      <w:r>
        <w:rPr>
          <w:rFonts w:eastAsia="Times New Roman" w:cs="Times New Roman"/>
          <w:szCs w:val="24"/>
        </w:rPr>
        <w:t xml:space="preserve">, </w:t>
      </w:r>
      <w:r>
        <w:rPr>
          <w:rFonts w:eastAsia="Times New Roman" w:cs="Times New Roman"/>
          <w:szCs w:val="24"/>
        </w:rPr>
        <w:lastRenderedPageBreak/>
        <w:t>α</w:t>
      </w:r>
      <w:r w:rsidRPr="00A51C76">
        <w:rPr>
          <w:rFonts w:eastAsia="Times New Roman" w:cs="Times New Roman"/>
          <w:szCs w:val="24"/>
        </w:rPr>
        <w:t>ς πούμε</w:t>
      </w:r>
      <w:r>
        <w:rPr>
          <w:rFonts w:eastAsia="Times New Roman" w:cs="Times New Roman"/>
          <w:szCs w:val="24"/>
        </w:rPr>
        <w:t xml:space="preserve">, τα καλώς κείμενα. </w:t>
      </w:r>
      <w:r w:rsidRPr="00A51C76">
        <w:rPr>
          <w:rFonts w:eastAsia="Times New Roman" w:cs="Times New Roman"/>
          <w:szCs w:val="24"/>
        </w:rPr>
        <w:t xml:space="preserve">Και το λέω διότι </w:t>
      </w:r>
      <w:r>
        <w:rPr>
          <w:rFonts w:eastAsia="Times New Roman" w:cs="Times New Roman"/>
          <w:szCs w:val="24"/>
        </w:rPr>
        <w:t>υπήρξαν</w:t>
      </w:r>
      <w:r w:rsidRPr="00A51C76">
        <w:rPr>
          <w:rFonts w:eastAsia="Times New Roman" w:cs="Times New Roman"/>
          <w:szCs w:val="24"/>
        </w:rPr>
        <w:t xml:space="preserve"> και δημόσιες τέτοιες παρεμβάσεις</w:t>
      </w:r>
      <w:r>
        <w:rPr>
          <w:rFonts w:eastAsia="Times New Roman" w:cs="Times New Roman"/>
          <w:szCs w:val="24"/>
        </w:rPr>
        <w:t>.</w:t>
      </w:r>
      <w:r w:rsidRPr="00A51C76">
        <w:rPr>
          <w:rFonts w:eastAsia="Times New Roman" w:cs="Times New Roman"/>
          <w:szCs w:val="24"/>
        </w:rPr>
        <w:t xml:space="preserve"> </w:t>
      </w:r>
    </w:p>
    <w:p w14:paraId="03B0F10A" w14:textId="77777777" w:rsidR="00E66FB6" w:rsidRDefault="00A447A4">
      <w:pPr>
        <w:spacing w:line="600" w:lineRule="auto"/>
        <w:ind w:firstLine="720"/>
        <w:jc w:val="both"/>
        <w:rPr>
          <w:rFonts w:eastAsia="Times New Roman" w:cs="Times New Roman"/>
          <w:szCs w:val="24"/>
        </w:rPr>
      </w:pPr>
      <w:r w:rsidRPr="00A51C76">
        <w:rPr>
          <w:rFonts w:eastAsia="Times New Roman" w:cs="Times New Roman"/>
          <w:szCs w:val="24"/>
        </w:rPr>
        <w:t>Αυτή η ιδιοκτησιακή αντίληψη</w:t>
      </w:r>
      <w:r>
        <w:rPr>
          <w:rFonts w:eastAsia="Times New Roman" w:cs="Times New Roman"/>
          <w:szCs w:val="24"/>
        </w:rPr>
        <w:t>,</w:t>
      </w:r>
      <w:r w:rsidRPr="00A51C76">
        <w:rPr>
          <w:rFonts w:eastAsia="Times New Roman" w:cs="Times New Roman"/>
          <w:szCs w:val="24"/>
        </w:rPr>
        <w:t xml:space="preserve"> </w:t>
      </w:r>
      <w:r>
        <w:rPr>
          <w:rFonts w:eastAsia="Times New Roman" w:cs="Times New Roman"/>
          <w:szCs w:val="24"/>
        </w:rPr>
        <w:t>είτε έτσι είτε</w:t>
      </w:r>
      <w:r w:rsidRPr="00A51C76">
        <w:rPr>
          <w:rFonts w:eastAsia="Times New Roman" w:cs="Times New Roman"/>
          <w:szCs w:val="24"/>
        </w:rPr>
        <w:t xml:space="preserve"> αλλιώς</w:t>
      </w:r>
      <w:r>
        <w:rPr>
          <w:rFonts w:eastAsia="Times New Roman" w:cs="Times New Roman"/>
          <w:szCs w:val="24"/>
        </w:rPr>
        <w:t>,</w:t>
      </w:r>
      <w:r w:rsidRPr="00A51C76">
        <w:rPr>
          <w:rFonts w:eastAsia="Times New Roman" w:cs="Times New Roman"/>
          <w:szCs w:val="24"/>
        </w:rPr>
        <w:t xml:space="preserve"> έχει τερματιστεί από το</w:t>
      </w:r>
      <w:r>
        <w:rPr>
          <w:rFonts w:eastAsia="Times New Roman" w:cs="Times New Roman"/>
          <w:szCs w:val="24"/>
        </w:rPr>
        <w:t>ν</w:t>
      </w:r>
      <w:r w:rsidRPr="00A51C76">
        <w:rPr>
          <w:rFonts w:eastAsia="Times New Roman" w:cs="Times New Roman"/>
          <w:szCs w:val="24"/>
        </w:rPr>
        <w:t xml:space="preserve"> λαό και δεν νομίζω πως θα επανέλθει</w:t>
      </w:r>
      <w:r>
        <w:rPr>
          <w:rFonts w:eastAsia="Times New Roman" w:cs="Times New Roman"/>
          <w:szCs w:val="24"/>
        </w:rPr>
        <w:t>. Ευτυχώς δεν συνεπικουρούν σ</w:t>
      </w:r>
      <w:r>
        <w:rPr>
          <w:rFonts w:eastAsia="Times New Roman" w:cs="Times New Roman"/>
          <w:szCs w:val="24"/>
        </w:rPr>
        <w:t>ε αυτή και παλαιοί</w:t>
      </w:r>
      <w:r w:rsidRPr="00A51C76">
        <w:rPr>
          <w:rFonts w:eastAsia="Times New Roman" w:cs="Times New Roman"/>
          <w:szCs w:val="24"/>
        </w:rPr>
        <w:t xml:space="preserve"> κοινοβουλευτικ</w:t>
      </w:r>
      <w:r>
        <w:rPr>
          <w:rFonts w:eastAsia="Times New Roman" w:cs="Times New Roman"/>
          <w:szCs w:val="24"/>
        </w:rPr>
        <w:t>οί.</w:t>
      </w:r>
      <w:r w:rsidRPr="00A51C76">
        <w:rPr>
          <w:rFonts w:eastAsia="Times New Roman" w:cs="Times New Roman"/>
          <w:szCs w:val="24"/>
        </w:rPr>
        <w:t xml:space="preserve"> Ακούσαμε </w:t>
      </w:r>
      <w:r>
        <w:rPr>
          <w:rFonts w:eastAsia="Times New Roman" w:cs="Times New Roman"/>
          <w:szCs w:val="24"/>
        </w:rPr>
        <w:t>προηγούμενα</w:t>
      </w:r>
      <w:r w:rsidRPr="00A51C76">
        <w:rPr>
          <w:rFonts w:eastAsia="Times New Roman" w:cs="Times New Roman"/>
          <w:szCs w:val="24"/>
        </w:rPr>
        <w:t xml:space="preserve"> τον Πρόεδρο τον </w:t>
      </w:r>
      <w:r>
        <w:rPr>
          <w:rFonts w:eastAsia="Times New Roman" w:cs="Times New Roman"/>
          <w:szCs w:val="24"/>
        </w:rPr>
        <w:t>κ.</w:t>
      </w:r>
      <w:r w:rsidRPr="00A51C76">
        <w:rPr>
          <w:rFonts w:eastAsia="Times New Roman" w:cs="Times New Roman"/>
          <w:szCs w:val="24"/>
        </w:rPr>
        <w:t xml:space="preserve"> </w:t>
      </w:r>
      <w:proofErr w:type="spellStart"/>
      <w:r>
        <w:rPr>
          <w:rFonts w:eastAsia="Times New Roman" w:cs="Times New Roman"/>
          <w:szCs w:val="24"/>
        </w:rPr>
        <w:t>Τραγάκη</w:t>
      </w:r>
      <w:proofErr w:type="spellEnd"/>
      <w:r>
        <w:rPr>
          <w:rFonts w:eastAsia="Times New Roman" w:cs="Times New Roman"/>
          <w:szCs w:val="24"/>
        </w:rPr>
        <w:t xml:space="preserve">. </w:t>
      </w:r>
    </w:p>
    <w:p w14:paraId="03B0F10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w:t>
      </w:r>
      <w:r w:rsidRPr="00A51C76">
        <w:rPr>
          <w:rFonts w:eastAsia="Times New Roman" w:cs="Times New Roman"/>
          <w:szCs w:val="24"/>
        </w:rPr>
        <w:t>αι ευτυχώς</w:t>
      </w:r>
      <w:r>
        <w:rPr>
          <w:rFonts w:eastAsia="Times New Roman" w:cs="Times New Roman"/>
          <w:szCs w:val="24"/>
        </w:rPr>
        <w:t>, επίσης, η</w:t>
      </w:r>
      <w:r w:rsidRPr="00A51C76">
        <w:rPr>
          <w:rFonts w:eastAsia="Times New Roman" w:cs="Times New Roman"/>
          <w:szCs w:val="24"/>
        </w:rPr>
        <w:t xml:space="preserve"> Βουλή </w:t>
      </w:r>
      <w:r>
        <w:rPr>
          <w:rFonts w:eastAsia="Times New Roman" w:cs="Times New Roman"/>
          <w:szCs w:val="24"/>
        </w:rPr>
        <w:t>–και θα έπρεπε ό</w:t>
      </w:r>
      <w:r w:rsidRPr="00A51C76">
        <w:rPr>
          <w:rFonts w:eastAsia="Times New Roman" w:cs="Times New Roman"/>
          <w:szCs w:val="24"/>
        </w:rPr>
        <w:t xml:space="preserve">λοι να </w:t>
      </w:r>
      <w:r>
        <w:rPr>
          <w:rFonts w:eastAsia="Times New Roman" w:cs="Times New Roman"/>
          <w:szCs w:val="24"/>
        </w:rPr>
        <w:t>είμαστε περήφανοι γι’</w:t>
      </w:r>
      <w:r w:rsidRPr="00A51C76">
        <w:rPr>
          <w:rFonts w:eastAsia="Times New Roman" w:cs="Times New Roman"/>
          <w:szCs w:val="24"/>
        </w:rPr>
        <w:t xml:space="preserve"> αυτό αν το ξέραμε</w:t>
      </w:r>
      <w:r>
        <w:rPr>
          <w:rFonts w:eastAsia="Times New Roman" w:cs="Times New Roman"/>
          <w:szCs w:val="24"/>
        </w:rPr>
        <w:t xml:space="preserve">, αρκεί να </w:t>
      </w:r>
      <w:r w:rsidRPr="00A51C76">
        <w:rPr>
          <w:rFonts w:eastAsia="Times New Roman" w:cs="Times New Roman"/>
          <w:szCs w:val="24"/>
        </w:rPr>
        <w:t>το ξέρεις για να είσαι περήφανος</w:t>
      </w:r>
      <w:r>
        <w:rPr>
          <w:rFonts w:eastAsia="Times New Roman" w:cs="Times New Roman"/>
          <w:szCs w:val="24"/>
        </w:rPr>
        <w:t>- έ</w:t>
      </w:r>
      <w:r w:rsidRPr="00A51C76">
        <w:rPr>
          <w:rFonts w:eastAsia="Times New Roman" w:cs="Times New Roman"/>
          <w:szCs w:val="24"/>
        </w:rPr>
        <w:t xml:space="preserve">χει πλέον </w:t>
      </w:r>
      <w:r>
        <w:rPr>
          <w:rFonts w:eastAsia="Times New Roman" w:cs="Times New Roman"/>
          <w:szCs w:val="24"/>
        </w:rPr>
        <w:t>κ</w:t>
      </w:r>
      <w:r w:rsidRPr="00A51C76">
        <w:rPr>
          <w:rFonts w:eastAsia="Times New Roman" w:cs="Times New Roman"/>
          <w:szCs w:val="24"/>
        </w:rPr>
        <w:t>ανονισμούς</w:t>
      </w:r>
      <w:r>
        <w:rPr>
          <w:rFonts w:eastAsia="Times New Roman" w:cs="Times New Roman"/>
          <w:szCs w:val="24"/>
        </w:rPr>
        <w:t xml:space="preserve"> ψηφισμένους</w:t>
      </w:r>
      <w:r w:rsidRPr="00A51C76">
        <w:rPr>
          <w:rFonts w:eastAsia="Times New Roman" w:cs="Times New Roman"/>
          <w:szCs w:val="24"/>
        </w:rPr>
        <w:t xml:space="preserve"> από τη Βουλή</w:t>
      </w:r>
      <w:r>
        <w:rPr>
          <w:rFonts w:eastAsia="Times New Roman" w:cs="Times New Roman"/>
          <w:szCs w:val="24"/>
        </w:rPr>
        <w:t>. Έχει ενιαίο κανονισμό, ό</w:t>
      </w:r>
      <w:r w:rsidRPr="00A51C76">
        <w:rPr>
          <w:rFonts w:eastAsia="Times New Roman" w:cs="Times New Roman"/>
          <w:szCs w:val="24"/>
        </w:rPr>
        <w:t>χι το πλήθος των ειδικών κανονισμών</w:t>
      </w:r>
      <w:r>
        <w:rPr>
          <w:rFonts w:eastAsia="Times New Roman" w:cs="Times New Roman"/>
          <w:szCs w:val="24"/>
        </w:rPr>
        <w:t>,</w:t>
      </w:r>
      <w:r w:rsidRPr="00A51C76">
        <w:rPr>
          <w:rFonts w:eastAsia="Times New Roman" w:cs="Times New Roman"/>
          <w:szCs w:val="24"/>
        </w:rPr>
        <w:t xml:space="preserve"> που υπήρχαν ανά </w:t>
      </w:r>
      <w:r>
        <w:rPr>
          <w:rFonts w:eastAsia="Times New Roman" w:cs="Times New Roman"/>
          <w:szCs w:val="24"/>
        </w:rPr>
        <w:t>υ</w:t>
      </w:r>
      <w:r w:rsidRPr="00A51C76">
        <w:rPr>
          <w:rFonts w:eastAsia="Times New Roman" w:cs="Times New Roman"/>
          <w:szCs w:val="24"/>
        </w:rPr>
        <w:t>πηρεσία με τις ειδικές ρήτρες κ</w:t>
      </w:r>
      <w:r>
        <w:rPr>
          <w:rFonts w:eastAsia="Times New Roman" w:cs="Times New Roman"/>
          <w:szCs w:val="24"/>
        </w:rPr>
        <w:t>αι οι οποίοι δεν ήτανε ψηφισμένοι</w:t>
      </w:r>
      <w:r w:rsidRPr="00A51C76">
        <w:rPr>
          <w:rFonts w:eastAsia="Times New Roman" w:cs="Times New Roman"/>
          <w:szCs w:val="24"/>
        </w:rPr>
        <w:t xml:space="preserve"> από την Ολομέλεια</w:t>
      </w:r>
      <w:r>
        <w:rPr>
          <w:rFonts w:eastAsia="Times New Roman" w:cs="Times New Roman"/>
          <w:szCs w:val="24"/>
        </w:rPr>
        <w:t xml:space="preserve"> και στους οποίου</w:t>
      </w:r>
      <w:r w:rsidRPr="00A51C76">
        <w:rPr>
          <w:rFonts w:eastAsia="Times New Roman" w:cs="Times New Roman"/>
          <w:szCs w:val="24"/>
        </w:rPr>
        <w:t xml:space="preserve">ς </w:t>
      </w:r>
      <w:r>
        <w:rPr>
          <w:rFonts w:eastAsia="Times New Roman" w:cs="Times New Roman"/>
          <w:szCs w:val="24"/>
        </w:rPr>
        <w:t>ήταν δύσκολο</w:t>
      </w:r>
      <w:r w:rsidRPr="00A51C76">
        <w:rPr>
          <w:rFonts w:eastAsia="Times New Roman" w:cs="Times New Roman"/>
          <w:szCs w:val="24"/>
        </w:rPr>
        <w:t xml:space="preserve"> να έχουμε πρόσβαση</w:t>
      </w:r>
      <w:r>
        <w:rPr>
          <w:rFonts w:eastAsia="Times New Roman" w:cs="Times New Roman"/>
          <w:szCs w:val="24"/>
        </w:rPr>
        <w:t>.</w:t>
      </w:r>
      <w:r w:rsidRPr="00A51C76">
        <w:rPr>
          <w:rFonts w:eastAsia="Times New Roman" w:cs="Times New Roman"/>
          <w:szCs w:val="24"/>
        </w:rPr>
        <w:t xml:space="preserve"> Εγώ ήμουνα </w:t>
      </w:r>
      <w:r>
        <w:rPr>
          <w:rFonts w:eastAsia="Times New Roman" w:cs="Times New Roman"/>
          <w:szCs w:val="24"/>
        </w:rPr>
        <w:t>γ</w:t>
      </w:r>
      <w:r w:rsidRPr="00A51C76">
        <w:rPr>
          <w:rFonts w:eastAsia="Times New Roman" w:cs="Times New Roman"/>
          <w:szCs w:val="24"/>
        </w:rPr>
        <w:t>ραμμα</w:t>
      </w:r>
      <w:r w:rsidRPr="00A51C76">
        <w:rPr>
          <w:rFonts w:eastAsia="Times New Roman" w:cs="Times New Roman"/>
          <w:szCs w:val="24"/>
        </w:rPr>
        <w:t>τέας της Κοινοβουλευτικής Ομάδας στην προηγούμενη περίοδο</w:t>
      </w:r>
      <w:r>
        <w:rPr>
          <w:rFonts w:eastAsia="Times New Roman" w:cs="Times New Roman"/>
          <w:szCs w:val="24"/>
        </w:rPr>
        <w:t xml:space="preserve"> κι</w:t>
      </w:r>
      <w:r w:rsidRPr="00A51C76">
        <w:rPr>
          <w:rFonts w:eastAsia="Times New Roman" w:cs="Times New Roman"/>
          <w:szCs w:val="24"/>
        </w:rPr>
        <w:t xml:space="preserve"> έπρεπε μόνο δι</w:t>
      </w:r>
      <w:r>
        <w:rPr>
          <w:rFonts w:eastAsia="Times New Roman" w:cs="Times New Roman"/>
          <w:szCs w:val="24"/>
        </w:rPr>
        <w:t xml:space="preserve">ά του κ. </w:t>
      </w:r>
      <w:proofErr w:type="spellStart"/>
      <w:r>
        <w:rPr>
          <w:rFonts w:eastAsia="Times New Roman" w:cs="Times New Roman"/>
          <w:szCs w:val="24"/>
        </w:rPr>
        <w:t>Δρίτσα</w:t>
      </w:r>
      <w:proofErr w:type="spellEnd"/>
      <w:r>
        <w:rPr>
          <w:rFonts w:eastAsia="Times New Roman" w:cs="Times New Roman"/>
          <w:szCs w:val="24"/>
        </w:rPr>
        <w:t xml:space="preserve"> να κάνω</w:t>
      </w:r>
      <w:r w:rsidRPr="00A51C76">
        <w:rPr>
          <w:rFonts w:eastAsia="Times New Roman" w:cs="Times New Roman"/>
          <w:szCs w:val="24"/>
        </w:rPr>
        <w:t xml:space="preserve"> συγκεκριμένα ερωτήματα μήπως μάθω κάτι από συγκεκριμένα άρθρα</w:t>
      </w:r>
      <w:r>
        <w:rPr>
          <w:rFonts w:eastAsia="Times New Roman" w:cs="Times New Roman"/>
          <w:szCs w:val="24"/>
        </w:rPr>
        <w:t>.</w:t>
      </w:r>
      <w:r w:rsidRPr="00A51C76">
        <w:rPr>
          <w:rFonts w:eastAsia="Times New Roman" w:cs="Times New Roman"/>
          <w:szCs w:val="24"/>
        </w:rPr>
        <w:t xml:space="preserve"> Δεν ήταν κακό</w:t>
      </w:r>
      <w:r>
        <w:rPr>
          <w:rFonts w:eastAsia="Times New Roman" w:cs="Times New Roman"/>
          <w:szCs w:val="24"/>
        </w:rPr>
        <w:t>,</w:t>
      </w:r>
      <w:r w:rsidRPr="00A51C76">
        <w:rPr>
          <w:rFonts w:eastAsia="Times New Roman" w:cs="Times New Roman"/>
          <w:szCs w:val="24"/>
        </w:rPr>
        <w:t xml:space="preserve"> ήταν εκείνης της εποχής</w:t>
      </w:r>
      <w:r>
        <w:rPr>
          <w:rFonts w:eastAsia="Times New Roman" w:cs="Times New Roman"/>
          <w:szCs w:val="24"/>
        </w:rPr>
        <w:t>,</w:t>
      </w:r>
      <w:r w:rsidRPr="00A51C76">
        <w:rPr>
          <w:rFonts w:eastAsia="Times New Roman" w:cs="Times New Roman"/>
          <w:szCs w:val="24"/>
        </w:rPr>
        <w:t xml:space="preserve"> </w:t>
      </w:r>
      <w:r>
        <w:rPr>
          <w:rFonts w:eastAsia="Times New Roman" w:cs="Times New Roman"/>
          <w:szCs w:val="24"/>
        </w:rPr>
        <w:t>όμως.</w:t>
      </w:r>
      <w:r w:rsidRPr="00A51C76">
        <w:rPr>
          <w:rFonts w:eastAsia="Times New Roman" w:cs="Times New Roman"/>
          <w:szCs w:val="24"/>
        </w:rPr>
        <w:t xml:space="preserve"> </w:t>
      </w:r>
    </w:p>
    <w:p w14:paraId="03B0F10C" w14:textId="77777777" w:rsidR="00E66FB6" w:rsidRDefault="00A447A4">
      <w:pPr>
        <w:spacing w:line="600" w:lineRule="auto"/>
        <w:ind w:firstLine="720"/>
        <w:jc w:val="both"/>
        <w:rPr>
          <w:rFonts w:eastAsia="Times New Roman" w:cs="Times New Roman"/>
          <w:szCs w:val="24"/>
        </w:rPr>
      </w:pPr>
      <w:r w:rsidRPr="00A51C76">
        <w:rPr>
          <w:rFonts w:eastAsia="Times New Roman" w:cs="Times New Roman"/>
          <w:szCs w:val="24"/>
        </w:rPr>
        <w:lastRenderedPageBreak/>
        <w:t>Τώρα εδώ έχουν έρθει όλα</w:t>
      </w:r>
      <w:r>
        <w:rPr>
          <w:rFonts w:eastAsia="Times New Roman" w:cs="Times New Roman"/>
          <w:szCs w:val="24"/>
        </w:rPr>
        <w:t>,</w:t>
      </w:r>
      <w:r w:rsidRPr="00A51C76">
        <w:rPr>
          <w:rFonts w:eastAsia="Times New Roman" w:cs="Times New Roman"/>
          <w:szCs w:val="24"/>
        </w:rPr>
        <w:t xml:space="preserve"> εδώ είναι γνωστά όλα</w:t>
      </w:r>
      <w:r>
        <w:rPr>
          <w:rFonts w:eastAsia="Times New Roman" w:cs="Times New Roman"/>
          <w:szCs w:val="24"/>
        </w:rPr>
        <w:t>.</w:t>
      </w:r>
      <w:r w:rsidRPr="00A51C76">
        <w:rPr>
          <w:rFonts w:eastAsia="Times New Roman" w:cs="Times New Roman"/>
          <w:szCs w:val="24"/>
        </w:rPr>
        <w:t xml:space="preserve"> Έχει γίνει κωδικοποίηση</w:t>
      </w:r>
      <w:r>
        <w:rPr>
          <w:rFonts w:eastAsia="Times New Roman" w:cs="Times New Roman"/>
          <w:szCs w:val="24"/>
        </w:rPr>
        <w:t>.</w:t>
      </w:r>
      <w:r w:rsidRPr="00A51C76">
        <w:rPr>
          <w:rFonts w:eastAsia="Times New Roman" w:cs="Times New Roman"/>
          <w:szCs w:val="24"/>
        </w:rPr>
        <w:t xml:space="preserve"> Όλα μαζί είναι σε έναν ενιαίο </w:t>
      </w:r>
      <w:r>
        <w:rPr>
          <w:rFonts w:eastAsia="Times New Roman" w:cs="Times New Roman"/>
          <w:szCs w:val="24"/>
        </w:rPr>
        <w:t>κ</w:t>
      </w:r>
      <w:r w:rsidRPr="00A51C76">
        <w:rPr>
          <w:rFonts w:eastAsia="Times New Roman" w:cs="Times New Roman"/>
          <w:szCs w:val="24"/>
        </w:rPr>
        <w:t>ανονισμό και αυτό</w:t>
      </w:r>
      <w:r>
        <w:rPr>
          <w:rFonts w:eastAsia="Times New Roman" w:cs="Times New Roman"/>
          <w:szCs w:val="24"/>
        </w:rPr>
        <w:t xml:space="preserve"> είναι κτή</w:t>
      </w:r>
      <w:r w:rsidRPr="00A51C76">
        <w:rPr>
          <w:rFonts w:eastAsia="Times New Roman" w:cs="Times New Roman"/>
          <w:szCs w:val="24"/>
        </w:rPr>
        <w:t>μα της Βουλής</w:t>
      </w:r>
      <w:r>
        <w:rPr>
          <w:rFonts w:eastAsia="Times New Roman" w:cs="Times New Roman"/>
          <w:szCs w:val="24"/>
        </w:rPr>
        <w:t>.</w:t>
      </w:r>
      <w:r w:rsidRPr="00A51C76">
        <w:rPr>
          <w:rFonts w:eastAsia="Times New Roman" w:cs="Times New Roman"/>
          <w:szCs w:val="24"/>
        </w:rPr>
        <w:t xml:space="preserve"> Είναι περιουσία όλων </w:t>
      </w:r>
      <w:r>
        <w:rPr>
          <w:rFonts w:eastAsia="Times New Roman" w:cs="Times New Roman"/>
          <w:szCs w:val="24"/>
        </w:rPr>
        <w:t>μας.</w:t>
      </w:r>
      <w:r w:rsidRPr="00A51C76">
        <w:rPr>
          <w:rFonts w:eastAsia="Times New Roman" w:cs="Times New Roman"/>
          <w:szCs w:val="24"/>
        </w:rPr>
        <w:t xml:space="preserve"> </w:t>
      </w:r>
    </w:p>
    <w:p w14:paraId="03B0F10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Εντάξει, θ</w:t>
      </w:r>
      <w:r w:rsidRPr="00A51C76">
        <w:rPr>
          <w:rFonts w:eastAsia="Times New Roman" w:cs="Times New Roman"/>
          <w:szCs w:val="24"/>
        </w:rPr>
        <w:t>α μπορούσα</w:t>
      </w:r>
      <w:r>
        <w:rPr>
          <w:rFonts w:eastAsia="Times New Roman" w:cs="Times New Roman"/>
          <w:szCs w:val="24"/>
        </w:rPr>
        <w:t>ν</w:t>
      </w:r>
      <w:r w:rsidRPr="00A51C76">
        <w:rPr>
          <w:rFonts w:eastAsia="Times New Roman" w:cs="Times New Roman"/>
          <w:szCs w:val="24"/>
        </w:rPr>
        <w:t xml:space="preserve"> να ήταν μικρότερ</w:t>
      </w:r>
      <w:r>
        <w:rPr>
          <w:rFonts w:eastAsia="Times New Roman" w:cs="Times New Roman"/>
          <w:szCs w:val="24"/>
        </w:rPr>
        <w:t>οι ή μεγαλύτεροί</w:t>
      </w:r>
      <w:r w:rsidRPr="00A51C76">
        <w:rPr>
          <w:rFonts w:eastAsia="Times New Roman" w:cs="Times New Roman"/>
          <w:szCs w:val="24"/>
        </w:rPr>
        <w:t xml:space="preserve"> αυτοί οι </w:t>
      </w:r>
      <w:r>
        <w:rPr>
          <w:rFonts w:eastAsia="Times New Roman" w:cs="Times New Roman"/>
          <w:szCs w:val="24"/>
        </w:rPr>
        <w:t>κ</w:t>
      </w:r>
      <w:r w:rsidRPr="00A51C76">
        <w:rPr>
          <w:rFonts w:eastAsia="Times New Roman" w:cs="Times New Roman"/>
          <w:szCs w:val="24"/>
        </w:rPr>
        <w:t xml:space="preserve">ανονισμοί </w:t>
      </w:r>
      <w:r>
        <w:rPr>
          <w:rFonts w:eastAsia="Times New Roman" w:cs="Times New Roman"/>
          <w:szCs w:val="24"/>
        </w:rPr>
        <w:t xml:space="preserve">και να μην ήταν τόσο περιπτωσιολογικοί. </w:t>
      </w:r>
      <w:r w:rsidRPr="00A51C76">
        <w:rPr>
          <w:rFonts w:eastAsia="Times New Roman" w:cs="Times New Roman"/>
          <w:szCs w:val="24"/>
        </w:rPr>
        <w:t>Αλλά το να υπάρ</w:t>
      </w:r>
      <w:r w:rsidRPr="00A51C76">
        <w:rPr>
          <w:rFonts w:eastAsia="Times New Roman" w:cs="Times New Roman"/>
          <w:szCs w:val="24"/>
        </w:rPr>
        <w:t>χει η πολιτική κατηγορία</w:t>
      </w:r>
      <w:r>
        <w:rPr>
          <w:rFonts w:eastAsia="Times New Roman" w:cs="Times New Roman"/>
          <w:szCs w:val="24"/>
        </w:rPr>
        <w:t xml:space="preserve"> –διότι</w:t>
      </w:r>
      <w:r w:rsidRPr="00A51C76">
        <w:rPr>
          <w:rFonts w:eastAsia="Times New Roman" w:cs="Times New Roman"/>
          <w:szCs w:val="24"/>
        </w:rPr>
        <w:t xml:space="preserve"> περί αυτού πρόκειται</w:t>
      </w:r>
      <w:r>
        <w:rPr>
          <w:rFonts w:eastAsia="Times New Roman" w:cs="Times New Roman"/>
          <w:szCs w:val="24"/>
        </w:rPr>
        <w:t xml:space="preserve">- </w:t>
      </w:r>
      <w:r w:rsidRPr="00A51C76">
        <w:rPr>
          <w:rFonts w:eastAsia="Times New Roman" w:cs="Times New Roman"/>
          <w:szCs w:val="24"/>
        </w:rPr>
        <w:t>ότι όλα αυτά γίνονται επειδή διορίζουν μετακλητούς</w:t>
      </w:r>
      <w:r>
        <w:rPr>
          <w:rFonts w:eastAsia="Times New Roman" w:cs="Times New Roman"/>
          <w:szCs w:val="24"/>
        </w:rPr>
        <w:t xml:space="preserve"> –πού είναι;-, επειδή</w:t>
      </w:r>
      <w:r w:rsidRPr="00A51C76">
        <w:rPr>
          <w:rFonts w:eastAsia="Times New Roman" w:cs="Times New Roman"/>
          <w:szCs w:val="24"/>
        </w:rPr>
        <w:t xml:space="preserve"> λειτουργούν έξω από τ</w:t>
      </w:r>
      <w:r>
        <w:rPr>
          <w:rFonts w:eastAsia="Times New Roman" w:cs="Times New Roman"/>
          <w:szCs w:val="24"/>
        </w:rPr>
        <w:t>ο</w:t>
      </w:r>
      <w:r w:rsidRPr="00A51C76">
        <w:rPr>
          <w:rFonts w:eastAsia="Times New Roman" w:cs="Times New Roman"/>
          <w:szCs w:val="24"/>
        </w:rPr>
        <w:t xml:space="preserve"> πλαίσι</w:t>
      </w:r>
      <w:r>
        <w:rPr>
          <w:rFonts w:eastAsia="Times New Roman" w:cs="Times New Roman"/>
          <w:szCs w:val="24"/>
        </w:rPr>
        <w:t>ο</w:t>
      </w:r>
      <w:r w:rsidRPr="00A51C76">
        <w:rPr>
          <w:rFonts w:eastAsia="Times New Roman" w:cs="Times New Roman"/>
          <w:szCs w:val="24"/>
        </w:rPr>
        <w:t xml:space="preserve"> τα δημοκρατικά και τα θεσμικά μέσα στη Βουλή και έξω</w:t>
      </w:r>
      <w:r>
        <w:rPr>
          <w:rFonts w:eastAsia="Times New Roman" w:cs="Times New Roman"/>
          <w:szCs w:val="24"/>
        </w:rPr>
        <w:t>, α</w:t>
      </w:r>
      <w:r w:rsidRPr="00A51C76">
        <w:rPr>
          <w:rFonts w:eastAsia="Times New Roman" w:cs="Times New Roman"/>
          <w:szCs w:val="24"/>
        </w:rPr>
        <w:t xml:space="preserve">πλώς για να δίνουμε τίτλους σε ιστοσελίδες </w:t>
      </w:r>
      <w:r w:rsidRPr="00A51C76">
        <w:rPr>
          <w:rFonts w:eastAsia="Times New Roman" w:cs="Times New Roman"/>
          <w:szCs w:val="24"/>
        </w:rPr>
        <w:t>και σε εφημερίδες</w:t>
      </w:r>
      <w:r>
        <w:rPr>
          <w:rFonts w:eastAsia="Times New Roman" w:cs="Times New Roman"/>
          <w:szCs w:val="24"/>
        </w:rPr>
        <w:t>,</w:t>
      </w:r>
      <w:r w:rsidRPr="00A51C76">
        <w:rPr>
          <w:rFonts w:eastAsia="Times New Roman" w:cs="Times New Roman"/>
          <w:szCs w:val="24"/>
        </w:rPr>
        <w:t xml:space="preserve"> είναι εξαιρετικά άδικο</w:t>
      </w:r>
      <w:r>
        <w:rPr>
          <w:rFonts w:eastAsia="Times New Roman" w:cs="Times New Roman"/>
          <w:szCs w:val="24"/>
        </w:rPr>
        <w:t>. Είναι</w:t>
      </w:r>
      <w:r w:rsidRPr="00A51C76">
        <w:rPr>
          <w:rFonts w:eastAsia="Times New Roman" w:cs="Times New Roman"/>
          <w:szCs w:val="24"/>
        </w:rPr>
        <w:t xml:space="preserve"> εξαιρετικά άδικο για όλους μας και δεν πρέπει το πολιτι</w:t>
      </w:r>
      <w:r>
        <w:rPr>
          <w:rFonts w:eastAsia="Times New Roman" w:cs="Times New Roman"/>
          <w:szCs w:val="24"/>
        </w:rPr>
        <w:t>κό σύστημα να αφήνουμε να βάλλεται σε μία πολύ ευαίσθητη στιγμή των</w:t>
      </w:r>
      <w:r w:rsidRPr="00A51C76">
        <w:rPr>
          <w:rFonts w:eastAsia="Times New Roman" w:cs="Times New Roman"/>
          <w:szCs w:val="24"/>
        </w:rPr>
        <w:t xml:space="preserve"> </w:t>
      </w:r>
      <w:proofErr w:type="spellStart"/>
      <w:r w:rsidRPr="00A51C76">
        <w:rPr>
          <w:rFonts w:eastAsia="Times New Roman" w:cs="Times New Roman"/>
          <w:szCs w:val="24"/>
        </w:rPr>
        <w:t>σχέσεών</w:t>
      </w:r>
      <w:proofErr w:type="spellEnd"/>
      <w:r w:rsidRPr="00A51C76">
        <w:rPr>
          <w:rFonts w:eastAsia="Times New Roman" w:cs="Times New Roman"/>
          <w:szCs w:val="24"/>
        </w:rPr>
        <w:t xml:space="preserve"> του με την κοινωνία.</w:t>
      </w:r>
    </w:p>
    <w:p w14:paraId="03B0F10E"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Ό,τι </w:t>
      </w:r>
      <w:r w:rsidRPr="00D011EC">
        <w:rPr>
          <w:rFonts w:eastAsia="Times New Roman"/>
          <w:color w:val="000000" w:themeColor="text1"/>
          <w:szCs w:val="24"/>
        </w:rPr>
        <w:t>πέρασε από το χέρι μας και ό</w:t>
      </w:r>
      <w:r>
        <w:rPr>
          <w:rFonts w:eastAsia="Times New Roman"/>
          <w:color w:val="000000" w:themeColor="text1"/>
          <w:szCs w:val="24"/>
        </w:rPr>
        <w:t>,</w:t>
      </w:r>
      <w:r w:rsidRPr="00D011EC">
        <w:rPr>
          <w:rFonts w:eastAsia="Times New Roman"/>
          <w:color w:val="000000" w:themeColor="text1"/>
          <w:szCs w:val="24"/>
        </w:rPr>
        <w:t>τι π</w:t>
      </w:r>
      <w:r>
        <w:rPr>
          <w:rFonts w:eastAsia="Times New Roman"/>
          <w:color w:val="000000" w:themeColor="text1"/>
          <w:szCs w:val="24"/>
        </w:rPr>
        <w:t>ερ</w:t>
      </w:r>
      <w:r w:rsidRPr="00D011EC">
        <w:rPr>
          <w:rFonts w:eastAsia="Times New Roman"/>
          <w:color w:val="000000" w:themeColor="text1"/>
          <w:szCs w:val="24"/>
        </w:rPr>
        <w:t xml:space="preserve">νάει </w:t>
      </w:r>
      <w:r>
        <w:rPr>
          <w:rFonts w:eastAsia="Times New Roman"/>
          <w:color w:val="000000" w:themeColor="text1"/>
          <w:szCs w:val="24"/>
        </w:rPr>
        <w:t xml:space="preserve">από </w:t>
      </w:r>
      <w:r w:rsidRPr="00D011EC">
        <w:rPr>
          <w:rFonts w:eastAsia="Times New Roman"/>
          <w:color w:val="000000" w:themeColor="text1"/>
          <w:szCs w:val="24"/>
        </w:rPr>
        <w:t>το χέρ</w:t>
      </w:r>
      <w:r w:rsidRPr="00D011EC">
        <w:rPr>
          <w:rFonts w:eastAsia="Times New Roman"/>
          <w:color w:val="000000" w:themeColor="text1"/>
          <w:szCs w:val="24"/>
        </w:rPr>
        <w:t>ι μας και ό</w:t>
      </w:r>
      <w:r>
        <w:rPr>
          <w:rFonts w:eastAsia="Times New Roman"/>
          <w:color w:val="000000" w:themeColor="text1"/>
          <w:szCs w:val="24"/>
        </w:rPr>
        <w:t>,</w:t>
      </w:r>
      <w:r w:rsidRPr="00D011EC">
        <w:rPr>
          <w:rFonts w:eastAsia="Times New Roman"/>
          <w:color w:val="000000" w:themeColor="text1"/>
          <w:szCs w:val="24"/>
        </w:rPr>
        <w:t>τι θα περνάει και στο μέλλον</w:t>
      </w:r>
      <w:r>
        <w:rPr>
          <w:rFonts w:eastAsia="Times New Roman"/>
          <w:color w:val="000000" w:themeColor="text1"/>
          <w:szCs w:val="24"/>
        </w:rPr>
        <w:t xml:space="preserve"> –</w:t>
      </w:r>
      <w:r w:rsidRPr="00D011EC">
        <w:rPr>
          <w:rFonts w:eastAsia="Times New Roman"/>
          <w:color w:val="000000" w:themeColor="text1"/>
          <w:szCs w:val="24"/>
        </w:rPr>
        <w:t xml:space="preserve">για να απαντήσω </w:t>
      </w:r>
      <w:r>
        <w:rPr>
          <w:rFonts w:eastAsia="Times New Roman"/>
          <w:color w:val="000000" w:themeColor="text1"/>
          <w:szCs w:val="24"/>
        </w:rPr>
        <w:t xml:space="preserve">και σ’ </w:t>
      </w:r>
      <w:r w:rsidRPr="00D011EC">
        <w:rPr>
          <w:rFonts w:eastAsia="Times New Roman"/>
          <w:color w:val="000000" w:themeColor="text1"/>
          <w:szCs w:val="24"/>
        </w:rPr>
        <w:t xml:space="preserve">αυτό σας </w:t>
      </w:r>
      <w:r>
        <w:rPr>
          <w:rFonts w:eastAsia="Times New Roman"/>
          <w:color w:val="000000" w:themeColor="text1"/>
          <w:szCs w:val="24"/>
        </w:rPr>
        <w:t xml:space="preserve">το ερώτημα ή τον υπαινιγμό- θα </w:t>
      </w:r>
      <w:r w:rsidRPr="00D011EC">
        <w:rPr>
          <w:rFonts w:eastAsia="Times New Roman"/>
          <w:color w:val="000000" w:themeColor="text1"/>
          <w:szCs w:val="24"/>
        </w:rPr>
        <w:t>είναι στ</w:t>
      </w:r>
      <w:r>
        <w:rPr>
          <w:rFonts w:eastAsia="Times New Roman"/>
          <w:color w:val="000000" w:themeColor="text1"/>
          <w:szCs w:val="24"/>
        </w:rPr>
        <w:t>ο</w:t>
      </w:r>
      <w:r w:rsidRPr="00D011EC">
        <w:rPr>
          <w:rFonts w:eastAsia="Times New Roman"/>
          <w:color w:val="000000" w:themeColor="text1"/>
          <w:szCs w:val="24"/>
        </w:rPr>
        <w:t xml:space="preserve"> πλαίσι</w:t>
      </w:r>
      <w:r>
        <w:rPr>
          <w:rFonts w:eastAsia="Times New Roman"/>
          <w:color w:val="000000" w:themeColor="text1"/>
          <w:szCs w:val="24"/>
        </w:rPr>
        <w:t>ο</w:t>
      </w:r>
      <w:r w:rsidRPr="00D011EC">
        <w:rPr>
          <w:rFonts w:eastAsia="Times New Roman"/>
          <w:color w:val="000000" w:themeColor="text1"/>
          <w:szCs w:val="24"/>
        </w:rPr>
        <w:t xml:space="preserve"> της θεσμικής κανονιστικής οργάνωσης</w:t>
      </w:r>
      <w:r>
        <w:rPr>
          <w:rFonts w:eastAsia="Times New Roman"/>
          <w:color w:val="000000" w:themeColor="text1"/>
          <w:szCs w:val="24"/>
        </w:rPr>
        <w:t>,</w:t>
      </w:r>
      <w:r w:rsidRPr="00D011EC">
        <w:rPr>
          <w:rFonts w:eastAsia="Times New Roman"/>
          <w:color w:val="000000" w:themeColor="text1"/>
          <w:szCs w:val="24"/>
        </w:rPr>
        <w:t xml:space="preserve"> με διαφάνεια</w:t>
      </w:r>
      <w:r>
        <w:rPr>
          <w:rFonts w:eastAsia="Times New Roman"/>
          <w:color w:val="000000" w:themeColor="text1"/>
          <w:szCs w:val="24"/>
        </w:rPr>
        <w:t xml:space="preserve"> και με ευρείες </w:t>
      </w:r>
      <w:r w:rsidRPr="00D011EC">
        <w:rPr>
          <w:rFonts w:eastAsia="Times New Roman"/>
          <w:color w:val="000000" w:themeColor="text1"/>
          <w:szCs w:val="24"/>
        </w:rPr>
        <w:t>συναινέσ</w:t>
      </w:r>
      <w:r>
        <w:rPr>
          <w:rFonts w:eastAsia="Times New Roman"/>
          <w:color w:val="000000" w:themeColor="text1"/>
          <w:szCs w:val="24"/>
        </w:rPr>
        <w:t>ει</w:t>
      </w:r>
      <w:r w:rsidRPr="00D011EC">
        <w:rPr>
          <w:rFonts w:eastAsia="Times New Roman"/>
          <w:color w:val="000000" w:themeColor="text1"/>
          <w:szCs w:val="24"/>
        </w:rPr>
        <w:t>ς</w:t>
      </w:r>
      <w:r>
        <w:rPr>
          <w:rFonts w:eastAsia="Times New Roman"/>
          <w:color w:val="000000" w:themeColor="text1"/>
          <w:szCs w:val="24"/>
        </w:rPr>
        <w:t>. Όλα όσα σ</w:t>
      </w:r>
      <w:r w:rsidRPr="00D011EC">
        <w:rPr>
          <w:rFonts w:eastAsia="Times New Roman"/>
          <w:color w:val="000000" w:themeColor="text1"/>
          <w:szCs w:val="24"/>
        </w:rPr>
        <w:t xml:space="preserve">ας είπα είναι με ευρύτατες συναινέσεις </w:t>
      </w:r>
      <w:r w:rsidRPr="00D011EC">
        <w:rPr>
          <w:rFonts w:eastAsia="Times New Roman"/>
          <w:color w:val="000000" w:themeColor="text1"/>
          <w:szCs w:val="24"/>
        </w:rPr>
        <w:lastRenderedPageBreak/>
        <w:t>διαμορφ</w:t>
      </w:r>
      <w:r w:rsidRPr="00D011EC">
        <w:rPr>
          <w:rFonts w:eastAsia="Times New Roman"/>
          <w:color w:val="000000" w:themeColor="text1"/>
          <w:szCs w:val="24"/>
        </w:rPr>
        <w:t>ωμένα</w:t>
      </w:r>
      <w:r>
        <w:rPr>
          <w:rFonts w:eastAsia="Times New Roman"/>
          <w:color w:val="000000" w:themeColor="text1"/>
          <w:szCs w:val="24"/>
        </w:rPr>
        <w:t>. Δ</w:t>
      </w:r>
      <w:r w:rsidRPr="00D011EC">
        <w:rPr>
          <w:rFonts w:eastAsia="Times New Roman"/>
          <w:color w:val="000000" w:themeColor="text1"/>
          <w:szCs w:val="24"/>
        </w:rPr>
        <w:t xml:space="preserve">εν είναι </w:t>
      </w:r>
      <w:r>
        <w:rPr>
          <w:rFonts w:eastAsia="Times New Roman"/>
          <w:color w:val="000000" w:themeColor="text1"/>
          <w:szCs w:val="24"/>
        </w:rPr>
        <w:t>ούτε ενός ανδρός αρχή ούτε κάποια</w:t>
      </w:r>
      <w:r w:rsidRPr="00D011EC">
        <w:rPr>
          <w:rFonts w:eastAsia="Times New Roman"/>
          <w:color w:val="000000" w:themeColor="text1"/>
          <w:szCs w:val="24"/>
        </w:rPr>
        <w:t>ς πλειοψηφίας</w:t>
      </w:r>
      <w:r>
        <w:rPr>
          <w:rFonts w:eastAsia="Times New Roman"/>
          <w:color w:val="000000" w:themeColor="text1"/>
          <w:szCs w:val="24"/>
        </w:rPr>
        <w:t>.</w:t>
      </w:r>
      <w:r w:rsidRPr="00D011EC">
        <w:rPr>
          <w:rFonts w:eastAsia="Times New Roman"/>
          <w:color w:val="000000" w:themeColor="text1"/>
          <w:szCs w:val="24"/>
        </w:rPr>
        <w:t xml:space="preserve"> Λυπάμαι πολύ αν δεν έχουν γίνει κατανοητά</w:t>
      </w:r>
      <w:r>
        <w:rPr>
          <w:rFonts w:eastAsia="Times New Roman"/>
          <w:color w:val="000000" w:themeColor="text1"/>
          <w:szCs w:val="24"/>
        </w:rPr>
        <w:t>.</w:t>
      </w:r>
    </w:p>
    <w:p w14:paraId="03B0F10F"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D011EC">
        <w:rPr>
          <w:rFonts w:eastAsia="Times New Roman"/>
          <w:color w:val="000000" w:themeColor="text1"/>
          <w:szCs w:val="24"/>
        </w:rPr>
        <w:t>αι αύριο</w:t>
      </w:r>
      <w:r>
        <w:rPr>
          <w:rFonts w:eastAsia="Times New Roman"/>
          <w:color w:val="000000" w:themeColor="text1"/>
          <w:szCs w:val="24"/>
        </w:rPr>
        <w:t>,</w:t>
      </w:r>
      <w:r w:rsidRPr="00D011EC">
        <w:rPr>
          <w:rFonts w:eastAsia="Times New Roman"/>
          <w:color w:val="000000" w:themeColor="text1"/>
          <w:szCs w:val="24"/>
        </w:rPr>
        <w:t xml:space="preserve"> επειδή είπατε και στο </w:t>
      </w:r>
      <w:r>
        <w:rPr>
          <w:rFonts w:eastAsia="Times New Roman"/>
          <w:color w:val="000000" w:themeColor="text1"/>
          <w:szCs w:val="24"/>
        </w:rPr>
        <w:t xml:space="preserve">ΔΣ, αγαπητέ </w:t>
      </w:r>
      <w:r w:rsidRPr="00D011EC">
        <w:rPr>
          <w:rFonts w:eastAsia="Times New Roman"/>
          <w:color w:val="000000" w:themeColor="text1"/>
          <w:szCs w:val="24"/>
        </w:rPr>
        <w:t>κύριε Λοβέρδο</w:t>
      </w:r>
      <w:r>
        <w:rPr>
          <w:rFonts w:eastAsia="Times New Roman"/>
          <w:color w:val="000000" w:themeColor="text1"/>
          <w:szCs w:val="24"/>
        </w:rPr>
        <w:t>,</w:t>
      </w:r>
      <w:r w:rsidRPr="00D011EC">
        <w:rPr>
          <w:rFonts w:eastAsia="Times New Roman"/>
          <w:color w:val="000000" w:themeColor="text1"/>
          <w:szCs w:val="24"/>
        </w:rPr>
        <w:t xml:space="preserve"> </w:t>
      </w:r>
      <w:r>
        <w:rPr>
          <w:rFonts w:eastAsia="Times New Roman"/>
          <w:color w:val="000000" w:themeColor="text1"/>
          <w:szCs w:val="24"/>
        </w:rPr>
        <w:t>τίποτα περισσότερο -</w:t>
      </w:r>
      <w:r w:rsidRPr="00D011EC">
        <w:rPr>
          <w:rFonts w:eastAsia="Times New Roman"/>
          <w:color w:val="000000" w:themeColor="text1"/>
          <w:szCs w:val="24"/>
        </w:rPr>
        <w:t>και το εν</w:t>
      </w:r>
      <w:r>
        <w:rPr>
          <w:rFonts w:eastAsia="Times New Roman"/>
          <w:color w:val="000000" w:themeColor="text1"/>
          <w:szCs w:val="24"/>
        </w:rPr>
        <w:t>νοώ-</w:t>
      </w:r>
      <w:r w:rsidRPr="00D011EC">
        <w:rPr>
          <w:rFonts w:eastAsia="Times New Roman"/>
          <w:color w:val="000000" w:themeColor="text1"/>
          <w:szCs w:val="24"/>
        </w:rPr>
        <w:t xml:space="preserve"> από αυτά τα οποία έχω ακούσει από τη συγκεκριμένη πλευ</w:t>
      </w:r>
      <w:r w:rsidRPr="00D011EC">
        <w:rPr>
          <w:rFonts w:eastAsia="Times New Roman"/>
          <w:color w:val="000000" w:themeColor="text1"/>
          <w:szCs w:val="24"/>
        </w:rPr>
        <w:t>ρά δημοσί</w:t>
      </w:r>
      <w:r>
        <w:rPr>
          <w:rFonts w:eastAsia="Times New Roman"/>
          <w:color w:val="000000" w:themeColor="text1"/>
          <w:szCs w:val="24"/>
        </w:rPr>
        <w:t>ως,</w:t>
      </w:r>
      <w:r w:rsidRPr="00D011EC">
        <w:rPr>
          <w:rFonts w:eastAsia="Times New Roman"/>
          <w:color w:val="000000" w:themeColor="text1"/>
          <w:szCs w:val="24"/>
        </w:rPr>
        <w:t xml:space="preserve"> με </w:t>
      </w:r>
      <w:r>
        <w:rPr>
          <w:rFonts w:eastAsia="Times New Roman"/>
          <w:color w:val="000000" w:themeColor="text1"/>
          <w:szCs w:val="24"/>
        </w:rPr>
        <w:t>αφορμή εκδηλώσεις με εντελώς ά</w:t>
      </w:r>
      <w:r w:rsidRPr="00D011EC">
        <w:rPr>
          <w:rFonts w:eastAsia="Times New Roman"/>
          <w:color w:val="000000" w:themeColor="text1"/>
          <w:szCs w:val="24"/>
        </w:rPr>
        <w:t>λλο περιεχόμενο ή με την αρθρογραφία που έχει υπάρξει</w:t>
      </w:r>
      <w:r>
        <w:rPr>
          <w:rFonts w:eastAsia="Times New Roman"/>
          <w:color w:val="000000" w:themeColor="text1"/>
          <w:szCs w:val="24"/>
        </w:rPr>
        <w:t>, δ</w:t>
      </w:r>
      <w:r w:rsidRPr="00D011EC">
        <w:rPr>
          <w:rFonts w:eastAsia="Times New Roman"/>
          <w:color w:val="000000" w:themeColor="text1"/>
          <w:szCs w:val="24"/>
        </w:rPr>
        <w:t>εν περιμένω να ακούσω</w:t>
      </w:r>
      <w:r>
        <w:rPr>
          <w:rFonts w:eastAsia="Times New Roman"/>
          <w:color w:val="000000" w:themeColor="text1"/>
          <w:szCs w:val="24"/>
        </w:rPr>
        <w:t xml:space="preserve">. Απλώς, </w:t>
      </w:r>
      <w:r w:rsidRPr="00D011EC">
        <w:rPr>
          <w:rFonts w:eastAsia="Times New Roman"/>
          <w:color w:val="000000" w:themeColor="text1"/>
          <w:szCs w:val="24"/>
        </w:rPr>
        <w:t>είναι άδικο</w:t>
      </w:r>
      <w:r>
        <w:rPr>
          <w:rFonts w:eastAsia="Times New Roman"/>
          <w:color w:val="000000" w:themeColor="text1"/>
          <w:szCs w:val="24"/>
        </w:rPr>
        <w:t xml:space="preserve">. Εγώ </w:t>
      </w:r>
      <w:r w:rsidRPr="00D011EC">
        <w:rPr>
          <w:rFonts w:eastAsia="Times New Roman"/>
          <w:color w:val="000000" w:themeColor="text1"/>
          <w:szCs w:val="24"/>
        </w:rPr>
        <w:t>αυτό λέω</w:t>
      </w:r>
      <w:r>
        <w:rPr>
          <w:rFonts w:eastAsia="Times New Roman"/>
          <w:color w:val="000000" w:themeColor="text1"/>
          <w:szCs w:val="24"/>
        </w:rPr>
        <w:t>. Ε</w:t>
      </w:r>
      <w:r w:rsidRPr="00D011EC">
        <w:rPr>
          <w:rFonts w:eastAsia="Times New Roman"/>
          <w:color w:val="000000" w:themeColor="text1"/>
          <w:szCs w:val="24"/>
        </w:rPr>
        <w:t>ίναι άδικο και σε κα</w:t>
      </w:r>
      <w:r>
        <w:rPr>
          <w:rFonts w:eastAsia="Times New Roman"/>
          <w:color w:val="000000" w:themeColor="text1"/>
          <w:szCs w:val="24"/>
        </w:rPr>
        <w:t>μμία περίπτωση δεν πρόκειται</w:t>
      </w:r>
      <w:r w:rsidRPr="00D011EC">
        <w:rPr>
          <w:rFonts w:eastAsia="Times New Roman"/>
          <w:color w:val="000000" w:themeColor="text1"/>
          <w:szCs w:val="24"/>
        </w:rPr>
        <w:t xml:space="preserve"> να το</w:t>
      </w:r>
      <w:r>
        <w:rPr>
          <w:rFonts w:eastAsia="Times New Roman"/>
          <w:color w:val="000000" w:themeColor="text1"/>
          <w:szCs w:val="24"/>
        </w:rPr>
        <w:t xml:space="preserve"> </w:t>
      </w:r>
      <w:proofErr w:type="spellStart"/>
      <w:r>
        <w:rPr>
          <w:rFonts w:eastAsia="Times New Roman"/>
          <w:color w:val="000000" w:themeColor="text1"/>
          <w:szCs w:val="24"/>
        </w:rPr>
        <w:t>α</w:t>
      </w:r>
      <w:r w:rsidRPr="00D011EC">
        <w:rPr>
          <w:rFonts w:eastAsia="Times New Roman"/>
          <w:color w:val="000000" w:themeColor="text1"/>
          <w:szCs w:val="24"/>
        </w:rPr>
        <w:t>ντ</w:t>
      </w:r>
      <w:r>
        <w:rPr>
          <w:rFonts w:eastAsia="Times New Roman"/>
          <w:color w:val="000000" w:themeColor="text1"/>
          <w:szCs w:val="24"/>
        </w:rPr>
        <w:t>ι</w:t>
      </w:r>
      <w:r w:rsidRPr="00D011EC">
        <w:rPr>
          <w:rFonts w:eastAsia="Times New Roman"/>
          <w:color w:val="000000" w:themeColor="text1"/>
          <w:szCs w:val="24"/>
        </w:rPr>
        <w:t>γυρίσω</w:t>
      </w:r>
      <w:proofErr w:type="spellEnd"/>
      <w:r w:rsidRPr="00D011EC">
        <w:rPr>
          <w:rFonts w:eastAsia="Times New Roman"/>
          <w:color w:val="000000" w:themeColor="text1"/>
          <w:szCs w:val="24"/>
        </w:rPr>
        <w:t xml:space="preserve"> ή να πάμε σε μ</w:t>
      </w:r>
      <w:r>
        <w:rPr>
          <w:rFonts w:eastAsia="Times New Roman"/>
          <w:color w:val="000000" w:themeColor="text1"/>
          <w:szCs w:val="24"/>
        </w:rPr>
        <w:t>ια τέτοια διένεξ</w:t>
      </w:r>
      <w:r>
        <w:rPr>
          <w:rFonts w:eastAsia="Times New Roman"/>
          <w:color w:val="000000" w:themeColor="text1"/>
          <w:szCs w:val="24"/>
        </w:rPr>
        <w:t>η.</w:t>
      </w:r>
    </w:p>
    <w:p w14:paraId="03B0F110"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Εσείς,</w:t>
      </w:r>
      <w:r w:rsidRPr="00D011EC">
        <w:rPr>
          <w:rFonts w:eastAsia="Times New Roman"/>
          <w:color w:val="000000" w:themeColor="text1"/>
          <w:szCs w:val="24"/>
        </w:rPr>
        <w:t xml:space="preserve"> </w:t>
      </w:r>
      <w:r>
        <w:rPr>
          <w:rFonts w:eastAsia="Times New Roman"/>
          <w:color w:val="000000" w:themeColor="text1"/>
          <w:szCs w:val="24"/>
        </w:rPr>
        <w:t xml:space="preserve">όμως ως </w:t>
      </w:r>
      <w:r>
        <w:rPr>
          <w:rFonts w:eastAsia="Times New Roman"/>
          <w:color w:val="000000" w:themeColor="text1"/>
          <w:szCs w:val="24"/>
        </w:rPr>
        <w:t>κ</w:t>
      </w:r>
      <w:r w:rsidRPr="00D011EC">
        <w:rPr>
          <w:rFonts w:eastAsia="Times New Roman"/>
          <w:color w:val="000000" w:themeColor="text1"/>
          <w:szCs w:val="24"/>
        </w:rPr>
        <w:t>όμμα</w:t>
      </w:r>
      <w:r>
        <w:rPr>
          <w:rFonts w:eastAsia="Times New Roman"/>
          <w:color w:val="000000" w:themeColor="text1"/>
          <w:szCs w:val="24"/>
        </w:rPr>
        <w:t xml:space="preserve"> </w:t>
      </w:r>
      <w:r w:rsidRPr="00D011EC">
        <w:rPr>
          <w:rFonts w:eastAsia="Times New Roman"/>
          <w:color w:val="000000" w:themeColor="text1"/>
          <w:szCs w:val="24"/>
        </w:rPr>
        <w:t>το</w:t>
      </w:r>
      <w:r>
        <w:rPr>
          <w:rFonts w:eastAsia="Times New Roman"/>
          <w:color w:val="000000" w:themeColor="text1"/>
          <w:szCs w:val="24"/>
        </w:rPr>
        <w:t xml:space="preserve"> οποίο </w:t>
      </w:r>
      <w:r w:rsidRPr="00D011EC">
        <w:rPr>
          <w:rFonts w:eastAsia="Times New Roman"/>
          <w:color w:val="000000" w:themeColor="text1"/>
          <w:szCs w:val="24"/>
        </w:rPr>
        <w:t>για</w:t>
      </w:r>
      <w:r>
        <w:rPr>
          <w:rFonts w:eastAsia="Times New Roman"/>
          <w:color w:val="000000" w:themeColor="text1"/>
          <w:szCs w:val="24"/>
        </w:rPr>
        <w:t xml:space="preserve"> τα περισσότερα χρόνια μετά τη Μεταπολίτευση είχατε και </w:t>
      </w:r>
      <w:r w:rsidRPr="00D011EC">
        <w:rPr>
          <w:rFonts w:eastAsia="Times New Roman"/>
          <w:color w:val="000000" w:themeColor="text1"/>
          <w:szCs w:val="24"/>
        </w:rPr>
        <w:t xml:space="preserve">το τιμόνι της χώρας στα χέρια </w:t>
      </w:r>
      <w:r>
        <w:rPr>
          <w:rFonts w:eastAsia="Times New Roman"/>
          <w:color w:val="000000" w:themeColor="text1"/>
          <w:szCs w:val="24"/>
        </w:rPr>
        <w:t>σας,</w:t>
      </w:r>
      <w:r w:rsidRPr="00D011EC">
        <w:rPr>
          <w:rFonts w:eastAsia="Times New Roman"/>
          <w:color w:val="000000" w:themeColor="text1"/>
          <w:szCs w:val="24"/>
        </w:rPr>
        <w:t xml:space="preserve"> πρέπει με ένα</w:t>
      </w:r>
      <w:r>
        <w:rPr>
          <w:rFonts w:eastAsia="Times New Roman"/>
          <w:color w:val="000000" w:themeColor="text1"/>
          <w:szCs w:val="24"/>
        </w:rPr>
        <w:t>ν</w:t>
      </w:r>
      <w:r w:rsidRPr="00D011EC">
        <w:rPr>
          <w:rFonts w:eastAsia="Times New Roman"/>
          <w:color w:val="000000" w:themeColor="text1"/>
          <w:szCs w:val="24"/>
        </w:rPr>
        <w:t xml:space="preserve"> τρόπο </w:t>
      </w:r>
      <w:r>
        <w:rPr>
          <w:rFonts w:eastAsia="Times New Roman"/>
          <w:color w:val="000000" w:themeColor="text1"/>
          <w:szCs w:val="24"/>
        </w:rPr>
        <w:t>-</w:t>
      </w:r>
      <w:r w:rsidRPr="00D011EC">
        <w:rPr>
          <w:rFonts w:eastAsia="Times New Roman"/>
          <w:color w:val="000000" w:themeColor="text1"/>
          <w:szCs w:val="24"/>
        </w:rPr>
        <w:t>επιτρέψτε μου να πω</w:t>
      </w:r>
      <w:r>
        <w:rPr>
          <w:rFonts w:eastAsia="Times New Roman"/>
          <w:color w:val="000000" w:themeColor="text1"/>
          <w:szCs w:val="24"/>
        </w:rPr>
        <w:t>,</w:t>
      </w:r>
      <w:r w:rsidRPr="00D011EC">
        <w:rPr>
          <w:rFonts w:eastAsia="Times New Roman"/>
          <w:color w:val="000000" w:themeColor="text1"/>
          <w:szCs w:val="24"/>
        </w:rPr>
        <w:t xml:space="preserve"> δεν είναι υπόδειξ</w:t>
      </w:r>
      <w:r>
        <w:rPr>
          <w:rFonts w:eastAsia="Times New Roman"/>
          <w:color w:val="000000" w:themeColor="text1"/>
          <w:szCs w:val="24"/>
        </w:rPr>
        <w:t xml:space="preserve">η- </w:t>
      </w:r>
      <w:r w:rsidRPr="00D011EC">
        <w:rPr>
          <w:rFonts w:eastAsia="Times New Roman"/>
          <w:color w:val="000000" w:themeColor="text1"/>
          <w:szCs w:val="24"/>
        </w:rPr>
        <w:t>αυθεντικό</w:t>
      </w:r>
      <w:r>
        <w:rPr>
          <w:rFonts w:eastAsia="Times New Roman"/>
          <w:color w:val="000000" w:themeColor="text1"/>
          <w:szCs w:val="24"/>
        </w:rPr>
        <w:t>,</w:t>
      </w:r>
      <w:r w:rsidRPr="00D011EC">
        <w:rPr>
          <w:rFonts w:eastAsia="Times New Roman"/>
          <w:color w:val="000000" w:themeColor="text1"/>
          <w:szCs w:val="24"/>
        </w:rPr>
        <w:t xml:space="preserve"> αμερόληπτο και με όλα τα στοιχεία να αποτιμάτ</w:t>
      </w:r>
      <w:r>
        <w:rPr>
          <w:rFonts w:eastAsia="Times New Roman"/>
          <w:color w:val="000000" w:themeColor="text1"/>
          <w:szCs w:val="24"/>
        </w:rPr>
        <w:t>ε</w:t>
      </w:r>
      <w:r w:rsidRPr="00D011EC">
        <w:rPr>
          <w:rFonts w:eastAsia="Times New Roman"/>
          <w:color w:val="000000" w:themeColor="text1"/>
          <w:szCs w:val="24"/>
        </w:rPr>
        <w:t xml:space="preserve"> κάθε φορά το έργο όλων </w:t>
      </w:r>
      <w:r>
        <w:rPr>
          <w:rFonts w:eastAsia="Times New Roman"/>
          <w:color w:val="000000" w:themeColor="text1"/>
          <w:szCs w:val="24"/>
        </w:rPr>
        <w:t xml:space="preserve">μας, διότι είμαστε με μια έννοια </w:t>
      </w:r>
      <w:r w:rsidRPr="00D011EC">
        <w:rPr>
          <w:rFonts w:eastAsia="Times New Roman"/>
          <w:color w:val="000000" w:themeColor="text1"/>
          <w:szCs w:val="24"/>
        </w:rPr>
        <w:t xml:space="preserve">στο ίδιο καράβι που </w:t>
      </w:r>
      <w:r>
        <w:rPr>
          <w:rFonts w:eastAsia="Times New Roman"/>
          <w:color w:val="000000" w:themeColor="text1"/>
          <w:szCs w:val="24"/>
        </w:rPr>
        <w:t xml:space="preserve">έχει </w:t>
      </w:r>
      <w:r w:rsidRPr="00D011EC">
        <w:rPr>
          <w:rFonts w:eastAsia="Times New Roman"/>
          <w:color w:val="000000" w:themeColor="text1"/>
          <w:szCs w:val="24"/>
        </w:rPr>
        <w:t xml:space="preserve">σχέση με τον Κοινοβουλευτισμό και τη </w:t>
      </w:r>
      <w:r>
        <w:rPr>
          <w:rFonts w:eastAsia="Times New Roman"/>
          <w:color w:val="000000" w:themeColor="text1"/>
          <w:szCs w:val="24"/>
        </w:rPr>
        <w:t>δ</w:t>
      </w:r>
      <w:r w:rsidRPr="00D011EC">
        <w:rPr>
          <w:rFonts w:eastAsia="Times New Roman"/>
          <w:color w:val="000000" w:themeColor="text1"/>
          <w:szCs w:val="24"/>
        </w:rPr>
        <w:t>ημοκρατία</w:t>
      </w:r>
      <w:r>
        <w:rPr>
          <w:rFonts w:eastAsia="Times New Roman"/>
          <w:color w:val="000000" w:themeColor="text1"/>
          <w:szCs w:val="24"/>
        </w:rPr>
        <w:t>.</w:t>
      </w:r>
    </w:p>
    <w:p w14:paraId="03B0F111" w14:textId="77777777" w:rsidR="00E66FB6" w:rsidRDefault="00A447A4">
      <w:pPr>
        <w:spacing w:line="600" w:lineRule="auto"/>
        <w:ind w:firstLine="720"/>
        <w:jc w:val="both"/>
        <w:rPr>
          <w:rFonts w:eastAsia="Times New Roman"/>
          <w:color w:val="000000" w:themeColor="text1"/>
          <w:szCs w:val="24"/>
        </w:rPr>
      </w:pPr>
      <w:r w:rsidRPr="00D011EC">
        <w:rPr>
          <w:rFonts w:eastAsia="Times New Roman"/>
          <w:color w:val="000000" w:themeColor="text1"/>
          <w:szCs w:val="24"/>
        </w:rPr>
        <w:t>Ευχαριστώ</w:t>
      </w:r>
      <w:r>
        <w:rPr>
          <w:rFonts w:eastAsia="Times New Roman"/>
          <w:color w:val="000000" w:themeColor="text1"/>
          <w:szCs w:val="24"/>
        </w:rPr>
        <w:t>.</w:t>
      </w:r>
    </w:p>
    <w:p w14:paraId="03B0F112" w14:textId="77777777" w:rsidR="00E66FB6" w:rsidRDefault="00A447A4">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03B0F113" w14:textId="77777777" w:rsidR="00E66FB6" w:rsidRDefault="00A447A4">
      <w:pPr>
        <w:spacing w:line="600" w:lineRule="auto"/>
        <w:ind w:firstLine="720"/>
        <w:jc w:val="both"/>
        <w:rPr>
          <w:rFonts w:eastAsia="Times New Roman" w:cs="Times New Roman"/>
          <w:szCs w:val="24"/>
        </w:rPr>
      </w:pPr>
      <w:r w:rsidRPr="00F13FA2">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Κυρίες και κύριοι συνάδελφ</w:t>
      </w:r>
      <w:r>
        <w:rPr>
          <w:rFonts w:eastAsia="Times New Roman" w:cs="Times New Roman"/>
          <w:szCs w:val="24"/>
        </w:rPr>
        <w:t xml:space="preserve">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 ενημερώθηκαν για την ιστορία του κτηρίου και τον τρόπο οργάνωσης και λε</w:t>
      </w:r>
      <w:r>
        <w:rPr>
          <w:rFonts w:eastAsia="Times New Roman" w:cs="Times New Roman"/>
          <w:szCs w:val="24"/>
        </w:rPr>
        <w:t xml:space="preserve">ιτουργίας της Βουλής, δεκαέξι μέλη από τον Πολιτιστικό </w:t>
      </w:r>
      <w:proofErr w:type="spellStart"/>
      <w:r>
        <w:rPr>
          <w:rFonts w:eastAsia="Times New Roman" w:cs="Times New Roman"/>
          <w:szCs w:val="24"/>
        </w:rPr>
        <w:t>Φιλοπεριβαλλοντικό</w:t>
      </w:r>
      <w:proofErr w:type="spellEnd"/>
      <w:r>
        <w:rPr>
          <w:rFonts w:eastAsia="Times New Roman" w:cs="Times New Roman"/>
          <w:szCs w:val="24"/>
        </w:rPr>
        <w:t xml:space="preserve"> Σύνδεσμο </w:t>
      </w:r>
      <w:proofErr w:type="spellStart"/>
      <w:r>
        <w:rPr>
          <w:rFonts w:eastAsia="Times New Roman" w:cs="Times New Roman"/>
          <w:szCs w:val="24"/>
        </w:rPr>
        <w:t>Ρισιανών</w:t>
      </w:r>
      <w:proofErr w:type="spellEnd"/>
      <w:r>
        <w:rPr>
          <w:rFonts w:eastAsia="Times New Roman" w:cs="Times New Roman"/>
          <w:szCs w:val="24"/>
        </w:rPr>
        <w:t xml:space="preserve"> «Η ΑΣΤΕΡΙΣ».</w:t>
      </w:r>
    </w:p>
    <w:p w14:paraId="03B0F11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 Η Βουλή το</w:t>
      </w:r>
      <w:r>
        <w:rPr>
          <w:rFonts w:eastAsia="Times New Roman" w:cs="Times New Roman"/>
          <w:szCs w:val="24"/>
        </w:rPr>
        <w:t>ύ</w:t>
      </w:r>
      <w:r>
        <w:rPr>
          <w:rFonts w:eastAsia="Times New Roman" w:cs="Times New Roman"/>
          <w:szCs w:val="24"/>
        </w:rPr>
        <w:t>ς καλωσορίζει.</w:t>
      </w:r>
    </w:p>
    <w:p w14:paraId="03B0F115" w14:textId="77777777" w:rsidR="00E66FB6" w:rsidRDefault="00A447A4">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03B0F116" w14:textId="77777777" w:rsidR="00E66FB6" w:rsidRDefault="00A447A4">
      <w:pPr>
        <w:spacing w:line="600" w:lineRule="auto"/>
        <w:ind w:firstLine="720"/>
        <w:jc w:val="both"/>
        <w:rPr>
          <w:rFonts w:eastAsia="Times New Roman"/>
          <w:color w:val="000000" w:themeColor="text1"/>
          <w:szCs w:val="24"/>
        </w:rPr>
      </w:pPr>
      <w:r w:rsidRPr="00C37DEF">
        <w:rPr>
          <w:rFonts w:eastAsia="Times New Roman"/>
          <w:b/>
          <w:color w:val="000000" w:themeColor="text1"/>
          <w:szCs w:val="24"/>
        </w:rPr>
        <w:t>ΜΑΡΙΟΣ ΓΕΩΡΓΙΑΔΗΣ (Θ΄ Αντιπρόεδρος της Βουλής):</w:t>
      </w:r>
      <w:r>
        <w:rPr>
          <w:rFonts w:eastAsia="Times New Roman"/>
          <w:color w:val="000000" w:themeColor="text1"/>
          <w:szCs w:val="24"/>
        </w:rPr>
        <w:t xml:space="preserve"> Κυρία Πρόεδρε, θα μπορούσα</w:t>
      </w:r>
      <w:r>
        <w:rPr>
          <w:rFonts w:eastAsia="Times New Roman"/>
          <w:color w:val="000000" w:themeColor="text1"/>
          <w:szCs w:val="24"/>
        </w:rPr>
        <w:t xml:space="preserve"> να έχω τον λόγο;</w:t>
      </w:r>
    </w:p>
    <w:p w14:paraId="03B0F117" w14:textId="77777777" w:rsidR="00E66FB6" w:rsidRDefault="00A447A4">
      <w:pPr>
        <w:spacing w:line="600" w:lineRule="auto"/>
        <w:ind w:firstLine="720"/>
        <w:jc w:val="both"/>
        <w:rPr>
          <w:rFonts w:eastAsia="Times New Roman"/>
          <w:color w:val="000000" w:themeColor="text1"/>
          <w:szCs w:val="24"/>
        </w:rPr>
      </w:pPr>
      <w:r w:rsidRPr="00F13FA2">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Τι θέλετε, κύριε Γεωργιάδη;</w:t>
      </w:r>
      <w:r w:rsidRPr="00C37DEF">
        <w:rPr>
          <w:rFonts w:eastAsia="Times New Roman"/>
          <w:color w:val="000000" w:themeColor="text1"/>
          <w:szCs w:val="24"/>
        </w:rPr>
        <w:t xml:space="preserve"> </w:t>
      </w:r>
      <w:r>
        <w:rPr>
          <w:rFonts w:eastAsia="Times New Roman"/>
          <w:color w:val="000000" w:themeColor="text1"/>
          <w:szCs w:val="24"/>
        </w:rPr>
        <w:t>Θέλετε να απαντήσετε στον κύριο Πρόεδρο;</w:t>
      </w:r>
    </w:p>
    <w:p w14:paraId="03B0F118" w14:textId="77777777" w:rsidR="00E66FB6" w:rsidRDefault="00A447A4">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ΜΑΡΙΟΣ ΓΕΩΡΓΙΑΔΗΣ (Θ΄ Αντιπρόεδρος της Βουλής): </w:t>
      </w:r>
      <w:r w:rsidRPr="00F13FA2">
        <w:rPr>
          <w:rFonts w:eastAsia="Times New Roman"/>
          <w:color w:val="000000" w:themeColor="text1"/>
          <w:szCs w:val="24"/>
        </w:rPr>
        <w:t>Μια διευκρίνιση θέλω να κ</w:t>
      </w:r>
      <w:r>
        <w:rPr>
          <w:rFonts w:eastAsia="Times New Roman"/>
          <w:color w:val="000000" w:themeColor="text1"/>
          <w:szCs w:val="24"/>
        </w:rPr>
        <w:t>άνω.</w:t>
      </w:r>
    </w:p>
    <w:p w14:paraId="03B0F119" w14:textId="77777777" w:rsidR="00E66FB6" w:rsidRDefault="00A447A4">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 xml:space="preserve">ΠΡΟΕΔΡΕΥΟΥΣΑ (Αναστασία Χριστοδουλοπούλου): </w:t>
      </w:r>
      <w:r>
        <w:rPr>
          <w:rFonts w:eastAsia="Times New Roman"/>
          <w:color w:val="000000" w:themeColor="text1"/>
          <w:szCs w:val="24"/>
        </w:rPr>
        <w:t xml:space="preserve">Παρακαλώ, έχετε τον λόγο, αλλά σύντομα, γιατί έχουμε </w:t>
      </w:r>
      <w:r w:rsidRPr="00D011EC">
        <w:rPr>
          <w:rFonts w:eastAsia="Times New Roman"/>
          <w:color w:val="000000" w:themeColor="text1"/>
          <w:szCs w:val="24"/>
        </w:rPr>
        <w:t>βγει εντελώς εκτός προγράμματος</w:t>
      </w:r>
      <w:r>
        <w:rPr>
          <w:rFonts w:eastAsia="Times New Roman"/>
          <w:color w:val="000000" w:themeColor="text1"/>
          <w:szCs w:val="24"/>
        </w:rPr>
        <w:t>. Δύο</w:t>
      </w:r>
      <w:r w:rsidRPr="00D011EC">
        <w:rPr>
          <w:rFonts w:eastAsia="Times New Roman"/>
          <w:color w:val="000000" w:themeColor="text1"/>
          <w:szCs w:val="24"/>
        </w:rPr>
        <w:t xml:space="preserve"> ώρες </w:t>
      </w:r>
      <w:r>
        <w:rPr>
          <w:rFonts w:eastAsia="Times New Roman"/>
          <w:color w:val="000000" w:themeColor="text1"/>
          <w:szCs w:val="24"/>
        </w:rPr>
        <w:t xml:space="preserve">έχουμε χρειαστεί </w:t>
      </w:r>
      <w:r w:rsidRPr="00D011EC">
        <w:rPr>
          <w:rFonts w:eastAsia="Times New Roman"/>
          <w:color w:val="000000" w:themeColor="text1"/>
          <w:szCs w:val="24"/>
        </w:rPr>
        <w:t xml:space="preserve">για τέτοιο </w:t>
      </w:r>
      <w:r>
        <w:rPr>
          <w:rFonts w:eastAsia="Times New Roman"/>
          <w:color w:val="000000" w:themeColor="text1"/>
          <w:szCs w:val="24"/>
        </w:rPr>
        <w:t>ζήτημα</w:t>
      </w:r>
      <w:r>
        <w:rPr>
          <w:rFonts w:eastAsia="Times New Roman"/>
          <w:color w:val="000000" w:themeColor="text1"/>
          <w:szCs w:val="24"/>
        </w:rPr>
        <w:t>!</w:t>
      </w:r>
    </w:p>
    <w:p w14:paraId="03B0F11A" w14:textId="77777777" w:rsidR="00E66FB6" w:rsidRDefault="00A447A4">
      <w:pPr>
        <w:spacing w:line="600" w:lineRule="auto"/>
        <w:ind w:firstLine="720"/>
        <w:jc w:val="both"/>
        <w:rPr>
          <w:rFonts w:eastAsia="Times New Roman"/>
          <w:color w:val="000000" w:themeColor="text1"/>
          <w:szCs w:val="24"/>
        </w:rPr>
      </w:pPr>
      <w:r>
        <w:rPr>
          <w:rFonts w:eastAsia="Times New Roman"/>
          <w:b/>
          <w:color w:val="000000" w:themeColor="text1"/>
          <w:szCs w:val="24"/>
        </w:rPr>
        <w:t>ΜΑΡΙΟΣ ΓΕΩΡΓΙΑΔΗΣ (Θ΄ Αντιπρόεδρος της Βουλής):</w:t>
      </w:r>
      <w:r>
        <w:rPr>
          <w:rFonts w:eastAsia="Times New Roman"/>
          <w:color w:val="000000" w:themeColor="text1"/>
          <w:szCs w:val="24"/>
        </w:rPr>
        <w:t xml:space="preserve"> Τριάντα δευτερόλεπτα θα χρειαστώ, κυρία Πρόεδρε,.</w:t>
      </w:r>
    </w:p>
    <w:p w14:paraId="03B0F11B"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D011EC">
        <w:rPr>
          <w:rFonts w:eastAsia="Times New Roman"/>
          <w:color w:val="000000" w:themeColor="text1"/>
          <w:szCs w:val="24"/>
        </w:rPr>
        <w:t>πειδή είναι δημόσια συνεδρ</w:t>
      </w:r>
      <w:r w:rsidRPr="00D011EC">
        <w:rPr>
          <w:rFonts w:eastAsia="Times New Roman"/>
          <w:color w:val="000000" w:themeColor="text1"/>
          <w:szCs w:val="24"/>
        </w:rPr>
        <w:t>ίαση και δεν θα ήθελα να αφήν</w:t>
      </w:r>
      <w:r>
        <w:rPr>
          <w:rFonts w:eastAsia="Times New Roman"/>
          <w:color w:val="000000" w:themeColor="text1"/>
          <w:szCs w:val="24"/>
        </w:rPr>
        <w:t>ονται</w:t>
      </w:r>
      <w:r w:rsidRPr="00D011EC">
        <w:rPr>
          <w:rFonts w:eastAsia="Times New Roman"/>
          <w:color w:val="000000" w:themeColor="text1"/>
          <w:szCs w:val="24"/>
        </w:rPr>
        <w:t xml:space="preserve"> ούτε υπαιν</w:t>
      </w:r>
      <w:r>
        <w:rPr>
          <w:rFonts w:eastAsia="Times New Roman"/>
          <w:color w:val="000000" w:themeColor="text1"/>
          <w:szCs w:val="24"/>
        </w:rPr>
        <w:t>ιγμοί ούτε το οτιδήποτε και επειδή α</w:t>
      </w:r>
      <w:r w:rsidRPr="00D011EC">
        <w:rPr>
          <w:rFonts w:eastAsia="Times New Roman"/>
          <w:color w:val="000000" w:themeColor="text1"/>
          <w:szCs w:val="24"/>
        </w:rPr>
        <w:t>ναφέρθηκε ο Πρόεδ</w:t>
      </w:r>
      <w:r>
        <w:rPr>
          <w:rFonts w:eastAsia="Times New Roman"/>
          <w:color w:val="000000" w:themeColor="text1"/>
          <w:szCs w:val="24"/>
        </w:rPr>
        <w:t>ρος και σε μένα ό</w:t>
      </w:r>
      <w:r w:rsidRPr="00D011EC">
        <w:rPr>
          <w:rFonts w:eastAsia="Times New Roman"/>
          <w:color w:val="000000" w:themeColor="text1"/>
          <w:szCs w:val="24"/>
        </w:rPr>
        <w:t xml:space="preserve">σον αφορά τις προσλήψεις που είπαμε για τις </w:t>
      </w:r>
      <w:r>
        <w:rPr>
          <w:rFonts w:eastAsia="Times New Roman"/>
          <w:color w:val="000000" w:themeColor="text1"/>
          <w:szCs w:val="24"/>
        </w:rPr>
        <w:t>πενήντα πέντε</w:t>
      </w:r>
      <w:r w:rsidRPr="00D011EC">
        <w:rPr>
          <w:rFonts w:eastAsia="Times New Roman"/>
          <w:color w:val="000000" w:themeColor="text1"/>
          <w:szCs w:val="24"/>
        </w:rPr>
        <w:t xml:space="preserve"> θέσεις</w:t>
      </w:r>
      <w:r>
        <w:rPr>
          <w:rFonts w:eastAsia="Times New Roman"/>
          <w:color w:val="000000" w:themeColor="text1"/>
          <w:szCs w:val="24"/>
        </w:rPr>
        <w:t>,</w:t>
      </w:r>
      <w:r w:rsidRPr="00D011EC">
        <w:rPr>
          <w:rFonts w:eastAsia="Times New Roman"/>
          <w:color w:val="000000" w:themeColor="text1"/>
          <w:szCs w:val="24"/>
        </w:rPr>
        <w:t xml:space="preserve"> σαφέστατα συμφωνο</w:t>
      </w:r>
      <w:r>
        <w:rPr>
          <w:rFonts w:eastAsia="Times New Roman"/>
          <w:color w:val="000000" w:themeColor="text1"/>
          <w:szCs w:val="24"/>
        </w:rPr>
        <w:t>ύ</w:t>
      </w:r>
      <w:r w:rsidRPr="00D011EC">
        <w:rPr>
          <w:rFonts w:eastAsia="Times New Roman"/>
          <w:color w:val="000000" w:themeColor="text1"/>
          <w:szCs w:val="24"/>
        </w:rPr>
        <w:t>με με οποιοδήποτε οργανόγραμμα</w:t>
      </w:r>
      <w:r>
        <w:rPr>
          <w:rFonts w:eastAsia="Times New Roman"/>
          <w:color w:val="000000" w:themeColor="text1"/>
          <w:szCs w:val="24"/>
        </w:rPr>
        <w:t>. Δ</w:t>
      </w:r>
      <w:r w:rsidRPr="00D011EC">
        <w:rPr>
          <w:rFonts w:eastAsia="Times New Roman"/>
          <w:color w:val="000000" w:themeColor="text1"/>
          <w:szCs w:val="24"/>
        </w:rPr>
        <w:t>εν το συζητάμε</w:t>
      </w:r>
      <w:r>
        <w:rPr>
          <w:rFonts w:eastAsia="Times New Roman"/>
          <w:color w:val="000000" w:themeColor="text1"/>
          <w:szCs w:val="24"/>
        </w:rPr>
        <w:t>. Ε</w:t>
      </w:r>
      <w:r w:rsidRPr="00D011EC">
        <w:rPr>
          <w:rFonts w:eastAsia="Times New Roman"/>
          <w:color w:val="000000" w:themeColor="text1"/>
          <w:szCs w:val="24"/>
        </w:rPr>
        <w:t>ίναι κα</w:t>
      </w:r>
      <w:r w:rsidRPr="00D011EC">
        <w:rPr>
          <w:rFonts w:eastAsia="Times New Roman"/>
          <w:color w:val="000000" w:themeColor="text1"/>
          <w:szCs w:val="24"/>
        </w:rPr>
        <w:t>λό να μπαίνουν οργανογράμματα</w:t>
      </w:r>
      <w:r>
        <w:rPr>
          <w:rFonts w:eastAsia="Times New Roman"/>
          <w:color w:val="000000" w:themeColor="text1"/>
          <w:szCs w:val="24"/>
        </w:rPr>
        <w:t>.</w:t>
      </w:r>
    </w:p>
    <w:p w14:paraId="03B0F11C"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D011EC">
        <w:rPr>
          <w:rFonts w:eastAsia="Times New Roman"/>
          <w:color w:val="000000" w:themeColor="text1"/>
          <w:szCs w:val="24"/>
        </w:rPr>
        <w:t>φόσον</w:t>
      </w:r>
      <w:r>
        <w:rPr>
          <w:rFonts w:eastAsia="Times New Roman"/>
          <w:color w:val="000000" w:themeColor="text1"/>
          <w:szCs w:val="24"/>
        </w:rPr>
        <w:t>,</w:t>
      </w:r>
      <w:r w:rsidRPr="00D011EC">
        <w:rPr>
          <w:rFonts w:eastAsia="Times New Roman"/>
          <w:color w:val="000000" w:themeColor="text1"/>
          <w:szCs w:val="24"/>
        </w:rPr>
        <w:t xml:space="preserve"> όμως</w:t>
      </w:r>
      <w:r>
        <w:rPr>
          <w:rFonts w:eastAsia="Times New Roman"/>
          <w:color w:val="000000" w:themeColor="text1"/>
          <w:szCs w:val="24"/>
        </w:rPr>
        <w:t xml:space="preserve">, </w:t>
      </w:r>
      <w:r w:rsidRPr="00D011EC">
        <w:rPr>
          <w:rFonts w:eastAsia="Times New Roman"/>
          <w:color w:val="000000" w:themeColor="text1"/>
          <w:szCs w:val="24"/>
        </w:rPr>
        <w:t>αναφέρε</w:t>
      </w:r>
      <w:r>
        <w:rPr>
          <w:rFonts w:eastAsia="Times New Roman"/>
          <w:color w:val="000000" w:themeColor="text1"/>
          <w:szCs w:val="24"/>
        </w:rPr>
        <w:t xml:space="preserve">στε </w:t>
      </w:r>
      <w:r w:rsidRPr="00D011EC">
        <w:rPr>
          <w:rFonts w:eastAsia="Times New Roman"/>
          <w:color w:val="000000" w:themeColor="text1"/>
          <w:szCs w:val="24"/>
        </w:rPr>
        <w:t>μόνο σ</w:t>
      </w:r>
      <w:r>
        <w:rPr>
          <w:rFonts w:eastAsia="Times New Roman"/>
          <w:color w:val="000000" w:themeColor="text1"/>
          <w:szCs w:val="24"/>
        </w:rPr>
        <w:t>ε</w:t>
      </w:r>
      <w:r w:rsidRPr="00D011EC">
        <w:rPr>
          <w:rFonts w:eastAsia="Times New Roman"/>
          <w:color w:val="000000" w:themeColor="text1"/>
          <w:szCs w:val="24"/>
        </w:rPr>
        <w:t xml:space="preserve"> οργανόγραμμα και όχι σε νέες προσλήψεις</w:t>
      </w:r>
      <w:r>
        <w:rPr>
          <w:rFonts w:eastAsia="Times New Roman"/>
          <w:color w:val="000000" w:themeColor="text1"/>
          <w:szCs w:val="24"/>
        </w:rPr>
        <w:t>, ε</w:t>
      </w:r>
      <w:r w:rsidRPr="00D011EC">
        <w:rPr>
          <w:rFonts w:eastAsia="Times New Roman"/>
          <w:color w:val="000000" w:themeColor="text1"/>
          <w:szCs w:val="24"/>
        </w:rPr>
        <w:t>άν το διευκρινίσετε</w:t>
      </w:r>
      <w:r>
        <w:rPr>
          <w:rFonts w:eastAsia="Times New Roman"/>
          <w:color w:val="000000" w:themeColor="text1"/>
          <w:szCs w:val="24"/>
        </w:rPr>
        <w:t>….</w:t>
      </w:r>
    </w:p>
    <w:p w14:paraId="03B0F11D" w14:textId="77777777" w:rsidR="00E66FB6" w:rsidRDefault="00A447A4">
      <w:pPr>
        <w:spacing w:line="600" w:lineRule="auto"/>
        <w:ind w:firstLine="720"/>
        <w:jc w:val="both"/>
        <w:rPr>
          <w:rFonts w:eastAsia="Times New Roman"/>
          <w:color w:val="000000" w:themeColor="text1"/>
          <w:szCs w:val="24"/>
        </w:rPr>
      </w:pPr>
      <w:r w:rsidRPr="003E7203">
        <w:rPr>
          <w:rFonts w:eastAsia="Times New Roman"/>
          <w:b/>
          <w:color w:val="000000" w:themeColor="text1"/>
          <w:szCs w:val="24"/>
        </w:rPr>
        <w:t>ΝΙΚΟΛΑΟΣ ΒΟΥΤΣΗΣ (Πρόεδρος της Βουλής):</w:t>
      </w:r>
      <w:r>
        <w:rPr>
          <w:rFonts w:eastAsia="Times New Roman"/>
          <w:color w:val="000000" w:themeColor="text1"/>
          <w:szCs w:val="24"/>
        </w:rPr>
        <w:t xml:space="preserve"> Είναι τριάντα τέσσερις… </w:t>
      </w:r>
    </w:p>
    <w:p w14:paraId="03B0F11E" w14:textId="77777777" w:rsidR="00E66FB6" w:rsidRDefault="00A447A4">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ΜΑΡΙΟΣ ΓΕΩΡΓΙΑΔΗΣ (Θ΄ Αντιπρόεδρος της Βουλής):</w:t>
      </w:r>
      <w:r>
        <w:rPr>
          <w:rFonts w:eastAsia="Times New Roman"/>
          <w:color w:val="000000" w:themeColor="text1"/>
          <w:szCs w:val="24"/>
        </w:rPr>
        <w:t xml:space="preserve"> Κύριε Πρόεδρε, αφήστε με να ολοκληρώσω και μ</w:t>
      </w:r>
      <w:r w:rsidRPr="00D011EC">
        <w:rPr>
          <w:rFonts w:eastAsia="Times New Roman"/>
          <w:color w:val="000000" w:themeColor="text1"/>
          <w:szCs w:val="24"/>
        </w:rPr>
        <w:t xml:space="preserve">πορείτε να πείτε </w:t>
      </w:r>
      <w:r>
        <w:rPr>
          <w:rFonts w:eastAsia="Times New Roman"/>
          <w:color w:val="000000" w:themeColor="text1"/>
          <w:szCs w:val="24"/>
        </w:rPr>
        <w:t>ό,τι θέλετε.</w:t>
      </w:r>
    </w:p>
    <w:p w14:paraId="03B0F11F" w14:textId="77777777" w:rsidR="00E66FB6" w:rsidRDefault="00A447A4">
      <w:pPr>
        <w:spacing w:line="600" w:lineRule="auto"/>
        <w:ind w:firstLine="720"/>
        <w:jc w:val="both"/>
        <w:rPr>
          <w:rFonts w:eastAsia="Times New Roman"/>
          <w:color w:val="000000" w:themeColor="text1"/>
          <w:szCs w:val="24"/>
        </w:rPr>
      </w:pPr>
      <w:r w:rsidRPr="003E7203">
        <w:rPr>
          <w:rFonts w:eastAsia="Times New Roman"/>
          <w:b/>
          <w:color w:val="000000" w:themeColor="text1"/>
          <w:szCs w:val="24"/>
        </w:rPr>
        <w:t>ΝΙΚΟΛΑΟΣ ΒΟΥΤΣΗΣ (Πρόεδρος της Βουλής):</w:t>
      </w:r>
      <w:r>
        <w:rPr>
          <w:rFonts w:eastAsia="Times New Roman"/>
          <w:color w:val="000000" w:themeColor="text1"/>
          <w:szCs w:val="24"/>
        </w:rPr>
        <w:t xml:space="preserve"> Είναι διευκρινισμένα μέσα!</w:t>
      </w:r>
    </w:p>
    <w:p w14:paraId="03B0F120" w14:textId="77777777" w:rsidR="00E66FB6" w:rsidRDefault="00A447A4">
      <w:pPr>
        <w:spacing w:line="600" w:lineRule="auto"/>
        <w:ind w:firstLine="720"/>
        <w:jc w:val="both"/>
        <w:rPr>
          <w:rFonts w:eastAsia="Times New Roman"/>
          <w:color w:val="000000" w:themeColor="text1"/>
          <w:szCs w:val="24"/>
        </w:rPr>
      </w:pPr>
      <w:r>
        <w:rPr>
          <w:rFonts w:eastAsia="Times New Roman"/>
          <w:b/>
          <w:color w:val="000000" w:themeColor="text1"/>
          <w:szCs w:val="24"/>
        </w:rPr>
        <w:t>ΜΑΡΙΟΣ ΓΕΩΡΓΙΑΔΗΣ (Θ΄ Αντιπρόεδρος της Βουλής):</w:t>
      </w:r>
      <w:r>
        <w:rPr>
          <w:rFonts w:eastAsia="Times New Roman"/>
          <w:color w:val="000000" w:themeColor="text1"/>
          <w:szCs w:val="24"/>
        </w:rPr>
        <w:t xml:space="preserve"> </w:t>
      </w:r>
      <w:r>
        <w:rPr>
          <w:rFonts w:eastAsia="Times New Roman"/>
          <w:color w:val="000000" w:themeColor="text1"/>
          <w:szCs w:val="24"/>
        </w:rPr>
        <w:t>Αν διευκρινιστεί ότι αυτές οι θέσεις δ</w:t>
      </w:r>
      <w:r w:rsidRPr="00D011EC">
        <w:rPr>
          <w:rFonts w:eastAsia="Times New Roman"/>
          <w:color w:val="000000" w:themeColor="text1"/>
          <w:szCs w:val="24"/>
        </w:rPr>
        <w:t>εν θα είναι νέοι διορισμοί κ</w:t>
      </w:r>
      <w:r w:rsidRPr="00D011EC">
        <w:rPr>
          <w:rFonts w:eastAsia="Times New Roman"/>
          <w:color w:val="000000" w:themeColor="text1"/>
          <w:szCs w:val="24"/>
        </w:rPr>
        <w:t>αι θα καλυφθούν εσωτερικά από το ήδη υπάρχον προσωπικό</w:t>
      </w:r>
      <w:r>
        <w:rPr>
          <w:rFonts w:eastAsia="Times New Roman"/>
          <w:color w:val="000000" w:themeColor="text1"/>
          <w:szCs w:val="24"/>
        </w:rPr>
        <w:t>,</w:t>
      </w:r>
      <w:r w:rsidRPr="00D011EC">
        <w:rPr>
          <w:rFonts w:eastAsia="Times New Roman"/>
          <w:color w:val="000000" w:themeColor="text1"/>
          <w:szCs w:val="24"/>
        </w:rPr>
        <w:t xml:space="preserve"> εμείς αντί για </w:t>
      </w:r>
      <w:r>
        <w:rPr>
          <w:rFonts w:eastAsia="Times New Roman"/>
          <w:color w:val="000000" w:themeColor="text1"/>
          <w:szCs w:val="24"/>
        </w:rPr>
        <w:t>«ό</w:t>
      </w:r>
      <w:r w:rsidRPr="00D011EC">
        <w:rPr>
          <w:rFonts w:eastAsia="Times New Roman"/>
          <w:color w:val="000000" w:themeColor="text1"/>
          <w:szCs w:val="24"/>
        </w:rPr>
        <w:t>χι</w:t>
      </w:r>
      <w:r>
        <w:rPr>
          <w:rFonts w:eastAsia="Times New Roman"/>
          <w:color w:val="000000" w:themeColor="text1"/>
          <w:szCs w:val="24"/>
        </w:rPr>
        <w:t>»,</w:t>
      </w:r>
      <w:r w:rsidRPr="00D011EC">
        <w:rPr>
          <w:rFonts w:eastAsia="Times New Roman"/>
          <w:color w:val="000000" w:themeColor="text1"/>
          <w:szCs w:val="24"/>
        </w:rPr>
        <w:t xml:space="preserve"> θα πούμε </w:t>
      </w:r>
      <w:r>
        <w:rPr>
          <w:rFonts w:eastAsia="Times New Roman"/>
          <w:color w:val="000000" w:themeColor="text1"/>
          <w:szCs w:val="24"/>
        </w:rPr>
        <w:t>«ναι». Ε</w:t>
      </w:r>
      <w:r w:rsidRPr="00D011EC">
        <w:rPr>
          <w:rFonts w:eastAsia="Times New Roman"/>
          <w:color w:val="000000" w:themeColor="text1"/>
          <w:szCs w:val="24"/>
        </w:rPr>
        <w:t xml:space="preserve">μείς λέμε </w:t>
      </w:r>
      <w:r>
        <w:rPr>
          <w:rFonts w:eastAsia="Times New Roman"/>
          <w:color w:val="000000" w:themeColor="text1"/>
          <w:szCs w:val="24"/>
        </w:rPr>
        <w:t>«ό</w:t>
      </w:r>
      <w:r w:rsidRPr="00D011EC">
        <w:rPr>
          <w:rFonts w:eastAsia="Times New Roman"/>
          <w:color w:val="000000" w:themeColor="text1"/>
          <w:szCs w:val="24"/>
        </w:rPr>
        <w:t>χι</w:t>
      </w:r>
      <w:r>
        <w:rPr>
          <w:rFonts w:eastAsia="Times New Roman"/>
          <w:color w:val="000000" w:themeColor="text1"/>
          <w:szCs w:val="24"/>
        </w:rPr>
        <w:t>»</w:t>
      </w:r>
      <w:r w:rsidRPr="00D011EC">
        <w:rPr>
          <w:rFonts w:eastAsia="Times New Roman"/>
          <w:color w:val="000000" w:themeColor="text1"/>
          <w:szCs w:val="24"/>
        </w:rPr>
        <w:t xml:space="preserve"> σε νέους δ</w:t>
      </w:r>
      <w:r>
        <w:rPr>
          <w:rFonts w:eastAsia="Times New Roman"/>
          <w:color w:val="000000" w:themeColor="text1"/>
          <w:szCs w:val="24"/>
        </w:rPr>
        <w:t>ιορισμούς.</w:t>
      </w:r>
      <w:r w:rsidRPr="00D011EC">
        <w:rPr>
          <w:rFonts w:eastAsia="Times New Roman"/>
          <w:color w:val="000000" w:themeColor="text1"/>
          <w:szCs w:val="24"/>
        </w:rPr>
        <w:t xml:space="preserve"> </w:t>
      </w:r>
    </w:p>
    <w:p w14:paraId="03B0F121" w14:textId="77777777" w:rsidR="00E66FB6" w:rsidRDefault="00A447A4">
      <w:pPr>
        <w:spacing w:line="600" w:lineRule="auto"/>
        <w:ind w:firstLine="720"/>
        <w:jc w:val="both"/>
        <w:rPr>
          <w:rFonts w:eastAsia="Times New Roman"/>
          <w:color w:val="000000" w:themeColor="text1"/>
          <w:szCs w:val="24"/>
        </w:rPr>
      </w:pPr>
      <w:r w:rsidRPr="00D011EC">
        <w:rPr>
          <w:rFonts w:eastAsia="Times New Roman"/>
          <w:color w:val="000000" w:themeColor="text1"/>
          <w:szCs w:val="24"/>
        </w:rPr>
        <w:t>Αλλιώς</w:t>
      </w:r>
      <w:r>
        <w:rPr>
          <w:rFonts w:eastAsia="Times New Roman"/>
          <w:color w:val="000000" w:themeColor="text1"/>
          <w:szCs w:val="24"/>
        </w:rPr>
        <w:t>,</w:t>
      </w:r>
      <w:r w:rsidRPr="00D011EC">
        <w:rPr>
          <w:rFonts w:eastAsia="Times New Roman"/>
          <w:color w:val="000000" w:themeColor="text1"/>
          <w:szCs w:val="24"/>
        </w:rPr>
        <w:t xml:space="preserve"> αν δεν διευκρινιστεί</w:t>
      </w:r>
      <w:r>
        <w:rPr>
          <w:rFonts w:eastAsia="Times New Roman"/>
          <w:color w:val="000000" w:themeColor="text1"/>
          <w:szCs w:val="24"/>
        </w:rPr>
        <w:t>,</w:t>
      </w:r>
      <w:r w:rsidRPr="00D011EC">
        <w:rPr>
          <w:rFonts w:eastAsia="Times New Roman"/>
          <w:color w:val="000000" w:themeColor="text1"/>
          <w:szCs w:val="24"/>
        </w:rPr>
        <w:t xml:space="preserve"> αφορά νέους διορισμούς ή πιθαν</w:t>
      </w:r>
      <w:r>
        <w:rPr>
          <w:rFonts w:eastAsia="Times New Roman"/>
          <w:color w:val="000000" w:themeColor="text1"/>
          <w:szCs w:val="24"/>
        </w:rPr>
        <w:t>ού</w:t>
      </w:r>
      <w:r w:rsidRPr="00D011EC">
        <w:rPr>
          <w:rFonts w:eastAsia="Times New Roman"/>
          <w:color w:val="000000" w:themeColor="text1"/>
          <w:szCs w:val="24"/>
        </w:rPr>
        <w:t xml:space="preserve">ς </w:t>
      </w:r>
      <w:r>
        <w:rPr>
          <w:rFonts w:eastAsia="Times New Roman"/>
          <w:color w:val="000000" w:themeColor="text1"/>
          <w:szCs w:val="24"/>
        </w:rPr>
        <w:t xml:space="preserve">νέους διορισμούς </w:t>
      </w:r>
      <w:r w:rsidRPr="00D011EC">
        <w:rPr>
          <w:rFonts w:eastAsia="Times New Roman"/>
          <w:color w:val="000000" w:themeColor="text1"/>
          <w:szCs w:val="24"/>
        </w:rPr>
        <w:t xml:space="preserve">και θα </w:t>
      </w:r>
      <w:r>
        <w:rPr>
          <w:rFonts w:eastAsia="Times New Roman"/>
          <w:color w:val="000000" w:themeColor="text1"/>
          <w:szCs w:val="24"/>
        </w:rPr>
        <w:t>ή</w:t>
      </w:r>
      <w:r w:rsidRPr="00D011EC">
        <w:rPr>
          <w:rFonts w:eastAsia="Times New Roman"/>
          <w:color w:val="000000" w:themeColor="text1"/>
          <w:szCs w:val="24"/>
        </w:rPr>
        <w:t xml:space="preserve">θελα </w:t>
      </w:r>
      <w:r>
        <w:rPr>
          <w:rFonts w:eastAsia="Times New Roman"/>
          <w:color w:val="000000" w:themeColor="text1"/>
          <w:szCs w:val="24"/>
        </w:rPr>
        <w:t xml:space="preserve">να διευκρινιστεί </w:t>
      </w:r>
      <w:r w:rsidRPr="00D011EC">
        <w:rPr>
          <w:rFonts w:eastAsia="Times New Roman"/>
          <w:color w:val="000000" w:themeColor="text1"/>
          <w:szCs w:val="24"/>
        </w:rPr>
        <w:t>ο λόγο</w:t>
      </w:r>
      <w:r>
        <w:rPr>
          <w:rFonts w:eastAsia="Times New Roman"/>
          <w:color w:val="000000" w:themeColor="text1"/>
          <w:szCs w:val="24"/>
        </w:rPr>
        <w:t xml:space="preserve">ς που </w:t>
      </w:r>
      <w:r>
        <w:rPr>
          <w:rFonts w:eastAsia="Times New Roman"/>
          <w:color w:val="000000" w:themeColor="text1"/>
          <w:szCs w:val="24"/>
        </w:rPr>
        <w:t xml:space="preserve">διαφωνούμε εμείς. Και όντως, εφόσον </w:t>
      </w:r>
      <w:r w:rsidRPr="00D011EC">
        <w:rPr>
          <w:rFonts w:eastAsia="Times New Roman"/>
          <w:color w:val="000000" w:themeColor="text1"/>
          <w:szCs w:val="24"/>
        </w:rPr>
        <w:t>αναφέρεται σε συγκεκριμένο αριθμό</w:t>
      </w:r>
      <w:r>
        <w:rPr>
          <w:rFonts w:eastAsia="Times New Roman"/>
          <w:color w:val="000000" w:themeColor="text1"/>
          <w:szCs w:val="24"/>
        </w:rPr>
        <w:t>, γι’</w:t>
      </w:r>
      <w:r w:rsidRPr="00D011EC">
        <w:rPr>
          <w:rFonts w:eastAsia="Times New Roman"/>
          <w:color w:val="000000" w:themeColor="text1"/>
          <w:szCs w:val="24"/>
        </w:rPr>
        <w:t xml:space="preserve"> αυτό τον </w:t>
      </w:r>
      <w:r>
        <w:rPr>
          <w:rFonts w:eastAsia="Times New Roman"/>
          <w:color w:val="000000" w:themeColor="text1"/>
          <w:szCs w:val="24"/>
        </w:rPr>
        <w:t xml:space="preserve">λόγο κάναμε και αναφορά ότι </w:t>
      </w:r>
      <w:r w:rsidRPr="00D011EC">
        <w:rPr>
          <w:rFonts w:eastAsia="Times New Roman"/>
          <w:color w:val="000000" w:themeColor="text1"/>
          <w:szCs w:val="24"/>
        </w:rPr>
        <w:t>δεν θέλουμε νέες θέσεις</w:t>
      </w:r>
      <w:r>
        <w:rPr>
          <w:rFonts w:eastAsia="Times New Roman"/>
          <w:color w:val="000000" w:themeColor="text1"/>
          <w:szCs w:val="24"/>
        </w:rPr>
        <w:t>.</w:t>
      </w:r>
    </w:p>
    <w:p w14:paraId="03B0F122"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Αυτό είπα, κύριε Π</w:t>
      </w:r>
      <w:r w:rsidRPr="00D011EC">
        <w:rPr>
          <w:rFonts w:eastAsia="Times New Roman"/>
          <w:color w:val="000000" w:themeColor="text1"/>
          <w:szCs w:val="24"/>
        </w:rPr>
        <w:t>ρόεδρ</w:t>
      </w:r>
      <w:r>
        <w:rPr>
          <w:rFonts w:eastAsia="Times New Roman"/>
          <w:color w:val="000000" w:themeColor="text1"/>
          <w:szCs w:val="24"/>
        </w:rPr>
        <w:t>ε, και τίποτα άλλο.</w:t>
      </w:r>
    </w:p>
    <w:p w14:paraId="03B0F123" w14:textId="77777777" w:rsidR="00E66FB6" w:rsidRDefault="00A447A4">
      <w:pPr>
        <w:spacing w:line="600" w:lineRule="auto"/>
        <w:ind w:firstLine="720"/>
        <w:jc w:val="both"/>
        <w:rPr>
          <w:rFonts w:eastAsia="Times New Roman"/>
          <w:color w:val="000000" w:themeColor="text1"/>
          <w:szCs w:val="24"/>
        </w:rPr>
      </w:pPr>
      <w:r w:rsidRPr="00F13FA2">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Κύριε Πρόεδρε, θα απαντήσετε;</w:t>
      </w:r>
    </w:p>
    <w:p w14:paraId="03B0F124" w14:textId="77777777" w:rsidR="00E66FB6" w:rsidRDefault="00A447A4">
      <w:pPr>
        <w:spacing w:line="600" w:lineRule="auto"/>
        <w:ind w:firstLine="720"/>
        <w:jc w:val="both"/>
        <w:rPr>
          <w:rFonts w:eastAsia="Times New Roman"/>
          <w:color w:val="000000" w:themeColor="text1"/>
          <w:szCs w:val="24"/>
        </w:rPr>
      </w:pPr>
      <w:r>
        <w:rPr>
          <w:rFonts w:eastAsia="Times New Roman"/>
          <w:b/>
          <w:color w:val="000000" w:themeColor="text1"/>
          <w:szCs w:val="24"/>
        </w:rPr>
        <w:lastRenderedPageBreak/>
        <w:t>ΝΙ</w:t>
      </w:r>
      <w:r>
        <w:rPr>
          <w:rFonts w:eastAsia="Times New Roman"/>
          <w:b/>
          <w:color w:val="000000" w:themeColor="text1"/>
          <w:szCs w:val="24"/>
        </w:rPr>
        <w:t xml:space="preserve">ΚΟΛΑΟΣ ΒΟΥΤΣΗΣ (Πρόεδρος της Βουλής): </w:t>
      </w:r>
      <w:r>
        <w:rPr>
          <w:rFonts w:eastAsia="Times New Roman"/>
          <w:color w:val="000000" w:themeColor="text1"/>
          <w:szCs w:val="24"/>
        </w:rPr>
        <w:t>Ναι, για μισό λεπτό να διευκρινιστεί.</w:t>
      </w:r>
    </w:p>
    <w:p w14:paraId="03B0F125" w14:textId="77777777" w:rsidR="00E66FB6" w:rsidRDefault="00A447A4">
      <w:pPr>
        <w:spacing w:line="600" w:lineRule="auto"/>
        <w:ind w:firstLine="720"/>
        <w:jc w:val="both"/>
        <w:rPr>
          <w:rFonts w:eastAsia="Times New Roman"/>
          <w:color w:val="000000" w:themeColor="text1"/>
          <w:szCs w:val="24"/>
        </w:rPr>
      </w:pPr>
      <w:r w:rsidRPr="00F13FA2">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Παρακαλώ, έχετε τον λόγο.</w:t>
      </w:r>
    </w:p>
    <w:p w14:paraId="03B0F126" w14:textId="77777777" w:rsidR="00E66FB6" w:rsidRDefault="00A447A4">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ΝΙΚΟΛΑΟΣ ΒΟΥΤΣΗΣ (Πρόεδρος της Βουλής): </w:t>
      </w:r>
      <w:r>
        <w:rPr>
          <w:rFonts w:eastAsia="Times New Roman"/>
          <w:color w:val="000000" w:themeColor="text1"/>
          <w:szCs w:val="24"/>
        </w:rPr>
        <w:t>Ε</w:t>
      </w:r>
      <w:r w:rsidRPr="00D011EC">
        <w:rPr>
          <w:rFonts w:eastAsia="Times New Roman"/>
          <w:color w:val="000000" w:themeColor="text1"/>
          <w:szCs w:val="24"/>
        </w:rPr>
        <w:t>ίναι προφανές ότι μιλάμε για τους ήδη εργαζ</w:t>
      </w:r>
      <w:r>
        <w:rPr>
          <w:rFonts w:eastAsia="Times New Roman"/>
          <w:color w:val="000000" w:themeColor="text1"/>
          <w:szCs w:val="24"/>
        </w:rPr>
        <w:t>ομένου</w:t>
      </w:r>
      <w:r>
        <w:rPr>
          <w:rFonts w:eastAsia="Times New Roman"/>
          <w:color w:val="000000" w:themeColor="text1"/>
          <w:szCs w:val="24"/>
        </w:rPr>
        <w:t>ς</w:t>
      </w:r>
      <w:r>
        <w:rPr>
          <w:rFonts w:eastAsia="Times New Roman"/>
          <w:color w:val="000000" w:themeColor="text1"/>
          <w:szCs w:val="24"/>
        </w:rPr>
        <w:t>, των οποίων</w:t>
      </w:r>
      <w:r w:rsidRPr="00D011EC">
        <w:rPr>
          <w:rFonts w:eastAsia="Times New Roman"/>
          <w:color w:val="000000" w:themeColor="text1"/>
          <w:szCs w:val="24"/>
        </w:rPr>
        <w:t xml:space="preserve"> είναι και συγκεκριμένος </w:t>
      </w:r>
      <w:r>
        <w:rPr>
          <w:rFonts w:eastAsia="Times New Roman"/>
          <w:color w:val="000000" w:themeColor="text1"/>
          <w:szCs w:val="24"/>
        </w:rPr>
        <w:t xml:space="preserve">ο </w:t>
      </w:r>
      <w:r w:rsidRPr="00D011EC">
        <w:rPr>
          <w:rFonts w:eastAsia="Times New Roman"/>
          <w:color w:val="000000" w:themeColor="text1"/>
          <w:szCs w:val="24"/>
        </w:rPr>
        <w:t>αριθμός</w:t>
      </w:r>
      <w:r>
        <w:rPr>
          <w:rFonts w:eastAsia="Times New Roman"/>
          <w:color w:val="000000" w:themeColor="text1"/>
          <w:szCs w:val="24"/>
        </w:rPr>
        <w:t>. Ο</w:t>
      </w:r>
      <w:r w:rsidRPr="00D011EC">
        <w:rPr>
          <w:rFonts w:eastAsia="Times New Roman"/>
          <w:color w:val="000000" w:themeColor="text1"/>
          <w:szCs w:val="24"/>
        </w:rPr>
        <w:t>ι ίδιοι οι εργαζόμενοι θα είναι</w:t>
      </w:r>
      <w:r>
        <w:rPr>
          <w:rFonts w:eastAsia="Times New Roman"/>
          <w:color w:val="000000" w:themeColor="text1"/>
          <w:szCs w:val="24"/>
        </w:rPr>
        <w:t>. Ε</w:t>
      </w:r>
      <w:r w:rsidRPr="00D011EC">
        <w:rPr>
          <w:rFonts w:eastAsia="Times New Roman"/>
          <w:color w:val="000000" w:themeColor="text1"/>
          <w:szCs w:val="24"/>
        </w:rPr>
        <w:t xml:space="preserve">ίναι ζήτημα ως προς το νούμερο του </w:t>
      </w:r>
      <w:r>
        <w:rPr>
          <w:rFonts w:eastAsia="Times New Roman"/>
          <w:color w:val="000000" w:themeColor="text1"/>
          <w:szCs w:val="24"/>
        </w:rPr>
        <w:t xml:space="preserve">πενήντα πέντε, αν </w:t>
      </w:r>
      <w:r w:rsidRPr="00D011EC">
        <w:rPr>
          <w:rFonts w:eastAsia="Times New Roman"/>
          <w:color w:val="000000" w:themeColor="text1"/>
          <w:szCs w:val="24"/>
        </w:rPr>
        <w:t>με τις ανάγκες του επόμενου καιρού χρειαστούν δύο ή τρεις προσθήκες</w:t>
      </w:r>
      <w:r>
        <w:rPr>
          <w:rFonts w:eastAsia="Times New Roman"/>
          <w:color w:val="000000" w:themeColor="text1"/>
          <w:szCs w:val="24"/>
        </w:rPr>
        <w:t>. Τ</w:t>
      </w:r>
      <w:r w:rsidRPr="00D011EC">
        <w:rPr>
          <w:rFonts w:eastAsia="Times New Roman"/>
          <w:color w:val="000000" w:themeColor="text1"/>
          <w:szCs w:val="24"/>
        </w:rPr>
        <w:t>ίποτα άλλο</w:t>
      </w:r>
      <w:r>
        <w:rPr>
          <w:rFonts w:eastAsia="Times New Roman"/>
          <w:color w:val="000000" w:themeColor="text1"/>
          <w:szCs w:val="24"/>
        </w:rPr>
        <w:t>.</w:t>
      </w:r>
    </w:p>
    <w:p w14:paraId="03B0F127"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Ήμουν </w:t>
      </w:r>
      <w:r w:rsidRPr="00D011EC">
        <w:rPr>
          <w:rFonts w:eastAsia="Times New Roman"/>
          <w:color w:val="000000" w:themeColor="text1"/>
          <w:szCs w:val="24"/>
        </w:rPr>
        <w:t>πάρα πολύ σαφής</w:t>
      </w:r>
      <w:r>
        <w:rPr>
          <w:rFonts w:eastAsia="Times New Roman"/>
          <w:color w:val="000000" w:themeColor="text1"/>
          <w:szCs w:val="24"/>
        </w:rPr>
        <w:t>. Α</w:t>
      </w:r>
      <w:r w:rsidRPr="00D011EC">
        <w:rPr>
          <w:rFonts w:eastAsia="Times New Roman"/>
          <w:color w:val="000000" w:themeColor="text1"/>
          <w:szCs w:val="24"/>
        </w:rPr>
        <w:t xml:space="preserve">φορά τους ήδη </w:t>
      </w:r>
      <w:r>
        <w:rPr>
          <w:rFonts w:eastAsia="Times New Roman"/>
          <w:color w:val="000000" w:themeColor="text1"/>
          <w:szCs w:val="24"/>
        </w:rPr>
        <w:t>εργαζόμενους</w:t>
      </w:r>
      <w:r>
        <w:rPr>
          <w:rFonts w:eastAsia="Times New Roman"/>
          <w:color w:val="000000" w:themeColor="text1"/>
          <w:szCs w:val="24"/>
        </w:rPr>
        <w:t>. Δ</w:t>
      </w:r>
      <w:r w:rsidRPr="00D011EC">
        <w:rPr>
          <w:rFonts w:eastAsia="Times New Roman"/>
          <w:color w:val="000000" w:themeColor="text1"/>
          <w:szCs w:val="24"/>
        </w:rPr>
        <w:t xml:space="preserve">εν πρόκειται για </w:t>
      </w:r>
      <w:r>
        <w:rPr>
          <w:rFonts w:eastAsia="Times New Roman"/>
          <w:color w:val="000000" w:themeColor="text1"/>
          <w:szCs w:val="24"/>
        </w:rPr>
        <w:t>νέους</w:t>
      </w:r>
      <w:r w:rsidRPr="00D011EC">
        <w:rPr>
          <w:rFonts w:eastAsia="Times New Roman"/>
          <w:color w:val="000000" w:themeColor="text1"/>
          <w:szCs w:val="24"/>
        </w:rPr>
        <w:t xml:space="preserve"> διορισμού</w:t>
      </w:r>
      <w:r>
        <w:rPr>
          <w:rFonts w:eastAsia="Times New Roman"/>
          <w:color w:val="000000" w:themeColor="text1"/>
          <w:szCs w:val="24"/>
        </w:rPr>
        <w:t>ς</w:t>
      </w:r>
      <w:r w:rsidRPr="00D011EC">
        <w:rPr>
          <w:rFonts w:eastAsia="Times New Roman"/>
          <w:color w:val="000000" w:themeColor="text1"/>
          <w:szCs w:val="24"/>
        </w:rPr>
        <w:t xml:space="preserve"> και απορ</w:t>
      </w:r>
      <w:r>
        <w:rPr>
          <w:rFonts w:eastAsia="Times New Roman"/>
          <w:color w:val="000000" w:themeColor="text1"/>
          <w:szCs w:val="24"/>
        </w:rPr>
        <w:t>ώ. Μα, εσείς είστε στην Επιτροπή Κανονισμού. Ε</w:t>
      </w:r>
      <w:r w:rsidRPr="00D011EC">
        <w:rPr>
          <w:rFonts w:eastAsia="Times New Roman"/>
          <w:color w:val="000000" w:themeColor="text1"/>
          <w:szCs w:val="24"/>
        </w:rPr>
        <w:t>ίναι μέσα γραμμένα αυτά</w:t>
      </w:r>
      <w:r>
        <w:rPr>
          <w:rFonts w:eastAsia="Times New Roman"/>
          <w:color w:val="000000" w:themeColor="text1"/>
          <w:szCs w:val="24"/>
        </w:rPr>
        <w:t>. Ποιοι νέοι διο</w:t>
      </w:r>
      <w:r w:rsidRPr="00D011EC">
        <w:rPr>
          <w:rFonts w:eastAsia="Times New Roman"/>
          <w:color w:val="000000" w:themeColor="text1"/>
          <w:szCs w:val="24"/>
        </w:rPr>
        <w:t>ρισμοί</w:t>
      </w:r>
      <w:r>
        <w:rPr>
          <w:rFonts w:eastAsia="Times New Roman"/>
          <w:color w:val="000000" w:themeColor="text1"/>
          <w:szCs w:val="24"/>
        </w:rPr>
        <w:t>; Γ</w:t>
      </w:r>
      <w:r w:rsidRPr="00D011EC">
        <w:rPr>
          <w:rFonts w:eastAsia="Times New Roman"/>
          <w:color w:val="000000" w:themeColor="text1"/>
          <w:szCs w:val="24"/>
        </w:rPr>
        <w:t xml:space="preserve">ια ποιο πράγμα </w:t>
      </w:r>
      <w:r>
        <w:rPr>
          <w:rFonts w:eastAsia="Times New Roman"/>
          <w:color w:val="000000" w:themeColor="text1"/>
          <w:szCs w:val="24"/>
        </w:rPr>
        <w:t>μιλάμε;</w:t>
      </w:r>
    </w:p>
    <w:p w14:paraId="03B0F128" w14:textId="77777777" w:rsidR="00E66FB6" w:rsidRDefault="00A447A4">
      <w:pPr>
        <w:spacing w:line="600" w:lineRule="auto"/>
        <w:ind w:firstLine="720"/>
        <w:jc w:val="both"/>
        <w:rPr>
          <w:rFonts w:eastAsia="Times New Roman"/>
          <w:color w:val="000000" w:themeColor="text1"/>
          <w:szCs w:val="24"/>
        </w:rPr>
      </w:pPr>
      <w:r w:rsidRPr="003E7203">
        <w:rPr>
          <w:rFonts w:eastAsia="Times New Roman"/>
          <w:b/>
          <w:color w:val="000000" w:themeColor="text1"/>
          <w:szCs w:val="24"/>
        </w:rPr>
        <w:t>ΑΝΔΡΕΑΣ ΛΟΒΕΡΔΟΣ:</w:t>
      </w:r>
      <w:r>
        <w:rPr>
          <w:rFonts w:eastAsia="Times New Roman"/>
          <w:color w:val="000000" w:themeColor="text1"/>
          <w:szCs w:val="24"/>
        </w:rPr>
        <w:t xml:space="preserve"> Κυρία Πρόεδρε, θα μπορούσα να έχω τον λόγο;</w:t>
      </w:r>
    </w:p>
    <w:p w14:paraId="03B0F129" w14:textId="77777777" w:rsidR="00E66FB6" w:rsidRDefault="00A447A4">
      <w:pPr>
        <w:spacing w:line="600" w:lineRule="auto"/>
        <w:ind w:firstLine="720"/>
        <w:jc w:val="both"/>
        <w:rPr>
          <w:rFonts w:eastAsia="Times New Roman"/>
          <w:color w:val="000000" w:themeColor="text1"/>
          <w:szCs w:val="24"/>
        </w:rPr>
      </w:pPr>
      <w:r w:rsidRPr="00F13FA2">
        <w:rPr>
          <w:rFonts w:eastAsia="Times New Roman"/>
          <w:b/>
          <w:color w:val="000000" w:themeColor="text1"/>
          <w:szCs w:val="24"/>
        </w:rPr>
        <w:t>ΠΡΟΕΔΡΕΥΟΥΣΑ (Αναστασία Χριστοδο</w:t>
      </w:r>
      <w:r w:rsidRPr="00F13FA2">
        <w:rPr>
          <w:rFonts w:eastAsia="Times New Roman"/>
          <w:b/>
          <w:color w:val="000000" w:themeColor="text1"/>
          <w:szCs w:val="24"/>
        </w:rPr>
        <w:t>υλοπούλου):</w:t>
      </w:r>
      <w:r>
        <w:rPr>
          <w:rFonts w:eastAsia="Times New Roman"/>
          <w:color w:val="000000" w:themeColor="text1"/>
          <w:szCs w:val="24"/>
        </w:rPr>
        <w:t xml:space="preserve"> Ορίστε, κύριε Λοβέρδο, έχετε τον λόγο.</w:t>
      </w:r>
    </w:p>
    <w:p w14:paraId="03B0F12A" w14:textId="77777777" w:rsidR="00E66FB6" w:rsidRDefault="00A447A4">
      <w:pPr>
        <w:spacing w:line="600" w:lineRule="auto"/>
        <w:ind w:firstLine="720"/>
        <w:jc w:val="both"/>
        <w:rPr>
          <w:rFonts w:eastAsia="Times New Roman"/>
          <w:b/>
          <w:color w:val="000000" w:themeColor="text1"/>
          <w:szCs w:val="24"/>
        </w:rPr>
      </w:pPr>
      <w:r>
        <w:rPr>
          <w:rFonts w:eastAsia="Times New Roman"/>
          <w:b/>
          <w:color w:val="000000" w:themeColor="text1"/>
          <w:szCs w:val="24"/>
        </w:rPr>
        <w:lastRenderedPageBreak/>
        <w:t xml:space="preserve">ΑΝΔΡΕΑΣ ΛΟΒΕΡΔΟΣ: </w:t>
      </w:r>
      <w:r w:rsidRPr="00F13FA2">
        <w:rPr>
          <w:rFonts w:eastAsia="Times New Roman"/>
          <w:color w:val="000000" w:themeColor="text1"/>
          <w:szCs w:val="24"/>
        </w:rPr>
        <w:t>Ευχαριστώ, κ</w:t>
      </w:r>
      <w:r>
        <w:rPr>
          <w:rFonts w:eastAsia="Times New Roman"/>
          <w:color w:val="000000" w:themeColor="text1"/>
          <w:szCs w:val="24"/>
        </w:rPr>
        <w:t>υρία</w:t>
      </w:r>
      <w:r w:rsidRPr="00F13FA2">
        <w:rPr>
          <w:rFonts w:eastAsia="Times New Roman"/>
          <w:color w:val="000000" w:themeColor="text1"/>
          <w:szCs w:val="24"/>
        </w:rPr>
        <w:t xml:space="preserve"> Πρόεδρε.</w:t>
      </w:r>
    </w:p>
    <w:p w14:paraId="03B0F12B"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Έ</w:t>
      </w:r>
      <w:r w:rsidRPr="00D011EC">
        <w:rPr>
          <w:rFonts w:eastAsia="Times New Roman"/>
          <w:color w:val="000000" w:themeColor="text1"/>
          <w:szCs w:val="24"/>
        </w:rPr>
        <w:t>τσι όπως ο</w:t>
      </w:r>
      <w:r>
        <w:rPr>
          <w:rFonts w:eastAsia="Times New Roman"/>
          <w:color w:val="000000" w:themeColor="text1"/>
          <w:szCs w:val="24"/>
        </w:rPr>
        <w:t>μίλησε ο Πρόεδρος της Β</w:t>
      </w:r>
      <w:r w:rsidRPr="00D011EC">
        <w:rPr>
          <w:rFonts w:eastAsia="Times New Roman"/>
          <w:color w:val="000000" w:themeColor="text1"/>
          <w:szCs w:val="24"/>
        </w:rPr>
        <w:t>ουλής</w:t>
      </w:r>
      <w:r>
        <w:rPr>
          <w:rFonts w:eastAsia="Times New Roman"/>
          <w:color w:val="000000" w:themeColor="text1"/>
          <w:szCs w:val="24"/>
        </w:rPr>
        <w:t>,</w:t>
      </w:r>
      <w:r w:rsidRPr="00D011EC">
        <w:rPr>
          <w:rFonts w:eastAsia="Times New Roman"/>
          <w:color w:val="000000" w:themeColor="text1"/>
          <w:szCs w:val="24"/>
        </w:rPr>
        <w:t xml:space="preserve"> προφανέστατα δεν υπάρχει θέμα προσωπικό</w:t>
      </w:r>
      <w:r>
        <w:rPr>
          <w:rFonts w:eastAsia="Times New Roman"/>
          <w:color w:val="000000" w:themeColor="text1"/>
          <w:szCs w:val="24"/>
        </w:rPr>
        <w:t>. Υ</w:t>
      </w:r>
      <w:r w:rsidRPr="00D011EC">
        <w:rPr>
          <w:rFonts w:eastAsia="Times New Roman"/>
          <w:color w:val="000000" w:themeColor="text1"/>
          <w:szCs w:val="24"/>
        </w:rPr>
        <w:t>πήρχε όταν με το δάχτυλ</w:t>
      </w:r>
      <w:r>
        <w:rPr>
          <w:rFonts w:eastAsia="Times New Roman"/>
          <w:color w:val="000000" w:themeColor="text1"/>
          <w:szCs w:val="24"/>
        </w:rPr>
        <w:t>ο</w:t>
      </w:r>
      <w:r w:rsidRPr="00D011EC">
        <w:rPr>
          <w:rFonts w:eastAsia="Times New Roman"/>
          <w:color w:val="000000" w:themeColor="text1"/>
          <w:szCs w:val="24"/>
        </w:rPr>
        <w:t xml:space="preserve"> μο</w:t>
      </w:r>
      <w:r>
        <w:rPr>
          <w:rFonts w:eastAsia="Times New Roman"/>
          <w:color w:val="000000" w:themeColor="text1"/>
          <w:szCs w:val="24"/>
        </w:rPr>
        <w:t>ύ</w:t>
      </w:r>
      <w:r w:rsidRPr="00D011EC">
        <w:rPr>
          <w:rFonts w:eastAsia="Times New Roman"/>
          <w:color w:val="000000" w:themeColor="text1"/>
          <w:szCs w:val="24"/>
        </w:rPr>
        <w:t xml:space="preserve"> έλεγε ότι είμαι ψεύτης</w:t>
      </w:r>
      <w:r>
        <w:rPr>
          <w:rFonts w:eastAsia="Times New Roman"/>
          <w:color w:val="000000" w:themeColor="text1"/>
          <w:szCs w:val="24"/>
        </w:rPr>
        <w:t>. Έ</w:t>
      </w:r>
      <w:r w:rsidRPr="00D011EC">
        <w:rPr>
          <w:rFonts w:eastAsia="Times New Roman"/>
          <w:color w:val="000000" w:themeColor="text1"/>
          <w:szCs w:val="24"/>
        </w:rPr>
        <w:t>τσι όπως τα έ</w:t>
      </w:r>
      <w:r>
        <w:rPr>
          <w:rFonts w:eastAsia="Times New Roman"/>
          <w:color w:val="000000" w:themeColor="text1"/>
          <w:szCs w:val="24"/>
        </w:rPr>
        <w:t xml:space="preserve">βαλε τώρα, </w:t>
      </w:r>
      <w:r w:rsidRPr="00D011EC">
        <w:rPr>
          <w:rFonts w:eastAsia="Times New Roman"/>
          <w:color w:val="000000" w:themeColor="text1"/>
          <w:szCs w:val="24"/>
        </w:rPr>
        <w:t>προσωπικό θέμα δεν έχω</w:t>
      </w:r>
      <w:r>
        <w:rPr>
          <w:rFonts w:eastAsia="Times New Roman"/>
          <w:color w:val="000000" w:themeColor="text1"/>
          <w:szCs w:val="24"/>
        </w:rPr>
        <w:t>.</w:t>
      </w:r>
    </w:p>
    <w:p w14:paraId="03B0F12C"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Όμως, μια</w:t>
      </w:r>
      <w:r w:rsidRPr="00D011EC">
        <w:rPr>
          <w:rFonts w:eastAsia="Times New Roman"/>
          <w:color w:val="000000" w:themeColor="text1"/>
          <w:szCs w:val="24"/>
        </w:rPr>
        <w:t xml:space="preserve"> διευκρίνιση οφείλω να δώσω</w:t>
      </w:r>
      <w:r>
        <w:rPr>
          <w:rFonts w:eastAsia="Times New Roman"/>
          <w:color w:val="000000" w:themeColor="text1"/>
          <w:szCs w:val="24"/>
        </w:rPr>
        <w:t>, κυρία Π</w:t>
      </w:r>
      <w:r w:rsidRPr="00D011EC">
        <w:rPr>
          <w:rFonts w:eastAsia="Times New Roman"/>
          <w:color w:val="000000" w:themeColor="text1"/>
          <w:szCs w:val="24"/>
        </w:rPr>
        <w:t>ρόεδρε</w:t>
      </w:r>
      <w:r>
        <w:rPr>
          <w:rFonts w:eastAsia="Times New Roman"/>
          <w:color w:val="000000" w:themeColor="text1"/>
          <w:szCs w:val="24"/>
        </w:rPr>
        <w:t>. Σ</w:t>
      </w:r>
      <w:r w:rsidRPr="00D011EC">
        <w:rPr>
          <w:rFonts w:eastAsia="Times New Roman"/>
          <w:color w:val="000000" w:themeColor="text1"/>
          <w:szCs w:val="24"/>
        </w:rPr>
        <w:t>ε αυτή</w:t>
      </w:r>
      <w:r>
        <w:rPr>
          <w:rFonts w:eastAsia="Times New Roman"/>
          <w:color w:val="000000" w:themeColor="text1"/>
          <w:szCs w:val="24"/>
        </w:rPr>
        <w:t>ν</w:t>
      </w:r>
      <w:r w:rsidRPr="00D011EC">
        <w:rPr>
          <w:rFonts w:eastAsia="Times New Roman"/>
          <w:color w:val="000000" w:themeColor="text1"/>
          <w:szCs w:val="24"/>
        </w:rPr>
        <w:t xml:space="preserve"> την </w:t>
      </w:r>
      <w:r>
        <w:rPr>
          <w:rFonts w:eastAsia="Times New Roman"/>
          <w:color w:val="000000" w:themeColor="text1"/>
          <w:szCs w:val="24"/>
        </w:rPr>
        <w:t>Αίθουσα</w:t>
      </w:r>
      <w:r w:rsidRPr="00D011EC">
        <w:rPr>
          <w:rFonts w:eastAsia="Times New Roman"/>
          <w:color w:val="000000" w:themeColor="text1"/>
          <w:szCs w:val="24"/>
        </w:rPr>
        <w:t xml:space="preserve"> τόσα χρόνια που εί</w:t>
      </w:r>
      <w:r>
        <w:rPr>
          <w:rFonts w:eastAsia="Times New Roman"/>
          <w:color w:val="000000" w:themeColor="text1"/>
          <w:szCs w:val="24"/>
        </w:rPr>
        <w:t>μ</w:t>
      </w:r>
      <w:r w:rsidRPr="00D011EC">
        <w:rPr>
          <w:rFonts w:eastAsia="Times New Roman"/>
          <w:color w:val="000000" w:themeColor="text1"/>
          <w:szCs w:val="24"/>
        </w:rPr>
        <w:t xml:space="preserve">αι </w:t>
      </w:r>
      <w:r>
        <w:rPr>
          <w:rFonts w:eastAsia="Times New Roman"/>
          <w:color w:val="000000" w:themeColor="text1"/>
          <w:szCs w:val="24"/>
        </w:rPr>
        <w:t xml:space="preserve">με την </w:t>
      </w:r>
      <w:r w:rsidRPr="00D011EC">
        <w:rPr>
          <w:rFonts w:eastAsia="Times New Roman"/>
          <w:color w:val="000000" w:themeColor="text1"/>
          <w:szCs w:val="24"/>
        </w:rPr>
        <w:t>επιλογή του ελληνικού λαού μπορεί να έχω κάνει λάθη</w:t>
      </w:r>
      <w:r>
        <w:rPr>
          <w:rFonts w:eastAsia="Times New Roman"/>
          <w:color w:val="000000" w:themeColor="text1"/>
          <w:szCs w:val="24"/>
        </w:rPr>
        <w:t>, αλλά</w:t>
      </w:r>
      <w:r w:rsidRPr="00D011EC">
        <w:rPr>
          <w:rFonts w:eastAsia="Times New Roman"/>
          <w:color w:val="000000" w:themeColor="text1"/>
          <w:szCs w:val="24"/>
        </w:rPr>
        <w:t xml:space="preserve"> ψέματα δεν λέω</w:t>
      </w:r>
      <w:r>
        <w:rPr>
          <w:rFonts w:eastAsia="Times New Roman"/>
          <w:color w:val="000000" w:themeColor="text1"/>
          <w:szCs w:val="24"/>
        </w:rPr>
        <w:t xml:space="preserve">. </w:t>
      </w:r>
    </w:p>
    <w:p w14:paraId="03B0F12D"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Κύριε Π</w:t>
      </w:r>
      <w:r w:rsidRPr="00D011EC">
        <w:rPr>
          <w:rFonts w:eastAsia="Times New Roman"/>
          <w:color w:val="000000" w:themeColor="text1"/>
          <w:szCs w:val="24"/>
        </w:rPr>
        <w:t>ρόεδρε</w:t>
      </w:r>
      <w:r>
        <w:rPr>
          <w:rFonts w:eastAsia="Times New Roman"/>
          <w:color w:val="000000" w:themeColor="text1"/>
          <w:szCs w:val="24"/>
        </w:rPr>
        <w:t>,</w:t>
      </w:r>
      <w:r w:rsidRPr="00D011EC">
        <w:rPr>
          <w:rFonts w:eastAsia="Times New Roman"/>
          <w:color w:val="000000" w:themeColor="text1"/>
          <w:szCs w:val="24"/>
        </w:rPr>
        <w:t xml:space="preserve"> </w:t>
      </w:r>
      <w:r>
        <w:rPr>
          <w:rFonts w:eastAsia="Times New Roman"/>
          <w:color w:val="000000" w:themeColor="text1"/>
          <w:szCs w:val="24"/>
        </w:rPr>
        <w:t xml:space="preserve">θα σας πω τι </w:t>
      </w:r>
      <w:r w:rsidRPr="00D011EC">
        <w:rPr>
          <w:rFonts w:eastAsia="Times New Roman"/>
          <w:color w:val="000000" w:themeColor="text1"/>
          <w:szCs w:val="24"/>
        </w:rPr>
        <w:t>με οδήγησε στην κριτική μο</w:t>
      </w:r>
      <w:r w:rsidRPr="00D011EC">
        <w:rPr>
          <w:rFonts w:eastAsia="Times New Roman"/>
          <w:color w:val="000000" w:themeColor="text1"/>
          <w:szCs w:val="24"/>
        </w:rPr>
        <w:t>υ σε ό</w:t>
      </w:r>
      <w:r>
        <w:rPr>
          <w:rFonts w:eastAsia="Times New Roman"/>
          <w:color w:val="000000" w:themeColor="text1"/>
          <w:szCs w:val="24"/>
        </w:rPr>
        <w:t>,</w:t>
      </w:r>
      <w:r w:rsidRPr="00D011EC">
        <w:rPr>
          <w:rFonts w:eastAsia="Times New Roman"/>
          <w:color w:val="000000" w:themeColor="text1"/>
          <w:szCs w:val="24"/>
        </w:rPr>
        <w:t>τι αφορά την έκθεση αυτή</w:t>
      </w:r>
      <w:r>
        <w:rPr>
          <w:rFonts w:eastAsia="Times New Roman"/>
          <w:color w:val="000000" w:themeColor="text1"/>
          <w:szCs w:val="24"/>
        </w:rPr>
        <w:t>. Ε</w:t>
      </w:r>
      <w:r w:rsidRPr="00D011EC">
        <w:rPr>
          <w:rFonts w:eastAsia="Times New Roman"/>
          <w:color w:val="000000" w:themeColor="text1"/>
          <w:szCs w:val="24"/>
        </w:rPr>
        <w:t>γώ</w:t>
      </w:r>
      <w:r>
        <w:rPr>
          <w:rFonts w:eastAsia="Times New Roman"/>
          <w:color w:val="000000" w:themeColor="text1"/>
          <w:szCs w:val="24"/>
        </w:rPr>
        <w:t>,</w:t>
      </w:r>
      <w:r w:rsidRPr="00D011EC">
        <w:rPr>
          <w:rFonts w:eastAsia="Times New Roman"/>
          <w:color w:val="000000" w:themeColor="text1"/>
          <w:szCs w:val="24"/>
        </w:rPr>
        <w:t xml:space="preserve"> το</w:t>
      </w:r>
      <w:r>
        <w:rPr>
          <w:rFonts w:eastAsia="Times New Roman"/>
          <w:color w:val="000000" w:themeColor="text1"/>
          <w:szCs w:val="24"/>
        </w:rPr>
        <w:t xml:space="preserve">ν Γιάννη </w:t>
      </w:r>
      <w:proofErr w:type="spellStart"/>
      <w:r>
        <w:rPr>
          <w:rFonts w:eastAsia="Times New Roman"/>
          <w:color w:val="000000" w:themeColor="text1"/>
          <w:szCs w:val="24"/>
        </w:rPr>
        <w:t>Μ</w:t>
      </w:r>
      <w:r w:rsidRPr="00D011EC">
        <w:rPr>
          <w:rFonts w:eastAsia="Times New Roman"/>
          <w:color w:val="000000" w:themeColor="text1"/>
          <w:szCs w:val="24"/>
        </w:rPr>
        <w:t>ετζικώφ</w:t>
      </w:r>
      <w:proofErr w:type="spellEnd"/>
      <w:r w:rsidRPr="00D011EC">
        <w:rPr>
          <w:rFonts w:eastAsia="Times New Roman"/>
          <w:color w:val="000000" w:themeColor="text1"/>
          <w:szCs w:val="24"/>
        </w:rPr>
        <w:t xml:space="preserve"> τον βλέπω όταν στήν</w:t>
      </w:r>
      <w:r>
        <w:rPr>
          <w:rFonts w:eastAsia="Times New Roman"/>
          <w:color w:val="000000" w:themeColor="text1"/>
          <w:szCs w:val="24"/>
        </w:rPr>
        <w:t>ει τι</w:t>
      </w:r>
      <w:r w:rsidRPr="00D011EC">
        <w:rPr>
          <w:rFonts w:eastAsia="Times New Roman"/>
          <w:color w:val="000000" w:themeColor="text1"/>
          <w:szCs w:val="24"/>
        </w:rPr>
        <w:t>ς εκθέσ</w:t>
      </w:r>
      <w:r>
        <w:rPr>
          <w:rFonts w:eastAsia="Times New Roman"/>
          <w:color w:val="000000" w:themeColor="text1"/>
          <w:szCs w:val="24"/>
        </w:rPr>
        <w:t>ει</w:t>
      </w:r>
      <w:r w:rsidRPr="00D011EC">
        <w:rPr>
          <w:rFonts w:eastAsia="Times New Roman"/>
          <w:color w:val="000000" w:themeColor="text1"/>
          <w:szCs w:val="24"/>
        </w:rPr>
        <w:t>ς</w:t>
      </w:r>
      <w:r>
        <w:rPr>
          <w:rFonts w:eastAsia="Times New Roman"/>
          <w:color w:val="000000" w:themeColor="text1"/>
          <w:szCs w:val="24"/>
        </w:rPr>
        <w:t>. Δεν</w:t>
      </w:r>
      <w:r w:rsidRPr="00D011EC">
        <w:rPr>
          <w:rFonts w:eastAsia="Times New Roman"/>
          <w:color w:val="000000" w:themeColor="text1"/>
          <w:szCs w:val="24"/>
        </w:rPr>
        <w:t xml:space="preserve"> είναι ότι δεν παρακολουθώ τις εκθέσεις</w:t>
      </w:r>
      <w:r>
        <w:rPr>
          <w:rFonts w:eastAsia="Times New Roman"/>
          <w:color w:val="000000" w:themeColor="text1"/>
          <w:szCs w:val="24"/>
        </w:rPr>
        <w:t>,</w:t>
      </w:r>
      <w:r w:rsidRPr="00D011EC">
        <w:rPr>
          <w:rFonts w:eastAsia="Times New Roman"/>
          <w:color w:val="000000" w:themeColor="text1"/>
          <w:szCs w:val="24"/>
        </w:rPr>
        <w:t xml:space="preserve"> όπως μου είπατε</w:t>
      </w:r>
      <w:r>
        <w:rPr>
          <w:rFonts w:eastAsia="Times New Roman"/>
          <w:color w:val="000000" w:themeColor="text1"/>
          <w:szCs w:val="24"/>
        </w:rPr>
        <w:t xml:space="preserve">. Κι όταν στήνονται οι εκθέσεις, είμαι </w:t>
      </w:r>
      <w:r w:rsidRPr="00D011EC">
        <w:rPr>
          <w:rFonts w:eastAsia="Times New Roman"/>
          <w:color w:val="000000" w:themeColor="text1"/>
          <w:szCs w:val="24"/>
        </w:rPr>
        <w:t>δίπλα στο</w:t>
      </w:r>
      <w:r>
        <w:rPr>
          <w:rFonts w:eastAsia="Times New Roman"/>
          <w:color w:val="000000" w:themeColor="text1"/>
          <w:szCs w:val="24"/>
        </w:rPr>
        <w:t>ν</w:t>
      </w:r>
      <w:r w:rsidRPr="00D011EC">
        <w:rPr>
          <w:rFonts w:eastAsia="Times New Roman"/>
          <w:color w:val="000000" w:themeColor="text1"/>
          <w:szCs w:val="24"/>
        </w:rPr>
        <w:t xml:space="preserve"> Γιάννη και το</w:t>
      </w:r>
      <w:r>
        <w:rPr>
          <w:rFonts w:eastAsia="Times New Roman"/>
          <w:color w:val="000000" w:themeColor="text1"/>
          <w:szCs w:val="24"/>
        </w:rPr>
        <w:t>ν ρωτάω κ</w:t>
      </w:r>
      <w:r w:rsidRPr="00D011EC">
        <w:rPr>
          <w:rFonts w:eastAsia="Times New Roman"/>
          <w:color w:val="000000" w:themeColor="text1"/>
          <w:szCs w:val="24"/>
        </w:rPr>
        <w:t>αι ξέρω πριν στη</w:t>
      </w:r>
      <w:r>
        <w:rPr>
          <w:rFonts w:eastAsia="Times New Roman"/>
          <w:color w:val="000000" w:themeColor="text1"/>
          <w:szCs w:val="24"/>
        </w:rPr>
        <w:t xml:space="preserve">θεί η έκθεση </w:t>
      </w:r>
      <w:r w:rsidRPr="00D011EC">
        <w:rPr>
          <w:rFonts w:eastAsia="Times New Roman"/>
          <w:color w:val="000000" w:themeColor="text1"/>
          <w:szCs w:val="24"/>
        </w:rPr>
        <w:t>τι</w:t>
      </w:r>
      <w:r w:rsidRPr="00D011EC">
        <w:rPr>
          <w:rFonts w:eastAsia="Times New Roman"/>
          <w:color w:val="000000" w:themeColor="text1"/>
          <w:szCs w:val="24"/>
        </w:rPr>
        <w:t xml:space="preserve"> ακριβώς έχει στο μυαλό του</w:t>
      </w:r>
      <w:r>
        <w:rPr>
          <w:rFonts w:eastAsia="Times New Roman"/>
          <w:color w:val="000000" w:themeColor="text1"/>
          <w:szCs w:val="24"/>
        </w:rPr>
        <w:t>.</w:t>
      </w:r>
    </w:p>
    <w:p w14:paraId="03B0F12E" w14:textId="77777777" w:rsidR="00E66FB6" w:rsidRDefault="00A447A4">
      <w:pPr>
        <w:spacing w:line="600" w:lineRule="auto"/>
        <w:ind w:firstLine="720"/>
        <w:jc w:val="both"/>
        <w:rPr>
          <w:rFonts w:eastAsia="Times New Roman"/>
          <w:color w:val="212121"/>
          <w:szCs w:val="24"/>
        </w:rPr>
      </w:pPr>
      <w:r w:rsidRPr="00FE394D">
        <w:rPr>
          <w:rFonts w:eastAsia="Times New Roman"/>
          <w:color w:val="212121"/>
          <w:szCs w:val="24"/>
        </w:rPr>
        <w:t>Ωστόσο</w:t>
      </w:r>
      <w:r>
        <w:rPr>
          <w:rFonts w:eastAsia="Times New Roman"/>
          <w:color w:val="212121"/>
          <w:szCs w:val="24"/>
        </w:rPr>
        <w:t xml:space="preserve">, </w:t>
      </w:r>
      <w:r w:rsidRPr="00FE394D">
        <w:rPr>
          <w:rFonts w:eastAsia="Times New Roman"/>
          <w:color w:val="212121"/>
          <w:szCs w:val="24"/>
        </w:rPr>
        <w:t xml:space="preserve">εδώ απέξω </w:t>
      </w:r>
      <w:r>
        <w:rPr>
          <w:rFonts w:eastAsia="Times New Roman"/>
          <w:color w:val="212121"/>
          <w:szCs w:val="24"/>
        </w:rPr>
        <w:t>–και συνάδελφοι</w:t>
      </w:r>
      <w:r w:rsidRPr="00FE394D">
        <w:rPr>
          <w:rFonts w:eastAsia="Times New Roman"/>
          <w:color w:val="212121"/>
          <w:szCs w:val="24"/>
        </w:rPr>
        <w:t xml:space="preserve"> από το κόμμα σας </w:t>
      </w:r>
      <w:r>
        <w:rPr>
          <w:rFonts w:eastAsia="Times New Roman"/>
          <w:color w:val="212121"/>
          <w:szCs w:val="24"/>
        </w:rPr>
        <w:t>τα είδαν</w:t>
      </w:r>
      <w:r w:rsidRPr="00FE394D">
        <w:rPr>
          <w:rFonts w:eastAsia="Times New Roman"/>
          <w:color w:val="212121"/>
          <w:szCs w:val="24"/>
        </w:rPr>
        <w:t xml:space="preserve"> αυτά</w:t>
      </w:r>
      <w:r>
        <w:rPr>
          <w:rFonts w:eastAsia="Times New Roman"/>
          <w:color w:val="212121"/>
          <w:szCs w:val="24"/>
        </w:rPr>
        <w:t>- υ</w:t>
      </w:r>
      <w:r w:rsidRPr="00FE394D">
        <w:rPr>
          <w:rFonts w:eastAsia="Times New Roman"/>
          <w:color w:val="212121"/>
          <w:szCs w:val="24"/>
        </w:rPr>
        <w:t xml:space="preserve">πάρχουν </w:t>
      </w:r>
      <w:r>
        <w:rPr>
          <w:rFonts w:eastAsia="Times New Roman"/>
          <w:color w:val="212121"/>
          <w:szCs w:val="24"/>
        </w:rPr>
        <w:t>οι</w:t>
      </w:r>
      <w:r w:rsidRPr="00FE394D">
        <w:rPr>
          <w:rFonts w:eastAsia="Times New Roman"/>
          <w:color w:val="212121"/>
          <w:szCs w:val="24"/>
        </w:rPr>
        <w:t xml:space="preserve"> αφίσες</w:t>
      </w:r>
      <w:r>
        <w:rPr>
          <w:rFonts w:eastAsia="Times New Roman"/>
          <w:color w:val="212121"/>
          <w:szCs w:val="24"/>
        </w:rPr>
        <w:t xml:space="preserve">. </w:t>
      </w:r>
      <w:r>
        <w:rPr>
          <w:rFonts w:eastAsia="Times New Roman"/>
          <w:color w:val="212121"/>
          <w:szCs w:val="24"/>
        </w:rPr>
        <w:t>Εσείς,</w:t>
      </w:r>
      <w:r>
        <w:rPr>
          <w:rFonts w:eastAsia="Times New Roman"/>
          <w:color w:val="212121"/>
          <w:szCs w:val="24"/>
        </w:rPr>
        <w:t xml:space="preserve"> ιδρυθήκατ</w:t>
      </w:r>
      <w:r w:rsidRPr="00FE394D">
        <w:rPr>
          <w:rFonts w:eastAsia="Times New Roman"/>
          <w:color w:val="212121"/>
          <w:szCs w:val="24"/>
        </w:rPr>
        <w:t>ε στις 17 Δεκεμβρίου του 1967</w:t>
      </w:r>
      <w:r>
        <w:rPr>
          <w:rFonts w:eastAsia="Times New Roman"/>
          <w:color w:val="212121"/>
          <w:szCs w:val="24"/>
        </w:rPr>
        <w:t>. Αυτές οι</w:t>
      </w:r>
      <w:r w:rsidRPr="00FE394D">
        <w:rPr>
          <w:rFonts w:eastAsia="Times New Roman"/>
          <w:color w:val="212121"/>
          <w:szCs w:val="24"/>
        </w:rPr>
        <w:t xml:space="preserve"> αφίσες </w:t>
      </w:r>
      <w:r>
        <w:rPr>
          <w:rFonts w:eastAsia="Times New Roman"/>
          <w:color w:val="212121"/>
          <w:szCs w:val="24"/>
        </w:rPr>
        <w:t xml:space="preserve">είναι από κινητοποιήσεις </w:t>
      </w:r>
      <w:r>
        <w:rPr>
          <w:rFonts w:eastAsia="Times New Roman"/>
          <w:color w:val="212121"/>
          <w:szCs w:val="24"/>
        </w:rPr>
        <w:lastRenderedPageBreak/>
        <w:t>του 1969. Δ</w:t>
      </w:r>
      <w:r w:rsidRPr="00FE394D">
        <w:rPr>
          <w:rFonts w:eastAsia="Times New Roman"/>
          <w:color w:val="212121"/>
          <w:szCs w:val="24"/>
        </w:rPr>
        <w:t xml:space="preserve">εν κάνω τώρα το εφέ να καταθέτω τα </w:t>
      </w:r>
      <w:r w:rsidRPr="00FE394D">
        <w:rPr>
          <w:rFonts w:eastAsia="Times New Roman"/>
          <w:color w:val="212121"/>
          <w:szCs w:val="24"/>
        </w:rPr>
        <w:t>πράγματα που είναι απ</w:t>
      </w:r>
      <w:r>
        <w:rPr>
          <w:rFonts w:eastAsia="Times New Roman"/>
          <w:color w:val="212121"/>
          <w:szCs w:val="24"/>
        </w:rPr>
        <w:t xml:space="preserve">’ </w:t>
      </w:r>
      <w:r w:rsidRPr="00FE394D">
        <w:rPr>
          <w:rFonts w:eastAsia="Times New Roman"/>
          <w:color w:val="212121"/>
          <w:szCs w:val="24"/>
        </w:rPr>
        <w:t>έξω</w:t>
      </w:r>
      <w:r>
        <w:rPr>
          <w:rFonts w:eastAsia="Times New Roman"/>
          <w:color w:val="212121"/>
          <w:szCs w:val="24"/>
        </w:rPr>
        <w:t>,</w:t>
      </w:r>
      <w:r w:rsidRPr="00FE394D">
        <w:rPr>
          <w:rFonts w:eastAsia="Times New Roman"/>
          <w:color w:val="212121"/>
          <w:szCs w:val="24"/>
        </w:rPr>
        <w:t xml:space="preserve"> αλλά έτσι είναι</w:t>
      </w:r>
      <w:r>
        <w:rPr>
          <w:rFonts w:eastAsia="Times New Roman"/>
          <w:color w:val="212121"/>
          <w:szCs w:val="24"/>
        </w:rPr>
        <w:t xml:space="preserve">. </w:t>
      </w:r>
    </w:p>
    <w:p w14:paraId="03B0F12F" w14:textId="77777777" w:rsidR="00E66FB6" w:rsidRDefault="00A447A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Για τον αντιδικτατορικό αγώνα λέω!</w:t>
      </w:r>
    </w:p>
    <w:p w14:paraId="03B0F130"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 xml:space="preserve">ΑΝΔΡΕΑΣ ΛΟΒΕΡΔΟΣ: </w:t>
      </w:r>
      <w:r>
        <w:rPr>
          <w:rFonts w:eastAsia="Times New Roman"/>
          <w:szCs w:val="24"/>
        </w:rPr>
        <w:t>Ε</w:t>
      </w:r>
      <w:r>
        <w:rPr>
          <w:rFonts w:eastAsia="Times New Roman"/>
          <w:szCs w:val="24"/>
        </w:rPr>
        <w:t>ίχα τη δυνατότητα…</w:t>
      </w:r>
    </w:p>
    <w:p w14:paraId="03B0F131"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t xml:space="preserve">Αφήστε με να ολοκληρώσω. </w:t>
      </w:r>
    </w:p>
    <w:p w14:paraId="03B0F132"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t>Ε</w:t>
      </w:r>
      <w:r w:rsidRPr="00FE394D">
        <w:rPr>
          <w:rFonts w:eastAsia="Times New Roman"/>
          <w:color w:val="212121"/>
          <w:szCs w:val="24"/>
        </w:rPr>
        <w:t xml:space="preserve">γώ δεν σας μίλησα για την </w:t>
      </w:r>
      <w:r>
        <w:rPr>
          <w:rFonts w:eastAsia="Times New Roman"/>
          <w:color w:val="212121"/>
          <w:szCs w:val="24"/>
        </w:rPr>
        <w:t xml:space="preserve">ΕΚΟΝ, </w:t>
      </w:r>
      <w:r w:rsidRPr="00FE394D">
        <w:rPr>
          <w:rFonts w:eastAsia="Times New Roman"/>
          <w:color w:val="212121"/>
          <w:szCs w:val="24"/>
        </w:rPr>
        <w:t xml:space="preserve">σας μίλησα </w:t>
      </w:r>
      <w:r>
        <w:rPr>
          <w:rFonts w:eastAsia="Times New Roman"/>
          <w:color w:val="212121"/>
          <w:szCs w:val="24"/>
        </w:rPr>
        <w:t>για την Ορ</w:t>
      </w:r>
      <w:r w:rsidRPr="00FE394D">
        <w:rPr>
          <w:rFonts w:eastAsia="Times New Roman"/>
          <w:color w:val="212121"/>
          <w:szCs w:val="24"/>
        </w:rPr>
        <w:t xml:space="preserve">γάνωση </w:t>
      </w:r>
      <w:r>
        <w:rPr>
          <w:rFonts w:eastAsia="Times New Roman"/>
          <w:color w:val="212121"/>
          <w:szCs w:val="24"/>
        </w:rPr>
        <w:t>«</w:t>
      </w:r>
      <w:r w:rsidRPr="00FE394D">
        <w:rPr>
          <w:rFonts w:eastAsia="Times New Roman"/>
          <w:color w:val="212121"/>
          <w:szCs w:val="24"/>
        </w:rPr>
        <w:t>Ρήγας Φερ</w:t>
      </w:r>
      <w:r w:rsidRPr="00FE394D">
        <w:rPr>
          <w:rFonts w:eastAsia="Times New Roman"/>
          <w:color w:val="212121"/>
          <w:szCs w:val="24"/>
        </w:rPr>
        <w:t>αίος</w:t>
      </w:r>
      <w:r>
        <w:rPr>
          <w:rFonts w:eastAsia="Times New Roman"/>
          <w:color w:val="212121"/>
          <w:szCs w:val="24"/>
        </w:rPr>
        <w:t xml:space="preserve">». </w:t>
      </w:r>
    </w:p>
    <w:p w14:paraId="03B0F133" w14:textId="77777777" w:rsidR="00E66FB6" w:rsidRDefault="00A447A4">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Τρεις φορές. Για την ΕΚΟΝ…</w:t>
      </w:r>
    </w:p>
    <w:p w14:paraId="03B0F134" w14:textId="77777777" w:rsidR="00E66FB6" w:rsidRDefault="00A447A4">
      <w:pPr>
        <w:spacing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Όχι, δεν ήσασταν ΕΚΟΝ από την αρχή. Δεν ήσασταν ΕΚΟΝ από </w:t>
      </w:r>
      <w:r w:rsidRPr="00FE394D">
        <w:rPr>
          <w:rFonts w:eastAsia="Times New Roman"/>
          <w:color w:val="212121"/>
          <w:szCs w:val="24"/>
        </w:rPr>
        <w:t>την αρχή</w:t>
      </w:r>
      <w:r>
        <w:rPr>
          <w:rFonts w:eastAsia="Times New Roman"/>
          <w:color w:val="212121"/>
          <w:szCs w:val="24"/>
        </w:rPr>
        <w:t>. Ο</w:t>
      </w:r>
      <w:r w:rsidRPr="00FE394D">
        <w:rPr>
          <w:rFonts w:eastAsia="Times New Roman"/>
          <w:color w:val="212121"/>
          <w:szCs w:val="24"/>
        </w:rPr>
        <w:t xml:space="preserve"> </w:t>
      </w:r>
      <w:r>
        <w:rPr>
          <w:rFonts w:eastAsia="Times New Roman"/>
          <w:color w:val="212121"/>
          <w:szCs w:val="24"/>
        </w:rPr>
        <w:t>«</w:t>
      </w:r>
      <w:r w:rsidRPr="00FE394D">
        <w:rPr>
          <w:rFonts w:eastAsia="Times New Roman"/>
          <w:color w:val="212121"/>
          <w:szCs w:val="24"/>
        </w:rPr>
        <w:t>Ρήγας Φεραίος</w:t>
      </w:r>
      <w:r>
        <w:rPr>
          <w:rFonts w:eastAsia="Times New Roman"/>
          <w:color w:val="212121"/>
          <w:szCs w:val="24"/>
        </w:rPr>
        <w:t>», λ</w:t>
      </w:r>
      <w:r w:rsidRPr="00FE394D">
        <w:rPr>
          <w:rFonts w:eastAsia="Times New Roman"/>
          <w:color w:val="212121"/>
          <w:szCs w:val="24"/>
        </w:rPr>
        <w:t>οιπόν</w:t>
      </w:r>
      <w:r>
        <w:rPr>
          <w:rFonts w:eastAsia="Times New Roman"/>
          <w:color w:val="212121"/>
          <w:szCs w:val="24"/>
        </w:rPr>
        <w:t>,</w:t>
      </w:r>
      <w:r w:rsidRPr="00FE394D">
        <w:rPr>
          <w:rFonts w:eastAsia="Times New Roman"/>
          <w:color w:val="212121"/>
          <w:szCs w:val="24"/>
        </w:rPr>
        <w:t xml:space="preserve"> υπήρχε και εκδηλώθηκε</w:t>
      </w:r>
      <w:r>
        <w:rPr>
          <w:rFonts w:eastAsia="Times New Roman"/>
          <w:color w:val="212121"/>
          <w:szCs w:val="24"/>
        </w:rPr>
        <w:t>. Θ</w:t>
      </w:r>
      <w:r w:rsidRPr="00FE394D">
        <w:rPr>
          <w:rFonts w:eastAsia="Times New Roman"/>
          <w:color w:val="212121"/>
          <w:szCs w:val="24"/>
        </w:rPr>
        <w:t>α μπορούσατε να το έχετε κάνει κάπως αλλιώς</w:t>
      </w:r>
      <w:r>
        <w:rPr>
          <w:rFonts w:eastAsia="Times New Roman"/>
          <w:color w:val="212121"/>
          <w:szCs w:val="24"/>
        </w:rPr>
        <w:t>.</w:t>
      </w:r>
    </w:p>
    <w:p w14:paraId="03B0F135" w14:textId="77777777" w:rsidR="00E66FB6" w:rsidRDefault="00A447A4">
      <w:pPr>
        <w:spacing w:line="600" w:lineRule="auto"/>
        <w:ind w:firstLine="720"/>
        <w:jc w:val="both"/>
        <w:rPr>
          <w:rFonts w:eastAsia="Times New Roman"/>
          <w:color w:val="212121"/>
          <w:szCs w:val="24"/>
        </w:rPr>
      </w:pPr>
      <w:r>
        <w:rPr>
          <w:rFonts w:eastAsia="Times New Roman"/>
          <w:color w:val="212121"/>
          <w:szCs w:val="24"/>
        </w:rPr>
        <w:t>Τ</w:t>
      </w:r>
      <w:r w:rsidRPr="00FE394D">
        <w:rPr>
          <w:rFonts w:eastAsia="Times New Roman"/>
          <w:color w:val="212121"/>
          <w:szCs w:val="24"/>
        </w:rPr>
        <w:t>ώρα</w:t>
      </w:r>
      <w:r>
        <w:rPr>
          <w:rFonts w:eastAsia="Times New Roman"/>
          <w:color w:val="212121"/>
          <w:szCs w:val="24"/>
        </w:rPr>
        <w:t>,</w:t>
      </w:r>
      <w:r w:rsidRPr="00FE394D">
        <w:rPr>
          <w:rFonts w:eastAsia="Times New Roman"/>
          <w:color w:val="212121"/>
          <w:szCs w:val="24"/>
        </w:rPr>
        <w:t xml:space="preserve"> σε ό</w:t>
      </w:r>
      <w:r>
        <w:rPr>
          <w:rFonts w:eastAsia="Times New Roman"/>
          <w:color w:val="212121"/>
          <w:szCs w:val="24"/>
        </w:rPr>
        <w:t>,</w:t>
      </w:r>
      <w:r w:rsidRPr="00FE394D">
        <w:rPr>
          <w:rFonts w:eastAsia="Times New Roman"/>
          <w:color w:val="212121"/>
          <w:szCs w:val="24"/>
        </w:rPr>
        <w:t>τι αφορά τους υπαλλήλους</w:t>
      </w:r>
      <w:r>
        <w:rPr>
          <w:rFonts w:eastAsia="Times New Roman"/>
          <w:color w:val="212121"/>
          <w:szCs w:val="24"/>
        </w:rPr>
        <w:t>,</w:t>
      </w:r>
      <w:r w:rsidRPr="00FE394D">
        <w:rPr>
          <w:rFonts w:eastAsia="Times New Roman"/>
          <w:color w:val="212121"/>
          <w:szCs w:val="24"/>
        </w:rPr>
        <w:t xml:space="preserve"> κυρία</w:t>
      </w:r>
      <w:r>
        <w:rPr>
          <w:rFonts w:eastAsia="Times New Roman"/>
          <w:color w:val="212121"/>
          <w:szCs w:val="24"/>
        </w:rPr>
        <w:t xml:space="preserve"> Π</w:t>
      </w:r>
      <w:r w:rsidRPr="00FE394D">
        <w:rPr>
          <w:rFonts w:eastAsia="Times New Roman"/>
          <w:color w:val="212121"/>
          <w:szCs w:val="24"/>
        </w:rPr>
        <w:t>ρόεδρε</w:t>
      </w:r>
      <w:r>
        <w:rPr>
          <w:rFonts w:eastAsia="Times New Roman"/>
          <w:color w:val="212121"/>
          <w:szCs w:val="24"/>
        </w:rPr>
        <w:t>…</w:t>
      </w:r>
    </w:p>
    <w:p w14:paraId="03B0F136" w14:textId="77777777" w:rsidR="00E66FB6" w:rsidRDefault="00A447A4">
      <w:pPr>
        <w:spacing w:line="600" w:lineRule="auto"/>
        <w:ind w:firstLine="720"/>
        <w:jc w:val="center"/>
        <w:rPr>
          <w:rFonts w:eastAsia="Times New Roman"/>
          <w:color w:val="212121"/>
          <w:szCs w:val="24"/>
        </w:rPr>
      </w:pPr>
      <w:r>
        <w:rPr>
          <w:rFonts w:eastAsia="Times New Roman"/>
          <w:color w:val="212121"/>
          <w:szCs w:val="24"/>
        </w:rPr>
        <w:t>(Θόρυβος από την πτέρυγα του ΣΥΡΙΖΑ)</w:t>
      </w:r>
    </w:p>
    <w:p w14:paraId="03B0F137" w14:textId="77777777" w:rsidR="00E66FB6" w:rsidRDefault="00A447A4">
      <w:pPr>
        <w:tabs>
          <w:tab w:val="left" w:pos="2738"/>
          <w:tab w:val="center" w:pos="4753"/>
          <w:tab w:val="left" w:pos="5723"/>
        </w:tabs>
        <w:spacing w:line="600" w:lineRule="auto"/>
        <w:ind w:firstLine="720"/>
        <w:jc w:val="both"/>
        <w:rPr>
          <w:rFonts w:eastAsia="Times New Roman"/>
          <w:szCs w:val="24"/>
        </w:rPr>
      </w:pPr>
      <w:r w:rsidRPr="005E7E74">
        <w:rPr>
          <w:rFonts w:eastAsia="Times New Roman"/>
          <w:b/>
          <w:szCs w:val="24"/>
        </w:rPr>
        <w:lastRenderedPageBreak/>
        <w:t>ΠΡΟΕΔΡΕΥΟΥΣΑ (Αναστασία Χριστοδουλοπούλου):</w:t>
      </w:r>
      <w:r>
        <w:rPr>
          <w:rFonts w:eastAsia="Times New Roman"/>
          <w:b/>
          <w:szCs w:val="24"/>
        </w:rPr>
        <w:t xml:space="preserve"> </w:t>
      </w:r>
      <w:r>
        <w:rPr>
          <w:rFonts w:eastAsia="Times New Roman"/>
          <w:szCs w:val="24"/>
        </w:rPr>
        <w:t xml:space="preserve">Ολοκληρώστε, κύριε Λοβέρδο. Δεν γίνεται, δεν υπάρχει δευτερολογία. Τι είναι αυτό το πράγμα τώρα; </w:t>
      </w:r>
    </w:p>
    <w:p w14:paraId="03B0F138" w14:textId="77777777" w:rsidR="00E66FB6" w:rsidRDefault="00A447A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Ολοκληρώνω. </w:t>
      </w:r>
    </w:p>
    <w:p w14:paraId="03B0F139"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szCs w:val="24"/>
        </w:rPr>
        <w:t>Όσον αφορά τους υπαλλήλους και εδώ θα μιλήσω στην κατεύθυνση της αλήθειας</w:t>
      </w:r>
      <w:r w:rsidRPr="00FE394D">
        <w:rPr>
          <w:rFonts w:eastAsia="Times New Roman"/>
          <w:color w:val="212121"/>
          <w:szCs w:val="24"/>
        </w:rPr>
        <w:t xml:space="preserve"> </w:t>
      </w:r>
      <w:r>
        <w:rPr>
          <w:rFonts w:eastAsia="Times New Roman"/>
          <w:color w:val="212121"/>
          <w:szCs w:val="24"/>
        </w:rPr>
        <w:t>και θα πω ότι όσον αφορά τον κ. Κακλαμάνη,</w:t>
      </w:r>
      <w:r w:rsidRPr="00FE394D">
        <w:rPr>
          <w:rFonts w:eastAsia="Times New Roman"/>
          <w:color w:val="212121"/>
          <w:szCs w:val="24"/>
        </w:rPr>
        <w:t xml:space="preserve"> </w:t>
      </w:r>
      <w:r>
        <w:rPr>
          <w:rFonts w:eastAsia="Times New Roman"/>
          <w:color w:val="212121"/>
          <w:szCs w:val="24"/>
        </w:rPr>
        <w:t>τον Πρόεδρο</w:t>
      </w:r>
      <w:r w:rsidRPr="00FE394D">
        <w:rPr>
          <w:rFonts w:eastAsia="Times New Roman"/>
          <w:color w:val="212121"/>
          <w:szCs w:val="24"/>
        </w:rPr>
        <w:t xml:space="preserve"> </w:t>
      </w:r>
      <w:r>
        <w:rPr>
          <w:rFonts w:eastAsia="Times New Roman"/>
          <w:color w:val="212121"/>
          <w:szCs w:val="24"/>
        </w:rPr>
        <w:t xml:space="preserve">της </w:t>
      </w:r>
      <w:r w:rsidRPr="00FE394D">
        <w:rPr>
          <w:rFonts w:eastAsia="Times New Roman"/>
          <w:color w:val="212121"/>
          <w:szCs w:val="24"/>
        </w:rPr>
        <w:t xml:space="preserve">Βουλής επί </w:t>
      </w:r>
      <w:r>
        <w:rPr>
          <w:rFonts w:eastAsia="Times New Roman"/>
          <w:color w:val="212121"/>
          <w:szCs w:val="24"/>
        </w:rPr>
        <w:t>έντεκα</w:t>
      </w:r>
      <w:r w:rsidRPr="00FE394D">
        <w:rPr>
          <w:rFonts w:eastAsia="Times New Roman"/>
          <w:color w:val="212121"/>
          <w:szCs w:val="24"/>
        </w:rPr>
        <w:t xml:space="preserve"> χρόνια</w:t>
      </w:r>
      <w:r>
        <w:rPr>
          <w:rFonts w:eastAsia="Times New Roman"/>
          <w:color w:val="212121"/>
          <w:szCs w:val="24"/>
        </w:rPr>
        <w:t xml:space="preserve"> -ξ</w:t>
      </w:r>
      <w:r w:rsidRPr="00FE394D">
        <w:rPr>
          <w:rFonts w:eastAsia="Times New Roman"/>
          <w:color w:val="212121"/>
          <w:szCs w:val="24"/>
        </w:rPr>
        <w:t>έχασα να πω</w:t>
      </w:r>
      <w:r>
        <w:rPr>
          <w:rFonts w:eastAsia="Times New Roman"/>
          <w:color w:val="212121"/>
          <w:szCs w:val="24"/>
        </w:rPr>
        <w:t>,</w:t>
      </w:r>
      <w:r w:rsidRPr="00FE394D">
        <w:rPr>
          <w:rFonts w:eastAsia="Times New Roman"/>
          <w:color w:val="212121"/>
          <w:szCs w:val="24"/>
        </w:rPr>
        <w:t xml:space="preserve"> </w:t>
      </w:r>
      <w:r>
        <w:rPr>
          <w:rFonts w:eastAsia="Times New Roman"/>
          <w:color w:val="212121"/>
          <w:szCs w:val="24"/>
        </w:rPr>
        <w:t>ανέφερ</w:t>
      </w:r>
      <w:r w:rsidRPr="00FE394D">
        <w:rPr>
          <w:rFonts w:eastAsia="Times New Roman"/>
          <w:color w:val="212121"/>
          <w:szCs w:val="24"/>
        </w:rPr>
        <w:t>α μόνο δύο</w:t>
      </w:r>
      <w:r>
        <w:rPr>
          <w:rFonts w:eastAsia="Times New Roman"/>
          <w:color w:val="212121"/>
          <w:szCs w:val="24"/>
        </w:rPr>
        <w:t>,</w:t>
      </w:r>
      <w:r w:rsidRPr="00FE394D">
        <w:rPr>
          <w:rFonts w:eastAsia="Times New Roman"/>
          <w:color w:val="212121"/>
          <w:szCs w:val="24"/>
        </w:rPr>
        <w:t xml:space="preserve"> ανέφερα τα γκαράζ και το κανάλι της Βουλής</w:t>
      </w:r>
      <w:r>
        <w:rPr>
          <w:rFonts w:eastAsia="Times New Roman"/>
          <w:color w:val="212121"/>
          <w:szCs w:val="24"/>
        </w:rPr>
        <w:t>- για το ί</w:t>
      </w:r>
      <w:r>
        <w:rPr>
          <w:rFonts w:eastAsia="Times New Roman"/>
          <w:color w:val="212121"/>
          <w:szCs w:val="24"/>
        </w:rPr>
        <w:t xml:space="preserve">διο το </w:t>
      </w:r>
      <w:r>
        <w:rPr>
          <w:rFonts w:eastAsia="Times New Roman"/>
          <w:color w:val="212121"/>
          <w:szCs w:val="24"/>
        </w:rPr>
        <w:t>ί</w:t>
      </w:r>
      <w:r>
        <w:rPr>
          <w:rFonts w:eastAsia="Times New Roman"/>
          <w:color w:val="212121"/>
          <w:szCs w:val="24"/>
        </w:rPr>
        <w:t>δρυμα για το οποίο σ</w:t>
      </w:r>
      <w:r w:rsidRPr="00FE394D">
        <w:rPr>
          <w:rFonts w:eastAsia="Times New Roman"/>
          <w:color w:val="212121"/>
          <w:szCs w:val="24"/>
        </w:rPr>
        <w:t>ήμερα έχουμε συγκρουστεί</w:t>
      </w:r>
      <w:r>
        <w:rPr>
          <w:rFonts w:eastAsia="Times New Roman"/>
          <w:color w:val="212121"/>
          <w:szCs w:val="24"/>
        </w:rPr>
        <w:t>,</w:t>
      </w:r>
      <w:r w:rsidRPr="00FE394D">
        <w:rPr>
          <w:rFonts w:eastAsia="Times New Roman"/>
          <w:color w:val="212121"/>
          <w:szCs w:val="24"/>
        </w:rPr>
        <w:t xml:space="preserve"> τα θέματα των διεθνών σχέσεων</w:t>
      </w:r>
      <w:r>
        <w:rPr>
          <w:rFonts w:eastAsia="Times New Roman"/>
          <w:color w:val="212121"/>
          <w:szCs w:val="24"/>
        </w:rPr>
        <w:t>, τον θεσμό της Βουλής των Ε</w:t>
      </w:r>
      <w:r w:rsidRPr="00FE394D">
        <w:rPr>
          <w:rFonts w:eastAsia="Times New Roman"/>
          <w:color w:val="212121"/>
          <w:szCs w:val="24"/>
        </w:rPr>
        <w:t>φήβων</w:t>
      </w:r>
      <w:r>
        <w:rPr>
          <w:rFonts w:eastAsia="Times New Roman"/>
          <w:color w:val="212121"/>
          <w:szCs w:val="24"/>
        </w:rPr>
        <w:t>, τα νέα κτή</w:t>
      </w:r>
      <w:r w:rsidRPr="00FE394D">
        <w:rPr>
          <w:rFonts w:eastAsia="Times New Roman"/>
          <w:color w:val="212121"/>
          <w:szCs w:val="24"/>
        </w:rPr>
        <w:t>ρια</w:t>
      </w:r>
      <w:r>
        <w:rPr>
          <w:rFonts w:eastAsia="Times New Roman"/>
          <w:color w:val="212121"/>
          <w:szCs w:val="24"/>
        </w:rPr>
        <w:t>, για</w:t>
      </w:r>
      <w:r w:rsidRPr="00FE394D">
        <w:rPr>
          <w:rFonts w:eastAsia="Times New Roman"/>
          <w:color w:val="212121"/>
          <w:szCs w:val="24"/>
        </w:rPr>
        <w:t xml:space="preserve"> όλα αυτά</w:t>
      </w:r>
      <w:r>
        <w:rPr>
          <w:rFonts w:eastAsia="Times New Roman"/>
          <w:color w:val="212121"/>
          <w:szCs w:val="24"/>
        </w:rPr>
        <w:t>, κυρία Π</w:t>
      </w:r>
      <w:r w:rsidRPr="00FE394D">
        <w:rPr>
          <w:rFonts w:eastAsia="Times New Roman"/>
          <w:color w:val="212121"/>
          <w:szCs w:val="24"/>
        </w:rPr>
        <w:t>ρόεδρε</w:t>
      </w:r>
      <w:r>
        <w:rPr>
          <w:rFonts w:eastAsia="Times New Roman"/>
          <w:color w:val="212121"/>
          <w:szCs w:val="24"/>
        </w:rPr>
        <w:t xml:space="preserve">, </w:t>
      </w:r>
      <w:r w:rsidRPr="00FE394D">
        <w:rPr>
          <w:rFonts w:eastAsia="Times New Roman"/>
          <w:color w:val="212121"/>
          <w:szCs w:val="24"/>
        </w:rPr>
        <w:t>παρέλαβε</w:t>
      </w:r>
      <w:r>
        <w:rPr>
          <w:rFonts w:eastAsia="Times New Roman"/>
          <w:color w:val="212121"/>
          <w:szCs w:val="24"/>
        </w:rPr>
        <w:t>,</w:t>
      </w:r>
      <w:r w:rsidRPr="00FE394D">
        <w:rPr>
          <w:rFonts w:eastAsia="Times New Roman"/>
          <w:color w:val="212121"/>
          <w:szCs w:val="24"/>
        </w:rPr>
        <w:t xml:space="preserve"> όταν ανέλαβε το </w:t>
      </w:r>
      <w:r>
        <w:rPr>
          <w:rFonts w:eastAsia="Times New Roman"/>
          <w:color w:val="212121"/>
          <w:szCs w:val="24"/>
        </w:rPr>
        <w:t xml:space="preserve">1993, επτακόσιους είκοσι έξι </w:t>
      </w:r>
      <w:r w:rsidRPr="00FE394D">
        <w:rPr>
          <w:rFonts w:eastAsia="Times New Roman"/>
          <w:color w:val="212121"/>
          <w:szCs w:val="24"/>
        </w:rPr>
        <w:t xml:space="preserve">υπαλλήλους και παρέδωσε </w:t>
      </w:r>
      <w:r>
        <w:rPr>
          <w:rFonts w:eastAsia="Times New Roman"/>
          <w:color w:val="212121"/>
          <w:szCs w:val="24"/>
        </w:rPr>
        <w:t>οκτακόσιους σαρ</w:t>
      </w:r>
      <w:r>
        <w:rPr>
          <w:rFonts w:eastAsia="Times New Roman"/>
          <w:color w:val="212121"/>
          <w:szCs w:val="24"/>
        </w:rPr>
        <w:t xml:space="preserve">άντα. </w:t>
      </w:r>
    </w:p>
    <w:p w14:paraId="03B0F13A"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Εσείς, </w:t>
      </w:r>
      <w:r w:rsidRPr="00FE394D">
        <w:rPr>
          <w:rFonts w:eastAsia="Times New Roman"/>
          <w:color w:val="212121"/>
          <w:szCs w:val="24"/>
        </w:rPr>
        <w:t>μέσα σε τέσσερα χρόνια έχετε</w:t>
      </w:r>
      <w:r>
        <w:rPr>
          <w:rFonts w:eastAsia="Times New Roman"/>
          <w:color w:val="212121"/>
          <w:szCs w:val="24"/>
        </w:rPr>
        <w:t xml:space="preserve">, </w:t>
      </w:r>
      <w:r w:rsidRPr="00FE394D">
        <w:rPr>
          <w:rFonts w:eastAsia="Times New Roman"/>
          <w:color w:val="212121"/>
          <w:szCs w:val="24"/>
        </w:rPr>
        <w:t xml:space="preserve">κύριε </w:t>
      </w:r>
      <w:r>
        <w:rPr>
          <w:rFonts w:eastAsia="Times New Roman"/>
          <w:color w:val="212121"/>
          <w:szCs w:val="24"/>
        </w:rPr>
        <w:t xml:space="preserve">Πρόεδρε, </w:t>
      </w:r>
      <w:r w:rsidRPr="00FE394D">
        <w:rPr>
          <w:rFonts w:eastAsia="Times New Roman"/>
          <w:color w:val="212121"/>
          <w:szCs w:val="24"/>
        </w:rPr>
        <w:t>όπως και να το κάνουμε</w:t>
      </w:r>
      <w:r>
        <w:rPr>
          <w:rFonts w:eastAsia="Times New Roman"/>
          <w:color w:val="212121"/>
          <w:szCs w:val="24"/>
        </w:rPr>
        <w:t>…</w:t>
      </w:r>
    </w:p>
    <w:p w14:paraId="03B0F13B"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ΞΥΔΑΚΗΣ: </w:t>
      </w:r>
      <w:r>
        <w:rPr>
          <w:rFonts w:eastAsia="Times New Roman"/>
          <w:color w:val="212121"/>
          <w:szCs w:val="24"/>
        </w:rPr>
        <w:t>Είναι όλα στα Πρακτικά! Τι πράγματα είναι αυτά; «</w:t>
      </w:r>
      <w:proofErr w:type="spellStart"/>
      <w:r>
        <w:rPr>
          <w:rFonts w:eastAsia="Times New Roman"/>
          <w:color w:val="212121"/>
          <w:szCs w:val="24"/>
        </w:rPr>
        <w:t>Παπατζίδικα</w:t>
      </w:r>
      <w:proofErr w:type="spellEnd"/>
      <w:r>
        <w:rPr>
          <w:rFonts w:eastAsia="Times New Roman"/>
          <w:color w:val="212121"/>
          <w:szCs w:val="24"/>
        </w:rPr>
        <w:t xml:space="preserve">» είναι αυτά! </w:t>
      </w:r>
    </w:p>
    <w:p w14:paraId="03B0F13C"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 xml:space="preserve">ΝΙΚΟΛΑΟΣ ΒΟΥΤΣΗΣ (Πρόεδρος της Βουλής): </w:t>
      </w:r>
      <w:proofErr w:type="spellStart"/>
      <w:r>
        <w:rPr>
          <w:rFonts w:eastAsia="Times New Roman"/>
          <w:color w:val="212121"/>
          <w:szCs w:val="24"/>
        </w:rPr>
        <w:t>Εκατόν</w:t>
      </w:r>
      <w:proofErr w:type="spellEnd"/>
      <w:r>
        <w:rPr>
          <w:rFonts w:eastAsia="Times New Roman"/>
          <w:color w:val="212121"/>
          <w:szCs w:val="24"/>
        </w:rPr>
        <w:t xml:space="preserve"> πενήντα τρεις… Μην αναφέρεστε σε </w:t>
      </w:r>
      <w:r>
        <w:rPr>
          <w:rFonts w:eastAsia="Times New Roman"/>
          <w:color w:val="212121"/>
          <w:szCs w:val="24"/>
        </w:rPr>
        <w:t xml:space="preserve">στοιχεία. </w:t>
      </w:r>
    </w:p>
    <w:p w14:paraId="03B0F13D"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Τέσσερα επί τέσσερα, </w:t>
      </w:r>
      <w:r w:rsidRPr="00FE394D">
        <w:rPr>
          <w:rFonts w:eastAsia="Times New Roman"/>
          <w:color w:val="212121"/>
          <w:szCs w:val="24"/>
        </w:rPr>
        <w:t xml:space="preserve">περίπου </w:t>
      </w:r>
      <w:r>
        <w:rPr>
          <w:rFonts w:eastAsia="Times New Roman"/>
          <w:color w:val="212121"/>
          <w:szCs w:val="24"/>
        </w:rPr>
        <w:t xml:space="preserve">σαράντα τον χρόνο. </w:t>
      </w:r>
    </w:p>
    <w:p w14:paraId="03B0F13E"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Και κλείνω. </w:t>
      </w:r>
    </w:p>
    <w:p w14:paraId="03B0F13F" w14:textId="77777777" w:rsidR="00E66FB6" w:rsidRDefault="00A447A4">
      <w:pPr>
        <w:tabs>
          <w:tab w:val="left" w:pos="2738"/>
          <w:tab w:val="center" w:pos="4753"/>
          <w:tab w:val="left" w:pos="5723"/>
        </w:tabs>
        <w:spacing w:line="600" w:lineRule="auto"/>
        <w:ind w:firstLine="720"/>
        <w:jc w:val="both"/>
        <w:rPr>
          <w:rFonts w:eastAsia="Times New Roman"/>
          <w:szCs w:val="24"/>
        </w:rPr>
      </w:pP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Κύριε Γεωργιάδη, έχετε τον λόγο. </w:t>
      </w:r>
    </w:p>
    <w:p w14:paraId="03B0F140" w14:textId="77777777" w:rsidR="00E66FB6" w:rsidRDefault="00A447A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Η σύγκρουση, κυρία Πρόεδρε, θα είχε αποφευχθεί, </w:t>
      </w:r>
      <w:r>
        <w:rPr>
          <w:rFonts w:eastAsia="Times New Roman"/>
          <w:szCs w:val="24"/>
        </w:rPr>
        <w:t>εά</w:t>
      </w:r>
      <w:r>
        <w:rPr>
          <w:rFonts w:eastAsia="Times New Roman"/>
          <w:szCs w:val="24"/>
        </w:rPr>
        <w:t>ν η πράξη την οποία</w:t>
      </w:r>
      <w:r>
        <w:rPr>
          <w:rFonts w:eastAsia="Times New Roman"/>
          <w:szCs w:val="24"/>
        </w:rPr>
        <w:t xml:space="preserve"> ζήτησα να γίνει από την αρχή για μία αναβολή…</w:t>
      </w:r>
    </w:p>
    <w:p w14:paraId="03B0F141" w14:textId="77777777" w:rsidR="00E66FB6" w:rsidRDefault="00A447A4">
      <w:pPr>
        <w:tabs>
          <w:tab w:val="left" w:pos="2738"/>
          <w:tab w:val="center" w:pos="4753"/>
          <w:tab w:val="left" w:pos="5723"/>
        </w:tabs>
        <w:spacing w:line="600" w:lineRule="auto"/>
        <w:ind w:firstLine="720"/>
        <w:jc w:val="both"/>
        <w:rPr>
          <w:rFonts w:eastAsia="Times New Roman"/>
          <w:szCs w:val="24"/>
        </w:rPr>
      </w:pPr>
      <w:r>
        <w:rPr>
          <w:rFonts w:eastAsia="Times New Roman"/>
          <w:b/>
          <w:color w:val="212121"/>
          <w:szCs w:val="24"/>
        </w:rPr>
        <w:t xml:space="preserve">ΝΙΚΟΛΑΟΣ ΒΟΥΤΣΗΣ (Πρόεδρος της Βουλής): </w:t>
      </w:r>
      <w:r>
        <w:rPr>
          <w:rFonts w:eastAsia="Times New Roman"/>
          <w:color w:val="212121"/>
          <w:szCs w:val="24"/>
        </w:rPr>
        <w:t xml:space="preserve">Γιατί το λέτε αυτό; Ενώ είναι </w:t>
      </w:r>
      <w:proofErr w:type="spellStart"/>
      <w:r>
        <w:rPr>
          <w:rFonts w:eastAsia="Times New Roman"/>
          <w:color w:val="212121"/>
          <w:szCs w:val="24"/>
        </w:rPr>
        <w:t>εκατόν</w:t>
      </w:r>
      <w:proofErr w:type="spellEnd"/>
      <w:r>
        <w:rPr>
          <w:rFonts w:eastAsia="Times New Roman"/>
          <w:color w:val="212121"/>
          <w:szCs w:val="24"/>
        </w:rPr>
        <w:t xml:space="preserve"> δέκα, είπατε για τετρακόσιους! </w:t>
      </w:r>
    </w:p>
    <w:p w14:paraId="03B0F142"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Από χίλιους διακόσιους πενήντα έξι </w:t>
      </w:r>
      <w:r w:rsidRPr="00FE394D">
        <w:rPr>
          <w:rFonts w:eastAsia="Times New Roman"/>
          <w:color w:val="212121"/>
          <w:szCs w:val="24"/>
        </w:rPr>
        <w:t>στους χίλιους τετρακόσιους</w:t>
      </w:r>
      <w:r>
        <w:rPr>
          <w:rFonts w:eastAsia="Times New Roman"/>
          <w:color w:val="212121"/>
          <w:szCs w:val="24"/>
        </w:rPr>
        <w:t>! Έ</w:t>
      </w:r>
      <w:r w:rsidRPr="00FE394D">
        <w:rPr>
          <w:rFonts w:eastAsia="Times New Roman"/>
          <w:color w:val="212121"/>
          <w:szCs w:val="24"/>
        </w:rPr>
        <w:t>χω δίκιο</w:t>
      </w:r>
      <w:r>
        <w:rPr>
          <w:rFonts w:eastAsia="Times New Roman"/>
          <w:color w:val="212121"/>
          <w:szCs w:val="24"/>
        </w:rPr>
        <w:t>;</w:t>
      </w:r>
      <w:r w:rsidRPr="00FE394D">
        <w:rPr>
          <w:rFonts w:eastAsia="Times New Roman"/>
          <w:color w:val="212121"/>
          <w:szCs w:val="24"/>
        </w:rPr>
        <w:t xml:space="preserve"> </w:t>
      </w:r>
    </w:p>
    <w:p w14:paraId="03B0F143"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ΝΙΚΟΛΑΟ</w:t>
      </w:r>
      <w:r>
        <w:rPr>
          <w:rFonts w:eastAsia="Times New Roman"/>
          <w:b/>
          <w:color w:val="212121"/>
          <w:szCs w:val="24"/>
        </w:rPr>
        <w:t xml:space="preserve">Σ ΒΟΥΤΣΗΣ (Πρόεδρος της Βουλής): </w:t>
      </w:r>
      <w:r>
        <w:rPr>
          <w:rFonts w:eastAsia="Times New Roman"/>
          <w:color w:val="212121"/>
          <w:szCs w:val="24"/>
        </w:rPr>
        <w:t xml:space="preserve">Είπατε ότι βάλαμε τετρακόσιους! </w:t>
      </w:r>
    </w:p>
    <w:p w14:paraId="03B0F144"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 xml:space="preserve">ΑΝΔΡΕΑΣ ΛΟΒΕΡΔΟΣ: </w:t>
      </w:r>
      <w:r>
        <w:rPr>
          <w:rFonts w:eastAsia="Times New Roman"/>
          <w:color w:val="212121"/>
          <w:szCs w:val="24"/>
        </w:rPr>
        <w:t>Έχω δίκιο ότι είναι χίλιοι τετρακόσιοι</w:t>
      </w:r>
      <w:r w:rsidRPr="00FE394D">
        <w:rPr>
          <w:rFonts w:eastAsia="Times New Roman"/>
          <w:color w:val="212121"/>
          <w:szCs w:val="24"/>
        </w:rPr>
        <w:t xml:space="preserve"> από </w:t>
      </w:r>
      <w:r>
        <w:rPr>
          <w:rFonts w:eastAsia="Times New Roman"/>
          <w:color w:val="212121"/>
          <w:szCs w:val="24"/>
        </w:rPr>
        <w:t>χίλιους διακόσιους πενήντα έξι; Έ</w:t>
      </w:r>
      <w:r w:rsidRPr="00FE394D">
        <w:rPr>
          <w:rFonts w:eastAsia="Times New Roman"/>
          <w:color w:val="212121"/>
          <w:szCs w:val="24"/>
        </w:rPr>
        <w:t>χω δίκιο</w:t>
      </w:r>
      <w:r>
        <w:rPr>
          <w:rFonts w:eastAsia="Times New Roman"/>
          <w:color w:val="212121"/>
          <w:szCs w:val="24"/>
        </w:rPr>
        <w:t>;</w:t>
      </w:r>
      <w:r w:rsidRPr="00FE394D">
        <w:rPr>
          <w:rFonts w:eastAsia="Times New Roman"/>
          <w:color w:val="212121"/>
          <w:szCs w:val="24"/>
        </w:rPr>
        <w:t xml:space="preserve"> </w:t>
      </w:r>
      <w:r>
        <w:rPr>
          <w:rFonts w:eastAsia="Times New Roman"/>
          <w:color w:val="212121"/>
          <w:szCs w:val="24"/>
        </w:rPr>
        <w:t>Έχω δίκιο</w:t>
      </w:r>
      <w:r w:rsidRPr="00FE394D">
        <w:rPr>
          <w:rFonts w:eastAsia="Times New Roman"/>
          <w:color w:val="212121"/>
          <w:szCs w:val="24"/>
        </w:rPr>
        <w:t xml:space="preserve"> σε αυτό</w:t>
      </w:r>
      <w:r>
        <w:rPr>
          <w:rFonts w:eastAsia="Times New Roman"/>
          <w:color w:val="212121"/>
          <w:szCs w:val="24"/>
        </w:rPr>
        <w:t xml:space="preserve">. </w:t>
      </w:r>
    </w:p>
    <w:p w14:paraId="03B0F145"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(Στο σημείο αυτό την Προεδρική Έδρα καταλαμβάνει ο Θ΄ Αντιπρόεδρος</w:t>
      </w:r>
      <w:r>
        <w:rPr>
          <w:rFonts w:eastAsia="Times New Roman"/>
          <w:color w:val="212121"/>
          <w:szCs w:val="24"/>
        </w:rPr>
        <w:t xml:space="preserve"> της Βουλής κ. </w:t>
      </w:r>
      <w:r w:rsidRPr="00DA0012">
        <w:rPr>
          <w:rFonts w:eastAsia="Times New Roman"/>
          <w:b/>
          <w:color w:val="212121"/>
          <w:szCs w:val="24"/>
        </w:rPr>
        <w:t>ΜΑΡΙΟΣ ΓΕΩΡΓΙΑΔΗΣ</w:t>
      </w:r>
      <w:r>
        <w:rPr>
          <w:rFonts w:eastAsia="Times New Roman"/>
          <w:color w:val="212121"/>
          <w:szCs w:val="24"/>
        </w:rPr>
        <w:t>)</w:t>
      </w:r>
    </w:p>
    <w:p w14:paraId="03B0F146"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Ά</w:t>
      </w:r>
      <w:r w:rsidRPr="00FE394D">
        <w:rPr>
          <w:rFonts w:eastAsia="Times New Roman"/>
          <w:color w:val="212121"/>
          <w:szCs w:val="24"/>
        </w:rPr>
        <w:t>ρα</w:t>
      </w:r>
      <w:r>
        <w:rPr>
          <w:rFonts w:eastAsia="Times New Roman"/>
          <w:color w:val="212121"/>
          <w:szCs w:val="24"/>
        </w:rPr>
        <w:t>,</w:t>
      </w:r>
      <w:r w:rsidRPr="00FE394D">
        <w:rPr>
          <w:rFonts w:eastAsia="Times New Roman"/>
          <w:color w:val="212121"/>
          <w:szCs w:val="24"/>
        </w:rPr>
        <w:t xml:space="preserve"> λοιπόν</w:t>
      </w:r>
      <w:r>
        <w:rPr>
          <w:rFonts w:eastAsia="Times New Roman"/>
          <w:color w:val="212121"/>
          <w:szCs w:val="24"/>
        </w:rPr>
        <w:t>,</w:t>
      </w:r>
      <w:r w:rsidRPr="00FE394D">
        <w:rPr>
          <w:rFonts w:eastAsia="Times New Roman"/>
          <w:color w:val="212121"/>
          <w:szCs w:val="24"/>
        </w:rPr>
        <w:t xml:space="preserve"> μπορεί όλο αυτό να είχε αποφευχθεί</w:t>
      </w:r>
      <w:r>
        <w:rPr>
          <w:rFonts w:eastAsia="Times New Roman"/>
          <w:color w:val="212121"/>
          <w:szCs w:val="24"/>
        </w:rPr>
        <w:t>,</w:t>
      </w:r>
      <w:r w:rsidRPr="00FE394D">
        <w:rPr>
          <w:rFonts w:eastAsia="Times New Roman"/>
          <w:color w:val="212121"/>
          <w:szCs w:val="24"/>
        </w:rPr>
        <w:t xml:space="preserve"> εάν</w:t>
      </w:r>
      <w:r>
        <w:rPr>
          <w:rFonts w:eastAsia="Times New Roman"/>
          <w:color w:val="212121"/>
          <w:szCs w:val="24"/>
        </w:rPr>
        <w:t>, κύριε Π</w:t>
      </w:r>
      <w:r w:rsidRPr="00FE394D">
        <w:rPr>
          <w:rFonts w:eastAsia="Times New Roman"/>
          <w:color w:val="212121"/>
          <w:szCs w:val="24"/>
        </w:rPr>
        <w:t>ρόεδρε</w:t>
      </w:r>
      <w:r>
        <w:rPr>
          <w:rFonts w:eastAsia="Times New Roman"/>
          <w:color w:val="212121"/>
          <w:szCs w:val="24"/>
        </w:rPr>
        <w:t>, είχε αναβληθεί ε</w:t>
      </w:r>
      <w:r w:rsidRPr="00FE394D">
        <w:rPr>
          <w:rFonts w:eastAsia="Times New Roman"/>
          <w:color w:val="212121"/>
          <w:szCs w:val="24"/>
        </w:rPr>
        <w:t>π</w:t>
      </w:r>
      <w:r>
        <w:rPr>
          <w:rFonts w:eastAsia="Times New Roman"/>
          <w:color w:val="212121"/>
          <w:szCs w:val="24"/>
        </w:rPr>
        <w:t>’</w:t>
      </w:r>
      <w:r w:rsidRPr="00FE394D">
        <w:rPr>
          <w:rFonts w:eastAsia="Times New Roman"/>
          <w:color w:val="212121"/>
          <w:szCs w:val="24"/>
        </w:rPr>
        <w:t xml:space="preserve"> αυτού του θέματο</w:t>
      </w:r>
      <w:r>
        <w:rPr>
          <w:rFonts w:eastAsia="Times New Roman"/>
          <w:color w:val="212121"/>
          <w:szCs w:val="24"/>
        </w:rPr>
        <w:t xml:space="preserve">ς, </w:t>
      </w:r>
      <w:r w:rsidRPr="00FE394D">
        <w:rPr>
          <w:rFonts w:eastAsia="Times New Roman"/>
          <w:color w:val="212121"/>
          <w:szCs w:val="24"/>
        </w:rPr>
        <w:t>μ</w:t>
      </w:r>
      <w:r>
        <w:rPr>
          <w:rFonts w:eastAsia="Times New Roman"/>
          <w:color w:val="212121"/>
          <w:szCs w:val="24"/>
        </w:rPr>
        <w:t xml:space="preserve">έχρι να γίνει η συνεδρίαση του </w:t>
      </w:r>
      <w:r>
        <w:rPr>
          <w:rFonts w:eastAsia="Times New Roman"/>
          <w:color w:val="212121"/>
          <w:szCs w:val="24"/>
        </w:rPr>
        <w:t>δ</w:t>
      </w:r>
      <w:r w:rsidRPr="00FE394D">
        <w:rPr>
          <w:rFonts w:eastAsia="Times New Roman"/>
          <w:color w:val="212121"/>
          <w:szCs w:val="24"/>
        </w:rPr>
        <w:t xml:space="preserve">ιοικητικού </w:t>
      </w:r>
      <w:r>
        <w:rPr>
          <w:rFonts w:eastAsia="Times New Roman"/>
          <w:color w:val="212121"/>
          <w:szCs w:val="24"/>
        </w:rPr>
        <w:t>σ</w:t>
      </w:r>
      <w:r w:rsidRPr="00FE394D">
        <w:rPr>
          <w:rFonts w:eastAsia="Times New Roman"/>
          <w:color w:val="212121"/>
          <w:szCs w:val="24"/>
        </w:rPr>
        <w:t xml:space="preserve">υμβουλίου του </w:t>
      </w:r>
      <w:r>
        <w:rPr>
          <w:rFonts w:eastAsia="Times New Roman"/>
          <w:color w:val="212121"/>
          <w:szCs w:val="24"/>
        </w:rPr>
        <w:t>ι</w:t>
      </w:r>
      <w:r w:rsidRPr="00FE394D">
        <w:rPr>
          <w:rFonts w:eastAsia="Times New Roman"/>
          <w:color w:val="212121"/>
          <w:szCs w:val="24"/>
        </w:rPr>
        <w:t>δρύματος</w:t>
      </w:r>
      <w:r>
        <w:rPr>
          <w:rFonts w:eastAsia="Times New Roman"/>
          <w:color w:val="212121"/>
          <w:szCs w:val="24"/>
        </w:rPr>
        <w:t xml:space="preserve"> αύριο. Αυ</w:t>
      </w:r>
      <w:r w:rsidRPr="00FE394D">
        <w:rPr>
          <w:rFonts w:eastAsia="Times New Roman"/>
          <w:color w:val="212121"/>
          <w:szCs w:val="24"/>
        </w:rPr>
        <w:t xml:space="preserve">τά σε σχέση με τους λόγους και τα επιχειρήματα τα οποία </w:t>
      </w:r>
      <w:r>
        <w:rPr>
          <w:rFonts w:eastAsia="Times New Roman"/>
          <w:color w:val="212121"/>
          <w:szCs w:val="24"/>
        </w:rPr>
        <w:t xml:space="preserve">ανέπτυξα. </w:t>
      </w:r>
    </w:p>
    <w:p w14:paraId="03B0F147"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ΞΥΔΑΚΗΣ: </w:t>
      </w:r>
      <w:r>
        <w:rPr>
          <w:rFonts w:eastAsia="Times New Roman"/>
          <w:color w:val="212121"/>
          <w:szCs w:val="24"/>
        </w:rPr>
        <w:t xml:space="preserve">Άγρα εντυπώσεων! </w:t>
      </w:r>
    </w:p>
    <w:p w14:paraId="03B0F148"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ΠΑΝΑΓΙΩΤΑ ΚΟΖΟΜΠΟΛΗ</w:t>
      </w:r>
      <w:r>
        <w:rPr>
          <w:rFonts w:eastAsia="Times New Roman"/>
          <w:b/>
          <w:color w:val="212121"/>
          <w:szCs w:val="24"/>
        </w:rPr>
        <w:t xml:space="preserve"> </w:t>
      </w:r>
      <w:r>
        <w:rPr>
          <w:rFonts w:eastAsia="Times New Roman"/>
          <w:b/>
          <w:color w:val="212121"/>
          <w:szCs w:val="24"/>
        </w:rPr>
        <w:t>-</w:t>
      </w:r>
      <w:r>
        <w:rPr>
          <w:rFonts w:eastAsia="Times New Roman"/>
          <w:b/>
          <w:color w:val="212121"/>
          <w:szCs w:val="24"/>
        </w:rPr>
        <w:t xml:space="preserve"> </w:t>
      </w:r>
      <w:r>
        <w:rPr>
          <w:rFonts w:eastAsia="Times New Roman"/>
          <w:b/>
          <w:color w:val="212121"/>
          <w:szCs w:val="24"/>
        </w:rPr>
        <w:t xml:space="preserve">ΑΜΑΝΑΤΙΔΗ: </w:t>
      </w:r>
      <w:r>
        <w:rPr>
          <w:rFonts w:eastAsia="Times New Roman"/>
          <w:color w:val="212121"/>
          <w:szCs w:val="24"/>
        </w:rPr>
        <w:t>Εντελώς!</w:t>
      </w:r>
    </w:p>
    <w:p w14:paraId="03B0F149"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ΙΩΑΝΝΗΣ ΓΚΙΟΛΑΣ: </w:t>
      </w:r>
      <w:r>
        <w:rPr>
          <w:rFonts w:eastAsia="Times New Roman"/>
          <w:color w:val="212121"/>
          <w:szCs w:val="24"/>
        </w:rPr>
        <w:t xml:space="preserve">Κύριε Πρόεδρε, θα ήθελα τον λόγο. </w:t>
      </w:r>
    </w:p>
    <w:p w14:paraId="03B0F14A" w14:textId="77777777" w:rsidR="00E66FB6" w:rsidRDefault="00A447A4">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Πείτε μου, κύριε </w:t>
      </w:r>
      <w:proofErr w:type="spellStart"/>
      <w:r>
        <w:rPr>
          <w:rFonts w:eastAsia="Times New Roman"/>
          <w:szCs w:val="24"/>
        </w:rPr>
        <w:t>Γκιόλα</w:t>
      </w:r>
      <w:proofErr w:type="spellEnd"/>
      <w:r>
        <w:rPr>
          <w:rFonts w:eastAsia="Times New Roman"/>
          <w:szCs w:val="24"/>
        </w:rPr>
        <w:t>, τι</w:t>
      </w:r>
      <w:r>
        <w:rPr>
          <w:rFonts w:eastAsia="Times New Roman"/>
          <w:szCs w:val="24"/>
        </w:rPr>
        <w:t xml:space="preserve"> θέλετε. Πάμε για ολοκλήρωση. Τι θέλετε; </w:t>
      </w:r>
    </w:p>
    <w:p w14:paraId="03B0F14B" w14:textId="77777777" w:rsidR="00E66FB6" w:rsidRDefault="00A447A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ΙΩΑΝΝΗΣ ΓΚΙΟΛΑΣ: </w:t>
      </w:r>
      <w:r>
        <w:rPr>
          <w:rFonts w:eastAsia="Times New Roman"/>
          <w:szCs w:val="24"/>
        </w:rPr>
        <w:t xml:space="preserve">Ζήτησα τον λόγο σαν Κοινοβουλευτικός Εκπρόσωπος. </w:t>
      </w:r>
    </w:p>
    <w:p w14:paraId="03B0F14C" w14:textId="77777777" w:rsidR="00E66FB6" w:rsidRDefault="00A447A4">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lastRenderedPageBreak/>
        <w:t>ΠΡΟΕΔΡΕΥΩΝ (Μάριος Γεωργιάδης):</w:t>
      </w:r>
      <w:r>
        <w:rPr>
          <w:rFonts w:eastAsia="Times New Roman"/>
          <w:b/>
          <w:szCs w:val="24"/>
        </w:rPr>
        <w:t xml:space="preserve"> </w:t>
      </w:r>
      <w:r>
        <w:rPr>
          <w:rFonts w:eastAsia="Times New Roman"/>
          <w:szCs w:val="24"/>
        </w:rPr>
        <w:t xml:space="preserve">Αφού ολοκληρώθηκε η διαδικασία και μετά τον Πρόεδρο, ζητάτε να μιλήσετε; </w:t>
      </w:r>
    </w:p>
    <w:p w14:paraId="03B0F14D" w14:textId="77777777" w:rsidR="00E66FB6" w:rsidRDefault="00A447A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Δεν είναι Αρχηγός κόμμα</w:t>
      </w:r>
      <w:r>
        <w:rPr>
          <w:rFonts w:eastAsia="Times New Roman"/>
          <w:szCs w:val="24"/>
        </w:rPr>
        <w:t xml:space="preserve">τος ο Πρόεδρος, Πρόεδρος του Σώματος είναι! </w:t>
      </w:r>
    </w:p>
    <w:p w14:paraId="03B0F14E" w14:textId="77777777" w:rsidR="00E66FB6" w:rsidRDefault="00A447A4">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ΙΩΑΝΝΗΣ ΓΚΙΟΛΑΣ: </w:t>
      </w:r>
      <w:r>
        <w:rPr>
          <w:rFonts w:eastAsia="Times New Roman"/>
          <w:szCs w:val="24"/>
        </w:rPr>
        <w:t xml:space="preserve">Δεν έχω μιλήσει. Για το παρεμπίπτον τοποθετήθηκα. Δώστε μου δύο, τρία λεπτά μόνο. </w:t>
      </w:r>
    </w:p>
    <w:p w14:paraId="03B0F14F" w14:textId="77777777" w:rsidR="00E66FB6" w:rsidRDefault="00A447A4">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Θα μπορούσατε να είχατε προηγηθεί, αυτό εννοώ. </w:t>
      </w:r>
    </w:p>
    <w:p w14:paraId="03B0F150" w14:textId="77777777" w:rsidR="00E66FB6" w:rsidRDefault="00A447A4">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Ορίστε, έχετε τον λόγο. </w:t>
      </w:r>
    </w:p>
    <w:p w14:paraId="03B0F151"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szCs w:val="24"/>
        </w:rPr>
        <w:t xml:space="preserve">ΙΩΑΝΝΗΣ ΓΚΙΟΛΑΣ: </w:t>
      </w:r>
      <w:r>
        <w:rPr>
          <w:rFonts w:eastAsia="Times New Roman"/>
          <w:szCs w:val="24"/>
        </w:rPr>
        <w:t xml:space="preserve">Το «όχι» από </w:t>
      </w:r>
      <w:r>
        <w:rPr>
          <w:rFonts w:eastAsia="Times New Roman"/>
          <w:color w:val="212121"/>
          <w:szCs w:val="24"/>
        </w:rPr>
        <w:t>τη Χρυσή Αυγή για το Ίδρυμα της Βουλής με</w:t>
      </w:r>
      <w:r w:rsidRPr="00FE394D">
        <w:rPr>
          <w:rFonts w:eastAsia="Times New Roman"/>
          <w:color w:val="212121"/>
          <w:szCs w:val="24"/>
        </w:rPr>
        <w:t xml:space="preserve"> σκοπό τη διάδοση των αρχών</w:t>
      </w:r>
      <w:r>
        <w:rPr>
          <w:rFonts w:eastAsia="Times New Roman"/>
          <w:color w:val="212121"/>
          <w:szCs w:val="24"/>
        </w:rPr>
        <w:t xml:space="preserve"> του Κοινοβουλευτισμού και της Δημοκρατίας α</w:t>
      </w:r>
      <w:r w:rsidRPr="00FE394D">
        <w:rPr>
          <w:rFonts w:eastAsia="Times New Roman"/>
          <w:color w:val="212121"/>
          <w:szCs w:val="24"/>
        </w:rPr>
        <w:t>σφαλώς δεν μας ξενίζει</w:t>
      </w:r>
      <w:r>
        <w:rPr>
          <w:rFonts w:eastAsia="Times New Roman"/>
          <w:color w:val="212121"/>
          <w:szCs w:val="24"/>
        </w:rPr>
        <w:t>. Η</w:t>
      </w:r>
      <w:r w:rsidRPr="00FE394D">
        <w:rPr>
          <w:rFonts w:eastAsia="Times New Roman"/>
          <w:color w:val="212121"/>
          <w:szCs w:val="24"/>
        </w:rPr>
        <w:t xml:space="preserve"> συνεχής προσπάθεια</w:t>
      </w:r>
      <w:r>
        <w:rPr>
          <w:rFonts w:eastAsia="Times New Roman"/>
          <w:color w:val="212121"/>
          <w:szCs w:val="24"/>
        </w:rPr>
        <w:t>,</w:t>
      </w:r>
      <w:r w:rsidRPr="00FE394D">
        <w:rPr>
          <w:rFonts w:eastAsia="Times New Roman"/>
          <w:color w:val="212121"/>
          <w:szCs w:val="24"/>
        </w:rPr>
        <w:t xml:space="preserve"> </w:t>
      </w:r>
      <w:r>
        <w:rPr>
          <w:rFonts w:eastAsia="Times New Roman"/>
          <w:color w:val="212121"/>
          <w:szCs w:val="24"/>
        </w:rPr>
        <w:t>όμως,</w:t>
      </w:r>
      <w:r w:rsidRPr="00FE394D">
        <w:rPr>
          <w:rFonts w:eastAsia="Times New Roman"/>
          <w:color w:val="212121"/>
          <w:szCs w:val="24"/>
        </w:rPr>
        <w:t xml:space="preserve"> μερίδα</w:t>
      </w:r>
      <w:r>
        <w:rPr>
          <w:rFonts w:eastAsia="Times New Roman"/>
          <w:color w:val="212121"/>
          <w:szCs w:val="24"/>
        </w:rPr>
        <w:t>ς</w:t>
      </w:r>
      <w:r w:rsidRPr="00FE394D">
        <w:rPr>
          <w:rFonts w:eastAsia="Times New Roman"/>
          <w:color w:val="212121"/>
          <w:szCs w:val="24"/>
        </w:rPr>
        <w:t xml:space="preserve"> </w:t>
      </w:r>
      <w:r>
        <w:rPr>
          <w:rFonts w:eastAsia="Times New Roman"/>
          <w:color w:val="212121"/>
          <w:szCs w:val="24"/>
        </w:rPr>
        <w:t>της Α</w:t>
      </w:r>
      <w:r w:rsidRPr="00FE394D">
        <w:rPr>
          <w:rFonts w:eastAsia="Times New Roman"/>
          <w:color w:val="212121"/>
          <w:szCs w:val="24"/>
        </w:rPr>
        <w:t>ντ</w:t>
      </w:r>
      <w:r>
        <w:rPr>
          <w:rFonts w:eastAsia="Times New Roman"/>
          <w:color w:val="212121"/>
          <w:szCs w:val="24"/>
        </w:rPr>
        <w:t xml:space="preserve">ιπολίτευσης να κατακρίνει με </w:t>
      </w:r>
      <w:r w:rsidRPr="00FE394D">
        <w:rPr>
          <w:rFonts w:eastAsia="Times New Roman"/>
          <w:color w:val="212121"/>
          <w:szCs w:val="24"/>
        </w:rPr>
        <w:t>υπερβολές</w:t>
      </w:r>
      <w:r>
        <w:rPr>
          <w:rFonts w:eastAsia="Times New Roman"/>
          <w:color w:val="212121"/>
          <w:szCs w:val="24"/>
        </w:rPr>
        <w:t>,</w:t>
      </w:r>
      <w:r w:rsidRPr="00FE394D">
        <w:rPr>
          <w:rFonts w:eastAsia="Times New Roman"/>
          <w:color w:val="212121"/>
          <w:szCs w:val="24"/>
        </w:rPr>
        <w:t xml:space="preserve"> με ανακ</w:t>
      </w:r>
      <w:r w:rsidRPr="00FE394D">
        <w:rPr>
          <w:rFonts w:eastAsia="Times New Roman"/>
          <w:color w:val="212121"/>
          <w:szCs w:val="24"/>
        </w:rPr>
        <w:t xml:space="preserve">ρίβειες </w:t>
      </w:r>
      <w:r>
        <w:rPr>
          <w:rFonts w:eastAsia="Times New Roman"/>
          <w:color w:val="212121"/>
          <w:szCs w:val="24"/>
        </w:rPr>
        <w:t>-</w:t>
      </w:r>
      <w:r w:rsidRPr="00FE394D">
        <w:rPr>
          <w:rFonts w:eastAsia="Times New Roman"/>
          <w:color w:val="212121"/>
          <w:szCs w:val="24"/>
        </w:rPr>
        <w:t>έως και ψευδολογίες</w:t>
      </w:r>
      <w:r>
        <w:rPr>
          <w:rFonts w:eastAsia="Times New Roman"/>
          <w:color w:val="212121"/>
          <w:szCs w:val="24"/>
        </w:rPr>
        <w:t>- α</w:t>
      </w:r>
      <w:r w:rsidRPr="00FE394D">
        <w:rPr>
          <w:rFonts w:eastAsia="Times New Roman"/>
          <w:color w:val="212121"/>
          <w:szCs w:val="24"/>
        </w:rPr>
        <w:t>σφαλώς</w:t>
      </w:r>
      <w:r>
        <w:rPr>
          <w:rFonts w:eastAsia="Times New Roman"/>
          <w:color w:val="212121"/>
          <w:szCs w:val="24"/>
        </w:rPr>
        <w:t xml:space="preserve"> και </w:t>
      </w:r>
      <w:r w:rsidRPr="00FE394D">
        <w:rPr>
          <w:rFonts w:eastAsia="Times New Roman"/>
          <w:color w:val="212121"/>
          <w:szCs w:val="24"/>
        </w:rPr>
        <w:t>δεν κοσμεί</w:t>
      </w:r>
      <w:r>
        <w:rPr>
          <w:rFonts w:eastAsia="Times New Roman"/>
          <w:color w:val="212121"/>
          <w:szCs w:val="24"/>
        </w:rPr>
        <w:t xml:space="preserve"> τα κοινοβουλευτικά ήθη και τη </w:t>
      </w:r>
      <w:r>
        <w:rPr>
          <w:rFonts w:eastAsia="Times New Roman"/>
          <w:color w:val="212121"/>
          <w:szCs w:val="24"/>
        </w:rPr>
        <w:t>δ</w:t>
      </w:r>
      <w:r w:rsidRPr="00FE394D">
        <w:rPr>
          <w:rFonts w:eastAsia="Times New Roman"/>
          <w:color w:val="212121"/>
          <w:szCs w:val="24"/>
        </w:rPr>
        <w:t xml:space="preserve">ημοκρατία </w:t>
      </w:r>
      <w:r>
        <w:rPr>
          <w:rFonts w:eastAsia="Times New Roman"/>
          <w:color w:val="212121"/>
          <w:szCs w:val="24"/>
        </w:rPr>
        <w:t xml:space="preserve">σε αυτόν τον χώρο. </w:t>
      </w:r>
    </w:p>
    <w:p w14:paraId="03B0F152"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Ή</w:t>
      </w:r>
      <w:r w:rsidRPr="00FE394D">
        <w:rPr>
          <w:rFonts w:eastAsia="Times New Roman"/>
          <w:color w:val="212121"/>
          <w:szCs w:val="24"/>
        </w:rPr>
        <w:t>θελα</w:t>
      </w:r>
      <w:r>
        <w:rPr>
          <w:rFonts w:eastAsia="Times New Roman"/>
          <w:color w:val="212121"/>
          <w:szCs w:val="24"/>
        </w:rPr>
        <w:t>,</w:t>
      </w:r>
      <w:r w:rsidRPr="00FE394D">
        <w:rPr>
          <w:rFonts w:eastAsia="Times New Roman"/>
          <w:color w:val="212121"/>
          <w:szCs w:val="24"/>
        </w:rPr>
        <w:t xml:space="preserve"> λοιπόν</w:t>
      </w:r>
      <w:r>
        <w:rPr>
          <w:rFonts w:eastAsia="Times New Roman"/>
          <w:color w:val="212121"/>
          <w:szCs w:val="24"/>
        </w:rPr>
        <w:t>,</w:t>
      </w:r>
      <w:r w:rsidRPr="00FE394D">
        <w:rPr>
          <w:rFonts w:eastAsia="Times New Roman"/>
          <w:color w:val="212121"/>
          <w:szCs w:val="24"/>
        </w:rPr>
        <w:t xml:space="preserve"> να πω ότι σε πρόσωπα υψηλού πολιτικού κύρους</w:t>
      </w:r>
      <w:r>
        <w:rPr>
          <w:rFonts w:eastAsia="Times New Roman"/>
          <w:color w:val="212121"/>
          <w:szCs w:val="24"/>
        </w:rPr>
        <w:t>,</w:t>
      </w:r>
      <w:r w:rsidRPr="00FE394D">
        <w:rPr>
          <w:rFonts w:eastAsia="Times New Roman"/>
          <w:color w:val="212121"/>
          <w:szCs w:val="24"/>
        </w:rPr>
        <w:t xml:space="preserve"> όπως είναι </w:t>
      </w:r>
      <w:r>
        <w:rPr>
          <w:rFonts w:eastAsia="Times New Roman"/>
          <w:color w:val="212121"/>
          <w:szCs w:val="24"/>
        </w:rPr>
        <w:t xml:space="preserve">οι </w:t>
      </w:r>
      <w:proofErr w:type="spellStart"/>
      <w:r>
        <w:rPr>
          <w:rFonts w:eastAsia="Times New Roman"/>
          <w:color w:val="212121"/>
          <w:szCs w:val="24"/>
        </w:rPr>
        <w:t>προϋπάρξαντες</w:t>
      </w:r>
      <w:proofErr w:type="spellEnd"/>
      <w:r>
        <w:rPr>
          <w:rFonts w:eastAsia="Times New Roman"/>
          <w:color w:val="212121"/>
          <w:szCs w:val="24"/>
        </w:rPr>
        <w:t xml:space="preserve"> </w:t>
      </w:r>
      <w:r w:rsidRPr="00FE394D">
        <w:rPr>
          <w:rFonts w:eastAsia="Times New Roman"/>
          <w:color w:val="212121"/>
          <w:szCs w:val="24"/>
        </w:rPr>
        <w:t>Πρόεδροι της Βουλής</w:t>
      </w:r>
      <w:r>
        <w:rPr>
          <w:rFonts w:eastAsia="Times New Roman"/>
          <w:color w:val="212121"/>
          <w:szCs w:val="24"/>
        </w:rPr>
        <w:t>, αποδίδουμε</w:t>
      </w:r>
      <w:r w:rsidRPr="00FE394D">
        <w:rPr>
          <w:rFonts w:eastAsia="Times New Roman"/>
          <w:color w:val="212121"/>
          <w:szCs w:val="24"/>
        </w:rPr>
        <w:t xml:space="preserve"> τον προσήκοντα σεβασμό</w:t>
      </w:r>
      <w:r>
        <w:rPr>
          <w:rFonts w:eastAsia="Times New Roman"/>
          <w:color w:val="212121"/>
          <w:szCs w:val="24"/>
        </w:rPr>
        <w:t xml:space="preserve">. Δεν είναι, όμως, </w:t>
      </w:r>
      <w:r w:rsidRPr="00FE394D">
        <w:rPr>
          <w:rFonts w:eastAsia="Times New Roman"/>
          <w:color w:val="212121"/>
          <w:szCs w:val="24"/>
        </w:rPr>
        <w:t>οι άνθρωποι αυτοί που θα στελεχώσουν ένα πολυπληθές όργανο</w:t>
      </w:r>
      <w:r>
        <w:rPr>
          <w:rFonts w:eastAsia="Times New Roman"/>
          <w:color w:val="212121"/>
          <w:szCs w:val="24"/>
        </w:rPr>
        <w:t>,</w:t>
      </w:r>
      <w:r w:rsidRPr="00FE394D">
        <w:rPr>
          <w:rFonts w:eastAsia="Times New Roman"/>
          <w:color w:val="212121"/>
          <w:szCs w:val="24"/>
        </w:rPr>
        <w:t xml:space="preserve"> όπως άφησε να εννοηθεί </w:t>
      </w:r>
      <w:r>
        <w:rPr>
          <w:rFonts w:eastAsia="Times New Roman"/>
          <w:color w:val="212121"/>
          <w:szCs w:val="24"/>
        </w:rPr>
        <w:t xml:space="preserve">ή </w:t>
      </w:r>
      <w:r w:rsidRPr="00FE394D">
        <w:rPr>
          <w:rFonts w:eastAsia="Times New Roman"/>
          <w:color w:val="212121"/>
          <w:szCs w:val="24"/>
        </w:rPr>
        <w:t xml:space="preserve">όπως </w:t>
      </w:r>
      <w:r>
        <w:rPr>
          <w:rFonts w:eastAsia="Times New Roman"/>
          <w:color w:val="212121"/>
          <w:szCs w:val="24"/>
        </w:rPr>
        <w:t xml:space="preserve">θέλησε </w:t>
      </w:r>
      <w:r w:rsidRPr="00FE394D">
        <w:rPr>
          <w:rFonts w:eastAsia="Times New Roman"/>
          <w:color w:val="212121"/>
          <w:szCs w:val="24"/>
        </w:rPr>
        <w:t>ο εισηγητής της Νέας Δημοκρατίας</w:t>
      </w:r>
      <w:r>
        <w:rPr>
          <w:rFonts w:eastAsia="Times New Roman"/>
          <w:color w:val="212121"/>
          <w:szCs w:val="24"/>
        </w:rPr>
        <w:t xml:space="preserve">, ένα </w:t>
      </w:r>
      <w:proofErr w:type="spellStart"/>
      <w:r>
        <w:rPr>
          <w:rFonts w:eastAsia="Times New Roman"/>
          <w:color w:val="212121"/>
          <w:szCs w:val="24"/>
        </w:rPr>
        <w:t>δεκαεπταμελές</w:t>
      </w:r>
      <w:proofErr w:type="spellEnd"/>
      <w:r>
        <w:rPr>
          <w:rFonts w:eastAsia="Times New Roman"/>
          <w:color w:val="212121"/>
          <w:szCs w:val="24"/>
        </w:rPr>
        <w:t xml:space="preserve"> όργανο, </w:t>
      </w:r>
      <w:r w:rsidRPr="00FE394D">
        <w:rPr>
          <w:rFonts w:eastAsia="Times New Roman"/>
          <w:color w:val="212121"/>
          <w:szCs w:val="24"/>
        </w:rPr>
        <w:t>αυτό που μπορεί να έχει το πάνω χέρι</w:t>
      </w:r>
      <w:r>
        <w:rPr>
          <w:rFonts w:eastAsia="Times New Roman"/>
          <w:color w:val="212121"/>
          <w:szCs w:val="24"/>
        </w:rPr>
        <w:t>.</w:t>
      </w:r>
    </w:p>
    <w:p w14:paraId="03B0F153"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FE394D">
        <w:rPr>
          <w:rFonts w:eastAsia="Times New Roman"/>
          <w:color w:val="212121"/>
          <w:szCs w:val="24"/>
        </w:rPr>
        <w:t>την ουσία</w:t>
      </w:r>
      <w:r>
        <w:rPr>
          <w:rFonts w:eastAsia="Times New Roman"/>
          <w:color w:val="212121"/>
          <w:szCs w:val="24"/>
        </w:rPr>
        <w:t>,</w:t>
      </w:r>
      <w:r w:rsidRPr="00FE394D">
        <w:rPr>
          <w:rFonts w:eastAsia="Times New Roman"/>
          <w:color w:val="212121"/>
          <w:szCs w:val="24"/>
        </w:rPr>
        <w:t xml:space="preserve"> η εκτελ</w:t>
      </w:r>
      <w:r w:rsidRPr="00FE394D">
        <w:rPr>
          <w:rFonts w:eastAsia="Times New Roman"/>
          <w:color w:val="212121"/>
          <w:szCs w:val="24"/>
        </w:rPr>
        <w:t>εστική επιτροπή είναι</w:t>
      </w:r>
      <w:r>
        <w:rPr>
          <w:rFonts w:eastAsia="Times New Roman"/>
          <w:color w:val="212121"/>
          <w:szCs w:val="24"/>
        </w:rPr>
        <w:t xml:space="preserve"> </w:t>
      </w:r>
      <w:r w:rsidRPr="00FE394D">
        <w:rPr>
          <w:rFonts w:eastAsia="Times New Roman"/>
          <w:color w:val="212121"/>
          <w:szCs w:val="24"/>
        </w:rPr>
        <w:t>αυτά τα πρόσωπα</w:t>
      </w:r>
      <w:r>
        <w:rPr>
          <w:rFonts w:eastAsia="Times New Roman"/>
          <w:color w:val="212121"/>
          <w:szCs w:val="24"/>
        </w:rPr>
        <w:t xml:space="preserve">, οι </w:t>
      </w:r>
      <w:proofErr w:type="spellStart"/>
      <w:r>
        <w:rPr>
          <w:rFonts w:eastAsia="Times New Roman"/>
          <w:color w:val="212121"/>
          <w:szCs w:val="24"/>
        </w:rPr>
        <w:t>προϋπάρξαντες</w:t>
      </w:r>
      <w:proofErr w:type="spellEnd"/>
      <w:r w:rsidRPr="00FE394D">
        <w:rPr>
          <w:rFonts w:eastAsia="Times New Roman"/>
          <w:color w:val="212121"/>
          <w:szCs w:val="24"/>
        </w:rPr>
        <w:t xml:space="preserve"> </w:t>
      </w:r>
      <w:r>
        <w:rPr>
          <w:rFonts w:eastAsia="Times New Roman"/>
          <w:color w:val="212121"/>
          <w:szCs w:val="24"/>
        </w:rPr>
        <w:t xml:space="preserve">Πρόεδροι, αυτοί </w:t>
      </w:r>
      <w:r w:rsidRPr="00FE394D">
        <w:rPr>
          <w:rFonts w:eastAsia="Times New Roman"/>
          <w:color w:val="212121"/>
          <w:szCs w:val="24"/>
        </w:rPr>
        <w:t>οι οποίοι κοσμούν</w:t>
      </w:r>
      <w:r>
        <w:rPr>
          <w:rFonts w:eastAsia="Times New Roman"/>
          <w:color w:val="212121"/>
          <w:szCs w:val="24"/>
        </w:rPr>
        <w:t>,</w:t>
      </w:r>
      <w:r w:rsidRPr="00FE394D">
        <w:rPr>
          <w:rFonts w:eastAsia="Times New Roman"/>
          <w:color w:val="212121"/>
          <w:szCs w:val="24"/>
        </w:rPr>
        <w:t xml:space="preserve"> δί</w:t>
      </w:r>
      <w:r>
        <w:rPr>
          <w:rFonts w:eastAsia="Times New Roman"/>
          <w:color w:val="212121"/>
          <w:szCs w:val="24"/>
        </w:rPr>
        <w:t xml:space="preserve">νουν το κύρος στο συγκεκριμένο </w:t>
      </w:r>
      <w:r>
        <w:rPr>
          <w:rFonts w:eastAsia="Times New Roman"/>
          <w:color w:val="212121"/>
          <w:szCs w:val="24"/>
        </w:rPr>
        <w:t>ί</w:t>
      </w:r>
      <w:r w:rsidRPr="00FE394D">
        <w:rPr>
          <w:rFonts w:eastAsia="Times New Roman"/>
          <w:color w:val="212121"/>
          <w:szCs w:val="24"/>
        </w:rPr>
        <w:t>δρυμα</w:t>
      </w:r>
      <w:r>
        <w:rPr>
          <w:rFonts w:eastAsia="Times New Roman"/>
          <w:color w:val="212121"/>
          <w:szCs w:val="24"/>
        </w:rPr>
        <w:t>. Η</w:t>
      </w:r>
      <w:r w:rsidRPr="00FE394D">
        <w:rPr>
          <w:rFonts w:eastAsia="Times New Roman"/>
          <w:color w:val="212121"/>
          <w:szCs w:val="24"/>
        </w:rPr>
        <w:t xml:space="preserve"> εκτελεστική εξουσία είναι αυτή η οποία θα καθοδηγήσει</w:t>
      </w:r>
      <w:r>
        <w:rPr>
          <w:rFonts w:eastAsia="Times New Roman"/>
          <w:color w:val="212121"/>
          <w:szCs w:val="24"/>
        </w:rPr>
        <w:t>,</w:t>
      </w:r>
      <w:r w:rsidRPr="00FE394D">
        <w:rPr>
          <w:rFonts w:eastAsia="Times New Roman"/>
          <w:color w:val="212121"/>
          <w:szCs w:val="24"/>
        </w:rPr>
        <w:t xml:space="preserve"> θα βρει τρόπους για να βελτιώσει και να επαυξήσει τον θεσμό και τη </w:t>
      </w:r>
      <w:r w:rsidRPr="00FE394D">
        <w:rPr>
          <w:rFonts w:eastAsia="Times New Roman"/>
          <w:color w:val="212121"/>
          <w:szCs w:val="24"/>
        </w:rPr>
        <w:t xml:space="preserve">λειτουργία αυτού του </w:t>
      </w:r>
      <w:r>
        <w:rPr>
          <w:rFonts w:eastAsia="Times New Roman"/>
          <w:color w:val="212121"/>
          <w:szCs w:val="24"/>
        </w:rPr>
        <w:t>ι</w:t>
      </w:r>
      <w:r w:rsidRPr="00FE394D">
        <w:rPr>
          <w:rFonts w:eastAsia="Times New Roman"/>
          <w:color w:val="212121"/>
          <w:szCs w:val="24"/>
        </w:rPr>
        <w:t>δρύματος</w:t>
      </w:r>
      <w:r>
        <w:rPr>
          <w:rFonts w:eastAsia="Times New Roman"/>
          <w:color w:val="212121"/>
          <w:szCs w:val="24"/>
        </w:rPr>
        <w:t xml:space="preserve">. </w:t>
      </w:r>
    </w:p>
    <w:p w14:paraId="03B0F154"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πάνω, λ</w:t>
      </w:r>
      <w:r w:rsidRPr="00FE394D">
        <w:rPr>
          <w:rFonts w:eastAsia="Times New Roman"/>
          <w:color w:val="212121"/>
          <w:szCs w:val="24"/>
        </w:rPr>
        <w:t>οιπόν</w:t>
      </w:r>
      <w:r>
        <w:rPr>
          <w:rFonts w:eastAsia="Times New Roman"/>
          <w:color w:val="212121"/>
          <w:szCs w:val="24"/>
        </w:rPr>
        <w:t>,</w:t>
      </w:r>
      <w:r w:rsidRPr="00FE394D">
        <w:rPr>
          <w:rFonts w:eastAsia="Times New Roman"/>
          <w:color w:val="212121"/>
          <w:szCs w:val="24"/>
        </w:rPr>
        <w:t xml:space="preserve"> σε αυτό θέλω να σταθώ και να πω ότι </w:t>
      </w:r>
      <w:r>
        <w:rPr>
          <w:rFonts w:eastAsia="Times New Roman"/>
          <w:color w:val="212121"/>
          <w:szCs w:val="24"/>
        </w:rPr>
        <w:t xml:space="preserve">αυτό το </w:t>
      </w:r>
      <w:r>
        <w:rPr>
          <w:rFonts w:eastAsia="Times New Roman"/>
          <w:color w:val="212121"/>
          <w:szCs w:val="24"/>
        </w:rPr>
        <w:t>ί</w:t>
      </w:r>
      <w:r>
        <w:rPr>
          <w:rFonts w:eastAsia="Times New Roman"/>
          <w:color w:val="212121"/>
          <w:szCs w:val="24"/>
        </w:rPr>
        <w:t>δρυμα</w:t>
      </w:r>
      <w:r w:rsidRPr="00FE394D">
        <w:rPr>
          <w:rFonts w:eastAsia="Times New Roman"/>
          <w:color w:val="212121"/>
          <w:szCs w:val="24"/>
        </w:rPr>
        <w:t xml:space="preserve"> δεν είναι μόνο τα παιδάκια του </w:t>
      </w:r>
      <w:r>
        <w:rPr>
          <w:rFonts w:eastAsia="Times New Roman"/>
          <w:color w:val="212121"/>
          <w:szCs w:val="24"/>
        </w:rPr>
        <w:t>δ</w:t>
      </w:r>
      <w:r w:rsidRPr="00FE394D">
        <w:rPr>
          <w:rFonts w:eastAsia="Times New Roman"/>
          <w:color w:val="212121"/>
          <w:szCs w:val="24"/>
        </w:rPr>
        <w:t>ημοτικού που βλέπουμε ή κα</w:t>
      </w:r>
      <w:r>
        <w:rPr>
          <w:rFonts w:eastAsia="Times New Roman"/>
          <w:color w:val="212121"/>
          <w:szCs w:val="24"/>
        </w:rPr>
        <w:t>ι του γ</w:t>
      </w:r>
      <w:r w:rsidRPr="00FE394D">
        <w:rPr>
          <w:rFonts w:eastAsia="Times New Roman"/>
          <w:color w:val="212121"/>
          <w:szCs w:val="24"/>
        </w:rPr>
        <w:t xml:space="preserve">υμνασίου και των άλλων σχολών που </w:t>
      </w:r>
      <w:r>
        <w:rPr>
          <w:rFonts w:eastAsia="Times New Roman"/>
          <w:color w:val="212121"/>
          <w:szCs w:val="24"/>
        </w:rPr>
        <w:t>έρχονται καθημερινώς</w:t>
      </w:r>
      <w:r w:rsidRPr="00FE394D">
        <w:rPr>
          <w:rFonts w:eastAsia="Times New Roman"/>
          <w:color w:val="212121"/>
          <w:szCs w:val="24"/>
        </w:rPr>
        <w:t xml:space="preserve"> στη Βουλή </w:t>
      </w:r>
      <w:r>
        <w:rPr>
          <w:rFonts w:eastAsia="Times New Roman"/>
          <w:color w:val="212121"/>
          <w:szCs w:val="24"/>
        </w:rPr>
        <w:t>-τα είπε και ο κύριος Π</w:t>
      </w:r>
      <w:r w:rsidRPr="00FE394D">
        <w:rPr>
          <w:rFonts w:eastAsia="Times New Roman"/>
          <w:color w:val="212121"/>
          <w:szCs w:val="24"/>
        </w:rPr>
        <w:t>ρ</w:t>
      </w:r>
      <w:r w:rsidRPr="00FE394D">
        <w:rPr>
          <w:rFonts w:eastAsia="Times New Roman"/>
          <w:color w:val="212121"/>
          <w:szCs w:val="24"/>
        </w:rPr>
        <w:t>όεδρος</w:t>
      </w:r>
      <w:r>
        <w:rPr>
          <w:rFonts w:eastAsia="Times New Roman"/>
          <w:color w:val="212121"/>
          <w:szCs w:val="24"/>
        </w:rPr>
        <w:t>-</w:t>
      </w:r>
      <w:r w:rsidRPr="00FE394D">
        <w:rPr>
          <w:rFonts w:eastAsia="Times New Roman"/>
          <w:color w:val="212121"/>
          <w:szCs w:val="24"/>
        </w:rPr>
        <w:t xml:space="preserve"> είναι οι </w:t>
      </w:r>
      <w:r>
        <w:rPr>
          <w:rFonts w:eastAsia="Times New Roman"/>
          <w:color w:val="212121"/>
          <w:szCs w:val="24"/>
        </w:rPr>
        <w:t>η</w:t>
      </w:r>
      <w:r w:rsidRPr="00FE394D">
        <w:rPr>
          <w:rFonts w:eastAsia="Times New Roman"/>
          <w:color w:val="212121"/>
          <w:szCs w:val="24"/>
        </w:rPr>
        <w:t>μερίδες</w:t>
      </w:r>
      <w:r>
        <w:rPr>
          <w:rFonts w:eastAsia="Times New Roman"/>
          <w:color w:val="212121"/>
          <w:szCs w:val="24"/>
        </w:rPr>
        <w:t>,</w:t>
      </w:r>
      <w:r w:rsidRPr="00FE394D">
        <w:rPr>
          <w:rFonts w:eastAsia="Times New Roman"/>
          <w:color w:val="212121"/>
          <w:szCs w:val="24"/>
        </w:rPr>
        <w:t xml:space="preserve"> είναι οι επισκέψεις όλων των υπολοίπων </w:t>
      </w:r>
      <w:r>
        <w:rPr>
          <w:rFonts w:eastAsia="Times New Roman"/>
          <w:color w:val="212121"/>
          <w:szCs w:val="24"/>
        </w:rPr>
        <w:t>-</w:t>
      </w:r>
      <w:r w:rsidRPr="00FE394D">
        <w:rPr>
          <w:rFonts w:eastAsia="Times New Roman"/>
          <w:color w:val="212121"/>
          <w:szCs w:val="24"/>
        </w:rPr>
        <w:t xml:space="preserve">και </w:t>
      </w:r>
      <w:r w:rsidRPr="00FE394D">
        <w:rPr>
          <w:rFonts w:eastAsia="Times New Roman"/>
          <w:color w:val="212121"/>
          <w:szCs w:val="24"/>
        </w:rPr>
        <w:lastRenderedPageBreak/>
        <w:t>εργαζομένων ακόμη</w:t>
      </w:r>
      <w:r>
        <w:rPr>
          <w:rFonts w:eastAsia="Times New Roman"/>
          <w:color w:val="212121"/>
          <w:szCs w:val="24"/>
        </w:rPr>
        <w:t>-</w:t>
      </w:r>
      <w:r w:rsidRPr="00FE394D">
        <w:rPr>
          <w:rFonts w:eastAsia="Times New Roman"/>
          <w:color w:val="212121"/>
          <w:szCs w:val="24"/>
        </w:rPr>
        <w:t xml:space="preserve"> είναι εκδό</w:t>
      </w:r>
      <w:r>
        <w:rPr>
          <w:rFonts w:eastAsia="Times New Roman"/>
          <w:color w:val="212121"/>
          <w:szCs w:val="24"/>
        </w:rPr>
        <w:t xml:space="preserve">σεις που κάνει κατά καιρούς το </w:t>
      </w:r>
      <w:r>
        <w:rPr>
          <w:rFonts w:eastAsia="Times New Roman"/>
          <w:color w:val="212121"/>
          <w:szCs w:val="24"/>
        </w:rPr>
        <w:t>ί</w:t>
      </w:r>
      <w:r w:rsidRPr="00FE394D">
        <w:rPr>
          <w:rFonts w:eastAsia="Times New Roman"/>
          <w:color w:val="212121"/>
          <w:szCs w:val="24"/>
        </w:rPr>
        <w:t>δρυμα</w:t>
      </w:r>
      <w:r>
        <w:rPr>
          <w:rFonts w:eastAsia="Times New Roman"/>
          <w:color w:val="212121"/>
          <w:szCs w:val="24"/>
        </w:rPr>
        <w:t>,</w:t>
      </w:r>
      <w:r w:rsidRPr="00FE394D">
        <w:rPr>
          <w:rFonts w:eastAsia="Times New Roman"/>
          <w:color w:val="212121"/>
          <w:szCs w:val="24"/>
        </w:rPr>
        <w:t xml:space="preserve"> είναι εκδηλώσεις και εκθέσεις</w:t>
      </w:r>
      <w:r>
        <w:rPr>
          <w:rFonts w:eastAsia="Times New Roman"/>
          <w:color w:val="212121"/>
          <w:szCs w:val="24"/>
        </w:rPr>
        <w:t xml:space="preserve">. </w:t>
      </w:r>
    </w:p>
    <w:p w14:paraId="03B0F155"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ΝΙΚΟΛΑΟΣ ΞΥΔΑΚΗΣ: </w:t>
      </w:r>
      <w:r>
        <w:rPr>
          <w:rFonts w:eastAsia="Times New Roman"/>
          <w:color w:val="212121"/>
          <w:szCs w:val="24"/>
        </w:rPr>
        <w:t xml:space="preserve">Συμπράξεις με άλλα ιδρύματα. </w:t>
      </w:r>
    </w:p>
    <w:p w14:paraId="03B0F156"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ΙΩΑΝΝΗΣ ΓΚΙΟΛΑΣ: </w:t>
      </w:r>
      <w:r>
        <w:rPr>
          <w:rFonts w:eastAsia="Times New Roman"/>
          <w:color w:val="212121"/>
          <w:szCs w:val="24"/>
        </w:rPr>
        <w:t xml:space="preserve">Είναι συμπράξεις </w:t>
      </w:r>
      <w:r w:rsidRPr="00FE394D">
        <w:rPr>
          <w:rFonts w:eastAsia="Times New Roman"/>
          <w:color w:val="212121"/>
          <w:szCs w:val="24"/>
        </w:rPr>
        <w:t xml:space="preserve">με άλλα ιδρύματα και </w:t>
      </w:r>
      <w:r>
        <w:rPr>
          <w:rFonts w:eastAsia="Times New Roman"/>
          <w:color w:val="212121"/>
          <w:szCs w:val="24"/>
        </w:rPr>
        <w:t xml:space="preserve">με </w:t>
      </w:r>
      <w:r w:rsidRPr="00FE394D">
        <w:rPr>
          <w:rFonts w:eastAsia="Times New Roman"/>
          <w:color w:val="212121"/>
          <w:szCs w:val="24"/>
        </w:rPr>
        <w:t>μουσεία</w:t>
      </w:r>
      <w:r>
        <w:rPr>
          <w:rFonts w:eastAsia="Times New Roman"/>
          <w:color w:val="212121"/>
          <w:szCs w:val="24"/>
        </w:rPr>
        <w:t xml:space="preserve">. </w:t>
      </w:r>
    </w:p>
    <w:p w14:paraId="03B0F157"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FE394D">
        <w:rPr>
          <w:rFonts w:eastAsia="Times New Roman"/>
          <w:color w:val="212121"/>
          <w:szCs w:val="24"/>
        </w:rPr>
        <w:t>υτά</w:t>
      </w:r>
      <w:r>
        <w:rPr>
          <w:rFonts w:eastAsia="Times New Roman"/>
          <w:color w:val="212121"/>
          <w:szCs w:val="24"/>
        </w:rPr>
        <w:t>,</w:t>
      </w:r>
      <w:r w:rsidRPr="00FE394D">
        <w:rPr>
          <w:rFonts w:eastAsia="Times New Roman"/>
          <w:color w:val="212121"/>
          <w:szCs w:val="24"/>
        </w:rPr>
        <w:t xml:space="preserve"> λοιπόν</w:t>
      </w:r>
      <w:r>
        <w:rPr>
          <w:rFonts w:eastAsia="Times New Roman"/>
          <w:color w:val="212121"/>
          <w:szCs w:val="24"/>
        </w:rPr>
        <w:t>,</w:t>
      </w:r>
      <w:r w:rsidRPr="00FE394D">
        <w:rPr>
          <w:rFonts w:eastAsia="Times New Roman"/>
          <w:color w:val="212121"/>
          <w:szCs w:val="24"/>
        </w:rPr>
        <w:t xml:space="preserve"> επειδή είναι η πρ</w:t>
      </w:r>
      <w:r>
        <w:rPr>
          <w:rFonts w:eastAsia="Times New Roman"/>
          <w:color w:val="212121"/>
          <w:szCs w:val="24"/>
        </w:rPr>
        <w:t>οβολή του ίδιου του θεσμού της Δ</w:t>
      </w:r>
      <w:r w:rsidRPr="00FE394D">
        <w:rPr>
          <w:rFonts w:eastAsia="Times New Roman"/>
          <w:color w:val="212121"/>
          <w:szCs w:val="24"/>
        </w:rPr>
        <w:t>ημοκρατίας</w:t>
      </w:r>
      <w:r>
        <w:rPr>
          <w:rFonts w:eastAsia="Times New Roman"/>
          <w:color w:val="212121"/>
          <w:szCs w:val="24"/>
        </w:rPr>
        <w:t>,</w:t>
      </w:r>
      <w:r w:rsidRPr="00FE394D">
        <w:rPr>
          <w:rFonts w:eastAsia="Times New Roman"/>
          <w:color w:val="212121"/>
          <w:szCs w:val="24"/>
        </w:rPr>
        <w:t xml:space="preserve"> δεν μπορούν να μένουν πίσω και </w:t>
      </w:r>
      <w:r>
        <w:rPr>
          <w:rFonts w:eastAsia="Times New Roman"/>
          <w:color w:val="212121"/>
          <w:szCs w:val="24"/>
        </w:rPr>
        <w:t>είναι απαράδεκτο να μην επικουρούνται</w:t>
      </w:r>
      <w:r w:rsidRPr="00FE394D">
        <w:rPr>
          <w:rFonts w:eastAsia="Times New Roman"/>
          <w:color w:val="212121"/>
          <w:szCs w:val="24"/>
        </w:rPr>
        <w:t xml:space="preserve"> από τον απαιτούμενο αριθμό υπαλλήλων</w:t>
      </w:r>
      <w:r>
        <w:rPr>
          <w:rFonts w:eastAsia="Times New Roman"/>
          <w:color w:val="212121"/>
          <w:szCs w:val="24"/>
        </w:rPr>
        <w:t>.</w:t>
      </w:r>
      <w:r w:rsidRPr="00FE394D">
        <w:rPr>
          <w:rFonts w:eastAsia="Times New Roman"/>
          <w:color w:val="212121"/>
          <w:szCs w:val="24"/>
        </w:rPr>
        <w:t xml:space="preserve"> </w:t>
      </w:r>
    </w:p>
    <w:p w14:paraId="03B0F158" w14:textId="77777777" w:rsidR="00E66FB6" w:rsidRDefault="00A447A4">
      <w:pPr>
        <w:spacing w:line="600" w:lineRule="auto"/>
        <w:ind w:firstLine="720"/>
        <w:jc w:val="both"/>
        <w:rPr>
          <w:rFonts w:eastAsia="Times New Roman"/>
          <w:szCs w:val="24"/>
        </w:rPr>
      </w:pPr>
      <w:r>
        <w:rPr>
          <w:rFonts w:eastAsia="Times New Roman"/>
          <w:szCs w:val="24"/>
        </w:rPr>
        <w:t xml:space="preserve">Κι εδώ, </w:t>
      </w:r>
      <w:r w:rsidRPr="00510A9F">
        <w:rPr>
          <w:rFonts w:eastAsia="Times New Roman"/>
          <w:szCs w:val="24"/>
        </w:rPr>
        <w:t>λοιπόν</w:t>
      </w:r>
      <w:r>
        <w:rPr>
          <w:rFonts w:eastAsia="Times New Roman"/>
          <w:szCs w:val="24"/>
        </w:rPr>
        <w:t>, φθάνουμε και λέμε ότι α</w:t>
      </w:r>
      <w:r>
        <w:rPr>
          <w:rFonts w:eastAsia="Times New Roman"/>
          <w:szCs w:val="24"/>
        </w:rPr>
        <w:t xml:space="preserve">υτός ο αριθμός, προκειμένου να μην μπορεί να διογκώνεται εις το άπειρο, καθορίζεται με τον κανονισμό της λειτουργίας του στον αριθμό των πενήντα πέντε που δεν </w:t>
      </w:r>
      <w:r w:rsidRPr="00510A9F">
        <w:rPr>
          <w:rFonts w:eastAsia="Times New Roman"/>
          <w:szCs w:val="24"/>
        </w:rPr>
        <w:t>είναι</w:t>
      </w:r>
      <w:r>
        <w:rPr>
          <w:rFonts w:eastAsia="Times New Roman"/>
          <w:szCs w:val="24"/>
        </w:rPr>
        <w:t xml:space="preserve"> και απαραίτητο να υπερκαλυφθεί.</w:t>
      </w:r>
    </w:p>
    <w:p w14:paraId="03B0F159" w14:textId="77777777" w:rsidR="00E66FB6" w:rsidRDefault="00A447A4">
      <w:pPr>
        <w:spacing w:line="600" w:lineRule="auto"/>
        <w:ind w:firstLine="720"/>
        <w:jc w:val="both"/>
        <w:rPr>
          <w:rFonts w:eastAsia="Times New Roman"/>
          <w:szCs w:val="24"/>
        </w:rPr>
      </w:pPr>
      <w:r>
        <w:rPr>
          <w:rFonts w:eastAsia="Times New Roman"/>
          <w:szCs w:val="24"/>
        </w:rPr>
        <w:t xml:space="preserve">Τέλος, ήθελα να πω το εξής. Πού οφείλεται, </w:t>
      </w:r>
      <w:r w:rsidRPr="00510A9F">
        <w:rPr>
          <w:rFonts w:eastAsia="Times New Roman"/>
          <w:szCs w:val="24"/>
        </w:rPr>
        <w:t>λοιπόν</w:t>
      </w:r>
      <w:r>
        <w:rPr>
          <w:rFonts w:eastAsia="Times New Roman"/>
          <w:szCs w:val="24"/>
        </w:rPr>
        <w:t>, αυτή η σ</w:t>
      </w:r>
      <w:r>
        <w:rPr>
          <w:rFonts w:eastAsia="Times New Roman"/>
          <w:szCs w:val="24"/>
        </w:rPr>
        <w:t xml:space="preserve">ημερινή μεμψιμοιρία από μερίδα της Αντιπολίτευσης; </w:t>
      </w:r>
    </w:p>
    <w:p w14:paraId="03B0F15A" w14:textId="77777777" w:rsidR="00E66FB6" w:rsidRDefault="00A447A4">
      <w:pPr>
        <w:spacing w:line="600" w:lineRule="auto"/>
        <w:ind w:firstLine="720"/>
        <w:jc w:val="both"/>
        <w:rPr>
          <w:rFonts w:eastAsia="Times New Roman"/>
          <w:bCs/>
        </w:rPr>
      </w:pPr>
      <w:r w:rsidRPr="00510A9F">
        <w:rPr>
          <w:rFonts w:eastAsia="Times New Roman"/>
          <w:bCs/>
        </w:rPr>
        <w:t>Κύρι</w:t>
      </w:r>
      <w:r>
        <w:rPr>
          <w:rFonts w:eastAsia="Times New Roman"/>
          <w:bCs/>
        </w:rPr>
        <w:t xml:space="preserve">οι συνάδελφοι, </w:t>
      </w:r>
      <w:r w:rsidRPr="00510A9F">
        <w:rPr>
          <w:rFonts w:eastAsia="Times New Roman"/>
          <w:bCs/>
        </w:rPr>
        <w:t>πρέπει</w:t>
      </w:r>
      <w:r>
        <w:rPr>
          <w:rFonts w:eastAsia="Times New Roman"/>
          <w:bCs/>
        </w:rPr>
        <w:t xml:space="preserve"> να λέμε τα πράγματα με το όνομά τους. Το ότι εμείς οι παρείσακτοι, εμείς που παρεισφρή</w:t>
      </w:r>
      <w:r>
        <w:rPr>
          <w:rFonts w:eastAsia="Times New Roman"/>
          <w:bCs/>
        </w:rPr>
        <w:lastRenderedPageBreak/>
        <w:t xml:space="preserve">σαμε εδώ, φαίνεται, με κάποιον άλλο τρόπο, δεν ήμασταν ανεκτοί από τους μόνιμους ιδιοκτήτες </w:t>
      </w:r>
      <w:r>
        <w:rPr>
          <w:rFonts w:eastAsia="Times New Roman"/>
          <w:bCs/>
        </w:rPr>
        <w:t xml:space="preserve">της </w:t>
      </w:r>
      <w:r>
        <w:rPr>
          <w:rFonts w:eastAsia="Times New Roman"/>
          <w:bCs/>
        </w:rPr>
        <w:t>Κ</w:t>
      </w:r>
      <w:r>
        <w:rPr>
          <w:rFonts w:eastAsia="Times New Roman"/>
          <w:bCs/>
        </w:rPr>
        <w:t xml:space="preserve">οινοβουλευτικής </w:t>
      </w:r>
      <w:r>
        <w:rPr>
          <w:rFonts w:eastAsia="Times New Roman"/>
          <w:bCs/>
        </w:rPr>
        <w:t>Δ</w:t>
      </w:r>
      <w:r>
        <w:rPr>
          <w:rFonts w:eastAsia="Times New Roman"/>
          <w:bCs/>
        </w:rPr>
        <w:t xml:space="preserve">ημοκρατίας και της εξουσίας σε αυτό τον τόπο. Ακόμα και η μία ημέρα σας ξενίζει, σας ενοχλεί. Αυτό </w:t>
      </w:r>
      <w:r w:rsidRPr="00510A9F">
        <w:rPr>
          <w:rFonts w:eastAsia="Times New Roman"/>
          <w:bCs/>
        </w:rPr>
        <w:t>λοιπόν</w:t>
      </w:r>
      <w:r>
        <w:rPr>
          <w:rFonts w:eastAsia="Times New Roman"/>
          <w:bCs/>
        </w:rPr>
        <w:t xml:space="preserve"> πρέπει να πάψει. Ή </w:t>
      </w:r>
      <w:r w:rsidRPr="00510A9F">
        <w:rPr>
          <w:rFonts w:eastAsia="Times New Roman"/>
          <w:bCs/>
        </w:rPr>
        <w:t>υπάρχ</w:t>
      </w:r>
      <w:r>
        <w:rPr>
          <w:rFonts w:eastAsia="Times New Roman"/>
          <w:bCs/>
        </w:rPr>
        <w:t xml:space="preserve">ουν ήθη και έθιμα και δημοκρατικοί κανόνες που </w:t>
      </w:r>
      <w:r w:rsidRPr="00510A9F">
        <w:rPr>
          <w:rFonts w:eastAsia="Times New Roman"/>
          <w:bCs/>
        </w:rPr>
        <w:t>πρέπει</w:t>
      </w:r>
      <w:r>
        <w:rPr>
          <w:rFonts w:eastAsia="Times New Roman"/>
          <w:bCs/>
        </w:rPr>
        <w:t xml:space="preserve"> να τους ανεχθείτε ή δεν θα εφευρίσκετε συνεχώς παρατράγουδα, δεν θα ψάχνετε να βρείτε «παρανυχίδες» για να τολμήσετε να πείτε ότι εμείς που έχουμε την ουσιαστική και τυπική νομιμότητα από τον ελληνικό λαό δεν θα μπορέσουμε να συνεχίσουμε να ασκούμε τη διο</w:t>
      </w:r>
      <w:r>
        <w:rPr>
          <w:rFonts w:eastAsia="Times New Roman"/>
          <w:bCs/>
        </w:rPr>
        <w:t>ίκηση και την κ</w:t>
      </w:r>
      <w:r w:rsidRPr="00510A9F">
        <w:rPr>
          <w:rFonts w:eastAsia="Times New Roman"/>
          <w:bCs/>
        </w:rPr>
        <w:t>υβέρνηση</w:t>
      </w:r>
      <w:r>
        <w:rPr>
          <w:rFonts w:eastAsia="Times New Roman"/>
          <w:bCs/>
        </w:rPr>
        <w:t xml:space="preserve"> όπως </w:t>
      </w:r>
      <w:r w:rsidRPr="00510A9F">
        <w:rPr>
          <w:rFonts w:eastAsia="Times New Roman"/>
          <w:bCs/>
        </w:rPr>
        <w:t>πρέπει</w:t>
      </w:r>
      <w:r>
        <w:rPr>
          <w:rFonts w:eastAsia="Times New Roman"/>
          <w:bCs/>
        </w:rPr>
        <w:t>.</w:t>
      </w:r>
    </w:p>
    <w:p w14:paraId="03B0F15B" w14:textId="77777777" w:rsidR="00E66FB6" w:rsidRDefault="00A447A4">
      <w:pPr>
        <w:spacing w:line="600" w:lineRule="auto"/>
        <w:ind w:firstLine="720"/>
        <w:jc w:val="both"/>
        <w:rPr>
          <w:rFonts w:eastAsia="Times New Roman"/>
          <w:bCs/>
        </w:rPr>
      </w:pPr>
      <w:r w:rsidRPr="00510A9F">
        <w:rPr>
          <w:rFonts w:eastAsia="Times New Roman"/>
          <w:bCs/>
        </w:rPr>
        <w:t>Ευχαριστώ</w:t>
      </w:r>
      <w:r>
        <w:rPr>
          <w:rFonts w:eastAsia="Times New Roman"/>
          <w:bCs/>
        </w:rPr>
        <w:t>.</w:t>
      </w:r>
    </w:p>
    <w:p w14:paraId="03B0F15C" w14:textId="77777777" w:rsidR="00E66FB6" w:rsidRDefault="00A447A4">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3B0F15D" w14:textId="77777777" w:rsidR="00E66FB6" w:rsidRDefault="00A447A4">
      <w:pPr>
        <w:spacing w:line="600" w:lineRule="auto"/>
        <w:ind w:firstLine="720"/>
        <w:jc w:val="both"/>
        <w:rPr>
          <w:rFonts w:eastAsia="Times New Roman"/>
          <w:bCs/>
        </w:rPr>
      </w:pPr>
      <w:r w:rsidRPr="00510A9F">
        <w:rPr>
          <w:rFonts w:eastAsia="Times New Roman"/>
          <w:b/>
          <w:bCs/>
        </w:rPr>
        <w:t>ΠΡΟΕΔΡΕΥΩΝ</w:t>
      </w:r>
      <w:r>
        <w:rPr>
          <w:rFonts w:eastAsia="Times New Roman"/>
          <w:b/>
          <w:bCs/>
        </w:rPr>
        <w:t xml:space="preserve"> (Μάριος Γεωργιάδης): </w:t>
      </w:r>
      <w:r>
        <w:rPr>
          <w:rFonts w:eastAsia="Times New Roman"/>
          <w:bCs/>
        </w:rPr>
        <w:t xml:space="preserve">Ευχαριστούμε τον κ. </w:t>
      </w:r>
      <w:proofErr w:type="spellStart"/>
      <w:r>
        <w:rPr>
          <w:rFonts w:eastAsia="Times New Roman"/>
          <w:bCs/>
        </w:rPr>
        <w:t>Γκιόλα</w:t>
      </w:r>
      <w:proofErr w:type="spellEnd"/>
      <w:r>
        <w:rPr>
          <w:rFonts w:eastAsia="Times New Roman"/>
          <w:bCs/>
        </w:rPr>
        <w:t>.</w:t>
      </w:r>
    </w:p>
    <w:p w14:paraId="03B0F15E" w14:textId="77777777" w:rsidR="00E66FB6" w:rsidRDefault="00A447A4">
      <w:pPr>
        <w:spacing w:line="600" w:lineRule="auto"/>
        <w:ind w:firstLine="720"/>
        <w:jc w:val="both"/>
        <w:rPr>
          <w:rFonts w:eastAsia="Times New Roman"/>
          <w:bCs/>
        </w:rPr>
      </w:pPr>
      <w:r w:rsidRPr="00510A9F">
        <w:rPr>
          <w:rFonts w:eastAsia="Times New Roman"/>
          <w:bCs/>
        </w:rPr>
        <w:t>Κυρίες και κύριοι συνάδελφοι,</w:t>
      </w:r>
      <w:r>
        <w:rPr>
          <w:rFonts w:eastAsia="Times New Roman"/>
          <w:bCs/>
        </w:rPr>
        <w:t xml:space="preserve"> κηρύσσεται περαιωμένη η συζήτηση, πρώτον,</w:t>
      </w:r>
      <w:r>
        <w:rPr>
          <w:rFonts w:eastAsia="Times New Roman"/>
          <w:bCs/>
        </w:rPr>
        <w:t xml:space="preserve"> επί </w:t>
      </w:r>
      <w:r>
        <w:rPr>
          <w:rFonts w:eastAsia="Times New Roman"/>
          <w:bCs/>
        </w:rPr>
        <w:t>της πρότασης του Προέδρου τη</w:t>
      </w:r>
      <w:r>
        <w:rPr>
          <w:rFonts w:eastAsia="Times New Roman"/>
          <w:bCs/>
        </w:rPr>
        <w:t>ς Βουλής</w:t>
      </w:r>
      <w:r>
        <w:rPr>
          <w:rFonts w:eastAsia="Times New Roman"/>
          <w:bCs/>
        </w:rPr>
        <w:t>:</w:t>
      </w:r>
      <w:r>
        <w:rPr>
          <w:rFonts w:eastAsia="Times New Roman"/>
          <w:bCs/>
        </w:rPr>
        <w:t xml:space="preserve"> </w:t>
      </w:r>
      <w:r w:rsidRPr="00142E87">
        <w:rPr>
          <w:rFonts w:eastAsia="Times New Roman"/>
          <w:bCs/>
        </w:rPr>
        <w:t>«Για την τροποποίηση διατάξεων του Κανονισμού της Βου</w:t>
      </w:r>
      <w:r w:rsidRPr="00142E87">
        <w:rPr>
          <w:rFonts w:eastAsia="Times New Roman"/>
          <w:bCs/>
        </w:rPr>
        <w:lastRenderedPageBreak/>
        <w:t>λής - Μέρο</w:t>
      </w:r>
      <w:r>
        <w:rPr>
          <w:rFonts w:eastAsia="Times New Roman"/>
          <w:bCs/>
        </w:rPr>
        <w:t>ς Β΄ (ΦΕΚ 51 Α΄/10</w:t>
      </w:r>
      <w:r>
        <w:rPr>
          <w:rFonts w:eastAsia="Times New Roman"/>
          <w:bCs/>
        </w:rPr>
        <w:t>-</w:t>
      </w:r>
      <w:r>
        <w:rPr>
          <w:rFonts w:eastAsia="Times New Roman"/>
          <w:bCs/>
        </w:rPr>
        <w:t>4</w:t>
      </w:r>
      <w:r>
        <w:rPr>
          <w:rFonts w:eastAsia="Times New Roman"/>
          <w:bCs/>
        </w:rPr>
        <w:t>-</w:t>
      </w:r>
      <w:r>
        <w:rPr>
          <w:rFonts w:eastAsia="Times New Roman"/>
          <w:bCs/>
        </w:rPr>
        <w:t xml:space="preserve">1997) και </w:t>
      </w:r>
      <w:r w:rsidRPr="00142E87">
        <w:rPr>
          <w:rFonts w:eastAsia="Times New Roman"/>
          <w:bCs/>
        </w:rPr>
        <w:t>Μέρος Κοινοβουλευτικό (ΦΕΚ 1</w:t>
      </w:r>
      <w:r>
        <w:rPr>
          <w:rFonts w:eastAsia="Times New Roman"/>
          <w:bCs/>
        </w:rPr>
        <w:t>06 Α΄/24</w:t>
      </w:r>
      <w:r>
        <w:rPr>
          <w:rFonts w:eastAsia="Times New Roman"/>
          <w:bCs/>
        </w:rPr>
        <w:t>-</w:t>
      </w:r>
      <w:r>
        <w:rPr>
          <w:rFonts w:eastAsia="Times New Roman"/>
          <w:bCs/>
        </w:rPr>
        <w:t>6</w:t>
      </w:r>
      <w:r>
        <w:rPr>
          <w:rFonts w:eastAsia="Times New Roman"/>
          <w:bCs/>
        </w:rPr>
        <w:t>-</w:t>
      </w:r>
      <w:r>
        <w:rPr>
          <w:rFonts w:eastAsia="Times New Roman"/>
          <w:bCs/>
        </w:rPr>
        <w:t>1987), όπως ισχύουν», δεύτερον,</w:t>
      </w:r>
      <w:r w:rsidRPr="00DD1500">
        <w:rPr>
          <w:rFonts w:eastAsia="Times New Roman" w:cs="Times New Roman"/>
          <w:szCs w:val="24"/>
        </w:rPr>
        <w:t xml:space="preserve"> </w:t>
      </w:r>
      <w:r>
        <w:rPr>
          <w:rFonts w:eastAsia="Times New Roman" w:cs="Times New Roman"/>
          <w:szCs w:val="24"/>
        </w:rPr>
        <w:t xml:space="preserve">επί </w:t>
      </w:r>
      <w:r>
        <w:rPr>
          <w:rFonts w:eastAsia="Times New Roman" w:cs="Times New Roman"/>
          <w:szCs w:val="24"/>
        </w:rPr>
        <w:t>της πρότασης του Προέδρου της Βουλής</w:t>
      </w:r>
      <w:r>
        <w:rPr>
          <w:rFonts w:eastAsia="Times New Roman" w:cs="Times New Roman"/>
          <w:szCs w:val="24"/>
        </w:rPr>
        <w:t>:</w:t>
      </w:r>
      <w:r>
        <w:rPr>
          <w:rFonts w:eastAsia="Times New Roman" w:cs="Times New Roman"/>
          <w:szCs w:val="24"/>
        </w:rPr>
        <w:t xml:space="preserve"> </w:t>
      </w:r>
      <w:r w:rsidRPr="00DD1500">
        <w:rPr>
          <w:rFonts w:eastAsia="Times New Roman"/>
          <w:bCs/>
        </w:rPr>
        <w:t>«Οργανισμός του Ιδρύματος της Βουλής γι</w:t>
      </w:r>
      <w:r w:rsidRPr="00DD1500">
        <w:rPr>
          <w:rFonts w:eastAsia="Times New Roman"/>
          <w:bCs/>
        </w:rPr>
        <w:t>α τον Κοιν</w:t>
      </w:r>
      <w:r>
        <w:rPr>
          <w:rFonts w:eastAsia="Times New Roman"/>
          <w:bCs/>
        </w:rPr>
        <w:t xml:space="preserve">οβουλευτισμό και τη Δημοκρατία» και, τρίτον, </w:t>
      </w:r>
      <w:r>
        <w:rPr>
          <w:rFonts w:eastAsia="Times New Roman"/>
          <w:bCs/>
        </w:rPr>
        <w:t xml:space="preserve">επί </w:t>
      </w:r>
      <w:r>
        <w:rPr>
          <w:rFonts w:eastAsia="Times New Roman"/>
          <w:bCs/>
        </w:rPr>
        <w:t>της έ</w:t>
      </w:r>
      <w:r w:rsidRPr="00DD1500">
        <w:rPr>
          <w:rFonts w:eastAsia="Times New Roman"/>
          <w:bCs/>
        </w:rPr>
        <w:t>γκριση</w:t>
      </w:r>
      <w:r>
        <w:rPr>
          <w:rFonts w:eastAsia="Times New Roman"/>
          <w:bCs/>
        </w:rPr>
        <w:t>ς</w:t>
      </w:r>
      <w:r w:rsidRPr="00DD1500">
        <w:rPr>
          <w:rFonts w:eastAsia="Times New Roman"/>
          <w:bCs/>
        </w:rPr>
        <w:t xml:space="preserve"> του «Κανονισμού Λειτουργίας της Επιτροπής του άρθρου 3Α του ν.3213/2003 - Κανονισμός Λειτουργίας της Ειδικής Υπηρεσίας Επιτροπής Ελέγχου Δηλώσεων Περιουσιακής Κατάστασης».</w:t>
      </w:r>
    </w:p>
    <w:p w14:paraId="03B0F15F" w14:textId="77777777" w:rsidR="00E66FB6" w:rsidRDefault="00A447A4">
      <w:pPr>
        <w:spacing w:line="600" w:lineRule="auto"/>
        <w:ind w:firstLine="720"/>
        <w:jc w:val="both"/>
        <w:rPr>
          <w:rFonts w:eastAsia="Times New Roman"/>
          <w:bCs/>
        </w:rPr>
      </w:pPr>
      <w:r>
        <w:rPr>
          <w:rFonts w:eastAsia="Times New Roman"/>
          <w:bCs/>
        </w:rPr>
        <w:t>Η ψήφισή του</w:t>
      </w:r>
      <w:r>
        <w:rPr>
          <w:rFonts w:eastAsia="Times New Roman"/>
          <w:bCs/>
        </w:rPr>
        <w:t xml:space="preserve">ς θα γίνει χωριστά. </w:t>
      </w:r>
    </w:p>
    <w:p w14:paraId="03B0F160" w14:textId="77777777" w:rsidR="00E66FB6" w:rsidRDefault="00A447A4">
      <w:pPr>
        <w:spacing w:line="600" w:lineRule="auto"/>
        <w:ind w:firstLine="720"/>
        <w:jc w:val="both"/>
        <w:rPr>
          <w:rFonts w:eastAsia="Times New Roman"/>
          <w:bCs/>
        </w:rPr>
      </w:pPr>
      <w:r>
        <w:rPr>
          <w:rFonts w:eastAsia="Times New Roman"/>
          <w:bCs/>
        </w:rPr>
        <w:t>Ξεκινούμε με την ψ</w:t>
      </w:r>
      <w:r>
        <w:rPr>
          <w:rFonts w:eastAsia="Times New Roman"/>
          <w:bCs/>
        </w:rPr>
        <w:t xml:space="preserve">ήφιση επί της αρχής, των </w:t>
      </w:r>
      <w:r w:rsidRPr="00DD1500">
        <w:rPr>
          <w:rFonts w:eastAsia="Times New Roman"/>
          <w:bCs/>
        </w:rPr>
        <w:t>άρθρ</w:t>
      </w:r>
      <w:r>
        <w:rPr>
          <w:rFonts w:eastAsia="Times New Roman"/>
          <w:bCs/>
        </w:rPr>
        <w:t xml:space="preserve">ων και του συνόλου της </w:t>
      </w:r>
      <w:r>
        <w:rPr>
          <w:rFonts w:eastAsia="Times New Roman"/>
          <w:bCs/>
        </w:rPr>
        <w:t xml:space="preserve">πρώτης </w:t>
      </w:r>
      <w:r>
        <w:rPr>
          <w:rFonts w:eastAsia="Times New Roman"/>
          <w:bCs/>
        </w:rPr>
        <w:t>πρότασης</w:t>
      </w:r>
      <w:r>
        <w:rPr>
          <w:rFonts w:eastAsia="Times New Roman"/>
          <w:bCs/>
        </w:rPr>
        <w:t>:</w:t>
      </w:r>
      <w:r>
        <w:rPr>
          <w:rFonts w:eastAsia="Times New Roman"/>
          <w:bCs/>
        </w:rPr>
        <w:t xml:space="preserve"> </w:t>
      </w:r>
      <w:r w:rsidRPr="004D7761">
        <w:rPr>
          <w:rFonts w:eastAsia="Times New Roman"/>
          <w:bCs/>
        </w:rPr>
        <w:t>«Για την τροποποίηση διατάξεων του Κανονισμού της Βουλής - Μέρος Β΄ (ΦΕΚ 51 Α΄/10</w:t>
      </w:r>
      <w:r>
        <w:rPr>
          <w:rFonts w:eastAsia="Times New Roman"/>
          <w:bCs/>
        </w:rPr>
        <w:t>-</w:t>
      </w:r>
      <w:r w:rsidRPr="004D7761">
        <w:rPr>
          <w:rFonts w:eastAsia="Times New Roman"/>
          <w:bCs/>
        </w:rPr>
        <w:t>4</w:t>
      </w:r>
      <w:r>
        <w:rPr>
          <w:rFonts w:eastAsia="Times New Roman"/>
          <w:bCs/>
        </w:rPr>
        <w:t>-</w:t>
      </w:r>
      <w:r w:rsidRPr="004D7761">
        <w:rPr>
          <w:rFonts w:eastAsia="Times New Roman"/>
          <w:bCs/>
        </w:rPr>
        <w:t>1997) και Μέρος Κοινοβουλευτικό (ΦΕΚ 106 Α΄/24</w:t>
      </w:r>
      <w:r>
        <w:rPr>
          <w:rFonts w:eastAsia="Times New Roman"/>
          <w:bCs/>
        </w:rPr>
        <w:t>-</w:t>
      </w:r>
      <w:r w:rsidRPr="004D7761">
        <w:rPr>
          <w:rFonts w:eastAsia="Times New Roman"/>
          <w:bCs/>
        </w:rPr>
        <w:t>6</w:t>
      </w:r>
      <w:r>
        <w:rPr>
          <w:rFonts w:eastAsia="Times New Roman"/>
          <w:bCs/>
        </w:rPr>
        <w:t>-</w:t>
      </w:r>
      <w:r w:rsidRPr="004D7761">
        <w:rPr>
          <w:rFonts w:eastAsia="Times New Roman"/>
          <w:bCs/>
        </w:rPr>
        <w:t xml:space="preserve">1987), όπως </w:t>
      </w:r>
      <w:r w:rsidRPr="004D7761">
        <w:rPr>
          <w:rFonts w:eastAsia="Times New Roman"/>
          <w:bCs/>
        </w:rPr>
        <w:t>ισχύουν»</w:t>
      </w:r>
      <w:r>
        <w:rPr>
          <w:rFonts w:eastAsia="Times New Roman"/>
          <w:bCs/>
        </w:rPr>
        <w:t>.</w:t>
      </w:r>
    </w:p>
    <w:p w14:paraId="03B0F161" w14:textId="77777777" w:rsidR="00E66FB6" w:rsidRDefault="00A447A4">
      <w:pPr>
        <w:spacing w:line="600" w:lineRule="auto"/>
        <w:ind w:firstLine="720"/>
        <w:jc w:val="both"/>
        <w:rPr>
          <w:rFonts w:eastAsia="Times New Roman"/>
          <w:bCs/>
        </w:rPr>
      </w:pPr>
      <w:r>
        <w:rPr>
          <w:rFonts w:eastAsia="Times New Roman"/>
          <w:bCs/>
        </w:rPr>
        <w:t>Ερωτάται το Σώμα: Γίνεται δεκτή η πρόταση επί της αρχής;</w:t>
      </w:r>
    </w:p>
    <w:p w14:paraId="03B0F162" w14:textId="77777777" w:rsidR="00E66FB6" w:rsidRDefault="00A447A4">
      <w:pPr>
        <w:spacing w:line="600" w:lineRule="auto"/>
        <w:ind w:firstLine="720"/>
        <w:jc w:val="both"/>
        <w:rPr>
          <w:rFonts w:eastAsia="Times New Roman"/>
          <w:bCs/>
        </w:rPr>
      </w:pPr>
      <w:r w:rsidRPr="0070360B">
        <w:rPr>
          <w:rFonts w:eastAsia="Times New Roman"/>
          <w:b/>
          <w:bCs/>
        </w:rPr>
        <w:t>ΑΝΔΡΕΑΣ ΛΟΒΕΡΔΟΣ:</w:t>
      </w:r>
      <w:r>
        <w:rPr>
          <w:rFonts w:eastAsia="Times New Roman"/>
          <w:bCs/>
        </w:rPr>
        <w:t xml:space="preserve"> </w:t>
      </w:r>
      <w:r w:rsidRPr="0070360B">
        <w:rPr>
          <w:rFonts w:eastAsia="Times New Roman"/>
          <w:bCs/>
        </w:rPr>
        <w:t>Κύριε Πρόεδρε,</w:t>
      </w:r>
      <w:r>
        <w:rPr>
          <w:rFonts w:eastAsia="Times New Roman"/>
          <w:bCs/>
        </w:rPr>
        <w:t xml:space="preserve"> είναι όλα μαζί;</w:t>
      </w:r>
    </w:p>
    <w:p w14:paraId="03B0F163" w14:textId="77777777" w:rsidR="00E66FB6" w:rsidRDefault="00A447A4">
      <w:pPr>
        <w:spacing w:line="600" w:lineRule="auto"/>
        <w:ind w:firstLine="720"/>
        <w:jc w:val="both"/>
        <w:rPr>
          <w:rFonts w:eastAsia="Times New Roman"/>
          <w:bCs/>
        </w:rPr>
      </w:pPr>
      <w:r w:rsidRPr="00510A9F">
        <w:rPr>
          <w:rFonts w:eastAsia="Times New Roman"/>
          <w:b/>
          <w:bCs/>
        </w:rPr>
        <w:lastRenderedPageBreak/>
        <w:t>ΠΡΟΕΔΡΕΥΩΝ</w:t>
      </w:r>
      <w:r>
        <w:rPr>
          <w:rFonts w:eastAsia="Times New Roman"/>
          <w:b/>
          <w:bCs/>
        </w:rPr>
        <w:t xml:space="preserve"> (Μάριος Γεωργιάδης): </w:t>
      </w:r>
      <w:r>
        <w:rPr>
          <w:rFonts w:eastAsia="Times New Roman"/>
          <w:bCs/>
        </w:rPr>
        <w:t xml:space="preserve">Το πρώτο κομμάτι επί της αρχής. </w:t>
      </w:r>
      <w:r w:rsidRPr="0070360B">
        <w:rPr>
          <w:rFonts w:eastAsia="Times New Roman"/>
          <w:bCs/>
        </w:rPr>
        <w:t>Υπάρχ</w:t>
      </w:r>
      <w:r>
        <w:rPr>
          <w:rFonts w:eastAsia="Times New Roman"/>
          <w:bCs/>
        </w:rPr>
        <w:t xml:space="preserve">ουν και τα </w:t>
      </w:r>
      <w:r w:rsidRPr="0070360B">
        <w:rPr>
          <w:rFonts w:eastAsia="Times New Roman"/>
          <w:bCs/>
        </w:rPr>
        <w:t>άρθρ</w:t>
      </w:r>
      <w:r>
        <w:rPr>
          <w:rFonts w:eastAsia="Times New Roman"/>
          <w:bCs/>
        </w:rPr>
        <w:t xml:space="preserve">α. Θα πάμε και επί των </w:t>
      </w:r>
      <w:r w:rsidRPr="0070360B">
        <w:rPr>
          <w:rFonts w:eastAsia="Times New Roman"/>
          <w:bCs/>
        </w:rPr>
        <w:t>άρθρ</w:t>
      </w:r>
      <w:r>
        <w:rPr>
          <w:rFonts w:eastAsia="Times New Roman"/>
          <w:bCs/>
        </w:rPr>
        <w:t>ων.</w:t>
      </w:r>
    </w:p>
    <w:p w14:paraId="03B0F164" w14:textId="77777777" w:rsidR="00E66FB6" w:rsidRDefault="00A447A4">
      <w:pPr>
        <w:spacing w:line="600" w:lineRule="auto"/>
        <w:ind w:firstLine="720"/>
        <w:jc w:val="both"/>
        <w:rPr>
          <w:rFonts w:eastAsia="Times New Roman"/>
          <w:bCs/>
        </w:rPr>
      </w:pPr>
      <w:r w:rsidRPr="0070360B">
        <w:rPr>
          <w:rFonts w:eastAsia="Times New Roman"/>
          <w:b/>
          <w:bCs/>
        </w:rPr>
        <w:t>ΑΝΔΡΕΑΣ ΛΟΒΕΡΔΟΣ:</w:t>
      </w:r>
      <w:r>
        <w:rPr>
          <w:rFonts w:eastAsia="Times New Roman"/>
          <w:bCs/>
        </w:rPr>
        <w:t xml:space="preserve"> Το πρώτ</w:t>
      </w:r>
      <w:r>
        <w:rPr>
          <w:rFonts w:eastAsia="Times New Roman"/>
          <w:bCs/>
        </w:rPr>
        <w:t>ο κομμάτι ποιο είναι;</w:t>
      </w:r>
    </w:p>
    <w:p w14:paraId="03B0F165" w14:textId="77777777" w:rsidR="00E66FB6" w:rsidRDefault="00A447A4">
      <w:pPr>
        <w:spacing w:line="600" w:lineRule="auto"/>
        <w:ind w:firstLine="720"/>
        <w:jc w:val="both"/>
        <w:rPr>
          <w:rFonts w:eastAsia="Times New Roman"/>
          <w:szCs w:val="24"/>
        </w:rPr>
      </w:pPr>
      <w:r w:rsidRPr="00510A9F">
        <w:rPr>
          <w:rFonts w:eastAsia="Times New Roman"/>
          <w:b/>
          <w:bCs/>
        </w:rPr>
        <w:t>ΠΡΟΕΔΡΕΥΩΝ</w:t>
      </w:r>
      <w:r>
        <w:rPr>
          <w:rFonts w:eastAsia="Times New Roman"/>
          <w:b/>
          <w:bCs/>
        </w:rPr>
        <w:t xml:space="preserve"> (Μάριος Γεωργιάδης): </w:t>
      </w:r>
      <w:r>
        <w:rPr>
          <w:rFonts w:eastAsia="Times New Roman"/>
          <w:bCs/>
        </w:rPr>
        <w:t xml:space="preserve">Το πρώτο κομμάτι αφορά την τροποποίηση των διατάξεων του Κανονισμού. Μετά </w:t>
      </w:r>
      <w:r w:rsidRPr="0070360B">
        <w:rPr>
          <w:rFonts w:eastAsia="Times New Roman"/>
          <w:bCs/>
        </w:rPr>
        <w:t>είναι</w:t>
      </w:r>
      <w:r>
        <w:rPr>
          <w:rFonts w:eastAsia="Times New Roman"/>
          <w:bCs/>
        </w:rPr>
        <w:t xml:space="preserve"> το </w:t>
      </w:r>
      <w:r>
        <w:rPr>
          <w:rFonts w:eastAsia="Times New Roman"/>
          <w:bCs/>
        </w:rPr>
        <w:t>ί</w:t>
      </w:r>
      <w:r>
        <w:rPr>
          <w:rFonts w:eastAsia="Times New Roman"/>
          <w:bCs/>
        </w:rPr>
        <w:t xml:space="preserve">δρυμα. Το </w:t>
      </w:r>
      <w:r>
        <w:rPr>
          <w:rFonts w:eastAsia="Times New Roman"/>
          <w:bCs/>
        </w:rPr>
        <w:t>ί</w:t>
      </w:r>
      <w:r>
        <w:rPr>
          <w:rFonts w:eastAsia="Times New Roman"/>
          <w:bCs/>
        </w:rPr>
        <w:t xml:space="preserve">δρυμα </w:t>
      </w:r>
      <w:r w:rsidRPr="0070360B">
        <w:rPr>
          <w:rFonts w:eastAsia="Times New Roman"/>
          <w:bCs/>
        </w:rPr>
        <w:t>είναι</w:t>
      </w:r>
      <w:r>
        <w:rPr>
          <w:rFonts w:eastAsia="Times New Roman"/>
          <w:bCs/>
        </w:rPr>
        <w:t xml:space="preserve"> ενιαίο.</w:t>
      </w:r>
    </w:p>
    <w:p w14:paraId="03B0F166" w14:textId="77777777" w:rsidR="00E66FB6" w:rsidRDefault="00A447A4">
      <w:pPr>
        <w:spacing w:line="600" w:lineRule="auto"/>
        <w:ind w:firstLine="720"/>
        <w:jc w:val="both"/>
        <w:rPr>
          <w:rFonts w:eastAsia="Times New Roman"/>
          <w:bCs/>
        </w:rPr>
      </w:pPr>
      <w:r w:rsidRPr="0070360B">
        <w:rPr>
          <w:rFonts w:eastAsia="Times New Roman"/>
          <w:b/>
          <w:bCs/>
        </w:rPr>
        <w:t>ΑΝΔΡΕΑΣ ΛΟΒΕΡΔΟΣ:</w:t>
      </w:r>
      <w:r>
        <w:rPr>
          <w:rFonts w:eastAsia="Times New Roman"/>
          <w:bCs/>
        </w:rPr>
        <w:t xml:space="preserve"> Βοηθήστε, </w:t>
      </w:r>
      <w:r w:rsidRPr="0070360B">
        <w:rPr>
          <w:rFonts w:eastAsia="Times New Roman"/>
          <w:bCs/>
        </w:rPr>
        <w:t>κύριε Πρόεδρε</w:t>
      </w:r>
      <w:r>
        <w:rPr>
          <w:rFonts w:eastAsia="Times New Roman"/>
          <w:bCs/>
        </w:rPr>
        <w:t>.</w:t>
      </w:r>
    </w:p>
    <w:p w14:paraId="03B0F167" w14:textId="77777777" w:rsidR="00E66FB6" w:rsidRDefault="00A447A4">
      <w:pPr>
        <w:spacing w:line="600" w:lineRule="auto"/>
        <w:ind w:firstLine="720"/>
        <w:jc w:val="both"/>
        <w:rPr>
          <w:rFonts w:eastAsia="Times New Roman"/>
          <w:szCs w:val="24"/>
        </w:rPr>
      </w:pPr>
      <w:r w:rsidRPr="00510A9F">
        <w:rPr>
          <w:rFonts w:eastAsia="Times New Roman"/>
          <w:b/>
          <w:bCs/>
        </w:rPr>
        <w:t>ΠΡΟΕΔΡΕΥΩΝ</w:t>
      </w:r>
      <w:r>
        <w:rPr>
          <w:rFonts w:eastAsia="Times New Roman"/>
          <w:b/>
          <w:bCs/>
        </w:rPr>
        <w:t xml:space="preserve"> (Μάριος Γεωργιάδης): </w:t>
      </w:r>
      <w:r>
        <w:rPr>
          <w:rFonts w:eastAsia="Times New Roman"/>
          <w:bCs/>
        </w:rPr>
        <w:t>Σας τα διαβά</w:t>
      </w:r>
      <w:r>
        <w:rPr>
          <w:rFonts w:eastAsia="Times New Roman"/>
          <w:bCs/>
        </w:rPr>
        <w:t>ζω ένα</w:t>
      </w:r>
      <w:r>
        <w:rPr>
          <w:rFonts w:eastAsia="Times New Roman"/>
          <w:bCs/>
        </w:rPr>
        <w:t>-</w:t>
      </w:r>
      <w:r>
        <w:rPr>
          <w:rFonts w:eastAsia="Times New Roman"/>
          <w:bCs/>
        </w:rPr>
        <w:t xml:space="preserve">ένα, επί της αρχής. Θα πάμε μετά στην ψήφιση επί των </w:t>
      </w:r>
      <w:r w:rsidRPr="0070360B">
        <w:rPr>
          <w:rFonts w:eastAsia="Times New Roman"/>
          <w:bCs/>
        </w:rPr>
        <w:t>άρθρ</w:t>
      </w:r>
      <w:r>
        <w:rPr>
          <w:rFonts w:eastAsia="Times New Roman"/>
          <w:bCs/>
        </w:rPr>
        <w:t>ων…</w:t>
      </w:r>
    </w:p>
    <w:p w14:paraId="03B0F168" w14:textId="77777777" w:rsidR="00E66FB6" w:rsidRDefault="00A447A4">
      <w:pPr>
        <w:spacing w:line="600" w:lineRule="auto"/>
        <w:ind w:firstLine="720"/>
        <w:jc w:val="both"/>
        <w:rPr>
          <w:rFonts w:eastAsia="Times New Roman"/>
          <w:bCs/>
        </w:rPr>
      </w:pPr>
      <w:r w:rsidRPr="0070360B">
        <w:rPr>
          <w:rFonts w:eastAsia="Times New Roman"/>
          <w:b/>
          <w:bCs/>
        </w:rPr>
        <w:t>ΑΝΔΡΕΑΣ ΛΟΒΕΡΔΟΣ:</w:t>
      </w:r>
      <w:r>
        <w:rPr>
          <w:rFonts w:eastAsia="Times New Roman"/>
          <w:bCs/>
        </w:rPr>
        <w:t xml:space="preserve"> Ο οργανισμός </w:t>
      </w:r>
      <w:r w:rsidRPr="0070360B">
        <w:rPr>
          <w:rFonts w:eastAsia="Times New Roman"/>
          <w:bCs/>
        </w:rPr>
        <w:t>είναι</w:t>
      </w:r>
      <w:r>
        <w:rPr>
          <w:rFonts w:eastAsia="Times New Roman"/>
          <w:bCs/>
        </w:rPr>
        <w:t xml:space="preserve"> αυτοτελής.</w:t>
      </w:r>
    </w:p>
    <w:p w14:paraId="03B0F169" w14:textId="77777777" w:rsidR="00E66FB6" w:rsidRDefault="00A447A4">
      <w:pPr>
        <w:spacing w:line="600" w:lineRule="auto"/>
        <w:ind w:firstLine="720"/>
        <w:jc w:val="both"/>
        <w:rPr>
          <w:rFonts w:eastAsia="Times New Roman"/>
          <w:szCs w:val="24"/>
        </w:rPr>
      </w:pPr>
      <w:r w:rsidRPr="00510A9F">
        <w:rPr>
          <w:rFonts w:eastAsia="Times New Roman"/>
          <w:b/>
          <w:bCs/>
        </w:rPr>
        <w:t>ΠΡΟΕΔΡΕΥΩΝ</w:t>
      </w:r>
      <w:r>
        <w:rPr>
          <w:rFonts w:eastAsia="Times New Roman"/>
          <w:b/>
          <w:bCs/>
        </w:rPr>
        <w:t xml:space="preserve"> (Μάριος Γεωργιάδης): </w:t>
      </w:r>
      <w:r>
        <w:rPr>
          <w:rFonts w:eastAsia="Times New Roman"/>
          <w:bCs/>
        </w:rPr>
        <w:t xml:space="preserve">Είναι τρεις ψηφοφορίες. Ο </w:t>
      </w:r>
      <w:r>
        <w:rPr>
          <w:rFonts w:eastAsia="Times New Roman"/>
          <w:bCs/>
        </w:rPr>
        <w:t>ο</w:t>
      </w:r>
      <w:r>
        <w:rPr>
          <w:rFonts w:eastAsia="Times New Roman"/>
          <w:bCs/>
        </w:rPr>
        <w:t xml:space="preserve">ργανισμός θα </w:t>
      </w:r>
      <w:r w:rsidRPr="0070360B">
        <w:rPr>
          <w:rFonts w:eastAsia="Times New Roman"/>
          <w:bCs/>
        </w:rPr>
        <w:t>είναι</w:t>
      </w:r>
      <w:r>
        <w:rPr>
          <w:rFonts w:eastAsia="Times New Roman"/>
          <w:bCs/>
        </w:rPr>
        <w:t xml:space="preserve"> χωριστά, αλλά θα </w:t>
      </w:r>
      <w:r w:rsidRPr="0070360B">
        <w:rPr>
          <w:rFonts w:eastAsia="Times New Roman"/>
          <w:bCs/>
        </w:rPr>
        <w:t>είναι</w:t>
      </w:r>
      <w:r>
        <w:rPr>
          <w:rFonts w:eastAsia="Times New Roman"/>
          <w:bCs/>
        </w:rPr>
        <w:t xml:space="preserve"> ενιαίο. Δεν θα συζητήσουμε ξεχωριστές διατάξεις του </w:t>
      </w:r>
      <w:r>
        <w:rPr>
          <w:rFonts w:eastAsia="Times New Roman"/>
          <w:bCs/>
        </w:rPr>
        <w:t>ο</w:t>
      </w:r>
      <w:r>
        <w:rPr>
          <w:rFonts w:eastAsia="Times New Roman"/>
          <w:bCs/>
        </w:rPr>
        <w:t>ργανισμού. Ενιαία επί της αρχής και επί του συνόλου.</w:t>
      </w:r>
    </w:p>
    <w:p w14:paraId="03B0F16A" w14:textId="77777777" w:rsidR="00E66FB6" w:rsidRDefault="00A447A4">
      <w:pPr>
        <w:spacing w:line="600" w:lineRule="auto"/>
        <w:ind w:firstLine="720"/>
        <w:jc w:val="both"/>
        <w:rPr>
          <w:rFonts w:eastAsia="Times New Roman"/>
          <w:bCs/>
        </w:rPr>
      </w:pPr>
      <w:r w:rsidRPr="0070360B">
        <w:rPr>
          <w:rFonts w:eastAsia="Times New Roman"/>
          <w:b/>
          <w:bCs/>
        </w:rPr>
        <w:lastRenderedPageBreak/>
        <w:t>ΑΝΔΡΕΑΣ ΛΟΒΕΡΔΟΣ:</w:t>
      </w:r>
      <w:r>
        <w:rPr>
          <w:rFonts w:eastAsia="Times New Roman"/>
          <w:bCs/>
        </w:rPr>
        <w:t xml:space="preserve"> Τώρα ποιο θέλετε από τα τρία κομμάτια;</w:t>
      </w:r>
    </w:p>
    <w:p w14:paraId="03B0F16B" w14:textId="77777777" w:rsidR="00E66FB6" w:rsidRDefault="00A447A4">
      <w:pPr>
        <w:spacing w:line="600" w:lineRule="auto"/>
        <w:ind w:firstLine="720"/>
        <w:jc w:val="both"/>
        <w:rPr>
          <w:rFonts w:eastAsia="Times New Roman"/>
          <w:bCs/>
        </w:rPr>
      </w:pPr>
      <w:r w:rsidRPr="00510A9F">
        <w:rPr>
          <w:rFonts w:eastAsia="Times New Roman"/>
          <w:b/>
          <w:bCs/>
        </w:rPr>
        <w:t>ΠΡΟΕΔΡΕΥΩΝ</w:t>
      </w:r>
      <w:r>
        <w:rPr>
          <w:rFonts w:eastAsia="Times New Roman"/>
          <w:b/>
          <w:bCs/>
        </w:rPr>
        <w:t xml:space="preserve"> (Μάριος Γεωργιάδης): </w:t>
      </w:r>
      <w:r>
        <w:rPr>
          <w:rFonts w:eastAsia="Times New Roman"/>
          <w:bCs/>
        </w:rPr>
        <w:t xml:space="preserve">Το πρώτο κομμάτι. Και είπα οι διατάξεις της Βουλής το Μέρος </w:t>
      </w:r>
      <w:r>
        <w:rPr>
          <w:rFonts w:eastAsia="Times New Roman"/>
          <w:bCs/>
        </w:rPr>
        <w:t>Β΄, με βάση το ΦΕΚ τάδε. Τα είπα, κύριε Λοβέρδο. Τα ανέγνωσα.</w:t>
      </w:r>
    </w:p>
    <w:p w14:paraId="03B0F16C" w14:textId="77777777" w:rsidR="00E66FB6" w:rsidRDefault="00A447A4">
      <w:pPr>
        <w:spacing w:line="600" w:lineRule="auto"/>
        <w:ind w:firstLine="720"/>
        <w:jc w:val="both"/>
        <w:rPr>
          <w:rFonts w:eastAsia="Times New Roman"/>
          <w:bCs/>
        </w:rPr>
      </w:pPr>
      <w:r w:rsidRPr="00154213">
        <w:rPr>
          <w:rFonts w:eastAsia="Times New Roman"/>
          <w:b/>
          <w:bCs/>
        </w:rPr>
        <w:t>ΙΩΑΝΝΗΣ ΤΡΑΓΑΚΗΣ:</w:t>
      </w:r>
      <w:r>
        <w:rPr>
          <w:rFonts w:eastAsia="Times New Roman"/>
          <w:bCs/>
        </w:rPr>
        <w:t xml:space="preserve"> Τι θα φανεί στον οθόνη, </w:t>
      </w:r>
      <w:r w:rsidRPr="00154213">
        <w:rPr>
          <w:rFonts w:eastAsia="Times New Roman"/>
          <w:bCs/>
        </w:rPr>
        <w:t>κύριε Πρόεδρε</w:t>
      </w:r>
      <w:r>
        <w:rPr>
          <w:rFonts w:eastAsia="Times New Roman"/>
          <w:bCs/>
        </w:rPr>
        <w:t>;</w:t>
      </w:r>
    </w:p>
    <w:p w14:paraId="03B0F16D" w14:textId="77777777" w:rsidR="00E66FB6" w:rsidRDefault="00A447A4">
      <w:pPr>
        <w:spacing w:line="600" w:lineRule="auto"/>
        <w:ind w:firstLine="720"/>
        <w:jc w:val="both"/>
        <w:rPr>
          <w:rFonts w:eastAsia="Times New Roman"/>
          <w:bCs/>
        </w:rPr>
      </w:pPr>
      <w:r w:rsidRPr="00510A9F">
        <w:rPr>
          <w:rFonts w:eastAsia="Times New Roman"/>
          <w:b/>
          <w:bCs/>
        </w:rPr>
        <w:t>ΠΡΟΕΔΡΕΥΩΝ</w:t>
      </w:r>
      <w:r>
        <w:rPr>
          <w:rFonts w:eastAsia="Times New Roman"/>
          <w:b/>
          <w:bCs/>
        </w:rPr>
        <w:t xml:space="preserve"> (Μάριος Γεωργιάδης): </w:t>
      </w:r>
      <w:r>
        <w:rPr>
          <w:rFonts w:eastAsia="Times New Roman"/>
          <w:bCs/>
        </w:rPr>
        <w:t xml:space="preserve">Δεν </w:t>
      </w:r>
      <w:r w:rsidRPr="00154213">
        <w:rPr>
          <w:rFonts w:eastAsia="Times New Roman"/>
          <w:bCs/>
        </w:rPr>
        <w:t>είναι</w:t>
      </w:r>
      <w:r>
        <w:rPr>
          <w:rFonts w:eastAsia="Times New Roman"/>
          <w:bCs/>
        </w:rPr>
        <w:t xml:space="preserve"> ηλεκτρονική η ψηφοφορία. </w:t>
      </w:r>
      <w:r w:rsidRPr="00154213">
        <w:rPr>
          <w:rFonts w:eastAsia="Times New Roman"/>
          <w:bCs/>
        </w:rPr>
        <w:t>Είναι</w:t>
      </w:r>
      <w:r>
        <w:rPr>
          <w:rFonts w:eastAsia="Times New Roman"/>
          <w:bCs/>
        </w:rPr>
        <w:t xml:space="preserve"> δι’ εκφωνήσεως.</w:t>
      </w:r>
    </w:p>
    <w:p w14:paraId="03B0F16E" w14:textId="77777777" w:rsidR="00E66FB6" w:rsidRDefault="00A447A4">
      <w:pPr>
        <w:spacing w:line="600" w:lineRule="auto"/>
        <w:ind w:firstLine="720"/>
        <w:jc w:val="both"/>
        <w:rPr>
          <w:rFonts w:eastAsia="Times New Roman"/>
          <w:bCs/>
        </w:rPr>
      </w:pPr>
      <w:r>
        <w:rPr>
          <w:rFonts w:eastAsia="Times New Roman"/>
          <w:bCs/>
        </w:rPr>
        <w:t>Ερωτάται</w:t>
      </w:r>
      <w:r>
        <w:rPr>
          <w:rFonts w:eastAsia="Times New Roman"/>
          <w:bCs/>
        </w:rPr>
        <w:t xml:space="preserve"> </w:t>
      </w:r>
      <w:r>
        <w:rPr>
          <w:rFonts w:eastAsia="Times New Roman"/>
          <w:bCs/>
        </w:rPr>
        <w:t>το Σώμα: Γίνεται δεκτή η πρόταση επί τη</w:t>
      </w:r>
      <w:r>
        <w:rPr>
          <w:rFonts w:eastAsia="Times New Roman"/>
          <w:bCs/>
        </w:rPr>
        <w:t>ς αρχής;</w:t>
      </w:r>
    </w:p>
    <w:p w14:paraId="03B0F16F" w14:textId="77777777" w:rsidR="00E66FB6" w:rsidRDefault="00A447A4">
      <w:pPr>
        <w:spacing w:line="600" w:lineRule="auto"/>
        <w:ind w:firstLine="720"/>
        <w:jc w:val="both"/>
        <w:rPr>
          <w:rFonts w:eastAsia="Times New Roman"/>
          <w:bCs/>
        </w:rPr>
      </w:pPr>
      <w:r w:rsidRPr="00B6320A">
        <w:rPr>
          <w:rFonts w:eastAsia="Times New Roman"/>
          <w:b/>
          <w:bCs/>
        </w:rPr>
        <w:t>ΠΑΝΑΓΙΩΤ</w:t>
      </w:r>
      <w:r>
        <w:rPr>
          <w:rFonts w:eastAsia="Times New Roman"/>
          <w:b/>
          <w:bCs/>
        </w:rPr>
        <w:t>Α</w:t>
      </w:r>
      <w:r w:rsidRPr="00B6320A">
        <w:rPr>
          <w:rFonts w:eastAsia="Times New Roman"/>
          <w:b/>
          <w:bCs/>
        </w:rPr>
        <w:t xml:space="preserve"> ΚΟΖΟΜΠΟΛΗ</w:t>
      </w:r>
      <w:r>
        <w:rPr>
          <w:rFonts w:eastAsia="Times New Roman"/>
          <w:b/>
          <w:bCs/>
        </w:rPr>
        <w:t xml:space="preserve"> </w:t>
      </w:r>
      <w:r w:rsidRPr="00B6320A">
        <w:rPr>
          <w:rFonts w:eastAsia="Times New Roman"/>
          <w:b/>
          <w:bCs/>
        </w:rPr>
        <w:t>-</w:t>
      </w:r>
      <w:r>
        <w:rPr>
          <w:rFonts w:eastAsia="Times New Roman"/>
          <w:b/>
          <w:bCs/>
        </w:rPr>
        <w:t xml:space="preserve"> </w:t>
      </w:r>
      <w:r w:rsidRPr="00B6320A">
        <w:rPr>
          <w:rFonts w:eastAsia="Times New Roman"/>
          <w:b/>
          <w:bCs/>
        </w:rPr>
        <w:t>ΑΜΑΝΑΤΙΔΗ:</w:t>
      </w:r>
      <w:r>
        <w:rPr>
          <w:rFonts w:eastAsia="Times New Roman"/>
          <w:bCs/>
        </w:rPr>
        <w:t xml:space="preserve"> Ναι.</w:t>
      </w:r>
    </w:p>
    <w:p w14:paraId="03B0F170" w14:textId="77777777" w:rsidR="00E66FB6" w:rsidRDefault="00A447A4">
      <w:pPr>
        <w:spacing w:line="600" w:lineRule="auto"/>
        <w:ind w:firstLine="720"/>
        <w:jc w:val="both"/>
        <w:rPr>
          <w:rFonts w:eastAsia="Times New Roman"/>
          <w:bCs/>
        </w:rPr>
      </w:pPr>
      <w:r w:rsidRPr="00B6320A">
        <w:rPr>
          <w:rFonts w:eastAsia="Times New Roman"/>
          <w:b/>
          <w:bCs/>
        </w:rPr>
        <w:t>ΙΩΑΝΝΗΣ ΤΡΑΓΑΚΗΣ:</w:t>
      </w:r>
      <w:r>
        <w:rPr>
          <w:rFonts w:eastAsia="Times New Roman"/>
          <w:bCs/>
        </w:rPr>
        <w:t xml:space="preserve"> Ναι.</w:t>
      </w:r>
    </w:p>
    <w:p w14:paraId="03B0F171" w14:textId="77777777" w:rsidR="00E66FB6" w:rsidRDefault="00A447A4">
      <w:pPr>
        <w:spacing w:line="600" w:lineRule="auto"/>
        <w:ind w:firstLine="720"/>
        <w:jc w:val="both"/>
        <w:rPr>
          <w:rFonts w:eastAsia="Times New Roman"/>
          <w:bCs/>
        </w:rPr>
      </w:pPr>
      <w:r w:rsidRPr="00B6320A">
        <w:rPr>
          <w:rFonts w:eastAsia="Times New Roman"/>
          <w:b/>
          <w:bCs/>
        </w:rPr>
        <w:t>ΑΝΔΡΕΑΣ ΛΟΒΕΡΔΟΣ:</w:t>
      </w:r>
      <w:r>
        <w:rPr>
          <w:rFonts w:eastAsia="Times New Roman"/>
          <w:bCs/>
        </w:rPr>
        <w:t xml:space="preserve"> Ναι.</w:t>
      </w:r>
    </w:p>
    <w:p w14:paraId="03B0F172" w14:textId="77777777" w:rsidR="00E66FB6" w:rsidRDefault="00A447A4">
      <w:pPr>
        <w:spacing w:line="600" w:lineRule="auto"/>
        <w:ind w:firstLine="720"/>
        <w:jc w:val="both"/>
        <w:rPr>
          <w:rFonts w:eastAsia="Times New Roman"/>
          <w:bCs/>
        </w:rPr>
      </w:pPr>
      <w:r w:rsidRPr="00B6320A">
        <w:rPr>
          <w:rFonts w:eastAsia="Times New Roman"/>
          <w:b/>
          <w:bCs/>
        </w:rPr>
        <w:t>ΑΝΤΩΝΙΟΣ ΓΡΕΓΟΣ:</w:t>
      </w:r>
      <w:r>
        <w:rPr>
          <w:rFonts w:eastAsia="Times New Roman"/>
          <w:bCs/>
        </w:rPr>
        <w:t xml:space="preserve"> Όχι.</w:t>
      </w:r>
    </w:p>
    <w:p w14:paraId="03B0F173" w14:textId="77777777" w:rsidR="00E66FB6" w:rsidRDefault="00A447A4">
      <w:pPr>
        <w:spacing w:line="600" w:lineRule="auto"/>
        <w:ind w:firstLine="720"/>
        <w:jc w:val="both"/>
        <w:rPr>
          <w:rFonts w:eastAsia="Times New Roman"/>
          <w:bCs/>
        </w:rPr>
      </w:pPr>
      <w:r w:rsidRPr="00732ABC">
        <w:rPr>
          <w:rFonts w:eastAsia="Times New Roman"/>
          <w:b/>
          <w:bCs/>
        </w:rPr>
        <w:t>ΑΘΑΝΑΣΙΟΣ</w:t>
      </w:r>
      <w:r w:rsidRPr="00B6320A">
        <w:rPr>
          <w:rFonts w:eastAsia="Times New Roman"/>
          <w:b/>
          <w:bCs/>
        </w:rPr>
        <w:t xml:space="preserve"> ΠΑΦΙΛΗΣ:</w:t>
      </w:r>
      <w:r>
        <w:rPr>
          <w:rFonts w:eastAsia="Times New Roman"/>
          <w:bCs/>
        </w:rPr>
        <w:t xml:space="preserve"> Όχι.</w:t>
      </w:r>
    </w:p>
    <w:p w14:paraId="03B0F174" w14:textId="77777777" w:rsidR="00E66FB6" w:rsidRDefault="00A447A4">
      <w:pPr>
        <w:spacing w:line="600" w:lineRule="auto"/>
        <w:ind w:firstLine="720"/>
        <w:jc w:val="both"/>
        <w:rPr>
          <w:rFonts w:eastAsia="Times New Roman"/>
          <w:bCs/>
        </w:rPr>
      </w:pPr>
      <w:r w:rsidRPr="00B6320A">
        <w:rPr>
          <w:rFonts w:eastAsia="Times New Roman"/>
          <w:b/>
          <w:bCs/>
        </w:rPr>
        <w:lastRenderedPageBreak/>
        <w:t>ΜΑΡΙΟΣ ΓΕΩΡΓΙΑΔΗΣ (Θ΄ Αντιπρόεδρος της Βουλής):</w:t>
      </w:r>
      <w:r>
        <w:rPr>
          <w:rFonts w:eastAsia="Times New Roman"/>
          <w:bCs/>
        </w:rPr>
        <w:t xml:space="preserve"> Παρών.</w:t>
      </w:r>
    </w:p>
    <w:p w14:paraId="03B0F175" w14:textId="77777777" w:rsidR="00E66FB6" w:rsidRDefault="00A447A4">
      <w:pPr>
        <w:spacing w:line="600" w:lineRule="auto"/>
        <w:ind w:firstLine="720"/>
        <w:jc w:val="both"/>
        <w:rPr>
          <w:rFonts w:eastAsia="Times New Roman"/>
          <w:bCs/>
        </w:rPr>
      </w:pPr>
      <w:r w:rsidRPr="00B6320A">
        <w:rPr>
          <w:rFonts w:eastAsia="Times New Roman"/>
          <w:b/>
          <w:bCs/>
        </w:rPr>
        <w:t>ΠΡΟΕΔΡΕΥΩΝ (</w:t>
      </w:r>
      <w:r>
        <w:rPr>
          <w:rFonts w:eastAsia="Times New Roman"/>
          <w:b/>
          <w:bCs/>
        </w:rPr>
        <w:t>Μάριος Γεωργιάδης</w:t>
      </w:r>
      <w:r w:rsidRPr="00B6320A">
        <w:rPr>
          <w:rFonts w:eastAsia="Times New Roman"/>
          <w:b/>
          <w:bCs/>
        </w:rPr>
        <w:t xml:space="preserve">): </w:t>
      </w:r>
      <w:r>
        <w:rPr>
          <w:rFonts w:eastAsia="Times New Roman"/>
          <w:bCs/>
        </w:rPr>
        <w:t>Συνεπώς η πρόταση</w:t>
      </w:r>
      <w:r>
        <w:rPr>
          <w:rFonts w:eastAsia="Times New Roman"/>
          <w:bCs/>
        </w:rPr>
        <w:t>:</w:t>
      </w:r>
      <w:r>
        <w:rPr>
          <w:rFonts w:eastAsia="Times New Roman"/>
          <w:bCs/>
        </w:rPr>
        <w:t xml:space="preserve"> </w:t>
      </w:r>
      <w:r w:rsidRPr="00142E87">
        <w:rPr>
          <w:rFonts w:eastAsia="Times New Roman"/>
          <w:bCs/>
        </w:rPr>
        <w:t xml:space="preserve">«Για την </w:t>
      </w:r>
      <w:r w:rsidRPr="00142E87">
        <w:rPr>
          <w:rFonts w:eastAsia="Times New Roman"/>
          <w:bCs/>
        </w:rPr>
        <w:t>τροποποίηση διατάξεων του Κανονισμού της Βουλής - Μέρο</w:t>
      </w:r>
      <w:r>
        <w:rPr>
          <w:rFonts w:eastAsia="Times New Roman"/>
          <w:bCs/>
        </w:rPr>
        <w:t>ς Β΄ (ΦΕΚ 51 Α΄/10</w:t>
      </w:r>
      <w:r>
        <w:rPr>
          <w:rFonts w:eastAsia="Times New Roman"/>
          <w:bCs/>
        </w:rPr>
        <w:t>-</w:t>
      </w:r>
      <w:r>
        <w:rPr>
          <w:rFonts w:eastAsia="Times New Roman"/>
          <w:bCs/>
        </w:rPr>
        <w:t>4</w:t>
      </w:r>
      <w:r>
        <w:rPr>
          <w:rFonts w:eastAsia="Times New Roman"/>
          <w:bCs/>
        </w:rPr>
        <w:t>-</w:t>
      </w:r>
      <w:r>
        <w:rPr>
          <w:rFonts w:eastAsia="Times New Roman"/>
          <w:bCs/>
        </w:rPr>
        <w:t xml:space="preserve">1997) και </w:t>
      </w:r>
      <w:r w:rsidRPr="00142E87">
        <w:rPr>
          <w:rFonts w:eastAsia="Times New Roman"/>
          <w:bCs/>
        </w:rPr>
        <w:t>Μέρος Κοινοβουλευτικό (ΦΕΚ 1</w:t>
      </w:r>
      <w:r>
        <w:rPr>
          <w:rFonts w:eastAsia="Times New Roman"/>
          <w:bCs/>
        </w:rPr>
        <w:t>06 Α΄/24</w:t>
      </w:r>
      <w:r>
        <w:rPr>
          <w:rFonts w:eastAsia="Times New Roman"/>
          <w:bCs/>
        </w:rPr>
        <w:t>-</w:t>
      </w:r>
      <w:r>
        <w:rPr>
          <w:rFonts w:eastAsia="Times New Roman"/>
          <w:bCs/>
        </w:rPr>
        <w:t>6</w:t>
      </w:r>
      <w:r>
        <w:rPr>
          <w:rFonts w:eastAsia="Times New Roman"/>
          <w:bCs/>
        </w:rPr>
        <w:t>-</w:t>
      </w:r>
      <w:r>
        <w:rPr>
          <w:rFonts w:eastAsia="Times New Roman"/>
          <w:bCs/>
        </w:rPr>
        <w:t xml:space="preserve">1987), όπως ισχύουν» έγινε δεκτή </w:t>
      </w:r>
      <w:r>
        <w:rPr>
          <w:rFonts w:eastAsia="Times New Roman"/>
          <w:bCs/>
        </w:rPr>
        <w:t xml:space="preserve">επί της αρχής </w:t>
      </w:r>
      <w:r>
        <w:rPr>
          <w:rFonts w:eastAsia="Times New Roman"/>
          <w:bCs/>
        </w:rPr>
        <w:t>κατά πλειοψηφία.</w:t>
      </w:r>
    </w:p>
    <w:p w14:paraId="03B0F176" w14:textId="77777777" w:rsidR="00E66FB6" w:rsidRDefault="00A447A4">
      <w:pPr>
        <w:spacing w:line="600" w:lineRule="auto"/>
        <w:ind w:firstLine="720"/>
        <w:jc w:val="both"/>
        <w:rPr>
          <w:rFonts w:eastAsia="Times New Roman"/>
          <w:bCs/>
        </w:rPr>
      </w:pPr>
      <w:r>
        <w:rPr>
          <w:rFonts w:eastAsia="Times New Roman"/>
          <w:bCs/>
        </w:rPr>
        <w:t xml:space="preserve">Εισερχόμαστε στην ψήφιση των </w:t>
      </w:r>
      <w:r w:rsidRPr="00F23E0B">
        <w:rPr>
          <w:rFonts w:eastAsia="Times New Roman"/>
          <w:bCs/>
        </w:rPr>
        <w:t>άρθρ</w:t>
      </w:r>
      <w:r>
        <w:rPr>
          <w:rFonts w:eastAsia="Times New Roman"/>
          <w:bCs/>
        </w:rPr>
        <w:t xml:space="preserve">ων. </w:t>
      </w:r>
    </w:p>
    <w:p w14:paraId="03B0F177" w14:textId="77777777" w:rsidR="00E66FB6" w:rsidRDefault="00A447A4">
      <w:pPr>
        <w:spacing w:line="600" w:lineRule="auto"/>
        <w:ind w:firstLine="720"/>
        <w:jc w:val="both"/>
        <w:rPr>
          <w:rFonts w:eastAsia="Times New Roman"/>
          <w:bCs/>
        </w:rPr>
      </w:pPr>
      <w:r>
        <w:rPr>
          <w:rFonts w:eastAsia="Times New Roman"/>
          <w:bCs/>
        </w:rPr>
        <w:t>Ερωτάται το Σώμα: Γίνεται δεκτ</w:t>
      </w:r>
      <w:r>
        <w:rPr>
          <w:rFonts w:eastAsia="Times New Roman"/>
          <w:bCs/>
        </w:rPr>
        <w:t xml:space="preserve">ό το </w:t>
      </w:r>
      <w:r w:rsidRPr="00F23E0B">
        <w:rPr>
          <w:rFonts w:eastAsia="Times New Roman"/>
          <w:bCs/>
        </w:rPr>
        <w:t>άρθρο</w:t>
      </w:r>
      <w:r>
        <w:rPr>
          <w:rFonts w:eastAsia="Times New Roman"/>
          <w:bCs/>
        </w:rPr>
        <w:t xml:space="preserve"> 1 ως έχει; </w:t>
      </w:r>
    </w:p>
    <w:p w14:paraId="03B0F178" w14:textId="77777777" w:rsidR="00E66FB6" w:rsidRDefault="00A447A4">
      <w:pPr>
        <w:spacing w:line="600" w:lineRule="auto"/>
        <w:ind w:firstLine="720"/>
        <w:jc w:val="both"/>
        <w:rPr>
          <w:rFonts w:eastAsia="Times New Roman"/>
          <w:bCs/>
        </w:rPr>
      </w:pPr>
      <w:r w:rsidRPr="00C44252">
        <w:rPr>
          <w:rFonts w:eastAsia="Times New Roman"/>
          <w:b/>
          <w:bCs/>
        </w:rPr>
        <w:t>ΠΑΝΑΓΙΩΤΑ</w:t>
      </w:r>
      <w:r w:rsidRPr="00B6320A">
        <w:rPr>
          <w:rFonts w:eastAsia="Times New Roman"/>
          <w:b/>
          <w:bCs/>
        </w:rPr>
        <w:t xml:space="preserve"> ΚΟΖΟΜΠΟΛΗ</w:t>
      </w:r>
      <w:r>
        <w:rPr>
          <w:rFonts w:eastAsia="Times New Roman"/>
          <w:b/>
          <w:bCs/>
        </w:rPr>
        <w:t xml:space="preserve"> </w:t>
      </w:r>
      <w:r w:rsidRPr="00B6320A">
        <w:rPr>
          <w:rFonts w:eastAsia="Times New Roman"/>
          <w:b/>
          <w:bCs/>
        </w:rPr>
        <w:t>-</w:t>
      </w:r>
      <w:r>
        <w:rPr>
          <w:rFonts w:eastAsia="Times New Roman"/>
          <w:b/>
          <w:bCs/>
        </w:rPr>
        <w:t xml:space="preserve"> </w:t>
      </w:r>
      <w:r w:rsidRPr="00B6320A">
        <w:rPr>
          <w:rFonts w:eastAsia="Times New Roman"/>
          <w:b/>
          <w:bCs/>
        </w:rPr>
        <w:t>ΑΜΑΝΑΤΙΔΗ:</w:t>
      </w:r>
      <w:r>
        <w:rPr>
          <w:rFonts w:eastAsia="Times New Roman"/>
          <w:bCs/>
        </w:rPr>
        <w:t xml:space="preserve"> Ναι.</w:t>
      </w:r>
    </w:p>
    <w:p w14:paraId="03B0F179" w14:textId="77777777" w:rsidR="00E66FB6" w:rsidRDefault="00A447A4">
      <w:pPr>
        <w:spacing w:line="600" w:lineRule="auto"/>
        <w:ind w:firstLine="720"/>
        <w:jc w:val="both"/>
        <w:rPr>
          <w:rFonts w:eastAsia="Times New Roman"/>
          <w:bCs/>
        </w:rPr>
      </w:pPr>
      <w:r w:rsidRPr="00B6320A">
        <w:rPr>
          <w:rFonts w:eastAsia="Times New Roman"/>
          <w:b/>
          <w:bCs/>
        </w:rPr>
        <w:t>ΙΩΑΝΝΗΣ ΤΡΑΓΑΚΗΣ:</w:t>
      </w:r>
      <w:r>
        <w:rPr>
          <w:rFonts w:eastAsia="Times New Roman"/>
          <w:bCs/>
        </w:rPr>
        <w:t xml:space="preserve"> Ναι.</w:t>
      </w:r>
    </w:p>
    <w:p w14:paraId="03B0F17A" w14:textId="77777777" w:rsidR="00E66FB6" w:rsidRDefault="00A447A4">
      <w:pPr>
        <w:spacing w:line="600" w:lineRule="auto"/>
        <w:ind w:firstLine="720"/>
        <w:jc w:val="both"/>
        <w:rPr>
          <w:rFonts w:eastAsia="Times New Roman"/>
          <w:bCs/>
        </w:rPr>
      </w:pPr>
      <w:r w:rsidRPr="00B6320A">
        <w:rPr>
          <w:rFonts w:eastAsia="Times New Roman"/>
          <w:b/>
          <w:bCs/>
        </w:rPr>
        <w:t>ΑΝΔΡΕΑΣ ΛΟΒΕΡΔΟΣ:</w:t>
      </w:r>
      <w:r>
        <w:rPr>
          <w:rFonts w:eastAsia="Times New Roman"/>
          <w:bCs/>
        </w:rPr>
        <w:t xml:space="preserve"> Ναι.</w:t>
      </w:r>
    </w:p>
    <w:p w14:paraId="03B0F17B" w14:textId="77777777" w:rsidR="00E66FB6" w:rsidRDefault="00A447A4">
      <w:pPr>
        <w:spacing w:line="600" w:lineRule="auto"/>
        <w:ind w:firstLine="720"/>
        <w:jc w:val="both"/>
        <w:rPr>
          <w:rFonts w:eastAsia="Times New Roman"/>
          <w:bCs/>
        </w:rPr>
      </w:pPr>
      <w:r w:rsidRPr="00B6320A">
        <w:rPr>
          <w:rFonts w:eastAsia="Times New Roman"/>
          <w:b/>
          <w:bCs/>
        </w:rPr>
        <w:t>ΑΝΤΩΝΙΟΣ ΓΡΕΓΟΣ:</w:t>
      </w:r>
      <w:r>
        <w:rPr>
          <w:rFonts w:eastAsia="Times New Roman"/>
          <w:bCs/>
        </w:rPr>
        <w:t xml:space="preserve"> </w:t>
      </w:r>
      <w:r w:rsidRPr="00F23E0B">
        <w:rPr>
          <w:rFonts w:eastAsia="Times New Roman"/>
          <w:bCs/>
        </w:rPr>
        <w:t>Όχι.</w:t>
      </w:r>
    </w:p>
    <w:p w14:paraId="03B0F17C" w14:textId="77777777" w:rsidR="00E66FB6" w:rsidRDefault="00A447A4">
      <w:pPr>
        <w:spacing w:line="600" w:lineRule="auto"/>
        <w:ind w:firstLine="720"/>
        <w:jc w:val="both"/>
        <w:rPr>
          <w:rFonts w:eastAsia="Times New Roman"/>
          <w:bCs/>
        </w:rPr>
      </w:pPr>
      <w:r w:rsidRPr="00732ABC">
        <w:rPr>
          <w:rFonts w:eastAsia="Times New Roman"/>
          <w:b/>
          <w:bCs/>
        </w:rPr>
        <w:t>ΑΘΑΝΑΣΙΟΣ</w:t>
      </w:r>
      <w:r w:rsidRPr="00B6320A">
        <w:rPr>
          <w:rFonts w:eastAsia="Times New Roman"/>
          <w:b/>
          <w:bCs/>
        </w:rPr>
        <w:t xml:space="preserve"> ΠΑΦΙΛΗΣ:</w:t>
      </w:r>
      <w:r>
        <w:rPr>
          <w:rFonts w:eastAsia="Times New Roman"/>
          <w:bCs/>
        </w:rPr>
        <w:t xml:space="preserve"> </w:t>
      </w:r>
      <w:r w:rsidRPr="00F23E0B">
        <w:rPr>
          <w:rFonts w:eastAsia="Times New Roman"/>
          <w:bCs/>
        </w:rPr>
        <w:t>Όχι.</w:t>
      </w:r>
    </w:p>
    <w:p w14:paraId="03B0F17D" w14:textId="77777777" w:rsidR="00E66FB6" w:rsidRDefault="00A447A4">
      <w:pPr>
        <w:spacing w:line="600" w:lineRule="auto"/>
        <w:ind w:firstLine="720"/>
        <w:jc w:val="both"/>
        <w:rPr>
          <w:rFonts w:eastAsia="Times New Roman"/>
          <w:bCs/>
        </w:rPr>
      </w:pPr>
      <w:r w:rsidRPr="00B6320A">
        <w:rPr>
          <w:rFonts w:eastAsia="Times New Roman"/>
          <w:b/>
          <w:bCs/>
        </w:rPr>
        <w:t>ΜΑΡΙΟΣ ΓΕΩΡΓΙΑΔΗΣ (Θ΄ Αντιπρόεδρος της Βουλής):</w:t>
      </w:r>
      <w:r>
        <w:rPr>
          <w:rFonts w:eastAsia="Times New Roman"/>
          <w:bCs/>
        </w:rPr>
        <w:t xml:space="preserve"> Παρών.</w:t>
      </w:r>
    </w:p>
    <w:p w14:paraId="03B0F17E" w14:textId="77777777" w:rsidR="00E66FB6" w:rsidRDefault="00A447A4">
      <w:pPr>
        <w:spacing w:line="600" w:lineRule="auto"/>
        <w:ind w:firstLine="720"/>
        <w:jc w:val="both"/>
        <w:rPr>
          <w:rFonts w:eastAsia="Times New Roman"/>
          <w:bCs/>
        </w:rPr>
      </w:pPr>
      <w:r w:rsidRPr="00B6320A">
        <w:rPr>
          <w:rFonts w:eastAsia="Times New Roman"/>
          <w:b/>
          <w:bCs/>
        </w:rPr>
        <w:lastRenderedPageBreak/>
        <w:t>ΠΡΟΕΔΡΕΥΩΝ (</w:t>
      </w:r>
      <w:r>
        <w:rPr>
          <w:rFonts w:eastAsia="Times New Roman"/>
          <w:b/>
          <w:bCs/>
        </w:rPr>
        <w:t>Μάριος Γεωργιάδης</w:t>
      </w:r>
      <w:r w:rsidRPr="00B6320A">
        <w:rPr>
          <w:rFonts w:eastAsia="Times New Roman"/>
          <w:b/>
          <w:bCs/>
        </w:rPr>
        <w:t xml:space="preserve">): </w:t>
      </w:r>
      <w:r>
        <w:rPr>
          <w:rFonts w:eastAsia="Times New Roman"/>
          <w:bCs/>
        </w:rPr>
        <w:t xml:space="preserve">Συνεπώς το </w:t>
      </w:r>
      <w:r w:rsidRPr="00F23E0B">
        <w:rPr>
          <w:rFonts w:eastAsia="Times New Roman"/>
          <w:bCs/>
        </w:rPr>
        <w:t>άρθρο</w:t>
      </w:r>
      <w:r>
        <w:rPr>
          <w:rFonts w:eastAsia="Times New Roman"/>
          <w:bCs/>
        </w:rPr>
        <w:t xml:space="preserve"> 1 έγινε δεκτό ως έχει κατά πλειοψηφία.</w:t>
      </w:r>
    </w:p>
    <w:p w14:paraId="03B0F17F" w14:textId="77777777" w:rsidR="00E66FB6" w:rsidRDefault="00A447A4">
      <w:pPr>
        <w:spacing w:line="600" w:lineRule="auto"/>
        <w:ind w:firstLine="720"/>
        <w:jc w:val="both"/>
        <w:rPr>
          <w:rFonts w:eastAsia="Times New Roman"/>
          <w:bCs/>
        </w:rPr>
      </w:pPr>
      <w:r>
        <w:rPr>
          <w:rFonts w:eastAsia="Times New Roman"/>
          <w:bCs/>
        </w:rPr>
        <w:t xml:space="preserve">Ερωτάται το Σώμα: Γίνεται δεκτό το </w:t>
      </w:r>
      <w:r w:rsidRPr="00F23E0B">
        <w:rPr>
          <w:rFonts w:eastAsia="Times New Roman"/>
          <w:bCs/>
        </w:rPr>
        <w:t>άρθρο</w:t>
      </w:r>
      <w:r>
        <w:rPr>
          <w:rFonts w:eastAsia="Times New Roman"/>
          <w:bCs/>
        </w:rPr>
        <w:t xml:space="preserve"> 2 ως έχει;</w:t>
      </w:r>
    </w:p>
    <w:p w14:paraId="03B0F180" w14:textId="77777777" w:rsidR="00E66FB6" w:rsidRDefault="00A447A4">
      <w:pPr>
        <w:spacing w:line="600" w:lineRule="auto"/>
        <w:ind w:firstLine="720"/>
        <w:jc w:val="both"/>
        <w:rPr>
          <w:rFonts w:eastAsia="Times New Roman"/>
          <w:bCs/>
        </w:rPr>
      </w:pPr>
      <w:r w:rsidRPr="00C44252">
        <w:rPr>
          <w:rFonts w:eastAsia="Times New Roman"/>
          <w:b/>
          <w:bCs/>
        </w:rPr>
        <w:t>ΠΑΝΑΓΙΩΤΑ</w:t>
      </w:r>
      <w:r w:rsidRPr="00B6320A">
        <w:rPr>
          <w:rFonts w:eastAsia="Times New Roman"/>
          <w:b/>
          <w:bCs/>
        </w:rPr>
        <w:t xml:space="preserve"> ΚΟΖΟΜΠΟΛΗ</w:t>
      </w:r>
      <w:r>
        <w:rPr>
          <w:rFonts w:eastAsia="Times New Roman"/>
          <w:b/>
          <w:bCs/>
        </w:rPr>
        <w:t xml:space="preserve"> </w:t>
      </w:r>
      <w:r w:rsidRPr="00B6320A">
        <w:rPr>
          <w:rFonts w:eastAsia="Times New Roman"/>
          <w:b/>
          <w:bCs/>
        </w:rPr>
        <w:t>-</w:t>
      </w:r>
      <w:r>
        <w:rPr>
          <w:rFonts w:eastAsia="Times New Roman"/>
          <w:b/>
          <w:bCs/>
        </w:rPr>
        <w:t xml:space="preserve"> </w:t>
      </w:r>
      <w:r w:rsidRPr="00B6320A">
        <w:rPr>
          <w:rFonts w:eastAsia="Times New Roman"/>
          <w:b/>
          <w:bCs/>
        </w:rPr>
        <w:t>ΑΜΑΝΑΤΙΔΗ:</w:t>
      </w:r>
      <w:r>
        <w:rPr>
          <w:rFonts w:eastAsia="Times New Roman"/>
          <w:bCs/>
        </w:rPr>
        <w:t xml:space="preserve"> Ναι.</w:t>
      </w:r>
    </w:p>
    <w:p w14:paraId="03B0F181" w14:textId="77777777" w:rsidR="00E66FB6" w:rsidRDefault="00A447A4">
      <w:pPr>
        <w:spacing w:line="600" w:lineRule="auto"/>
        <w:ind w:firstLine="720"/>
        <w:jc w:val="both"/>
        <w:rPr>
          <w:rFonts w:eastAsia="Times New Roman"/>
          <w:bCs/>
        </w:rPr>
      </w:pPr>
      <w:r w:rsidRPr="00B6320A">
        <w:rPr>
          <w:rFonts w:eastAsia="Times New Roman"/>
          <w:b/>
          <w:bCs/>
        </w:rPr>
        <w:t>ΙΩΑΝΝΗΣ ΤΡΑΓΑΚΗΣ:</w:t>
      </w:r>
      <w:r>
        <w:rPr>
          <w:rFonts w:eastAsia="Times New Roman"/>
          <w:bCs/>
        </w:rPr>
        <w:t xml:space="preserve"> </w:t>
      </w:r>
      <w:r w:rsidRPr="00F23E0B">
        <w:rPr>
          <w:rFonts w:eastAsia="Times New Roman"/>
          <w:bCs/>
        </w:rPr>
        <w:t>Ναι.</w:t>
      </w:r>
    </w:p>
    <w:p w14:paraId="03B0F182" w14:textId="77777777" w:rsidR="00E66FB6" w:rsidRDefault="00A447A4">
      <w:pPr>
        <w:spacing w:line="600" w:lineRule="auto"/>
        <w:ind w:firstLine="720"/>
        <w:jc w:val="both"/>
        <w:rPr>
          <w:rFonts w:eastAsia="Times New Roman"/>
          <w:bCs/>
        </w:rPr>
      </w:pPr>
      <w:r w:rsidRPr="00B6320A">
        <w:rPr>
          <w:rFonts w:eastAsia="Times New Roman"/>
          <w:b/>
          <w:bCs/>
        </w:rPr>
        <w:t>ΑΝΔΡΕΑΣ ΛΟΒΕΡΔΟΣ:</w:t>
      </w:r>
      <w:r>
        <w:rPr>
          <w:rFonts w:eastAsia="Times New Roman"/>
          <w:bCs/>
        </w:rPr>
        <w:t xml:space="preserve"> </w:t>
      </w:r>
      <w:r w:rsidRPr="00F23E0B">
        <w:rPr>
          <w:rFonts w:eastAsia="Times New Roman"/>
          <w:bCs/>
        </w:rPr>
        <w:t>Ναι.</w:t>
      </w:r>
    </w:p>
    <w:p w14:paraId="03B0F183" w14:textId="77777777" w:rsidR="00E66FB6" w:rsidRDefault="00A447A4">
      <w:pPr>
        <w:spacing w:line="600" w:lineRule="auto"/>
        <w:ind w:firstLine="720"/>
        <w:jc w:val="both"/>
        <w:rPr>
          <w:rFonts w:eastAsia="Times New Roman"/>
          <w:bCs/>
        </w:rPr>
      </w:pPr>
      <w:r w:rsidRPr="00B6320A">
        <w:rPr>
          <w:rFonts w:eastAsia="Times New Roman"/>
          <w:b/>
          <w:bCs/>
        </w:rPr>
        <w:t>ΑΝΤΩΝΙΟΣ ΓΡΕΓΟΣ:</w:t>
      </w:r>
      <w:r>
        <w:rPr>
          <w:rFonts w:eastAsia="Times New Roman"/>
          <w:bCs/>
        </w:rPr>
        <w:t xml:space="preserve"> Όχι.</w:t>
      </w:r>
    </w:p>
    <w:p w14:paraId="03B0F184" w14:textId="77777777" w:rsidR="00E66FB6" w:rsidRDefault="00A447A4">
      <w:pPr>
        <w:spacing w:line="600" w:lineRule="auto"/>
        <w:ind w:firstLine="720"/>
        <w:jc w:val="both"/>
        <w:rPr>
          <w:rFonts w:eastAsia="Times New Roman"/>
          <w:bCs/>
        </w:rPr>
      </w:pPr>
      <w:r w:rsidRPr="00732ABC">
        <w:rPr>
          <w:rFonts w:eastAsia="Times New Roman"/>
          <w:b/>
          <w:bCs/>
        </w:rPr>
        <w:t>ΑΘΑΝΑΣΙΟΣ</w:t>
      </w:r>
      <w:r w:rsidRPr="00B6320A">
        <w:rPr>
          <w:rFonts w:eastAsia="Times New Roman"/>
          <w:b/>
          <w:bCs/>
        </w:rPr>
        <w:t xml:space="preserve"> ΠΑΦΙΛΗΣ:</w:t>
      </w:r>
      <w:r>
        <w:rPr>
          <w:rFonts w:eastAsia="Times New Roman"/>
          <w:bCs/>
        </w:rPr>
        <w:t xml:space="preserve"> </w:t>
      </w:r>
      <w:r w:rsidRPr="00F23E0B">
        <w:rPr>
          <w:rFonts w:eastAsia="Times New Roman"/>
          <w:bCs/>
        </w:rPr>
        <w:t>Ναι.</w:t>
      </w:r>
    </w:p>
    <w:p w14:paraId="03B0F185" w14:textId="77777777" w:rsidR="00E66FB6" w:rsidRDefault="00A447A4">
      <w:pPr>
        <w:spacing w:line="600" w:lineRule="auto"/>
        <w:ind w:firstLine="720"/>
        <w:jc w:val="both"/>
        <w:rPr>
          <w:rFonts w:eastAsia="Times New Roman"/>
          <w:bCs/>
        </w:rPr>
      </w:pPr>
      <w:r w:rsidRPr="00B6320A">
        <w:rPr>
          <w:rFonts w:eastAsia="Times New Roman"/>
          <w:b/>
          <w:bCs/>
        </w:rPr>
        <w:t>ΜΑΡΙΟΣ ΓΕΩΡΓΙΑΔΗΣ (Θ΄ Αντιπρόεδρος</w:t>
      </w:r>
      <w:r w:rsidRPr="00B6320A">
        <w:rPr>
          <w:rFonts w:eastAsia="Times New Roman"/>
          <w:b/>
          <w:bCs/>
        </w:rPr>
        <w:t xml:space="preserve"> της Βουλής):</w:t>
      </w:r>
      <w:r>
        <w:rPr>
          <w:rFonts w:eastAsia="Times New Roman"/>
          <w:bCs/>
        </w:rPr>
        <w:t xml:space="preserve"> </w:t>
      </w:r>
      <w:r w:rsidRPr="00F23E0B">
        <w:rPr>
          <w:rFonts w:eastAsia="Times New Roman"/>
          <w:bCs/>
        </w:rPr>
        <w:t>Ναι.</w:t>
      </w:r>
    </w:p>
    <w:p w14:paraId="03B0F186" w14:textId="77777777" w:rsidR="00E66FB6" w:rsidRDefault="00A447A4">
      <w:pPr>
        <w:spacing w:line="600" w:lineRule="auto"/>
        <w:ind w:firstLine="720"/>
        <w:jc w:val="both"/>
        <w:rPr>
          <w:rFonts w:eastAsia="Times New Roman"/>
          <w:bCs/>
        </w:rPr>
      </w:pPr>
      <w:r w:rsidRPr="00B6320A">
        <w:rPr>
          <w:rFonts w:eastAsia="Times New Roman"/>
          <w:b/>
          <w:bCs/>
        </w:rPr>
        <w:t>ΠΡΟΕΔΡΕΥΩΝ (</w:t>
      </w:r>
      <w:r>
        <w:rPr>
          <w:rFonts w:eastAsia="Times New Roman"/>
          <w:b/>
          <w:bCs/>
        </w:rPr>
        <w:t>Μάριος Γεωργιάδης</w:t>
      </w:r>
      <w:r w:rsidRPr="00B6320A">
        <w:rPr>
          <w:rFonts w:eastAsia="Times New Roman"/>
          <w:b/>
          <w:bCs/>
        </w:rPr>
        <w:t xml:space="preserve">): </w:t>
      </w:r>
      <w:r>
        <w:rPr>
          <w:rFonts w:eastAsia="Times New Roman"/>
          <w:bCs/>
        </w:rPr>
        <w:t xml:space="preserve">Συνεπώς το </w:t>
      </w:r>
      <w:r w:rsidRPr="00F23E0B">
        <w:rPr>
          <w:rFonts w:eastAsia="Times New Roman"/>
          <w:bCs/>
        </w:rPr>
        <w:t>άρθρο</w:t>
      </w:r>
      <w:r>
        <w:rPr>
          <w:rFonts w:eastAsia="Times New Roman"/>
          <w:bCs/>
        </w:rPr>
        <w:t xml:space="preserve"> 2 έγινε δεκτό ως έχει κατά πλειοψηφία.</w:t>
      </w:r>
    </w:p>
    <w:p w14:paraId="03B0F187" w14:textId="77777777" w:rsidR="00E66FB6" w:rsidRDefault="00A447A4">
      <w:pPr>
        <w:spacing w:line="600" w:lineRule="auto"/>
        <w:ind w:firstLine="720"/>
        <w:jc w:val="both"/>
        <w:rPr>
          <w:rFonts w:eastAsia="Times New Roman"/>
          <w:bCs/>
        </w:rPr>
      </w:pPr>
      <w:r>
        <w:rPr>
          <w:rFonts w:eastAsia="Times New Roman"/>
          <w:bCs/>
        </w:rPr>
        <w:t xml:space="preserve">Ερωτάται το Σώμα: Γίνεται δεκτό το </w:t>
      </w:r>
      <w:r w:rsidRPr="00F23E0B">
        <w:rPr>
          <w:rFonts w:eastAsia="Times New Roman"/>
          <w:bCs/>
        </w:rPr>
        <w:t>άρθρο</w:t>
      </w:r>
      <w:r>
        <w:rPr>
          <w:rFonts w:eastAsia="Times New Roman"/>
          <w:bCs/>
        </w:rPr>
        <w:t xml:space="preserve"> 3 ως έχει;</w:t>
      </w:r>
    </w:p>
    <w:p w14:paraId="03B0F188" w14:textId="77777777" w:rsidR="00E66FB6" w:rsidRDefault="00A447A4">
      <w:pPr>
        <w:spacing w:line="600" w:lineRule="auto"/>
        <w:ind w:firstLine="720"/>
        <w:jc w:val="both"/>
        <w:rPr>
          <w:rFonts w:eastAsia="Times New Roman"/>
          <w:bCs/>
        </w:rPr>
      </w:pPr>
      <w:r w:rsidRPr="00C44252">
        <w:rPr>
          <w:rFonts w:eastAsia="Times New Roman"/>
          <w:b/>
          <w:bCs/>
        </w:rPr>
        <w:t>ΠΑΝΑΓΙΩΤΑ</w:t>
      </w:r>
      <w:r w:rsidRPr="00B6320A">
        <w:rPr>
          <w:rFonts w:eastAsia="Times New Roman"/>
          <w:b/>
          <w:bCs/>
        </w:rPr>
        <w:t xml:space="preserve"> ΚΟΖΟΜΠΟΛΗ</w:t>
      </w:r>
      <w:r>
        <w:rPr>
          <w:rFonts w:eastAsia="Times New Roman"/>
          <w:b/>
          <w:bCs/>
        </w:rPr>
        <w:t xml:space="preserve"> </w:t>
      </w:r>
      <w:r w:rsidRPr="00B6320A">
        <w:rPr>
          <w:rFonts w:eastAsia="Times New Roman"/>
          <w:b/>
          <w:bCs/>
        </w:rPr>
        <w:t>-</w:t>
      </w:r>
      <w:r>
        <w:rPr>
          <w:rFonts w:eastAsia="Times New Roman"/>
          <w:b/>
          <w:bCs/>
        </w:rPr>
        <w:t xml:space="preserve"> </w:t>
      </w:r>
      <w:r w:rsidRPr="00B6320A">
        <w:rPr>
          <w:rFonts w:eastAsia="Times New Roman"/>
          <w:b/>
          <w:bCs/>
        </w:rPr>
        <w:t>ΑΜΑΝΑΤΙΔΗ:</w:t>
      </w:r>
      <w:r>
        <w:rPr>
          <w:rFonts w:eastAsia="Times New Roman"/>
          <w:bCs/>
        </w:rPr>
        <w:t xml:space="preserve"> Ναι.</w:t>
      </w:r>
    </w:p>
    <w:p w14:paraId="03B0F189" w14:textId="77777777" w:rsidR="00E66FB6" w:rsidRDefault="00A447A4">
      <w:pPr>
        <w:spacing w:line="600" w:lineRule="auto"/>
        <w:ind w:firstLine="720"/>
        <w:jc w:val="both"/>
        <w:rPr>
          <w:rFonts w:eastAsia="Times New Roman"/>
          <w:bCs/>
        </w:rPr>
      </w:pPr>
      <w:r w:rsidRPr="00B6320A">
        <w:rPr>
          <w:rFonts w:eastAsia="Times New Roman"/>
          <w:b/>
          <w:bCs/>
        </w:rPr>
        <w:t>ΙΩΑΝΝΗΣ ΤΡΑΓΑΚΗΣ:</w:t>
      </w:r>
      <w:r>
        <w:rPr>
          <w:rFonts w:eastAsia="Times New Roman"/>
          <w:bCs/>
        </w:rPr>
        <w:t xml:space="preserve"> </w:t>
      </w:r>
      <w:r w:rsidRPr="00C9154E">
        <w:rPr>
          <w:rFonts w:eastAsia="Times New Roman"/>
          <w:bCs/>
        </w:rPr>
        <w:t>Ναι.</w:t>
      </w:r>
    </w:p>
    <w:p w14:paraId="03B0F18A" w14:textId="77777777" w:rsidR="00E66FB6" w:rsidRDefault="00A447A4">
      <w:pPr>
        <w:spacing w:line="600" w:lineRule="auto"/>
        <w:ind w:firstLine="720"/>
        <w:jc w:val="both"/>
        <w:rPr>
          <w:rFonts w:eastAsia="Times New Roman"/>
          <w:bCs/>
        </w:rPr>
      </w:pPr>
      <w:r w:rsidRPr="00B6320A">
        <w:rPr>
          <w:rFonts w:eastAsia="Times New Roman"/>
          <w:b/>
          <w:bCs/>
        </w:rPr>
        <w:t>ΑΝΔΡΕΑΣ ΛΟΒΕΡΔΟΣ:</w:t>
      </w:r>
      <w:r>
        <w:rPr>
          <w:rFonts w:eastAsia="Times New Roman"/>
          <w:bCs/>
        </w:rPr>
        <w:t xml:space="preserve"> </w:t>
      </w:r>
      <w:r w:rsidRPr="00C9154E">
        <w:rPr>
          <w:rFonts w:eastAsia="Times New Roman"/>
          <w:bCs/>
        </w:rPr>
        <w:t>Ναι.</w:t>
      </w:r>
    </w:p>
    <w:p w14:paraId="03B0F18B" w14:textId="77777777" w:rsidR="00E66FB6" w:rsidRDefault="00A447A4">
      <w:pPr>
        <w:spacing w:line="600" w:lineRule="auto"/>
        <w:ind w:firstLine="720"/>
        <w:jc w:val="both"/>
        <w:rPr>
          <w:rFonts w:eastAsia="Times New Roman"/>
          <w:bCs/>
        </w:rPr>
      </w:pPr>
      <w:r w:rsidRPr="00B6320A">
        <w:rPr>
          <w:rFonts w:eastAsia="Times New Roman"/>
          <w:b/>
          <w:bCs/>
        </w:rPr>
        <w:lastRenderedPageBreak/>
        <w:t>ΑΝΤΩΝΙΟΣ ΓΡΕΓ</w:t>
      </w:r>
      <w:r w:rsidRPr="00B6320A">
        <w:rPr>
          <w:rFonts w:eastAsia="Times New Roman"/>
          <w:b/>
          <w:bCs/>
        </w:rPr>
        <w:t>ΟΣ:</w:t>
      </w:r>
      <w:r>
        <w:rPr>
          <w:rFonts w:eastAsia="Times New Roman"/>
          <w:bCs/>
        </w:rPr>
        <w:t xml:space="preserve"> Όχι.</w:t>
      </w:r>
    </w:p>
    <w:p w14:paraId="03B0F18C" w14:textId="77777777" w:rsidR="00E66FB6" w:rsidRDefault="00A447A4">
      <w:pPr>
        <w:spacing w:line="600" w:lineRule="auto"/>
        <w:ind w:firstLine="720"/>
        <w:jc w:val="both"/>
        <w:rPr>
          <w:rFonts w:eastAsia="Times New Roman"/>
          <w:bCs/>
        </w:rPr>
      </w:pPr>
      <w:r w:rsidRPr="00732ABC">
        <w:rPr>
          <w:rFonts w:eastAsia="Times New Roman"/>
          <w:b/>
          <w:bCs/>
        </w:rPr>
        <w:t>ΑΘΑΝΑΣΙΟΣ</w:t>
      </w:r>
      <w:r w:rsidRPr="00B6320A">
        <w:rPr>
          <w:rFonts w:eastAsia="Times New Roman"/>
          <w:b/>
          <w:bCs/>
        </w:rPr>
        <w:t xml:space="preserve"> ΠΑΦΙΛΗΣ:</w:t>
      </w:r>
      <w:r>
        <w:rPr>
          <w:rFonts w:eastAsia="Times New Roman"/>
          <w:bCs/>
        </w:rPr>
        <w:t xml:space="preserve"> </w:t>
      </w:r>
      <w:r w:rsidRPr="00C9154E">
        <w:rPr>
          <w:rFonts w:eastAsia="Times New Roman"/>
          <w:bCs/>
        </w:rPr>
        <w:t>Ναι.</w:t>
      </w:r>
    </w:p>
    <w:p w14:paraId="03B0F18D" w14:textId="77777777" w:rsidR="00E66FB6" w:rsidRDefault="00A447A4">
      <w:pPr>
        <w:spacing w:line="600" w:lineRule="auto"/>
        <w:ind w:firstLine="720"/>
        <w:jc w:val="both"/>
        <w:rPr>
          <w:rFonts w:eastAsia="Times New Roman"/>
          <w:bCs/>
        </w:rPr>
      </w:pPr>
      <w:r w:rsidRPr="00B6320A">
        <w:rPr>
          <w:rFonts w:eastAsia="Times New Roman"/>
          <w:b/>
          <w:bCs/>
        </w:rPr>
        <w:t>ΜΑΡΙΟΣ ΓΕΩΡΓΙΑΔΗΣ (Θ΄ Αντιπρόεδρος της Βουλής):</w:t>
      </w:r>
      <w:r>
        <w:rPr>
          <w:rFonts w:eastAsia="Times New Roman"/>
          <w:bCs/>
        </w:rPr>
        <w:t xml:space="preserve"> Παρών.</w:t>
      </w:r>
    </w:p>
    <w:p w14:paraId="03B0F18E" w14:textId="77777777" w:rsidR="00E66FB6" w:rsidRDefault="00A447A4">
      <w:pPr>
        <w:spacing w:line="600" w:lineRule="auto"/>
        <w:ind w:firstLine="720"/>
        <w:jc w:val="both"/>
        <w:rPr>
          <w:rFonts w:eastAsia="Times New Roman"/>
          <w:bCs/>
        </w:rPr>
      </w:pPr>
      <w:r w:rsidRPr="00B6320A">
        <w:rPr>
          <w:rFonts w:eastAsia="Times New Roman"/>
          <w:b/>
          <w:bCs/>
        </w:rPr>
        <w:t>ΠΡΟΕΔΡΕΥΩΝ (</w:t>
      </w:r>
      <w:r>
        <w:rPr>
          <w:rFonts w:eastAsia="Times New Roman"/>
          <w:b/>
          <w:bCs/>
        </w:rPr>
        <w:t>Μάριος Γεωργιάδης</w:t>
      </w:r>
      <w:r w:rsidRPr="00B6320A">
        <w:rPr>
          <w:rFonts w:eastAsia="Times New Roman"/>
          <w:b/>
          <w:bCs/>
        </w:rPr>
        <w:t xml:space="preserve">): </w:t>
      </w:r>
      <w:r>
        <w:rPr>
          <w:rFonts w:eastAsia="Times New Roman"/>
          <w:bCs/>
        </w:rPr>
        <w:t>Συνεπώς το άρθρο 3</w:t>
      </w:r>
      <w:r w:rsidRPr="00F23E0B">
        <w:rPr>
          <w:rFonts w:eastAsia="Times New Roman"/>
          <w:bCs/>
        </w:rPr>
        <w:t xml:space="preserve"> έγινε δεκτό</w:t>
      </w:r>
      <w:r>
        <w:rPr>
          <w:rFonts w:eastAsia="Times New Roman"/>
          <w:bCs/>
        </w:rPr>
        <w:t xml:space="preserve"> ως έχει</w:t>
      </w:r>
      <w:r w:rsidRPr="00F23E0B">
        <w:rPr>
          <w:rFonts w:eastAsia="Times New Roman"/>
          <w:bCs/>
        </w:rPr>
        <w:t xml:space="preserve"> κατά πλειοψηφία.</w:t>
      </w:r>
    </w:p>
    <w:p w14:paraId="03B0F18F" w14:textId="77777777" w:rsidR="00E66FB6" w:rsidRDefault="00A447A4">
      <w:pPr>
        <w:spacing w:line="600" w:lineRule="auto"/>
        <w:ind w:firstLine="720"/>
        <w:jc w:val="both"/>
        <w:rPr>
          <w:rFonts w:eastAsia="Times New Roman"/>
          <w:bCs/>
        </w:rPr>
      </w:pPr>
      <w:r w:rsidRPr="00F23E0B">
        <w:rPr>
          <w:rFonts w:eastAsia="Times New Roman"/>
          <w:bCs/>
        </w:rPr>
        <w:t>Ερωτάται τ</w:t>
      </w:r>
      <w:r>
        <w:rPr>
          <w:rFonts w:eastAsia="Times New Roman"/>
          <w:bCs/>
        </w:rPr>
        <w:t>ο Σώμα: Γίνεται δεκτό το άρθρο 4</w:t>
      </w:r>
      <w:r w:rsidRPr="00F23E0B">
        <w:rPr>
          <w:rFonts w:eastAsia="Times New Roman"/>
          <w:bCs/>
        </w:rPr>
        <w:t xml:space="preserve"> ως έχει;</w:t>
      </w:r>
    </w:p>
    <w:p w14:paraId="03B0F190" w14:textId="77777777" w:rsidR="00E66FB6" w:rsidRDefault="00A447A4">
      <w:pPr>
        <w:spacing w:line="600" w:lineRule="auto"/>
        <w:ind w:firstLine="720"/>
        <w:jc w:val="both"/>
        <w:rPr>
          <w:rFonts w:eastAsia="Times New Roman"/>
          <w:bCs/>
        </w:rPr>
      </w:pPr>
      <w:r w:rsidRPr="00C44252">
        <w:rPr>
          <w:rFonts w:eastAsia="Times New Roman"/>
          <w:b/>
          <w:bCs/>
        </w:rPr>
        <w:t>ΠΑΝΑΓΙΩΤΑ</w:t>
      </w:r>
      <w:r w:rsidRPr="00B6320A">
        <w:rPr>
          <w:rFonts w:eastAsia="Times New Roman"/>
          <w:b/>
          <w:bCs/>
        </w:rPr>
        <w:t xml:space="preserve"> ΚΟΖΟΜΠΟΛΗ</w:t>
      </w:r>
      <w:r>
        <w:rPr>
          <w:rFonts w:eastAsia="Times New Roman"/>
          <w:b/>
          <w:bCs/>
        </w:rPr>
        <w:t xml:space="preserve"> </w:t>
      </w:r>
      <w:r w:rsidRPr="00B6320A">
        <w:rPr>
          <w:rFonts w:eastAsia="Times New Roman"/>
          <w:b/>
          <w:bCs/>
        </w:rPr>
        <w:t>-</w:t>
      </w:r>
      <w:r>
        <w:rPr>
          <w:rFonts w:eastAsia="Times New Roman"/>
          <w:b/>
          <w:bCs/>
        </w:rPr>
        <w:t xml:space="preserve"> </w:t>
      </w:r>
      <w:r w:rsidRPr="00B6320A">
        <w:rPr>
          <w:rFonts w:eastAsia="Times New Roman"/>
          <w:b/>
          <w:bCs/>
        </w:rPr>
        <w:t>ΑΜΑΝΑΤΙΔΗ:</w:t>
      </w:r>
      <w:r>
        <w:rPr>
          <w:rFonts w:eastAsia="Times New Roman"/>
          <w:bCs/>
        </w:rPr>
        <w:t xml:space="preserve"> Ναι.</w:t>
      </w:r>
    </w:p>
    <w:p w14:paraId="03B0F191" w14:textId="77777777" w:rsidR="00E66FB6" w:rsidRDefault="00A447A4">
      <w:pPr>
        <w:spacing w:line="600" w:lineRule="auto"/>
        <w:ind w:firstLine="720"/>
        <w:jc w:val="both"/>
        <w:rPr>
          <w:rFonts w:eastAsia="Times New Roman"/>
          <w:bCs/>
        </w:rPr>
      </w:pPr>
      <w:r w:rsidRPr="00B6320A">
        <w:rPr>
          <w:rFonts w:eastAsia="Times New Roman"/>
          <w:b/>
          <w:bCs/>
        </w:rPr>
        <w:t>ΙΩΑΝΝΗΣ ΤΡΑΓΑΚΗΣ:</w:t>
      </w:r>
      <w:r>
        <w:rPr>
          <w:rFonts w:eastAsia="Times New Roman"/>
          <w:bCs/>
        </w:rPr>
        <w:t xml:space="preserve"> </w:t>
      </w:r>
      <w:r w:rsidRPr="00C9154E">
        <w:rPr>
          <w:rFonts w:eastAsia="Times New Roman"/>
          <w:bCs/>
        </w:rPr>
        <w:t>Ναι.</w:t>
      </w:r>
    </w:p>
    <w:p w14:paraId="03B0F192" w14:textId="77777777" w:rsidR="00E66FB6" w:rsidRDefault="00A447A4">
      <w:pPr>
        <w:spacing w:line="600" w:lineRule="auto"/>
        <w:ind w:firstLine="720"/>
        <w:jc w:val="both"/>
        <w:rPr>
          <w:rFonts w:eastAsia="Times New Roman"/>
          <w:bCs/>
        </w:rPr>
      </w:pPr>
      <w:r w:rsidRPr="00B6320A">
        <w:rPr>
          <w:rFonts w:eastAsia="Times New Roman"/>
          <w:b/>
          <w:bCs/>
        </w:rPr>
        <w:t>ΑΝΔΡΕΑΣ ΛΟΒΕΡΔΟΣ:</w:t>
      </w:r>
      <w:r>
        <w:rPr>
          <w:rFonts w:eastAsia="Times New Roman"/>
          <w:bCs/>
        </w:rPr>
        <w:t xml:space="preserve"> </w:t>
      </w:r>
      <w:r w:rsidRPr="00C9154E">
        <w:rPr>
          <w:rFonts w:eastAsia="Times New Roman"/>
          <w:bCs/>
        </w:rPr>
        <w:t>Ναι.</w:t>
      </w:r>
    </w:p>
    <w:p w14:paraId="03B0F193" w14:textId="77777777" w:rsidR="00E66FB6" w:rsidRDefault="00A447A4">
      <w:pPr>
        <w:spacing w:line="600" w:lineRule="auto"/>
        <w:ind w:firstLine="720"/>
        <w:jc w:val="both"/>
        <w:rPr>
          <w:rFonts w:eastAsia="Times New Roman"/>
          <w:bCs/>
        </w:rPr>
      </w:pPr>
      <w:r w:rsidRPr="00B6320A">
        <w:rPr>
          <w:rFonts w:eastAsia="Times New Roman"/>
          <w:b/>
          <w:bCs/>
        </w:rPr>
        <w:t>ΑΝΤΩΝΙΟΣ ΓΡΕΓΟΣ:</w:t>
      </w:r>
      <w:r>
        <w:rPr>
          <w:rFonts w:eastAsia="Times New Roman"/>
          <w:bCs/>
        </w:rPr>
        <w:t xml:space="preserve"> Όχι.</w:t>
      </w:r>
    </w:p>
    <w:p w14:paraId="03B0F194" w14:textId="77777777" w:rsidR="00E66FB6" w:rsidRDefault="00A447A4">
      <w:pPr>
        <w:spacing w:line="600" w:lineRule="auto"/>
        <w:ind w:firstLine="720"/>
        <w:jc w:val="both"/>
        <w:rPr>
          <w:rFonts w:eastAsia="Times New Roman"/>
          <w:bCs/>
        </w:rPr>
      </w:pPr>
      <w:r w:rsidRPr="00732ABC">
        <w:rPr>
          <w:rFonts w:eastAsia="Times New Roman"/>
          <w:b/>
          <w:bCs/>
        </w:rPr>
        <w:t>ΑΘΑΝΑΣΙΟΣ</w:t>
      </w:r>
      <w:r w:rsidRPr="00B6320A">
        <w:rPr>
          <w:rFonts w:eastAsia="Times New Roman"/>
          <w:b/>
          <w:bCs/>
        </w:rPr>
        <w:t xml:space="preserve"> ΠΑΦΙΛΗΣ:</w:t>
      </w:r>
      <w:r>
        <w:rPr>
          <w:rFonts w:eastAsia="Times New Roman"/>
          <w:bCs/>
        </w:rPr>
        <w:t xml:space="preserve"> </w:t>
      </w:r>
      <w:r w:rsidRPr="00C9154E">
        <w:rPr>
          <w:rFonts w:eastAsia="Times New Roman"/>
          <w:bCs/>
        </w:rPr>
        <w:t>Ναι.</w:t>
      </w:r>
    </w:p>
    <w:p w14:paraId="03B0F195" w14:textId="77777777" w:rsidR="00E66FB6" w:rsidRDefault="00A447A4">
      <w:pPr>
        <w:spacing w:line="600" w:lineRule="auto"/>
        <w:ind w:firstLine="720"/>
        <w:jc w:val="both"/>
        <w:rPr>
          <w:rFonts w:eastAsia="Times New Roman"/>
          <w:bCs/>
        </w:rPr>
      </w:pPr>
      <w:r w:rsidRPr="00B6320A">
        <w:rPr>
          <w:rFonts w:eastAsia="Times New Roman"/>
          <w:b/>
          <w:bCs/>
        </w:rPr>
        <w:t>ΜΑΡΙΟΣ ΓΕΩΡΓΙΑΔΗΣ (Θ΄ Αντιπρόεδρος της Βουλής):</w:t>
      </w:r>
      <w:r>
        <w:rPr>
          <w:rFonts w:eastAsia="Times New Roman"/>
          <w:bCs/>
        </w:rPr>
        <w:t xml:space="preserve"> Παρών.</w:t>
      </w:r>
    </w:p>
    <w:p w14:paraId="03B0F196" w14:textId="77777777" w:rsidR="00E66FB6" w:rsidRDefault="00A447A4">
      <w:pPr>
        <w:spacing w:line="600" w:lineRule="auto"/>
        <w:ind w:firstLine="720"/>
        <w:jc w:val="both"/>
        <w:rPr>
          <w:rFonts w:eastAsia="Times New Roman"/>
          <w:bCs/>
        </w:rPr>
      </w:pPr>
      <w:r w:rsidRPr="00B6320A">
        <w:rPr>
          <w:rFonts w:eastAsia="Times New Roman"/>
          <w:b/>
          <w:bCs/>
        </w:rPr>
        <w:t>ΠΡΟΕΔΡΕΥΩΝ (</w:t>
      </w:r>
      <w:r>
        <w:rPr>
          <w:rFonts w:eastAsia="Times New Roman"/>
          <w:b/>
          <w:bCs/>
        </w:rPr>
        <w:t>Μάριος Γεωργιάδης</w:t>
      </w:r>
      <w:r w:rsidRPr="00B6320A">
        <w:rPr>
          <w:rFonts w:eastAsia="Times New Roman"/>
          <w:b/>
          <w:bCs/>
        </w:rPr>
        <w:t xml:space="preserve">): </w:t>
      </w:r>
      <w:r>
        <w:rPr>
          <w:rFonts w:eastAsia="Times New Roman"/>
          <w:bCs/>
        </w:rPr>
        <w:t>Συνεπώς το άρθρο 4</w:t>
      </w:r>
      <w:r w:rsidRPr="0066517C">
        <w:rPr>
          <w:rFonts w:eastAsia="Times New Roman"/>
          <w:bCs/>
        </w:rPr>
        <w:t xml:space="preserve"> έγινε δεκτό ως έχει κατά πλειοψηφία.</w:t>
      </w:r>
    </w:p>
    <w:p w14:paraId="03B0F197" w14:textId="77777777" w:rsidR="00E66FB6" w:rsidRDefault="00A447A4">
      <w:pPr>
        <w:spacing w:line="600" w:lineRule="auto"/>
        <w:ind w:firstLine="720"/>
        <w:jc w:val="both"/>
        <w:rPr>
          <w:rFonts w:eastAsia="Times New Roman"/>
          <w:bCs/>
        </w:rPr>
      </w:pPr>
      <w:r w:rsidRPr="0066517C">
        <w:rPr>
          <w:rFonts w:eastAsia="Times New Roman"/>
          <w:bCs/>
        </w:rPr>
        <w:lastRenderedPageBreak/>
        <w:t>Ερωτά</w:t>
      </w:r>
      <w:r w:rsidRPr="0066517C">
        <w:rPr>
          <w:rFonts w:eastAsia="Times New Roman"/>
          <w:bCs/>
        </w:rPr>
        <w:t xml:space="preserve">ται το Σώμα: Γίνεται δεκτό το άρθρο </w:t>
      </w:r>
      <w:r>
        <w:rPr>
          <w:rFonts w:eastAsia="Times New Roman"/>
          <w:bCs/>
        </w:rPr>
        <w:t>5</w:t>
      </w:r>
      <w:r w:rsidRPr="0066517C">
        <w:rPr>
          <w:rFonts w:eastAsia="Times New Roman"/>
          <w:bCs/>
        </w:rPr>
        <w:t xml:space="preserve"> ως έχει;</w:t>
      </w:r>
    </w:p>
    <w:p w14:paraId="03B0F198" w14:textId="77777777" w:rsidR="00E66FB6" w:rsidRDefault="00A447A4">
      <w:pPr>
        <w:spacing w:line="600" w:lineRule="auto"/>
        <w:ind w:firstLine="720"/>
        <w:jc w:val="both"/>
        <w:rPr>
          <w:rFonts w:eastAsia="Times New Roman"/>
          <w:bCs/>
        </w:rPr>
      </w:pPr>
      <w:r w:rsidRPr="00C44252">
        <w:rPr>
          <w:rFonts w:eastAsia="Times New Roman"/>
          <w:b/>
          <w:bCs/>
        </w:rPr>
        <w:t>ΠΑΝΑΓΙΩΤΑ</w:t>
      </w:r>
      <w:r w:rsidRPr="00B6320A">
        <w:rPr>
          <w:rFonts w:eastAsia="Times New Roman"/>
          <w:b/>
          <w:bCs/>
        </w:rPr>
        <w:t xml:space="preserve"> ΚΟΖΟΜΠΟΛΗ</w:t>
      </w:r>
      <w:r>
        <w:rPr>
          <w:rFonts w:eastAsia="Times New Roman"/>
          <w:b/>
          <w:bCs/>
        </w:rPr>
        <w:t xml:space="preserve"> </w:t>
      </w:r>
      <w:r w:rsidRPr="00B6320A">
        <w:rPr>
          <w:rFonts w:eastAsia="Times New Roman"/>
          <w:b/>
          <w:bCs/>
        </w:rPr>
        <w:t>-</w:t>
      </w:r>
      <w:r>
        <w:rPr>
          <w:rFonts w:eastAsia="Times New Roman"/>
          <w:b/>
          <w:bCs/>
        </w:rPr>
        <w:t xml:space="preserve"> </w:t>
      </w:r>
      <w:r w:rsidRPr="00B6320A">
        <w:rPr>
          <w:rFonts w:eastAsia="Times New Roman"/>
          <w:b/>
          <w:bCs/>
        </w:rPr>
        <w:t>ΑΜΑΝΑΤΙΔΗ:</w:t>
      </w:r>
      <w:r>
        <w:rPr>
          <w:rFonts w:eastAsia="Times New Roman"/>
          <w:bCs/>
        </w:rPr>
        <w:t xml:space="preserve"> Ναι.</w:t>
      </w:r>
    </w:p>
    <w:p w14:paraId="03B0F199" w14:textId="77777777" w:rsidR="00E66FB6" w:rsidRDefault="00A447A4">
      <w:pPr>
        <w:spacing w:line="600" w:lineRule="auto"/>
        <w:ind w:firstLine="720"/>
        <w:jc w:val="both"/>
        <w:rPr>
          <w:rFonts w:eastAsia="Times New Roman"/>
          <w:bCs/>
        </w:rPr>
      </w:pPr>
      <w:r w:rsidRPr="00B6320A">
        <w:rPr>
          <w:rFonts w:eastAsia="Times New Roman"/>
          <w:b/>
          <w:bCs/>
        </w:rPr>
        <w:t>ΙΩΑΝΝΗΣ ΤΡΑΓΑΚΗΣ:</w:t>
      </w:r>
      <w:r>
        <w:rPr>
          <w:rFonts w:eastAsia="Times New Roman"/>
          <w:bCs/>
        </w:rPr>
        <w:t xml:space="preserve"> Παρών.</w:t>
      </w:r>
    </w:p>
    <w:p w14:paraId="03B0F19A" w14:textId="77777777" w:rsidR="00E66FB6" w:rsidRDefault="00A447A4">
      <w:pPr>
        <w:spacing w:line="600" w:lineRule="auto"/>
        <w:ind w:firstLine="720"/>
        <w:jc w:val="both"/>
        <w:rPr>
          <w:rFonts w:eastAsia="Times New Roman"/>
          <w:bCs/>
        </w:rPr>
      </w:pPr>
      <w:r w:rsidRPr="00B6320A">
        <w:rPr>
          <w:rFonts w:eastAsia="Times New Roman"/>
          <w:b/>
          <w:bCs/>
        </w:rPr>
        <w:t>ΑΝΔΡΕΑΣ ΛΟΒΕΡΔΟΣ:</w:t>
      </w:r>
      <w:r>
        <w:rPr>
          <w:rFonts w:eastAsia="Times New Roman"/>
          <w:bCs/>
        </w:rPr>
        <w:t xml:space="preserve"> </w:t>
      </w:r>
      <w:r w:rsidRPr="0066517C">
        <w:rPr>
          <w:rFonts w:eastAsia="Times New Roman"/>
          <w:bCs/>
        </w:rPr>
        <w:t>Ναι.</w:t>
      </w:r>
    </w:p>
    <w:p w14:paraId="03B0F19B" w14:textId="77777777" w:rsidR="00E66FB6" w:rsidRDefault="00A447A4">
      <w:pPr>
        <w:spacing w:line="600" w:lineRule="auto"/>
        <w:ind w:firstLine="720"/>
        <w:jc w:val="both"/>
        <w:rPr>
          <w:rFonts w:eastAsia="Times New Roman"/>
          <w:bCs/>
        </w:rPr>
      </w:pPr>
      <w:r w:rsidRPr="00B6320A">
        <w:rPr>
          <w:rFonts w:eastAsia="Times New Roman"/>
          <w:b/>
          <w:bCs/>
        </w:rPr>
        <w:t>ΑΝΤΩΝΙΟΣ ΓΡΕΓΟΣ:</w:t>
      </w:r>
      <w:r>
        <w:rPr>
          <w:rFonts w:eastAsia="Times New Roman"/>
          <w:bCs/>
        </w:rPr>
        <w:t xml:space="preserve"> Όχι.</w:t>
      </w:r>
    </w:p>
    <w:p w14:paraId="03B0F19C" w14:textId="77777777" w:rsidR="00E66FB6" w:rsidRDefault="00A447A4">
      <w:pPr>
        <w:spacing w:line="600" w:lineRule="auto"/>
        <w:ind w:firstLine="720"/>
        <w:jc w:val="both"/>
        <w:rPr>
          <w:rFonts w:eastAsia="Times New Roman"/>
          <w:bCs/>
        </w:rPr>
      </w:pPr>
      <w:r w:rsidRPr="00732ABC">
        <w:rPr>
          <w:rFonts w:eastAsia="Times New Roman"/>
          <w:b/>
          <w:bCs/>
        </w:rPr>
        <w:t>ΑΘΑΝΑΣΙΟΣ</w:t>
      </w:r>
      <w:r w:rsidRPr="00B6320A">
        <w:rPr>
          <w:rFonts w:eastAsia="Times New Roman"/>
          <w:b/>
          <w:bCs/>
        </w:rPr>
        <w:t xml:space="preserve"> ΠΑΦΙΛΗΣ:</w:t>
      </w:r>
      <w:r>
        <w:rPr>
          <w:rFonts w:eastAsia="Times New Roman"/>
          <w:bCs/>
        </w:rPr>
        <w:t xml:space="preserve"> Παρών.</w:t>
      </w:r>
    </w:p>
    <w:p w14:paraId="03B0F19D" w14:textId="77777777" w:rsidR="00E66FB6" w:rsidRDefault="00A447A4">
      <w:pPr>
        <w:spacing w:line="600" w:lineRule="auto"/>
        <w:ind w:firstLine="720"/>
        <w:jc w:val="both"/>
        <w:rPr>
          <w:rFonts w:eastAsia="Times New Roman"/>
          <w:bCs/>
        </w:rPr>
      </w:pPr>
      <w:r w:rsidRPr="00B6320A">
        <w:rPr>
          <w:rFonts w:eastAsia="Times New Roman"/>
          <w:b/>
          <w:bCs/>
        </w:rPr>
        <w:t>ΜΑΡΙΟΣ ΓΕΩΡΓΙΑΔΗΣ (Θ΄ Αντιπρόεδρος της Βουλής):</w:t>
      </w:r>
      <w:r>
        <w:rPr>
          <w:rFonts w:eastAsia="Times New Roman"/>
          <w:bCs/>
        </w:rPr>
        <w:t xml:space="preserve"> </w:t>
      </w:r>
      <w:r w:rsidRPr="0066517C">
        <w:rPr>
          <w:rFonts w:eastAsia="Times New Roman"/>
          <w:bCs/>
        </w:rPr>
        <w:t>Ναι.</w:t>
      </w:r>
    </w:p>
    <w:p w14:paraId="03B0F19E" w14:textId="77777777" w:rsidR="00E66FB6" w:rsidRDefault="00A447A4">
      <w:pPr>
        <w:spacing w:line="600" w:lineRule="auto"/>
        <w:ind w:firstLine="720"/>
        <w:jc w:val="both"/>
        <w:rPr>
          <w:rFonts w:eastAsia="Times New Roman"/>
          <w:bCs/>
        </w:rPr>
      </w:pPr>
      <w:r w:rsidRPr="00B6320A">
        <w:rPr>
          <w:rFonts w:eastAsia="Times New Roman"/>
          <w:b/>
          <w:bCs/>
        </w:rPr>
        <w:t>ΠΡΟΕΔΡΕΥΩΝ (</w:t>
      </w:r>
      <w:r>
        <w:rPr>
          <w:rFonts w:eastAsia="Times New Roman"/>
          <w:b/>
          <w:bCs/>
        </w:rPr>
        <w:t>Μάριος Γεω</w:t>
      </w:r>
      <w:r>
        <w:rPr>
          <w:rFonts w:eastAsia="Times New Roman"/>
          <w:b/>
          <w:bCs/>
        </w:rPr>
        <w:t>ργιάδης</w:t>
      </w:r>
      <w:r w:rsidRPr="00B6320A">
        <w:rPr>
          <w:rFonts w:eastAsia="Times New Roman"/>
          <w:b/>
          <w:bCs/>
        </w:rPr>
        <w:t xml:space="preserve">): </w:t>
      </w:r>
      <w:r>
        <w:rPr>
          <w:rFonts w:eastAsia="Times New Roman"/>
          <w:bCs/>
        </w:rPr>
        <w:t>Συνεπώς το άρθρο 5</w:t>
      </w:r>
      <w:r w:rsidRPr="0066517C">
        <w:rPr>
          <w:rFonts w:eastAsia="Times New Roman"/>
          <w:bCs/>
        </w:rPr>
        <w:t xml:space="preserve"> έγινε δεκτό ως έχει κατά πλειοψηφία.</w:t>
      </w:r>
    </w:p>
    <w:p w14:paraId="03B0F19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03B0F1A0"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Ναι.</w:t>
      </w:r>
    </w:p>
    <w:p w14:paraId="03B0F1A1"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03B0F1A2"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w:t>
      </w:r>
    </w:p>
    <w:p w14:paraId="03B0F1A3"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03B0F1A4"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14:paraId="03B0F1A5"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w:t>
      </w:r>
      <w:r>
        <w:rPr>
          <w:rFonts w:eastAsia="Times New Roman" w:cs="Times New Roman"/>
          <w:b/>
          <w:szCs w:val="24"/>
        </w:rPr>
        <w:t>ΓΕΩΡΓΙΑΔΗΣ (Θ΄ Αντιπρόεδρος της Βουλής):</w:t>
      </w:r>
      <w:r>
        <w:rPr>
          <w:rFonts w:eastAsia="Times New Roman" w:cs="Times New Roman"/>
          <w:szCs w:val="24"/>
        </w:rPr>
        <w:t xml:space="preserve"> Ναι.</w:t>
      </w:r>
    </w:p>
    <w:p w14:paraId="03B0F1A6" w14:textId="77777777" w:rsidR="00E66FB6" w:rsidRDefault="00A447A4">
      <w:pPr>
        <w:spacing w:line="600" w:lineRule="auto"/>
        <w:ind w:firstLine="720"/>
        <w:jc w:val="both"/>
        <w:rPr>
          <w:rFonts w:eastAsia="Times New Roman" w:cs="Times New Roman"/>
          <w:szCs w:val="24"/>
        </w:rPr>
      </w:pPr>
      <w:r w:rsidRPr="00A03AEE">
        <w:rPr>
          <w:rFonts w:eastAsia="Times New Roman" w:cs="Times New Roman"/>
          <w:b/>
          <w:szCs w:val="24"/>
        </w:rPr>
        <w:t>ΠΡΟΕΔΡΕΥΩΝ (Μάριος Γεωργιάδης):</w:t>
      </w:r>
      <w:r w:rsidRPr="00A03AEE">
        <w:rPr>
          <w:rFonts w:eastAsia="Times New Roman" w:cs="Times New Roman"/>
          <w:szCs w:val="24"/>
        </w:rPr>
        <w:t xml:space="preserve"> </w:t>
      </w:r>
      <w:r>
        <w:rPr>
          <w:rFonts w:eastAsia="Times New Roman" w:cs="Times New Roman"/>
          <w:szCs w:val="24"/>
        </w:rPr>
        <w:t>Συνεπώς το άρθρο 6 έγινε δεκτό ως έχει κατά πλειοψηφία.</w:t>
      </w:r>
    </w:p>
    <w:p w14:paraId="03B0F1A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03B0F1A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03B0F1A9"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ΠΑΝΑΓΙΩΤΑ ΚΟΖΟΜΠ</w:t>
      </w:r>
      <w:r>
        <w:rPr>
          <w:rFonts w:eastAsia="Times New Roman" w:cs="Times New Roman"/>
          <w:b/>
          <w:szCs w:val="24"/>
        </w:rPr>
        <w:t>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Ναι.</w:t>
      </w:r>
    </w:p>
    <w:p w14:paraId="03B0F1AA"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03B0F1AB"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w:t>
      </w:r>
    </w:p>
    <w:p w14:paraId="03B0F1AC"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03B0F1AD"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w:t>
      </w:r>
    </w:p>
    <w:p w14:paraId="03B0F1AE"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Παρών.</w:t>
      </w:r>
    </w:p>
    <w:p w14:paraId="03B0F1AF" w14:textId="77777777" w:rsidR="00E66FB6" w:rsidRDefault="00A447A4">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Το ακροτελεύτιο άρθρο έγινε δεκτό κατά πλειοψηφία.</w:t>
      </w:r>
    </w:p>
    <w:p w14:paraId="03B0F1B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Συνεπώς η πρόταση</w:t>
      </w:r>
      <w:r>
        <w:rPr>
          <w:rFonts w:eastAsia="Times New Roman" w:cs="Times New Roman"/>
          <w:szCs w:val="24"/>
        </w:rPr>
        <w:t>:</w:t>
      </w:r>
      <w:r>
        <w:rPr>
          <w:rFonts w:eastAsia="Times New Roman" w:cs="Times New Roman"/>
          <w:szCs w:val="24"/>
        </w:rPr>
        <w:t xml:space="preserve"> </w:t>
      </w:r>
      <w:r w:rsidRPr="004D0AC7">
        <w:rPr>
          <w:rFonts w:eastAsia="Times New Roman" w:cs="Times New Roman"/>
          <w:szCs w:val="24"/>
        </w:rPr>
        <w:t>«Για την τροποποίηση διατάξεων του Κανονισμού της Βουλής - Μέρος Β΄ (ΦΕΚ 51 Α΄/10</w:t>
      </w:r>
      <w:r>
        <w:rPr>
          <w:rFonts w:eastAsia="Times New Roman" w:cs="Times New Roman"/>
          <w:szCs w:val="24"/>
        </w:rPr>
        <w:t>-</w:t>
      </w:r>
      <w:r w:rsidRPr="004D0AC7">
        <w:rPr>
          <w:rFonts w:eastAsia="Times New Roman" w:cs="Times New Roman"/>
          <w:szCs w:val="24"/>
        </w:rPr>
        <w:t>4</w:t>
      </w:r>
      <w:r>
        <w:rPr>
          <w:rFonts w:eastAsia="Times New Roman" w:cs="Times New Roman"/>
          <w:szCs w:val="24"/>
        </w:rPr>
        <w:t>-</w:t>
      </w:r>
      <w:r w:rsidRPr="004D0AC7">
        <w:rPr>
          <w:rFonts w:eastAsia="Times New Roman" w:cs="Times New Roman"/>
          <w:szCs w:val="24"/>
        </w:rPr>
        <w:t>1997) και Μέρος Κοινοβουλευτικό (ΦΕΚ 106 Α΄/24</w:t>
      </w:r>
      <w:r>
        <w:rPr>
          <w:rFonts w:eastAsia="Times New Roman" w:cs="Times New Roman"/>
          <w:szCs w:val="24"/>
        </w:rPr>
        <w:t>-</w:t>
      </w:r>
      <w:r w:rsidRPr="004D0AC7">
        <w:rPr>
          <w:rFonts w:eastAsia="Times New Roman" w:cs="Times New Roman"/>
          <w:szCs w:val="24"/>
        </w:rPr>
        <w:t>6</w:t>
      </w:r>
      <w:r>
        <w:rPr>
          <w:rFonts w:eastAsia="Times New Roman" w:cs="Times New Roman"/>
          <w:szCs w:val="24"/>
        </w:rPr>
        <w:t>-1987), όπως ισχύουν», έγινε δεκτή επί της αρχής και επί των άρθρων.</w:t>
      </w:r>
    </w:p>
    <w:p w14:paraId="03B0F1B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Προχωρούμε στην ψήφιση της πρότασης </w:t>
      </w:r>
      <w:r>
        <w:rPr>
          <w:rFonts w:eastAsia="Times New Roman" w:cs="Times New Roman"/>
          <w:szCs w:val="24"/>
        </w:rPr>
        <w:t>και στο σύνολο.</w:t>
      </w:r>
    </w:p>
    <w:p w14:paraId="03B0F1B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πρόταση και στο σύνολο;</w:t>
      </w:r>
    </w:p>
    <w:p w14:paraId="03B0F1B3"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Ναι.</w:t>
      </w:r>
    </w:p>
    <w:p w14:paraId="03B0F1B4"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03B0F1B5"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w:t>
      </w:r>
    </w:p>
    <w:p w14:paraId="03B0F1B6"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03B0F1B7"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14:paraId="03B0F1B8"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ΜΑΡΙΟΣ ΓΕΩΡΓΙΑΔΗΣ (Θ΄ Αντιπρόεδρος της Βουλής):</w:t>
      </w:r>
      <w:r>
        <w:rPr>
          <w:rFonts w:eastAsia="Times New Roman" w:cs="Times New Roman"/>
          <w:szCs w:val="24"/>
        </w:rPr>
        <w:t xml:space="preserve"> Παρώ</w:t>
      </w:r>
      <w:r>
        <w:rPr>
          <w:rFonts w:eastAsia="Times New Roman" w:cs="Times New Roman"/>
          <w:szCs w:val="24"/>
        </w:rPr>
        <w:t>ν.</w:t>
      </w:r>
    </w:p>
    <w:p w14:paraId="03B0F1B9" w14:textId="77777777" w:rsidR="00E66FB6" w:rsidRDefault="00A447A4">
      <w:pPr>
        <w:spacing w:line="600" w:lineRule="auto"/>
        <w:ind w:firstLine="720"/>
        <w:jc w:val="both"/>
        <w:rPr>
          <w:rFonts w:eastAsia="Times New Roman" w:cs="Times New Roman"/>
          <w:szCs w:val="24"/>
        </w:rPr>
      </w:pPr>
      <w:r w:rsidRPr="00A03AEE">
        <w:rPr>
          <w:rFonts w:eastAsia="Times New Roman" w:cs="Times New Roman"/>
          <w:b/>
          <w:szCs w:val="24"/>
        </w:rPr>
        <w:t>ΠΡΟΕΔΡΕΥΩΝ (Μάριος Γεωργιάδης):</w:t>
      </w:r>
      <w:r w:rsidRPr="00A03AEE">
        <w:rPr>
          <w:rFonts w:eastAsia="Times New Roman" w:cs="Times New Roman"/>
          <w:szCs w:val="24"/>
        </w:rPr>
        <w:t xml:space="preserve"> </w:t>
      </w:r>
      <w:r>
        <w:rPr>
          <w:rFonts w:eastAsia="Times New Roman" w:cs="Times New Roman"/>
          <w:szCs w:val="24"/>
        </w:rPr>
        <w:t>Η πρόταση έγινε δεκτή και στο σύνολο κατά πλειοψηφία.</w:t>
      </w:r>
    </w:p>
    <w:p w14:paraId="03B0F1BA"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Συνεπώς η πρόταση</w:t>
      </w:r>
      <w:r>
        <w:rPr>
          <w:rFonts w:eastAsia="Times New Roman" w:cs="Times New Roman"/>
          <w:szCs w:val="24"/>
        </w:rPr>
        <w:t>:</w:t>
      </w:r>
      <w:r>
        <w:rPr>
          <w:rFonts w:eastAsia="Times New Roman" w:cs="Times New Roman"/>
          <w:szCs w:val="24"/>
        </w:rPr>
        <w:t xml:space="preserve"> </w:t>
      </w:r>
      <w:r w:rsidRPr="004D0AC7">
        <w:rPr>
          <w:rFonts w:eastAsia="Times New Roman" w:cs="Times New Roman"/>
          <w:szCs w:val="24"/>
        </w:rPr>
        <w:t>«Για την τροποποίηση διατάξεων του Κανονισμού της Βουλής - Μέρος Β΄ (ΦΕΚ 51 Α΄/10</w:t>
      </w:r>
      <w:r>
        <w:rPr>
          <w:rFonts w:eastAsia="Times New Roman" w:cs="Times New Roman"/>
          <w:szCs w:val="24"/>
        </w:rPr>
        <w:t>-</w:t>
      </w:r>
      <w:r w:rsidRPr="004D0AC7">
        <w:rPr>
          <w:rFonts w:eastAsia="Times New Roman" w:cs="Times New Roman"/>
          <w:szCs w:val="24"/>
        </w:rPr>
        <w:t>4</w:t>
      </w:r>
      <w:r>
        <w:rPr>
          <w:rFonts w:eastAsia="Times New Roman" w:cs="Times New Roman"/>
          <w:szCs w:val="24"/>
        </w:rPr>
        <w:t>-</w:t>
      </w:r>
      <w:r w:rsidRPr="004D0AC7">
        <w:rPr>
          <w:rFonts w:eastAsia="Times New Roman" w:cs="Times New Roman"/>
          <w:szCs w:val="24"/>
        </w:rPr>
        <w:t>1997) και Μέρος Κοινοβουλευτικό (ΦΕΚ 106 Α΄/24</w:t>
      </w:r>
      <w:r>
        <w:rPr>
          <w:rFonts w:eastAsia="Times New Roman" w:cs="Times New Roman"/>
          <w:szCs w:val="24"/>
        </w:rPr>
        <w:t>-</w:t>
      </w:r>
      <w:r w:rsidRPr="004D0AC7">
        <w:rPr>
          <w:rFonts w:eastAsia="Times New Roman" w:cs="Times New Roman"/>
          <w:szCs w:val="24"/>
        </w:rPr>
        <w:t>6</w:t>
      </w:r>
      <w:r>
        <w:rPr>
          <w:rFonts w:eastAsia="Times New Roman" w:cs="Times New Roman"/>
          <w:szCs w:val="24"/>
        </w:rPr>
        <w:t>-1987), όπως ισχ</w:t>
      </w:r>
      <w:r>
        <w:rPr>
          <w:rFonts w:eastAsia="Times New Roman" w:cs="Times New Roman"/>
          <w:szCs w:val="24"/>
        </w:rPr>
        <w:t xml:space="preserve">ύουν», έγινε δεκτή </w:t>
      </w:r>
      <w:r>
        <w:rPr>
          <w:rFonts w:eastAsia="Times New Roman" w:cs="Times New Roman"/>
          <w:szCs w:val="24"/>
        </w:rPr>
        <w:t xml:space="preserve">κατά πλειοψηφία επί της αρχής, των άρθρων και του συνόλου </w:t>
      </w:r>
      <w:r>
        <w:rPr>
          <w:rFonts w:eastAsia="Times New Roman" w:cs="Times New Roman"/>
          <w:szCs w:val="24"/>
        </w:rPr>
        <w:t>και έχει ως εξής:</w:t>
      </w:r>
    </w:p>
    <w:p w14:paraId="03B0F1BB" w14:textId="77777777" w:rsidR="00E66FB6" w:rsidRDefault="00A447A4">
      <w:pPr>
        <w:spacing w:line="600" w:lineRule="auto"/>
        <w:ind w:firstLine="709"/>
        <w:jc w:val="center"/>
        <w:rPr>
          <w:rFonts w:eastAsia="Times New Roman" w:cs="Times New Roman"/>
          <w:color w:val="FF0000"/>
          <w:szCs w:val="24"/>
        </w:rPr>
      </w:pPr>
      <w:r w:rsidRPr="004A7C4A">
        <w:rPr>
          <w:rFonts w:eastAsia="Times New Roman" w:cs="Times New Roman"/>
          <w:color w:val="FF0000"/>
          <w:szCs w:val="24"/>
        </w:rPr>
        <w:t xml:space="preserve">(Να καταχωριστεί το κείμενο της </w:t>
      </w:r>
      <w:r w:rsidRPr="004A7C4A">
        <w:rPr>
          <w:rFonts w:eastAsia="Times New Roman" w:cs="Times New Roman"/>
          <w:color w:val="FF0000"/>
          <w:szCs w:val="24"/>
        </w:rPr>
        <w:t>απόφασης</w:t>
      </w:r>
      <w:r w:rsidRPr="004A7C4A">
        <w:rPr>
          <w:rFonts w:eastAsia="Times New Roman" w:cs="Times New Roman"/>
          <w:color w:val="FF0000"/>
          <w:szCs w:val="24"/>
        </w:rPr>
        <w:t xml:space="preserve"> σελ. 104 α</w:t>
      </w:r>
      <w:r w:rsidRPr="004A7C4A">
        <w:rPr>
          <w:rFonts w:eastAsia="Times New Roman" w:cs="Times New Roman"/>
          <w:color w:val="FF0000"/>
          <w:szCs w:val="24"/>
        </w:rPr>
        <w:t>)</w:t>
      </w:r>
    </w:p>
    <w:p w14:paraId="03B0F1BC" w14:textId="77777777" w:rsidR="00E66FB6" w:rsidRDefault="00A447A4">
      <w:pPr>
        <w:spacing w:after="12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Εισερχόμαστε στην ψ</w:t>
      </w:r>
      <w:r>
        <w:rPr>
          <w:rFonts w:eastAsia="Times New Roman" w:cs="Times New Roman"/>
          <w:szCs w:val="24"/>
        </w:rPr>
        <w:t xml:space="preserve">ήφιση της </w:t>
      </w:r>
      <w:r>
        <w:rPr>
          <w:rFonts w:eastAsia="Times New Roman" w:cs="Times New Roman"/>
          <w:szCs w:val="24"/>
        </w:rPr>
        <w:t xml:space="preserve">δεύτερης </w:t>
      </w:r>
      <w:r>
        <w:rPr>
          <w:rFonts w:eastAsia="Times New Roman" w:cs="Times New Roman"/>
          <w:szCs w:val="24"/>
        </w:rPr>
        <w:t>πρότασης του Προέδρου της Βουλής</w:t>
      </w:r>
      <w:r>
        <w:rPr>
          <w:rFonts w:eastAsia="Times New Roman" w:cs="Times New Roman"/>
          <w:szCs w:val="24"/>
        </w:rPr>
        <w:t>:</w:t>
      </w:r>
      <w:r>
        <w:rPr>
          <w:rFonts w:eastAsia="Times New Roman" w:cs="Times New Roman"/>
          <w:szCs w:val="24"/>
        </w:rPr>
        <w:t xml:space="preserve"> </w:t>
      </w:r>
      <w:r w:rsidRPr="00F73086">
        <w:rPr>
          <w:rFonts w:eastAsia="Times New Roman" w:cs="Times New Roman"/>
          <w:szCs w:val="24"/>
        </w:rPr>
        <w:t>«Οργανισμός του Ιδρύματος της Βουλής για τον Κοιν</w:t>
      </w:r>
      <w:r>
        <w:rPr>
          <w:rFonts w:eastAsia="Times New Roman" w:cs="Times New Roman"/>
          <w:szCs w:val="24"/>
        </w:rPr>
        <w:t>οβουλευτισμό και τη Δημοκρατία».</w:t>
      </w:r>
    </w:p>
    <w:p w14:paraId="03B0F1B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w:t>
      </w:r>
      <w:r w:rsidRPr="00F73086">
        <w:rPr>
          <w:rFonts w:eastAsia="Times New Roman" w:cs="Times New Roman"/>
          <w:szCs w:val="24"/>
        </w:rPr>
        <w:t>πρόταση</w:t>
      </w:r>
      <w:r>
        <w:rPr>
          <w:rFonts w:eastAsia="Times New Roman" w:cs="Times New Roman"/>
          <w:szCs w:val="24"/>
        </w:rPr>
        <w:t>;</w:t>
      </w:r>
    </w:p>
    <w:p w14:paraId="03B0F1BE"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Ναι.</w:t>
      </w:r>
    </w:p>
    <w:p w14:paraId="03B0F1BF"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Ναι.</w:t>
      </w:r>
    </w:p>
    <w:p w14:paraId="03B0F1C0"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w:t>
      </w:r>
    </w:p>
    <w:p w14:paraId="03B0F1C1"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03B0F1C2"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14:paraId="03B0F1C3"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lastRenderedPageBreak/>
        <w:t>Μ</w:t>
      </w:r>
      <w:r>
        <w:rPr>
          <w:rFonts w:eastAsia="Times New Roman" w:cs="Times New Roman"/>
          <w:b/>
          <w:szCs w:val="24"/>
        </w:rPr>
        <w:t>ΑΡΙΟΣ ΓΕΩΡΓΙΑΔΗΣ (Θ΄ Αντιπρόεδρος της Βουλής):</w:t>
      </w:r>
      <w:r>
        <w:rPr>
          <w:rFonts w:eastAsia="Times New Roman" w:cs="Times New Roman"/>
          <w:szCs w:val="24"/>
        </w:rPr>
        <w:t xml:space="preserve"> Παρών.</w:t>
      </w:r>
    </w:p>
    <w:p w14:paraId="03B0F1C4" w14:textId="77777777" w:rsidR="00E66FB6" w:rsidRDefault="00A447A4">
      <w:pPr>
        <w:spacing w:line="600" w:lineRule="auto"/>
        <w:ind w:firstLine="720"/>
        <w:jc w:val="both"/>
        <w:rPr>
          <w:rFonts w:eastAsia="Times New Roman" w:cs="Times New Roman"/>
          <w:szCs w:val="24"/>
        </w:rPr>
      </w:pPr>
      <w:r w:rsidRPr="00A03AEE">
        <w:rPr>
          <w:rFonts w:eastAsia="Times New Roman" w:cs="Times New Roman"/>
          <w:b/>
          <w:szCs w:val="24"/>
        </w:rPr>
        <w:t>ΠΡΟΕΔΡΕΥΩΝ (Μάριος Γεωργιάδης):</w:t>
      </w:r>
      <w:r>
        <w:rPr>
          <w:rFonts w:eastAsia="Times New Roman" w:cs="Times New Roman"/>
          <w:szCs w:val="24"/>
        </w:rPr>
        <w:t xml:space="preserve"> Συνεπώς η πρόταση</w:t>
      </w:r>
      <w:r>
        <w:rPr>
          <w:rFonts w:eastAsia="Times New Roman" w:cs="Times New Roman"/>
          <w:szCs w:val="24"/>
        </w:rPr>
        <w:t>:</w:t>
      </w:r>
      <w:r>
        <w:rPr>
          <w:rFonts w:eastAsia="Times New Roman" w:cs="Times New Roman"/>
          <w:szCs w:val="24"/>
        </w:rPr>
        <w:t xml:space="preserve"> </w:t>
      </w:r>
      <w:r w:rsidRPr="00F73086">
        <w:rPr>
          <w:rFonts w:eastAsia="Times New Roman" w:cs="Times New Roman"/>
          <w:szCs w:val="24"/>
        </w:rPr>
        <w:t>«Οργανισμός του Ιδρύματος της Βουλής για τον Κοιν</w:t>
      </w:r>
      <w:r>
        <w:rPr>
          <w:rFonts w:eastAsia="Times New Roman" w:cs="Times New Roman"/>
          <w:szCs w:val="24"/>
        </w:rPr>
        <w:t>οβουλευτισμό και τη Δημοκρατία» έγινε δεκτή κατά πλειοψηφία και έχει ως εξής:</w:t>
      </w:r>
    </w:p>
    <w:p w14:paraId="03B0F1C5" w14:textId="77777777" w:rsidR="00E66FB6" w:rsidRDefault="00A447A4">
      <w:pPr>
        <w:spacing w:line="600" w:lineRule="auto"/>
        <w:jc w:val="center"/>
        <w:rPr>
          <w:rFonts w:eastAsia="Times New Roman" w:cs="Times New Roman"/>
          <w:color w:val="FF0000"/>
          <w:szCs w:val="24"/>
        </w:rPr>
      </w:pPr>
      <w:r w:rsidRPr="007E209D">
        <w:rPr>
          <w:rFonts w:eastAsia="Times New Roman" w:cs="Times New Roman"/>
          <w:color w:val="FF0000"/>
          <w:szCs w:val="24"/>
        </w:rPr>
        <w:t xml:space="preserve">(Να καταχωριστεί το κείμενο της </w:t>
      </w:r>
      <w:r w:rsidRPr="007E209D">
        <w:rPr>
          <w:rFonts w:eastAsia="Times New Roman" w:cs="Times New Roman"/>
          <w:color w:val="FF0000"/>
          <w:szCs w:val="24"/>
        </w:rPr>
        <w:t>απόφασης</w:t>
      </w:r>
      <w:r w:rsidRPr="007E209D">
        <w:rPr>
          <w:rFonts w:eastAsia="Times New Roman" w:cs="Times New Roman"/>
          <w:color w:val="FF0000"/>
          <w:szCs w:val="24"/>
        </w:rPr>
        <w:t xml:space="preserve"> σελ.105 α</w:t>
      </w:r>
      <w:r w:rsidRPr="007E209D">
        <w:rPr>
          <w:rFonts w:eastAsia="Times New Roman" w:cs="Times New Roman"/>
          <w:color w:val="FF0000"/>
          <w:szCs w:val="24"/>
        </w:rPr>
        <w:t>)</w:t>
      </w:r>
    </w:p>
    <w:p w14:paraId="03B0F1C6" w14:textId="77777777" w:rsidR="00E66FB6" w:rsidRDefault="00A447A4">
      <w:pPr>
        <w:spacing w:after="120" w:line="600" w:lineRule="auto"/>
        <w:ind w:firstLine="720"/>
        <w:jc w:val="both"/>
        <w:rPr>
          <w:rFonts w:eastAsia="Times New Roman" w:cs="Times New Roman"/>
          <w:szCs w:val="24"/>
        </w:rPr>
      </w:pPr>
      <w:r w:rsidRPr="00A03AEE">
        <w:rPr>
          <w:rFonts w:eastAsia="Times New Roman" w:cs="Times New Roman"/>
          <w:b/>
          <w:szCs w:val="24"/>
        </w:rPr>
        <w:t>ΠΡΟΕΔΡΕΥΩΝ (Μάριος Γεωργιάδης):</w:t>
      </w:r>
      <w:r w:rsidRPr="00A03AEE">
        <w:rPr>
          <w:rFonts w:eastAsia="Times New Roman" w:cs="Times New Roman"/>
          <w:szCs w:val="24"/>
        </w:rPr>
        <w:t xml:space="preserve"> </w:t>
      </w:r>
      <w:r>
        <w:rPr>
          <w:rFonts w:eastAsia="Times New Roman" w:cs="Times New Roman"/>
          <w:szCs w:val="24"/>
        </w:rPr>
        <w:t>Εισερχόμαστε στην έ</w:t>
      </w:r>
      <w:r w:rsidRPr="00D57868">
        <w:rPr>
          <w:rFonts w:eastAsia="Times New Roman" w:cs="Times New Roman"/>
          <w:szCs w:val="24"/>
        </w:rPr>
        <w:t xml:space="preserve">γκριση του «Κανονισμού Λειτουργίας της Επιτροπής του άρθρου 3Α του ν.3213/2003 - Κανονισμός Λειτουργίας της Ειδικής Υπηρεσίας Επιτροπής Ελέγχου Δηλώσεων </w:t>
      </w:r>
      <w:r w:rsidRPr="00D57868">
        <w:rPr>
          <w:rFonts w:eastAsia="Times New Roman" w:cs="Times New Roman"/>
          <w:szCs w:val="24"/>
        </w:rPr>
        <w:t>Περιουσιακής Κατάστασης».</w:t>
      </w:r>
    </w:p>
    <w:p w14:paraId="03B0F1C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Εγκρίνεται ο </w:t>
      </w:r>
      <w:r>
        <w:rPr>
          <w:rFonts w:eastAsia="Times New Roman" w:cs="Times New Roman"/>
          <w:szCs w:val="24"/>
        </w:rPr>
        <w:t>«</w:t>
      </w:r>
      <w:r>
        <w:rPr>
          <w:rFonts w:eastAsia="Times New Roman" w:cs="Times New Roman"/>
          <w:szCs w:val="24"/>
        </w:rPr>
        <w:t>Κανονισμός Λειτουργίας</w:t>
      </w:r>
      <w:r w:rsidRPr="00D57868">
        <w:rPr>
          <w:rFonts w:eastAsia="Times New Roman" w:cs="Times New Roman"/>
          <w:szCs w:val="24"/>
        </w:rPr>
        <w:t xml:space="preserve"> της Επιτροπής του άρθρου 3Α του ν.3213/2003 - Κανονισμός Λειτουργίας της Ειδικής Υπηρεσίας Επιτροπής Ελέγχου Δη</w:t>
      </w:r>
      <w:r>
        <w:rPr>
          <w:rFonts w:eastAsia="Times New Roman" w:cs="Times New Roman"/>
          <w:szCs w:val="24"/>
        </w:rPr>
        <w:t>λώσεων Περιουσιακής Κατάστασης»;</w:t>
      </w:r>
    </w:p>
    <w:p w14:paraId="03B0F1C8"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b/>
          <w:szCs w:val="24"/>
        </w:rPr>
        <w:t>:</w:t>
      </w:r>
      <w:r>
        <w:rPr>
          <w:rFonts w:eastAsia="Times New Roman" w:cs="Times New Roman"/>
          <w:szCs w:val="24"/>
        </w:rPr>
        <w:t xml:space="preserve"> Ναι.</w:t>
      </w:r>
    </w:p>
    <w:p w14:paraId="03B0F1C9"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lastRenderedPageBreak/>
        <w:t>ΙΩΑΝΝΗΣ ΤΡΑΓΑΚΗΣ:</w:t>
      </w:r>
      <w:r>
        <w:rPr>
          <w:rFonts w:eastAsia="Times New Roman" w:cs="Times New Roman"/>
          <w:szCs w:val="24"/>
        </w:rPr>
        <w:t xml:space="preserve"> Ναι, με τη διευκρίνιση ότι είχαμε καταψηφίσει τον νόμο σε ό,τι αφορά στη σύνθεση της Επιτροπής Ελέγχου του πόθεν έσχες.</w:t>
      </w:r>
    </w:p>
    <w:p w14:paraId="03B0F1CA"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w:t>
      </w:r>
    </w:p>
    <w:p w14:paraId="03B0F1CB"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03B0F1CC"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14:paraId="03B0F1CD"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w:t>
      </w:r>
      <w:r>
        <w:rPr>
          <w:rFonts w:eastAsia="Times New Roman" w:cs="Times New Roman"/>
          <w:b/>
          <w:szCs w:val="24"/>
        </w:rPr>
        <w:t>Βουλής):</w:t>
      </w:r>
      <w:r>
        <w:rPr>
          <w:rFonts w:eastAsia="Times New Roman" w:cs="Times New Roman"/>
          <w:szCs w:val="24"/>
        </w:rPr>
        <w:t xml:space="preserve"> Παρών.</w:t>
      </w:r>
    </w:p>
    <w:p w14:paraId="03B0F1CE" w14:textId="77777777" w:rsidR="00E66FB6" w:rsidRDefault="00A447A4">
      <w:pPr>
        <w:spacing w:line="600" w:lineRule="auto"/>
        <w:ind w:firstLine="720"/>
        <w:jc w:val="both"/>
        <w:rPr>
          <w:rFonts w:eastAsia="Times New Roman" w:cs="Times New Roman"/>
          <w:szCs w:val="24"/>
        </w:rPr>
      </w:pPr>
      <w:r w:rsidRPr="00A03AEE">
        <w:rPr>
          <w:rFonts w:eastAsia="Times New Roman" w:cs="Times New Roman"/>
          <w:b/>
          <w:szCs w:val="24"/>
        </w:rPr>
        <w:t>ΠΡΟΕΔΡΕΥΩΝ (Μάριος Γεωργιάδης):</w:t>
      </w:r>
      <w:r>
        <w:rPr>
          <w:rFonts w:eastAsia="Times New Roman" w:cs="Times New Roman"/>
          <w:szCs w:val="24"/>
        </w:rPr>
        <w:t xml:space="preserve"> Συνεπώς ο </w:t>
      </w:r>
      <w:r>
        <w:rPr>
          <w:rFonts w:eastAsia="Times New Roman" w:cs="Times New Roman"/>
          <w:szCs w:val="24"/>
        </w:rPr>
        <w:t>«</w:t>
      </w:r>
      <w:r>
        <w:rPr>
          <w:rFonts w:eastAsia="Times New Roman" w:cs="Times New Roman"/>
          <w:szCs w:val="24"/>
        </w:rPr>
        <w:t>Κανονισμός Λειτουργίας</w:t>
      </w:r>
      <w:r w:rsidRPr="00D57868">
        <w:rPr>
          <w:rFonts w:eastAsia="Times New Roman" w:cs="Times New Roman"/>
          <w:szCs w:val="24"/>
        </w:rPr>
        <w:t xml:space="preserve"> της Επιτροπής του άρθρου 3Α του ν.3213/2003 - Κανονισμός Λειτουργίας της Ειδικής Υπηρεσίας Επιτροπής Ελέγχου Δη</w:t>
      </w:r>
      <w:r>
        <w:rPr>
          <w:rFonts w:eastAsia="Times New Roman" w:cs="Times New Roman"/>
          <w:szCs w:val="24"/>
        </w:rPr>
        <w:t xml:space="preserve">λώσεων Περιουσιακής Κατάστασης» </w:t>
      </w:r>
      <w:proofErr w:type="spellStart"/>
      <w:r>
        <w:rPr>
          <w:rFonts w:eastAsia="Times New Roman" w:cs="Times New Roman"/>
          <w:szCs w:val="24"/>
        </w:rPr>
        <w:t>ενεκρίθη</w:t>
      </w:r>
      <w:proofErr w:type="spellEnd"/>
      <w:r>
        <w:rPr>
          <w:rFonts w:eastAsia="Times New Roman" w:cs="Times New Roman"/>
          <w:szCs w:val="24"/>
        </w:rPr>
        <w:t xml:space="preserve"> κατά πλειοψηφία</w:t>
      </w:r>
      <w:r>
        <w:rPr>
          <w:rFonts w:eastAsia="Times New Roman" w:cs="Times New Roman"/>
          <w:szCs w:val="24"/>
        </w:rPr>
        <w:t xml:space="preserve"> και έχ</w:t>
      </w:r>
      <w:r>
        <w:rPr>
          <w:rFonts w:eastAsia="Times New Roman" w:cs="Times New Roman"/>
          <w:szCs w:val="24"/>
        </w:rPr>
        <w:t>ει ως εξής:</w:t>
      </w:r>
    </w:p>
    <w:p w14:paraId="03B0F1CF" w14:textId="77777777" w:rsidR="00E66FB6" w:rsidRDefault="00A447A4">
      <w:pPr>
        <w:spacing w:line="600" w:lineRule="auto"/>
        <w:ind w:firstLine="720"/>
        <w:jc w:val="center"/>
        <w:rPr>
          <w:rFonts w:eastAsia="Times New Roman" w:cs="Times New Roman"/>
          <w:color w:val="FF0000"/>
          <w:szCs w:val="24"/>
        </w:rPr>
      </w:pPr>
      <w:r w:rsidRPr="007E209D">
        <w:rPr>
          <w:rFonts w:eastAsia="Times New Roman" w:cs="Times New Roman"/>
          <w:color w:val="FF0000"/>
          <w:szCs w:val="24"/>
        </w:rPr>
        <w:t>(Να καταχωριστεί το κείμενο της απόφασης σελ.106 α)</w:t>
      </w:r>
    </w:p>
    <w:p w14:paraId="03B0F1D0" w14:textId="77777777" w:rsidR="00E66FB6" w:rsidRDefault="00A447A4">
      <w:pPr>
        <w:spacing w:line="600" w:lineRule="auto"/>
        <w:ind w:firstLine="720"/>
        <w:jc w:val="both"/>
        <w:rPr>
          <w:rFonts w:eastAsia="Times New Roman" w:cs="Times New Roman"/>
          <w:szCs w:val="24"/>
        </w:rPr>
      </w:pPr>
      <w:r w:rsidRPr="005B08D6">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Κυρίες και κύριοι συνάδελφοι, παρακαλώ το Σώμα να εξουσιοδοτήσει </w:t>
      </w:r>
      <w:r>
        <w:rPr>
          <w:rFonts w:eastAsia="Times New Roman" w:cs="Times New Roman"/>
          <w:szCs w:val="24"/>
        </w:rPr>
        <w:t xml:space="preserve">το Προεδρείο για την υπ’ ευθύνη του επικύρωση των Πρακτικών ως </w:t>
      </w:r>
      <w:r>
        <w:rPr>
          <w:rFonts w:eastAsia="Times New Roman" w:cs="Times New Roman"/>
          <w:szCs w:val="24"/>
        </w:rPr>
        <w:lastRenderedPageBreak/>
        <w:t>προς την ψήφιση των παραπάνω προ</w:t>
      </w:r>
      <w:r>
        <w:rPr>
          <w:rFonts w:eastAsia="Times New Roman" w:cs="Times New Roman"/>
          <w:szCs w:val="24"/>
        </w:rPr>
        <w:t xml:space="preserve">τάσεων και ως προς την έγκριση </w:t>
      </w:r>
      <w:r w:rsidRPr="00D57868">
        <w:rPr>
          <w:rFonts w:eastAsia="Times New Roman" w:cs="Times New Roman"/>
          <w:szCs w:val="24"/>
        </w:rPr>
        <w:t>του «Κανονισμού Λειτουργίας της Επιτροπής του άρθρου 3Α του ν.3213/2003 - Κανονισμός Λειτουργίας της Ειδικής Υπηρεσίας Επιτροπής Ελέγχου Δηλώσεων Περιουσιακής Κατάστασης»</w:t>
      </w:r>
      <w:r>
        <w:rPr>
          <w:rFonts w:eastAsia="Times New Roman" w:cs="Times New Roman"/>
          <w:szCs w:val="24"/>
        </w:rPr>
        <w:t>.</w:t>
      </w:r>
    </w:p>
    <w:p w14:paraId="03B0F1D1"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03B0F1D2" w14:textId="77777777" w:rsidR="00E66FB6" w:rsidRDefault="00A447A4">
      <w:pPr>
        <w:spacing w:line="600" w:lineRule="auto"/>
        <w:ind w:firstLine="720"/>
        <w:jc w:val="both"/>
        <w:rPr>
          <w:rFonts w:eastAsia="Times New Roman" w:cs="Times New Roman"/>
          <w:szCs w:val="24"/>
        </w:rPr>
      </w:pPr>
      <w:r w:rsidRPr="003A2408">
        <w:rPr>
          <w:rFonts w:eastAsia="Times New Roman" w:cs="Times New Roman"/>
          <w:b/>
          <w:szCs w:val="24"/>
        </w:rPr>
        <w:t xml:space="preserve">ΠΡΟΕΔΡΕΥΩΝ </w:t>
      </w:r>
      <w:r w:rsidRPr="003A2408">
        <w:rPr>
          <w:rFonts w:eastAsia="Times New Roman" w:cs="Times New Roman"/>
          <w:b/>
          <w:szCs w:val="24"/>
        </w:rPr>
        <w:t>(Μάριος Γεωργιάδης):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03B0F1D3" w14:textId="77777777" w:rsidR="00E66FB6" w:rsidRDefault="00A447A4">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A3130B">
        <w:rPr>
          <w:rFonts w:eastAsia="Times New Roman" w:cs="Times New Roman"/>
          <w:color w:val="FF0000"/>
          <w:szCs w:val="24"/>
        </w:rPr>
        <w:t>ΑΛΛΑΓΗ ΣΕΛΙΔΑΣ ΛΟΓΩ ΑΛΛΑΓΗΣ ΘΕΜΑΤΟΣ</w:t>
      </w:r>
      <w:r>
        <w:rPr>
          <w:rFonts w:eastAsia="Times New Roman" w:cs="Times New Roman"/>
          <w:color w:val="FF0000"/>
          <w:szCs w:val="24"/>
        </w:rPr>
        <w:t>)</w:t>
      </w:r>
    </w:p>
    <w:p w14:paraId="03B0F1D4" w14:textId="77777777" w:rsidR="00E66FB6" w:rsidRDefault="00A447A4">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Κυρίες και κύριοι συνάδελφοι, εισερχόμαστε στη συζήτηση των</w:t>
      </w:r>
    </w:p>
    <w:p w14:paraId="03B0F1D5" w14:textId="77777777" w:rsidR="00E66FB6" w:rsidRDefault="00A447A4">
      <w:pPr>
        <w:spacing w:line="600" w:lineRule="auto"/>
        <w:ind w:firstLine="709"/>
        <w:jc w:val="center"/>
        <w:rPr>
          <w:rFonts w:eastAsia="Times New Roman" w:cs="Times New Roman"/>
          <w:szCs w:val="24"/>
        </w:rPr>
      </w:pPr>
      <w:r w:rsidRPr="0015415A">
        <w:rPr>
          <w:rFonts w:eastAsia="Times New Roman" w:cs="Times New Roman"/>
          <w:b/>
          <w:szCs w:val="24"/>
        </w:rPr>
        <w:t>ΕΠΙΚΑΙΡΩΝ ΕΡΩΤΗΣΕΩΝ</w:t>
      </w:r>
    </w:p>
    <w:p w14:paraId="03B0F1D6"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Θα συζητηθούν τρεις</w:t>
      </w:r>
      <w:r>
        <w:rPr>
          <w:rFonts w:eastAsia="Times New Roman" w:cs="Times New Roman"/>
          <w:szCs w:val="24"/>
        </w:rPr>
        <w:t xml:space="preserve"> επίκαιρες ερωτήσεις</w:t>
      </w:r>
      <w:r>
        <w:rPr>
          <w:rFonts w:eastAsia="Times New Roman" w:cs="Times New Roman"/>
          <w:szCs w:val="24"/>
        </w:rPr>
        <w:t xml:space="preserve">. Θα απαντήσει η Υπουργός κ. </w:t>
      </w:r>
      <w:proofErr w:type="spellStart"/>
      <w:r>
        <w:rPr>
          <w:rFonts w:eastAsia="Times New Roman" w:cs="Times New Roman"/>
          <w:szCs w:val="24"/>
        </w:rPr>
        <w:t>Πανανάτσιου</w:t>
      </w:r>
      <w:proofErr w:type="spellEnd"/>
      <w:r>
        <w:rPr>
          <w:rFonts w:eastAsia="Times New Roman" w:cs="Times New Roman"/>
          <w:szCs w:val="24"/>
        </w:rPr>
        <w:t>, η οποία, από ό,τι βλέπω, είναι ήδη εδώ. Ας ξεκινήσουμε αμέσως με την πρώτη και κατά τη διάρκεια της συζήτησης θα αναγνώσω και τα κωλύματα.</w:t>
      </w:r>
    </w:p>
    <w:p w14:paraId="03B0F1D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Αρχίζουμε </w:t>
      </w:r>
      <w:r>
        <w:rPr>
          <w:rFonts w:eastAsia="Times New Roman" w:cs="Times New Roman"/>
          <w:szCs w:val="24"/>
        </w:rPr>
        <w:t>με την πρώτη με αριθμό 374/19-2-2019 επίκαιρη</w:t>
      </w:r>
      <w:r>
        <w:rPr>
          <w:rFonts w:eastAsia="Times New Roman" w:cs="Times New Roman"/>
          <w:szCs w:val="24"/>
        </w:rPr>
        <w:t xml:space="preserve"> ερώτηση πρώτου κύκλου του Βουλευτή Αττικής </w:t>
      </w:r>
      <w:r w:rsidRPr="0015415A">
        <w:rPr>
          <w:rFonts w:eastAsia="Times New Roman" w:cs="Times New Roman"/>
          <w:szCs w:val="24"/>
        </w:rPr>
        <w:t xml:space="preserve">του Συνασπισμού Ριζοσπαστικής Αριστεράς κ. </w:t>
      </w:r>
      <w:r w:rsidRPr="0015415A">
        <w:rPr>
          <w:rFonts w:eastAsia="Times New Roman" w:cs="Times New Roman"/>
          <w:bCs/>
          <w:szCs w:val="24"/>
        </w:rPr>
        <w:t xml:space="preserve">Παναγιώτη (Πάνου) </w:t>
      </w:r>
      <w:proofErr w:type="spellStart"/>
      <w:r w:rsidRPr="0015415A">
        <w:rPr>
          <w:rFonts w:eastAsia="Times New Roman" w:cs="Times New Roman"/>
          <w:bCs/>
          <w:szCs w:val="24"/>
        </w:rPr>
        <w:t>Σκουρολιάκου</w:t>
      </w:r>
      <w:proofErr w:type="spellEnd"/>
      <w:r w:rsidRPr="0015415A">
        <w:rPr>
          <w:rFonts w:eastAsia="Times New Roman" w:cs="Times New Roman"/>
          <w:bCs/>
          <w:szCs w:val="24"/>
        </w:rPr>
        <w:t xml:space="preserve"> </w:t>
      </w:r>
      <w:r w:rsidRPr="0015415A">
        <w:rPr>
          <w:rFonts w:eastAsia="Times New Roman" w:cs="Times New Roman"/>
          <w:szCs w:val="24"/>
        </w:rPr>
        <w:t xml:space="preserve">προς τον Υπουργό </w:t>
      </w:r>
      <w:r w:rsidRPr="0015415A">
        <w:rPr>
          <w:rFonts w:eastAsia="Times New Roman" w:cs="Times New Roman"/>
          <w:bCs/>
          <w:szCs w:val="24"/>
        </w:rPr>
        <w:t xml:space="preserve">Οικονομικών, </w:t>
      </w:r>
      <w:r w:rsidRPr="0015415A">
        <w:rPr>
          <w:rFonts w:eastAsia="Times New Roman" w:cs="Times New Roman"/>
          <w:szCs w:val="24"/>
        </w:rPr>
        <w:t>με θέμα: «Φημολογούμενη κατάργηση της ΔΟΥ Αχαρνών».</w:t>
      </w:r>
    </w:p>
    <w:p w14:paraId="03B0F1D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03B0F1D9"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03B0F1DA"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Κυρία Υπουργέ, τους τελευταίους μήνες στην περιοχή των Αχαρνών επικρατεί έντονη ανησυχία στους κατοίκους από τη φημολογούμενη απόφαση για την κατάργηση-συγχώνευση της τοπικής </w:t>
      </w:r>
      <w:r>
        <w:rPr>
          <w:rFonts w:eastAsia="Times New Roman" w:cs="Times New Roman"/>
          <w:szCs w:val="24"/>
        </w:rPr>
        <w:t>ε</w:t>
      </w:r>
      <w:r>
        <w:rPr>
          <w:rFonts w:eastAsia="Times New Roman" w:cs="Times New Roman"/>
          <w:szCs w:val="24"/>
        </w:rPr>
        <w:t>φορίας της ΔΟΥ Αχαρν</w:t>
      </w:r>
      <w:r>
        <w:rPr>
          <w:rFonts w:eastAsia="Times New Roman" w:cs="Times New Roman"/>
          <w:szCs w:val="24"/>
        </w:rPr>
        <w:t>ών.</w:t>
      </w:r>
    </w:p>
    <w:p w14:paraId="03B0F1D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Αφετηρία αυτής της ανησυχίας είναι η απόφαση της Ανεξάρτητης Αρχής Δημοσίων Εσόδων για κατάργηση-συγχώνευση τριανταπέντε καταστημάτων στην περιοχή της Αττικής τον Φεβρουάριο του 2018. Επίσης, το 2013 από το κατάστημα της ΔΟΥ Αχαρνών έχουν αποχωρήσει δύ</w:t>
      </w:r>
      <w:r>
        <w:rPr>
          <w:rFonts w:eastAsia="Times New Roman" w:cs="Times New Roman"/>
          <w:szCs w:val="24"/>
        </w:rPr>
        <w:t xml:space="preserve">ο τμήματα, το </w:t>
      </w:r>
      <w:r>
        <w:rPr>
          <w:rFonts w:eastAsia="Times New Roman" w:cs="Times New Roman"/>
          <w:szCs w:val="24"/>
        </w:rPr>
        <w:t>δ</w:t>
      </w:r>
      <w:r>
        <w:rPr>
          <w:rFonts w:eastAsia="Times New Roman" w:cs="Times New Roman"/>
          <w:szCs w:val="24"/>
        </w:rPr>
        <w:t xml:space="preserve">ικαστικό και το </w:t>
      </w:r>
      <w:r>
        <w:rPr>
          <w:rFonts w:eastAsia="Times New Roman" w:cs="Times New Roman"/>
          <w:szCs w:val="24"/>
        </w:rPr>
        <w:lastRenderedPageBreak/>
        <w:t>ε</w:t>
      </w:r>
      <w:r>
        <w:rPr>
          <w:rFonts w:eastAsia="Times New Roman" w:cs="Times New Roman"/>
          <w:szCs w:val="24"/>
        </w:rPr>
        <w:t xml:space="preserve">πιχειρηματικό, ενώ παράλληλα εντείνονται οι φήμες πως η ΔΟΥ Αχαρνών είτε θα μεταφερθεί στο </w:t>
      </w:r>
      <w:r>
        <w:rPr>
          <w:rFonts w:eastAsia="Times New Roman" w:cs="Times New Roman"/>
          <w:szCs w:val="24"/>
        </w:rPr>
        <w:t>κ</w:t>
      </w:r>
      <w:r>
        <w:rPr>
          <w:rFonts w:eastAsia="Times New Roman" w:cs="Times New Roman"/>
          <w:szCs w:val="24"/>
        </w:rPr>
        <w:t xml:space="preserve">ατάστημα της ΔΟΥ Ελευσίνας είτε στο </w:t>
      </w:r>
      <w:r>
        <w:rPr>
          <w:rFonts w:eastAsia="Times New Roman" w:cs="Times New Roman"/>
          <w:szCs w:val="24"/>
        </w:rPr>
        <w:t>κ</w:t>
      </w:r>
      <w:r>
        <w:rPr>
          <w:rFonts w:eastAsia="Times New Roman" w:cs="Times New Roman"/>
          <w:szCs w:val="24"/>
        </w:rPr>
        <w:t xml:space="preserve">ατάστημα της ΔΟΥ Παλλήνης. Αυτό δημιουργεί έντονα λειτουργικά και κοινωνικά προβλήματα, διότι, εάν εφαρμοστεί η συγκεκριμένη απόφαση, ο τρίτος μεγαλύτερος δήμος της Αττικής και ο μεγαλύτερος δήμος της </w:t>
      </w:r>
      <w:r>
        <w:rPr>
          <w:rFonts w:eastAsia="Times New Roman" w:cs="Times New Roman"/>
          <w:szCs w:val="24"/>
        </w:rPr>
        <w:t>α</w:t>
      </w:r>
      <w:r>
        <w:rPr>
          <w:rFonts w:eastAsia="Times New Roman" w:cs="Times New Roman"/>
          <w:szCs w:val="24"/>
        </w:rPr>
        <w:t xml:space="preserve">νατολικής Αττικής μένει χωρίς </w:t>
      </w:r>
      <w:r>
        <w:rPr>
          <w:rFonts w:eastAsia="Times New Roman" w:cs="Times New Roman"/>
          <w:szCs w:val="24"/>
        </w:rPr>
        <w:t>ε</w:t>
      </w:r>
      <w:r>
        <w:rPr>
          <w:rFonts w:eastAsia="Times New Roman" w:cs="Times New Roman"/>
          <w:szCs w:val="24"/>
        </w:rPr>
        <w:t>φορία.</w:t>
      </w:r>
    </w:p>
    <w:p w14:paraId="03B0F1DC"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Παράλληλα, θέλου</w:t>
      </w:r>
      <w:r>
        <w:rPr>
          <w:rFonts w:eastAsia="Times New Roman" w:cs="Times New Roman"/>
          <w:szCs w:val="24"/>
        </w:rPr>
        <w:t xml:space="preserve">με να τονίσουμε πως ο Δήμος Αχαρνών τα τελευταία χρόνια αντιμετωπίζει έντονα κοινωνικά προβλήματα και ειδικότερα προβλήματα παραβατικότητας. Τονίζουμε πως ο Δήμος Αχαρνών έχει πληθυσμό άνω των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χιλιάδων κατοίκων</w:t>
      </w:r>
      <w:r>
        <w:rPr>
          <w:rFonts w:eastAsia="Times New Roman" w:cs="Times New Roman"/>
          <w:szCs w:val="24"/>
        </w:rPr>
        <w:t>,</w:t>
      </w:r>
      <w:r>
        <w:rPr>
          <w:rFonts w:eastAsia="Times New Roman" w:cs="Times New Roman"/>
          <w:szCs w:val="24"/>
        </w:rPr>
        <w:t xml:space="preserve"> που στην πλειοψηφία τους είνα</w:t>
      </w:r>
      <w:r>
        <w:rPr>
          <w:rFonts w:eastAsia="Times New Roman" w:cs="Times New Roman"/>
          <w:szCs w:val="24"/>
        </w:rPr>
        <w:t>ι άτομα μεγάλης ηλικίας, οι οποίοι εξυπηρετούνται αποκλειστικά από το κατάστημα της ΔΟΥ και όχι από το πληροφοριακό σύστημα.</w:t>
      </w:r>
    </w:p>
    <w:p w14:paraId="03B0F1D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Επίσης, θέλουμε να επισημάνουμε πως τα τελευταία χρόνια από την περιοχή του εν λόγω </w:t>
      </w:r>
      <w:r>
        <w:rPr>
          <w:rFonts w:eastAsia="Times New Roman" w:cs="Times New Roman"/>
          <w:szCs w:val="24"/>
        </w:rPr>
        <w:t>δ</w:t>
      </w:r>
      <w:r>
        <w:rPr>
          <w:rFonts w:eastAsia="Times New Roman" w:cs="Times New Roman"/>
          <w:szCs w:val="24"/>
        </w:rPr>
        <w:t>ήμου έχουν αποχωρήσει πολλά καταστήματα δημοσί</w:t>
      </w:r>
      <w:r>
        <w:rPr>
          <w:rFonts w:eastAsia="Times New Roman" w:cs="Times New Roman"/>
          <w:szCs w:val="24"/>
        </w:rPr>
        <w:t xml:space="preserve">ων </w:t>
      </w:r>
      <w:r>
        <w:rPr>
          <w:rFonts w:eastAsia="Times New Roman" w:cs="Times New Roman"/>
          <w:szCs w:val="24"/>
        </w:rPr>
        <w:t>υ</w:t>
      </w:r>
      <w:r>
        <w:rPr>
          <w:rFonts w:eastAsia="Times New Roman" w:cs="Times New Roman"/>
          <w:szCs w:val="24"/>
        </w:rPr>
        <w:t xml:space="preserve">πηρεσιών και ΔΕΚΟ. Άρα, εάν </w:t>
      </w:r>
      <w:r>
        <w:rPr>
          <w:rFonts w:eastAsia="Times New Roman" w:cs="Times New Roman"/>
          <w:szCs w:val="24"/>
        </w:rPr>
        <w:lastRenderedPageBreak/>
        <w:t>επαληθευτούν οι φήμες κατάργησης, συγχώνευσης της ΔΟΥ Αχαρνών, θα ενταθούν τα ήδη υφιστάμενα κοινωνικά προβλήματα και θα υποβαθμιστεί περαιτέρω μια ήδη υποβαθμισμένη περιοχή.</w:t>
      </w:r>
    </w:p>
    <w:p w14:paraId="03B0F1D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Με βάση τα παραπάνω, λοιπόν, ερωτάσθε τι προτίθετ</w:t>
      </w:r>
      <w:r>
        <w:rPr>
          <w:rFonts w:eastAsia="Times New Roman" w:cs="Times New Roman"/>
          <w:szCs w:val="24"/>
        </w:rPr>
        <w:t xml:space="preserve">αι το αρμόδιο Υπουργείο να κάνει, ώστε να παραμείνει σε λειτουργία το κατάστημα της ΔΟΥ Αχαρνών και να αναβαθμιστεί το επίπεδο των </w:t>
      </w:r>
      <w:r>
        <w:rPr>
          <w:rFonts w:eastAsia="Times New Roman" w:cs="Times New Roman"/>
          <w:szCs w:val="24"/>
        </w:rPr>
        <w:t>υ</w:t>
      </w:r>
      <w:r>
        <w:rPr>
          <w:rFonts w:eastAsia="Times New Roman" w:cs="Times New Roman"/>
          <w:szCs w:val="24"/>
        </w:rPr>
        <w:t xml:space="preserve">πηρεσιών του, ώστε να ανακουφιστεί η καθημερινότητα των κατοίκων του </w:t>
      </w:r>
      <w:r>
        <w:rPr>
          <w:rFonts w:eastAsia="Times New Roman" w:cs="Times New Roman"/>
          <w:szCs w:val="24"/>
        </w:rPr>
        <w:t>δ</w:t>
      </w:r>
      <w:r>
        <w:rPr>
          <w:rFonts w:eastAsia="Times New Roman" w:cs="Times New Roman"/>
          <w:szCs w:val="24"/>
        </w:rPr>
        <w:t>ήμου.</w:t>
      </w:r>
    </w:p>
    <w:p w14:paraId="03B0F1D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Ευχαριστώ.</w:t>
      </w:r>
    </w:p>
    <w:p w14:paraId="03B0F1E0"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w:t>
      </w:r>
      <w:r>
        <w:rPr>
          <w:rFonts w:eastAsia="Times New Roman" w:cs="Times New Roman"/>
          <w:szCs w:val="24"/>
        </w:rPr>
        <w:t xml:space="preserve">ιστούμε τον κ. </w:t>
      </w:r>
      <w:proofErr w:type="spellStart"/>
      <w:r>
        <w:rPr>
          <w:rFonts w:eastAsia="Times New Roman" w:cs="Times New Roman"/>
          <w:szCs w:val="24"/>
        </w:rPr>
        <w:t>Σκουρολιάκο</w:t>
      </w:r>
      <w:proofErr w:type="spellEnd"/>
      <w:r>
        <w:rPr>
          <w:rFonts w:eastAsia="Times New Roman" w:cs="Times New Roman"/>
          <w:szCs w:val="24"/>
        </w:rPr>
        <w:t>.</w:t>
      </w:r>
    </w:p>
    <w:p w14:paraId="03B0F1E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 για τρία λεπτά.</w:t>
      </w:r>
    </w:p>
    <w:p w14:paraId="03B0F1E2"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Ευχαριστώ, κύριε Πρόεδρε.</w:t>
      </w:r>
    </w:p>
    <w:p w14:paraId="03B0F1E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Σκουρολιάκο</w:t>
      </w:r>
      <w:proofErr w:type="spellEnd"/>
      <w:r>
        <w:rPr>
          <w:rFonts w:eastAsia="Times New Roman" w:cs="Times New Roman"/>
          <w:szCs w:val="24"/>
        </w:rPr>
        <w:t>, μου δίνετε την ευκαιρία να αναφερθώ σε κάποια γεγονότα, τα οποία πρέπει να γνωρί</w:t>
      </w:r>
      <w:r>
        <w:rPr>
          <w:rFonts w:eastAsia="Times New Roman" w:cs="Times New Roman"/>
          <w:szCs w:val="24"/>
        </w:rPr>
        <w:t xml:space="preserve">ζουν όλοι. Θα ξεκινήσω, όπως είπατε κι εσείς, από τα ιστορικά δεδομένα, από </w:t>
      </w:r>
      <w:r>
        <w:rPr>
          <w:rFonts w:eastAsia="Times New Roman" w:cs="Times New Roman"/>
          <w:szCs w:val="24"/>
        </w:rPr>
        <w:lastRenderedPageBreak/>
        <w:t>την 1</w:t>
      </w:r>
      <w:r w:rsidRPr="00A93288">
        <w:rPr>
          <w:rFonts w:eastAsia="Times New Roman" w:cs="Times New Roman"/>
          <w:szCs w:val="24"/>
          <w:vertAlign w:val="superscript"/>
        </w:rPr>
        <w:t>η</w:t>
      </w:r>
      <w:r>
        <w:rPr>
          <w:rFonts w:eastAsia="Times New Roman" w:cs="Times New Roman"/>
          <w:szCs w:val="24"/>
        </w:rPr>
        <w:t xml:space="preserve"> Ιουλίου 2013, που καταργήθηκαν τα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λέγχου ορισμένων ΔΟΥ Α΄ </w:t>
      </w:r>
      <w:r>
        <w:rPr>
          <w:rFonts w:eastAsia="Times New Roman" w:cs="Times New Roman"/>
          <w:szCs w:val="24"/>
        </w:rPr>
        <w:t>τ</w:t>
      </w:r>
      <w:r>
        <w:rPr>
          <w:rFonts w:eastAsia="Times New Roman" w:cs="Times New Roman"/>
          <w:szCs w:val="24"/>
        </w:rPr>
        <w:t xml:space="preserve">άξεως, τα </w:t>
      </w:r>
      <w:r>
        <w:rPr>
          <w:rFonts w:eastAsia="Times New Roman" w:cs="Times New Roman"/>
          <w:szCs w:val="24"/>
        </w:rPr>
        <w:t>γ</w:t>
      </w:r>
      <w:r>
        <w:rPr>
          <w:rFonts w:eastAsia="Times New Roman" w:cs="Times New Roman"/>
          <w:szCs w:val="24"/>
        </w:rPr>
        <w:t xml:space="preserve">ραφεία </w:t>
      </w:r>
      <w:r>
        <w:rPr>
          <w:rFonts w:eastAsia="Times New Roman" w:cs="Times New Roman"/>
          <w:szCs w:val="24"/>
        </w:rPr>
        <w:t>ε</w:t>
      </w:r>
      <w:r>
        <w:rPr>
          <w:rFonts w:eastAsia="Times New Roman" w:cs="Times New Roman"/>
          <w:szCs w:val="24"/>
        </w:rPr>
        <w:t xml:space="preserve">λέγχου ΔΟΥ Β΄ </w:t>
      </w:r>
      <w:r>
        <w:rPr>
          <w:rFonts w:eastAsia="Times New Roman" w:cs="Times New Roman"/>
          <w:szCs w:val="24"/>
        </w:rPr>
        <w:t>τ</w:t>
      </w:r>
      <w:r>
        <w:rPr>
          <w:rFonts w:eastAsia="Times New Roman" w:cs="Times New Roman"/>
          <w:szCs w:val="24"/>
        </w:rPr>
        <w:t>άξεως και ανεστάλη η λειτουργία των δικαστικών τμημάτων των παραπάνω ΔΟ</w:t>
      </w:r>
      <w:r>
        <w:rPr>
          <w:rFonts w:eastAsia="Times New Roman" w:cs="Times New Roman"/>
          <w:szCs w:val="24"/>
        </w:rPr>
        <w:t xml:space="preserve">Υ Α΄ </w:t>
      </w:r>
      <w:r>
        <w:rPr>
          <w:rFonts w:eastAsia="Times New Roman" w:cs="Times New Roman"/>
          <w:szCs w:val="24"/>
        </w:rPr>
        <w:t>τ</w:t>
      </w:r>
      <w:r>
        <w:rPr>
          <w:rFonts w:eastAsia="Times New Roman" w:cs="Times New Roman"/>
          <w:szCs w:val="24"/>
        </w:rPr>
        <w:t xml:space="preserve">άξεως. </w:t>
      </w:r>
    </w:p>
    <w:p w14:paraId="03B0F1E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Υπήρξε, μάλιστα, </w:t>
      </w:r>
      <w:proofErr w:type="spellStart"/>
      <w:r>
        <w:rPr>
          <w:rFonts w:eastAsia="Times New Roman" w:cs="Times New Roman"/>
          <w:szCs w:val="24"/>
        </w:rPr>
        <w:t>ανακαθορισμός</w:t>
      </w:r>
      <w:proofErr w:type="spellEnd"/>
      <w:r>
        <w:rPr>
          <w:rFonts w:eastAsia="Times New Roman" w:cs="Times New Roman"/>
          <w:szCs w:val="24"/>
        </w:rPr>
        <w:t xml:space="preserve"> της καθ’ ύλην αρμοδιότητας </w:t>
      </w:r>
      <w:r>
        <w:rPr>
          <w:rFonts w:eastAsia="Times New Roman" w:cs="Times New Roman"/>
          <w:szCs w:val="24"/>
        </w:rPr>
        <w:t>τ</w:t>
      </w:r>
      <w:r>
        <w:rPr>
          <w:rFonts w:eastAsia="Times New Roman" w:cs="Times New Roman"/>
          <w:szCs w:val="24"/>
        </w:rPr>
        <w:t xml:space="preserve">μημάτων και </w:t>
      </w:r>
      <w:r>
        <w:rPr>
          <w:rFonts w:eastAsia="Times New Roman" w:cs="Times New Roman"/>
          <w:szCs w:val="24"/>
        </w:rPr>
        <w:t>γ</w:t>
      </w:r>
      <w:r>
        <w:rPr>
          <w:rFonts w:eastAsia="Times New Roman" w:cs="Times New Roman"/>
          <w:szCs w:val="24"/>
        </w:rPr>
        <w:t>ραφείων, με απόφαση του τότε Γενικού Γραμματέα της Γενικής Γραμματείας Δημοσίων Εσόδων του Υπουργείου Οικονομικών, του κ. Θεοχάρη, η οποία δημοσιεύτηκε στο ΦΕΚ 1404/2013.</w:t>
      </w:r>
      <w:r>
        <w:rPr>
          <w:rFonts w:eastAsia="Times New Roman" w:cs="Times New Roman"/>
          <w:szCs w:val="24"/>
        </w:rPr>
        <w:t xml:space="preserve"> Τι έγινε τώρα μ’ αυτόν τον τρόπο; Δημιουργήθηκαν δύο μορφές ΔΟΥ, </w:t>
      </w:r>
      <w:r>
        <w:rPr>
          <w:rFonts w:eastAsia="Times New Roman" w:cs="Times New Roman"/>
          <w:szCs w:val="24"/>
        </w:rPr>
        <w:t>οι</w:t>
      </w:r>
      <w:r>
        <w:rPr>
          <w:rFonts w:eastAsia="Times New Roman" w:cs="Times New Roman"/>
          <w:szCs w:val="24"/>
        </w:rPr>
        <w:t xml:space="preserve"> Α΄ </w:t>
      </w:r>
      <w:r>
        <w:rPr>
          <w:rFonts w:eastAsia="Times New Roman" w:cs="Times New Roman"/>
          <w:szCs w:val="24"/>
        </w:rPr>
        <w:t>τ</w:t>
      </w:r>
      <w:r>
        <w:rPr>
          <w:rFonts w:eastAsia="Times New Roman" w:cs="Times New Roman"/>
          <w:szCs w:val="24"/>
        </w:rPr>
        <w:t>άξ</w:t>
      </w:r>
      <w:r>
        <w:rPr>
          <w:rFonts w:eastAsia="Times New Roman" w:cs="Times New Roman"/>
          <w:szCs w:val="24"/>
        </w:rPr>
        <w:t>η</w:t>
      </w:r>
      <w:r>
        <w:rPr>
          <w:rFonts w:eastAsia="Times New Roman" w:cs="Times New Roman"/>
          <w:szCs w:val="24"/>
        </w:rPr>
        <w:t>ς με πλήρη φοροελεγκτικό και φοροεισπρακτικό μηχανισμό</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οι</w:t>
      </w:r>
      <w:r>
        <w:rPr>
          <w:rFonts w:eastAsia="Times New Roman" w:cs="Times New Roman"/>
          <w:szCs w:val="24"/>
        </w:rPr>
        <w:t xml:space="preserve"> ΔΟΥ </w:t>
      </w:r>
      <w:r>
        <w:rPr>
          <w:rFonts w:eastAsia="Times New Roman" w:cs="Times New Roman"/>
          <w:szCs w:val="24"/>
        </w:rPr>
        <w:t>Α</w:t>
      </w:r>
      <w:r>
        <w:rPr>
          <w:rFonts w:eastAsia="Times New Roman" w:cs="Times New Roman"/>
          <w:szCs w:val="24"/>
        </w:rPr>
        <w:t xml:space="preserve">Β΄ </w:t>
      </w:r>
      <w:r>
        <w:rPr>
          <w:rFonts w:eastAsia="Times New Roman" w:cs="Times New Roman"/>
          <w:szCs w:val="24"/>
        </w:rPr>
        <w:t>τ</w:t>
      </w:r>
      <w:r>
        <w:rPr>
          <w:rFonts w:eastAsia="Times New Roman" w:cs="Times New Roman"/>
          <w:szCs w:val="24"/>
        </w:rPr>
        <w:t xml:space="preserve">άξης, οι οποίες λειτουργούν χωρίς τα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λέγχου και </w:t>
      </w:r>
      <w:r>
        <w:rPr>
          <w:rFonts w:eastAsia="Times New Roman" w:cs="Times New Roman"/>
          <w:szCs w:val="24"/>
        </w:rPr>
        <w:t>δ</w:t>
      </w:r>
      <w:r>
        <w:rPr>
          <w:rFonts w:eastAsia="Times New Roman" w:cs="Times New Roman"/>
          <w:szCs w:val="24"/>
        </w:rPr>
        <w:t>ικαστικού. Πραγματικά, σ’ αυτές τις ΔΟΥ</w:t>
      </w:r>
      <w:r>
        <w:rPr>
          <w:rFonts w:eastAsia="Times New Roman" w:cs="Times New Roman"/>
          <w:szCs w:val="24"/>
        </w:rPr>
        <w:t>,</w:t>
      </w:r>
      <w:r>
        <w:rPr>
          <w:rFonts w:eastAsia="Times New Roman" w:cs="Times New Roman"/>
          <w:szCs w:val="24"/>
        </w:rPr>
        <w:t xml:space="preserve"> επειδή δεν υπάρχει ο έλεγχος και το δικαστικό, ειδικά για το δικαστικό, πολλές φορές αναγκάζονται οι πολίτες να φύγουν από τη μία ΔΟΥ και να πάνε στη ΔΟΥ Α΄ </w:t>
      </w:r>
      <w:r>
        <w:rPr>
          <w:rFonts w:eastAsia="Times New Roman" w:cs="Times New Roman"/>
          <w:szCs w:val="24"/>
        </w:rPr>
        <w:t>τ</w:t>
      </w:r>
      <w:r>
        <w:rPr>
          <w:rFonts w:eastAsia="Times New Roman" w:cs="Times New Roman"/>
          <w:szCs w:val="24"/>
        </w:rPr>
        <w:t>άξης, η οποία μπορεί να απέχει και αρκετά</w:t>
      </w:r>
      <w:r>
        <w:rPr>
          <w:rFonts w:eastAsia="Times New Roman" w:cs="Times New Roman"/>
          <w:szCs w:val="24"/>
        </w:rPr>
        <w:t>,</w:t>
      </w:r>
      <w:r>
        <w:rPr>
          <w:rFonts w:eastAsia="Times New Roman" w:cs="Times New Roman"/>
          <w:szCs w:val="24"/>
        </w:rPr>
        <w:t xml:space="preserve"> όπως αναφερθήκατε. Επίσης, θα πρέπει να ξαναφέρνουν τα</w:t>
      </w:r>
      <w:r>
        <w:rPr>
          <w:rFonts w:eastAsia="Times New Roman" w:cs="Times New Roman"/>
          <w:szCs w:val="24"/>
        </w:rPr>
        <w:t xml:space="preserve"> αποτελέσματα πάλι πίσω, με αποτέλεσμα να έχουμε μία πολύ μεγάλη ταλαιπωρία των πολιτών.</w:t>
      </w:r>
    </w:p>
    <w:p w14:paraId="03B0F1E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Από την 1</w:t>
      </w:r>
      <w:r w:rsidRPr="00EF53D4">
        <w:rPr>
          <w:rFonts w:eastAsia="Times New Roman" w:cs="Times New Roman"/>
          <w:szCs w:val="24"/>
          <w:vertAlign w:val="superscript"/>
        </w:rPr>
        <w:t>η</w:t>
      </w:r>
      <w:r>
        <w:rPr>
          <w:rFonts w:eastAsia="Times New Roman" w:cs="Times New Roman"/>
          <w:szCs w:val="24"/>
        </w:rPr>
        <w:t xml:space="preserve"> Ιανουαρίου 2017 έχουμε τη σύσταση της Ανεξάρτητης Αρχής Δημοσίων Εσόδων. Με τις διατάξεις τις οποίες ψηφίσαμε στον ν.4389/2016, ο Διοικητής της ΑΑΔΕ είναι ε</w:t>
      </w:r>
      <w:r>
        <w:rPr>
          <w:rFonts w:eastAsia="Times New Roman" w:cs="Times New Roman"/>
          <w:szCs w:val="24"/>
        </w:rPr>
        <w:t xml:space="preserve">κείνος που με απόφασή του ορίζει τη διάρθρωση, τα όργανα διοίκησης καθώς και τη δομή και λειτουργία των υπηρεσιών της ΑΑΔΕ, μεταξύ των οποίων και των ΔΟΥ. Εκείνο που έχει μείνει στο Υπουργείο Οικονομικών είναι η νομοθέτηση. </w:t>
      </w:r>
    </w:p>
    <w:p w14:paraId="03B0F1E6"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Ουσιαστικά, αυτή η νέα διάρθρωσ</w:t>
      </w:r>
      <w:r>
        <w:rPr>
          <w:rFonts w:eastAsia="Times New Roman" w:cs="Times New Roman"/>
          <w:szCs w:val="24"/>
        </w:rPr>
        <w:t xml:space="preserve">η αποσκοπεί στην εύρυθμη και αποτελεσματική λειτουργία των </w:t>
      </w:r>
      <w:r>
        <w:rPr>
          <w:rFonts w:eastAsia="Times New Roman" w:cs="Times New Roman"/>
          <w:szCs w:val="24"/>
        </w:rPr>
        <w:t>υ</w:t>
      </w:r>
      <w:r>
        <w:rPr>
          <w:rFonts w:eastAsia="Times New Roman" w:cs="Times New Roman"/>
          <w:szCs w:val="24"/>
        </w:rPr>
        <w:t xml:space="preserve">πηρεσιών της ΑΑΔΕ, ένα ζήτημα νευραλγικής σημασίας για την ορθή εκπλήρωση του σκοπού και της αποστολής της. Τι γίνεται σήμερα; Η δομή και η λειτουργία των </w:t>
      </w:r>
      <w:r>
        <w:rPr>
          <w:rFonts w:eastAsia="Times New Roman" w:cs="Times New Roman"/>
          <w:szCs w:val="24"/>
        </w:rPr>
        <w:t>υ</w:t>
      </w:r>
      <w:r>
        <w:rPr>
          <w:rFonts w:eastAsia="Times New Roman" w:cs="Times New Roman"/>
          <w:szCs w:val="24"/>
        </w:rPr>
        <w:t>πηρεσιών των ΔΟΥ τελεί υπό διαρκή μελέτη</w:t>
      </w:r>
      <w:r>
        <w:rPr>
          <w:rFonts w:eastAsia="Times New Roman" w:cs="Times New Roman"/>
          <w:szCs w:val="24"/>
        </w:rPr>
        <w:t xml:space="preserve"> και παρακολούθηση, ώστε να γίνονται οι κατάλληλες οργανωτικές παρεμβάσεις και να ενισχύεται το πολύ σημαντικό έργο αυτών.</w:t>
      </w:r>
    </w:p>
    <w:p w14:paraId="03B0F1E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Ποιος είναι ο στόχος της κυβερνητικής πολιτικής; Πρώτος στόχος είναι η αναβάθμιση της καθημερινότητας του πολίτη</w:t>
      </w:r>
      <w:r>
        <w:rPr>
          <w:rFonts w:eastAsia="Times New Roman" w:cs="Times New Roman"/>
          <w:szCs w:val="24"/>
        </w:rPr>
        <w:t>,</w:t>
      </w:r>
      <w:r>
        <w:rPr>
          <w:rFonts w:eastAsia="Times New Roman" w:cs="Times New Roman"/>
          <w:szCs w:val="24"/>
        </w:rPr>
        <w:t xml:space="preserve"> με τη συνεχόμενη αν</w:t>
      </w:r>
      <w:r>
        <w:rPr>
          <w:rFonts w:eastAsia="Times New Roman" w:cs="Times New Roman"/>
          <w:szCs w:val="24"/>
        </w:rPr>
        <w:t xml:space="preserve">άπτυξη των ηλεκτρονικών εφαρμογών. Δεύτερος στόχος είναι η αποτελεσματική αντιμετώπιση και διαχείριση </w:t>
      </w:r>
      <w:r>
        <w:rPr>
          <w:rFonts w:eastAsia="Times New Roman" w:cs="Times New Roman"/>
          <w:szCs w:val="24"/>
        </w:rPr>
        <w:lastRenderedPageBreak/>
        <w:t>της εξυπηρέτησης των πολιτών. Σε κάποιες ΔΟΥ, με πρωτοβουλία και των προϊσταμένων των ΔΟΥ δημιουργούνται ειδικά γραφεία</w:t>
      </w:r>
      <w:r>
        <w:rPr>
          <w:rFonts w:eastAsia="Times New Roman" w:cs="Times New Roman"/>
          <w:szCs w:val="24"/>
        </w:rPr>
        <w:t>,</w:t>
      </w:r>
      <w:r>
        <w:rPr>
          <w:rFonts w:eastAsia="Times New Roman" w:cs="Times New Roman"/>
          <w:szCs w:val="24"/>
        </w:rPr>
        <w:t xml:space="preserve"> όταν υπάρχει ανάγκη</w:t>
      </w:r>
      <w:r>
        <w:rPr>
          <w:rFonts w:eastAsia="Times New Roman" w:cs="Times New Roman"/>
          <w:szCs w:val="24"/>
        </w:rPr>
        <w:t>,</w:t>
      </w:r>
      <w:r>
        <w:rPr>
          <w:rFonts w:eastAsia="Times New Roman" w:cs="Times New Roman"/>
          <w:szCs w:val="24"/>
        </w:rPr>
        <w:t xml:space="preserve"> για την εξυπ</w:t>
      </w:r>
      <w:r>
        <w:rPr>
          <w:rFonts w:eastAsia="Times New Roman" w:cs="Times New Roman"/>
          <w:szCs w:val="24"/>
        </w:rPr>
        <w:t>ηρέτηση των πολιτών. Τέλος, είναι και η δημιουργία σχέσεων εμπιστοσύνης με τους φορολογούμενους, η οποία επιτυγχάνεται κατά έναν τρόπο με την αποφυγή της υποχρεωτικής προσέλευσης των πολιτών στις ΔΟΥ, χωρίς δηλαδή να υπάρχει αναγκαιότητα της φυσικής παρουσ</w:t>
      </w:r>
      <w:r>
        <w:rPr>
          <w:rFonts w:eastAsia="Times New Roman" w:cs="Times New Roman"/>
          <w:szCs w:val="24"/>
        </w:rPr>
        <w:t>ίας.</w:t>
      </w:r>
    </w:p>
    <w:p w14:paraId="03B0F1E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Άκουσα όλα αυτά που μου είπατε, αλλά επειδή δεν έχω πολύ χρόνο, τα λαμβάνω υπ’ </w:t>
      </w:r>
      <w:proofErr w:type="spellStart"/>
      <w:r>
        <w:rPr>
          <w:rFonts w:eastAsia="Times New Roman" w:cs="Times New Roman"/>
          <w:szCs w:val="24"/>
        </w:rPr>
        <w:t>όψιν</w:t>
      </w:r>
      <w:proofErr w:type="spellEnd"/>
      <w:r>
        <w:rPr>
          <w:rFonts w:eastAsia="Times New Roman" w:cs="Times New Roman"/>
          <w:szCs w:val="24"/>
        </w:rPr>
        <w:t xml:space="preserve"> μου και θα συμπληρώσω στη δευτερολογία μου.</w:t>
      </w:r>
    </w:p>
    <w:p w14:paraId="03B0F1E9"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την κυρία Υπουργό.</w:t>
      </w:r>
    </w:p>
    <w:p w14:paraId="03B0F1EA"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τρία λεπτά στη διάθεσή σας </w:t>
      </w:r>
      <w:r>
        <w:rPr>
          <w:rFonts w:eastAsia="Times New Roman" w:cs="Times New Roman"/>
          <w:szCs w:val="24"/>
        </w:rPr>
        <w:t>για τη δευτερολογία σας.</w:t>
      </w:r>
    </w:p>
    <w:p w14:paraId="03B0F1EB"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 κύριε Πρόεδρε.</w:t>
      </w:r>
    </w:p>
    <w:p w14:paraId="03B0F1EC" w14:textId="77777777" w:rsidR="00E66FB6" w:rsidRDefault="00A447A4">
      <w:pPr>
        <w:spacing w:line="600" w:lineRule="auto"/>
        <w:ind w:firstLine="709"/>
        <w:jc w:val="both"/>
        <w:rPr>
          <w:rFonts w:eastAsia="Times New Roman"/>
          <w:szCs w:val="24"/>
        </w:rPr>
      </w:pPr>
      <w:r>
        <w:rPr>
          <w:rFonts w:eastAsia="Times New Roman" w:cs="Times New Roman"/>
          <w:szCs w:val="24"/>
        </w:rPr>
        <w:lastRenderedPageBreak/>
        <w:t>Κυρία Υπουργέ, σας ευχαριστώ για την απάντηση. Θεωρώ πολύ σημαντικό να αναβαθμιστούν πραγματικά οι υπηρεσίες μέσα από το πληροφοριακό σύστημα.</w:t>
      </w:r>
      <w:r>
        <w:rPr>
          <w:rFonts w:eastAsia="Times New Roman" w:cs="Times New Roman"/>
          <w:szCs w:val="24"/>
        </w:rPr>
        <w:t xml:space="preserve"> </w:t>
      </w:r>
      <w:r>
        <w:rPr>
          <w:rFonts w:eastAsia="Times New Roman"/>
          <w:szCs w:val="24"/>
        </w:rPr>
        <w:t>Όμως,</w:t>
      </w:r>
      <w:r w:rsidRPr="009B20FD">
        <w:rPr>
          <w:rFonts w:eastAsia="Times New Roman"/>
          <w:szCs w:val="24"/>
        </w:rPr>
        <w:t xml:space="preserve"> μέχρι να γίνει αυτό και</w:t>
      </w:r>
      <w:r w:rsidRPr="009B20FD">
        <w:rPr>
          <w:rFonts w:eastAsia="Times New Roman"/>
          <w:szCs w:val="24"/>
        </w:rPr>
        <w:t xml:space="preserve"> μέχρι ο μεγάλος όγκος των συμπολιτών μας να μπορεί να χρησιμοποιήσει αυτό το σύστημα</w:t>
      </w:r>
      <w:r>
        <w:rPr>
          <w:rFonts w:eastAsia="Times New Roman"/>
          <w:szCs w:val="24"/>
        </w:rPr>
        <w:t>, κάτι θα πρέπει να γίνει.</w:t>
      </w:r>
    </w:p>
    <w:p w14:paraId="03B0F1ED" w14:textId="77777777" w:rsidR="00E66FB6" w:rsidRDefault="00A447A4">
      <w:pPr>
        <w:spacing w:line="600" w:lineRule="auto"/>
        <w:ind w:firstLine="720"/>
        <w:jc w:val="both"/>
        <w:rPr>
          <w:rFonts w:eastAsia="Times New Roman"/>
          <w:szCs w:val="24"/>
        </w:rPr>
      </w:pPr>
      <w:r>
        <w:rPr>
          <w:rFonts w:eastAsia="Times New Roman"/>
          <w:szCs w:val="24"/>
        </w:rPr>
        <w:t>Ξ</w:t>
      </w:r>
      <w:r w:rsidRPr="009B20FD">
        <w:rPr>
          <w:rFonts w:eastAsia="Times New Roman"/>
          <w:szCs w:val="24"/>
        </w:rPr>
        <w:t>έρετε</w:t>
      </w:r>
      <w:r>
        <w:rPr>
          <w:rFonts w:eastAsia="Times New Roman"/>
          <w:szCs w:val="24"/>
        </w:rPr>
        <w:t>,</w:t>
      </w:r>
      <w:r w:rsidRPr="009B20FD">
        <w:rPr>
          <w:rFonts w:eastAsia="Times New Roman"/>
          <w:szCs w:val="24"/>
        </w:rPr>
        <w:t xml:space="preserve"> οι Αχαρνές</w:t>
      </w:r>
      <w:r>
        <w:rPr>
          <w:rFonts w:eastAsia="Times New Roman"/>
          <w:szCs w:val="24"/>
        </w:rPr>
        <w:t>,</w:t>
      </w:r>
      <w:r w:rsidRPr="009B20FD">
        <w:rPr>
          <w:rFonts w:eastAsia="Times New Roman"/>
          <w:szCs w:val="24"/>
        </w:rPr>
        <w:t xml:space="preserve"> </w:t>
      </w:r>
      <w:r>
        <w:rPr>
          <w:rFonts w:eastAsia="Times New Roman"/>
          <w:szCs w:val="24"/>
        </w:rPr>
        <w:t xml:space="preserve">όπως </w:t>
      </w:r>
      <w:r w:rsidRPr="009B20FD">
        <w:rPr>
          <w:rFonts w:eastAsia="Times New Roman"/>
          <w:szCs w:val="24"/>
        </w:rPr>
        <w:t>είπα</w:t>
      </w:r>
      <w:r>
        <w:rPr>
          <w:rFonts w:eastAsia="Times New Roman"/>
          <w:szCs w:val="24"/>
        </w:rPr>
        <w:t>,</w:t>
      </w:r>
      <w:r w:rsidRPr="009B20FD">
        <w:rPr>
          <w:rFonts w:eastAsia="Times New Roman"/>
          <w:szCs w:val="24"/>
        </w:rPr>
        <w:t xml:space="preserve"> είναι </w:t>
      </w:r>
      <w:r>
        <w:rPr>
          <w:rFonts w:eastAsia="Times New Roman"/>
          <w:szCs w:val="24"/>
        </w:rPr>
        <w:t>μια πόλη</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ογδόντα </w:t>
      </w:r>
      <w:r w:rsidRPr="009B20FD">
        <w:rPr>
          <w:rFonts w:eastAsia="Times New Roman"/>
          <w:szCs w:val="24"/>
        </w:rPr>
        <w:t xml:space="preserve">χιλιάδων κατοίκων και </w:t>
      </w:r>
      <w:r>
        <w:rPr>
          <w:rFonts w:eastAsia="Times New Roman"/>
          <w:szCs w:val="24"/>
        </w:rPr>
        <w:t xml:space="preserve">εξυπηρετεί κι </w:t>
      </w:r>
      <w:r>
        <w:rPr>
          <w:rFonts w:eastAsia="Times New Roman"/>
          <w:szCs w:val="24"/>
        </w:rPr>
        <w:t xml:space="preserve">άλλες γειτονικές </w:t>
      </w:r>
      <w:r>
        <w:rPr>
          <w:rFonts w:eastAsia="Times New Roman"/>
          <w:szCs w:val="24"/>
        </w:rPr>
        <w:t>π</w:t>
      </w:r>
      <w:r>
        <w:rPr>
          <w:rFonts w:eastAsia="Times New Roman"/>
          <w:szCs w:val="24"/>
        </w:rPr>
        <w:t>εριοχές</w:t>
      </w:r>
      <w:r>
        <w:rPr>
          <w:rFonts w:eastAsia="Times New Roman"/>
          <w:szCs w:val="24"/>
        </w:rPr>
        <w:t>, τους</w:t>
      </w:r>
      <w:r w:rsidRPr="009B20FD">
        <w:rPr>
          <w:rFonts w:eastAsia="Times New Roman"/>
          <w:szCs w:val="24"/>
        </w:rPr>
        <w:t xml:space="preserve"> Θρακομακεδόνες</w:t>
      </w:r>
      <w:r>
        <w:rPr>
          <w:rFonts w:eastAsia="Times New Roman"/>
          <w:szCs w:val="24"/>
        </w:rPr>
        <w:t>,</w:t>
      </w:r>
      <w:r>
        <w:rPr>
          <w:rFonts w:eastAsia="Times New Roman"/>
          <w:szCs w:val="24"/>
        </w:rPr>
        <w:t xml:space="preserve"> τη</w:t>
      </w:r>
      <w:r w:rsidRPr="009B20FD">
        <w:rPr>
          <w:rFonts w:eastAsia="Times New Roman"/>
          <w:szCs w:val="24"/>
        </w:rPr>
        <w:t xml:space="preserve"> Βαρυμπόμπη </w:t>
      </w:r>
      <w:r>
        <w:rPr>
          <w:rFonts w:eastAsia="Times New Roman"/>
          <w:szCs w:val="24"/>
        </w:rPr>
        <w:t>κ.λπ.</w:t>
      </w:r>
      <w:r>
        <w:rPr>
          <w:rFonts w:eastAsia="Times New Roman"/>
          <w:szCs w:val="24"/>
        </w:rPr>
        <w:t>.</w:t>
      </w:r>
      <w:r>
        <w:rPr>
          <w:rFonts w:eastAsia="Times New Roman"/>
          <w:szCs w:val="24"/>
        </w:rPr>
        <w:t xml:space="preserve"> Μ</w:t>
      </w:r>
      <w:r w:rsidRPr="009B20FD">
        <w:rPr>
          <w:rFonts w:eastAsia="Times New Roman"/>
          <w:szCs w:val="24"/>
        </w:rPr>
        <w:t xml:space="preserve">πορεί κάποιες υπηρεσίες της </w:t>
      </w:r>
      <w:r>
        <w:rPr>
          <w:rFonts w:eastAsia="Times New Roman"/>
          <w:szCs w:val="24"/>
        </w:rPr>
        <w:t>ε</w:t>
      </w:r>
      <w:r w:rsidRPr="009B20FD">
        <w:rPr>
          <w:rFonts w:eastAsia="Times New Roman"/>
          <w:szCs w:val="24"/>
        </w:rPr>
        <w:t>φορίας στην Παλλήνη</w:t>
      </w:r>
      <w:r>
        <w:rPr>
          <w:rFonts w:eastAsia="Times New Roman"/>
          <w:szCs w:val="24"/>
        </w:rPr>
        <w:t>,</w:t>
      </w:r>
      <w:r w:rsidRPr="009B20FD">
        <w:rPr>
          <w:rFonts w:eastAsia="Times New Roman"/>
          <w:szCs w:val="24"/>
        </w:rPr>
        <w:t xml:space="preserve"> στην Ελευσίνα</w:t>
      </w:r>
      <w:r>
        <w:rPr>
          <w:rFonts w:eastAsia="Times New Roman"/>
          <w:szCs w:val="24"/>
        </w:rPr>
        <w:t>,</w:t>
      </w:r>
      <w:r w:rsidRPr="009B20FD">
        <w:rPr>
          <w:rFonts w:eastAsia="Times New Roman"/>
          <w:szCs w:val="24"/>
        </w:rPr>
        <w:t xml:space="preserve"> στην Κηφισιά να λειτουργούν πάρα πολύ σωστά</w:t>
      </w:r>
      <w:r>
        <w:rPr>
          <w:rFonts w:eastAsia="Times New Roman"/>
          <w:szCs w:val="24"/>
        </w:rPr>
        <w:t>,</w:t>
      </w:r>
      <w:r w:rsidRPr="009B20FD">
        <w:rPr>
          <w:rFonts w:eastAsia="Times New Roman"/>
          <w:szCs w:val="24"/>
        </w:rPr>
        <w:t xml:space="preserve"> αλλά δεν θα μπορούν να πηγαίνουν οι πο</w:t>
      </w:r>
      <w:r>
        <w:rPr>
          <w:rFonts w:eastAsia="Times New Roman"/>
          <w:szCs w:val="24"/>
        </w:rPr>
        <w:t>λίτες να εξυπηρετηθούν από εκεί. Ξ</w:t>
      </w:r>
      <w:r w:rsidRPr="009B20FD">
        <w:rPr>
          <w:rFonts w:eastAsia="Times New Roman"/>
          <w:szCs w:val="24"/>
        </w:rPr>
        <w:t>έρετε</w:t>
      </w:r>
      <w:r>
        <w:rPr>
          <w:rFonts w:eastAsia="Times New Roman"/>
          <w:szCs w:val="24"/>
        </w:rPr>
        <w:t>, για να πάει</w:t>
      </w:r>
      <w:r w:rsidRPr="009B20FD">
        <w:rPr>
          <w:rFonts w:eastAsia="Times New Roman"/>
          <w:szCs w:val="24"/>
        </w:rPr>
        <w:t xml:space="preserve"> κάποιος στην Ελευσίνα από τις Αχαρνές</w:t>
      </w:r>
      <w:r>
        <w:rPr>
          <w:rFonts w:eastAsia="Times New Roman"/>
          <w:szCs w:val="24"/>
        </w:rPr>
        <w:t>,</w:t>
      </w:r>
      <w:r w:rsidRPr="009B20FD">
        <w:rPr>
          <w:rFonts w:eastAsia="Times New Roman"/>
          <w:szCs w:val="24"/>
        </w:rPr>
        <w:t xml:space="preserve"> πρέπει να πάρει λεωφορείο</w:t>
      </w:r>
      <w:r>
        <w:rPr>
          <w:rFonts w:eastAsia="Times New Roman"/>
          <w:szCs w:val="24"/>
        </w:rPr>
        <w:t>,</w:t>
      </w:r>
      <w:r w:rsidRPr="009B20FD">
        <w:rPr>
          <w:rFonts w:eastAsia="Times New Roman"/>
          <w:szCs w:val="24"/>
        </w:rPr>
        <w:t xml:space="preserve"> να πάει στον Ασπρόπυργο και από τον Ασπρόπυργο να πάρει </w:t>
      </w:r>
      <w:r>
        <w:rPr>
          <w:rFonts w:eastAsia="Times New Roman"/>
          <w:szCs w:val="24"/>
        </w:rPr>
        <w:t>άλλο λεωφορείο για να</w:t>
      </w:r>
      <w:r w:rsidRPr="009B20FD">
        <w:rPr>
          <w:rFonts w:eastAsia="Times New Roman"/>
          <w:szCs w:val="24"/>
        </w:rPr>
        <w:t xml:space="preserve"> πάει στην Ελευσίνα</w:t>
      </w:r>
      <w:r>
        <w:rPr>
          <w:rFonts w:eastAsia="Times New Roman"/>
          <w:szCs w:val="24"/>
        </w:rPr>
        <w:t xml:space="preserve"> ή</w:t>
      </w:r>
      <w:r w:rsidRPr="009B20FD">
        <w:rPr>
          <w:rFonts w:eastAsia="Times New Roman"/>
          <w:szCs w:val="24"/>
        </w:rPr>
        <w:t xml:space="preserve"> να πάει με τον προαστιακό</w:t>
      </w:r>
      <w:r>
        <w:rPr>
          <w:rFonts w:eastAsia="Times New Roman"/>
          <w:szCs w:val="24"/>
        </w:rPr>
        <w:t>,</w:t>
      </w:r>
      <w:r w:rsidRPr="009B20FD">
        <w:rPr>
          <w:rFonts w:eastAsia="Times New Roman"/>
          <w:szCs w:val="24"/>
        </w:rPr>
        <w:t xml:space="preserve"> που υπάρχει δρομολόγιο </w:t>
      </w:r>
      <w:r>
        <w:rPr>
          <w:rFonts w:eastAsia="Times New Roman"/>
          <w:szCs w:val="24"/>
        </w:rPr>
        <w:t>κ</w:t>
      </w:r>
      <w:r w:rsidRPr="009B20FD">
        <w:rPr>
          <w:rFonts w:eastAsia="Times New Roman"/>
          <w:szCs w:val="24"/>
        </w:rPr>
        <w:t>άθε μία ώρα</w:t>
      </w:r>
      <w:r>
        <w:rPr>
          <w:rFonts w:eastAsia="Times New Roman"/>
          <w:szCs w:val="24"/>
        </w:rPr>
        <w:t>. Γ</w:t>
      </w:r>
      <w:r w:rsidRPr="009B20FD">
        <w:rPr>
          <w:rFonts w:eastAsia="Times New Roman"/>
          <w:szCs w:val="24"/>
        </w:rPr>
        <w:t>ια να πάει στην Παλλήνη</w:t>
      </w:r>
      <w:r>
        <w:rPr>
          <w:rFonts w:eastAsia="Times New Roman"/>
          <w:szCs w:val="24"/>
        </w:rPr>
        <w:t>,</w:t>
      </w:r>
      <w:r w:rsidRPr="009B20FD">
        <w:rPr>
          <w:rFonts w:eastAsia="Times New Roman"/>
          <w:szCs w:val="24"/>
        </w:rPr>
        <w:t xml:space="preserve"> </w:t>
      </w:r>
      <w:r w:rsidRPr="009B20FD">
        <w:rPr>
          <w:rFonts w:eastAsia="Times New Roman"/>
          <w:szCs w:val="24"/>
        </w:rPr>
        <w:t xml:space="preserve">που είναι </w:t>
      </w:r>
      <w:r>
        <w:rPr>
          <w:rFonts w:eastAsia="Times New Roman"/>
          <w:szCs w:val="24"/>
        </w:rPr>
        <w:t>ε</w:t>
      </w:r>
      <w:r w:rsidRPr="009B20FD">
        <w:rPr>
          <w:rFonts w:eastAsia="Times New Roman"/>
          <w:szCs w:val="24"/>
        </w:rPr>
        <w:t>πίσης μ</w:t>
      </w:r>
      <w:r>
        <w:rPr>
          <w:rFonts w:eastAsia="Times New Roman"/>
          <w:szCs w:val="24"/>
        </w:rPr>
        <w:t>ι</w:t>
      </w:r>
      <w:r w:rsidRPr="009B20FD">
        <w:rPr>
          <w:rFonts w:eastAsia="Times New Roman"/>
          <w:szCs w:val="24"/>
        </w:rPr>
        <w:t xml:space="preserve">α άλλη μεγάλη πόλη της </w:t>
      </w:r>
      <w:r>
        <w:rPr>
          <w:rFonts w:eastAsia="Times New Roman"/>
          <w:szCs w:val="24"/>
        </w:rPr>
        <w:t>α</w:t>
      </w:r>
      <w:r w:rsidRPr="009B20FD">
        <w:rPr>
          <w:rFonts w:eastAsia="Times New Roman"/>
          <w:szCs w:val="24"/>
        </w:rPr>
        <w:t>νατολικής Αττικής</w:t>
      </w:r>
      <w:r>
        <w:rPr>
          <w:rFonts w:eastAsia="Times New Roman"/>
          <w:szCs w:val="24"/>
        </w:rPr>
        <w:t>,</w:t>
      </w:r>
      <w:r w:rsidRPr="009B20FD">
        <w:rPr>
          <w:rFonts w:eastAsia="Times New Roman"/>
          <w:szCs w:val="24"/>
        </w:rPr>
        <w:t xml:space="preserve"> πάλι πρέπει να πάρει τον προαστιακό </w:t>
      </w:r>
      <w:r>
        <w:rPr>
          <w:rFonts w:eastAsia="Times New Roman"/>
          <w:szCs w:val="24"/>
        </w:rPr>
        <w:t>κάθε μία ώρα, ό</w:t>
      </w:r>
      <w:r w:rsidRPr="009B20FD">
        <w:rPr>
          <w:rFonts w:eastAsia="Times New Roman"/>
          <w:szCs w:val="24"/>
        </w:rPr>
        <w:t>ταν φτάσει στη στάση</w:t>
      </w:r>
      <w:r>
        <w:rPr>
          <w:rFonts w:eastAsia="Times New Roman"/>
          <w:szCs w:val="24"/>
        </w:rPr>
        <w:t>,</w:t>
      </w:r>
      <w:r w:rsidRPr="009B20FD">
        <w:rPr>
          <w:rFonts w:eastAsia="Times New Roman"/>
          <w:szCs w:val="24"/>
        </w:rPr>
        <w:t xml:space="preserve"> να πάρει λεωφορείο</w:t>
      </w:r>
      <w:r>
        <w:rPr>
          <w:rFonts w:eastAsia="Times New Roman"/>
          <w:szCs w:val="24"/>
        </w:rPr>
        <w:t>,</w:t>
      </w:r>
      <w:r w:rsidRPr="009B20FD">
        <w:rPr>
          <w:rFonts w:eastAsia="Times New Roman"/>
          <w:szCs w:val="24"/>
        </w:rPr>
        <w:t xml:space="preserve"> να μπει μέσα στην Παλλήνη</w:t>
      </w:r>
      <w:r>
        <w:rPr>
          <w:rFonts w:eastAsia="Times New Roman"/>
          <w:szCs w:val="24"/>
        </w:rPr>
        <w:t xml:space="preserve"> για να πάει στη ΔΟΥ.</w:t>
      </w:r>
      <w:r w:rsidRPr="009B20FD">
        <w:rPr>
          <w:rFonts w:eastAsia="Times New Roman"/>
          <w:szCs w:val="24"/>
        </w:rPr>
        <w:t xml:space="preserve"> </w:t>
      </w:r>
      <w:r>
        <w:rPr>
          <w:rFonts w:eastAsia="Times New Roman"/>
          <w:szCs w:val="24"/>
        </w:rPr>
        <w:lastRenderedPageBreak/>
        <w:t>Για την</w:t>
      </w:r>
      <w:r w:rsidRPr="009B20FD">
        <w:rPr>
          <w:rFonts w:eastAsia="Times New Roman"/>
          <w:szCs w:val="24"/>
        </w:rPr>
        <w:t xml:space="preserve"> Κηφισιά είναι ακόμα χειρότερ</w:t>
      </w:r>
      <w:r>
        <w:rPr>
          <w:rFonts w:eastAsia="Times New Roman"/>
          <w:szCs w:val="24"/>
        </w:rPr>
        <w:t>α. Υπάρχει ένα αστ</w:t>
      </w:r>
      <w:r>
        <w:rPr>
          <w:rFonts w:eastAsia="Times New Roman"/>
          <w:szCs w:val="24"/>
        </w:rPr>
        <w:t>ικό λεωφορείο</w:t>
      </w:r>
      <w:r w:rsidRPr="009B20FD">
        <w:rPr>
          <w:rFonts w:eastAsia="Times New Roman"/>
          <w:szCs w:val="24"/>
        </w:rPr>
        <w:t xml:space="preserve"> στις </w:t>
      </w:r>
      <w:r>
        <w:rPr>
          <w:rFonts w:eastAsia="Times New Roman"/>
          <w:szCs w:val="24"/>
        </w:rPr>
        <w:t>β</w:t>
      </w:r>
      <w:r w:rsidRPr="009B20FD">
        <w:rPr>
          <w:rFonts w:eastAsia="Times New Roman"/>
          <w:szCs w:val="24"/>
        </w:rPr>
        <w:t>όρειες Αχαρνές</w:t>
      </w:r>
      <w:r>
        <w:rPr>
          <w:rFonts w:eastAsia="Times New Roman"/>
          <w:szCs w:val="24"/>
        </w:rPr>
        <w:t>,</w:t>
      </w:r>
      <w:r w:rsidRPr="009B20FD">
        <w:rPr>
          <w:rFonts w:eastAsia="Times New Roman"/>
          <w:szCs w:val="24"/>
        </w:rPr>
        <w:t xml:space="preserve"> στην Καραμανλή</w:t>
      </w:r>
      <w:r>
        <w:rPr>
          <w:rFonts w:eastAsia="Times New Roman"/>
          <w:szCs w:val="24"/>
        </w:rPr>
        <w:t>,</w:t>
      </w:r>
      <w:r>
        <w:rPr>
          <w:rFonts w:eastAsia="Times New Roman"/>
          <w:szCs w:val="24"/>
        </w:rPr>
        <w:t xml:space="preserve"> κάθε μία ή μιάμιση </w:t>
      </w:r>
      <w:r w:rsidRPr="009B20FD">
        <w:rPr>
          <w:rFonts w:eastAsia="Times New Roman"/>
          <w:szCs w:val="24"/>
        </w:rPr>
        <w:t>ώρα</w:t>
      </w:r>
      <w:r>
        <w:rPr>
          <w:rFonts w:eastAsia="Times New Roman"/>
          <w:szCs w:val="24"/>
        </w:rPr>
        <w:t>,</w:t>
      </w:r>
      <w:r w:rsidRPr="009B20FD">
        <w:rPr>
          <w:rFonts w:eastAsia="Times New Roman"/>
          <w:szCs w:val="24"/>
        </w:rPr>
        <w:t xml:space="preserve"> για να πάει</w:t>
      </w:r>
      <w:r>
        <w:rPr>
          <w:rFonts w:eastAsia="Times New Roman"/>
          <w:szCs w:val="24"/>
        </w:rPr>
        <w:t xml:space="preserve"> στην Κηφισιά. Είναι </w:t>
      </w:r>
      <w:r w:rsidRPr="009B20FD">
        <w:rPr>
          <w:rFonts w:eastAsia="Times New Roman"/>
          <w:szCs w:val="24"/>
        </w:rPr>
        <w:t>εντελώς αδύνατο να εξυπηρετηθούν οι πολίτες σε άλλη πόλη</w:t>
      </w:r>
      <w:r>
        <w:rPr>
          <w:rFonts w:eastAsia="Times New Roman"/>
          <w:szCs w:val="24"/>
        </w:rPr>
        <w:t xml:space="preserve"> α</w:t>
      </w:r>
      <w:r w:rsidRPr="009B20FD">
        <w:rPr>
          <w:rFonts w:eastAsia="Times New Roman"/>
          <w:szCs w:val="24"/>
        </w:rPr>
        <w:t>πό την πόλη των Αχαρνών</w:t>
      </w:r>
      <w:r>
        <w:rPr>
          <w:rFonts w:eastAsia="Times New Roman"/>
          <w:szCs w:val="24"/>
        </w:rPr>
        <w:t>,</w:t>
      </w:r>
      <w:r w:rsidRPr="009B20FD">
        <w:rPr>
          <w:rFonts w:eastAsia="Times New Roman"/>
          <w:szCs w:val="24"/>
        </w:rPr>
        <w:t xml:space="preserve"> τη μεγαλύτερη πόλη στην </w:t>
      </w:r>
      <w:r>
        <w:rPr>
          <w:rFonts w:eastAsia="Times New Roman"/>
          <w:szCs w:val="24"/>
        </w:rPr>
        <w:t>α</w:t>
      </w:r>
      <w:r w:rsidRPr="009B20FD">
        <w:rPr>
          <w:rFonts w:eastAsia="Times New Roman"/>
          <w:szCs w:val="24"/>
        </w:rPr>
        <w:t>νατολική Αττική</w:t>
      </w:r>
      <w:r>
        <w:rPr>
          <w:rFonts w:eastAsia="Times New Roman"/>
          <w:szCs w:val="24"/>
        </w:rPr>
        <w:t>.</w:t>
      </w:r>
    </w:p>
    <w:p w14:paraId="03B0F1EE" w14:textId="77777777" w:rsidR="00E66FB6" w:rsidRDefault="00A447A4">
      <w:pPr>
        <w:spacing w:line="600" w:lineRule="auto"/>
        <w:ind w:firstLine="720"/>
        <w:jc w:val="both"/>
        <w:rPr>
          <w:rFonts w:eastAsia="Times New Roman"/>
          <w:szCs w:val="24"/>
        </w:rPr>
      </w:pPr>
      <w:r>
        <w:rPr>
          <w:rFonts w:eastAsia="Times New Roman"/>
          <w:szCs w:val="24"/>
        </w:rPr>
        <w:t xml:space="preserve">Όντως, και </w:t>
      </w:r>
      <w:r w:rsidRPr="009B20FD">
        <w:rPr>
          <w:rFonts w:eastAsia="Times New Roman"/>
          <w:szCs w:val="24"/>
        </w:rPr>
        <w:t xml:space="preserve">δεν ξέρω με </w:t>
      </w:r>
      <w:r w:rsidRPr="009B20FD">
        <w:rPr>
          <w:rFonts w:eastAsia="Times New Roman"/>
          <w:szCs w:val="24"/>
        </w:rPr>
        <w:t xml:space="preserve">ποια κριτήρια </w:t>
      </w:r>
      <w:r>
        <w:rPr>
          <w:rFonts w:eastAsia="Times New Roman"/>
          <w:szCs w:val="24"/>
        </w:rPr>
        <w:t>-</w:t>
      </w:r>
      <w:r w:rsidRPr="009B20FD">
        <w:rPr>
          <w:rFonts w:eastAsia="Times New Roman"/>
          <w:szCs w:val="24"/>
        </w:rPr>
        <w:t xml:space="preserve">φαντάζομαι ήταν πολύ εύκολα τα κριτήρια αυτά και χωρίς </w:t>
      </w:r>
      <w:r>
        <w:rPr>
          <w:rFonts w:eastAsia="Times New Roman"/>
          <w:szCs w:val="24"/>
        </w:rPr>
        <w:t>πολλή</w:t>
      </w:r>
      <w:r w:rsidRPr="009B20FD">
        <w:rPr>
          <w:rFonts w:eastAsia="Times New Roman"/>
          <w:szCs w:val="24"/>
        </w:rPr>
        <w:t xml:space="preserve"> σκέψη</w:t>
      </w:r>
      <w:r>
        <w:rPr>
          <w:rFonts w:eastAsia="Times New Roman"/>
          <w:szCs w:val="24"/>
        </w:rPr>
        <w:t>-</w:t>
      </w:r>
      <w:r w:rsidRPr="009B20FD">
        <w:rPr>
          <w:rFonts w:eastAsia="Times New Roman"/>
          <w:szCs w:val="24"/>
        </w:rPr>
        <w:t xml:space="preserve"> μεταφέρθηκε το </w:t>
      </w:r>
      <w:r>
        <w:rPr>
          <w:rFonts w:eastAsia="Times New Roman"/>
          <w:szCs w:val="24"/>
        </w:rPr>
        <w:t>20</w:t>
      </w:r>
      <w:r w:rsidRPr="009B20FD">
        <w:rPr>
          <w:rFonts w:eastAsia="Times New Roman"/>
          <w:szCs w:val="24"/>
        </w:rPr>
        <w:t>13</w:t>
      </w:r>
      <w:r>
        <w:rPr>
          <w:rFonts w:eastAsia="Times New Roman"/>
          <w:szCs w:val="24"/>
        </w:rPr>
        <w:t xml:space="preserve"> επί του κ. Θεοχάρη</w:t>
      </w:r>
      <w:r w:rsidRPr="009B20FD">
        <w:rPr>
          <w:rFonts w:eastAsia="Times New Roman"/>
          <w:szCs w:val="24"/>
        </w:rPr>
        <w:t xml:space="preserve"> η μισή </w:t>
      </w:r>
      <w:r>
        <w:rPr>
          <w:rFonts w:eastAsia="Times New Roman"/>
          <w:szCs w:val="24"/>
        </w:rPr>
        <w:t>ΔΟΥ,</w:t>
      </w:r>
      <w:r w:rsidRPr="009B20FD">
        <w:rPr>
          <w:rFonts w:eastAsia="Times New Roman"/>
          <w:szCs w:val="24"/>
        </w:rPr>
        <w:t xml:space="preserve"> το δικαστικό και το επιχειρηματικό</w:t>
      </w:r>
      <w:r>
        <w:rPr>
          <w:rFonts w:eastAsia="Times New Roman"/>
          <w:szCs w:val="24"/>
        </w:rPr>
        <w:t>,</w:t>
      </w:r>
      <w:r w:rsidRPr="009B20FD">
        <w:rPr>
          <w:rFonts w:eastAsia="Times New Roman"/>
          <w:szCs w:val="24"/>
        </w:rPr>
        <w:t xml:space="preserve"> στην Κηφισιά</w:t>
      </w:r>
      <w:r>
        <w:rPr>
          <w:rFonts w:eastAsia="Times New Roman"/>
          <w:szCs w:val="24"/>
        </w:rPr>
        <w:t>. Και σ</w:t>
      </w:r>
      <w:r w:rsidRPr="009B20FD">
        <w:rPr>
          <w:rFonts w:eastAsia="Times New Roman"/>
          <w:szCs w:val="24"/>
        </w:rPr>
        <w:t xml:space="preserve">ας </w:t>
      </w:r>
      <w:r>
        <w:rPr>
          <w:rFonts w:eastAsia="Times New Roman"/>
          <w:szCs w:val="24"/>
        </w:rPr>
        <w:t>είπα τις δυσκολίες τού</w:t>
      </w:r>
      <w:r w:rsidRPr="009B20FD">
        <w:rPr>
          <w:rFonts w:eastAsia="Times New Roman"/>
          <w:szCs w:val="24"/>
        </w:rPr>
        <w:t xml:space="preserve"> να πάει κάποιος στην Κηφισιά</w:t>
      </w:r>
      <w:r>
        <w:rPr>
          <w:rFonts w:eastAsia="Times New Roman"/>
          <w:szCs w:val="24"/>
        </w:rPr>
        <w:t>. Ε</w:t>
      </w:r>
      <w:r w:rsidRPr="009B20FD">
        <w:rPr>
          <w:rFonts w:eastAsia="Times New Roman"/>
          <w:szCs w:val="24"/>
        </w:rPr>
        <w:t xml:space="preserve">κτός εάν </w:t>
      </w:r>
      <w:r w:rsidRPr="009B20FD">
        <w:rPr>
          <w:rFonts w:eastAsia="Times New Roman"/>
          <w:szCs w:val="24"/>
        </w:rPr>
        <w:t>πιστεύουμε ότι πρέπει ο καθένας να έχει το αυτοκίνητό του</w:t>
      </w:r>
      <w:r>
        <w:rPr>
          <w:rFonts w:eastAsia="Times New Roman"/>
          <w:szCs w:val="24"/>
        </w:rPr>
        <w:t>,</w:t>
      </w:r>
      <w:r w:rsidRPr="009B20FD">
        <w:rPr>
          <w:rFonts w:eastAsia="Times New Roman"/>
          <w:szCs w:val="24"/>
        </w:rPr>
        <w:t xml:space="preserve"> να βά</w:t>
      </w:r>
      <w:r>
        <w:rPr>
          <w:rFonts w:eastAsia="Times New Roman"/>
          <w:szCs w:val="24"/>
        </w:rPr>
        <w:t>ζ</w:t>
      </w:r>
      <w:r w:rsidRPr="009B20FD">
        <w:rPr>
          <w:rFonts w:eastAsia="Times New Roman"/>
          <w:szCs w:val="24"/>
        </w:rPr>
        <w:t>ει τη βενζίνη</w:t>
      </w:r>
      <w:r>
        <w:rPr>
          <w:rFonts w:eastAsia="Times New Roman"/>
          <w:szCs w:val="24"/>
        </w:rPr>
        <w:t>,</w:t>
      </w:r>
      <w:r w:rsidRPr="009B20FD">
        <w:rPr>
          <w:rFonts w:eastAsia="Times New Roman"/>
          <w:szCs w:val="24"/>
        </w:rPr>
        <w:t xml:space="preserve"> να πληρώνει τα διόδια και να πηγαίνει </w:t>
      </w:r>
      <w:r>
        <w:rPr>
          <w:rFonts w:eastAsia="Times New Roman"/>
          <w:szCs w:val="24"/>
        </w:rPr>
        <w:t>ή ακόμα περισσότερο, αν έχει</w:t>
      </w:r>
      <w:r w:rsidRPr="009B20FD">
        <w:rPr>
          <w:rFonts w:eastAsia="Times New Roman"/>
          <w:szCs w:val="24"/>
        </w:rPr>
        <w:t xml:space="preserve"> χρήματα</w:t>
      </w:r>
      <w:r>
        <w:rPr>
          <w:rFonts w:eastAsia="Times New Roman"/>
          <w:szCs w:val="24"/>
        </w:rPr>
        <w:t>, να πάρει ταξί. Ξ</w:t>
      </w:r>
      <w:r w:rsidRPr="009B20FD">
        <w:rPr>
          <w:rFonts w:eastAsia="Times New Roman"/>
          <w:szCs w:val="24"/>
        </w:rPr>
        <w:t>έρετε</w:t>
      </w:r>
      <w:r>
        <w:rPr>
          <w:rFonts w:eastAsia="Times New Roman"/>
          <w:szCs w:val="24"/>
        </w:rPr>
        <w:t>,</w:t>
      </w:r>
      <w:r w:rsidRPr="009B20FD">
        <w:rPr>
          <w:rFonts w:eastAsia="Times New Roman"/>
          <w:szCs w:val="24"/>
        </w:rPr>
        <w:t xml:space="preserve"> η πλειοψηφία των ανθρώπων που κατοικούν στις Αχαρνές δεν έχουν πάρα πολύ μεγά</w:t>
      </w:r>
      <w:r w:rsidRPr="009B20FD">
        <w:rPr>
          <w:rFonts w:eastAsia="Times New Roman"/>
          <w:szCs w:val="24"/>
        </w:rPr>
        <w:t>λη πολυτέλεια</w:t>
      </w:r>
      <w:r>
        <w:rPr>
          <w:rFonts w:eastAsia="Times New Roman"/>
          <w:szCs w:val="24"/>
        </w:rPr>
        <w:t>.</w:t>
      </w:r>
    </w:p>
    <w:p w14:paraId="03B0F1EF" w14:textId="77777777" w:rsidR="00E66FB6" w:rsidRDefault="00A447A4">
      <w:pPr>
        <w:spacing w:line="600" w:lineRule="auto"/>
        <w:ind w:firstLine="720"/>
        <w:jc w:val="both"/>
        <w:rPr>
          <w:rFonts w:eastAsia="Times New Roman"/>
          <w:szCs w:val="24"/>
        </w:rPr>
      </w:pPr>
      <w:r>
        <w:rPr>
          <w:rFonts w:eastAsia="Times New Roman"/>
          <w:szCs w:val="24"/>
        </w:rPr>
        <w:t>Η</w:t>
      </w:r>
      <w:r w:rsidRPr="009B20FD">
        <w:rPr>
          <w:rFonts w:eastAsia="Times New Roman"/>
          <w:szCs w:val="24"/>
        </w:rPr>
        <w:t xml:space="preserve"> πόλη πρέπει να λειτουργεί</w:t>
      </w:r>
      <w:r>
        <w:rPr>
          <w:rFonts w:eastAsia="Times New Roman"/>
          <w:szCs w:val="24"/>
        </w:rPr>
        <w:t>. Κ</w:t>
      </w:r>
      <w:r w:rsidRPr="009B20FD">
        <w:rPr>
          <w:rFonts w:eastAsia="Times New Roman"/>
          <w:szCs w:val="24"/>
        </w:rPr>
        <w:t>αι ειδικά μ</w:t>
      </w:r>
      <w:r>
        <w:rPr>
          <w:rFonts w:eastAsia="Times New Roman"/>
          <w:szCs w:val="24"/>
        </w:rPr>
        <w:t>ι</w:t>
      </w:r>
      <w:r w:rsidRPr="009B20FD">
        <w:rPr>
          <w:rFonts w:eastAsia="Times New Roman"/>
          <w:szCs w:val="24"/>
        </w:rPr>
        <w:t>α πόλη σαν και αυτή</w:t>
      </w:r>
      <w:r>
        <w:rPr>
          <w:rFonts w:eastAsia="Times New Roman"/>
          <w:szCs w:val="24"/>
        </w:rPr>
        <w:t>,</w:t>
      </w:r>
      <w:r w:rsidRPr="009B20FD">
        <w:rPr>
          <w:rFonts w:eastAsia="Times New Roman"/>
          <w:szCs w:val="24"/>
        </w:rPr>
        <w:t xml:space="preserve"> που έχει προβλήματα παραβατικότητας</w:t>
      </w:r>
      <w:r>
        <w:rPr>
          <w:rFonts w:eastAsia="Times New Roman"/>
          <w:szCs w:val="24"/>
        </w:rPr>
        <w:t>,</w:t>
      </w:r>
      <w:r w:rsidRPr="009B20FD">
        <w:rPr>
          <w:rFonts w:eastAsia="Times New Roman"/>
          <w:szCs w:val="24"/>
        </w:rPr>
        <w:t xml:space="preserve"> θα πρέπει να λειτουργεί</w:t>
      </w:r>
      <w:r>
        <w:rPr>
          <w:rFonts w:eastAsia="Times New Roman"/>
          <w:szCs w:val="24"/>
        </w:rPr>
        <w:t>. Θ</w:t>
      </w:r>
      <w:r w:rsidRPr="009B20FD">
        <w:rPr>
          <w:rFonts w:eastAsia="Times New Roman"/>
          <w:szCs w:val="24"/>
        </w:rPr>
        <w:t>α πρέπει ο κόσμος να κυκλοφορεί</w:t>
      </w:r>
      <w:r>
        <w:rPr>
          <w:rFonts w:eastAsia="Times New Roman"/>
          <w:szCs w:val="24"/>
        </w:rPr>
        <w:t>,</w:t>
      </w:r>
      <w:r w:rsidRPr="009B20FD">
        <w:rPr>
          <w:rFonts w:eastAsia="Times New Roman"/>
          <w:szCs w:val="24"/>
        </w:rPr>
        <w:t xml:space="preserve"> θα πρέπει ο κόσμος να εξυπηρετείται στην πόλη του</w:t>
      </w:r>
      <w:r>
        <w:rPr>
          <w:rFonts w:eastAsia="Times New Roman"/>
          <w:szCs w:val="24"/>
        </w:rPr>
        <w:t>,</w:t>
      </w:r>
      <w:r w:rsidRPr="009B20FD">
        <w:rPr>
          <w:rFonts w:eastAsia="Times New Roman"/>
          <w:szCs w:val="24"/>
        </w:rPr>
        <w:t xml:space="preserve"> θα πρέπει ο κόσμος να </w:t>
      </w:r>
      <w:r w:rsidRPr="009B20FD">
        <w:rPr>
          <w:rFonts w:eastAsia="Times New Roman"/>
          <w:szCs w:val="24"/>
        </w:rPr>
        <w:lastRenderedPageBreak/>
        <w:t>έχει εξωσ</w:t>
      </w:r>
      <w:r w:rsidRPr="009B20FD">
        <w:rPr>
          <w:rFonts w:eastAsia="Times New Roman"/>
          <w:szCs w:val="24"/>
        </w:rPr>
        <w:t>τρέφεια και να μην τον αναγκάζουμε να ξενιτευτεί για να διεκπεραιώσει κάποιες υποχρεώσεις του</w:t>
      </w:r>
      <w:r>
        <w:rPr>
          <w:rFonts w:eastAsia="Times New Roman"/>
          <w:szCs w:val="24"/>
        </w:rPr>
        <w:t>. Η</w:t>
      </w:r>
      <w:r w:rsidRPr="009B20FD">
        <w:rPr>
          <w:rFonts w:eastAsia="Times New Roman"/>
          <w:szCs w:val="24"/>
        </w:rPr>
        <w:t xml:space="preserve"> ζωή στην πόλη στέκεται </w:t>
      </w:r>
      <w:r>
        <w:rPr>
          <w:rFonts w:eastAsia="Times New Roman"/>
          <w:szCs w:val="24"/>
        </w:rPr>
        <w:t>α</w:t>
      </w:r>
      <w:r w:rsidRPr="009B20FD">
        <w:rPr>
          <w:rFonts w:eastAsia="Times New Roman"/>
          <w:szCs w:val="24"/>
        </w:rPr>
        <w:t>πέναντι στην παραβατικότητα</w:t>
      </w:r>
      <w:r>
        <w:rPr>
          <w:rFonts w:eastAsia="Times New Roman"/>
          <w:szCs w:val="24"/>
        </w:rPr>
        <w:t xml:space="preserve">. </w:t>
      </w:r>
    </w:p>
    <w:p w14:paraId="03B0F1F0" w14:textId="77777777" w:rsidR="00E66FB6" w:rsidRDefault="00A447A4">
      <w:pPr>
        <w:spacing w:line="600" w:lineRule="auto"/>
        <w:ind w:firstLine="720"/>
        <w:jc w:val="both"/>
        <w:rPr>
          <w:rFonts w:eastAsia="Times New Roman"/>
          <w:szCs w:val="24"/>
        </w:rPr>
      </w:pPr>
      <w:r>
        <w:rPr>
          <w:rFonts w:eastAsia="Times New Roman"/>
          <w:szCs w:val="24"/>
        </w:rPr>
        <w:t>Κ</w:t>
      </w:r>
      <w:r w:rsidRPr="009B20FD">
        <w:rPr>
          <w:rFonts w:eastAsia="Times New Roman"/>
          <w:szCs w:val="24"/>
        </w:rPr>
        <w:t>αι</w:t>
      </w:r>
      <w:r>
        <w:rPr>
          <w:rFonts w:eastAsia="Times New Roman"/>
          <w:szCs w:val="24"/>
        </w:rPr>
        <w:t>,</w:t>
      </w:r>
      <w:r w:rsidRPr="009B20FD">
        <w:rPr>
          <w:rFonts w:eastAsia="Times New Roman"/>
          <w:szCs w:val="24"/>
        </w:rPr>
        <w:t xml:space="preserve"> πραγματικά</w:t>
      </w:r>
      <w:r>
        <w:rPr>
          <w:rFonts w:eastAsia="Times New Roman"/>
          <w:szCs w:val="24"/>
        </w:rPr>
        <w:t>,</w:t>
      </w:r>
      <w:r w:rsidRPr="009B20FD">
        <w:rPr>
          <w:rFonts w:eastAsia="Times New Roman"/>
          <w:szCs w:val="24"/>
        </w:rPr>
        <w:t xml:space="preserve"> </w:t>
      </w:r>
      <w:r>
        <w:rPr>
          <w:rFonts w:eastAsia="Times New Roman"/>
          <w:szCs w:val="24"/>
        </w:rPr>
        <w:t xml:space="preserve">έως ότου καταρτιστούμε </w:t>
      </w:r>
      <w:r w:rsidRPr="009B20FD">
        <w:rPr>
          <w:rFonts w:eastAsia="Times New Roman"/>
          <w:szCs w:val="24"/>
        </w:rPr>
        <w:t xml:space="preserve">όλοι στο πληροφοριακό σύστημα και να μην είμαστε αναλφάβητοι </w:t>
      </w:r>
      <w:r>
        <w:rPr>
          <w:rFonts w:eastAsia="Times New Roman"/>
          <w:szCs w:val="24"/>
        </w:rPr>
        <w:t>ψηφι</w:t>
      </w:r>
      <w:r>
        <w:rPr>
          <w:rFonts w:eastAsia="Times New Roman"/>
          <w:szCs w:val="24"/>
        </w:rPr>
        <w:t xml:space="preserve">ακά, </w:t>
      </w:r>
      <w:r w:rsidRPr="009B20FD">
        <w:rPr>
          <w:rFonts w:eastAsia="Times New Roman"/>
          <w:szCs w:val="24"/>
        </w:rPr>
        <w:t>πιστεύ</w:t>
      </w:r>
      <w:r>
        <w:rPr>
          <w:rFonts w:eastAsia="Times New Roman"/>
          <w:szCs w:val="24"/>
        </w:rPr>
        <w:t xml:space="preserve">ω ότι πρέπει να το ξανασκεφτεί η </w:t>
      </w:r>
      <w:r>
        <w:rPr>
          <w:rFonts w:eastAsia="Times New Roman"/>
          <w:szCs w:val="24"/>
        </w:rPr>
        <w:t>υ</w:t>
      </w:r>
      <w:r w:rsidRPr="009B20FD">
        <w:rPr>
          <w:rFonts w:eastAsia="Times New Roman"/>
          <w:szCs w:val="24"/>
        </w:rPr>
        <w:t>πηρεσία</w:t>
      </w:r>
      <w:r>
        <w:rPr>
          <w:rFonts w:eastAsia="Times New Roman"/>
          <w:szCs w:val="24"/>
        </w:rPr>
        <w:t>.</w:t>
      </w:r>
      <w:r w:rsidRPr="009B20FD">
        <w:rPr>
          <w:rFonts w:eastAsia="Times New Roman"/>
          <w:szCs w:val="24"/>
        </w:rPr>
        <w:t xml:space="preserve"> Έχω την εντύπωση</w:t>
      </w:r>
      <w:r>
        <w:rPr>
          <w:rFonts w:eastAsia="Times New Roman"/>
          <w:szCs w:val="24"/>
        </w:rPr>
        <w:t>, έχω την</w:t>
      </w:r>
      <w:r w:rsidRPr="009B20FD">
        <w:rPr>
          <w:rFonts w:eastAsia="Times New Roman"/>
          <w:szCs w:val="24"/>
        </w:rPr>
        <w:t xml:space="preserve"> πληροφορία ότι αυτές</w:t>
      </w:r>
      <w:r>
        <w:rPr>
          <w:rFonts w:eastAsia="Times New Roman"/>
          <w:szCs w:val="24"/>
        </w:rPr>
        <w:t xml:space="preserve"> </w:t>
      </w:r>
      <w:r w:rsidRPr="009B20FD">
        <w:rPr>
          <w:rFonts w:eastAsia="Times New Roman"/>
          <w:szCs w:val="24"/>
        </w:rPr>
        <w:t xml:space="preserve">είναι </w:t>
      </w:r>
      <w:r>
        <w:rPr>
          <w:rFonts w:eastAsia="Times New Roman"/>
          <w:szCs w:val="24"/>
        </w:rPr>
        <w:t>εισηγήσεις</w:t>
      </w:r>
      <w:r w:rsidRPr="009B20FD">
        <w:rPr>
          <w:rFonts w:eastAsia="Times New Roman"/>
          <w:szCs w:val="24"/>
        </w:rPr>
        <w:t xml:space="preserve"> υπηρεσιακών παραγόντων για τη μετακόμιση της συγκεκριμένης </w:t>
      </w:r>
      <w:r>
        <w:rPr>
          <w:rFonts w:eastAsia="Times New Roman"/>
          <w:szCs w:val="24"/>
        </w:rPr>
        <w:t>ΔΟΥ. Ω</w:t>
      </w:r>
      <w:r w:rsidRPr="009B20FD">
        <w:rPr>
          <w:rFonts w:eastAsia="Times New Roman"/>
          <w:szCs w:val="24"/>
        </w:rPr>
        <w:t>ραία</w:t>
      </w:r>
      <w:r>
        <w:rPr>
          <w:rFonts w:eastAsia="Times New Roman"/>
          <w:szCs w:val="24"/>
        </w:rPr>
        <w:t>,</w:t>
      </w:r>
      <w:r w:rsidRPr="009B20FD">
        <w:rPr>
          <w:rFonts w:eastAsia="Times New Roman"/>
          <w:szCs w:val="24"/>
        </w:rPr>
        <w:t xml:space="preserve"> υπάρχει ένα σχέδιο</w:t>
      </w:r>
      <w:r>
        <w:rPr>
          <w:rFonts w:eastAsia="Times New Roman"/>
          <w:szCs w:val="24"/>
        </w:rPr>
        <w:t>,</w:t>
      </w:r>
      <w:r w:rsidRPr="009B20FD">
        <w:rPr>
          <w:rFonts w:eastAsia="Times New Roman"/>
          <w:szCs w:val="24"/>
        </w:rPr>
        <w:t xml:space="preserve"> αλλά δεν είναι όλες οι περιπτώσεις οι </w:t>
      </w:r>
      <w:r>
        <w:rPr>
          <w:rFonts w:eastAsia="Times New Roman"/>
          <w:szCs w:val="24"/>
        </w:rPr>
        <w:t>ίδιες.</w:t>
      </w:r>
    </w:p>
    <w:p w14:paraId="03B0F1F1" w14:textId="77777777" w:rsidR="00E66FB6" w:rsidRDefault="00A447A4">
      <w:pPr>
        <w:spacing w:line="600" w:lineRule="auto"/>
        <w:ind w:firstLine="720"/>
        <w:jc w:val="both"/>
        <w:rPr>
          <w:rFonts w:eastAsia="Times New Roman"/>
          <w:szCs w:val="24"/>
        </w:rPr>
      </w:pPr>
      <w:r>
        <w:rPr>
          <w:rFonts w:eastAsia="Times New Roman"/>
          <w:szCs w:val="24"/>
        </w:rPr>
        <w:t>Π</w:t>
      </w:r>
      <w:r w:rsidRPr="009B20FD">
        <w:rPr>
          <w:rFonts w:eastAsia="Times New Roman"/>
          <w:szCs w:val="24"/>
        </w:rPr>
        <w:t>ρ</w:t>
      </w:r>
      <w:r w:rsidRPr="009B20FD">
        <w:rPr>
          <w:rFonts w:eastAsia="Times New Roman"/>
          <w:szCs w:val="24"/>
        </w:rPr>
        <w:t>αγματικά</w:t>
      </w:r>
      <w:r>
        <w:rPr>
          <w:rFonts w:eastAsia="Times New Roman"/>
          <w:szCs w:val="24"/>
        </w:rPr>
        <w:t>,</w:t>
      </w:r>
      <w:r w:rsidRPr="009B20FD">
        <w:rPr>
          <w:rFonts w:eastAsia="Times New Roman"/>
          <w:szCs w:val="24"/>
        </w:rPr>
        <w:t xml:space="preserve"> κοιτάξτε με προσοχή τις εισηγήσεις αυτών των παραγόντων και μετρήστε τα πράγματα</w:t>
      </w:r>
      <w:r>
        <w:rPr>
          <w:rFonts w:eastAsia="Times New Roman"/>
          <w:szCs w:val="24"/>
        </w:rPr>
        <w:t>, γ</w:t>
      </w:r>
      <w:r w:rsidRPr="009B20FD">
        <w:rPr>
          <w:rFonts w:eastAsia="Times New Roman"/>
          <w:szCs w:val="24"/>
        </w:rPr>
        <w:t xml:space="preserve">ιατί </w:t>
      </w:r>
      <w:r>
        <w:rPr>
          <w:rFonts w:eastAsia="Times New Roman"/>
          <w:szCs w:val="24"/>
        </w:rPr>
        <w:t xml:space="preserve">η ΔΟΥ αυτή </w:t>
      </w:r>
      <w:r w:rsidRPr="009B20FD">
        <w:rPr>
          <w:rFonts w:eastAsia="Times New Roman"/>
          <w:szCs w:val="24"/>
        </w:rPr>
        <w:t>χρειάζεται στις Αχαρνές</w:t>
      </w:r>
      <w:r>
        <w:rPr>
          <w:rFonts w:eastAsia="Times New Roman"/>
          <w:szCs w:val="24"/>
        </w:rPr>
        <w:t>. Κ</w:t>
      </w:r>
      <w:r w:rsidRPr="009B20FD">
        <w:rPr>
          <w:rFonts w:eastAsia="Times New Roman"/>
          <w:szCs w:val="24"/>
        </w:rPr>
        <w:t>αι όχι μόνο χρειάζεται</w:t>
      </w:r>
      <w:r>
        <w:rPr>
          <w:rFonts w:eastAsia="Times New Roman"/>
          <w:szCs w:val="24"/>
        </w:rPr>
        <w:t xml:space="preserve">, αλλά </w:t>
      </w:r>
      <w:r w:rsidRPr="009B20FD">
        <w:rPr>
          <w:rFonts w:eastAsia="Times New Roman"/>
          <w:szCs w:val="24"/>
        </w:rPr>
        <w:t xml:space="preserve">χρειάζεται </w:t>
      </w:r>
      <w:r>
        <w:rPr>
          <w:rFonts w:eastAsia="Times New Roman"/>
          <w:szCs w:val="24"/>
        </w:rPr>
        <w:t xml:space="preserve">και </w:t>
      </w:r>
      <w:r w:rsidRPr="009B20FD">
        <w:rPr>
          <w:rFonts w:eastAsia="Times New Roman"/>
          <w:szCs w:val="24"/>
        </w:rPr>
        <w:t>αναβάθμιση</w:t>
      </w:r>
      <w:r>
        <w:rPr>
          <w:rFonts w:eastAsia="Times New Roman"/>
          <w:szCs w:val="24"/>
        </w:rPr>
        <w:t>,</w:t>
      </w:r>
      <w:r w:rsidRPr="009B20FD">
        <w:rPr>
          <w:rFonts w:eastAsia="Times New Roman"/>
          <w:szCs w:val="24"/>
        </w:rPr>
        <w:t xml:space="preserve"> ώστε να μπορούν </w:t>
      </w:r>
      <w:r>
        <w:rPr>
          <w:rFonts w:eastAsia="Times New Roman"/>
          <w:szCs w:val="24"/>
        </w:rPr>
        <w:t>ό</w:t>
      </w:r>
      <w:r w:rsidRPr="009B20FD">
        <w:rPr>
          <w:rFonts w:eastAsia="Times New Roman"/>
          <w:szCs w:val="24"/>
        </w:rPr>
        <w:t xml:space="preserve">λοι οι κάτοικοι αυτής της </w:t>
      </w:r>
      <w:r>
        <w:rPr>
          <w:rFonts w:eastAsia="Times New Roman"/>
          <w:szCs w:val="24"/>
        </w:rPr>
        <w:t>μ</w:t>
      </w:r>
      <w:r w:rsidRPr="009B20FD">
        <w:rPr>
          <w:rFonts w:eastAsia="Times New Roman"/>
          <w:szCs w:val="24"/>
        </w:rPr>
        <w:t xml:space="preserve">εγάλης πόλης και των </w:t>
      </w:r>
      <w:r w:rsidRPr="009B20FD">
        <w:rPr>
          <w:rFonts w:eastAsia="Times New Roman"/>
          <w:szCs w:val="24"/>
        </w:rPr>
        <w:t>γύρω περιοχών που εξυπηρετούνται να έχουν αυτές τις υπηρεσίες που οφείλουμε να δώσουμε στους πολίτες</w:t>
      </w:r>
      <w:r>
        <w:rPr>
          <w:rFonts w:eastAsia="Times New Roman"/>
          <w:szCs w:val="24"/>
        </w:rPr>
        <w:t>.</w:t>
      </w:r>
    </w:p>
    <w:p w14:paraId="03B0F1F2" w14:textId="77777777" w:rsidR="00E66FB6" w:rsidRDefault="00A447A4">
      <w:pPr>
        <w:spacing w:line="600" w:lineRule="auto"/>
        <w:ind w:firstLine="720"/>
        <w:jc w:val="both"/>
        <w:rPr>
          <w:rFonts w:eastAsia="Times New Roman"/>
          <w:szCs w:val="24"/>
        </w:rPr>
      </w:pPr>
      <w:r>
        <w:rPr>
          <w:rFonts w:eastAsia="Times New Roman"/>
          <w:szCs w:val="24"/>
        </w:rPr>
        <w:t>Ε</w:t>
      </w:r>
      <w:r w:rsidRPr="009B20FD">
        <w:rPr>
          <w:rFonts w:eastAsia="Times New Roman"/>
          <w:szCs w:val="24"/>
        </w:rPr>
        <w:t>υχαριστώ</w:t>
      </w:r>
      <w:r>
        <w:rPr>
          <w:rFonts w:eastAsia="Times New Roman"/>
          <w:szCs w:val="24"/>
        </w:rPr>
        <w:t>.</w:t>
      </w:r>
    </w:p>
    <w:p w14:paraId="03B0F1F3" w14:textId="77777777" w:rsidR="00E66FB6" w:rsidRDefault="00A447A4">
      <w:pPr>
        <w:spacing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sidRPr="009B20FD">
        <w:rPr>
          <w:rFonts w:eastAsia="Times New Roman"/>
          <w:szCs w:val="24"/>
        </w:rPr>
        <w:t>Ευχαριστούμε τον κ</w:t>
      </w:r>
      <w:r>
        <w:rPr>
          <w:rFonts w:eastAsia="Times New Roman"/>
          <w:szCs w:val="24"/>
        </w:rPr>
        <w:t xml:space="preserve">. </w:t>
      </w:r>
      <w:proofErr w:type="spellStart"/>
      <w:r>
        <w:rPr>
          <w:rFonts w:eastAsia="Times New Roman"/>
          <w:szCs w:val="24"/>
        </w:rPr>
        <w:t>Σκουρολιάκο</w:t>
      </w:r>
      <w:proofErr w:type="spellEnd"/>
      <w:r>
        <w:rPr>
          <w:rFonts w:eastAsia="Times New Roman"/>
          <w:szCs w:val="24"/>
        </w:rPr>
        <w:t>.</w:t>
      </w:r>
    </w:p>
    <w:p w14:paraId="03B0F1F4" w14:textId="77777777" w:rsidR="00E66FB6" w:rsidRDefault="00A447A4">
      <w:pPr>
        <w:spacing w:line="600" w:lineRule="auto"/>
        <w:ind w:firstLine="720"/>
        <w:jc w:val="both"/>
        <w:rPr>
          <w:rFonts w:eastAsia="Times New Roman"/>
          <w:szCs w:val="24"/>
        </w:rPr>
      </w:pPr>
      <w:r>
        <w:rPr>
          <w:rFonts w:eastAsia="Times New Roman"/>
          <w:szCs w:val="24"/>
        </w:rPr>
        <w:t>Κυρία Υπουργέ,</w:t>
      </w:r>
      <w:r w:rsidRPr="009B20FD">
        <w:rPr>
          <w:rFonts w:eastAsia="Times New Roman"/>
          <w:szCs w:val="24"/>
        </w:rPr>
        <w:t xml:space="preserve"> έχετε το</w:t>
      </w:r>
      <w:r>
        <w:rPr>
          <w:rFonts w:eastAsia="Times New Roman"/>
          <w:szCs w:val="24"/>
        </w:rPr>
        <w:t>ν</w:t>
      </w:r>
      <w:r w:rsidRPr="009B20FD">
        <w:rPr>
          <w:rFonts w:eastAsia="Times New Roman"/>
          <w:szCs w:val="24"/>
        </w:rPr>
        <w:t xml:space="preserve"> λόγο</w:t>
      </w:r>
      <w:r>
        <w:rPr>
          <w:rFonts w:eastAsia="Times New Roman"/>
          <w:szCs w:val="24"/>
        </w:rPr>
        <w:t>.</w:t>
      </w:r>
    </w:p>
    <w:p w14:paraId="03B0F1F5" w14:textId="77777777" w:rsidR="00E66FB6" w:rsidRDefault="00A447A4">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b/>
          <w:szCs w:val="24"/>
        </w:rPr>
        <w:t>:</w:t>
      </w:r>
      <w:r>
        <w:rPr>
          <w:rFonts w:eastAsia="Times New Roman"/>
          <w:szCs w:val="24"/>
        </w:rPr>
        <w:t xml:space="preserve"> Σ</w:t>
      </w:r>
      <w:r w:rsidRPr="009B20FD">
        <w:rPr>
          <w:rFonts w:eastAsia="Times New Roman"/>
          <w:szCs w:val="24"/>
        </w:rPr>
        <w:t>ε συνέχεια των ό</w:t>
      </w:r>
      <w:r>
        <w:rPr>
          <w:rFonts w:eastAsia="Times New Roman"/>
          <w:szCs w:val="24"/>
        </w:rPr>
        <w:t xml:space="preserve">σων ανέφερα στην </w:t>
      </w:r>
      <w:proofErr w:type="spellStart"/>
      <w:r>
        <w:rPr>
          <w:rFonts w:eastAsia="Times New Roman"/>
          <w:szCs w:val="24"/>
        </w:rPr>
        <w:t>πρωτολογία</w:t>
      </w:r>
      <w:proofErr w:type="spellEnd"/>
      <w:r>
        <w:rPr>
          <w:rFonts w:eastAsia="Times New Roman"/>
          <w:szCs w:val="24"/>
        </w:rPr>
        <w:t xml:space="preserve"> μου, επισημαίνω τα εξής: Δεν κλείνουμε τα μάτια. Κ</w:t>
      </w:r>
      <w:r w:rsidRPr="009B20FD">
        <w:rPr>
          <w:rFonts w:eastAsia="Times New Roman"/>
          <w:szCs w:val="24"/>
        </w:rPr>
        <w:t>ατανοούμε τα προβλήματα που δημιουργούνται σε ένα</w:t>
      </w:r>
      <w:r>
        <w:rPr>
          <w:rFonts w:eastAsia="Times New Roman"/>
          <w:szCs w:val="24"/>
        </w:rPr>
        <w:t>ν</w:t>
      </w:r>
      <w:r w:rsidRPr="009B20FD">
        <w:rPr>
          <w:rFonts w:eastAsia="Times New Roman"/>
          <w:szCs w:val="24"/>
        </w:rPr>
        <w:t xml:space="preserve"> μεγάλο </w:t>
      </w:r>
      <w:r>
        <w:rPr>
          <w:rFonts w:eastAsia="Times New Roman"/>
          <w:szCs w:val="24"/>
        </w:rPr>
        <w:t>δήμο, όπως</w:t>
      </w:r>
      <w:r w:rsidRPr="009B20FD">
        <w:rPr>
          <w:rFonts w:eastAsia="Times New Roman"/>
          <w:szCs w:val="24"/>
        </w:rPr>
        <w:t xml:space="preserve"> είναι ο Δήμος Αχαρνών</w:t>
      </w:r>
      <w:r>
        <w:rPr>
          <w:rFonts w:eastAsia="Times New Roman"/>
          <w:szCs w:val="24"/>
        </w:rPr>
        <w:t>,</w:t>
      </w:r>
      <w:r>
        <w:rPr>
          <w:rFonts w:eastAsia="Times New Roman"/>
          <w:szCs w:val="24"/>
        </w:rPr>
        <w:t xml:space="preserve"> και </w:t>
      </w:r>
      <w:r w:rsidRPr="009B20FD">
        <w:rPr>
          <w:rFonts w:eastAsia="Times New Roman"/>
          <w:szCs w:val="24"/>
        </w:rPr>
        <w:t>τη συγχώνευση της Δ</w:t>
      </w:r>
      <w:r>
        <w:rPr>
          <w:rFonts w:eastAsia="Times New Roman"/>
          <w:szCs w:val="24"/>
        </w:rPr>
        <w:t>ΟΥ</w:t>
      </w:r>
      <w:r w:rsidRPr="009B20FD">
        <w:rPr>
          <w:rFonts w:eastAsia="Times New Roman"/>
          <w:szCs w:val="24"/>
        </w:rPr>
        <w:t xml:space="preserve"> Αχαρνών </w:t>
      </w:r>
      <w:r>
        <w:rPr>
          <w:rFonts w:eastAsia="Times New Roman"/>
          <w:szCs w:val="24"/>
        </w:rPr>
        <w:t xml:space="preserve">σε ΑΒ΄ </w:t>
      </w:r>
      <w:r>
        <w:rPr>
          <w:rFonts w:eastAsia="Times New Roman"/>
          <w:szCs w:val="24"/>
        </w:rPr>
        <w:t>τ</w:t>
      </w:r>
      <w:r>
        <w:rPr>
          <w:rFonts w:eastAsia="Times New Roman"/>
          <w:szCs w:val="24"/>
        </w:rPr>
        <w:t>άξης. Ε</w:t>
      </w:r>
      <w:r w:rsidRPr="009B20FD">
        <w:rPr>
          <w:rFonts w:eastAsia="Times New Roman"/>
          <w:szCs w:val="24"/>
        </w:rPr>
        <w:t>ίμαστε σε επαφή με</w:t>
      </w:r>
      <w:r>
        <w:rPr>
          <w:rFonts w:eastAsia="Times New Roman"/>
          <w:szCs w:val="24"/>
        </w:rPr>
        <w:t xml:space="preserve"> την κοινωνία και τους πολίτες, α</w:t>
      </w:r>
      <w:r w:rsidRPr="009B20FD">
        <w:rPr>
          <w:rFonts w:eastAsia="Times New Roman"/>
          <w:szCs w:val="24"/>
        </w:rPr>
        <w:t>ντιλαμβανόμενοι τη δυσκολία που θα επιφέρει στους φορολογούμενους η αλλαγή αυτή</w:t>
      </w:r>
      <w:r>
        <w:rPr>
          <w:rFonts w:eastAsia="Times New Roman"/>
          <w:szCs w:val="24"/>
        </w:rPr>
        <w:t>,</w:t>
      </w:r>
      <w:r w:rsidRPr="009B20FD">
        <w:rPr>
          <w:rFonts w:eastAsia="Times New Roman"/>
          <w:szCs w:val="24"/>
        </w:rPr>
        <w:t xml:space="preserve"> μέσω της αναγκαστικής μετακ</w:t>
      </w:r>
      <w:r>
        <w:rPr>
          <w:rFonts w:eastAsia="Times New Roman"/>
          <w:szCs w:val="24"/>
        </w:rPr>
        <w:t>ίνησής</w:t>
      </w:r>
      <w:r w:rsidRPr="009B20FD">
        <w:rPr>
          <w:rFonts w:eastAsia="Times New Roman"/>
          <w:szCs w:val="24"/>
        </w:rPr>
        <w:t xml:space="preserve"> τους σε </w:t>
      </w:r>
      <w:r>
        <w:rPr>
          <w:rFonts w:eastAsia="Times New Roman"/>
          <w:szCs w:val="24"/>
        </w:rPr>
        <w:t>άλλες ΔΟΥ,</w:t>
      </w:r>
      <w:r w:rsidRPr="009B20FD">
        <w:rPr>
          <w:rFonts w:eastAsia="Times New Roman"/>
          <w:szCs w:val="24"/>
        </w:rPr>
        <w:t xml:space="preserve"> καθώς και το </w:t>
      </w:r>
      <w:r>
        <w:rPr>
          <w:rFonts w:eastAsia="Times New Roman"/>
          <w:szCs w:val="24"/>
        </w:rPr>
        <w:t>όποιο</w:t>
      </w:r>
      <w:r w:rsidRPr="009B20FD">
        <w:rPr>
          <w:rFonts w:eastAsia="Times New Roman"/>
          <w:szCs w:val="24"/>
        </w:rPr>
        <w:t xml:space="preserve"> οικονομικό κόστος επιφέρει αυτή</w:t>
      </w:r>
      <w:r>
        <w:rPr>
          <w:rFonts w:eastAsia="Times New Roman"/>
          <w:szCs w:val="24"/>
        </w:rPr>
        <w:t>.</w:t>
      </w:r>
    </w:p>
    <w:p w14:paraId="03B0F1F6" w14:textId="77777777" w:rsidR="00E66FB6" w:rsidRDefault="00A447A4">
      <w:pPr>
        <w:spacing w:line="600" w:lineRule="auto"/>
        <w:ind w:firstLine="720"/>
        <w:jc w:val="both"/>
        <w:rPr>
          <w:rFonts w:eastAsia="Times New Roman"/>
          <w:szCs w:val="24"/>
        </w:rPr>
      </w:pPr>
      <w:r>
        <w:rPr>
          <w:rFonts w:eastAsia="Times New Roman"/>
          <w:szCs w:val="24"/>
        </w:rPr>
        <w:t>Η</w:t>
      </w:r>
      <w:r w:rsidRPr="009B20FD">
        <w:rPr>
          <w:rFonts w:eastAsia="Times New Roman"/>
          <w:szCs w:val="24"/>
        </w:rPr>
        <w:t xml:space="preserve"> </w:t>
      </w:r>
      <w:r>
        <w:rPr>
          <w:rFonts w:eastAsia="Times New Roman"/>
          <w:szCs w:val="24"/>
        </w:rPr>
        <w:t>Κ</w:t>
      </w:r>
      <w:r w:rsidRPr="009B20FD">
        <w:rPr>
          <w:rFonts w:eastAsia="Times New Roman"/>
          <w:szCs w:val="24"/>
        </w:rPr>
        <w:t>υβέρνησ</w:t>
      </w:r>
      <w:r>
        <w:rPr>
          <w:rFonts w:eastAsia="Times New Roman"/>
          <w:szCs w:val="24"/>
        </w:rPr>
        <w:t>ή μ</w:t>
      </w:r>
      <w:r w:rsidRPr="009B20FD">
        <w:rPr>
          <w:rFonts w:eastAsia="Times New Roman"/>
          <w:szCs w:val="24"/>
        </w:rPr>
        <w:t>ας έχει αποδείξει εμπράκ</w:t>
      </w:r>
      <w:r w:rsidRPr="009B20FD">
        <w:rPr>
          <w:rFonts w:eastAsia="Times New Roman"/>
          <w:szCs w:val="24"/>
        </w:rPr>
        <w:t>τως την πρόθεσ</w:t>
      </w:r>
      <w:r>
        <w:rPr>
          <w:rFonts w:eastAsia="Times New Roman"/>
          <w:szCs w:val="24"/>
        </w:rPr>
        <w:t>η</w:t>
      </w:r>
      <w:r w:rsidRPr="009B20FD">
        <w:rPr>
          <w:rFonts w:eastAsia="Times New Roman"/>
          <w:szCs w:val="24"/>
        </w:rPr>
        <w:t xml:space="preserve"> </w:t>
      </w:r>
      <w:r>
        <w:rPr>
          <w:rFonts w:eastAsia="Times New Roman"/>
          <w:szCs w:val="24"/>
        </w:rPr>
        <w:t>αντιμετώπισης προβλημάτων, α</w:t>
      </w:r>
      <w:r w:rsidRPr="009B20FD">
        <w:rPr>
          <w:rFonts w:eastAsia="Times New Roman"/>
          <w:szCs w:val="24"/>
        </w:rPr>
        <w:t>υτά που ανακύπτουν και αγγίζουν την κα</w:t>
      </w:r>
      <w:r>
        <w:rPr>
          <w:rFonts w:eastAsia="Times New Roman"/>
          <w:szCs w:val="24"/>
        </w:rPr>
        <w:t>θημερινότητα των απλών πολιτών. Σ</w:t>
      </w:r>
      <w:r w:rsidRPr="009B20FD">
        <w:rPr>
          <w:rFonts w:eastAsia="Times New Roman"/>
          <w:szCs w:val="24"/>
        </w:rPr>
        <w:t>το πλαίσιο αυτό</w:t>
      </w:r>
      <w:r>
        <w:rPr>
          <w:rFonts w:eastAsia="Times New Roman"/>
          <w:szCs w:val="24"/>
        </w:rPr>
        <w:t>,</w:t>
      </w:r>
      <w:r w:rsidRPr="009B20FD">
        <w:rPr>
          <w:rFonts w:eastAsia="Times New Roman"/>
          <w:szCs w:val="24"/>
        </w:rPr>
        <w:t xml:space="preserve"> λοιπόν</w:t>
      </w:r>
      <w:r>
        <w:rPr>
          <w:rFonts w:eastAsia="Times New Roman"/>
          <w:szCs w:val="24"/>
        </w:rPr>
        <w:t>,</w:t>
      </w:r>
      <w:r w:rsidRPr="009B20FD">
        <w:rPr>
          <w:rFonts w:eastAsia="Times New Roman"/>
          <w:szCs w:val="24"/>
        </w:rPr>
        <w:t xml:space="preserve"> θα αναφέρω τους προβληματισμούς που μας θέσατε </w:t>
      </w:r>
      <w:r w:rsidRPr="009B20FD">
        <w:rPr>
          <w:rFonts w:eastAsia="Times New Roman"/>
          <w:szCs w:val="24"/>
        </w:rPr>
        <w:lastRenderedPageBreak/>
        <w:t xml:space="preserve">στον Διοικητή της </w:t>
      </w:r>
      <w:r>
        <w:rPr>
          <w:rFonts w:eastAsia="Times New Roman"/>
          <w:szCs w:val="24"/>
        </w:rPr>
        <w:t>Α</w:t>
      </w:r>
      <w:r w:rsidRPr="009B20FD">
        <w:rPr>
          <w:rFonts w:eastAsia="Times New Roman"/>
          <w:szCs w:val="24"/>
        </w:rPr>
        <w:t xml:space="preserve">νεξάρτητης </w:t>
      </w:r>
      <w:r>
        <w:rPr>
          <w:rFonts w:eastAsia="Times New Roman"/>
          <w:szCs w:val="24"/>
        </w:rPr>
        <w:t>Α</w:t>
      </w:r>
      <w:r w:rsidRPr="009B20FD">
        <w:rPr>
          <w:rFonts w:eastAsia="Times New Roman"/>
          <w:szCs w:val="24"/>
        </w:rPr>
        <w:t>ρχής Δημοσίων Εσόδων</w:t>
      </w:r>
      <w:r>
        <w:rPr>
          <w:rFonts w:eastAsia="Times New Roman"/>
          <w:szCs w:val="24"/>
        </w:rPr>
        <w:t>,</w:t>
      </w:r>
      <w:r w:rsidRPr="009B20FD">
        <w:rPr>
          <w:rFonts w:eastAsia="Times New Roman"/>
          <w:szCs w:val="24"/>
        </w:rPr>
        <w:t xml:space="preserve"> αναφορικά με το </w:t>
      </w:r>
      <w:r w:rsidRPr="009B20FD">
        <w:rPr>
          <w:rFonts w:eastAsia="Times New Roman"/>
          <w:szCs w:val="24"/>
        </w:rPr>
        <w:t>αν στ</w:t>
      </w:r>
      <w:r>
        <w:rPr>
          <w:rFonts w:eastAsia="Times New Roman"/>
          <w:szCs w:val="24"/>
        </w:rPr>
        <w:t>ο</w:t>
      </w:r>
      <w:r w:rsidRPr="009B20FD">
        <w:rPr>
          <w:rFonts w:eastAsia="Times New Roman"/>
          <w:szCs w:val="24"/>
        </w:rPr>
        <w:t xml:space="preserve"> πλαίσι</w:t>
      </w:r>
      <w:r>
        <w:rPr>
          <w:rFonts w:eastAsia="Times New Roman"/>
          <w:szCs w:val="24"/>
        </w:rPr>
        <w:t>ο</w:t>
      </w:r>
      <w:r w:rsidRPr="009B20FD">
        <w:rPr>
          <w:rFonts w:eastAsia="Times New Roman"/>
          <w:szCs w:val="24"/>
        </w:rPr>
        <w:t xml:space="preserve"> εξέτασ</w:t>
      </w:r>
      <w:r>
        <w:rPr>
          <w:rFonts w:eastAsia="Times New Roman"/>
          <w:szCs w:val="24"/>
        </w:rPr>
        <w:t>η</w:t>
      </w:r>
      <w:r w:rsidRPr="009B20FD">
        <w:rPr>
          <w:rFonts w:eastAsia="Times New Roman"/>
          <w:szCs w:val="24"/>
        </w:rPr>
        <w:t>ς σχεδίου αναδιοργάνωσης των ΔΟΥ προτίθεται να συγχωνεύσει κάποιες από τις υπηρεσίες</w:t>
      </w:r>
      <w:r>
        <w:rPr>
          <w:rFonts w:eastAsia="Times New Roman"/>
          <w:szCs w:val="24"/>
        </w:rPr>
        <w:t>,</w:t>
      </w:r>
      <w:r w:rsidRPr="009B20FD">
        <w:rPr>
          <w:rFonts w:eastAsia="Times New Roman"/>
          <w:szCs w:val="24"/>
        </w:rPr>
        <w:t xml:space="preserve"> αλλά και αναφορικά με το αν έχουν εξεταστεί οι επιπτώσεις που θα επιφέρουν αυτές </w:t>
      </w:r>
      <w:r>
        <w:rPr>
          <w:rFonts w:eastAsia="Times New Roman"/>
          <w:szCs w:val="24"/>
        </w:rPr>
        <w:t>σ</w:t>
      </w:r>
      <w:r w:rsidRPr="009B20FD">
        <w:rPr>
          <w:rFonts w:eastAsia="Times New Roman"/>
          <w:szCs w:val="24"/>
        </w:rPr>
        <w:t>τις κατά τόπου</w:t>
      </w:r>
      <w:r>
        <w:rPr>
          <w:rFonts w:eastAsia="Times New Roman"/>
          <w:szCs w:val="24"/>
        </w:rPr>
        <w:t>ς</w:t>
      </w:r>
      <w:r w:rsidRPr="009B20FD">
        <w:rPr>
          <w:rFonts w:eastAsia="Times New Roman"/>
          <w:szCs w:val="24"/>
        </w:rPr>
        <w:t xml:space="preserve"> κοινωνίες</w:t>
      </w:r>
      <w:r>
        <w:rPr>
          <w:rFonts w:eastAsia="Times New Roman"/>
          <w:szCs w:val="24"/>
        </w:rPr>
        <w:t>.</w:t>
      </w:r>
    </w:p>
    <w:p w14:paraId="03B0F1F7" w14:textId="77777777" w:rsidR="00E66FB6" w:rsidRDefault="00A447A4">
      <w:pPr>
        <w:spacing w:line="600" w:lineRule="auto"/>
        <w:ind w:firstLine="720"/>
        <w:jc w:val="both"/>
        <w:rPr>
          <w:rFonts w:eastAsia="Times New Roman"/>
          <w:szCs w:val="24"/>
        </w:rPr>
      </w:pPr>
      <w:r>
        <w:rPr>
          <w:rFonts w:eastAsia="Times New Roman"/>
          <w:szCs w:val="24"/>
        </w:rPr>
        <w:t>Ε</w:t>
      </w:r>
      <w:r w:rsidRPr="009B20FD">
        <w:rPr>
          <w:rFonts w:eastAsia="Times New Roman"/>
          <w:szCs w:val="24"/>
        </w:rPr>
        <w:t xml:space="preserve">νισχύοντας τη σταθερή πρόθεσή μας για </w:t>
      </w:r>
      <w:r w:rsidRPr="009B20FD">
        <w:rPr>
          <w:rFonts w:eastAsia="Times New Roman"/>
          <w:szCs w:val="24"/>
        </w:rPr>
        <w:t>βελτίωση των συνθηκών της καθημερινότητας των πολιτών</w:t>
      </w:r>
      <w:r>
        <w:rPr>
          <w:rFonts w:eastAsia="Times New Roman"/>
          <w:szCs w:val="24"/>
        </w:rPr>
        <w:t>,</w:t>
      </w:r>
      <w:r w:rsidRPr="009B20FD">
        <w:rPr>
          <w:rFonts w:eastAsia="Times New Roman"/>
          <w:szCs w:val="24"/>
        </w:rPr>
        <w:t xml:space="preserve"> </w:t>
      </w:r>
      <w:r>
        <w:rPr>
          <w:rFonts w:eastAsia="Times New Roman"/>
          <w:szCs w:val="24"/>
        </w:rPr>
        <w:t>έχουμε θέσει το εν λόγω ζήτημα, κ</w:t>
      </w:r>
      <w:r w:rsidRPr="009B20FD">
        <w:rPr>
          <w:rFonts w:eastAsia="Times New Roman"/>
          <w:szCs w:val="24"/>
        </w:rPr>
        <w:t xml:space="preserve">αθώς και τα άλλα </w:t>
      </w:r>
      <w:r>
        <w:rPr>
          <w:rFonts w:eastAsia="Times New Roman"/>
          <w:szCs w:val="24"/>
        </w:rPr>
        <w:t>παρόμοιας φύσεως, σ</w:t>
      </w:r>
      <w:r w:rsidRPr="009B20FD">
        <w:rPr>
          <w:rFonts w:eastAsia="Times New Roman"/>
          <w:szCs w:val="24"/>
        </w:rPr>
        <w:t xml:space="preserve">τον Διοικητή της </w:t>
      </w:r>
      <w:r>
        <w:rPr>
          <w:rFonts w:eastAsia="Times New Roman"/>
          <w:szCs w:val="24"/>
        </w:rPr>
        <w:t>Α</w:t>
      </w:r>
      <w:r w:rsidRPr="009B20FD">
        <w:rPr>
          <w:rFonts w:eastAsia="Times New Roman"/>
          <w:szCs w:val="24"/>
        </w:rPr>
        <w:t xml:space="preserve">νεξάρτητης </w:t>
      </w:r>
      <w:r>
        <w:rPr>
          <w:rFonts w:eastAsia="Times New Roman"/>
          <w:szCs w:val="24"/>
        </w:rPr>
        <w:t>Α</w:t>
      </w:r>
      <w:r w:rsidRPr="009B20FD">
        <w:rPr>
          <w:rFonts w:eastAsia="Times New Roman"/>
          <w:szCs w:val="24"/>
        </w:rPr>
        <w:t>ρχής Δημοσίων Εσόδων</w:t>
      </w:r>
      <w:r>
        <w:rPr>
          <w:rFonts w:eastAsia="Times New Roman"/>
          <w:szCs w:val="24"/>
        </w:rPr>
        <w:t>, ο</w:t>
      </w:r>
      <w:r w:rsidRPr="009B20FD">
        <w:rPr>
          <w:rFonts w:eastAsia="Times New Roman"/>
          <w:szCs w:val="24"/>
        </w:rPr>
        <w:t xml:space="preserve"> οποίο</w:t>
      </w:r>
      <w:r>
        <w:rPr>
          <w:rFonts w:eastAsia="Times New Roman"/>
          <w:szCs w:val="24"/>
        </w:rPr>
        <w:t>ς είναι αρμόδιος για την οργανωτική</w:t>
      </w:r>
      <w:r w:rsidRPr="009B20FD">
        <w:rPr>
          <w:rFonts w:eastAsia="Times New Roman"/>
          <w:szCs w:val="24"/>
        </w:rPr>
        <w:t xml:space="preserve"> υλοποίηση της ψηφιακής ανάπτυξης των </w:t>
      </w:r>
      <w:r w:rsidRPr="009B20FD">
        <w:rPr>
          <w:rFonts w:eastAsia="Times New Roman"/>
          <w:szCs w:val="24"/>
        </w:rPr>
        <w:t xml:space="preserve">υπηρεσιών της </w:t>
      </w:r>
      <w:r>
        <w:rPr>
          <w:rFonts w:eastAsia="Times New Roman"/>
          <w:szCs w:val="24"/>
        </w:rPr>
        <w:t>ΑΑΔΕ.</w:t>
      </w:r>
    </w:p>
    <w:p w14:paraId="03B0F1F8" w14:textId="77777777" w:rsidR="00E66FB6" w:rsidRDefault="00A447A4">
      <w:pPr>
        <w:spacing w:line="600" w:lineRule="auto"/>
        <w:ind w:firstLine="709"/>
        <w:jc w:val="both"/>
        <w:rPr>
          <w:rFonts w:eastAsia="Times New Roman" w:cs="Times New Roman"/>
          <w:szCs w:val="24"/>
        </w:rPr>
      </w:pPr>
      <w:r>
        <w:rPr>
          <w:rFonts w:eastAsia="Times New Roman" w:cs="Times New Roman"/>
          <w:szCs w:val="24"/>
        </w:rPr>
        <w:t>Θ</w:t>
      </w:r>
      <w:r w:rsidRPr="001F4C0B">
        <w:rPr>
          <w:rFonts w:eastAsia="Times New Roman" w:cs="Times New Roman"/>
          <w:szCs w:val="24"/>
        </w:rPr>
        <w:t xml:space="preserve">α </w:t>
      </w:r>
      <w:r>
        <w:rPr>
          <w:rFonts w:eastAsia="Times New Roman" w:cs="Times New Roman"/>
          <w:szCs w:val="24"/>
        </w:rPr>
        <w:t>επαναθ</w:t>
      </w:r>
      <w:r w:rsidRPr="001F4C0B">
        <w:rPr>
          <w:rFonts w:eastAsia="Times New Roman" w:cs="Times New Roman"/>
          <w:szCs w:val="24"/>
        </w:rPr>
        <w:t>έ</w:t>
      </w:r>
      <w:r>
        <w:rPr>
          <w:rFonts w:eastAsia="Times New Roman" w:cs="Times New Roman"/>
          <w:szCs w:val="24"/>
        </w:rPr>
        <w:t>σ</w:t>
      </w:r>
      <w:r w:rsidRPr="001F4C0B">
        <w:rPr>
          <w:rFonts w:eastAsia="Times New Roman" w:cs="Times New Roman"/>
          <w:szCs w:val="24"/>
        </w:rPr>
        <w:t>ουμε στον ίδιο</w:t>
      </w:r>
      <w:r>
        <w:rPr>
          <w:rFonts w:eastAsia="Times New Roman" w:cs="Times New Roman"/>
          <w:szCs w:val="24"/>
        </w:rPr>
        <w:t>,</w:t>
      </w:r>
      <w:r w:rsidRPr="001F4C0B">
        <w:rPr>
          <w:rFonts w:eastAsia="Times New Roman" w:cs="Times New Roman"/>
          <w:szCs w:val="24"/>
        </w:rPr>
        <w:t xml:space="preserve"> καθώς και στο Συμβούλιο Διοίκησης της Ανεξάρτητης Αρχής Δημοσίων Εσόδων</w:t>
      </w:r>
      <w:r>
        <w:rPr>
          <w:rFonts w:eastAsia="Times New Roman" w:cs="Times New Roman"/>
          <w:szCs w:val="24"/>
        </w:rPr>
        <w:t>,</w:t>
      </w:r>
      <w:r w:rsidRPr="001F4C0B">
        <w:rPr>
          <w:rFonts w:eastAsia="Times New Roman" w:cs="Times New Roman"/>
          <w:szCs w:val="24"/>
        </w:rPr>
        <w:t xml:space="preserve"> την αναστολή των </w:t>
      </w:r>
      <w:r>
        <w:rPr>
          <w:rFonts w:eastAsia="Times New Roman" w:cs="Times New Roman"/>
          <w:szCs w:val="24"/>
        </w:rPr>
        <w:t>όποιων πιθανώ</w:t>
      </w:r>
      <w:r w:rsidRPr="001F4C0B">
        <w:rPr>
          <w:rFonts w:eastAsia="Times New Roman" w:cs="Times New Roman"/>
          <w:szCs w:val="24"/>
        </w:rPr>
        <w:t>ν προτάσεων υπάρχουν επί ενός τέτοιου σχεδίου</w:t>
      </w:r>
      <w:r>
        <w:rPr>
          <w:rFonts w:eastAsia="Times New Roman" w:cs="Times New Roman"/>
          <w:szCs w:val="24"/>
        </w:rPr>
        <w:t>,</w:t>
      </w:r>
      <w:r w:rsidRPr="001F4C0B">
        <w:rPr>
          <w:rFonts w:eastAsia="Times New Roman" w:cs="Times New Roman"/>
          <w:szCs w:val="24"/>
        </w:rPr>
        <w:t xml:space="preserve"> έως ότου οι φορολογούμενοι θα μπορούν να εξυπηρετούνται άμε</w:t>
      </w:r>
      <w:r w:rsidRPr="001F4C0B">
        <w:rPr>
          <w:rFonts w:eastAsia="Times New Roman" w:cs="Times New Roman"/>
          <w:szCs w:val="24"/>
        </w:rPr>
        <w:t xml:space="preserve">σα και με </w:t>
      </w:r>
      <w:r>
        <w:rPr>
          <w:rFonts w:eastAsia="Times New Roman" w:cs="Times New Roman"/>
          <w:szCs w:val="24"/>
        </w:rPr>
        <w:t>ευκολία</w:t>
      </w:r>
      <w:r w:rsidRPr="001F4C0B">
        <w:rPr>
          <w:rFonts w:eastAsia="Times New Roman" w:cs="Times New Roman"/>
          <w:szCs w:val="24"/>
        </w:rPr>
        <w:t xml:space="preserve"> από τις ηλεκτρονικές εφαρμογές</w:t>
      </w:r>
      <w:r>
        <w:rPr>
          <w:rFonts w:eastAsia="Times New Roman" w:cs="Times New Roman"/>
          <w:szCs w:val="24"/>
        </w:rPr>
        <w:t>.</w:t>
      </w:r>
    </w:p>
    <w:p w14:paraId="03B0F1F9"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Κ</w:t>
      </w:r>
      <w:r w:rsidRPr="001F4C0B">
        <w:rPr>
          <w:rFonts w:eastAsia="Times New Roman" w:cs="Times New Roman"/>
          <w:szCs w:val="24"/>
        </w:rPr>
        <w:t>λείνοντας</w:t>
      </w:r>
      <w:r>
        <w:rPr>
          <w:rFonts w:eastAsia="Times New Roman" w:cs="Times New Roman"/>
          <w:szCs w:val="24"/>
        </w:rPr>
        <w:t>,</w:t>
      </w:r>
      <w:r w:rsidRPr="001F4C0B">
        <w:rPr>
          <w:rFonts w:eastAsia="Times New Roman" w:cs="Times New Roman"/>
          <w:szCs w:val="24"/>
        </w:rPr>
        <w:t xml:space="preserve"> θα πρέπει να τονίσω ότι έχω επαναλάβει πάρα πολλές φορές την αναγκαιότητα για άμεση </w:t>
      </w:r>
      <w:proofErr w:type="spellStart"/>
      <w:r w:rsidRPr="001F4C0B">
        <w:rPr>
          <w:rFonts w:eastAsia="Times New Roman" w:cs="Times New Roman"/>
          <w:szCs w:val="24"/>
        </w:rPr>
        <w:t>ψηφιοποίηση</w:t>
      </w:r>
      <w:proofErr w:type="spellEnd"/>
      <w:r w:rsidRPr="001F4C0B">
        <w:rPr>
          <w:rFonts w:eastAsia="Times New Roman" w:cs="Times New Roman"/>
          <w:szCs w:val="24"/>
        </w:rPr>
        <w:t xml:space="preserve"> των υπηρεσιών της Ανεξάρτητης Αρχής Δημοσίων Εσόδων</w:t>
      </w:r>
      <w:r>
        <w:rPr>
          <w:rFonts w:eastAsia="Times New Roman" w:cs="Times New Roman"/>
          <w:szCs w:val="24"/>
        </w:rPr>
        <w:t xml:space="preserve">. Οι </w:t>
      </w:r>
      <w:r w:rsidRPr="001F4C0B">
        <w:rPr>
          <w:rFonts w:eastAsia="Times New Roman" w:cs="Times New Roman"/>
          <w:szCs w:val="24"/>
        </w:rPr>
        <w:t>εν λόγω υπηρεσίες</w:t>
      </w:r>
      <w:r>
        <w:rPr>
          <w:rFonts w:eastAsia="Times New Roman" w:cs="Times New Roman"/>
          <w:szCs w:val="24"/>
        </w:rPr>
        <w:t>,</w:t>
      </w:r>
      <w:r w:rsidRPr="001F4C0B">
        <w:rPr>
          <w:rFonts w:eastAsia="Times New Roman" w:cs="Times New Roman"/>
          <w:szCs w:val="24"/>
        </w:rPr>
        <w:t xml:space="preserve"> όπως παραδείγματος χάρ</w:t>
      </w:r>
      <w:r>
        <w:rPr>
          <w:rFonts w:eastAsia="Times New Roman" w:cs="Times New Roman"/>
          <w:szCs w:val="24"/>
        </w:rPr>
        <w:t>ι</w:t>
      </w:r>
      <w:r>
        <w:rPr>
          <w:rFonts w:eastAsia="Times New Roman" w:cs="Times New Roman"/>
          <w:szCs w:val="24"/>
        </w:rPr>
        <w:t>ν</w:t>
      </w:r>
      <w:r w:rsidRPr="001F4C0B">
        <w:rPr>
          <w:rFonts w:eastAsia="Times New Roman" w:cs="Times New Roman"/>
          <w:szCs w:val="24"/>
        </w:rPr>
        <w:t xml:space="preserve"> το </w:t>
      </w:r>
      <w:r>
        <w:rPr>
          <w:rFonts w:eastAsia="Times New Roman" w:cs="Times New Roman"/>
          <w:szCs w:val="24"/>
        </w:rPr>
        <w:t>τ</w:t>
      </w:r>
      <w:r w:rsidRPr="001F4C0B">
        <w:rPr>
          <w:rFonts w:eastAsia="Times New Roman" w:cs="Times New Roman"/>
          <w:szCs w:val="24"/>
        </w:rPr>
        <w:t xml:space="preserve">μήμα </w:t>
      </w:r>
      <w:r>
        <w:rPr>
          <w:rFonts w:eastAsia="Times New Roman" w:cs="Times New Roman"/>
          <w:szCs w:val="24"/>
        </w:rPr>
        <w:t>μ</w:t>
      </w:r>
      <w:r w:rsidRPr="001F4C0B">
        <w:rPr>
          <w:rFonts w:eastAsia="Times New Roman" w:cs="Times New Roman"/>
          <w:szCs w:val="24"/>
        </w:rPr>
        <w:t>ητρώου</w:t>
      </w:r>
      <w:r>
        <w:rPr>
          <w:rFonts w:eastAsia="Times New Roman" w:cs="Times New Roman"/>
          <w:szCs w:val="24"/>
        </w:rPr>
        <w:t>,</w:t>
      </w:r>
      <w:r w:rsidRPr="001F4C0B">
        <w:rPr>
          <w:rFonts w:eastAsia="Times New Roman" w:cs="Times New Roman"/>
          <w:szCs w:val="24"/>
        </w:rPr>
        <w:t xml:space="preserve"> αντιμετωπίζουν προβλήματα αναφορικά με τον όγκο </w:t>
      </w:r>
      <w:r>
        <w:rPr>
          <w:rFonts w:eastAsia="Times New Roman" w:cs="Times New Roman"/>
          <w:szCs w:val="24"/>
        </w:rPr>
        <w:t xml:space="preserve">αδιαχείριστων </w:t>
      </w:r>
      <w:r w:rsidRPr="001F4C0B">
        <w:rPr>
          <w:rFonts w:eastAsia="Times New Roman" w:cs="Times New Roman"/>
          <w:szCs w:val="24"/>
        </w:rPr>
        <w:t>υποθέσεων και κατ</w:t>
      </w:r>
      <w:r>
        <w:rPr>
          <w:rFonts w:eastAsia="Times New Roman" w:cs="Times New Roman"/>
          <w:szCs w:val="24"/>
        </w:rPr>
        <w:t>’</w:t>
      </w:r>
      <w:r w:rsidRPr="001F4C0B">
        <w:rPr>
          <w:rFonts w:eastAsia="Times New Roman" w:cs="Times New Roman"/>
          <w:szCs w:val="24"/>
        </w:rPr>
        <w:t xml:space="preserve"> επέκταση δημιουργεί</w:t>
      </w:r>
      <w:r>
        <w:rPr>
          <w:rFonts w:eastAsia="Times New Roman" w:cs="Times New Roman"/>
          <w:szCs w:val="24"/>
        </w:rPr>
        <w:t>ται</w:t>
      </w:r>
      <w:r w:rsidRPr="001F4C0B">
        <w:rPr>
          <w:rFonts w:eastAsia="Times New Roman" w:cs="Times New Roman"/>
          <w:szCs w:val="24"/>
        </w:rPr>
        <w:t xml:space="preserve"> ταλαιπωρία στους πολίτες που επιθυμούν να εξυπηρετηθούν</w:t>
      </w:r>
      <w:r>
        <w:rPr>
          <w:rFonts w:eastAsia="Times New Roman" w:cs="Times New Roman"/>
          <w:szCs w:val="24"/>
        </w:rPr>
        <w:t>. Ω</w:t>
      </w:r>
      <w:r w:rsidRPr="001F4C0B">
        <w:rPr>
          <w:rFonts w:eastAsia="Times New Roman" w:cs="Times New Roman"/>
          <w:szCs w:val="24"/>
        </w:rPr>
        <w:t>ς εκ τούτου</w:t>
      </w:r>
      <w:r>
        <w:rPr>
          <w:rFonts w:eastAsia="Times New Roman" w:cs="Times New Roman"/>
          <w:szCs w:val="24"/>
        </w:rPr>
        <w:t>,</w:t>
      </w:r>
      <w:r w:rsidRPr="001F4C0B">
        <w:rPr>
          <w:rFonts w:eastAsia="Times New Roman" w:cs="Times New Roman"/>
          <w:szCs w:val="24"/>
        </w:rPr>
        <w:t xml:space="preserve"> θα επαναλάβω για μία ακόμη φορά</w:t>
      </w:r>
      <w:r>
        <w:rPr>
          <w:rFonts w:eastAsia="Times New Roman" w:cs="Times New Roman"/>
          <w:szCs w:val="24"/>
        </w:rPr>
        <w:t xml:space="preserve"> ότι</w:t>
      </w:r>
      <w:r w:rsidRPr="001F4C0B">
        <w:rPr>
          <w:rFonts w:eastAsia="Times New Roman" w:cs="Times New Roman"/>
          <w:szCs w:val="24"/>
        </w:rPr>
        <w:t xml:space="preserve"> η αναγκαιότητα </w:t>
      </w:r>
      <w:proofErr w:type="spellStart"/>
      <w:r w:rsidRPr="001F4C0B">
        <w:rPr>
          <w:rFonts w:eastAsia="Times New Roman" w:cs="Times New Roman"/>
          <w:szCs w:val="24"/>
        </w:rPr>
        <w:t>ψηφιοποίησ</w:t>
      </w:r>
      <w:r w:rsidRPr="001F4C0B">
        <w:rPr>
          <w:rFonts w:eastAsia="Times New Roman" w:cs="Times New Roman"/>
          <w:szCs w:val="24"/>
        </w:rPr>
        <w:t>ης</w:t>
      </w:r>
      <w:proofErr w:type="spellEnd"/>
      <w:r w:rsidRPr="001F4C0B">
        <w:rPr>
          <w:rFonts w:eastAsia="Times New Roman" w:cs="Times New Roman"/>
          <w:szCs w:val="24"/>
        </w:rPr>
        <w:t xml:space="preserve"> κρίνεται άμεση και επιτακτική</w:t>
      </w:r>
      <w:r>
        <w:rPr>
          <w:rFonts w:eastAsia="Times New Roman" w:cs="Times New Roman"/>
          <w:szCs w:val="24"/>
        </w:rPr>
        <w:t>,</w:t>
      </w:r>
      <w:r w:rsidRPr="001F4C0B">
        <w:rPr>
          <w:rFonts w:eastAsia="Times New Roman" w:cs="Times New Roman"/>
          <w:szCs w:val="24"/>
        </w:rPr>
        <w:t xml:space="preserve"> προκειμένου να διευκολύνουμε όλους τους συμπολίτες </w:t>
      </w:r>
      <w:r>
        <w:rPr>
          <w:rFonts w:eastAsia="Times New Roman" w:cs="Times New Roman"/>
          <w:szCs w:val="24"/>
        </w:rPr>
        <w:t>μας.</w:t>
      </w:r>
    </w:p>
    <w:p w14:paraId="03B0F1FA" w14:textId="77777777" w:rsidR="00E66FB6" w:rsidRDefault="00A447A4">
      <w:pPr>
        <w:spacing w:line="600" w:lineRule="auto"/>
        <w:ind w:firstLine="720"/>
        <w:jc w:val="both"/>
        <w:rPr>
          <w:rFonts w:eastAsia="Times New Roman" w:cs="Times New Roman"/>
          <w:szCs w:val="24"/>
        </w:rPr>
      </w:pPr>
      <w:r w:rsidRPr="001F4C0B">
        <w:rPr>
          <w:rFonts w:eastAsia="Times New Roman" w:cs="Times New Roman"/>
          <w:szCs w:val="24"/>
        </w:rPr>
        <w:t>Σας ευχαριστώ</w:t>
      </w:r>
      <w:r>
        <w:rPr>
          <w:rFonts w:eastAsia="Times New Roman" w:cs="Times New Roman"/>
          <w:szCs w:val="24"/>
        </w:rPr>
        <w:t>.</w:t>
      </w:r>
    </w:p>
    <w:p w14:paraId="03B0F1FB" w14:textId="77777777" w:rsidR="00E66FB6" w:rsidRDefault="00A447A4">
      <w:pPr>
        <w:spacing w:line="600" w:lineRule="auto"/>
        <w:ind w:firstLine="720"/>
        <w:jc w:val="both"/>
        <w:rPr>
          <w:rFonts w:eastAsia="Times New Roman" w:cs="Times New Roman"/>
          <w:szCs w:val="24"/>
        </w:rPr>
      </w:pPr>
      <w:r w:rsidRPr="001F4C0B">
        <w:rPr>
          <w:rFonts w:eastAsia="Times New Roman" w:cs="Times New Roman"/>
          <w:b/>
          <w:szCs w:val="24"/>
        </w:rPr>
        <w:t xml:space="preserve">ΠΡΟΕΔΡΕΥΩΝ (Μάριος Γεωργιάδης): </w:t>
      </w:r>
      <w:r>
        <w:rPr>
          <w:rFonts w:eastAsia="Times New Roman" w:cs="Times New Roman"/>
          <w:szCs w:val="24"/>
        </w:rPr>
        <w:t>Ευχαριστούμε την κυρία Υπουργό.</w:t>
      </w:r>
    </w:p>
    <w:p w14:paraId="03B0F1FC"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θα ήθελα να σας ανακοινώσω την αίτηση άδειας απουσίας ενός συναδέλφου. </w:t>
      </w:r>
    </w:p>
    <w:p w14:paraId="03B0F1F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Ο Βουλευτής Β΄ Αθήνας της Νέας Δημοκρατίας κ. Κουμουτσάκος ζητεί άδεια ολιγοήμερης απουσίας στο εξωτερικό </w:t>
      </w:r>
      <w:r>
        <w:rPr>
          <w:rFonts w:eastAsia="Times New Roman" w:cs="Times New Roman"/>
          <w:szCs w:val="24"/>
        </w:rPr>
        <w:lastRenderedPageBreak/>
        <w:t>από</w:t>
      </w:r>
      <w:r>
        <w:rPr>
          <w:rFonts w:eastAsia="Times New Roman" w:cs="Times New Roman"/>
          <w:szCs w:val="24"/>
        </w:rPr>
        <w:t xml:space="preserve"> 27 </w:t>
      </w:r>
      <w:r>
        <w:rPr>
          <w:rFonts w:eastAsia="Times New Roman" w:cs="Times New Roman"/>
          <w:szCs w:val="24"/>
        </w:rPr>
        <w:t xml:space="preserve">Φεβρουαρίου έως </w:t>
      </w:r>
      <w:r>
        <w:rPr>
          <w:rFonts w:eastAsia="Times New Roman" w:cs="Times New Roman"/>
          <w:szCs w:val="24"/>
        </w:rPr>
        <w:t>και 28 Φε</w:t>
      </w:r>
      <w:r>
        <w:rPr>
          <w:rFonts w:eastAsia="Times New Roman" w:cs="Times New Roman"/>
          <w:szCs w:val="24"/>
        </w:rPr>
        <w:t>βρουαρίου 2019. Η Βουλή εγκρίνει;</w:t>
      </w:r>
    </w:p>
    <w:p w14:paraId="03B0F1FE"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ΟΛΟΙ </w:t>
      </w:r>
      <w:r w:rsidRPr="0066344E">
        <w:rPr>
          <w:rFonts w:eastAsia="Times New Roman" w:cs="Times New Roman"/>
          <w:b/>
          <w:szCs w:val="24"/>
        </w:rPr>
        <w:t xml:space="preserve">ΟΙ ΒΟΥΛΕΥΤΕΣ: </w:t>
      </w:r>
      <w:r>
        <w:rPr>
          <w:rFonts w:eastAsia="Times New Roman" w:cs="Times New Roman"/>
          <w:szCs w:val="24"/>
        </w:rPr>
        <w:t>Μάλιστα, μάλιστα.</w:t>
      </w:r>
    </w:p>
    <w:p w14:paraId="03B0F1FF" w14:textId="77777777" w:rsidR="00E66FB6" w:rsidRDefault="00A447A4">
      <w:pPr>
        <w:spacing w:line="600" w:lineRule="auto"/>
        <w:ind w:firstLine="720"/>
        <w:jc w:val="both"/>
        <w:rPr>
          <w:rFonts w:eastAsia="Times New Roman" w:cs="Times New Roman"/>
          <w:szCs w:val="24"/>
        </w:rPr>
      </w:pPr>
      <w:r w:rsidRPr="0066344E">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03B0F20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Και τώρα θα </w:t>
      </w:r>
      <w:r>
        <w:rPr>
          <w:rFonts w:eastAsia="Times New Roman" w:cs="Times New Roman"/>
          <w:szCs w:val="24"/>
        </w:rPr>
        <w:t>αναγνώ</w:t>
      </w:r>
      <w:r>
        <w:rPr>
          <w:rFonts w:eastAsia="Times New Roman" w:cs="Times New Roman"/>
          <w:szCs w:val="24"/>
        </w:rPr>
        <w:t xml:space="preserve">σω κάποιες από τις επίκαιρες ερωτήσεις που </w:t>
      </w:r>
      <w:r>
        <w:rPr>
          <w:rFonts w:eastAsia="Times New Roman" w:cs="Times New Roman"/>
          <w:szCs w:val="24"/>
        </w:rPr>
        <w:t>δεν θα συζητηθούν</w:t>
      </w:r>
      <w:r>
        <w:rPr>
          <w:rFonts w:eastAsia="Times New Roman" w:cs="Times New Roman"/>
          <w:szCs w:val="24"/>
        </w:rPr>
        <w:t xml:space="preserve">. </w:t>
      </w:r>
    </w:p>
    <w:p w14:paraId="03B0F20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 τρίτη με αριθμό 349/11-2-</w:t>
      </w:r>
      <w:r>
        <w:rPr>
          <w:rFonts w:eastAsia="Times New Roman" w:cs="Times New Roman"/>
          <w:szCs w:val="24"/>
        </w:rPr>
        <w:t xml:space="preserve">2019 επίκαιρη ερώτηση δεύτερου κύκλου του Βουλευτή Β΄ Αθηνών της Νέας Δημοκρατίας κ. </w:t>
      </w:r>
      <w:r w:rsidRPr="0066344E">
        <w:rPr>
          <w:rFonts w:eastAsia="Times New Roman" w:cs="Times New Roman"/>
          <w:bCs/>
          <w:szCs w:val="24"/>
        </w:rPr>
        <w:t>Σπυρίδωνος</w:t>
      </w:r>
      <w:r>
        <w:rPr>
          <w:rFonts w:eastAsia="Times New Roman" w:cs="Times New Roman"/>
          <w:bCs/>
          <w:szCs w:val="24"/>
        </w:rPr>
        <w:t xml:space="preserve"> </w:t>
      </w:r>
      <w:r w:rsidRPr="0066344E">
        <w:rPr>
          <w:rFonts w:eastAsia="Times New Roman" w:cs="Times New Roman"/>
          <w:bCs/>
          <w:szCs w:val="24"/>
        </w:rPr>
        <w:t xml:space="preserve">- </w:t>
      </w:r>
      <w:proofErr w:type="spellStart"/>
      <w:r>
        <w:rPr>
          <w:rFonts w:eastAsia="Times New Roman" w:cs="Times New Roman"/>
          <w:bCs/>
          <w:szCs w:val="24"/>
        </w:rPr>
        <w:t>Α</w:t>
      </w:r>
      <w:r w:rsidRPr="0066344E">
        <w:rPr>
          <w:rFonts w:eastAsia="Times New Roman" w:cs="Times New Roman"/>
          <w:bCs/>
          <w:szCs w:val="24"/>
        </w:rPr>
        <w:t>δ</w:t>
      </w:r>
      <w:r>
        <w:rPr>
          <w:rFonts w:eastAsia="Times New Roman" w:cs="Times New Roman"/>
          <w:bCs/>
          <w:szCs w:val="24"/>
        </w:rPr>
        <w:t>ώ</w:t>
      </w:r>
      <w:r w:rsidRPr="0066344E">
        <w:rPr>
          <w:rFonts w:eastAsia="Times New Roman" w:cs="Times New Roman"/>
          <w:bCs/>
          <w:szCs w:val="24"/>
        </w:rPr>
        <w:t>νι</w:t>
      </w:r>
      <w:r>
        <w:rPr>
          <w:rFonts w:eastAsia="Times New Roman" w:cs="Times New Roman"/>
          <w:bCs/>
          <w:szCs w:val="24"/>
        </w:rPr>
        <w:t>δος</w:t>
      </w:r>
      <w:proofErr w:type="spellEnd"/>
      <w:r w:rsidRPr="0066344E">
        <w:rPr>
          <w:rFonts w:eastAsia="Times New Roman" w:cs="Times New Roman"/>
          <w:bCs/>
          <w:szCs w:val="24"/>
        </w:rPr>
        <w:t xml:space="preserve"> Γεωργιάδη</w:t>
      </w:r>
      <w:r>
        <w:rPr>
          <w:rFonts w:eastAsia="Times New Roman" w:cs="Times New Roman"/>
          <w:b/>
          <w:bCs/>
          <w:szCs w:val="24"/>
        </w:rPr>
        <w:t xml:space="preserve"> </w:t>
      </w:r>
      <w:r>
        <w:rPr>
          <w:rFonts w:eastAsia="Times New Roman" w:cs="Times New Roman"/>
          <w:szCs w:val="24"/>
        </w:rPr>
        <w:t xml:space="preserve">προς τον Υπουργό </w:t>
      </w:r>
      <w:r w:rsidRPr="0066344E">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αναφορικά με το </w:t>
      </w:r>
      <w:proofErr w:type="spellStart"/>
      <w:r>
        <w:rPr>
          <w:rFonts w:eastAsia="Times New Roman" w:cs="Times New Roman"/>
          <w:szCs w:val="24"/>
        </w:rPr>
        <w:t>ραδιοφάρμακο</w:t>
      </w:r>
      <w:proofErr w:type="spellEnd"/>
      <w:r>
        <w:rPr>
          <w:rFonts w:eastAsia="Times New Roman" w:cs="Times New Roman"/>
          <w:szCs w:val="24"/>
        </w:rPr>
        <w:t>, δεν θα συζητηθεί</w:t>
      </w:r>
      <w:r w:rsidRPr="006B4E3A">
        <w:rPr>
          <w:rFonts w:eastAsia="Times New Roman" w:cs="Times New Roman"/>
          <w:szCs w:val="24"/>
        </w:rPr>
        <w:t xml:space="preserve"> </w:t>
      </w:r>
      <w:r>
        <w:rPr>
          <w:rFonts w:eastAsia="Times New Roman" w:cs="Times New Roman"/>
          <w:szCs w:val="24"/>
        </w:rPr>
        <w:t xml:space="preserve">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Αιτ</w:t>
      </w:r>
      <w:r>
        <w:rPr>
          <w:rFonts w:eastAsia="Times New Roman" w:cs="Times New Roman"/>
          <w:szCs w:val="24"/>
        </w:rPr>
        <w:t>ία: φόρτος εργασίας.</w:t>
      </w:r>
    </w:p>
    <w:p w14:paraId="03B0F20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Η ενδέκατη με αριθμό 316/29-1-2019 επίκαιρη ερώτηση δεύτερου κύκλου του Βουλευτή Λακωνίας της Δημοκρατικής Συμπαράταξης κ. </w:t>
      </w:r>
      <w:r w:rsidRPr="006B4E3A">
        <w:rPr>
          <w:rFonts w:eastAsia="Times New Roman" w:cs="Times New Roman"/>
          <w:bCs/>
          <w:szCs w:val="24"/>
        </w:rPr>
        <w:t>Λεωνίδα Γρηγοράκου</w:t>
      </w:r>
      <w:r>
        <w:rPr>
          <w:rFonts w:eastAsia="Times New Roman" w:cs="Times New Roman"/>
          <w:szCs w:val="24"/>
        </w:rPr>
        <w:t xml:space="preserve"> προς τον Υπουργό </w:t>
      </w:r>
      <w:r w:rsidRPr="006B4E3A">
        <w:rPr>
          <w:rFonts w:eastAsia="Times New Roman" w:cs="Times New Roman"/>
          <w:bCs/>
          <w:szCs w:val="24"/>
        </w:rPr>
        <w:t>Υγείας,</w:t>
      </w:r>
      <w:r>
        <w:rPr>
          <w:rFonts w:eastAsia="Times New Roman" w:cs="Times New Roman"/>
          <w:szCs w:val="24"/>
        </w:rPr>
        <w:t xml:space="preserve"> με θέμα: «Καθυστερήσεις στη διακομιδή ασθενών από το ΕΚΑΒ </w:t>
      </w:r>
      <w:r>
        <w:rPr>
          <w:rFonts w:eastAsia="Times New Roman" w:cs="Times New Roman"/>
          <w:szCs w:val="24"/>
        </w:rPr>
        <w:lastRenderedPageBreak/>
        <w:t xml:space="preserve">σε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λόγω έλλειψης ιατρικού προσωπικού», δεν θα συζητηθεί</w:t>
      </w:r>
      <w:r w:rsidRPr="006B4E3A">
        <w:rPr>
          <w:rFonts w:eastAsia="Times New Roman" w:cs="Times New Roman"/>
          <w:szCs w:val="24"/>
        </w:rPr>
        <w:t xml:space="preserve"> </w:t>
      </w:r>
      <w:r>
        <w:rPr>
          <w:rFonts w:eastAsia="Times New Roman" w:cs="Times New Roman"/>
          <w:szCs w:val="24"/>
        </w:rPr>
        <w:t xml:space="preserve">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Αιτία: φόρτος εργασίας.</w:t>
      </w:r>
    </w:p>
    <w:p w14:paraId="03B0F20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Η δωδέκατη με αριθμό 332/5-2-2019 επίκαιρη ερώτηση δεύτερου κύκλου του Βουλευτή </w:t>
      </w:r>
      <w:r>
        <w:rPr>
          <w:rFonts w:eastAsia="Times New Roman" w:cs="Times New Roman"/>
          <w:szCs w:val="24"/>
        </w:rPr>
        <w:t>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6B4E3A">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τον Υπουργό </w:t>
      </w:r>
      <w:r w:rsidRPr="006B4E3A">
        <w:rPr>
          <w:rFonts w:eastAsia="Times New Roman" w:cs="Times New Roman"/>
          <w:bCs/>
          <w:szCs w:val="24"/>
        </w:rPr>
        <w:t>Υγείας,</w:t>
      </w:r>
      <w:r>
        <w:rPr>
          <w:rFonts w:eastAsia="Times New Roman" w:cs="Times New Roman"/>
          <w:szCs w:val="24"/>
        </w:rPr>
        <w:t xml:space="preserve"> σχετικά με «τα χρόνια προβλήματα της Ψυχιατρικής </w:t>
      </w:r>
      <w:r>
        <w:rPr>
          <w:rFonts w:eastAsia="Times New Roman" w:cs="Times New Roman"/>
          <w:szCs w:val="24"/>
        </w:rPr>
        <w:t>Κ</w:t>
      </w:r>
      <w:r>
        <w:rPr>
          <w:rFonts w:eastAsia="Times New Roman" w:cs="Times New Roman"/>
          <w:szCs w:val="24"/>
        </w:rPr>
        <w:t>λινικής του Πανεπιστημιακού Γενικού Νοσοκομείου Ηρακλείου (ΠΑΓΝΗ)», δεν θα συζητηθεί</w:t>
      </w:r>
      <w:r w:rsidRPr="006B4E3A">
        <w:rPr>
          <w:rFonts w:eastAsia="Times New Roman" w:cs="Times New Roman"/>
          <w:szCs w:val="24"/>
        </w:rPr>
        <w:t xml:space="preserve"> </w:t>
      </w:r>
      <w:r>
        <w:rPr>
          <w:rFonts w:eastAsia="Times New Roman" w:cs="Times New Roman"/>
          <w:szCs w:val="24"/>
        </w:rPr>
        <w:t>λόγω κωλύματος του Αναπληρω</w:t>
      </w:r>
      <w:r>
        <w:rPr>
          <w:rFonts w:eastAsia="Times New Roman" w:cs="Times New Roman"/>
          <w:szCs w:val="24"/>
        </w:rPr>
        <w:t xml:space="preserve">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w:t>
      </w:r>
      <w:r w:rsidRPr="00872130">
        <w:rPr>
          <w:rFonts w:eastAsia="Times New Roman" w:cs="Times New Roman"/>
          <w:szCs w:val="24"/>
        </w:rPr>
        <w:t xml:space="preserve"> </w:t>
      </w:r>
      <w:r>
        <w:rPr>
          <w:rFonts w:eastAsia="Times New Roman" w:cs="Times New Roman"/>
          <w:szCs w:val="24"/>
        </w:rPr>
        <w:t>Αιτία: φόρτος εργασίας.</w:t>
      </w:r>
    </w:p>
    <w:p w14:paraId="03B0F20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Η δέκατη τρίτη με αριθμό 329/4-2-2019 επίκαιρη ερώτηση δεύτερου κύκλου του Βουλευτή Δράμας της Νέας Δημοκρατίας κ. </w:t>
      </w:r>
      <w:r w:rsidRPr="006918B5">
        <w:rPr>
          <w:rFonts w:eastAsia="Times New Roman" w:cs="Times New Roman"/>
          <w:bCs/>
          <w:szCs w:val="24"/>
        </w:rPr>
        <w:t>Δημητρίου Κυριαζίδη</w:t>
      </w:r>
      <w:r>
        <w:rPr>
          <w:rFonts w:eastAsia="Times New Roman" w:cs="Times New Roman"/>
          <w:b/>
          <w:bCs/>
          <w:szCs w:val="24"/>
        </w:rPr>
        <w:t xml:space="preserve"> </w:t>
      </w:r>
      <w:r>
        <w:rPr>
          <w:rFonts w:eastAsia="Times New Roman" w:cs="Times New Roman"/>
          <w:szCs w:val="24"/>
        </w:rPr>
        <w:t xml:space="preserve">προς τον Υπουργό </w:t>
      </w:r>
      <w:r w:rsidRPr="006918B5">
        <w:rPr>
          <w:rFonts w:eastAsia="Times New Roman" w:cs="Times New Roman"/>
          <w:bCs/>
          <w:szCs w:val="24"/>
        </w:rPr>
        <w:t>Υγείας,</w:t>
      </w:r>
      <w:r>
        <w:rPr>
          <w:rFonts w:eastAsia="Times New Roman" w:cs="Times New Roman"/>
          <w:szCs w:val="24"/>
        </w:rPr>
        <w:t xml:space="preserve"> με θέμα: «Δημιουργία Τμήματος Βραχε</w:t>
      </w:r>
      <w:r>
        <w:rPr>
          <w:rFonts w:eastAsia="Times New Roman" w:cs="Times New Roman"/>
          <w:szCs w:val="24"/>
        </w:rPr>
        <w:t>ίας Νοσηλείας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Ογκολογικής Κλινικής στο Γενικό Νοσοκομείο Δράμας», δεν θα συζητηθεί</w:t>
      </w:r>
      <w:r w:rsidRPr="006B4E3A">
        <w:rPr>
          <w:rFonts w:eastAsia="Times New Roman" w:cs="Times New Roman"/>
          <w:szCs w:val="24"/>
        </w:rPr>
        <w:t xml:space="preserve"> </w:t>
      </w:r>
      <w:r>
        <w:rPr>
          <w:rFonts w:eastAsia="Times New Roman" w:cs="Times New Roman"/>
          <w:szCs w:val="24"/>
        </w:rPr>
        <w:t xml:space="preserve">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w:t>
      </w:r>
      <w:r w:rsidRPr="009E3C49">
        <w:rPr>
          <w:rFonts w:eastAsia="Times New Roman" w:cs="Times New Roman"/>
          <w:szCs w:val="24"/>
        </w:rPr>
        <w:t xml:space="preserve"> </w:t>
      </w:r>
      <w:r>
        <w:rPr>
          <w:rFonts w:eastAsia="Times New Roman" w:cs="Times New Roman"/>
          <w:szCs w:val="24"/>
        </w:rPr>
        <w:t>Αιτία: φόρτος εργασίας.</w:t>
      </w:r>
    </w:p>
    <w:p w14:paraId="03B0F20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Η δέκατη τέταρτη με αριθμό 322/4-2-2019 επίκαιρη ερώτηση δεύτερου κύκλου του Βουλευ</w:t>
      </w:r>
      <w:r>
        <w:rPr>
          <w:rFonts w:eastAsia="Times New Roman" w:cs="Times New Roman"/>
          <w:szCs w:val="24"/>
        </w:rPr>
        <w:t xml:space="preserve">τή Λάρισας της Δημοκρατικής Συμπαράταξης κ. </w:t>
      </w:r>
      <w:r w:rsidRPr="006918B5">
        <w:rPr>
          <w:rFonts w:eastAsia="Times New Roman" w:cs="Times New Roman"/>
          <w:bCs/>
          <w:szCs w:val="24"/>
        </w:rPr>
        <w:t xml:space="preserve">Κωνσταντίνου </w:t>
      </w:r>
      <w:proofErr w:type="spellStart"/>
      <w:r w:rsidRPr="006918B5">
        <w:rPr>
          <w:rFonts w:eastAsia="Times New Roman" w:cs="Times New Roman"/>
          <w:bCs/>
          <w:szCs w:val="24"/>
        </w:rPr>
        <w:t>Μπαργιώτα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6918B5">
        <w:rPr>
          <w:rFonts w:eastAsia="Times New Roman" w:cs="Times New Roman"/>
          <w:bCs/>
          <w:szCs w:val="24"/>
        </w:rPr>
        <w:t>Υγείας,</w:t>
      </w:r>
      <w:r>
        <w:rPr>
          <w:rFonts w:eastAsia="Times New Roman" w:cs="Times New Roman"/>
          <w:szCs w:val="24"/>
        </w:rPr>
        <w:t xml:space="preserve"> με θέμα: «</w:t>
      </w:r>
      <w:proofErr w:type="spellStart"/>
      <w:r>
        <w:rPr>
          <w:rFonts w:eastAsia="Times New Roman" w:cs="Times New Roman"/>
          <w:szCs w:val="24"/>
        </w:rPr>
        <w:t>Υπερκοστολογήσεις</w:t>
      </w:r>
      <w:proofErr w:type="spellEnd"/>
      <w:r>
        <w:rPr>
          <w:rFonts w:eastAsia="Times New Roman" w:cs="Times New Roman"/>
          <w:szCs w:val="24"/>
        </w:rPr>
        <w:t xml:space="preserve"> με τα χημικοθεραπευτικά σκευάσματα», δεν θα συζητηθεί</w:t>
      </w:r>
      <w:r w:rsidRPr="006B4E3A">
        <w:rPr>
          <w:rFonts w:eastAsia="Times New Roman" w:cs="Times New Roman"/>
          <w:szCs w:val="24"/>
        </w:rPr>
        <w:t xml:space="preserve"> </w:t>
      </w:r>
      <w:r>
        <w:rPr>
          <w:rFonts w:eastAsia="Times New Roman" w:cs="Times New Roman"/>
          <w:szCs w:val="24"/>
        </w:rPr>
        <w:t xml:space="preserve">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w:t>
      </w:r>
      <w:r w:rsidRPr="00C852FB">
        <w:rPr>
          <w:rFonts w:eastAsia="Times New Roman" w:cs="Times New Roman"/>
          <w:szCs w:val="24"/>
        </w:rPr>
        <w:t xml:space="preserve"> </w:t>
      </w:r>
      <w:r>
        <w:rPr>
          <w:rFonts w:eastAsia="Times New Roman" w:cs="Times New Roman"/>
          <w:szCs w:val="24"/>
        </w:rPr>
        <w:t>Αιτία: φόρτος εργα</w:t>
      </w:r>
      <w:r>
        <w:rPr>
          <w:rFonts w:eastAsia="Times New Roman" w:cs="Times New Roman"/>
          <w:szCs w:val="24"/>
        </w:rPr>
        <w:t>σίας.</w:t>
      </w:r>
    </w:p>
    <w:p w14:paraId="03B0F206"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 πέμπτη με αριθμό 355/12-2-2019 επίκαιρη ερώτηση δεύτερου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6918B5">
        <w:rPr>
          <w:rFonts w:eastAsia="Times New Roman" w:cs="Times New Roman"/>
          <w:bCs/>
          <w:szCs w:val="24"/>
        </w:rPr>
        <w:t xml:space="preserve">Χρήστου </w:t>
      </w:r>
      <w:proofErr w:type="spellStart"/>
      <w:r w:rsidRPr="006918B5">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6918B5">
        <w:rPr>
          <w:rFonts w:eastAsia="Times New Roman" w:cs="Times New Roman"/>
          <w:bCs/>
          <w:szCs w:val="24"/>
        </w:rPr>
        <w:t>Οικονομικών,</w:t>
      </w:r>
      <w:r>
        <w:rPr>
          <w:rFonts w:eastAsia="Times New Roman" w:cs="Times New Roman"/>
          <w:szCs w:val="24"/>
        </w:rPr>
        <w:t xml:space="preserve"> σχετικά με την «εκχώρηση της ακίνητης δημόσιας περιουσίας σε Εταιρεία Ακινήτ</w:t>
      </w:r>
      <w:r>
        <w:rPr>
          <w:rFonts w:eastAsia="Times New Roman" w:cs="Times New Roman"/>
          <w:szCs w:val="24"/>
        </w:rPr>
        <w:t>ων του Δημοσίου (ΕΤΑΔ)</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Ταμείο Αξιοποίησης Ιδιωτικής Περιουσίας του Δημοσίου (ΤΑΙΠΕΔ)»,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Αιτία: φόρτος εργασίας.</w:t>
      </w:r>
    </w:p>
    <w:p w14:paraId="03B0F20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Η έκτη με αριθμό 350/11-2-2019 επίκαιρη ερώτηση </w:t>
      </w:r>
      <w:r>
        <w:rPr>
          <w:rFonts w:eastAsia="Times New Roman" w:cs="Times New Roman"/>
          <w:szCs w:val="24"/>
        </w:rPr>
        <w:t xml:space="preserve">δεύτερου κύκλου του Βουλευτή Αττικής της Νέας Δημοκρατίας κ. </w:t>
      </w:r>
      <w:r w:rsidRPr="00BE594A">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 xml:space="preserve">προς τον Υπουργό </w:t>
      </w:r>
      <w:r w:rsidRPr="00BE594A">
        <w:rPr>
          <w:rFonts w:eastAsia="Times New Roman" w:cs="Times New Roman"/>
          <w:bCs/>
          <w:szCs w:val="24"/>
        </w:rPr>
        <w:t xml:space="preserve">Οικονομικών, </w:t>
      </w:r>
      <w:r>
        <w:rPr>
          <w:rFonts w:eastAsia="Times New Roman" w:cs="Times New Roman"/>
          <w:szCs w:val="24"/>
        </w:rPr>
        <w:t xml:space="preserve">με θέμα: «Λογαριασμός </w:t>
      </w:r>
      <w:proofErr w:type="spellStart"/>
      <w:r>
        <w:rPr>
          <w:rFonts w:eastAsia="Times New Roman" w:cs="Times New Roman"/>
          <w:szCs w:val="24"/>
        </w:rPr>
        <w:t>Επικούρησης</w:t>
      </w:r>
      <w:proofErr w:type="spellEnd"/>
      <w:r>
        <w:rPr>
          <w:rFonts w:eastAsia="Times New Roman" w:cs="Times New Roman"/>
          <w:szCs w:val="24"/>
        </w:rPr>
        <w:t xml:space="preserve"> της Εθνικής Τράπεζας της Ελλάδος </w:t>
      </w:r>
      <w:r>
        <w:rPr>
          <w:rFonts w:eastAsia="Times New Roman" w:cs="Times New Roman"/>
          <w:szCs w:val="24"/>
        </w:rPr>
        <w:lastRenderedPageBreak/>
        <w:t xml:space="preserve">(ΛΕΠΕΤΕ)», δεν θα συζητηθεί λόγω κωλύματος του Υπουργού Οικονομικών κ. Ευκλείδη </w:t>
      </w:r>
      <w:proofErr w:type="spellStart"/>
      <w:r>
        <w:rPr>
          <w:rFonts w:eastAsia="Times New Roman" w:cs="Times New Roman"/>
          <w:szCs w:val="24"/>
        </w:rPr>
        <w:t>Τσ</w:t>
      </w:r>
      <w:r>
        <w:rPr>
          <w:rFonts w:eastAsia="Times New Roman" w:cs="Times New Roman"/>
          <w:szCs w:val="24"/>
        </w:rPr>
        <w:t>ακαλώτου</w:t>
      </w:r>
      <w:proofErr w:type="spellEnd"/>
      <w:r>
        <w:rPr>
          <w:rFonts w:eastAsia="Times New Roman" w:cs="Times New Roman"/>
          <w:szCs w:val="24"/>
        </w:rPr>
        <w:t>. Αιτία: φόρτος εργασίας.</w:t>
      </w:r>
    </w:p>
    <w:p w14:paraId="03B0F208"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Η όγδοη με αριθμό 351/11-2-2019 επίκαιρη ερώτηση δεύτερου κύκλου του Βουλευτή Ηλείας της Δημοκρατικής Συμπαράταξης κ. </w:t>
      </w:r>
      <w:r w:rsidRPr="00BE594A">
        <w:rPr>
          <w:rFonts w:eastAsia="Times New Roman" w:cs="Times New Roman"/>
          <w:bCs/>
          <w:szCs w:val="24"/>
        </w:rPr>
        <w:t>Ιωάννη Κουτσούκου</w:t>
      </w:r>
      <w:r>
        <w:rPr>
          <w:rFonts w:eastAsia="Times New Roman" w:cs="Times New Roman"/>
          <w:szCs w:val="24"/>
        </w:rPr>
        <w:t xml:space="preserve"> προς τον Υπουργό </w:t>
      </w:r>
      <w:r w:rsidRPr="00BE594A">
        <w:rPr>
          <w:rFonts w:eastAsia="Times New Roman" w:cs="Times New Roman"/>
          <w:bCs/>
          <w:szCs w:val="24"/>
        </w:rPr>
        <w:t>Οικονομικών,</w:t>
      </w:r>
      <w:r>
        <w:rPr>
          <w:rFonts w:eastAsia="Times New Roman" w:cs="Times New Roman"/>
          <w:szCs w:val="24"/>
        </w:rPr>
        <w:t xml:space="preserve"> με θέμα: «Η σκοπιμότητα και η μεθόδευση της μεταφοράς στ</w:t>
      </w:r>
      <w:r>
        <w:rPr>
          <w:rFonts w:eastAsia="Times New Roman" w:cs="Times New Roman"/>
          <w:szCs w:val="24"/>
        </w:rPr>
        <w:t xml:space="preserve">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κατ' απαίτηση των δανειστών πενήντα ενός (51) ακινήτων του </w:t>
      </w:r>
      <w:r>
        <w:rPr>
          <w:rFonts w:eastAsia="Times New Roman" w:cs="Times New Roman"/>
          <w:szCs w:val="24"/>
        </w:rPr>
        <w:t>δ</w:t>
      </w:r>
      <w:r>
        <w:rPr>
          <w:rFonts w:eastAsia="Times New Roman" w:cs="Times New Roman"/>
          <w:szCs w:val="24"/>
        </w:rPr>
        <w:t xml:space="preserve">ημοσίου στον Δήμο Πύργου»,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Αιτία: φόρτος εργασίας.</w:t>
      </w:r>
    </w:p>
    <w:p w14:paraId="03B0F209"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 τρίτη με αριθμό 2932/31-10-2018 ερώτηση του κύκλο</w:t>
      </w:r>
      <w:r>
        <w:rPr>
          <w:rFonts w:eastAsia="Times New Roman" w:cs="Times New Roman"/>
          <w:szCs w:val="24"/>
        </w:rPr>
        <w:t xml:space="preserve">υ </w:t>
      </w:r>
      <w:r>
        <w:rPr>
          <w:rFonts w:eastAsia="Times New Roman" w:cs="Times New Roman"/>
          <w:szCs w:val="24"/>
        </w:rPr>
        <w:t xml:space="preserve">των </w:t>
      </w:r>
      <w:r>
        <w:rPr>
          <w:rFonts w:eastAsia="Times New Roman" w:cs="Times New Roman"/>
          <w:szCs w:val="24"/>
        </w:rPr>
        <w:t>αναφορών</w:t>
      </w:r>
      <w:r>
        <w:rPr>
          <w:rFonts w:eastAsia="Times New Roman" w:cs="Times New Roman"/>
          <w:szCs w:val="24"/>
        </w:rPr>
        <w:t xml:space="preserve"> και </w:t>
      </w:r>
      <w:r>
        <w:rPr>
          <w:rFonts w:eastAsia="Times New Roman" w:cs="Times New Roman"/>
          <w:szCs w:val="24"/>
        </w:rPr>
        <w:t xml:space="preserve">ερωτήσεων του Βουλευτή Β΄ Αθηνών της Δημοκρατικής Συμπαράταξης κ. </w:t>
      </w:r>
      <w:r w:rsidRPr="00022961">
        <w:rPr>
          <w:rFonts w:eastAsia="Times New Roman" w:cs="Times New Roman"/>
          <w:bCs/>
          <w:szCs w:val="24"/>
        </w:rPr>
        <w:t>Γεωργίου</w:t>
      </w:r>
      <w:r>
        <w:rPr>
          <w:rFonts w:eastAsia="Times New Roman" w:cs="Times New Roman"/>
          <w:bCs/>
          <w:szCs w:val="24"/>
        </w:rPr>
        <w:t xml:space="preserve"> </w:t>
      </w:r>
      <w:r w:rsidRPr="00022961">
        <w:rPr>
          <w:rFonts w:eastAsia="Times New Roman" w:cs="Times New Roman"/>
          <w:bCs/>
          <w:szCs w:val="24"/>
        </w:rPr>
        <w:t>-</w:t>
      </w:r>
      <w:r>
        <w:rPr>
          <w:rFonts w:eastAsia="Times New Roman" w:cs="Times New Roman"/>
          <w:bCs/>
          <w:szCs w:val="24"/>
        </w:rPr>
        <w:t xml:space="preserve"> </w:t>
      </w:r>
      <w:r w:rsidRPr="00022961">
        <w:rPr>
          <w:rFonts w:eastAsia="Times New Roman" w:cs="Times New Roman"/>
          <w:bCs/>
          <w:szCs w:val="24"/>
        </w:rPr>
        <w:t>Δημητρίου Καρρά</w:t>
      </w:r>
      <w:r>
        <w:rPr>
          <w:rFonts w:eastAsia="Times New Roman" w:cs="Times New Roman"/>
          <w:szCs w:val="24"/>
        </w:rPr>
        <w:t xml:space="preserve"> προς τον Υπουργό </w:t>
      </w:r>
      <w:r w:rsidRPr="00022961">
        <w:rPr>
          <w:rFonts w:eastAsia="Times New Roman" w:cs="Times New Roman"/>
          <w:bCs/>
          <w:szCs w:val="24"/>
        </w:rPr>
        <w:t>Οικονομικών,</w:t>
      </w:r>
      <w:r>
        <w:rPr>
          <w:rFonts w:eastAsia="Times New Roman" w:cs="Times New Roman"/>
          <w:szCs w:val="24"/>
        </w:rPr>
        <w:t xml:space="preserve"> με θέμα: «Αποδέσμευση του Δημοτικού Κλειστού Γυμναστηρίου “Νίκης 2</w:t>
      </w:r>
      <w:r>
        <w:rPr>
          <w:rFonts w:eastAsia="Times New Roman" w:cs="Times New Roman"/>
          <w:szCs w:val="24"/>
          <w:vertAlign w:val="superscript"/>
        </w:rPr>
        <w:t>ου</w:t>
      </w:r>
      <w:r>
        <w:rPr>
          <w:rFonts w:eastAsia="Times New Roman" w:cs="Times New Roman"/>
          <w:szCs w:val="24"/>
        </w:rPr>
        <w:t xml:space="preserve"> Λυκείου” Αγίας Βαρβάρας από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δ</w:t>
      </w:r>
      <w:r>
        <w:rPr>
          <w:rFonts w:eastAsia="Times New Roman" w:cs="Times New Roman"/>
          <w:szCs w:val="24"/>
        </w:rPr>
        <w:t xml:space="preserve">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Αιτία: φόρτος εργασίας.</w:t>
      </w:r>
    </w:p>
    <w:p w14:paraId="03B0F20A"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η δέκατη με αριθμό 328/4-2-2019 επίκαιρη ερώτηση δεύτερου κύκλου του Βουλευτή Α΄ Αθηνών της Νέας Δημοκρατίας κ. Βασιλείου </w:t>
      </w:r>
      <w:proofErr w:type="spellStart"/>
      <w:r>
        <w:rPr>
          <w:rFonts w:eastAsia="Times New Roman" w:cs="Times New Roman"/>
          <w:szCs w:val="24"/>
        </w:rPr>
        <w:t>Κικίλια</w:t>
      </w:r>
      <w:proofErr w:type="spellEnd"/>
      <w:r>
        <w:rPr>
          <w:rFonts w:eastAsia="Times New Roman" w:cs="Times New Roman"/>
          <w:szCs w:val="24"/>
        </w:rPr>
        <w:t xml:space="preserve"> προς τον Υπουργ</w:t>
      </w:r>
      <w:r>
        <w:rPr>
          <w:rFonts w:eastAsia="Times New Roman" w:cs="Times New Roman"/>
          <w:szCs w:val="24"/>
        </w:rPr>
        <w:t>ό Εθνικής Άμυνας, με θέμα: «Κρίσεις της Ανώτατης Ηγεσίας στις Ένοπλες Δυνάμεις (ΕΔ)»</w:t>
      </w:r>
      <w:r>
        <w:rPr>
          <w:rFonts w:eastAsia="Times New Roman" w:cs="Times New Roman"/>
          <w:szCs w:val="24"/>
        </w:rPr>
        <w:t>,</w:t>
      </w:r>
      <w:r>
        <w:rPr>
          <w:rFonts w:eastAsia="Times New Roman" w:cs="Times New Roman"/>
          <w:szCs w:val="24"/>
        </w:rPr>
        <w:t xml:space="preserve"> δεν θα συζητηθεί</w:t>
      </w:r>
      <w:r>
        <w:rPr>
          <w:rFonts w:eastAsia="Times New Roman" w:cs="Times New Roman"/>
          <w:szCs w:val="24"/>
        </w:rPr>
        <w:t>,</w:t>
      </w:r>
      <w:r>
        <w:rPr>
          <w:rFonts w:eastAsia="Times New Roman" w:cs="Times New Roman"/>
          <w:szCs w:val="24"/>
        </w:rPr>
        <w:t xml:space="preserve"> δεδομένου ότι ο Υπουργός έχει απαντήσει εμπρόθεσμα γραπτώς από </w:t>
      </w:r>
      <w:r>
        <w:rPr>
          <w:rFonts w:eastAsia="Times New Roman" w:cs="Times New Roman"/>
          <w:szCs w:val="24"/>
        </w:rPr>
        <w:t>τις 12</w:t>
      </w:r>
      <w:r>
        <w:rPr>
          <w:rFonts w:eastAsia="Times New Roman" w:cs="Times New Roman"/>
          <w:szCs w:val="24"/>
        </w:rPr>
        <w:t xml:space="preserve"> Φεβρουαρίου 2019 </w:t>
      </w:r>
      <w:r>
        <w:rPr>
          <w:rFonts w:eastAsia="Times New Roman" w:cs="Times New Roman"/>
          <w:szCs w:val="24"/>
        </w:rPr>
        <w:t xml:space="preserve">με </w:t>
      </w:r>
      <w:r>
        <w:rPr>
          <w:rFonts w:eastAsia="Times New Roman" w:cs="Times New Roman"/>
          <w:szCs w:val="24"/>
        </w:rPr>
        <w:t>την υπ’ αριθμ</w:t>
      </w:r>
      <w:r>
        <w:rPr>
          <w:rFonts w:eastAsia="Times New Roman" w:cs="Times New Roman"/>
          <w:szCs w:val="24"/>
        </w:rPr>
        <w:t>όν</w:t>
      </w:r>
      <w:r>
        <w:rPr>
          <w:rFonts w:eastAsia="Times New Roman" w:cs="Times New Roman"/>
          <w:szCs w:val="24"/>
        </w:rPr>
        <w:t xml:space="preserve"> 5111/29-1-2019 όμοια ως προς τα ζητούμενα ερώτ</w:t>
      </w:r>
      <w:r>
        <w:rPr>
          <w:rFonts w:eastAsia="Times New Roman" w:cs="Times New Roman"/>
          <w:szCs w:val="24"/>
        </w:rPr>
        <w:t>ηση του ίδιου Βουλευτή.</w:t>
      </w:r>
    </w:p>
    <w:p w14:paraId="03B0F20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Θα συνεχίσω μετά με τα υπόλοιπα κωλύματα. Να προχωρήσουμε στην επόμενη ερώτηση.</w:t>
      </w:r>
    </w:p>
    <w:p w14:paraId="03B0F20C" w14:textId="77777777" w:rsidR="00E66FB6" w:rsidRDefault="00A447A4">
      <w:pPr>
        <w:spacing w:line="600" w:lineRule="auto"/>
        <w:ind w:firstLine="720"/>
        <w:jc w:val="both"/>
        <w:rPr>
          <w:rFonts w:eastAsia="Times New Roman" w:cs="Times New Roman"/>
          <w:szCs w:val="24"/>
        </w:rPr>
      </w:pPr>
      <w:r w:rsidRPr="002B7A8C">
        <w:rPr>
          <w:rFonts w:eastAsia="Times New Roman" w:cs="Times New Roman"/>
          <w:b/>
          <w:szCs w:val="24"/>
        </w:rPr>
        <w:t>ΕΥΣΤΑΘΙΟΣ</w:t>
      </w:r>
      <w:r>
        <w:rPr>
          <w:rFonts w:eastAsia="Times New Roman" w:cs="Times New Roman"/>
          <w:b/>
          <w:szCs w:val="24"/>
        </w:rPr>
        <w:t xml:space="preserve"> </w:t>
      </w:r>
      <w:r w:rsidRPr="002B7A8C">
        <w:rPr>
          <w:rFonts w:eastAsia="Times New Roman" w:cs="Times New Roman"/>
          <w:b/>
          <w:szCs w:val="24"/>
        </w:rPr>
        <w:t>ΠΑΝΑΓΟΥΛΗΣ:</w:t>
      </w:r>
      <w:r>
        <w:rPr>
          <w:rFonts w:eastAsia="Times New Roman" w:cs="Times New Roman"/>
          <w:szCs w:val="24"/>
        </w:rPr>
        <w:t xml:space="preserve"> Κύριε Πρόεδρε, γιατί δεν λέτε και τα υπόλοιπα κωλύματα;</w:t>
      </w:r>
    </w:p>
    <w:p w14:paraId="03B0F20D" w14:textId="77777777" w:rsidR="00E66FB6" w:rsidRDefault="00A447A4">
      <w:pPr>
        <w:spacing w:line="600" w:lineRule="auto"/>
        <w:ind w:firstLine="720"/>
        <w:jc w:val="both"/>
        <w:rPr>
          <w:rFonts w:eastAsia="Times New Roman" w:cs="Times New Roman"/>
          <w:szCs w:val="24"/>
        </w:rPr>
      </w:pPr>
      <w:r w:rsidRPr="0066344E">
        <w:rPr>
          <w:rFonts w:eastAsia="Times New Roman" w:cs="Times New Roman"/>
          <w:b/>
          <w:szCs w:val="24"/>
        </w:rPr>
        <w:t>ΠΡΟΕΔΡΕΥΩΝ (Μάριος Γεωργιάδης):</w:t>
      </w:r>
      <w:r>
        <w:rPr>
          <w:rFonts w:eastAsia="Times New Roman" w:cs="Times New Roman"/>
          <w:szCs w:val="24"/>
        </w:rPr>
        <w:t xml:space="preserve"> Σας είπα ότι θα ακολουθήσουν μετά, κύριε Παναγούλη.</w:t>
      </w:r>
    </w:p>
    <w:p w14:paraId="03B0F20E" w14:textId="77777777" w:rsidR="00E66FB6" w:rsidRDefault="00A447A4">
      <w:pPr>
        <w:spacing w:line="600" w:lineRule="auto"/>
        <w:ind w:firstLine="720"/>
        <w:jc w:val="both"/>
        <w:rPr>
          <w:rFonts w:eastAsia="Times New Roman" w:cs="Times New Roman"/>
          <w:szCs w:val="24"/>
        </w:rPr>
      </w:pPr>
      <w:r w:rsidRPr="002B7A8C">
        <w:rPr>
          <w:rFonts w:eastAsia="Times New Roman" w:cs="Times New Roman"/>
          <w:b/>
          <w:szCs w:val="24"/>
        </w:rPr>
        <w:t>ΕΥΣΤΑΘΙΟΣ</w:t>
      </w:r>
      <w:r>
        <w:rPr>
          <w:rFonts w:eastAsia="Times New Roman" w:cs="Times New Roman"/>
          <w:b/>
          <w:szCs w:val="24"/>
        </w:rPr>
        <w:t xml:space="preserve"> </w:t>
      </w:r>
      <w:r w:rsidRPr="002B7A8C">
        <w:rPr>
          <w:rFonts w:eastAsia="Times New Roman" w:cs="Times New Roman"/>
          <w:b/>
          <w:szCs w:val="24"/>
        </w:rPr>
        <w:t>ΠΑΝΑΓΟΥΛΗΣ:</w:t>
      </w:r>
      <w:r>
        <w:rPr>
          <w:rFonts w:eastAsia="Times New Roman" w:cs="Times New Roman"/>
          <w:szCs w:val="24"/>
        </w:rPr>
        <w:t xml:space="preserve"> Γιατί; </w:t>
      </w:r>
    </w:p>
    <w:p w14:paraId="03B0F20F" w14:textId="77777777" w:rsidR="00E66FB6" w:rsidRDefault="00A447A4">
      <w:pPr>
        <w:spacing w:line="600" w:lineRule="auto"/>
        <w:ind w:firstLine="720"/>
        <w:jc w:val="both"/>
        <w:rPr>
          <w:rFonts w:eastAsia="Times New Roman"/>
          <w:szCs w:val="24"/>
        </w:rPr>
      </w:pPr>
      <w:r w:rsidRPr="00F15680">
        <w:rPr>
          <w:rFonts w:eastAsia="Times New Roman" w:cs="Times New Roman"/>
          <w:b/>
          <w:szCs w:val="24"/>
        </w:rPr>
        <w:lastRenderedPageBreak/>
        <w:t>ΠΡΟΕΔΡΕΥΩΝ (</w:t>
      </w:r>
      <w:r>
        <w:rPr>
          <w:rFonts w:eastAsia="Times New Roman" w:cs="Times New Roman"/>
          <w:b/>
          <w:szCs w:val="24"/>
        </w:rPr>
        <w:t>Μάριος Γεωργιάδης</w:t>
      </w:r>
      <w:r w:rsidRPr="00F15680">
        <w:rPr>
          <w:rFonts w:eastAsia="Times New Roman" w:cs="Times New Roman"/>
          <w:b/>
          <w:szCs w:val="24"/>
        </w:rPr>
        <w:t xml:space="preserve">): </w:t>
      </w:r>
      <w:r w:rsidRPr="00630A13">
        <w:rPr>
          <w:rFonts w:eastAsia="Times New Roman"/>
          <w:szCs w:val="24"/>
        </w:rPr>
        <w:t xml:space="preserve">Να προχωρήσουμε </w:t>
      </w:r>
      <w:r>
        <w:rPr>
          <w:rFonts w:eastAsia="Times New Roman"/>
          <w:szCs w:val="24"/>
        </w:rPr>
        <w:t xml:space="preserve">πρώτα με τη διαδικασία, γιατί περιμένουν ήδη συνάδελφοι. Ο </w:t>
      </w:r>
      <w:r w:rsidRPr="00630A13">
        <w:rPr>
          <w:rFonts w:eastAsia="Times New Roman"/>
          <w:szCs w:val="24"/>
        </w:rPr>
        <w:t>κ</w:t>
      </w:r>
      <w:r>
        <w:rPr>
          <w:rFonts w:eastAsia="Times New Roman"/>
          <w:szCs w:val="24"/>
        </w:rPr>
        <w:t>.</w:t>
      </w:r>
      <w:r w:rsidRPr="00630A13">
        <w:rPr>
          <w:rFonts w:eastAsia="Times New Roman"/>
          <w:szCs w:val="24"/>
        </w:rPr>
        <w:t xml:space="preserve"> </w:t>
      </w:r>
      <w:r>
        <w:rPr>
          <w:rFonts w:eastAsia="Times New Roman"/>
          <w:szCs w:val="24"/>
        </w:rPr>
        <w:t>Γ</w:t>
      </w:r>
      <w:r w:rsidRPr="00630A13">
        <w:rPr>
          <w:rFonts w:eastAsia="Times New Roman"/>
          <w:szCs w:val="24"/>
        </w:rPr>
        <w:t>ρηγοράκος</w:t>
      </w:r>
      <w:r>
        <w:rPr>
          <w:rFonts w:eastAsia="Times New Roman"/>
          <w:szCs w:val="24"/>
        </w:rPr>
        <w:t>,</w:t>
      </w:r>
      <w:r w:rsidRPr="00630A13">
        <w:rPr>
          <w:rFonts w:eastAsia="Times New Roman"/>
          <w:szCs w:val="24"/>
        </w:rPr>
        <w:t xml:space="preserve"> </w:t>
      </w:r>
      <w:r>
        <w:rPr>
          <w:rFonts w:eastAsia="Times New Roman"/>
          <w:szCs w:val="24"/>
        </w:rPr>
        <w:t>του θα συζητηθεί τώρα η ερώτηση,</w:t>
      </w:r>
      <w:r w:rsidRPr="00630A13">
        <w:rPr>
          <w:rFonts w:eastAsia="Times New Roman"/>
          <w:szCs w:val="24"/>
        </w:rPr>
        <w:t xml:space="preserve"> </w:t>
      </w:r>
      <w:r w:rsidRPr="00630A13">
        <w:rPr>
          <w:rFonts w:eastAsia="Times New Roman"/>
          <w:szCs w:val="24"/>
        </w:rPr>
        <w:t>περιμένει και θα τ</w:t>
      </w:r>
      <w:r w:rsidRPr="00630A13">
        <w:rPr>
          <w:rFonts w:eastAsia="Times New Roman"/>
          <w:szCs w:val="24"/>
        </w:rPr>
        <w:t>οποθετηθείτε μετά</w:t>
      </w:r>
      <w:r>
        <w:rPr>
          <w:rFonts w:eastAsia="Times New Roman"/>
          <w:szCs w:val="24"/>
        </w:rPr>
        <w:t>.</w:t>
      </w:r>
      <w:r w:rsidRPr="00630A13">
        <w:rPr>
          <w:rFonts w:eastAsia="Times New Roman"/>
          <w:szCs w:val="24"/>
        </w:rPr>
        <w:t xml:space="preserve"> </w:t>
      </w:r>
      <w:r>
        <w:rPr>
          <w:rFonts w:eastAsia="Times New Roman"/>
          <w:szCs w:val="24"/>
        </w:rPr>
        <w:t>Δ</w:t>
      </w:r>
      <w:r w:rsidRPr="00630A13">
        <w:rPr>
          <w:rFonts w:eastAsia="Times New Roman"/>
          <w:szCs w:val="24"/>
        </w:rPr>
        <w:t>εν χάνουμε χρόνο</w:t>
      </w:r>
      <w:r>
        <w:rPr>
          <w:rFonts w:eastAsia="Times New Roman"/>
          <w:szCs w:val="24"/>
        </w:rPr>
        <w:t>.</w:t>
      </w:r>
    </w:p>
    <w:p w14:paraId="03B0F210" w14:textId="77777777" w:rsidR="00E66FB6" w:rsidRDefault="00A447A4">
      <w:pPr>
        <w:spacing w:line="600" w:lineRule="auto"/>
        <w:ind w:firstLine="720"/>
        <w:jc w:val="both"/>
        <w:rPr>
          <w:rFonts w:eastAsia="Times New Roman"/>
          <w:szCs w:val="24"/>
        </w:rPr>
      </w:pPr>
      <w:r>
        <w:rPr>
          <w:rFonts w:eastAsia="Times New Roman"/>
          <w:szCs w:val="24"/>
        </w:rPr>
        <w:t>Προχωρούμε στην</w:t>
      </w:r>
      <w:r w:rsidRPr="00391CBE">
        <w:rPr>
          <w:rFonts w:eastAsia="Times New Roman"/>
          <w:szCs w:val="24"/>
        </w:rPr>
        <w:t xml:space="preserve"> </w:t>
      </w:r>
      <w:r>
        <w:rPr>
          <w:rFonts w:eastAsia="Times New Roman"/>
          <w:szCs w:val="24"/>
        </w:rPr>
        <w:t xml:space="preserve">έβδομη </w:t>
      </w:r>
      <w:r w:rsidRPr="00391CBE">
        <w:rPr>
          <w:rFonts w:eastAsia="Times New Roman"/>
          <w:szCs w:val="24"/>
        </w:rPr>
        <w:t xml:space="preserve">με αριθμό 339/7-2-2019 επίκαιρη ερώτηση δεύτερου κύκλου </w:t>
      </w:r>
      <w:r>
        <w:rPr>
          <w:rFonts w:eastAsia="Times New Roman"/>
          <w:szCs w:val="24"/>
        </w:rPr>
        <w:t>του</w:t>
      </w:r>
      <w:r w:rsidRPr="00391CBE">
        <w:rPr>
          <w:rFonts w:eastAsia="Times New Roman"/>
          <w:szCs w:val="24"/>
        </w:rPr>
        <w:t xml:space="preserve"> Βουλευτή Λακωνίας της Δημοκρατικής Συμπαράταξης κ.</w:t>
      </w:r>
      <w:r>
        <w:rPr>
          <w:rFonts w:eastAsia="Times New Roman"/>
          <w:szCs w:val="24"/>
        </w:rPr>
        <w:t xml:space="preserve"> </w:t>
      </w:r>
      <w:r w:rsidRPr="00391CBE">
        <w:rPr>
          <w:rFonts w:eastAsia="Times New Roman"/>
          <w:bCs/>
          <w:szCs w:val="24"/>
        </w:rPr>
        <w:t>Λεωνίδα Γρηγοράκου</w:t>
      </w:r>
      <w:r>
        <w:rPr>
          <w:rFonts w:eastAsia="Times New Roman"/>
          <w:szCs w:val="24"/>
        </w:rPr>
        <w:t xml:space="preserve"> </w:t>
      </w:r>
      <w:r w:rsidRPr="00391CBE">
        <w:rPr>
          <w:rFonts w:eastAsia="Times New Roman"/>
          <w:szCs w:val="24"/>
        </w:rPr>
        <w:t>προς τον Υπουργό</w:t>
      </w:r>
      <w:r>
        <w:rPr>
          <w:rFonts w:eastAsia="Times New Roman"/>
          <w:szCs w:val="24"/>
        </w:rPr>
        <w:t xml:space="preserve"> </w:t>
      </w:r>
      <w:r w:rsidRPr="00391CBE">
        <w:rPr>
          <w:rFonts w:eastAsia="Times New Roman"/>
          <w:bCs/>
          <w:szCs w:val="24"/>
        </w:rPr>
        <w:t>Υγείας,</w:t>
      </w:r>
      <w:r>
        <w:rPr>
          <w:rFonts w:eastAsia="Times New Roman"/>
          <w:szCs w:val="24"/>
        </w:rPr>
        <w:t xml:space="preserve"> </w:t>
      </w:r>
      <w:r w:rsidRPr="00391CBE">
        <w:rPr>
          <w:rFonts w:eastAsia="Times New Roman"/>
          <w:szCs w:val="24"/>
        </w:rPr>
        <w:t xml:space="preserve">με θέμα: «Οριακή η κατάσταση στο Εθνικό </w:t>
      </w:r>
      <w:r w:rsidRPr="00391CBE">
        <w:rPr>
          <w:rFonts w:eastAsia="Times New Roman"/>
          <w:szCs w:val="24"/>
        </w:rPr>
        <w:t>Σύστημα Υγείας»</w:t>
      </w:r>
      <w:r>
        <w:rPr>
          <w:rFonts w:eastAsia="Times New Roman"/>
          <w:szCs w:val="24"/>
        </w:rPr>
        <w:t>.</w:t>
      </w:r>
    </w:p>
    <w:p w14:paraId="03B0F211" w14:textId="77777777" w:rsidR="00E66FB6" w:rsidRDefault="00A447A4">
      <w:pPr>
        <w:spacing w:line="600" w:lineRule="auto"/>
        <w:ind w:firstLine="720"/>
        <w:jc w:val="both"/>
        <w:rPr>
          <w:rFonts w:eastAsia="Times New Roman"/>
          <w:szCs w:val="24"/>
        </w:rPr>
      </w:pPr>
      <w:r>
        <w:rPr>
          <w:rFonts w:eastAsia="Times New Roman"/>
          <w:szCs w:val="24"/>
        </w:rPr>
        <w:t xml:space="preserve">Κύριε συνάδελφε, έχετε δύο λεπτά </w:t>
      </w:r>
      <w:r w:rsidRPr="00630A13">
        <w:rPr>
          <w:rFonts w:eastAsia="Times New Roman"/>
          <w:szCs w:val="24"/>
        </w:rPr>
        <w:t xml:space="preserve">για την </w:t>
      </w:r>
      <w:proofErr w:type="spellStart"/>
      <w:r w:rsidRPr="00630A13">
        <w:rPr>
          <w:rFonts w:eastAsia="Times New Roman"/>
          <w:szCs w:val="24"/>
        </w:rPr>
        <w:t>πρωτολογία</w:t>
      </w:r>
      <w:proofErr w:type="spellEnd"/>
      <w:r w:rsidRPr="00630A13">
        <w:rPr>
          <w:rFonts w:eastAsia="Times New Roman"/>
          <w:szCs w:val="24"/>
        </w:rPr>
        <w:t xml:space="preserve"> </w:t>
      </w:r>
      <w:r>
        <w:rPr>
          <w:rFonts w:eastAsia="Times New Roman"/>
          <w:szCs w:val="24"/>
        </w:rPr>
        <w:t xml:space="preserve">σας. </w:t>
      </w:r>
    </w:p>
    <w:p w14:paraId="03B0F212" w14:textId="77777777" w:rsidR="00E66FB6" w:rsidRDefault="00A447A4">
      <w:pPr>
        <w:spacing w:line="600" w:lineRule="auto"/>
        <w:ind w:firstLine="720"/>
        <w:jc w:val="both"/>
        <w:rPr>
          <w:rFonts w:eastAsia="Times New Roman"/>
          <w:szCs w:val="24"/>
        </w:rPr>
      </w:pPr>
      <w:r w:rsidRPr="0039638D">
        <w:rPr>
          <w:rFonts w:eastAsia="Times New Roman"/>
          <w:b/>
          <w:szCs w:val="24"/>
        </w:rPr>
        <w:t>ΛΕΩΝΙΔΑΣ ΓΡΗΓΟΡΑΚΟΣ:</w:t>
      </w:r>
      <w:r>
        <w:rPr>
          <w:rFonts w:eastAsia="Times New Roman"/>
          <w:szCs w:val="24"/>
        </w:rPr>
        <w:t xml:space="preserve"> Ευχαριστώ πολύ, κύριε Π</w:t>
      </w:r>
      <w:r w:rsidRPr="00630A13">
        <w:rPr>
          <w:rFonts w:eastAsia="Times New Roman"/>
          <w:szCs w:val="24"/>
        </w:rPr>
        <w:t>ρόεδρε</w:t>
      </w:r>
      <w:r>
        <w:rPr>
          <w:rFonts w:eastAsia="Times New Roman"/>
          <w:szCs w:val="24"/>
        </w:rPr>
        <w:t>.</w:t>
      </w:r>
    </w:p>
    <w:p w14:paraId="03B0F213" w14:textId="77777777" w:rsidR="00E66FB6" w:rsidRDefault="00A447A4">
      <w:pPr>
        <w:spacing w:line="600" w:lineRule="auto"/>
        <w:ind w:firstLine="720"/>
        <w:jc w:val="both"/>
        <w:rPr>
          <w:rFonts w:eastAsia="Times New Roman"/>
          <w:szCs w:val="24"/>
        </w:rPr>
      </w:pPr>
      <w:r>
        <w:rPr>
          <w:rFonts w:eastAsia="Times New Roman"/>
          <w:szCs w:val="24"/>
        </w:rPr>
        <w:t xml:space="preserve">Ανακοινώσατε προηγουμένως την αναβολή της </w:t>
      </w:r>
      <w:r>
        <w:rPr>
          <w:rFonts w:eastAsia="Times New Roman"/>
          <w:szCs w:val="24"/>
        </w:rPr>
        <w:t xml:space="preserve">επίκαιρης </w:t>
      </w:r>
      <w:r>
        <w:rPr>
          <w:rFonts w:eastAsia="Times New Roman"/>
          <w:szCs w:val="24"/>
        </w:rPr>
        <w:t>ερώτησής μου για το ΕΚΑΒ, οπότε έ</w:t>
      </w:r>
      <w:r w:rsidRPr="00630A13">
        <w:rPr>
          <w:rFonts w:eastAsia="Times New Roman"/>
          <w:szCs w:val="24"/>
        </w:rPr>
        <w:t>χ</w:t>
      </w:r>
      <w:r>
        <w:rPr>
          <w:rFonts w:eastAsia="Times New Roman"/>
          <w:szCs w:val="24"/>
        </w:rPr>
        <w:t xml:space="preserve">ουμε </w:t>
      </w:r>
      <w:r w:rsidRPr="00630A13">
        <w:rPr>
          <w:rFonts w:eastAsia="Times New Roman"/>
          <w:szCs w:val="24"/>
        </w:rPr>
        <w:t xml:space="preserve">την ευκαιρία </w:t>
      </w:r>
      <w:r>
        <w:rPr>
          <w:rFonts w:eastAsia="Times New Roman"/>
          <w:szCs w:val="24"/>
        </w:rPr>
        <w:t>–</w:t>
      </w:r>
      <w:r w:rsidRPr="00630A13">
        <w:rPr>
          <w:rFonts w:eastAsia="Times New Roman"/>
          <w:szCs w:val="24"/>
        </w:rPr>
        <w:t>νομίζω</w:t>
      </w:r>
      <w:r>
        <w:rPr>
          <w:rFonts w:eastAsia="Times New Roman"/>
          <w:szCs w:val="24"/>
        </w:rPr>
        <w:t>-</w:t>
      </w:r>
      <w:r w:rsidRPr="00630A13">
        <w:rPr>
          <w:rFonts w:eastAsia="Times New Roman"/>
          <w:szCs w:val="24"/>
        </w:rPr>
        <w:t xml:space="preserve"> να τ</w:t>
      </w:r>
      <w:r>
        <w:rPr>
          <w:rFonts w:eastAsia="Times New Roman"/>
          <w:szCs w:val="24"/>
        </w:rPr>
        <w:t>α</w:t>
      </w:r>
      <w:r w:rsidRPr="00630A13">
        <w:rPr>
          <w:rFonts w:eastAsia="Times New Roman"/>
          <w:szCs w:val="24"/>
        </w:rPr>
        <w:t xml:space="preserve"> συζητήσουμε μαζί</w:t>
      </w:r>
      <w:r>
        <w:rPr>
          <w:rFonts w:eastAsia="Times New Roman"/>
          <w:szCs w:val="24"/>
        </w:rPr>
        <w:t>,</w:t>
      </w:r>
      <w:r w:rsidRPr="00630A13">
        <w:rPr>
          <w:rFonts w:eastAsia="Times New Roman"/>
          <w:szCs w:val="24"/>
        </w:rPr>
        <w:t xml:space="preserve"> </w:t>
      </w:r>
      <w:r>
        <w:rPr>
          <w:rFonts w:eastAsia="Times New Roman"/>
          <w:szCs w:val="24"/>
        </w:rPr>
        <w:t>κ</w:t>
      </w:r>
      <w:r w:rsidRPr="00630A13">
        <w:rPr>
          <w:rFonts w:eastAsia="Times New Roman"/>
          <w:szCs w:val="24"/>
        </w:rPr>
        <w:t>ύριε Υπουργέ</w:t>
      </w:r>
      <w:r>
        <w:rPr>
          <w:rFonts w:eastAsia="Times New Roman"/>
          <w:szCs w:val="24"/>
        </w:rPr>
        <w:t>,</w:t>
      </w:r>
      <w:r w:rsidRPr="00630A13">
        <w:rPr>
          <w:rFonts w:eastAsia="Times New Roman"/>
          <w:szCs w:val="24"/>
        </w:rPr>
        <w:t xml:space="preserve"> σήμερα όλα αυτά</w:t>
      </w:r>
      <w:r>
        <w:rPr>
          <w:rFonts w:eastAsia="Times New Roman"/>
          <w:szCs w:val="24"/>
        </w:rPr>
        <w:t>.</w:t>
      </w:r>
    </w:p>
    <w:p w14:paraId="03B0F214" w14:textId="77777777" w:rsidR="00E66FB6" w:rsidRDefault="00A447A4">
      <w:pPr>
        <w:spacing w:line="600" w:lineRule="auto"/>
        <w:ind w:firstLine="720"/>
        <w:jc w:val="both"/>
        <w:rPr>
          <w:rFonts w:eastAsia="Times New Roman"/>
          <w:szCs w:val="24"/>
        </w:rPr>
      </w:pPr>
      <w:r w:rsidRPr="0032047D">
        <w:rPr>
          <w:rFonts w:eastAsia="Times New Roman"/>
          <w:b/>
          <w:szCs w:val="24"/>
        </w:rPr>
        <w:t xml:space="preserve">ΑΝΔΡΕΑΣ ΞΑΝΘΟΣ (Υπουργός Υγείας): </w:t>
      </w:r>
      <w:r>
        <w:rPr>
          <w:rFonts w:eastAsia="Times New Roman"/>
          <w:szCs w:val="24"/>
        </w:rPr>
        <w:t>Άμα προλάβουμε.</w:t>
      </w:r>
    </w:p>
    <w:p w14:paraId="03B0F215" w14:textId="77777777" w:rsidR="00E66FB6" w:rsidRDefault="00A447A4">
      <w:pPr>
        <w:spacing w:line="600" w:lineRule="auto"/>
        <w:ind w:firstLine="720"/>
        <w:jc w:val="both"/>
        <w:rPr>
          <w:rFonts w:eastAsia="Times New Roman"/>
          <w:szCs w:val="24"/>
        </w:rPr>
      </w:pPr>
      <w:r w:rsidRPr="009975D2">
        <w:rPr>
          <w:rFonts w:eastAsia="Times New Roman"/>
          <w:b/>
          <w:szCs w:val="24"/>
        </w:rPr>
        <w:lastRenderedPageBreak/>
        <w:t>ΛΕΩΝΙΔΑΣ ΓΡΗΓΟΡΑΚΟΣ:</w:t>
      </w:r>
      <w:r>
        <w:rPr>
          <w:rFonts w:eastAsia="Times New Roman"/>
          <w:szCs w:val="24"/>
        </w:rPr>
        <w:t xml:space="preserve"> Το λέω ε</w:t>
      </w:r>
      <w:r w:rsidRPr="00630A13">
        <w:rPr>
          <w:rFonts w:eastAsia="Times New Roman"/>
          <w:szCs w:val="24"/>
        </w:rPr>
        <w:t xml:space="preserve">πειδή έχει αναβληθεί πάρα πολλές φορές από τον </w:t>
      </w:r>
      <w:r>
        <w:rPr>
          <w:rFonts w:eastAsia="Times New Roman"/>
          <w:szCs w:val="24"/>
        </w:rPr>
        <w:t xml:space="preserve">κ. </w:t>
      </w:r>
      <w:proofErr w:type="spellStart"/>
      <w:r>
        <w:rPr>
          <w:rFonts w:eastAsia="Times New Roman"/>
          <w:szCs w:val="24"/>
        </w:rPr>
        <w:t>Πολάκη</w:t>
      </w:r>
      <w:proofErr w:type="spellEnd"/>
      <w:r>
        <w:rPr>
          <w:rFonts w:eastAsia="Times New Roman"/>
          <w:szCs w:val="24"/>
        </w:rPr>
        <w:t xml:space="preserve"> η απάντηση στην ερώτησή μου. Εδώ και πέντε μήνες </w:t>
      </w:r>
      <w:r w:rsidRPr="00630A13">
        <w:rPr>
          <w:rFonts w:eastAsia="Times New Roman"/>
          <w:szCs w:val="24"/>
        </w:rPr>
        <w:t xml:space="preserve">δεν έρχεται να </w:t>
      </w:r>
      <w:r>
        <w:rPr>
          <w:rFonts w:eastAsia="Times New Roman"/>
          <w:szCs w:val="24"/>
        </w:rPr>
        <w:t>απαντ</w:t>
      </w:r>
      <w:r>
        <w:rPr>
          <w:rFonts w:eastAsia="Times New Roman"/>
          <w:szCs w:val="24"/>
        </w:rPr>
        <w:t>ήσει στην ερώτηση. Δεν πειράζει. Πάντως εγώ σας ευχαριστώ πολύ που</w:t>
      </w:r>
      <w:r w:rsidRPr="00630A13">
        <w:rPr>
          <w:rFonts w:eastAsia="Times New Roman"/>
          <w:szCs w:val="24"/>
        </w:rPr>
        <w:t xml:space="preserve"> είστε σήμερα εδώ να συζητήσουμε το θέμα της </w:t>
      </w:r>
      <w:r>
        <w:rPr>
          <w:rFonts w:eastAsia="Times New Roman"/>
          <w:szCs w:val="24"/>
        </w:rPr>
        <w:t>υ</w:t>
      </w:r>
      <w:r w:rsidRPr="00630A13">
        <w:rPr>
          <w:rFonts w:eastAsia="Times New Roman"/>
          <w:szCs w:val="24"/>
        </w:rPr>
        <w:t>γείας</w:t>
      </w:r>
      <w:r>
        <w:rPr>
          <w:rFonts w:eastAsia="Times New Roman"/>
          <w:szCs w:val="24"/>
        </w:rPr>
        <w:t>,</w:t>
      </w:r>
      <w:r w:rsidRPr="00630A13">
        <w:rPr>
          <w:rFonts w:eastAsia="Times New Roman"/>
          <w:szCs w:val="24"/>
        </w:rPr>
        <w:t xml:space="preserve"> το οποίο είναι πολύ </w:t>
      </w:r>
      <w:r>
        <w:rPr>
          <w:rFonts w:eastAsia="Times New Roman"/>
          <w:szCs w:val="24"/>
        </w:rPr>
        <w:t>ε</w:t>
      </w:r>
      <w:r w:rsidRPr="00630A13">
        <w:rPr>
          <w:rFonts w:eastAsia="Times New Roman"/>
          <w:szCs w:val="24"/>
        </w:rPr>
        <w:t>πίκαιρο και πραγματικά έχει ανησυχ</w:t>
      </w:r>
      <w:r>
        <w:rPr>
          <w:rFonts w:eastAsia="Times New Roman"/>
          <w:szCs w:val="24"/>
        </w:rPr>
        <w:t>ήσει</w:t>
      </w:r>
      <w:r w:rsidRPr="00630A13">
        <w:rPr>
          <w:rFonts w:eastAsia="Times New Roman"/>
          <w:szCs w:val="24"/>
        </w:rPr>
        <w:t xml:space="preserve"> ο κόσμος και με τη γρίπη που υπάρχει αυτές </w:t>
      </w:r>
      <w:r>
        <w:rPr>
          <w:rFonts w:eastAsia="Times New Roman"/>
          <w:szCs w:val="24"/>
        </w:rPr>
        <w:t>τις</w:t>
      </w:r>
      <w:r w:rsidRPr="00630A13">
        <w:rPr>
          <w:rFonts w:eastAsia="Times New Roman"/>
          <w:szCs w:val="24"/>
        </w:rPr>
        <w:t xml:space="preserve"> μέρες</w:t>
      </w:r>
      <w:r>
        <w:rPr>
          <w:rFonts w:eastAsia="Times New Roman"/>
          <w:szCs w:val="24"/>
        </w:rPr>
        <w:t>.</w:t>
      </w:r>
    </w:p>
    <w:p w14:paraId="03B0F216" w14:textId="77777777" w:rsidR="00E66FB6" w:rsidRDefault="00A447A4">
      <w:pPr>
        <w:spacing w:line="600" w:lineRule="auto"/>
        <w:ind w:firstLine="720"/>
        <w:jc w:val="both"/>
        <w:rPr>
          <w:rFonts w:eastAsia="Times New Roman"/>
          <w:szCs w:val="24"/>
        </w:rPr>
      </w:pPr>
      <w:r>
        <w:rPr>
          <w:rFonts w:eastAsia="Times New Roman"/>
          <w:szCs w:val="24"/>
        </w:rPr>
        <w:t>Το σύστημα είναι ανοιχτ</w:t>
      </w:r>
      <w:r>
        <w:rPr>
          <w:rFonts w:eastAsia="Times New Roman"/>
          <w:szCs w:val="24"/>
        </w:rPr>
        <w:t>ό σε πληγές. Υπάρχει</w:t>
      </w:r>
      <w:r w:rsidRPr="00630A13">
        <w:rPr>
          <w:rFonts w:eastAsia="Times New Roman"/>
          <w:szCs w:val="24"/>
        </w:rPr>
        <w:t xml:space="preserve"> πλήρης αποδιοργάνωση</w:t>
      </w:r>
      <w:r>
        <w:rPr>
          <w:rFonts w:eastAsia="Times New Roman"/>
          <w:szCs w:val="24"/>
        </w:rPr>
        <w:t>,</w:t>
      </w:r>
      <w:r w:rsidRPr="00630A13">
        <w:rPr>
          <w:rFonts w:eastAsia="Times New Roman"/>
          <w:szCs w:val="24"/>
        </w:rPr>
        <w:t xml:space="preserve"> κύριε </w:t>
      </w:r>
      <w:r>
        <w:rPr>
          <w:rFonts w:eastAsia="Times New Roman"/>
          <w:szCs w:val="24"/>
        </w:rPr>
        <w:t xml:space="preserve">Υπουργέ, στην </w:t>
      </w:r>
      <w:r w:rsidRPr="00630A13">
        <w:rPr>
          <w:rFonts w:eastAsia="Times New Roman"/>
          <w:szCs w:val="24"/>
        </w:rPr>
        <w:t>επείγουσα ιατρική</w:t>
      </w:r>
      <w:r>
        <w:rPr>
          <w:rFonts w:eastAsia="Times New Roman"/>
          <w:szCs w:val="24"/>
        </w:rPr>
        <w:t>.</w:t>
      </w:r>
      <w:r w:rsidRPr="00630A13">
        <w:rPr>
          <w:rFonts w:eastAsia="Times New Roman"/>
          <w:szCs w:val="24"/>
        </w:rPr>
        <w:t xml:space="preserve"> </w:t>
      </w:r>
      <w:r>
        <w:rPr>
          <w:rFonts w:eastAsia="Times New Roman"/>
          <w:szCs w:val="24"/>
        </w:rPr>
        <w:t>Υ</w:t>
      </w:r>
      <w:r w:rsidRPr="00630A13">
        <w:rPr>
          <w:rFonts w:eastAsia="Times New Roman"/>
          <w:szCs w:val="24"/>
        </w:rPr>
        <w:t xml:space="preserve">πάρχουν πάρα πολλές ελλείψεις </w:t>
      </w:r>
      <w:r>
        <w:rPr>
          <w:rFonts w:eastAsia="Times New Roman"/>
          <w:szCs w:val="24"/>
        </w:rPr>
        <w:t>στις</w:t>
      </w:r>
      <w:r w:rsidRPr="00630A13">
        <w:rPr>
          <w:rFonts w:eastAsia="Times New Roman"/>
          <w:szCs w:val="24"/>
        </w:rPr>
        <w:t xml:space="preserve"> </w:t>
      </w:r>
      <w:r>
        <w:rPr>
          <w:rFonts w:eastAsia="Times New Roman"/>
          <w:szCs w:val="24"/>
        </w:rPr>
        <w:t>μ</w:t>
      </w:r>
      <w:r w:rsidRPr="00630A13">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sidRPr="00630A13">
        <w:rPr>
          <w:rFonts w:eastAsia="Times New Roman"/>
          <w:szCs w:val="24"/>
        </w:rPr>
        <w:t>εραπείας</w:t>
      </w:r>
      <w:r>
        <w:rPr>
          <w:rFonts w:eastAsia="Times New Roman"/>
          <w:szCs w:val="24"/>
        </w:rPr>
        <w:t>.</w:t>
      </w:r>
      <w:r w:rsidRPr="00630A13">
        <w:rPr>
          <w:rFonts w:eastAsia="Times New Roman"/>
          <w:szCs w:val="24"/>
        </w:rPr>
        <w:t xml:space="preserve"> </w:t>
      </w:r>
      <w:r>
        <w:rPr>
          <w:rFonts w:eastAsia="Times New Roman"/>
          <w:szCs w:val="24"/>
        </w:rPr>
        <w:t>Κ</w:t>
      </w:r>
      <w:r w:rsidRPr="00630A13">
        <w:rPr>
          <w:rFonts w:eastAsia="Times New Roman"/>
          <w:szCs w:val="24"/>
        </w:rPr>
        <w:t xml:space="preserve">άθε μέρα περίπου υπάρχουν </w:t>
      </w:r>
      <w:r>
        <w:rPr>
          <w:rFonts w:eastAsia="Times New Roman"/>
          <w:szCs w:val="24"/>
        </w:rPr>
        <w:t>πενήντα</w:t>
      </w:r>
      <w:r w:rsidRPr="00630A13">
        <w:rPr>
          <w:rFonts w:eastAsia="Times New Roman"/>
          <w:szCs w:val="24"/>
        </w:rPr>
        <w:t xml:space="preserve"> κρεβάτια στο ΕΚΑΒ </w:t>
      </w:r>
      <w:r>
        <w:rPr>
          <w:rFonts w:eastAsia="Times New Roman"/>
          <w:szCs w:val="24"/>
        </w:rPr>
        <w:t xml:space="preserve">για </w:t>
      </w:r>
      <w:r w:rsidRPr="00630A13">
        <w:rPr>
          <w:rFonts w:eastAsia="Times New Roman"/>
          <w:szCs w:val="24"/>
        </w:rPr>
        <w:t>αναμονή</w:t>
      </w:r>
      <w:r>
        <w:rPr>
          <w:rFonts w:eastAsia="Times New Roman"/>
          <w:szCs w:val="24"/>
        </w:rPr>
        <w:t>.</w:t>
      </w:r>
      <w:r w:rsidRPr="00630A13">
        <w:rPr>
          <w:rFonts w:eastAsia="Times New Roman"/>
          <w:szCs w:val="24"/>
        </w:rPr>
        <w:t xml:space="preserve"> </w:t>
      </w:r>
      <w:r>
        <w:rPr>
          <w:rFonts w:eastAsia="Times New Roman"/>
          <w:szCs w:val="24"/>
        </w:rPr>
        <w:t>Τ</w:t>
      </w:r>
      <w:r w:rsidRPr="00630A13">
        <w:rPr>
          <w:rFonts w:eastAsia="Times New Roman"/>
          <w:szCs w:val="24"/>
        </w:rPr>
        <w:t xml:space="preserve">α ασθενοφόρα του ΕΚΑΒ είναι ανά βάρδια </w:t>
      </w:r>
      <w:r>
        <w:rPr>
          <w:rFonts w:eastAsia="Times New Roman"/>
          <w:szCs w:val="24"/>
        </w:rPr>
        <w:t>πενήντα</w:t>
      </w:r>
      <w:r w:rsidRPr="00630A13">
        <w:rPr>
          <w:rFonts w:eastAsia="Times New Roman"/>
          <w:szCs w:val="24"/>
        </w:rPr>
        <w:t xml:space="preserve"> με </w:t>
      </w:r>
      <w:r>
        <w:rPr>
          <w:rFonts w:eastAsia="Times New Roman"/>
          <w:szCs w:val="24"/>
        </w:rPr>
        <w:t xml:space="preserve">εξήντα, </w:t>
      </w:r>
      <w:r w:rsidRPr="00630A13">
        <w:rPr>
          <w:rFonts w:eastAsia="Times New Roman"/>
          <w:szCs w:val="24"/>
        </w:rPr>
        <w:t>όταν κάποτε</w:t>
      </w:r>
      <w:r>
        <w:rPr>
          <w:rFonts w:eastAsia="Times New Roman"/>
          <w:szCs w:val="24"/>
        </w:rPr>
        <w:t>,</w:t>
      </w:r>
      <w:r w:rsidRPr="00630A13">
        <w:rPr>
          <w:rFonts w:eastAsia="Times New Roman"/>
          <w:szCs w:val="24"/>
        </w:rPr>
        <w:t xml:space="preserve"> τις προηγούμενες εποχές</w:t>
      </w:r>
      <w:r>
        <w:rPr>
          <w:rFonts w:eastAsia="Times New Roman"/>
          <w:szCs w:val="24"/>
        </w:rPr>
        <w:t>,</w:t>
      </w:r>
      <w:r w:rsidRPr="00630A13">
        <w:rPr>
          <w:rFonts w:eastAsia="Times New Roman"/>
          <w:szCs w:val="24"/>
        </w:rPr>
        <w:t xml:space="preserve"> ήταν </w:t>
      </w:r>
      <w:r>
        <w:rPr>
          <w:rFonts w:eastAsia="Times New Roman"/>
          <w:szCs w:val="24"/>
        </w:rPr>
        <w:t>ογδόντα, ενενήντα</w:t>
      </w:r>
      <w:r w:rsidRPr="00630A13">
        <w:rPr>
          <w:rFonts w:eastAsia="Times New Roman"/>
          <w:szCs w:val="24"/>
        </w:rPr>
        <w:t xml:space="preserve"> και </w:t>
      </w:r>
      <w:r>
        <w:rPr>
          <w:rFonts w:eastAsia="Times New Roman"/>
          <w:szCs w:val="24"/>
        </w:rPr>
        <w:t>εκατό. Η</w:t>
      </w:r>
      <w:r w:rsidRPr="00630A13">
        <w:rPr>
          <w:rFonts w:eastAsia="Times New Roman"/>
          <w:szCs w:val="24"/>
        </w:rPr>
        <w:t xml:space="preserve"> αργοπορία του ΕΚΑΒ να φτάσει στον τόπο του ατυχήματος είναι πάρα πολύ μεγάλη</w:t>
      </w:r>
      <w:r>
        <w:rPr>
          <w:rFonts w:eastAsia="Times New Roman"/>
          <w:szCs w:val="24"/>
        </w:rPr>
        <w:t>.</w:t>
      </w:r>
    </w:p>
    <w:p w14:paraId="03B0F217" w14:textId="77777777" w:rsidR="00E66FB6" w:rsidRDefault="00A447A4">
      <w:pPr>
        <w:spacing w:line="600" w:lineRule="auto"/>
        <w:ind w:firstLine="720"/>
        <w:jc w:val="both"/>
        <w:rPr>
          <w:rFonts w:eastAsia="Times New Roman"/>
          <w:szCs w:val="24"/>
        </w:rPr>
      </w:pPr>
      <w:r>
        <w:rPr>
          <w:rFonts w:eastAsia="Times New Roman"/>
          <w:szCs w:val="24"/>
        </w:rPr>
        <w:t>Β</w:t>
      </w:r>
      <w:r w:rsidRPr="00630A13">
        <w:rPr>
          <w:rFonts w:eastAsia="Times New Roman"/>
          <w:szCs w:val="24"/>
        </w:rPr>
        <w:t>έβαια</w:t>
      </w:r>
      <w:r>
        <w:rPr>
          <w:rFonts w:eastAsia="Times New Roman"/>
          <w:szCs w:val="24"/>
        </w:rPr>
        <w:t>,</w:t>
      </w:r>
      <w:r w:rsidRPr="00630A13">
        <w:rPr>
          <w:rFonts w:eastAsia="Times New Roman"/>
          <w:szCs w:val="24"/>
        </w:rPr>
        <w:t xml:space="preserve"> </w:t>
      </w:r>
      <w:r>
        <w:rPr>
          <w:rFonts w:eastAsia="Times New Roman"/>
          <w:szCs w:val="24"/>
        </w:rPr>
        <w:t xml:space="preserve">υπάρχουν και </w:t>
      </w:r>
      <w:r w:rsidRPr="00630A13">
        <w:rPr>
          <w:rFonts w:eastAsia="Times New Roman"/>
          <w:szCs w:val="24"/>
        </w:rPr>
        <w:t xml:space="preserve">όλα αυτά που βλέπει </w:t>
      </w:r>
      <w:r>
        <w:rPr>
          <w:rFonts w:eastAsia="Times New Roman"/>
          <w:szCs w:val="24"/>
        </w:rPr>
        <w:t>κανείς κάθε μέρα στον ημερήσιο Τ</w:t>
      </w:r>
      <w:r w:rsidRPr="00630A13">
        <w:rPr>
          <w:rFonts w:eastAsia="Times New Roman"/>
          <w:szCs w:val="24"/>
        </w:rPr>
        <w:t>ύπο</w:t>
      </w:r>
      <w:r>
        <w:rPr>
          <w:rFonts w:eastAsia="Times New Roman"/>
          <w:szCs w:val="24"/>
        </w:rPr>
        <w:t>.</w:t>
      </w:r>
      <w:r w:rsidRPr="00630A13">
        <w:rPr>
          <w:rFonts w:eastAsia="Times New Roman"/>
          <w:szCs w:val="24"/>
        </w:rPr>
        <w:t xml:space="preserve"> </w:t>
      </w:r>
      <w:r>
        <w:rPr>
          <w:rFonts w:eastAsia="Times New Roman"/>
          <w:szCs w:val="24"/>
        </w:rPr>
        <w:t>Π</w:t>
      </w:r>
      <w:r w:rsidRPr="00630A13">
        <w:rPr>
          <w:rFonts w:eastAsia="Times New Roman"/>
          <w:szCs w:val="24"/>
        </w:rPr>
        <w:t>ριν απ</w:t>
      </w:r>
      <w:r w:rsidRPr="00630A13">
        <w:rPr>
          <w:rFonts w:eastAsia="Times New Roman"/>
          <w:szCs w:val="24"/>
        </w:rPr>
        <w:t xml:space="preserve">ό λίγο </w:t>
      </w:r>
      <w:r>
        <w:rPr>
          <w:rFonts w:eastAsia="Times New Roman"/>
          <w:szCs w:val="24"/>
        </w:rPr>
        <w:t>ε</w:t>
      </w:r>
      <w:r w:rsidRPr="00630A13">
        <w:rPr>
          <w:rFonts w:eastAsia="Times New Roman"/>
          <w:szCs w:val="24"/>
        </w:rPr>
        <w:t xml:space="preserve">ίδαμε ότι πέθανε </w:t>
      </w:r>
      <w:r>
        <w:rPr>
          <w:rFonts w:eastAsia="Times New Roman"/>
          <w:szCs w:val="24"/>
        </w:rPr>
        <w:t xml:space="preserve">μια δεκαπεντάχρονη σε μια </w:t>
      </w:r>
      <w:proofErr w:type="spellStart"/>
      <w:r>
        <w:rPr>
          <w:rFonts w:eastAsia="Times New Roman"/>
          <w:szCs w:val="24"/>
        </w:rPr>
        <w:t>π</w:t>
      </w:r>
      <w:r>
        <w:rPr>
          <w:rFonts w:eastAsia="Times New Roman"/>
          <w:szCs w:val="24"/>
        </w:rPr>
        <w:t>ρονοιακή</w:t>
      </w:r>
      <w:proofErr w:type="spellEnd"/>
      <w:r>
        <w:rPr>
          <w:rFonts w:eastAsia="Times New Roman"/>
          <w:szCs w:val="24"/>
        </w:rPr>
        <w:t xml:space="preserve"> </w:t>
      </w:r>
      <w:r>
        <w:rPr>
          <w:rFonts w:eastAsia="Times New Roman"/>
          <w:szCs w:val="24"/>
        </w:rPr>
        <w:t>μ</w:t>
      </w:r>
      <w:r>
        <w:rPr>
          <w:rFonts w:eastAsia="Times New Roman"/>
          <w:szCs w:val="24"/>
        </w:rPr>
        <w:t>ονάδα της Βούλας λόγω έλ</w:t>
      </w:r>
      <w:r>
        <w:rPr>
          <w:rFonts w:eastAsia="Times New Roman"/>
          <w:szCs w:val="24"/>
        </w:rPr>
        <w:lastRenderedPageBreak/>
        <w:t>λειψης γιατρών. Β</w:t>
      </w:r>
      <w:r w:rsidRPr="00630A13">
        <w:rPr>
          <w:rFonts w:eastAsia="Times New Roman"/>
          <w:szCs w:val="24"/>
        </w:rPr>
        <w:t xml:space="preserve">λέπουμε ότι </w:t>
      </w:r>
      <w:r>
        <w:rPr>
          <w:rFonts w:eastAsia="Times New Roman"/>
          <w:szCs w:val="24"/>
        </w:rPr>
        <w:t>στα</w:t>
      </w:r>
      <w:r w:rsidRPr="00630A13">
        <w:rPr>
          <w:rFonts w:eastAsia="Times New Roman"/>
          <w:szCs w:val="24"/>
        </w:rPr>
        <w:t xml:space="preserve"> δημόσια νοσοκομεία οι ελλείψεις αγγίζουν τις </w:t>
      </w:r>
      <w:proofErr w:type="spellStart"/>
      <w:r>
        <w:rPr>
          <w:rFonts w:eastAsia="Times New Roman"/>
          <w:szCs w:val="24"/>
        </w:rPr>
        <w:t>εξίμισι</w:t>
      </w:r>
      <w:proofErr w:type="spellEnd"/>
      <w:r>
        <w:rPr>
          <w:rFonts w:eastAsia="Times New Roman"/>
          <w:szCs w:val="24"/>
        </w:rPr>
        <w:t xml:space="preserve"> χιλιάδες. Οι</w:t>
      </w:r>
      <w:r w:rsidRPr="00630A13">
        <w:rPr>
          <w:rFonts w:eastAsia="Times New Roman"/>
          <w:szCs w:val="24"/>
        </w:rPr>
        <w:t xml:space="preserve"> κενές θέσεις στο σύνολο του Εθνικού </w:t>
      </w:r>
      <w:r>
        <w:rPr>
          <w:rFonts w:eastAsia="Times New Roman"/>
          <w:szCs w:val="24"/>
        </w:rPr>
        <w:t xml:space="preserve">Συστήματος Υγείας </w:t>
      </w:r>
      <w:r w:rsidRPr="00630A13">
        <w:rPr>
          <w:rFonts w:eastAsia="Times New Roman"/>
          <w:szCs w:val="24"/>
        </w:rPr>
        <w:t xml:space="preserve">είναι </w:t>
      </w:r>
      <w:r>
        <w:rPr>
          <w:rFonts w:eastAsia="Times New Roman"/>
          <w:szCs w:val="24"/>
        </w:rPr>
        <w:t>είκοσι χιλι</w:t>
      </w:r>
      <w:r>
        <w:rPr>
          <w:rFonts w:eastAsia="Times New Roman"/>
          <w:szCs w:val="24"/>
        </w:rPr>
        <w:t>άδες.</w:t>
      </w:r>
    </w:p>
    <w:p w14:paraId="03B0F218" w14:textId="77777777" w:rsidR="00E66FB6" w:rsidRDefault="00A447A4">
      <w:pPr>
        <w:spacing w:line="600" w:lineRule="auto"/>
        <w:ind w:firstLine="720"/>
        <w:jc w:val="both"/>
        <w:rPr>
          <w:rFonts w:eastAsia="Times New Roman"/>
          <w:szCs w:val="24"/>
        </w:rPr>
      </w:pPr>
      <w:r>
        <w:rPr>
          <w:rFonts w:eastAsia="Times New Roman"/>
          <w:szCs w:val="24"/>
        </w:rPr>
        <w:t>Ο</w:t>
      </w:r>
      <w:r w:rsidRPr="00630A13">
        <w:rPr>
          <w:rFonts w:eastAsia="Times New Roman"/>
          <w:szCs w:val="24"/>
        </w:rPr>
        <w:t xml:space="preserve"> </w:t>
      </w:r>
      <w:r>
        <w:rPr>
          <w:rFonts w:eastAsia="Times New Roman"/>
          <w:szCs w:val="24"/>
        </w:rPr>
        <w:t>ά</w:t>
      </w:r>
      <w:r w:rsidRPr="00630A13">
        <w:rPr>
          <w:rFonts w:eastAsia="Times New Roman"/>
          <w:szCs w:val="24"/>
        </w:rPr>
        <w:t xml:space="preserve">σχημος χειμώνας που έπληξε </w:t>
      </w:r>
      <w:r>
        <w:rPr>
          <w:rFonts w:eastAsia="Times New Roman"/>
          <w:szCs w:val="24"/>
        </w:rPr>
        <w:t xml:space="preserve">φέτος </w:t>
      </w:r>
      <w:r w:rsidRPr="00630A13">
        <w:rPr>
          <w:rFonts w:eastAsia="Times New Roman"/>
          <w:szCs w:val="24"/>
        </w:rPr>
        <w:t xml:space="preserve">την </w:t>
      </w:r>
      <w:r>
        <w:rPr>
          <w:rFonts w:eastAsia="Times New Roman"/>
          <w:szCs w:val="24"/>
        </w:rPr>
        <w:t>Ελλάδα μά</w:t>
      </w:r>
      <w:r w:rsidRPr="00630A13">
        <w:rPr>
          <w:rFonts w:eastAsia="Times New Roman"/>
          <w:szCs w:val="24"/>
        </w:rPr>
        <w:t>ς έφερε την έξαρση της γρίπης</w:t>
      </w:r>
      <w:r>
        <w:rPr>
          <w:rFonts w:eastAsia="Times New Roman"/>
          <w:szCs w:val="24"/>
        </w:rPr>
        <w:t>.</w:t>
      </w:r>
      <w:r w:rsidRPr="00630A13">
        <w:rPr>
          <w:rFonts w:eastAsia="Times New Roman"/>
          <w:szCs w:val="24"/>
        </w:rPr>
        <w:t xml:space="preserve"> </w:t>
      </w:r>
      <w:r>
        <w:rPr>
          <w:rFonts w:eastAsia="Times New Roman"/>
          <w:szCs w:val="24"/>
        </w:rPr>
        <w:t>Δ</w:t>
      </w:r>
      <w:r w:rsidRPr="00630A13">
        <w:rPr>
          <w:rFonts w:eastAsia="Times New Roman"/>
          <w:szCs w:val="24"/>
        </w:rPr>
        <w:t xml:space="preserve">ιαβάζουμε ότι μέχρι </w:t>
      </w:r>
      <w:r>
        <w:rPr>
          <w:rFonts w:eastAsia="Times New Roman"/>
          <w:szCs w:val="24"/>
        </w:rPr>
        <w:t>χθες είχαμε εβδομήντα τέσσερις</w:t>
      </w:r>
      <w:r w:rsidRPr="00630A13">
        <w:rPr>
          <w:rFonts w:eastAsia="Times New Roman"/>
          <w:szCs w:val="24"/>
        </w:rPr>
        <w:t xml:space="preserve"> συνανθρώπους μας νεκρούς</w:t>
      </w:r>
      <w:r>
        <w:rPr>
          <w:rFonts w:eastAsia="Times New Roman"/>
          <w:szCs w:val="24"/>
        </w:rPr>
        <w:t>.</w:t>
      </w:r>
      <w:r w:rsidRPr="00630A13">
        <w:rPr>
          <w:rFonts w:eastAsia="Times New Roman"/>
          <w:szCs w:val="24"/>
        </w:rPr>
        <w:t xml:space="preserve"> </w:t>
      </w:r>
      <w:r>
        <w:rPr>
          <w:rFonts w:eastAsia="Times New Roman"/>
          <w:szCs w:val="24"/>
        </w:rPr>
        <w:t>Η</w:t>
      </w:r>
      <w:r w:rsidRPr="00630A13">
        <w:rPr>
          <w:rFonts w:eastAsia="Times New Roman"/>
          <w:szCs w:val="24"/>
        </w:rPr>
        <w:t xml:space="preserve"> </w:t>
      </w:r>
      <w:r>
        <w:rPr>
          <w:rFonts w:eastAsia="Times New Roman"/>
          <w:szCs w:val="24"/>
        </w:rPr>
        <w:t>π</w:t>
      </w:r>
      <w:r w:rsidRPr="00630A13">
        <w:rPr>
          <w:rFonts w:eastAsia="Times New Roman"/>
          <w:szCs w:val="24"/>
        </w:rPr>
        <w:t xml:space="preserve">ρωτοβάθμια φροντίδα υγείας είναι πιο αδύναμη </w:t>
      </w:r>
      <w:r>
        <w:rPr>
          <w:rFonts w:eastAsia="Times New Roman"/>
          <w:szCs w:val="24"/>
        </w:rPr>
        <w:t xml:space="preserve">από ποτέ. Υπάρχουν χίλιοι διακόσιοι </w:t>
      </w:r>
      <w:r w:rsidRPr="00630A13">
        <w:rPr>
          <w:rFonts w:eastAsia="Times New Roman"/>
          <w:szCs w:val="24"/>
        </w:rPr>
        <w:t>συμβεβλη</w:t>
      </w:r>
      <w:r w:rsidRPr="00630A13">
        <w:rPr>
          <w:rFonts w:eastAsia="Times New Roman"/>
          <w:szCs w:val="24"/>
        </w:rPr>
        <w:t>μένοι οικογενειακοί γιατροί για έντεκα εκατομμύρια πολίτες</w:t>
      </w:r>
      <w:r>
        <w:rPr>
          <w:rFonts w:eastAsia="Times New Roman"/>
          <w:szCs w:val="24"/>
        </w:rPr>
        <w:t>.</w:t>
      </w:r>
      <w:r w:rsidRPr="00630A13">
        <w:rPr>
          <w:rFonts w:eastAsia="Times New Roman"/>
          <w:szCs w:val="24"/>
        </w:rPr>
        <w:t xml:space="preserve"> </w:t>
      </w:r>
      <w:r>
        <w:rPr>
          <w:rFonts w:eastAsia="Times New Roman"/>
          <w:szCs w:val="24"/>
        </w:rPr>
        <w:t>Η</w:t>
      </w:r>
      <w:r w:rsidRPr="00630A13">
        <w:rPr>
          <w:rFonts w:eastAsia="Times New Roman"/>
          <w:szCs w:val="24"/>
        </w:rPr>
        <w:t xml:space="preserve"> Ελλάδα κατέχει τη δεύτερη θέση στη μαύρη λίστα της Ευρώπης όσον αφορά τις λοιμώξεις</w:t>
      </w:r>
      <w:r>
        <w:rPr>
          <w:rFonts w:eastAsia="Times New Roman"/>
          <w:szCs w:val="24"/>
        </w:rPr>
        <w:t>.</w:t>
      </w:r>
      <w:r w:rsidRPr="00630A13">
        <w:rPr>
          <w:rFonts w:eastAsia="Times New Roman"/>
          <w:szCs w:val="24"/>
        </w:rPr>
        <w:t xml:space="preserve"> </w:t>
      </w:r>
      <w:r>
        <w:rPr>
          <w:rFonts w:eastAsia="Times New Roman"/>
          <w:szCs w:val="24"/>
        </w:rPr>
        <w:t xml:space="preserve">Από τις λειτουργούσες κλίνες στις ΜΕΘ </w:t>
      </w:r>
      <w:proofErr w:type="spellStart"/>
      <w:r>
        <w:rPr>
          <w:rFonts w:eastAsia="Times New Roman"/>
          <w:szCs w:val="24"/>
        </w:rPr>
        <w:t>εκατόν</w:t>
      </w:r>
      <w:proofErr w:type="spellEnd"/>
      <w:r>
        <w:rPr>
          <w:rFonts w:eastAsia="Times New Roman"/>
          <w:szCs w:val="24"/>
        </w:rPr>
        <w:t xml:space="preserve"> είκοσι περίπου έχουν </w:t>
      </w:r>
      <w:r w:rsidRPr="00630A13">
        <w:rPr>
          <w:rFonts w:eastAsia="Times New Roman"/>
          <w:szCs w:val="24"/>
        </w:rPr>
        <w:t>νοικιαστεί από τον ιδιωτικό τομέα</w:t>
      </w:r>
      <w:r>
        <w:rPr>
          <w:rFonts w:eastAsia="Times New Roman"/>
          <w:szCs w:val="24"/>
        </w:rPr>
        <w:t>, ενώ π</w:t>
      </w:r>
      <w:r w:rsidRPr="00630A13">
        <w:rPr>
          <w:rFonts w:eastAsia="Times New Roman"/>
          <w:szCs w:val="24"/>
        </w:rPr>
        <w:t>αρα</w:t>
      </w:r>
      <w:r w:rsidRPr="00630A13">
        <w:rPr>
          <w:rFonts w:eastAsia="Times New Roman"/>
          <w:szCs w:val="24"/>
        </w:rPr>
        <w:t xml:space="preserve">μένουν </w:t>
      </w:r>
      <w:proofErr w:type="spellStart"/>
      <w:r>
        <w:rPr>
          <w:rFonts w:eastAsia="Times New Roman"/>
          <w:szCs w:val="24"/>
        </w:rPr>
        <w:t>εκατόν</w:t>
      </w:r>
      <w:proofErr w:type="spellEnd"/>
      <w:r>
        <w:rPr>
          <w:rFonts w:eastAsia="Times New Roman"/>
          <w:szCs w:val="24"/>
        </w:rPr>
        <w:t xml:space="preserve"> πενήντα</w:t>
      </w:r>
      <w:r w:rsidRPr="00630A13">
        <w:rPr>
          <w:rFonts w:eastAsia="Times New Roman"/>
          <w:szCs w:val="24"/>
        </w:rPr>
        <w:t xml:space="preserve"> κλίνες κλειστές</w:t>
      </w:r>
      <w:r>
        <w:rPr>
          <w:rFonts w:eastAsia="Times New Roman"/>
          <w:szCs w:val="24"/>
        </w:rPr>
        <w:t>. Η</w:t>
      </w:r>
      <w:r w:rsidRPr="00630A13">
        <w:rPr>
          <w:rFonts w:eastAsia="Times New Roman"/>
          <w:szCs w:val="24"/>
        </w:rPr>
        <w:t xml:space="preserve"> επείγουσα ιατρική περνάει δύσκολες στιγμές</w:t>
      </w:r>
      <w:r>
        <w:rPr>
          <w:rFonts w:eastAsia="Times New Roman"/>
          <w:szCs w:val="24"/>
        </w:rPr>
        <w:t>,</w:t>
      </w:r>
      <w:r w:rsidRPr="00630A13">
        <w:rPr>
          <w:rFonts w:eastAsia="Times New Roman"/>
          <w:szCs w:val="24"/>
        </w:rPr>
        <w:t xml:space="preserve"> </w:t>
      </w:r>
      <w:r>
        <w:rPr>
          <w:rFonts w:eastAsia="Times New Roman"/>
          <w:szCs w:val="24"/>
        </w:rPr>
        <w:t>δ</w:t>
      </w:r>
      <w:r w:rsidRPr="00630A13">
        <w:rPr>
          <w:rFonts w:eastAsia="Times New Roman"/>
          <w:szCs w:val="24"/>
        </w:rPr>
        <w:t>ιότι δεν υπάρχουν γιατροί στα νοσοκομεία τα βράδια ή την ημέρα να</w:t>
      </w:r>
      <w:r>
        <w:rPr>
          <w:rFonts w:eastAsia="Times New Roman"/>
          <w:szCs w:val="24"/>
        </w:rPr>
        <w:t xml:space="preserve"> μεταφέρουν τους ασθενείς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sidRPr="00630A13">
        <w:rPr>
          <w:rFonts w:eastAsia="Times New Roman"/>
          <w:szCs w:val="24"/>
        </w:rPr>
        <w:t>εραπείας</w:t>
      </w:r>
      <w:r>
        <w:rPr>
          <w:rFonts w:eastAsia="Times New Roman"/>
          <w:szCs w:val="24"/>
        </w:rPr>
        <w:t>.</w:t>
      </w:r>
      <w:r w:rsidRPr="00630A13">
        <w:rPr>
          <w:rFonts w:eastAsia="Times New Roman"/>
          <w:szCs w:val="24"/>
        </w:rPr>
        <w:t xml:space="preserve"> </w:t>
      </w:r>
    </w:p>
    <w:p w14:paraId="03B0F219" w14:textId="77777777" w:rsidR="00E66FB6" w:rsidRDefault="00A447A4">
      <w:pPr>
        <w:spacing w:line="600" w:lineRule="auto"/>
        <w:ind w:firstLine="720"/>
        <w:jc w:val="both"/>
        <w:rPr>
          <w:rFonts w:eastAsia="Times New Roman"/>
          <w:szCs w:val="24"/>
        </w:rPr>
      </w:pPr>
      <w:r w:rsidRPr="00630A13">
        <w:rPr>
          <w:rFonts w:eastAsia="Times New Roman"/>
          <w:szCs w:val="24"/>
        </w:rPr>
        <w:t>Έτσι</w:t>
      </w:r>
      <w:r>
        <w:rPr>
          <w:rFonts w:eastAsia="Times New Roman"/>
          <w:szCs w:val="24"/>
        </w:rPr>
        <w:t>,</w:t>
      </w:r>
      <w:r w:rsidRPr="00630A13">
        <w:rPr>
          <w:rFonts w:eastAsia="Times New Roman"/>
          <w:szCs w:val="24"/>
        </w:rPr>
        <w:t xml:space="preserve"> λοιπόν</w:t>
      </w:r>
      <w:r>
        <w:rPr>
          <w:rFonts w:eastAsia="Times New Roman"/>
          <w:szCs w:val="24"/>
        </w:rPr>
        <w:t>,</w:t>
      </w:r>
      <w:r w:rsidRPr="00630A13">
        <w:rPr>
          <w:rFonts w:eastAsia="Times New Roman"/>
          <w:szCs w:val="24"/>
        </w:rPr>
        <w:t xml:space="preserve"> βλέπουμε ότι ένα σύστημα </w:t>
      </w:r>
      <w:r>
        <w:rPr>
          <w:rFonts w:eastAsia="Times New Roman"/>
          <w:szCs w:val="24"/>
        </w:rPr>
        <w:t>π</w:t>
      </w:r>
      <w:r w:rsidRPr="00630A13">
        <w:rPr>
          <w:rFonts w:eastAsia="Times New Roman"/>
          <w:szCs w:val="24"/>
        </w:rPr>
        <w:t xml:space="preserve">ραγματικά είναι σε </w:t>
      </w:r>
      <w:r>
        <w:rPr>
          <w:rFonts w:eastAsia="Times New Roman"/>
          <w:szCs w:val="24"/>
        </w:rPr>
        <w:t>μια</w:t>
      </w:r>
      <w:r w:rsidRPr="00630A13">
        <w:rPr>
          <w:rFonts w:eastAsia="Times New Roman"/>
          <w:szCs w:val="24"/>
        </w:rPr>
        <w:t xml:space="preserve"> πολύ δύσκολη κατάσταση</w:t>
      </w:r>
      <w:r>
        <w:rPr>
          <w:rFonts w:eastAsia="Times New Roman"/>
          <w:szCs w:val="24"/>
        </w:rPr>
        <w:t>.</w:t>
      </w:r>
      <w:r w:rsidRPr="00630A13">
        <w:rPr>
          <w:rFonts w:eastAsia="Times New Roman"/>
          <w:szCs w:val="24"/>
        </w:rPr>
        <w:t xml:space="preserve"> </w:t>
      </w:r>
      <w:r>
        <w:rPr>
          <w:rFonts w:eastAsia="Times New Roman"/>
          <w:szCs w:val="24"/>
        </w:rPr>
        <w:t>Κ</w:t>
      </w:r>
      <w:r w:rsidRPr="00630A13">
        <w:rPr>
          <w:rFonts w:eastAsia="Times New Roman"/>
          <w:szCs w:val="24"/>
        </w:rPr>
        <w:t xml:space="preserve">αταλαβαίνω τα οικονομικά </w:t>
      </w:r>
      <w:r w:rsidRPr="00630A13">
        <w:rPr>
          <w:rFonts w:eastAsia="Times New Roman"/>
          <w:szCs w:val="24"/>
        </w:rPr>
        <w:lastRenderedPageBreak/>
        <w:t>της χώρας</w:t>
      </w:r>
      <w:r>
        <w:rPr>
          <w:rFonts w:eastAsia="Times New Roman"/>
          <w:szCs w:val="24"/>
        </w:rPr>
        <w:t xml:space="preserve">, αλλά η </w:t>
      </w:r>
      <w:r>
        <w:rPr>
          <w:rFonts w:eastAsia="Times New Roman"/>
          <w:szCs w:val="24"/>
        </w:rPr>
        <w:t>υ</w:t>
      </w:r>
      <w:r w:rsidRPr="00630A13">
        <w:rPr>
          <w:rFonts w:eastAsia="Times New Roman"/>
          <w:szCs w:val="24"/>
        </w:rPr>
        <w:t xml:space="preserve">γεία είναι </w:t>
      </w:r>
      <w:r>
        <w:rPr>
          <w:rFonts w:eastAsia="Times New Roman"/>
          <w:szCs w:val="24"/>
        </w:rPr>
        <w:t xml:space="preserve">ένα </w:t>
      </w:r>
      <w:r w:rsidRPr="00630A13">
        <w:rPr>
          <w:rFonts w:eastAsia="Times New Roman"/>
          <w:szCs w:val="24"/>
        </w:rPr>
        <w:t>αγαθό το οποίο οφείλου</w:t>
      </w:r>
      <w:r>
        <w:rPr>
          <w:rFonts w:eastAsia="Times New Roman"/>
          <w:szCs w:val="24"/>
        </w:rPr>
        <w:t>με</w:t>
      </w:r>
      <w:r w:rsidRPr="00630A13">
        <w:rPr>
          <w:rFonts w:eastAsia="Times New Roman"/>
          <w:szCs w:val="24"/>
        </w:rPr>
        <w:t xml:space="preserve"> πάρα πολύ να το προστατεύουμε όλοι </w:t>
      </w:r>
      <w:r>
        <w:rPr>
          <w:rFonts w:eastAsia="Times New Roman"/>
          <w:szCs w:val="24"/>
        </w:rPr>
        <w:t>μας.</w:t>
      </w:r>
    </w:p>
    <w:p w14:paraId="03B0F21A" w14:textId="77777777" w:rsidR="00E66FB6" w:rsidRDefault="00A447A4">
      <w:pPr>
        <w:spacing w:line="600" w:lineRule="auto"/>
        <w:ind w:firstLine="720"/>
        <w:jc w:val="both"/>
        <w:rPr>
          <w:rFonts w:eastAsia="Times New Roman"/>
          <w:szCs w:val="24"/>
        </w:rPr>
      </w:pPr>
      <w:r>
        <w:rPr>
          <w:rFonts w:eastAsia="Times New Roman"/>
          <w:szCs w:val="24"/>
        </w:rPr>
        <w:t>Τ</w:t>
      </w:r>
      <w:r w:rsidRPr="00630A13">
        <w:rPr>
          <w:rFonts w:eastAsia="Times New Roman"/>
          <w:szCs w:val="24"/>
        </w:rPr>
        <w:t>έλος</w:t>
      </w:r>
      <w:r>
        <w:rPr>
          <w:rFonts w:eastAsia="Times New Roman"/>
          <w:szCs w:val="24"/>
        </w:rPr>
        <w:t>,</w:t>
      </w:r>
      <w:r w:rsidRPr="00630A13">
        <w:rPr>
          <w:rFonts w:eastAsia="Times New Roman"/>
          <w:szCs w:val="24"/>
        </w:rPr>
        <w:t xml:space="preserve"> στα δημόσια νοσοκομεία </w:t>
      </w:r>
      <w:r>
        <w:rPr>
          <w:rFonts w:eastAsia="Times New Roman"/>
          <w:szCs w:val="24"/>
        </w:rPr>
        <w:t>βλέπει</w:t>
      </w:r>
      <w:r w:rsidRPr="00630A13">
        <w:rPr>
          <w:rFonts w:eastAsia="Times New Roman"/>
          <w:szCs w:val="24"/>
        </w:rPr>
        <w:t xml:space="preserve"> κανείς ότι υπάρχουν αξιοσημείωτα ληξιπρόθεσμα</w:t>
      </w:r>
      <w:r>
        <w:rPr>
          <w:rFonts w:eastAsia="Times New Roman"/>
          <w:szCs w:val="24"/>
        </w:rPr>
        <w:t xml:space="preserve"> χ</w:t>
      </w:r>
      <w:r>
        <w:rPr>
          <w:rFonts w:eastAsia="Times New Roman"/>
          <w:szCs w:val="24"/>
        </w:rPr>
        <w:t>ρέη,</w:t>
      </w:r>
      <w:r w:rsidRPr="00630A13">
        <w:rPr>
          <w:rFonts w:eastAsia="Times New Roman"/>
          <w:szCs w:val="24"/>
        </w:rPr>
        <w:t xml:space="preserve"> ενώ βλέπουμε ότι υπάρχει </w:t>
      </w:r>
      <w:r>
        <w:rPr>
          <w:rFonts w:eastAsia="Times New Roman"/>
          <w:szCs w:val="24"/>
        </w:rPr>
        <w:t>μια</w:t>
      </w:r>
      <w:r w:rsidRPr="00630A13">
        <w:rPr>
          <w:rFonts w:eastAsia="Times New Roman"/>
          <w:szCs w:val="24"/>
        </w:rPr>
        <w:t xml:space="preserve"> </w:t>
      </w:r>
      <w:proofErr w:type="spellStart"/>
      <w:r w:rsidRPr="00630A13">
        <w:rPr>
          <w:rFonts w:eastAsia="Times New Roman"/>
          <w:szCs w:val="24"/>
        </w:rPr>
        <w:t>υπερφορολόγηση</w:t>
      </w:r>
      <w:proofErr w:type="spellEnd"/>
      <w:r w:rsidRPr="00630A13">
        <w:rPr>
          <w:rFonts w:eastAsia="Times New Roman"/>
          <w:szCs w:val="24"/>
        </w:rPr>
        <w:t xml:space="preserve"> των Ελλήνων πο</w:t>
      </w:r>
      <w:r>
        <w:rPr>
          <w:rFonts w:eastAsia="Times New Roman"/>
          <w:szCs w:val="24"/>
        </w:rPr>
        <w:t xml:space="preserve">λιτών και υπάρχει </w:t>
      </w:r>
      <w:proofErr w:type="spellStart"/>
      <w:r>
        <w:rPr>
          <w:rFonts w:eastAsia="Times New Roman"/>
          <w:szCs w:val="24"/>
        </w:rPr>
        <w:t>υπερπλεόνασμα</w:t>
      </w:r>
      <w:proofErr w:type="spellEnd"/>
      <w:r>
        <w:rPr>
          <w:rFonts w:eastAsia="Times New Roman"/>
          <w:szCs w:val="24"/>
        </w:rPr>
        <w:t>. Τ</w:t>
      </w:r>
      <w:r w:rsidRPr="00630A13">
        <w:rPr>
          <w:rFonts w:eastAsia="Times New Roman"/>
          <w:szCs w:val="24"/>
        </w:rPr>
        <w:t>α νοσοκομεία έχουν πάρα πολλά ληξιπρόθεσμα</w:t>
      </w:r>
      <w:r>
        <w:rPr>
          <w:rFonts w:eastAsia="Times New Roman"/>
          <w:szCs w:val="24"/>
        </w:rPr>
        <w:t>.</w:t>
      </w:r>
    </w:p>
    <w:p w14:paraId="03B0F21B" w14:textId="77777777" w:rsidR="00E66FB6" w:rsidRDefault="00A447A4">
      <w:pPr>
        <w:spacing w:line="600" w:lineRule="auto"/>
        <w:ind w:firstLine="720"/>
        <w:jc w:val="both"/>
        <w:rPr>
          <w:rFonts w:eastAsia="Times New Roman"/>
          <w:szCs w:val="24"/>
        </w:rPr>
      </w:pPr>
      <w:r>
        <w:rPr>
          <w:rFonts w:eastAsia="Times New Roman"/>
          <w:szCs w:val="24"/>
        </w:rPr>
        <w:t>Π</w:t>
      </w:r>
      <w:r w:rsidRPr="00630A13">
        <w:rPr>
          <w:rFonts w:eastAsia="Times New Roman"/>
          <w:szCs w:val="24"/>
        </w:rPr>
        <w:t xml:space="preserve">οιος είναι ο προγραμματισμός του Υπουργείου για την άμεση αντιμετώπιση των προβλημάτων που </w:t>
      </w:r>
      <w:r>
        <w:rPr>
          <w:rFonts w:eastAsia="Times New Roman"/>
          <w:szCs w:val="24"/>
        </w:rPr>
        <w:t>πλήττουν</w:t>
      </w:r>
      <w:r w:rsidRPr="00630A13">
        <w:rPr>
          <w:rFonts w:eastAsia="Times New Roman"/>
          <w:szCs w:val="24"/>
        </w:rPr>
        <w:t xml:space="preserve"> το </w:t>
      </w:r>
      <w:r>
        <w:rPr>
          <w:rFonts w:eastAsia="Times New Roman"/>
          <w:szCs w:val="24"/>
        </w:rPr>
        <w:t>Ε</w:t>
      </w:r>
      <w:r w:rsidRPr="00630A13">
        <w:rPr>
          <w:rFonts w:eastAsia="Times New Roman"/>
          <w:szCs w:val="24"/>
        </w:rPr>
        <w:t xml:space="preserve">θνικό </w:t>
      </w:r>
      <w:r>
        <w:rPr>
          <w:rFonts w:eastAsia="Times New Roman"/>
          <w:szCs w:val="24"/>
        </w:rPr>
        <w:t>Σ</w:t>
      </w:r>
      <w:r w:rsidRPr="00630A13">
        <w:rPr>
          <w:rFonts w:eastAsia="Times New Roman"/>
          <w:szCs w:val="24"/>
        </w:rPr>
        <w:t>ύστ</w:t>
      </w:r>
      <w:r w:rsidRPr="00630A13">
        <w:rPr>
          <w:rFonts w:eastAsia="Times New Roman"/>
          <w:szCs w:val="24"/>
        </w:rPr>
        <w:t xml:space="preserve">ημα </w:t>
      </w:r>
      <w:r>
        <w:rPr>
          <w:rFonts w:eastAsia="Times New Roman"/>
          <w:szCs w:val="24"/>
        </w:rPr>
        <w:t>Υ</w:t>
      </w:r>
      <w:r w:rsidRPr="00630A13">
        <w:rPr>
          <w:rFonts w:eastAsia="Times New Roman"/>
          <w:szCs w:val="24"/>
        </w:rPr>
        <w:t>γείας και τους πολίτες της χώρας</w:t>
      </w:r>
      <w:r>
        <w:rPr>
          <w:rFonts w:eastAsia="Times New Roman"/>
          <w:szCs w:val="24"/>
        </w:rPr>
        <w:t>;</w:t>
      </w:r>
      <w:r w:rsidRPr="00630A13">
        <w:rPr>
          <w:rFonts w:eastAsia="Times New Roman"/>
          <w:szCs w:val="24"/>
        </w:rPr>
        <w:t xml:space="preserve"> </w:t>
      </w:r>
      <w:r>
        <w:rPr>
          <w:rFonts w:eastAsia="Times New Roman"/>
          <w:szCs w:val="24"/>
        </w:rPr>
        <w:t>Σ</w:t>
      </w:r>
      <w:r w:rsidRPr="00630A13">
        <w:rPr>
          <w:rFonts w:eastAsia="Times New Roman"/>
          <w:szCs w:val="24"/>
        </w:rPr>
        <w:t xml:space="preserve">ε ποιες ενέργειες </w:t>
      </w:r>
      <w:r>
        <w:rPr>
          <w:rFonts w:eastAsia="Times New Roman"/>
          <w:szCs w:val="24"/>
        </w:rPr>
        <w:t>προτίθεστε</w:t>
      </w:r>
      <w:r w:rsidRPr="00630A13">
        <w:rPr>
          <w:rFonts w:eastAsia="Times New Roman"/>
          <w:szCs w:val="24"/>
        </w:rPr>
        <w:t xml:space="preserve"> να προβεί</w:t>
      </w:r>
      <w:r>
        <w:rPr>
          <w:rFonts w:eastAsia="Times New Roman"/>
          <w:szCs w:val="24"/>
        </w:rPr>
        <w:t>τε ε</w:t>
      </w:r>
      <w:r w:rsidRPr="00630A13">
        <w:rPr>
          <w:rFonts w:eastAsia="Times New Roman"/>
          <w:szCs w:val="24"/>
        </w:rPr>
        <w:t>σείς για την επείγουσα κάλυψη των αναγκών σε προσωπικό</w:t>
      </w:r>
      <w:r>
        <w:rPr>
          <w:rFonts w:eastAsia="Times New Roman"/>
          <w:szCs w:val="24"/>
        </w:rPr>
        <w:t>,</w:t>
      </w:r>
      <w:r w:rsidRPr="00630A13">
        <w:rPr>
          <w:rFonts w:eastAsia="Times New Roman"/>
          <w:szCs w:val="24"/>
        </w:rPr>
        <w:t xml:space="preserve"> προκειμένου να λειτουργούν</w:t>
      </w:r>
      <w:r>
        <w:rPr>
          <w:rFonts w:eastAsia="Times New Roman"/>
          <w:szCs w:val="24"/>
        </w:rPr>
        <w:t xml:space="preserve"> αξιοπρεπώς και </w:t>
      </w:r>
      <w:r w:rsidRPr="00630A13">
        <w:rPr>
          <w:rFonts w:eastAsia="Times New Roman"/>
          <w:szCs w:val="24"/>
        </w:rPr>
        <w:t xml:space="preserve">με ασφάλεια </w:t>
      </w:r>
      <w:r>
        <w:rPr>
          <w:rFonts w:eastAsia="Times New Roman"/>
          <w:szCs w:val="24"/>
        </w:rPr>
        <w:t xml:space="preserve">οι υγειονομικές </w:t>
      </w:r>
      <w:r w:rsidRPr="00630A13">
        <w:rPr>
          <w:rFonts w:eastAsia="Times New Roman"/>
          <w:szCs w:val="24"/>
        </w:rPr>
        <w:t>δομές</w:t>
      </w:r>
      <w:r>
        <w:rPr>
          <w:rFonts w:eastAsia="Times New Roman"/>
          <w:szCs w:val="24"/>
        </w:rPr>
        <w:t>;</w:t>
      </w:r>
      <w:r w:rsidRPr="00630A13">
        <w:rPr>
          <w:rFonts w:eastAsia="Times New Roman"/>
          <w:szCs w:val="24"/>
        </w:rPr>
        <w:t xml:space="preserve"> </w:t>
      </w:r>
      <w:r>
        <w:rPr>
          <w:rFonts w:eastAsia="Times New Roman"/>
          <w:szCs w:val="24"/>
        </w:rPr>
        <w:t>Σ</w:t>
      </w:r>
      <w:r w:rsidRPr="00630A13">
        <w:rPr>
          <w:rFonts w:eastAsia="Times New Roman"/>
          <w:szCs w:val="24"/>
        </w:rPr>
        <w:t xml:space="preserve">ε ποιες ενέργειες </w:t>
      </w:r>
      <w:r>
        <w:rPr>
          <w:rFonts w:eastAsia="Times New Roman"/>
          <w:szCs w:val="24"/>
        </w:rPr>
        <w:t>προτίθεστε</w:t>
      </w:r>
      <w:r w:rsidRPr="00630A13">
        <w:rPr>
          <w:rFonts w:eastAsia="Times New Roman"/>
          <w:szCs w:val="24"/>
        </w:rPr>
        <w:t xml:space="preserve"> να προχωρήσ</w:t>
      </w:r>
      <w:r w:rsidRPr="00630A13">
        <w:rPr>
          <w:rFonts w:eastAsia="Times New Roman"/>
          <w:szCs w:val="24"/>
        </w:rPr>
        <w:t xml:space="preserve">ετε </w:t>
      </w:r>
      <w:r>
        <w:rPr>
          <w:rFonts w:eastAsia="Times New Roman"/>
          <w:szCs w:val="24"/>
        </w:rPr>
        <w:t>για</w:t>
      </w:r>
      <w:r w:rsidRPr="00630A13">
        <w:rPr>
          <w:rFonts w:eastAsia="Times New Roman"/>
          <w:szCs w:val="24"/>
        </w:rPr>
        <w:t xml:space="preserve"> την άμεση αντιμετώπιση των καθυστερήσεων </w:t>
      </w:r>
      <w:r>
        <w:rPr>
          <w:rFonts w:eastAsia="Times New Roman"/>
          <w:szCs w:val="24"/>
        </w:rPr>
        <w:t xml:space="preserve">στη </w:t>
      </w:r>
      <w:r w:rsidRPr="00630A13">
        <w:rPr>
          <w:rFonts w:eastAsia="Times New Roman"/>
          <w:szCs w:val="24"/>
        </w:rPr>
        <w:t xml:space="preserve">διακομιδή από το </w:t>
      </w:r>
      <w:r>
        <w:rPr>
          <w:rFonts w:eastAsia="Times New Roman"/>
          <w:szCs w:val="24"/>
        </w:rPr>
        <w:t>ΕΚΑΒ των</w:t>
      </w:r>
      <w:r w:rsidRPr="00630A13">
        <w:rPr>
          <w:rFonts w:eastAsia="Times New Roman"/>
          <w:szCs w:val="24"/>
        </w:rPr>
        <w:t xml:space="preserve"> </w:t>
      </w:r>
      <w:proofErr w:type="spellStart"/>
      <w:r w:rsidRPr="00630A13">
        <w:rPr>
          <w:rFonts w:eastAsia="Times New Roman"/>
          <w:szCs w:val="24"/>
        </w:rPr>
        <w:t>βαρέως</w:t>
      </w:r>
      <w:proofErr w:type="spellEnd"/>
      <w:r w:rsidRPr="00630A13">
        <w:rPr>
          <w:rFonts w:eastAsia="Times New Roman"/>
          <w:szCs w:val="24"/>
        </w:rPr>
        <w:t xml:space="preserve"> πασχόντων </w:t>
      </w:r>
      <w:r>
        <w:rPr>
          <w:rFonts w:eastAsia="Times New Roman"/>
          <w:szCs w:val="24"/>
        </w:rPr>
        <w:t xml:space="preserve">στις διαθέσιμες κλίνες </w:t>
      </w:r>
      <w:r w:rsidRPr="00630A13">
        <w:rPr>
          <w:rFonts w:eastAsia="Times New Roman"/>
          <w:szCs w:val="24"/>
        </w:rPr>
        <w:t>των ΜΕΘ λόγω έλλειψης ιατρικού προσωπικού</w:t>
      </w:r>
      <w:r>
        <w:rPr>
          <w:rFonts w:eastAsia="Times New Roman"/>
          <w:szCs w:val="24"/>
        </w:rPr>
        <w:t>,</w:t>
      </w:r>
      <w:r w:rsidRPr="00630A13">
        <w:rPr>
          <w:rFonts w:eastAsia="Times New Roman"/>
          <w:szCs w:val="24"/>
        </w:rPr>
        <w:t xml:space="preserve"> αλλά και στα επείγοντα </w:t>
      </w:r>
      <w:r>
        <w:rPr>
          <w:rFonts w:eastAsia="Times New Roman"/>
          <w:szCs w:val="24"/>
        </w:rPr>
        <w:t>των</w:t>
      </w:r>
      <w:r w:rsidRPr="00630A13">
        <w:rPr>
          <w:rFonts w:eastAsia="Times New Roman"/>
          <w:szCs w:val="24"/>
        </w:rPr>
        <w:t xml:space="preserve"> νοσοκομεί</w:t>
      </w:r>
      <w:r>
        <w:rPr>
          <w:rFonts w:eastAsia="Times New Roman"/>
          <w:szCs w:val="24"/>
        </w:rPr>
        <w:t>ων;</w:t>
      </w:r>
      <w:r w:rsidRPr="00630A13">
        <w:rPr>
          <w:rFonts w:eastAsia="Times New Roman"/>
          <w:szCs w:val="24"/>
        </w:rPr>
        <w:t xml:space="preserve"> Γιατί πριν </w:t>
      </w:r>
      <w:r>
        <w:rPr>
          <w:rFonts w:eastAsia="Times New Roman"/>
          <w:szCs w:val="24"/>
        </w:rPr>
        <w:t xml:space="preserve">από </w:t>
      </w:r>
      <w:r>
        <w:rPr>
          <w:rFonts w:eastAsia="Times New Roman"/>
          <w:szCs w:val="24"/>
        </w:rPr>
        <w:t>μια</w:t>
      </w:r>
      <w:r w:rsidRPr="00630A13">
        <w:rPr>
          <w:rFonts w:eastAsia="Times New Roman"/>
          <w:szCs w:val="24"/>
        </w:rPr>
        <w:t xml:space="preserve"> εβδομάδα </w:t>
      </w:r>
      <w:r>
        <w:rPr>
          <w:rFonts w:eastAsia="Times New Roman"/>
          <w:szCs w:val="24"/>
        </w:rPr>
        <w:t>έ</w:t>
      </w:r>
      <w:r w:rsidRPr="00630A13">
        <w:rPr>
          <w:rFonts w:eastAsia="Times New Roman"/>
          <w:szCs w:val="24"/>
        </w:rPr>
        <w:t>τυχε ένα</w:t>
      </w:r>
      <w:r>
        <w:rPr>
          <w:rFonts w:eastAsia="Times New Roman"/>
          <w:szCs w:val="24"/>
        </w:rPr>
        <w:t>ς</w:t>
      </w:r>
      <w:r w:rsidRPr="00630A13">
        <w:rPr>
          <w:rFonts w:eastAsia="Times New Roman"/>
          <w:szCs w:val="24"/>
        </w:rPr>
        <w:t xml:space="preserve"> συνάνθρωπό</w:t>
      </w:r>
      <w:r>
        <w:rPr>
          <w:rFonts w:eastAsia="Times New Roman"/>
          <w:szCs w:val="24"/>
        </w:rPr>
        <w:t xml:space="preserve">ς μας </w:t>
      </w:r>
      <w:r w:rsidRPr="00630A13">
        <w:rPr>
          <w:rFonts w:eastAsia="Times New Roman"/>
          <w:szCs w:val="24"/>
        </w:rPr>
        <w:t>να με πάρει τηλέφωνο</w:t>
      </w:r>
      <w:r>
        <w:rPr>
          <w:rFonts w:eastAsia="Times New Roman"/>
          <w:szCs w:val="24"/>
        </w:rPr>
        <w:t xml:space="preserve">, </w:t>
      </w:r>
      <w:r w:rsidRPr="00630A13">
        <w:rPr>
          <w:rFonts w:eastAsia="Times New Roman"/>
          <w:szCs w:val="24"/>
        </w:rPr>
        <w:t>φίλος</w:t>
      </w:r>
      <w:r>
        <w:rPr>
          <w:rFonts w:eastAsia="Times New Roman"/>
          <w:szCs w:val="24"/>
        </w:rPr>
        <w:t>,</w:t>
      </w:r>
      <w:r w:rsidRPr="00630A13">
        <w:rPr>
          <w:rFonts w:eastAsia="Times New Roman"/>
          <w:szCs w:val="24"/>
        </w:rPr>
        <w:t xml:space="preserve"> και είχε πέσει στο</w:t>
      </w:r>
      <w:r>
        <w:rPr>
          <w:rFonts w:eastAsia="Times New Roman"/>
          <w:szCs w:val="24"/>
        </w:rPr>
        <w:t>ν</w:t>
      </w:r>
      <w:r w:rsidRPr="00630A13">
        <w:rPr>
          <w:rFonts w:eastAsia="Times New Roman"/>
          <w:szCs w:val="24"/>
        </w:rPr>
        <w:t xml:space="preserve"> δρόμο</w:t>
      </w:r>
      <w:r>
        <w:rPr>
          <w:rFonts w:eastAsia="Times New Roman"/>
          <w:szCs w:val="24"/>
        </w:rPr>
        <w:t xml:space="preserve"> η πεθερά </w:t>
      </w:r>
      <w:r>
        <w:rPr>
          <w:rFonts w:eastAsia="Times New Roman"/>
          <w:szCs w:val="24"/>
        </w:rPr>
        <w:lastRenderedPageBreak/>
        <w:t xml:space="preserve">του. Πήρα μάλιστα στο ΕΚΑΒ εγώ ο ίδιος τηλέφωνο. Το ασθενοφόρο έκανε να πάει τρεις ώρες, γιατί είχε –λέει- πάρα πολλή κίνηση </w:t>
      </w:r>
      <w:r w:rsidRPr="00630A13">
        <w:rPr>
          <w:rFonts w:eastAsia="Times New Roman"/>
          <w:szCs w:val="24"/>
        </w:rPr>
        <w:t xml:space="preserve">και </w:t>
      </w:r>
      <w:r>
        <w:rPr>
          <w:rFonts w:eastAsia="Times New Roman"/>
          <w:szCs w:val="24"/>
        </w:rPr>
        <w:t xml:space="preserve">είχε έλλειψη ασθενοφόρων. </w:t>
      </w:r>
    </w:p>
    <w:p w14:paraId="03B0F21C" w14:textId="77777777" w:rsidR="00E66FB6" w:rsidRDefault="00A447A4">
      <w:pPr>
        <w:spacing w:line="600" w:lineRule="auto"/>
        <w:ind w:firstLine="720"/>
        <w:jc w:val="both"/>
        <w:rPr>
          <w:rFonts w:eastAsia="Times New Roman"/>
          <w:szCs w:val="24"/>
        </w:rPr>
      </w:pPr>
      <w:r>
        <w:rPr>
          <w:rFonts w:eastAsia="Times New Roman"/>
          <w:szCs w:val="24"/>
        </w:rPr>
        <w:t>Ό</w:t>
      </w:r>
      <w:r w:rsidRPr="00630A13">
        <w:rPr>
          <w:rFonts w:eastAsia="Times New Roman"/>
          <w:szCs w:val="24"/>
        </w:rPr>
        <w:t>πως καταλαβαίνετε</w:t>
      </w:r>
      <w:r>
        <w:rPr>
          <w:rFonts w:eastAsia="Times New Roman"/>
          <w:szCs w:val="24"/>
        </w:rPr>
        <w:t>,</w:t>
      </w:r>
      <w:r w:rsidRPr="00630A13">
        <w:rPr>
          <w:rFonts w:eastAsia="Times New Roman"/>
          <w:szCs w:val="24"/>
        </w:rPr>
        <w:t xml:space="preserve"> είναι </w:t>
      </w:r>
      <w:r>
        <w:rPr>
          <w:rFonts w:eastAsia="Times New Roman"/>
          <w:szCs w:val="24"/>
        </w:rPr>
        <w:t>μια</w:t>
      </w:r>
      <w:r w:rsidRPr="00630A13">
        <w:rPr>
          <w:rFonts w:eastAsia="Times New Roman"/>
          <w:szCs w:val="24"/>
        </w:rPr>
        <w:t xml:space="preserve"> </w:t>
      </w:r>
      <w:r w:rsidRPr="00630A13">
        <w:rPr>
          <w:rFonts w:eastAsia="Times New Roman"/>
          <w:szCs w:val="24"/>
        </w:rPr>
        <w:t xml:space="preserve">ζοφερή εικόνα </w:t>
      </w:r>
      <w:r>
        <w:rPr>
          <w:rFonts w:eastAsia="Times New Roman"/>
          <w:szCs w:val="24"/>
        </w:rPr>
        <w:t>του Εθνικού Συστήματος Υγείας. Θέλω κάποιες απαντήσεις. Πι</w:t>
      </w:r>
      <w:r w:rsidRPr="00630A13">
        <w:rPr>
          <w:rFonts w:eastAsia="Times New Roman"/>
          <w:szCs w:val="24"/>
        </w:rPr>
        <w:t xml:space="preserve">στεύω ότι δεν </w:t>
      </w:r>
      <w:r>
        <w:rPr>
          <w:rFonts w:eastAsia="Times New Roman"/>
          <w:szCs w:val="24"/>
        </w:rPr>
        <w:t>μπορέσατε</w:t>
      </w:r>
      <w:r w:rsidRPr="00630A13">
        <w:rPr>
          <w:rFonts w:eastAsia="Times New Roman"/>
          <w:szCs w:val="24"/>
        </w:rPr>
        <w:t xml:space="preserve"> να τα </w:t>
      </w:r>
      <w:r>
        <w:rPr>
          <w:rFonts w:eastAsia="Times New Roman"/>
          <w:szCs w:val="24"/>
        </w:rPr>
        <w:t xml:space="preserve">λύσετε εσείς τα προβλήματα, ούτε κανείς μπορεί να λύσει το </w:t>
      </w:r>
      <w:r w:rsidRPr="00630A13">
        <w:rPr>
          <w:rFonts w:eastAsia="Times New Roman"/>
          <w:szCs w:val="24"/>
        </w:rPr>
        <w:t>πρόβλημα της Ελλάδος</w:t>
      </w:r>
      <w:r>
        <w:rPr>
          <w:rFonts w:eastAsia="Times New Roman"/>
          <w:szCs w:val="24"/>
        </w:rPr>
        <w:t>.</w:t>
      </w:r>
      <w:r w:rsidRPr="00630A13">
        <w:rPr>
          <w:rFonts w:eastAsia="Times New Roman"/>
          <w:szCs w:val="24"/>
        </w:rPr>
        <w:t xml:space="preserve"> </w:t>
      </w:r>
      <w:r>
        <w:rPr>
          <w:rFonts w:eastAsia="Times New Roman"/>
          <w:szCs w:val="24"/>
        </w:rPr>
        <w:t>Υπήρχαν κ</w:t>
      </w:r>
      <w:r w:rsidRPr="00630A13">
        <w:rPr>
          <w:rFonts w:eastAsia="Times New Roman"/>
          <w:szCs w:val="24"/>
        </w:rPr>
        <w:t>αι τα προηγούμενα χρόνια</w:t>
      </w:r>
      <w:r>
        <w:rPr>
          <w:rFonts w:eastAsia="Times New Roman"/>
          <w:szCs w:val="24"/>
        </w:rPr>
        <w:t>,</w:t>
      </w:r>
      <w:r w:rsidRPr="00630A13">
        <w:rPr>
          <w:rFonts w:eastAsia="Times New Roman"/>
          <w:szCs w:val="24"/>
        </w:rPr>
        <w:t xml:space="preserve"> βέβαια</w:t>
      </w:r>
      <w:r>
        <w:rPr>
          <w:rFonts w:eastAsia="Times New Roman"/>
          <w:szCs w:val="24"/>
        </w:rPr>
        <w:t>,</w:t>
      </w:r>
      <w:r w:rsidRPr="00630A13">
        <w:rPr>
          <w:rFonts w:eastAsia="Times New Roman"/>
          <w:szCs w:val="24"/>
        </w:rPr>
        <w:t xml:space="preserve"> πολλές ελλείψεις</w:t>
      </w:r>
      <w:r>
        <w:rPr>
          <w:rFonts w:eastAsia="Times New Roman"/>
          <w:szCs w:val="24"/>
        </w:rPr>
        <w:t>,</w:t>
      </w:r>
      <w:r w:rsidRPr="00630A13">
        <w:rPr>
          <w:rFonts w:eastAsia="Times New Roman"/>
          <w:szCs w:val="24"/>
        </w:rPr>
        <w:t xml:space="preserve"> αλλά τώρα</w:t>
      </w:r>
      <w:r>
        <w:rPr>
          <w:rFonts w:eastAsia="Times New Roman"/>
          <w:szCs w:val="24"/>
        </w:rPr>
        <w:t>,</w:t>
      </w:r>
      <w:r w:rsidRPr="00630A13">
        <w:rPr>
          <w:rFonts w:eastAsia="Times New Roman"/>
          <w:szCs w:val="24"/>
        </w:rPr>
        <w:t xml:space="preserve"> π</w:t>
      </w:r>
      <w:r w:rsidRPr="00630A13">
        <w:rPr>
          <w:rFonts w:eastAsia="Times New Roman"/>
          <w:szCs w:val="24"/>
        </w:rPr>
        <w:t>ου λέτε ότι βγήκαμε από το μνημόνιο και ότι είστε πιο ελεύθερ</w:t>
      </w:r>
      <w:r>
        <w:rPr>
          <w:rFonts w:eastAsia="Times New Roman"/>
          <w:szCs w:val="24"/>
        </w:rPr>
        <w:t>οι</w:t>
      </w:r>
      <w:r w:rsidRPr="00630A13">
        <w:rPr>
          <w:rFonts w:eastAsia="Times New Roman"/>
          <w:szCs w:val="24"/>
        </w:rPr>
        <w:t xml:space="preserve"> να κάνετε προσλήψεις</w:t>
      </w:r>
      <w:r>
        <w:rPr>
          <w:rFonts w:eastAsia="Times New Roman"/>
          <w:szCs w:val="24"/>
        </w:rPr>
        <w:t>,</w:t>
      </w:r>
      <w:r w:rsidRPr="00630A13">
        <w:rPr>
          <w:rFonts w:eastAsia="Times New Roman"/>
          <w:szCs w:val="24"/>
        </w:rPr>
        <w:t xml:space="preserve"> </w:t>
      </w:r>
      <w:r>
        <w:rPr>
          <w:rFonts w:eastAsia="Times New Roman"/>
          <w:szCs w:val="24"/>
        </w:rPr>
        <w:t>α</w:t>
      </w:r>
      <w:r w:rsidRPr="00630A13">
        <w:rPr>
          <w:rFonts w:eastAsia="Times New Roman"/>
          <w:szCs w:val="24"/>
        </w:rPr>
        <w:t xml:space="preserve">λλά και να </w:t>
      </w:r>
      <w:r>
        <w:rPr>
          <w:rFonts w:eastAsia="Times New Roman"/>
          <w:szCs w:val="24"/>
        </w:rPr>
        <w:t>δώσετε</w:t>
      </w:r>
      <w:r w:rsidRPr="00630A13">
        <w:rPr>
          <w:rFonts w:eastAsia="Times New Roman"/>
          <w:szCs w:val="24"/>
        </w:rPr>
        <w:t xml:space="preserve"> περισσότερες επιχορ</w:t>
      </w:r>
      <w:r>
        <w:rPr>
          <w:rFonts w:eastAsia="Times New Roman"/>
          <w:szCs w:val="24"/>
        </w:rPr>
        <w:t>η</w:t>
      </w:r>
      <w:r w:rsidRPr="00630A13">
        <w:rPr>
          <w:rFonts w:eastAsia="Times New Roman"/>
          <w:szCs w:val="24"/>
        </w:rPr>
        <w:t>γ</w:t>
      </w:r>
      <w:r>
        <w:rPr>
          <w:rFonts w:eastAsia="Times New Roman"/>
          <w:szCs w:val="24"/>
        </w:rPr>
        <w:t>ή</w:t>
      </w:r>
      <w:r w:rsidRPr="00630A13">
        <w:rPr>
          <w:rFonts w:eastAsia="Times New Roman"/>
          <w:szCs w:val="24"/>
        </w:rPr>
        <w:t>σ</w:t>
      </w:r>
      <w:r>
        <w:rPr>
          <w:rFonts w:eastAsia="Times New Roman"/>
          <w:szCs w:val="24"/>
        </w:rPr>
        <w:t xml:space="preserve">εις στο Εθνικό Σύστημα Υγείας, </w:t>
      </w:r>
      <w:r w:rsidRPr="00630A13">
        <w:rPr>
          <w:rFonts w:eastAsia="Times New Roman"/>
          <w:szCs w:val="24"/>
        </w:rPr>
        <w:t xml:space="preserve">θα ήθελα να μου πείτε ή να με ενημερώσετε για όλα αυτά που </w:t>
      </w:r>
      <w:r>
        <w:rPr>
          <w:rFonts w:eastAsia="Times New Roman"/>
          <w:szCs w:val="24"/>
        </w:rPr>
        <w:t>σ</w:t>
      </w:r>
      <w:r w:rsidRPr="00630A13">
        <w:rPr>
          <w:rFonts w:eastAsia="Times New Roman"/>
          <w:szCs w:val="24"/>
        </w:rPr>
        <w:t>ας ρώτησα</w:t>
      </w:r>
      <w:r>
        <w:rPr>
          <w:rFonts w:eastAsia="Times New Roman"/>
          <w:szCs w:val="24"/>
        </w:rPr>
        <w:t>.</w:t>
      </w:r>
    </w:p>
    <w:p w14:paraId="03B0F21D" w14:textId="77777777" w:rsidR="00E66FB6" w:rsidRDefault="00A447A4">
      <w:pPr>
        <w:spacing w:line="600" w:lineRule="auto"/>
        <w:ind w:firstLine="720"/>
        <w:jc w:val="both"/>
        <w:rPr>
          <w:rFonts w:eastAsia="Times New Roman"/>
          <w:szCs w:val="24"/>
        </w:rPr>
      </w:pPr>
      <w:r>
        <w:rPr>
          <w:rFonts w:eastAsia="Times New Roman"/>
          <w:szCs w:val="24"/>
        </w:rPr>
        <w:t>Σας</w:t>
      </w:r>
      <w:r w:rsidRPr="00630A13">
        <w:rPr>
          <w:rFonts w:eastAsia="Times New Roman"/>
          <w:szCs w:val="24"/>
        </w:rPr>
        <w:t xml:space="preserve"> ευχαριστώ πολύ</w:t>
      </w:r>
      <w:r>
        <w:rPr>
          <w:rFonts w:eastAsia="Times New Roman"/>
          <w:szCs w:val="24"/>
        </w:rPr>
        <w:t>.</w:t>
      </w:r>
    </w:p>
    <w:p w14:paraId="03B0F21E" w14:textId="77777777" w:rsidR="00E66FB6" w:rsidRDefault="00A447A4">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szCs w:val="24"/>
        </w:rPr>
        <w:t xml:space="preserve"> Ε</w:t>
      </w:r>
      <w:r w:rsidRPr="00630A13">
        <w:rPr>
          <w:rFonts w:eastAsia="Times New Roman"/>
          <w:szCs w:val="24"/>
        </w:rPr>
        <w:t>υχαριστούμε</w:t>
      </w:r>
      <w:r>
        <w:rPr>
          <w:rFonts w:eastAsia="Times New Roman"/>
          <w:szCs w:val="24"/>
        </w:rPr>
        <w:t xml:space="preserve"> τον κ</w:t>
      </w:r>
      <w:r>
        <w:rPr>
          <w:rFonts w:eastAsia="Times New Roman"/>
          <w:szCs w:val="24"/>
        </w:rPr>
        <w:t>.</w:t>
      </w:r>
      <w:r>
        <w:rPr>
          <w:rFonts w:eastAsia="Times New Roman"/>
          <w:szCs w:val="24"/>
        </w:rPr>
        <w:t xml:space="preserve"> Γρηγοράκο. </w:t>
      </w:r>
    </w:p>
    <w:p w14:paraId="03B0F21F" w14:textId="77777777" w:rsidR="00E66FB6" w:rsidRDefault="00A447A4">
      <w:pPr>
        <w:spacing w:line="600" w:lineRule="auto"/>
        <w:ind w:firstLine="720"/>
        <w:jc w:val="both"/>
        <w:rPr>
          <w:rFonts w:eastAsia="Times New Roman"/>
          <w:szCs w:val="24"/>
        </w:rPr>
      </w:pPr>
      <w:r>
        <w:rPr>
          <w:rFonts w:eastAsia="Times New Roman"/>
          <w:szCs w:val="24"/>
        </w:rPr>
        <w:t>Κύριε Υπουργέ, έχετε τον λόγο για τρία λεπτά.</w:t>
      </w:r>
    </w:p>
    <w:p w14:paraId="03B0F220" w14:textId="77777777" w:rsidR="00E66FB6" w:rsidRDefault="00A447A4">
      <w:pPr>
        <w:spacing w:line="600" w:lineRule="auto"/>
        <w:ind w:firstLine="720"/>
        <w:jc w:val="both"/>
        <w:rPr>
          <w:rFonts w:eastAsia="Times New Roman" w:cs="Times New Roman"/>
          <w:b/>
          <w:szCs w:val="24"/>
        </w:rPr>
      </w:pPr>
      <w:r w:rsidRPr="0032047D">
        <w:rPr>
          <w:rFonts w:eastAsia="Times New Roman"/>
          <w:b/>
          <w:szCs w:val="24"/>
        </w:rPr>
        <w:lastRenderedPageBreak/>
        <w:t xml:space="preserve">ΑΝΔΡΕΑΣ ΞΑΝΘΟΣ (Υπουργός Υγείας): </w:t>
      </w:r>
      <w:r>
        <w:rPr>
          <w:rFonts w:eastAsia="Times New Roman"/>
          <w:szCs w:val="24"/>
        </w:rPr>
        <w:t xml:space="preserve">Αγαπητέ συνάδελφε, </w:t>
      </w:r>
      <w:r w:rsidRPr="00630A13">
        <w:rPr>
          <w:rFonts w:eastAsia="Times New Roman"/>
          <w:szCs w:val="24"/>
        </w:rPr>
        <w:t>όπως καταλαβαίνετε</w:t>
      </w:r>
      <w:r>
        <w:rPr>
          <w:rFonts w:eastAsia="Times New Roman"/>
          <w:szCs w:val="24"/>
        </w:rPr>
        <w:t>,</w:t>
      </w:r>
      <w:r w:rsidRPr="00630A13">
        <w:rPr>
          <w:rFonts w:eastAsia="Times New Roman"/>
          <w:szCs w:val="24"/>
        </w:rPr>
        <w:t xml:space="preserve"> </w:t>
      </w:r>
      <w:r>
        <w:rPr>
          <w:rFonts w:eastAsia="Times New Roman"/>
          <w:szCs w:val="24"/>
        </w:rPr>
        <w:t>τ</w:t>
      </w:r>
      <w:r w:rsidRPr="00630A13">
        <w:rPr>
          <w:rFonts w:eastAsia="Times New Roman"/>
          <w:szCs w:val="24"/>
        </w:rPr>
        <w:t xml:space="preserve">ώρα στην ουσία </w:t>
      </w:r>
      <w:r>
        <w:rPr>
          <w:rFonts w:eastAsia="Times New Roman"/>
          <w:szCs w:val="24"/>
        </w:rPr>
        <w:t xml:space="preserve">αυτό </w:t>
      </w:r>
      <w:r w:rsidRPr="00630A13">
        <w:rPr>
          <w:rFonts w:eastAsia="Times New Roman"/>
          <w:szCs w:val="24"/>
        </w:rPr>
        <w:t>είναι αντικείμενο μιας επίκαιρης επερώτησης</w:t>
      </w:r>
      <w:r>
        <w:rPr>
          <w:rFonts w:eastAsia="Times New Roman"/>
          <w:szCs w:val="24"/>
        </w:rPr>
        <w:t>,</w:t>
      </w:r>
      <w:r w:rsidRPr="00630A13">
        <w:rPr>
          <w:rFonts w:eastAsia="Times New Roman"/>
          <w:szCs w:val="24"/>
        </w:rPr>
        <w:t xml:space="preserve"> </w:t>
      </w:r>
      <w:r>
        <w:rPr>
          <w:rFonts w:eastAsia="Times New Roman"/>
          <w:szCs w:val="24"/>
        </w:rPr>
        <w:t xml:space="preserve">δηλαδή </w:t>
      </w:r>
      <w:r w:rsidRPr="00630A13">
        <w:rPr>
          <w:rFonts w:eastAsia="Times New Roman"/>
          <w:szCs w:val="24"/>
        </w:rPr>
        <w:t xml:space="preserve">η συνολική συζήτηση για τα προβλήματα </w:t>
      </w:r>
      <w:r>
        <w:rPr>
          <w:rFonts w:eastAsia="Times New Roman"/>
          <w:szCs w:val="24"/>
        </w:rPr>
        <w:t>υ</w:t>
      </w:r>
      <w:r w:rsidRPr="00630A13">
        <w:rPr>
          <w:rFonts w:eastAsia="Times New Roman"/>
          <w:szCs w:val="24"/>
        </w:rPr>
        <w:t xml:space="preserve">γείας στη </w:t>
      </w:r>
      <w:r>
        <w:rPr>
          <w:rFonts w:eastAsia="Times New Roman"/>
          <w:szCs w:val="24"/>
        </w:rPr>
        <w:t>χ</w:t>
      </w:r>
      <w:r w:rsidRPr="00630A13">
        <w:rPr>
          <w:rFonts w:eastAsia="Times New Roman"/>
          <w:szCs w:val="24"/>
        </w:rPr>
        <w:t>ώρα</w:t>
      </w:r>
      <w:r>
        <w:rPr>
          <w:rFonts w:eastAsia="Times New Roman"/>
          <w:szCs w:val="24"/>
        </w:rPr>
        <w:t>,</w:t>
      </w:r>
      <w:r w:rsidRPr="00630A13">
        <w:rPr>
          <w:rFonts w:eastAsia="Times New Roman"/>
          <w:szCs w:val="24"/>
        </w:rPr>
        <w:t xml:space="preserve"> για τις ανεπάρ</w:t>
      </w:r>
      <w:r>
        <w:rPr>
          <w:rFonts w:eastAsia="Times New Roman"/>
          <w:szCs w:val="24"/>
        </w:rPr>
        <w:t>κειες του συστήματος και για τη</w:t>
      </w:r>
      <w:r w:rsidRPr="00630A13">
        <w:rPr>
          <w:rFonts w:eastAsia="Times New Roman"/>
          <w:szCs w:val="24"/>
        </w:rPr>
        <w:t xml:space="preserve"> </w:t>
      </w:r>
      <w:r>
        <w:rPr>
          <w:rFonts w:eastAsia="Times New Roman"/>
          <w:szCs w:val="24"/>
        </w:rPr>
        <w:t xml:space="preserve">δυσκολία </w:t>
      </w:r>
      <w:r w:rsidRPr="00630A13">
        <w:rPr>
          <w:rFonts w:eastAsia="Times New Roman"/>
          <w:szCs w:val="24"/>
        </w:rPr>
        <w:t>που υπάρχει</w:t>
      </w:r>
      <w:r>
        <w:rPr>
          <w:rFonts w:eastAsia="Times New Roman"/>
          <w:szCs w:val="24"/>
        </w:rPr>
        <w:t xml:space="preserve"> ό</w:t>
      </w:r>
      <w:r w:rsidRPr="00630A13">
        <w:rPr>
          <w:rFonts w:eastAsia="Times New Roman"/>
          <w:szCs w:val="24"/>
        </w:rPr>
        <w:t xml:space="preserve">σον αφορά την κάλυψη των αναγκών </w:t>
      </w:r>
      <w:r>
        <w:rPr>
          <w:rFonts w:eastAsia="Times New Roman"/>
          <w:szCs w:val="24"/>
        </w:rPr>
        <w:t>σε ανθρώπινο δυναμικό.</w:t>
      </w:r>
      <w:r w:rsidRPr="00630A13">
        <w:rPr>
          <w:rFonts w:eastAsia="Times New Roman"/>
          <w:szCs w:val="24"/>
        </w:rPr>
        <w:t xml:space="preserve"> </w:t>
      </w:r>
      <w:r>
        <w:rPr>
          <w:rFonts w:eastAsia="Times New Roman"/>
          <w:szCs w:val="24"/>
        </w:rPr>
        <w:t>Θ</w:t>
      </w:r>
      <w:r w:rsidRPr="00630A13">
        <w:rPr>
          <w:rFonts w:eastAsia="Times New Roman"/>
          <w:szCs w:val="24"/>
        </w:rPr>
        <w:t>έλει πολύ εκτεταμένη συζήτηση</w:t>
      </w:r>
      <w:r>
        <w:rPr>
          <w:rFonts w:eastAsia="Times New Roman"/>
          <w:szCs w:val="24"/>
        </w:rPr>
        <w:t>,</w:t>
      </w:r>
      <w:r w:rsidRPr="00630A13">
        <w:rPr>
          <w:rFonts w:eastAsia="Times New Roman"/>
          <w:szCs w:val="24"/>
        </w:rPr>
        <w:t xml:space="preserve"> όχι μόνο </w:t>
      </w:r>
      <w:r>
        <w:rPr>
          <w:rFonts w:eastAsia="Times New Roman"/>
          <w:szCs w:val="24"/>
        </w:rPr>
        <w:t xml:space="preserve">να </w:t>
      </w:r>
      <w:r w:rsidRPr="00630A13">
        <w:rPr>
          <w:rFonts w:eastAsia="Times New Roman"/>
          <w:szCs w:val="24"/>
        </w:rPr>
        <w:t xml:space="preserve">συζητήσουμε τα προβλήματα </w:t>
      </w:r>
      <w:r>
        <w:rPr>
          <w:rFonts w:eastAsia="Times New Roman"/>
          <w:szCs w:val="24"/>
        </w:rPr>
        <w:t>-γ</w:t>
      </w:r>
      <w:r w:rsidRPr="00630A13">
        <w:rPr>
          <w:rFonts w:eastAsia="Times New Roman"/>
          <w:szCs w:val="24"/>
        </w:rPr>
        <w:t xml:space="preserve">ιατί </w:t>
      </w:r>
      <w:r w:rsidRPr="00630A13">
        <w:rPr>
          <w:rFonts w:eastAsia="Times New Roman"/>
          <w:szCs w:val="24"/>
        </w:rPr>
        <w:t xml:space="preserve">προφανώς </w:t>
      </w:r>
      <w:r>
        <w:rPr>
          <w:rFonts w:eastAsia="Times New Roman"/>
          <w:szCs w:val="24"/>
        </w:rPr>
        <w:t>προβλήματα υπάρχουν-, αλλά και για να</w:t>
      </w:r>
      <w:r w:rsidRPr="00630A13">
        <w:rPr>
          <w:rFonts w:eastAsia="Times New Roman"/>
          <w:szCs w:val="24"/>
        </w:rPr>
        <w:t xml:space="preserve"> παρουσιάσουμε ένα σχέδιο σταδιακής </w:t>
      </w:r>
      <w:r>
        <w:rPr>
          <w:rFonts w:eastAsia="Times New Roman"/>
          <w:szCs w:val="24"/>
        </w:rPr>
        <w:t>–π</w:t>
      </w:r>
      <w:r w:rsidRPr="00630A13">
        <w:rPr>
          <w:rFonts w:eastAsia="Times New Roman"/>
          <w:szCs w:val="24"/>
        </w:rPr>
        <w:t>ροφανώς</w:t>
      </w:r>
      <w:r>
        <w:rPr>
          <w:rFonts w:eastAsia="Times New Roman"/>
          <w:szCs w:val="24"/>
        </w:rPr>
        <w:t>-</w:t>
      </w:r>
      <w:r w:rsidRPr="00630A13">
        <w:rPr>
          <w:rFonts w:eastAsia="Times New Roman"/>
          <w:szCs w:val="24"/>
        </w:rPr>
        <w:t xml:space="preserve"> κάλυψης αυτών των αναγκών και αντιμετώπιση</w:t>
      </w:r>
      <w:r>
        <w:rPr>
          <w:rFonts w:eastAsia="Times New Roman"/>
          <w:szCs w:val="24"/>
        </w:rPr>
        <w:t>ς των προβλημάτων.</w:t>
      </w:r>
    </w:p>
    <w:p w14:paraId="03B0F221" w14:textId="77777777" w:rsidR="00E66FB6" w:rsidRDefault="00A447A4">
      <w:pPr>
        <w:spacing w:line="600" w:lineRule="auto"/>
        <w:ind w:firstLine="720"/>
        <w:jc w:val="both"/>
        <w:rPr>
          <w:rFonts w:eastAsia="Times New Roman"/>
          <w:szCs w:val="24"/>
        </w:rPr>
      </w:pPr>
      <w:r>
        <w:rPr>
          <w:rFonts w:eastAsia="Times New Roman"/>
          <w:szCs w:val="24"/>
        </w:rPr>
        <w:t>Αυτό που ισχυρίζομαι, αγαπητοί συνάδελφοι, είναι ότι ήδη μέσα στην κρίση, ήδη μέσα στο μνημόνιο νομίζω</w:t>
      </w:r>
      <w:r>
        <w:rPr>
          <w:rFonts w:eastAsia="Times New Roman"/>
          <w:szCs w:val="24"/>
        </w:rPr>
        <w:t xml:space="preserve"> ότι έχουμε δώσει ένα πολύ σαφές στίγμα και ένα δείγμα γραφής για το πώς προσεγγίζουμε τα θέματα της </w:t>
      </w:r>
      <w:r>
        <w:rPr>
          <w:rFonts w:eastAsia="Times New Roman"/>
          <w:szCs w:val="24"/>
        </w:rPr>
        <w:t>υ</w:t>
      </w:r>
      <w:r>
        <w:rPr>
          <w:rFonts w:eastAsia="Times New Roman"/>
          <w:szCs w:val="24"/>
        </w:rPr>
        <w:t>γείας.</w:t>
      </w:r>
    </w:p>
    <w:p w14:paraId="03B0F222" w14:textId="77777777" w:rsidR="00E66FB6" w:rsidRDefault="00A447A4">
      <w:pPr>
        <w:spacing w:line="600" w:lineRule="auto"/>
        <w:ind w:firstLine="720"/>
        <w:jc w:val="both"/>
        <w:rPr>
          <w:rFonts w:eastAsia="Times New Roman"/>
          <w:szCs w:val="24"/>
        </w:rPr>
      </w:pPr>
      <w:r>
        <w:rPr>
          <w:rFonts w:eastAsia="Times New Roman"/>
          <w:szCs w:val="24"/>
        </w:rPr>
        <w:t>Θεωρώ ότι με τις παρεμβάσεις που κάναμε καταφέραμε, πρώτον, να δ</w:t>
      </w:r>
      <w:r w:rsidRPr="009B1789">
        <w:rPr>
          <w:rFonts w:eastAsia="Times New Roman"/>
          <w:szCs w:val="24"/>
        </w:rPr>
        <w:t xml:space="preserve">ιασφαλίσουμε </w:t>
      </w:r>
      <w:r>
        <w:rPr>
          <w:rFonts w:eastAsia="Times New Roman"/>
          <w:szCs w:val="24"/>
        </w:rPr>
        <w:t>τ</w:t>
      </w:r>
      <w:r w:rsidRPr="009B1789">
        <w:rPr>
          <w:rFonts w:eastAsia="Times New Roman"/>
          <w:szCs w:val="24"/>
        </w:rPr>
        <w:t>η</w:t>
      </w:r>
      <w:r>
        <w:rPr>
          <w:rFonts w:eastAsia="Times New Roman"/>
          <w:szCs w:val="24"/>
        </w:rPr>
        <w:t>ν καθολική</w:t>
      </w:r>
      <w:r w:rsidRPr="009B1789">
        <w:rPr>
          <w:rFonts w:eastAsia="Times New Roman"/>
          <w:szCs w:val="24"/>
        </w:rPr>
        <w:t xml:space="preserve"> πρόσβαση των πολιτών χωρίς διακρίσεις στο σύστημα υγείας</w:t>
      </w:r>
      <w:r>
        <w:rPr>
          <w:rFonts w:eastAsia="Times New Roman"/>
          <w:szCs w:val="24"/>
        </w:rPr>
        <w:t>,</w:t>
      </w:r>
      <w:r w:rsidRPr="009B1789">
        <w:rPr>
          <w:rFonts w:eastAsia="Times New Roman"/>
          <w:szCs w:val="24"/>
        </w:rPr>
        <w:t xml:space="preserve"> στην</w:t>
      </w:r>
      <w:r>
        <w:rPr>
          <w:rFonts w:eastAsia="Times New Roman"/>
          <w:szCs w:val="24"/>
        </w:rPr>
        <w:t xml:space="preserve"> ιατροφαρμακευτική περ</w:t>
      </w:r>
      <w:r w:rsidRPr="009B1789">
        <w:rPr>
          <w:rFonts w:eastAsia="Times New Roman"/>
          <w:szCs w:val="24"/>
        </w:rPr>
        <w:t>ίθαλψη</w:t>
      </w:r>
      <w:r>
        <w:rPr>
          <w:rFonts w:eastAsia="Times New Roman"/>
          <w:szCs w:val="24"/>
        </w:rPr>
        <w:t xml:space="preserve"> και</w:t>
      </w:r>
      <w:r w:rsidRPr="009B1789">
        <w:rPr>
          <w:rFonts w:eastAsia="Times New Roman"/>
          <w:szCs w:val="24"/>
        </w:rPr>
        <w:t xml:space="preserve"> δεύτερον</w:t>
      </w:r>
      <w:r>
        <w:rPr>
          <w:rFonts w:eastAsia="Times New Roman"/>
          <w:szCs w:val="24"/>
        </w:rPr>
        <w:t>,</w:t>
      </w:r>
      <w:r w:rsidRPr="009B1789">
        <w:rPr>
          <w:rFonts w:eastAsia="Times New Roman"/>
          <w:szCs w:val="24"/>
        </w:rPr>
        <w:t xml:space="preserve"> να κινητοποιήσουμε τους διαθέσιμους πόρους</w:t>
      </w:r>
      <w:r>
        <w:rPr>
          <w:rFonts w:eastAsia="Times New Roman"/>
          <w:szCs w:val="24"/>
        </w:rPr>
        <w:t>,</w:t>
      </w:r>
      <w:r w:rsidRPr="009B1789">
        <w:rPr>
          <w:rFonts w:eastAsia="Times New Roman"/>
          <w:szCs w:val="24"/>
        </w:rPr>
        <w:t xml:space="preserve"> ανθρώπινους και υλικούς</w:t>
      </w:r>
      <w:r>
        <w:rPr>
          <w:rFonts w:eastAsia="Times New Roman"/>
          <w:szCs w:val="24"/>
        </w:rPr>
        <w:t>,</w:t>
      </w:r>
      <w:r w:rsidRPr="009B1789">
        <w:rPr>
          <w:rFonts w:eastAsia="Times New Roman"/>
          <w:szCs w:val="24"/>
        </w:rPr>
        <w:t xml:space="preserve"> αυτή την περίοδο</w:t>
      </w:r>
      <w:r>
        <w:rPr>
          <w:rFonts w:eastAsia="Times New Roman"/>
          <w:szCs w:val="24"/>
        </w:rPr>
        <w:t>. Κ</w:t>
      </w:r>
      <w:r w:rsidRPr="009B1789">
        <w:rPr>
          <w:rFonts w:eastAsia="Times New Roman"/>
          <w:szCs w:val="24"/>
        </w:rPr>
        <w:t xml:space="preserve">αι </w:t>
      </w:r>
      <w:r w:rsidRPr="009B1789">
        <w:rPr>
          <w:rFonts w:eastAsia="Times New Roman"/>
          <w:szCs w:val="24"/>
        </w:rPr>
        <w:lastRenderedPageBreak/>
        <w:t>οφείλω να σας πω ότι δεν ήταν λίγοι</w:t>
      </w:r>
      <w:r>
        <w:rPr>
          <w:rFonts w:eastAsia="Times New Roman"/>
          <w:szCs w:val="24"/>
        </w:rPr>
        <w:t>. Α</w:t>
      </w:r>
      <w:r w:rsidRPr="009B1789">
        <w:rPr>
          <w:rFonts w:eastAsia="Times New Roman"/>
          <w:szCs w:val="24"/>
        </w:rPr>
        <w:t xml:space="preserve">θροιστικά </w:t>
      </w:r>
      <w:r>
        <w:rPr>
          <w:rFonts w:eastAsia="Times New Roman"/>
          <w:szCs w:val="24"/>
        </w:rPr>
        <w:t>οι προκηρύξεις</w:t>
      </w:r>
      <w:r w:rsidRPr="009B1789">
        <w:rPr>
          <w:rFonts w:eastAsia="Times New Roman"/>
          <w:szCs w:val="24"/>
        </w:rPr>
        <w:t xml:space="preserve"> μόνιμων </w:t>
      </w:r>
      <w:r>
        <w:rPr>
          <w:rFonts w:eastAsia="Times New Roman"/>
          <w:szCs w:val="24"/>
        </w:rPr>
        <w:t xml:space="preserve">εργαζομένων, </w:t>
      </w:r>
      <w:r w:rsidRPr="009B1789">
        <w:rPr>
          <w:rFonts w:eastAsia="Times New Roman"/>
          <w:szCs w:val="24"/>
        </w:rPr>
        <w:t xml:space="preserve">γιατρών και </w:t>
      </w:r>
      <w:r>
        <w:rPr>
          <w:rFonts w:eastAsia="Times New Roman"/>
          <w:szCs w:val="24"/>
        </w:rPr>
        <w:t>υπόλοιπου</w:t>
      </w:r>
      <w:r w:rsidRPr="009B1789">
        <w:rPr>
          <w:rFonts w:eastAsia="Times New Roman"/>
          <w:szCs w:val="24"/>
        </w:rPr>
        <w:t xml:space="preserve"> προσωπικού</w:t>
      </w:r>
      <w:r>
        <w:rPr>
          <w:rFonts w:eastAsia="Times New Roman"/>
          <w:szCs w:val="24"/>
        </w:rPr>
        <w:t>,</w:t>
      </w:r>
      <w:r>
        <w:rPr>
          <w:rFonts w:eastAsia="Times New Roman"/>
          <w:szCs w:val="24"/>
        </w:rPr>
        <w:t xml:space="preserve"> </w:t>
      </w:r>
      <w:r w:rsidRPr="009B1789">
        <w:rPr>
          <w:rFonts w:eastAsia="Times New Roman"/>
          <w:szCs w:val="24"/>
        </w:rPr>
        <w:t>που έχο</w:t>
      </w:r>
      <w:r>
        <w:rPr>
          <w:rFonts w:eastAsia="Times New Roman"/>
          <w:szCs w:val="24"/>
        </w:rPr>
        <w:t>υν δρομολογηθεί</w:t>
      </w:r>
      <w:r w:rsidRPr="009B1789">
        <w:rPr>
          <w:rFonts w:eastAsia="Times New Roman"/>
          <w:szCs w:val="24"/>
        </w:rPr>
        <w:t xml:space="preserve"> αυτή</w:t>
      </w:r>
      <w:r>
        <w:rPr>
          <w:rFonts w:eastAsia="Times New Roman"/>
          <w:szCs w:val="24"/>
        </w:rPr>
        <w:t xml:space="preserve"> </w:t>
      </w:r>
      <w:r w:rsidRPr="009B1789">
        <w:rPr>
          <w:rFonts w:eastAsia="Times New Roman"/>
          <w:szCs w:val="24"/>
        </w:rPr>
        <w:t xml:space="preserve">την περίοδο </w:t>
      </w:r>
      <w:r>
        <w:rPr>
          <w:rFonts w:eastAsia="Times New Roman"/>
          <w:szCs w:val="24"/>
        </w:rPr>
        <w:t xml:space="preserve">είναι περίπου </w:t>
      </w:r>
      <w:proofErr w:type="spellStart"/>
      <w:r>
        <w:rPr>
          <w:rFonts w:eastAsia="Times New Roman"/>
          <w:szCs w:val="24"/>
        </w:rPr>
        <w:t>οκτώμισι</w:t>
      </w:r>
      <w:proofErr w:type="spellEnd"/>
      <w:r>
        <w:rPr>
          <w:rFonts w:eastAsia="Times New Roman"/>
          <w:szCs w:val="24"/>
        </w:rPr>
        <w:t xml:space="preserve"> </w:t>
      </w:r>
      <w:r>
        <w:rPr>
          <w:rFonts w:eastAsia="Times New Roman"/>
          <w:szCs w:val="24"/>
        </w:rPr>
        <w:t>με</w:t>
      </w:r>
      <w:r>
        <w:rPr>
          <w:rFonts w:eastAsia="Times New Roman"/>
          <w:szCs w:val="24"/>
        </w:rPr>
        <w:t xml:space="preserve"> εννέα χιλιάδες</w:t>
      </w:r>
      <w:r>
        <w:rPr>
          <w:rFonts w:eastAsia="Times New Roman"/>
          <w:szCs w:val="24"/>
        </w:rPr>
        <w:t>. Ε</w:t>
      </w:r>
      <w:r w:rsidRPr="009B1789">
        <w:rPr>
          <w:rFonts w:eastAsia="Times New Roman"/>
          <w:szCs w:val="24"/>
        </w:rPr>
        <w:t xml:space="preserve">ίναι </w:t>
      </w:r>
      <w:r>
        <w:rPr>
          <w:rFonts w:eastAsia="Times New Roman"/>
          <w:szCs w:val="24"/>
        </w:rPr>
        <w:t xml:space="preserve">μια </w:t>
      </w:r>
      <w:r w:rsidRPr="009B1789">
        <w:rPr>
          <w:rFonts w:eastAsia="Times New Roman"/>
          <w:szCs w:val="24"/>
        </w:rPr>
        <w:t xml:space="preserve">σημαντική ενίσχυση αυτή και μία </w:t>
      </w:r>
      <w:proofErr w:type="spellStart"/>
      <w:r w:rsidRPr="009B1789">
        <w:rPr>
          <w:rFonts w:eastAsia="Times New Roman"/>
          <w:szCs w:val="24"/>
        </w:rPr>
        <w:t>αιμοδότη</w:t>
      </w:r>
      <w:r>
        <w:rPr>
          <w:rFonts w:eastAsia="Times New Roman"/>
          <w:szCs w:val="24"/>
        </w:rPr>
        <w:t>ση</w:t>
      </w:r>
      <w:proofErr w:type="spellEnd"/>
      <w:r w:rsidRPr="009B1789">
        <w:rPr>
          <w:rFonts w:eastAsia="Times New Roman"/>
          <w:szCs w:val="24"/>
        </w:rPr>
        <w:t xml:space="preserve"> του συστήματος πολύ κρίσιμη σε μία περίοδο περιορισμών</w:t>
      </w:r>
      <w:r>
        <w:rPr>
          <w:rFonts w:eastAsia="Times New Roman"/>
          <w:szCs w:val="24"/>
        </w:rPr>
        <w:t xml:space="preserve">. </w:t>
      </w:r>
      <w:r w:rsidRPr="009B1789">
        <w:rPr>
          <w:rFonts w:eastAsia="Times New Roman"/>
          <w:szCs w:val="24"/>
        </w:rPr>
        <w:t xml:space="preserve">Βεβαίως αποχώρησαν και </w:t>
      </w:r>
      <w:r>
        <w:rPr>
          <w:rFonts w:eastAsia="Times New Roman"/>
          <w:szCs w:val="24"/>
        </w:rPr>
        <w:t>άνθρωποι αυτά τα χρόνια, αλλά</w:t>
      </w:r>
      <w:r w:rsidRPr="009B1789">
        <w:rPr>
          <w:rFonts w:eastAsia="Times New Roman"/>
          <w:szCs w:val="24"/>
        </w:rPr>
        <w:t xml:space="preserve"> από το </w:t>
      </w:r>
      <w:r>
        <w:rPr>
          <w:rFonts w:eastAsia="Times New Roman"/>
          <w:szCs w:val="24"/>
        </w:rPr>
        <w:t>20</w:t>
      </w:r>
      <w:r w:rsidRPr="009B1789">
        <w:rPr>
          <w:rFonts w:eastAsia="Times New Roman"/>
          <w:szCs w:val="24"/>
        </w:rPr>
        <w:t>16</w:t>
      </w:r>
      <w:r>
        <w:rPr>
          <w:rFonts w:eastAsia="Times New Roman"/>
          <w:szCs w:val="24"/>
        </w:rPr>
        <w:t xml:space="preserve"> </w:t>
      </w:r>
      <w:r w:rsidRPr="009B1789">
        <w:rPr>
          <w:rFonts w:eastAsia="Times New Roman"/>
          <w:szCs w:val="24"/>
        </w:rPr>
        <w:t>και μετά το ισοζύγιο είναι σαφέστατα θετικό</w:t>
      </w:r>
      <w:r>
        <w:rPr>
          <w:rFonts w:eastAsia="Times New Roman"/>
          <w:szCs w:val="24"/>
        </w:rPr>
        <w:t>.</w:t>
      </w:r>
    </w:p>
    <w:p w14:paraId="03B0F223" w14:textId="77777777" w:rsidR="00E66FB6" w:rsidRDefault="00A447A4">
      <w:pPr>
        <w:spacing w:line="600" w:lineRule="auto"/>
        <w:ind w:firstLine="720"/>
        <w:jc w:val="both"/>
        <w:rPr>
          <w:rFonts w:eastAsia="Times New Roman"/>
          <w:szCs w:val="24"/>
        </w:rPr>
      </w:pPr>
      <w:r>
        <w:rPr>
          <w:rFonts w:eastAsia="Times New Roman"/>
          <w:szCs w:val="24"/>
        </w:rPr>
        <w:t>Επίσης, ό</w:t>
      </w:r>
      <w:r w:rsidRPr="009B1789">
        <w:rPr>
          <w:rFonts w:eastAsia="Times New Roman"/>
          <w:szCs w:val="24"/>
        </w:rPr>
        <w:t>σον αφορά τη χρηματοδότηση</w:t>
      </w:r>
      <w:r>
        <w:rPr>
          <w:rFonts w:eastAsia="Times New Roman"/>
          <w:szCs w:val="24"/>
        </w:rPr>
        <w:t xml:space="preserve"> των</w:t>
      </w:r>
      <w:r w:rsidRPr="009B1789">
        <w:rPr>
          <w:rFonts w:eastAsia="Times New Roman"/>
          <w:szCs w:val="24"/>
        </w:rPr>
        <w:t xml:space="preserve"> νοσοκομείων</w:t>
      </w:r>
      <w:r>
        <w:rPr>
          <w:rFonts w:eastAsia="Times New Roman"/>
          <w:szCs w:val="24"/>
        </w:rPr>
        <w:t>,</w:t>
      </w:r>
      <w:r w:rsidRPr="009B1789">
        <w:rPr>
          <w:rFonts w:eastAsia="Times New Roman"/>
          <w:szCs w:val="24"/>
        </w:rPr>
        <w:t xml:space="preserve"> </w:t>
      </w:r>
      <w:r>
        <w:rPr>
          <w:rFonts w:eastAsia="Times New Roman"/>
          <w:szCs w:val="24"/>
        </w:rPr>
        <w:t>α</w:t>
      </w:r>
      <w:r w:rsidRPr="009B1789">
        <w:rPr>
          <w:rFonts w:eastAsia="Times New Roman"/>
          <w:szCs w:val="24"/>
        </w:rPr>
        <w:t xml:space="preserve">ν δείτε την ενίσχυση των λειτουργικών δαπανών στο πρώτο </w:t>
      </w:r>
      <w:r>
        <w:rPr>
          <w:rFonts w:eastAsia="Times New Roman"/>
          <w:szCs w:val="24"/>
        </w:rPr>
        <w:t>μ</w:t>
      </w:r>
      <w:r>
        <w:rPr>
          <w:rFonts w:eastAsia="Times New Roman"/>
          <w:szCs w:val="24"/>
        </w:rPr>
        <w:t>εσοπρόθεσμο</w:t>
      </w:r>
      <w:r w:rsidRPr="009B1789">
        <w:rPr>
          <w:rFonts w:eastAsia="Times New Roman"/>
          <w:szCs w:val="24"/>
        </w:rPr>
        <w:t xml:space="preserve"> που διαχειρ</w:t>
      </w:r>
      <w:r>
        <w:rPr>
          <w:rFonts w:eastAsia="Times New Roman"/>
          <w:szCs w:val="24"/>
        </w:rPr>
        <w:t xml:space="preserve">ιστήκαμε </w:t>
      </w:r>
      <w:r w:rsidRPr="009B1789">
        <w:rPr>
          <w:rFonts w:eastAsia="Times New Roman"/>
          <w:szCs w:val="24"/>
        </w:rPr>
        <w:t xml:space="preserve">το </w:t>
      </w:r>
      <w:r>
        <w:rPr>
          <w:rFonts w:eastAsia="Times New Roman"/>
          <w:szCs w:val="24"/>
        </w:rPr>
        <w:t>20</w:t>
      </w:r>
      <w:r w:rsidRPr="009B1789">
        <w:rPr>
          <w:rFonts w:eastAsia="Times New Roman"/>
          <w:szCs w:val="24"/>
        </w:rPr>
        <w:t>15</w:t>
      </w:r>
      <w:r>
        <w:rPr>
          <w:rFonts w:eastAsia="Times New Roman"/>
          <w:szCs w:val="24"/>
        </w:rPr>
        <w:t xml:space="preserve"> - 20</w:t>
      </w:r>
      <w:r w:rsidRPr="009B1789">
        <w:rPr>
          <w:rFonts w:eastAsia="Times New Roman"/>
          <w:szCs w:val="24"/>
        </w:rPr>
        <w:t>18</w:t>
      </w:r>
      <w:r>
        <w:rPr>
          <w:rFonts w:eastAsia="Times New Roman"/>
          <w:szCs w:val="24"/>
        </w:rPr>
        <w:t xml:space="preserve"> </w:t>
      </w:r>
      <w:r w:rsidRPr="009B1789">
        <w:rPr>
          <w:rFonts w:eastAsia="Times New Roman"/>
          <w:szCs w:val="24"/>
        </w:rPr>
        <w:t xml:space="preserve">και στο δεύτερο </w:t>
      </w:r>
      <w:r>
        <w:rPr>
          <w:rFonts w:eastAsia="Times New Roman"/>
          <w:szCs w:val="24"/>
        </w:rPr>
        <w:t>μ</w:t>
      </w:r>
      <w:r w:rsidRPr="009B1789">
        <w:rPr>
          <w:rFonts w:eastAsia="Times New Roman"/>
          <w:szCs w:val="24"/>
        </w:rPr>
        <w:t>εσοπρόθεσμο</w:t>
      </w:r>
      <w:r>
        <w:rPr>
          <w:rFonts w:eastAsia="Times New Roman"/>
          <w:szCs w:val="24"/>
        </w:rPr>
        <w:t>,</w:t>
      </w:r>
      <w:r w:rsidRPr="009B1789">
        <w:rPr>
          <w:rFonts w:eastAsia="Times New Roman"/>
          <w:szCs w:val="24"/>
        </w:rPr>
        <w:t xml:space="preserve"> δηλαδή </w:t>
      </w:r>
      <w:r>
        <w:rPr>
          <w:rFonts w:eastAsia="Times New Roman"/>
          <w:szCs w:val="24"/>
        </w:rPr>
        <w:t>20</w:t>
      </w:r>
      <w:r w:rsidRPr="009B1789">
        <w:rPr>
          <w:rFonts w:eastAsia="Times New Roman"/>
          <w:szCs w:val="24"/>
        </w:rPr>
        <w:t>19</w:t>
      </w:r>
      <w:r>
        <w:rPr>
          <w:rFonts w:eastAsia="Times New Roman"/>
          <w:szCs w:val="24"/>
        </w:rPr>
        <w:t>-20</w:t>
      </w:r>
      <w:r w:rsidRPr="009B1789">
        <w:rPr>
          <w:rFonts w:eastAsia="Times New Roman"/>
          <w:szCs w:val="24"/>
        </w:rPr>
        <w:t>22</w:t>
      </w:r>
      <w:r>
        <w:rPr>
          <w:rFonts w:eastAsia="Times New Roman"/>
          <w:szCs w:val="24"/>
        </w:rPr>
        <w:t xml:space="preserve">, </w:t>
      </w:r>
      <w:r w:rsidRPr="009B1789">
        <w:rPr>
          <w:rFonts w:eastAsia="Times New Roman"/>
          <w:szCs w:val="24"/>
        </w:rPr>
        <w:t>αθρο</w:t>
      </w:r>
      <w:r w:rsidRPr="009B1789">
        <w:rPr>
          <w:rFonts w:eastAsia="Times New Roman"/>
          <w:szCs w:val="24"/>
        </w:rPr>
        <w:t xml:space="preserve">ιστικά </w:t>
      </w:r>
      <w:r>
        <w:rPr>
          <w:rFonts w:eastAsia="Times New Roman"/>
          <w:szCs w:val="24"/>
        </w:rPr>
        <w:t xml:space="preserve">η προσαύξηση στους κλειστούς </w:t>
      </w:r>
      <w:r w:rsidRPr="009B1789">
        <w:rPr>
          <w:rFonts w:eastAsia="Times New Roman"/>
          <w:szCs w:val="24"/>
        </w:rPr>
        <w:t>προϋπολογισμούς είναι περίπου 1,1 δι</w:t>
      </w:r>
      <w:r>
        <w:rPr>
          <w:rFonts w:eastAsia="Times New Roman"/>
          <w:szCs w:val="24"/>
        </w:rPr>
        <w:t>σ. Ε</w:t>
      </w:r>
      <w:r w:rsidRPr="009B1789">
        <w:rPr>
          <w:rFonts w:eastAsia="Times New Roman"/>
          <w:szCs w:val="24"/>
        </w:rPr>
        <w:t>ίναι πολύ σημαντική ενίσχυση σε περίοδο λιτότητας</w:t>
      </w:r>
      <w:r>
        <w:rPr>
          <w:rFonts w:eastAsia="Times New Roman"/>
          <w:szCs w:val="24"/>
        </w:rPr>
        <w:t>.</w:t>
      </w:r>
    </w:p>
    <w:p w14:paraId="03B0F224" w14:textId="77777777" w:rsidR="00E66FB6" w:rsidRDefault="00A447A4">
      <w:pPr>
        <w:spacing w:line="600" w:lineRule="auto"/>
        <w:ind w:firstLine="720"/>
        <w:jc w:val="both"/>
        <w:rPr>
          <w:rFonts w:eastAsia="Times New Roman"/>
          <w:szCs w:val="24"/>
        </w:rPr>
      </w:pPr>
      <w:r w:rsidRPr="009B1789">
        <w:rPr>
          <w:rFonts w:eastAsia="Times New Roman"/>
          <w:szCs w:val="24"/>
        </w:rPr>
        <w:t>Όσον αφορά τώρα τα πολύ έτσι χοντρά και κραυγαλέα θέματα τα οποία θέσατε</w:t>
      </w:r>
      <w:r>
        <w:rPr>
          <w:rFonts w:eastAsia="Times New Roman"/>
          <w:szCs w:val="24"/>
        </w:rPr>
        <w:t>,</w:t>
      </w:r>
      <w:r w:rsidRPr="009B1789">
        <w:rPr>
          <w:rFonts w:eastAsia="Times New Roman"/>
          <w:szCs w:val="24"/>
        </w:rPr>
        <w:t xml:space="preserve"> τα οποία </w:t>
      </w:r>
      <w:r>
        <w:rPr>
          <w:rFonts w:eastAsia="Times New Roman"/>
          <w:szCs w:val="24"/>
        </w:rPr>
        <w:t>β</w:t>
      </w:r>
      <w:r w:rsidRPr="009B1789">
        <w:rPr>
          <w:rFonts w:eastAsia="Times New Roman"/>
          <w:szCs w:val="24"/>
        </w:rPr>
        <w:t xml:space="preserve">εβαίως θέλουν πολύ </w:t>
      </w:r>
      <w:r>
        <w:rPr>
          <w:rFonts w:eastAsia="Times New Roman"/>
          <w:szCs w:val="24"/>
        </w:rPr>
        <w:t xml:space="preserve">πιο </w:t>
      </w:r>
      <w:r w:rsidRPr="009B1789">
        <w:rPr>
          <w:rFonts w:eastAsia="Times New Roman"/>
          <w:szCs w:val="24"/>
        </w:rPr>
        <w:t>αναλυτικές απαντήσεις</w:t>
      </w:r>
      <w:r>
        <w:rPr>
          <w:rFonts w:eastAsia="Times New Roman"/>
          <w:szCs w:val="24"/>
        </w:rPr>
        <w:t>,</w:t>
      </w:r>
      <w:r>
        <w:rPr>
          <w:rFonts w:eastAsia="Times New Roman"/>
          <w:szCs w:val="24"/>
        </w:rPr>
        <w:t xml:space="preserve"> θα αναφερθώ συγκεκριμένα σ</w:t>
      </w:r>
      <w:r w:rsidRPr="009B1789">
        <w:rPr>
          <w:rFonts w:eastAsia="Times New Roman"/>
          <w:szCs w:val="24"/>
        </w:rPr>
        <w:t xml:space="preserve">το θέμα της επείγουσας </w:t>
      </w:r>
      <w:r>
        <w:rPr>
          <w:rFonts w:eastAsia="Times New Roman"/>
          <w:szCs w:val="24"/>
        </w:rPr>
        <w:t>ι</w:t>
      </w:r>
      <w:r w:rsidRPr="009B1789">
        <w:rPr>
          <w:rFonts w:eastAsia="Times New Roman"/>
          <w:szCs w:val="24"/>
        </w:rPr>
        <w:t>ατρικής</w:t>
      </w:r>
      <w:r>
        <w:rPr>
          <w:rFonts w:eastAsia="Times New Roman"/>
          <w:szCs w:val="24"/>
        </w:rPr>
        <w:t>.</w:t>
      </w:r>
      <w:r w:rsidRPr="009B1789">
        <w:rPr>
          <w:rFonts w:eastAsia="Times New Roman"/>
          <w:szCs w:val="24"/>
        </w:rPr>
        <w:t xml:space="preserve"> </w:t>
      </w:r>
      <w:r>
        <w:rPr>
          <w:rFonts w:eastAsia="Times New Roman"/>
          <w:szCs w:val="24"/>
        </w:rPr>
        <w:t>Νομίζω πως το γνωρίζετε</w:t>
      </w:r>
      <w:r w:rsidRPr="009B1789">
        <w:rPr>
          <w:rFonts w:eastAsia="Times New Roman"/>
          <w:szCs w:val="24"/>
        </w:rPr>
        <w:t xml:space="preserve"> </w:t>
      </w:r>
      <w:r>
        <w:rPr>
          <w:rFonts w:eastAsia="Times New Roman"/>
          <w:szCs w:val="24"/>
        </w:rPr>
        <w:t xml:space="preserve">ότι </w:t>
      </w:r>
      <w:r w:rsidRPr="009B1789">
        <w:rPr>
          <w:rFonts w:eastAsia="Times New Roman"/>
          <w:szCs w:val="24"/>
        </w:rPr>
        <w:t>σε αυτό</w:t>
      </w:r>
      <w:r>
        <w:rPr>
          <w:rFonts w:eastAsia="Times New Roman"/>
          <w:szCs w:val="24"/>
        </w:rPr>
        <w:t>ν</w:t>
      </w:r>
      <w:r w:rsidRPr="009B1789">
        <w:rPr>
          <w:rFonts w:eastAsia="Times New Roman"/>
          <w:szCs w:val="24"/>
        </w:rPr>
        <w:t xml:space="preserve"> τον τομέα έχει δοθεί ιδιαίτερη έμφαση αυτή την περίοδο</w:t>
      </w:r>
      <w:r>
        <w:rPr>
          <w:rFonts w:eastAsia="Times New Roman"/>
          <w:szCs w:val="24"/>
        </w:rPr>
        <w:t>.</w:t>
      </w:r>
      <w:r w:rsidRPr="009B1789">
        <w:rPr>
          <w:rFonts w:eastAsia="Times New Roman"/>
          <w:szCs w:val="24"/>
        </w:rPr>
        <w:t xml:space="preserve"> Έχου</w:t>
      </w:r>
      <w:r>
        <w:rPr>
          <w:rFonts w:eastAsia="Times New Roman"/>
          <w:szCs w:val="24"/>
        </w:rPr>
        <w:t>με</w:t>
      </w:r>
      <w:r w:rsidRPr="009B1789">
        <w:rPr>
          <w:rFonts w:eastAsia="Times New Roman"/>
          <w:szCs w:val="24"/>
        </w:rPr>
        <w:t xml:space="preserve"> </w:t>
      </w:r>
      <w:r w:rsidRPr="009B1789">
        <w:rPr>
          <w:rFonts w:eastAsia="Times New Roman"/>
          <w:szCs w:val="24"/>
        </w:rPr>
        <w:lastRenderedPageBreak/>
        <w:t xml:space="preserve">προκηρύξει πάνω από </w:t>
      </w:r>
      <w:r>
        <w:rPr>
          <w:rFonts w:eastAsia="Times New Roman"/>
          <w:szCs w:val="24"/>
        </w:rPr>
        <w:t>πεντακόσιες</w:t>
      </w:r>
      <w:r w:rsidRPr="009B1789">
        <w:rPr>
          <w:rFonts w:eastAsia="Times New Roman"/>
          <w:szCs w:val="24"/>
        </w:rPr>
        <w:t xml:space="preserve"> θέσεις μονίμων ειδικευμένων γιατρών του ΕΣΥ </w:t>
      </w:r>
      <w:proofErr w:type="spellStart"/>
      <w:r w:rsidRPr="009B1789">
        <w:rPr>
          <w:rFonts w:eastAsia="Times New Roman"/>
          <w:szCs w:val="24"/>
        </w:rPr>
        <w:t>στοχευμένα</w:t>
      </w:r>
      <w:proofErr w:type="spellEnd"/>
      <w:r w:rsidRPr="009B1789">
        <w:rPr>
          <w:rFonts w:eastAsia="Times New Roman"/>
          <w:szCs w:val="24"/>
        </w:rPr>
        <w:t xml:space="preserve"> για τα ΤΕ</w:t>
      </w:r>
      <w:r w:rsidRPr="009B1789">
        <w:rPr>
          <w:rFonts w:eastAsia="Times New Roman"/>
          <w:szCs w:val="24"/>
        </w:rPr>
        <w:t>Π όλης της χώρας</w:t>
      </w:r>
      <w:r>
        <w:rPr>
          <w:rFonts w:eastAsia="Times New Roman"/>
          <w:szCs w:val="24"/>
        </w:rPr>
        <w:t>.</w:t>
      </w:r>
      <w:r w:rsidRPr="009B1789">
        <w:rPr>
          <w:rFonts w:eastAsia="Times New Roman"/>
          <w:szCs w:val="24"/>
        </w:rPr>
        <w:t xml:space="preserve"> Είναι σε διαδικασία </w:t>
      </w:r>
      <w:r>
        <w:rPr>
          <w:rFonts w:eastAsia="Times New Roman"/>
          <w:szCs w:val="24"/>
        </w:rPr>
        <w:t>αξιολόγησης. Ή</w:t>
      </w:r>
      <w:r w:rsidRPr="009B1789">
        <w:rPr>
          <w:rFonts w:eastAsia="Times New Roman"/>
          <w:szCs w:val="24"/>
        </w:rPr>
        <w:t xml:space="preserve">δη ορισμένες </w:t>
      </w:r>
      <w:r>
        <w:rPr>
          <w:rFonts w:eastAsia="Times New Roman"/>
          <w:szCs w:val="24"/>
        </w:rPr>
        <w:t>υ</w:t>
      </w:r>
      <w:r w:rsidRPr="009B1789">
        <w:rPr>
          <w:rFonts w:eastAsia="Times New Roman"/>
          <w:szCs w:val="24"/>
        </w:rPr>
        <w:t xml:space="preserve">γειονομικές </w:t>
      </w:r>
      <w:r>
        <w:rPr>
          <w:rFonts w:eastAsia="Times New Roman"/>
          <w:szCs w:val="24"/>
        </w:rPr>
        <w:t>π</w:t>
      </w:r>
      <w:r w:rsidRPr="009B1789">
        <w:rPr>
          <w:rFonts w:eastAsia="Times New Roman"/>
          <w:szCs w:val="24"/>
        </w:rPr>
        <w:t xml:space="preserve">εριφέρειες έχουν ολοκληρώσει τις κρίσεις και έρχονται στο Υπουργείο σιγά-σιγά προς υπογραφή </w:t>
      </w:r>
      <w:r>
        <w:rPr>
          <w:rFonts w:eastAsia="Times New Roman"/>
          <w:szCs w:val="24"/>
        </w:rPr>
        <w:t xml:space="preserve">οι </w:t>
      </w:r>
      <w:r w:rsidRPr="009B1789">
        <w:rPr>
          <w:rFonts w:eastAsia="Times New Roman"/>
          <w:szCs w:val="24"/>
        </w:rPr>
        <w:t>διορισμοί των συναδέλφων</w:t>
      </w:r>
      <w:r>
        <w:rPr>
          <w:rFonts w:eastAsia="Times New Roman"/>
          <w:szCs w:val="24"/>
        </w:rPr>
        <w:t>.</w:t>
      </w:r>
      <w:r w:rsidRPr="009B1789">
        <w:rPr>
          <w:rFonts w:eastAsia="Times New Roman"/>
          <w:szCs w:val="24"/>
        </w:rPr>
        <w:t xml:space="preserve"> Νομίζω ότι μέσα </w:t>
      </w:r>
      <w:r>
        <w:rPr>
          <w:rFonts w:eastAsia="Times New Roman"/>
          <w:szCs w:val="24"/>
        </w:rPr>
        <w:t>σ</w:t>
      </w:r>
      <w:r w:rsidRPr="009B1789">
        <w:rPr>
          <w:rFonts w:eastAsia="Times New Roman"/>
          <w:szCs w:val="24"/>
        </w:rPr>
        <w:t xml:space="preserve">τους επόμενους μήνες θα έχουμε ενισχύσει πολύ αποτελεσματικά την πρώτη γραμμή </w:t>
      </w:r>
      <w:r>
        <w:rPr>
          <w:rFonts w:eastAsia="Times New Roman"/>
          <w:szCs w:val="24"/>
        </w:rPr>
        <w:t>ά</w:t>
      </w:r>
      <w:r w:rsidRPr="009B1789">
        <w:rPr>
          <w:rFonts w:eastAsia="Times New Roman"/>
          <w:szCs w:val="24"/>
        </w:rPr>
        <w:t>μυνας του συστήματος και δεν θα είναι υπόθεση μόνο των ε</w:t>
      </w:r>
      <w:r>
        <w:rPr>
          <w:rFonts w:eastAsia="Times New Roman"/>
          <w:szCs w:val="24"/>
        </w:rPr>
        <w:t>ιδικευόμε</w:t>
      </w:r>
      <w:r w:rsidRPr="009B1789">
        <w:rPr>
          <w:rFonts w:eastAsia="Times New Roman"/>
          <w:szCs w:val="24"/>
        </w:rPr>
        <w:t>νων ή της επικουρικής συμβολής των ειδικευμένων γιατρών των κλινικών η διαχείριση του μεγάλου</w:t>
      </w:r>
      <w:r>
        <w:rPr>
          <w:rFonts w:eastAsia="Times New Roman"/>
          <w:szCs w:val="24"/>
        </w:rPr>
        <w:t xml:space="preserve"> όγκου</w:t>
      </w:r>
      <w:r w:rsidRPr="009B1789">
        <w:rPr>
          <w:rFonts w:eastAsia="Times New Roman"/>
          <w:szCs w:val="24"/>
        </w:rPr>
        <w:t xml:space="preserve"> περιστατικών</w:t>
      </w:r>
      <w:r w:rsidRPr="009B1789">
        <w:rPr>
          <w:rFonts w:eastAsia="Times New Roman"/>
          <w:szCs w:val="24"/>
        </w:rPr>
        <w:t xml:space="preserve"> </w:t>
      </w:r>
      <w:r>
        <w:rPr>
          <w:rFonts w:eastAsia="Times New Roman"/>
          <w:szCs w:val="24"/>
        </w:rPr>
        <w:t>που προσέρχονται</w:t>
      </w:r>
      <w:r w:rsidRPr="009B1789">
        <w:rPr>
          <w:rFonts w:eastAsia="Times New Roman"/>
          <w:szCs w:val="24"/>
        </w:rPr>
        <w:t xml:space="preserve"> </w:t>
      </w:r>
      <w:r>
        <w:rPr>
          <w:rFonts w:eastAsia="Times New Roman"/>
          <w:szCs w:val="24"/>
        </w:rPr>
        <w:t>σ</w:t>
      </w:r>
      <w:r w:rsidRPr="009B1789">
        <w:rPr>
          <w:rFonts w:eastAsia="Times New Roman"/>
          <w:szCs w:val="24"/>
        </w:rPr>
        <w:t xml:space="preserve">τα </w:t>
      </w:r>
      <w:r>
        <w:rPr>
          <w:rFonts w:eastAsia="Times New Roman"/>
          <w:szCs w:val="24"/>
        </w:rPr>
        <w:t>ΤΕΠ ειδικά</w:t>
      </w:r>
      <w:r w:rsidRPr="009B1789">
        <w:rPr>
          <w:rFonts w:eastAsia="Times New Roman"/>
          <w:szCs w:val="24"/>
        </w:rPr>
        <w:t xml:space="preserve"> στις μέρες εφημερίας εδώ στο </w:t>
      </w:r>
      <w:r>
        <w:rPr>
          <w:rFonts w:eastAsia="Times New Roman"/>
          <w:szCs w:val="24"/>
        </w:rPr>
        <w:t>Λ</w:t>
      </w:r>
      <w:r w:rsidRPr="009B1789">
        <w:rPr>
          <w:rFonts w:eastAsia="Times New Roman"/>
          <w:szCs w:val="24"/>
        </w:rPr>
        <w:t>εκανοπέδιο</w:t>
      </w:r>
      <w:r>
        <w:rPr>
          <w:rFonts w:eastAsia="Times New Roman"/>
          <w:szCs w:val="24"/>
        </w:rPr>
        <w:t>.</w:t>
      </w:r>
    </w:p>
    <w:p w14:paraId="03B0F225" w14:textId="77777777" w:rsidR="00E66FB6" w:rsidRDefault="00A447A4">
      <w:pPr>
        <w:spacing w:line="600" w:lineRule="auto"/>
        <w:ind w:firstLine="720"/>
        <w:jc w:val="both"/>
        <w:rPr>
          <w:rFonts w:eastAsia="Times New Roman"/>
          <w:szCs w:val="24"/>
        </w:rPr>
      </w:pPr>
      <w:r w:rsidRPr="009B1789">
        <w:rPr>
          <w:rFonts w:eastAsia="Times New Roman"/>
          <w:szCs w:val="24"/>
        </w:rPr>
        <w:t xml:space="preserve">Όσον αφορά τις κλειστές κλίνες </w:t>
      </w:r>
      <w:r>
        <w:rPr>
          <w:rFonts w:eastAsia="Times New Roman"/>
          <w:szCs w:val="24"/>
        </w:rPr>
        <w:t>ε</w:t>
      </w:r>
      <w:r w:rsidRPr="009B1789">
        <w:rPr>
          <w:rFonts w:eastAsia="Times New Roman"/>
          <w:szCs w:val="24"/>
        </w:rPr>
        <w:t>ντατικής</w:t>
      </w:r>
      <w:r>
        <w:rPr>
          <w:rFonts w:eastAsia="Times New Roman"/>
          <w:szCs w:val="24"/>
        </w:rPr>
        <w:t>,</w:t>
      </w:r>
      <w:r w:rsidRPr="009B1789">
        <w:rPr>
          <w:rFonts w:eastAsia="Times New Roman"/>
          <w:szCs w:val="24"/>
        </w:rPr>
        <w:t xml:space="preserve"> </w:t>
      </w:r>
      <w:r>
        <w:rPr>
          <w:rFonts w:eastAsia="Times New Roman"/>
          <w:szCs w:val="24"/>
        </w:rPr>
        <w:t>α</w:t>
      </w:r>
      <w:r w:rsidRPr="009B1789">
        <w:rPr>
          <w:rFonts w:eastAsia="Times New Roman"/>
          <w:szCs w:val="24"/>
        </w:rPr>
        <w:t xml:space="preserve">υτό είναι </w:t>
      </w:r>
      <w:r>
        <w:rPr>
          <w:rFonts w:eastAsia="Times New Roman"/>
          <w:szCs w:val="24"/>
        </w:rPr>
        <w:t xml:space="preserve">ένα </w:t>
      </w:r>
      <w:r w:rsidRPr="009B1789">
        <w:rPr>
          <w:rFonts w:eastAsia="Times New Roman"/>
          <w:szCs w:val="24"/>
        </w:rPr>
        <w:t>διαχρονικό πρόβλημα</w:t>
      </w:r>
      <w:r>
        <w:rPr>
          <w:rFonts w:eastAsia="Times New Roman"/>
          <w:szCs w:val="24"/>
        </w:rPr>
        <w:t>,</w:t>
      </w:r>
      <w:r w:rsidRPr="009B1789">
        <w:rPr>
          <w:rFonts w:eastAsia="Times New Roman"/>
          <w:szCs w:val="24"/>
        </w:rPr>
        <w:t xml:space="preserve"> το ξέρετε πάρα πολύ καλά</w:t>
      </w:r>
      <w:r>
        <w:rPr>
          <w:rFonts w:eastAsia="Times New Roman"/>
          <w:szCs w:val="24"/>
        </w:rPr>
        <w:t>.</w:t>
      </w:r>
      <w:r w:rsidRPr="009B1789">
        <w:rPr>
          <w:rFonts w:eastAsia="Times New Roman"/>
          <w:szCs w:val="24"/>
        </w:rPr>
        <w:t xml:space="preserve"> Τα νούμερα τα οποία έχετε στην ερώτηση </w:t>
      </w:r>
      <w:r>
        <w:rPr>
          <w:rFonts w:eastAsia="Times New Roman"/>
          <w:szCs w:val="24"/>
        </w:rPr>
        <w:t>δ</w:t>
      </w:r>
      <w:r w:rsidRPr="009B1789">
        <w:rPr>
          <w:rFonts w:eastAsia="Times New Roman"/>
          <w:szCs w:val="24"/>
        </w:rPr>
        <w:t>εν είναι ακριβή</w:t>
      </w:r>
      <w:r>
        <w:rPr>
          <w:rFonts w:eastAsia="Times New Roman"/>
          <w:szCs w:val="24"/>
        </w:rPr>
        <w:t>, π</w:t>
      </w:r>
      <w:r w:rsidRPr="009B1789">
        <w:rPr>
          <w:rFonts w:eastAsia="Times New Roman"/>
          <w:szCs w:val="24"/>
        </w:rPr>
        <w:t>ρέπει να</w:t>
      </w:r>
      <w:r>
        <w:rPr>
          <w:rFonts w:eastAsia="Times New Roman"/>
          <w:szCs w:val="24"/>
        </w:rPr>
        <w:t xml:space="preserve"> δείτε λίγο</w:t>
      </w:r>
      <w:r>
        <w:rPr>
          <w:rFonts w:eastAsia="Times New Roman"/>
          <w:szCs w:val="24"/>
        </w:rPr>
        <w:t xml:space="preserve"> καλύτερα τις πηγές σας.</w:t>
      </w:r>
      <w:r w:rsidRPr="009B1789">
        <w:rPr>
          <w:rFonts w:eastAsia="Times New Roman"/>
          <w:szCs w:val="24"/>
        </w:rPr>
        <w:t xml:space="preserve"> Δεν είναι </w:t>
      </w:r>
      <w:r>
        <w:rPr>
          <w:rFonts w:eastAsia="Times New Roman"/>
          <w:szCs w:val="24"/>
        </w:rPr>
        <w:t>τετρακόσια είκοσι</w:t>
      </w:r>
      <w:r w:rsidRPr="009B1789">
        <w:rPr>
          <w:rFonts w:eastAsia="Times New Roman"/>
          <w:szCs w:val="24"/>
        </w:rPr>
        <w:t xml:space="preserve"> τα ενεργά κρεβ</w:t>
      </w:r>
      <w:r>
        <w:rPr>
          <w:rFonts w:eastAsia="Times New Roman"/>
          <w:szCs w:val="24"/>
        </w:rPr>
        <w:t xml:space="preserve">άτια </w:t>
      </w:r>
      <w:r>
        <w:rPr>
          <w:rFonts w:eastAsia="Times New Roman"/>
          <w:szCs w:val="24"/>
        </w:rPr>
        <w:t>ε</w:t>
      </w:r>
      <w:r>
        <w:rPr>
          <w:rFonts w:eastAsia="Times New Roman"/>
          <w:szCs w:val="24"/>
        </w:rPr>
        <w:t xml:space="preserve">ντατικής </w:t>
      </w:r>
      <w:r w:rsidRPr="009B1789">
        <w:rPr>
          <w:rFonts w:eastAsia="Times New Roman"/>
          <w:szCs w:val="24"/>
        </w:rPr>
        <w:t>στη χώρα</w:t>
      </w:r>
      <w:r>
        <w:rPr>
          <w:rFonts w:eastAsia="Times New Roman"/>
          <w:szCs w:val="24"/>
        </w:rPr>
        <w:t>,</w:t>
      </w:r>
      <w:r w:rsidRPr="009B1789">
        <w:rPr>
          <w:rFonts w:eastAsia="Times New Roman"/>
          <w:szCs w:val="24"/>
        </w:rPr>
        <w:t xml:space="preserve"> είναι </w:t>
      </w:r>
      <w:r>
        <w:rPr>
          <w:rFonts w:eastAsia="Times New Roman"/>
          <w:szCs w:val="24"/>
        </w:rPr>
        <w:t>πεντακόσια πενήντα δύο</w:t>
      </w:r>
      <w:r>
        <w:rPr>
          <w:rFonts w:eastAsia="Times New Roman"/>
          <w:szCs w:val="24"/>
        </w:rPr>
        <w:t>. Ε</w:t>
      </w:r>
      <w:r w:rsidRPr="009B1789">
        <w:rPr>
          <w:rFonts w:eastAsia="Times New Roman"/>
          <w:szCs w:val="24"/>
        </w:rPr>
        <w:t xml:space="preserve">ίναι πολύ λιγότερα τα </w:t>
      </w:r>
      <w:r>
        <w:rPr>
          <w:rFonts w:eastAsia="Times New Roman"/>
          <w:szCs w:val="24"/>
        </w:rPr>
        <w:t xml:space="preserve">κλειστά κρεβάτια από κάθε φορά, </w:t>
      </w:r>
      <w:r w:rsidRPr="009B1789">
        <w:rPr>
          <w:rFonts w:eastAsia="Times New Roman"/>
          <w:szCs w:val="24"/>
        </w:rPr>
        <w:lastRenderedPageBreak/>
        <w:t xml:space="preserve">είναι μόνο </w:t>
      </w:r>
      <w:r>
        <w:rPr>
          <w:rFonts w:eastAsia="Times New Roman"/>
          <w:szCs w:val="24"/>
        </w:rPr>
        <w:t>εξήντα τρία</w:t>
      </w:r>
      <w:r w:rsidRPr="009B1789">
        <w:rPr>
          <w:rFonts w:eastAsia="Times New Roman"/>
          <w:szCs w:val="24"/>
        </w:rPr>
        <w:t xml:space="preserve"> αυτή</w:t>
      </w:r>
      <w:r>
        <w:rPr>
          <w:rFonts w:eastAsia="Times New Roman"/>
          <w:szCs w:val="24"/>
        </w:rPr>
        <w:t xml:space="preserve"> τη στιγμή. Βεβαίως και με τη</w:t>
      </w:r>
      <w:r w:rsidRPr="009B1789">
        <w:rPr>
          <w:rFonts w:eastAsia="Times New Roman"/>
          <w:szCs w:val="24"/>
        </w:rPr>
        <w:t xml:space="preserve"> συνδρομή </w:t>
      </w:r>
      <w:r>
        <w:rPr>
          <w:rFonts w:eastAsia="Times New Roman"/>
          <w:szCs w:val="24"/>
        </w:rPr>
        <w:t>κλινών και</w:t>
      </w:r>
      <w:r w:rsidRPr="009B1789">
        <w:rPr>
          <w:rFonts w:eastAsia="Times New Roman"/>
          <w:szCs w:val="24"/>
        </w:rPr>
        <w:t xml:space="preserve"> απ</w:t>
      </w:r>
      <w:r w:rsidRPr="009B1789">
        <w:rPr>
          <w:rFonts w:eastAsia="Times New Roman"/>
          <w:szCs w:val="24"/>
        </w:rPr>
        <w:t>ό ιδιωτικές κλινικές</w:t>
      </w:r>
      <w:r>
        <w:rPr>
          <w:rFonts w:eastAsia="Times New Roman"/>
          <w:szCs w:val="24"/>
        </w:rPr>
        <w:t>,</w:t>
      </w:r>
      <w:r w:rsidRPr="009B1789">
        <w:rPr>
          <w:rFonts w:eastAsia="Times New Roman"/>
          <w:szCs w:val="24"/>
        </w:rPr>
        <w:t xml:space="preserve"> αν χρειαστεί</w:t>
      </w:r>
      <w:r>
        <w:rPr>
          <w:rFonts w:eastAsia="Times New Roman"/>
          <w:szCs w:val="24"/>
        </w:rPr>
        <w:t>,</w:t>
      </w:r>
      <w:r w:rsidRPr="009B1789">
        <w:rPr>
          <w:rFonts w:eastAsia="Times New Roman"/>
          <w:szCs w:val="24"/>
        </w:rPr>
        <w:t xml:space="preserve"> </w:t>
      </w:r>
      <w:r>
        <w:rPr>
          <w:rFonts w:eastAsia="Times New Roman"/>
          <w:szCs w:val="24"/>
        </w:rPr>
        <w:t>-</w:t>
      </w:r>
      <w:r w:rsidRPr="009B1789">
        <w:rPr>
          <w:rFonts w:eastAsia="Times New Roman"/>
          <w:szCs w:val="24"/>
        </w:rPr>
        <w:t>τώρα συζητάμε αυτή</w:t>
      </w:r>
      <w:r>
        <w:rPr>
          <w:rFonts w:eastAsia="Times New Roman"/>
          <w:szCs w:val="24"/>
        </w:rPr>
        <w:t xml:space="preserve"> την περίοδο να αξιοποιήσουμε και </w:t>
      </w:r>
      <w:r w:rsidRPr="009B1789">
        <w:rPr>
          <w:rFonts w:eastAsia="Times New Roman"/>
          <w:szCs w:val="24"/>
        </w:rPr>
        <w:t xml:space="preserve">τις κλίνες </w:t>
      </w:r>
      <w:r>
        <w:rPr>
          <w:rFonts w:eastAsia="Times New Roman"/>
          <w:szCs w:val="24"/>
        </w:rPr>
        <w:t>ε</w:t>
      </w:r>
      <w:r w:rsidRPr="009B1789">
        <w:rPr>
          <w:rFonts w:eastAsia="Times New Roman"/>
          <w:szCs w:val="24"/>
        </w:rPr>
        <w:t xml:space="preserve">ντατικής </w:t>
      </w:r>
      <w:r>
        <w:rPr>
          <w:rFonts w:eastAsia="Times New Roman"/>
          <w:szCs w:val="24"/>
        </w:rPr>
        <w:t>των</w:t>
      </w:r>
      <w:r w:rsidRPr="009B1789">
        <w:rPr>
          <w:rFonts w:eastAsia="Times New Roman"/>
          <w:szCs w:val="24"/>
        </w:rPr>
        <w:t xml:space="preserve"> </w:t>
      </w:r>
      <w:r>
        <w:rPr>
          <w:rFonts w:eastAsia="Times New Roman"/>
          <w:szCs w:val="24"/>
        </w:rPr>
        <w:t>σ</w:t>
      </w:r>
      <w:r w:rsidRPr="009B1789">
        <w:rPr>
          <w:rFonts w:eastAsia="Times New Roman"/>
          <w:szCs w:val="24"/>
        </w:rPr>
        <w:t>τρατιωτικ</w:t>
      </w:r>
      <w:r>
        <w:rPr>
          <w:rFonts w:eastAsia="Times New Roman"/>
          <w:szCs w:val="24"/>
        </w:rPr>
        <w:t>ών</w:t>
      </w:r>
      <w:r w:rsidRPr="009B1789">
        <w:rPr>
          <w:rFonts w:eastAsia="Times New Roman"/>
          <w:szCs w:val="24"/>
        </w:rPr>
        <w:t xml:space="preserve"> </w:t>
      </w:r>
      <w:r>
        <w:rPr>
          <w:rFonts w:eastAsia="Times New Roman"/>
          <w:szCs w:val="24"/>
        </w:rPr>
        <w:t>ν</w:t>
      </w:r>
      <w:r w:rsidRPr="009B1789">
        <w:rPr>
          <w:rFonts w:eastAsia="Times New Roman"/>
          <w:szCs w:val="24"/>
        </w:rPr>
        <w:t>οσοκομεί</w:t>
      </w:r>
      <w:r>
        <w:rPr>
          <w:rFonts w:eastAsia="Times New Roman"/>
          <w:szCs w:val="24"/>
        </w:rPr>
        <w:t>ων-</w:t>
      </w:r>
      <w:r w:rsidRPr="009B1789">
        <w:rPr>
          <w:rFonts w:eastAsia="Times New Roman"/>
          <w:szCs w:val="24"/>
        </w:rPr>
        <w:t xml:space="preserve"> προσπαθούμε να έχουμε την πληρέστερη δυνατή κάλυψη των αναγκών των ανθρώπων</w:t>
      </w:r>
      <w:r>
        <w:rPr>
          <w:rFonts w:eastAsia="Times New Roman"/>
          <w:szCs w:val="24"/>
        </w:rPr>
        <w:t>.</w:t>
      </w:r>
    </w:p>
    <w:p w14:paraId="03B0F226" w14:textId="77777777" w:rsidR="00E66FB6" w:rsidRDefault="00A447A4">
      <w:pPr>
        <w:spacing w:line="600" w:lineRule="auto"/>
        <w:ind w:firstLine="720"/>
        <w:jc w:val="both"/>
        <w:rPr>
          <w:rFonts w:eastAsia="Times New Roman"/>
          <w:szCs w:val="24"/>
        </w:rPr>
      </w:pPr>
      <w:r>
        <w:rPr>
          <w:rFonts w:eastAsia="Times New Roman"/>
          <w:szCs w:val="24"/>
        </w:rPr>
        <w:t>Επίσης,</w:t>
      </w:r>
      <w:r w:rsidRPr="009B1789">
        <w:rPr>
          <w:rFonts w:eastAsia="Times New Roman"/>
          <w:szCs w:val="24"/>
        </w:rPr>
        <w:t xml:space="preserve"> πρέπει να ξέρετε ότι έχου</w:t>
      </w:r>
      <w:r>
        <w:rPr>
          <w:rFonts w:eastAsia="Times New Roman"/>
          <w:szCs w:val="24"/>
        </w:rPr>
        <w:t>με</w:t>
      </w:r>
      <w:r w:rsidRPr="009B1789">
        <w:rPr>
          <w:rFonts w:eastAsia="Times New Roman"/>
          <w:szCs w:val="24"/>
        </w:rPr>
        <w:t xml:space="preserve"> προ</w:t>
      </w:r>
      <w:r w:rsidRPr="009B1789">
        <w:rPr>
          <w:rFonts w:eastAsia="Times New Roman"/>
          <w:szCs w:val="24"/>
        </w:rPr>
        <w:t xml:space="preserve">κηρύξει </w:t>
      </w:r>
      <w:r>
        <w:rPr>
          <w:rFonts w:eastAsia="Times New Roman"/>
          <w:szCs w:val="24"/>
        </w:rPr>
        <w:t>διακόσιες δώδεκα,</w:t>
      </w:r>
      <w:r w:rsidRPr="009B1789">
        <w:rPr>
          <w:rFonts w:eastAsia="Times New Roman"/>
          <w:szCs w:val="24"/>
        </w:rPr>
        <w:t xml:space="preserve"> όλες τις κενές οργανικές θέσεις σε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sidRPr="009B1789">
        <w:rPr>
          <w:rFonts w:eastAsia="Times New Roman"/>
          <w:szCs w:val="24"/>
        </w:rPr>
        <w:t xml:space="preserve">εραπείας και σε </w:t>
      </w:r>
      <w:r>
        <w:rPr>
          <w:rFonts w:eastAsia="Times New Roman"/>
          <w:szCs w:val="24"/>
        </w:rPr>
        <w:t>μ</w:t>
      </w:r>
      <w:r w:rsidRPr="009B1789">
        <w:rPr>
          <w:rFonts w:eastAsia="Times New Roman"/>
          <w:szCs w:val="24"/>
        </w:rPr>
        <w:t xml:space="preserve">ονάδες </w:t>
      </w:r>
      <w:r>
        <w:rPr>
          <w:rFonts w:eastAsia="Times New Roman"/>
          <w:szCs w:val="24"/>
        </w:rPr>
        <w:t>ε</w:t>
      </w:r>
      <w:r w:rsidRPr="009B1789">
        <w:rPr>
          <w:rFonts w:eastAsia="Times New Roman"/>
          <w:szCs w:val="24"/>
        </w:rPr>
        <w:t xml:space="preserve">ντατικής </w:t>
      </w:r>
      <w:r>
        <w:rPr>
          <w:rFonts w:eastAsia="Times New Roman"/>
          <w:szCs w:val="24"/>
        </w:rPr>
        <w:t>ν</w:t>
      </w:r>
      <w:r w:rsidRPr="009B1789">
        <w:rPr>
          <w:rFonts w:eastAsia="Times New Roman"/>
          <w:szCs w:val="24"/>
        </w:rPr>
        <w:t xml:space="preserve">οσηλείας </w:t>
      </w:r>
      <w:r>
        <w:rPr>
          <w:rFonts w:eastAsia="Times New Roman"/>
          <w:szCs w:val="24"/>
        </w:rPr>
        <w:t>ν</w:t>
      </w:r>
      <w:r w:rsidRPr="009B1789">
        <w:rPr>
          <w:rFonts w:eastAsia="Times New Roman"/>
          <w:szCs w:val="24"/>
        </w:rPr>
        <w:t>εογνών</w:t>
      </w:r>
      <w:r>
        <w:rPr>
          <w:rFonts w:eastAsia="Times New Roman"/>
          <w:szCs w:val="24"/>
        </w:rPr>
        <w:t>.</w:t>
      </w:r>
      <w:r w:rsidRPr="009B1789">
        <w:rPr>
          <w:rFonts w:eastAsia="Times New Roman"/>
          <w:szCs w:val="24"/>
        </w:rPr>
        <w:t xml:space="preserve"> Από αυτούς οι </w:t>
      </w:r>
      <w:proofErr w:type="spellStart"/>
      <w:r>
        <w:rPr>
          <w:rFonts w:eastAsia="Times New Roman"/>
          <w:szCs w:val="24"/>
        </w:rPr>
        <w:t>εκατόν</w:t>
      </w:r>
      <w:proofErr w:type="spellEnd"/>
      <w:r>
        <w:rPr>
          <w:rFonts w:eastAsia="Times New Roman"/>
          <w:szCs w:val="24"/>
        </w:rPr>
        <w:t xml:space="preserve"> πενήντα τέσσερις</w:t>
      </w:r>
      <w:r w:rsidRPr="009B1789">
        <w:rPr>
          <w:rFonts w:eastAsia="Times New Roman"/>
          <w:szCs w:val="24"/>
        </w:rPr>
        <w:t xml:space="preserve"> έχουν ήδη </w:t>
      </w:r>
      <w:r>
        <w:rPr>
          <w:rFonts w:eastAsia="Times New Roman"/>
          <w:szCs w:val="24"/>
        </w:rPr>
        <w:t>διο</w:t>
      </w:r>
      <w:r w:rsidRPr="009B1789">
        <w:rPr>
          <w:rFonts w:eastAsia="Times New Roman"/>
          <w:szCs w:val="24"/>
        </w:rPr>
        <w:t>ριστεί</w:t>
      </w:r>
      <w:r>
        <w:rPr>
          <w:rFonts w:eastAsia="Times New Roman"/>
          <w:szCs w:val="24"/>
        </w:rPr>
        <w:t>. Και γι’</w:t>
      </w:r>
      <w:r w:rsidRPr="009B1789">
        <w:rPr>
          <w:rFonts w:eastAsia="Times New Roman"/>
          <w:szCs w:val="24"/>
        </w:rPr>
        <w:t xml:space="preserve"> αυτό η διαχείριση των αναγκών που έχουν προκύψει και λόγω της γρίπης που είναι σε </w:t>
      </w:r>
      <w:r>
        <w:rPr>
          <w:rFonts w:eastAsia="Times New Roman"/>
          <w:szCs w:val="24"/>
        </w:rPr>
        <w:t xml:space="preserve">επιδημική έξαρση </w:t>
      </w:r>
      <w:r w:rsidRPr="009B1789">
        <w:rPr>
          <w:rFonts w:eastAsia="Times New Roman"/>
          <w:szCs w:val="24"/>
        </w:rPr>
        <w:t xml:space="preserve">αυτή την περίοδο και στη χώρα </w:t>
      </w:r>
      <w:r>
        <w:rPr>
          <w:rFonts w:eastAsia="Times New Roman"/>
          <w:szCs w:val="24"/>
        </w:rPr>
        <w:t>μας,</w:t>
      </w:r>
      <w:r w:rsidRPr="009B1789">
        <w:rPr>
          <w:rFonts w:eastAsia="Times New Roman"/>
          <w:szCs w:val="24"/>
        </w:rPr>
        <w:t xml:space="preserve"> όπως και σε όλη την Ευρώπη</w:t>
      </w:r>
      <w:r>
        <w:rPr>
          <w:rFonts w:eastAsia="Times New Roman"/>
          <w:szCs w:val="24"/>
        </w:rPr>
        <w:t>,</w:t>
      </w:r>
      <w:r w:rsidRPr="009B1789">
        <w:rPr>
          <w:rFonts w:eastAsia="Times New Roman"/>
          <w:szCs w:val="24"/>
        </w:rPr>
        <w:t xml:space="preserve"> νομίζω ότι σε γενικές γραμμές είναι ικανοποιητική και οι άνθρωποι που πραγματικά έχουν ανάγκη</w:t>
      </w:r>
      <w:r w:rsidRPr="009B1789">
        <w:rPr>
          <w:rFonts w:eastAsia="Times New Roman"/>
          <w:szCs w:val="24"/>
        </w:rPr>
        <w:t xml:space="preserve"> </w:t>
      </w:r>
      <w:r>
        <w:rPr>
          <w:rFonts w:eastAsia="Times New Roman"/>
          <w:szCs w:val="24"/>
        </w:rPr>
        <w:t>εντατικής</w:t>
      </w:r>
      <w:r w:rsidRPr="009B1789">
        <w:rPr>
          <w:rFonts w:eastAsia="Times New Roman"/>
          <w:szCs w:val="24"/>
        </w:rPr>
        <w:t xml:space="preserve"> νοσηλείας σε γενικές γραμμές γρήγορα και αποτελεσματικά αντιμετωπίζονται</w:t>
      </w:r>
      <w:r>
        <w:rPr>
          <w:rFonts w:eastAsia="Times New Roman"/>
          <w:szCs w:val="24"/>
        </w:rPr>
        <w:t>.</w:t>
      </w:r>
    </w:p>
    <w:p w14:paraId="03B0F227" w14:textId="77777777" w:rsidR="00E66FB6" w:rsidRDefault="00A447A4">
      <w:pPr>
        <w:spacing w:line="600" w:lineRule="auto"/>
        <w:ind w:firstLine="720"/>
        <w:jc w:val="both"/>
        <w:rPr>
          <w:rFonts w:eastAsia="Times New Roman"/>
          <w:szCs w:val="24"/>
        </w:rPr>
      </w:pPr>
      <w:r>
        <w:rPr>
          <w:rFonts w:eastAsia="Times New Roman"/>
          <w:szCs w:val="24"/>
        </w:rPr>
        <w:t xml:space="preserve">Βεβαίως, υπάρχει </w:t>
      </w:r>
      <w:r w:rsidRPr="009B1789">
        <w:rPr>
          <w:rFonts w:eastAsia="Times New Roman"/>
          <w:szCs w:val="24"/>
        </w:rPr>
        <w:t xml:space="preserve">το </w:t>
      </w:r>
      <w:r>
        <w:rPr>
          <w:rFonts w:eastAsia="Times New Roman"/>
          <w:szCs w:val="24"/>
        </w:rPr>
        <w:t xml:space="preserve">μεγάλο </w:t>
      </w:r>
      <w:r w:rsidRPr="009B1789">
        <w:rPr>
          <w:rFonts w:eastAsia="Times New Roman"/>
          <w:szCs w:val="24"/>
        </w:rPr>
        <w:t xml:space="preserve">θέμα των </w:t>
      </w:r>
      <w:r>
        <w:rPr>
          <w:rFonts w:eastAsia="Times New Roman"/>
          <w:szCs w:val="24"/>
        </w:rPr>
        <w:t>δημόσιων</w:t>
      </w:r>
      <w:r w:rsidRPr="009B1789">
        <w:rPr>
          <w:rFonts w:eastAsia="Times New Roman"/>
          <w:szCs w:val="24"/>
        </w:rPr>
        <w:t xml:space="preserve"> δαπανών υγείας</w:t>
      </w:r>
      <w:r>
        <w:rPr>
          <w:rFonts w:eastAsia="Times New Roman"/>
          <w:szCs w:val="24"/>
        </w:rPr>
        <w:t>.</w:t>
      </w:r>
      <w:r w:rsidRPr="009B1789">
        <w:rPr>
          <w:rFonts w:eastAsia="Times New Roman"/>
          <w:szCs w:val="24"/>
        </w:rPr>
        <w:t xml:space="preserve"> Η αλήθεια είναι </w:t>
      </w:r>
      <w:r>
        <w:rPr>
          <w:rFonts w:eastAsia="Times New Roman"/>
          <w:szCs w:val="24"/>
        </w:rPr>
        <w:t xml:space="preserve">ότι είναι </w:t>
      </w:r>
      <w:r w:rsidRPr="009B1789">
        <w:rPr>
          <w:rFonts w:eastAsia="Times New Roman"/>
          <w:szCs w:val="24"/>
        </w:rPr>
        <w:t>πολύ χαμηλές</w:t>
      </w:r>
      <w:r>
        <w:rPr>
          <w:rFonts w:eastAsia="Times New Roman"/>
          <w:szCs w:val="24"/>
        </w:rPr>
        <w:t>, τ</w:t>
      </w:r>
      <w:r w:rsidRPr="009B1789">
        <w:rPr>
          <w:rFonts w:eastAsia="Times New Roman"/>
          <w:szCs w:val="24"/>
        </w:rPr>
        <w:t>ο έχουμε πει πάρα πολλές φορές</w:t>
      </w:r>
      <w:r>
        <w:rPr>
          <w:rFonts w:eastAsia="Times New Roman"/>
          <w:szCs w:val="24"/>
        </w:rPr>
        <w:t>.</w:t>
      </w:r>
      <w:r w:rsidRPr="009B1789">
        <w:rPr>
          <w:rFonts w:eastAsia="Times New Roman"/>
          <w:szCs w:val="24"/>
        </w:rPr>
        <w:t xml:space="preserve"> </w:t>
      </w:r>
      <w:r>
        <w:rPr>
          <w:rFonts w:eastAsia="Times New Roman"/>
          <w:szCs w:val="24"/>
        </w:rPr>
        <w:t xml:space="preserve">Το </w:t>
      </w:r>
      <w:r w:rsidRPr="009B1789">
        <w:rPr>
          <w:rFonts w:eastAsia="Times New Roman"/>
          <w:szCs w:val="24"/>
        </w:rPr>
        <w:t>στοίχημα της νέας περιόδου</w:t>
      </w:r>
      <w:r>
        <w:rPr>
          <w:rFonts w:eastAsia="Times New Roman"/>
          <w:szCs w:val="24"/>
        </w:rPr>
        <w:t>,</w:t>
      </w:r>
      <w:r w:rsidRPr="009B1789">
        <w:rPr>
          <w:rFonts w:eastAsia="Times New Roman"/>
          <w:szCs w:val="24"/>
        </w:rPr>
        <w:t xml:space="preserve"> που </w:t>
      </w:r>
      <w:r>
        <w:rPr>
          <w:rFonts w:eastAsia="Times New Roman"/>
          <w:szCs w:val="24"/>
        </w:rPr>
        <w:t>σω</w:t>
      </w:r>
      <w:r>
        <w:rPr>
          <w:rFonts w:eastAsia="Times New Roman"/>
          <w:szCs w:val="24"/>
        </w:rPr>
        <w:t>στά</w:t>
      </w:r>
      <w:r w:rsidRPr="009B1789">
        <w:rPr>
          <w:rFonts w:eastAsia="Times New Roman"/>
          <w:szCs w:val="24"/>
        </w:rPr>
        <w:t xml:space="preserve"> είπατε ότι δίνει περισσότερες δυνατότητες</w:t>
      </w:r>
      <w:r>
        <w:rPr>
          <w:rFonts w:eastAsia="Times New Roman"/>
          <w:szCs w:val="24"/>
        </w:rPr>
        <w:t>,</w:t>
      </w:r>
      <w:r w:rsidRPr="009B1789">
        <w:rPr>
          <w:rFonts w:eastAsia="Times New Roman"/>
          <w:szCs w:val="24"/>
        </w:rPr>
        <w:t xml:space="preserve"> αλλά </w:t>
      </w:r>
      <w:r>
        <w:rPr>
          <w:rFonts w:eastAsia="Times New Roman"/>
          <w:szCs w:val="24"/>
        </w:rPr>
        <w:t>β</w:t>
      </w:r>
      <w:r w:rsidRPr="009B1789">
        <w:rPr>
          <w:rFonts w:eastAsia="Times New Roman"/>
          <w:szCs w:val="24"/>
        </w:rPr>
        <w:t xml:space="preserve">εβαίως </w:t>
      </w:r>
      <w:r w:rsidRPr="009B1789">
        <w:rPr>
          <w:rFonts w:eastAsia="Times New Roman"/>
          <w:szCs w:val="24"/>
        </w:rPr>
        <w:lastRenderedPageBreak/>
        <w:t>υπάρχουν και περιορισμοί</w:t>
      </w:r>
      <w:r>
        <w:rPr>
          <w:rFonts w:eastAsia="Times New Roman"/>
          <w:szCs w:val="24"/>
        </w:rPr>
        <w:t>,</w:t>
      </w:r>
      <w:r w:rsidRPr="009B1789">
        <w:rPr>
          <w:rFonts w:eastAsia="Times New Roman"/>
          <w:szCs w:val="24"/>
        </w:rPr>
        <w:t xml:space="preserve"> είναι </w:t>
      </w:r>
      <w:r>
        <w:rPr>
          <w:rFonts w:eastAsia="Times New Roman"/>
          <w:szCs w:val="24"/>
        </w:rPr>
        <w:t>π</w:t>
      </w:r>
      <w:r w:rsidRPr="009B1789">
        <w:rPr>
          <w:rFonts w:eastAsia="Times New Roman"/>
          <w:szCs w:val="24"/>
        </w:rPr>
        <w:t>ρώτον</w:t>
      </w:r>
      <w:r>
        <w:rPr>
          <w:rFonts w:eastAsia="Times New Roman"/>
          <w:szCs w:val="24"/>
        </w:rPr>
        <w:t>,</w:t>
      </w:r>
      <w:r w:rsidRPr="009B1789">
        <w:rPr>
          <w:rFonts w:eastAsia="Times New Roman"/>
          <w:szCs w:val="24"/>
        </w:rPr>
        <w:t xml:space="preserve"> </w:t>
      </w:r>
      <w:r>
        <w:rPr>
          <w:rFonts w:eastAsia="Times New Roman"/>
          <w:szCs w:val="24"/>
        </w:rPr>
        <w:t xml:space="preserve">να </w:t>
      </w:r>
      <w:r w:rsidRPr="009B1789">
        <w:rPr>
          <w:rFonts w:eastAsia="Times New Roman"/>
          <w:szCs w:val="24"/>
        </w:rPr>
        <w:t xml:space="preserve">αμβλύνουμε ανισότητες που υπάρχουν ακόμα </w:t>
      </w:r>
      <w:r>
        <w:rPr>
          <w:rFonts w:eastAsia="Times New Roman"/>
          <w:szCs w:val="24"/>
        </w:rPr>
        <w:t>και βεβαίως να έχουμε και μια σταδιακή</w:t>
      </w:r>
      <w:r w:rsidRPr="009B1789">
        <w:rPr>
          <w:rFonts w:eastAsia="Times New Roman"/>
          <w:szCs w:val="24"/>
        </w:rPr>
        <w:t xml:space="preserve"> υποχώρηση της λιτότητας</w:t>
      </w:r>
      <w:r>
        <w:rPr>
          <w:rFonts w:eastAsia="Times New Roman"/>
          <w:szCs w:val="24"/>
        </w:rPr>
        <w:t xml:space="preserve">. Ή μάλλον να το πω αλλιώς: </w:t>
      </w:r>
      <w:r w:rsidRPr="009B1789">
        <w:rPr>
          <w:rFonts w:eastAsia="Times New Roman"/>
          <w:szCs w:val="24"/>
        </w:rPr>
        <w:t>πρέπει να πάμε σταδιακ</w:t>
      </w:r>
      <w:r w:rsidRPr="009B1789">
        <w:rPr>
          <w:rFonts w:eastAsia="Times New Roman"/>
          <w:szCs w:val="24"/>
        </w:rPr>
        <w:t xml:space="preserve">ά </w:t>
      </w:r>
      <w:r>
        <w:rPr>
          <w:rFonts w:eastAsia="Times New Roman"/>
          <w:szCs w:val="24"/>
        </w:rPr>
        <w:t>σ</w:t>
      </w:r>
      <w:r w:rsidRPr="009B1789">
        <w:rPr>
          <w:rFonts w:eastAsia="Times New Roman"/>
          <w:szCs w:val="24"/>
        </w:rPr>
        <w:t xml:space="preserve">ε μία προσπάθεια σύγκλισης με τους </w:t>
      </w:r>
      <w:r>
        <w:rPr>
          <w:rFonts w:eastAsia="Times New Roman"/>
          <w:szCs w:val="24"/>
        </w:rPr>
        <w:t>μέσους</w:t>
      </w:r>
      <w:r w:rsidRPr="009B1789">
        <w:rPr>
          <w:rFonts w:eastAsia="Times New Roman"/>
          <w:szCs w:val="24"/>
        </w:rPr>
        <w:t xml:space="preserve"> ευρωπ</w:t>
      </w:r>
      <w:r>
        <w:rPr>
          <w:rFonts w:eastAsia="Times New Roman"/>
          <w:szCs w:val="24"/>
        </w:rPr>
        <w:t xml:space="preserve">αϊκούς </w:t>
      </w:r>
      <w:r w:rsidRPr="009B1789">
        <w:rPr>
          <w:rFonts w:eastAsia="Times New Roman"/>
          <w:szCs w:val="24"/>
        </w:rPr>
        <w:t>όρο</w:t>
      </w:r>
      <w:r>
        <w:rPr>
          <w:rFonts w:eastAsia="Times New Roman"/>
          <w:szCs w:val="24"/>
        </w:rPr>
        <w:t>υ</w:t>
      </w:r>
      <w:r w:rsidRPr="009B1789">
        <w:rPr>
          <w:rFonts w:eastAsia="Times New Roman"/>
          <w:szCs w:val="24"/>
        </w:rPr>
        <w:t>ς</w:t>
      </w:r>
      <w:r>
        <w:rPr>
          <w:rFonts w:eastAsia="Times New Roman"/>
          <w:szCs w:val="24"/>
        </w:rPr>
        <w:t>,</w:t>
      </w:r>
      <w:r w:rsidRPr="009B1789">
        <w:rPr>
          <w:rFonts w:eastAsia="Times New Roman"/>
          <w:szCs w:val="24"/>
        </w:rPr>
        <w:t xml:space="preserve"> από τους οποίους απέχουμε πάρα πολύ</w:t>
      </w:r>
      <w:r>
        <w:rPr>
          <w:rFonts w:eastAsia="Times New Roman"/>
          <w:szCs w:val="24"/>
        </w:rPr>
        <w:t>.</w:t>
      </w:r>
    </w:p>
    <w:p w14:paraId="03B0F228" w14:textId="77777777" w:rsidR="00E66FB6" w:rsidRDefault="00A447A4">
      <w:pPr>
        <w:spacing w:line="600" w:lineRule="auto"/>
        <w:ind w:firstLine="720"/>
        <w:jc w:val="both"/>
        <w:rPr>
          <w:rFonts w:eastAsia="Times New Roman"/>
          <w:szCs w:val="24"/>
        </w:rPr>
      </w:pPr>
      <w:r>
        <w:rPr>
          <w:rFonts w:eastAsia="Times New Roman"/>
          <w:szCs w:val="24"/>
        </w:rPr>
        <w:t>Φ</w:t>
      </w:r>
      <w:r w:rsidRPr="00053A69">
        <w:rPr>
          <w:rFonts w:eastAsia="Times New Roman"/>
          <w:szCs w:val="24"/>
        </w:rPr>
        <w:t xml:space="preserve">έτος καταφέραμε να ενισχύσουμε τον προϋπολογισμό του Υπουργείου Υγείας κατά 162 εκατομμύρια ευρώ σε σχέση με το </w:t>
      </w:r>
      <w:r>
        <w:rPr>
          <w:rFonts w:eastAsia="Times New Roman"/>
          <w:szCs w:val="24"/>
        </w:rPr>
        <w:t>20</w:t>
      </w:r>
      <w:r w:rsidRPr="00053A69">
        <w:rPr>
          <w:rFonts w:eastAsia="Times New Roman"/>
          <w:szCs w:val="24"/>
        </w:rPr>
        <w:t>18</w:t>
      </w:r>
      <w:r>
        <w:rPr>
          <w:rFonts w:eastAsia="Times New Roman"/>
          <w:szCs w:val="24"/>
        </w:rPr>
        <w:t>.</w:t>
      </w:r>
      <w:r w:rsidRPr="00053A69">
        <w:rPr>
          <w:rFonts w:eastAsia="Times New Roman"/>
          <w:szCs w:val="24"/>
        </w:rPr>
        <w:t xml:space="preserve"> </w:t>
      </w:r>
      <w:r>
        <w:rPr>
          <w:rFonts w:eastAsia="Times New Roman"/>
          <w:szCs w:val="24"/>
        </w:rPr>
        <w:t>Δ</w:t>
      </w:r>
      <w:r w:rsidRPr="00053A69">
        <w:rPr>
          <w:rFonts w:eastAsia="Times New Roman"/>
          <w:szCs w:val="24"/>
        </w:rPr>
        <w:t>ηλαδή</w:t>
      </w:r>
      <w:r>
        <w:rPr>
          <w:rFonts w:eastAsia="Times New Roman"/>
          <w:szCs w:val="24"/>
        </w:rPr>
        <w:t>,</w:t>
      </w:r>
      <w:r w:rsidRPr="00053A69">
        <w:rPr>
          <w:rFonts w:eastAsia="Times New Roman"/>
          <w:szCs w:val="24"/>
        </w:rPr>
        <w:t xml:space="preserve"> συγκεκριμένα</w:t>
      </w:r>
      <w:r>
        <w:rPr>
          <w:rFonts w:eastAsia="Times New Roman"/>
          <w:szCs w:val="24"/>
        </w:rPr>
        <w:t>,</w:t>
      </w:r>
      <w:r w:rsidRPr="00053A69">
        <w:rPr>
          <w:rFonts w:eastAsia="Times New Roman"/>
          <w:szCs w:val="24"/>
        </w:rPr>
        <w:t xml:space="preserve"> από </w:t>
      </w:r>
      <w:r>
        <w:rPr>
          <w:rFonts w:eastAsia="Times New Roman"/>
          <w:szCs w:val="24"/>
        </w:rPr>
        <w:t>8,956</w:t>
      </w:r>
      <w:r w:rsidRPr="00053A69">
        <w:rPr>
          <w:rFonts w:eastAsia="Times New Roman"/>
          <w:szCs w:val="24"/>
        </w:rPr>
        <w:t xml:space="preserve"> δισεκατομμύρια ευρώ </w:t>
      </w:r>
      <w:r>
        <w:rPr>
          <w:rFonts w:eastAsia="Times New Roman"/>
          <w:szCs w:val="24"/>
        </w:rPr>
        <w:t xml:space="preserve">αυξήθηκαν σε 9,118 </w:t>
      </w:r>
      <w:r w:rsidRPr="00053A69">
        <w:rPr>
          <w:rFonts w:eastAsia="Times New Roman"/>
          <w:szCs w:val="24"/>
        </w:rPr>
        <w:t xml:space="preserve">δισεκατομμύρια ευρώ οι συνολικές </w:t>
      </w:r>
      <w:r>
        <w:rPr>
          <w:rFonts w:eastAsia="Times New Roman"/>
          <w:szCs w:val="24"/>
        </w:rPr>
        <w:t>δ</w:t>
      </w:r>
      <w:r w:rsidRPr="00053A69">
        <w:rPr>
          <w:rFonts w:eastAsia="Times New Roman"/>
          <w:szCs w:val="24"/>
        </w:rPr>
        <w:t>ημόσιες δαπάνες υγείας</w:t>
      </w:r>
      <w:r>
        <w:rPr>
          <w:rFonts w:eastAsia="Times New Roman"/>
          <w:szCs w:val="24"/>
        </w:rPr>
        <w:t xml:space="preserve"> του κρατικού προϋπολογισμού</w:t>
      </w:r>
      <w:r w:rsidRPr="00053A69">
        <w:rPr>
          <w:rFonts w:eastAsia="Times New Roman"/>
          <w:szCs w:val="24"/>
        </w:rPr>
        <w:t xml:space="preserve"> και </w:t>
      </w:r>
      <w:r>
        <w:rPr>
          <w:rFonts w:eastAsia="Times New Roman"/>
          <w:szCs w:val="24"/>
        </w:rPr>
        <w:t>τ</w:t>
      </w:r>
      <w:r w:rsidRPr="00053A69">
        <w:rPr>
          <w:rFonts w:eastAsia="Times New Roman"/>
          <w:szCs w:val="24"/>
        </w:rPr>
        <w:t>ο</w:t>
      </w:r>
      <w:r>
        <w:rPr>
          <w:rFonts w:eastAsia="Times New Roman"/>
          <w:szCs w:val="24"/>
        </w:rPr>
        <w:t>υ προϋπολογισμού</w:t>
      </w:r>
      <w:r w:rsidRPr="00053A69">
        <w:rPr>
          <w:rFonts w:eastAsia="Times New Roman"/>
          <w:szCs w:val="24"/>
        </w:rPr>
        <w:t xml:space="preserve"> του ΕΟΠΥΥ</w:t>
      </w:r>
      <w:r>
        <w:rPr>
          <w:rFonts w:eastAsia="Times New Roman"/>
          <w:szCs w:val="24"/>
        </w:rPr>
        <w:t>.</w:t>
      </w:r>
      <w:r w:rsidRPr="00053A69">
        <w:rPr>
          <w:rFonts w:eastAsia="Times New Roman"/>
          <w:szCs w:val="24"/>
        </w:rPr>
        <w:t xml:space="preserve"> </w:t>
      </w:r>
      <w:r>
        <w:rPr>
          <w:rFonts w:eastAsia="Times New Roman"/>
          <w:szCs w:val="24"/>
        </w:rPr>
        <w:t>Δ</w:t>
      </w:r>
      <w:r w:rsidRPr="00053A69">
        <w:rPr>
          <w:rFonts w:eastAsia="Times New Roman"/>
          <w:szCs w:val="24"/>
        </w:rPr>
        <w:t>εν είναι επαρκ</w:t>
      </w:r>
      <w:r>
        <w:rPr>
          <w:rFonts w:eastAsia="Times New Roman"/>
          <w:szCs w:val="24"/>
        </w:rPr>
        <w:t>εί</w:t>
      </w:r>
      <w:r w:rsidRPr="00053A69">
        <w:rPr>
          <w:rFonts w:eastAsia="Times New Roman"/>
          <w:szCs w:val="24"/>
        </w:rPr>
        <w:t xml:space="preserve">ς για να καλύψουμε </w:t>
      </w:r>
      <w:r>
        <w:rPr>
          <w:rFonts w:eastAsia="Times New Roman"/>
          <w:szCs w:val="24"/>
        </w:rPr>
        <w:t xml:space="preserve">με </w:t>
      </w:r>
      <w:r w:rsidRPr="00053A69">
        <w:rPr>
          <w:rFonts w:eastAsia="Times New Roman"/>
          <w:szCs w:val="24"/>
        </w:rPr>
        <w:t xml:space="preserve">πληρότητα τις ανάγκες της χώρας </w:t>
      </w:r>
      <w:r>
        <w:rPr>
          <w:rFonts w:eastAsia="Times New Roman"/>
          <w:szCs w:val="24"/>
        </w:rPr>
        <w:t>μας.</w:t>
      </w:r>
      <w:r w:rsidRPr="00053A69">
        <w:rPr>
          <w:rFonts w:eastAsia="Times New Roman"/>
          <w:szCs w:val="24"/>
        </w:rPr>
        <w:t xml:space="preserve"> </w:t>
      </w:r>
      <w:r>
        <w:rPr>
          <w:rFonts w:eastAsia="Times New Roman"/>
          <w:szCs w:val="24"/>
        </w:rPr>
        <w:t>Ν</w:t>
      </w:r>
      <w:r w:rsidRPr="00053A69">
        <w:rPr>
          <w:rFonts w:eastAsia="Times New Roman"/>
          <w:szCs w:val="24"/>
        </w:rPr>
        <w:t>ομίζω ότι χρε</w:t>
      </w:r>
      <w:r>
        <w:rPr>
          <w:rFonts w:eastAsia="Times New Roman"/>
          <w:szCs w:val="24"/>
        </w:rPr>
        <w:t>ιάζεται</w:t>
      </w:r>
      <w:r>
        <w:rPr>
          <w:rFonts w:eastAsia="Times New Roman"/>
          <w:szCs w:val="24"/>
        </w:rPr>
        <w:t xml:space="preserve"> μία σοβαρή προσπάθεια κ</w:t>
      </w:r>
      <w:r w:rsidRPr="00053A69">
        <w:rPr>
          <w:rFonts w:eastAsia="Times New Roman"/>
          <w:szCs w:val="24"/>
        </w:rPr>
        <w:t xml:space="preserve">ι </w:t>
      </w:r>
      <w:r>
        <w:rPr>
          <w:rFonts w:eastAsia="Times New Roman"/>
          <w:szCs w:val="24"/>
        </w:rPr>
        <w:t xml:space="preserve">ένας σοβαρός σχεδιασμός, </w:t>
      </w:r>
      <w:r w:rsidRPr="00053A69">
        <w:rPr>
          <w:rFonts w:eastAsia="Times New Roman"/>
          <w:szCs w:val="24"/>
        </w:rPr>
        <w:t xml:space="preserve">ειδικά </w:t>
      </w:r>
      <w:r>
        <w:rPr>
          <w:rFonts w:eastAsia="Times New Roman"/>
          <w:szCs w:val="24"/>
        </w:rPr>
        <w:t>ό</w:t>
      </w:r>
      <w:r w:rsidRPr="00053A69">
        <w:rPr>
          <w:rFonts w:eastAsia="Times New Roman"/>
          <w:szCs w:val="24"/>
        </w:rPr>
        <w:t>σον αφορά το ανθρώπινο δυναμικό</w:t>
      </w:r>
      <w:r>
        <w:rPr>
          <w:rFonts w:eastAsia="Times New Roman"/>
          <w:szCs w:val="24"/>
        </w:rPr>
        <w:t xml:space="preserve">. Θα είμαστε σε θέση </w:t>
      </w:r>
      <w:r w:rsidRPr="00053A69">
        <w:rPr>
          <w:rFonts w:eastAsia="Times New Roman"/>
          <w:szCs w:val="24"/>
        </w:rPr>
        <w:t>τις επόμενες μέρες να παρουσιάσουμε ένα πλάνο</w:t>
      </w:r>
      <w:r>
        <w:rPr>
          <w:rFonts w:eastAsia="Times New Roman"/>
          <w:szCs w:val="24"/>
        </w:rPr>
        <w:t>,</w:t>
      </w:r>
      <w:r w:rsidRPr="00053A69">
        <w:rPr>
          <w:rFonts w:eastAsia="Times New Roman"/>
          <w:szCs w:val="24"/>
        </w:rPr>
        <w:t xml:space="preserve"> σε βάθος τετραετίας</w:t>
      </w:r>
      <w:r>
        <w:rPr>
          <w:rFonts w:eastAsia="Times New Roman"/>
          <w:szCs w:val="24"/>
        </w:rPr>
        <w:t>,</w:t>
      </w:r>
      <w:r w:rsidRPr="00053A69">
        <w:rPr>
          <w:rFonts w:eastAsia="Times New Roman"/>
          <w:szCs w:val="24"/>
        </w:rPr>
        <w:t xml:space="preserve"> για την προκήρυξη μόνιμων θέσεων και γιατρών και </w:t>
      </w:r>
      <w:r>
        <w:rPr>
          <w:rFonts w:eastAsia="Times New Roman"/>
          <w:szCs w:val="24"/>
        </w:rPr>
        <w:t xml:space="preserve">υπόλοιπου προσωπικού. </w:t>
      </w:r>
    </w:p>
    <w:p w14:paraId="03B0F229" w14:textId="77777777" w:rsidR="00E66FB6" w:rsidRDefault="00A447A4">
      <w:pPr>
        <w:spacing w:line="600" w:lineRule="auto"/>
        <w:ind w:firstLine="720"/>
        <w:jc w:val="both"/>
        <w:rPr>
          <w:rFonts w:eastAsia="Times New Roman"/>
          <w:szCs w:val="24"/>
        </w:rPr>
      </w:pPr>
      <w:r>
        <w:rPr>
          <w:rFonts w:eastAsia="Times New Roman"/>
          <w:b/>
          <w:szCs w:val="24"/>
        </w:rPr>
        <w:lastRenderedPageBreak/>
        <w:t>ΠΡΟΕΔ</w:t>
      </w:r>
      <w:r>
        <w:rPr>
          <w:rFonts w:eastAsia="Times New Roman"/>
          <w:b/>
          <w:szCs w:val="24"/>
        </w:rPr>
        <w:t xml:space="preserve">ΡΕΥΩΝ (Μάριος Γεωργιάδης): </w:t>
      </w:r>
      <w:r>
        <w:rPr>
          <w:rFonts w:eastAsia="Times New Roman"/>
          <w:szCs w:val="24"/>
        </w:rPr>
        <w:t xml:space="preserve">Ευχαριστούμε τον κύριο Υπουργό. </w:t>
      </w:r>
    </w:p>
    <w:p w14:paraId="03B0F22A" w14:textId="77777777" w:rsidR="00E66FB6" w:rsidRDefault="00A447A4">
      <w:pPr>
        <w:spacing w:line="600" w:lineRule="auto"/>
        <w:ind w:firstLine="720"/>
        <w:jc w:val="both"/>
        <w:rPr>
          <w:rFonts w:eastAsia="Times New Roman"/>
          <w:szCs w:val="24"/>
        </w:rPr>
      </w:pPr>
      <w:r>
        <w:rPr>
          <w:rFonts w:eastAsia="Times New Roman"/>
          <w:szCs w:val="24"/>
        </w:rPr>
        <w:t>Κύριε Γρηγοράκο, έχετε τον λόγο.</w:t>
      </w:r>
    </w:p>
    <w:p w14:paraId="03B0F22B" w14:textId="77777777" w:rsidR="00E66FB6" w:rsidRDefault="00A447A4">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Κύριε Υπουργέ, σας άκουσα καλοπροαίρετα. Ξέρω ότι δεν μπορούν να λυθούν τα προβλήματα, αλλά για άλλη μια φορά μπήκατε κι εσείς στον πειρασμό ν</w:t>
      </w:r>
      <w:r>
        <w:rPr>
          <w:rFonts w:eastAsia="Times New Roman"/>
          <w:szCs w:val="24"/>
        </w:rPr>
        <w:t xml:space="preserve">α μας πείτε πάλι για προκηρύξεις. Μας είπατε για </w:t>
      </w:r>
      <w:proofErr w:type="spellStart"/>
      <w:r>
        <w:rPr>
          <w:rFonts w:eastAsia="Times New Roman"/>
          <w:szCs w:val="24"/>
        </w:rPr>
        <w:t>οκτώμισι</w:t>
      </w:r>
      <w:proofErr w:type="spellEnd"/>
      <w:r>
        <w:rPr>
          <w:rFonts w:eastAsia="Times New Roman"/>
          <w:szCs w:val="24"/>
        </w:rPr>
        <w:t xml:space="preserve"> χιλιάδες προσλήψεις. </w:t>
      </w:r>
      <w:r w:rsidRPr="00053A69">
        <w:rPr>
          <w:rFonts w:eastAsia="Times New Roman"/>
          <w:szCs w:val="24"/>
        </w:rPr>
        <w:t>Εάν θυμάμαι από τα προηγούμενα χρόνια</w:t>
      </w:r>
      <w:r>
        <w:rPr>
          <w:rFonts w:eastAsia="Times New Roman"/>
          <w:szCs w:val="24"/>
        </w:rPr>
        <w:t>,</w:t>
      </w:r>
      <w:r w:rsidRPr="00053A69">
        <w:rPr>
          <w:rFonts w:eastAsia="Times New Roman"/>
          <w:szCs w:val="24"/>
        </w:rPr>
        <w:t xml:space="preserve"> έχετε προκ</w:t>
      </w:r>
      <w:r>
        <w:rPr>
          <w:rFonts w:eastAsia="Times New Roman"/>
          <w:szCs w:val="24"/>
        </w:rPr>
        <w:t>ηρύξει περίπου</w:t>
      </w:r>
      <w:r w:rsidRPr="00053A69">
        <w:rPr>
          <w:rFonts w:eastAsia="Times New Roman"/>
          <w:szCs w:val="24"/>
        </w:rPr>
        <w:t xml:space="preserve"> </w:t>
      </w:r>
      <w:r>
        <w:rPr>
          <w:rFonts w:eastAsia="Times New Roman"/>
          <w:szCs w:val="24"/>
        </w:rPr>
        <w:t>είκοσι χιλιάδες.</w:t>
      </w:r>
      <w:r w:rsidRPr="00053A69">
        <w:rPr>
          <w:rFonts w:eastAsia="Times New Roman"/>
          <w:szCs w:val="24"/>
        </w:rPr>
        <w:t xml:space="preserve"> Δεν έχει </w:t>
      </w:r>
      <w:r>
        <w:rPr>
          <w:rFonts w:eastAsia="Times New Roman"/>
          <w:szCs w:val="24"/>
        </w:rPr>
        <w:t xml:space="preserve">γίνει </w:t>
      </w:r>
      <w:r w:rsidRPr="00053A69">
        <w:rPr>
          <w:rFonts w:eastAsia="Times New Roman"/>
          <w:szCs w:val="24"/>
        </w:rPr>
        <w:t>κα</w:t>
      </w:r>
      <w:r>
        <w:rPr>
          <w:rFonts w:eastAsia="Times New Roman"/>
          <w:szCs w:val="24"/>
        </w:rPr>
        <w:t>μ</w:t>
      </w:r>
      <w:r w:rsidRPr="00053A69">
        <w:rPr>
          <w:rFonts w:eastAsia="Times New Roman"/>
          <w:szCs w:val="24"/>
        </w:rPr>
        <w:t>μία πρόσληψη</w:t>
      </w:r>
      <w:r>
        <w:rPr>
          <w:rFonts w:eastAsia="Times New Roman"/>
          <w:szCs w:val="24"/>
        </w:rPr>
        <w:t>, κύριε Υπουργέ.</w:t>
      </w:r>
    </w:p>
    <w:p w14:paraId="03B0F22C" w14:textId="77777777" w:rsidR="00E66FB6" w:rsidRDefault="00A447A4">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Καμ</w:t>
      </w:r>
      <w:r>
        <w:rPr>
          <w:rFonts w:eastAsia="Times New Roman"/>
          <w:szCs w:val="24"/>
        </w:rPr>
        <w:t>μ</w:t>
      </w:r>
      <w:r>
        <w:rPr>
          <w:rFonts w:eastAsia="Times New Roman"/>
          <w:szCs w:val="24"/>
        </w:rPr>
        <w:t>ία πρόσληψη</w:t>
      </w:r>
      <w:r>
        <w:rPr>
          <w:rFonts w:eastAsia="Times New Roman"/>
          <w:szCs w:val="24"/>
        </w:rPr>
        <w:t xml:space="preserve">; </w:t>
      </w:r>
    </w:p>
    <w:p w14:paraId="03B0F22D" w14:textId="77777777" w:rsidR="00E66FB6" w:rsidRDefault="00A447A4">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Θα μου απαντήσετε.</w:t>
      </w:r>
    </w:p>
    <w:p w14:paraId="03B0F22E" w14:textId="77777777" w:rsidR="00E66FB6" w:rsidRDefault="00A447A4">
      <w:pPr>
        <w:spacing w:line="600" w:lineRule="auto"/>
        <w:ind w:firstLine="720"/>
        <w:jc w:val="both"/>
        <w:rPr>
          <w:rFonts w:eastAsia="Times New Roman"/>
          <w:szCs w:val="24"/>
        </w:rPr>
      </w:pPr>
      <w:r>
        <w:rPr>
          <w:rFonts w:eastAsia="Times New Roman"/>
          <w:szCs w:val="24"/>
        </w:rPr>
        <w:t>Και οι</w:t>
      </w:r>
      <w:r w:rsidRPr="00053A69">
        <w:rPr>
          <w:rFonts w:eastAsia="Times New Roman"/>
          <w:szCs w:val="24"/>
        </w:rPr>
        <w:t xml:space="preserve"> </w:t>
      </w:r>
      <w:proofErr w:type="spellStart"/>
      <w:r w:rsidRPr="00053A69">
        <w:rPr>
          <w:rFonts w:eastAsia="Times New Roman"/>
          <w:szCs w:val="24"/>
        </w:rPr>
        <w:t>οκτώμισι</w:t>
      </w:r>
      <w:proofErr w:type="spellEnd"/>
      <w:r w:rsidRPr="00053A69">
        <w:rPr>
          <w:rFonts w:eastAsia="Times New Roman"/>
          <w:szCs w:val="24"/>
        </w:rPr>
        <w:t xml:space="preserve"> χιλιάδες προκ</w:t>
      </w:r>
      <w:r>
        <w:rPr>
          <w:rFonts w:eastAsia="Times New Roman"/>
          <w:szCs w:val="24"/>
        </w:rPr>
        <w:t>ηρύξεις</w:t>
      </w:r>
      <w:r w:rsidRPr="00053A69">
        <w:rPr>
          <w:rFonts w:eastAsia="Times New Roman"/>
          <w:szCs w:val="24"/>
        </w:rPr>
        <w:t xml:space="preserve"> θα γίν</w:t>
      </w:r>
      <w:r>
        <w:rPr>
          <w:rFonts w:eastAsia="Times New Roman"/>
          <w:szCs w:val="24"/>
        </w:rPr>
        <w:t>ουν</w:t>
      </w:r>
      <w:r w:rsidRPr="00053A69">
        <w:rPr>
          <w:rFonts w:eastAsia="Times New Roman"/>
          <w:szCs w:val="24"/>
        </w:rPr>
        <w:t xml:space="preserve"> το προσεχές χρονικό διάστημα</w:t>
      </w:r>
      <w:r>
        <w:rPr>
          <w:rFonts w:eastAsia="Times New Roman"/>
          <w:szCs w:val="24"/>
        </w:rPr>
        <w:t>,</w:t>
      </w:r>
      <w:r w:rsidRPr="00053A69">
        <w:rPr>
          <w:rFonts w:eastAsia="Times New Roman"/>
          <w:szCs w:val="24"/>
        </w:rPr>
        <w:t xml:space="preserve"> όντας</w:t>
      </w:r>
      <w:r>
        <w:rPr>
          <w:rFonts w:eastAsia="Times New Roman"/>
          <w:szCs w:val="24"/>
        </w:rPr>
        <w:t>,</w:t>
      </w:r>
      <w:r w:rsidRPr="00053A69">
        <w:rPr>
          <w:rFonts w:eastAsia="Times New Roman"/>
          <w:szCs w:val="24"/>
        </w:rPr>
        <w:t xml:space="preserve"> σε προεκλογική περίοδο</w:t>
      </w:r>
      <w:r>
        <w:rPr>
          <w:rFonts w:eastAsia="Times New Roman"/>
          <w:szCs w:val="24"/>
        </w:rPr>
        <w:t>.</w:t>
      </w:r>
      <w:r w:rsidRPr="00053A69">
        <w:rPr>
          <w:rFonts w:eastAsia="Times New Roman"/>
          <w:szCs w:val="24"/>
        </w:rPr>
        <w:t xml:space="preserve"> </w:t>
      </w:r>
      <w:r>
        <w:rPr>
          <w:rFonts w:eastAsia="Times New Roman"/>
          <w:szCs w:val="24"/>
        </w:rPr>
        <w:t>Ξ</w:t>
      </w:r>
      <w:r w:rsidRPr="00053A69">
        <w:rPr>
          <w:rFonts w:eastAsia="Times New Roman"/>
          <w:szCs w:val="24"/>
        </w:rPr>
        <w:t>έρετε ότι αυτές οι προκηρύξεις δεν πρόκειται να τελειώσουν</w:t>
      </w:r>
      <w:r>
        <w:rPr>
          <w:rFonts w:eastAsia="Times New Roman"/>
          <w:szCs w:val="24"/>
        </w:rPr>
        <w:t>,</w:t>
      </w:r>
      <w:r w:rsidRPr="00053A69">
        <w:rPr>
          <w:rFonts w:eastAsia="Times New Roman"/>
          <w:szCs w:val="24"/>
        </w:rPr>
        <w:t xml:space="preserve"> τουλάχιστον με τις διαδικασίες που υπάρχουν μέσω των διαφόρων επιτροπών</w:t>
      </w:r>
      <w:r>
        <w:rPr>
          <w:rFonts w:eastAsia="Times New Roman"/>
          <w:szCs w:val="24"/>
        </w:rPr>
        <w:t>, μετά από έξι-</w:t>
      </w:r>
      <w:r w:rsidRPr="00053A69">
        <w:rPr>
          <w:rFonts w:eastAsia="Times New Roman"/>
          <w:szCs w:val="24"/>
        </w:rPr>
        <w:t>οκτώ μήνες</w:t>
      </w:r>
      <w:r>
        <w:rPr>
          <w:rFonts w:eastAsia="Times New Roman"/>
          <w:szCs w:val="24"/>
        </w:rPr>
        <w:t>.</w:t>
      </w:r>
    </w:p>
    <w:p w14:paraId="03B0F22F" w14:textId="77777777" w:rsidR="00E66FB6" w:rsidRDefault="00A447A4">
      <w:pPr>
        <w:spacing w:line="600" w:lineRule="auto"/>
        <w:ind w:firstLine="720"/>
        <w:jc w:val="both"/>
        <w:rPr>
          <w:rFonts w:eastAsia="Times New Roman"/>
          <w:szCs w:val="24"/>
        </w:rPr>
      </w:pPr>
      <w:r w:rsidRPr="00053A69">
        <w:rPr>
          <w:rFonts w:eastAsia="Times New Roman"/>
          <w:szCs w:val="24"/>
        </w:rPr>
        <w:lastRenderedPageBreak/>
        <w:t>Εγώ θέλω να σ</w:t>
      </w:r>
      <w:r>
        <w:rPr>
          <w:rFonts w:eastAsia="Times New Roman"/>
          <w:szCs w:val="24"/>
        </w:rPr>
        <w:t>ας</w:t>
      </w:r>
      <w:r w:rsidRPr="00053A69">
        <w:rPr>
          <w:rFonts w:eastAsia="Times New Roman"/>
          <w:szCs w:val="24"/>
        </w:rPr>
        <w:t xml:space="preserve"> πω το εξής</w:t>
      </w:r>
      <w:r>
        <w:rPr>
          <w:rFonts w:eastAsia="Times New Roman"/>
          <w:szCs w:val="24"/>
        </w:rPr>
        <w:t>.</w:t>
      </w:r>
      <w:r w:rsidRPr="00053A69">
        <w:rPr>
          <w:rFonts w:eastAsia="Times New Roman"/>
          <w:szCs w:val="24"/>
        </w:rPr>
        <w:t xml:space="preserve"> </w:t>
      </w:r>
      <w:r>
        <w:rPr>
          <w:rFonts w:eastAsia="Times New Roman"/>
          <w:szCs w:val="24"/>
        </w:rPr>
        <w:t xml:space="preserve">Σας είχα κάνει μία ερώτηση, την οποία βέβαια είχα κάνει πριν </w:t>
      </w:r>
      <w:r w:rsidRPr="00053A69">
        <w:rPr>
          <w:rFonts w:eastAsia="Times New Roman"/>
          <w:szCs w:val="24"/>
        </w:rPr>
        <w:t>καιρό</w:t>
      </w:r>
      <w:r>
        <w:rPr>
          <w:rFonts w:eastAsia="Times New Roman"/>
          <w:szCs w:val="24"/>
        </w:rPr>
        <w:t>.</w:t>
      </w:r>
      <w:r w:rsidRPr="00053A69">
        <w:rPr>
          <w:rFonts w:eastAsia="Times New Roman"/>
          <w:szCs w:val="24"/>
        </w:rPr>
        <w:t xml:space="preserve"> </w:t>
      </w:r>
      <w:r>
        <w:rPr>
          <w:rFonts w:eastAsia="Times New Roman"/>
          <w:szCs w:val="24"/>
        </w:rPr>
        <w:t>Ε</w:t>
      </w:r>
      <w:r w:rsidRPr="00053A69">
        <w:rPr>
          <w:rFonts w:eastAsia="Times New Roman"/>
          <w:szCs w:val="24"/>
        </w:rPr>
        <w:t xml:space="preserve">ίχαμε </w:t>
      </w:r>
      <w:r>
        <w:rPr>
          <w:rFonts w:eastAsia="Times New Roman"/>
          <w:szCs w:val="24"/>
        </w:rPr>
        <w:t xml:space="preserve">τριακόσιους πενήντα-τετρακόσιους γιατρούς οι οποίοι </w:t>
      </w:r>
      <w:r w:rsidRPr="00053A69">
        <w:rPr>
          <w:rFonts w:eastAsia="Times New Roman"/>
          <w:szCs w:val="24"/>
        </w:rPr>
        <w:t>συ</w:t>
      </w:r>
      <w:r w:rsidRPr="00053A69">
        <w:rPr>
          <w:rFonts w:eastAsia="Times New Roman"/>
          <w:szCs w:val="24"/>
        </w:rPr>
        <w:t>νταξιοδοτήθηκαν το</w:t>
      </w:r>
      <w:r>
        <w:rPr>
          <w:rFonts w:eastAsia="Times New Roman"/>
          <w:szCs w:val="24"/>
        </w:rPr>
        <w:t>ν Δεκέμβρη του</w:t>
      </w:r>
      <w:r w:rsidRPr="00053A69">
        <w:rPr>
          <w:rFonts w:eastAsia="Times New Roman"/>
          <w:szCs w:val="24"/>
        </w:rPr>
        <w:t xml:space="preserve"> 20</w:t>
      </w:r>
      <w:r>
        <w:rPr>
          <w:rFonts w:eastAsia="Times New Roman"/>
          <w:szCs w:val="24"/>
        </w:rPr>
        <w:t>1</w:t>
      </w:r>
      <w:r w:rsidRPr="00053A69">
        <w:rPr>
          <w:rFonts w:eastAsia="Times New Roman"/>
          <w:szCs w:val="24"/>
        </w:rPr>
        <w:t>8</w:t>
      </w:r>
      <w:r>
        <w:rPr>
          <w:rFonts w:eastAsia="Times New Roman"/>
          <w:szCs w:val="24"/>
        </w:rPr>
        <w:t>. Είχαμε αυτούς τους γιατρούς</w:t>
      </w:r>
      <w:r w:rsidRPr="00053A69">
        <w:rPr>
          <w:rFonts w:eastAsia="Times New Roman"/>
          <w:szCs w:val="24"/>
        </w:rPr>
        <w:t xml:space="preserve"> οι οποίοι έπρεπε να αποφασίσ</w:t>
      </w:r>
      <w:r>
        <w:rPr>
          <w:rFonts w:eastAsia="Times New Roman"/>
          <w:szCs w:val="24"/>
        </w:rPr>
        <w:t>ουν</w:t>
      </w:r>
      <w:r w:rsidRPr="00053A69">
        <w:rPr>
          <w:rFonts w:eastAsia="Times New Roman"/>
          <w:szCs w:val="24"/>
        </w:rPr>
        <w:t xml:space="preserve"> </w:t>
      </w:r>
      <w:r>
        <w:rPr>
          <w:rFonts w:eastAsia="Times New Roman"/>
          <w:szCs w:val="24"/>
        </w:rPr>
        <w:t>σ</w:t>
      </w:r>
      <w:r w:rsidRPr="00053A69">
        <w:rPr>
          <w:rFonts w:eastAsia="Times New Roman"/>
          <w:szCs w:val="24"/>
        </w:rPr>
        <w:t>το τέλος τι θα κάν</w:t>
      </w:r>
      <w:r>
        <w:rPr>
          <w:rFonts w:eastAsia="Times New Roman"/>
          <w:szCs w:val="24"/>
        </w:rPr>
        <w:t>ουν</w:t>
      </w:r>
      <w:r w:rsidRPr="00053A69">
        <w:rPr>
          <w:rFonts w:eastAsia="Times New Roman"/>
          <w:szCs w:val="24"/>
        </w:rPr>
        <w:t xml:space="preserve"> με την </w:t>
      </w:r>
      <w:r>
        <w:rPr>
          <w:rFonts w:eastAsia="Times New Roman"/>
          <w:szCs w:val="24"/>
        </w:rPr>
        <w:t>π</w:t>
      </w:r>
      <w:r w:rsidRPr="00053A69">
        <w:rPr>
          <w:rFonts w:eastAsia="Times New Roman"/>
          <w:szCs w:val="24"/>
        </w:rPr>
        <w:t>ρωτοβάθμια φροντίδα υγείας</w:t>
      </w:r>
      <w:r>
        <w:rPr>
          <w:rFonts w:eastAsia="Times New Roman"/>
          <w:szCs w:val="24"/>
        </w:rPr>
        <w:t>, περίπου οκτακόσιοι,</w:t>
      </w:r>
      <w:r w:rsidRPr="00053A69">
        <w:rPr>
          <w:rFonts w:eastAsia="Times New Roman"/>
          <w:szCs w:val="24"/>
        </w:rPr>
        <w:t xml:space="preserve"> </w:t>
      </w:r>
      <w:r>
        <w:rPr>
          <w:rFonts w:eastAsia="Times New Roman"/>
          <w:szCs w:val="24"/>
        </w:rPr>
        <w:t>οι οποίοι και αυτοί έφυγαν,</w:t>
      </w:r>
      <w:r w:rsidRPr="00053A69">
        <w:rPr>
          <w:rFonts w:eastAsia="Times New Roman"/>
          <w:szCs w:val="24"/>
        </w:rPr>
        <w:t xml:space="preserve"> γιατί και αυτοί στ</w:t>
      </w:r>
      <w:r>
        <w:rPr>
          <w:rFonts w:eastAsia="Times New Roman"/>
          <w:szCs w:val="24"/>
        </w:rPr>
        <w:t>ήριζαν</w:t>
      </w:r>
      <w:r w:rsidRPr="00053A69">
        <w:rPr>
          <w:rFonts w:eastAsia="Times New Roman"/>
          <w:szCs w:val="24"/>
        </w:rPr>
        <w:t xml:space="preserve"> τις δομές υγείας</w:t>
      </w:r>
      <w:r>
        <w:rPr>
          <w:rFonts w:eastAsia="Times New Roman"/>
          <w:szCs w:val="24"/>
        </w:rPr>
        <w:t>,</w:t>
      </w:r>
      <w:r w:rsidRPr="00053A69">
        <w:rPr>
          <w:rFonts w:eastAsia="Times New Roman"/>
          <w:szCs w:val="24"/>
        </w:rPr>
        <w:t xml:space="preserve"> ειδικά </w:t>
      </w:r>
      <w:r w:rsidRPr="00053A69">
        <w:rPr>
          <w:rFonts w:eastAsia="Times New Roman"/>
          <w:szCs w:val="24"/>
        </w:rPr>
        <w:t>στην Αθήνα και στα μεγάλα νοσοκομεία αλλά και στην επαρχία</w:t>
      </w:r>
      <w:r>
        <w:rPr>
          <w:rFonts w:eastAsia="Times New Roman"/>
          <w:szCs w:val="24"/>
        </w:rPr>
        <w:t>.</w:t>
      </w:r>
    </w:p>
    <w:p w14:paraId="03B0F230" w14:textId="77777777" w:rsidR="00E66FB6" w:rsidRDefault="00A447A4">
      <w:pPr>
        <w:spacing w:line="600" w:lineRule="auto"/>
        <w:ind w:firstLine="720"/>
        <w:jc w:val="both"/>
        <w:rPr>
          <w:rFonts w:eastAsia="Times New Roman"/>
          <w:szCs w:val="24"/>
        </w:rPr>
      </w:pPr>
      <w:r>
        <w:rPr>
          <w:rFonts w:eastAsia="Times New Roman"/>
          <w:szCs w:val="24"/>
        </w:rPr>
        <w:t>Ξ</w:t>
      </w:r>
      <w:r w:rsidRPr="00053A69">
        <w:rPr>
          <w:rFonts w:eastAsia="Times New Roman"/>
          <w:szCs w:val="24"/>
        </w:rPr>
        <w:t>έρετε καλά</w:t>
      </w:r>
      <w:r>
        <w:rPr>
          <w:rFonts w:eastAsia="Times New Roman"/>
          <w:szCs w:val="24"/>
        </w:rPr>
        <w:t>,</w:t>
      </w:r>
      <w:r w:rsidRPr="00053A69">
        <w:rPr>
          <w:rFonts w:eastAsia="Times New Roman"/>
          <w:szCs w:val="24"/>
        </w:rPr>
        <w:t xml:space="preserve"> γιατί είστε γιατρός</w:t>
      </w:r>
      <w:r>
        <w:rPr>
          <w:rFonts w:eastAsia="Times New Roman"/>
          <w:szCs w:val="24"/>
        </w:rPr>
        <w:t>.</w:t>
      </w:r>
      <w:r w:rsidRPr="00053A69">
        <w:rPr>
          <w:rFonts w:eastAsia="Times New Roman"/>
          <w:szCs w:val="24"/>
        </w:rPr>
        <w:t xml:space="preserve"> </w:t>
      </w:r>
      <w:r>
        <w:rPr>
          <w:rFonts w:eastAsia="Times New Roman"/>
          <w:szCs w:val="24"/>
        </w:rPr>
        <w:t>Πηγαίνετε στα νοσοκομεία, πηγαίνετε</w:t>
      </w:r>
      <w:r w:rsidRPr="00053A69">
        <w:rPr>
          <w:rFonts w:eastAsia="Times New Roman"/>
          <w:szCs w:val="24"/>
        </w:rPr>
        <w:t xml:space="preserve"> στον </w:t>
      </w:r>
      <w:r>
        <w:rPr>
          <w:rFonts w:eastAsia="Times New Roman"/>
          <w:szCs w:val="24"/>
        </w:rPr>
        <w:t>«</w:t>
      </w:r>
      <w:r w:rsidRPr="00053A69">
        <w:rPr>
          <w:rFonts w:eastAsia="Times New Roman"/>
          <w:szCs w:val="24"/>
        </w:rPr>
        <w:t>Ευαγγελισμό</w:t>
      </w:r>
      <w:r>
        <w:rPr>
          <w:rFonts w:eastAsia="Times New Roman"/>
          <w:szCs w:val="24"/>
        </w:rPr>
        <w:t>»,</w:t>
      </w:r>
      <w:r w:rsidRPr="00053A69">
        <w:rPr>
          <w:rFonts w:eastAsia="Times New Roman"/>
          <w:szCs w:val="24"/>
        </w:rPr>
        <w:t xml:space="preserve"> να δείτε </w:t>
      </w:r>
      <w:r>
        <w:rPr>
          <w:rFonts w:eastAsia="Times New Roman"/>
          <w:szCs w:val="24"/>
        </w:rPr>
        <w:t xml:space="preserve">τι γίνεται </w:t>
      </w:r>
      <w:r w:rsidRPr="00053A69">
        <w:rPr>
          <w:rFonts w:eastAsia="Times New Roman"/>
          <w:szCs w:val="24"/>
        </w:rPr>
        <w:t>σε μία κλινική</w:t>
      </w:r>
      <w:r>
        <w:rPr>
          <w:rFonts w:eastAsia="Times New Roman"/>
          <w:szCs w:val="24"/>
        </w:rPr>
        <w:t>.</w:t>
      </w:r>
      <w:r w:rsidRPr="00053A69">
        <w:rPr>
          <w:rFonts w:eastAsia="Times New Roman"/>
          <w:szCs w:val="24"/>
        </w:rPr>
        <w:t xml:space="preserve"> </w:t>
      </w:r>
      <w:r>
        <w:rPr>
          <w:rFonts w:eastAsia="Times New Roman"/>
          <w:szCs w:val="24"/>
        </w:rPr>
        <w:t>Θ</w:t>
      </w:r>
      <w:r w:rsidRPr="00053A69">
        <w:rPr>
          <w:rFonts w:eastAsia="Times New Roman"/>
          <w:szCs w:val="24"/>
        </w:rPr>
        <w:t>α δείτε ένα</w:t>
      </w:r>
      <w:r>
        <w:rPr>
          <w:rFonts w:eastAsia="Times New Roman"/>
          <w:szCs w:val="24"/>
        </w:rPr>
        <w:t>ν</w:t>
      </w:r>
      <w:r w:rsidRPr="00053A69">
        <w:rPr>
          <w:rFonts w:eastAsia="Times New Roman"/>
          <w:szCs w:val="24"/>
        </w:rPr>
        <w:t xml:space="preserve"> </w:t>
      </w:r>
      <w:r>
        <w:rPr>
          <w:rFonts w:eastAsia="Times New Roman"/>
          <w:szCs w:val="24"/>
        </w:rPr>
        <w:t>σ</w:t>
      </w:r>
      <w:r w:rsidRPr="00053A69">
        <w:rPr>
          <w:rFonts w:eastAsia="Times New Roman"/>
          <w:szCs w:val="24"/>
        </w:rPr>
        <w:t xml:space="preserve">υντονιστή </w:t>
      </w:r>
      <w:r>
        <w:rPr>
          <w:rFonts w:eastAsia="Times New Roman"/>
          <w:szCs w:val="24"/>
        </w:rPr>
        <w:t>δ</w:t>
      </w:r>
      <w:r w:rsidRPr="00053A69">
        <w:rPr>
          <w:rFonts w:eastAsia="Times New Roman"/>
          <w:szCs w:val="24"/>
        </w:rPr>
        <w:t>ιευθυντή</w:t>
      </w:r>
      <w:r>
        <w:rPr>
          <w:rFonts w:eastAsia="Times New Roman"/>
          <w:szCs w:val="24"/>
        </w:rPr>
        <w:t>,</w:t>
      </w:r>
      <w:r w:rsidRPr="00053A69">
        <w:rPr>
          <w:rFonts w:eastAsia="Times New Roman"/>
          <w:szCs w:val="24"/>
        </w:rPr>
        <w:t xml:space="preserve"> αν υπάρχει</w:t>
      </w:r>
      <w:r>
        <w:rPr>
          <w:rFonts w:eastAsia="Times New Roman"/>
          <w:szCs w:val="24"/>
        </w:rPr>
        <w:t>,</w:t>
      </w:r>
      <w:r w:rsidRPr="00053A69">
        <w:rPr>
          <w:rFonts w:eastAsia="Times New Roman"/>
          <w:szCs w:val="24"/>
        </w:rPr>
        <w:t xml:space="preserve"> </w:t>
      </w:r>
      <w:r>
        <w:rPr>
          <w:rFonts w:eastAsia="Times New Roman"/>
          <w:szCs w:val="24"/>
        </w:rPr>
        <w:t>θα</w:t>
      </w:r>
      <w:r w:rsidRPr="00053A69">
        <w:rPr>
          <w:rFonts w:eastAsia="Times New Roman"/>
          <w:szCs w:val="24"/>
        </w:rPr>
        <w:t xml:space="preserve"> υπάρχουν πέντε-έξι </w:t>
      </w:r>
      <w:r>
        <w:rPr>
          <w:rFonts w:eastAsia="Times New Roman"/>
          <w:szCs w:val="24"/>
        </w:rPr>
        <w:t>δ</w:t>
      </w:r>
      <w:r w:rsidRPr="00053A69">
        <w:rPr>
          <w:rFonts w:eastAsia="Times New Roman"/>
          <w:szCs w:val="24"/>
        </w:rPr>
        <w:t xml:space="preserve">ιευθυντές και </w:t>
      </w:r>
      <w:r>
        <w:rPr>
          <w:rFonts w:eastAsia="Times New Roman"/>
          <w:szCs w:val="24"/>
        </w:rPr>
        <w:t xml:space="preserve">κάνα δυο-τρεις </w:t>
      </w:r>
      <w:r>
        <w:rPr>
          <w:rFonts w:eastAsia="Times New Roman"/>
          <w:szCs w:val="24"/>
        </w:rPr>
        <w:t>ε</w:t>
      </w:r>
      <w:r>
        <w:rPr>
          <w:rFonts w:eastAsia="Times New Roman"/>
          <w:szCs w:val="24"/>
        </w:rPr>
        <w:t>πιμελητές</w:t>
      </w:r>
      <w:r w:rsidRPr="00053A69">
        <w:rPr>
          <w:rFonts w:eastAsia="Times New Roman"/>
          <w:szCs w:val="24"/>
        </w:rPr>
        <w:t xml:space="preserve"> Α</w:t>
      </w:r>
      <w:r>
        <w:rPr>
          <w:rFonts w:eastAsia="Times New Roman"/>
          <w:szCs w:val="24"/>
        </w:rPr>
        <w:t>΄. Υ</w:t>
      </w:r>
      <w:r w:rsidRPr="00053A69">
        <w:rPr>
          <w:rFonts w:eastAsia="Times New Roman"/>
          <w:szCs w:val="24"/>
        </w:rPr>
        <w:t>πάρχουν μόνο στρατηγ</w:t>
      </w:r>
      <w:r>
        <w:rPr>
          <w:rFonts w:eastAsia="Times New Roman"/>
          <w:szCs w:val="24"/>
        </w:rPr>
        <w:t xml:space="preserve">οί, κύριε Υπουργέ, και υπήρχαν και τα προηγούμενα χρόνια. Εμείς θέλουμε </w:t>
      </w:r>
      <w:r>
        <w:rPr>
          <w:rFonts w:eastAsia="Times New Roman"/>
          <w:szCs w:val="24"/>
        </w:rPr>
        <w:t>ε</w:t>
      </w:r>
      <w:r>
        <w:rPr>
          <w:rFonts w:eastAsia="Times New Roman"/>
          <w:szCs w:val="24"/>
        </w:rPr>
        <w:t xml:space="preserve">πιμελητές Α΄ και </w:t>
      </w:r>
      <w:r>
        <w:rPr>
          <w:rFonts w:eastAsia="Times New Roman"/>
          <w:szCs w:val="24"/>
        </w:rPr>
        <w:t>ε</w:t>
      </w:r>
      <w:r>
        <w:rPr>
          <w:rFonts w:eastAsia="Times New Roman"/>
          <w:szCs w:val="24"/>
        </w:rPr>
        <w:t>πιμελητές Β΄</w:t>
      </w:r>
      <w:r w:rsidRPr="00053A69">
        <w:rPr>
          <w:rFonts w:eastAsia="Times New Roman"/>
          <w:szCs w:val="24"/>
        </w:rPr>
        <w:t xml:space="preserve"> για να μπορέσει το σύστημα να ξαναβρεί το</w:t>
      </w:r>
      <w:r>
        <w:rPr>
          <w:rFonts w:eastAsia="Times New Roman"/>
          <w:szCs w:val="24"/>
        </w:rPr>
        <w:t>ν</w:t>
      </w:r>
      <w:r w:rsidRPr="00053A69">
        <w:rPr>
          <w:rFonts w:eastAsia="Times New Roman"/>
          <w:szCs w:val="24"/>
        </w:rPr>
        <w:t xml:space="preserve"> ρυθμό του</w:t>
      </w:r>
      <w:r>
        <w:rPr>
          <w:rFonts w:eastAsia="Times New Roman"/>
          <w:szCs w:val="24"/>
        </w:rPr>
        <w:t>. Με αυτά που κάνετε δεν μπορεί να</w:t>
      </w:r>
      <w:r>
        <w:rPr>
          <w:rFonts w:eastAsia="Times New Roman"/>
          <w:szCs w:val="24"/>
        </w:rPr>
        <w:t xml:space="preserve"> βρει</w:t>
      </w:r>
      <w:r w:rsidRPr="00053A69">
        <w:rPr>
          <w:rFonts w:eastAsia="Times New Roman"/>
          <w:szCs w:val="24"/>
        </w:rPr>
        <w:t xml:space="preserve"> το</w:t>
      </w:r>
      <w:r>
        <w:rPr>
          <w:rFonts w:eastAsia="Times New Roman"/>
          <w:szCs w:val="24"/>
        </w:rPr>
        <w:t>ν</w:t>
      </w:r>
      <w:r w:rsidRPr="00053A69">
        <w:rPr>
          <w:rFonts w:eastAsia="Times New Roman"/>
          <w:szCs w:val="24"/>
        </w:rPr>
        <w:t xml:space="preserve"> ρυθμό του</w:t>
      </w:r>
      <w:r>
        <w:rPr>
          <w:rFonts w:eastAsia="Times New Roman"/>
          <w:szCs w:val="24"/>
        </w:rPr>
        <w:t>.</w:t>
      </w:r>
      <w:r w:rsidRPr="00053A69">
        <w:rPr>
          <w:rFonts w:eastAsia="Times New Roman"/>
          <w:szCs w:val="24"/>
        </w:rPr>
        <w:t xml:space="preserve"> </w:t>
      </w:r>
      <w:r>
        <w:rPr>
          <w:rFonts w:eastAsia="Times New Roman"/>
          <w:szCs w:val="24"/>
        </w:rPr>
        <w:t>Φεύγουν, μεγάλωσαν οι γιατροί.</w:t>
      </w:r>
    </w:p>
    <w:p w14:paraId="03B0F231" w14:textId="77777777" w:rsidR="00E66FB6" w:rsidRDefault="00A447A4">
      <w:pPr>
        <w:spacing w:line="600" w:lineRule="auto"/>
        <w:ind w:firstLine="720"/>
        <w:jc w:val="both"/>
        <w:rPr>
          <w:rFonts w:eastAsia="Times New Roman"/>
          <w:szCs w:val="24"/>
        </w:rPr>
      </w:pPr>
      <w:r w:rsidRPr="00053A69">
        <w:rPr>
          <w:rFonts w:eastAsia="Times New Roman"/>
          <w:szCs w:val="24"/>
        </w:rPr>
        <w:t xml:space="preserve">Και ξέρετε </w:t>
      </w:r>
      <w:r>
        <w:rPr>
          <w:rFonts w:eastAsia="Times New Roman"/>
          <w:szCs w:val="24"/>
        </w:rPr>
        <w:t>τι έχει</w:t>
      </w:r>
      <w:r w:rsidRPr="00053A69">
        <w:rPr>
          <w:rFonts w:eastAsia="Times New Roman"/>
          <w:szCs w:val="24"/>
        </w:rPr>
        <w:t xml:space="preserve"> γίνει τώρα</w:t>
      </w:r>
      <w:r>
        <w:rPr>
          <w:rFonts w:eastAsia="Times New Roman"/>
          <w:szCs w:val="24"/>
        </w:rPr>
        <w:t>;</w:t>
      </w:r>
      <w:r w:rsidRPr="00053A69">
        <w:rPr>
          <w:rFonts w:eastAsia="Times New Roman"/>
          <w:szCs w:val="24"/>
        </w:rPr>
        <w:t xml:space="preserve"> </w:t>
      </w:r>
      <w:r>
        <w:rPr>
          <w:rFonts w:eastAsia="Times New Roman"/>
          <w:szCs w:val="24"/>
        </w:rPr>
        <w:t>Α</w:t>
      </w:r>
      <w:r w:rsidRPr="00053A69">
        <w:rPr>
          <w:rFonts w:eastAsia="Times New Roman"/>
          <w:szCs w:val="24"/>
        </w:rPr>
        <w:t>υτό το επιστημονικό κενό θα το δούμε σε πολύ σύντομο χρονικό διάστημα</w:t>
      </w:r>
      <w:r>
        <w:rPr>
          <w:rFonts w:eastAsia="Times New Roman"/>
          <w:szCs w:val="24"/>
        </w:rPr>
        <w:t>.</w:t>
      </w:r>
      <w:r w:rsidRPr="00053A69">
        <w:rPr>
          <w:rFonts w:eastAsia="Times New Roman"/>
          <w:szCs w:val="24"/>
        </w:rPr>
        <w:t xml:space="preserve"> </w:t>
      </w:r>
      <w:r>
        <w:rPr>
          <w:rFonts w:eastAsia="Times New Roman"/>
          <w:szCs w:val="24"/>
        </w:rPr>
        <w:t xml:space="preserve">Είναι όλοι οι </w:t>
      </w:r>
      <w:r>
        <w:rPr>
          <w:rFonts w:eastAsia="Times New Roman"/>
          <w:szCs w:val="24"/>
        </w:rPr>
        <w:lastRenderedPageBreak/>
        <w:t>γιατροί εξήντα-εξήντα πέντε</w:t>
      </w:r>
      <w:r w:rsidRPr="00053A69">
        <w:rPr>
          <w:rFonts w:eastAsia="Times New Roman"/>
          <w:szCs w:val="24"/>
        </w:rPr>
        <w:t xml:space="preserve"> χρόνων</w:t>
      </w:r>
      <w:r>
        <w:rPr>
          <w:rFonts w:eastAsia="Times New Roman"/>
          <w:szCs w:val="24"/>
        </w:rPr>
        <w:t xml:space="preserve">, είναι </w:t>
      </w:r>
      <w:r w:rsidRPr="00053A69">
        <w:rPr>
          <w:rFonts w:eastAsia="Times New Roman"/>
          <w:szCs w:val="24"/>
        </w:rPr>
        <w:t>κουρασμέν</w:t>
      </w:r>
      <w:r>
        <w:rPr>
          <w:rFonts w:eastAsia="Times New Roman"/>
          <w:szCs w:val="24"/>
        </w:rPr>
        <w:t>οι.</w:t>
      </w:r>
      <w:r w:rsidRPr="00053A69">
        <w:rPr>
          <w:rFonts w:eastAsia="Times New Roman"/>
          <w:szCs w:val="24"/>
        </w:rPr>
        <w:t xml:space="preserve"> </w:t>
      </w:r>
      <w:r>
        <w:rPr>
          <w:rFonts w:eastAsia="Times New Roman"/>
          <w:szCs w:val="24"/>
        </w:rPr>
        <w:t>Ε</w:t>
      </w:r>
      <w:r w:rsidRPr="00053A69">
        <w:rPr>
          <w:rFonts w:eastAsia="Times New Roman"/>
          <w:szCs w:val="24"/>
        </w:rPr>
        <w:t xml:space="preserve">ίναι γερασμένο το </w:t>
      </w:r>
      <w:r>
        <w:rPr>
          <w:rFonts w:eastAsia="Times New Roman"/>
          <w:szCs w:val="24"/>
        </w:rPr>
        <w:t>σ</w:t>
      </w:r>
      <w:r w:rsidRPr="00053A69">
        <w:rPr>
          <w:rFonts w:eastAsia="Times New Roman"/>
          <w:szCs w:val="24"/>
        </w:rPr>
        <w:t>ύστημα και α</w:t>
      </w:r>
      <w:r w:rsidRPr="00053A69">
        <w:rPr>
          <w:rFonts w:eastAsia="Times New Roman"/>
          <w:szCs w:val="24"/>
        </w:rPr>
        <w:t xml:space="preserve">πό γιατρούς και </w:t>
      </w:r>
      <w:r>
        <w:rPr>
          <w:rFonts w:eastAsia="Times New Roman"/>
          <w:szCs w:val="24"/>
        </w:rPr>
        <w:t xml:space="preserve">από </w:t>
      </w:r>
      <w:r w:rsidRPr="00053A69">
        <w:rPr>
          <w:rFonts w:eastAsia="Times New Roman"/>
          <w:szCs w:val="24"/>
        </w:rPr>
        <w:t>νοσηλευτικό προσωπικό και διοικητικό προσωπικό</w:t>
      </w:r>
      <w:r>
        <w:rPr>
          <w:rFonts w:eastAsia="Times New Roman"/>
          <w:szCs w:val="24"/>
        </w:rPr>
        <w:t>. Δεν έχουμε και ειδικευόμενους. Δεν μπορούν κ</w:t>
      </w:r>
      <w:r w:rsidRPr="00053A69">
        <w:rPr>
          <w:rFonts w:eastAsia="Times New Roman"/>
          <w:szCs w:val="24"/>
        </w:rPr>
        <w:t>ι αυτοί να κάν</w:t>
      </w:r>
      <w:r>
        <w:rPr>
          <w:rFonts w:eastAsia="Times New Roman"/>
          <w:szCs w:val="24"/>
        </w:rPr>
        <w:t>ουν</w:t>
      </w:r>
      <w:r w:rsidRPr="00053A69">
        <w:rPr>
          <w:rFonts w:eastAsia="Times New Roman"/>
          <w:szCs w:val="24"/>
        </w:rPr>
        <w:t xml:space="preserve"> την εκπαίδευσή </w:t>
      </w:r>
      <w:r>
        <w:rPr>
          <w:rFonts w:eastAsia="Times New Roman"/>
          <w:szCs w:val="24"/>
        </w:rPr>
        <w:t>τους,</w:t>
      </w:r>
      <w:r w:rsidRPr="00053A69">
        <w:rPr>
          <w:rFonts w:eastAsia="Times New Roman"/>
          <w:szCs w:val="24"/>
        </w:rPr>
        <w:t xml:space="preserve"> και θα υπάρξει ένα μεγάλο επιστημονικό κενό</w:t>
      </w:r>
      <w:r>
        <w:rPr>
          <w:rFonts w:eastAsia="Times New Roman"/>
          <w:szCs w:val="24"/>
        </w:rPr>
        <w:t>.</w:t>
      </w:r>
      <w:r w:rsidRPr="00053A69">
        <w:rPr>
          <w:rFonts w:eastAsia="Times New Roman"/>
          <w:szCs w:val="24"/>
        </w:rPr>
        <w:t xml:space="preserve"> </w:t>
      </w:r>
    </w:p>
    <w:p w14:paraId="03B0F232" w14:textId="77777777" w:rsidR="00E66FB6" w:rsidRDefault="00A447A4">
      <w:pPr>
        <w:spacing w:line="600" w:lineRule="auto"/>
        <w:ind w:firstLine="720"/>
        <w:jc w:val="both"/>
        <w:rPr>
          <w:rFonts w:eastAsia="Times New Roman"/>
          <w:szCs w:val="24"/>
        </w:rPr>
      </w:pPr>
      <w:r>
        <w:rPr>
          <w:rFonts w:eastAsia="Times New Roman"/>
          <w:szCs w:val="24"/>
        </w:rPr>
        <w:t xml:space="preserve">Σας λέω μόνο ότι </w:t>
      </w:r>
      <w:r w:rsidRPr="00053A69">
        <w:rPr>
          <w:rFonts w:eastAsia="Times New Roman"/>
          <w:szCs w:val="24"/>
        </w:rPr>
        <w:t xml:space="preserve">είχα δουλέψει σε ένα ειδικό τμήμα της </w:t>
      </w:r>
      <w:r>
        <w:rPr>
          <w:rFonts w:eastAsia="Times New Roman"/>
          <w:szCs w:val="24"/>
        </w:rPr>
        <w:t>«</w:t>
      </w:r>
      <w:r w:rsidRPr="00053A69">
        <w:rPr>
          <w:rFonts w:eastAsia="Times New Roman"/>
          <w:szCs w:val="24"/>
        </w:rPr>
        <w:t>Σωτ</w:t>
      </w:r>
      <w:r w:rsidRPr="00053A69">
        <w:rPr>
          <w:rFonts w:eastAsia="Times New Roman"/>
          <w:szCs w:val="24"/>
        </w:rPr>
        <w:t>ηρίας</w:t>
      </w:r>
      <w:r>
        <w:rPr>
          <w:rFonts w:eastAsia="Times New Roman"/>
          <w:szCs w:val="24"/>
        </w:rPr>
        <w:t>»</w:t>
      </w:r>
      <w:r w:rsidRPr="00053A69">
        <w:rPr>
          <w:rFonts w:eastAsia="Times New Roman"/>
          <w:szCs w:val="24"/>
        </w:rPr>
        <w:t xml:space="preserve"> για </w:t>
      </w:r>
      <w:r>
        <w:rPr>
          <w:rFonts w:eastAsia="Times New Roman"/>
          <w:szCs w:val="24"/>
        </w:rPr>
        <w:t>δεκαεπτά</w:t>
      </w:r>
      <w:r w:rsidRPr="00053A69">
        <w:rPr>
          <w:rFonts w:eastAsia="Times New Roman"/>
          <w:szCs w:val="24"/>
        </w:rPr>
        <w:t xml:space="preserve"> χρόνια</w:t>
      </w:r>
      <w:r>
        <w:rPr>
          <w:rFonts w:eastAsia="Times New Roman"/>
          <w:szCs w:val="24"/>
        </w:rPr>
        <w:t>,</w:t>
      </w:r>
      <w:r w:rsidRPr="00053A69">
        <w:rPr>
          <w:rFonts w:eastAsia="Times New Roman"/>
          <w:szCs w:val="24"/>
        </w:rPr>
        <w:t xml:space="preserve"> </w:t>
      </w:r>
      <w:r>
        <w:rPr>
          <w:rFonts w:eastAsia="Times New Roman"/>
          <w:szCs w:val="24"/>
        </w:rPr>
        <w:t>σ</w:t>
      </w:r>
      <w:r w:rsidRPr="00053A69">
        <w:rPr>
          <w:rFonts w:eastAsia="Times New Roman"/>
          <w:szCs w:val="24"/>
        </w:rPr>
        <w:t xml:space="preserve">το </w:t>
      </w:r>
      <w:r>
        <w:rPr>
          <w:rFonts w:eastAsia="Times New Roman"/>
          <w:szCs w:val="24"/>
        </w:rPr>
        <w:t>Κ</w:t>
      </w:r>
      <w:r w:rsidRPr="00053A69">
        <w:rPr>
          <w:rFonts w:eastAsia="Times New Roman"/>
          <w:szCs w:val="24"/>
        </w:rPr>
        <w:t xml:space="preserve">έντρο </w:t>
      </w:r>
      <w:r>
        <w:rPr>
          <w:rFonts w:eastAsia="Times New Roman"/>
          <w:szCs w:val="24"/>
        </w:rPr>
        <w:t>Αναπνευστικής</w:t>
      </w:r>
      <w:r w:rsidRPr="00053A69">
        <w:rPr>
          <w:rFonts w:eastAsia="Times New Roman"/>
          <w:szCs w:val="24"/>
        </w:rPr>
        <w:t xml:space="preserve"> </w:t>
      </w:r>
      <w:r>
        <w:rPr>
          <w:rFonts w:eastAsia="Times New Roman"/>
          <w:szCs w:val="24"/>
        </w:rPr>
        <w:t>Α</w:t>
      </w:r>
      <w:r w:rsidRPr="00053A69">
        <w:rPr>
          <w:rFonts w:eastAsia="Times New Roman"/>
          <w:szCs w:val="24"/>
        </w:rPr>
        <w:t>νεπάρκεια</w:t>
      </w:r>
      <w:r>
        <w:rPr>
          <w:rFonts w:eastAsia="Times New Roman"/>
          <w:szCs w:val="24"/>
        </w:rPr>
        <w:t>ς</w:t>
      </w:r>
      <w:r w:rsidRPr="00053A69">
        <w:rPr>
          <w:rFonts w:eastAsia="Times New Roman"/>
          <w:szCs w:val="24"/>
        </w:rPr>
        <w:t xml:space="preserve"> </w:t>
      </w:r>
      <w:r>
        <w:rPr>
          <w:rFonts w:eastAsia="Times New Roman"/>
          <w:szCs w:val="24"/>
        </w:rPr>
        <w:t>και</w:t>
      </w:r>
      <w:r w:rsidRPr="00053A69">
        <w:rPr>
          <w:rFonts w:eastAsia="Times New Roman"/>
          <w:szCs w:val="24"/>
        </w:rPr>
        <w:t xml:space="preserve"> </w:t>
      </w:r>
      <w:r>
        <w:rPr>
          <w:rFonts w:eastAsia="Times New Roman"/>
          <w:szCs w:val="24"/>
        </w:rPr>
        <w:t>Ανάνηψης</w:t>
      </w:r>
      <w:r w:rsidRPr="00053A69">
        <w:rPr>
          <w:rFonts w:eastAsia="Times New Roman"/>
          <w:szCs w:val="24"/>
        </w:rPr>
        <w:t xml:space="preserve"> και </w:t>
      </w:r>
      <w:r>
        <w:rPr>
          <w:rFonts w:eastAsia="Times New Roman"/>
          <w:szCs w:val="24"/>
        </w:rPr>
        <w:t xml:space="preserve">η </w:t>
      </w:r>
      <w:r>
        <w:rPr>
          <w:rFonts w:eastAsia="Times New Roman"/>
          <w:szCs w:val="24"/>
        </w:rPr>
        <w:t>μ</w:t>
      </w:r>
      <w:r>
        <w:rPr>
          <w:rFonts w:eastAsia="Times New Roman"/>
          <w:szCs w:val="24"/>
        </w:rPr>
        <w:t xml:space="preserve">ονάδα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ήταν </w:t>
      </w:r>
      <w:r w:rsidRPr="00053A69">
        <w:rPr>
          <w:rFonts w:eastAsia="Times New Roman"/>
          <w:szCs w:val="24"/>
        </w:rPr>
        <w:t xml:space="preserve">η πρώτη </w:t>
      </w:r>
      <w:r>
        <w:rPr>
          <w:rFonts w:eastAsia="Times New Roman"/>
          <w:szCs w:val="24"/>
        </w:rPr>
        <w:t xml:space="preserve">και η μόνη </w:t>
      </w:r>
      <w:r>
        <w:rPr>
          <w:rFonts w:eastAsia="Times New Roman"/>
          <w:szCs w:val="24"/>
        </w:rPr>
        <w:t>μ</w:t>
      </w:r>
      <w:r w:rsidRPr="00053A69">
        <w:rPr>
          <w:rFonts w:eastAsia="Times New Roman"/>
          <w:szCs w:val="24"/>
        </w:rPr>
        <w:t xml:space="preserve">ονάδα </w:t>
      </w:r>
      <w:r>
        <w:rPr>
          <w:rFonts w:eastAsia="Times New Roman"/>
          <w:szCs w:val="24"/>
        </w:rPr>
        <w:t>ε</w:t>
      </w:r>
      <w:r w:rsidRPr="00053A69">
        <w:rPr>
          <w:rFonts w:eastAsia="Times New Roman"/>
          <w:szCs w:val="24"/>
        </w:rPr>
        <w:t xml:space="preserve">ντατικής </w:t>
      </w:r>
      <w:r>
        <w:rPr>
          <w:rFonts w:eastAsia="Times New Roman"/>
          <w:szCs w:val="24"/>
        </w:rPr>
        <w:t>θ</w:t>
      </w:r>
      <w:r w:rsidRPr="00053A69">
        <w:rPr>
          <w:rFonts w:eastAsia="Times New Roman"/>
          <w:szCs w:val="24"/>
        </w:rPr>
        <w:t>εραπείας στην Ελλάδα</w:t>
      </w:r>
      <w:r>
        <w:rPr>
          <w:rFonts w:eastAsia="Times New Roman"/>
          <w:szCs w:val="24"/>
        </w:rPr>
        <w:t>, από την αείμνηστη κ</w:t>
      </w:r>
      <w:r>
        <w:rPr>
          <w:rFonts w:eastAsia="Times New Roman"/>
          <w:szCs w:val="24"/>
        </w:rPr>
        <w:t>.</w:t>
      </w:r>
      <w:r>
        <w:rPr>
          <w:rFonts w:eastAsia="Times New Roman"/>
          <w:szCs w:val="24"/>
        </w:rPr>
        <w:t xml:space="preserve"> </w:t>
      </w:r>
      <w:proofErr w:type="spellStart"/>
      <w:r>
        <w:rPr>
          <w:rFonts w:eastAsia="Times New Roman"/>
          <w:szCs w:val="24"/>
        </w:rPr>
        <w:t>Μακριώτη</w:t>
      </w:r>
      <w:proofErr w:type="spellEnd"/>
      <w:r>
        <w:rPr>
          <w:rFonts w:eastAsia="Times New Roman"/>
          <w:szCs w:val="24"/>
        </w:rPr>
        <w:t xml:space="preserve">, από το </w:t>
      </w:r>
      <w:r w:rsidRPr="00053A69">
        <w:rPr>
          <w:rFonts w:eastAsia="Times New Roman"/>
          <w:szCs w:val="24"/>
        </w:rPr>
        <w:t>1953</w:t>
      </w:r>
      <w:r>
        <w:rPr>
          <w:rFonts w:eastAsia="Times New Roman"/>
          <w:szCs w:val="24"/>
        </w:rPr>
        <w:t>, ό</w:t>
      </w:r>
      <w:r w:rsidRPr="00053A69">
        <w:rPr>
          <w:rFonts w:eastAsia="Times New Roman"/>
          <w:szCs w:val="24"/>
        </w:rPr>
        <w:t>ταν αντιμετωπίσαμε την πολιομυελίτιδ</w:t>
      </w:r>
      <w:r w:rsidRPr="00053A69">
        <w:rPr>
          <w:rFonts w:eastAsia="Times New Roman"/>
          <w:szCs w:val="24"/>
        </w:rPr>
        <w:t>α τότε και μετά τους τέτανο</w:t>
      </w:r>
      <w:r>
        <w:rPr>
          <w:rFonts w:eastAsia="Times New Roman"/>
          <w:szCs w:val="24"/>
        </w:rPr>
        <w:t>υς κ</w:t>
      </w:r>
      <w:r w:rsidRPr="00053A69">
        <w:rPr>
          <w:rFonts w:eastAsia="Times New Roman"/>
          <w:szCs w:val="24"/>
        </w:rPr>
        <w:t xml:space="preserve">ι όλα </w:t>
      </w:r>
      <w:r>
        <w:rPr>
          <w:rFonts w:eastAsia="Times New Roman"/>
          <w:szCs w:val="24"/>
        </w:rPr>
        <w:t>αυτά τα νοσήματα εκείνης της εποχής. Σ</w:t>
      </w:r>
      <w:r w:rsidRPr="00053A69">
        <w:rPr>
          <w:rFonts w:eastAsia="Times New Roman"/>
          <w:szCs w:val="24"/>
        </w:rPr>
        <w:t xml:space="preserve">ήμερα αυτό το </w:t>
      </w:r>
      <w:r>
        <w:rPr>
          <w:rFonts w:eastAsia="Times New Roman"/>
          <w:szCs w:val="24"/>
        </w:rPr>
        <w:t>κ</w:t>
      </w:r>
      <w:r w:rsidRPr="00053A69">
        <w:rPr>
          <w:rFonts w:eastAsia="Times New Roman"/>
          <w:szCs w:val="24"/>
        </w:rPr>
        <w:t xml:space="preserve">έντρο στο </w:t>
      </w:r>
      <w:r>
        <w:rPr>
          <w:rFonts w:eastAsia="Times New Roman"/>
          <w:szCs w:val="24"/>
        </w:rPr>
        <w:t>Ν</w:t>
      </w:r>
      <w:r w:rsidRPr="00053A69">
        <w:rPr>
          <w:rFonts w:eastAsia="Times New Roman"/>
          <w:szCs w:val="24"/>
        </w:rPr>
        <w:t xml:space="preserve">οσοκομείο </w:t>
      </w:r>
      <w:r>
        <w:rPr>
          <w:rFonts w:eastAsia="Times New Roman"/>
          <w:szCs w:val="24"/>
        </w:rPr>
        <w:t>«</w:t>
      </w:r>
      <w:r w:rsidRPr="00053A69">
        <w:rPr>
          <w:rFonts w:eastAsia="Times New Roman"/>
          <w:szCs w:val="24"/>
        </w:rPr>
        <w:t>Σωτηρία</w:t>
      </w:r>
      <w:r>
        <w:rPr>
          <w:rFonts w:eastAsia="Times New Roman"/>
          <w:szCs w:val="24"/>
        </w:rPr>
        <w:t>»,</w:t>
      </w:r>
      <w:r w:rsidRPr="00053A69">
        <w:rPr>
          <w:rFonts w:eastAsia="Times New Roman"/>
          <w:szCs w:val="24"/>
        </w:rPr>
        <w:t xml:space="preserve"> το οποίο είναι πρότυπο </w:t>
      </w:r>
      <w:r>
        <w:rPr>
          <w:rFonts w:eastAsia="Times New Roman"/>
          <w:szCs w:val="24"/>
        </w:rPr>
        <w:t>ανά</w:t>
      </w:r>
      <w:r w:rsidRPr="00053A69">
        <w:rPr>
          <w:rFonts w:eastAsia="Times New Roman"/>
          <w:szCs w:val="24"/>
        </w:rPr>
        <w:t xml:space="preserve"> τον κόσμο</w:t>
      </w:r>
      <w:r>
        <w:rPr>
          <w:rFonts w:eastAsia="Times New Roman"/>
          <w:szCs w:val="24"/>
        </w:rPr>
        <w:t>,</w:t>
      </w:r>
      <w:r w:rsidRPr="00053A69">
        <w:rPr>
          <w:rFonts w:eastAsia="Times New Roman"/>
          <w:szCs w:val="24"/>
        </w:rPr>
        <w:t xml:space="preserve"> </w:t>
      </w:r>
      <w:r>
        <w:rPr>
          <w:rFonts w:eastAsia="Times New Roman"/>
          <w:szCs w:val="24"/>
        </w:rPr>
        <w:t xml:space="preserve">κινδυνεύει </w:t>
      </w:r>
      <w:r w:rsidRPr="00053A69">
        <w:rPr>
          <w:rFonts w:eastAsia="Times New Roman"/>
          <w:szCs w:val="24"/>
        </w:rPr>
        <w:t>να κλείσει λόγω του ότι δεν υπάρχουν γιατροί</w:t>
      </w:r>
      <w:r>
        <w:rPr>
          <w:rFonts w:eastAsia="Times New Roman"/>
          <w:szCs w:val="24"/>
        </w:rPr>
        <w:t>.</w:t>
      </w:r>
      <w:r w:rsidRPr="00053A69">
        <w:rPr>
          <w:rFonts w:eastAsia="Times New Roman"/>
          <w:szCs w:val="24"/>
        </w:rPr>
        <w:t xml:space="preserve"> </w:t>
      </w:r>
      <w:r>
        <w:rPr>
          <w:rFonts w:eastAsia="Times New Roman"/>
          <w:szCs w:val="24"/>
        </w:rPr>
        <w:t>Δ</w:t>
      </w:r>
      <w:r w:rsidRPr="00053A69">
        <w:rPr>
          <w:rFonts w:eastAsia="Times New Roman"/>
          <w:szCs w:val="24"/>
        </w:rPr>
        <w:t xml:space="preserve">εν υπάρχουν γιατροί </w:t>
      </w:r>
      <w:proofErr w:type="spellStart"/>
      <w:r w:rsidRPr="00053A69">
        <w:rPr>
          <w:rFonts w:eastAsia="Times New Roman"/>
          <w:szCs w:val="24"/>
        </w:rPr>
        <w:t>εντατικολόγοι</w:t>
      </w:r>
      <w:proofErr w:type="spellEnd"/>
      <w:r>
        <w:rPr>
          <w:rFonts w:eastAsia="Times New Roman"/>
          <w:szCs w:val="24"/>
        </w:rPr>
        <w:t>,</w:t>
      </w:r>
      <w:r w:rsidRPr="00053A69">
        <w:rPr>
          <w:rFonts w:eastAsia="Times New Roman"/>
          <w:szCs w:val="24"/>
        </w:rPr>
        <w:t xml:space="preserve"> δεν υπάρχουν γιατροί να στηρίξουν αυτή τη δομή</w:t>
      </w:r>
      <w:r>
        <w:rPr>
          <w:rFonts w:eastAsia="Times New Roman"/>
          <w:szCs w:val="24"/>
        </w:rPr>
        <w:t>, τη σπουδαία και ιστορική δομή της Ελλάδος.</w:t>
      </w:r>
    </w:p>
    <w:p w14:paraId="03B0F233" w14:textId="77777777" w:rsidR="00E66FB6" w:rsidRDefault="00A447A4">
      <w:pPr>
        <w:spacing w:line="600" w:lineRule="auto"/>
        <w:ind w:firstLine="720"/>
        <w:jc w:val="both"/>
        <w:rPr>
          <w:rFonts w:eastAsia="Times New Roman"/>
          <w:szCs w:val="24"/>
        </w:rPr>
      </w:pPr>
      <w:r>
        <w:rPr>
          <w:rFonts w:eastAsia="Times New Roman"/>
          <w:szCs w:val="24"/>
        </w:rPr>
        <w:lastRenderedPageBreak/>
        <w:t>Θ</w:t>
      </w:r>
      <w:r w:rsidRPr="00053A69">
        <w:rPr>
          <w:rFonts w:eastAsia="Times New Roman"/>
          <w:szCs w:val="24"/>
        </w:rPr>
        <w:t xml:space="preserve">έλω να σας </w:t>
      </w:r>
      <w:r>
        <w:rPr>
          <w:rFonts w:eastAsia="Times New Roman"/>
          <w:szCs w:val="24"/>
        </w:rPr>
        <w:t>πω λοιπόν ότι είναι το πιο κακο</w:t>
      </w:r>
      <w:r w:rsidRPr="00053A69">
        <w:rPr>
          <w:rFonts w:eastAsia="Times New Roman"/>
          <w:szCs w:val="24"/>
        </w:rPr>
        <w:t xml:space="preserve">ραμμένο </w:t>
      </w:r>
      <w:r>
        <w:rPr>
          <w:rFonts w:eastAsia="Times New Roman"/>
          <w:szCs w:val="24"/>
        </w:rPr>
        <w:t>«μπάλωμα» στο ΕΣΥ,</w:t>
      </w:r>
      <w:r w:rsidRPr="00053A69">
        <w:rPr>
          <w:rFonts w:eastAsia="Times New Roman"/>
          <w:szCs w:val="24"/>
        </w:rPr>
        <w:t xml:space="preserve"> </w:t>
      </w:r>
      <w:r>
        <w:rPr>
          <w:rFonts w:eastAsia="Times New Roman"/>
          <w:szCs w:val="24"/>
        </w:rPr>
        <w:t xml:space="preserve">έτσι </w:t>
      </w:r>
      <w:r w:rsidRPr="00053A69">
        <w:rPr>
          <w:rFonts w:eastAsia="Times New Roman"/>
          <w:szCs w:val="24"/>
        </w:rPr>
        <w:t>όπως γίνεται η πρόσληψη των επικουρικών γιατρών</w:t>
      </w:r>
      <w:r>
        <w:rPr>
          <w:rFonts w:eastAsia="Times New Roman"/>
          <w:szCs w:val="24"/>
        </w:rPr>
        <w:t>.</w:t>
      </w:r>
      <w:r w:rsidRPr="00053A69">
        <w:rPr>
          <w:rFonts w:eastAsia="Times New Roman"/>
          <w:szCs w:val="24"/>
        </w:rPr>
        <w:t xml:space="preserve"> </w:t>
      </w:r>
      <w:r>
        <w:rPr>
          <w:rFonts w:eastAsia="Times New Roman"/>
          <w:szCs w:val="24"/>
        </w:rPr>
        <w:t>Α</w:t>
      </w:r>
      <w:r w:rsidRPr="00053A69">
        <w:rPr>
          <w:rFonts w:eastAsia="Times New Roman"/>
          <w:szCs w:val="24"/>
        </w:rPr>
        <w:t>υτό</w:t>
      </w:r>
      <w:r>
        <w:rPr>
          <w:rFonts w:eastAsia="Times New Roman"/>
          <w:szCs w:val="24"/>
        </w:rPr>
        <w:t>ν</w:t>
      </w:r>
      <w:r w:rsidRPr="00053A69">
        <w:rPr>
          <w:rFonts w:eastAsia="Times New Roman"/>
          <w:szCs w:val="24"/>
        </w:rPr>
        <w:t xml:space="preserve"> τον καιρό προσπαθείτε να κάνετε κά</w:t>
      </w:r>
      <w:r w:rsidRPr="00053A69">
        <w:rPr>
          <w:rFonts w:eastAsia="Times New Roman"/>
          <w:szCs w:val="24"/>
        </w:rPr>
        <w:t>τι</w:t>
      </w:r>
      <w:r>
        <w:rPr>
          <w:rFonts w:eastAsia="Times New Roman"/>
          <w:szCs w:val="24"/>
        </w:rPr>
        <w:t xml:space="preserve">. Εγώ, λοιπόν, </w:t>
      </w:r>
      <w:r w:rsidRPr="00053A69">
        <w:rPr>
          <w:rFonts w:eastAsia="Times New Roman"/>
          <w:szCs w:val="24"/>
        </w:rPr>
        <w:t>να σας πω μία πρόταση</w:t>
      </w:r>
      <w:r>
        <w:rPr>
          <w:rFonts w:eastAsia="Times New Roman"/>
          <w:szCs w:val="24"/>
        </w:rPr>
        <w:t>.</w:t>
      </w:r>
      <w:r w:rsidRPr="00053A69">
        <w:rPr>
          <w:rFonts w:eastAsia="Times New Roman"/>
          <w:szCs w:val="24"/>
        </w:rPr>
        <w:t xml:space="preserve"> </w:t>
      </w:r>
      <w:r>
        <w:rPr>
          <w:rFonts w:eastAsia="Times New Roman"/>
          <w:szCs w:val="24"/>
        </w:rPr>
        <w:t>Δ</w:t>
      </w:r>
      <w:r w:rsidRPr="00053A69">
        <w:rPr>
          <w:rFonts w:eastAsia="Times New Roman"/>
          <w:szCs w:val="24"/>
        </w:rPr>
        <w:t xml:space="preserve">εν </w:t>
      </w:r>
      <w:r>
        <w:rPr>
          <w:rFonts w:eastAsia="Times New Roman"/>
          <w:szCs w:val="24"/>
        </w:rPr>
        <w:t>αντιπροσωπεύω,</w:t>
      </w:r>
      <w:r w:rsidRPr="00053A69">
        <w:rPr>
          <w:rFonts w:eastAsia="Times New Roman"/>
          <w:szCs w:val="24"/>
        </w:rPr>
        <w:t xml:space="preserve"> βέβαια</w:t>
      </w:r>
      <w:r>
        <w:rPr>
          <w:rFonts w:eastAsia="Times New Roman"/>
          <w:szCs w:val="24"/>
        </w:rPr>
        <w:t>,</w:t>
      </w:r>
      <w:r w:rsidRPr="00053A69">
        <w:rPr>
          <w:rFonts w:eastAsia="Times New Roman"/>
          <w:szCs w:val="24"/>
        </w:rPr>
        <w:t xml:space="preserve"> </w:t>
      </w:r>
      <w:r>
        <w:rPr>
          <w:rFonts w:eastAsia="Times New Roman"/>
          <w:szCs w:val="24"/>
        </w:rPr>
        <w:t>ό</w:t>
      </w:r>
      <w:r w:rsidRPr="00053A69">
        <w:rPr>
          <w:rFonts w:eastAsia="Times New Roman"/>
          <w:szCs w:val="24"/>
        </w:rPr>
        <w:t xml:space="preserve">λη </w:t>
      </w:r>
      <w:r>
        <w:rPr>
          <w:rFonts w:eastAsia="Times New Roman"/>
          <w:szCs w:val="24"/>
        </w:rPr>
        <w:t>τ</w:t>
      </w:r>
      <w:r>
        <w:rPr>
          <w:rFonts w:eastAsia="Times New Roman"/>
          <w:szCs w:val="24"/>
        </w:rPr>
        <w:t>η</w:t>
      </w:r>
      <w:r>
        <w:rPr>
          <w:rFonts w:eastAsia="Times New Roman"/>
          <w:szCs w:val="24"/>
        </w:rPr>
        <w:t>ν</w:t>
      </w:r>
      <w:r w:rsidRPr="00053A69">
        <w:rPr>
          <w:rFonts w:eastAsia="Times New Roman"/>
          <w:szCs w:val="24"/>
        </w:rPr>
        <w:t xml:space="preserve"> </w:t>
      </w:r>
      <w:r>
        <w:rPr>
          <w:rFonts w:eastAsia="Times New Roman"/>
          <w:szCs w:val="24"/>
        </w:rPr>
        <w:t>Α</w:t>
      </w:r>
      <w:r w:rsidRPr="00053A69">
        <w:rPr>
          <w:rFonts w:eastAsia="Times New Roman"/>
          <w:szCs w:val="24"/>
        </w:rPr>
        <w:t>ντιπολίτευση</w:t>
      </w:r>
      <w:r>
        <w:rPr>
          <w:rFonts w:eastAsia="Times New Roman"/>
          <w:szCs w:val="24"/>
        </w:rPr>
        <w:t>,</w:t>
      </w:r>
      <w:r w:rsidRPr="00053A69">
        <w:rPr>
          <w:rFonts w:eastAsia="Times New Roman"/>
          <w:szCs w:val="24"/>
        </w:rPr>
        <w:t xml:space="preserve"> αλλά μπορούμε να συνεννοηθούμε σε αυτό</w:t>
      </w:r>
      <w:r>
        <w:rPr>
          <w:rFonts w:eastAsia="Times New Roman"/>
          <w:szCs w:val="24"/>
        </w:rPr>
        <w:t>.</w:t>
      </w:r>
      <w:r w:rsidRPr="00053A69">
        <w:rPr>
          <w:rFonts w:eastAsia="Times New Roman"/>
          <w:szCs w:val="24"/>
        </w:rPr>
        <w:t xml:space="preserve"> </w:t>
      </w:r>
      <w:r>
        <w:rPr>
          <w:rFonts w:eastAsia="Times New Roman"/>
          <w:szCs w:val="24"/>
        </w:rPr>
        <w:t>Ό</w:t>
      </w:r>
      <w:r w:rsidRPr="00053A69">
        <w:rPr>
          <w:rFonts w:eastAsia="Times New Roman"/>
          <w:szCs w:val="24"/>
        </w:rPr>
        <w:t xml:space="preserve">σοι </w:t>
      </w:r>
      <w:r>
        <w:rPr>
          <w:rFonts w:eastAsia="Times New Roman"/>
          <w:szCs w:val="24"/>
        </w:rPr>
        <w:t>γιατροί επικουρικοί</w:t>
      </w:r>
      <w:r w:rsidRPr="00053A69">
        <w:rPr>
          <w:rFonts w:eastAsia="Times New Roman"/>
          <w:szCs w:val="24"/>
        </w:rPr>
        <w:t xml:space="preserve"> υπάρχουν στο </w:t>
      </w:r>
      <w:r>
        <w:rPr>
          <w:rFonts w:eastAsia="Times New Roman"/>
          <w:szCs w:val="24"/>
        </w:rPr>
        <w:t>σ</w:t>
      </w:r>
      <w:r w:rsidRPr="00053A69">
        <w:rPr>
          <w:rFonts w:eastAsia="Times New Roman"/>
          <w:szCs w:val="24"/>
        </w:rPr>
        <w:t>ύστημα και το υπηρετούν την τελευταία τριετία</w:t>
      </w:r>
      <w:r>
        <w:rPr>
          <w:rFonts w:eastAsia="Times New Roman"/>
          <w:szCs w:val="24"/>
        </w:rPr>
        <w:t>, να αναλάβουν μόνιμες θέσεις</w:t>
      </w:r>
      <w:r w:rsidRPr="00053A69">
        <w:rPr>
          <w:rFonts w:eastAsia="Times New Roman"/>
          <w:szCs w:val="24"/>
        </w:rPr>
        <w:t xml:space="preserve"> στο </w:t>
      </w:r>
      <w:r>
        <w:rPr>
          <w:rFonts w:eastAsia="Times New Roman"/>
          <w:szCs w:val="24"/>
        </w:rPr>
        <w:t xml:space="preserve">Εθνικό </w:t>
      </w:r>
      <w:r w:rsidRPr="00053A69">
        <w:rPr>
          <w:rFonts w:eastAsia="Times New Roman"/>
          <w:szCs w:val="24"/>
        </w:rPr>
        <w:t>Σ</w:t>
      </w:r>
      <w:r w:rsidRPr="00053A69">
        <w:rPr>
          <w:rFonts w:eastAsia="Times New Roman"/>
          <w:szCs w:val="24"/>
        </w:rPr>
        <w:t>ύστημα Υγείας μετά από κ</w:t>
      </w:r>
      <w:r>
        <w:rPr>
          <w:rFonts w:eastAsia="Times New Roman"/>
          <w:szCs w:val="24"/>
        </w:rPr>
        <w:t xml:space="preserve">ρίση, </w:t>
      </w:r>
      <w:r w:rsidRPr="00053A69">
        <w:rPr>
          <w:rFonts w:eastAsia="Times New Roman"/>
          <w:szCs w:val="24"/>
        </w:rPr>
        <w:t xml:space="preserve">για να μπορέσει το </w:t>
      </w:r>
      <w:r>
        <w:rPr>
          <w:rFonts w:eastAsia="Times New Roman"/>
          <w:szCs w:val="24"/>
        </w:rPr>
        <w:t>σ</w:t>
      </w:r>
      <w:r w:rsidRPr="00053A69">
        <w:rPr>
          <w:rFonts w:eastAsia="Times New Roman"/>
          <w:szCs w:val="24"/>
        </w:rPr>
        <w:t>ύστημα να προχωρήσει</w:t>
      </w:r>
      <w:r>
        <w:rPr>
          <w:rFonts w:eastAsia="Times New Roman"/>
          <w:szCs w:val="24"/>
        </w:rPr>
        <w:t>. Ας</w:t>
      </w:r>
      <w:r w:rsidRPr="00053A69">
        <w:rPr>
          <w:rFonts w:eastAsia="Times New Roman"/>
          <w:szCs w:val="24"/>
        </w:rPr>
        <w:t xml:space="preserve"> τους εντάξουμε απευθείας</w:t>
      </w:r>
      <w:r>
        <w:rPr>
          <w:rFonts w:eastAsia="Times New Roman"/>
          <w:szCs w:val="24"/>
        </w:rPr>
        <w:t>,</w:t>
      </w:r>
      <w:r w:rsidRPr="00053A69">
        <w:rPr>
          <w:rFonts w:eastAsia="Times New Roman"/>
          <w:szCs w:val="24"/>
        </w:rPr>
        <w:t xml:space="preserve"> </w:t>
      </w:r>
      <w:r>
        <w:rPr>
          <w:rFonts w:eastAsia="Times New Roman"/>
          <w:szCs w:val="24"/>
        </w:rPr>
        <w:t>λ</w:t>
      </w:r>
      <w:r w:rsidRPr="00053A69">
        <w:rPr>
          <w:rFonts w:eastAsia="Times New Roman"/>
          <w:szCs w:val="24"/>
        </w:rPr>
        <w:t>οιπόν</w:t>
      </w:r>
      <w:r>
        <w:rPr>
          <w:rFonts w:eastAsia="Times New Roman"/>
          <w:szCs w:val="24"/>
        </w:rPr>
        <w:t>,</w:t>
      </w:r>
      <w:r w:rsidRPr="00053A69">
        <w:rPr>
          <w:rFonts w:eastAsia="Times New Roman"/>
          <w:szCs w:val="24"/>
        </w:rPr>
        <w:t xml:space="preserve"> αυτούς </w:t>
      </w:r>
      <w:r>
        <w:rPr>
          <w:rFonts w:eastAsia="Times New Roman"/>
          <w:szCs w:val="24"/>
        </w:rPr>
        <w:t xml:space="preserve">τους </w:t>
      </w:r>
      <w:r w:rsidRPr="00053A69">
        <w:rPr>
          <w:rFonts w:eastAsia="Times New Roman"/>
          <w:szCs w:val="24"/>
        </w:rPr>
        <w:t xml:space="preserve">ανθρώπους οι οποίοι είναι στο </w:t>
      </w:r>
      <w:r>
        <w:rPr>
          <w:rFonts w:eastAsia="Times New Roman"/>
          <w:szCs w:val="24"/>
        </w:rPr>
        <w:t>σ</w:t>
      </w:r>
      <w:r w:rsidRPr="00053A69">
        <w:rPr>
          <w:rFonts w:eastAsia="Times New Roman"/>
          <w:szCs w:val="24"/>
        </w:rPr>
        <w:t>ύστημα</w:t>
      </w:r>
      <w:r>
        <w:rPr>
          <w:rFonts w:eastAsia="Times New Roman"/>
          <w:szCs w:val="24"/>
        </w:rPr>
        <w:t>,</w:t>
      </w:r>
      <w:r w:rsidRPr="00053A69">
        <w:rPr>
          <w:rFonts w:eastAsia="Times New Roman"/>
          <w:szCs w:val="24"/>
        </w:rPr>
        <w:t xml:space="preserve"> θέλουν να είναι στο </w:t>
      </w:r>
      <w:r>
        <w:rPr>
          <w:rFonts w:eastAsia="Times New Roman"/>
          <w:szCs w:val="24"/>
        </w:rPr>
        <w:t>σ</w:t>
      </w:r>
      <w:r w:rsidRPr="00053A69">
        <w:rPr>
          <w:rFonts w:eastAsia="Times New Roman"/>
          <w:szCs w:val="24"/>
        </w:rPr>
        <w:t>ύστημα</w:t>
      </w:r>
      <w:r>
        <w:rPr>
          <w:rFonts w:eastAsia="Times New Roman"/>
          <w:szCs w:val="24"/>
        </w:rPr>
        <w:t>,</w:t>
      </w:r>
      <w:r w:rsidRPr="00053A69">
        <w:rPr>
          <w:rFonts w:eastAsia="Times New Roman"/>
          <w:szCs w:val="24"/>
        </w:rPr>
        <w:t xml:space="preserve"> </w:t>
      </w:r>
      <w:r>
        <w:rPr>
          <w:rFonts w:eastAsia="Times New Roman"/>
          <w:szCs w:val="24"/>
        </w:rPr>
        <w:t>ν</w:t>
      </w:r>
      <w:r w:rsidRPr="00053A69">
        <w:rPr>
          <w:rFonts w:eastAsia="Times New Roman"/>
          <w:szCs w:val="24"/>
        </w:rPr>
        <w:t xml:space="preserve">α </w:t>
      </w:r>
      <w:r>
        <w:rPr>
          <w:rFonts w:eastAsia="Times New Roman"/>
          <w:szCs w:val="24"/>
        </w:rPr>
        <w:t xml:space="preserve">τους </w:t>
      </w:r>
      <w:r w:rsidRPr="00053A69">
        <w:rPr>
          <w:rFonts w:eastAsia="Times New Roman"/>
          <w:szCs w:val="24"/>
        </w:rPr>
        <w:t xml:space="preserve">αξιολογήσουμε </w:t>
      </w:r>
      <w:r>
        <w:rPr>
          <w:rFonts w:eastAsia="Times New Roman"/>
          <w:szCs w:val="24"/>
        </w:rPr>
        <w:t>-</w:t>
      </w:r>
      <w:r w:rsidRPr="00053A69">
        <w:rPr>
          <w:rFonts w:eastAsia="Times New Roman"/>
          <w:szCs w:val="24"/>
        </w:rPr>
        <w:t>με κρίση είπα</w:t>
      </w:r>
      <w:r>
        <w:rPr>
          <w:rFonts w:eastAsia="Times New Roman"/>
          <w:szCs w:val="24"/>
        </w:rPr>
        <w:t>,</w:t>
      </w:r>
      <w:r w:rsidRPr="00053A69">
        <w:rPr>
          <w:rFonts w:eastAsia="Times New Roman"/>
          <w:szCs w:val="24"/>
        </w:rPr>
        <w:t xml:space="preserve"> δεν θα </w:t>
      </w:r>
      <w:r>
        <w:rPr>
          <w:rFonts w:eastAsia="Times New Roman"/>
          <w:szCs w:val="24"/>
        </w:rPr>
        <w:t xml:space="preserve">πάρουν τις θέσεις </w:t>
      </w:r>
      <w:r>
        <w:rPr>
          <w:rFonts w:eastAsia="Times New Roman"/>
          <w:szCs w:val="24"/>
        </w:rPr>
        <w:t>έτσι-,</w:t>
      </w:r>
      <w:r w:rsidRPr="00053A69">
        <w:rPr>
          <w:rFonts w:eastAsia="Times New Roman"/>
          <w:szCs w:val="24"/>
        </w:rPr>
        <w:t xml:space="preserve"> για να μπορέσουμε να ξεπεράσου</w:t>
      </w:r>
      <w:r>
        <w:rPr>
          <w:rFonts w:eastAsia="Times New Roman"/>
          <w:szCs w:val="24"/>
        </w:rPr>
        <w:t>με</w:t>
      </w:r>
      <w:r w:rsidRPr="00053A69">
        <w:rPr>
          <w:rFonts w:eastAsia="Times New Roman"/>
          <w:szCs w:val="24"/>
        </w:rPr>
        <w:t xml:space="preserve"> τις μεγάλες ανεπάρκει</w:t>
      </w:r>
      <w:r>
        <w:rPr>
          <w:rFonts w:eastAsia="Times New Roman"/>
          <w:szCs w:val="24"/>
        </w:rPr>
        <w:t>ε</w:t>
      </w:r>
      <w:r w:rsidRPr="00053A69">
        <w:rPr>
          <w:rFonts w:eastAsia="Times New Roman"/>
          <w:szCs w:val="24"/>
        </w:rPr>
        <w:t>ς του Εθνικού Συστήματος Υγείας</w:t>
      </w:r>
      <w:r>
        <w:rPr>
          <w:rFonts w:eastAsia="Times New Roman"/>
          <w:szCs w:val="24"/>
        </w:rPr>
        <w:t>.</w:t>
      </w:r>
    </w:p>
    <w:p w14:paraId="03B0F234" w14:textId="77777777" w:rsidR="00E66FB6" w:rsidRDefault="00A447A4">
      <w:pPr>
        <w:spacing w:line="600" w:lineRule="auto"/>
        <w:ind w:firstLine="720"/>
        <w:jc w:val="both"/>
        <w:rPr>
          <w:rFonts w:eastAsia="Times New Roman"/>
          <w:szCs w:val="24"/>
        </w:rPr>
      </w:pPr>
      <w:r>
        <w:rPr>
          <w:rFonts w:eastAsia="Times New Roman"/>
          <w:szCs w:val="24"/>
        </w:rPr>
        <w:t>Και</w:t>
      </w:r>
      <w:r w:rsidRPr="00053A69">
        <w:rPr>
          <w:rFonts w:eastAsia="Times New Roman"/>
          <w:szCs w:val="24"/>
        </w:rPr>
        <w:t xml:space="preserve"> να μη φοβόμαστε τον ιδιωτικό τομέα</w:t>
      </w:r>
      <w:r>
        <w:rPr>
          <w:rFonts w:eastAsia="Times New Roman"/>
          <w:szCs w:val="24"/>
        </w:rPr>
        <w:t>,</w:t>
      </w:r>
      <w:r w:rsidRPr="00053A69">
        <w:rPr>
          <w:rFonts w:eastAsia="Times New Roman"/>
          <w:szCs w:val="24"/>
        </w:rPr>
        <w:t xml:space="preserve"> </w:t>
      </w:r>
      <w:r>
        <w:rPr>
          <w:rFonts w:eastAsia="Times New Roman"/>
          <w:szCs w:val="24"/>
        </w:rPr>
        <w:t>κ</w:t>
      </w:r>
      <w:r w:rsidRPr="00053A69">
        <w:rPr>
          <w:rFonts w:eastAsia="Times New Roman"/>
          <w:szCs w:val="24"/>
        </w:rPr>
        <w:t>ύριε Υπουργέ</w:t>
      </w:r>
      <w:r>
        <w:rPr>
          <w:rFonts w:eastAsia="Times New Roman"/>
          <w:szCs w:val="24"/>
        </w:rPr>
        <w:t>.</w:t>
      </w:r>
      <w:r w:rsidRPr="00053A69">
        <w:rPr>
          <w:rFonts w:eastAsia="Times New Roman"/>
          <w:szCs w:val="24"/>
        </w:rPr>
        <w:t xml:space="preserve"> </w:t>
      </w:r>
      <w:r>
        <w:rPr>
          <w:rFonts w:eastAsia="Times New Roman"/>
          <w:szCs w:val="24"/>
        </w:rPr>
        <w:t>Είδα ότι</w:t>
      </w:r>
      <w:r w:rsidRPr="00053A69">
        <w:rPr>
          <w:rFonts w:eastAsia="Times New Roman"/>
          <w:szCs w:val="24"/>
        </w:rPr>
        <w:t xml:space="preserve"> προτίθεστε να αυξήσε</w:t>
      </w:r>
      <w:r>
        <w:rPr>
          <w:rFonts w:eastAsia="Times New Roman"/>
          <w:szCs w:val="24"/>
        </w:rPr>
        <w:t>τε</w:t>
      </w:r>
      <w:r w:rsidRPr="00053A69">
        <w:rPr>
          <w:rFonts w:eastAsia="Times New Roman"/>
          <w:szCs w:val="24"/>
        </w:rPr>
        <w:t xml:space="preserve"> τα κρεβάτια </w:t>
      </w:r>
      <w:r>
        <w:rPr>
          <w:rFonts w:eastAsia="Times New Roman"/>
          <w:szCs w:val="24"/>
        </w:rPr>
        <w:t xml:space="preserve">των </w:t>
      </w:r>
      <w:r>
        <w:rPr>
          <w:rFonts w:eastAsia="Times New Roman"/>
          <w:szCs w:val="24"/>
        </w:rPr>
        <w:t>μ</w:t>
      </w:r>
      <w:r>
        <w:rPr>
          <w:rFonts w:eastAsia="Times New Roman"/>
          <w:szCs w:val="24"/>
        </w:rPr>
        <w:t xml:space="preserve">ονάδων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μέσω του</w:t>
      </w:r>
      <w:r w:rsidRPr="00053A69">
        <w:rPr>
          <w:rFonts w:eastAsia="Times New Roman"/>
          <w:szCs w:val="24"/>
        </w:rPr>
        <w:t xml:space="preserve"> ιδιωτικ</w:t>
      </w:r>
      <w:r>
        <w:rPr>
          <w:rFonts w:eastAsia="Times New Roman"/>
          <w:szCs w:val="24"/>
        </w:rPr>
        <w:t>ού</w:t>
      </w:r>
      <w:r w:rsidRPr="00053A69">
        <w:rPr>
          <w:rFonts w:eastAsia="Times New Roman"/>
          <w:szCs w:val="24"/>
        </w:rPr>
        <w:t xml:space="preserve"> τομέα</w:t>
      </w:r>
      <w:r>
        <w:rPr>
          <w:rFonts w:eastAsia="Times New Roman"/>
          <w:szCs w:val="24"/>
        </w:rPr>
        <w:t>.</w:t>
      </w:r>
      <w:r w:rsidRPr="00053A69">
        <w:rPr>
          <w:rFonts w:eastAsia="Times New Roman"/>
          <w:szCs w:val="24"/>
        </w:rPr>
        <w:t xml:space="preserve"> Κάντ</w:t>
      </w:r>
      <w:r w:rsidRPr="00053A69">
        <w:rPr>
          <w:rFonts w:eastAsia="Times New Roman"/>
          <w:szCs w:val="24"/>
        </w:rPr>
        <w:t>ε το</w:t>
      </w:r>
      <w:r>
        <w:rPr>
          <w:rFonts w:eastAsia="Times New Roman"/>
          <w:szCs w:val="24"/>
        </w:rPr>
        <w:t>.</w:t>
      </w:r>
      <w:r w:rsidRPr="00053A69">
        <w:rPr>
          <w:rFonts w:eastAsia="Times New Roman"/>
          <w:szCs w:val="24"/>
        </w:rPr>
        <w:t xml:space="preserve"> </w:t>
      </w:r>
      <w:r>
        <w:rPr>
          <w:rFonts w:eastAsia="Times New Roman"/>
          <w:szCs w:val="24"/>
        </w:rPr>
        <w:t>Ο</w:t>
      </w:r>
      <w:r w:rsidRPr="00053A69">
        <w:rPr>
          <w:rFonts w:eastAsia="Times New Roman"/>
          <w:szCs w:val="24"/>
        </w:rPr>
        <w:t xml:space="preserve"> ιδιωτικός τομέας πρέπει να συνεπικουρεί το Εθνικό Σύστημα Υγείας</w:t>
      </w:r>
      <w:r>
        <w:rPr>
          <w:rFonts w:eastAsia="Times New Roman"/>
          <w:szCs w:val="24"/>
        </w:rPr>
        <w:t>,</w:t>
      </w:r>
      <w:r w:rsidRPr="00053A69">
        <w:rPr>
          <w:rFonts w:eastAsia="Times New Roman"/>
          <w:szCs w:val="24"/>
        </w:rPr>
        <w:t xml:space="preserve"> </w:t>
      </w:r>
      <w:r>
        <w:rPr>
          <w:rFonts w:eastAsia="Times New Roman"/>
          <w:szCs w:val="24"/>
        </w:rPr>
        <w:t>ό</w:t>
      </w:r>
      <w:r w:rsidRPr="00053A69">
        <w:rPr>
          <w:rFonts w:eastAsia="Times New Roman"/>
          <w:szCs w:val="24"/>
        </w:rPr>
        <w:t>πως και το Εθνικό Σύστημα Υγείας πρέπει να δίνει τα καλά</w:t>
      </w:r>
      <w:r>
        <w:rPr>
          <w:rFonts w:eastAsia="Times New Roman"/>
          <w:szCs w:val="24"/>
        </w:rPr>
        <w:t xml:space="preserve"> που </w:t>
      </w:r>
      <w:r>
        <w:rPr>
          <w:rFonts w:eastAsia="Times New Roman"/>
          <w:szCs w:val="24"/>
        </w:rPr>
        <w:lastRenderedPageBreak/>
        <w:t xml:space="preserve">έχει </w:t>
      </w:r>
      <w:r w:rsidRPr="00053A69">
        <w:rPr>
          <w:rFonts w:eastAsia="Times New Roman"/>
          <w:szCs w:val="24"/>
        </w:rPr>
        <w:t>στον ιδιωτικό τομέα</w:t>
      </w:r>
      <w:r>
        <w:rPr>
          <w:rFonts w:eastAsia="Times New Roman"/>
          <w:szCs w:val="24"/>
        </w:rPr>
        <w:t>.</w:t>
      </w:r>
      <w:r w:rsidRPr="00053A69">
        <w:rPr>
          <w:rFonts w:eastAsia="Times New Roman"/>
          <w:szCs w:val="24"/>
        </w:rPr>
        <w:t xml:space="preserve"> </w:t>
      </w:r>
      <w:r>
        <w:rPr>
          <w:rFonts w:eastAsia="Times New Roman"/>
          <w:szCs w:val="24"/>
        </w:rPr>
        <w:t>Θ</w:t>
      </w:r>
      <w:r w:rsidRPr="00053A69">
        <w:rPr>
          <w:rFonts w:eastAsia="Times New Roman"/>
          <w:szCs w:val="24"/>
        </w:rPr>
        <w:t xml:space="preserve">έλουμε συνεργασία </w:t>
      </w:r>
      <w:r>
        <w:rPr>
          <w:rFonts w:eastAsia="Times New Roman"/>
          <w:szCs w:val="24"/>
        </w:rPr>
        <w:t>Εθνικού Συστήματος Υγείας</w:t>
      </w:r>
      <w:r w:rsidRPr="00053A69">
        <w:rPr>
          <w:rFonts w:eastAsia="Times New Roman"/>
          <w:szCs w:val="24"/>
        </w:rPr>
        <w:t xml:space="preserve"> και ιδιωτικού τομέα</w:t>
      </w:r>
      <w:r>
        <w:rPr>
          <w:rFonts w:eastAsia="Times New Roman"/>
          <w:szCs w:val="24"/>
        </w:rPr>
        <w:t>.</w:t>
      </w:r>
      <w:r w:rsidRPr="00053A69">
        <w:rPr>
          <w:rFonts w:eastAsia="Times New Roman"/>
          <w:szCs w:val="24"/>
        </w:rPr>
        <w:t xml:space="preserve"> </w:t>
      </w:r>
      <w:r>
        <w:rPr>
          <w:rFonts w:eastAsia="Times New Roman"/>
          <w:szCs w:val="24"/>
        </w:rPr>
        <w:t>Α</w:t>
      </w:r>
      <w:r w:rsidRPr="00053A69">
        <w:rPr>
          <w:rFonts w:eastAsia="Times New Roman"/>
          <w:szCs w:val="24"/>
        </w:rPr>
        <w:t>υτό δεν είναι κακό</w:t>
      </w:r>
      <w:r>
        <w:rPr>
          <w:rFonts w:eastAsia="Times New Roman"/>
          <w:szCs w:val="24"/>
        </w:rPr>
        <w:t>,</w:t>
      </w:r>
      <w:r w:rsidRPr="00053A69">
        <w:rPr>
          <w:rFonts w:eastAsia="Times New Roman"/>
          <w:szCs w:val="24"/>
        </w:rPr>
        <w:t xml:space="preserve"> όταν ασ</w:t>
      </w:r>
      <w:r w:rsidRPr="00053A69">
        <w:rPr>
          <w:rFonts w:eastAsia="Times New Roman"/>
          <w:szCs w:val="24"/>
        </w:rPr>
        <w:t>χολούμαστε με την υγεία του Έλληνα πολίτη</w:t>
      </w:r>
      <w:r>
        <w:rPr>
          <w:rFonts w:eastAsia="Times New Roman"/>
          <w:szCs w:val="24"/>
        </w:rPr>
        <w:t>.</w:t>
      </w:r>
    </w:p>
    <w:p w14:paraId="03B0F23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w:t>
      </w:r>
      <w:r w:rsidRPr="0051014A">
        <w:rPr>
          <w:rFonts w:eastAsia="Times New Roman" w:cs="Times New Roman"/>
          <w:szCs w:val="24"/>
        </w:rPr>
        <w:t>αι νομίζω ότι πρέπει να προχωρήσουμε και σε αυτό</w:t>
      </w:r>
      <w:r>
        <w:rPr>
          <w:rFonts w:eastAsia="Times New Roman" w:cs="Times New Roman"/>
          <w:szCs w:val="24"/>
        </w:rPr>
        <w:t>,</w:t>
      </w:r>
      <w:r w:rsidRPr="0051014A">
        <w:rPr>
          <w:rFonts w:eastAsia="Times New Roman" w:cs="Times New Roman"/>
          <w:szCs w:val="24"/>
        </w:rPr>
        <w:t xml:space="preserve"> για να μπορέσουμε να δούμε τα</w:t>
      </w:r>
      <w:r>
        <w:rPr>
          <w:rFonts w:eastAsia="Times New Roman" w:cs="Times New Roman"/>
          <w:szCs w:val="24"/>
        </w:rPr>
        <w:t xml:space="preserve"> </w:t>
      </w:r>
      <w:r w:rsidRPr="0051014A">
        <w:rPr>
          <w:rFonts w:eastAsia="Times New Roman" w:cs="Times New Roman"/>
          <w:szCs w:val="24"/>
        </w:rPr>
        <w:t>ρά</w:t>
      </w:r>
      <w:r>
        <w:rPr>
          <w:rFonts w:eastAsia="Times New Roman" w:cs="Times New Roman"/>
          <w:szCs w:val="24"/>
        </w:rPr>
        <w:t>ν</w:t>
      </w:r>
      <w:r w:rsidRPr="0051014A">
        <w:rPr>
          <w:rFonts w:eastAsia="Times New Roman" w:cs="Times New Roman"/>
          <w:szCs w:val="24"/>
        </w:rPr>
        <w:t xml:space="preserve">τσα του </w:t>
      </w:r>
      <w:r>
        <w:rPr>
          <w:rFonts w:eastAsia="Times New Roman" w:cs="Times New Roman"/>
          <w:szCs w:val="24"/>
        </w:rPr>
        <w:t>«</w:t>
      </w:r>
      <w:proofErr w:type="spellStart"/>
      <w:r w:rsidRPr="0051014A">
        <w:rPr>
          <w:rFonts w:eastAsia="Times New Roman" w:cs="Times New Roman"/>
          <w:szCs w:val="24"/>
        </w:rPr>
        <w:t>Αττικόν</w:t>
      </w:r>
      <w:proofErr w:type="spellEnd"/>
      <w:r>
        <w:rPr>
          <w:rFonts w:eastAsia="Times New Roman" w:cs="Times New Roman"/>
          <w:szCs w:val="24"/>
        </w:rPr>
        <w:t>»</w:t>
      </w:r>
      <w:r w:rsidRPr="0051014A">
        <w:rPr>
          <w:rFonts w:eastAsia="Times New Roman" w:cs="Times New Roman"/>
          <w:szCs w:val="24"/>
        </w:rPr>
        <w:t xml:space="preserve"> να μειώνονται</w:t>
      </w:r>
      <w:r>
        <w:rPr>
          <w:rFonts w:eastAsia="Times New Roman" w:cs="Times New Roman"/>
          <w:szCs w:val="24"/>
        </w:rPr>
        <w:t>,</w:t>
      </w:r>
      <w:r w:rsidRPr="0051014A">
        <w:rPr>
          <w:rFonts w:eastAsia="Times New Roman" w:cs="Times New Roman"/>
          <w:szCs w:val="24"/>
        </w:rPr>
        <w:t xml:space="preserve"> του  </w:t>
      </w:r>
      <w:r>
        <w:rPr>
          <w:rFonts w:eastAsia="Times New Roman" w:cs="Times New Roman"/>
          <w:szCs w:val="24"/>
        </w:rPr>
        <w:t>«</w:t>
      </w:r>
      <w:r w:rsidRPr="0051014A">
        <w:rPr>
          <w:rFonts w:eastAsia="Times New Roman" w:cs="Times New Roman"/>
          <w:szCs w:val="24"/>
        </w:rPr>
        <w:t>Σωτηρία</w:t>
      </w:r>
      <w:r>
        <w:rPr>
          <w:rFonts w:eastAsia="Times New Roman" w:cs="Times New Roman"/>
          <w:szCs w:val="24"/>
        </w:rPr>
        <w:t>»</w:t>
      </w:r>
      <w:r w:rsidRPr="0051014A">
        <w:rPr>
          <w:rFonts w:eastAsia="Times New Roman" w:cs="Times New Roman"/>
          <w:szCs w:val="24"/>
        </w:rPr>
        <w:t xml:space="preserve"> να μειώνονται</w:t>
      </w:r>
      <w:r>
        <w:rPr>
          <w:rFonts w:eastAsia="Times New Roman" w:cs="Times New Roman"/>
          <w:szCs w:val="24"/>
        </w:rPr>
        <w:t>,</w:t>
      </w:r>
      <w:r w:rsidRPr="0051014A">
        <w:rPr>
          <w:rFonts w:eastAsia="Times New Roman" w:cs="Times New Roman"/>
          <w:szCs w:val="24"/>
        </w:rPr>
        <w:t xml:space="preserve"> να μη βλέπουμε κρεβάτια στους διαδρόμους </w:t>
      </w:r>
      <w:r>
        <w:rPr>
          <w:rFonts w:eastAsia="Times New Roman" w:cs="Times New Roman"/>
          <w:szCs w:val="24"/>
        </w:rPr>
        <w:t xml:space="preserve">με </w:t>
      </w:r>
      <w:proofErr w:type="spellStart"/>
      <w:r w:rsidRPr="0051014A">
        <w:rPr>
          <w:rFonts w:eastAsia="Times New Roman" w:cs="Times New Roman"/>
          <w:szCs w:val="24"/>
        </w:rPr>
        <w:t>διασωληνωμένο</w:t>
      </w:r>
      <w:r>
        <w:rPr>
          <w:rFonts w:eastAsia="Times New Roman" w:cs="Times New Roman"/>
          <w:szCs w:val="24"/>
        </w:rPr>
        <w:t>υς</w:t>
      </w:r>
      <w:proofErr w:type="spellEnd"/>
      <w:r>
        <w:rPr>
          <w:rFonts w:eastAsia="Times New Roman" w:cs="Times New Roman"/>
          <w:szCs w:val="24"/>
        </w:rPr>
        <w:t xml:space="preserve"> ασθενεί</w:t>
      </w:r>
      <w:r w:rsidRPr="0051014A">
        <w:rPr>
          <w:rFonts w:eastAsia="Times New Roman" w:cs="Times New Roman"/>
          <w:szCs w:val="24"/>
        </w:rPr>
        <w:t>ς</w:t>
      </w:r>
      <w:r>
        <w:rPr>
          <w:rFonts w:eastAsia="Times New Roman" w:cs="Times New Roman"/>
          <w:szCs w:val="24"/>
        </w:rPr>
        <w:t>, να μην υπάρχουν δέκα, δεκαπέντε, πενήντα</w:t>
      </w:r>
      <w:r w:rsidRPr="0051014A">
        <w:rPr>
          <w:rFonts w:eastAsia="Times New Roman" w:cs="Times New Roman"/>
          <w:szCs w:val="24"/>
        </w:rPr>
        <w:t xml:space="preserve"> ασθενείς την ημέρα </w:t>
      </w:r>
      <w:proofErr w:type="spellStart"/>
      <w:r w:rsidRPr="0051014A">
        <w:rPr>
          <w:rFonts w:eastAsia="Times New Roman" w:cs="Times New Roman"/>
          <w:szCs w:val="24"/>
        </w:rPr>
        <w:t>διασωληνωμένο</w:t>
      </w:r>
      <w:r>
        <w:rPr>
          <w:rFonts w:eastAsia="Times New Roman" w:cs="Times New Roman"/>
          <w:szCs w:val="24"/>
        </w:rPr>
        <w:t>ι</w:t>
      </w:r>
      <w:proofErr w:type="spellEnd"/>
      <w:r>
        <w:rPr>
          <w:rFonts w:eastAsia="Times New Roman" w:cs="Times New Roman"/>
          <w:szCs w:val="24"/>
        </w:rPr>
        <w:t xml:space="preserve"> σε δωμάτια</w:t>
      </w:r>
      <w:r w:rsidRPr="0051014A">
        <w:rPr>
          <w:rFonts w:eastAsia="Times New Roman" w:cs="Times New Roman"/>
          <w:szCs w:val="24"/>
        </w:rPr>
        <w:t xml:space="preserve"> </w:t>
      </w:r>
      <w:r>
        <w:rPr>
          <w:rFonts w:eastAsia="Times New Roman" w:cs="Times New Roman"/>
          <w:szCs w:val="24"/>
        </w:rPr>
        <w:t xml:space="preserve">νοσοκομείων </w:t>
      </w:r>
      <w:r w:rsidRPr="0051014A">
        <w:rPr>
          <w:rFonts w:eastAsia="Times New Roman" w:cs="Times New Roman"/>
          <w:szCs w:val="24"/>
        </w:rPr>
        <w:t>και να μην μπορ</w:t>
      </w:r>
      <w:r>
        <w:rPr>
          <w:rFonts w:eastAsia="Times New Roman" w:cs="Times New Roman"/>
          <w:szCs w:val="24"/>
        </w:rPr>
        <w:t>ούμε να δώσουμε λύση.</w:t>
      </w:r>
      <w:r w:rsidRPr="0051014A">
        <w:rPr>
          <w:rFonts w:eastAsia="Times New Roman" w:cs="Times New Roman"/>
          <w:szCs w:val="24"/>
        </w:rPr>
        <w:t xml:space="preserve"> Δεν είναι σωστό για κανέναν </w:t>
      </w:r>
      <w:r>
        <w:rPr>
          <w:rFonts w:eastAsia="Times New Roman" w:cs="Times New Roman"/>
          <w:szCs w:val="24"/>
        </w:rPr>
        <w:t>μας. Ε</w:t>
      </w:r>
      <w:r w:rsidRPr="0051014A">
        <w:rPr>
          <w:rFonts w:eastAsia="Times New Roman" w:cs="Times New Roman"/>
          <w:szCs w:val="24"/>
        </w:rPr>
        <w:t>ίναι ντροπή για το εθνικό σύστημα υγείας</w:t>
      </w:r>
      <w:r>
        <w:rPr>
          <w:rFonts w:eastAsia="Times New Roman" w:cs="Times New Roman"/>
          <w:szCs w:val="24"/>
        </w:rPr>
        <w:t>.</w:t>
      </w:r>
      <w:r w:rsidRPr="0051014A">
        <w:rPr>
          <w:rFonts w:eastAsia="Times New Roman" w:cs="Times New Roman"/>
          <w:szCs w:val="24"/>
        </w:rPr>
        <w:t xml:space="preserve"> Είναι ντροπή για την Ελλάδα</w:t>
      </w:r>
      <w:r>
        <w:rPr>
          <w:rFonts w:eastAsia="Times New Roman" w:cs="Times New Roman"/>
          <w:szCs w:val="24"/>
        </w:rPr>
        <w:t>.</w:t>
      </w:r>
    </w:p>
    <w:p w14:paraId="03B0F236" w14:textId="77777777" w:rsidR="00E66FB6" w:rsidRDefault="00A447A4">
      <w:pPr>
        <w:spacing w:line="600" w:lineRule="auto"/>
        <w:ind w:firstLine="720"/>
        <w:jc w:val="both"/>
        <w:rPr>
          <w:rFonts w:eastAsia="Times New Roman" w:cs="Times New Roman"/>
          <w:szCs w:val="24"/>
        </w:rPr>
      </w:pPr>
      <w:r w:rsidRPr="0051014A">
        <w:rPr>
          <w:rFonts w:eastAsia="Times New Roman" w:cs="Times New Roman"/>
          <w:szCs w:val="24"/>
        </w:rPr>
        <w:t>Πρέπε</w:t>
      </w:r>
      <w:r w:rsidRPr="0051014A">
        <w:rPr>
          <w:rFonts w:eastAsia="Times New Roman" w:cs="Times New Roman"/>
          <w:szCs w:val="24"/>
        </w:rPr>
        <w:t>ι να βρούμε μαζί τις λύσεις</w:t>
      </w:r>
      <w:r>
        <w:rPr>
          <w:rFonts w:eastAsia="Times New Roman" w:cs="Times New Roman"/>
          <w:szCs w:val="24"/>
        </w:rPr>
        <w:t>. Ε</w:t>
      </w:r>
      <w:r w:rsidRPr="0051014A">
        <w:rPr>
          <w:rFonts w:eastAsia="Times New Roman" w:cs="Times New Roman"/>
          <w:szCs w:val="24"/>
        </w:rPr>
        <w:t>μείς σας δίνουμε το καλό</w:t>
      </w:r>
      <w:r>
        <w:rPr>
          <w:rFonts w:eastAsia="Times New Roman" w:cs="Times New Roman"/>
          <w:szCs w:val="24"/>
        </w:rPr>
        <w:t xml:space="preserve"> χέρι της βοήθειας. Π</w:t>
      </w:r>
      <w:r w:rsidRPr="0051014A">
        <w:rPr>
          <w:rFonts w:eastAsia="Times New Roman" w:cs="Times New Roman"/>
          <w:szCs w:val="24"/>
        </w:rPr>
        <w:t>ροχωρήστε και θα μας βρείτε συμπαραστάτες</w:t>
      </w:r>
      <w:r>
        <w:rPr>
          <w:rFonts w:eastAsia="Times New Roman" w:cs="Times New Roman"/>
          <w:szCs w:val="24"/>
        </w:rPr>
        <w:t>.</w:t>
      </w:r>
    </w:p>
    <w:p w14:paraId="03B0F237" w14:textId="77777777" w:rsidR="00E66FB6" w:rsidRDefault="00A447A4">
      <w:pPr>
        <w:spacing w:line="600" w:lineRule="auto"/>
        <w:ind w:firstLine="720"/>
        <w:jc w:val="both"/>
        <w:rPr>
          <w:rFonts w:eastAsia="Times New Roman" w:cs="Times New Roman"/>
          <w:szCs w:val="24"/>
        </w:rPr>
      </w:pPr>
      <w:r w:rsidRPr="0051014A">
        <w:rPr>
          <w:rFonts w:eastAsia="Times New Roman" w:cs="Times New Roman"/>
          <w:szCs w:val="24"/>
        </w:rPr>
        <w:t>Ευχαριστώ</w:t>
      </w:r>
      <w:r>
        <w:rPr>
          <w:rFonts w:eastAsia="Times New Roman" w:cs="Times New Roman"/>
          <w:szCs w:val="24"/>
        </w:rPr>
        <w:t>.</w:t>
      </w:r>
    </w:p>
    <w:p w14:paraId="03B0F238" w14:textId="77777777" w:rsidR="00E66FB6" w:rsidRDefault="00A447A4">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Ευχαριστούμε τον κ. </w:t>
      </w:r>
      <w:r>
        <w:rPr>
          <w:rFonts w:eastAsia="Times New Roman" w:cs="Times New Roman"/>
          <w:szCs w:val="24"/>
        </w:rPr>
        <w:t>Γ</w:t>
      </w:r>
      <w:r w:rsidRPr="0051014A">
        <w:rPr>
          <w:rFonts w:eastAsia="Times New Roman" w:cs="Times New Roman"/>
          <w:szCs w:val="24"/>
        </w:rPr>
        <w:t>ρηγοράκο</w:t>
      </w:r>
      <w:r>
        <w:rPr>
          <w:rFonts w:eastAsia="Times New Roman" w:cs="Times New Roman"/>
          <w:szCs w:val="24"/>
        </w:rPr>
        <w:t>.</w:t>
      </w:r>
    </w:p>
    <w:p w14:paraId="03B0F239"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03B0F23A" w14:textId="77777777" w:rsidR="00E66FB6" w:rsidRDefault="00A447A4">
      <w:pPr>
        <w:spacing w:line="600" w:lineRule="auto"/>
        <w:ind w:firstLine="720"/>
        <w:jc w:val="both"/>
        <w:rPr>
          <w:rFonts w:eastAsia="Times New Roman" w:cs="Times New Roman"/>
          <w:szCs w:val="24"/>
        </w:rPr>
      </w:pPr>
      <w:r w:rsidRPr="00D54483">
        <w:rPr>
          <w:rFonts w:eastAsia="Times New Roman" w:cs="Times New Roman"/>
          <w:b/>
          <w:szCs w:val="24"/>
        </w:rPr>
        <w:lastRenderedPageBreak/>
        <w:t xml:space="preserve">ΑΝΔΡΕΑΣ ΞΑΝΘΟΣ (Υπουργός </w:t>
      </w:r>
      <w:r w:rsidRPr="00D54483">
        <w:rPr>
          <w:rFonts w:eastAsia="Times New Roman" w:cs="Times New Roman"/>
          <w:b/>
          <w:szCs w:val="24"/>
        </w:rPr>
        <w:t>Υγείας):</w:t>
      </w:r>
      <w:r>
        <w:rPr>
          <w:rFonts w:eastAsia="Times New Roman" w:cs="Times New Roman"/>
          <w:szCs w:val="24"/>
        </w:rPr>
        <w:t xml:space="preserve"> Ε</w:t>
      </w:r>
      <w:r w:rsidRPr="0051014A">
        <w:rPr>
          <w:rFonts w:eastAsia="Times New Roman" w:cs="Times New Roman"/>
          <w:szCs w:val="24"/>
        </w:rPr>
        <w:t>κτιμώ ότι πραγματικά υπάρχει πρόθεση θετική</w:t>
      </w:r>
      <w:r>
        <w:rPr>
          <w:rFonts w:eastAsia="Times New Roman" w:cs="Times New Roman"/>
          <w:szCs w:val="24"/>
        </w:rPr>
        <w:t>ς</w:t>
      </w:r>
      <w:r w:rsidRPr="0051014A">
        <w:rPr>
          <w:rFonts w:eastAsia="Times New Roman" w:cs="Times New Roman"/>
          <w:szCs w:val="24"/>
        </w:rPr>
        <w:t xml:space="preserve"> </w:t>
      </w:r>
      <w:r>
        <w:rPr>
          <w:rFonts w:eastAsia="Times New Roman" w:cs="Times New Roman"/>
          <w:szCs w:val="24"/>
        </w:rPr>
        <w:t xml:space="preserve">-ας πούμε- </w:t>
      </w:r>
      <w:r w:rsidRPr="0051014A">
        <w:rPr>
          <w:rFonts w:eastAsia="Times New Roman" w:cs="Times New Roman"/>
          <w:szCs w:val="24"/>
        </w:rPr>
        <w:t>συμβολής και δημιουργικής κριτικής</w:t>
      </w:r>
      <w:r>
        <w:rPr>
          <w:rFonts w:eastAsia="Times New Roman" w:cs="Times New Roman"/>
          <w:szCs w:val="24"/>
        </w:rPr>
        <w:t>.</w:t>
      </w:r>
    </w:p>
    <w:p w14:paraId="03B0F23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w:t>
      </w:r>
      <w:r w:rsidRPr="0051014A">
        <w:rPr>
          <w:rFonts w:eastAsia="Times New Roman" w:cs="Times New Roman"/>
          <w:szCs w:val="24"/>
        </w:rPr>
        <w:t>γώ ποτέ αυτή την περίοδο δεν προσπάθησα να ωραιοπ</w:t>
      </w:r>
      <w:r>
        <w:rPr>
          <w:rFonts w:eastAsia="Times New Roman" w:cs="Times New Roman"/>
          <w:szCs w:val="24"/>
        </w:rPr>
        <w:t xml:space="preserve">οιήσω </w:t>
      </w:r>
      <w:r w:rsidRPr="0051014A">
        <w:rPr>
          <w:rFonts w:eastAsia="Times New Roman" w:cs="Times New Roman"/>
          <w:szCs w:val="24"/>
        </w:rPr>
        <w:t>τα πράγματα</w:t>
      </w:r>
      <w:r>
        <w:rPr>
          <w:rFonts w:eastAsia="Times New Roman" w:cs="Times New Roman"/>
          <w:szCs w:val="24"/>
        </w:rPr>
        <w:t>. Ε</w:t>
      </w:r>
      <w:r w:rsidRPr="0051014A">
        <w:rPr>
          <w:rFonts w:eastAsia="Times New Roman" w:cs="Times New Roman"/>
          <w:szCs w:val="24"/>
        </w:rPr>
        <w:t>ξακολουθούν να είναι δύσκολ</w:t>
      </w:r>
      <w:r>
        <w:rPr>
          <w:rFonts w:eastAsia="Times New Roman" w:cs="Times New Roman"/>
          <w:szCs w:val="24"/>
        </w:rPr>
        <w:t>α.</w:t>
      </w:r>
      <w:r w:rsidRPr="0051014A">
        <w:rPr>
          <w:rFonts w:eastAsia="Times New Roman" w:cs="Times New Roman"/>
          <w:szCs w:val="24"/>
        </w:rPr>
        <w:t xml:space="preserve"> </w:t>
      </w:r>
      <w:r>
        <w:rPr>
          <w:rFonts w:eastAsia="Times New Roman" w:cs="Times New Roman"/>
          <w:szCs w:val="24"/>
        </w:rPr>
        <w:t>Α</w:t>
      </w:r>
      <w:r w:rsidRPr="0051014A">
        <w:rPr>
          <w:rFonts w:eastAsia="Times New Roman" w:cs="Times New Roman"/>
          <w:szCs w:val="24"/>
        </w:rPr>
        <w:t>υτό</w:t>
      </w:r>
      <w:r>
        <w:rPr>
          <w:rFonts w:eastAsia="Times New Roman" w:cs="Times New Roman"/>
          <w:szCs w:val="24"/>
        </w:rPr>
        <w:t>,</w:t>
      </w:r>
      <w:r w:rsidRPr="0051014A">
        <w:rPr>
          <w:rFonts w:eastAsia="Times New Roman" w:cs="Times New Roman"/>
          <w:szCs w:val="24"/>
        </w:rPr>
        <w:t xml:space="preserve"> </w:t>
      </w:r>
      <w:r>
        <w:rPr>
          <w:rFonts w:eastAsia="Times New Roman" w:cs="Times New Roman"/>
          <w:szCs w:val="24"/>
        </w:rPr>
        <w:t>όμως,</w:t>
      </w:r>
      <w:r w:rsidRPr="0051014A">
        <w:rPr>
          <w:rFonts w:eastAsia="Times New Roman" w:cs="Times New Roman"/>
          <w:szCs w:val="24"/>
        </w:rPr>
        <w:t xml:space="preserve"> το αφήγημα ότι τα πράγματα πάνε από το κακ</w:t>
      </w:r>
      <w:r w:rsidRPr="0051014A">
        <w:rPr>
          <w:rFonts w:eastAsia="Times New Roman" w:cs="Times New Roman"/>
          <w:szCs w:val="24"/>
        </w:rPr>
        <w:t>ό στο χειρότερο</w:t>
      </w:r>
      <w:r>
        <w:rPr>
          <w:rFonts w:eastAsia="Times New Roman" w:cs="Times New Roman"/>
          <w:szCs w:val="24"/>
        </w:rPr>
        <w:t xml:space="preserve"> δ</w:t>
      </w:r>
      <w:r w:rsidRPr="0051014A">
        <w:rPr>
          <w:rFonts w:eastAsia="Times New Roman" w:cs="Times New Roman"/>
          <w:szCs w:val="24"/>
        </w:rPr>
        <w:t>εν ισχύει και το ξέρετε πάρα πολύ καλά</w:t>
      </w:r>
      <w:r>
        <w:rPr>
          <w:rFonts w:eastAsia="Times New Roman" w:cs="Times New Roman"/>
          <w:szCs w:val="24"/>
        </w:rPr>
        <w:t>.</w:t>
      </w:r>
    </w:p>
    <w:p w14:paraId="03B0F23C"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Τα</w:t>
      </w:r>
      <w:r w:rsidRPr="0051014A">
        <w:rPr>
          <w:rFonts w:eastAsia="Times New Roman" w:cs="Times New Roman"/>
          <w:szCs w:val="24"/>
        </w:rPr>
        <w:t xml:space="preserve"> νοσοκομεία</w:t>
      </w:r>
      <w:r>
        <w:rPr>
          <w:rFonts w:eastAsia="Times New Roman" w:cs="Times New Roman"/>
          <w:szCs w:val="24"/>
        </w:rPr>
        <w:t>,</w:t>
      </w:r>
      <w:r w:rsidRPr="0051014A">
        <w:rPr>
          <w:rFonts w:eastAsia="Times New Roman" w:cs="Times New Roman"/>
          <w:szCs w:val="24"/>
        </w:rPr>
        <w:t xml:space="preserve"> αυτή την περίοδο </w:t>
      </w:r>
      <w:r>
        <w:rPr>
          <w:rFonts w:eastAsia="Times New Roman" w:cs="Times New Roman"/>
          <w:szCs w:val="24"/>
        </w:rPr>
        <w:t xml:space="preserve">με περισσότερες δυσκολίες, </w:t>
      </w:r>
      <w:r w:rsidRPr="0051014A">
        <w:rPr>
          <w:rFonts w:eastAsia="Times New Roman" w:cs="Times New Roman"/>
          <w:szCs w:val="24"/>
        </w:rPr>
        <w:t>και τ</w:t>
      </w:r>
      <w:r>
        <w:rPr>
          <w:rFonts w:eastAsia="Times New Roman" w:cs="Times New Roman"/>
          <w:szCs w:val="24"/>
        </w:rPr>
        <w:t xml:space="preserve">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και συνολικά η δ</w:t>
      </w:r>
      <w:r w:rsidRPr="0051014A">
        <w:rPr>
          <w:rFonts w:eastAsia="Times New Roman" w:cs="Times New Roman"/>
          <w:szCs w:val="24"/>
        </w:rPr>
        <w:t>ημόσια περίθαλψη έχουν στηριχθεί και μάλιστα εν μέσω κρίσης</w:t>
      </w:r>
      <w:r>
        <w:rPr>
          <w:rFonts w:eastAsia="Times New Roman" w:cs="Times New Roman"/>
          <w:szCs w:val="24"/>
        </w:rPr>
        <w:t>. Κ</w:t>
      </w:r>
      <w:r w:rsidRPr="0051014A">
        <w:rPr>
          <w:rFonts w:eastAsia="Times New Roman" w:cs="Times New Roman"/>
          <w:szCs w:val="24"/>
        </w:rPr>
        <w:t xml:space="preserve">αι παρακαλώ μην αμφισβητείτε τα </w:t>
      </w:r>
      <w:r>
        <w:rPr>
          <w:rFonts w:eastAsia="Times New Roman" w:cs="Times New Roman"/>
          <w:szCs w:val="24"/>
        </w:rPr>
        <w:t xml:space="preserve">νούμερα. </w:t>
      </w:r>
      <w:r>
        <w:rPr>
          <w:rFonts w:eastAsia="Times New Roman" w:cs="Times New Roman"/>
          <w:szCs w:val="24"/>
        </w:rPr>
        <w:t>Έ</w:t>
      </w:r>
      <w:r w:rsidRPr="0051014A">
        <w:rPr>
          <w:rFonts w:eastAsia="Times New Roman" w:cs="Times New Roman"/>
          <w:szCs w:val="24"/>
        </w:rPr>
        <w:t>χουμε προκηρύξ</w:t>
      </w:r>
      <w:r>
        <w:rPr>
          <w:rFonts w:eastAsia="Times New Roman" w:cs="Times New Roman"/>
          <w:szCs w:val="24"/>
        </w:rPr>
        <w:t>ει</w:t>
      </w:r>
      <w:r w:rsidRPr="0051014A">
        <w:rPr>
          <w:rFonts w:eastAsia="Times New Roman" w:cs="Times New Roman"/>
          <w:szCs w:val="24"/>
        </w:rPr>
        <w:t xml:space="preserve"> </w:t>
      </w:r>
      <w:r>
        <w:rPr>
          <w:rFonts w:eastAsia="Times New Roman" w:cs="Times New Roman"/>
          <w:szCs w:val="24"/>
        </w:rPr>
        <w:t xml:space="preserve">δύο χιλιάδες επτακόσιες εξήντα </w:t>
      </w:r>
      <w:r w:rsidRPr="0051014A">
        <w:rPr>
          <w:rFonts w:eastAsia="Times New Roman" w:cs="Times New Roman"/>
          <w:szCs w:val="24"/>
        </w:rPr>
        <w:t>θέσεις μόνιμ</w:t>
      </w:r>
      <w:r>
        <w:rPr>
          <w:rFonts w:eastAsia="Times New Roman" w:cs="Times New Roman"/>
          <w:szCs w:val="24"/>
        </w:rPr>
        <w:t>ων</w:t>
      </w:r>
      <w:r w:rsidRPr="0051014A">
        <w:rPr>
          <w:rFonts w:eastAsia="Times New Roman" w:cs="Times New Roman"/>
          <w:szCs w:val="24"/>
        </w:rPr>
        <w:t xml:space="preserve"> γιατρ</w:t>
      </w:r>
      <w:r>
        <w:rPr>
          <w:rFonts w:eastAsia="Times New Roman" w:cs="Times New Roman"/>
          <w:szCs w:val="24"/>
        </w:rPr>
        <w:t xml:space="preserve">ών του ΕΣΥ, </w:t>
      </w:r>
      <w:r>
        <w:rPr>
          <w:rFonts w:eastAsia="Times New Roman" w:cs="Times New Roman"/>
          <w:szCs w:val="24"/>
        </w:rPr>
        <w:t>ε</w:t>
      </w:r>
      <w:r>
        <w:rPr>
          <w:rFonts w:eastAsia="Times New Roman" w:cs="Times New Roman"/>
          <w:szCs w:val="24"/>
        </w:rPr>
        <w:t xml:space="preserve">πιμελητών Β΄ -σωστά λέτε ότι χρειάζεται </w:t>
      </w:r>
      <w:proofErr w:type="spellStart"/>
      <w:r>
        <w:rPr>
          <w:rFonts w:eastAsia="Times New Roman" w:cs="Times New Roman"/>
          <w:szCs w:val="24"/>
        </w:rPr>
        <w:t>αιμοδότηση</w:t>
      </w:r>
      <w:proofErr w:type="spellEnd"/>
      <w:r>
        <w:rPr>
          <w:rFonts w:eastAsia="Times New Roman" w:cs="Times New Roman"/>
          <w:szCs w:val="24"/>
        </w:rPr>
        <w:t xml:space="preserve"> </w:t>
      </w:r>
      <w:r w:rsidRPr="0051014A">
        <w:rPr>
          <w:rFonts w:eastAsia="Times New Roman" w:cs="Times New Roman"/>
          <w:szCs w:val="24"/>
        </w:rPr>
        <w:t>το σύστημα με νέους γιατρούς</w:t>
      </w:r>
      <w:r>
        <w:rPr>
          <w:rFonts w:eastAsia="Times New Roman" w:cs="Times New Roman"/>
          <w:szCs w:val="24"/>
        </w:rPr>
        <w:t>- κ</w:t>
      </w:r>
      <w:r w:rsidRPr="0051014A">
        <w:rPr>
          <w:rFonts w:eastAsia="Times New Roman" w:cs="Times New Roman"/>
          <w:szCs w:val="24"/>
        </w:rPr>
        <w:t xml:space="preserve">αι ενεργοποιήσαμε και </w:t>
      </w:r>
      <w:r>
        <w:rPr>
          <w:rFonts w:eastAsia="Times New Roman" w:cs="Times New Roman"/>
          <w:szCs w:val="24"/>
        </w:rPr>
        <w:t xml:space="preserve">εξακόσιες εξήντα </w:t>
      </w:r>
      <w:r>
        <w:rPr>
          <w:rFonts w:eastAsia="Times New Roman" w:cs="Times New Roman"/>
          <w:szCs w:val="24"/>
        </w:rPr>
        <w:t xml:space="preserve">θέσεις </w:t>
      </w:r>
      <w:r w:rsidRPr="0051014A">
        <w:rPr>
          <w:rFonts w:eastAsia="Times New Roman" w:cs="Times New Roman"/>
          <w:szCs w:val="24"/>
        </w:rPr>
        <w:t xml:space="preserve">από παλιές προκηρύξεις </w:t>
      </w:r>
      <w:r>
        <w:rPr>
          <w:rFonts w:eastAsia="Times New Roman" w:cs="Times New Roman"/>
          <w:szCs w:val="24"/>
        </w:rPr>
        <w:t xml:space="preserve">από </w:t>
      </w:r>
      <w:r w:rsidRPr="0051014A">
        <w:rPr>
          <w:rFonts w:eastAsia="Times New Roman" w:cs="Times New Roman"/>
          <w:szCs w:val="24"/>
        </w:rPr>
        <w:t>τα τέλη της δεκαετί</w:t>
      </w:r>
      <w:r w:rsidRPr="0051014A">
        <w:rPr>
          <w:rFonts w:eastAsia="Times New Roman" w:cs="Times New Roman"/>
          <w:szCs w:val="24"/>
        </w:rPr>
        <w:t>ας του 2000</w:t>
      </w:r>
      <w:r>
        <w:rPr>
          <w:rFonts w:eastAsia="Times New Roman" w:cs="Times New Roman"/>
          <w:szCs w:val="24"/>
        </w:rPr>
        <w:t>,</w:t>
      </w:r>
      <w:r w:rsidRPr="0051014A">
        <w:rPr>
          <w:rFonts w:eastAsia="Times New Roman" w:cs="Times New Roman"/>
          <w:szCs w:val="24"/>
        </w:rPr>
        <w:t xml:space="preserve"> που είχαν </w:t>
      </w:r>
      <w:r>
        <w:rPr>
          <w:rFonts w:eastAsia="Times New Roman" w:cs="Times New Roman"/>
          <w:szCs w:val="24"/>
        </w:rPr>
        <w:t>«</w:t>
      </w:r>
      <w:r w:rsidRPr="0051014A">
        <w:rPr>
          <w:rFonts w:eastAsia="Times New Roman" w:cs="Times New Roman"/>
          <w:szCs w:val="24"/>
        </w:rPr>
        <w:t>παγώσει</w:t>
      </w:r>
      <w:r>
        <w:rPr>
          <w:rFonts w:eastAsia="Times New Roman" w:cs="Times New Roman"/>
          <w:szCs w:val="24"/>
        </w:rPr>
        <w:t>»</w:t>
      </w:r>
      <w:r w:rsidRPr="0051014A">
        <w:rPr>
          <w:rFonts w:eastAsia="Times New Roman" w:cs="Times New Roman"/>
          <w:szCs w:val="24"/>
        </w:rPr>
        <w:t xml:space="preserve"> στα πρώτα </w:t>
      </w:r>
      <w:proofErr w:type="spellStart"/>
      <w:r w:rsidRPr="0051014A">
        <w:rPr>
          <w:rFonts w:eastAsia="Times New Roman" w:cs="Times New Roman"/>
          <w:szCs w:val="24"/>
        </w:rPr>
        <w:t>μνημονιακά</w:t>
      </w:r>
      <w:proofErr w:type="spellEnd"/>
      <w:r w:rsidRPr="0051014A">
        <w:rPr>
          <w:rFonts w:eastAsia="Times New Roman" w:cs="Times New Roman"/>
          <w:szCs w:val="24"/>
        </w:rPr>
        <w:t xml:space="preserve"> χρόνια</w:t>
      </w:r>
      <w:r>
        <w:rPr>
          <w:rFonts w:eastAsia="Times New Roman" w:cs="Times New Roman"/>
          <w:szCs w:val="24"/>
        </w:rPr>
        <w:t>. Το</w:t>
      </w:r>
      <w:r w:rsidRPr="0051014A">
        <w:rPr>
          <w:rFonts w:eastAsia="Times New Roman" w:cs="Times New Roman"/>
          <w:szCs w:val="24"/>
        </w:rPr>
        <w:t xml:space="preserve"> άθροισμα </w:t>
      </w:r>
      <w:r>
        <w:rPr>
          <w:rFonts w:eastAsia="Times New Roman" w:cs="Times New Roman"/>
          <w:szCs w:val="24"/>
        </w:rPr>
        <w:t xml:space="preserve">είναι </w:t>
      </w:r>
      <w:r>
        <w:rPr>
          <w:rFonts w:eastAsia="Times New Roman" w:cs="Times New Roman"/>
          <w:szCs w:val="24"/>
        </w:rPr>
        <w:t>τρεις χιλιάδες τετρακόσιες</w:t>
      </w:r>
      <w:r>
        <w:rPr>
          <w:rFonts w:eastAsia="Times New Roman" w:cs="Times New Roman"/>
          <w:szCs w:val="24"/>
        </w:rPr>
        <w:t>. Απ’</w:t>
      </w:r>
      <w:r w:rsidRPr="0051014A">
        <w:rPr>
          <w:rFonts w:eastAsia="Times New Roman" w:cs="Times New Roman"/>
          <w:szCs w:val="24"/>
        </w:rPr>
        <w:t xml:space="preserve"> αυτές</w:t>
      </w:r>
      <w:r>
        <w:rPr>
          <w:rFonts w:eastAsia="Times New Roman" w:cs="Times New Roman"/>
          <w:szCs w:val="24"/>
        </w:rPr>
        <w:t>,</w:t>
      </w:r>
      <w:r w:rsidRPr="0051014A">
        <w:rPr>
          <w:rFonts w:eastAsia="Times New Roman" w:cs="Times New Roman"/>
          <w:szCs w:val="24"/>
        </w:rPr>
        <w:t xml:space="preserve"> δυστυχώς</w:t>
      </w:r>
      <w:r>
        <w:rPr>
          <w:rFonts w:eastAsia="Times New Roman" w:cs="Times New Roman"/>
          <w:szCs w:val="24"/>
        </w:rPr>
        <w:t>,</w:t>
      </w:r>
      <w:r w:rsidRPr="0051014A">
        <w:rPr>
          <w:rFonts w:eastAsia="Times New Roman" w:cs="Times New Roman"/>
          <w:szCs w:val="24"/>
        </w:rPr>
        <w:t xml:space="preserve"> μόνο οι μισές έχουν ολοκληρωθεί και έχουν αναλάβει υπηρεσία</w:t>
      </w:r>
      <w:r>
        <w:rPr>
          <w:rFonts w:eastAsia="Times New Roman" w:cs="Times New Roman"/>
          <w:szCs w:val="24"/>
        </w:rPr>
        <w:t xml:space="preserve">. Έχουν </w:t>
      </w:r>
      <w:r>
        <w:rPr>
          <w:rFonts w:eastAsia="Times New Roman" w:cs="Times New Roman"/>
          <w:szCs w:val="24"/>
        </w:rPr>
        <w:lastRenderedPageBreak/>
        <w:t xml:space="preserve">αναλάβει υπηρεσία χίλιοι επτακόσιοι </w:t>
      </w:r>
      <w:r w:rsidRPr="0051014A">
        <w:rPr>
          <w:rFonts w:eastAsia="Times New Roman" w:cs="Times New Roman"/>
          <w:szCs w:val="24"/>
        </w:rPr>
        <w:t xml:space="preserve">μόνιμοι γιατροί ΕΣΥ </w:t>
      </w:r>
      <w:r>
        <w:rPr>
          <w:rFonts w:eastAsia="Times New Roman" w:cs="Times New Roman"/>
          <w:szCs w:val="24"/>
        </w:rPr>
        <w:t>αυτά</w:t>
      </w:r>
      <w:r>
        <w:rPr>
          <w:rFonts w:eastAsia="Times New Roman" w:cs="Times New Roman"/>
          <w:szCs w:val="24"/>
        </w:rPr>
        <w:t xml:space="preserve"> τα χρόνια.</w:t>
      </w:r>
    </w:p>
    <w:p w14:paraId="03B0F23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Και υπηρετούν β</w:t>
      </w:r>
      <w:r w:rsidRPr="0051014A">
        <w:rPr>
          <w:rFonts w:eastAsia="Times New Roman" w:cs="Times New Roman"/>
          <w:szCs w:val="24"/>
        </w:rPr>
        <w:t>εβαίως αυτή την περίοδο πάνω από δυόμισι χιλι</w:t>
      </w:r>
      <w:r>
        <w:rPr>
          <w:rFonts w:eastAsia="Times New Roman" w:cs="Times New Roman"/>
          <w:szCs w:val="24"/>
        </w:rPr>
        <w:t>άδες επικουρικοί γιατροί, οι οποίοι κ</w:t>
      </w:r>
      <w:r w:rsidRPr="0051014A">
        <w:rPr>
          <w:rFonts w:eastAsia="Times New Roman" w:cs="Times New Roman"/>
          <w:szCs w:val="24"/>
        </w:rPr>
        <w:t>ατ</w:t>
      </w:r>
      <w:r>
        <w:rPr>
          <w:rFonts w:eastAsia="Times New Roman" w:cs="Times New Roman"/>
          <w:szCs w:val="24"/>
        </w:rPr>
        <w:t xml:space="preserve">’ </w:t>
      </w:r>
      <w:r w:rsidRPr="0051014A">
        <w:rPr>
          <w:rFonts w:eastAsia="Times New Roman" w:cs="Times New Roman"/>
          <w:szCs w:val="24"/>
        </w:rPr>
        <w:t>αρχ</w:t>
      </w:r>
      <w:r>
        <w:rPr>
          <w:rFonts w:eastAsia="Times New Roman" w:cs="Times New Roman"/>
          <w:szCs w:val="24"/>
        </w:rPr>
        <w:t>άς</w:t>
      </w:r>
      <w:r w:rsidRPr="0051014A">
        <w:rPr>
          <w:rFonts w:eastAsia="Times New Roman" w:cs="Times New Roman"/>
          <w:szCs w:val="24"/>
        </w:rPr>
        <w:t xml:space="preserve"> </w:t>
      </w:r>
      <w:r>
        <w:rPr>
          <w:rFonts w:eastAsia="Times New Roman" w:cs="Times New Roman"/>
          <w:szCs w:val="24"/>
        </w:rPr>
        <w:t xml:space="preserve">προσφέρουν εξαιρετική εργασία, </w:t>
      </w:r>
      <w:r w:rsidRPr="0051014A">
        <w:rPr>
          <w:rFonts w:eastAsia="Times New Roman" w:cs="Times New Roman"/>
          <w:szCs w:val="24"/>
        </w:rPr>
        <w:t xml:space="preserve">καλύπτουν τεράστιες ανάγκες σίγουρα και σίγουρα είναι μία </w:t>
      </w:r>
      <w:proofErr w:type="spellStart"/>
      <w:r>
        <w:rPr>
          <w:rFonts w:eastAsia="Times New Roman" w:cs="Times New Roman"/>
          <w:szCs w:val="24"/>
        </w:rPr>
        <w:t>εμβαλωματική</w:t>
      </w:r>
      <w:proofErr w:type="spellEnd"/>
      <w:r>
        <w:rPr>
          <w:rFonts w:eastAsia="Times New Roman" w:cs="Times New Roman"/>
          <w:szCs w:val="24"/>
        </w:rPr>
        <w:t xml:space="preserve"> λύση.</w:t>
      </w:r>
    </w:p>
    <w:p w14:paraId="03B0F23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w:t>
      </w:r>
      <w:r w:rsidRPr="0051014A">
        <w:rPr>
          <w:rFonts w:eastAsia="Times New Roman" w:cs="Times New Roman"/>
          <w:szCs w:val="24"/>
        </w:rPr>
        <w:t>πιτρέψτε μου</w:t>
      </w:r>
      <w:r>
        <w:rPr>
          <w:rFonts w:eastAsia="Times New Roman" w:cs="Times New Roman"/>
          <w:szCs w:val="24"/>
        </w:rPr>
        <w:t>, όμως,</w:t>
      </w:r>
      <w:r w:rsidRPr="0051014A">
        <w:rPr>
          <w:rFonts w:eastAsia="Times New Roman" w:cs="Times New Roman"/>
          <w:szCs w:val="24"/>
        </w:rPr>
        <w:t xml:space="preserve"> να πω</w:t>
      </w:r>
      <w:r>
        <w:rPr>
          <w:rFonts w:eastAsia="Times New Roman" w:cs="Times New Roman"/>
          <w:szCs w:val="24"/>
        </w:rPr>
        <w:t xml:space="preserve"> ότ</w:t>
      </w:r>
      <w:r>
        <w:rPr>
          <w:rFonts w:eastAsia="Times New Roman" w:cs="Times New Roman"/>
          <w:szCs w:val="24"/>
        </w:rPr>
        <w:t>ι μετά από μία περίοδο πολύ μ</w:t>
      </w:r>
      <w:r w:rsidRPr="0051014A">
        <w:rPr>
          <w:rFonts w:eastAsia="Times New Roman" w:cs="Times New Roman"/>
          <w:szCs w:val="24"/>
        </w:rPr>
        <w:t xml:space="preserve">εγάλης εγκατάλειψης και περικοπής </w:t>
      </w:r>
      <w:r>
        <w:rPr>
          <w:rFonts w:eastAsia="Times New Roman" w:cs="Times New Roman"/>
          <w:szCs w:val="24"/>
        </w:rPr>
        <w:t>και αποδιοργάνωσης του συστήματος υγείας, και τα «μπαλώματα»</w:t>
      </w:r>
      <w:r w:rsidRPr="0051014A">
        <w:rPr>
          <w:rFonts w:eastAsia="Times New Roman" w:cs="Times New Roman"/>
          <w:szCs w:val="24"/>
        </w:rPr>
        <w:t xml:space="preserve"> έχουν μεγάλη αξία</w:t>
      </w:r>
      <w:r>
        <w:rPr>
          <w:rFonts w:eastAsia="Times New Roman" w:cs="Times New Roman"/>
          <w:szCs w:val="24"/>
        </w:rPr>
        <w:t>, όταν ε</w:t>
      </w:r>
      <w:r w:rsidRPr="0051014A">
        <w:rPr>
          <w:rFonts w:eastAsia="Times New Roman" w:cs="Times New Roman"/>
          <w:szCs w:val="24"/>
        </w:rPr>
        <w:t>ίχε προηγηθεί ένα συστηματικό ξήλωμα του συστήματος υγείας για πολλά χρόνια</w:t>
      </w:r>
      <w:r>
        <w:rPr>
          <w:rFonts w:eastAsia="Times New Roman" w:cs="Times New Roman"/>
          <w:szCs w:val="24"/>
        </w:rPr>
        <w:t>,</w:t>
      </w:r>
      <w:r w:rsidRPr="0051014A">
        <w:rPr>
          <w:rFonts w:eastAsia="Times New Roman" w:cs="Times New Roman"/>
          <w:szCs w:val="24"/>
        </w:rPr>
        <w:t xml:space="preserve"> με μηδενικές προσλήψεις και με</w:t>
      </w:r>
      <w:r w:rsidRPr="0051014A">
        <w:rPr>
          <w:rFonts w:eastAsia="Times New Roman" w:cs="Times New Roman"/>
          <w:szCs w:val="24"/>
        </w:rPr>
        <w:t xml:space="preserve"> δραματική περικοπή των πόρων</w:t>
      </w:r>
      <w:r>
        <w:rPr>
          <w:rFonts w:eastAsia="Times New Roman" w:cs="Times New Roman"/>
          <w:szCs w:val="24"/>
        </w:rPr>
        <w:t>. Α</w:t>
      </w:r>
      <w:r w:rsidRPr="0051014A">
        <w:rPr>
          <w:rFonts w:eastAsia="Times New Roman" w:cs="Times New Roman"/>
          <w:szCs w:val="24"/>
        </w:rPr>
        <w:t>πό το 2015 και μετά σταμάτησαν οι περικοπές στις λειτουργικές δαπάνες και έχουμε μία οριακή ενίσχυση κάθε χρόνο</w:t>
      </w:r>
      <w:r>
        <w:rPr>
          <w:rFonts w:eastAsia="Times New Roman" w:cs="Times New Roman"/>
          <w:szCs w:val="24"/>
        </w:rPr>
        <w:t>, ό</w:t>
      </w:r>
      <w:r w:rsidRPr="0051014A">
        <w:rPr>
          <w:rFonts w:eastAsia="Times New Roman" w:cs="Times New Roman"/>
          <w:szCs w:val="24"/>
        </w:rPr>
        <w:t>πως σας είπα προηγουμένως</w:t>
      </w:r>
      <w:r>
        <w:rPr>
          <w:rFonts w:eastAsia="Times New Roman" w:cs="Times New Roman"/>
          <w:szCs w:val="24"/>
        </w:rPr>
        <w:t>.</w:t>
      </w:r>
    </w:p>
    <w:p w14:paraId="03B0F23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Το θέμα των επικουρικών γιατρών</w:t>
      </w:r>
      <w:r w:rsidRPr="0051014A">
        <w:rPr>
          <w:rFonts w:eastAsia="Times New Roman" w:cs="Times New Roman"/>
          <w:szCs w:val="24"/>
        </w:rPr>
        <w:t xml:space="preserve"> ξέρετε πάρα πολύ καλά ότι δεν μπορεί να λυθεί με αυ</w:t>
      </w:r>
      <w:r w:rsidRPr="0051014A">
        <w:rPr>
          <w:rFonts w:eastAsia="Times New Roman" w:cs="Times New Roman"/>
          <w:szCs w:val="24"/>
        </w:rPr>
        <w:t xml:space="preserve">τόματη </w:t>
      </w:r>
      <w:r>
        <w:rPr>
          <w:rFonts w:eastAsia="Times New Roman" w:cs="Times New Roman"/>
          <w:szCs w:val="24"/>
        </w:rPr>
        <w:t>μονιμοποίησή</w:t>
      </w:r>
      <w:r w:rsidRPr="0051014A">
        <w:rPr>
          <w:rFonts w:eastAsia="Times New Roman" w:cs="Times New Roman"/>
          <w:szCs w:val="24"/>
        </w:rPr>
        <w:t xml:space="preserve"> </w:t>
      </w:r>
      <w:r>
        <w:rPr>
          <w:rFonts w:eastAsia="Times New Roman" w:cs="Times New Roman"/>
          <w:szCs w:val="24"/>
        </w:rPr>
        <w:t>τους.</w:t>
      </w:r>
    </w:p>
    <w:p w14:paraId="03B0F240" w14:textId="77777777" w:rsidR="00E66FB6" w:rsidRDefault="00A447A4">
      <w:pPr>
        <w:spacing w:line="600" w:lineRule="auto"/>
        <w:ind w:firstLine="720"/>
        <w:jc w:val="both"/>
        <w:rPr>
          <w:rFonts w:eastAsia="Times New Roman" w:cs="Times New Roman"/>
          <w:szCs w:val="24"/>
        </w:rPr>
      </w:pPr>
      <w:r w:rsidRPr="00D54483">
        <w:rPr>
          <w:rFonts w:eastAsia="Times New Roman" w:cs="Times New Roman"/>
          <w:b/>
          <w:szCs w:val="24"/>
        </w:rPr>
        <w:t>ΛΕΩΝΙΔΑΣ ΓΡΗΓΟΡΑΚΟΣ:</w:t>
      </w:r>
      <w:r>
        <w:rPr>
          <w:rFonts w:eastAsia="Times New Roman" w:cs="Times New Roman"/>
          <w:szCs w:val="24"/>
        </w:rPr>
        <w:t xml:space="preserve"> Με κρίση.</w:t>
      </w:r>
    </w:p>
    <w:p w14:paraId="03B0F241" w14:textId="77777777" w:rsidR="00E66FB6" w:rsidRDefault="00A447A4">
      <w:pPr>
        <w:spacing w:line="600" w:lineRule="auto"/>
        <w:ind w:firstLine="720"/>
        <w:jc w:val="both"/>
        <w:rPr>
          <w:rFonts w:eastAsia="Times New Roman" w:cs="Times New Roman"/>
          <w:szCs w:val="24"/>
        </w:rPr>
      </w:pPr>
      <w:r w:rsidRPr="00D54483">
        <w:rPr>
          <w:rFonts w:eastAsia="Times New Roman" w:cs="Times New Roman"/>
          <w:b/>
          <w:szCs w:val="24"/>
        </w:rPr>
        <w:lastRenderedPageBreak/>
        <w:t>ΑΝΔΡΕΑΣ ΞΑΝΘΟΣ (Υπουργός Υγείας):</w:t>
      </w:r>
      <w:r w:rsidRPr="0051014A">
        <w:rPr>
          <w:rFonts w:eastAsia="Times New Roman" w:cs="Times New Roman"/>
          <w:szCs w:val="24"/>
        </w:rPr>
        <w:t xml:space="preserve"> Προσέξτε</w:t>
      </w:r>
      <w:r>
        <w:rPr>
          <w:rFonts w:eastAsia="Times New Roman" w:cs="Times New Roman"/>
          <w:szCs w:val="24"/>
        </w:rPr>
        <w:t>.</w:t>
      </w:r>
      <w:r w:rsidRPr="0051014A">
        <w:rPr>
          <w:rFonts w:eastAsia="Times New Roman" w:cs="Times New Roman"/>
          <w:szCs w:val="24"/>
        </w:rPr>
        <w:t xml:space="preserve"> </w:t>
      </w:r>
      <w:r>
        <w:rPr>
          <w:rFonts w:eastAsia="Times New Roman" w:cs="Times New Roman"/>
          <w:szCs w:val="24"/>
        </w:rPr>
        <w:t>Δ</w:t>
      </w:r>
      <w:r w:rsidRPr="0051014A">
        <w:rPr>
          <w:rFonts w:eastAsia="Times New Roman" w:cs="Times New Roman"/>
          <w:szCs w:val="24"/>
        </w:rPr>
        <w:t>εν μπορεί να υπάρχει ατομική κρίση</w:t>
      </w:r>
      <w:r>
        <w:rPr>
          <w:rFonts w:eastAsia="Times New Roman" w:cs="Times New Roman"/>
          <w:szCs w:val="24"/>
        </w:rPr>
        <w:t>.</w:t>
      </w:r>
      <w:r w:rsidRPr="0051014A">
        <w:rPr>
          <w:rFonts w:eastAsia="Times New Roman" w:cs="Times New Roman"/>
          <w:szCs w:val="24"/>
        </w:rPr>
        <w:t xml:space="preserve"> </w:t>
      </w:r>
      <w:r>
        <w:rPr>
          <w:rFonts w:eastAsia="Times New Roman" w:cs="Times New Roman"/>
          <w:szCs w:val="24"/>
        </w:rPr>
        <w:t xml:space="preserve">Η </w:t>
      </w:r>
      <w:r w:rsidRPr="0051014A">
        <w:rPr>
          <w:rFonts w:eastAsia="Times New Roman" w:cs="Times New Roman"/>
          <w:szCs w:val="24"/>
        </w:rPr>
        <w:t>πρόσληψη των γιατρών στο δημόσιο σύστημα υγείας</w:t>
      </w:r>
      <w:r>
        <w:rPr>
          <w:rFonts w:eastAsia="Times New Roman" w:cs="Times New Roman"/>
          <w:szCs w:val="24"/>
        </w:rPr>
        <w:t>, κύριε Γρηγοράκο</w:t>
      </w:r>
      <w:r w:rsidRPr="0051014A">
        <w:rPr>
          <w:rFonts w:eastAsia="Times New Roman" w:cs="Times New Roman"/>
          <w:szCs w:val="24"/>
        </w:rPr>
        <w:t xml:space="preserve"> </w:t>
      </w:r>
      <w:r>
        <w:rPr>
          <w:rFonts w:eastAsia="Times New Roman" w:cs="Times New Roman"/>
          <w:szCs w:val="24"/>
        </w:rPr>
        <w:t>-</w:t>
      </w:r>
      <w:r w:rsidRPr="0051014A">
        <w:rPr>
          <w:rFonts w:eastAsia="Times New Roman" w:cs="Times New Roman"/>
          <w:szCs w:val="24"/>
        </w:rPr>
        <w:t>το ξέρετε πάρα πολύ καλά</w:t>
      </w:r>
      <w:r>
        <w:rPr>
          <w:rFonts w:eastAsia="Times New Roman" w:cs="Times New Roman"/>
          <w:szCs w:val="24"/>
        </w:rPr>
        <w:t>, έ</w:t>
      </w:r>
      <w:r w:rsidRPr="0051014A">
        <w:rPr>
          <w:rFonts w:eastAsia="Times New Roman" w:cs="Times New Roman"/>
          <w:szCs w:val="24"/>
        </w:rPr>
        <w:t>χετε χρηματίσει</w:t>
      </w:r>
      <w:r>
        <w:rPr>
          <w:rFonts w:eastAsia="Times New Roman" w:cs="Times New Roman"/>
          <w:szCs w:val="24"/>
        </w:rPr>
        <w:t xml:space="preserve"> </w:t>
      </w:r>
      <w:r>
        <w:rPr>
          <w:rFonts w:eastAsia="Times New Roman" w:cs="Times New Roman"/>
          <w:szCs w:val="24"/>
        </w:rPr>
        <w:t>Αναπληρωτής Υπουργός Υγείας-</w:t>
      </w:r>
      <w:r w:rsidRPr="0051014A">
        <w:rPr>
          <w:rFonts w:eastAsia="Times New Roman" w:cs="Times New Roman"/>
          <w:szCs w:val="24"/>
        </w:rPr>
        <w:t xml:space="preserve"> ξέρετε ότι γίνεται με ανοι</w:t>
      </w:r>
      <w:r>
        <w:rPr>
          <w:rFonts w:eastAsia="Times New Roman" w:cs="Times New Roman"/>
          <w:szCs w:val="24"/>
        </w:rPr>
        <w:t>κ</w:t>
      </w:r>
      <w:r w:rsidRPr="0051014A">
        <w:rPr>
          <w:rFonts w:eastAsia="Times New Roman" w:cs="Times New Roman"/>
          <w:szCs w:val="24"/>
        </w:rPr>
        <w:t>τή προκήρυξη</w:t>
      </w:r>
      <w:r>
        <w:rPr>
          <w:rFonts w:eastAsia="Times New Roman" w:cs="Times New Roman"/>
          <w:szCs w:val="24"/>
        </w:rPr>
        <w:t>,</w:t>
      </w:r>
      <w:r w:rsidRPr="0051014A">
        <w:rPr>
          <w:rFonts w:eastAsia="Times New Roman" w:cs="Times New Roman"/>
          <w:szCs w:val="24"/>
        </w:rPr>
        <w:t xml:space="preserve"> που μπορεί να βάλει χαρτιά ο καθένας</w:t>
      </w:r>
      <w:r>
        <w:rPr>
          <w:rFonts w:eastAsia="Times New Roman" w:cs="Times New Roman"/>
          <w:szCs w:val="24"/>
        </w:rPr>
        <w:t>. Α</w:t>
      </w:r>
      <w:r w:rsidRPr="0051014A">
        <w:rPr>
          <w:rFonts w:eastAsia="Times New Roman" w:cs="Times New Roman"/>
          <w:szCs w:val="24"/>
        </w:rPr>
        <w:t>υτό θα κάνουμε</w:t>
      </w:r>
      <w:r>
        <w:rPr>
          <w:rFonts w:eastAsia="Times New Roman" w:cs="Times New Roman"/>
          <w:szCs w:val="24"/>
        </w:rPr>
        <w:t>.</w:t>
      </w:r>
      <w:r w:rsidRPr="0051014A">
        <w:rPr>
          <w:rFonts w:eastAsia="Times New Roman" w:cs="Times New Roman"/>
          <w:szCs w:val="24"/>
        </w:rPr>
        <w:t xml:space="preserve"> </w:t>
      </w:r>
      <w:r>
        <w:rPr>
          <w:rFonts w:eastAsia="Times New Roman" w:cs="Times New Roman"/>
          <w:szCs w:val="24"/>
        </w:rPr>
        <w:t xml:space="preserve">Και είναι </w:t>
      </w:r>
      <w:r w:rsidRPr="0051014A">
        <w:rPr>
          <w:rFonts w:eastAsia="Times New Roman" w:cs="Times New Roman"/>
          <w:szCs w:val="24"/>
        </w:rPr>
        <w:t>ανάγκη σ</w:t>
      </w:r>
      <w:r>
        <w:rPr>
          <w:rFonts w:eastAsia="Times New Roman" w:cs="Times New Roman"/>
          <w:szCs w:val="24"/>
        </w:rPr>
        <w:t xml:space="preserve">ήμερα, καθώς </w:t>
      </w:r>
      <w:r w:rsidRPr="0051014A">
        <w:rPr>
          <w:rFonts w:eastAsia="Times New Roman" w:cs="Times New Roman"/>
          <w:szCs w:val="24"/>
        </w:rPr>
        <w:t xml:space="preserve">οι θέσεις </w:t>
      </w:r>
      <w:r>
        <w:rPr>
          <w:rFonts w:eastAsia="Times New Roman" w:cs="Times New Roman"/>
          <w:szCs w:val="24"/>
        </w:rPr>
        <w:t>μακροχρονίως καλύπτονται -ά</w:t>
      </w:r>
      <w:r w:rsidRPr="0051014A">
        <w:rPr>
          <w:rFonts w:eastAsia="Times New Roman" w:cs="Times New Roman"/>
          <w:szCs w:val="24"/>
        </w:rPr>
        <w:t>ρα καλύπτουν πάγιες και διαρκείς ανάγκες</w:t>
      </w:r>
      <w:r>
        <w:rPr>
          <w:rFonts w:eastAsia="Times New Roman" w:cs="Times New Roman"/>
          <w:szCs w:val="24"/>
        </w:rPr>
        <w:t>-</w:t>
      </w:r>
      <w:r w:rsidRPr="0051014A">
        <w:rPr>
          <w:rFonts w:eastAsia="Times New Roman" w:cs="Times New Roman"/>
          <w:szCs w:val="24"/>
        </w:rPr>
        <w:t xml:space="preserve"> από επικουρικούς γιατ</w:t>
      </w:r>
      <w:r w:rsidRPr="0051014A">
        <w:rPr>
          <w:rFonts w:eastAsia="Times New Roman" w:cs="Times New Roman"/>
          <w:szCs w:val="24"/>
        </w:rPr>
        <w:t>ρούς</w:t>
      </w:r>
      <w:r>
        <w:rPr>
          <w:rFonts w:eastAsia="Times New Roman" w:cs="Times New Roman"/>
          <w:szCs w:val="24"/>
        </w:rPr>
        <w:t>. Έ</w:t>
      </w:r>
      <w:r w:rsidRPr="0051014A">
        <w:rPr>
          <w:rFonts w:eastAsia="Times New Roman" w:cs="Times New Roman"/>
          <w:szCs w:val="24"/>
        </w:rPr>
        <w:t>να μεγάλο κομμάτι από</w:t>
      </w:r>
      <w:r>
        <w:rPr>
          <w:rFonts w:eastAsia="Times New Roman" w:cs="Times New Roman"/>
          <w:szCs w:val="24"/>
        </w:rPr>
        <w:t xml:space="preserve"> τις προσλήψεις</w:t>
      </w:r>
      <w:r w:rsidRPr="0051014A">
        <w:rPr>
          <w:rFonts w:eastAsia="Times New Roman" w:cs="Times New Roman"/>
          <w:szCs w:val="24"/>
        </w:rPr>
        <w:t xml:space="preserve"> </w:t>
      </w:r>
      <w:r>
        <w:rPr>
          <w:rFonts w:eastAsia="Times New Roman" w:cs="Times New Roman"/>
          <w:szCs w:val="24"/>
        </w:rPr>
        <w:t>στα</w:t>
      </w:r>
      <w:r w:rsidRPr="0051014A">
        <w:rPr>
          <w:rFonts w:eastAsia="Times New Roman" w:cs="Times New Roman"/>
          <w:szCs w:val="24"/>
        </w:rPr>
        <w:t xml:space="preserve"> αμέσως επόμενα χρόνια </w:t>
      </w:r>
      <w:r>
        <w:rPr>
          <w:rFonts w:eastAsia="Times New Roman" w:cs="Times New Roman"/>
          <w:szCs w:val="24"/>
        </w:rPr>
        <w:t>-</w:t>
      </w:r>
      <w:r w:rsidRPr="0051014A">
        <w:rPr>
          <w:rFonts w:eastAsia="Times New Roman" w:cs="Times New Roman"/>
          <w:szCs w:val="24"/>
        </w:rPr>
        <w:t>όχι μαζικά</w:t>
      </w:r>
      <w:r>
        <w:rPr>
          <w:rFonts w:eastAsia="Times New Roman" w:cs="Times New Roman"/>
          <w:szCs w:val="24"/>
        </w:rPr>
        <w:t>,</w:t>
      </w:r>
      <w:r w:rsidRPr="0051014A">
        <w:rPr>
          <w:rFonts w:eastAsia="Times New Roman" w:cs="Times New Roman"/>
          <w:szCs w:val="24"/>
        </w:rPr>
        <w:t xml:space="preserve"> γιατί δεν έχουμε αυτή τη δυνατότητα</w:t>
      </w:r>
      <w:r>
        <w:rPr>
          <w:rFonts w:eastAsia="Times New Roman" w:cs="Times New Roman"/>
          <w:szCs w:val="24"/>
        </w:rPr>
        <w:t>, γιατί έχουμε ό</w:t>
      </w:r>
      <w:r w:rsidRPr="0051014A">
        <w:rPr>
          <w:rFonts w:eastAsia="Times New Roman" w:cs="Times New Roman"/>
          <w:szCs w:val="24"/>
        </w:rPr>
        <w:t xml:space="preserve">ριο στο πόσες προσλήψεις θα γίνουν με βάση το </w:t>
      </w:r>
      <w:r>
        <w:rPr>
          <w:rFonts w:eastAsia="Times New Roman" w:cs="Times New Roman"/>
          <w:szCs w:val="24"/>
        </w:rPr>
        <w:t>1</w:t>
      </w:r>
      <w:r w:rsidRPr="0051014A">
        <w:rPr>
          <w:rFonts w:eastAsia="Times New Roman" w:cs="Times New Roman"/>
          <w:szCs w:val="24"/>
        </w:rPr>
        <w:t xml:space="preserve"> προς </w:t>
      </w:r>
      <w:r>
        <w:rPr>
          <w:rFonts w:eastAsia="Times New Roman" w:cs="Times New Roman"/>
          <w:szCs w:val="24"/>
        </w:rPr>
        <w:t>1, στη δημόσια διοίκηση συνολικά, αλλά τ</w:t>
      </w:r>
      <w:r w:rsidRPr="0051014A">
        <w:rPr>
          <w:rFonts w:eastAsia="Times New Roman" w:cs="Times New Roman"/>
          <w:szCs w:val="24"/>
        </w:rPr>
        <w:t xml:space="preserve">ο </w:t>
      </w:r>
      <w:r>
        <w:rPr>
          <w:rFonts w:eastAsia="Times New Roman" w:cs="Times New Roman"/>
          <w:szCs w:val="24"/>
        </w:rPr>
        <w:t>1</w:t>
      </w:r>
      <w:r w:rsidRPr="0051014A">
        <w:rPr>
          <w:rFonts w:eastAsia="Times New Roman" w:cs="Times New Roman"/>
          <w:szCs w:val="24"/>
        </w:rPr>
        <w:t xml:space="preserve"> προς </w:t>
      </w:r>
      <w:r>
        <w:rPr>
          <w:rFonts w:eastAsia="Times New Roman" w:cs="Times New Roman"/>
          <w:szCs w:val="24"/>
        </w:rPr>
        <w:t>1 μά</w:t>
      </w:r>
      <w:r w:rsidRPr="0051014A">
        <w:rPr>
          <w:rFonts w:eastAsia="Times New Roman" w:cs="Times New Roman"/>
          <w:szCs w:val="24"/>
        </w:rPr>
        <w:t>ς βοηθάει</w:t>
      </w:r>
      <w:r>
        <w:rPr>
          <w:rFonts w:eastAsia="Times New Roman" w:cs="Times New Roman"/>
          <w:szCs w:val="24"/>
        </w:rPr>
        <w:t>,</w:t>
      </w:r>
      <w:r w:rsidRPr="0051014A">
        <w:rPr>
          <w:rFonts w:eastAsia="Times New Roman" w:cs="Times New Roman"/>
          <w:szCs w:val="24"/>
        </w:rPr>
        <w:t xml:space="preserve"> γιατί</w:t>
      </w:r>
      <w:r w:rsidRPr="0051014A">
        <w:rPr>
          <w:rFonts w:eastAsia="Times New Roman" w:cs="Times New Roman"/>
          <w:szCs w:val="24"/>
        </w:rPr>
        <w:t xml:space="preserve"> φέτος θα έχουμε ένα περιθώρι</w:t>
      </w:r>
      <w:r>
        <w:rPr>
          <w:rFonts w:eastAsia="Times New Roman" w:cs="Times New Roman"/>
          <w:szCs w:val="24"/>
        </w:rPr>
        <w:t xml:space="preserve">ο περίπου </w:t>
      </w:r>
      <w:r>
        <w:rPr>
          <w:rFonts w:eastAsia="Times New Roman" w:cs="Times New Roman"/>
          <w:szCs w:val="24"/>
        </w:rPr>
        <w:t>εννέα χιλιάδων</w:t>
      </w:r>
      <w:r>
        <w:rPr>
          <w:rFonts w:eastAsia="Times New Roman" w:cs="Times New Roman"/>
          <w:szCs w:val="24"/>
        </w:rPr>
        <w:t xml:space="preserve"> προσλήψεων στο </w:t>
      </w:r>
      <w:r>
        <w:rPr>
          <w:rFonts w:eastAsia="Times New Roman" w:cs="Times New Roman"/>
          <w:szCs w:val="24"/>
        </w:rPr>
        <w:t>δ</w:t>
      </w:r>
      <w:r w:rsidRPr="0051014A">
        <w:rPr>
          <w:rFonts w:eastAsia="Times New Roman" w:cs="Times New Roman"/>
          <w:szCs w:val="24"/>
        </w:rPr>
        <w:t>ημόσιο</w:t>
      </w:r>
      <w:r>
        <w:rPr>
          <w:rFonts w:eastAsia="Times New Roman" w:cs="Times New Roman"/>
          <w:szCs w:val="24"/>
        </w:rPr>
        <w:t xml:space="preserve">- θα πάει και στον </w:t>
      </w:r>
      <w:r w:rsidRPr="0051014A">
        <w:rPr>
          <w:rFonts w:eastAsia="Times New Roman" w:cs="Times New Roman"/>
          <w:szCs w:val="24"/>
        </w:rPr>
        <w:t xml:space="preserve">χώρο της </w:t>
      </w:r>
      <w:r>
        <w:rPr>
          <w:rFonts w:eastAsia="Times New Roman" w:cs="Times New Roman"/>
          <w:szCs w:val="24"/>
        </w:rPr>
        <w:t>υ</w:t>
      </w:r>
      <w:r w:rsidRPr="0051014A">
        <w:rPr>
          <w:rFonts w:eastAsia="Times New Roman" w:cs="Times New Roman"/>
          <w:szCs w:val="24"/>
        </w:rPr>
        <w:t>γείας</w:t>
      </w:r>
      <w:r>
        <w:rPr>
          <w:rFonts w:eastAsia="Times New Roman" w:cs="Times New Roman"/>
          <w:szCs w:val="24"/>
        </w:rPr>
        <w:t>. Α</w:t>
      </w:r>
      <w:r w:rsidRPr="0051014A">
        <w:rPr>
          <w:rFonts w:eastAsia="Times New Roman" w:cs="Times New Roman"/>
          <w:szCs w:val="24"/>
        </w:rPr>
        <w:t>υτές τις μέρες ολοκληρών</w:t>
      </w:r>
      <w:r>
        <w:rPr>
          <w:rFonts w:eastAsia="Times New Roman" w:cs="Times New Roman"/>
          <w:szCs w:val="24"/>
        </w:rPr>
        <w:t>ουμε τις συνεννοήσει</w:t>
      </w:r>
      <w:r w:rsidRPr="0051014A">
        <w:rPr>
          <w:rFonts w:eastAsia="Times New Roman" w:cs="Times New Roman"/>
          <w:szCs w:val="24"/>
        </w:rPr>
        <w:t>ς με το Υπουργείο Διοικητικής Μεταρρύθμισης</w:t>
      </w:r>
      <w:r>
        <w:rPr>
          <w:rFonts w:eastAsia="Times New Roman" w:cs="Times New Roman"/>
          <w:szCs w:val="24"/>
        </w:rPr>
        <w:t>.</w:t>
      </w:r>
      <w:r w:rsidRPr="0051014A">
        <w:rPr>
          <w:rFonts w:eastAsia="Times New Roman" w:cs="Times New Roman"/>
          <w:szCs w:val="24"/>
        </w:rPr>
        <w:t xml:space="preserve"> </w:t>
      </w:r>
    </w:p>
    <w:p w14:paraId="03B0F24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w:t>
      </w:r>
      <w:r w:rsidRPr="0051014A">
        <w:rPr>
          <w:rFonts w:eastAsia="Times New Roman" w:cs="Times New Roman"/>
          <w:szCs w:val="24"/>
        </w:rPr>
        <w:t xml:space="preserve"> αγωνία </w:t>
      </w:r>
      <w:r>
        <w:rPr>
          <w:rFonts w:eastAsia="Times New Roman" w:cs="Times New Roman"/>
          <w:szCs w:val="24"/>
        </w:rPr>
        <w:t>μας, λοιπόν,</w:t>
      </w:r>
      <w:r w:rsidRPr="0051014A">
        <w:rPr>
          <w:rFonts w:eastAsia="Times New Roman" w:cs="Times New Roman"/>
          <w:szCs w:val="24"/>
        </w:rPr>
        <w:t xml:space="preserve"> είναι να διασφαλίσουμε ότι οι θ</w:t>
      </w:r>
      <w:r w:rsidRPr="0051014A">
        <w:rPr>
          <w:rFonts w:eastAsia="Times New Roman" w:cs="Times New Roman"/>
          <w:szCs w:val="24"/>
        </w:rPr>
        <w:t>έσεις που καλύπτουν αυτ</w:t>
      </w:r>
      <w:r>
        <w:rPr>
          <w:rFonts w:eastAsia="Times New Roman" w:cs="Times New Roman"/>
          <w:szCs w:val="24"/>
        </w:rPr>
        <w:t>οί οι</w:t>
      </w:r>
      <w:r w:rsidRPr="0051014A">
        <w:rPr>
          <w:rFonts w:eastAsia="Times New Roman" w:cs="Times New Roman"/>
          <w:szCs w:val="24"/>
        </w:rPr>
        <w:t xml:space="preserve"> συνάδελφοί </w:t>
      </w:r>
      <w:r>
        <w:rPr>
          <w:rFonts w:eastAsia="Times New Roman" w:cs="Times New Roman"/>
          <w:szCs w:val="24"/>
        </w:rPr>
        <w:t>μας,</w:t>
      </w:r>
      <w:r w:rsidRPr="0051014A">
        <w:rPr>
          <w:rFonts w:eastAsia="Times New Roman" w:cs="Times New Roman"/>
          <w:szCs w:val="24"/>
        </w:rPr>
        <w:t xml:space="preserve"> θα μπορούν να προκηρυχθούν στα επόμενα χρόνια και να τις διεκδικήσουν με </w:t>
      </w:r>
      <w:r w:rsidRPr="0051014A">
        <w:rPr>
          <w:rFonts w:eastAsia="Times New Roman" w:cs="Times New Roman"/>
          <w:szCs w:val="24"/>
        </w:rPr>
        <w:lastRenderedPageBreak/>
        <w:t xml:space="preserve">βάση την προϋπηρεσία τους και με βάση τα προσόντα </w:t>
      </w:r>
      <w:r>
        <w:rPr>
          <w:rFonts w:eastAsia="Times New Roman" w:cs="Times New Roman"/>
          <w:szCs w:val="24"/>
        </w:rPr>
        <w:t>τους,</w:t>
      </w:r>
      <w:r w:rsidRPr="0051014A">
        <w:rPr>
          <w:rFonts w:eastAsia="Times New Roman" w:cs="Times New Roman"/>
          <w:szCs w:val="24"/>
        </w:rPr>
        <w:t xml:space="preserve"> όπως το κάνα</w:t>
      </w:r>
      <w:r>
        <w:rPr>
          <w:rFonts w:eastAsia="Times New Roman" w:cs="Times New Roman"/>
          <w:szCs w:val="24"/>
        </w:rPr>
        <w:t>με</w:t>
      </w:r>
      <w:r w:rsidRPr="0051014A">
        <w:rPr>
          <w:rFonts w:eastAsia="Times New Roman" w:cs="Times New Roman"/>
          <w:szCs w:val="24"/>
        </w:rPr>
        <w:t xml:space="preserve"> και για το υπόλοιπο επικουρικό προσωπικό</w:t>
      </w:r>
      <w:r>
        <w:rPr>
          <w:rFonts w:eastAsia="Times New Roman" w:cs="Times New Roman"/>
          <w:szCs w:val="24"/>
        </w:rPr>
        <w:t>,</w:t>
      </w:r>
      <w:r w:rsidRPr="0051014A">
        <w:rPr>
          <w:rFonts w:eastAsia="Times New Roman" w:cs="Times New Roman"/>
          <w:szCs w:val="24"/>
        </w:rPr>
        <w:t xml:space="preserve"> το οποίο</w:t>
      </w:r>
      <w:r>
        <w:rPr>
          <w:rFonts w:eastAsia="Times New Roman" w:cs="Times New Roman"/>
          <w:szCs w:val="24"/>
        </w:rPr>
        <w:t xml:space="preserve"> ήταν σε επανειλημμένες παρατάσει</w:t>
      </w:r>
      <w:r w:rsidRPr="0051014A">
        <w:rPr>
          <w:rFonts w:eastAsia="Times New Roman" w:cs="Times New Roman"/>
          <w:szCs w:val="24"/>
        </w:rPr>
        <w:t>ς</w:t>
      </w:r>
      <w:r>
        <w:rPr>
          <w:rFonts w:eastAsia="Times New Roman" w:cs="Times New Roman"/>
          <w:szCs w:val="24"/>
        </w:rPr>
        <w:t>. Κ</w:t>
      </w:r>
      <w:r w:rsidRPr="0051014A">
        <w:rPr>
          <w:rFonts w:eastAsia="Times New Roman" w:cs="Times New Roman"/>
          <w:szCs w:val="24"/>
        </w:rPr>
        <w:t xml:space="preserve">αι αυτές τις μέρες βγαίνει μία προκήρυξη χιλίων </w:t>
      </w:r>
      <w:proofErr w:type="spellStart"/>
      <w:r>
        <w:rPr>
          <w:rFonts w:eastAsia="Times New Roman" w:cs="Times New Roman"/>
          <w:szCs w:val="24"/>
        </w:rPr>
        <w:t>εκατόν</w:t>
      </w:r>
      <w:proofErr w:type="spellEnd"/>
      <w:r>
        <w:rPr>
          <w:rFonts w:eastAsia="Times New Roman" w:cs="Times New Roman"/>
          <w:szCs w:val="24"/>
        </w:rPr>
        <w:t xml:space="preserve"> </w:t>
      </w:r>
      <w:r w:rsidRPr="0051014A">
        <w:rPr>
          <w:rFonts w:eastAsia="Times New Roman" w:cs="Times New Roman"/>
          <w:szCs w:val="24"/>
        </w:rPr>
        <w:t xml:space="preserve">δεκαέξι </w:t>
      </w:r>
      <w:r>
        <w:rPr>
          <w:rFonts w:eastAsia="Times New Roman" w:cs="Times New Roman"/>
          <w:szCs w:val="24"/>
        </w:rPr>
        <w:t xml:space="preserve">μονίμων εργαζομένων </w:t>
      </w:r>
      <w:r w:rsidRPr="0051014A">
        <w:rPr>
          <w:rFonts w:eastAsia="Times New Roman" w:cs="Times New Roman"/>
          <w:szCs w:val="24"/>
        </w:rPr>
        <w:t>που αντιστοιχούν στις θέσεις που καλύπτουν οι εργαζόμενοι αυτοί</w:t>
      </w:r>
      <w:r>
        <w:rPr>
          <w:rFonts w:eastAsia="Times New Roman" w:cs="Times New Roman"/>
          <w:szCs w:val="24"/>
        </w:rPr>
        <w:t xml:space="preserve">, που είναι σε συνεχή παράταση, στο λοιπό </w:t>
      </w:r>
      <w:r w:rsidRPr="0051014A">
        <w:rPr>
          <w:rFonts w:eastAsia="Times New Roman" w:cs="Times New Roman"/>
          <w:szCs w:val="24"/>
        </w:rPr>
        <w:t>επικουρικό προσωπικό</w:t>
      </w:r>
      <w:r>
        <w:rPr>
          <w:rFonts w:eastAsia="Times New Roman" w:cs="Times New Roman"/>
          <w:szCs w:val="24"/>
        </w:rPr>
        <w:t>. Κ</w:t>
      </w:r>
      <w:r w:rsidRPr="0051014A">
        <w:rPr>
          <w:rFonts w:eastAsia="Times New Roman" w:cs="Times New Roman"/>
          <w:szCs w:val="24"/>
        </w:rPr>
        <w:t>αι αυτή</w:t>
      </w:r>
      <w:r>
        <w:rPr>
          <w:rFonts w:eastAsia="Times New Roman" w:cs="Times New Roman"/>
          <w:szCs w:val="24"/>
        </w:rPr>
        <w:t>,</w:t>
      </w:r>
      <w:r w:rsidRPr="0051014A">
        <w:rPr>
          <w:rFonts w:eastAsia="Times New Roman" w:cs="Times New Roman"/>
          <w:szCs w:val="24"/>
        </w:rPr>
        <w:t xml:space="preserve"> </w:t>
      </w:r>
      <w:r>
        <w:rPr>
          <w:rFonts w:eastAsia="Times New Roman" w:cs="Times New Roman"/>
          <w:szCs w:val="24"/>
        </w:rPr>
        <w:t>όμως,</w:t>
      </w:r>
      <w:r w:rsidRPr="0051014A">
        <w:rPr>
          <w:rFonts w:eastAsia="Times New Roman" w:cs="Times New Roman"/>
          <w:szCs w:val="24"/>
        </w:rPr>
        <w:t xml:space="preserve"> είναι μία ανοι</w:t>
      </w:r>
      <w:r>
        <w:rPr>
          <w:rFonts w:eastAsia="Times New Roman" w:cs="Times New Roman"/>
          <w:szCs w:val="24"/>
        </w:rPr>
        <w:t>κ</w:t>
      </w:r>
      <w:r w:rsidRPr="0051014A">
        <w:rPr>
          <w:rFonts w:eastAsia="Times New Roman" w:cs="Times New Roman"/>
          <w:szCs w:val="24"/>
        </w:rPr>
        <w:t>τή προκήρυξη</w:t>
      </w:r>
      <w:r>
        <w:rPr>
          <w:rFonts w:eastAsia="Times New Roman" w:cs="Times New Roman"/>
          <w:szCs w:val="24"/>
        </w:rPr>
        <w:t>. Κ</w:t>
      </w:r>
      <w:r w:rsidRPr="0051014A">
        <w:rPr>
          <w:rFonts w:eastAsia="Times New Roman" w:cs="Times New Roman"/>
          <w:szCs w:val="24"/>
        </w:rPr>
        <w:t>αι πιστεύουμε ότι επειδή ακριβώς οι άνθρωποι αυτοί έχουν πολλαπλά χρόνια εμπειρίας και προϋπηρεσία</w:t>
      </w:r>
      <w:r>
        <w:rPr>
          <w:rFonts w:eastAsia="Times New Roman" w:cs="Times New Roman"/>
          <w:szCs w:val="24"/>
        </w:rPr>
        <w:t>ς</w:t>
      </w:r>
      <w:r w:rsidRPr="0051014A">
        <w:rPr>
          <w:rFonts w:eastAsia="Times New Roman" w:cs="Times New Roman"/>
          <w:szCs w:val="24"/>
        </w:rPr>
        <w:t xml:space="preserve"> στο σύστημα</w:t>
      </w:r>
      <w:r>
        <w:rPr>
          <w:rFonts w:eastAsia="Times New Roman" w:cs="Times New Roman"/>
          <w:szCs w:val="24"/>
        </w:rPr>
        <w:t>,</w:t>
      </w:r>
      <w:r w:rsidRPr="0051014A">
        <w:rPr>
          <w:rFonts w:eastAsia="Times New Roman" w:cs="Times New Roman"/>
          <w:szCs w:val="24"/>
        </w:rPr>
        <w:t xml:space="preserve"> θα μπορέσουν να καταλάβουν αυτές τις θέσεις</w:t>
      </w:r>
      <w:r>
        <w:rPr>
          <w:rFonts w:eastAsia="Times New Roman" w:cs="Times New Roman"/>
          <w:szCs w:val="24"/>
        </w:rPr>
        <w:t xml:space="preserve">. </w:t>
      </w:r>
    </w:p>
    <w:p w14:paraId="03B0F24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w:t>
      </w:r>
      <w:r w:rsidRPr="0051014A">
        <w:rPr>
          <w:rFonts w:eastAsia="Times New Roman" w:cs="Times New Roman"/>
          <w:szCs w:val="24"/>
        </w:rPr>
        <w:t>ξακολουθώ να λέω το εξής</w:t>
      </w:r>
      <w:r>
        <w:rPr>
          <w:rFonts w:eastAsia="Times New Roman" w:cs="Times New Roman"/>
          <w:szCs w:val="24"/>
        </w:rPr>
        <w:t>:</w:t>
      </w:r>
      <w:r w:rsidRPr="0051014A">
        <w:rPr>
          <w:rFonts w:eastAsia="Times New Roman" w:cs="Times New Roman"/>
          <w:szCs w:val="24"/>
        </w:rPr>
        <w:t xml:space="preserve"> Το σ</w:t>
      </w:r>
      <w:r>
        <w:rPr>
          <w:rFonts w:eastAsia="Times New Roman" w:cs="Times New Roman"/>
          <w:szCs w:val="24"/>
        </w:rPr>
        <w:t>ύστημα υγείας, παρά τα προβλή</w:t>
      </w:r>
      <w:r>
        <w:rPr>
          <w:rFonts w:eastAsia="Times New Roman" w:cs="Times New Roman"/>
          <w:szCs w:val="24"/>
        </w:rPr>
        <w:t>ματά</w:t>
      </w:r>
      <w:r w:rsidRPr="0051014A">
        <w:rPr>
          <w:rFonts w:eastAsia="Times New Roman" w:cs="Times New Roman"/>
          <w:szCs w:val="24"/>
        </w:rPr>
        <w:t xml:space="preserve"> του και παρά τις ανοι</w:t>
      </w:r>
      <w:r>
        <w:rPr>
          <w:rFonts w:eastAsia="Times New Roman" w:cs="Times New Roman"/>
          <w:szCs w:val="24"/>
        </w:rPr>
        <w:t>κ</w:t>
      </w:r>
      <w:r w:rsidRPr="0051014A">
        <w:rPr>
          <w:rFonts w:eastAsia="Times New Roman" w:cs="Times New Roman"/>
          <w:szCs w:val="24"/>
        </w:rPr>
        <w:t>τές πληγές του λόγ</w:t>
      </w:r>
      <w:r>
        <w:rPr>
          <w:rFonts w:eastAsia="Times New Roman" w:cs="Times New Roman"/>
          <w:szCs w:val="24"/>
        </w:rPr>
        <w:t>ω</w:t>
      </w:r>
      <w:r w:rsidRPr="0051014A">
        <w:rPr>
          <w:rFonts w:eastAsia="Times New Roman" w:cs="Times New Roman"/>
          <w:szCs w:val="24"/>
        </w:rPr>
        <w:t xml:space="preserve"> της κρίσης</w:t>
      </w:r>
      <w:r>
        <w:rPr>
          <w:rFonts w:eastAsia="Times New Roman" w:cs="Times New Roman"/>
          <w:szCs w:val="24"/>
        </w:rPr>
        <w:t>,</w:t>
      </w:r>
      <w:r w:rsidRPr="0051014A">
        <w:rPr>
          <w:rFonts w:eastAsia="Times New Roman" w:cs="Times New Roman"/>
          <w:szCs w:val="24"/>
        </w:rPr>
        <w:t xml:space="preserve"> προσφέρει αξιόπιστες υπηρεσίες</w:t>
      </w:r>
      <w:r>
        <w:rPr>
          <w:rFonts w:eastAsia="Times New Roman" w:cs="Times New Roman"/>
          <w:szCs w:val="24"/>
        </w:rPr>
        <w:t>. Κ</w:t>
      </w:r>
      <w:r w:rsidRPr="0051014A">
        <w:rPr>
          <w:rFonts w:eastAsia="Times New Roman" w:cs="Times New Roman"/>
          <w:szCs w:val="24"/>
        </w:rPr>
        <w:t xml:space="preserve">αι νομίζω ότι δεν </w:t>
      </w:r>
      <w:proofErr w:type="spellStart"/>
      <w:r w:rsidRPr="0051014A">
        <w:rPr>
          <w:rFonts w:eastAsia="Times New Roman" w:cs="Times New Roman"/>
          <w:szCs w:val="24"/>
        </w:rPr>
        <w:t>περιποιεί</w:t>
      </w:r>
      <w:proofErr w:type="spellEnd"/>
      <w:r w:rsidRPr="0051014A">
        <w:rPr>
          <w:rFonts w:eastAsia="Times New Roman" w:cs="Times New Roman"/>
          <w:szCs w:val="24"/>
        </w:rPr>
        <w:t xml:space="preserve"> τιμή κ</w:t>
      </w:r>
      <w:r>
        <w:rPr>
          <w:rFonts w:eastAsia="Times New Roman" w:cs="Times New Roman"/>
          <w:szCs w:val="24"/>
        </w:rPr>
        <w:t>υρίως σ</w:t>
      </w:r>
      <w:r w:rsidRPr="0051014A">
        <w:rPr>
          <w:rFonts w:eastAsia="Times New Roman" w:cs="Times New Roman"/>
          <w:szCs w:val="24"/>
        </w:rPr>
        <w:t xml:space="preserve">το προσωπικό του συστήματος υγείας να υπάρχει μία τάση </w:t>
      </w:r>
      <w:r>
        <w:rPr>
          <w:rFonts w:eastAsia="Times New Roman" w:cs="Times New Roman"/>
          <w:szCs w:val="24"/>
        </w:rPr>
        <w:t>-</w:t>
      </w:r>
      <w:r w:rsidRPr="0051014A">
        <w:rPr>
          <w:rFonts w:eastAsia="Times New Roman" w:cs="Times New Roman"/>
          <w:szCs w:val="24"/>
        </w:rPr>
        <w:t>ας πούμε</w:t>
      </w:r>
      <w:r>
        <w:rPr>
          <w:rFonts w:eastAsia="Times New Roman" w:cs="Times New Roman"/>
          <w:szCs w:val="24"/>
        </w:rPr>
        <w:t>-</w:t>
      </w:r>
      <w:r w:rsidRPr="0051014A">
        <w:rPr>
          <w:rFonts w:eastAsia="Times New Roman" w:cs="Times New Roman"/>
          <w:szCs w:val="24"/>
        </w:rPr>
        <w:t xml:space="preserve"> κινδυνολογίας και καταστροφολογίας</w:t>
      </w:r>
      <w:r>
        <w:rPr>
          <w:rFonts w:eastAsia="Times New Roman" w:cs="Times New Roman"/>
          <w:szCs w:val="24"/>
        </w:rPr>
        <w:t>. Δ</w:t>
      </w:r>
      <w:r w:rsidRPr="0051014A">
        <w:rPr>
          <w:rFonts w:eastAsia="Times New Roman" w:cs="Times New Roman"/>
          <w:szCs w:val="24"/>
        </w:rPr>
        <w:t xml:space="preserve">εν λέω </w:t>
      </w:r>
      <w:r>
        <w:rPr>
          <w:rFonts w:eastAsia="Times New Roman" w:cs="Times New Roman"/>
          <w:szCs w:val="24"/>
        </w:rPr>
        <w:t>ό</w:t>
      </w:r>
      <w:r w:rsidRPr="0051014A">
        <w:rPr>
          <w:rFonts w:eastAsia="Times New Roman" w:cs="Times New Roman"/>
          <w:szCs w:val="24"/>
        </w:rPr>
        <w:t>τι κάνετε εσ</w:t>
      </w:r>
      <w:r w:rsidRPr="0051014A">
        <w:rPr>
          <w:rFonts w:eastAsia="Times New Roman" w:cs="Times New Roman"/>
          <w:szCs w:val="24"/>
        </w:rPr>
        <w:t>είς αυτό το πράγμα σήμερα</w:t>
      </w:r>
    </w:p>
    <w:p w14:paraId="03B0F24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Αλλά πραγματικά νομίζω ότι αυτό που χρειάζεται είναι να εμπιστευτεί ο κόσμος τη δημόσια περίθαλψη και να ξέρει -και </w:t>
      </w:r>
      <w:r>
        <w:rPr>
          <w:rFonts w:eastAsia="Times New Roman" w:cs="Times New Roman"/>
          <w:szCs w:val="24"/>
        </w:rPr>
        <w:lastRenderedPageBreak/>
        <w:t>νομίζω  ότι το ξέρουν πολύ καλά αυτοί που έχουν σοβαρό πρόβλημα υγείας- ότι μπορεί να ταλαιπωρηθεί, μπορεί να υπάρ</w:t>
      </w:r>
      <w:r>
        <w:rPr>
          <w:rFonts w:eastAsia="Times New Roman" w:cs="Times New Roman"/>
          <w:szCs w:val="24"/>
        </w:rPr>
        <w:t>χουν αναμονές και ιδιαίτερα στα ΤΕΠ των μεγάλων νοσοκομείων στην ώρα της εφημερίας, αλλά ότι η φροντίδα που θα του παρασχεθεί είναι υψηλής ποιότητας. Έχουμε εξαιρετικό ανθρώπινο δυναμικό στο σύστημα υγείας.</w:t>
      </w:r>
    </w:p>
    <w:p w14:paraId="03B0F24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Προσπαθούμε τώρα να καλύψουμε κενά και διαρθρωτικ</w:t>
      </w:r>
      <w:r>
        <w:rPr>
          <w:rFonts w:eastAsia="Times New Roman" w:cs="Times New Roman"/>
          <w:szCs w:val="24"/>
        </w:rPr>
        <w:t xml:space="preserve">ά του ελλείμματα, όπως είναι στην πρωτοβάθμια φροντίδα και όπως είναι στη φροντίδα μετά το νοσοκομείο. Εννοώ την αποκατάσταση-αποθεραπεία, όπου αυτή την περίοδο στοχεύουμε να ενισχύσουμε τα υπάρχοντα ΚΕΦΙΑΠ και να αυξήσουμε κατά </w:t>
      </w:r>
      <w:proofErr w:type="spellStart"/>
      <w:r>
        <w:rPr>
          <w:rFonts w:eastAsia="Times New Roman" w:cs="Times New Roman"/>
          <w:szCs w:val="24"/>
        </w:rPr>
        <w:t>εκατόν</w:t>
      </w:r>
      <w:proofErr w:type="spellEnd"/>
      <w:r>
        <w:rPr>
          <w:rFonts w:eastAsia="Times New Roman" w:cs="Times New Roman"/>
          <w:szCs w:val="24"/>
        </w:rPr>
        <w:t xml:space="preserve"> πενήντα τις δημόσιες</w:t>
      </w:r>
      <w:r>
        <w:rPr>
          <w:rFonts w:eastAsia="Times New Roman" w:cs="Times New Roman"/>
          <w:szCs w:val="24"/>
        </w:rPr>
        <w:t xml:space="preserve"> κλίνες αποκατάστασης, οι οποίες πραγματικά είναι πάρα πολύ ανεπαρκείς σήμερα.</w:t>
      </w:r>
    </w:p>
    <w:p w14:paraId="03B0F246"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Στην πρωτοβάθμια φροντίδα έχουμε έναν νέο θεσμό ο οποίος είναι σε εξέλιξη. Δεν είχαμε θεσμό οικογενειακού ιατρού, κύριε Γρηγοράκο. Είχαμε ένα μοντέλο χρεοκοπημένο το οποίο έκλει</w:t>
      </w:r>
      <w:r>
        <w:rPr>
          <w:rFonts w:eastAsia="Times New Roman" w:cs="Times New Roman"/>
          <w:szCs w:val="24"/>
        </w:rPr>
        <w:t xml:space="preserve">σε τον κύκλο του από τα </w:t>
      </w:r>
      <w:proofErr w:type="spellStart"/>
      <w:r>
        <w:rPr>
          <w:rFonts w:eastAsia="Times New Roman" w:cs="Times New Roman"/>
          <w:szCs w:val="24"/>
        </w:rPr>
        <w:t>πολυϊατρεία</w:t>
      </w:r>
      <w:proofErr w:type="spellEnd"/>
      <w:r>
        <w:rPr>
          <w:rFonts w:eastAsia="Times New Roman" w:cs="Times New Roman"/>
          <w:szCs w:val="24"/>
        </w:rPr>
        <w:t xml:space="preserve"> του ΙΚΑ και είχαμε και ένα μοντέλο συμβάσεων το οποίο επίσης δεν εξυπηρετούσε τον κόσμο, το μοντέλο των διακοσίων επισκέψεων που τέλειωναν τις </w:t>
      </w:r>
      <w:r>
        <w:rPr>
          <w:rFonts w:eastAsia="Times New Roman" w:cs="Times New Roman"/>
          <w:szCs w:val="24"/>
        </w:rPr>
        <w:lastRenderedPageBreak/>
        <w:t xml:space="preserve">πρώτες ημέρες του μήνα και ο κόσμος πλήρωνε από την τσέπη του. </w:t>
      </w:r>
    </w:p>
    <w:p w14:paraId="03B0F247"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Έχουμε, λοιπό</w:t>
      </w:r>
      <w:r>
        <w:rPr>
          <w:rFonts w:eastAsia="Times New Roman" w:cs="Times New Roman"/>
          <w:szCs w:val="24"/>
        </w:rPr>
        <w:t>ν, ένα νέο μοντέλο τώρα, μια νέα φιλοσοφία, μια πιο ολιστική φροντίδα των αναγκών του ανθρώπου με έμφαση στην πρόληψη, στην αγωγή υγείας, στη φροντίδα σε επίπεδο οικογένειας και κοινότητας. Είναι μια νέα κουλτούρα αυτή. Είναι ένα μεγάλο στοίχημα από το οπο</w:t>
      </w:r>
      <w:r>
        <w:rPr>
          <w:rFonts w:eastAsia="Times New Roman" w:cs="Times New Roman"/>
          <w:szCs w:val="24"/>
        </w:rPr>
        <w:t>ίο, επιτρέψτε μου να πω, κρίνεται και η μακροοικονομική βιωσιμότητα του συστήματος, αλλά και η ποιότητα των υπηρεσιών που παρέχει.</w:t>
      </w:r>
    </w:p>
    <w:p w14:paraId="03B0F248" w14:textId="77777777" w:rsidR="00E66FB6" w:rsidRDefault="00A447A4">
      <w:pPr>
        <w:spacing w:line="600" w:lineRule="auto"/>
        <w:ind w:firstLine="720"/>
        <w:jc w:val="both"/>
        <w:rPr>
          <w:rFonts w:eastAsia="Times New Roman" w:cs="Times New Roman"/>
          <w:szCs w:val="24"/>
        </w:rPr>
      </w:pPr>
      <w:r w:rsidRPr="00E135B5">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03B0F249" w14:textId="77777777" w:rsidR="00E66FB6" w:rsidRDefault="00A447A4">
      <w:pPr>
        <w:spacing w:line="600" w:lineRule="auto"/>
        <w:ind w:firstLine="720"/>
        <w:contextualSpacing/>
        <w:jc w:val="both"/>
        <w:rPr>
          <w:rFonts w:eastAsia="Times New Roman" w:cs="Times New Roman"/>
          <w:color w:val="000000" w:themeColor="text1"/>
          <w:szCs w:val="24"/>
        </w:rPr>
      </w:pPr>
      <w:r w:rsidRPr="005F15AE">
        <w:rPr>
          <w:rFonts w:eastAsia="Times New Roman" w:cs="Times New Roman"/>
          <w:color w:val="000000" w:themeColor="text1"/>
          <w:szCs w:val="24"/>
        </w:rPr>
        <w:t>Κυρίες και κύριοι συνάδελφοι</w:t>
      </w:r>
      <w:r>
        <w:rPr>
          <w:rFonts w:eastAsia="Times New Roman" w:cs="Times New Roman"/>
          <w:color w:val="000000" w:themeColor="text1"/>
          <w:szCs w:val="24"/>
        </w:rPr>
        <w:t>,</w:t>
      </w:r>
      <w:r w:rsidRPr="005F15AE">
        <w:rPr>
          <w:rFonts w:eastAsia="Times New Roman" w:cs="Times New Roman"/>
          <w:color w:val="000000" w:themeColor="text1"/>
          <w:szCs w:val="24"/>
        </w:rPr>
        <w:t xml:space="preserve"> σε αυτό το σημείο </w:t>
      </w:r>
      <w:r w:rsidRPr="005F15AE">
        <w:rPr>
          <w:rFonts w:eastAsia="Times New Roman" w:cs="Times New Roman"/>
          <w:color w:val="000000" w:themeColor="text1"/>
          <w:szCs w:val="24"/>
        </w:rPr>
        <w:t xml:space="preserve">επιτρέψτε μου να σας ανακοινώσω τις επίκαιρες ερωτήσεις, για τις οποίες υπάρχει η σχετική επιστολή από τον Γραμματέα της Κυβέρνησης, κ. </w:t>
      </w:r>
      <w:proofErr w:type="spellStart"/>
      <w:r w:rsidRPr="005F15AE">
        <w:rPr>
          <w:rFonts w:eastAsia="Times New Roman" w:cs="Times New Roman"/>
          <w:color w:val="000000" w:themeColor="text1"/>
          <w:szCs w:val="24"/>
        </w:rPr>
        <w:t>Καϊδατζή</w:t>
      </w:r>
      <w:proofErr w:type="spellEnd"/>
      <w:r w:rsidRPr="005F15AE">
        <w:rPr>
          <w:rFonts w:eastAsia="Times New Roman" w:cs="Times New Roman"/>
          <w:color w:val="000000" w:themeColor="text1"/>
          <w:szCs w:val="24"/>
        </w:rPr>
        <w:t>, που δεν θα συζητηθούν.</w:t>
      </w:r>
    </w:p>
    <w:p w14:paraId="03B0F24A"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 με αριθμό 366/18-2-2019 επίκαιρη ερώτηση πρώτου κύκλου του Βουλευτή Α΄ Πειρα</w:t>
      </w:r>
      <w:r>
        <w:rPr>
          <w:rFonts w:eastAsia="Times New Roman" w:cs="Times New Roman"/>
          <w:szCs w:val="24"/>
        </w:rPr>
        <w:t>ι</w:t>
      </w:r>
      <w:r>
        <w:rPr>
          <w:rFonts w:eastAsia="Times New Roman" w:cs="Times New Roman"/>
          <w:szCs w:val="24"/>
        </w:rPr>
        <w:t xml:space="preserve">ώς </w:t>
      </w:r>
      <w:r>
        <w:rPr>
          <w:rFonts w:eastAsia="Times New Roman" w:cs="Times New Roman"/>
          <w:szCs w:val="24"/>
        </w:rPr>
        <w:t>της Νέας Δημοκρα</w:t>
      </w:r>
      <w:r>
        <w:rPr>
          <w:rFonts w:eastAsia="Times New Roman" w:cs="Times New Roman"/>
          <w:szCs w:val="24"/>
        </w:rPr>
        <w:lastRenderedPageBreak/>
        <w:t xml:space="preserve">τίας κ. </w:t>
      </w:r>
      <w:r w:rsidRPr="00B2418A">
        <w:rPr>
          <w:rFonts w:eastAsia="Times New Roman" w:cs="Times New Roman"/>
          <w:bCs/>
          <w:szCs w:val="24"/>
        </w:rPr>
        <w:t>Κωνσταντίνου Κατσαφάδου</w:t>
      </w:r>
      <w:r>
        <w:rPr>
          <w:rFonts w:eastAsia="Times New Roman" w:cs="Times New Roman"/>
          <w:szCs w:val="24"/>
        </w:rPr>
        <w:t xml:space="preserve"> προς την Υπουργό </w:t>
      </w:r>
      <w:r w:rsidRPr="00B2418A">
        <w:rPr>
          <w:rFonts w:eastAsia="Times New Roman" w:cs="Times New Roman"/>
          <w:bCs/>
          <w:szCs w:val="24"/>
        </w:rPr>
        <w:t>Προστασίας του Πολίτη,</w:t>
      </w:r>
      <w:r>
        <w:rPr>
          <w:rFonts w:eastAsia="Times New Roman" w:cs="Times New Roman"/>
          <w:szCs w:val="24"/>
        </w:rPr>
        <w:t xml:space="preserve"> με θέμα: «Απογοητευτική η κατάσταση στην ομάδα “ΔΙΑΣ” Πειραιά»</w:t>
      </w:r>
      <w:r>
        <w:rPr>
          <w:rFonts w:eastAsia="Times New Roman" w:cs="Times New Roman"/>
          <w:szCs w:val="24"/>
        </w:rPr>
        <w:t>,</w:t>
      </w:r>
      <w:r>
        <w:rPr>
          <w:rFonts w:eastAsia="Times New Roman" w:cs="Times New Roman"/>
          <w:szCs w:val="24"/>
        </w:rPr>
        <w:t xml:space="preserve"> δεν θα συζητηθεί λόγω κωλύματος της Υπουργού Προστασίας του Πολίτη κ. Όλγας </w:t>
      </w:r>
      <w:proofErr w:type="spellStart"/>
      <w:r>
        <w:rPr>
          <w:rFonts w:eastAsia="Times New Roman" w:cs="Times New Roman"/>
          <w:szCs w:val="24"/>
        </w:rPr>
        <w:t>Γεροβασίλη</w:t>
      </w:r>
      <w:proofErr w:type="spellEnd"/>
      <w:r>
        <w:rPr>
          <w:rFonts w:eastAsia="Times New Roman" w:cs="Times New Roman"/>
          <w:szCs w:val="24"/>
        </w:rPr>
        <w:t xml:space="preserve">, εξαιτίας του </w:t>
      </w:r>
      <w:r>
        <w:rPr>
          <w:rFonts w:eastAsia="Times New Roman" w:cs="Times New Roman"/>
          <w:szCs w:val="24"/>
        </w:rPr>
        <w:t>ότι θα βρίσκεται σε κυβερνητική αποστολή εκτός Αθηνών.</w:t>
      </w:r>
    </w:p>
    <w:p w14:paraId="03B0F24B"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 πρώτη με αριθμό 365/18-2-2019 επίκαιρη ερώτηση δε</w:t>
      </w:r>
      <w:r>
        <w:rPr>
          <w:rFonts w:eastAsia="Times New Roman" w:cs="Times New Roman"/>
          <w:szCs w:val="24"/>
        </w:rPr>
        <w:t>υ</w:t>
      </w:r>
      <w:r>
        <w:rPr>
          <w:rFonts w:eastAsia="Times New Roman" w:cs="Times New Roman"/>
          <w:szCs w:val="24"/>
        </w:rPr>
        <w:t>τ</w:t>
      </w:r>
      <w:r>
        <w:rPr>
          <w:rFonts w:eastAsia="Times New Roman" w:cs="Times New Roman"/>
          <w:szCs w:val="24"/>
        </w:rPr>
        <w:t>έ</w:t>
      </w:r>
      <w:r>
        <w:rPr>
          <w:rFonts w:eastAsia="Times New Roman" w:cs="Times New Roman"/>
          <w:szCs w:val="24"/>
        </w:rPr>
        <w:t xml:space="preserve">ρου κύκλου του Βουλευτή Αττικής της Νέας Δημοκρατίας κ. </w:t>
      </w:r>
      <w:r w:rsidRPr="006472D7">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sidRPr="006472D7">
        <w:rPr>
          <w:rFonts w:eastAsia="Times New Roman" w:cs="Times New Roman"/>
          <w:bCs/>
          <w:szCs w:val="24"/>
        </w:rPr>
        <w:t>Προστασίας του Πολίτη,</w:t>
      </w:r>
      <w:r>
        <w:rPr>
          <w:rFonts w:eastAsia="Times New Roman" w:cs="Times New Roman"/>
          <w:b/>
          <w:bCs/>
          <w:szCs w:val="24"/>
        </w:rPr>
        <w:t xml:space="preserve"> </w:t>
      </w:r>
      <w:r>
        <w:rPr>
          <w:rFonts w:eastAsia="Times New Roman" w:cs="Times New Roman"/>
          <w:szCs w:val="24"/>
        </w:rPr>
        <w:t>με θέμα: «Αποσπάσεις αστυνομικών απ</w:t>
      </w:r>
      <w:r>
        <w:rPr>
          <w:rFonts w:eastAsia="Times New Roman" w:cs="Times New Roman"/>
          <w:szCs w:val="24"/>
        </w:rPr>
        <w:t xml:space="preserve">ό τα τμήματα της </w:t>
      </w:r>
      <w:r>
        <w:rPr>
          <w:rFonts w:eastAsia="Times New Roman" w:cs="Times New Roman"/>
          <w:szCs w:val="24"/>
        </w:rPr>
        <w:t>ν</w:t>
      </w:r>
      <w:r>
        <w:rPr>
          <w:rFonts w:eastAsia="Times New Roman" w:cs="Times New Roman"/>
          <w:szCs w:val="24"/>
        </w:rPr>
        <w:t>οτιοανατολικής Αττικής για την ενίσχυση της Διεύθυνσης Αστυνομικών Επιχειρήσεων Αττικής (ΜΑΤ)»</w:t>
      </w:r>
      <w:r>
        <w:rPr>
          <w:rFonts w:eastAsia="Times New Roman" w:cs="Times New Roman"/>
          <w:szCs w:val="24"/>
        </w:rPr>
        <w:t>,</w:t>
      </w:r>
      <w:r>
        <w:rPr>
          <w:rFonts w:eastAsia="Times New Roman" w:cs="Times New Roman"/>
          <w:szCs w:val="24"/>
        </w:rPr>
        <w:t xml:space="preserve"> δεν θα συζητηθεί λόγω κωλύματος της Υπουργού Προστασίας του Πολίτη κ. Όλγας </w:t>
      </w:r>
      <w:proofErr w:type="spellStart"/>
      <w:r>
        <w:rPr>
          <w:rFonts w:eastAsia="Times New Roman" w:cs="Times New Roman"/>
          <w:szCs w:val="24"/>
        </w:rPr>
        <w:t>Γεροβασίλη</w:t>
      </w:r>
      <w:proofErr w:type="spellEnd"/>
      <w:r>
        <w:rPr>
          <w:rFonts w:eastAsia="Times New Roman" w:cs="Times New Roman"/>
          <w:szCs w:val="24"/>
        </w:rPr>
        <w:t xml:space="preserve">, εξαιτίας του ότι θα βρίσκεται σε κυβερνητική αποστολή </w:t>
      </w:r>
      <w:r>
        <w:rPr>
          <w:rFonts w:eastAsia="Times New Roman" w:cs="Times New Roman"/>
          <w:szCs w:val="24"/>
        </w:rPr>
        <w:t>εκτός Αθηνών.</w:t>
      </w:r>
    </w:p>
    <w:p w14:paraId="03B0F24C"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 δεύτερη με αριθμό 367/18-2-2019 επίκαιρη ερώτηση δε</w:t>
      </w:r>
      <w:r>
        <w:rPr>
          <w:rFonts w:eastAsia="Times New Roman" w:cs="Times New Roman"/>
          <w:szCs w:val="24"/>
        </w:rPr>
        <w:t>υ</w:t>
      </w:r>
      <w:r>
        <w:rPr>
          <w:rFonts w:eastAsia="Times New Roman" w:cs="Times New Roman"/>
          <w:szCs w:val="24"/>
        </w:rPr>
        <w:t>τ</w:t>
      </w:r>
      <w:r>
        <w:rPr>
          <w:rFonts w:eastAsia="Times New Roman" w:cs="Times New Roman"/>
          <w:szCs w:val="24"/>
        </w:rPr>
        <w:t>έ</w:t>
      </w:r>
      <w:r>
        <w:rPr>
          <w:rFonts w:eastAsia="Times New Roman" w:cs="Times New Roman"/>
          <w:szCs w:val="24"/>
        </w:rPr>
        <w:t xml:space="preserve">ρου κύκλου του Ανεξάρτητου Βουλευτή Μεσσηνίας κ. </w:t>
      </w:r>
      <w:r w:rsidRPr="006472D7">
        <w:rPr>
          <w:rFonts w:eastAsia="Times New Roman" w:cs="Times New Roman"/>
          <w:bCs/>
          <w:szCs w:val="24"/>
        </w:rPr>
        <w:t xml:space="preserve">Δημητρίου </w:t>
      </w:r>
      <w:proofErr w:type="spellStart"/>
      <w:r w:rsidRPr="006472D7">
        <w:rPr>
          <w:rFonts w:eastAsia="Times New Roman" w:cs="Times New Roman"/>
          <w:bCs/>
          <w:szCs w:val="24"/>
        </w:rPr>
        <w:t>Κουκούτση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sidRPr="006472D7">
        <w:rPr>
          <w:rFonts w:eastAsia="Times New Roman" w:cs="Times New Roman"/>
          <w:bCs/>
          <w:szCs w:val="24"/>
        </w:rPr>
        <w:t>Προστασίας του Πολίτη,</w:t>
      </w:r>
      <w:r>
        <w:rPr>
          <w:rFonts w:eastAsia="Times New Roman" w:cs="Times New Roman"/>
          <w:b/>
          <w:bCs/>
          <w:szCs w:val="24"/>
        </w:rPr>
        <w:t xml:space="preserve"> </w:t>
      </w:r>
      <w:r>
        <w:rPr>
          <w:rFonts w:eastAsia="Times New Roman" w:cs="Times New Roman"/>
          <w:szCs w:val="24"/>
        </w:rPr>
        <w:lastRenderedPageBreak/>
        <w:t xml:space="preserve">με θέμα: «Η αύξηση της εγκληματικότητας των </w:t>
      </w:r>
      <w:proofErr w:type="spellStart"/>
      <w:r>
        <w:rPr>
          <w:rFonts w:eastAsia="Times New Roman" w:cs="Times New Roman"/>
          <w:szCs w:val="24"/>
        </w:rPr>
        <w:t>Ρομά</w:t>
      </w:r>
      <w:proofErr w:type="spellEnd"/>
      <w:r>
        <w:rPr>
          <w:rFonts w:eastAsia="Times New Roman" w:cs="Times New Roman"/>
          <w:szCs w:val="24"/>
        </w:rPr>
        <w:t xml:space="preserve"> στην περιοχή της Μεσσηνίας έ</w:t>
      </w:r>
      <w:r>
        <w:rPr>
          <w:rFonts w:eastAsia="Times New Roman" w:cs="Times New Roman"/>
          <w:szCs w:val="24"/>
        </w:rPr>
        <w:t>χει ξεπεράσει κάθε όριο»</w:t>
      </w:r>
      <w:r>
        <w:rPr>
          <w:rFonts w:eastAsia="Times New Roman" w:cs="Times New Roman"/>
          <w:szCs w:val="24"/>
        </w:rPr>
        <w:t>,</w:t>
      </w:r>
      <w:r w:rsidRPr="006472D7">
        <w:rPr>
          <w:rFonts w:eastAsia="Times New Roman" w:cs="Times New Roman"/>
          <w:szCs w:val="24"/>
        </w:rPr>
        <w:t xml:space="preserve"> </w:t>
      </w:r>
      <w:r>
        <w:rPr>
          <w:rFonts w:eastAsia="Times New Roman" w:cs="Times New Roman"/>
          <w:szCs w:val="24"/>
        </w:rPr>
        <w:t xml:space="preserve">δεν θα συζητηθεί λόγω κωλύματος της Υπουργού Προστασίας του Πολίτη κ. Όλγας </w:t>
      </w:r>
      <w:proofErr w:type="spellStart"/>
      <w:r>
        <w:rPr>
          <w:rFonts w:eastAsia="Times New Roman" w:cs="Times New Roman"/>
          <w:szCs w:val="24"/>
        </w:rPr>
        <w:t>Γεροβασίλη</w:t>
      </w:r>
      <w:proofErr w:type="spellEnd"/>
      <w:r>
        <w:rPr>
          <w:rFonts w:eastAsia="Times New Roman" w:cs="Times New Roman"/>
          <w:szCs w:val="24"/>
        </w:rPr>
        <w:t>,</w:t>
      </w:r>
      <w:r w:rsidRPr="00341C0F">
        <w:rPr>
          <w:rFonts w:eastAsia="Times New Roman" w:cs="Times New Roman"/>
          <w:szCs w:val="24"/>
        </w:rPr>
        <w:t xml:space="preserve"> </w:t>
      </w:r>
      <w:r>
        <w:rPr>
          <w:rFonts w:eastAsia="Times New Roman" w:cs="Times New Roman"/>
          <w:szCs w:val="24"/>
        </w:rPr>
        <w:t>εξαιτίας το</w:t>
      </w:r>
      <w:r>
        <w:rPr>
          <w:rFonts w:eastAsia="Times New Roman" w:cs="Times New Roman"/>
          <w:szCs w:val="24"/>
        </w:rPr>
        <w:t>υ</w:t>
      </w:r>
      <w:r>
        <w:rPr>
          <w:rFonts w:eastAsia="Times New Roman" w:cs="Times New Roman"/>
          <w:szCs w:val="24"/>
        </w:rPr>
        <w:t xml:space="preserve"> ότι θα βρίσκεται σε κυβερνητική αποστολή εκτός Αθηνών.</w:t>
      </w:r>
    </w:p>
    <w:p w14:paraId="03B0F24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 τέταρτη με αριθμό 338/7-2-2019 επίκαιρη ερώτηση δε</w:t>
      </w:r>
      <w:r>
        <w:rPr>
          <w:rFonts w:eastAsia="Times New Roman" w:cs="Times New Roman"/>
          <w:szCs w:val="24"/>
        </w:rPr>
        <w:t>υ</w:t>
      </w:r>
      <w:r>
        <w:rPr>
          <w:rFonts w:eastAsia="Times New Roman" w:cs="Times New Roman"/>
          <w:szCs w:val="24"/>
        </w:rPr>
        <w:t>τ</w:t>
      </w:r>
      <w:r>
        <w:rPr>
          <w:rFonts w:eastAsia="Times New Roman" w:cs="Times New Roman"/>
          <w:szCs w:val="24"/>
        </w:rPr>
        <w:t>έ</w:t>
      </w:r>
      <w:r>
        <w:rPr>
          <w:rFonts w:eastAsia="Times New Roman" w:cs="Times New Roman"/>
          <w:szCs w:val="24"/>
        </w:rPr>
        <w:t xml:space="preserve">ρου κύκλου του Βουλευτή Β΄ Αθηνών της Δημοκρατικής Συμπαράταξης κ. </w:t>
      </w:r>
      <w:r w:rsidRPr="006472D7">
        <w:rPr>
          <w:rFonts w:eastAsia="Times New Roman" w:cs="Times New Roman"/>
          <w:bCs/>
          <w:szCs w:val="24"/>
        </w:rPr>
        <w:t>Γεωργίου</w:t>
      </w:r>
      <w:r>
        <w:rPr>
          <w:rFonts w:eastAsia="Times New Roman" w:cs="Times New Roman"/>
          <w:bCs/>
          <w:szCs w:val="24"/>
        </w:rPr>
        <w:t xml:space="preserve"> </w:t>
      </w:r>
      <w:r w:rsidRPr="006472D7">
        <w:rPr>
          <w:rFonts w:eastAsia="Times New Roman" w:cs="Times New Roman"/>
          <w:bCs/>
          <w:szCs w:val="24"/>
        </w:rPr>
        <w:t>-Δημητρίου Καρρά</w:t>
      </w:r>
      <w:r>
        <w:rPr>
          <w:rFonts w:eastAsia="Times New Roman" w:cs="Times New Roman"/>
          <w:szCs w:val="24"/>
        </w:rPr>
        <w:t xml:space="preserve"> προς την Υπουργό </w:t>
      </w:r>
      <w:r w:rsidRPr="006472D7">
        <w:rPr>
          <w:rFonts w:eastAsia="Times New Roman" w:cs="Times New Roman"/>
          <w:bCs/>
          <w:szCs w:val="24"/>
        </w:rPr>
        <w:t>Προστασίας του Πολίτη,</w:t>
      </w:r>
      <w:r>
        <w:rPr>
          <w:rFonts w:eastAsia="Times New Roman" w:cs="Times New Roman"/>
          <w:szCs w:val="24"/>
        </w:rPr>
        <w:t xml:space="preserve"> με θέμα: «Ανεπαρκής </w:t>
      </w:r>
      <w:r>
        <w:rPr>
          <w:rFonts w:eastAsia="Times New Roman" w:cs="Times New Roman"/>
          <w:szCs w:val="24"/>
        </w:rPr>
        <w:t>α</w:t>
      </w:r>
      <w:r>
        <w:rPr>
          <w:rFonts w:eastAsia="Times New Roman" w:cs="Times New Roman"/>
          <w:szCs w:val="24"/>
        </w:rPr>
        <w:t xml:space="preserve">στυνόμευση – Υψηλή εγκληματικότητα στους </w:t>
      </w:r>
      <w:r>
        <w:rPr>
          <w:rFonts w:eastAsia="Times New Roman" w:cs="Times New Roman"/>
          <w:szCs w:val="24"/>
        </w:rPr>
        <w:t>δ</w:t>
      </w:r>
      <w:r>
        <w:rPr>
          <w:rFonts w:eastAsia="Times New Roman" w:cs="Times New Roman"/>
          <w:szCs w:val="24"/>
        </w:rPr>
        <w:t xml:space="preserve">ήμους της </w:t>
      </w:r>
      <w:r>
        <w:rPr>
          <w:rFonts w:eastAsia="Times New Roman" w:cs="Times New Roman"/>
          <w:szCs w:val="24"/>
        </w:rPr>
        <w:t>δ</w:t>
      </w:r>
      <w:r>
        <w:rPr>
          <w:rFonts w:eastAsia="Times New Roman" w:cs="Times New Roman"/>
          <w:szCs w:val="24"/>
        </w:rPr>
        <w:t>υτικής Αθήνας»</w:t>
      </w:r>
      <w:r>
        <w:rPr>
          <w:rFonts w:eastAsia="Times New Roman" w:cs="Times New Roman"/>
          <w:szCs w:val="24"/>
        </w:rPr>
        <w:t>,</w:t>
      </w:r>
      <w:r>
        <w:rPr>
          <w:rFonts w:eastAsia="Times New Roman" w:cs="Times New Roman"/>
          <w:szCs w:val="24"/>
        </w:rPr>
        <w:t xml:space="preserve"> δεν θα συζητηθεί λόγω κωλύματος τ</w:t>
      </w:r>
      <w:r>
        <w:rPr>
          <w:rFonts w:eastAsia="Times New Roman" w:cs="Times New Roman"/>
          <w:szCs w:val="24"/>
        </w:rPr>
        <w:t xml:space="preserve">ης Υπουργού Προστασίας του Πολίτη κ. Όλγας </w:t>
      </w:r>
      <w:proofErr w:type="spellStart"/>
      <w:r>
        <w:rPr>
          <w:rFonts w:eastAsia="Times New Roman" w:cs="Times New Roman"/>
          <w:szCs w:val="24"/>
        </w:rPr>
        <w:t>Γεροβασίλη</w:t>
      </w:r>
      <w:proofErr w:type="spellEnd"/>
      <w:r>
        <w:rPr>
          <w:rFonts w:eastAsia="Times New Roman" w:cs="Times New Roman"/>
          <w:szCs w:val="24"/>
        </w:rPr>
        <w:t>, εξαιτίας του ότι θα βρίσκεται σε κυβερνητική αποστολή εκτός Αθηνών.</w:t>
      </w:r>
    </w:p>
    <w:p w14:paraId="03B0F24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 ένατη με αριθμό 344/11-2-2019 επίκαιρη ερώτηση δε</w:t>
      </w:r>
      <w:r>
        <w:rPr>
          <w:rFonts w:eastAsia="Times New Roman" w:cs="Times New Roman"/>
          <w:szCs w:val="24"/>
        </w:rPr>
        <w:t>υ</w:t>
      </w:r>
      <w:r>
        <w:rPr>
          <w:rFonts w:eastAsia="Times New Roman" w:cs="Times New Roman"/>
          <w:szCs w:val="24"/>
        </w:rPr>
        <w:t>τ</w:t>
      </w:r>
      <w:r>
        <w:rPr>
          <w:rFonts w:eastAsia="Times New Roman" w:cs="Times New Roman"/>
          <w:szCs w:val="24"/>
        </w:rPr>
        <w:t>έ</w:t>
      </w:r>
      <w:r>
        <w:rPr>
          <w:rFonts w:eastAsia="Times New Roman" w:cs="Times New Roman"/>
          <w:szCs w:val="24"/>
        </w:rPr>
        <w:t xml:space="preserve">ρου κύκλου του Ανεξάρτητου Βουλευτή Β΄ Αθηνών κ. </w:t>
      </w:r>
      <w:r w:rsidRPr="006472D7">
        <w:rPr>
          <w:rFonts w:eastAsia="Times New Roman" w:cs="Times New Roman"/>
          <w:bCs/>
          <w:szCs w:val="24"/>
        </w:rPr>
        <w:t>Ευσταθίου (Στάθη) Παναγούλη</w:t>
      </w:r>
      <w:r>
        <w:rPr>
          <w:rFonts w:eastAsia="Times New Roman" w:cs="Times New Roman"/>
          <w:b/>
          <w:bCs/>
          <w:szCs w:val="24"/>
        </w:rPr>
        <w:t xml:space="preserve"> </w:t>
      </w:r>
      <w:r>
        <w:rPr>
          <w:rFonts w:eastAsia="Times New Roman" w:cs="Times New Roman"/>
          <w:szCs w:val="24"/>
        </w:rPr>
        <w:t>πρ</w:t>
      </w:r>
      <w:r>
        <w:rPr>
          <w:rFonts w:eastAsia="Times New Roman" w:cs="Times New Roman"/>
          <w:szCs w:val="24"/>
        </w:rPr>
        <w:t xml:space="preserve">ος την Υπουργό </w:t>
      </w:r>
      <w:r w:rsidRPr="006472D7">
        <w:rPr>
          <w:rFonts w:eastAsia="Times New Roman" w:cs="Times New Roman"/>
          <w:bCs/>
          <w:szCs w:val="24"/>
        </w:rPr>
        <w:t>Προστασίας του Πολίτη,</w:t>
      </w:r>
      <w:r>
        <w:rPr>
          <w:rFonts w:eastAsia="Times New Roman" w:cs="Times New Roman"/>
          <w:b/>
          <w:bCs/>
          <w:szCs w:val="24"/>
        </w:rPr>
        <w:t xml:space="preserve"> </w:t>
      </w:r>
      <w:r>
        <w:rPr>
          <w:rFonts w:eastAsia="Times New Roman" w:cs="Times New Roman"/>
          <w:szCs w:val="24"/>
        </w:rPr>
        <w:t>με θέμα: «Με χημικά και τραμπουκισμούς προσπάθησαν να διαλύσουν το ειρηνικό παλλαϊκό συλλαλητήριο για τη Μακε</w:t>
      </w:r>
      <w:r>
        <w:rPr>
          <w:rFonts w:eastAsia="Times New Roman" w:cs="Times New Roman"/>
          <w:szCs w:val="24"/>
        </w:rPr>
        <w:lastRenderedPageBreak/>
        <w:t>δονία στο Σύνταγμα»</w:t>
      </w:r>
      <w:r>
        <w:rPr>
          <w:rFonts w:eastAsia="Times New Roman" w:cs="Times New Roman"/>
          <w:szCs w:val="24"/>
        </w:rPr>
        <w:t>,</w:t>
      </w:r>
      <w:r>
        <w:rPr>
          <w:rFonts w:eastAsia="Times New Roman" w:cs="Times New Roman"/>
          <w:szCs w:val="24"/>
        </w:rPr>
        <w:t xml:space="preserve"> δεν θα συζητηθεί λόγω κωλύματος της Υπουργού Προστασίας του Πολίτη κ. Όλγας </w:t>
      </w:r>
      <w:proofErr w:type="spellStart"/>
      <w:r>
        <w:rPr>
          <w:rFonts w:eastAsia="Times New Roman" w:cs="Times New Roman"/>
          <w:szCs w:val="24"/>
        </w:rPr>
        <w:t>Γεροβασίλη</w:t>
      </w:r>
      <w:proofErr w:type="spellEnd"/>
      <w:r>
        <w:rPr>
          <w:rFonts w:eastAsia="Times New Roman" w:cs="Times New Roman"/>
          <w:szCs w:val="24"/>
        </w:rPr>
        <w:t xml:space="preserve">, </w:t>
      </w:r>
      <w:r>
        <w:rPr>
          <w:rFonts w:eastAsia="Times New Roman" w:cs="Times New Roman"/>
          <w:szCs w:val="24"/>
        </w:rPr>
        <w:t>εξαιτίας του ότι θα βρίσκεται σε κυβερνητική αποστολή εκτός Αθηνών.</w:t>
      </w:r>
    </w:p>
    <w:p w14:paraId="03B0F24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 δέκατη πέμπτη με αριθμό 299/28-1-2019 επίκαιρη ερώτηση δε</w:t>
      </w:r>
      <w:r>
        <w:rPr>
          <w:rFonts w:eastAsia="Times New Roman" w:cs="Times New Roman"/>
          <w:szCs w:val="24"/>
        </w:rPr>
        <w:t>υ</w:t>
      </w:r>
      <w:r>
        <w:rPr>
          <w:rFonts w:eastAsia="Times New Roman" w:cs="Times New Roman"/>
          <w:szCs w:val="24"/>
        </w:rPr>
        <w:t>τ</w:t>
      </w:r>
      <w:r>
        <w:rPr>
          <w:rFonts w:eastAsia="Times New Roman" w:cs="Times New Roman"/>
          <w:szCs w:val="24"/>
        </w:rPr>
        <w:t>έ</w:t>
      </w:r>
      <w:r>
        <w:rPr>
          <w:rFonts w:eastAsia="Times New Roman" w:cs="Times New Roman"/>
          <w:szCs w:val="24"/>
        </w:rPr>
        <w:t xml:space="preserve">ρου κύκλου του Βουλευτή Σερρών της Δημοκρατικής Συμπαράταξης κ. </w:t>
      </w:r>
      <w:r w:rsidRPr="006472D7">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 xml:space="preserve">προς την Υπουργό </w:t>
      </w:r>
      <w:r w:rsidRPr="006472D7">
        <w:rPr>
          <w:rFonts w:eastAsia="Times New Roman" w:cs="Times New Roman"/>
          <w:bCs/>
          <w:szCs w:val="24"/>
        </w:rPr>
        <w:t>Προστασίας του Πολίτη,</w:t>
      </w:r>
      <w:r>
        <w:rPr>
          <w:rFonts w:eastAsia="Times New Roman" w:cs="Times New Roman"/>
          <w:szCs w:val="24"/>
        </w:rPr>
        <w:t xml:space="preserve"> με θέμα</w:t>
      </w:r>
      <w:r>
        <w:rPr>
          <w:rFonts w:eastAsia="Times New Roman" w:cs="Times New Roman"/>
          <w:szCs w:val="24"/>
        </w:rPr>
        <w:t xml:space="preserve">: «Αυξημένη η παραβατικότητα στον Νομό Σερρών και </w:t>
      </w:r>
      <w:proofErr w:type="spellStart"/>
      <w:r>
        <w:rPr>
          <w:rFonts w:eastAsia="Times New Roman" w:cs="Times New Roman"/>
          <w:szCs w:val="24"/>
        </w:rPr>
        <w:t>υποστελεχωμένη</w:t>
      </w:r>
      <w:proofErr w:type="spellEnd"/>
      <w:r>
        <w:rPr>
          <w:rFonts w:eastAsia="Times New Roman" w:cs="Times New Roman"/>
          <w:szCs w:val="24"/>
        </w:rPr>
        <w:t xml:space="preserve"> η Διεύθυνση Αστυνομίας Σερρών»</w:t>
      </w:r>
      <w:r>
        <w:rPr>
          <w:rFonts w:eastAsia="Times New Roman" w:cs="Times New Roman"/>
          <w:szCs w:val="24"/>
        </w:rPr>
        <w:t>,</w:t>
      </w:r>
      <w:r>
        <w:rPr>
          <w:rFonts w:eastAsia="Times New Roman" w:cs="Times New Roman"/>
          <w:szCs w:val="24"/>
        </w:rPr>
        <w:t xml:space="preserve"> δεν θα συζητηθεί λόγω κωλύματος της Υπουργού Προστασίας του Πολίτη κ. Όλγας </w:t>
      </w:r>
      <w:proofErr w:type="spellStart"/>
      <w:r>
        <w:rPr>
          <w:rFonts w:eastAsia="Times New Roman" w:cs="Times New Roman"/>
          <w:szCs w:val="24"/>
        </w:rPr>
        <w:t>Γεροβασίλη</w:t>
      </w:r>
      <w:proofErr w:type="spellEnd"/>
      <w:r>
        <w:rPr>
          <w:rFonts w:eastAsia="Times New Roman" w:cs="Times New Roman"/>
          <w:szCs w:val="24"/>
        </w:rPr>
        <w:t>, εξαιτίας του ότι θα βρίσκεται σε κυβερνητική αποστολή εκτός Αθηνών.</w:t>
      </w:r>
    </w:p>
    <w:p w14:paraId="03B0F25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ρώτη με αριθμό 1867/25-9-2018 ερώτηση του κύκλου </w:t>
      </w:r>
      <w:r>
        <w:rPr>
          <w:rFonts w:eastAsia="Times New Roman" w:cs="Times New Roman"/>
          <w:szCs w:val="24"/>
        </w:rPr>
        <w:t xml:space="preserve">των </w:t>
      </w:r>
      <w:r>
        <w:rPr>
          <w:rFonts w:eastAsia="Times New Roman" w:cs="Times New Roman"/>
          <w:szCs w:val="24"/>
        </w:rPr>
        <w:t xml:space="preserve">αναφορών </w:t>
      </w:r>
      <w:r>
        <w:rPr>
          <w:rFonts w:eastAsia="Times New Roman" w:cs="Times New Roman"/>
          <w:szCs w:val="24"/>
        </w:rPr>
        <w:t xml:space="preserve">και </w:t>
      </w:r>
      <w:r>
        <w:rPr>
          <w:rFonts w:eastAsia="Times New Roman" w:cs="Times New Roman"/>
          <w:szCs w:val="24"/>
        </w:rPr>
        <w:t xml:space="preserve">ερωτήσεων του Βουλευτή Χίου του Συνασπισμού Ριζοσπαστικής Αριστεράς κ. </w:t>
      </w:r>
      <w:r w:rsidRPr="006472D7">
        <w:rPr>
          <w:rFonts w:eastAsia="Times New Roman" w:cs="Times New Roman"/>
          <w:bCs/>
          <w:szCs w:val="24"/>
        </w:rPr>
        <w:t>Ανδρέα Μιχαηλίδη</w:t>
      </w:r>
      <w:r>
        <w:rPr>
          <w:rFonts w:eastAsia="Times New Roman" w:cs="Times New Roman"/>
          <w:b/>
          <w:bCs/>
          <w:szCs w:val="24"/>
        </w:rPr>
        <w:t xml:space="preserve"> </w:t>
      </w:r>
      <w:r>
        <w:rPr>
          <w:rFonts w:eastAsia="Times New Roman" w:cs="Times New Roman"/>
          <w:szCs w:val="24"/>
        </w:rPr>
        <w:t xml:space="preserve">προς τον Υπουργό </w:t>
      </w:r>
      <w:r w:rsidRPr="006472D7">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«Προστασία του παραδοσιακού οικισμού-ιστορικού τόπου Κάμπου Χίο</w:t>
      </w:r>
      <w:r>
        <w:rPr>
          <w:rFonts w:eastAsia="Times New Roman" w:cs="Times New Roman"/>
          <w:szCs w:val="24"/>
        </w:rPr>
        <w:t>υ και των περιβολιών του από την υπέρμετρη φορολόγηση και την οικοπεδοποίηση»</w:t>
      </w:r>
      <w:r>
        <w:rPr>
          <w:rFonts w:eastAsia="Times New Roman" w:cs="Times New Roman"/>
          <w:szCs w:val="24"/>
        </w:rPr>
        <w:t>,</w:t>
      </w:r>
      <w:r>
        <w:rPr>
          <w:rFonts w:eastAsia="Times New Roman" w:cs="Times New Roman"/>
          <w:szCs w:val="24"/>
        </w:rPr>
        <w:t xml:space="preserve"> δεν θα συζητηθεί σε συνεννόηση της αρμόδιας Υφυπουργού με τον Βουλευτή.</w:t>
      </w:r>
    </w:p>
    <w:p w14:paraId="03B0F25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Τέλος, η</w:t>
      </w:r>
      <w:r>
        <w:rPr>
          <w:rFonts w:eastAsia="Times New Roman" w:cs="Times New Roman"/>
          <w:szCs w:val="24"/>
        </w:rPr>
        <w:t xml:space="preserve"> δέκατη έκτη με αριθμό 262/9-1-2019 επίκαιρη ερώτηση δε</w:t>
      </w:r>
      <w:r>
        <w:rPr>
          <w:rFonts w:eastAsia="Times New Roman" w:cs="Times New Roman"/>
          <w:szCs w:val="24"/>
        </w:rPr>
        <w:t>υ</w:t>
      </w:r>
      <w:r>
        <w:rPr>
          <w:rFonts w:eastAsia="Times New Roman" w:cs="Times New Roman"/>
          <w:szCs w:val="24"/>
        </w:rPr>
        <w:t>τ</w:t>
      </w:r>
      <w:r>
        <w:rPr>
          <w:rFonts w:eastAsia="Times New Roman" w:cs="Times New Roman"/>
          <w:szCs w:val="24"/>
        </w:rPr>
        <w:t>έ</w:t>
      </w:r>
      <w:r>
        <w:rPr>
          <w:rFonts w:eastAsia="Times New Roman" w:cs="Times New Roman"/>
          <w:szCs w:val="24"/>
        </w:rPr>
        <w:t>ρου κύκλου του Βουλευτή Επικρατείας του</w:t>
      </w:r>
      <w:r>
        <w:rPr>
          <w:rFonts w:eastAsia="Times New Roman" w:cs="Times New Roman"/>
          <w:szCs w:val="24"/>
        </w:rPr>
        <w:t xml:space="preserve">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6472D7">
        <w:rPr>
          <w:rFonts w:eastAsia="Times New Roman" w:cs="Times New Roman"/>
          <w:bCs/>
          <w:szCs w:val="24"/>
        </w:rPr>
        <w:t>Χρήστου Παππά</w:t>
      </w:r>
      <w:r>
        <w:rPr>
          <w:rFonts w:eastAsia="Times New Roman" w:cs="Times New Roman"/>
          <w:szCs w:val="24"/>
        </w:rPr>
        <w:t xml:space="preserve"> προς τον Υπουργό </w:t>
      </w:r>
      <w:r w:rsidRPr="006472D7">
        <w:rPr>
          <w:rFonts w:eastAsia="Times New Roman" w:cs="Times New Roman"/>
          <w:bCs/>
          <w:szCs w:val="24"/>
        </w:rPr>
        <w:t>Εθνικής Άμυνας,</w:t>
      </w:r>
      <w:r>
        <w:rPr>
          <w:rFonts w:eastAsia="Times New Roman" w:cs="Times New Roman"/>
          <w:szCs w:val="24"/>
        </w:rPr>
        <w:t xml:space="preserve"> με θέμα: «Επιτακτική ανάγκη αυξήσεως της στρατιωτικής θητείας»</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θα συζητηθεί</w:t>
      </w:r>
      <w:r>
        <w:rPr>
          <w:rFonts w:eastAsia="Times New Roman" w:cs="Times New Roman"/>
          <w:szCs w:val="24"/>
        </w:rPr>
        <w:t>.</w:t>
      </w:r>
    </w:p>
    <w:p w14:paraId="03B0F25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w:t>
      </w:r>
      <w:r>
        <w:rPr>
          <w:rFonts w:eastAsia="Times New Roman" w:cs="Times New Roman"/>
          <w:szCs w:val="24"/>
        </w:rPr>
        <w:t>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τέσσερ</w:t>
      </w:r>
      <w:r>
        <w:rPr>
          <w:rFonts w:eastAsia="Times New Roman" w:cs="Times New Roman"/>
          <w:szCs w:val="24"/>
        </w:rPr>
        <w:t>ις εκπαιδευτικοί συνοδοί τους από το 6</w:t>
      </w:r>
      <w:r w:rsidRPr="00FE59F5">
        <w:rPr>
          <w:rFonts w:eastAsia="Times New Roman" w:cs="Times New Roman"/>
          <w:szCs w:val="24"/>
          <w:vertAlign w:val="superscript"/>
        </w:rPr>
        <w:t>ο</w:t>
      </w:r>
      <w:r>
        <w:rPr>
          <w:rFonts w:eastAsia="Times New Roman" w:cs="Times New Roman"/>
          <w:szCs w:val="24"/>
        </w:rPr>
        <w:t xml:space="preserve"> Γυμνάσιο Κέρκυρας.</w:t>
      </w:r>
    </w:p>
    <w:p w14:paraId="03B0F253"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3B0F254" w14:textId="77777777" w:rsidR="00E66FB6" w:rsidRDefault="00A447A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3B0F255" w14:textId="77777777" w:rsidR="00E66FB6" w:rsidRDefault="00A447A4">
      <w:pPr>
        <w:spacing w:line="600" w:lineRule="auto"/>
        <w:ind w:firstLine="720"/>
        <w:jc w:val="both"/>
        <w:rPr>
          <w:rFonts w:eastAsia="Times New Roman" w:cs="Times New Roman"/>
          <w:szCs w:val="24"/>
        </w:rPr>
      </w:pPr>
      <w:r w:rsidRPr="00616743">
        <w:rPr>
          <w:rFonts w:eastAsia="Times New Roman" w:cs="Times New Roman"/>
          <w:szCs w:val="24"/>
        </w:rPr>
        <w:t xml:space="preserve">Θα ήθελα να ενημερώσω </w:t>
      </w:r>
      <w:r>
        <w:rPr>
          <w:rFonts w:eastAsia="Times New Roman" w:cs="Times New Roman"/>
          <w:szCs w:val="24"/>
        </w:rPr>
        <w:t xml:space="preserve">τους μαθητές ότι παρακολουθούν </w:t>
      </w:r>
      <w:r w:rsidRPr="00616743">
        <w:rPr>
          <w:rFonts w:eastAsia="Times New Roman" w:cs="Times New Roman"/>
          <w:szCs w:val="24"/>
        </w:rPr>
        <w:t>τη σχετική συνεδρίαση που αφορά την σ</w:t>
      </w:r>
      <w:r>
        <w:rPr>
          <w:rFonts w:eastAsia="Times New Roman" w:cs="Times New Roman"/>
          <w:szCs w:val="24"/>
        </w:rPr>
        <w:t>υζήτηση των επί</w:t>
      </w:r>
      <w:r>
        <w:rPr>
          <w:rFonts w:eastAsia="Times New Roman" w:cs="Times New Roman"/>
          <w:szCs w:val="24"/>
        </w:rPr>
        <w:lastRenderedPageBreak/>
        <w:t xml:space="preserve">καιρων ερωτήσεων. Γι’ </w:t>
      </w:r>
      <w:r w:rsidRPr="00616743">
        <w:rPr>
          <w:rFonts w:eastAsia="Times New Roman" w:cs="Times New Roman"/>
          <w:szCs w:val="24"/>
        </w:rPr>
        <w:t>αυτό το</w:t>
      </w:r>
      <w:r>
        <w:rPr>
          <w:rFonts w:eastAsia="Times New Roman" w:cs="Times New Roman"/>
          <w:szCs w:val="24"/>
        </w:rPr>
        <w:t>ν</w:t>
      </w:r>
      <w:r w:rsidRPr="00616743">
        <w:rPr>
          <w:rFonts w:eastAsia="Times New Roman" w:cs="Times New Roman"/>
          <w:szCs w:val="24"/>
        </w:rPr>
        <w:t xml:space="preserve"> λόγο και βλέπετε λίγους Βουλευτές μέσα στην Αίθουσα της Ολομέλειας</w:t>
      </w:r>
      <w:r>
        <w:rPr>
          <w:rFonts w:eastAsia="Times New Roman" w:cs="Times New Roman"/>
          <w:szCs w:val="24"/>
        </w:rPr>
        <w:t>,</w:t>
      </w:r>
      <w:r w:rsidRPr="00616743">
        <w:rPr>
          <w:rFonts w:eastAsia="Times New Roman" w:cs="Times New Roman"/>
          <w:szCs w:val="24"/>
        </w:rPr>
        <w:t xml:space="preserve"> </w:t>
      </w:r>
      <w:r>
        <w:rPr>
          <w:rFonts w:eastAsia="Times New Roman" w:cs="Times New Roman"/>
          <w:szCs w:val="24"/>
        </w:rPr>
        <w:t xml:space="preserve">οι οποίοι </w:t>
      </w:r>
      <w:r w:rsidRPr="00616743">
        <w:rPr>
          <w:rFonts w:eastAsia="Times New Roman" w:cs="Times New Roman"/>
          <w:szCs w:val="24"/>
        </w:rPr>
        <w:t>ρωτούν τον εκάστοτε Υπουργό για κάποιο θέμα που είναι της επικαιρότητας</w:t>
      </w:r>
      <w:r>
        <w:rPr>
          <w:rFonts w:eastAsia="Times New Roman" w:cs="Times New Roman"/>
          <w:szCs w:val="24"/>
        </w:rPr>
        <w:t>.</w:t>
      </w:r>
    </w:p>
    <w:p w14:paraId="03B0F256"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Στη φάση </w:t>
      </w:r>
      <w:r w:rsidRPr="00616743">
        <w:rPr>
          <w:rFonts w:eastAsia="Times New Roman" w:cs="Times New Roman"/>
          <w:szCs w:val="24"/>
        </w:rPr>
        <w:t>στην οποία βρισκόμαστε</w:t>
      </w:r>
      <w:r w:rsidRPr="00182816">
        <w:rPr>
          <w:rFonts w:eastAsia="Times New Roman" w:cs="Times New Roman"/>
          <w:szCs w:val="24"/>
        </w:rPr>
        <w:t>,</w:t>
      </w:r>
      <w:r w:rsidRPr="00616743">
        <w:rPr>
          <w:rFonts w:eastAsia="Times New Roman" w:cs="Times New Roman"/>
          <w:szCs w:val="24"/>
        </w:rPr>
        <w:t xml:space="preserve"> ο Υπουργός Υγείας είναι </w:t>
      </w:r>
      <w:r>
        <w:rPr>
          <w:rFonts w:eastAsia="Times New Roman" w:cs="Times New Roman"/>
          <w:szCs w:val="24"/>
        </w:rPr>
        <w:t>εδ</w:t>
      </w:r>
      <w:r>
        <w:rPr>
          <w:rFonts w:eastAsia="Times New Roman" w:cs="Times New Roman"/>
          <w:szCs w:val="24"/>
        </w:rPr>
        <w:t xml:space="preserve">ώ για να απαντήσει για θέματα </w:t>
      </w:r>
      <w:r w:rsidRPr="00616743">
        <w:rPr>
          <w:rFonts w:eastAsia="Times New Roman" w:cs="Times New Roman"/>
          <w:szCs w:val="24"/>
        </w:rPr>
        <w:t>υγείας</w:t>
      </w:r>
      <w:r>
        <w:rPr>
          <w:rFonts w:eastAsia="Times New Roman" w:cs="Times New Roman"/>
          <w:szCs w:val="24"/>
        </w:rPr>
        <w:t>.</w:t>
      </w:r>
    </w:p>
    <w:p w14:paraId="03B0F257"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Κύριε Πρόεδρε, μπορώ να έχω τον λόγο;</w:t>
      </w:r>
    </w:p>
    <w:p w14:paraId="03B0F258" w14:textId="77777777" w:rsidR="00E66FB6" w:rsidRDefault="00A447A4">
      <w:pPr>
        <w:spacing w:line="600" w:lineRule="auto"/>
        <w:ind w:firstLine="720"/>
        <w:jc w:val="both"/>
        <w:rPr>
          <w:rFonts w:eastAsia="Times New Roman" w:cs="Times New Roman"/>
          <w:szCs w:val="24"/>
        </w:rPr>
      </w:pPr>
      <w:r w:rsidRPr="004239BA">
        <w:rPr>
          <w:rFonts w:eastAsia="Times New Roman"/>
          <w:b/>
          <w:szCs w:val="24"/>
        </w:rPr>
        <w:t>ΠΡΟΕΔΡΕΥΩΝ (Μάριος Γεωργιάδης):</w:t>
      </w:r>
      <w:r w:rsidRPr="004239BA">
        <w:rPr>
          <w:rFonts w:eastAsia="Times New Roman"/>
          <w:szCs w:val="24"/>
        </w:rPr>
        <w:t xml:space="preserve"> </w:t>
      </w:r>
      <w:r>
        <w:rPr>
          <w:rFonts w:eastAsia="Times New Roman" w:cs="Times New Roman"/>
          <w:szCs w:val="24"/>
        </w:rPr>
        <w:t xml:space="preserve">Ορίστε, </w:t>
      </w:r>
      <w:r w:rsidRPr="00616743">
        <w:rPr>
          <w:rFonts w:eastAsia="Times New Roman" w:cs="Times New Roman"/>
          <w:szCs w:val="24"/>
        </w:rPr>
        <w:t>κύριε Παναγούλη</w:t>
      </w:r>
      <w:r>
        <w:rPr>
          <w:rFonts w:eastAsia="Times New Roman" w:cs="Times New Roman"/>
          <w:szCs w:val="24"/>
        </w:rPr>
        <w:t xml:space="preserve">, έχετε τον </w:t>
      </w:r>
      <w:r w:rsidRPr="00616743">
        <w:rPr>
          <w:rFonts w:eastAsia="Times New Roman" w:cs="Times New Roman"/>
          <w:szCs w:val="24"/>
        </w:rPr>
        <w:t>λόγο</w:t>
      </w:r>
      <w:r>
        <w:rPr>
          <w:rFonts w:eastAsia="Times New Roman" w:cs="Times New Roman"/>
          <w:szCs w:val="24"/>
        </w:rPr>
        <w:t>.</w:t>
      </w:r>
    </w:p>
    <w:p w14:paraId="03B0F259"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sidRPr="00616743">
        <w:rPr>
          <w:rFonts w:eastAsia="Times New Roman" w:cs="Times New Roman"/>
          <w:szCs w:val="24"/>
        </w:rPr>
        <w:t>Κύριε Πρόεδρε</w:t>
      </w:r>
      <w:r>
        <w:rPr>
          <w:rFonts w:eastAsia="Times New Roman" w:cs="Times New Roman"/>
          <w:szCs w:val="24"/>
        </w:rPr>
        <w:t>,</w:t>
      </w:r>
      <w:r w:rsidRPr="00616743">
        <w:rPr>
          <w:rFonts w:eastAsia="Times New Roman" w:cs="Times New Roman"/>
          <w:szCs w:val="24"/>
        </w:rPr>
        <w:t xml:space="preserve"> δεν θα ερχόμουν στη Βουλή</w:t>
      </w:r>
      <w:r w:rsidRPr="00182816">
        <w:rPr>
          <w:rFonts w:eastAsia="Times New Roman" w:cs="Times New Roman"/>
          <w:szCs w:val="24"/>
        </w:rPr>
        <w:t>,</w:t>
      </w:r>
      <w:r w:rsidRPr="00616743">
        <w:rPr>
          <w:rFonts w:eastAsia="Times New Roman" w:cs="Times New Roman"/>
          <w:szCs w:val="24"/>
        </w:rPr>
        <w:t xml:space="preserve"> αν πράγματι η κ</w:t>
      </w:r>
      <w:r>
        <w:rPr>
          <w:rFonts w:eastAsia="Times New Roman" w:cs="Times New Roman"/>
          <w:szCs w:val="24"/>
        </w:rPr>
        <w:t>.</w:t>
      </w:r>
      <w:r w:rsidRPr="00616743">
        <w:rPr>
          <w:rFonts w:eastAsia="Times New Roman" w:cs="Times New Roman"/>
          <w:szCs w:val="24"/>
        </w:rPr>
        <w:t xml:space="preserve"> </w:t>
      </w:r>
      <w:proofErr w:type="spellStart"/>
      <w:r w:rsidRPr="00616743">
        <w:rPr>
          <w:rFonts w:eastAsia="Times New Roman" w:cs="Times New Roman"/>
          <w:szCs w:val="24"/>
        </w:rPr>
        <w:t>Γεροβασίλη</w:t>
      </w:r>
      <w:proofErr w:type="spellEnd"/>
      <w:r w:rsidRPr="00616743">
        <w:rPr>
          <w:rFonts w:eastAsia="Times New Roman" w:cs="Times New Roman"/>
          <w:szCs w:val="24"/>
        </w:rPr>
        <w:t xml:space="preserve"> είχε κυβερνητική αποστολή</w:t>
      </w:r>
      <w:r>
        <w:rPr>
          <w:rFonts w:eastAsia="Times New Roman" w:cs="Times New Roman"/>
          <w:szCs w:val="24"/>
        </w:rPr>
        <w:t>.</w:t>
      </w:r>
      <w:r w:rsidRPr="00616743">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sidRPr="00616743">
        <w:rPr>
          <w:rFonts w:eastAsia="Times New Roman" w:cs="Times New Roman"/>
          <w:szCs w:val="24"/>
        </w:rPr>
        <w:t>α παροιμία</w:t>
      </w:r>
      <w:r>
        <w:rPr>
          <w:rFonts w:eastAsia="Times New Roman" w:cs="Times New Roman"/>
          <w:szCs w:val="24"/>
        </w:rPr>
        <w:t>,</w:t>
      </w:r>
      <w:r w:rsidRPr="00616743">
        <w:rPr>
          <w:rFonts w:eastAsia="Times New Roman" w:cs="Times New Roman"/>
          <w:szCs w:val="24"/>
        </w:rPr>
        <w:t xml:space="preserve"> όπως όλοι ξέρουμε</w:t>
      </w:r>
      <w:r w:rsidRPr="00182816">
        <w:rPr>
          <w:rFonts w:eastAsia="Times New Roman" w:cs="Times New Roman"/>
          <w:szCs w:val="24"/>
        </w:rPr>
        <w:t>,</w:t>
      </w:r>
      <w:r>
        <w:rPr>
          <w:rFonts w:eastAsia="Times New Roman" w:cs="Times New Roman"/>
          <w:szCs w:val="24"/>
        </w:rPr>
        <w:t xml:space="preserve"> λέει: «</w:t>
      </w:r>
      <w:r>
        <w:rPr>
          <w:rFonts w:eastAsia="Times New Roman" w:cs="Times New Roman"/>
          <w:szCs w:val="24"/>
        </w:rPr>
        <w:t xml:space="preserve">Αγαπάει ο Θεός τον κλέφτη, αλλά </w:t>
      </w:r>
      <w:r w:rsidRPr="00616743">
        <w:rPr>
          <w:rFonts w:eastAsia="Times New Roman" w:cs="Times New Roman"/>
          <w:szCs w:val="24"/>
        </w:rPr>
        <w:t>αγαπάει</w:t>
      </w:r>
      <w:r>
        <w:rPr>
          <w:rFonts w:eastAsia="Times New Roman" w:cs="Times New Roman"/>
          <w:szCs w:val="24"/>
        </w:rPr>
        <w:t xml:space="preserve"> </w:t>
      </w:r>
      <w:r>
        <w:rPr>
          <w:rFonts w:eastAsia="Times New Roman" w:cs="Times New Roman"/>
          <w:szCs w:val="24"/>
        </w:rPr>
        <w:t xml:space="preserve">και </w:t>
      </w:r>
      <w:r w:rsidRPr="00616743">
        <w:rPr>
          <w:rFonts w:eastAsia="Times New Roman" w:cs="Times New Roman"/>
          <w:szCs w:val="24"/>
        </w:rPr>
        <w:t xml:space="preserve">τον </w:t>
      </w:r>
      <w:r>
        <w:rPr>
          <w:rFonts w:eastAsia="Times New Roman" w:cs="Times New Roman"/>
          <w:szCs w:val="24"/>
        </w:rPr>
        <w:t>ν</w:t>
      </w:r>
      <w:r w:rsidRPr="00616743">
        <w:rPr>
          <w:rFonts w:eastAsia="Times New Roman" w:cs="Times New Roman"/>
          <w:szCs w:val="24"/>
        </w:rPr>
        <w:t>οικοκύρη</w:t>
      </w:r>
      <w:r>
        <w:rPr>
          <w:rFonts w:eastAsia="Times New Roman" w:cs="Times New Roman"/>
          <w:szCs w:val="24"/>
        </w:rPr>
        <w:t>».</w:t>
      </w:r>
      <w:r w:rsidRPr="00616743">
        <w:rPr>
          <w:rFonts w:eastAsia="Times New Roman" w:cs="Times New Roman"/>
          <w:szCs w:val="24"/>
        </w:rPr>
        <w:t xml:space="preserve"> Η κ</w:t>
      </w:r>
      <w:r>
        <w:rPr>
          <w:rFonts w:eastAsia="Times New Roman" w:cs="Times New Roman"/>
          <w:szCs w:val="24"/>
        </w:rPr>
        <w:t>.</w:t>
      </w:r>
      <w:r w:rsidRPr="00616743">
        <w:rPr>
          <w:rFonts w:eastAsia="Times New Roman" w:cs="Times New Roman"/>
          <w:szCs w:val="24"/>
        </w:rPr>
        <w:t xml:space="preserve"> </w:t>
      </w:r>
      <w:proofErr w:type="spellStart"/>
      <w:r w:rsidRPr="00616743">
        <w:rPr>
          <w:rFonts w:eastAsia="Times New Roman" w:cs="Times New Roman"/>
          <w:szCs w:val="24"/>
        </w:rPr>
        <w:t>Γεροβασίλη</w:t>
      </w:r>
      <w:proofErr w:type="spellEnd"/>
      <w:r w:rsidRPr="00616743">
        <w:rPr>
          <w:rFonts w:eastAsia="Times New Roman" w:cs="Times New Roman"/>
          <w:szCs w:val="24"/>
        </w:rPr>
        <w:t xml:space="preserve"> προτίμησε σήμερα να </w:t>
      </w:r>
      <w:r>
        <w:rPr>
          <w:rFonts w:eastAsia="Times New Roman" w:cs="Times New Roman"/>
          <w:szCs w:val="24"/>
        </w:rPr>
        <w:t xml:space="preserve">μην έρθει να </w:t>
      </w:r>
      <w:r w:rsidRPr="00616743">
        <w:rPr>
          <w:rFonts w:eastAsia="Times New Roman" w:cs="Times New Roman"/>
          <w:szCs w:val="24"/>
        </w:rPr>
        <w:t>απαντήσει σ</w:t>
      </w:r>
      <w:r>
        <w:rPr>
          <w:rFonts w:eastAsia="Times New Roman" w:cs="Times New Roman"/>
          <w:szCs w:val="24"/>
        </w:rPr>
        <w:t>ε έξι συναδέλφους προφασιζόμενη ότι βρίσκεται σε κυβερνητι</w:t>
      </w:r>
      <w:r>
        <w:rPr>
          <w:rFonts w:eastAsia="Times New Roman" w:cs="Times New Roman"/>
          <w:szCs w:val="24"/>
        </w:rPr>
        <w:t>κή απο</w:t>
      </w:r>
      <w:r w:rsidRPr="00616743">
        <w:rPr>
          <w:rFonts w:eastAsia="Times New Roman" w:cs="Times New Roman"/>
          <w:szCs w:val="24"/>
        </w:rPr>
        <w:t>στολή</w:t>
      </w:r>
      <w:r>
        <w:rPr>
          <w:rFonts w:eastAsia="Times New Roman" w:cs="Times New Roman"/>
          <w:szCs w:val="24"/>
        </w:rPr>
        <w:t>.</w:t>
      </w:r>
      <w:r w:rsidRPr="00616743">
        <w:rPr>
          <w:rFonts w:eastAsia="Times New Roman" w:cs="Times New Roman"/>
          <w:szCs w:val="24"/>
        </w:rPr>
        <w:t xml:space="preserve"> Αγαπάει </w:t>
      </w:r>
      <w:r>
        <w:rPr>
          <w:rFonts w:eastAsia="Times New Roman" w:cs="Times New Roman"/>
          <w:szCs w:val="24"/>
        </w:rPr>
        <w:t>ο Θεός</w:t>
      </w:r>
      <w:r>
        <w:rPr>
          <w:rFonts w:eastAsia="Times New Roman" w:cs="Times New Roman"/>
          <w:szCs w:val="24"/>
        </w:rPr>
        <w:t xml:space="preserve">, όμως, </w:t>
      </w:r>
      <w:r w:rsidRPr="00616743">
        <w:rPr>
          <w:rFonts w:eastAsia="Times New Roman" w:cs="Times New Roman"/>
          <w:szCs w:val="24"/>
        </w:rPr>
        <w:t>τον κλέφτη</w:t>
      </w:r>
      <w:r>
        <w:rPr>
          <w:rFonts w:eastAsia="Times New Roman" w:cs="Times New Roman"/>
          <w:szCs w:val="24"/>
        </w:rPr>
        <w:t>,</w:t>
      </w:r>
      <w:r w:rsidRPr="00616743">
        <w:rPr>
          <w:rFonts w:eastAsia="Times New Roman" w:cs="Times New Roman"/>
          <w:szCs w:val="24"/>
        </w:rPr>
        <w:t xml:space="preserve"> αγαπάει </w:t>
      </w:r>
      <w:r>
        <w:rPr>
          <w:rFonts w:eastAsia="Times New Roman" w:cs="Times New Roman"/>
          <w:szCs w:val="24"/>
        </w:rPr>
        <w:t xml:space="preserve">και τον νοικοκύρη. </w:t>
      </w:r>
      <w:r w:rsidRPr="00616743">
        <w:rPr>
          <w:rFonts w:eastAsia="Times New Roman" w:cs="Times New Roman"/>
          <w:szCs w:val="24"/>
        </w:rPr>
        <w:t xml:space="preserve">Και θα αποδείξω τώρα που βρίσκεται αυτή τη στιγμή η </w:t>
      </w:r>
      <w:r w:rsidRPr="00616743">
        <w:rPr>
          <w:rFonts w:eastAsia="Times New Roman" w:cs="Times New Roman"/>
          <w:szCs w:val="24"/>
        </w:rPr>
        <w:lastRenderedPageBreak/>
        <w:t>κ</w:t>
      </w:r>
      <w:r>
        <w:rPr>
          <w:rFonts w:eastAsia="Times New Roman" w:cs="Times New Roman"/>
          <w:szCs w:val="24"/>
        </w:rPr>
        <w:t>.</w:t>
      </w:r>
      <w:r w:rsidRPr="00616743">
        <w:rPr>
          <w:rFonts w:eastAsia="Times New Roman" w:cs="Times New Roman"/>
          <w:szCs w:val="24"/>
        </w:rPr>
        <w:t xml:space="preserve"> </w:t>
      </w:r>
      <w:proofErr w:type="spellStart"/>
      <w:r w:rsidRPr="00616743">
        <w:rPr>
          <w:rFonts w:eastAsia="Times New Roman" w:cs="Times New Roman"/>
          <w:szCs w:val="24"/>
        </w:rPr>
        <w:t>Γεροβασίλη</w:t>
      </w:r>
      <w:proofErr w:type="spellEnd"/>
      <w:r>
        <w:rPr>
          <w:rFonts w:eastAsia="Times New Roman" w:cs="Times New Roman"/>
          <w:szCs w:val="24"/>
        </w:rPr>
        <w:t>,</w:t>
      </w:r>
      <w:r w:rsidRPr="00616743">
        <w:rPr>
          <w:rFonts w:eastAsia="Times New Roman" w:cs="Times New Roman"/>
          <w:szCs w:val="24"/>
        </w:rPr>
        <w:t xml:space="preserve"> ενώ θα έπρεπε να βρίσκεται </w:t>
      </w:r>
      <w:r w:rsidRPr="00616743">
        <w:rPr>
          <w:rFonts w:eastAsia="Times New Roman" w:cs="Times New Roman"/>
          <w:szCs w:val="24"/>
        </w:rPr>
        <w:t xml:space="preserve">εδώ </w:t>
      </w:r>
      <w:r w:rsidRPr="00616743">
        <w:rPr>
          <w:rFonts w:eastAsia="Times New Roman" w:cs="Times New Roman"/>
          <w:szCs w:val="24"/>
        </w:rPr>
        <w:t>σε αυτή την Αίθουσα</w:t>
      </w:r>
      <w:r>
        <w:rPr>
          <w:rFonts w:eastAsia="Times New Roman" w:cs="Times New Roman"/>
          <w:szCs w:val="24"/>
        </w:rPr>
        <w:t>,</w:t>
      </w:r>
      <w:r w:rsidRPr="00616743">
        <w:rPr>
          <w:rFonts w:eastAsia="Times New Roman" w:cs="Times New Roman"/>
          <w:szCs w:val="24"/>
        </w:rPr>
        <w:t xml:space="preserve"> για να απαντήσει</w:t>
      </w:r>
      <w:r>
        <w:rPr>
          <w:rFonts w:eastAsia="Times New Roman" w:cs="Times New Roman"/>
          <w:szCs w:val="24"/>
        </w:rPr>
        <w:t>.</w:t>
      </w:r>
      <w:r w:rsidRPr="00616743">
        <w:rPr>
          <w:rFonts w:eastAsia="Times New Roman" w:cs="Times New Roman"/>
          <w:szCs w:val="24"/>
        </w:rPr>
        <w:t xml:space="preserve"> </w:t>
      </w:r>
    </w:p>
    <w:p w14:paraId="03B0F25A" w14:textId="77777777" w:rsidR="00E66FB6" w:rsidRDefault="00A447A4">
      <w:pPr>
        <w:spacing w:line="600" w:lineRule="auto"/>
        <w:ind w:firstLine="720"/>
        <w:jc w:val="both"/>
        <w:rPr>
          <w:rFonts w:eastAsia="Times New Roman" w:cs="Times New Roman"/>
          <w:szCs w:val="24"/>
        </w:rPr>
      </w:pPr>
      <w:r w:rsidRPr="00616743">
        <w:rPr>
          <w:rFonts w:eastAsia="Times New Roman" w:cs="Times New Roman"/>
          <w:szCs w:val="24"/>
        </w:rPr>
        <w:t xml:space="preserve">Από </w:t>
      </w:r>
      <w:r>
        <w:rPr>
          <w:rFonts w:eastAsia="Times New Roman" w:cs="Times New Roman"/>
          <w:szCs w:val="24"/>
        </w:rPr>
        <w:t>το Τμήμα των Επικαίρων Ερωτήσεων της Διε</w:t>
      </w:r>
      <w:r>
        <w:rPr>
          <w:rFonts w:eastAsia="Times New Roman" w:cs="Times New Roman"/>
          <w:szCs w:val="24"/>
        </w:rPr>
        <w:t xml:space="preserve">ύθυνσης Κοινοβουλευτικού Ελέγχου </w:t>
      </w:r>
      <w:r w:rsidRPr="00616743">
        <w:rPr>
          <w:rFonts w:eastAsia="Times New Roman" w:cs="Times New Roman"/>
          <w:szCs w:val="24"/>
        </w:rPr>
        <w:t>με πληροφόρησαν ότι είναι σε κυβερνητική αποστολή</w:t>
      </w:r>
      <w:r>
        <w:rPr>
          <w:rFonts w:eastAsia="Times New Roman" w:cs="Times New Roman"/>
          <w:szCs w:val="24"/>
        </w:rPr>
        <w:t>.</w:t>
      </w:r>
      <w:r w:rsidRPr="00616743">
        <w:rPr>
          <w:rFonts w:eastAsia="Times New Roman" w:cs="Times New Roman"/>
          <w:szCs w:val="24"/>
        </w:rPr>
        <w:t xml:space="preserve"> Από το Υπουργείο Προστασίας του Πολίτη με πληροφόρησαν ότι </w:t>
      </w:r>
      <w:r>
        <w:rPr>
          <w:rFonts w:eastAsia="Times New Roman" w:cs="Times New Roman"/>
          <w:szCs w:val="24"/>
        </w:rPr>
        <w:t xml:space="preserve">η </w:t>
      </w:r>
      <w:r w:rsidRPr="00616743">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w:t>
      </w:r>
      <w:r w:rsidRPr="00616743">
        <w:rPr>
          <w:rFonts w:eastAsia="Times New Roman" w:cs="Times New Roman"/>
          <w:szCs w:val="24"/>
        </w:rPr>
        <w:t>ασίλη</w:t>
      </w:r>
      <w:proofErr w:type="spellEnd"/>
      <w:r w:rsidRPr="00616743">
        <w:rPr>
          <w:rFonts w:eastAsia="Times New Roman" w:cs="Times New Roman"/>
          <w:szCs w:val="24"/>
        </w:rPr>
        <w:t xml:space="preserve"> δεν θα έρθει</w:t>
      </w:r>
      <w:r>
        <w:rPr>
          <w:rFonts w:eastAsia="Times New Roman" w:cs="Times New Roman"/>
          <w:szCs w:val="24"/>
        </w:rPr>
        <w:t>,</w:t>
      </w:r>
      <w:r w:rsidRPr="00616743">
        <w:rPr>
          <w:rFonts w:eastAsia="Times New Roman" w:cs="Times New Roman"/>
          <w:szCs w:val="24"/>
        </w:rPr>
        <w:t xml:space="preserve"> γιατί είναι σε κυβερνητική αποστολή</w:t>
      </w:r>
      <w:r>
        <w:rPr>
          <w:rFonts w:eastAsia="Times New Roman" w:cs="Times New Roman"/>
          <w:szCs w:val="24"/>
        </w:rPr>
        <w:t>.</w:t>
      </w:r>
      <w:r w:rsidRPr="00616743">
        <w:rPr>
          <w:rFonts w:eastAsia="Times New Roman" w:cs="Times New Roman"/>
          <w:szCs w:val="24"/>
        </w:rPr>
        <w:t xml:space="preserve"> </w:t>
      </w:r>
    </w:p>
    <w:p w14:paraId="03B0F25B" w14:textId="77777777" w:rsidR="00E66FB6" w:rsidRDefault="00A447A4">
      <w:pPr>
        <w:spacing w:line="600" w:lineRule="auto"/>
        <w:ind w:firstLine="720"/>
        <w:jc w:val="both"/>
        <w:rPr>
          <w:rFonts w:eastAsia="Times New Roman" w:cs="Times New Roman"/>
          <w:szCs w:val="24"/>
        </w:rPr>
      </w:pPr>
      <w:r w:rsidRPr="00526F41">
        <w:rPr>
          <w:rFonts w:eastAsia="Times New Roman" w:cs="Times New Roman"/>
          <w:szCs w:val="24"/>
        </w:rPr>
        <w:t xml:space="preserve">Θέλω να μου πείτε, κύριε Πρόεδρε, εάν είναι αυτή η εκδήλωση </w:t>
      </w:r>
      <w:r w:rsidRPr="00526F41">
        <w:rPr>
          <w:rFonts w:eastAsia="Times New Roman" w:cs="Times New Roman"/>
          <w:szCs w:val="24"/>
        </w:rPr>
        <w:t xml:space="preserve">είναι </w:t>
      </w:r>
      <w:r w:rsidRPr="00526F41">
        <w:rPr>
          <w:rFonts w:eastAsia="Times New Roman" w:cs="Times New Roman"/>
          <w:szCs w:val="24"/>
        </w:rPr>
        <w:t>κυβερνητική αποστολή. Θα το καταθέσω στα Πρακτικά. «Η «Δημοτική Αναγέννηση» παρουσιάζει τον Κλεισθένη». Η κ</w:t>
      </w:r>
      <w:r w:rsidRPr="00526F41">
        <w:rPr>
          <w:rFonts w:eastAsia="Times New Roman" w:cs="Times New Roman"/>
          <w:szCs w:val="24"/>
        </w:rPr>
        <w:t>.</w:t>
      </w:r>
      <w:r w:rsidRPr="00526F41">
        <w:rPr>
          <w:rFonts w:eastAsia="Times New Roman" w:cs="Times New Roman"/>
          <w:szCs w:val="24"/>
        </w:rPr>
        <w:t xml:space="preserve"> </w:t>
      </w:r>
      <w:proofErr w:type="spellStart"/>
      <w:r w:rsidRPr="00526F41">
        <w:rPr>
          <w:rFonts w:eastAsia="Times New Roman" w:cs="Times New Roman"/>
          <w:szCs w:val="24"/>
        </w:rPr>
        <w:t>Γεροβασίλη</w:t>
      </w:r>
      <w:proofErr w:type="spellEnd"/>
      <w:r w:rsidRPr="00526F41">
        <w:rPr>
          <w:rFonts w:eastAsia="Times New Roman" w:cs="Times New Roman"/>
          <w:szCs w:val="24"/>
        </w:rPr>
        <w:t xml:space="preserve"> μαζί με τον κ. </w:t>
      </w:r>
      <w:proofErr w:type="spellStart"/>
      <w:r w:rsidRPr="00526F41">
        <w:rPr>
          <w:rFonts w:eastAsia="Times New Roman" w:cs="Times New Roman"/>
          <w:szCs w:val="24"/>
        </w:rPr>
        <w:t>Δανέλλη</w:t>
      </w:r>
      <w:proofErr w:type="spellEnd"/>
      <w:r w:rsidRPr="00526F41">
        <w:rPr>
          <w:rFonts w:eastAsia="Times New Roman" w:cs="Times New Roman"/>
          <w:szCs w:val="24"/>
        </w:rPr>
        <w:t xml:space="preserve"> και τον κ. Τσίρκα βρίσκονται αυτή τη στιγμή στη</w:t>
      </w:r>
      <w:r w:rsidRPr="00526F41">
        <w:rPr>
          <w:rFonts w:eastAsia="Times New Roman" w:cs="Times New Roman"/>
          <w:szCs w:val="24"/>
        </w:rPr>
        <w:t xml:space="preserve">ν Άρτα, για να </w:t>
      </w:r>
      <w:r w:rsidRPr="00616743">
        <w:rPr>
          <w:rFonts w:eastAsia="Times New Roman" w:cs="Times New Roman"/>
          <w:szCs w:val="24"/>
        </w:rPr>
        <w:t>στηρίξουν την υποψηφιότητα κάποιο</w:t>
      </w:r>
      <w:r>
        <w:rPr>
          <w:rFonts w:eastAsia="Times New Roman" w:cs="Times New Roman"/>
          <w:szCs w:val="24"/>
        </w:rPr>
        <w:t>υ</w:t>
      </w:r>
      <w:r w:rsidRPr="00616743">
        <w:rPr>
          <w:rFonts w:eastAsia="Times New Roman" w:cs="Times New Roman"/>
          <w:szCs w:val="24"/>
        </w:rPr>
        <w:t xml:space="preserve"> ατόμο</w:t>
      </w:r>
      <w:r>
        <w:rPr>
          <w:rFonts w:eastAsia="Times New Roman" w:cs="Times New Roman"/>
          <w:szCs w:val="24"/>
        </w:rPr>
        <w:t>υ</w:t>
      </w:r>
      <w:r w:rsidRPr="00616743">
        <w:rPr>
          <w:rFonts w:eastAsia="Times New Roman" w:cs="Times New Roman"/>
          <w:szCs w:val="24"/>
        </w:rPr>
        <w:t xml:space="preserve"> του ΣΥΡΙΖΑ</w:t>
      </w:r>
      <w:r>
        <w:rPr>
          <w:rFonts w:eastAsia="Times New Roman" w:cs="Times New Roman"/>
          <w:szCs w:val="24"/>
        </w:rPr>
        <w:t>.</w:t>
      </w:r>
      <w:r w:rsidRPr="00616743">
        <w:rPr>
          <w:rFonts w:eastAsia="Times New Roman" w:cs="Times New Roman"/>
          <w:szCs w:val="24"/>
        </w:rPr>
        <w:t xml:space="preserve"> </w:t>
      </w:r>
    </w:p>
    <w:p w14:paraId="03B0F25C" w14:textId="77777777" w:rsidR="00E66FB6" w:rsidRDefault="00A447A4">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w:t>
      </w:r>
      <w:r>
        <w:rPr>
          <w:rFonts w:eastAsia="Times New Roman" w:cs="Times New Roman"/>
          <w:szCs w:val="24"/>
        </w:rPr>
        <w:t>Α</w:t>
      </w:r>
      <w:r>
        <w:rPr>
          <w:rFonts w:eastAsia="Times New Roman" w:cs="Times New Roman"/>
          <w:szCs w:val="24"/>
        </w:rPr>
        <w:t xml:space="preserve">νεξάρτητος Βουλευτής κ. Ευστάθιος Παναγούλης καταθέτει για τα Πρακτικά το προαναφερθέν έγγραφο, το οποίο βρίσκεται στο αρχείο του Τμήματος Γραμματείας της Διεύθυνσης </w:t>
      </w:r>
      <w:r>
        <w:rPr>
          <w:rFonts w:eastAsia="Times New Roman" w:cs="Times New Roman"/>
          <w:szCs w:val="24"/>
        </w:rPr>
        <w:t>Στενογραφίας και Πρακτικών της Βουλής)</w:t>
      </w:r>
    </w:p>
    <w:p w14:paraId="03B0F25D" w14:textId="77777777" w:rsidR="00E66FB6" w:rsidRDefault="00A447A4">
      <w:pPr>
        <w:spacing w:line="600" w:lineRule="auto"/>
        <w:ind w:firstLine="720"/>
        <w:jc w:val="both"/>
        <w:rPr>
          <w:rFonts w:eastAsia="Times New Roman" w:cs="Times New Roman"/>
          <w:szCs w:val="24"/>
        </w:rPr>
      </w:pPr>
      <w:r w:rsidRPr="00616743">
        <w:rPr>
          <w:rFonts w:eastAsia="Times New Roman" w:cs="Times New Roman"/>
          <w:szCs w:val="24"/>
        </w:rPr>
        <w:lastRenderedPageBreak/>
        <w:t>Είναι ντροπή</w:t>
      </w:r>
      <w:r>
        <w:rPr>
          <w:rFonts w:eastAsia="Times New Roman" w:cs="Times New Roman"/>
          <w:szCs w:val="24"/>
        </w:rPr>
        <w:t>,</w:t>
      </w:r>
      <w:r w:rsidRPr="00616743">
        <w:rPr>
          <w:rFonts w:eastAsia="Times New Roman" w:cs="Times New Roman"/>
          <w:szCs w:val="24"/>
        </w:rPr>
        <w:t xml:space="preserve"> κύριε Πρόεδρε</w:t>
      </w:r>
      <w:r>
        <w:rPr>
          <w:rFonts w:eastAsia="Times New Roman" w:cs="Times New Roman"/>
          <w:szCs w:val="24"/>
        </w:rPr>
        <w:t>.</w:t>
      </w:r>
      <w:r w:rsidRPr="00616743">
        <w:rPr>
          <w:rFonts w:eastAsia="Times New Roman" w:cs="Times New Roman"/>
          <w:szCs w:val="24"/>
        </w:rPr>
        <w:t xml:space="preserve"> Είναι ντροπή να μας </w:t>
      </w:r>
      <w:r>
        <w:rPr>
          <w:rFonts w:eastAsia="Times New Roman" w:cs="Times New Roman"/>
          <w:szCs w:val="24"/>
        </w:rPr>
        <w:t xml:space="preserve">λένε ότι είναι </w:t>
      </w:r>
      <w:r w:rsidRPr="00616743">
        <w:rPr>
          <w:rFonts w:eastAsia="Times New Roman" w:cs="Times New Roman"/>
          <w:szCs w:val="24"/>
        </w:rPr>
        <w:t>σε κυβερν</w:t>
      </w:r>
      <w:r>
        <w:rPr>
          <w:rFonts w:eastAsia="Times New Roman" w:cs="Times New Roman"/>
          <w:szCs w:val="24"/>
        </w:rPr>
        <w:t>ητική αποστολή και το μεσημέρι η κ</w:t>
      </w:r>
      <w:r>
        <w:rPr>
          <w:rFonts w:eastAsia="Times New Roman" w:cs="Times New Roman"/>
          <w:szCs w:val="24"/>
        </w:rPr>
        <w:t>.</w:t>
      </w:r>
      <w:r w:rsidRPr="00616743">
        <w:rPr>
          <w:rFonts w:eastAsia="Times New Roman" w:cs="Times New Roman"/>
          <w:szCs w:val="24"/>
        </w:rPr>
        <w:t xml:space="preserve"> </w:t>
      </w:r>
      <w:proofErr w:type="spellStart"/>
      <w:r w:rsidRPr="00616743">
        <w:rPr>
          <w:rFonts w:eastAsia="Times New Roman" w:cs="Times New Roman"/>
          <w:szCs w:val="24"/>
        </w:rPr>
        <w:t>Γεροβασίλη</w:t>
      </w:r>
      <w:proofErr w:type="spellEnd"/>
      <w:r w:rsidRPr="00616743">
        <w:rPr>
          <w:rFonts w:eastAsia="Times New Roman" w:cs="Times New Roman"/>
          <w:szCs w:val="24"/>
        </w:rPr>
        <w:t xml:space="preserve"> ήτανε στο </w:t>
      </w:r>
      <w:proofErr w:type="spellStart"/>
      <w:r w:rsidRPr="00616743">
        <w:rPr>
          <w:rFonts w:eastAsia="Times New Roman" w:cs="Times New Roman"/>
          <w:szCs w:val="24"/>
        </w:rPr>
        <w:t>Κομπότι</w:t>
      </w:r>
      <w:proofErr w:type="spellEnd"/>
      <w:r w:rsidRPr="00616743">
        <w:rPr>
          <w:rFonts w:eastAsia="Times New Roman" w:cs="Times New Roman"/>
          <w:szCs w:val="24"/>
        </w:rPr>
        <w:t xml:space="preserve"> και </w:t>
      </w:r>
      <w:r>
        <w:rPr>
          <w:rFonts w:eastAsia="Times New Roman" w:cs="Times New Roman"/>
          <w:szCs w:val="24"/>
        </w:rPr>
        <w:t>έτρωγε</w:t>
      </w:r>
      <w:r w:rsidRPr="00616743">
        <w:rPr>
          <w:rFonts w:eastAsia="Times New Roman" w:cs="Times New Roman"/>
          <w:szCs w:val="24"/>
        </w:rPr>
        <w:t xml:space="preserve"> σουβλάκια και τώρα είναι σ</w:t>
      </w:r>
      <w:r>
        <w:rPr>
          <w:rFonts w:eastAsia="Times New Roman" w:cs="Times New Roman"/>
          <w:szCs w:val="24"/>
        </w:rPr>
        <w:t>τη</w:t>
      </w:r>
      <w:r w:rsidRPr="00616743">
        <w:rPr>
          <w:rFonts w:eastAsia="Times New Roman" w:cs="Times New Roman"/>
          <w:szCs w:val="24"/>
        </w:rPr>
        <w:t xml:space="preserve"> συγκεκριμένη συγκέντρωση</w:t>
      </w:r>
      <w:r>
        <w:rPr>
          <w:rFonts w:eastAsia="Times New Roman" w:cs="Times New Roman"/>
          <w:szCs w:val="24"/>
        </w:rPr>
        <w:t>.</w:t>
      </w:r>
    </w:p>
    <w:p w14:paraId="03B0F25E" w14:textId="77777777" w:rsidR="00E66FB6" w:rsidRDefault="00A447A4">
      <w:pPr>
        <w:tabs>
          <w:tab w:val="left" w:pos="2820"/>
        </w:tabs>
        <w:spacing w:line="600" w:lineRule="auto"/>
        <w:ind w:firstLine="720"/>
        <w:jc w:val="both"/>
        <w:rPr>
          <w:rFonts w:eastAsia="Times New Roman"/>
          <w:szCs w:val="24"/>
        </w:rPr>
      </w:pPr>
      <w:r w:rsidRPr="004239BA">
        <w:rPr>
          <w:rFonts w:eastAsia="Times New Roman"/>
          <w:b/>
          <w:szCs w:val="24"/>
        </w:rPr>
        <w:t>ΠΡΟΕΔΡΕΥΩΝ (Μ</w:t>
      </w:r>
      <w:r w:rsidRPr="004239BA">
        <w:rPr>
          <w:rFonts w:eastAsia="Times New Roman"/>
          <w:b/>
          <w:szCs w:val="24"/>
        </w:rPr>
        <w:t>άριος Γεωργιάδης):</w:t>
      </w:r>
      <w:r>
        <w:rPr>
          <w:rFonts w:eastAsia="Times New Roman"/>
          <w:szCs w:val="24"/>
        </w:rPr>
        <w:t xml:space="preserve"> Κύριε Παναγούλη, καταγράφεται. Αυτή η απάντηση δόθηκε. </w:t>
      </w:r>
    </w:p>
    <w:p w14:paraId="03B0F25F" w14:textId="77777777" w:rsidR="00E66FB6" w:rsidRDefault="00A447A4">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Να τελειώσω, κύριε Πρόεδρε.</w:t>
      </w:r>
    </w:p>
    <w:p w14:paraId="03B0F260" w14:textId="77777777" w:rsidR="00E66FB6" w:rsidRDefault="00A447A4">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sidRPr="004239BA">
        <w:rPr>
          <w:rFonts w:eastAsia="Times New Roman"/>
          <w:szCs w:val="24"/>
        </w:rPr>
        <w:t xml:space="preserve"> </w:t>
      </w:r>
      <w:r>
        <w:rPr>
          <w:rFonts w:eastAsia="Times New Roman"/>
          <w:szCs w:val="24"/>
        </w:rPr>
        <w:t>Να μη συνεχίσουμε με το πού βρίσκεται η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Το καταθέσατε στα Πρακτικά. Ακούστηκε και κα</w:t>
      </w:r>
      <w:r>
        <w:rPr>
          <w:rFonts w:eastAsia="Times New Roman"/>
          <w:szCs w:val="24"/>
        </w:rPr>
        <w:t>ταγράφτηκε. Επί της ουσίας, αν έχετε κάτι άλλο…</w:t>
      </w:r>
    </w:p>
    <w:p w14:paraId="03B0F261"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Τελειώνω με μία φράση.</w:t>
      </w:r>
    </w:p>
    <w:p w14:paraId="03B0F262"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Πρέπει να </w:t>
      </w:r>
      <w:r w:rsidRPr="00616743">
        <w:rPr>
          <w:rFonts w:eastAsia="Times New Roman" w:cs="Times New Roman"/>
          <w:szCs w:val="24"/>
        </w:rPr>
        <w:t xml:space="preserve">γνωρίζει </w:t>
      </w:r>
      <w:r>
        <w:rPr>
          <w:rFonts w:eastAsia="Times New Roman" w:cs="Times New Roman"/>
          <w:szCs w:val="24"/>
        </w:rPr>
        <w:t>η κ</w:t>
      </w:r>
      <w:r>
        <w:rPr>
          <w:rFonts w:eastAsia="Times New Roman" w:cs="Times New Roman"/>
          <w:szCs w:val="24"/>
        </w:rPr>
        <w:t>.</w:t>
      </w:r>
      <w:r w:rsidRPr="00616743">
        <w:rPr>
          <w:rFonts w:eastAsia="Times New Roman" w:cs="Times New Roman"/>
          <w:szCs w:val="24"/>
        </w:rPr>
        <w:t xml:space="preserve"> </w:t>
      </w:r>
      <w:proofErr w:type="spellStart"/>
      <w:r w:rsidRPr="00616743">
        <w:rPr>
          <w:rFonts w:eastAsia="Times New Roman" w:cs="Times New Roman"/>
          <w:szCs w:val="24"/>
        </w:rPr>
        <w:t>Γεροβασίλη</w:t>
      </w:r>
      <w:proofErr w:type="spellEnd"/>
      <w:r w:rsidRPr="00616743">
        <w:rPr>
          <w:rFonts w:eastAsia="Times New Roman" w:cs="Times New Roman"/>
          <w:szCs w:val="24"/>
        </w:rPr>
        <w:t xml:space="preserve"> </w:t>
      </w:r>
      <w:r>
        <w:rPr>
          <w:rFonts w:eastAsia="Times New Roman" w:cs="Times New Roman"/>
          <w:szCs w:val="24"/>
        </w:rPr>
        <w:t>ότι, για να ξαναλειτουργήσει α</w:t>
      </w:r>
      <w:r w:rsidRPr="00616743">
        <w:rPr>
          <w:rFonts w:eastAsia="Times New Roman" w:cs="Times New Roman"/>
          <w:szCs w:val="24"/>
        </w:rPr>
        <w:t>υτή εδώ η Αίθουσα</w:t>
      </w:r>
      <w:r>
        <w:rPr>
          <w:rFonts w:eastAsia="Times New Roman" w:cs="Times New Roman"/>
          <w:szCs w:val="24"/>
        </w:rPr>
        <w:t>, θυσιάστηκαν</w:t>
      </w:r>
      <w:r w:rsidRPr="00616743">
        <w:rPr>
          <w:rFonts w:eastAsia="Times New Roman" w:cs="Times New Roman"/>
          <w:szCs w:val="24"/>
        </w:rPr>
        <w:t xml:space="preserve"> χιλιάδες άτομα</w:t>
      </w:r>
      <w:r>
        <w:rPr>
          <w:rFonts w:eastAsia="Times New Roman" w:cs="Times New Roman"/>
          <w:szCs w:val="24"/>
        </w:rPr>
        <w:t>,</w:t>
      </w:r>
      <w:r w:rsidRPr="00616743">
        <w:rPr>
          <w:rFonts w:eastAsia="Times New Roman" w:cs="Times New Roman"/>
          <w:szCs w:val="24"/>
        </w:rPr>
        <w:t xml:space="preserve"> βασανίστηκαν</w:t>
      </w:r>
      <w:r>
        <w:rPr>
          <w:rFonts w:eastAsia="Times New Roman" w:cs="Times New Roman"/>
          <w:szCs w:val="24"/>
        </w:rPr>
        <w:t>,</w:t>
      </w:r>
      <w:r w:rsidRPr="00616743">
        <w:rPr>
          <w:rFonts w:eastAsia="Times New Roman" w:cs="Times New Roman"/>
          <w:szCs w:val="24"/>
        </w:rPr>
        <w:t xml:space="preserve"> εξορίστηκαν</w:t>
      </w:r>
      <w:r>
        <w:rPr>
          <w:rFonts w:eastAsia="Times New Roman" w:cs="Times New Roman"/>
          <w:szCs w:val="24"/>
        </w:rPr>
        <w:t>,</w:t>
      </w:r>
      <w:r w:rsidRPr="00616743">
        <w:rPr>
          <w:rFonts w:eastAsia="Times New Roman" w:cs="Times New Roman"/>
          <w:szCs w:val="24"/>
        </w:rPr>
        <w:t xml:space="preserve"> φυλακίστηκαν κατά τη διάρκεια της χούντας</w:t>
      </w:r>
      <w:r>
        <w:rPr>
          <w:rFonts w:eastAsia="Times New Roman" w:cs="Times New Roman"/>
          <w:szCs w:val="24"/>
        </w:rPr>
        <w:t>.</w:t>
      </w:r>
      <w:r w:rsidRPr="00616743">
        <w:rPr>
          <w:rFonts w:eastAsia="Times New Roman" w:cs="Times New Roman"/>
          <w:szCs w:val="24"/>
        </w:rPr>
        <w:t xml:space="preserve"> Δεν </w:t>
      </w:r>
      <w:r>
        <w:rPr>
          <w:rFonts w:eastAsia="Times New Roman" w:cs="Times New Roman"/>
          <w:szCs w:val="24"/>
        </w:rPr>
        <w:t xml:space="preserve">μπορεί, λοιπόν, </w:t>
      </w:r>
      <w:r w:rsidRPr="00616743">
        <w:rPr>
          <w:rFonts w:eastAsia="Times New Roman" w:cs="Times New Roman"/>
          <w:szCs w:val="24"/>
        </w:rPr>
        <w:t>η κ</w:t>
      </w:r>
      <w:r>
        <w:rPr>
          <w:rFonts w:eastAsia="Times New Roman" w:cs="Times New Roman"/>
          <w:szCs w:val="24"/>
        </w:rPr>
        <w:t>.</w:t>
      </w:r>
      <w:r w:rsidRPr="00616743">
        <w:rPr>
          <w:rFonts w:eastAsia="Times New Roman" w:cs="Times New Roman"/>
          <w:szCs w:val="24"/>
        </w:rPr>
        <w:t xml:space="preserve"> </w:t>
      </w:r>
      <w:proofErr w:type="spellStart"/>
      <w:r w:rsidRPr="00616743">
        <w:rPr>
          <w:rFonts w:eastAsia="Times New Roman" w:cs="Times New Roman"/>
          <w:szCs w:val="24"/>
        </w:rPr>
        <w:t>Γεροβασίλη</w:t>
      </w:r>
      <w:proofErr w:type="spellEnd"/>
      <w:r w:rsidRPr="00616743">
        <w:rPr>
          <w:rFonts w:eastAsia="Times New Roman" w:cs="Times New Roman"/>
          <w:szCs w:val="24"/>
        </w:rPr>
        <w:t xml:space="preserve"> να υποτιμάει τον κοινοβουλευτισμό</w:t>
      </w:r>
      <w:r>
        <w:rPr>
          <w:rFonts w:eastAsia="Times New Roman" w:cs="Times New Roman"/>
          <w:szCs w:val="24"/>
        </w:rPr>
        <w:t>.</w:t>
      </w:r>
      <w:r w:rsidRPr="00616743">
        <w:rPr>
          <w:rFonts w:eastAsia="Times New Roman" w:cs="Times New Roman"/>
          <w:szCs w:val="24"/>
        </w:rPr>
        <w:t xml:space="preserve"> </w:t>
      </w:r>
    </w:p>
    <w:p w14:paraId="03B0F263" w14:textId="77777777" w:rsidR="00E66FB6" w:rsidRDefault="00A447A4">
      <w:pPr>
        <w:spacing w:line="600" w:lineRule="auto"/>
        <w:ind w:firstLine="720"/>
        <w:jc w:val="both"/>
        <w:rPr>
          <w:rFonts w:eastAsia="Times New Roman" w:cs="Times New Roman"/>
          <w:szCs w:val="24"/>
        </w:rPr>
      </w:pPr>
      <w:r w:rsidRPr="00616743">
        <w:rPr>
          <w:rFonts w:eastAsia="Times New Roman" w:cs="Times New Roman"/>
          <w:szCs w:val="24"/>
        </w:rPr>
        <w:lastRenderedPageBreak/>
        <w:t>Ευχαριστώ</w:t>
      </w:r>
      <w:r>
        <w:rPr>
          <w:rFonts w:eastAsia="Times New Roman" w:cs="Times New Roman"/>
          <w:szCs w:val="24"/>
        </w:rPr>
        <w:t>,</w:t>
      </w:r>
      <w:r w:rsidRPr="00616743">
        <w:rPr>
          <w:rFonts w:eastAsia="Times New Roman" w:cs="Times New Roman"/>
          <w:szCs w:val="24"/>
        </w:rPr>
        <w:t xml:space="preserve"> κύριε Πρόεδρε</w:t>
      </w:r>
      <w:r>
        <w:rPr>
          <w:rFonts w:eastAsia="Times New Roman" w:cs="Times New Roman"/>
          <w:szCs w:val="24"/>
        </w:rPr>
        <w:t>.</w:t>
      </w:r>
      <w:r w:rsidRPr="00616743">
        <w:rPr>
          <w:rFonts w:eastAsia="Times New Roman" w:cs="Times New Roman"/>
          <w:szCs w:val="24"/>
        </w:rPr>
        <w:t xml:space="preserve"> </w:t>
      </w:r>
    </w:p>
    <w:p w14:paraId="03B0F264" w14:textId="77777777" w:rsidR="00E66FB6" w:rsidRDefault="00A447A4">
      <w:pPr>
        <w:tabs>
          <w:tab w:val="left" w:pos="2820"/>
        </w:tabs>
        <w:spacing w:line="600" w:lineRule="auto"/>
        <w:ind w:firstLine="720"/>
        <w:jc w:val="both"/>
        <w:rPr>
          <w:rFonts w:eastAsia="Times New Roman" w:cs="Times New Roman"/>
          <w:szCs w:val="24"/>
        </w:rPr>
      </w:pPr>
      <w:r w:rsidRPr="004239BA">
        <w:rPr>
          <w:rFonts w:eastAsia="Times New Roman"/>
          <w:b/>
          <w:szCs w:val="24"/>
        </w:rPr>
        <w:t>ΠΡΟΕΔΡΕΥΩΝ (Μάριος Γεωργιάδης):</w:t>
      </w:r>
      <w:r>
        <w:rPr>
          <w:rFonts w:eastAsia="Times New Roman"/>
          <w:szCs w:val="24"/>
        </w:rPr>
        <w:t xml:space="preserve"> </w:t>
      </w:r>
      <w:r>
        <w:rPr>
          <w:rFonts w:eastAsia="Times New Roman" w:cs="Times New Roman"/>
          <w:szCs w:val="24"/>
        </w:rPr>
        <w:t>Ευχαριστούμε τον κ.</w:t>
      </w:r>
      <w:r w:rsidRPr="00616743">
        <w:rPr>
          <w:rFonts w:eastAsia="Times New Roman" w:cs="Times New Roman"/>
          <w:szCs w:val="24"/>
        </w:rPr>
        <w:t xml:space="preserve"> Παναγούλη</w:t>
      </w:r>
      <w:r>
        <w:rPr>
          <w:rFonts w:eastAsia="Times New Roman" w:cs="Times New Roman"/>
          <w:szCs w:val="24"/>
        </w:rPr>
        <w:t>.</w:t>
      </w:r>
      <w:r w:rsidRPr="00616743">
        <w:rPr>
          <w:rFonts w:eastAsia="Times New Roman" w:cs="Times New Roman"/>
          <w:szCs w:val="24"/>
        </w:rPr>
        <w:t xml:space="preserve"> </w:t>
      </w:r>
    </w:p>
    <w:p w14:paraId="03B0F265" w14:textId="77777777" w:rsidR="00E66FB6" w:rsidRDefault="00A447A4">
      <w:pPr>
        <w:tabs>
          <w:tab w:val="left" w:pos="2820"/>
        </w:tabs>
        <w:spacing w:line="600" w:lineRule="auto"/>
        <w:ind w:firstLine="720"/>
        <w:jc w:val="both"/>
        <w:rPr>
          <w:rFonts w:eastAsia="Times New Roman" w:cs="Times New Roman"/>
          <w:szCs w:val="24"/>
        </w:rPr>
      </w:pPr>
      <w:r w:rsidRPr="00616743">
        <w:rPr>
          <w:rFonts w:eastAsia="Times New Roman" w:cs="Times New Roman"/>
          <w:szCs w:val="24"/>
        </w:rPr>
        <w:t xml:space="preserve">Συνεχίζουμε </w:t>
      </w:r>
      <w:r>
        <w:rPr>
          <w:rFonts w:eastAsia="Times New Roman" w:cs="Times New Roman"/>
          <w:szCs w:val="24"/>
        </w:rPr>
        <w:t xml:space="preserve">με </w:t>
      </w:r>
      <w:r w:rsidRPr="00616743">
        <w:rPr>
          <w:rFonts w:eastAsia="Times New Roman" w:cs="Times New Roman"/>
          <w:szCs w:val="24"/>
        </w:rPr>
        <w:t xml:space="preserve">την </w:t>
      </w:r>
      <w:r>
        <w:rPr>
          <w:rFonts w:eastAsia="Times New Roman" w:cs="Times New Roman"/>
          <w:szCs w:val="24"/>
        </w:rPr>
        <w:t xml:space="preserve">συζήτηση της </w:t>
      </w:r>
      <w:r>
        <w:rPr>
          <w:rFonts w:eastAsia="Times New Roman" w:cs="Times New Roman"/>
          <w:szCs w:val="24"/>
        </w:rPr>
        <w:t>δεύτερη</w:t>
      </w:r>
      <w:r>
        <w:rPr>
          <w:rFonts w:eastAsia="Times New Roman" w:cs="Times New Roman"/>
          <w:szCs w:val="24"/>
        </w:rPr>
        <w:t>ς</w:t>
      </w:r>
      <w:r>
        <w:rPr>
          <w:rFonts w:eastAsia="Times New Roman" w:cs="Times New Roman"/>
          <w:szCs w:val="24"/>
        </w:rPr>
        <w:t xml:space="preserve"> με </w:t>
      </w:r>
      <w:r w:rsidRPr="00616743">
        <w:rPr>
          <w:rFonts w:eastAsia="Times New Roman" w:cs="Times New Roman"/>
          <w:szCs w:val="24"/>
        </w:rPr>
        <w:t>αριθμ</w:t>
      </w:r>
      <w:r w:rsidRPr="00616743">
        <w:rPr>
          <w:rFonts w:eastAsia="Times New Roman" w:cs="Times New Roman"/>
          <w:szCs w:val="24"/>
        </w:rPr>
        <w:t>ό 4065</w:t>
      </w:r>
      <w:r>
        <w:rPr>
          <w:rFonts w:eastAsia="Times New Roman" w:cs="Times New Roman"/>
          <w:szCs w:val="24"/>
        </w:rPr>
        <w:t>/5-12-</w:t>
      </w:r>
      <w:r w:rsidRPr="00616743">
        <w:rPr>
          <w:rFonts w:eastAsia="Times New Roman" w:cs="Times New Roman"/>
          <w:szCs w:val="24"/>
        </w:rPr>
        <w:t>2018 ερώτηση</w:t>
      </w:r>
      <w:r>
        <w:rPr>
          <w:rFonts w:eastAsia="Times New Roman" w:cs="Times New Roman"/>
          <w:szCs w:val="24"/>
        </w:rPr>
        <w:t>ς</w:t>
      </w:r>
      <w:r w:rsidRPr="00616743">
        <w:rPr>
          <w:rFonts w:eastAsia="Times New Roman" w:cs="Times New Roman"/>
          <w:szCs w:val="24"/>
        </w:rPr>
        <w:t xml:space="preserve"> του Βουλευτή Δράμας </w:t>
      </w:r>
      <w:r>
        <w:rPr>
          <w:rFonts w:eastAsia="Times New Roman" w:cs="Times New Roman"/>
          <w:szCs w:val="24"/>
        </w:rPr>
        <w:t xml:space="preserve">της Νέας </w:t>
      </w:r>
      <w:r w:rsidRPr="00616743">
        <w:rPr>
          <w:rFonts w:eastAsia="Times New Roman" w:cs="Times New Roman"/>
          <w:szCs w:val="24"/>
        </w:rPr>
        <w:t xml:space="preserve">Δημοκρατίας </w:t>
      </w:r>
      <w:r>
        <w:rPr>
          <w:rFonts w:eastAsia="Times New Roman" w:cs="Times New Roman"/>
          <w:szCs w:val="24"/>
        </w:rPr>
        <w:t>κ.</w:t>
      </w:r>
      <w:r w:rsidRPr="00616743">
        <w:rPr>
          <w:rFonts w:eastAsia="Times New Roman" w:cs="Times New Roman"/>
          <w:szCs w:val="24"/>
        </w:rPr>
        <w:t xml:space="preserve"> Δημητρίου Κυριαζίδη προς τον Υπουργό Υγείας</w:t>
      </w:r>
      <w:r>
        <w:rPr>
          <w:rFonts w:eastAsia="Times New Roman" w:cs="Times New Roman"/>
          <w:szCs w:val="24"/>
        </w:rPr>
        <w:t>,</w:t>
      </w:r>
      <w:r w:rsidRPr="00616743">
        <w:rPr>
          <w:rFonts w:eastAsia="Times New Roman" w:cs="Times New Roman"/>
          <w:szCs w:val="24"/>
        </w:rPr>
        <w:t xml:space="preserve"> σχετικά </w:t>
      </w:r>
      <w:r>
        <w:rPr>
          <w:rFonts w:eastAsia="Times New Roman" w:cs="Times New Roman"/>
          <w:szCs w:val="24"/>
        </w:rPr>
        <w:t>«</w:t>
      </w:r>
      <w:r w:rsidRPr="00616743">
        <w:rPr>
          <w:rFonts w:eastAsia="Times New Roman" w:cs="Times New Roman"/>
          <w:szCs w:val="24"/>
        </w:rPr>
        <w:t xml:space="preserve">με τη στήριξη </w:t>
      </w:r>
      <w:r>
        <w:rPr>
          <w:rFonts w:eastAsia="Times New Roman" w:cs="Times New Roman"/>
          <w:szCs w:val="24"/>
        </w:rPr>
        <w:t>τ</w:t>
      </w:r>
      <w:r w:rsidRPr="00616743">
        <w:rPr>
          <w:rFonts w:eastAsia="Times New Roman" w:cs="Times New Roman"/>
          <w:szCs w:val="24"/>
        </w:rPr>
        <w:t xml:space="preserve">ου </w:t>
      </w:r>
      <w:r>
        <w:rPr>
          <w:rFonts w:eastAsia="Times New Roman" w:cs="Times New Roman"/>
          <w:szCs w:val="24"/>
        </w:rPr>
        <w:t>Π</w:t>
      </w:r>
      <w:r w:rsidRPr="00616743">
        <w:rPr>
          <w:rFonts w:eastAsia="Times New Roman" w:cs="Times New Roman"/>
          <w:szCs w:val="24"/>
        </w:rPr>
        <w:t xml:space="preserve">ολυδύναμου </w:t>
      </w:r>
      <w:r>
        <w:rPr>
          <w:rFonts w:eastAsia="Times New Roman" w:cs="Times New Roman"/>
          <w:szCs w:val="24"/>
        </w:rPr>
        <w:t>Ι</w:t>
      </w:r>
      <w:r w:rsidRPr="00616743">
        <w:rPr>
          <w:rFonts w:eastAsia="Times New Roman" w:cs="Times New Roman"/>
          <w:szCs w:val="24"/>
        </w:rPr>
        <w:t xml:space="preserve">ατρείου </w:t>
      </w:r>
      <w:proofErr w:type="spellStart"/>
      <w:r w:rsidRPr="00616743">
        <w:rPr>
          <w:rFonts w:eastAsia="Times New Roman" w:cs="Times New Roman"/>
          <w:szCs w:val="24"/>
        </w:rPr>
        <w:t>Δοξάτου</w:t>
      </w:r>
      <w:proofErr w:type="spellEnd"/>
      <w:r w:rsidRPr="00616743">
        <w:rPr>
          <w:rFonts w:eastAsia="Times New Roman" w:cs="Times New Roman"/>
          <w:szCs w:val="24"/>
        </w:rPr>
        <w:t xml:space="preserve"> στο</w:t>
      </w:r>
      <w:r>
        <w:rPr>
          <w:rFonts w:eastAsia="Times New Roman" w:cs="Times New Roman"/>
          <w:szCs w:val="24"/>
        </w:rPr>
        <w:t>ν</w:t>
      </w:r>
      <w:r w:rsidRPr="00616743">
        <w:rPr>
          <w:rFonts w:eastAsia="Times New Roman" w:cs="Times New Roman"/>
          <w:szCs w:val="24"/>
        </w:rPr>
        <w:t xml:space="preserve"> Δήμο </w:t>
      </w:r>
      <w:proofErr w:type="spellStart"/>
      <w:r w:rsidRPr="00616743">
        <w:rPr>
          <w:rFonts w:eastAsia="Times New Roman" w:cs="Times New Roman"/>
          <w:szCs w:val="24"/>
        </w:rPr>
        <w:t>Δοξάτου</w:t>
      </w:r>
      <w:proofErr w:type="spellEnd"/>
      <w:r w:rsidRPr="00616743">
        <w:rPr>
          <w:rFonts w:eastAsia="Times New Roman" w:cs="Times New Roman"/>
          <w:szCs w:val="24"/>
        </w:rPr>
        <w:t xml:space="preserve"> στο</w:t>
      </w:r>
      <w:r>
        <w:rPr>
          <w:rFonts w:eastAsia="Times New Roman" w:cs="Times New Roman"/>
          <w:szCs w:val="24"/>
        </w:rPr>
        <w:t>ν</w:t>
      </w:r>
      <w:r w:rsidRPr="00616743">
        <w:rPr>
          <w:rFonts w:eastAsia="Times New Roman" w:cs="Times New Roman"/>
          <w:szCs w:val="24"/>
        </w:rPr>
        <w:t xml:space="preserve"> Νομό </w:t>
      </w:r>
      <w:r>
        <w:rPr>
          <w:rFonts w:eastAsia="Times New Roman" w:cs="Times New Roman"/>
          <w:szCs w:val="24"/>
        </w:rPr>
        <w:t>Δράμας από την π</w:t>
      </w:r>
      <w:r w:rsidRPr="00616743">
        <w:rPr>
          <w:rFonts w:eastAsia="Times New Roman" w:cs="Times New Roman"/>
          <w:szCs w:val="24"/>
        </w:rPr>
        <w:t>ολιτεία</w:t>
      </w:r>
      <w:r>
        <w:rPr>
          <w:rFonts w:eastAsia="Times New Roman" w:cs="Times New Roman"/>
          <w:szCs w:val="24"/>
        </w:rPr>
        <w:t>»</w:t>
      </w:r>
      <w:r>
        <w:rPr>
          <w:rFonts w:eastAsia="Times New Roman" w:cs="Times New Roman"/>
          <w:szCs w:val="24"/>
        </w:rPr>
        <w:t>.</w:t>
      </w:r>
      <w:r w:rsidRPr="00616743">
        <w:rPr>
          <w:rFonts w:eastAsia="Times New Roman" w:cs="Times New Roman"/>
          <w:szCs w:val="24"/>
        </w:rPr>
        <w:t xml:space="preserve"> </w:t>
      </w:r>
    </w:p>
    <w:p w14:paraId="03B0F266" w14:textId="77777777" w:rsidR="00E66FB6" w:rsidRDefault="00A447A4">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Κύριε συνάδελφε, </w:t>
      </w:r>
      <w:r w:rsidRPr="00616743">
        <w:rPr>
          <w:rFonts w:eastAsia="Times New Roman" w:cs="Times New Roman"/>
          <w:szCs w:val="24"/>
        </w:rPr>
        <w:t>έχετε δύο λεπ</w:t>
      </w:r>
      <w:r w:rsidRPr="00616743">
        <w:rPr>
          <w:rFonts w:eastAsia="Times New Roman" w:cs="Times New Roman"/>
          <w:szCs w:val="24"/>
        </w:rPr>
        <w:t xml:space="preserve">τά για την </w:t>
      </w:r>
      <w:proofErr w:type="spellStart"/>
      <w:r w:rsidRPr="00616743">
        <w:rPr>
          <w:rFonts w:eastAsia="Times New Roman" w:cs="Times New Roman"/>
          <w:szCs w:val="24"/>
        </w:rPr>
        <w:t>πρωτολογία</w:t>
      </w:r>
      <w:proofErr w:type="spellEnd"/>
      <w:r w:rsidRPr="00616743">
        <w:rPr>
          <w:rFonts w:eastAsia="Times New Roman" w:cs="Times New Roman"/>
          <w:szCs w:val="24"/>
        </w:rPr>
        <w:t xml:space="preserve"> </w:t>
      </w:r>
      <w:r>
        <w:rPr>
          <w:rFonts w:eastAsia="Times New Roman" w:cs="Times New Roman"/>
          <w:szCs w:val="24"/>
        </w:rPr>
        <w:t>σας.</w:t>
      </w:r>
    </w:p>
    <w:p w14:paraId="03B0F267" w14:textId="77777777" w:rsidR="00E66FB6" w:rsidRDefault="00A447A4">
      <w:pPr>
        <w:tabs>
          <w:tab w:val="left" w:pos="2820"/>
        </w:tabs>
        <w:spacing w:line="600" w:lineRule="auto"/>
        <w:ind w:firstLine="720"/>
        <w:jc w:val="both"/>
        <w:rPr>
          <w:rFonts w:eastAsia="Times New Roman" w:cs="Times New Roman"/>
          <w:szCs w:val="24"/>
        </w:rPr>
      </w:pPr>
      <w:r>
        <w:rPr>
          <w:rFonts w:eastAsia="Times New Roman" w:cs="Times New Roman"/>
          <w:b/>
          <w:szCs w:val="24"/>
        </w:rPr>
        <w:t>ΔΗΜΗΤΡΙΟΣ ΚΥΡΙΑΖΙΔΗΣ:</w:t>
      </w:r>
      <w:r w:rsidRPr="00616743">
        <w:rPr>
          <w:rFonts w:eastAsia="Times New Roman" w:cs="Times New Roman"/>
          <w:szCs w:val="24"/>
        </w:rPr>
        <w:t xml:space="preserve"> Ευχαριστώ</w:t>
      </w:r>
      <w:r>
        <w:rPr>
          <w:rFonts w:eastAsia="Times New Roman" w:cs="Times New Roman"/>
          <w:szCs w:val="24"/>
        </w:rPr>
        <w:t>,</w:t>
      </w:r>
      <w:r w:rsidRPr="00616743">
        <w:rPr>
          <w:rFonts w:eastAsia="Times New Roman" w:cs="Times New Roman"/>
          <w:szCs w:val="24"/>
        </w:rPr>
        <w:t xml:space="preserve"> κύριε Πρόεδρε</w:t>
      </w:r>
      <w:r>
        <w:rPr>
          <w:rFonts w:eastAsia="Times New Roman" w:cs="Times New Roman"/>
          <w:szCs w:val="24"/>
        </w:rPr>
        <w:t>.</w:t>
      </w:r>
      <w:r w:rsidRPr="00616743">
        <w:rPr>
          <w:rFonts w:eastAsia="Times New Roman" w:cs="Times New Roman"/>
          <w:szCs w:val="24"/>
        </w:rPr>
        <w:t xml:space="preserve"> </w:t>
      </w:r>
    </w:p>
    <w:p w14:paraId="03B0F268" w14:textId="77777777" w:rsidR="00E66FB6" w:rsidRDefault="00A447A4">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Χαίρομαι, κύριε Υπουργέ, </w:t>
      </w:r>
      <w:r w:rsidRPr="00616743">
        <w:rPr>
          <w:rFonts w:eastAsia="Times New Roman" w:cs="Times New Roman"/>
          <w:szCs w:val="24"/>
        </w:rPr>
        <w:t xml:space="preserve">που είστε εσείς εδώ και όχι ο Αναπληρωτής Υπουργός </w:t>
      </w:r>
      <w:r>
        <w:rPr>
          <w:rFonts w:eastAsia="Times New Roman" w:cs="Times New Roman"/>
          <w:szCs w:val="24"/>
        </w:rPr>
        <w:t xml:space="preserve">σας ο κ. </w:t>
      </w:r>
      <w:proofErr w:type="spellStart"/>
      <w:r>
        <w:rPr>
          <w:rFonts w:eastAsia="Times New Roman" w:cs="Times New Roman"/>
          <w:szCs w:val="24"/>
        </w:rPr>
        <w:t>Πο</w:t>
      </w:r>
      <w:r w:rsidRPr="00616743">
        <w:rPr>
          <w:rFonts w:eastAsia="Times New Roman" w:cs="Times New Roman"/>
          <w:szCs w:val="24"/>
        </w:rPr>
        <w:t>λάκης</w:t>
      </w:r>
      <w:proofErr w:type="spellEnd"/>
      <w:r>
        <w:rPr>
          <w:rFonts w:eastAsia="Times New Roman" w:cs="Times New Roman"/>
          <w:szCs w:val="24"/>
        </w:rPr>
        <w:t>, γιατί επί τρία χρόνια π</w:t>
      </w:r>
      <w:r w:rsidRPr="00616743">
        <w:rPr>
          <w:rFonts w:eastAsia="Times New Roman" w:cs="Times New Roman"/>
          <w:szCs w:val="24"/>
        </w:rPr>
        <w:t xml:space="preserve">ροσπαθώ για ζητήματα που αφορούν την υγεία των συμπολιτών μου </w:t>
      </w:r>
      <w:r w:rsidRPr="00616743">
        <w:rPr>
          <w:rFonts w:eastAsia="Times New Roman" w:cs="Times New Roman"/>
          <w:szCs w:val="24"/>
        </w:rPr>
        <w:t>και</w:t>
      </w:r>
      <w:r>
        <w:rPr>
          <w:rFonts w:eastAsia="Times New Roman" w:cs="Times New Roman"/>
          <w:szCs w:val="24"/>
        </w:rPr>
        <w:t>,</w:t>
      </w:r>
      <w:r w:rsidRPr="00616743">
        <w:rPr>
          <w:rFonts w:eastAsia="Times New Roman" w:cs="Times New Roman"/>
          <w:szCs w:val="24"/>
        </w:rPr>
        <w:t xml:space="preserve"> δυστυχώς</w:t>
      </w:r>
      <w:r>
        <w:rPr>
          <w:rFonts w:eastAsia="Times New Roman" w:cs="Times New Roman"/>
          <w:szCs w:val="24"/>
        </w:rPr>
        <w:t>,</w:t>
      </w:r>
      <w:r w:rsidRPr="00616743">
        <w:rPr>
          <w:rFonts w:eastAsia="Times New Roman" w:cs="Times New Roman"/>
          <w:szCs w:val="24"/>
        </w:rPr>
        <w:t xml:space="preserve"> δεν έχω </w:t>
      </w:r>
      <w:r>
        <w:rPr>
          <w:rFonts w:eastAsia="Times New Roman" w:cs="Times New Roman"/>
          <w:szCs w:val="24"/>
        </w:rPr>
        <w:t xml:space="preserve">πάρει </w:t>
      </w:r>
      <w:r w:rsidRPr="00616743">
        <w:rPr>
          <w:rFonts w:eastAsia="Times New Roman" w:cs="Times New Roman"/>
          <w:szCs w:val="24"/>
        </w:rPr>
        <w:t>μία απάντηση</w:t>
      </w:r>
      <w:r>
        <w:rPr>
          <w:rFonts w:eastAsia="Times New Roman" w:cs="Times New Roman"/>
          <w:szCs w:val="24"/>
        </w:rPr>
        <w:t>,</w:t>
      </w:r>
      <w:r w:rsidRPr="00616743">
        <w:rPr>
          <w:rFonts w:eastAsia="Times New Roman" w:cs="Times New Roman"/>
          <w:szCs w:val="24"/>
        </w:rPr>
        <w:t xml:space="preserve"> δεν έχω δει ένα θετικό βήμα</w:t>
      </w:r>
      <w:r>
        <w:rPr>
          <w:rFonts w:eastAsia="Times New Roman" w:cs="Times New Roman"/>
          <w:szCs w:val="24"/>
        </w:rPr>
        <w:t>.</w:t>
      </w:r>
      <w:r w:rsidRPr="00616743">
        <w:rPr>
          <w:rFonts w:eastAsia="Times New Roman" w:cs="Times New Roman"/>
          <w:szCs w:val="24"/>
        </w:rPr>
        <w:t xml:space="preserve"> </w:t>
      </w:r>
    </w:p>
    <w:p w14:paraId="03B0F269" w14:textId="77777777" w:rsidR="00E66FB6" w:rsidRDefault="00A447A4">
      <w:pPr>
        <w:tabs>
          <w:tab w:val="left" w:pos="2820"/>
        </w:tabs>
        <w:spacing w:line="600" w:lineRule="auto"/>
        <w:ind w:firstLine="720"/>
        <w:jc w:val="both"/>
        <w:rPr>
          <w:rFonts w:eastAsia="Times New Roman" w:cs="Times New Roman"/>
          <w:szCs w:val="24"/>
        </w:rPr>
      </w:pPr>
      <w:r w:rsidRPr="00616743">
        <w:rPr>
          <w:rFonts w:eastAsia="Times New Roman" w:cs="Times New Roman"/>
          <w:szCs w:val="24"/>
        </w:rPr>
        <w:t>Έρχομαι</w:t>
      </w:r>
      <w:r>
        <w:rPr>
          <w:rFonts w:eastAsia="Times New Roman" w:cs="Times New Roman"/>
          <w:szCs w:val="24"/>
        </w:rPr>
        <w:t>,</w:t>
      </w:r>
      <w:r w:rsidRPr="00616743">
        <w:rPr>
          <w:rFonts w:eastAsia="Times New Roman" w:cs="Times New Roman"/>
          <w:szCs w:val="24"/>
        </w:rPr>
        <w:t xml:space="preserve"> </w:t>
      </w:r>
      <w:r>
        <w:rPr>
          <w:rFonts w:eastAsia="Times New Roman" w:cs="Times New Roman"/>
          <w:szCs w:val="24"/>
        </w:rPr>
        <w:t xml:space="preserve">όμως, </w:t>
      </w:r>
      <w:r w:rsidRPr="00616743">
        <w:rPr>
          <w:rFonts w:eastAsia="Times New Roman" w:cs="Times New Roman"/>
          <w:szCs w:val="24"/>
        </w:rPr>
        <w:t xml:space="preserve">στο προκείμενο </w:t>
      </w:r>
      <w:r>
        <w:rPr>
          <w:rFonts w:eastAsia="Times New Roman" w:cs="Times New Roman"/>
          <w:szCs w:val="24"/>
        </w:rPr>
        <w:t>και</w:t>
      </w:r>
      <w:r w:rsidRPr="00616743">
        <w:rPr>
          <w:rFonts w:eastAsia="Times New Roman" w:cs="Times New Roman"/>
          <w:szCs w:val="24"/>
        </w:rPr>
        <w:t xml:space="preserve"> αφορά τη</w:t>
      </w:r>
      <w:r>
        <w:rPr>
          <w:rFonts w:eastAsia="Times New Roman" w:cs="Times New Roman"/>
          <w:szCs w:val="24"/>
        </w:rPr>
        <w:t>ν ερώτηση που κατέθεσα και απαντάτε</w:t>
      </w:r>
      <w:r w:rsidRPr="00616743">
        <w:rPr>
          <w:rFonts w:eastAsia="Times New Roman" w:cs="Times New Roman"/>
          <w:szCs w:val="24"/>
        </w:rPr>
        <w:t xml:space="preserve"> σήμερα </w:t>
      </w:r>
      <w:r>
        <w:rPr>
          <w:rFonts w:eastAsia="Times New Roman" w:cs="Times New Roman"/>
          <w:szCs w:val="24"/>
        </w:rPr>
        <w:t>εσείς.</w:t>
      </w:r>
      <w:r w:rsidRPr="00616743">
        <w:rPr>
          <w:rFonts w:eastAsia="Times New Roman" w:cs="Times New Roman"/>
          <w:szCs w:val="24"/>
        </w:rPr>
        <w:t xml:space="preserve"> Θέλω να πιστεύω </w:t>
      </w:r>
      <w:r>
        <w:rPr>
          <w:rFonts w:eastAsia="Times New Roman" w:cs="Times New Roman"/>
          <w:szCs w:val="24"/>
        </w:rPr>
        <w:t xml:space="preserve">ότι </w:t>
      </w:r>
      <w:r>
        <w:rPr>
          <w:rFonts w:eastAsia="Times New Roman" w:cs="Times New Roman"/>
          <w:szCs w:val="24"/>
        </w:rPr>
        <w:lastRenderedPageBreak/>
        <w:t>θα έχω μία θετική από πλευράς σας απάντηση</w:t>
      </w:r>
      <w:r w:rsidRPr="00616743">
        <w:rPr>
          <w:rFonts w:eastAsia="Times New Roman" w:cs="Times New Roman"/>
          <w:szCs w:val="24"/>
        </w:rPr>
        <w:t xml:space="preserve"> και </w:t>
      </w:r>
      <w:r>
        <w:rPr>
          <w:rFonts w:eastAsia="Times New Roman" w:cs="Times New Roman"/>
          <w:szCs w:val="24"/>
        </w:rPr>
        <w:t>έκβαση</w:t>
      </w:r>
      <w:r w:rsidRPr="00616743">
        <w:rPr>
          <w:rFonts w:eastAsia="Times New Roman" w:cs="Times New Roman"/>
          <w:szCs w:val="24"/>
        </w:rPr>
        <w:t xml:space="preserve"> του όλου ζητήματο</w:t>
      </w:r>
      <w:r w:rsidRPr="00616743">
        <w:rPr>
          <w:rFonts w:eastAsia="Times New Roman" w:cs="Times New Roman"/>
          <w:szCs w:val="24"/>
        </w:rPr>
        <w:t>ς</w:t>
      </w:r>
      <w:r>
        <w:rPr>
          <w:rFonts w:eastAsia="Times New Roman" w:cs="Times New Roman"/>
          <w:szCs w:val="24"/>
        </w:rPr>
        <w:t>,</w:t>
      </w:r>
      <w:r w:rsidRPr="00616743">
        <w:rPr>
          <w:rFonts w:eastAsia="Times New Roman" w:cs="Times New Roman"/>
          <w:szCs w:val="24"/>
        </w:rPr>
        <w:t xml:space="preserve"> γιατί το καλοκαίρι πέρυσι εγκαινιάστηκε το Πολυδύναμο Ιατρείο </w:t>
      </w:r>
      <w:proofErr w:type="spellStart"/>
      <w:r w:rsidRPr="00616743">
        <w:rPr>
          <w:rFonts w:eastAsia="Times New Roman" w:cs="Times New Roman"/>
          <w:szCs w:val="24"/>
        </w:rPr>
        <w:t>Δοξάτου</w:t>
      </w:r>
      <w:proofErr w:type="spellEnd"/>
      <w:r w:rsidRPr="00616743">
        <w:rPr>
          <w:rFonts w:eastAsia="Times New Roman" w:cs="Times New Roman"/>
          <w:szCs w:val="24"/>
        </w:rPr>
        <w:t xml:space="preserve"> στο Δήμο </w:t>
      </w:r>
      <w:proofErr w:type="spellStart"/>
      <w:r w:rsidRPr="00616743">
        <w:rPr>
          <w:rFonts w:eastAsia="Times New Roman" w:cs="Times New Roman"/>
          <w:szCs w:val="24"/>
        </w:rPr>
        <w:t>Δοξάτου</w:t>
      </w:r>
      <w:proofErr w:type="spellEnd"/>
      <w:r w:rsidRPr="00616743">
        <w:rPr>
          <w:rFonts w:eastAsia="Times New Roman" w:cs="Times New Roman"/>
          <w:szCs w:val="24"/>
        </w:rPr>
        <w:t xml:space="preserve"> Δράμας</w:t>
      </w:r>
      <w:r>
        <w:rPr>
          <w:rFonts w:eastAsia="Times New Roman" w:cs="Times New Roman"/>
          <w:szCs w:val="24"/>
        </w:rPr>
        <w:t>,</w:t>
      </w:r>
      <w:r w:rsidRPr="00616743">
        <w:rPr>
          <w:rFonts w:eastAsia="Times New Roman" w:cs="Times New Roman"/>
          <w:szCs w:val="24"/>
        </w:rPr>
        <w:t xml:space="preserve"> το οποίο και λειτουργούσε ως αγροτικό ιατρείο προς παροχή ιατρικής συνδρομή</w:t>
      </w:r>
      <w:r>
        <w:rPr>
          <w:rFonts w:eastAsia="Times New Roman" w:cs="Times New Roman"/>
          <w:szCs w:val="24"/>
        </w:rPr>
        <w:t>ς</w:t>
      </w:r>
      <w:r w:rsidRPr="00616743">
        <w:rPr>
          <w:rFonts w:eastAsia="Times New Roman" w:cs="Times New Roman"/>
          <w:szCs w:val="24"/>
        </w:rPr>
        <w:t xml:space="preserve"> στους κατοίκους της περιοχής</w:t>
      </w:r>
      <w:r>
        <w:rPr>
          <w:rFonts w:eastAsia="Times New Roman" w:cs="Times New Roman"/>
          <w:szCs w:val="24"/>
        </w:rPr>
        <w:t>.</w:t>
      </w:r>
      <w:r w:rsidRPr="00616743">
        <w:rPr>
          <w:rFonts w:eastAsia="Times New Roman" w:cs="Times New Roman"/>
          <w:szCs w:val="24"/>
        </w:rPr>
        <w:t xml:space="preserve"> </w:t>
      </w:r>
    </w:p>
    <w:p w14:paraId="03B0F26A" w14:textId="77777777" w:rsidR="00E66FB6" w:rsidRDefault="00A447A4">
      <w:pPr>
        <w:tabs>
          <w:tab w:val="left" w:pos="2820"/>
        </w:tabs>
        <w:spacing w:line="600" w:lineRule="auto"/>
        <w:ind w:firstLine="720"/>
        <w:jc w:val="both"/>
        <w:rPr>
          <w:rFonts w:eastAsia="Times New Roman" w:cs="Times New Roman"/>
          <w:szCs w:val="24"/>
        </w:rPr>
      </w:pPr>
      <w:r w:rsidRPr="00616743">
        <w:rPr>
          <w:rFonts w:eastAsia="Times New Roman" w:cs="Times New Roman"/>
          <w:szCs w:val="24"/>
        </w:rPr>
        <w:t>Πρόκειται για μία δομή πρωτοβάθμιας φροντίδας υγεί</w:t>
      </w:r>
      <w:r w:rsidRPr="00616743">
        <w:rPr>
          <w:rFonts w:eastAsia="Times New Roman" w:cs="Times New Roman"/>
          <w:szCs w:val="24"/>
        </w:rPr>
        <w:t>ας</w:t>
      </w:r>
      <w:r>
        <w:rPr>
          <w:rFonts w:eastAsia="Times New Roman" w:cs="Times New Roman"/>
          <w:szCs w:val="24"/>
        </w:rPr>
        <w:t>,</w:t>
      </w:r>
      <w:r w:rsidRPr="00616743">
        <w:rPr>
          <w:rFonts w:eastAsia="Times New Roman" w:cs="Times New Roman"/>
          <w:szCs w:val="24"/>
        </w:rPr>
        <w:t xml:space="preserve"> η οποία και πρέπει να στηριχθεί άμεσα από την πολιτεία</w:t>
      </w:r>
      <w:r>
        <w:rPr>
          <w:rFonts w:eastAsia="Times New Roman" w:cs="Times New Roman"/>
          <w:szCs w:val="24"/>
        </w:rPr>
        <w:t>,</w:t>
      </w:r>
      <w:r w:rsidRPr="00616743">
        <w:rPr>
          <w:rFonts w:eastAsia="Times New Roman" w:cs="Times New Roman"/>
          <w:szCs w:val="24"/>
        </w:rPr>
        <w:t xml:space="preserve"> καθώς καλείται να εξυπηρετήσει μία τεράστια εδαφική έκταση και </w:t>
      </w:r>
      <w:r>
        <w:rPr>
          <w:rFonts w:eastAsia="Times New Roman" w:cs="Times New Roman"/>
          <w:szCs w:val="24"/>
        </w:rPr>
        <w:t xml:space="preserve">έναν </w:t>
      </w:r>
      <w:r w:rsidRPr="00616743">
        <w:rPr>
          <w:rFonts w:eastAsia="Times New Roman" w:cs="Times New Roman"/>
          <w:szCs w:val="24"/>
        </w:rPr>
        <w:t>ιδιαιτέρως μεγάλο</w:t>
      </w:r>
      <w:r>
        <w:rPr>
          <w:rFonts w:eastAsia="Times New Roman" w:cs="Times New Roman"/>
          <w:szCs w:val="24"/>
        </w:rPr>
        <w:t xml:space="preserve"> αριθμό</w:t>
      </w:r>
      <w:r w:rsidRPr="00616743">
        <w:rPr>
          <w:rFonts w:eastAsia="Times New Roman" w:cs="Times New Roman"/>
          <w:szCs w:val="24"/>
        </w:rPr>
        <w:t xml:space="preserve"> ασθενών</w:t>
      </w:r>
      <w:r>
        <w:rPr>
          <w:rFonts w:eastAsia="Times New Roman" w:cs="Times New Roman"/>
          <w:szCs w:val="24"/>
        </w:rPr>
        <w:t>.</w:t>
      </w:r>
      <w:r w:rsidRPr="00616743">
        <w:rPr>
          <w:rFonts w:eastAsia="Times New Roman" w:cs="Times New Roman"/>
          <w:szCs w:val="24"/>
        </w:rPr>
        <w:t xml:space="preserve"> Δυστυχώς</w:t>
      </w:r>
      <w:r>
        <w:rPr>
          <w:rFonts w:eastAsia="Times New Roman" w:cs="Times New Roman"/>
          <w:szCs w:val="24"/>
        </w:rPr>
        <w:t>,</w:t>
      </w:r>
      <w:r w:rsidRPr="00616743">
        <w:rPr>
          <w:rFonts w:eastAsia="Times New Roman" w:cs="Times New Roman"/>
          <w:szCs w:val="24"/>
        </w:rPr>
        <w:t xml:space="preserve"> </w:t>
      </w:r>
      <w:r>
        <w:rPr>
          <w:rFonts w:eastAsia="Times New Roman" w:cs="Times New Roman"/>
          <w:szCs w:val="24"/>
        </w:rPr>
        <w:t>όμως,</w:t>
      </w:r>
      <w:r w:rsidRPr="00616743">
        <w:rPr>
          <w:rFonts w:eastAsia="Times New Roman" w:cs="Times New Roman"/>
          <w:szCs w:val="24"/>
        </w:rPr>
        <w:t xml:space="preserve"> το </w:t>
      </w:r>
      <w:r>
        <w:rPr>
          <w:rFonts w:eastAsia="Times New Roman" w:cs="Times New Roman"/>
          <w:szCs w:val="24"/>
        </w:rPr>
        <w:t xml:space="preserve">κατ’ ευφημισμό πολυδύναμο ιατρείο στελεχώνεται, όπως και </w:t>
      </w:r>
      <w:r w:rsidRPr="00616743">
        <w:rPr>
          <w:rFonts w:eastAsia="Times New Roman" w:cs="Times New Roman"/>
          <w:szCs w:val="24"/>
        </w:rPr>
        <w:t>ως πρότινος λειτου</w:t>
      </w:r>
      <w:r w:rsidRPr="00616743">
        <w:rPr>
          <w:rFonts w:eastAsia="Times New Roman" w:cs="Times New Roman"/>
          <w:szCs w:val="24"/>
        </w:rPr>
        <w:t>ργούσε ως αγροτικό ιατρείο</w:t>
      </w:r>
      <w:r>
        <w:rPr>
          <w:rFonts w:eastAsia="Times New Roman" w:cs="Times New Roman"/>
          <w:szCs w:val="24"/>
        </w:rPr>
        <w:t>,</w:t>
      </w:r>
      <w:r w:rsidRPr="00616743">
        <w:rPr>
          <w:rFonts w:eastAsia="Times New Roman" w:cs="Times New Roman"/>
          <w:szCs w:val="24"/>
        </w:rPr>
        <w:t xml:space="preserve"> από ένα</w:t>
      </w:r>
      <w:r>
        <w:rPr>
          <w:rFonts w:eastAsia="Times New Roman" w:cs="Times New Roman"/>
          <w:szCs w:val="24"/>
        </w:rPr>
        <w:t>ν μόνο ιατρό και μία βοηθό νοσοκόμο, ε</w:t>
      </w:r>
      <w:r w:rsidRPr="00616743">
        <w:rPr>
          <w:rFonts w:eastAsia="Times New Roman" w:cs="Times New Roman"/>
          <w:szCs w:val="24"/>
        </w:rPr>
        <w:t xml:space="preserve">νώ η λειτουργία του δυσχεραίνεται έτσι και αλλιώς </w:t>
      </w:r>
      <w:r>
        <w:rPr>
          <w:rFonts w:eastAsia="Times New Roman" w:cs="Times New Roman"/>
          <w:szCs w:val="24"/>
        </w:rPr>
        <w:t>ένεκα</w:t>
      </w:r>
      <w:r w:rsidRPr="00616743">
        <w:rPr>
          <w:rFonts w:eastAsia="Times New Roman" w:cs="Times New Roman"/>
          <w:szCs w:val="24"/>
        </w:rPr>
        <w:t xml:space="preserve"> βασικών ελλείψεων </w:t>
      </w:r>
      <w:r>
        <w:rPr>
          <w:rFonts w:eastAsia="Times New Roman" w:cs="Times New Roman"/>
          <w:szCs w:val="24"/>
        </w:rPr>
        <w:t>από υλικοτεχνικές</w:t>
      </w:r>
      <w:r w:rsidRPr="00616743">
        <w:rPr>
          <w:rFonts w:eastAsia="Times New Roman" w:cs="Times New Roman"/>
          <w:szCs w:val="24"/>
        </w:rPr>
        <w:t xml:space="preserve"> υποδομές</w:t>
      </w:r>
      <w:r>
        <w:rPr>
          <w:rFonts w:eastAsia="Times New Roman" w:cs="Times New Roman"/>
          <w:szCs w:val="24"/>
        </w:rPr>
        <w:t>. Όπως πληροφορούμαι,</w:t>
      </w:r>
      <w:r w:rsidRPr="00616743">
        <w:rPr>
          <w:rFonts w:eastAsia="Times New Roman" w:cs="Times New Roman"/>
          <w:szCs w:val="24"/>
        </w:rPr>
        <w:t xml:space="preserve"> δεν υπάρχει τηλεφωνικό κέντρο</w:t>
      </w:r>
      <w:r>
        <w:rPr>
          <w:rFonts w:eastAsia="Times New Roman" w:cs="Times New Roman"/>
          <w:szCs w:val="24"/>
        </w:rPr>
        <w:t>,</w:t>
      </w:r>
      <w:r w:rsidRPr="00616743">
        <w:rPr>
          <w:rFonts w:eastAsia="Times New Roman" w:cs="Times New Roman"/>
          <w:szCs w:val="24"/>
        </w:rPr>
        <w:t xml:space="preserve"> δεν υπάρχει σύνδεση με διαδίκτ</w:t>
      </w:r>
      <w:r w:rsidRPr="00616743">
        <w:rPr>
          <w:rFonts w:eastAsia="Times New Roman" w:cs="Times New Roman"/>
          <w:szCs w:val="24"/>
        </w:rPr>
        <w:t>υο</w:t>
      </w:r>
      <w:r>
        <w:rPr>
          <w:rFonts w:eastAsia="Times New Roman" w:cs="Times New Roman"/>
          <w:szCs w:val="24"/>
        </w:rPr>
        <w:t>,</w:t>
      </w:r>
      <w:r w:rsidRPr="00616743">
        <w:rPr>
          <w:rFonts w:eastAsia="Times New Roman" w:cs="Times New Roman"/>
          <w:szCs w:val="24"/>
        </w:rPr>
        <w:t xml:space="preserve"> δεν υπάρχουν ηλεκτρονικοί υπολογιστές</w:t>
      </w:r>
      <w:r>
        <w:rPr>
          <w:rFonts w:eastAsia="Times New Roman" w:cs="Times New Roman"/>
          <w:szCs w:val="24"/>
        </w:rPr>
        <w:t>,</w:t>
      </w:r>
      <w:r w:rsidRPr="00616743">
        <w:rPr>
          <w:rFonts w:eastAsia="Times New Roman" w:cs="Times New Roman"/>
          <w:szCs w:val="24"/>
        </w:rPr>
        <w:t xml:space="preserve"> δεν υπάρχει το παραμικρό.</w:t>
      </w:r>
    </w:p>
    <w:p w14:paraId="03B0F26B"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E06222">
        <w:rPr>
          <w:rFonts w:eastAsia="Times New Roman"/>
          <w:color w:val="000000" w:themeColor="text1"/>
          <w:szCs w:val="24"/>
        </w:rPr>
        <w:t>ο τι ακριβώς προ</w:t>
      </w:r>
      <w:r>
        <w:rPr>
          <w:rFonts w:eastAsia="Times New Roman"/>
          <w:color w:val="000000" w:themeColor="text1"/>
          <w:szCs w:val="24"/>
        </w:rPr>
        <w:t>έ</w:t>
      </w:r>
      <w:r w:rsidRPr="00E06222">
        <w:rPr>
          <w:rFonts w:eastAsia="Times New Roman"/>
          <w:color w:val="000000" w:themeColor="text1"/>
          <w:szCs w:val="24"/>
        </w:rPr>
        <w:t>βλ</w:t>
      </w:r>
      <w:r>
        <w:rPr>
          <w:rFonts w:eastAsia="Times New Roman"/>
          <w:color w:val="000000" w:themeColor="text1"/>
          <w:szCs w:val="24"/>
        </w:rPr>
        <w:t>επε</w:t>
      </w:r>
      <w:r w:rsidRPr="00E06222">
        <w:rPr>
          <w:rFonts w:eastAsia="Times New Roman"/>
          <w:color w:val="000000" w:themeColor="text1"/>
          <w:szCs w:val="24"/>
        </w:rPr>
        <w:t xml:space="preserve"> η </w:t>
      </w:r>
      <w:r>
        <w:rPr>
          <w:rFonts w:eastAsia="Times New Roman"/>
          <w:color w:val="000000" w:themeColor="text1"/>
          <w:szCs w:val="24"/>
        </w:rPr>
        <w:t>σ</w:t>
      </w:r>
      <w:r w:rsidRPr="00E06222">
        <w:rPr>
          <w:rFonts w:eastAsia="Times New Roman"/>
          <w:color w:val="000000" w:themeColor="text1"/>
          <w:szCs w:val="24"/>
        </w:rPr>
        <w:t>υνθήκη</w:t>
      </w:r>
      <w:r>
        <w:rPr>
          <w:rFonts w:eastAsia="Times New Roman"/>
          <w:color w:val="000000" w:themeColor="text1"/>
          <w:szCs w:val="24"/>
        </w:rPr>
        <w:t>, η</w:t>
      </w:r>
      <w:r w:rsidRPr="00E06222">
        <w:rPr>
          <w:rFonts w:eastAsia="Times New Roman"/>
          <w:color w:val="000000" w:themeColor="text1"/>
          <w:szCs w:val="24"/>
        </w:rPr>
        <w:t xml:space="preserve"> σύμβαση</w:t>
      </w:r>
      <w:r w:rsidRPr="00834A00">
        <w:rPr>
          <w:rFonts w:eastAsia="Times New Roman"/>
          <w:color w:val="000000" w:themeColor="text1"/>
          <w:szCs w:val="24"/>
        </w:rPr>
        <w:t>,</w:t>
      </w:r>
      <w:r w:rsidRPr="00E06222">
        <w:rPr>
          <w:rFonts w:eastAsia="Times New Roman"/>
          <w:color w:val="000000" w:themeColor="text1"/>
          <w:szCs w:val="24"/>
        </w:rPr>
        <w:t xml:space="preserve"> θα σας </w:t>
      </w:r>
      <w:r>
        <w:rPr>
          <w:rFonts w:eastAsia="Times New Roman"/>
          <w:color w:val="000000" w:themeColor="text1"/>
          <w:szCs w:val="24"/>
        </w:rPr>
        <w:t xml:space="preserve">το </w:t>
      </w:r>
      <w:r w:rsidRPr="00E06222">
        <w:rPr>
          <w:rFonts w:eastAsia="Times New Roman"/>
          <w:color w:val="000000" w:themeColor="text1"/>
          <w:szCs w:val="24"/>
        </w:rPr>
        <w:t>πω και στη συνέχεια</w:t>
      </w:r>
      <w:r>
        <w:rPr>
          <w:rFonts w:eastAsia="Times New Roman"/>
          <w:color w:val="000000" w:themeColor="text1"/>
          <w:szCs w:val="24"/>
        </w:rPr>
        <w:t>.</w:t>
      </w:r>
      <w:r w:rsidRPr="00E06222">
        <w:rPr>
          <w:rFonts w:eastAsia="Times New Roman"/>
          <w:color w:val="000000" w:themeColor="text1"/>
          <w:szCs w:val="24"/>
        </w:rPr>
        <w:t xml:space="preserve"> Το γνωρίζετε ενδεχομένως</w:t>
      </w:r>
      <w:r>
        <w:rPr>
          <w:rFonts w:eastAsia="Times New Roman"/>
          <w:color w:val="000000" w:themeColor="text1"/>
          <w:szCs w:val="24"/>
        </w:rPr>
        <w:t>.</w:t>
      </w:r>
    </w:p>
    <w:p w14:paraId="03B0F26C"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w:t>
      </w:r>
      <w:r w:rsidRPr="00E06222">
        <w:rPr>
          <w:rFonts w:eastAsia="Times New Roman"/>
          <w:color w:val="000000" w:themeColor="text1"/>
          <w:szCs w:val="24"/>
        </w:rPr>
        <w:t>ο όλο πρόβλημα ε</w:t>
      </w:r>
      <w:r>
        <w:rPr>
          <w:rFonts w:eastAsia="Times New Roman"/>
          <w:color w:val="000000" w:themeColor="text1"/>
          <w:szCs w:val="24"/>
        </w:rPr>
        <w:t xml:space="preserve">πιτείνεται </w:t>
      </w:r>
      <w:r w:rsidRPr="00E06222">
        <w:rPr>
          <w:rFonts w:eastAsia="Times New Roman"/>
          <w:color w:val="000000" w:themeColor="text1"/>
          <w:szCs w:val="24"/>
        </w:rPr>
        <w:t>εν</w:t>
      </w:r>
      <w:r>
        <w:rPr>
          <w:rFonts w:eastAsia="Times New Roman"/>
          <w:color w:val="000000" w:themeColor="text1"/>
          <w:szCs w:val="24"/>
        </w:rPr>
        <w:t xml:space="preserve"> </w:t>
      </w:r>
      <w:r w:rsidRPr="00E06222">
        <w:rPr>
          <w:rFonts w:eastAsia="Times New Roman"/>
          <w:color w:val="000000" w:themeColor="text1"/>
          <w:szCs w:val="24"/>
        </w:rPr>
        <w:t xml:space="preserve">όψει και της εφαρμογής του θεσμού του οικογενειακού </w:t>
      </w:r>
      <w:r w:rsidRPr="00E06222">
        <w:rPr>
          <w:rFonts w:eastAsia="Times New Roman"/>
          <w:color w:val="000000" w:themeColor="text1"/>
          <w:szCs w:val="24"/>
        </w:rPr>
        <w:t>ιατρού</w:t>
      </w:r>
      <w:r>
        <w:rPr>
          <w:rFonts w:eastAsia="Times New Roman"/>
          <w:color w:val="000000" w:themeColor="text1"/>
          <w:szCs w:val="24"/>
        </w:rPr>
        <w:t>, κ</w:t>
      </w:r>
      <w:r w:rsidRPr="00E06222">
        <w:rPr>
          <w:rFonts w:eastAsia="Times New Roman"/>
          <w:color w:val="000000" w:themeColor="text1"/>
          <w:szCs w:val="24"/>
        </w:rPr>
        <w:t xml:space="preserve">αθώς ο </w:t>
      </w:r>
      <w:r>
        <w:rPr>
          <w:rFonts w:eastAsia="Times New Roman"/>
          <w:color w:val="000000" w:themeColor="text1"/>
          <w:szCs w:val="24"/>
        </w:rPr>
        <w:t xml:space="preserve">περιορισμός </w:t>
      </w:r>
      <w:r w:rsidRPr="00E06222">
        <w:rPr>
          <w:rFonts w:eastAsia="Times New Roman"/>
          <w:color w:val="000000" w:themeColor="text1"/>
          <w:szCs w:val="24"/>
        </w:rPr>
        <w:t>σε δυόμισι χιλιάδες ασθενείς</w:t>
      </w:r>
      <w:r>
        <w:rPr>
          <w:rFonts w:eastAsia="Times New Roman"/>
          <w:color w:val="000000" w:themeColor="text1"/>
          <w:szCs w:val="24"/>
        </w:rPr>
        <w:t xml:space="preserve"> αναμένεται </w:t>
      </w:r>
      <w:r w:rsidRPr="00E06222">
        <w:rPr>
          <w:rFonts w:eastAsia="Times New Roman"/>
          <w:color w:val="000000" w:themeColor="text1"/>
          <w:szCs w:val="24"/>
        </w:rPr>
        <w:t>να δημιουργ</w:t>
      </w:r>
      <w:r>
        <w:rPr>
          <w:rFonts w:eastAsia="Times New Roman"/>
          <w:color w:val="000000" w:themeColor="text1"/>
          <w:szCs w:val="24"/>
        </w:rPr>
        <w:t xml:space="preserve">ήσει </w:t>
      </w:r>
      <w:r w:rsidRPr="00E06222">
        <w:rPr>
          <w:rFonts w:eastAsia="Times New Roman"/>
          <w:color w:val="000000" w:themeColor="text1"/>
          <w:szCs w:val="24"/>
        </w:rPr>
        <w:t>σοβαρά προβλήματα στην ομαλή εξυπηρέτηση τόσο των υφιστ</w:t>
      </w:r>
      <w:r>
        <w:rPr>
          <w:rFonts w:eastAsia="Times New Roman"/>
          <w:color w:val="000000" w:themeColor="text1"/>
          <w:szCs w:val="24"/>
        </w:rPr>
        <w:t>αμέ</w:t>
      </w:r>
      <w:r w:rsidRPr="00E06222">
        <w:rPr>
          <w:rFonts w:eastAsia="Times New Roman"/>
          <w:color w:val="000000" w:themeColor="text1"/>
          <w:szCs w:val="24"/>
        </w:rPr>
        <w:t xml:space="preserve">νων από </w:t>
      </w:r>
      <w:r>
        <w:rPr>
          <w:rFonts w:eastAsia="Times New Roman"/>
          <w:color w:val="000000" w:themeColor="text1"/>
          <w:szCs w:val="24"/>
        </w:rPr>
        <w:t xml:space="preserve">ετών ασθενών </w:t>
      </w:r>
      <w:r w:rsidRPr="00E06222">
        <w:rPr>
          <w:rFonts w:eastAsia="Times New Roman"/>
          <w:color w:val="000000" w:themeColor="text1"/>
          <w:szCs w:val="24"/>
        </w:rPr>
        <w:t>όσο και από τους νέους που δυστυχώς προκύπτουν</w:t>
      </w:r>
      <w:r>
        <w:rPr>
          <w:rFonts w:eastAsia="Times New Roman"/>
          <w:color w:val="000000" w:themeColor="text1"/>
          <w:szCs w:val="24"/>
        </w:rPr>
        <w:t>.</w:t>
      </w:r>
    </w:p>
    <w:p w14:paraId="03B0F26D"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E06222">
        <w:rPr>
          <w:rFonts w:eastAsia="Times New Roman"/>
          <w:color w:val="000000" w:themeColor="text1"/>
          <w:szCs w:val="24"/>
        </w:rPr>
        <w:t>ρωτ</w:t>
      </w:r>
      <w:r>
        <w:rPr>
          <w:rFonts w:eastAsia="Times New Roman"/>
          <w:color w:val="000000" w:themeColor="text1"/>
          <w:szCs w:val="24"/>
        </w:rPr>
        <w:t>άσθε, κ</w:t>
      </w:r>
      <w:r w:rsidRPr="00E06222">
        <w:rPr>
          <w:rFonts w:eastAsia="Times New Roman"/>
          <w:color w:val="000000" w:themeColor="text1"/>
          <w:szCs w:val="24"/>
        </w:rPr>
        <w:t>ύριε Υπουργέ</w:t>
      </w:r>
      <w:r>
        <w:rPr>
          <w:rFonts w:eastAsia="Times New Roman"/>
          <w:color w:val="000000" w:themeColor="text1"/>
          <w:szCs w:val="24"/>
        </w:rPr>
        <w:t>,</w:t>
      </w:r>
      <w:r w:rsidRPr="00E06222">
        <w:rPr>
          <w:rFonts w:eastAsia="Times New Roman"/>
          <w:color w:val="000000" w:themeColor="text1"/>
          <w:szCs w:val="24"/>
        </w:rPr>
        <w:t xml:space="preserve"> σε ποιες ενέργειες θα προβείτε</w:t>
      </w:r>
      <w:r>
        <w:rPr>
          <w:rFonts w:eastAsia="Times New Roman"/>
          <w:color w:val="000000" w:themeColor="text1"/>
          <w:szCs w:val="24"/>
        </w:rPr>
        <w:t>,</w:t>
      </w:r>
      <w:r w:rsidRPr="00E06222">
        <w:rPr>
          <w:rFonts w:eastAsia="Times New Roman"/>
          <w:color w:val="000000" w:themeColor="text1"/>
          <w:szCs w:val="24"/>
        </w:rPr>
        <w:t xml:space="preserve"> έτσι ώστε οι εμπλεκόμενοι φορείς να </w:t>
      </w:r>
      <w:r>
        <w:rPr>
          <w:rFonts w:eastAsia="Times New Roman"/>
          <w:color w:val="000000" w:themeColor="text1"/>
          <w:szCs w:val="24"/>
        </w:rPr>
        <w:t>επιλύσουν τ</w:t>
      </w:r>
      <w:r w:rsidRPr="00E06222">
        <w:rPr>
          <w:rFonts w:eastAsia="Times New Roman"/>
          <w:color w:val="000000" w:themeColor="text1"/>
          <w:szCs w:val="24"/>
        </w:rPr>
        <w:t>ο συγκεκριμένο πρ</w:t>
      </w:r>
      <w:r>
        <w:rPr>
          <w:rFonts w:eastAsia="Times New Roman"/>
          <w:color w:val="000000" w:themeColor="text1"/>
          <w:szCs w:val="24"/>
        </w:rPr>
        <w:t>όβλημα</w:t>
      </w:r>
      <w:r w:rsidRPr="00E06222">
        <w:rPr>
          <w:rFonts w:eastAsia="Times New Roman"/>
          <w:color w:val="000000" w:themeColor="text1"/>
          <w:szCs w:val="24"/>
        </w:rPr>
        <w:t xml:space="preserve"> που σας ανέφερα</w:t>
      </w:r>
      <w:r>
        <w:rPr>
          <w:rFonts w:eastAsia="Times New Roman"/>
          <w:color w:val="000000" w:themeColor="text1"/>
          <w:szCs w:val="24"/>
        </w:rPr>
        <w:t>,</w:t>
      </w:r>
      <w:r w:rsidRPr="00E06222">
        <w:rPr>
          <w:rFonts w:eastAsia="Times New Roman"/>
          <w:color w:val="000000" w:themeColor="text1"/>
          <w:szCs w:val="24"/>
        </w:rPr>
        <w:t xml:space="preserve"> και</w:t>
      </w:r>
      <w:r>
        <w:rPr>
          <w:rFonts w:eastAsia="Times New Roman"/>
          <w:color w:val="000000" w:themeColor="text1"/>
          <w:szCs w:val="24"/>
        </w:rPr>
        <w:t xml:space="preserve"> δεύτερον, </w:t>
      </w:r>
      <w:r w:rsidRPr="00E06222">
        <w:rPr>
          <w:rFonts w:eastAsia="Times New Roman"/>
          <w:color w:val="000000" w:themeColor="text1"/>
          <w:szCs w:val="24"/>
        </w:rPr>
        <w:t>σε ό</w:t>
      </w:r>
      <w:r>
        <w:rPr>
          <w:rFonts w:eastAsia="Times New Roman"/>
          <w:color w:val="000000" w:themeColor="text1"/>
          <w:szCs w:val="24"/>
        </w:rPr>
        <w:t>,</w:t>
      </w:r>
      <w:r w:rsidRPr="00E06222">
        <w:rPr>
          <w:rFonts w:eastAsia="Times New Roman"/>
          <w:color w:val="000000" w:themeColor="text1"/>
          <w:szCs w:val="24"/>
        </w:rPr>
        <w:t xml:space="preserve">τι αφορά τον αριθμητικό περιορισμό που τίθεται ως προς τα ανώτερα όρια και αριθμό των </w:t>
      </w:r>
      <w:proofErr w:type="spellStart"/>
      <w:r w:rsidRPr="00E06222">
        <w:rPr>
          <w:rFonts w:eastAsia="Times New Roman"/>
          <w:color w:val="000000" w:themeColor="text1"/>
          <w:szCs w:val="24"/>
        </w:rPr>
        <w:t>εξυπηρετο</w:t>
      </w:r>
      <w:r>
        <w:rPr>
          <w:rFonts w:eastAsia="Times New Roman"/>
          <w:color w:val="000000" w:themeColor="text1"/>
          <w:szCs w:val="24"/>
        </w:rPr>
        <w:t>υμέ</w:t>
      </w:r>
      <w:r w:rsidRPr="00E06222">
        <w:rPr>
          <w:rFonts w:eastAsia="Times New Roman"/>
          <w:color w:val="000000" w:themeColor="text1"/>
          <w:szCs w:val="24"/>
        </w:rPr>
        <w:t>νων</w:t>
      </w:r>
      <w:proofErr w:type="spellEnd"/>
      <w:r w:rsidRPr="00E06222">
        <w:rPr>
          <w:rFonts w:eastAsia="Times New Roman"/>
          <w:color w:val="000000" w:themeColor="text1"/>
          <w:szCs w:val="24"/>
        </w:rPr>
        <w:t xml:space="preserve"> </w:t>
      </w:r>
      <w:r>
        <w:rPr>
          <w:rFonts w:eastAsia="Times New Roman"/>
          <w:color w:val="000000" w:themeColor="text1"/>
          <w:szCs w:val="24"/>
        </w:rPr>
        <w:t xml:space="preserve">ασθενών, </w:t>
      </w:r>
      <w:r w:rsidRPr="00E06222">
        <w:rPr>
          <w:rFonts w:eastAsia="Times New Roman"/>
          <w:color w:val="000000" w:themeColor="text1"/>
          <w:szCs w:val="24"/>
        </w:rPr>
        <w:t>σύμφω</w:t>
      </w:r>
      <w:r w:rsidRPr="00E06222">
        <w:rPr>
          <w:rFonts w:eastAsia="Times New Roman"/>
          <w:color w:val="000000" w:themeColor="text1"/>
          <w:szCs w:val="24"/>
        </w:rPr>
        <w:t xml:space="preserve">να με το νέο </w:t>
      </w:r>
      <w:r>
        <w:rPr>
          <w:rFonts w:eastAsia="Times New Roman"/>
          <w:color w:val="000000" w:themeColor="text1"/>
          <w:szCs w:val="24"/>
        </w:rPr>
        <w:t>χρονοδιάγραμμά</w:t>
      </w:r>
      <w:r w:rsidRPr="00E06222">
        <w:rPr>
          <w:rFonts w:eastAsia="Times New Roman"/>
          <w:color w:val="000000" w:themeColor="text1"/>
          <w:szCs w:val="24"/>
        </w:rPr>
        <w:t xml:space="preserve"> σας και</w:t>
      </w:r>
      <w:r>
        <w:rPr>
          <w:rFonts w:eastAsia="Times New Roman"/>
          <w:color w:val="000000" w:themeColor="text1"/>
          <w:szCs w:val="24"/>
        </w:rPr>
        <w:t xml:space="preserve"> οργανόγραμμά σας,</w:t>
      </w:r>
      <w:r w:rsidRPr="00E06222">
        <w:rPr>
          <w:rFonts w:eastAsia="Times New Roman"/>
          <w:color w:val="000000" w:themeColor="text1"/>
          <w:szCs w:val="24"/>
        </w:rPr>
        <w:t xml:space="preserve"> καθότι είναι μ</w:t>
      </w:r>
      <w:r>
        <w:rPr>
          <w:rFonts w:eastAsia="Times New Roman"/>
          <w:color w:val="000000" w:themeColor="text1"/>
          <w:szCs w:val="24"/>
        </w:rPr>
        <w:t>ι</w:t>
      </w:r>
      <w:r w:rsidRPr="00E06222">
        <w:rPr>
          <w:rFonts w:eastAsia="Times New Roman"/>
          <w:color w:val="000000" w:themeColor="text1"/>
          <w:szCs w:val="24"/>
        </w:rPr>
        <w:t xml:space="preserve">α μεγάλη εδαφική περιοχή που θα πρέπει να </w:t>
      </w:r>
      <w:r>
        <w:rPr>
          <w:rFonts w:eastAsia="Times New Roman"/>
          <w:color w:val="000000" w:themeColor="text1"/>
          <w:szCs w:val="24"/>
        </w:rPr>
        <w:t xml:space="preserve">καλυφθεί από πλευράς του </w:t>
      </w:r>
      <w:r>
        <w:rPr>
          <w:rFonts w:eastAsia="Times New Roman"/>
          <w:color w:val="000000" w:themeColor="text1"/>
          <w:szCs w:val="24"/>
        </w:rPr>
        <w:t>π</w:t>
      </w:r>
      <w:r>
        <w:rPr>
          <w:rFonts w:eastAsia="Times New Roman"/>
          <w:color w:val="000000" w:themeColor="text1"/>
          <w:szCs w:val="24"/>
        </w:rPr>
        <w:t>ολυδύναμου</w:t>
      </w:r>
      <w:r w:rsidRPr="00E06222">
        <w:rPr>
          <w:rFonts w:eastAsia="Times New Roman"/>
          <w:color w:val="000000" w:themeColor="text1"/>
          <w:szCs w:val="24"/>
        </w:rPr>
        <w:t xml:space="preserve"> </w:t>
      </w:r>
      <w:r>
        <w:rPr>
          <w:rFonts w:eastAsia="Times New Roman"/>
          <w:color w:val="000000" w:themeColor="text1"/>
          <w:szCs w:val="24"/>
        </w:rPr>
        <w:t>ι</w:t>
      </w:r>
      <w:r>
        <w:rPr>
          <w:rFonts w:eastAsia="Times New Roman"/>
          <w:color w:val="000000" w:themeColor="text1"/>
          <w:szCs w:val="24"/>
        </w:rPr>
        <w:t>ατρείου, αλλά, βεβαίως,</w:t>
      </w:r>
      <w:r w:rsidRPr="00E06222">
        <w:rPr>
          <w:rFonts w:eastAsia="Times New Roman"/>
          <w:color w:val="000000" w:themeColor="text1"/>
          <w:szCs w:val="24"/>
        </w:rPr>
        <w:t xml:space="preserve"> και μ</w:t>
      </w:r>
      <w:r>
        <w:rPr>
          <w:rFonts w:eastAsia="Times New Roman"/>
          <w:color w:val="000000" w:themeColor="text1"/>
          <w:szCs w:val="24"/>
        </w:rPr>
        <w:t xml:space="preserve">’ </w:t>
      </w:r>
      <w:r w:rsidRPr="00E06222">
        <w:rPr>
          <w:rFonts w:eastAsia="Times New Roman"/>
          <w:color w:val="000000" w:themeColor="text1"/>
          <w:szCs w:val="24"/>
        </w:rPr>
        <w:t xml:space="preserve">έναν αριθμό κατοίκων που </w:t>
      </w:r>
      <w:r>
        <w:rPr>
          <w:rFonts w:eastAsia="Times New Roman"/>
          <w:color w:val="000000" w:themeColor="text1"/>
          <w:szCs w:val="24"/>
        </w:rPr>
        <w:t>φθάνει στις δέκα χιλιάδες.</w:t>
      </w:r>
    </w:p>
    <w:p w14:paraId="03B0F26E" w14:textId="77777777" w:rsidR="00E66FB6" w:rsidRDefault="00A447A4">
      <w:pPr>
        <w:spacing w:line="600" w:lineRule="auto"/>
        <w:ind w:firstLine="720"/>
        <w:jc w:val="both"/>
        <w:rPr>
          <w:rFonts w:eastAsia="Times New Roman"/>
          <w:color w:val="000000" w:themeColor="text1"/>
          <w:szCs w:val="24"/>
        </w:rPr>
      </w:pPr>
      <w:r w:rsidRPr="00E06222">
        <w:rPr>
          <w:rFonts w:eastAsia="Times New Roman"/>
          <w:color w:val="000000" w:themeColor="text1"/>
          <w:szCs w:val="24"/>
        </w:rPr>
        <w:t>Θα ήθελα μ</w:t>
      </w:r>
      <w:r>
        <w:rPr>
          <w:rFonts w:eastAsia="Times New Roman"/>
          <w:color w:val="000000" w:themeColor="text1"/>
          <w:szCs w:val="24"/>
        </w:rPr>
        <w:t>ι</w:t>
      </w:r>
      <w:r w:rsidRPr="00E06222">
        <w:rPr>
          <w:rFonts w:eastAsia="Times New Roman"/>
          <w:color w:val="000000" w:themeColor="text1"/>
          <w:szCs w:val="24"/>
        </w:rPr>
        <w:t>α απάντηση</w:t>
      </w:r>
      <w:r>
        <w:rPr>
          <w:rFonts w:eastAsia="Times New Roman"/>
          <w:color w:val="000000" w:themeColor="text1"/>
          <w:szCs w:val="24"/>
        </w:rPr>
        <w:t xml:space="preserve">, </w:t>
      </w:r>
      <w:r>
        <w:rPr>
          <w:rFonts w:eastAsia="Times New Roman"/>
          <w:color w:val="000000" w:themeColor="text1"/>
          <w:szCs w:val="24"/>
        </w:rPr>
        <w:t>κύριε Υπουργέ.</w:t>
      </w:r>
    </w:p>
    <w:p w14:paraId="03B0F26F" w14:textId="77777777" w:rsidR="00E66FB6" w:rsidRDefault="00A447A4">
      <w:pPr>
        <w:spacing w:line="600" w:lineRule="auto"/>
        <w:ind w:firstLine="720"/>
        <w:jc w:val="both"/>
        <w:rPr>
          <w:rFonts w:eastAsia="Times New Roman"/>
          <w:color w:val="000000" w:themeColor="text1"/>
          <w:szCs w:val="24"/>
        </w:rPr>
      </w:pPr>
      <w:r w:rsidRPr="00CA31CD">
        <w:rPr>
          <w:rFonts w:eastAsia="Times New Roman"/>
          <w:b/>
          <w:color w:val="000000" w:themeColor="text1"/>
          <w:szCs w:val="24"/>
        </w:rPr>
        <w:t>ΠΡΟΕΔΡΕΥΩΝ (Μάριος Γεωργιάδης):</w:t>
      </w:r>
      <w:r>
        <w:rPr>
          <w:rFonts w:eastAsia="Times New Roman"/>
          <w:color w:val="000000" w:themeColor="text1"/>
          <w:szCs w:val="24"/>
        </w:rPr>
        <w:t xml:space="preserve"> Ευχαριστούμε τον κ. Κυριαζίδη.</w:t>
      </w:r>
    </w:p>
    <w:p w14:paraId="03B0F270"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Κύριε Υπουργέ, έχετε τον λόγο για τρία λεπτά.</w:t>
      </w:r>
    </w:p>
    <w:p w14:paraId="03B0F271" w14:textId="77777777" w:rsidR="00E66FB6" w:rsidRDefault="00A447A4">
      <w:pPr>
        <w:spacing w:line="600" w:lineRule="auto"/>
        <w:ind w:firstLine="720"/>
        <w:jc w:val="both"/>
        <w:rPr>
          <w:rFonts w:eastAsia="Times New Roman"/>
          <w:color w:val="000000" w:themeColor="text1"/>
          <w:szCs w:val="24"/>
        </w:rPr>
      </w:pPr>
      <w:r w:rsidRPr="00CA31CD">
        <w:rPr>
          <w:rFonts w:eastAsia="Times New Roman"/>
          <w:b/>
          <w:color w:val="000000" w:themeColor="text1"/>
          <w:szCs w:val="24"/>
        </w:rPr>
        <w:t xml:space="preserve">ΑΝΔΡΕΑΣ ΞΑΝΘΟΣ (Υπουργός Υγείας): </w:t>
      </w:r>
      <w:r>
        <w:rPr>
          <w:rFonts w:eastAsia="Times New Roman"/>
          <w:color w:val="000000" w:themeColor="text1"/>
          <w:szCs w:val="24"/>
        </w:rPr>
        <w:t xml:space="preserve">Αγαπητέ συνάδελφε, όντως </w:t>
      </w:r>
      <w:r w:rsidRPr="00E06222">
        <w:rPr>
          <w:rFonts w:eastAsia="Times New Roman"/>
          <w:color w:val="000000" w:themeColor="text1"/>
          <w:szCs w:val="24"/>
        </w:rPr>
        <w:t>δρομολογήθηκε μ</w:t>
      </w:r>
      <w:r>
        <w:rPr>
          <w:rFonts w:eastAsia="Times New Roman"/>
          <w:color w:val="000000" w:themeColor="text1"/>
          <w:szCs w:val="24"/>
        </w:rPr>
        <w:t>ι</w:t>
      </w:r>
      <w:r w:rsidRPr="00E06222">
        <w:rPr>
          <w:rFonts w:eastAsia="Times New Roman"/>
          <w:color w:val="000000" w:themeColor="text1"/>
          <w:szCs w:val="24"/>
        </w:rPr>
        <w:t xml:space="preserve">α αναβάθμιση στο παλιό </w:t>
      </w:r>
      <w:r>
        <w:rPr>
          <w:rFonts w:eastAsia="Times New Roman"/>
          <w:color w:val="000000" w:themeColor="text1"/>
          <w:szCs w:val="24"/>
        </w:rPr>
        <w:t>απλό</w:t>
      </w:r>
      <w:r w:rsidRPr="00E06222">
        <w:rPr>
          <w:rFonts w:eastAsia="Times New Roman"/>
          <w:color w:val="000000" w:themeColor="text1"/>
          <w:szCs w:val="24"/>
        </w:rPr>
        <w:t xml:space="preserve"> περιφερειακό ιατρείο του </w:t>
      </w:r>
      <w:proofErr w:type="spellStart"/>
      <w:r w:rsidRPr="00E06222">
        <w:rPr>
          <w:rFonts w:eastAsia="Times New Roman"/>
          <w:color w:val="000000" w:themeColor="text1"/>
          <w:szCs w:val="24"/>
        </w:rPr>
        <w:t>Δοξά</w:t>
      </w:r>
      <w:r w:rsidRPr="00E06222">
        <w:rPr>
          <w:rFonts w:eastAsia="Times New Roman"/>
          <w:color w:val="000000" w:themeColor="text1"/>
          <w:szCs w:val="24"/>
        </w:rPr>
        <w:t>του</w:t>
      </w:r>
      <w:proofErr w:type="spellEnd"/>
      <w:r>
        <w:rPr>
          <w:rFonts w:eastAsia="Times New Roman"/>
          <w:color w:val="000000" w:themeColor="text1"/>
          <w:szCs w:val="24"/>
        </w:rPr>
        <w:t>. Α</w:t>
      </w:r>
      <w:r w:rsidRPr="00E06222">
        <w:rPr>
          <w:rFonts w:eastAsia="Times New Roman"/>
          <w:color w:val="000000" w:themeColor="text1"/>
          <w:szCs w:val="24"/>
        </w:rPr>
        <w:t xml:space="preserve">πό το </w:t>
      </w:r>
      <w:r>
        <w:rPr>
          <w:rFonts w:eastAsia="Times New Roman"/>
          <w:color w:val="000000" w:themeColor="text1"/>
          <w:szCs w:val="24"/>
        </w:rPr>
        <w:t>2012 εντάχθηκε στο ΕΣΠΑ το έργο της</w:t>
      </w:r>
      <w:r w:rsidRPr="00E06222">
        <w:rPr>
          <w:rFonts w:eastAsia="Times New Roman"/>
          <w:color w:val="000000" w:themeColor="text1"/>
          <w:szCs w:val="24"/>
        </w:rPr>
        <w:t xml:space="preserve"> κτ</w:t>
      </w:r>
      <w:r>
        <w:rPr>
          <w:rFonts w:eastAsia="Times New Roman"/>
          <w:color w:val="000000" w:themeColor="text1"/>
          <w:szCs w:val="24"/>
        </w:rPr>
        <w:t>η</w:t>
      </w:r>
      <w:r w:rsidRPr="00E06222">
        <w:rPr>
          <w:rFonts w:eastAsia="Times New Roman"/>
          <w:color w:val="000000" w:themeColor="text1"/>
          <w:szCs w:val="24"/>
        </w:rPr>
        <w:t>ριακ</w:t>
      </w:r>
      <w:r>
        <w:rPr>
          <w:rFonts w:eastAsia="Times New Roman"/>
          <w:color w:val="000000" w:themeColor="text1"/>
          <w:szCs w:val="24"/>
        </w:rPr>
        <w:t xml:space="preserve">ής αναβάθμισης </w:t>
      </w:r>
      <w:r w:rsidRPr="00E06222">
        <w:rPr>
          <w:rFonts w:eastAsia="Times New Roman"/>
          <w:color w:val="000000" w:themeColor="text1"/>
          <w:szCs w:val="24"/>
        </w:rPr>
        <w:t>του ιατρείου και του εξοπλισμού του</w:t>
      </w:r>
      <w:r>
        <w:rPr>
          <w:rFonts w:eastAsia="Times New Roman"/>
          <w:color w:val="000000" w:themeColor="text1"/>
          <w:szCs w:val="24"/>
        </w:rPr>
        <w:t>. Ν</w:t>
      </w:r>
      <w:r w:rsidRPr="00E06222">
        <w:rPr>
          <w:rFonts w:eastAsia="Times New Roman"/>
          <w:color w:val="000000" w:themeColor="text1"/>
          <w:szCs w:val="24"/>
        </w:rPr>
        <w:t>ομίζω αθροιστικά υπερέβαινε τ</w:t>
      </w:r>
      <w:r>
        <w:rPr>
          <w:rFonts w:eastAsia="Times New Roman"/>
          <w:color w:val="000000" w:themeColor="text1"/>
          <w:szCs w:val="24"/>
        </w:rPr>
        <w:t>ις</w:t>
      </w:r>
      <w:r w:rsidRPr="00E06222">
        <w:rPr>
          <w:rFonts w:eastAsia="Times New Roman"/>
          <w:color w:val="000000" w:themeColor="text1"/>
          <w:szCs w:val="24"/>
        </w:rPr>
        <w:t xml:space="preserve"> 800.000 ευρώ αυτή η παρέμβαση</w:t>
      </w:r>
      <w:r>
        <w:rPr>
          <w:rFonts w:eastAsia="Times New Roman"/>
          <w:color w:val="000000" w:themeColor="text1"/>
          <w:szCs w:val="24"/>
        </w:rPr>
        <w:t>.</w:t>
      </w:r>
    </w:p>
    <w:p w14:paraId="03B0F272"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E06222">
        <w:rPr>
          <w:rFonts w:eastAsia="Times New Roman"/>
          <w:color w:val="000000" w:themeColor="text1"/>
          <w:szCs w:val="24"/>
        </w:rPr>
        <w:t xml:space="preserve">μείς αυτό που κάναμε </w:t>
      </w:r>
      <w:r>
        <w:rPr>
          <w:rFonts w:eastAsia="Times New Roman"/>
          <w:color w:val="000000" w:themeColor="text1"/>
          <w:szCs w:val="24"/>
        </w:rPr>
        <w:t xml:space="preserve">στις </w:t>
      </w:r>
      <w:r w:rsidRPr="00E06222">
        <w:rPr>
          <w:rFonts w:eastAsia="Times New Roman"/>
          <w:color w:val="000000" w:themeColor="text1"/>
          <w:szCs w:val="24"/>
        </w:rPr>
        <w:t>αρχές του 2017</w:t>
      </w:r>
      <w:r>
        <w:rPr>
          <w:rFonts w:eastAsia="Times New Roman"/>
          <w:color w:val="000000" w:themeColor="text1"/>
          <w:szCs w:val="24"/>
        </w:rPr>
        <w:t>, π</w:t>
      </w:r>
      <w:r w:rsidRPr="00E06222">
        <w:rPr>
          <w:rFonts w:eastAsia="Times New Roman"/>
          <w:color w:val="000000" w:themeColor="text1"/>
          <w:szCs w:val="24"/>
        </w:rPr>
        <w:t>ριν από δύο χρόνια περίπου</w:t>
      </w:r>
      <w:r>
        <w:rPr>
          <w:rFonts w:eastAsia="Times New Roman"/>
          <w:color w:val="000000" w:themeColor="text1"/>
          <w:szCs w:val="24"/>
        </w:rPr>
        <w:t>,</w:t>
      </w:r>
      <w:r w:rsidRPr="00E06222">
        <w:rPr>
          <w:rFonts w:eastAsia="Times New Roman"/>
          <w:color w:val="000000" w:themeColor="text1"/>
          <w:szCs w:val="24"/>
        </w:rPr>
        <w:t xml:space="preserve"> είναι</w:t>
      </w:r>
      <w:r>
        <w:rPr>
          <w:rFonts w:eastAsia="Times New Roman"/>
          <w:color w:val="000000" w:themeColor="text1"/>
          <w:szCs w:val="24"/>
        </w:rPr>
        <w:t xml:space="preserve"> να συγκ</w:t>
      </w:r>
      <w:r>
        <w:rPr>
          <w:rFonts w:eastAsia="Times New Roman"/>
          <w:color w:val="000000" w:themeColor="text1"/>
          <w:szCs w:val="24"/>
        </w:rPr>
        <w:t xml:space="preserve">ροτήσουμε και να θεσπίσουμε τον </w:t>
      </w:r>
      <w:r>
        <w:rPr>
          <w:rFonts w:eastAsia="Times New Roman"/>
          <w:color w:val="000000" w:themeColor="text1"/>
          <w:szCs w:val="24"/>
        </w:rPr>
        <w:t>ο</w:t>
      </w:r>
      <w:r>
        <w:rPr>
          <w:rFonts w:eastAsia="Times New Roman"/>
          <w:color w:val="000000" w:themeColor="text1"/>
          <w:szCs w:val="24"/>
        </w:rPr>
        <w:t>ργανισμό και δημοσιεύθηκε</w:t>
      </w:r>
      <w:r w:rsidRPr="00E06222">
        <w:rPr>
          <w:rFonts w:eastAsia="Times New Roman"/>
          <w:color w:val="000000" w:themeColor="text1"/>
          <w:szCs w:val="24"/>
        </w:rPr>
        <w:t xml:space="preserve"> σε ΦΕΚ</w:t>
      </w:r>
      <w:r>
        <w:rPr>
          <w:rFonts w:eastAsia="Times New Roman"/>
          <w:color w:val="000000" w:themeColor="text1"/>
          <w:szCs w:val="24"/>
        </w:rPr>
        <w:t xml:space="preserve"> ο Ο</w:t>
      </w:r>
      <w:r w:rsidRPr="00E06222">
        <w:rPr>
          <w:rFonts w:eastAsia="Times New Roman"/>
          <w:color w:val="000000" w:themeColor="text1"/>
          <w:szCs w:val="24"/>
        </w:rPr>
        <w:t>ργανισμός του Πολυδύναμου Περιφερειακού Ιατρείου</w:t>
      </w:r>
      <w:r>
        <w:rPr>
          <w:rFonts w:eastAsia="Times New Roman"/>
          <w:color w:val="000000" w:themeColor="text1"/>
          <w:szCs w:val="24"/>
        </w:rPr>
        <w:t>,</w:t>
      </w:r>
      <w:r w:rsidRPr="00E06222">
        <w:rPr>
          <w:rFonts w:eastAsia="Times New Roman"/>
          <w:color w:val="000000" w:themeColor="text1"/>
          <w:szCs w:val="24"/>
        </w:rPr>
        <w:t xml:space="preserve"> το οποίο προβλέπει δύο θέσεις ειδικευμένων γι</w:t>
      </w:r>
      <w:r>
        <w:rPr>
          <w:rFonts w:eastAsia="Times New Roman"/>
          <w:color w:val="000000" w:themeColor="text1"/>
          <w:szCs w:val="24"/>
        </w:rPr>
        <w:t>ατρών και δύο θέσεις νοσηλευτών. Α</w:t>
      </w:r>
      <w:r w:rsidRPr="00E06222">
        <w:rPr>
          <w:rFonts w:eastAsia="Times New Roman"/>
          <w:color w:val="000000" w:themeColor="text1"/>
          <w:szCs w:val="24"/>
        </w:rPr>
        <w:t>πό αυτές</w:t>
      </w:r>
      <w:r>
        <w:rPr>
          <w:rFonts w:eastAsia="Times New Roman"/>
          <w:color w:val="000000" w:themeColor="text1"/>
          <w:szCs w:val="24"/>
        </w:rPr>
        <w:t>,</w:t>
      </w:r>
      <w:r w:rsidRPr="00E06222">
        <w:rPr>
          <w:rFonts w:eastAsia="Times New Roman"/>
          <w:color w:val="000000" w:themeColor="text1"/>
          <w:szCs w:val="24"/>
        </w:rPr>
        <w:t xml:space="preserve"> δυστυχώς</w:t>
      </w:r>
      <w:r>
        <w:rPr>
          <w:rFonts w:eastAsia="Times New Roman"/>
          <w:color w:val="000000" w:themeColor="text1"/>
          <w:szCs w:val="24"/>
        </w:rPr>
        <w:t>,</w:t>
      </w:r>
      <w:r w:rsidRPr="00E06222">
        <w:rPr>
          <w:rFonts w:eastAsia="Times New Roman"/>
          <w:color w:val="000000" w:themeColor="text1"/>
          <w:szCs w:val="24"/>
        </w:rPr>
        <w:t xml:space="preserve"> είναι καλυμμένο το 50%</w:t>
      </w:r>
      <w:r>
        <w:rPr>
          <w:rFonts w:eastAsia="Times New Roman"/>
          <w:color w:val="000000" w:themeColor="text1"/>
          <w:szCs w:val="24"/>
        </w:rPr>
        <w:t>. Δ</w:t>
      </w:r>
      <w:r w:rsidRPr="00E06222">
        <w:rPr>
          <w:rFonts w:eastAsia="Times New Roman"/>
          <w:color w:val="000000" w:themeColor="text1"/>
          <w:szCs w:val="24"/>
        </w:rPr>
        <w:t>ηλαδή</w:t>
      </w:r>
      <w:r>
        <w:rPr>
          <w:rFonts w:eastAsia="Times New Roman"/>
          <w:color w:val="000000" w:themeColor="text1"/>
          <w:szCs w:val="24"/>
        </w:rPr>
        <w:t xml:space="preserve"> έχουμε </w:t>
      </w:r>
      <w:r>
        <w:rPr>
          <w:rFonts w:eastAsia="Times New Roman"/>
          <w:color w:val="000000" w:themeColor="text1"/>
          <w:szCs w:val="24"/>
        </w:rPr>
        <w:t>ένα γιατρό και μι</w:t>
      </w:r>
      <w:r w:rsidRPr="00E06222">
        <w:rPr>
          <w:rFonts w:eastAsia="Times New Roman"/>
          <w:color w:val="000000" w:themeColor="text1"/>
          <w:szCs w:val="24"/>
        </w:rPr>
        <w:t>α νοσηλεύτρια</w:t>
      </w:r>
      <w:r>
        <w:rPr>
          <w:rFonts w:eastAsia="Times New Roman"/>
          <w:color w:val="000000" w:themeColor="text1"/>
          <w:szCs w:val="24"/>
        </w:rPr>
        <w:t xml:space="preserve">. Όμως έχουμε έναν </w:t>
      </w:r>
      <w:r w:rsidRPr="00E06222">
        <w:rPr>
          <w:rFonts w:eastAsia="Times New Roman"/>
          <w:color w:val="000000" w:themeColor="text1"/>
          <w:szCs w:val="24"/>
        </w:rPr>
        <w:t>γενικό γιατρό</w:t>
      </w:r>
      <w:r>
        <w:rPr>
          <w:rFonts w:eastAsia="Times New Roman"/>
          <w:color w:val="000000" w:themeColor="text1"/>
          <w:szCs w:val="24"/>
        </w:rPr>
        <w:t xml:space="preserve"> </w:t>
      </w:r>
      <w:r w:rsidRPr="00E06222">
        <w:rPr>
          <w:rFonts w:eastAsia="Times New Roman"/>
          <w:color w:val="000000" w:themeColor="text1"/>
          <w:szCs w:val="24"/>
        </w:rPr>
        <w:t>ειδικευμένο γιατρό και όχι ένα</w:t>
      </w:r>
      <w:r>
        <w:rPr>
          <w:rFonts w:eastAsia="Times New Roman"/>
          <w:color w:val="000000" w:themeColor="text1"/>
          <w:szCs w:val="24"/>
        </w:rPr>
        <w:t>ν</w:t>
      </w:r>
      <w:r w:rsidRPr="00E06222">
        <w:rPr>
          <w:rFonts w:eastAsia="Times New Roman"/>
          <w:color w:val="000000" w:themeColor="text1"/>
          <w:szCs w:val="24"/>
        </w:rPr>
        <w:t xml:space="preserve"> απλό ανειδίκευτο αγροτικό γιατρό</w:t>
      </w:r>
      <w:r>
        <w:rPr>
          <w:rFonts w:eastAsia="Times New Roman"/>
          <w:color w:val="000000" w:themeColor="text1"/>
          <w:szCs w:val="24"/>
        </w:rPr>
        <w:t>.</w:t>
      </w:r>
    </w:p>
    <w:p w14:paraId="03B0F273"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E06222">
        <w:rPr>
          <w:rFonts w:eastAsia="Times New Roman"/>
          <w:color w:val="000000" w:themeColor="text1"/>
          <w:szCs w:val="24"/>
        </w:rPr>
        <w:t xml:space="preserve">ίναι πλήρης </w:t>
      </w:r>
      <w:r>
        <w:rPr>
          <w:rFonts w:eastAsia="Times New Roman"/>
          <w:color w:val="000000" w:themeColor="text1"/>
          <w:szCs w:val="24"/>
        </w:rPr>
        <w:t xml:space="preserve">η </w:t>
      </w:r>
      <w:r w:rsidRPr="00E06222">
        <w:rPr>
          <w:rFonts w:eastAsia="Times New Roman"/>
          <w:color w:val="000000" w:themeColor="text1"/>
          <w:szCs w:val="24"/>
        </w:rPr>
        <w:t>κάλυψη</w:t>
      </w:r>
      <w:r>
        <w:rPr>
          <w:rFonts w:eastAsia="Times New Roman"/>
          <w:color w:val="000000" w:themeColor="text1"/>
          <w:szCs w:val="24"/>
        </w:rPr>
        <w:t>;</w:t>
      </w:r>
      <w:r w:rsidRPr="00E06222">
        <w:rPr>
          <w:rFonts w:eastAsia="Times New Roman"/>
          <w:color w:val="000000" w:themeColor="text1"/>
          <w:szCs w:val="24"/>
        </w:rPr>
        <w:t xml:space="preserve"> Προφανώς</w:t>
      </w:r>
      <w:r w:rsidRPr="00721DC2">
        <w:rPr>
          <w:rFonts w:eastAsia="Times New Roman"/>
          <w:color w:val="000000" w:themeColor="text1"/>
          <w:szCs w:val="24"/>
        </w:rPr>
        <w:t>,</w:t>
      </w:r>
      <w:r>
        <w:rPr>
          <w:rFonts w:eastAsia="Times New Roman"/>
          <w:color w:val="000000" w:themeColor="text1"/>
          <w:szCs w:val="24"/>
        </w:rPr>
        <w:t xml:space="preserve"> δεν είναι. </w:t>
      </w:r>
      <w:r w:rsidRPr="00E06222">
        <w:rPr>
          <w:rFonts w:eastAsia="Times New Roman"/>
          <w:color w:val="000000" w:themeColor="text1"/>
          <w:szCs w:val="24"/>
        </w:rPr>
        <w:t xml:space="preserve">Έγινε </w:t>
      </w:r>
      <w:r>
        <w:rPr>
          <w:rFonts w:eastAsia="Times New Roman"/>
          <w:color w:val="000000" w:themeColor="text1"/>
          <w:szCs w:val="24"/>
        </w:rPr>
        <w:t xml:space="preserve">η </w:t>
      </w:r>
      <w:r w:rsidRPr="00E06222">
        <w:rPr>
          <w:rFonts w:eastAsia="Times New Roman"/>
          <w:color w:val="000000" w:themeColor="text1"/>
          <w:szCs w:val="24"/>
        </w:rPr>
        <w:t>προσπάθεια</w:t>
      </w:r>
      <w:r>
        <w:rPr>
          <w:rFonts w:eastAsia="Times New Roman"/>
          <w:color w:val="000000" w:themeColor="text1"/>
          <w:szCs w:val="24"/>
        </w:rPr>
        <w:t xml:space="preserve">. Η </w:t>
      </w:r>
      <w:r w:rsidRPr="00E06222">
        <w:rPr>
          <w:rFonts w:eastAsia="Times New Roman"/>
          <w:color w:val="000000" w:themeColor="text1"/>
          <w:szCs w:val="24"/>
        </w:rPr>
        <w:t>νοσηλεύτρι</w:t>
      </w:r>
      <w:r>
        <w:rPr>
          <w:rFonts w:eastAsia="Times New Roman"/>
          <w:color w:val="000000" w:themeColor="text1"/>
          <w:szCs w:val="24"/>
        </w:rPr>
        <w:t xml:space="preserve">α έχει </w:t>
      </w:r>
      <w:r w:rsidRPr="00E06222">
        <w:rPr>
          <w:rFonts w:eastAsia="Times New Roman"/>
          <w:color w:val="000000" w:themeColor="text1"/>
          <w:szCs w:val="24"/>
        </w:rPr>
        <w:t>μετακινηθεί από το κέντρο υ</w:t>
      </w:r>
      <w:r w:rsidRPr="00E06222">
        <w:rPr>
          <w:rFonts w:eastAsia="Times New Roman"/>
          <w:color w:val="000000" w:themeColor="text1"/>
          <w:szCs w:val="24"/>
        </w:rPr>
        <w:lastRenderedPageBreak/>
        <w:t xml:space="preserve">γείας της πόλης της Δράμας εκεί και προσπαθεί η </w:t>
      </w:r>
      <w:r>
        <w:rPr>
          <w:rFonts w:eastAsia="Times New Roman"/>
          <w:color w:val="000000" w:themeColor="text1"/>
          <w:szCs w:val="24"/>
        </w:rPr>
        <w:t xml:space="preserve">νομική </w:t>
      </w:r>
      <w:r w:rsidRPr="00E06222">
        <w:rPr>
          <w:rFonts w:eastAsia="Times New Roman"/>
          <w:color w:val="000000" w:themeColor="text1"/>
          <w:szCs w:val="24"/>
        </w:rPr>
        <w:t>περιφέρεια</w:t>
      </w:r>
      <w:r>
        <w:rPr>
          <w:rFonts w:eastAsia="Times New Roman"/>
          <w:color w:val="000000" w:themeColor="text1"/>
          <w:szCs w:val="24"/>
        </w:rPr>
        <w:t>,</w:t>
      </w:r>
      <w:r w:rsidRPr="00E06222">
        <w:rPr>
          <w:rFonts w:eastAsia="Times New Roman"/>
          <w:color w:val="000000" w:themeColor="text1"/>
          <w:szCs w:val="24"/>
        </w:rPr>
        <w:t xml:space="preserve"> όσο είναι να υπάρχει και μ</w:t>
      </w:r>
      <w:r>
        <w:rPr>
          <w:rFonts w:eastAsia="Times New Roman"/>
          <w:color w:val="000000" w:themeColor="text1"/>
          <w:szCs w:val="24"/>
        </w:rPr>
        <w:t>ι</w:t>
      </w:r>
      <w:r w:rsidRPr="00E06222">
        <w:rPr>
          <w:rFonts w:eastAsia="Times New Roman"/>
          <w:color w:val="000000" w:themeColor="text1"/>
          <w:szCs w:val="24"/>
        </w:rPr>
        <w:t>α νοσηλευτική</w:t>
      </w:r>
      <w:r>
        <w:rPr>
          <w:rFonts w:eastAsia="Times New Roman"/>
          <w:color w:val="000000" w:themeColor="text1"/>
          <w:szCs w:val="24"/>
        </w:rPr>
        <w:t>,</w:t>
      </w:r>
      <w:r w:rsidRPr="00E06222">
        <w:rPr>
          <w:rFonts w:eastAsia="Times New Roman"/>
          <w:color w:val="000000" w:themeColor="text1"/>
          <w:szCs w:val="24"/>
        </w:rPr>
        <w:t xml:space="preserve"> ας πούμε</w:t>
      </w:r>
      <w:r>
        <w:rPr>
          <w:rFonts w:eastAsia="Times New Roman"/>
          <w:color w:val="000000" w:themeColor="text1"/>
          <w:szCs w:val="24"/>
        </w:rPr>
        <w:t>,</w:t>
      </w:r>
      <w:r w:rsidRPr="00E06222">
        <w:rPr>
          <w:rFonts w:eastAsia="Times New Roman"/>
          <w:color w:val="000000" w:themeColor="text1"/>
          <w:szCs w:val="24"/>
        </w:rPr>
        <w:t xml:space="preserve"> υποστήριξη στο έργο του γιατρού</w:t>
      </w:r>
      <w:r>
        <w:rPr>
          <w:rFonts w:eastAsia="Times New Roman"/>
          <w:color w:val="000000" w:themeColor="text1"/>
          <w:szCs w:val="24"/>
        </w:rPr>
        <w:t>.</w:t>
      </w:r>
    </w:p>
    <w:p w14:paraId="03B0F274"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E06222">
        <w:rPr>
          <w:rFonts w:eastAsia="Times New Roman"/>
          <w:color w:val="000000" w:themeColor="text1"/>
          <w:szCs w:val="24"/>
        </w:rPr>
        <w:t>α τεχνικά διαδικαστικά λειτουργικά προβλήματα ενημερώθηκ</w:t>
      </w:r>
      <w:r w:rsidRPr="00721DC2">
        <w:rPr>
          <w:rFonts w:eastAsia="Times New Roman"/>
          <w:color w:val="000000" w:themeColor="text1"/>
          <w:szCs w:val="24"/>
        </w:rPr>
        <w:t>α</w:t>
      </w:r>
      <w:r w:rsidRPr="00E06222">
        <w:rPr>
          <w:rFonts w:eastAsia="Times New Roman"/>
          <w:color w:val="000000" w:themeColor="text1"/>
          <w:szCs w:val="24"/>
        </w:rPr>
        <w:t xml:space="preserve"> από την υπηρεσία </w:t>
      </w:r>
      <w:r>
        <w:rPr>
          <w:rFonts w:eastAsia="Times New Roman"/>
          <w:color w:val="000000" w:themeColor="text1"/>
          <w:szCs w:val="24"/>
        </w:rPr>
        <w:t>ό</w:t>
      </w:r>
      <w:r>
        <w:rPr>
          <w:rFonts w:eastAsia="Times New Roman"/>
          <w:color w:val="000000" w:themeColor="text1"/>
          <w:szCs w:val="24"/>
        </w:rPr>
        <w:t>τι</w:t>
      </w:r>
      <w:r w:rsidRPr="00E06222">
        <w:rPr>
          <w:rFonts w:eastAsia="Times New Roman"/>
          <w:color w:val="000000" w:themeColor="text1"/>
          <w:szCs w:val="24"/>
        </w:rPr>
        <w:t xml:space="preserve"> έχουν επιλυθεί</w:t>
      </w:r>
      <w:r>
        <w:rPr>
          <w:rFonts w:eastAsia="Times New Roman"/>
          <w:color w:val="000000" w:themeColor="text1"/>
          <w:szCs w:val="24"/>
        </w:rPr>
        <w:t>.</w:t>
      </w:r>
      <w:r w:rsidRPr="00E06222">
        <w:rPr>
          <w:rFonts w:eastAsia="Times New Roman"/>
          <w:color w:val="000000" w:themeColor="text1"/>
          <w:szCs w:val="24"/>
        </w:rPr>
        <w:t xml:space="preserve"> Δηλαδή</w:t>
      </w:r>
      <w:r>
        <w:rPr>
          <w:rFonts w:eastAsia="Times New Roman"/>
          <w:color w:val="000000" w:themeColor="text1"/>
          <w:szCs w:val="24"/>
        </w:rPr>
        <w:t xml:space="preserve"> σαφώς </w:t>
      </w:r>
      <w:r w:rsidRPr="00E06222">
        <w:rPr>
          <w:rFonts w:eastAsia="Times New Roman"/>
          <w:color w:val="000000" w:themeColor="text1"/>
          <w:szCs w:val="24"/>
        </w:rPr>
        <w:t>υπάρχει σήμερα ασύρματη γραμμή ίντερνετ</w:t>
      </w:r>
      <w:r>
        <w:rPr>
          <w:rFonts w:eastAsia="Times New Roman"/>
          <w:color w:val="000000" w:themeColor="text1"/>
          <w:szCs w:val="24"/>
        </w:rPr>
        <w:t>, υ</w:t>
      </w:r>
      <w:r w:rsidRPr="00E06222">
        <w:rPr>
          <w:rFonts w:eastAsia="Times New Roman"/>
          <w:color w:val="000000" w:themeColor="text1"/>
          <w:szCs w:val="24"/>
        </w:rPr>
        <w:t>πάρχουν δύο laptop</w:t>
      </w:r>
      <w:r>
        <w:rPr>
          <w:rFonts w:eastAsia="Times New Roman"/>
          <w:color w:val="000000" w:themeColor="text1"/>
          <w:szCs w:val="24"/>
        </w:rPr>
        <w:t>,</w:t>
      </w:r>
      <w:r w:rsidRPr="00E06222">
        <w:rPr>
          <w:rFonts w:eastAsia="Times New Roman"/>
          <w:color w:val="000000" w:themeColor="text1"/>
          <w:szCs w:val="24"/>
        </w:rPr>
        <w:t xml:space="preserve"> ένα για το</w:t>
      </w:r>
      <w:r>
        <w:rPr>
          <w:rFonts w:eastAsia="Times New Roman"/>
          <w:color w:val="000000" w:themeColor="text1"/>
          <w:szCs w:val="24"/>
        </w:rPr>
        <w:t>ν</w:t>
      </w:r>
      <w:r w:rsidRPr="00E06222">
        <w:rPr>
          <w:rFonts w:eastAsia="Times New Roman"/>
          <w:color w:val="000000" w:themeColor="text1"/>
          <w:szCs w:val="24"/>
        </w:rPr>
        <w:t xml:space="preserve"> γιατρό και</w:t>
      </w:r>
      <w:r>
        <w:rPr>
          <w:rFonts w:eastAsia="Times New Roman"/>
          <w:color w:val="000000" w:themeColor="text1"/>
          <w:szCs w:val="24"/>
        </w:rPr>
        <w:t xml:space="preserve"> ένα για τη </w:t>
      </w:r>
      <w:r w:rsidRPr="00E06222">
        <w:rPr>
          <w:rFonts w:eastAsia="Times New Roman"/>
          <w:color w:val="000000" w:themeColor="text1"/>
          <w:szCs w:val="24"/>
        </w:rPr>
        <w:t>νοσηλεύτρια και γίνεται μ</w:t>
      </w:r>
      <w:r>
        <w:rPr>
          <w:rFonts w:eastAsia="Times New Roman"/>
          <w:color w:val="000000" w:themeColor="text1"/>
          <w:szCs w:val="24"/>
        </w:rPr>
        <w:t>ι</w:t>
      </w:r>
      <w:r w:rsidRPr="00E06222">
        <w:rPr>
          <w:rFonts w:eastAsia="Times New Roman"/>
          <w:color w:val="000000" w:themeColor="text1"/>
          <w:szCs w:val="24"/>
        </w:rPr>
        <w:t>α προσπάθεια τώρα</w:t>
      </w:r>
      <w:r>
        <w:rPr>
          <w:rFonts w:eastAsia="Times New Roman"/>
          <w:color w:val="000000" w:themeColor="text1"/>
          <w:szCs w:val="24"/>
        </w:rPr>
        <w:t>,</w:t>
      </w:r>
      <w:r w:rsidRPr="00E06222">
        <w:rPr>
          <w:rFonts w:eastAsia="Times New Roman"/>
          <w:color w:val="000000" w:themeColor="text1"/>
          <w:szCs w:val="24"/>
        </w:rPr>
        <w:t xml:space="preserve"> να υπάρχει </w:t>
      </w:r>
      <w:r>
        <w:rPr>
          <w:rFonts w:eastAsia="Times New Roman"/>
          <w:color w:val="000000" w:themeColor="text1"/>
          <w:szCs w:val="24"/>
        </w:rPr>
        <w:t>μι</w:t>
      </w:r>
      <w:r w:rsidRPr="00E06222">
        <w:rPr>
          <w:rFonts w:eastAsia="Times New Roman"/>
          <w:color w:val="000000" w:themeColor="text1"/>
          <w:szCs w:val="24"/>
        </w:rPr>
        <w:t>α σταθερή γραμμή από τον ΟΤΕ για να έχουν σύνδεση με το Internet</w:t>
      </w:r>
      <w:r>
        <w:rPr>
          <w:rFonts w:eastAsia="Times New Roman"/>
          <w:color w:val="000000" w:themeColor="text1"/>
          <w:szCs w:val="24"/>
        </w:rPr>
        <w:t>.</w:t>
      </w:r>
    </w:p>
    <w:p w14:paraId="03B0F275"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Αυτά</w:t>
      </w:r>
      <w:r>
        <w:rPr>
          <w:rFonts w:eastAsia="Times New Roman"/>
          <w:color w:val="000000" w:themeColor="text1"/>
          <w:szCs w:val="24"/>
        </w:rPr>
        <w:t xml:space="preserve"> </w:t>
      </w:r>
      <w:r w:rsidRPr="00E06222">
        <w:rPr>
          <w:rFonts w:eastAsia="Times New Roman"/>
          <w:color w:val="000000" w:themeColor="text1"/>
          <w:szCs w:val="24"/>
        </w:rPr>
        <w:t>είναι τα σχετικά εύκολα</w:t>
      </w:r>
      <w:r>
        <w:rPr>
          <w:rFonts w:eastAsia="Times New Roman"/>
          <w:color w:val="000000" w:themeColor="text1"/>
          <w:szCs w:val="24"/>
        </w:rPr>
        <w:t>. Τ</w:t>
      </w:r>
      <w:r w:rsidRPr="00E06222">
        <w:rPr>
          <w:rFonts w:eastAsia="Times New Roman"/>
          <w:color w:val="000000" w:themeColor="text1"/>
          <w:szCs w:val="24"/>
        </w:rPr>
        <w:t>α δύσκολα είναι σε κάποια τέτοια σχετικά απομακρυσμένα μέρη της χώρας</w:t>
      </w:r>
      <w:r>
        <w:rPr>
          <w:rFonts w:eastAsia="Times New Roman"/>
          <w:color w:val="000000" w:themeColor="text1"/>
          <w:szCs w:val="24"/>
        </w:rPr>
        <w:t>,</w:t>
      </w:r>
      <w:r w:rsidRPr="00E06222">
        <w:rPr>
          <w:rFonts w:eastAsia="Times New Roman"/>
          <w:color w:val="000000" w:themeColor="text1"/>
          <w:szCs w:val="24"/>
        </w:rPr>
        <w:t xml:space="preserve"> να έχουμε κ</w:t>
      </w:r>
      <w:r>
        <w:rPr>
          <w:rFonts w:eastAsia="Times New Roman"/>
          <w:color w:val="000000" w:themeColor="text1"/>
          <w:szCs w:val="24"/>
        </w:rPr>
        <w:t>υρίως διαθεσιμότητα α</w:t>
      </w:r>
      <w:r w:rsidRPr="00E06222">
        <w:rPr>
          <w:rFonts w:eastAsia="Times New Roman"/>
          <w:color w:val="000000" w:themeColor="text1"/>
          <w:szCs w:val="24"/>
        </w:rPr>
        <w:t>πό άποψη ιατρικού δυναμικού</w:t>
      </w:r>
      <w:r>
        <w:rPr>
          <w:rFonts w:eastAsia="Times New Roman"/>
          <w:color w:val="000000" w:themeColor="text1"/>
          <w:szCs w:val="24"/>
        </w:rPr>
        <w:t>.</w:t>
      </w:r>
    </w:p>
    <w:p w14:paraId="03B0F276"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Ξ</w:t>
      </w:r>
      <w:r w:rsidRPr="00E06222">
        <w:rPr>
          <w:rFonts w:eastAsia="Times New Roman"/>
          <w:color w:val="000000" w:themeColor="text1"/>
          <w:szCs w:val="24"/>
        </w:rPr>
        <w:t xml:space="preserve">έρετε πάρα πολύ καλά </w:t>
      </w:r>
      <w:r>
        <w:rPr>
          <w:rFonts w:eastAsia="Times New Roman"/>
          <w:color w:val="000000" w:themeColor="text1"/>
          <w:szCs w:val="24"/>
        </w:rPr>
        <w:t>ότι παρά του ότι έχουμε κάνει κα</w:t>
      </w:r>
      <w:r w:rsidRPr="00E06222">
        <w:rPr>
          <w:rFonts w:eastAsia="Times New Roman"/>
          <w:color w:val="000000" w:themeColor="text1"/>
          <w:szCs w:val="24"/>
        </w:rPr>
        <w:t>τ</w:t>
      </w:r>
      <w:r>
        <w:rPr>
          <w:rFonts w:eastAsia="Times New Roman"/>
          <w:color w:val="000000" w:themeColor="text1"/>
          <w:szCs w:val="24"/>
        </w:rPr>
        <w:t xml:space="preserve">’ επανάληψη προκηρύξεις, πάρα </w:t>
      </w:r>
      <w:r w:rsidRPr="00E06222">
        <w:rPr>
          <w:rFonts w:eastAsia="Times New Roman"/>
          <w:color w:val="000000" w:themeColor="text1"/>
          <w:szCs w:val="24"/>
        </w:rPr>
        <w:t>πολλές θέσει</w:t>
      </w:r>
      <w:r w:rsidRPr="00E06222">
        <w:rPr>
          <w:rFonts w:eastAsia="Times New Roman"/>
          <w:color w:val="000000" w:themeColor="text1"/>
          <w:szCs w:val="24"/>
        </w:rPr>
        <w:t xml:space="preserve">ς ειδικευμένων γιατρών βγαίνουν </w:t>
      </w:r>
      <w:r>
        <w:rPr>
          <w:rFonts w:eastAsia="Times New Roman"/>
          <w:color w:val="000000" w:themeColor="text1"/>
          <w:szCs w:val="24"/>
        </w:rPr>
        <w:t xml:space="preserve">άγονες </w:t>
      </w:r>
      <w:r w:rsidRPr="00E06222">
        <w:rPr>
          <w:rFonts w:eastAsia="Times New Roman"/>
          <w:color w:val="000000" w:themeColor="text1"/>
          <w:szCs w:val="24"/>
        </w:rPr>
        <w:t xml:space="preserve">σε αυτές </w:t>
      </w:r>
      <w:r>
        <w:rPr>
          <w:rFonts w:eastAsia="Times New Roman"/>
          <w:color w:val="000000" w:themeColor="text1"/>
          <w:szCs w:val="24"/>
        </w:rPr>
        <w:t xml:space="preserve">τις </w:t>
      </w:r>
      <w:r w:rsidRPr="00E06222">
        <w:rPr>
          <w:rFonts w:eastAsia="Times New Roman"/>
          <w:color w:val="000000" w:themeColor="text1"/>
          <w:szCs w:val="24"/>
        </w:rPr>
        <w:t>περιοχές</w:t>
      </w:r>
      <w:r>
        <w:rPr>
          <w:rFonts w:eastAsia="Times New Roman"/>
          <w:color w:val="000000" w:themeColor="text1"/>
          <w:szCs w:val="24"/>
        </w:rPr>
        <w:t>. Κ</w:t>
      </w:r>
      <w:r w:rsidRPr="00E06222">
        <w:rPr>
          <w:rFonts w:eastAsia="Times New Roman"/>
          <w:color w:val="000000" w:themeColor="text1"/>
          <w:szCs w:val="24"/>
        </w:rPr>
        <w:t>ατά την άποψή μου</w:t>
      </w:r>
      <w:r>
        <w:rPr>
          <w:rFonts w:eastAsia="Times New Roman"/>
          <w:color w:val="000000" w:themeColor="text1"/>
          <w:szCs w:val="24"/>
        </w:rPr>
        <w:t xml:space="preserve"> π</w:t>
      </w:r>
      <w:r w:rsidRPr="00E06222">
        <w:rPr>
          <w:rFonts w:eastAsia="Times New Roman"/>
          <w:color w:val="000000" w:themeColor="text1"/>
          <w:szCs w:val="24"/>
        </w:rPr>
        <w:t xml:space="preserve">ρέπει με ωριμότητα το πολιτικό σύστημα </w:t>
      </w:r>
      <w:r>
        <w:rPr>
          <w:rFonts w:eastAsia="Times New Roman"/>
          <w:color w:val="000000" w:themeColor="text1"/>
          <w:szCs w:val="24"/>
        </w:rPr>
        <w:t>ν</w:t>
      </w:r>
      <w:r w:rsidRPr="00E06222">
        <w:rPr>
          <w:rFonts w:eastAsia="Times New Roman"/>
          <w:color w:val="000000" w:themeColor="text1"/>
          <w:szCs w:val="24"/>
        </w:rPr>
        <w:t>α συζητήσει ένα πιο συνεκτικό και ελκυστικό πλάνο κινήτρων για προσ</w:t>
      </w:r>
      <w:r>
        <w:rPr>
          <w:rFonts w:eastAsia="Times New Roman"/>
          <w:color w:val="000000" w:themeColor="text1"/>
          <w:szCs w:val="24"/>
        </w:rPr>
        <w:t xml:space="preserve">έλκυση </w:t>
      </w:r>
      <w:r w:rsidRPr="00E06222">
        <w:rPr>
          <w:rFonts w:eastAsia="Times New Roman"/>
          <w:color w:val="000000" w:themeColor="text1"/>
          <w:szCs w:val="24"/>
        </w:rPr>
        <w:t>ιατρών αυτή την περίοδο</w:t>
      </w:r>
      <w:r>
        <w:rPr>
          <w:rFonts w:eastAsia="Times New Roman"/>
          <w:color w:val="000000" w:themeColor="text1"/>
          <w:szCs w:val="24"/>
        </w:rPr>
        <w:t>.</w:t>
      </w:r>
    </w:p>
    <w:p w14:paraId="03B0F277" w14:textId="77777777" w:rsidR="00E66FB6" w:rsidRDefault="00A447A4">
      <w:pPr>
        <w:spacing w:line="600" w:lineRule="auto"/>
        <w:ind w:firstLine="720"/>
        <w:jc w:val="both"/>
        <w:rPr>
          <w:rFonts w:eastAsia="Times New Roman"/>
          <w:color w:val="000000" w:themeColor="text1"/>
          <w:szCs w:val="24"/>
        </w:rPr>
      </w:pPr>
      <w:r w:rsidRPr="00E06222">
        <w:rPr>
          <w:rFonts w:eastAsia="Times New Roman"/>
          <w:color w:val="000000" w:themeColor="text1"/>
          <w:szCs w:val="24"/>
        </w:rPr>
        <w:lastRenderedPageBreak/>
        <w:t xml:space="preserve">Δυστυχώς οι νέοι μας γιατροί έχουν </w:t>
      </w:r>
      <w:r w:rsidRPr="00E06222">
        <w:rPr>
          <w:rFonts w:eastAsia="Times New Roman"/>
          <w:color w:val="000000" w:themeColor="text1"/>
          <w:szCs w:val="24"/>
        </w:rPr>
        <w:t>μεταναστε</w:t>
      </w:r>
      <w:r>
        <w:rPr>
          <w:rFonts w:eastAsia="Times New Roman"/>
          <w:color w:val="000000" w:themeColor="text1"/>
          <w:szCs w:val="24"/>
        </w:rPr>
        <w:t>ύσει</w:t>
      </w:r>
      <w:r w:rsidRPr="00E06222">
        <w:rPr>
          <w:rFonts w:eastAsia="Times New Roman"/>
          <w:color w:val="000000" w:themeColor="text1"/>
          <w:szCs w:val="24"/>
        </w:rPr>
        <w:t xml:space="preserve"> στο εξωτερικό</w:t>
      </w:r>
      <w:r>
        <w:rPr>
          <w:rFonts w:eastAsia="Times New Roman"/>
          <w:color w:val="000000" w:themeColor="text1"/>
          <w:szCs w:val="24"/>
        </w:rPr>
        <w:t>. Υ</w:t>
      </w:r>
      <w:r w:rsidRPr="00E06222">
        <w:rPr>
          <w:rFonts w:eastAsia="Times New Roman"/>
          <w:color w:val="000000" w:themeColor="text1"/>
          <w:szCs w:val="24"/>
        </w:rPr>
        <w:t>πάρχει ένα σοβαρό έλλειμμα πλέον στη χώρα</w:t>
      </w:r>
      <w:r>
        <w:rPr>
          <w:rFonts w:eastAsia="Times New Roman"/>
          <w:color w:val="000000" w:themeColor="text1"/>
          <w:szCs w:val="24"/>
        </w:rPr>
        <w:t>. Ε</w:t>
      </w:r>
      <w:r w:rsidRPr="00E06222">
        <w:rPr>
          <w:rFonts w:eastAsia="Times New Roman"/>
          <w:color w:val="000000" w:themeColor="text1"/>
          <w:szCs w:val="24"/>
        </w:rPr>
        <w:t xml:space="preserve">ίναι μειωμένη </w:t>
      </w:r>
      <w:r>
        <w:rPr>
          <w:rFonts w:eastAsia="Times New Roman"/>
          <w:color w:val="000000" w:themeColor="text1"/>
          <w:szCs w:val="24"/>
        </w:rPr>
        <w:t xml:space="preserve">η </w:t>
      </w:r>
      <w:r w:rsidRPr="00E06222">
        <w:rPr>
          <w:rFonts w:eastAsia="Times New Roman"/>
          <w:color w:val="000000" w:themeColor="text1"/>
          <w:szCs w:val="24"/>
        </w:rPr>
        <w:t>διαθέσ</w:t>
      </w:r>
      <w:r>
        <w:rPr>
          <w:rFonts w:eastAsia="Times New Roman"/>
          <w:color w:val="000000" w:themeColor="text1"/>
          <w:szCs w:val="24"/>
        </w:rPr>
        <w:t>ιμ</w:t>
      </w:r>
      <w:r w:rsidRPr="00E06222">
        <w:rPr>
          <w:rFonts w:eastAsia="Times New Roman"/>
          <w:color w:val="000000" w:themeColor="text1"/>
          <w:szCs w:val="24"/>
        </w:rPr>
        <w:t>η δεξαμενή</w:t>
      </w:r>
      <w:r>
        <w:rPr>
          <w:rFonts w:eastAsia="Times New Roman"/>
          <w:color w:val="000000" w:themeColor="text1"/>
          <w:szCs w:val="24"/>
        </w:rPr>
        <w:t>,</w:t>
      </w:r>
      <w:r w:rsidRPr="00E06222">
        <w:rPr>
          <w:rFonts w:eastAsia="Times New Roman"/>
          <w:color w:val="000000" w:themeColor="text1"/>
          <w:szCs w:val="24"/>
        </w:rPr>
        <w:t xml:space="preserve"> και είναι γνωστό ότι οι γιατροί επιλέγουν κατά προτεραιότητα</w:t>
      </w:r>
      <w:r>
        <w:rPr>
          <w:rFonts w:eastAsia="Times New Roman"/>
          <w:color w:val="000000" w:themeColor="text1"/>
          <w:szCs w:val="24"/>
        </w:rPr>
        <w:t>,</w:t>
      </w:r>
      <w:r w:rsidRPr="00E06222">
        <w:rPr>
          <w:rFonts w:eastAsia="Times New Roman"/>
          <w:color w:val="000000" w:themeColor="text1"/>
          <w:szCs w:val="24"/>
        </w:rPr>
        <w:t xml:space="preserve"> να καλύπτουν κενά και ανάγκες και θέσεις </w:t>
      </w:r>
      <w:r>
        <w:rPr>
          <w:rFonts w:eastAsia="Times New Roman"/>
          <w:color w:val="000000" w:themeColor="text1"/>
          <w:szCs w:val="24"/>
        </w:rPr>
        <w:t xml:space="preserve">που </w:t>
      </w:r>
      <w:r w:rsidRPr="00E06222">
        <w:rPr>
          <w:rFonts w:eastAsia="Times New Roman"/>
          <w:color w:val="000000" w:themeColor="text1"/>
          <w:szCs w:val="24"/>
        </w:rPr>
        <w:t>προκηρύσσονται στα μεγάλα αστικά κέντρα</w:t>
      </w:r>
      <w:r>
        <w:rPr>
          <w:rFonts w:eastAsia="Times New Roman"/>
          <w:color w:val="000000" w:themeColor="text1"/>
          <w:szCs w:val="24"/>
        </w:rPr>
        <w:t>.</w:t>
      </w:r>
    </w:p>
    <w:p w14:paraId="03B0F278" w14:textId="77777777" w:rsidR="00E66FB6" w:rsidRDefault="00A447A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Όσον αφορά </w:t>
      </w:r>
      <w:r w:rsidRPr="00E06222">
        <w:rPr>
          <w:rFonts w:eastAsia="Times New Roman"/>
          <w:color w:val="000000" w:themeColor="text1"/>
          <w:szCs w:val="24"/>
        </w:rPr>
        <w:t>το θέμα με τον οικογενειακό γιατρό και τον αριθμό του πληθυσμού και λοιπά</w:t>
      </w:r>
      <w:r>
        <w:rPr>
          <w:rFonts w:eastAsia="Times New Roman"/>
          <w:color w:val="000000" w:themeColor="text1"/>
          <w:szCs w:val="24"/>
        </w:rPr>
        <w:t>,</w:t>
      </w:r>
      <w:r w:rsidRPr="00E06222">
        <w:rPr>
          <w:rFonts w:eastAsia="Times New Roman"/>
          <w:color w:val="000000" w:themeColor="text1"/>
          <w:szCs w:val="24"/>
        </w:rPr>
        <w:t xml:space="preserve"> </w:t>
      </w:r>
      <w:r>
        <w:rPr>
          <w:rFonts w:eastAsia="Times New Roman"/>
          <w:color w:val="000000" w:themeColor="text1"/>
          <w:szCs w:val="24"/>
        </w:rPr>
        <w:t xml:space="preserve">να </w:t>
      </w:r>
      <w:r w:rsidRPr="00E06222">
        <w:rPr>
          <w:rFonts w:eastAsia="Times New Roman"/>
          <w:color w:val="000000" w:themeColor="text1"/>
          <w:szCs w:val="24"/>
        </w:rPr>
        <w:t>ξεκαθαρίσουμε το εξής</w:t>
      </w:r>
      <w:r>
        <w:rPr>
          <w:rFonts w:eastAsia="Times New Roman"/>
          <w:color w:val="000000" w:themeColor="text1"/>
          <w:szCs w:val="24"/>
        </w:rPr>
        <w:t xml:space="preserve">, αγαπητέ συνάδελφε. Κυρίως ο </w:t>
      </w:r>
      <w:r w:rsidRPr="00E06222">
        <w:rPr>
          <w:rFonts w:eastAsia="Times New Roman"/>
          <w:color w:val="000000" w:themeColor="text1"/>
          <w:szCs w:val="24"/>
        </w:rPr>
        <w:t xml:space="preserve">νέος </w:t>
      </w:r>
      <w:r>
        <w:rPr>
          <w:rFonts w:eastAsia="Times New Roman"/>
          <w:color w:val="000000" w:themeColor="text1"/>
          <w:szCs w:val="24"/>
        </w:rPr>
        <w:t xml:space="preserve">αυτός </w:t>
      </w:r>
      <w:r w:rsidRPr="00E06222">
        <w:rPr>
          <w:rFonts w:eastAsia="Times New Roman"/>
          <w:color w:val="000000" w:themeColor="text1"/>
          <w:szCs w:val="24"/>
        </w:rPr>
        <w:t>θεσμός</w:t>
      </w:r>
      <w:r>
        <w:rPr>
          <w:rFonts w:eastAsia="Times New Roman"/>
          <w:color w:val="000000" w:themeColor="text1"/>
          <w:szCs w:val="24"/>
        </w:rPr>
        <w:t xml:space="preserve"> ο </w:t>
      </w:r>
      <w:r w:rsidRPr="00E06222">
        <w:rPr>
          <w:rFonts w:eastAsia="Times New Roman"/>
          <w:color w:val="000000" w:themeColor="text1"/>
          <w:szCs w:val="24"/>
        </w:rPr>
        <w:t>οποίο</w:t>
      </w:r>
      <w:r>
        <w:rPr>
          <w:rFonts w:eastAsia="Times New Roman"/>
          <w:color w:val="000000" w:themeColor="text1"/>
          <w:szCs w:val="24"/>
        </w:rPr>
        <w:t>ς</w:t>
      </w:r>
      <w:r w:rsidRPr="00E06222">
        <w:rPr>
          <w:rFonts w:eastAsia="Times New Roman"/>
          <w:color w:val="000000" w:themeColor="text1"/>
          <w:szCs w:val="24"/>
        </w:rPr>
        <w:t xml:space="preserve"> σιγά-σιγά θα υλοποιηθεί στη χώρα μας όπως σε όλες τις άλλες χώρες</w:t>
      </w:r>
      <w:r>
        <w:rPr>
          <w:rFonts w:eastAsia="Times New Roman"/>
          <w:color w:val="000000" w:themeColor="text1"/>
          <w:szCs w:val="24"/>
        </w:rPr>
        <w:t xml:space="preserve"> της</w:t>
      </w:r>
      <w:r w:rsidRPr="00E06222">
        <w:rPr>
          <w:rFonts w:eastAsia="Times New Roman"/>
          <w:color w:val="000000" w:themeColor="text1"/>
          <w:szCs w:val="24"/>
        </w:rPr>
        <w:t xml:space="preserve"> Ευρώπης</w:t>
      </w:r>
      <w:r>
        <w:rPr>
          <w:rFonts w:eastAsia="Times New Roman"/>
          <w:color w:val="000000" w:themeColor="text1"/>
          <w:szCs w:val="24"/>
        </w:rPr>
        <w:t>,</w:t>
      </w:r>
      <w:r w:rsidRPr="00E06222">
        <w:rPr>
          <w:rFonts w:eastAsia="Times New Roman"/>
          <w:color w:val="000000" w:themeColor="text1"/>
          <w:szCs w:val="24"/>
        </w:rPr>
        <w:t xml:space="preserve"> ξεκινάει</w:t>
      </w:r>
      <w:r w:rsidRPr="00E06222">
        <w:rPr>
          <w:rFonts w:eastAsia="Times New Roman"/>
          <w:color w:val="000000" w:themeColor="text1"/>
          <w:szCs w:val="24"/>
        </w:rPr>
        <w:t xml:space="preserve"> από τις νέες τοπικές μονάδες υγείας</w:t>
      </w:r>
      <w:r>
        <w:rPr>
          <w:rFonts w:eastAsia="Times New Roman"/>
          <w:color w:val="000000" w:themeColor="text1"/>
          <w:szCs w:val="24"/>
        </w:rPr>
        <w:t>,</w:t>
      </w:r>
      <w:r w:rsidRPr="00E06222">
        <w:rPr>
          <w:rFonts w:eastAsia="Times New Roman"/>
          <w:color w:val="000000" w:themeColor="text1"/>
          <w:szCs w:val="24"/>
        </w:rPr>
        <w:t xml:space="preserve"> όπου έχουμε μ</w:t>
      </w:r>
      <w:r>
        <w:rPr>
          <w:rFonts w:eastAsia="Times New Roman"/>
          <w:color w:val="000000" w:themeColor="text1"/>
          <w:szCs w:val="24"/>
        </w:rPr>
        <w:t>ι</w:t>
      </w:r>
      <w:r w:rsidRPr="00E06222">
        <w:rPr>
          <w:rFonts w:eastAsia="Times New Roman"/>
          <w:color w:val="000000" w:themeColor="text1"/>
          <w:szCs w:val="24"/>
        </w:rPr>
        <w:t>α επαρκ</w:t>
      </w:r>
      <w:r>
        <w:rPr>
          <w:rFonts w:eastAsia="Times New Roman"/>
          <w:color w:val="000000" w:themeColor="text1"/>
          <w:szCs w:val="24"/>
        </w:rPr>
        <w:t>έστερη</w:t>
      </w:r>
      <w:r w:rsidRPr="00E06222">
        <w:rPr>
          <w:rFonts w:eastAsia="Times New Roman"/>
          <w:color w:val="000000" w:themeColor="text1"/>
          <w:szCs w:val="24"/>
        </w:rPr>
        <w:t xml:space="preserve"> στελέχωση</w:t>
      </w:r>
      <w:r>
        <w:rPr>
          <w:rFonts w:eastAsia="Times New Roman"/>
          <w:color w:val="000000" w:themeColor="text1"/>
          <w:szCs w:val="24"/>
        </w:rPr>
        <w:t>,</w:t>
      </w:r>
      <w:r w:rsidRPr="00E06222">
        <w:rPr>
          <w:rFonts w:eastAsia="Times New Roman"/>
          <w:color w:val="000000" w:themeColor="text1"/>
          <w:szCs w:val="24"/>
        </w:rPr>
        <w:t xml:space="preserve"> και σταδιακά και χωρίς να επηρεαστεί η λειτουργία των κέντρων υγείας και των περιφερειακών ιατρείων</w:t>
      </w:r>
      <w:r>
        <w:rPr>
          <w:rFonts w:eastAsia="Times New Roman"/>
          <w:color w:val="000000" w:themeColor="text1"/>
          <w:szCs w:val="24"/>
        </w:rPr>
        <w:t>,</w:t>
      </w:r>
      <w:r w:rsidRPr="00E06222">
        <w:rPr>
          <w:rFonts w:eastAsia="Times New Roman"/>
          <w:color w:val="000000" w:themeColor="text1"/>
          <w:szCs w:val="24"/>
        </w:rPr>
        <w:t xml:space="preserve"> θα αρχίσει να υλοποιείται και στην </w:t>
      </w:r>
      <w:r>
        <w:rPr>
          <w:rFonts w:eastAsia="Times New Roman"/>
          <w:color w:val="000000" w:themeColor="text1"/>
          <w:szCs w:val="24"/>
        </w:rPr>
        <w:t xml:space="preserve">υπόλοιπη </w:t>
      </w:r>
      <w:r w:rsidRPr="00E06222">
        <w:rPr>
          <w:rFonts w:eastAsia="Times New Roman"/>
          <w:color w:val="000000" w:themeColor="text1"/>
          <w:szCs w:val="24"/>
        </w:rPr>
        <w:t>περιοχή</w:t>
      </w:r>
      <w:r>
        <w:rPr>
          <w:rFonts w:eastAsia="Times New Roman"/>
          <w:color w:val="000000" w:themeColor="text1"/>
          <w:szCs w:val="24"/>
        </w:rPr>
        <w:t>.</w:t>
      </w:r>
    </w:p>
    <w:p w14:paraId="03B0F279" w14:textId="77777777" w:rsidR="00E66FB6" w:rsidRDefault="00A447A4">
      <w:pPr>
        <w:spacing w:line="600" w:lineRule="auto"/>
        <w:ind w:firstLine="720"/>
        <w:jc w:val="both"/>
        <w:rPr>
          <w:rFonts w:eastAsia="Times New Roman"/>
          <w:color w:val="000000" w:themeColor="text1"/>
          <w:szCs w:val="24"/>
        </w:rPr>
      </w:pPr>
      <w:r w:rsidRPr="00E06222">
        <w:rPr>
          <w:rFonts w:eastAsia="Times New Roman"/>
          <w:color w:val="000000" w:themeColor="text1"/>
          <w:szCs w:val="24"/>
        </w:rPr>
        <w:t>Άρα ο συγκεκριμένος γιατρ</w:t>
      </w:r>
      <w:r w:rsidRPr="00E06222">
        <w:rPr>
          <w:rFonts w:eastAsia="Times New Roman"/>
          <w:color w:val="000000" w:themeColor="text1"/>
          <w:szCs w:val="24"/>
        </w:rPr>
        <w:t>ός</w:t>
      </w:r>
      <w:r>
        <w:rPr>
          <w:rFonts w:eastAsia="Times New Roman"/>
          <w:color w:val="000000" w:themeColor="text1"/>
          <w:szCs w:val="24"/>
        </w:rPr>
        <w:t>,</w:t>
      </w:r>
      <w:r w:rsidRPr="00E06222">
        <w:rPr>
          <w:rFonts w:eastAsia="Times New Roman"/>
          <w:color w:val="000000" w:themeColor="text1"/>
          <w:szCs w:val="24"/>
        </w:rPr>
        <w:t xml:space="preserve"> θα συνεχίσει να εξυπηρετεί τους ανθρώπους </w:t>
      </w:r>
      <w:r>
        <w:rPr>
          <w:rFonts w:eastAsia="Times New Roman"/>
          <w:color w:val="000000" w:themeColor="text1"/>
          <w:szCs w:val="24"/>
        </w:rPr>
        <w:t xml:space="preserve">της </w:t>
      </w:r>
      <w:r w:rsidRPr="00E06222">
        <w:rPr>
          <w:rFonts w:eastAsia="Times New Roman"/>
          <w:color w:val="000000" w:themeColor="text1"/>
          <w:szCs w:val="24"/>
        </w:rPr>
        <w:t>περιοχ</w:t>
      </w:r>
      <w:r>
        <w:rPr>
          <w:rFonts w:eastAsia="Times New Roman"/>
          <w:color w:val="000000" w:themeColor="text1"/>
          <w:szCs w:val="24"/>
        </w:rPr>
        <w:t>ή</w:t>
      </w:r>
      <w:r w:rsidRPr="00E06222">
        <w:rPr>
          <w:rFonts w:eastAsia="Times New Roman"/>
          <w:color w:val="000000" w:themeColor="text1"/>
          <w:szCs w:val="24"/>
        </w:rPr>
        <w:t>ς με τον ίδιο τρόπο όπως και τώρα</w:t>
      </w:r>
      <w:r>
        <w:rPr>
          <w:rFonts w:eastAsia="Times New Roman"/>
          <w:color w:val="000000" w:themeColor="text1"/>
          <w:szCs w:val="24"/>
        </w:rPr>
        <w:t>. Δ</w:t>
      </w:r>
      <w:r w:rsidRPr="00E06222">
        <w:rPr>
          <w:rFonts w:eastAsia="Times New Roman"/>
          <w:color w:val="000000" w:themeColor="text1"/>
          <w:szCs w:val="24"/>
        </w:rPr>
        <w:t>εν</w:t>
      </w:r>
      <w:r>
        <w:rPr>
          <w:rFonts w:eastAsia="Times New Roman"/>
          <w:color w:val="000000" w:themeColor="text1"/>
          <w:szCs w:val="24"/>
        </w:rPr>
        <w:t xml:space="preserve"> πρόκειται ούτε να του βάλουμε ό</w:t>
      </w:r>
      <w:r w:rsidRPr="00E06222">
        <w:rPr>
          <w:rFonts w:eastAsia="Times New Roman"/>
          <w:color w:val="000000" w:themeColor="text1"/>
          <w:szCs w:val="24"/>
        </w:rPr>
        <w:t xml:space="preserve">ριο </w:t>
      </w:r>
      <w:r>
        <w:rPr>
          <w:rFonts w:eastAsia="Times New Roman"/>
          <w:color w:val="000000" w:themeColor="text1"/>
          <w:szCs w:val="24"/>
        </w:rPr>
        <w:t>στους πόσους θα εξετάσει ούτε, φυσικά, να του</w:t>
      </w:r>
      <w:r w:rsidRPr="00E06222">
        <w:rPr>
          <w:rFonts w:eastAsia="Times New Roman"/>
          <w:color w:val="000000" w:themeColor="text1"/>
          <w:szCs w:val="24"/>
        </w:rPr>
        <w:t xml:space="preserve"> πούμε ότι μόνο αυτούς που θα είναι εγγεγραμμένοι σε αυτόν θα εξετάζει και τους </w:t>
      </w:r>
      <w:r w:rsidRPr="00E06222">
        <w:rPr>
          <w:rFonts w:eastAsia="Times New Roman"/>
          <w:color w:val="000000" w:themeColor="text1"/>
          <w:szCs w:val="24"/>
        </w:rPr>
        <w:t xml:space="preserve">υπόλοιπους </w:t>
      </w:r>
      <w:r>
        <w:rPr>
          <w:rFonts w:eastAsia="Times New Roman"/>
          <w:color w:val="000000" w:themeColor="text1"/>
          <w:szCs w:val="24"/>
        </w:rPr>
        <w:t>θα</w:t>
      </w:r>
      <w:r w:rsidRPr="00E06222">
        <w:rPr>
          <w:rFonts w:eastAsia="Times New Roman"/>
          <w:color w:val="000000" w:themeColor="text1"/>
          <w:szCs w:val="24"/>
        </w:rPr>
        <w:t xml:space="preserve"> </w:t>
      </w:r>
      <w:r w:rsidRPr="00E06222">
        <w:rPr>
          <w:rFonts w:eastAsia="Times New Roman"/>
          <w:color w:val="000000" w:themeColor="text1"/>
          <w:szCs w:val="24"/>
        </w:rPr>
        <w:lastRenderedPageBreak/>
        <w:t>τους αγνοεί</w:t>
      </w:r>
      <w:r>
        <w:rPr>
          <w:rFonts w:eastAsia="Times New Roman"/>
          <w:color w:val="000000" w:themeColor="text1"/>
          <w:szCs w:val="24"/>
        </w:rPr>
        <w:t>.</w:t>
      </w:r>
      <w:r w:rsidRPr="00E06222">
        <w:rPr>
          <w:rFonts w:eastAsia="Times New Roman"/>
          <w:color w:val="000000" w:themeColor="text1"/>
          <w:szCs w:val="24"/>
        </w:rPr>
        <w:t xml:space="preserve"> Αλίμονο</w:t>
      </w:r>
      <w:r>
        <w:rPr>
          <w:rFonts w:eastAsia="Times New Roman"/>
          <w:color w:val="000000" w:themeColor="text1"/>
          <w:szCs w:val="24"/>
        </w:rPr>
        <w:t>! Σ</w:t>
      </w:r>
      <w:r w:rsidRPr="00E06222">
        <w:rPr>
          <w:rFonts w:eastAsia="Times New Roman"/>
          <w:color w:val="000000" w:themeColor="text1"/>
          <w:szCs w:val="24"/>
        </w:rPr>
        <w:t>ε αυτές τις περιπτώσεις θα υπάρχει μ</w:t>
      </w:r>
      <w:r>
        <w:rPr>
          <w:rFonts w:eastAsia="Times New Roman"/>
          <w:color w:val="000000" w:themeColor="text1"/>
          <w:szCs w:val="24"/>
        </w:rPr>
        <w:t>ι</w:t>
      </w:r>
      <w:r w:rsidRPr="00E06222">
        <w:rPr>
          <w:rFonts w:eastAsia="Times New Roman"/>
          <w:color w:val="000000" w:themeColor="text1"/>
          <w:szCs w:val="24"/>
        </w:rPr>
        <w:t>α ευελιξία και μ</w:t>
      </w:r>
      <w:r>
        <w:rPr>
          <w:rFonts w:eastAsia="Times New Roman"/>
          <w:color w:val="000000" w:themeColor="text1"/>
          <w:szCs w:val="24"/>
        </w:rPr>
        <w:t>ι</w:t>
      </w:r>
      <w:r w:rsidRPr="00E06222">
        <w:rPr>
          <w:rFonts w:eastAsia="Times New Roman"/>
          <w:color w:val="000000" w:themeColor="text1"/>
          <w:szCs w:val="24"/>
        </w:rPr>
        <w:t>α σταδιακή μετάβαση προς ένα νέο σύστημα</w:t>
      </w:r>
      <w:r>
        <w:rPr>
          <w:rFonts w:eastAsia="Times New Roman"/>
          <w:color w:val="000000" w:themeColor="text1"/>
          <w:szCs w:val="24"/>
        </w:rPr>
        <w:t>,</w:t>
      </w:r>
      <w:r w:rsidRPr="00E06222">
        <w:rPr>
          <w:rFonts w:eastAsia="Times New Roman"/>
          <w:color w:val="000000" w:themeColor="text1"/>
          <w:szCs w:val="24"/>
        </w:rPr>
        <w:t xml:space="preserve"> ένα νέο μοντέλο</w:t>
      </w:r>
      <w:r>
        <w:rPr>
          <w:rFonts w:eastAsia="Times New Roman"/>
          <w:color w:val="000000" w:themeColor="text1"/>
          <w:szCs w:val="24"/>
        </w:rPr>
        <w:t>,</w:t>
      </w:r>
      <w:r w:rsidRPr="00E06222">
        <w:rPr>
          <w:rFonts w:eastAsia="Times New Roman"/>
          <w:color w:val="000000" w:themeColor="text1"/>
          <w:szCs w:val="24"/>
        </w:rPr>
        <w:t xml:space="preserve"> το οποίο θέλουμε</w:t>
      </w:r>
      <w:r>
        <w:rPr>
          <w:rFonts w:eastAsia="Times New Roman"/>
          <w:color w:val="000000" w:themeColor="text1"/>
          <w:szCs w:val="24"/>
        </w:rPr>
        <w:t>,</w:t>
      </w:r>
      <w:r w:rsidRPr="00E06222">
        <w:rPr>
          <w:rFonts w:eastAsia="Times New Roman"/>
          <w:color w:val="000000" w:themeColor="text1"/>
          <w:szCs w:val="24"/>
        </w:rPr>
        <w:t xml:space="preserve"> πραγματικά</w:t>
      </w:r>
      <w:r>
        <w:rPr>
          <w:rFonts w:eastAsia="Times New Roman"/>
          <w:color w:val="000000" w:themeColor="text1"/>
          <w:szCs w:val="24"/>
        </w:rPr>
        <w:t>,</w:t>
      </w:r>
      <w:r w:rsidRPr="00E06222">
        <w:rPr>
          <w:rFonts w:eastAsia="Times New Roman"/>
          <w:color w:val="000000" w:themeColor="text1"/>
          <w:szCs w:val="24"/>
        </w:rPr>
        <w:t xml:space="preserve"> να κερδίσει την εμπιστοσύνη των πολιτών</w:t>
      </w:r>
      <w:r>
        <w:rPr>
          <w:rFonts w:eastAsia="Times New Roman"/>
          <w:color w:val="000000" w:themeColor="text1"/>
          <w:szCs w:val="24"/>
        </w:rPr>
        <w:t>.</w:t>
      </w:r>
    </w:p>
    <w:p w14:paraId="03B0F27A"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Θέλουμε</w:t>
      </w:r>
      <w:r w:rsidRPr="000877A0">
        <w:rPr>
          <w:rFonts w:eastAsia="Times New Roman"/>
          <w:color w:val="212121"/>
          <w:szCs w:val="24"/>
        </w:rPr>
        <w:t xml:space="preserve"> οι πολίτες να ξέρουν ότι θα υπάρχει ένας οικογενειακός γιατρός στον οποίο θα αναφέρονται και </w:t>
      </w:r>
      <w:r>
        <w:rPr>
          <w:rFonts w:eastAsia="Times New Roman"/>
          <w:color w:val="212121"/>
          <w:szCs w:val="24"/>
        </w:rPr>
        <w:t xml:space="preserve">ο </w:t>
      </w:r>
      <w:r w:rsidRPr="000877A0">
        <w:rPr>
          <w:rFonts w:eastAsia="Times New Roman"/>
          <w:color w:val="212121"/>
          <w:szCs w:val="24"/>
        </w:rPr>
        <w:t>οποίος θα είναι η πρώτη επαφή τους με το σύστημα υγείας</w:t>
      </w:r>
      <w:r>
        <w:rPr>
          <w:rFonts w:eastAsia="Times New Roman"/>
          <w:color w:val="212121"/>
          <w:szCs w:val="24"/>
        </w:rPr>
        <w:t>. Θα είναι</w:t>
      </w:r>
      <w:r w:rsidRPr="000877A0">
        <w:rPr>
          <w:rFonts w:eastAsia="Times New Roman"/>
          <w:color w:val="212121"/>
          <w:szCs w:val="24"/>
        </w:rPr>
        <w:t xml:space="preserve"> ο άνθρωπος</w:t>
      </w:r>
      <w:r>
        <w:rPr>
          <w:rFonts w:eastAsia="Times New Roman"/>
          <w:color w:val="212121"/>
          <w:szCs w:val="24"/>
        </w:rPr>
        <w:t>,</w:t>
      </w:r>
      <w:r w:rsidRPr="000877A0">
        <w:rPr>
          <w:rFonts w:eastAsia="Times New Roman"/>
          <w:color w:val="212121"/>
          <w:szCs w:val="24"/>
        </w:rPr>
        <w:t xml:space="preserve"> που δεν θα τους βάλει εμπόδια και θα </w:t>
      </w:r>
      <w:r>
        <w:rPr>
          <w:rFonts w:eastAsia="Times New Roman"/>
          <w:color w:val="212121"/>
          <w:szCs w:val="24"/>
        </w:rPr>
        <w:t>τους</w:t>
      </w:r>
      <w:r w:rsidRPr="000877A0">
        <w:rPr>
          <w:rFonts w:eastAsia="Times New Roman"/>
          <w:color w:val="212121"/>
          <w:szCs w:val="24"/>
        </w:rPr>
        <w:t xml:space="preserve"> ταλαιπωρήσει αλλά θα τους καθοδηγήσει</w:t>
      </w:r>
      <w:r>
        <w:rPr>
          <w:rFonts w:eastAsia="Times New Roman"/>
          <w:color w:val="212121"/>
          <w:szCs w:val="24"/>
        </w:rPr>
        <w:t>,</w:t>
      </w:r>
      <w:r w:rsidRPr="000877A0">
        <w:rPr>
          <w:rFonts w:eastAsia="Times New Roman"/>
          <w:color w:val="212121"/>
          <w:szCs w:val="24"/>
        </w:rPr>
        <w:t xml:space="preserve"> θ</w:t>
      </w:r>
      <w:r w:rsidRPr="000877A0">
        <w:rPr>
          <w:rFonts w:eastAsia="Times New Roman"/>
          <w:color w:val="212121"/>
          <w:szCs w:val="24"/>
        </w:rPr>
        <w:t>α τους συμβουλεύσει για το πότε να εμβολιαστούν</w:t>
      </w:r>
      <w:r>
        <w:rPr>
          <w:rFonts w:eastAsia="Times New Roman"/>
          <w:color w:val="212121"/>
          <w:szCs w:val="24"/>
        </w:rPr>
        <w:t>,</w:t>
      </w:r>
      <w:r w:rsidRPr="000877A0">
        <w:rPr>
          <w:rFonts w:eastAsia="Times New Roman"/>
          <w:color w:val="212121"/>
          <w:szCs w:val="24"/>
        </w:rPr>
        <w:t xml:space="preserve"> ποτέ να κάνουν τα </w:t>
      </w:r>
      <w:r>
        <w:rPr>
          <w:rFonts w:eastAsia="Times New Roman"/>
          <w:color w:val="212121"/>
          <w:szCs w:val="24"/>
        </w:rPr>
        <w:t>προληπτικά τσεκάπ, πότε</w:t>
      </w:r>
      <w:r w:rsidRPr="000877A0">
        <w:rPr>
          <w:rFonts w:eastAsia="Times New Roman"/>
          <w:color w:val="212121"/>
          <w:szCs w:val="24"/>
        </w:rPr>
        <w:t xml:space="preserve"> να παραπεμφθούν σε άλλες πιο εξειδικευμένες υπηρεσίες του συστήματος και λοιπά</w:t>
      </w:r>
      <w:r>
        <w:rPr>
          <w:rFonts w:eastAsia="Times New Roman"/>
          <w:color w:val="212121"/>
          <w:szCs w:val="24"/>
        </w:rPr>
        <w:t xml:space="preserve">. </w:t>
      </w:r>
    </w:p>
    <w:p w14:paraId="03B0F27B"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Ν</w:t>
      </w:r>
      <w:r w:rsidRPr="000877A0">
        <w:rPr>
          <w:rFonts w:eastAsia="Times New Roman"/>
          <w:color w:val="212121"/>
          <w:szCs w:val="24"/>
        </w:rPr>
        <w:t>ομίζω</w:t>
      </w:r>
      <w:r>
        <w:rPr>
          <w:rFonts w:eastAsia="Times New Roman"/>
          <w:color w:val="212121"/>
          <w:szCs w:val="24"/>
        </w:rPr>
        <w:t>,</w:t>
      </w:r>
      <w:r w:rsidRPr="000877A0">
        <w:rPr>
          <w:rFonts w:eastAsia="Times New Roman"/>
          <w:color w:val="212121"/>
          <w:szCs w:val="24"/>
        </w:rPr>
        <w:t xml:space="preserve"> λοιπόν</w:t>
      </w:r>
      <w:r>
        <w:rPr>
          <w:rFonts w:eastAsia="Times New Roman"/>
          <w:color w:val="212121"/>
          <w:szCs w:val="24"/>
        </w:rPr>
        <w:t>, ότι με μι</w:t>
      </w:r>
      <w:r w:rsidRPr="000877A0">
        <w:rPr>
          <w:rFonts w:eastAsia="Times New Roman"/>
          <w:color w:val="212121"/>
          <w:szCs w:val="24"/>
        </w:rPr>
        <w:t xml:space="preserve">α προσπάθεια που μου εγγυήθηκε η </w:t>
      </w:r>
      <w:r>
        <w:rPr>
          <w:rFonts w:eastAsia="Times New Roman"/>
          <w:color w:val="212121"/>
          <w:szCs w:val="24"/>
        </w:rPr>
        <w:t xml:space="preserve">Δ΄ </w:t>
      </w:r>
      <w:r>
        <w:rPr>
          <w:rFonts w:eastAsia="Times New Roman"/>
          <w:color w:val="212121"/>
          <w:szCs w:val="24"/>
        </w:rPr>
        <w:t>Υγειονομική Π</w:t>
      </w:r>
      <w:r w:rsidRPr="000877A0">
        <w:rPr>
          <w:rFonts w:eastAsia="Times New Roman"/>
          <w:color w:val="212121"/>
          <w:szCs w:val="24"/>
        </w:rPr>
        <w:t xml:space="preserve">εριφέρεια </w:t>
      </w:r>
      <w:r w:rsidRPr="000877A0">
        <w:rPr>
          <w:rFonts w:eastAsia="Times New Roman"/>
          <w:color w:val="212121"/>
          <w:szCs w:val="24"/>
        </w:rPr>
        <w:t>ότι θα καταβάλει στο επόμενο διάστημα</w:t>
      </w:r>
      <w:r>
        <w:rPr>
          <w:rFonts w:eastAsia="Times New Roman"/>
          <w:color w:val="212121"/>
          <w:szCs w:val="24"/>
        </w:rPr>
        <w:t>,</w:t>
      </w:r>
      <w:r w:rsidRPr="000877A0">
        <w:rPr>
          <w:rFonts w:eastAsia="Times New Roman"/>
          <w:color w:val="212121"/>
          <w:szCs w:val="24"/>
        </w:rPr>
        <w:t xml:space="preserve"> θα προσπαθήσουμε να καλύψουμε όσο γίνεται </w:t>
      </w:r>
      <w:r>
        <w:rPr>
          <w:rFonts w:eastAsia="Times New Roman"/>
          <w:color w:val="212121"/>
          <w:szCs w:val="24"/>
        </w:rPr>
        <w:t xml:space="preserve">με </w:t>
      </w:r>
      <w:r w:rsidRPr="000877A0">
        <w:rPr>
          <w:rFonts w:eastAsia="Times New Roman"/>
          <w:color w:val="212121"/>
          <w:szCs w:val="24"/>
        </w:rPr>
        <w:t>μεγαλύτερη πληρότητα τις</w:t>
      </w:r>
      <w:r>
        <w:rPr>
          <w:rFonts w:eastAsia="Times New Roman"/>
          <w:color w:val="212121"/>
          <w:szCs w:val="24"/>
        </w:rPr>
        <w:t xml:space="preserve"> ανάγκες αυτού του </w:t>
      </w:r>
      <w:r>
        <w:rPr>
          <w:rFonts w:eastAsia="Times New Roman"/>
          <w:color w:val="212121"/>
          <w:szCs w:val="24"/>
        </w:rPr>
        <w:t>π</w:t>
      </w:r>
      <w:r>
        <w:rPr>
          <w:rFonts w:eastAsia="Times New Roman"/>
          <w:color w:val="212121"/>
          <w:szCs w:val="24"/>
        </w:rPr>
        <w:t xml:space="preserve">ολυδύναμου </w:t>
      </w:r>
      <w:r>
        <w:rPr>
          <w:rFonts w:eastAsia="Times New Roman"/>
          <w:color w:val="212121"/>
          <w:szCs w:val="24"/>
        </w:rPr>
        <w:t>ι</w:t>
      </w:r>
      <w:r w:rsidRPr="000877A0">
        <w:rPr>
          <w:rFonts w:eastAsia="Times New Roman"/>
          <w:color w:val="212121"/>
          <w:szCs w:val="24"/>
        </w:rPr>
        <w:t>ατρείου</w:t>
      </w:r>
      <w:r>
        <w:rPr>
          <w:rFonts w:eastAsia="Times New Roman"/>
          <w:color w:val="212121"/>
          <w:szCs w:val="24"/>
        </w:rPr>
        <w:t>. Σ</w:t>
      </w:r>
      <w:r w:rsidRPr="000877A0">
        <w:rPr>
          <w:rFonts w:eastAsia="Times New Roman"/>
          <w:color w:val="212121"/>
          <w:szCs w:val="24"/>
        </w:rPr>
        <w:t>την ουσία είναι ένα αναβαθμισμένο με την παρουσία</w:t>
      </w:r>
      <w:r>
        <w:rPr>
          <w:rFonts w:eastAsia="Times New Roman"/>
          <w:color w:val="212121"/>
          <w:szCs w:val="24"/>
        </w:rPr>
        <w:t xml:space="preserve"> της νοσηλεύτριας </w:t>
      </w:r>
      <w:r>
        <w:rPr>
          <w:rFonts w:eastAsia="Times New Roman"/>
          <w:color w:val="212121"/>
          <w:szCs w:val="24"/>
        </w:rPr>
        <w:t>π</w:t>
      </w:r>
      <w:r>
        <w:rPr>
          <w:rFonts w:eastAsia="Times New Roman"/>
          <w:color w:val="212121"/>
          <w:szCs w:val="24"/>
        </w:rPr>
        <w:t>εριφερειακό</w:t>
      </w:r>
      <w:r>
        <w:rPr>
          <w:rFonts w:eastAsia="Times New Roman"/>
          <w:color w:val="212121"/>
          <w:szCs w:val="24"/>
        </w:rPr>
        <w:t xml:space="preserve"> ι</w:t>
      </w:r>
      <w:r w:rsidRPr="000877A0">
        <w:rPr>
          <w:rFonts w:eastAsia="Times New Roman"/>
          <w:color w:val="212121"/>
          <w:szCs w:val="24"/>
        </w:rPr>
        <w:t>ατρείο</w:t>
      </w:r>
      <w:r>
        <w:rPr>
          <w:rFonts w:eastAsia="Times New Roman"/>
          <w:color w:val="212121"/>
          <w:szCs w:val="24"/>
        </w:rPr>
        <w:t>. Μακάρι να μπορέσο</w:t>
      </w:r>
      <w:r>
        <w:rPr>
          <w:rFonts w:eastAsia="Times New Roman"/>
          <w:color w:val="212121"/>
          <w:szCs w:val="24"/>
        </w:rPr>
        <w:t xml:space="preserve">υμε να καλύψουμε και τις δύο θέσεις. </w:t>
      </w:r>
    </w:p>
    <w:p w14:paraId="03B0F27C"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Ξέρετε ότι σε κάθε προκήρυξη που βγαίνει -ανά δυο, τρεις μήνες περίπου</w:t>
      </w:r>
      <w:r>
        <w:rPr>
          <w:rFonts w:eastAsia="Times New Roman"/>
          <w:color w:val="212121"/>
          <w:szCs w:val="24"/>
        </w:rPr>
        <w:t>,</w:t>
      </w:r>
      <w:r>
        <w:rPr>
          <w:rFonts w:eastAsia="Times New Roman"/>
          <w:color w:val="212121"/>
          <w:szCs w:val="24"/>
        </w:rPr>
        <w:t xml:space="preserve"> προκηρύσσουμε θέσεις αγροτικών γιατρών- </w:t>
      </w:r>
      <w:r w:rsidRPr="000877A0">
        <w:rPr>
          <w:rFonts w:eastAsia="Times New Roman"/>
          <w:color w:val="212121"/>
          <w:szCs w:val="24"/>
        </w:rPr>
        <w:t xml:space="preserve">οι γενικοί γιατροί μπορούν να </w:t>
      </w:r>
      <w:r>
        <w:rPr>
          <w:rFonts w:eastAsia="Times New Roman"/>
          <w:color w:val="212121"/>
          <w:szCs w:val="24"/>
        </w:rPr>
        <w:t>καλύψουν</w:t>
      </w:r>
      <w:r w:rsidRPr="000877A0">
        <w:rPr>
          <w:rFonts w:eastAsia="Times New Roman"/>
          <w:color w:val="212121"/>
          <w:szCs w:val="24"/>
        </w:rPr>
        <w:t xml:space="preserve"> κατά προτεραιότητα </w:t>
      </w:r>
      <w:r>
        <w:rPr>
          <w:rFonts w:eastAsia="Times New Roman"/>
          <w:color w:val="212121"/>
          <w:szCs w:val="24"/>
        </w:rPr>
        <w:t xml:space="preserve">κενά που υπάρχουν σε αυτά τα </w:t>
      </w:r>
      <w:r>
        <w:rPr>
          <w:rFonts w:eastAsia="Times New Roman"/>
          <w:color w:val="212121"/>
          <w:szCs w:val="24"/>
        </w:rPr>
        <w:t>π</w:t>
      </w:r>
      <w:r>
        <w:rPr>
          <w:rFonts w:eastAsia="Times New Roman"/>
          <w:color w:val="212121"/>
          <w:szCs w:val="24"/>
        </w:rPr>
        <w:t xml:space="preserve">εριφερειακά </w:t>
      </w:r>
      <w:r>
        <w:rPr>
          <w:rFonts w:eastAsia="Times New Roman"/>
          <w:color w:val="212121"/>
          <w:szCs w:val="24"/>
        </w:rPr>
        <w:t>ι</w:t>
      </w:r>
      <w:r w:rsidRPr="000877A0">
        <w:rPr>
          <w:rFonts w:eastAsia="Times New Roman"/>
          <w:color w:val="212121"/>
          <w:szCs w:val="24"/>
        </w:rPr>
        <w:t>ατρεί</w:t>
      </w:r>
      <w:r w:rsidRPr="000877A0">
        <w:rPr>
          <w:rFonts w:eastAsia="Times New Roman"/>
          <w:color w:val="212121"/>
          <w:szCs w:val="24"/>
        </w:rPr>
        <w:t>α</w:t>
      </w:r>
      <w:r>
        <w:rPr>
          <w:rFonts w:eastAsia="Times New Roman"/>
          <w:color w:val="212121"/>
          <w:szCs w:val="24"/>
        </w:rPr>
        <w:t xml:space="preserve">. </w:t>
      </w:r>
    </w:p>
    <w:p w14:paraId="03B0F27D"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sidRPr="000877A0">
        <w:rPr>
          <w:rFonts w:eastAsia="Times New Roman"/>
          <w:color w:val="212121"/>
          <w:szCs w:val="24"/>
        </w:rPr>
        <w:t>Προφανώς</w:t>
      </w:r>
      <w:r>
        <w:rPr>
          <w:rFonts w:eastAsia="Times New Roman"/>
          <w:color w:val="212121"/>
          <w:szCs w:val="24"/>
        </w:rPr>
        <w:t xml:space="preserve"> σ</w:t>
      </w:r>
      <w:r w:rsidRPr="000877A0">
        <w:rPr>
          <w:rFonts w:eastAsia="Times New Roman"/>
          <w:color w:val="212121"/>
          <w:szCs w:val="24"/>
        </w:rPr>
        <w:t xml:space="preserve">ας είπα </w:t>
      </w:r>
      <w:r>
        <w:rPr>
          <w:rFonts w:eastAsia="Times New Roman"/>
          <w:color w:val="212121"/>
          <w:szCs w:val="24"/>
        </w:rPr>
        <w:t xml:space="preserve">ότι η τάση είναι να πηγαίνουν όσο γίνεται πιο κοντά </w:t>
      </w:r>
      <w:r w:rsidRPr="000877A0">
        <w:rPr>
          <w:rFonts w:eastAsia="Times New Roman"/>
          <w:color w:val="212121"/>
          <w:szCs w:val="24"/>
        </w:rPr>
        <w:t xml:space="preserve">είτε στα </w:t>
      </w:r>
      <w:r>
        <w:rPr>
          <w:rFonts w:eastAsia="Times New Roman"/>
          <w:color w:val="212121"/>
          <w:szCs w:val="24"/>
        </w:rPr>
        <w:t>κ</w:t>
      </w:r>
      <w:r w:rsidRPr="000877A0">
        <w:rPr>
          <w:rFonts w:eastAsia="Times New Roman"/>
          <w:color w:val="212121"/>
          <w:szCs w:val="24"/>
        </w:rPr>
        <w:t xml:space="preserve">έντρα </w:t>
      </w:r>
      <w:r>
        <w:rPr>
          <w:rFonts w:eastAsia="Times New Roman"/>
          <w:color w:val="212121"/>
          <w:szCs w:val="24"/>
        </w:rPr>
        <w:t>υ</w:t>
      </w:r>
      <w:r w:rsidRPr="000877A0">
        <w:rPr>
          <w:rFonts w:eastAsia="Times New Roman"/>
          <w:color w:val="212121"/>
          <w:szCs w:val="24"/>
        </w:rPr>
        <w:t>γείας είτε στα αστικά κέντρα</w:t>
      </w:r>
      <w:r>
        <w:rPr>
          <w:rFonts w:eastAsia="Times New Roman"/>
          <w:color w:val="212121"/>
          <w:szCs w:val="24"/>
        </w:rPr>
        <w:t xml:space="preserve">. </w:t>
      </w:r>
    </w:p>
    <w:p w14:paraId="03B0F27E"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0877A0">
        <w:rPr>
          <w:rFonts w:eastAsia="Times New Roman"/>
          <w:color w:val="212121"/>
          <w:szCs w:val="24"/>
        </w:rPr>
        <w:t>ίναι σημαντικό το ότι υπάρχε</w:t>
      </w:r>
      <w:r>
        <w:rPr>
          <w:rFonts w:eastAsia="Times New Roman"/>
          <w:color w:val="212121"/>
          <w:szCs w:val="24"/>
        </w:rPr>
        <w:t xml:space="preserve">ι ο </w:t>
      </w:r>
      <w:r>
        <w:rPr>
          <w:rFonts w:eastAsia="Times New Roman"/>
          <w:color w:val="212121"/>
          <w:szCs w:val="24"/>
        </w:rPr>
        <w:t>σ</w:t>
      </w:r>
      <w:r w:rsidRPr="000877A0">
        <w:rPr>
          <w:rFonts w:eastAsia="Times New Roman"/>
          <w:color w:val="212121"/>
          <w:szCs w:val="24"/>
        </w:rPr>
        <w:t>τα</w:t>
      </w:r>
      <w:r>
        <w:rPr>
          <w:rFonts w:eastAsia="Times New Roman"/>
          <w:color w:val="212121"/>
          <w:szCs w:val="24"/>
        </w:rPr>
        <w:t>θμός του ΕΚΑΒ εκεί και υπάρχει -α</w:t>
      </w:r>
      <w:r w:rsidRPr="000877A0">
        <w:rPr>
          <w:rFonts w:eastAsia="Times New Roman"/>
          <w:color w:val="212121"/>
          <w:szCs w:val="24"/>
        </w:rPr>
        <w:t>πό ό</w:t>
      </w:r>
      <w:r>
        <w:rPr>
          <w:rFonts w:eastAsia="Times New Roman"/>
          <w:color w:val="212121"/>
          <w:szCs w:val="24"/>
        </w:rPr>
        <w:t>,</w:t>
      </w:r>
      <w:r w:rsidRPr="000877A0">
        <w:rPr>
          <w:rFonts w:eastAsia="Times New Roman"/>
          <w:color w:val="212121"/>
          <w:szCs w:val="24"/>
        </w:rPr>
        <w:t>τι έχω ενημερωθεί</w:t>
      </w:r>
      <w:r>
        <w:rPr>
          <w:rFonts w:eastAsia="Times New Roman"/>
          <w:color w:val="212121"/>
          <w:szCs w:val="24"/>
        </w:rPr>
        <w:t>-</w:t>
      </w:r>
      <w:r w:rsidRPr="000877A0">
        <w:rPr>
          <w:rFonts w:eastAsia="Times New Roman"/>
          <w:color w:val="212121"/>
          <w:szCs w:val="24"/>
        </w:rPr>
        <w:t xml:space="preserve"> γρήγορη ανταπόκριση</w:t>
      </w:r>
      <w:r>
        <w:rPr>
          <w:rFonts w:eastAsia="Times New Roman"/>
          <w:color w:val="212121"/>
          <w:szCs w:val="24"/>
        </w:rPr>
        <w:t>,</w:t>
      </w:r>
      <w:r w:rsidRPr="000877A0">
        <w:rPr>
          <w:rFonts w:eastAsia="Times New Roman"/>
          <w:color w:val="212121"/>
          <w:szCs w:val="24"/>
        </w:rPr>
        <w:t xml:space="preserve"> σε περίπτωση που χρειαστεί διακομιδή</w:t>
      </w:r>
      <w:r>
        <w:rPr>
          <w:rFonts w:eastAsia="Times New Roman"/>
          <w:color w:val="212121"/>
          <w:szCs w:val="24"/>
        </w:rPr>
        <w:t>. Καταλαβαίνουμε</w:t>
      </w:r>
      <w:r w:rsidRPr="000877A0">
        <w:rPr>
          <w:rFonts w:eastAsia="Times New Roman"/>
          <w:color w:val="212121"/>
          <w:szCs w:val="24"/>
        </w:rPr>
        <w:t xml:space="preserve"> ότι ο πληθυσμός της περιοχής έχει ανάγκη και έχει απαιτήσει να έχει την πληρέστερη δυνατή φροντίδα</w:t>
      </w:r>
      <w:r>
        <w:rPr>
          <w:rFonts w:eastAsia="Times New Roman"/>
          <w:color w:val="212121"/>
          <w:szCs w:val="24"/>
        </w:rPr>
        <w:t xml:space="preserve">. </w:t>
      </w:r>
    </w:p>
    <w:p w14:paraId="03B0F27F"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Ν</w:t>
      </w:r>
      <w:r w:rsidRPr="000877A0">
        <w:rPr>
          <w:rFonts w:eastAsia="Times New Roman"/>
          <w:color w:val="212121"/>
          <w:szCs w:val="24"/>
        </w:rPr>
        <w:t>ομίζω ότι σε σ</w:t>
      </w:r>
      <w:r>
        <w:rPr>
          <w:rFonts w:eastAsia="Times New Roman"/>
          <w:color w:val="212121"/>
          <w:szCs w:val="24"/>
        </w:rPr>
        <w:t>χετικά ισορροπημένη απόσταση υ</w:t>
      </w:r>
      <w:r w:rsidRPr="000877A0">
        <w:rPr>
          <w:rFonts w:eastAsia="Times New Roman"/>
          <w:color w:val="212121"/>
          <w:szCs w:val="24"/>
        </w:rPr>
        <w:t xml:space="preserve">πάρχει και το </w:t>
      </w:r>
      <w:r>
        <w:rPr>
          <w:rFonts w:eastAsia="Times New Roman"/>
          <w:color w:val="212121"/>
          <w:szCs w:val="24"/>
        </w:rPr>
        <w:t>Κέντρο Υ</w:t>
      </w:r>
      <w:r w:rsidRPr="000877A0">
        <w:rPr>
          <w:rFonts w:eastAsia="Times New Roman"/>
          <w:color w:val="212121"/>
          <w:szCs w:val="24"/>
        </w:rPr>
        <w:t xml:space="preserve">γείας της </w:t>
      </w:r>
      <w:proofErr w:type="spellStart"/>
      <w:r w:rsidRPr="000877A0">
        <w:rPr>
          <w:rFonts w:eastAsia="Times New Roman"/>
          <w:color w:val="212121"/>
          <w:szCs w:val="24"/>
        </w:rPr>
        <w:t>Προσοτσάνης</w:t>
      </w:r>
      <w:proofErr w:type="spellEnd"/>
      <w:r>
        <w:rPr>
          <w:rFonts w:eastAsia="Times New Roman"/>
          <w:color w:val="212121"/>
          <w:szCs w:val="24"/>
        </w:rPr>
        <w:t>,</w:t>
      </w:r>
      <w:r w:rsidRPr="000877A0">
        <w:rPr>
          <w:rFonts w:eastAsia="Times New Roman"/>
          <w:color w:val="212121"/>
          <w:szCs w:val="24"/>
        </w:rPr>
        <w:t xml:space="preserve"> στο οποίο α</w:t>
      </w:r>
      <w:r>
        <w:rPr>
          <w:rFonts w:eastAsia="Times New Roman"/>
          <w:color w:val="212121"/>
          <w:szCs w:val="24"/>
        </w:rPr>
        <w:t xml:space="preserve">νήκει οργανικά το συγκεκριμένο </w:t>
      </w:r>
      <w:r>
        <w:rPr>
          <w:rFonts w:eastAsia="Times New Roman"/>
          <w:color w:val="212121"/>
          <w:szCs w:val="24"/>
        </w:rPr>
        <w:t>π</w:t>
      </w:r>
      <w:r>
        <w:rPr>
          <w:rFonts w:eastAsia="Times New Roman"/>
          <w:color w:val="212121"/>
          <w:szCs w:val="24"/>
        </w:rPr>
        <w:t xml:space="preserve">εριφερειακό </w:t>
      </w:r>
      <w:r>
        <w:rPr>
          <w:rFonts w:eastAsia="Times New Roman"/>
          <w:color w:val="212121"/>
          <w:szCs w:val="24"/>
        </w:rPr>
        <w:t>ι</w:t>
      </w:r>
      <w:r w:rsidRPr="000877A0">
        <w:rPr>
          <w:rFonts w:eastAsia="Times New Roman"/>
          <w:color w:val="212121"/>
          <w:szCs w:val="24"/>
        </w:rPr>
        <w:t>ατρείο</w:t>
      </w:r>
      <w:r>
        <w:rPr>
          <w:rFonts w:eastAsia="Times New Roman"/>
          <w:color w:val="212121"/>
          <w:szCs w:val="24"/>
        </w:rPr>
        <w:t xml:space="preserve"> αλλά και το Ν</w:t>
      </w:r>
      <w:r w:rsidRPr="000877A0">
        <w:rPr>
          <w:rFonts w:eastAsia="Times New Roman"/>
          <w:color w:val="212121"/>
          <w:szCs w:val="24"/>
        </w:rPr>
        <w:t>οσοκομείο της Δράμας</w:t>
      </w:r>
      <w:r>
        <w:rPr>
          <w:rFonts w:eastAsia="Times New Roman"/>
          <w:color w:val="212121"/>
          <w:szCs w:val="24"/>
        </w:rPr>
        <w:t>. Π</w:t>
      </w:r>
      <w:r w:rsidRPr="000877A0">
        <w:rPr>
          <w:rFonts w:eastAsia="Times New Roman"/>
          <w:color w:val="212121"/>
          <w:szCs w:val="24"/>
        </w:rPr>
        <w:t>ροσπαθούμε αναπτύσσοντας λίγο καλύτερα και το δίκτυο του ΕΚΑΒ και των ασθενοφόρων</w:t>
      </w:r>
      <w:r>
        <w:rPr>
          <w:rFonts w:eastAsia="Times New Roman"/>
          <w:color w:val="212121"/>
          <w:szCs w:val="24"/>
        </w:rPr>
        <w:t>, όποτε χρειάζεται μι</w:t>
      </w:r>
      <w:r w:rsidRPr="000877A0">
        <w:rPr>
          <w:rFonts w:eastAsia="Times New Roman"/>
          <w:color w:val="212121"/>
          <w:szCs w:val="24"/>
        </w:rPr>
        <w:t>α πιο εξειδικευμένη φροντίδα</w:t>
      </w:r>
      <w:r>
        <w:rPr>
          <w:rFonts w:eastAsia="Times New Roman"/>
          <w:color w:val="212121"/>
          <w:szCs w:val="24"/>
        </w:rPr>
        <w:t>,</w:t>
      </w:r>
      <w:r w:rsidRPr="000877A0">
        <w:rPr>
          <w:rFonts w:eastAsia="Times New Roman"/>
          <w:color w:val="212121"/>
          <w:szCs w:val="24"/>
        </w:rPr>
        <w:t xml:space="preserve"> να διακομίζονται τα περιστατικά και </w:t>
      </w:r>
      <w:r w:rsidRPr="000877A0">
        <w:rPr>
          <w:rFonts w:eastAsia="Times New Roman"/>
          <w:color w:val="212121"/>
          <w:szCs w:val="24"/>
        </w:rPr>
        <w:t>να παρέχεται με ασφάλεια η κατάλληλη περίθαλψη</w:t>
      </w:r>
      <w:r>
        <w:rPr>
          <w:rFonts w:eastAsia="Times New Roman"/>
          <w:color w:val="212121"/>
          <w:szCs w:val="24"/>
        </w:rPr>
        <w:t xml:space="preserve">. </w:t>
      </w:r>
    </w:p>
    <w:p w14:paraId="03B0F280" w14:textId="77777777" w:rsidR="00E66FB6" w:rsidRDefault="00A447A4">
      <w:pPr>
        <w:tabs>
          <w:tab w:val="left" w:pos="2738"/>
          <w:tab w:val="center" w:pos="4753"/>
          <w:tab w:val="left" w:pos="5723"/>
        </w:tabs>
        <w:spacing w:line="600" w:lineRule="auto"/>
        <w:ind w:firstLine="720"/>
        <w:jc w:val="both"/>
        <w:rPr>
          <w:rFonts w:eastAsia="Times New Roman"/>
          <w:szCs w:val="24"/>
        </w:rPr>
      </w:pPr>
      <w:r w:rsidRPr="002A5E00">
        <w:rPr>
          <w:rFonts w:eastAsia="Times New Roman"/>
          <w:b/>
          <w:szCs w:val="24"/>
        </w:rPr>
        <w:lastRenderedPageBreak/>
        <w:t>ΠΡΟΕΔΡΕΥΩΝ (Μάριος Γεωργιάδης):</w:t>
      </w:r>
      <w:r>
        <w:rPr>
          <w:rFonts w:eastAsia="Times New Roman"/>
          <w:b/>
          <w:szCs w:val="24"/>
        </w:rPr>
        <w:t xml:space="preserve"> </w:t>
      </w:r>
      <w:r>
        <w:rPr>
          <w:rFonts w:eastAsia="Times New Roman"/>
          <w:szCs w:val="24"/>
        </w:rPr>
        <w:t xml:space="preserve">Ευχαριστούμε τον κύριο Υπουργό. </w:t>
      </w:r>
    </w:p>
    <w:p w14:paraId="03B0F281"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Κυριαζίδη, έχετε τον λόγο για τρία λεπτά για τη δευτερολογία σας. </w:t>
      </w:r>
    </w:p>
    <w:p w14:paraId="03B0F282"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ΔΗΜΗΤΡΙΟΣ ΚΥΡΙΑΖΙΔΗΣ: </w:t>
      </w:r>
      <w:r>
        <w:rPr>
          <w:rFonts w:eastAsia="Times New Roman"/>
          <w:color w:val="212121"/>
          <w:szCs w:val="24"/>
        </w:rPr>
        <w:t>Κύριε Υπουργέ, γ</w:t>
      </w:r>
      <w:r w:rsidRPr="000877A0">
        <w:rPr>
          <w:rFonts w:eastAsia="Times New Roman"/>
          <w:color w:val="212121"/>
          <w:szCs w:val="24"/>
        </w:rPr>
        <w:t xml:space="preserve">νωριζόμαστε περίπου </w:t>
      </w:r>
      <w:r>
        <w:rPr>
          <w:rFonts w:eastAsia="Times New Roman"/>
          <w:color w:val="212121"/>
          <w:szCs w:val="24"/>
        </w:rPr>
        <w:t>τρι</w:t>
      </w:r>
      <w:r>
        <w:rPr>
          <w:rFonts w:eastAsia="Times New Roman"/>
          <w:color w:val="212121"/>
          <w:szCs w:val="24"/>
        </w:rPr>
        <w:t>άντα χρόνια και η ευθύτη</w:t>
      </w:r>
      <w:r w:rsidRPr="000877A0">
        <w:rPr>
          <w:rFonts w:eastAsia="Times New Roman"/>
          <w:color w:val="212121"/>
          <w:szCs w:val="24"/>
        </w:rPr>
        <w:t xml:space="preserve">τα </w:t>
      </w:r>
      <w:r>
        <w:rPr>
          <w:rFonts w:eastAsia="Times New Roman"/>
          <w:color w:val="212121"/>
          <w:szCs w:val="24"/>
        </w:rPr>
        <w:t>με την οποία τοποθετηθήκατε</w:t>
      </w:r>
      <w:r>
        <w:rPr>
          <w:rFonts w:eastAsia="Times New Roman"/>
          <w:color w:val="212121"/>
          <w:szCs w:val="24"/>
        </w:rPr>
        <w:t>,</w:t>
      </w:r>
      <w:r w:rsidRPr="000877A0">
        <w:rPr>
          <w:rFonts w:eastAsia="Times New Roman"/>
          <w:color w:val="212121"/>
          <w:szCs w:val="24"/>
        </w:rPr>
        <w:t xml:space="preserve"> με βοηθάει και </w:t>
      </w:r>
      <w:r>
        <w:rPr>
          <w:rFonts w:eastAsia="Times New Roman"/>
          <w:color w:val="212121"/>
          <w:szCs w:val="24"/>
        </w:rPr>
        <w:t>ε</w:t>
      </w:r>
      <w:r w:rsidRPr="000877A0">
        <w:rPr>
          <w:rFonts w:eastAsia="Times New Roman"/>
          <w:color w:val="212121"/>
          <w:szCs w:val="24"/>
        </w:rPr>
        <w:t>μένα αλλά και την κοινωνία που μας παρακολουθεί</w:t>
      </w:r>
      <w:r>
        <w:rPr>
          <w:rFonts w:eastAsia="Times New Roman"/>
          <w:color w:val="212121"/>
          <w:szCs w:val="24"/>
        </w:rPr>
        <w:t xml:space="preserve">. </w:t>
      </w:r>
    </w:p>
    <w:p w14:paraId="03B0F283"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Ειλικρινά και σήμερα το πρωί ε</w:t>
      </w:r>
      <w:r w:rsidRPr="000877A0">
        <w:rPr>
          <w:rFonts w:eastAsia="Times New Roman"/>
          <w:color w:val="212121"/>
          <w:szCs w:val="24"/>
        </w:rPr>
        <w:t xml:space="preserve">πικοινώνησα με το </w:t>
      </w:r>
      <w:r>
        <w:rPr>
          <w:rFonts w:eastAsia="Times New Roman"/>
          <w:color w:val="212121"/>
          <w:szCs w:val="24"/>
        </w:rPr>
        <w:t xml:space="preserve">συγκεκριμένο </w:t>
      </w:r>
      <w:r>
        <w:rPr>
          <w:rFonts w:eastAsia="Times New Roman"/>
          <w:color w:val="212121"/>
          <w:szCs w:val="24"/>
        </w:rPr>
        <w:t>ι</w:t>
      </w:r>
      <w:r>
        <w:rPr>
          <w:rFonts w:eastAsia="Times New Roman"/>
          <w:color w:val="212121"/>
          <w:szCs w:val="24"/>
        </w:rPr>
        <w:t>ατρείο. Δεν υπάρχει κανένας εξοπλισμός, ειλικρινά σας το λέω. Ενδεχομένω</w:t>
      </w:r>
      <w:r>
        <w:rPr>
          <w:rFonts w:eastAsia="Times New Roman"/>
          <w:color w:val="212121"/>
          <w:szCs w:val="24"/>
        </w:rPr>
        <w:t>ς σας π</w:t>
      </w:r>
      <w:r w:rsidRPr="000877A0">
        <w:rPr>
          <w:rFonts w:eastAsia="Times New Roman"/>
          <w:color w:val="212121"/>
          <w:szCs w:val="24"/>
        </w:rPr>
        <w:t>ληροφόρησαν κακώς</w:t>
      </w:r>
      <w:r>
        <w:rPr>
          <w:rFonts w:eastAsia="Times New Roman"/>
          <w:color w:val="212121"/>
          <w:szCs w:val="24"/>
        </w:rPr>
        <w:t>. Δ</w:t>
      </w:r>
      <w:r w:rsidRPr="000877A0">
        <w:rPr>
          <w:rFonts w:eastAsia="Times New Roman"/>
          <w:color w:val="212121"/>
          <w:szCs w:val="24"/>
        </w:rPr>
        <w:t>εν ξέρω για ποιον λόγο</w:t>
      </w:r>
      <w:r>
        <w:rPr>
          <w:rFonts w:eastAsia="Times New Roman"/>
          <w:color w:val="212121"/>
          <w:szCs w:val="24"/>
        </w:rPr>
        <w:t>. Μ</w:t>
      </w:r>
      <w:r w:rsidRPr="000877A0">
        <w:rPr>
          <w:rFonts w:eastAsia="Times New Roman"/>
          <w:color w:val="212121"/>
          <w:szCs w:val="24"/>
        </w:rPr>
        <w:t>πορείτε να το διαπιστώσετε</w:t>
      </w:r>
      <w:r>
        <w:rPr>
          <w:rFonts w:eastAsia="Times New Roman"/>
          <w:color w:val="212121"/>
          <w:szCs w:val="24"/>
        </w:rPr>
        <w:t>.</w:t>
      </w:r>
    </w:p>
    <w:p w14:paraId="03B0F284"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0877A0">
        <w:rPr>
          <w:rFonts w:eastAsia="Times New Roman"/>
          <w:color w:val="212121"/>
          <w:szCs w:val="24"/>
        </w:rPr>
        <w:t xml:space="preserve">έλω να πιστεύω </w:t>
      </w:r>
      <w:r>
        <w:rPr>
          <w:rFonts w:eastAsia="Times New Roman"/>
          <w:color w:val="212121"/>
          <w:szCs w:val="24"/>
        </w:rPr>
        <w:t xml:space="preserve">ότι </w:t>
      </w:r>
      <w:r w:rsidRPr="000877A0">
        <w:rPr>
          <w:rFonts w:eastAsia="Times New Roman"/>
          <w:color w:val="212121"/>
          <w:szCs w:val="24"/>
        </w:rPr>
        <w:t xml:space="preserve">ύστερα από τη δική σας </w:t>
      </w:r>
      <w:r>
        <w:rPr>
          <w:rFonts w:eastAsia="Times New Roman"/>
          <w:color w:val="212121"/>
          <w:szCs w:val="24"/>
        </w:rPr>
        <w:t>εδώ</w:t>
      </w:r>
      <w:r w:rsidRPr="000877A0">
        <w:rPr>
          <w:rFonts w:eastAsia="Times New Roman"/>
          <w:color w:val="212121"/>
          <w:szCs w:val="24"/>
        </w:rPr>
        <w:t xml:space="preserve"> παρουσία και παρέμβαση θα υπάρξει λύση στο όλο ζήτημα</w:t>
      </w:r>
      <w:r>
        <w:rPr>
          <w:rFonts w:eastAsia="Times New Roman"/>
          <w:color w:val="212121"/>
          <w:szCs w:val="24"/>
        </w:rPr>
        <w:t>, γ</w:t>
      </w:r>
      <w:r w:rsidRPr="000877A0">
        <w:rPr>
          <w:rFonts w:eastAsia="Times New Roman"/>
          <w:color w:val="212121"/>
          <w:szCs w:val="24"/>
        </w:rPr>
        <w:t xml:space="preserve">ιατί πάνω από 200.000 ευρώ </w:t>
      </w:r>
      <w:r>
        <w:rPr>
          <w:rFonts w:eastAsia="Times New Roman"/>
          <w:color w:val="212121"/>
          <w:szCs w:val="24"/>
        </w:rPr>
        <w:t>«</w:t>
      </w:r>
      <w:r w:rsidRPr="000877A0">
        <w:rPr>
          <w:rFonts w:eastAsia="Times New Roman"/>
          <w:color w:val="212121"/>
          <w:szCs w:val="24"/>
        </w:rPr>
        <w:t>διατέθηκαν</w:t>
      </w:r>
      <w:r>
        <w:rPr>
          <w:rFonts w:eastAsia="Times New Roman"/>
          <w:color w:val="212121"/>
          <w:szCs w:val="24"/>
        </w:rPr>
        <w:t>»</w:t>
      </w:r>
      <w:r w:rsidRPr="000877A0">
        <w:rPr>
          <w:rFonts w:eastAsia="Times New Roman"/>
          <w:color w:val="212121"/>
          <w:szCs w:val="24"/>
        </w:rPr>
        <w:t xml:space="preserve"> </w:t>
      </w:r>
      <w:r>
        <w:rPr>
          <w:rFonts w:eastAsia="Times New Roman"/>
          <w:color w:val="212121"/>
          <w:szCs w:val="24"/>
        </w:rPr>
        <w:t>-</w:t>
      </w:r>
      <w:r w:rsidRPr="000877A0">
        <w:rPr>
          <w:rFonts w:eastAsia="Times New Roman"/>
          <w:color w:val="212121"/>
          <w:szCs w:val="24"/>
        </w:rPr>
        <w:t>σε εισαγωγικά</w:t>
      </w:r>
      <w:r>
        <w:rPr>
          <w:rFonts w:eastAsia="Times New Roman"/>
          <w:color w:val="212121"/>
          <w:szCs w:val="24"/>
        </w:rPr>
        <w:t>-</w:t>
      </w:r>
      <w:r w:rsidRPr="000877A0">
        <w:rPr>
          <w:rFonts w:eastAsia="Times New Roman"/>
          <w:color w:val="212121"/>
          <w:szCs w:val="24"/>
        </w:rPr>
        <w:t xml:space="preserve"> για αυτό</w:t>
      </w:r>
      <w:r>
        <w:rPr>
          <w:rFonts w:eastAsia="Times New Roman"/>
          <w:color w:val="212121"/>
          <w:szCs w:val="24"/>
        </w:rPr>
        <w:t>ν</w:t>
      </w:r>
      <w:r w:rsidRPr="000877A0">
        <w:rPr>
          <w:rFonts w:eastAsia="Times New Roman"/>
          <w:color w:val="212121"/>
          <w:szCs w:val="24"/>
        </w:rPr>
        <w:t xml:space="preserve"> τον εξοπλισμό</w:t>
      </w:r>
      <w:r>
        <w:rPr>
          <w:rFonts w:eastAsia="Times New Roman"/>
          <w:color w:val="212121"/>
          <w:szCs w:val="24"/>
        </w:rPr>
        <w:t>. Άρα κ</w:t>
      </w:r>
      <w:r w:rsidRPr="000877A0">
        <w:rPr>
          <w:rFonts w:eastAsia="Times New Roman"/>
          <w:color w:val="212121"/>
          <w:szCs w:val="24"/>
        </w:rPr>
        <w:t>άτι γίνεται</w:t>
      </w:r>
      <w:r>
        <w:rPr>
          <w:rFonts w:eastAsia="Times New Roman"/>
          <w:color w:val="212121"/>
          <w:szCs w:val="24"/>
        </w:rPr>
        <w:t xml:space="preserve">. </w:t>
      </w:r>
      <w:r w:rsidRPr="000877A0">
        <w:rPr>
          <w:rFonts w:eastAsia="Times New Roman"/>
          <w:color w:val="212121"/>
          <w:szCs w:val="24"/>
        </w:rPr>
        <w:t>Θα πρέπει να το δούμε</w:t>
      </w:r>
      <w:r>
        <w:rPr>
          <w:rFonts w:eastAsia="Times New Roman"/>
          <w:color w:val="212121"/>
          <w:szCs w:val="24"/>
        </w:rPr>
        <w:t>. Ο</w:t>
      </w:r>
      <w:r w:rsidRPr="000877A0">
        <w:rPr>
          <w:rFonts w:eastAsia="Times New Roman"/>
          <w:color w:val="212121"/>
          <w:szCs w:val="24"/>
        </w:rPr>
        <w:t xml:space="preserve">ύτε ένα τηλέφωνο </w:t>
      </w:r>
      <w:r>
        <w:rPr>
          <w:rFonts w:eastAsia="Times New Roman"/>
          <w:color w:val="212121"/>
          <w:szCs w:val="24"/>
        </w:rPr>
        <w:t xml:space="preserve">δεν έχει γίνει. </w:t>
      </w:r>
      <w:r w:rsidRPr="000877A0">
        <w:rPr>
          <w:rFonts w:eastAsia="Times New Roman"/>
          <w:color w:val="212121"/>
          <w:szCs w:val="24"/>
        </w:rPr>
        <w:t>Είναι ζήτημα</w:t>
      </w:r>
      <w:r>
        <w:rPr>
          <w:rFonts w:eastAsia="Times New Roman"/>
          <w:color w:val="212121"/>
          <w:szCs w:val="24"/>
        </w:rPr>
        <w:t>.</w:t>
      </w:r>
    </w:p>
    <w:p w14:paraId="03B0F285"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Θ</w:t>
      </w:r>
      <w:r w:rsidRPr="000877A0">
        <w:rPr>
          <w:rFonts w:eastAsia="Times New Roman"/>
          <w:color w:val="212121"/>
          <w:szCs w:val="24"/>
        </w:rPr>
        <w:t xml:space="preserve">α ήθελα να </w:t>
      </w:r>
      <w:r>
        <w:rPr>
          <w:rFonts w:eastAsia="Times New Roman"/>
          <w:color w:val="212121"/>
          <w:szCs w:val="24"/>
        </w:rPr>
        <w:t>πω ότι είναι ασύνδετο α</w:t>
      </w:r>
      <w:r w:rsidRPr="000877A0">
        <w:rPr>
          <w:rFonts w:eastAsia="Times New Roman"/>
          <w:color w:val="212121"/>
          <w:szCs w:val="24"/>
        </w:rPr>
        <w:t>υτό</w:t>
      </w:r>
      <w:r>
        <w:rPr>
          <w:rFonts w:eastAsia="Times New Roman"/>
          <w:color w:val="212121"/>
          <w:szCs w:val="24"/>
        </w:rPr>
        <w:t xml:space="preserve"> το σχήμα -</w:t>
      </w:r>
      <w:r w:rsidRPr="000877A0">
        <w:rPr>
          <w:rFonts w:eastAsia="Times New Roman"/>
          <w:color w:val="212121"/>
          <w:szCs w:val="24"/>
        </w:rPr>
        <w:t>ας το πω</w:t>
      </w:r>
      <w:r>
        <w:rPr>
          <w:rFonts w:eastAsia="Times New Roman"/>
          <w:color w:val="212121"/>
          <w:szCs w:val="24"/>
        </w:rPr>
        <w:t>- τ</w:t>
      </w:r>
      <w:r w:rsidRPr="000877A0">
        <w:rPr>
          <w:rFonts w:eastAsia="Times New Roman"/>
          <w:color w:val="212121"/>
          <w:szCs w:val="24"/>
        </w:rPr>
        <w:t xml:space="preserve">ης πρωτοβάθμιας περίθαλψης με </w:t>
      </w:r>
      <w:r>
        <w:rPr>
          <w:rFonts w:eastAsia="Times New Roman"/>
          <w:color w:val="212121"/>
          <w:szCs w:val="24"/>
        </w:rPr>
        <w:t>αυτό</w:t>
      </w:r>
      <w:r w:rsidRPr="000877A0">
        <w:rPr>
          <w:rFonts w:eastAsia="Times New Roman"/>
          <w:color w:val="212121"/>
          <w:szCs w:val="24"/>
        </w:rPr>
        <w:t xml:space="preserve"> </w:t>
      </w:r>
      <w:r>
        <w:rPr>
          <w:rFonts w:eastAsia="Times New Roman"/>
          <w:color w:val="212121"/>
          <w:szCs w:val="24"/>
        </w:rPr>
        <w:t xml:space="preserve">στο οποίο </w:t>
      </w:r>
      <w:r w:rsidRPr="000877A0">
        <w:rPr>
          <w:rFonts w:eastAsia="Times New Roman"/>
          <w:color w:val="212121"/>
          <w:szCs w:val="24"/>
        </w:rPr>
        <w:t>αναφερθήκατε</w:t>
      </w:r>
      <w:r>
        <w:rPr>
          <w:rFonts w:eastAsia="Times New Roman"/>
          <w:color w:val="212121"/>
          <w:szCs w:val="24"/>
        </w:rPr>
        <w:t>,</w:t>
      </w:r>
      <w:r w:rsidRPr="000877A0">
        <w:rPr>
          <w:rFonts w:eastAsia="Times New Roman"/>
          <w:color w:val="212121"/>
          <w:szCs w:val="24"/>
        </w:rPr>
        <w:t xml:space="preserve"> </w:t>
      </w:r>
      <w:r>
        <w:rPr>
          <w:rFonts w:eastAsia="Times New Roman"/>
          <w:color w:val="212121"/>
          <w:szCs w:val="24"/>
        </w:rPr>
        <w:t xml:space="preserve">με την </w:t>
      </w:r>
      <w:r w:rsidRPr="00916449">
        <w:rPr>
          <w:rFonts w:eastAsia="Times New Roman"/>
          <w:color w:val="212121"/>
          <w:szCs w:val="24"/>
        </w:rPr>
        <w:t>Δ΄</w:t>
      </w:r>
      <w:r>
        <w:rPr>
          <w:rFonts w:eastAsia="Times New Roman"/>
          <w:color w:val="212121"/>
          <w:szCs w:val="24"/>
          <w:vertAlign w:val="superscript"/>
        </w:rPr>
        <w:t xml:space="preserve"> </w:t>
      </w:r>
      <w:r>
        <w:rPr>
          <w:rFonts w:eastAsia="Times New Roman"/>
          <w:color w:val="212121"/>
          <w:szCs w:val="24"/>
        </w:rPr>
        <w:t xml:space="preserve"> ΔΥΠΕ με </w:t>
      </w:r>
      <w:r w:rsidRPr="000877A0">
        <w:rPr>
          <w:rFonts w:eastAsia="Times New Roman"/>
          <w:color w:val="212121"/>
          <w:szCs w:val="24"/>
        </w:rPr>
        <w:t>έδρα στη Θεσσ</w:t>
      </w:r>
      <w:r w:rsidRPr="000877A0">
        <w:rPr>
          <w:rFonts w:eastAsia="Times New Roman"/>
          <w:color w:val="212121"/>
          <w:szCs w:val="24"/>
        </w:rPr>
        <w:t>αλονίκη</w:t>
      </w:r>
      <w:r>
        <w:rPr>
          <w:rFonts w:eastAsia="Times New Roman"/>
          <w:color w:val="212121"/>
          <w:szCs w:val="24"/>
        </w:rPr>
        <w:t>. Δ</w:t>
      </w:r>
      <w:r w:rsidRPr="000877A0">
        <w:rPr>
          <w:rFonts w:eastAsia="Times New Roman"/>
          <w:color w:val="212121"/>
          <w:szCs w:val="24"/>
        </w:rPr>
        <w:t>εν είναι δυνατόν εκεί</w:t>
      </w:r>
      <w:r>
        <w:rPr>
          <w:rFonts w:eastAsia="Times New Roman"/>
          <w:color w:val="212121"/>
          <w:szCs w:val="24"/>
        </w:rPr>
        <w:t>,</w:t>
      </w:r>
      <w:r w:rsidRPr="000877A0">
        <w:rPr>
          <w:rFonts w:eastAsia="Times New Roman"/>
          <w:color w:val="212121"/>
          <w:szCs w:val="24"/>
        </w:rPr>
        <w:t xml:space="preserve"> ο συγκεκριμένος υπεύθυνος να γνωρίζει σε </w:t>
      </w:r>
      <w:r>
        <w:rPr>
          <w:rFonts w:eastAsia="Times New Roman"/>
          <w:color w:val="212121"/>
          <w:szCs w:val="24"/>
        </w:rPr>
        <w:t>α</w:t>
      </w:r>
      <w:r w:rsidRPr="000877A0">
        <w:rPr>
          <w:rFonts w:eastAsia="Times New Roman"/>
          <w:color w:val="212121"/>
          <w:szCs w:val="24"/>
        </w:rPr>
        <w:t xml:space="preserve">νατολική Μακεδονία και Θράκη </w:t>
      </w:r>
      <w:r>
        <w:rPr>
          <w:rFonts w:eastAsia="Times New Roman"/>
          <w:color w:val="212121"/>
          <w:szCs w:val="24"/>
        </w:rPr>
        <w:t>τ</w:t>
      </w:r>
      <w:r w:rsidRPr="000877A0">
        <w:rPr>
          <w:rFonts w:eastAsia="Times New Roman"/>
          <w:color w:val="212121"/>
          <w:szCs w:val="24"/>
        </w:rPr>
        <w:t xml:space="preserve">ι συμβαίνει στα </w:t>
      </w:r>
      <w:proofErr w:type="spellStart"/>
      <w:r w:rsidRPr="000877A0">
        <w:rPr>
          <w:rFonts w:eastAsia="Times New Roman"/>
          <w:color w:val="212121"/>
          <w:szCs w:val="24"/>
        </w:rPr>
        <w:t>πολυιατρεία</w:t>
      </w:r>
      <w:proofErr w:type="spellEnd"/>
      <w:r>
        <w:rPr>
          <w:rFonts w:eastAsia="Times New Roman"/>
          <w:color w:val="212121"/>
          <w:szCs w:val="24"/>
        </w:rPr>
        <w:t xml:space="preserve"> ή σε ένα πολυδύναμο. Στο συγκεκριμένο</w:t>
      </w:r>
      <w:r w:rsidRPr="000877A0">
        <w:rPr>
          <w:rFonts w:eastAsia="Times New Roman"/>
          <w:color w:val="212121"/>
          <w:szCs w:val="24"/>
        </w:rPr>
        <w:t xml:space="preserve"> δεν μπορεί να έχει μία εποπτεία</w:t>
      </w:r>
      <w:r>
        <w:rPr>
          <w:rFonts w:eastAsia="Times New Roman"/>
          <w:color w:val="212121"/>
          <w:szCs w:val="24"/>
        </w:rPr>
        <w:t>.</w:t>
      </w:r>
    </w:p>
    <w:p w14:paraId="03B0F286"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0877A0">
        <w:rPr>
          <w:rFonts w:eastAsia="Times New Roman"/>
          <w:color w:val="212121"/>
          <w:szCs w:val="24"/>
        </w:rPr>
        <w:t>εν μπορώ να καταλάβω</w:t>
      </w:r>
      <w:r>
        <w:rPr>
          <w:rFonts w:eastAsia="Times New Roman"/>
          <w:color w:val="212121"/>
          <w:szCs w:val="24"/>
        </w:rPr>
        <w:t>,</w:t>
      </w:r>
      <w:r w:rsidRPr="000877A0">
        <w:rPr>
          <w:rFonts w:eastAsia="Times New Roman"/>
          <w:color w:val="212121"/>
          <w:szCs w:val="24"/>
        </w:rPr>
        <w:t xml:space="preserve"> </w:t>
      </w:r>
      <w:r>
        <w:rPr>
          <w:rFonts w:eastAsia="Times New Roman"/>
          <w:color w:val="212121"/>
          <w:szCs w:val="24"/>
        </w:rPr>
        <w:t>γιατί δεν θα μπορούσε</w:t>
      </w:r>
      <w:r w:rsidRPr="000877A0">
        <w:rPr>
          <w:rFonts w:eastAsia="Times New Roman"/>
          <w:color w:val="212121"/>
          <w:szCs w:val="24"/>
        </w:rPr>
        <w:t xml:space="preserve"> να συνδ</w:t>
      </w:r>
      <w:r w:rsidRPr="000877A0">
        <w:rPr>
          <w:rFonts w:eastAsia="Times New Roman"/>
          <w:color w:val="212121"/>
          <w:szCs w:val="24"/>
        </w:rPr>
        <w:t xml:space="preserve">έεται με το </w:t>
      </w:r>
      <w:r>
        <w:rPr>
          <w:rFonts w:eastAsia="Times New Roman"/>
          <w:color w:val="212121"/>
          <w:szCs w:val="24"/>
        </w:rPr>
        <w:t>γ</w:t>
      </w:r>
      <w:r w:rsidRPr="000877A0">
        <w:rPr>
          <w:rFonts w:eastAsia="Times New Roman"/>
          <w:color w:val="212121"/>
          <w:szCs w:val="24"/>
        </w:rPr>
        <w:t xml:space="preserve">ενικό </w:t>
      </w:r>
      <w:r>
        <w:rPr>
          <w:rFonts w:eastAsia="Times New Roman"/>
          <w:color w:val="212121"/>
          <w:szCs w:val="24"/>
        </w:rPr>
        <w:t>ν</w:t>
      </w:r>
      <w:r w:rsidRPr="000877A0">
        <w:rPr>
          <w:rFonts w:eastAsia="Times New Roman"/>
          <w:color w:val="212121"/>
          <w:szCs w:val="24"/>
        </w:rPr>
        <w:t>οσοκομείο</w:t>
      </w:r>
      <w:r>
        <w:rPr>
          <w:rFonts w:eastAsia="Times New Roman"/>
          <w:color w:val="212121"/>
          <w:szCs w:val="24"/>
        </w:rPr>
        <w:t xml:space="preserve">, το </w:t>
      </w:r>
      <w:r w:rsidRPr="000877A0">
        <w:rPr>
          <w:rFonts w:eastAsia="Times New Roman"/>
          <w:color w:val="212121"/>
          <w:szCs w:val="24"/>
        </w:rPr>
        <w:t xml:space="preserve">κεντρικό </w:t>
      </w:r>
      <w:r>
        <w:rPr>
          <w:rFonts w:eastAsia="Times New Roman"/>
          <w:color w:val="212121"/>
          <w:szCs w:val="24"/>
        </w:rPr>
        <w:t>-</w:t>
      </w:r>
      <w:r w:rsidRPr="000877A0">
        <w:rPr>
          <w:rFonts w:eastAsia="Times New Roman"/>
          <w:color w:val="212121"/>
          <w:szCs w:val="24"/>
        </w:rPr>
        <w:t>θα έλεγα</w:t>
      </w:r>
      <w:r>
        <w:rPr>
          <w:rFonts w:eastAsia="Times New Roman"/>
          <w:color w:val="212121"/>
          <w:szCs w:val="24"/>
        </w:rPr>
        <w:t>-</w:t>
      </w:r>
      <w:r w:rsidRPr="000877A0">
        <w:rPr>
          <w:rFonts w:eastAsia="Times New Roman"/>
          <w:color w:val="212121"/>
          <w:szCs w:val="24"/>
        </w:rPr>
        <w:t xml:space="preserve"> σημείο περίθαλψης του </w:t>
      </w:r>
      <w:r>
        <w:rPr>
          <w:rFonts w:eastAsia="Times New Roman"/>
          <w:color w:val="212121"/>
          <w:szCs w:val="24"/>
        </w:rPr>
        <w:t>ν</w:t>
      </w:r>
      <w:r>
        <w:rPr>
          <w:rFonts w:eastAsia="Times New Roman"/>
          <w:color w:val="212121"/>
          <w:szCs w:val="24"/>
        </w:rPr>
        <w:t xml:space="preserve">ομού. </w:t>
      </w:r>
    </w:p>
    <w:p w14:paraId="03B0F287"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0877A0">
        <w:rPr>
          <w:rFonts w:eastAsia="Times New Roman"/>
          <w:color w:val="212121"/>
          <w:szCs w:val="24"/>
        </w:rPr>
        <w:t>αι επειδή</w:t>
      </w:r>
      <w:r>
        <w:rPr>
          <w:rFonts w:eastAsia="Times New Roman"/>
          <w:color w:val="212121"/>
          <w:szCs w:val="24"/>
        </w:rPr>
        <w:t>, β</w:t>
      </w:r>
      <w:r w:rsidRPr="000877A0">
        <w:rPr>
          <w:rFonts w:eastAsia="Times New Roman"/>
          <w:color w:val="212121"/>
          <w:szCs w:val="24"/>
        </w:rPr>
        <w:t>εβαίως</w:t>
      </w:r>
      <w:r>
        <w:rPr>
          <w:rFonts w:eastAsia="Times New Roman"/>
          <w:color w:val="212121"/>
          <w:szCs w:val="24"/>
        </w:rPr>
        <w:t>, δεν μπορεί να γνωρίζ</w:t>
      </w:r>
      <w:r w:rsidRPr="000877A0">
        <w:rPr>
          <w:rFonts w:eastAsia="Times New Roman"/>
          <w:color w:val="212121"/>
          <w:szCs w:val="24"/>
        </w:rPr>
        <w:t xml:space="preserve">ει </w:t>
      </w:r>
      <w:r>
        <w:rPr>
          <w:rFonts w:eastAsia="Times New Roman"/>
          <w:color w:val="212121"/>
          <w:szCs w:val="24"/>
        </w:rPr>
        <w:t>κανείς σε όλη την Ελλάδα</w:t>
      </w:r>
      <w:r>
        <w:rPr>
          <w:rFonts w:eastAsia="Times New Roman"/>
          <w:color w:val="212121"/>
          <w:szCs w:val="24"/>
        </w:rPr>
        <w:t>,</w:t>
      </w:r>
      <w:r>
        <w:rPr>
          <w:rFonts w:eastAsia="Times New Roman"/>
          <w:color w:val="212121"/>
          <w:szCs w:val="24"/>
        </w:rPr>
        <w:t xml:space="preserve"> πώ</w:t>
      </w:r>
      <w:r w:rsidRPr="000877A0">
        <w:rPr>
          <w:rFonts w:eastAsia="Times New Roman"/>
          <w:color w:val="212121"/>
          <w:szCs w:val="24"/>
        </w:rPr>
        <w:t>ς είναι γεωγραφικά τοποθετημένα αυτά τα ιατρεία</w:t>
      </w:r>
      <w:r>
        <w:rPr>
          <w:rFonts w:eastAsia="Times New Roman"/>
          <w:color w:val="212121"/>
          <w:szCs w:val="24"/>
        </w:rPr>
        <w:t>,</w:t>
      </w:r>
      <w:r w:rsidRPr="000877A0">
        <w:rPr>
          <w:rFonts w:eastAsia="Times New Roman"/>
          <w:color w:val="212121"/>
          <w:szCs w:val="24"/>
        </w:rPr>
        <w:t xml:space="preserve"> θα ήθελα να σας </w:t>
      </w:r>
      <w:r>
        <w:rPr>
          <w:rFonts w:eastAsia="Times New Roman"/>
          <w:color w:val="212121"/>
          <w:szCs w:val="24"/>
        </w:rPr>
        <w:t>πω ότι το Κέντρο Υ</w:t>
      </w:r>
      <w:r w:rsidRPr="000877A0">
        <w:rPr>
          <w:rFonts w:eastAsia="Times New Roman"/>
          <w:color w:val="212121"/>
          <w:szCs w:val="24"/>
        </w:rPr>
        <w:t xml:space="preserve">γείας </w:t>
      </w:r>
      <w:proofErr w:type="spellStart"/>
      <w:r w:rsidRPr="000877A0">
        <w:rPr>
          <w:rFonts w:eastAsia="Times New Roman"/>
          <w:color w:val="212121"/>
          <w:szCs w:val="24"/>
        </w:rPr>
        <w:t>Προσοτσάνης</w:t>
      </w:r>
      <w:proofErr w:type="spellEnd"/>
      <w:r>
        <w:rPr>
          <w:rFonts w:eastAsia="Times New Roman"/>
          <w:color w:val="212121"/>
          <w:szCs w:val="24"/>
        </w:rPr>
        <w:t>,</w:t>
      </w:r>
      <w:r w:rsidRPr="000877A0">
        <w:rPr>
          <w:rFonts w:eastAsia="Times New Roman"/>
          <w:color w:val="212121"/>
          <w:szCs w:val="24"/>
        </w:rPr>
        <w:t xml:space="preserve"> είναι στην απέναντι πλευρά της Δράμας</w:t>
      </w:r>
      <w:r>
        <w:rPr>
          <w:rFonts w:eastAsia="Times New Roman"/>
          <w:color w:val="212121"/>
          <w:szCs w:val="24"/>
        </w:rPr>
        <w:t>,</w:t>
      </w:r>
      <w:r w:rsidRPr="000877A0">
        <w:rPr>
          <w:rFonts w:eastAsia="Times New Roman"/>
          <w:color w:val="212121"/>
          <w:szCs w:val="24"/>
        </w:rPr>
        <w:t xml:space="preserve"> δηλαδή </w:t>
      </w:r>
      <w:r>
        <w:rPr>
          <w:rFonts w:eastAsia="Times New Roman"/>
          <w:color w:val="212121"/>
          <w:szCs w:val="24"/>
        </w:rPr>
        <w:t>για να φθάσει κανείς</w:t>
      </w:r>
      <w:r w:rsidRPr="000877A0">
        <w:rPr>
          <w:rFonts w:eastAsia="Times New Roman"/>
          <w:color w:val="212121"/>
          <w:szCs w:val="24"/>
        </w:rPr>
        <w:t xml:space="preserve"> στο </w:t>
      </w:r>
      <w:proofErr w:type="spellStart"/>
      <w:r w:rsidRPr="000877A0">
        <w:rPr>
          <w:rFonts w:eastAsia="Times New Roman"/>
          <w:color w:val="212121"/>
          <w:szCs w:val="24"/>
        </w:rPr>
        <w:t>Δοξάτο</w:t>
      </w:r>
      <w:proofErr w:type="spellEnd"/>
      <w:r>
        <w:rPr>
          <w:rFonts w:eastAsia="Times New Roman"/>
          <w:color w:val="212121"/>
          <w:szCs w:val="24"/>
        </w:rPr>
        <w:t xml:space="preserve">, όπου είναι το </w:t>
      </w:r>
      <w:proofErr w:type="spellStart"/>
      <w:r>
        <w:rPr>
          <w:rFonts w:eastAsia="Times New Roman"/>
          <w:color w:val="212121"/>
          <w:szCs w:val="24"/>
        </w:rPr>
        <w:t>π</w:t>
      </w:r>
      <w:r w:rsidRPr="000877A0">
        <w:rPr>
          <w:rFonts w:eastAsia="Times New Roman"/>
          <w:color w:val="212121"/>
          <w:szCs w:val="24"/>
        </w:rPr>
        <w:t>ολυ</w:t>
      </w:r>
      <w:r>
        <w:rPr>
          <w:rFonts w:eastAsia="Times New Roman"/>
          <w:color w:val="212121"/>
          <w:szCs w:val="24"/>
        </w:rPr>
        <w:t>ι</w:t>
      </w:r>
      <w:r w:rsidRPr="000877A0">
        <w:rPr>
          <w:rFonts w:eastAsia="Times New Roman"/>
          <w:color w:val="212121"/>
          <w:szCs w:val="24"/>
        </w:rPr>
        <w:t>ατρείο</w:t>
      </w:r>
      <w:proofErr w:type="spellEnd"/>
      <w:r>
        <w:rPr>
          <w:rFonts w:eastAsia="Times New Roman"/>
          <w:color w:val="212121"/>
          <w:szCs w:val="24"/>
        </w:rPr>
        <w:t>,</w:t>
      </w:r>
      <w:r w:rsidRPr="000877A0">
        <w:rPr>
          <w:rFonts w:eastAsia="Times New Roman"/>
          <w:color w:val="212121"/>
          <w:szCs w:val="24"/>
        </w:rPr>
        <w:t xml:space="preserve"> θα πρέπει να περάσει την πόλη της Δράμας </w:t>
      </w:r>
      <w:r>
        <w:rPr>
          <w:rFonts w:eastAsia="Times New Roman"/>
          <w:color w:val="212121"/>
          <w:szCs w:val="24"/>
        </w:rPr>
        <w:t>για να έρθει</w:t>
      </w:r>
      <w:r w:rsidRPr="000877A0">
        <w:rPr>
          <w:rFonts w:eastAsia="Times New Roman"/>
          <w:color w:val="212121"/>
          <w:szCs w:val="24"/>
        </w:rPr>
        <w:t xml:space="preserve"> στο </w:t>
      </w:r>
      <w:proofErr w:type="spellStart"/>
      <w:r w:rsidRPr="000877A0">
        <w:rPr>
          <w:rFonts w:eastAsia="Times New Roman"/>
          <w:color w:val="212121"/>
          <w:szCs w:val="24"/>
        </w:rPr>
        <w:t>Δοξάτο</w:t>
      </w:r>
      <w:proofErr w:type="spellEnd"/>
      <w:r>
        <w:rPr>
          <w:rFonts w:eastAsia="Times New Roman"/>
          <w:color w:val="212121"/>
          <w:szCs w:val="24"/>
        </w:rPr>
        <w:t>,</w:t>
      </w:r>
      <w:r w:rsidRPr="000877A0">
        <w:rPr>
          <w:rFonts w:eastAsia="Times New Roman"/>
          <w:color w:val="212121"/>
          <w:szCs w:val="24"/>
        </w:rPr>
        <w:t xml:space="preserve"> </w:t>
      </w:r>
      <w:r>
        <w:rPr>
          <w:rFonts w:eastAsia="Times New Roman"/>
          <w:color w:val="212121"/>
          <w:szCs w:val="24"/>
        </w:rPr>
        <w:t xml:space="preserve">δεκατρία </w:t>
      </w:r>
      <w:r w:rsidRPr="000877A0">
        <w:rPr>
          <w:rFonts w:eastAsia="Times New Roman"/>
          <w:color w:val="212121"/>
          <w:szCs w:val="24"/>
        </w:rPr>
        <w:t xml:space="preserve">χιλιόμετρα </w:t>
      </w:r>
      <w:proofErr w:type="spellStart"/>
      <w:r w:rsidRPr="000877A0">
        <w:rPr>
          <w:rFonts w:eastAsia="Times New Roman"/>
          <w:color w:val="212121"/>
          <w:szCs w:val="24"/>
        </w:rPr>
        <w:t>Προσοτσάνη</w:t>
      </w:r>
      <w:proofErr w:type="spellEnd"/>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sidRPr="000877A0">
        <w:rPr>
          <w:rFonts w:eastAsia="Times New Roman"/>
          <w:color w:val="212121"/>
          <w:szCs w:val="24"/>
        </w:rPr>
        <w:t xml:space="preserve">Δράμα </w:t>
      </w:r>
      <w:r>
        <w:rPr>
          <w:rFonts w:eastAsia="Times New Roman"/>
          <w:color w:val="212121"/>
          <w:szCs w:val="24"/>
        </w:rPr>
        <w:t xml:space="preserve">και </w:t>
      </w:r>
      <w:r w:rsidRPr="000877A0">
        <w:rPr>
          <w:rFonts w:eastAsia="Times New Roman"/>
          <w:color w:val="212121"/>
          <w:szCs w:val="24"/>
        </w:rPr>
        <w:t xml:space="preserve">άλλα τόσα και </w:t>
      </w:r>
      <w:r>
        <w:rPr>
          <w:rFonts w:eastAsia="Times New Roman"/>
          <w:color w:val="212121"/>
          <w:szCs w:val="24"/>
        </w:rPr>
        <w:t>λοιπά</w:t>
      </w:r>
      <w:r w:rsidRPr="000877A0">
        <w:rPr>
          <w:rFonts w:eastAsia="Times New Roman"/>
          <w:color w:val="212121"/>
          <w:szCs w:val="24"/>
        </w:rPr>
        <w:t xml:space="preserve"> από Δράμα </w:t>
      </w:r>
      <w:r>
        <w:rPr>
          <w:rFonts w:eastAsia="Times New Roman"/>
          <w:color w:val="212121"/>
          <w:szCs w:val="24"/>
        </w:rPr>
        <w:t xml:space="preserve">για το </w:t>
      </w:r>
      <w:proofErr w:type="spellStart"/>
      <w:r w:rsidRPr="000877A0">
        <w:rPr>
          <w:rFonts w:eastAsia="Times New Roman"/>
          <w:color w:val="212121"/>
          <w:szCs w:val="24"/>
        </w:rPr>
        <w:t>Δο</w:t>
      </w:r>
      <w:r w:rsidRPr="000877A0">
        <w:rPr>
          <w:rFonts w:eastAsia="Times New Roman"/>
          <w:color w:val="212121"/>
          <w:szCs w:val="24"/>
        </w:rPr>
        <w:t>ξάτο</w:t>
      </w:r>
      <w:proofErr w:type="spellEnd"/>
      <w:r>
        <w:rPr>
          <w:rFonts w:eastAsia="Times New Roman"/>
          <w:color w:val="212121"/>
          <w:szCs w:val="24"/>
        </w:rPr>
        <w:t>.</w:t>
      </w:r>
      <w:r w:rsidRPr="000877A0">
        <w:rPr>
          <w:rFonts w:eastAsia="Times New Roman"/>
          <w:color w:val="212121"/>
          <w:szCs w:val="24"/>
        </w:rPr>
        <w:t xml:space="preserve"> Άρα</w:t>
      </w:r>
      <w:r>
        <w:rPr>
          <w:rFonts w:eastAsia="Times New Roman"/>
          <w:color w:val="212121"/>
          <w:szCs w:val="24"/>
        </w:rPr>
        <w:t xml:space="preserve"> </w:t>
      </w:r>
      <w:r w:rsidRPr="000877A0">
        <w:rPr>
          <w:rFonts w:eastAsia="Times New Roman"/>
          <w:color w:val="212121"/>
          <w:szCs w:val="24"/>
        </w:rPr>
        <w:t xml:space="preserve">καταλαβαίνετε </w:t>
      </w:r>
      <w:r>
        <w:rPr>
          <w:rFonts w:eastAsia="Times New Roman"/>
          <w:color w:val="212121"/>
          <w:szCs w:val="24"/>
        </w:rPr>
        <w:t xml:space="preserve">ότι </w:t>
      </w:r>
      <w:r w:rsidRPr="000877A0">
        <w:rPr>
          <w:rFonts w:eastAsia="Times New Roman"/>
          <w:color w:val="212121"/>
          <w:szCs w:val="24"/>
        </w:rPr>
        <w:t xml:space="preserve">κάπου </w:t>
      </w:r>
      <w:r>
        <w:rPr>
          <w:rFonts w:eastAsia="Times New Roman"/>
          <w:color w:val="212121"/>
          <w:szCs w:val="24"/>
        </w:rPr>
        <w:t>πάσχουμε. Θ</w:t>
      </w:r>
      <w:r w:rsidRPr="000877A0">
        <w:rPr>
          <w:rFonts w:eastAsia="Times New Roman"/>
          <w:color w:val="212121"/>
          <w:szCs w:val="24"/>
        </w:rPr>
        <w:t>α πρέπει να το δούμε το ζήτημα αυτό</w:t>
      </w:r>
      <w:r>
        <w:rPr>
          <w:rFonts w:eastAsia="Times New Roman"/>
          <w:color w:val="212121"/>
          <w:szCs w:val="24"/>
        </w:rPr>
        <w:t xml:space="preserve">. </w:t>
      </w:r>
    </w:p>
    <w:p w14:paraId="03B0F288" w14:textId="77777777" w:rsidR="00E66FB6" w:rsidRDefault="00A447A4">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Κύριε </w:t>
      </w:r>
      <w:r w:rsidRPr="000877A0">
        <w:rPr>
          <w:rFonts w:eastAsia="Times New Roman"/>
          <w:color w:val="212121"/>
          <w:szCs w:val="24"/>
        </w:rPr>
        <w:t>Υπουργέ</w:t>
      </w:r>
      <w:r>
        <w:rPr>
          <w:rFonts w:eastAsia="Times New Roman"/>
          <w:color w:val="212121"/>
          <w:szCs w:val="24"/>
        </w:rPr>
        <w:t>,</w:t>
      </w:r>
      <w:r w:rsidRPr="000877A0">
        <w:rPr>
          <w:rFonts w:eastAsia="Times New Roman"/>
          <w:color w:val="212121"/>
          <w:szCs w:val="24"/>
        </w:rPr>
        <w:t xml:space="preserve"> </w:t>
      </w:r>
      <w:r>
        <w:rPr>
          <w:rFonts w:eastAsia="Times New Roman"/>
          <w:color w:val="212121"/>
          <w:szCs w:val="24"/>
        </w:rPr>
        <w:t>-</w:t>
      </w:r>
      <w:r w:rsidRPr="000877A0">
        <w:rPr>
          <w:rFonts w:eastAsia="Times New Roman"/>
          <w:color w:val="212121"/>
          <w:szCs w:val="24"/>
        </w:rPr>
        <w:t xml:space="preserve">επειδή εσείς </w:t>
      </w:r>
      <w:r>
        <w:rPr>
          <w:rFonts w:eastAsia="Times New Roman"/>
          <w:color w:val="212121"/>
          <w:szCs w:val="24"/>
        </w:rPr>
        <w:t>είστε ο</w:t>
      </w:r>
      <w:r w:rsidRPr="000877A0">
        <w:rPr>
          <w:rFonts w:eastAsia="Times New Roman"/>
          <w:color w:val="212121"/>
          <w:szCs w:val="24"/>
        </w:rPr>
        <w:t xml:space="preserve"> Υπουργός Υγείας</w:t>
      </w:r>
      <w:r>
        <w:rPr>
          <w:rFonts w:eastAsia="Times New Roman"/>
          <w:color w:val="212121"/>
          <w:szCs w:val="24"/>
        </w:rPr>
        <w:t>- επειδή αναφερθήκατε σε έναν</w:t>
      </w:r>
      <w:r w:rsidRPr="000877A0">
        <w:rPr>
          <w:rFonts w:eastAsia="Times New Roman"/>
          <w:color w:val="212121"/>
          <w:szCs w:val="24"/>
        </w:rPr>
        <w:t xml:space="preserve"> προηγούμενο συνάδελφ</w:t>
      </w:r>
      <w:r>
        <w:rPr>
          <w:rFonts w:eastAsia="Times New Roman"/>
          <w:color w:val="212121"/>
          <w:szCs w:val="24"/>
        </w:rPr>
        <w:t xml:space="preserve">ό μου αναφορικά με κινδυνολογία, </w:t>
      </w:r>
      <w:r w:rsidRPr="000877A0">
        <w:rPr>
          <w:rFonts w:eastAsia="Times New Roman"/>
          <w:color w:val="212121"/>
          <w:szCs w:val="24"/>
        </w:rPr>
        <w:t>καταστροφολογία και λοιπά</w:t>
      </w:r>
      <w:r>
        <w:rPr>
          <w:rFonts w:eastAsia="Times New Roman"/>
          <w:color w:val="212121"/>
          <w:szCs w:val="24"/>
        </w:rPr>
        <w:t>, να πω τα εξ</w:t>
      </w:r>
      <w:r>
        <w:rPr>
          <w:rFonts w:eastAsia="Times New Roman"/>
          <w:color w:val="212121"/>
          <w:szCs w:val="24"/>
        </w:rPr>
        <w:t>ής: Υπάρχουν τ</w:t>
      </w:r>
      <w:r w:rsidRPr="000877A0">
        <w:rPr>
          <w:rFonts w:eastAsia="Times New Roman"/>
          <w:color w:val="212121"/>
          <w:szCs w:val="24"/>
        </w:rPr>
        <w:t xml:space="preserve">ρεις ειδικοί γιατροί για την καθημερινή </w:t>
      </w:r>
      <w:r>
        <w:rPr>
          <w:rFonts w:eastAsia="Times New Roman"/>
          <w:color w:val="212121"/>
          <w:szCs w:val="24"/>
        </w:rPr>
        <w:t xml:space="preserve">εφημέρευση μιας κλινικής των πενήντα δύο κλινών. Μιλάω για την Παθολογική Κλινική Δράμας. Είναι είκοσι τέσσερις ώρες το εικοσιτετράωρο σε πλήρη </w:t>
      </w:r>
      <w:r w:rsidRPr="000877A0">
        <w:rPr>
          <w:rFonts w:eastAsia="Times New Roman"/>
          <w:color w:val="212121"/>
          <w:szCs w:val="24"/>
        </w:rPr>
        <w:t>πληρότητα</w:t>
      </w:r>
      <w:r>
        <w:rPr>
          <w:rFonts w:eastAsia="Times New Roman"/>
          <w:color w:val="212121"/>
          <w:szCs w:val="24"/>
        </w:rPr>
        <w:t>, γιατί</w:t>
      </w:r>
      <w:r w:rsidRPr="000877A0">
        <w:rPr>
          <w:rFonts w:eastAsia="Times New Roman"/>
          <w:color w:val="212121"/>
          <w:szCs w:val="24"/>
        </w:rPr>
        <w:t xml:space="preserve"> είναι </w:t>
      </w:r>
      <w:r>
        <w:rPr>
          <w:rFonts w:eastAsia="Times New Roman"/>
          <w:color w:val="212121"/>
          <w:szCs w:val="24"/>
        </w:rPr>
        <w:t>αναγκασμένη η</w:t>
      </w:r>
      <w:r w:rsidRPr="000877A0">
        <w:rPr>
          <w:rFonts w:eastAsia="Times New Roman"/>
          <w:color w:val="212121"/>
          <w:szCs w:val="24"/>
        </w:rPr>
        <w:t xml:space="preserve"> </w:t>
      </w:r>
      <w:r>
        <w:rPr>
          <w:rFonts w:eastAsia="Times New Roman"/>
          <w:color w:val="212121"/>
          <w:szCs w:val="24"/>
        </w:rPr>
        <w:t>π</w:t>
      </w:r>
      <w:r w:rsidRPr="000877A0">
        <w:rPr>
          <w:rFonts w:eastAsia="Times New Roman"/>
          <w:color w:val="212121"/>
          <w:szCs w:val="24"/>
        </w:rPr>
        <w:t>αθολογική να καλύψει</w:t>
      </w:r>
      <w:r w:rsidRPr="000877A0">
        <w:rPr>
          <w:rFonts w:eastAsia="Times New Roman"/>
          <w:color w:val="212121"/>
          <w:szCs w:val="24"/>
        </w:rPr>
        <w:t xml:space="preserve"> και άλλες ειδικότητες</w:t>
      </w:r>
      <w:r>
        <w:rPr>
          <w:rFonts w:eastAsia="Times New Roman"/>
          <w:color w:val="212121"/>
          <w:szCs w:val="24"/>
        </w:rPr>
        <w:t xml:space="preserve">. Δεν υπάρχει πνευμονολόγος, δεν υπάρχει γαστρεντερολόγος, δεν υπάρχει νευρολόγος, δεν υπάρχει αναισθησιολόγος. Καθημερινά είκοσι τέσσερις ώρες το εικοσιτετράωρο είναι η πλήρης λειτουργία της συγκεκριμένης </w:t>
      </w:r>
      <w:r>
        <w:rPr>
          <w:rFonts w:eastAsia="Times New Roman"/>
          <w:color w:val="212121"/>
          <w:szCs w:val="24"/>
        </w:rPr>
        <w:t>π</w:t>
      </w:r>
      <w:r>
        <w:rPr>
          <w:rFonts w:eastAsia="Times New Roman"/>
          <w:color w:val="212121"/>
          <w:szCs w:val="24"/>
        </w:rPr>
        <w:t xml:space="preserve">αθολογικής </w:t>
      </w:r>
      <w:r>
        <w:rPr>
          <w:rFonts w:eastAsia="Times New Roman"/>
          <w:color w:val="212121"/>
          <w:szCs w:val="24"/>
        </w:rPr>
        <w:t>κ</w:t>
      </w:r>
      <w:r>
        <w:rPr>
          <w:rFonts w:eastAsia="Times New Roman"/>
          <w:color w:val="212121"/>
          <w:szCs w:val="24"/>
        </w:rPr>
        <w:t>λινικής. Μ</w:t>
      </w:r>
      <w:r w:rsidRPr="000877A0">
        <w:rPr>
          <w:rFonts w:eastAsia="Times New Roman"/>
          <w:color w:val="212121"/>
          <w:szCs w:val="24"/>
        </w:rPr>
        <w:t xml:space="preserve">ε τις υπάρχουσες </w:t>
      </w:r>
      <w:r>
        <w:rPr>
          <w:rFonts w:eastAsia="Times New Roman"/>
          <w:color w:val="212121"/>
          <w:szCs w:val="24"/>
        </w:rPr>
        <w:t>συνθήκες δεν μπορούν να εγγυηθούν</w:t>
      </w:r>
      <w:r w:rsidRPr="000877A0">
        <w:rPr>
          <w:rFonts w:eastAsia="Times New Roman"/>
          <w:color w:val="212121"/>
          <w:szCs w:val="24"/>
        </w:rPr>
        <w:t xml:space="preserve"> την παροχή ασφαλών και ποιοτικών υπηρεσιών υγείας</w:t>
      </w:r>
      <w:r>
        <w:rPr>
          <w:rFonts w:eastAsia="Times New Roman"/>
          <w:color w:val="212121"/>
          <w:szCs w:val="24"/>
        </w:rPr>
        <w:t>. Ομοίως δεν μπορούν να εγγυηθούν</w:t>
      </w:r>
      <w:r w:rsidRPr="000877A0">
        <w:rPr>
          <w:rFonts w:eastAsia="Times New Roman"/>
          <w:color w:val="212121"/>
          <w:szCs w:val="24"/>
        </w:rPr>
        <w:t xml:space="preserve"> για τη δική </w:t>
      </w:r>
      <w:r>
        <w:rPr>
          <w:rFonts w:eastAsia="Times New Roman"/>
          <w:color w:val="212121"/>
          <w:szCs w:val="24"/>
        </w:rPr>
        <w:t>του</w:t>
      </w:r>
      <w:r w:rsidRPr="000877A0">
        <w:rPr>
          <w:rFonts w:eastAsia="Times New Roman"/>
          <w:color w:val="212121"/>
          <w:szCs w:val="24"/>
        </w:rPr>
        <w:t>ς ασφάλεια</w:t>
      </w:r>
      <w:r>
        <w:rPr>
          <w:rFonts w:eastAsia="Times New Roman"/>
          <w:color w:val="212121"/>
          <w:szCs w:val="24"/>
        </w:rPr>
        <w:t>,</w:t>
      </w:r>
      <w:r w:rsidRPr="000877A0">
        <w:rPr>
          <w:rFonts w:eastAsia="Times New Roman"/>
          <w:color w:val="212121"/>
          <w:szCs w:val="24"/>
        </w:rPr>
        <w:t xml:space="preserve"> </w:t>
      </w:r>
      <w:r>
        <w:rPr>
          <w:rFonts w:eastAsia="Times New Roman"/>
          <w:color w:val="212121"/>
          <w:szCs w:val="24"/>
        </w:rPr>
        <w:t xml:space="preserve">ψυχική και σωματική. </w:t>
      </w:r>
    </w:p>
    <w:p w14:paraId="03B0F289" w14:textId="77777777" w:rsidR="00E66FB6" w:rsidRDefault="00A447A4">
      <w:pPr>
        <w:spacing w:line="600" w:lineRule="auto"/>
        <w:ind w:firstLine="720"/>
        <w:jc w:val="both"/>
        <w:rPr>
          <w:rFonts w:eastAsia="Times New Roman"/>
          <w:szCs w:val="24"/>
        </w:rPr>
      </w:pPr>
      <w:r>
        <w:rPr>
          <w:rFonts w:eastAsia="Times New Roman"/>
          <w:szCs w:val="24"/>
        </w:rPr>
        <w:t xml:space="preserve">Δεν το λέω εγώ. Θα πείτε ότι εκφέρω αντιπολιτευτικό λόγο. Αυτή </w:t>
      </w:r>
      <w:r w:rsidRPr="004B026F">
        <w:rPr>
          <w:rFonts w:eastAsia="Times New Roman"/>
          <w:szCs w:val="24"/>
        </w:rPr>
        <w:t>είναι</w:t>
      </w:r>
      <w:r>
        <w:rPr>
          <w:rFonts w:eastAsia="Times New Roman"/>
          <w:szCs w:val="24"/>
        </w:rPr>
        <w:t xml:space="preserve"> απλά</w:t>
      </w:r>
      <w:r>
        <w:rPr>
          <w:rFonts w:eastAsia="Times New Roman"/>
          <w:szCs w:val="24"/>
        </w:rPr>
        <w:t xml:space="preserve"> η σκληρή πραγματικότητα</w:t>
      </w:r>
      <w:r>
        <w:rPr>
          <w:rFonts w:eastAsia="Times New Roman"/>
          <w:szCs w:val="24"/>
        </w:rPr>
        <w:t>,</w:t>
      </w:r>
      <w:r>
        <w:rPr>
          <w:rFonts w:eastAsia="Times New Roman"/>
          <w:szCs w:val="24"/>
        </w:rPr>
        <w:t xml:space="preserve"> και μας το λένε εδώ οι τρεις ειδικοί παθολόγοι που </w:t>
      </w:r>
      <w:r w:rsidRPr="004B026F">
        <w:rPr>
          <w:rFonts w:eastAsia="Times New Roman"/>
          <w:szCs w:val="24"/>
        </w:rPr>
        <w:t>υπάρχ</w:t>
      </w:r>
      <w:r>
        <w:rPr>
          <w:rFonts w:eastAsia="Times New Roman"/>
          <w:szCs w:val="24"/>
        </w:rPr>
        <w:t xml:space="preserve">ουν στη συγκεκριμένη κλινική. Λείπουν άλλοι πέντε. </w:t>
      </w:r>
    </w:p>
    <w:p w14:paraId="03B0F28A" w14:textId="77777777" w:rsidR="00E66FB6" w:rsidRDefault="00A447A4">
      <w:pPr>
        <w:tabs>
          <w:tab w:val="left" w:pos="1800"/>
        </w:tabs>
        <w:spacing w:line="600" w:lineRule="auto"/>
        <w:ind w:firstLine="720"/>
        <w:jc w:val="both"/>
        <w:rPr>
          <w:rFonts w:eastAsia="Times New Roman"/>
          <w:szCs w:val="24"/>
        </w:rPr>
      </w:pPr>
      <w:r w:rsidRPr="00437DC8">
        <w:rPr>
          <w:rFonts w:eastAsia="Times New Roman"/>
          <w:szCs w:val="24"/>
        </w:rPr>
        <w:lastRenderedPageBreak/>
        <w:t>(Στο σημείο αυτό κτυπάει το κουδούνι λήξεως του χρόνου ομιλίας του κυρίου Βουλευτή)</w:t>
      </w:r>
    </w:p>
    <w:p w14:paraId="03B0F28B" w14:textId="77777777" w:rsidR="00E66FB6" w:rsidRDefault="00A447A4">
      <w:pPr>
        <w:spacing w:line="600" w:lineRule="auto"/>
        <w:ind w:firstLine="720"/>
        <w:jc w:val="both"/>
        <w:rPr>
          <w:rFonts w:eastAsia="Times New Roman"/>
          <w:szCs w:val="24"/>
        </w:rPr>
      </w:pPr>
      <w:r>
        <w:rPr>
          <w:rFonts w:eastAsia="Times New Roman"/>
          <w:szCs w:val="24"/>
        </w:rPr>
        <w:t>Είναι τεράστιο το πρόβλημα. Τους συνάν</w:t>
      </w:r>
      <w:r>
        <w:rPr>
          <w:rFonts w:eastAsia="Times New Roman"/>
          <w:szCs w:val="24"/>
        </w:rPr>
        <w:t>τησα, πήγα να δω τη δουλειά τους και ειλικρινά αισθάνθηκα πολύ άσχημα. Φθάνουν σε σημείο υστερίας. Ειλικρινά σας το λέω. Το γεγονός ότι θα έρθει κάποιος επικουρικά για είκοσι με τριάντα ημέρες</w:t>
      </w:r>
      <w:r>
        <w:rPr>
          <w:rFonts w:eastAsia="Times New Roman"/>
          <w:szCs w:val="24"/>
        </w:rPr>
        <w:t>,</w:t>
      </w:r>
      <w:r>
        <w:rPr>
          <w:rFonts w:eastAsia="Times New Roman"/>
          <w:szCs w:val="24"/>
        </w:rPr>
        <w:t xml:space="preserve"> καταλαβαίνετε ότι δεν σώζει την κατάσταση.</w:t>
      </w:r>
    </w:p>
    <w:p w14:paraId="03B0F28C" w14:textId="77777777" w:rsidR="00E66FB6" w:rsidRDefault="00A447A4">
      <w:pPr>
        <w:spacing w:line="600" w:lineRule="auto"/>
        <w:ind w:firstLine="720"/>
        <w:jc w:val="both"/>
        <w:rPr>
          <w:rFonts w:eastAsia="Times New Roman"/>
          <w:bCs/>
        </w:rPr>
      </w:pPr>
      <w:r>
        <w:rPr>
          <w:rFonts w:eastAsia="Times New Roman"/>
          <w:szCs w:val="24"/>
        </w:rPr>
        <w:t>Θα σας παρακαλούσα,</w:t>
      </w:r>
      <w:r>
        <w:rPr>
          <w:rFonts w:eastAsia="Times New Roman"/>
          <w:szCs w:val="24"/>
        </w:rPr>
        <w:t xml:space="preserve"> </w:t>
      </w:r>
      <w:r w:rsidRPr="004B026F">
        <w:rPr>
          <w:rFonts w:eastAsia="Times New Roman"/>
          <w:szCs w:val="24"/>
        </w:rPr>
        <w:t>λοιπόν</w:t>
      </w:r>
      <w:r>
        <w:rPr>
          <w:rFonts w:eastAsia="Times New Roman"/>
          <w:szCs w:val="24"/>
        </w:rPr>
        <w:t xml:space="preserve">, να δείτε το συγκεκριμένο. Αφορά ολόκληρο νομό. Το καταλαβαίνετε. Δεν </w:t>
      </w:r>
      <w:r w:rsidRPr="004B026F">
        <w:rPr>
          <w:rFonts w:eastAsia="Times New Roman"/>
          <w:szCs w:val="24"/>
        </w:rPr>
        <w:t>είναι</w:t>
      </w:r>
      <w:r>
        <w:rPr>
          <w:rFonts w:eastAsia="Times New Roman"/>
          <w:szCs w:val="24"/>
        </w:rPr>
        <w:t xml:space="preserve"> δυνατόν τρεις ειδικοί παθολόγοι</w:t>
      </w:r>
      <w:r>
        <w:rPr>
          <w:rFonts w:eastAsia="Times New Roman"/>
          <w:szCs w:val="24"/>
        </w:rPr>
        <w:t>,</w:t>
      </w:r>
      <w:r>
        <w:rPr>
          <w:rFonts w:eastAsia="Times New Roman"/>
          <w:szCs w:val="24"/>
        </w:rPr>
        <w:t xml:space="preserve"> να μπορέσουν να αντιμετωπίσουν αυτή την κατάσταση. Ειδικευόμενοι δεν έρχονται, </w:t>
      </w:r>
      <w:r w:rsidRPr="004B026F">
        <w:rPr>
          <w:rFonts w:eastAsia="Times New Roman"/>
          <w:bCs/>
        </w:rPr>
        <w:t>κύριε Υπουργέ</w:t>
      </w:r>
      <w:r>
        <w:rPr>
          <w:rFonts w:eastAsia="Times New Roman"/>
          <w:bCs/>
        </w:rPr>
        <w:t xml:space="preserve">. Και αυτοί που </w:t>
      </w:r>
      <w:r w:rsidRPr="004B026F">
        <w:rPr>
          <w:rFonts w:eastAsia="Times New Roman"/>
          <w:bCs/>
        </w:rPr>
        <w:t>είναι</w:t>
      </w:r>
      <w:r>
        <w:rPr>
          <w:rFonts w:eastAsia="Times New Roman"/>
          <w:bCs/>
        </w:rPr>
        <w:t>,</w:t>
      </w:r>
      <w:r>
        <w:rPr>
          <w:rFonts w:eastAsia="Times New Roman"/>
          <w:bCs/>
        </w:rPr>
        <w:t xml:space="preserve"> φεύγουν κάτω από αυτές τ</w:t>
      </w:r>
      <w:r>
        <w:rPr>
          <w:rFonts w:eastAsia="Times New Roman"/>
          <w:bCs/>
        </w:rPr>
        <w:t xml:space="preserve">ις συνθήκες. </w:t>
      </w:r>
    </w:p>
    <w:p w14:paraId="03B0F28D" w14:textId="77777777" w:rsidR="00E66FB6" w:rsidRDefault="00A447A4">
      <w:pPr>
        <w:spacing w:line="600" w:lineRule="auto"/>
        <w:ind w:firstLine="720"/>
        <w:jc w:val="both"/>
        <w:rPr>
          <w:rFonts w:eastAsia="Times New Roman"/>
          <w:bCs/>
        </w:rPr>
      </w:pPr>
      <w:r>
        <w:rPr>
          <w:rFonts w:eastAsia="Times New Roman"/>
          <w:bCs/>
        </w:rPr>
        <w:t xml:space="preserve">Θα παρακαλούσα να δείτε προσωπικά το όλο ζήτημα. Έκανα αίτηση </w:t>
      </w:r>
      <w:proofErr w:type="spellStart"/>
      <w:r>
        <w:rPr>
          <w:rFonts w:eastAsia="Times New Roman"/>
          <w:bCs/>
        </w:rPr>
        <w:t>πάμπολλες</w:t>
      </w:r>
      <w:proofErr w:type="spellEnd"/>
      <w:r>
        <w:rPr>
          <w:rFonts w:eastAsia="Times New Roman"/>
          <w:bCs/>
        </w:rPr>
        <w:t xml:space="preserve"> φορές στον κ. </w:t>
      </w:r>
      <w:proofErr w:type="spellStart"/>
      <w:r>
        <w:rPr>
          <w:rFonts w:eastAsia="Times New Roman"/>
          <w:bCs/>
        </w:rPr>
        <w:t>Πολάκη</w:t>
      </w:r>
      <w:proofErr w:type="spellEnd"/>
      <w:r>
        <w:rPr>
          <w:rFonts w:eastAsia="Times New Roman"/>
          <w:bCs/>
        </w:rPr>
        <w:t xml:space="preserve"> και δεν έτυχα ανταπόκρισης. Θα σας δώσω και το υπόμνημα και των γιατρών της </w:t>
      </w:r>
      <w:r>
        <w:rPr>
          <w:rFonts w:eastAsia="Times New Roman"/>
          <w:bCs/>
        </w:rPr>
        <w:t>π</w:t>
      </w:r>
      <w:r>
        <w:rPr>
          <w:rFonts w:eastAsia="Times New Roman"/>
          <w:bCs/>
        </w:rPr>
        <w:t>αθολογικής. Και θα παρακαλούσα γι’ αυτό που έχετε δεσμευτεί.</w:t>
      </w:r>
    </w:p>
    <w:p w14:paraId="03B0F28E" w14:textId="77777777" w:rsidR="00E66FB6" w:rsidRDefault="00A447A4">
      <w:pPr>
        <w:spacing w:line="600" w:lineRule="auto"/>
        <w:ind w:firstLine="720"/>
        <w:jc w:val="both"/>
        <w:rPr>
          <w:rFonts w:eastAsia="Times New Roman"/>
          <w:bCs/>
        </w:rPr>
      </w:pPr>
      <w:r>
        <w:rPr>
          <w:rFonts w:eastAsia="Times New Roman"/>
          <w:bCs/>
        </w:rPr>
        <w:lastRenderedPageBreak/>
        <w:t xml:space="preserve">Δυστυχώς ο </w:t>
      </w:r>
      <w:r>
        <w:rPr>
          <w:rFonts w:eastAsia="Times New Roman"/>
          <w:bCs/>
        </w:rPr>
        <w:t xml:space="preserve">νομός μου έχει μια μεγάλη «βαρύτητα». </w:t>
      </w:r>
      <w:r w:rsidRPr="004B026F">
        <w:rPr>
          <w:rFonts w:eastAsia="Times New Roman"/>
          <w:bCs/>
        </w:rPr>
        <w:t>Π</w:t>
      </w:r>
      <w:r>
        <w:rPr>
          <w:rFonts w:eastAsia="Times New Roman"/>
          <w:bCs/>
        </w:rPr>
        <w:t xml:space="preserve">έραν ότι </w:t>
      </w:r>
      <w:r w:rsidRPr="004B026F">
        <w:rPr>
          <w:rFonts w:eastAsia="Times New Roman"/>
          <w:bCs/>
        </w:rPr>
        <w:t>είναι</w:t>
      </w:r>
      <w:r>
        <w:rPr>
          <w:rFonts w:eastAsia="Times New Roman"/>
          <w:bCs/>
        </w:rPr>
        <w:t xml:space="preserve"> ο φτωχότερος νομός της χώρας, έχουμε τεράστιο πρόβλημα με το θέμα του καρκίνου. Τεσσερισήμισι χιλιάδες καρκινοπαθείς αναγκάστηκαν πέρυσι να μεταβούν στη Θεσσαλονίκη και άλλοι επτακόσιοι στην Αλεξανδρούπ</w:t>
      </w:r>
      <w:r>
        <w:rPr>
          <w:rFonts w:eastAsia="Times New Roman"/>
          <w:bCs/>
        </w:rPr>
        <w:t xml:space="preserve">ολη, προκειμένου να αντιμετωπίζουν ζητήματα και οι οικείοι τους ταλαιπωρούνται. </w:t>
      </w:r>
    </w:p>
    <w:p w14:paraId="03B0F28F" w14:textId="77777777" w:rsidR="00E66FB6" w:rsidRDefault="00A447A4">
      <w:pPr>
        <w:spacing w:line="600" w:lineRule="auto"/>
        <w:ind w:firstLine="720"/>
        <w:jc w:val="both"/>
        <w:rPr>
          <w:rFonts w:eastAsia="Times New Roman"/>
          <w:bCs/>
        </w:rPr>
      </w:pPr>
      <w:r>
        <w:rPr>
          <w:rFonts w:eastAsia="Times New Roman"/>
          <w:bCs/>
        </w:rPr>
        <w:t>Είχατε δεσμευτεί ότι</w:t>
      </w:r>
      <w:r>
        <w:rPr>
          <w:rFonts w:eastAsia="Times New Roman"/>
          <w:bCs/>
        </w:rPr>
        <w:t>,</w:t>
      </w:r>
      <w:r>
        <w:rPr>
          <w:rFonts w:eastAsia="Times New Roman"/>
          <w:bCs/>
        </w:rPr>
        <w:t xml:space="preserve"> τουλάχιστον</w:t>
      </w:r>
      <w:r>
        <w:rPr>
          <w:rFonts w:eastAsia="Times New Roman"/>
          <w:bCs/>
        </w:rPr>
        <w:t>,</w:t>
      </w:r>
      <w:r>
        <w:rPr>
          <w:rFonts w:eastAsia="Times New Roman"/>
          <w:bCs/>
        </w:rPr>
        <w:t xml:space="preserve"> μέχρι τις αρχές του 2018</w:t>
      </w:r>
      <w:r>
        <w:rPr>
          <w:rFonts w:eastAsia="Times New Roman"/>
          <w:bCs/>
        </w:rPr>
        <w:t>,</w:t>
      </w:r>
      <w:r>
        <w:rPr>
          <w:rFonts w:eastAsia="Times New Roman"/>
          <w:bCs/>
        </w:rPr>
        <w:t xml:space="preserve"> θα υπήρχε ένα τμήμα χημειοθεραπείας στο νοσοκομείο, για να μην ταλαιπωρούνται αυτοί οι ασθενείς. Δυστυχώς</w:t>
      </w:r>
      <w:r>
        <w:rPr>
          <w:rFonts w:eastAsia="Times New Roman"/>
          <w:bCs/>
        </w:rPr>
        <w:t xml:space="preserve"> δεν υπήρξε η παραμικρή κίνηση. Σας μεταφέρω, αν θέλετε, αυτή την απογοήτευση.</w:t>
      </w:r>
    </w:p>
    <w:p w14:paraId="03B0F290" w14:textId="77777777" w:rsidR="00E66FB6" w:rsidRDefault="00A447A4">
      <w:pPr>
        <w:spacing w:line="600" w:lineRule="auto"/>
        <w:ind w:firstLine="720"/>
        <w:jc w:val="both"/>
        <w:rPr>
          <w:rFonts w:eastAsia="Times New Roman"/>
          <w:bCs/>
        </w:rPr>
      </w:pPr>
      <w:r w:rsidRPr="00E227D1">
        <w:rPr>
          <w:rFonts w:eastAsia="Times New Roman"/>
          <w:b/>
          <w:bCs/>
        </w:rPr>
        <w:t>ΠΡΟΕΔΡΕΥΩΝ (</w:t>
      </w:r>
      <w:r>
        <w:rPr>
          <w:rFonts w:eastAsia="Times New Roman"/>
          <w:b/>
          <w:bCs/>
        </w:rPr>
        <w:t xml:space="preserve">Μάριος Γεωργιάδης): </w:t>
      </w:r>
      <w:r>
        <w:rPr>
          <w:rFonts w:eastAsia="Times New Roman"/>
          <w:bCs/>
        </w:rPr>
        <w:t xml:space="preserve">Ελάτε, </w:t>
      </w:r>
      <w:r w:rsidRPr="00E227D1">
        <w:rPr>
          <w:rFonts w:eastAsia="Times New Roman"/>
          <w:bCs/>
        </w:rPr>
        <w:t>κύριε συνάδελφε</w:t>
      </w:r>
      <w:r>
        <w:rPr>
          <w:rFonts w:eastAsia="Times New Roman"/>
          <w:bCs/>
        </w:rPr>
        <w:t xml:space="preserve">, </w:t>
      </w:r>
      <w:r>
        <w:rPr>
          <w:rFonts w:eastAsia="Times New Roman"/>
          <w:bCs/>
        </w:rPr>
        <w:t>σ</w:t>
      </w:r>
      <w:r>
        <w:rPr>
          <w:rFonts w:eastAsia="Times New Roman"/>
          <w:bCs/>
        </w:rPr>
        <w:t xml:space="preserve">ας </w:t>
      </w:r>
      <w:r w:rsidRPr="008759EF">
        <w:rPr>
          <w:rFonts w:eastAsia="Times New Roman"/>
          <w:bCs/>
        </w:rPr>
        <w:t>παρακαλώ</w:t>
      </w:r>
      <w:r>
        <w:rPr>
          <w:rFonts w:eastAsia="Times New Roman"/>
          <w:bCs/>
        </w:rPr>
        <w:t xml:space="preserve">. </w:t>
      </w:r>
      <w:r w:rsidRPr="00E227D1">
        <w:rPr>
          <w:rFonts w:eastAsia="Times New Roman"/>
          <w:bCs/>
        </w:rPr>
        <w:t>Είναι</w:t>
      </w:r>
      <w:r>
        <w:rPr>
          <w:rFonts w:eastAsia="Times New Roman"/>
          <w:bCs/>
        </w:rPr>
        <w:t xml:space="preserve"> πολύ σημαντικό και γι’ αυτό έχω δείξει ανοχή, αλλά έχετε φτάσει στα πέντε λεπτά. Ολοκληρώστε με αυτό </w:t>
      </w:r>
      <w:r>
        <w:rPr>
          <w:rFonts w:eastAsia="Times New Roman"/>
          <w:bCs/>
        </w:rPr>
        <w:t xml:space="preserve">σας </w:t>
      </w:r>
      <w:r w:rsidRPr="00E227D1">
        <w:rPr>
          <w:rFonts w:eastAsia="Times New Roman"/>
          <w:bCs/>
        </w:rPr>
        <w:t>παρακαλώ</w:t>
      </w:r>
      <w:r>
        <w:rPr>
          <w:rFonts w:eastAsia="Times New Roman"/>
          <w:bCs/>
        </w:rPr>
        <w:t>.</w:t>
      </w:r>
    </w:p>
    <w:p w14:paraId="03B0F291" w14:textId="77777777" w:rsidR="00E66FB6" w:rsidRDefault="00A447A4">
      <w:pPr>
        <w:spacing w:line="600" w:lineRule="auto"/>
        <w:ind w:firstLine="720"/>
        <w:jc w:val="both"/>
        <w:rPr>
          <w:rFonts w:eastAsia="Times New Roman"/>
          <w:bCs/>
        </w:rPr>
      </w:pPr>
      <w:r w:rsidRPr="00E227D1">
        <w:rPr>
          <w:rFonts w:eastAsia="Times New Roman"/>
          <w:b/>
          <w:bCs/>
        </w:rPr>
        <w:t>ΔΗΜΗΤΡΙΟΣ ΚΥΡΙΑΖΙΔΗΣ:</w:t>
      </w:r>
      <w:r>
        <w:rPr>
          <w:rFonts w:eastAsia="Times New Roman"/>
          <w:bCs/>
        </w:rPr>
        <w:t xml:space="preserve"> Σας </w:t>
      </w:r>
      <w:r w:rsidRPr="00E227D1">
        <w:rPr>
          <w:rFonts w:eastAsia="Times New Roman"/>
          <w:bCs/>
        </w:rPr>
        <w:t>ευχαριστώ</w:t>
      </w:r>
      <w:r>
        <w:rPr>
          <w:rFonts w:eastAsia="Times New Roman"/>
          <w:bCs/>
        </w:rPr>
        <w:t xml:space="preserve">. </w:t>
      </w:r>
      <w:r w:rsidRPr="00E227D1">
        <w:rPr>
          <w:rFonts w:eastAsia="Times New Roman"/>
          <w:bCs/>
        </w:rPr>
        <w:t>Είναι</w:t>
      </w:r>
      <w:r>
        <w:rPr>
          <w:rFonts w:eastAsia="Times New Roman"/>
          <w:bCs/>
        </w:rPr>
        <w:t xml:space="preserve"> ένα τεράστιο ζήτημα των καρκινοπαθών, των οικείων τους, αλλά και όλης της κοινωνίας που τους βαρύνει το όλο γεγονός με τη δική </w:t>
      </w:r>
      <w:r>
        <w:rPr>
          <w:rFonts w:eastAsia="Times New Roman"/>
          <w:bCs/>
        </w:rPr>
        <w:lastRenderedPageBreak/>
        <w:t xml:space="preserve">τους παρουσία και τις διαμαρτυρίες τους, καθότι δεν </w:t>
      </w:r>
      <w:r w:rsidRPr="00E227D1">
        <w:rPr>
          <w:rFonts w:eastAsia="Times New Roman"/>
          <w:bCs/>
        </w:rPr>
        <w:t>υπάρχει</w:t>
      </w:r>
      <w:r>
        <w:rPr>
          <w:rFonts w:eastAsia="Times New Roman"/>
          <w:bCs/>
        </w:rPr>
        <w:t xml:space="preserve"> ανταπόκριση </w:t>
      </w:r>
      <w:r>
        <w:rPr>
          <w:rFonts w:eastAsia="Times New Roman"/>
          <w:bCs/>
        </w:rPr>
        <w:t>από την άλλη πλευρά.</w:t>
      </w:r>
    </w:p>
    <w:p w14:paraId="03B0F292" w14:textId="77777777" w:rsidR="00E66FB6" w:rsidRDefault="00A447A4">
      <w:pPr>
        <w:spacing w:line="600" w:lineRule="auto"/>
        <w:ind w:firstLine="720"/>
        <w:jc w:val="both"/>
        <w:rPr>
          <w:rFonts w:eastAsia="Times New Roman"/>
          <w:bCs/>
        </w:rPr>
      </w:pPr>
      <w:r>
        <w:rPr>
          <w:rFonts w:eastAsia="Times New Roman"/>
          <w:bCs/>
        </w:rPr>
        <w:t xml:space="preserve">Πιστεύω, </w:t>
      </w:r>
      <w:r w:rsidRPr="00E227D1">
        <w:rPr>
          <w:rFonts w:eastAsia="Times New Roman"/>
          <w:bCs/>
        </w:rPr>
        <w:t>κύριε Υπουργέ</w:t>
      </w:r>
      <w:r>
        <w:rPr>
          <w:rFonts w:eastAsia="Times New Roman"/>
          <w:bCs/>
        </w:rPr>
        <w:t xml:space="preserve"> -θα σας καταθέσω και τα σχετικά κείμενα και του ιατρικού συλλόγου για να τα έχετε-, ότι θα έχετε ευήκοον </w:t>
      </w:r>
      <w:proofErr w:type="spellStart"/>
      <w:r>
        <w:rPr>
          <w:rFonts w:eastAsia="Times New Roman"/>
          <w:bCs/>
        </w:rPr>
        <w:t>ους</w:t>
      </w:r>
      <w:proofErr w:type="spellEnd"/>
      <w:r>
        <w:rPr>
          <w:rFonts w:eastAsia="Times New Roman"/>
          <w:bCs/>
        </w:rPr>
        <w:t xml:space="preserve"> τουλάχιστον για το ζήτημα του τμήματος χημειοθεραπείας και την ενίσχυση της </w:t>
      </w:r>
      <w:r>
        <w:rPr>
          <w:rFonts w:eastAsia="Times New Roman"/>
          <w:bCs/>
        </w:rPr>
        <w:t>π</w:t>
      </w:r>
      <w:r>
        <w:rPr>
          <w:rFonts w:eastAsia="Times New Roman"/>
          <w:bCs/>
        </w:rPr>
        <w:t xml:space="preserve">αθολογικής σε ένα σημείο, </w:t>
      </w:r>
      <w:r>
        <w:rPr>
          <w:rFonts w:eastAsia="Times New Roman"/>
          <w:bCs/>
        </w:rPr>
        <w:t>να το δείτε προσωπικά</w:t>
      </w:r>
      <w:r>
        <w:rPr>
          <w:rFonts w:eastAsia="Times New Roman"/>
          <w:bCs/>
        </w:rPr>
        <w:t>,</w:t>
      </w:r>
      <w:r>
        <w:rPr>
          <w:rFonts w:eastAsia="Times New Roman"/>
          <w:bCs/>
        </w:rPr>
        <w:t xml:space="preserve"> ώστε να ενισχυθεί και να </w:t>
      </w:r>
      <w:r w:rsidRPr="00E227D1">
        <w:rPr>
          <w:rFonts w:eastAsia="Times New Roman"/>
          <w:bCs/>
        </w:rPr>
        <w:t>υπάρχει</w:t>
      </w:r>
      <w:r>
        <w:rPr>
          <w:rFonts w:eastAsia="Times New Roman"/>
          <w:bCs/>
        </w:rPr>
        <w:t>, αν θέλετε, έστω ένα στοιχειώδες βήμα της αντιμετώπισης της υγείας των συμπατριωτών μου.</w:t>
      </w:r>
    </w:p>
    <w:p w14:paraId="03B0F293" w14:textId="77777777" w:rsidR="00E66FB6" w:rsidRDefault="00A447A4">
      <w:pPr>
        <w:spacing w:line="600" w:lineRule="auto"/>
        <w:ind w:firstLine="720"/>
        <w:jc w:val="both"/>
        <w:rPr>
          <w:rFonts w:eastAsia="Times New Roman"/>
          <w:bCs/>
        </w:rPr>
      </w:pPr>
      <w:r w:rsidRPr="00760F69">
        <w:rPr>
          <w:rFonts w:eastAsia="Times New Roman"/>
          <w:szCs w:val="24"/>
        </w:rPr>
        <w:t>(Στο σημείο αυτό ο Βουλευτής κ.</w:t>
      </w:r>
      <w:r>
        <w:rPr>
          <w:rFonts w:eastAsia="Times New Roman"/>
          <w:szCs w:val="24"/>
        </w:rPr>
        <w:t xml:space="preserve"> Δημήτριος Κυριαζίδης</w:t>
      </w:r>
      <w:r w:rsidRPr="00760F69">
        <w:rPr>
          <w:rFonts w:eastAsia="Times New Roman"/>
          <w:szCs w:val="24"/>
        </w:rPr>
        <w:t xml:space="preserve"> καταθέτει για τα Πρακτικά τα προαναφερθέντα έγγραφα, τα οπ</w:t>
      </w:r>
      <w:r w:rsidRPr="00760F69">
        <w:rPr>
          <w:rFonts w:eastAsia="Times New Roman"/>
          <w:szCs w:val="24"/>
        </w:rPr>
        <w:t>οία βρίσκονται στο αρχείο του Τμήματος Γραμματείας της Διεύθυνσης Στενογραφίας και Πρακτικών της Βουλής)</w:t>
      </w:r>
    </w:p>
    <w:p w14:paraId="03B0F294" w14:textId="77777777" w:rsidR="00E66FB6" w:rsidRDefault="00A447A4">
      <w:pPr>
        <w:spacing w:line="600" w:lineRule="auto"/>
        <w:ind w:firstLine="720"/>
        <w:jc w:val="both"/>
        <w:rPr>
          <w:rFonts w:eastAsia="Times New Roman"/>
          <w:bCs/>
        </w:rPr>
      </w:pPr>
      <w:r w:rsidRPr="00E227D1">
        <w:rPr>
          <w:rFonts w:eastAsia="Times New Roman"/>
          <w:b/>
          <w:bCs/>
        </w:rPr>
        <w:t>ΠΡΟΕΔΡΕΥΩΝ (</w:t>
      </w:r>
      <w:r>
        <w:rPr>
          <w:rFonts w:eastAsia="Times New Roman"/>
          <w:b/>
          <w:bCs/>
        </w:rPr>
        <w:t xml:space="preserve">Μάριος Γεωργιάδης): </w:t>
      </w:r>
      <w:r w:rsidRPr="00E227D1">
        <w:rPr>
          <w:rFonts w:eastAsia="Times New Roman"/>
          <w:bCs/>
        </w:rPr>
        <w:t>Ευχαριστ</w:t>
      </w:r>
      <w:r>
        <w:rPr>
          <w:rFonts w:eastAsia="Times New Roman"/>
          <w:bCs/>
        </w:rPr>
        <w:t>ούμε, κύριε Κυριαζίδη.</w:t>
      </w:r>
    </w:p>
    <w:p w14:paraId="03B0F295" w14:textId="77777777" w:rsidR="00E66FB6" w:rsidRDefault="00A447A4">
      <w:pPr>
        <w:spacing w:line="600" w:lineRule="auto"/>
        <w:ind w:firstLine="720"/>
        <w:jc w:val="both"/>
        <w:rPr>
          <w:rFonts w:eastAsia="Times New Roman"/>
          <w:bCs/>
        </w:rPr>
      </w:pPr>
      <w:r>
        <w:rPr>
          <w:rFonts w:eastAsia="Times New Roman"/>
          <w:bCs/>
        </w:rPr>
        <w:t xml:space="preserve">Τον λόγο έχει ο </w:t>
      </w:r>
      <w:r w:rsidRPr="00E227D1">
        <w:rPr>
          <w:rFonts w:eastAsia="Times New Roman"/>
          <w:bCs/>
        </w:rPr>
        <w:t>κύριος Υπουργός</w:t>
      </w:r>
      <w:r>
        <w:rPr>
          <w:rFonts w:eastAsia="Times New Roman"/>
          <w:bCs/>
        </w:rPr>
        <w:t>, για τρία λεπτά.</w:t>
      </w:r>
    </w:p>
    <w:p w14:paraId="03B0F296" w14:textId="77777777" w:rsidR="00E66FB6" w:rsidRDefault="00A447A4">
      <w:pPr>
        <w:spacing w:line="600" w:lineRule="auto"/>
        <w:ind w:firstLine="720"/>
        <w:jc w:val="both"/>
        <w:rPr>
          <w:rFonts w:eastAsia="Times New Roman"/>
          <w:bCs/>
        </w:rPr>
      </w:pPr>
      <w:r w:rsidRPr="00480F24">
        <w:rPr>
          <w:rFonts w:eastAsia="Times New Roman"/>
          <w:b/>
          <w:bCs/>
        </w:rPr>
        <w:t>ΑΝΔΡΕΑΣ ΞΑΝΘΟΣ (Υπουργός Υγείας):</w:t>
      </w:r>
      <w:r>
        <w:rPr>
          <w:rFonts w:eastAsia="Times New Roman"/>
          <w:bCs/>
        </w:rPr>
        <w:t xml:space="preserve"> Κατ</w:t>
      </w:r>
      <w:r>
        <w:rPr>
          <w:rFonts w:eastAsia="Times New Roman"/>
          <w:bCs/>
        </w:rPr>
        <w:t xml:space="preserve">’ </w:t>
      </w:r>
      <w:r>
        <w:rPr>
          <w:rFonts w:eastAsia="Times New Roman"/>
          <w:bCs/>
        </w:rPr>
        <w:t>αρχ</w:t>
      </w:r>
      <w:r>
        <w:rPr>
          <w:rFonts w:eastAsia="Times New Roman"/>
          <w:bCs/>
        </w:rPr>
        <w:t>άς</w:t>
      </w:r>
      <w:r>
        <w:rPr>
          <w:rFonts w:eastAsia="Times New Roman"/>
          <w:bCs/>
        </w:rPr>
        <w:t xml:space="preserve"> να κλείσω λίγο το θέμα των δομών πρωτοβάθμιας φροντίδας.</w:t>
      </w:r>
    </w:p>
    <w:p w14:paraId="03B0F297" w14:textId="77777777" w:rsidR="00E66FB6" w:rsidRDefault="00A447A4">
      <w:pPr>
        <w:spacing w:line="600" w:lineRule="auto"/>
        <w:ind w:firstLine="720"/>
        <w:jc w:val="both"/>
        <w:rPr>
          <w:rFonts w:eastAsia="Times New Roman"/>
          <w:bCs/>
        </w:rPr>
      </w:pPr>
      <w:r>
        <w:rPr>
          <w:rFonts w:eastAsia="Times New Roman"/>
          <w:bCs/>
        </w:rPr>
        <w:lastRenderedPageBreak/>
        <w:t xml:space="preserve">Προφανώς η χωροταξία των υγειονομικών περιφερειών </w:t>
      </w:r>
      <w:r w:rsidRPr="00480F24">
        <w:rPr>
          <w:rFonts w:eastAsia="Times New Roman"/>
          <w:bCs/>
        </w:rPr>
        <w:t>είναι</w:t>
      </w:r>
      <w:r>
        <w:rPr>
          <w:rFonts w:eastAsia="Times New Roman"/>
          <w:bCs/>
        </w:rPr>
        <w:t xml:space="preserve"> ιδιαίτερα προβληματική. </w:t>
      </w:r>
      <w:r w:rsidRPr="00480F24">
        <w:rPr>
          <w:rFonts w:eastAsia="Times New Roman"/>
          <w:bCs/>
        </w:rPr>
        <w:t>Υπάρχ</w:t>
      </w:r>
      <w:r>
        <w:rPr>
          <w:rFonts w:eastAsia="Times New Roman"/>
          <w:bCs/>
        </w:rPr>
        <w:t>ουν μόνο επτά υγειονομικές περιφέρειες</w:t>
      </w:r>
      <w:r>
        <w:rPr>
          <w:rFonts w:eastAsia="Times New Roman"/>
          <w:bCs/>
        </w:rPr>
        <w:t>,</w:t>
      </w:r>
      <w:r>
        <w:rPr>
          <w:rFonts w:eastAsia="Times New Roman"/>
          <w:bCs/>
        </w:rPr>
        <w:t xml:space="preserve"> για να καλύψουν όλη τη χώρα. </w:t>
      </w:r>
    </w:p>
    <w:p w14:paraId="03B0F298" w14:textId="77777777" w:rsidR="00E66FB6" w:rsidRDefault="00A447A4">
      <w:pPr>
        <w:spacing w:line="600" w:lineRule="auto"/>
        <w:ind w:firstLine="720"/>
        <w:jc w:val="both"/>
        <w:rPr>
          <w:rFonts w:eastAsia="Times New Roman"/>
          <w:bCs/>
        </w:rPr>
      </w:pPr>
      <w:r>
        <w:rPr>
          <w:rFonts w:eastAsia="Times New Roman"/>
          <w:bCs/>
        </w:rPr>
        <w:t xml:space="preserve">Όντως </w:t>
      </w:r>
      <w:r w:rsidRPr="00480F24">
        <w:rPr>
          <w:rFonts w:eastAsia="Times New Roman"/>
          <w:bCs/>
        </w:rPr>
        <w:t>υπάρχει</w:t>
      </w:r>
      <w:r>
        <w:rPr>
          <w:rFonts w:eastAsia="Times New Roman"/>
          <w:bCs/>
        </w:rPr>
        <w:t xml:space="preserve"> μια δυσκολία εποπτείας και γι’ αυτό και στο πλάνο έχουμε να σπάσει η Δ΄ Υγειονομική Περιφέρεια και να υπάρξει χωριστή ΥΠΕ Ανατολικής Μακεδονίας Θράκης. Το έχουμε συζητήσει αυτό. Νομίζω ότι θα μπορέσουμε στο αμέσως επόμενο διάστημα, σε ένα επόμενο </w:t>
      </w:r>
      <w:r w:rsidRPr="00480F24">
        <w:rPr>
          <w:rFonts w:eastAsia="Times New Roman"/>
          <w:bCs/>
        </w:rPr>
        <w:t>νομοσχέδ</w:t>
      </w:r>
      <w:r w:rsidRPr="00480F24">
        <w:rPr>
          <w:rFonts w:eastAsia="Times New Roman"/>
          <w:bCs/>
        </w:rPr>
        <w:t>ιο</w:t>
      </w:r>
      <w:r>
        <w:rPr>
          <w:rFonts w:eastAsia="Times New Roman"/>
          <w:bCs/>
        </w:rPr>
        <w:t xml:space="preserve"> θεσμικής αναδιοργάνωσης που έχουμε δρομολογήσει να το νομοθετήσουμε και να </w:t>
      </w:r>
      <w:r w:rsidRPr="00480F24">
        <w:rPr>
          <w:rFonts w:eastAsia="Times New Roman"/>
          <w:bCs/>
        </w:rPr>
        <w:t>υπάρχει</w:t>
      </w:r>
      <w:r>
        <w:rPr>
          <w:rFonts w:eastAsia="Times New Roman"/>
          <w:bCs/>
        </w:rPr>
        <w:t xml:space="preserve"> μια καλύτερη εποπτεία. </w:t>
      </w:r>
    </w:p>
    <w:p w14:paraId="03B0F299" w14:textId="77777777" w:rsidR="00E66FB6" w:rsidRDefault="00A447A4">
      <w:pPr>
        <w:spacing w:line="600" w:lineRule="auto"/>
        <w:ind w:firstLine="720"/>
        <w:jc w:val="both"/>
        <w:rPr>
          <w:rFonts w:eastAsia="Times New Roman"/>
          <w:bCs/>
        </w:rPr>
      </w:pPr>
      <w:r>
        <w:rPr>
          <w:rFonts w:eastAsia="Times New Roman"/>
          <w:bCs/>
        </w:rPr>
        <w:t xml:space="preserve">Συμφωνώ ότι από τη Θεσσαλονίκη </w:t>
      </w:r>
      <w:r w:rsidRPr="00480F24">
        <w:rPr>
          <w:rFonts w:eastAsia="Times New Roman"/>
          <w:bCs/>
        </w:rPr>
        <w:t>είναι</w:t>
      </w:r>
      <w:r>
        <w:rPr>
          <w:rFonts w:eastAsia="Times New Roman"/>
          <w:bCs/>
        </w:rPr>
        <w:t xml:space="preserve"> δύσκολο να εποπτεύσει κανείς όλα τα κέντρα υγείας και όλες τις δομές πρωτοβάθμιας φροντίδας, πέραν από τα νοσ</w:t>
      </w:r>
      <w:r>
        <w:rPr>
          <w:rFonts w:eastAsia="Times New Roman"/>
          <w:bCs/>
        </w:rPr>
        <w:t xml:space="preserve">οκομεία μιας τόσο μεγάλης περιφέρειας. Αυτό </w:t>
      </w:r>
      <w:r w:rsidRPr="009F3865">
        <w:rPr>
          <w:rFonts w:eastAsia="Times New Roman"/>
          <w:bCs/>
        </w:rPr>
        <w:t>είναι</w:t>
      </w:r>
      <w:r>
        <w:rPr>
          <w:rFonts w:eastAsia="Times New Roman"/>
          <w:bCs/>
        </w:rPr>
        <w:t xml:space="preserve"> το ένα.</w:t>
      </w:r>
    </w:p>
    <w:p w14:paraId="03B0F29A" w14:textId="77777777" w:rsidR="00E66FB6" w:rsidRDefault="00A447A4">
      <w:pPr>
        <w:spacing w:line="600" w:lineRule="auto"/>
        <w:ind w:firstLine="720"/>
        <w:jc w:val="both"/>
        <w:rPr>
          <w:rFonts w:eastAsia="Times New Roman"/>
          <w:bCs/>
        </w:rPr>
      </w:pPr>
      <w:r>
        <w:rPr>
          <w:rFonts w:eastAsia="Times New Roman"/>
          <w:bCs/>
        </w:rPr>
        <w:t xml:space="preserve">Το δεύτερο αφορά το νοσοκομείο. Εκεί πραγματικά τώρα με πιάνετε λίγο απροετοίμαστο από την άποψη ότι δεν έχω την ακριβή εικόνα. Ξέρω ότι το Νοσοκομείο της Δράμας </w:t>
      </w:r>
      <w:r w:rsidRPr="009F3865">
        <w:rPr>
          <w:rFonts w:eastAsia="Times New Roman"/>
          <w:bCs/>
        </w:rPr>
        <w:t>είναι</w:t>
      </w:r>
      <w:r>
        <w:rPr>
          <w:rFonts w:eastAsia="Times New Roman"/>
          <w:bCs/>
        </w:rPr>
        <w:t xml:space="preserve"> από τα </w:t>
      </w:r>
      <w:r>
        <w:rPr>
          <w:rFonts w:eastAsia="Times New Roman"/>
          <w:bCs/>
        </w:rPr>
        <w:lastRenderedPageBreak/>
        <w:t>νοσοκομεία που έχουν με</w:t>
      </w:r>
      <w:r>
        <w:rPr>
          <w:rFonts w:eastAsia="Times New Roman"/>
          <w:bCs/>
        </w:rPr>
        <w:t xml:space="preserve">γαλύτερη δυσκολία από άλλα νοσοκομεία της ευρύτερης περιοχής. Θα ενημερωθώ και θα ζητήσω να έχω ακριβή εικόνα για τις θέσεις που έχουν προκηρυχθεί και για την ανταπόκριση που υπήρξε σε αυτές τις προκηρύξεις. </w:t>
      </w:r>
    </w:p>
    <w:p w14:paraId="03B0F29B" w14:textId="77777777" w:rsidR="00E66FB6" w:rsidRDefault="00A447A4">
      <w:pPr>
        <w:spacing w:line="600" w:lineRule="auto"/>
        <w:ind w:firstLine="720"/>
        <w:jc w:val="both"/>
        <w:rPr>
          <w:rFonts w:eastAsia="Times New Roman"/>
          <w:bCs/>
        </w:rPr>
      </w:pPr>
      <w:r>
        <w:rPr>
          <w:rFonts w:eastAsia="Times New Roman"/>
          <w:bCs/>
        </w:rPr>
        <w:t>Προφανώς, αν είναι μόνο τρεις οι παθολόγοι στην</w:t>
      </w:r>
      <w:r>
        <w:rPr>
          <w:rFonts w:eastAsia="Times New Roman"/>
          <w:bCs/>
        </w:rPr>
        <w:t xml:space="preserve"> Παθολογική Κλινική και δεν </w:t>
      </w:r>
      <w:r w:rsidRPr="009F3865">
        <w:rPr>
          <w:rFonts w:eastAsia="Times New Roman"/>
          <w:bCs/>
        </w:rPr>
        <w:t>υπάρχει</w:t>
      </w:r>
      <w:r>
        <w:rPr>
          <w:rFonts w:eastAsia="Times New Roman"/>
          <w:bCs/>
        </w:rPr>
        <w:t xml:space="preserve"> ούτε επικουρικός γιατρός, </w:t>
      </w:r>
      <w:r w:rsidRPr="009F3865">
        <w:rPr>
          <w:rFonts w:eastAsia="Times New Roman"/>
          <w:bCs/>
        </w:rPr>
        <w:t>είναι</w:t>
      </w:r>
      <w:r>
        <w:rPr>
          <w:rFonts w:eastAsia="Times New Roman"/>
          <w:bCs/>
        </w:rPr>
        <w:t xml:space="preserve"> προβληματική η στελέχωση, προφανώς δημιουργεί ιδιαίτερη δυσκολία και επιβαρύνει τους ανθρώπους για να μπορέσουν να ανταποκριθούν στον ρόλο τους. </w:t>
      </w:r>
    </w:p>
    <w:p w14:paraId="03B0F29C" w14:textId="77777777" w:rsidR="00E66FB6" w:rsidRDefault="00A447A4">
      <w:pPr>
        <w:spacing w:line="600" w:lineRule="auto"/>
        <w:ind w:firstLine="720"/>
        <w:jc w:val="both"/>
        <w:rPr>
          <w:rFonts w:eastAsia="Times New Roman"/>
          <w:szCs w:val="24"/>
        </w:rPr>
      </w:pPr>
      <w:r>
        <w:rPr>
          <w:rFonts w:eastAsia="Times New Roman"/>
          <w:bCs/>
        </w:rPr>
        <w:t>Έχουμε το έλλειμμα των ειδικευομένων και α</w:t>
      </w:r>
      <w:r>
        <w:rPr>
          <w:rFonts w:eastAsia="Times New Roman"/>
          <w:bCs/>
        </w:rPr>
        <w:t>υτό</w:t>
      </w:r>
      <w:r>
        <w:rPr>
          <w:rFonts w:eastAsia="Times New Roman"/>
          <w:bCs/>
        </w:rPr>
        <w:t>,</w:t>
      </w:r>
      <w:r>
        <w:rPr>
          <w:rFonts w:eastAsia="Times New Roman"/>
          <w:bCs/>
        </w:rPr>
        <w:t xml:space="preserve"> δυστυχώς, αφορά όλη τη χώρα. Πλέον αρχίζει να αφορά και μεγάλα νοσοκομεία του κέντρου</w:t>
      </w:r>
      <w:r>
        <w:rPr>
          <w:rFonts w:eastAsia="Times New Roman"/>
          <w:bCs/>
        </w:rPr>
        <w:t>,</w:t>
      </w:r>
      <w:r>
        <w:rPr>
          <w:rFonts w:eastAsia="Times New Roman"/>
          <w:bCs/>
        </w:rPr>
        <w:t xml:space="preserve"> όπου έχουμε κενές θέσεις ειδικευομένων. Θεωρώ ότι αυτή </w:t>
      </w:r>
      <w:r w:rsidRPr="009F3865">
        <w:rPr>
          <w:rFonts w:eastAsia="Times New Roman"/>
          <w:bCs/>
        </w:rPr>
        <w:t>είναι</w:t>
      </w:r>
      <w:r>
        <w:rPr>
          <w:rFonts w:eastAsia="Times New Roman"/>
          <w:bCs/>
        </w:rPr>
        <w:t xml:space="preserve"> η πραγματικά σοβαρή απειλή για το σύστημα υγείας μας. Δεν </w:t>
      </w:r>
      <w:r w:rsidRPr="009F3865">
        <w:rPr>
          <w:rFonts w:eastAsia="Times New Roman"/>
          <w:bCs/>
        </w:rPr>
        <w:t>είναι</w:t>
      </w:r>
      <w:r>
        <w:rPr>
          <w:rFonts w:eastAsia="Times New Roman"/>
          <w:bCs/>
        </w:rPr>
        <w:t xml:space="preserve"> τα υπαρκτά προβλήματα και οι δυσκολίες </w:t>
      </w:r>
      <w:r>
        <w:rPr>
          <w:rFonts w:eastAsia="Times New Roman"/>
          <w:bCs/>
        </w:rPr>
        <w:t xml:space="preserve">που </w:t>
      </w:r>
      <w:r w:rsidRPr="009F3865">
        <w:rPr>
          <w:rFonts w:eastAsia="Times New Roman"/>
          <w:bCs/>
        </w:rPr>
        <w:t>υπάρχ</w:t>
      </w:r>
      <w:r>
        <w:rPr>
          <w:rFonts w:eastAsia="Times New Roman"/>
          <w:bCs/>
        </w:rPr>
        <w:t>ουν στις υποδομές, τα κτήρια, τα μηχανήματα και τον εξοπλισμό κ.λπ.</w:t>
      </w:r>
      <w:r>
        <w:rPr>
          <w:rFonts w:eastAsia="Times New Roman"/>
          <w:bCs/>
        </w:rPr>
        <w:t>.</w:t>
      </w:r>
      <w:r>
        <w:rPr>
          <w:rFonts w:eastAsia="Times New Roman"/>
          <w:bCs/>
        </w:rPr>
        <w:t xml:space="preserve"> Το μεγάλο έλλειμμα σήμερα </w:t>
      </w:r>
      <w:r w:rsidRPr="00BD1978">
        <w:rPr>
          <w:rFonts w:eastAsia="Times New Roman"/>
          <w:bCs/>
        </w:rPr>
        <w:t>είναι</w:t>
      </w:r>
      <w:r>
        <w:rPr>
          <w:rFonts w:eastAsia="Times New Roman"/>
          <w:bCs/>
        </w:rPr>
        <w:t xml:space="preserve"> το έλλειμμα ειδικευόμενων γιατρών.</w:t>
      </w:r>
    </w:p>
    <w:p w14:paraId="03B0F29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Αν δεν καταφέρουμε να πείσουμε τους νέους γιατρούς της χώρας ότι μπορεί σιγά-σιγά να αναβαθμιστεί η εκπαίδευση </w:t>
      </w:r>
      <w:r>
        <w:rPr>
          <w:rFonts w:eastAsia="Times New Roman" w:cs="Times New Roman"/>
          <w:szCs w:val="24"/>
        </w:rPr>
        <w:t xml:space="preserve">στη διάρκεια της ειδικότητας </w:t>
      </w:r>
      <w:r w:rsidRPr="00753C62">
        <w:rPr>
          <w:rFonts w:eastAsia="Times New Roman" w:cs="Times New Roman"/>
          <w:szCs w:val="24"/>
        </w:rPr>
        <w:t>-</w:t>
      </w:r>
      <w:r>
        <w:rPr>
          <w:rFonts w:eastAsia="Times New Roman" w:cs="Times New Roman"/>
          <w:szCs w:val="24"/>
        </w:rPr>
        <w:t>και κάνουμε μια πολύ σημαντική δουλειά αυτή την περίοδο στο ΚΕΣΥ</w:t>
      </w:r>
      <w:r>
        <w:rPr>
          <w:rFonts w:eastAsia="Times New Roman" w:cs="Times New Roman"/>
          <w:szCs w:val="24"/>
        </w:rPr>
        <w:t>,</w:t>
      </w:r>
      <w:r>
        <w:rPr>
          <w:rFonts w:eastAsia="Times New Roman" w:cs="Times New Roman"/>
          <w:szCs w:val="24"/>
        </w:rPr>
        <w:t xml:space="preserve"> για να έχουμε ένα ενιαίο πρόγραμμα εκπαίδευσης που να εφαρμόζεται παντού</w:t>
      </w:r>
      <w:r w:rsidRPr="00753C62">
        <w:rPr>
          <w:rFonts w:eastAsia="Times New Roman" w:cs="Times New Roman"/>
          <w:szCs w:val="24"/>
        </w:rPr>
        <w:t>,</w:t>
      </w:r>
      <w:r>
        <w:rPr>
          <w:rFonts w:eastAsia="Times New Roman" w:cs="Times New Roman"/>
          <w:szCs w:val="24"/>
        </w:rPr>
        <w:t xml:space="preserve"> να υπάρχει </w:t>
      </w:r>
      <w:r>
        <w:rPr>
          <w:rFonts w:eastAsia="Times New Roman" w:cs="Times New Roman"/>
          <w:szCs w:val="24"/>
          <w:lang w:val="en-US"/>
        </w:rPr>
        <w:t>logbook</w:t>
      </w:r>
      <w:r w:rsidRPr="00753C62">
        <w:rPr>
          <w:rFonts w:eastAsia="Times New Roman" w:cs="Times New Roman"/>
          <w:szCs w:val="24"/>
        </w:rPr>
        <w:t xml:space="preserve"> </w:t>
      </w:r>
      <w:r>
        <w:rPr>
          <w:rFonts w:eastAsia="Times New Roman" w:cs="Times New Roman"/>
          <w:szCs w:val="24"/>
        </w:rPr>
        <w:t>όπου θα καταγράφονται οι δεξιότητες που πρέπει να αποκτήσει ο ειδικ</w:t>
      </w:r>
      <w:r>
        <w:rPr>
          <w:rFonts w:eastAsia="Times New Roman" w:cs="Times New Roman"/>
          <w:szCs w:val="24"/>
        </w:rPr>
        <w:t>ευόμενος- να υπάρχει μια σοβαρή μέριμνα για την εκπαίδευσή τους, αν δεν γίνει αυτό και αν δεν δοθεί το σήμα ότι υπάρχουν προοπτικές αξιοπρεπούς απασχόλησης στη χώρα και επιστημονικής εξέλιξης, νομίζω ότι αυτή η δυσκολία θα παρατείνεται και θα ταλαιπωρεί το</w:t>
      </w:r>
      <w:r>
        <w:rPr>
          <w:rFonts w:eastAsia="Times New Roman" w:cs="Times New Roman"/>
          <w:szCs w:val="24"/>
        </w:rPr>
        <w:t>υς μόνιμους γιατρούς, οι οποίοι όντως είναι πλέον κουρασμένοι, γερασμένοι κ.λπ., κ.λπ.</w:t>
      </w:r>
      <w:r>
        <w:rPr>
          <w:rFonts w:eastAsia="Times New Roman" w:cs="Times New Roman"/>
          <w:szCs w:val="24"/>
        </w:rPr>
        <w:t>.</w:t>
      </w:r>
    </w:p>
    <w:p w14:paraId="03B0F29E"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Ευτυχώς που έχουμε και τους επικουρικούς γιατρούς, αυτή την κρίσιμη μάζα, που έφτασαν κάποια στιγμή να είναι περίπου τρεις χιλιάδες άνθρωποι στο δημόσιο σύστημα υγείας,</w:t>
      </w:r>
      <w:r>
        <w:rPr>
          <w:rFonts w:eastAsia="Times New Roman" w:cs="Times New Roman"/>
          <w:szCs w:val="24"/>
        </w:rPr>
        <w:t xml:space="preserve"> οι οποίοι έχουν καλύψει με πολύ καταλυτικό τρόπο</w:t>
      </w:r>
      <w:r>
        <w:rPr>
          <w:rFonts w:eastAsia="Times New Roman" w:cs="Times New Roman"/>
          <w:szCs w:val="24"/>
        </w:rPr>
        <w:t>,</w:t>
      </w:r>
      <w:r>
        <w:rPr>
          <w:rFonts w:eastAsia="Times New Roman" w:cs="Times New Roman"/>
          <w:szCs w:val="24"/>
        </w:rPr>
        <w:t xml:space="preserve"> κενά τα οποία υπήρχαν όλα αυτά τα χρόνια της κρίσης και λόγω της συνεχούς αποχώρησης λόγω συνταξιοδότησης χωρίς αντικατάσταση.</w:t>
      </w:r>
    </w:p>
    <w:p w14:paraId="03B0F29F"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θεωρώ ότι είναι η απάντηση. Νομίζω ότι η προτεραιότητα για το </w:t>
      </w:r>
      <w:r>
        <w:rPr>
          <w:rFonts w:eastAsia="Times New Roman" w:cs="Times New Roman"/>
          <w:szCs w:val="24"/>
        </w:rPr>
        <w:t>Ν</w:t>
      </w:r>
      <w:r>
        <w:rPr>
          <w:rFonts w:eastAsia="Times New Roman" w:cs="Times New Roman"/>
          <w:szCs w:val="24"/>
        </w:rPr>
        <w:t xml:space="preserve">οσοκομείο της Δράμας είναι η καλή λειτουργία της </w:t>
      </w:r>
      <w:r>
        <w:rPr>
          <w:rFonts w:eastAsia="Times New Roman" w:cs="Times New Roman"/>
          <w:szCs w:val="24"/>
        </w:rPr>
        <w:t>π</w:t>
      </w:r>
      <w:r>
        <w:rPr>
          <w:rFonts w:eastAsia="Times New Roman" w:cs="Times New Roman"/>
          <w:szCs w:val="24"/>
        </w:rPr>
        <w:t xml:space="preserve">αθολογικής </w:t>
      </w:r>
      <w:r>
        <w:rPr>
          <w:rFonts w:eastAsia="Times New Roman" w:cs="Times New Roman"/>
          <w:szCs w:val="24"/>
        </w:rPr>
        <w:t>κ</w:t>
      </w:r>
      <w:r>
        <w:rPr>
          <w:rFonts w:eastAsia="Times New Roman" w:cs="Times New Roman"/>
          <w:szCs w:val="24"/>
        </w:rPr>
        <w:t xml:space="preserve">λινικής, η οποία είναι μια </w:t>
      </w:r>
      <w:r>
        <w:rPr>
          <w:rFonts w:eastAsia="Times New Roman" w:cs="Times New Roman"/>
          <w:szCs w:val="24"/>
        </w:rPr>
        <w:t>κ</w:t>
      </w:r>
      <w:r>
        <w:rPr>
          <w:rFonts w:eastAsia="Times New Roman" w:cs="Times New Roman"/>
          <w:szCs w:val="24"/>
        </w:rPr>
        <w:t>λινική που είναι κομβικός πυλώνας για ένα επαρχιακό νοσοκομείο.</w:t>
      </w:r>
    </w:p>
    <w:p w14:paraId="03B0F2A0"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Το θέμα της αντιμετώπισης των καρκινοπαθών και της λειτουργίας μιας μονάδας χημειοθεραπείας είναι ένα εύλογο αίτημα, αλλά ξέρετε ότι δεν είναι πολύ εύκολο πάντα να υλοποιηθεί, να βρεθούν </w:t>
      </w:r>
      <w:proofErr w:type="spellStart"/>
      <w:r>
        <w:rPr>
          <w:rFonts w:eastAsia="Times New Roman" w:cs="Times New Roman"/>
          <w:szCs w:val="24"/>
        </w:rPr>
        <w:t>ογκολόγοι</w:t>
      </w:r>
      <w:proofErr w:type="spellEnd"/>
      <w:r>
        <w:rPr>
          <w:rFonts w:eastAsia="Times New Roman" w:cs="Times New Roman"/>
          <w:szCs w:val="24"/>
        </w:rPr>
        <w:t>, να βρεθεί η κατάλληλη υποστήριξη.</w:t>
      </w:r>
    </w:p>
    <w:p w14:paraId="03B0F2A1"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Νομίζω, δηλαδή, ότι από </w:t>
      </w:r>
      <w:r>
        <w:rPr>
          <w:rFonts w:eastAsia="Times New Roman" w:cs="Times New Roman"/>
          <w:szCs w:val="24"/>
        </w:rPr>
        <w:t>άποψη βηματισμού</w:t>
      </w:r>
      <w:r>
        <w:rPr>
          <w:rFonts w:eastAsia="Times New Roman" w:cs="Times New Roman"/>
          <w:szCs w:val="24"/>
        </w:rPr>
        <w:t>,</w:t>
      </w:r>
      <w:r>
        <w:rPr>
          <w:rFonts w:eastAsia="Times New Roman" w:cs="Times New Roman"/>
          <w:szCs w:val="24"/>
        </w:rPr>
        <w:t xml:space="preserve"> ας πάμε να καλύψουμε την πρώτη επείγουσα ανάγκη…</w:t>
      </w:r>
    </w:p>
    <w:p w14:paraId="03B0F2A2" w14:textId="77777777" w:rsidR="00E66FB6" w:rsidRDefault="00A447A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Υπάρχει </w:t>
      </w:r>
      <w:proofErr w:type="spellStart"/>
      <w:r>
        <w:rPr>
          <w:rFonts w:eastAsia="Times New Roman" w:cs="Times New Roman"/>
          <w:szCs w:val="24"/>
        </w:rPr>
        <w:t>ογκολόγος</w:t>
      </w:r>
      <w:proofErr w:type="spellEnd"/>
      <w:r>
        <w:rPr>
          <w:rFonts w:eastAsia="Times New Roman" w:cs="Times New Roman"/>
          <w:szCs w:val="24"/>
        </w:rPr>
        <w:t>-παθολόγος που θέλει να πάει.</w:t>
      </w:r>
    </w:p>
    <w:p w14:paraId="03B0F2A3" w14:textId="77777777" w:rsidR="00E66FB6" w:rsidRDefault="00A447A4">
      <w:pPr>
        <w:spacing w:line="600" w:lineRule="auto"/>
        <w:ind w:firstLine="720"/>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Δεν το ήξερα αυτό. Εντάξει.</w:t>
      </w:r>
    </w:p>
    <w:p w14:paraId="03B0F2A4"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 xml:space="preserve">Να δούμε, κατ’ αρχάς, τις οργανικές θέσεις. </w:t>
      </w:r>
      <w:r>
        <w:rPr>
          <w:rFonts w:eastAsia="Times New Roman" w:cs="Times New Roman"/>
          <w:szCs w:val="24"/>
        </w:rPr>
        <w:t>Για ε</w:t>
      </w:r>
      <w:r>
        <w:rPr>
          <w:rFonts w:eastAsia="Times New Roman" w:cs="Times New Roman"/>
          <w:szCs w:val="24"/>
        </w:rPr>
        <w:t>μ</w:t>
      </w:r>
      <w:r>
        <w:rPr>
          <w:rFonts w:eastAsia="Times New Roman" w:cs="Times New Roman"/>
          <w:szCs w:val="24"/>
        </w:rPr>
        <w:t>ά</w:t>
      </w:r>
      <w:r>
        <w:rPr>
          <w:rFonts w:eastAsia="Times New Roman" w:cs="Times New Roman"/>
          <w:szCs w:val="24"/>
        </w:rPr>
        <w:t>ς θέλω,</w:t>
      </w:r>
      <w:r>
        <w:rPr>
          <w:rFonts w:eastAsia="Times New Roman" w:cs="Times New Roman"/>
          <w:szCs w:val="24"/>
        </w:rPr>
        <w:t xml:space="preserve"> κατ’ αρχάς, να ξέρετε το εξής και αυτό είναι δέσμευσή μου. Θα έχουμε πολύ σύντομα μια νέα δέσμη προκηρύξεων μόνιμων </w:t>
      </w:r>
      <w:r>
        <w:rPr>
          <w:rFonts w:eastAsia="Times New Roman" w:cs="Times New Roman"/>
          <w:szCs w:val="24"/>
        </w:rPr>
        <w:lastRenderedPageBreak/>
        <w:t>γιατρών στο σύστημα υγείας. Τις επόμενες μέρες ολοκληρώνουμε τη συνεννόηση με το Υπουργείο Διοικητικής Μεταρρύθμισης και θα τις προκηρύξουμ</w:t>
      </w:r>
      <w:r>
        <w:rPr>
          <w:rFonts w:eastAsia="Times New Roman" w:cs="Times New Roman"/>
          <w:szCs w:val="24"/>
        </w:rPr>
        <w:t>ε. Θα δώσουμε μια προτεραιότητα -σε αυτό είμαι απόλυτος- σε νοσοκομεία που σήμερα έχουμε καταγράψει και δεν είναι μόνο το Νοσοκομείο της Δράμας αλλά είναι και άλλα νοσοκομεία</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σε περιοχές δυσπρόσιτες, άγονες, νησιωτικές κ.λπ., έτσι ώστε σε κρίσιμες</w:t>
      </w:r>
      <w:r>
        <w:rPr>
          <w:rFonts w:eastAsia="Times New Roman" w:cs="Times New Roman"/>
          <w:szCs w:val="24"/>
        </w:rPr>
        <w:t xml:space="preserve"> ειδικότητες και σε κρίσιμα τμήματα, όπως είναι οι παθολογικές κλινικές, οι παιδιατρικές κλινικές, τα αναισθησιολογικά τμήματα, τα εργαστήρια, να δώσουμε μια δυνατότητα</w:t>
      </w:r>
      <w:r>
        <w:rPr>
          <w:rFonts w:eastAsia="Times New Roman" w:cs="Times New Roman"/>
          <w:szCs w:val="24"/>
        </w:rPr>
        <w:t>,</w:t>
      </w:r>
      <w:r>
        <w:rPr>
          <w:rFonts w:eastAsia="Times New Roman" w:cs="Times New Roman"/>
          <w:szCs w:val="24"/>
        </w:rPr>
        <w:t xml:space="preserve"> να προκηρυχθούν θέσεις τέτοιες που να προσελκύσουν γιατρούς.</w:t>
      </w:r>
    </w:p>
    <w:p w14:paraId="03B0F2A5"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Να αυξήσουμε τους μισθούς</w:t>
      </w:r>
      <w:r>
        <w:rPr>
          <w:rFonts w:eastAsia="Times New Roman" w:cs="Times New Roman"/>
          <w:szCs w:val="24"/>
        </w:rPr>
        <w:t xml:space="preserve"> των γιατρών, αγαπητέ μου συνάδελφε, με έναν τέτοιο τρόπο που να αυξήσει δραματικά την προσέλευση, δεν έχουμε τη δυνατότητα να το κάνουμε.</w:t>
      </w:r>
    </w:p>
    <w:p w14:paraId="03B0F2A6" w14:textId="77777777" w:rsidR="00E66FB6" w:rsidRDefault="00A447A4">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251171">
        <w:rPr>
          <w:rFonts w:eastAsia="Times New Roman" w:cs="Times New Roman"/>
          <w:szCs w:val="24"/>
        </w:rPr>
        <w:t>)</w:t>
      </w:r>
    </w:p>
    <w:p w14:paraId="03B0F2A7" w14:textId="77777777" w:rsidR="00E66FB6" w:rsidRDefault="00A447A4">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w:t>
      </w:r>
      <w:r>
        <w:rPr>
          <w:rFonts w:eastAsia="Times New Roman" w:cs="Times New Roman"/>
          <w:szCs w:val="24"/>
        </w:rPr>
        <w:t>ύριε Υπουργέ, ολοκληρώστε, αν θέλετε, σας παρακαλώ.</w:t>
      </w:r>
    </w:p>
    <w:p w14:paraId="03B0F2A8" w14:textId="77777777" w:rsidR="00E66FB6" w:rsidRDefault="00A447A4">
      <w:pPr>
        <w:spacing w:line="600" w:lineRule="auto"/>
        <w:ind w:firstLine="720"/>
        <w:jc w:val="both"/>
        <w:rPr>
          <w:rFonts w:eastAsia="Times New Roman" w:cs="Times New Roman"/>
          <w:szCs w:val="24"/>
        </w:rPr>
      </w:pPr>
      <w:r w:rsidRPr="006151C8">
        <w:rPr>
          <w:rFonts w:eastAsia="Times New Roman" w:cs="Times New Roman"/>
          <w:b/>
          <w:szCs w:val="24"/>
        </w:rPr>
        <w:lastRenderedPageBreak/>
        <w:t>ΑΝΔΡΕΑΣ ΞΑΝΘΟΣ (Υπουργός Υγείας):</w:t>
      </w:r>
      <w:r w:rsidRPr="006151C8">
        <w:rPr>
          <w:rFonts w:eastAsia="Times New Roman" w:cs="Times New Roman"/>
          <w:szCs w:val="24"/>
        </w:rPr>
        <w:t xml:space="preserve"> </w:t>
      </w:r>
      <w:r>
        <w:rPr>
          <w:rFonts w:eastAsia="Times New Roman" w:cs="Times New Roman"/>
          <w:szCs w:val="24"/>
        </w:rPr>
        <w:t>Μπορούμε, όμως, ενισχύοντας τη στελέχωση του συστήματος και άρα μειώνοντας την επιβάρυνση που δέχονται οι σημερινοί γιατροί, βελτιώνοντας τις συνθήκες συνεχιζόμενης εκπαί</w:t>
      </w:r>
      <w:r>
        <w:rPr>
          <w:rFonts w:eastAsia="Times New Roman" w:cs="Times New Roman"/>
          <w:szCs w:val="24"/>
        </w:rPr>
        <w:t>δευσης, τηρώντας -και τονίζω ότι το έχουμε εφαρμόσει αυτό- και έχοντας διασφαλίσει μια κανονικότητα στις πληρωμές των γιατρών και του υπόλοιπου προσωπικού, δίνοντας όποτε έχουμε τη δυνατότητα, όπως τώρα, τα αναδρομικά στους νοσοκομειακούς γιατρούς, που νομ</w:t>
      </w:r>
      <w:r>
        <w:rPr>
          <w:rFonts w:eastAsia="Times New Roman" w:cs="Times New Roman"/>
          <w:szCs w:val="24"/>
        </w:rPr>
        <w:t>ίζω ότι ήταν μια πολύ σημαντική χρηματοδοτική ενίσχυση που δέχθηκαν αυτές τις μέρες, αυτή την περίοδο, στις αρχές του 2019…</w:t>
      </w:r>
    </w:p>
    <w:p w14:paraId="03B0F2A9" w14:textId="77777777" w:rsidR="00E66FB6" w:rsidRDefault="00A447A4">
      <w:pPr>
        <w:spacing w:line="600" w:lineRule="auto"/>
        <w:ind w:firstLine="720"/>
        <w:jc w:val="both"/>
        <w:rPr>
          <w:rFonts w:eastAsia="Times New Roman" w:cs="Times New Roman"/>
          <w:szCs w:val="24"/>
        </w:rPr>
      </w:pPr>
      <w:r w:rsidRPr="003C23B9">
        <w:rPr>
          <w:rFonts w:eastAsia="Times New Roman" w:cs="Times New Roman"/>
          <w:b/>
          <w:szCs w:val="24"/>
        </w:rPr>
        <w:t>ΠΡΟΕΔΡΕΥΩΝ (Μάριος Γεωργιάδης):</w:t>
      </w:r>
      <w:r w:rsidRPr="003C23B9">
        <w:rPr>
          <w:rFonts w:eastAsia="Times New Roman" w:cs="Times New Roman"/>
          <w:szCs w:val="24"/>
        </w:rPr>
        <w:t xml:space="preserve"> Κύριε Υπουργέ</w:t>
      </w:r>
      <w:r>
        <w:rPr>
          <w:rFonts w:eastAsia="Times New Roman" w:cs="Times New Roman"/>
          <w:szCs w:val="24"/>
        </w:rPr>
        <w:t>..</w:t>
      </w:r>
    </w:p>
    <w:p w14:paraId="03B0F2AA" w14:textId="77777777" w:rsidR="00E66FB6" w:rsidRDefault="00A447A4">
      <w:pPr>
        <w:spacing w:line="600" w:lineRule="auto"/>
        <w:ind w:firstLine="720"/>
        <w:jc w:val="both"/>
        <w:rPr>
          <w:rFonts w:eastAsia="Times New Roman" w:cs="Times New Roman"/>
          <w:szCs w:val="24"/>
        </w:rPr>
      </w:pPr>
      <w:r w:rsidRPr="003C23B9">
        <w:rPr>
          <w:rFonts w:eastAsia="Times New Roman" w:cs="Times New Roman"/>
          <w:b/>
          <w:szCs w:val="24"/>
        </w:rPr>
        <w:t>ΑΝΔΡΕΑΣ ΞΑΝΘΟΣ (Υπουργός Υγείας):</w:t>
      </w:r>
      <w:r w:rsidRPr="003C23B9">
        <w:rPr>
          <w:rFonts w:eastAsia="Times New Roman" w:cs="Times New Roman"/>
          <w:szCs w:val="24"/>
        </w:rPr>
        <w:t xml:space="preserve"> </w:t>
      </w:r>
      <w:r>
        <w:rPr>
          <w:rFonts w:eastAsia="Times New Roman" w:cs="Times New Roman"/>
          <w:szCs w:val="24"/>
        </w:rPr>
        <w:t>Δίνουμε ένα σήμα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θέλουμε να επενδ</w:t>
      </w:r>
      <w:r>
        <w:rPr>
          <w:rFonts w:eastAsia="Times New Roman" w:cs="Times New Roman"/>
          <w:szCs w:val="24"/>
        </w:rPr>
        <w:t>ύσουμε στη δημόσια περίθαλψη, έτσι ώστε και το προσωπικό και οι γιατροί να αισθάνονται ότι η πολιτεία τούς στηρίζει αλλά και οι πολίτες να αισθάνονται ασφαλείς ότι δεν χρειάζεται την ώρα της αρρώστιας</w:t>
      </w:r>
      <w:r>
        <w:rPr>
          <w:rFonts w:eastAsia="Times New Roman" w:cs="Times New Roman"/>
          <w:szCs w:val="24"/>
        </w:rPr>
        <w:t>,</w:t>
      </w:r>
      <w:r>
        <w:rPr>
          <w:rFonts w:eastAsia="Times New Roman" w:cs="Times New Roman"/>
          <w:szCs w:val="24"/>
        </w:rPr>
        <w:t xml:space="preserve"> να μετακινούνται μακριά από τον τόπο τους για να έχουν καλές υπηρεσίες.</w:t>
      </w:r>
    </w:p>
    <w:p w14:paraId="03B0F2AB" w14:textId="77777777" w:rsidR="00E66FB6" w:rsidRDefault="00A447A4">
      <w:pPr>
        <w:spacing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κύριο Υπουργό.</w:t>
      </w:r>
    </w:p>
    <w:p w14:paraId="03B0F2AC"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03B0F2AD" w14:textId="77777777" w:rsidR="00E66FB6" w:rsidRDefault="00A447A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sidRPr="00456A25">
        <w:rPr>
          <w:rFonts w:eastAsia="Times New Roman" w:cs="Times New Roman"/>
          <w:szCs w:val="24"/>
        </w:rPr>
        <w:t xml:space="preserve">έχεστε </w:t>
      </w:r>
      <w:r w:rsidRPr="00456A25">
        <w:rPr>
          <w:rFonts w:eastAsia="Times New Roman" w:cs="Times New Roman"/>
          <w:szCs w:val="24"/>
        </w:rPr>
        <w:t>στο σημείο αυτό να λύσουμε τη συ</w:t>
      </w:r>
      <w:r w:rsidRPr="00456A25">
        <w:rPr>
          <w:rFonts w:eastAsia="Times New Roman" w:cs="Times New Roman"/>
          <w:szCs w:val="24"/>
        </w:rPr>
        <w:t>νεδρίαση;</w:t>
      </w:r>
    </w:p>
    <w:p w14:paraId="03B0F2AE" w14:textId="77777777" w:rsidR="00E66FB6" w:rsidRDefault="00A447A4">
      <w:pPr>
        <w:spacing w:line="600" w:lineRule="auto"/>
        <w:ind w:firstLine="720"/>
        <w:jc w:val="both"/>
        <w:rPr>
          <w:rFonts w:eastAsia="Times New Roman" w:cs="Times New Roman"/>
          <w:szCs w:val="24"/>
        </w:rPr>
      </w:pPr>
      <w:r w:rsidRPr="00456A25">
        <w:rPr>
          <w:rFonts w:eastAsia="Times New Roman" w:cs="Times New Roman"/>
          <w:b/>
          <w:bCs/>
          <w:szCs w:val="24"/>
        </w:rPr>
        <w:t>ΟΛΟΙ ΟΙ ΒΟΥΛΕΥΤΕΣ:</w:t>
      </w:r>
      <w:r>
        <w:rPr>
          <w:rFonts w:eastAsia="Times New Roman" w:cs="Times New Roman"/>
          <w:bCs/>
          <w:szCs w:val="24"/>
        </w:rPr>
        <w:t xml:space="preserve"> </w:t>
      </w:r>
      <w:r w:rsidRPr="00456A25">
        <w:rPr>
          <w:rFonts w:eastAsia="Times New Roman" w:cs="Times New Roman"/>
          <w:szCs w:val="24"/>
        </w:rPr>
        <w:t>Μάλιστα, μάλιστα.</w:t>
      </w:r>
    </w:p>
    <w:p w14:paraId="03B0F2AF" w14:textId="77777777" w:rsidR="00E66FB6" w:rsidRDefault="00A447A4">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sidRPr="00456A25">
        <w:rPr>
          <w:rFonts w:eastAsia="Times New Roman" w:cs="Times New Roman"/>
          <w:szCs w:val="24"/>
        </w:rPr>
        <w:t xml:space="preserve">Με τη συναίνεση του Σώματος και ώρα </w:t>
      </w:r>
      <w:r>
        <w:rPr>
          <w:rFonts w:eastAsia="Times New Roman" w:cs="Times New Roman"/>
          <w:szCs w:val="24"/>
        </w:rPr>
        <w:t>20</w:t>
      </w:r>
      <w:r w:rsidRPr="00456A25">
        <w:rPr>
          <w:rFonts w:eastAsia="Times New Roman" w:cs="Times New Roman"/>
          <w:szCs w:val="24"/>
        </w:rPr>
        <w:t>.</w:t>
      </w:r>
      <w:r>
        <w:rPr>
          <w:rFonts w:eastAsia="Times New Roman" w:cs="Times New Roman"/>
          <w:szCs w:val="24"/>
        </w:rPr>
        <w:t>24΄</w:t>
      </w:r>
      <w:r w:rsidRPr="00456A25">
        <w:rPr>
          <w:rFonts w:eastAsia="Times New Roman" w:cs="Times New Roman"/>
          <w:szCs w:val="24"/>
        </w:rPr>
        <w:t xml:space="preserve"> </w:t>
      </w:r>
      <w:proofErr w:type="spellStart"/>
      <w:r w:rsidRPr="00456A25">
        <w:rPr>
          <w:rFonts w:eastAsia="Times New Roman" w:cs="Times New Roman"/>
          <w:szCs w:val="24"/>
        </w:rPr>
        <w:t>λύεται</w:t>
      </w:r>
      <w:proofErr w:type="spellEnd"/>
      <w:r w:rsidRPr="00456A25">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w:t>
      </w:r>
      <w:r w:rsidRPr="00456A25">
        <w:rPr>
          <w:rFonts w:eastAsia="Times New Roman" w:cs="Times New Roman"/>
          <w:szCs w:val="24"/>
        </w:rPr>
        <w:t>ημέρα Τ</w:t>
      </w:r>
      <w:r>
        <w:rPr>
          <w:rFonts w:eastAsia="Times New Roman" w:cs="Times New Roman"/>
          <w:szCs w:val="24"/>
        </w:rPr>
        <w:t>ρίτη</w:t>
      </w:r>
      <w:r w:rsidRPr="00456A25">
        <w:rPr>
          <w:rFonts w:eastAsia="Times New Roman" w:cs="Times New Roman"/>
          <w:szCs w:val="24"/>
        </w:rPr>
        <w:t xml:space="preserve"> 2</w:t>
      </w:r>
      <w:r>
        <w:rPr>
          <w:rFonts w:eastAsia="Times New Roman" w:cs="Times New Roman"/>
          <w:szCs w:val="24"/>
        </w:rPr>
        <w:t>6 Φεβρουαρίου</w:t>
      </w:r>
      <w:r w:rsidRPr="00456A25">
        <w:rPr>
          <w:rFonts w:eastAsia="Times New Roman" w:cs="Times New Roman"/>
          <w:szCs w:val="24"/>
        </w:rPr>
        <w:t xml:space="preserve"> 20</w:t>
      </w:r>
      <w:r>
        <w:rPr>
          <w:rFonts w:eastAsia="Times New Roman" w:cs="Times New Roman"/>
          <w:szCs w:val="24"/>
        </w:rPr>
        <w:t>1</w:t>
      </w:r>
      <w:r w:rsidRPr="00456A25">
        <w:rPr>
          <w:rFonts w:eastAsia="Times New Roman" w:cs="Times New Roman"/>
          <w:szCs w:val="24"/>
        </w:rPr>
        <w:t>9 και ώρα 10.00΄, με αντικείμενο εργασιών του Σώματος</w:t>
      </w:r>
      <w:r>
        <w:rPr>
          <w:rFonts w:eastAsia="Times New Roman" w:cs="Times New Roman"/>
          <w:szCs w:val="24"/>
        </w:rPr>
        <w:t>:</w:t>
      </w:r>
      <w:r>
        <w:rPr>
          <w:rFonts w:eastAsia="Times New Roman" w:cs="Times New Roman"/>
          <w:szCs w:val="24"/>
        </w:rPr>
        <w:t xml:space="preserve"> </w:t>
      </w:r>
      <w:r w:rsidRPr="00456A25">
        <w:rPr>
          <w:rFonts w:eastAsia="Times New Roman" w:cs="Times New Roman"/>
          <w:szCs w:val="24"/>
        </w:rPr>
        <w:t>νομοθετική εργασία</w:t>
      </w:r>
      <w:r>
        <w:rPr>
          <w:rFonts w:eastAsia="Times New Roman" w:cs="Times New Roman"/>
          <w:szCs w:val="24"/>
        </w:rPr>
        <w:t>,</w:t>
      </w:r>
      <w:r w:rsidRPr="00456A25">
        <w:rPr>
          <w:rFonts w:eastAsia="Times New Roman" w:cs="Times New Roman"/>
          <w:szCs w:val="24"/>
        </w:rPr>
        <w:t xml:space="preserve"> σύμφωνα με την ημερήσ</w:t>
      </w:r>
      <w:r>
        <w:rPr>
          <w:rFonts w:eastAsia="Times New Roman" w:cs="Times New Roman"/>
          <w:szCs w:val="24"/>
        </w:rPr>
        <w:t>ια διάταξη που έχει διανεμηθεί.</w:t>
      </w:r>
    </w:p>
    <w:p w14:paraId="03B0F2B0" w14:textId="77777777" w:rsidR="00E66FB6" w:rsidRDefault="00A447A4">
      <w:pPr>
        <w:spacing w:line="600" w:lineRule="auto"/>
        <w:jc w:val="center"/>
        <w:rPr>
          <w:rFonts w:eastAsia="Times New Roman" w:cs="Times New Roman"/>
          <w:b/>
          <w:bCs/>
          <w:szCs w:val="24"/>
        </w:rPr>
      </w:pPr>
      <w:r w:rsidRPr="00456A25">
        <w:rPr>
          <w:rFonts w:eastAsia="Times New Roman" w:cs="Times New Roman"/>
          <w:b/>
          <w:bCs/>
          <w:szCs w:val="24"/>
        </w:rPr>
        <w:t xml:space="preserve">Ο ΠΡΟΕΔΡΟΣ                                                        </w:t>
      </w:r>
      <w:r>
        <w:rPr>
          <w:rFonts w:eastAsia="Times New Roman" w:cs="Times New Roman"/>
          <w:b/>
          <w:bCs/>
          <w:szCs w:val="24"/>
        </w:rPr>
        <w:t xml:space="preserve">       </w:t>
      </w:r>
      <w:r w:rsidRPr="00456A25">
        <w:rPr>
          <w:rFonts w:eastAsia="Times New Roman" w:cs="Times New Roman"/>
          <w:b/>
          <w:bCs/>
          <w:szCs w:val="24"/>
        </w:rPr>
        <w:t xml:space="preserve"> </w:t>
      </w:r>
      <w:r>
        <w:rPr>
          <w:rFonts w:eastAsia="Times New Roman" w:cs="Times New Roman"/>
          <w:b/>
          <w:bCs/>
          <w:szCs w:val="24"/>
        </w:rPr>
        <w:t xml:space="preserve">     </w:t>
      </w:r>
      <w:r w:rsidRPr="00456A25">
        <w:rPr>
          <w:rFonts w:eastAsia="Times New Roman" w:cs="Times New Roman"/>
          <w:b/>
          <w:bCs/>
          <w:szCs w:val="24"/>
        </w:rPr>
        <w:t xml:space="preserve"> ΟΙ ΓΡΑΜΜΑΤΕΙΣ</w:t>
      </w:r>
    </w:p>
    <w:sectPr w:rsidR="00E66FB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U7P4DTYqeKIw7kujdXc2M8aUs9U=" w:salt="DzdkQANM31qCL61OwxWEb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FB6"/>
    <w:rsid w:val="00442103"/>
    <w:rsid w:val="00A447A4"/>
    <w:rsid w:val="00E66F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EFA8"/>
  <w15:docId w15:val="{9ED2D892-2045-4F7D-83A5-624FD4AB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376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F3762"/>
    <w:rPr>
      <w:rFonts w:ascii="Segoe UI" w:hAnsi="Segoe UI" w:cs="Segoe UI"/>
      <w:sz w:val="18"/>
      <w:szCs w:val="18"/>
    </w:rPr>
  </w:style>
  <w:style w:type="paragraph" w:styleId="a4">
    <w:name w:val="Revision"/>
    <w:hidden/>
    <w:uiPriority w:val="99"/>
    <w:semiHidden/>
    <w:rsid w:val="005F7F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794</MetadataID>
    <Session xmlns="641f345b-441b-4b81-9152-adc2e73ba5e1">Δ´</Session>
    <Date xmlns="641f345b-441b-4b81-9152-adc2e73ba5e1">2019-02-24T22:00:00+00:00</Date>
    <Status xmlns="641f345b-441b-4b81-9152-adc2e73ba5e1">
      <Url>https://intra.parliament.gr/praktika/Lists/Incoming_Metadata/EditForm.aspx?ID=794&amp;Source=/praktika/Recordings_Library/Forms/AllItems.aspx</Url>
      <Description>Δημοσιεύτηκε</Description>
    </Status>
    <Meeting xmlns="641f345b-441b-4b81-9152-adc2e73ba5e1">ΠΓ´</Meeting>
  </documentManagement>
</p:properties>
</file>

<file path=customXml/itemProps1.xml><?xml version="1.0" encoding="utf-8"?>
<ds:datastoreItem xmlns:ds="http://schemas.openxmlformats.org/officeDocument/2006/customXml" ds:itemID="{3A4CE720-B112-4ECF-A079-FADCB24FC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8D6EC2-987C-4DA7-A65C-D9C6EEA1A136}">
  <ds:schemaRefs>
    <ds:schemaRef ds:uri="http://schemas.microsoft.com/sharepoint/v3/contenttype/forms"/>
  </ds:schemaRefs>
</ds:datastoreItem>
</file>

<file path=customXml/itemProps3.xml><?xml version="1.0" encoding="utf-8"?>
<ds:datastoreItem xmlns:ds="http://schemas.openxmlformats.org/officeDocument/2006/customXml" ds:itemID="{30072916-302B-495B-83FE-595CE26EC5E3}">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158</Pages>
  <Words>28157</Words>
  <Characters>152053</Characters>
  <Application>Microsoft Office Word</Application>
  <DocSecurity>0</DocSecurity>
  <Lines>1267</Lines>
  <Paragraphs>359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179851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2019-03-14T09:06:00Z</dcterms:created>
  <dcterms:modified xsi:type="dcterms:W3CDTF">2019-03-14T09:06:00Z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