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09A6F" w14:textId="77777777" w:rsidR="00B368C5" w:rsidRPr="00B368C5" w:rsidRDefault="00B368C5" w:rsidP="00B368C5">
      <w:pPr>
        <w:spacing w:after="200" w:line="360" w:lineRule="auto"/>
        <w:rPr>
          <w:ins w:id="0" w:author="Φλούδα Χριστίνα" w:date="2017-10-04T10:40:00Z"/>
          <w:rFonts w:eastAsia="Times New Roman"/>
          <w:szCs w:val="24"/>
          <w:lang w:eastAsia="en-US"/>
        </w:rPr>
      </w:pPr>
      <w:bookmarkStart w:id="1" w:name="_GoBack"/>
      <w:bookmarkEnd w:id="1"/>
      <w:ins w:id="2" w:author="Φλούδα Χριστίνα" w:date="2017-10-04T10:40:00Z">
        <w:r w:rsidRPr="00B368C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2113BA9" w14:textId="77777777" w:rsidR="00B368C5" w:rsidRPr="00B368C5" w:rsidRDefault="00B368C5" w:rsidP="00B368C5">
      <w:pPr>
        <w:spacing w:after="200" w:line="360" w:lineRule="auto"/>
        <w:rPr>
          <w:ins w:id="3" w:author="Φλούδα Χριστίνα" w:date="2017-10-04T10:40:00Z"/>
          <w:rFonts w:eastAsia="Times New Roman"/>
          <w:szCs w:val="24"/>
          <w:lang w:eastAsia="en-US"/>
        </w:rPr>
      </w:pPr>
    </w:p>
    <w:p w14:paraId="1A2AAA19" w14:textId="77777777" w:rsidR="00B368C5" w:rsidRPr="00B368C5" w:rsidRDefault="00B368C5" w:rsidP="00B368C5">
      <w:pPr>
        <w:spacing w:after="200" w:line="360" w:lineRule="auto"/>
        <w:rPr>
          <w:ins w:id="4" w:author="Φλούδα Χριστίνα" w:date="2017-10-04T10:40:00Z"/>
          <w:rFonts w:eastAsia="Times New Roman"/>
          <w:szCs w:val="24"/>
          <w:lang w:eastAsia="en-US"/>
        </w:rPr>
      </w:pPr>
      <w:ins w:id="5" w:author="Φλούδα Χριστίνα" w:date="2017-10-04T10:40:00Z">
        <w:r w:rsidRPr="00B368C5">
          <w:rPr>
            <w:rFonts w:eastAsia="Times New Roman"/>
            <w:szCs w:val="24"/>
            <w:lang w:eastAsia="en-US"/>
          </w:rPr>
          <w:t>ΠΙΝΑΚΑΣ ΠΕΡΙΕΧΟΜΕΝΩΝ</w:t>
        </w:r>
      </w:ins>
    </w:p>
    <w:p w14:paraId="71CC4F14" w14:textId="77777777" w:rsidR="00B368C5" w:rsidRPr="00B368C5" w:rsidRDefault="00B368C5" w:rsidP="00B368C5">
      <w:pPr>
        <w:spacing w:after="200" w:line="360" w:lineRule="auto"/>
        <w:rPr>
          <w:ins w:id="6" w:author="Φλούδα Χριστίνα" w:date="2017-10-04T10:40:00Z"/>
          <w:rFonts w:eastAsia="Times New Roman"/>
          <w:szCs w:val="24"/>
          <w:lang w:eastAsia="en-US"/>
        </w:rPr>
      </w:pPr>
      <w:ins w:id="7" w:author="Φλούδα Χριστίνα" w:date="2017-10-04T10:40:00Z">
        <w:r w:rsidRPr="00B368C5">
          <w:rPr>
            <w:rFonts w:eastAsia="Times New Roman"/>
            <w:szCs w:val="24"/>
            <w:lang w:eastAsia="en-US"/>
          </w:rPr>
          <w:t xml:space="preserve">ΙΖ΄ ΠΕΡΙΟΔΟΣ </w:t>
        </w:r>
      </w:ins>
    </w:p>
    <w:p w14:paraId="4602B5D7" w14:textId="77777777" w:rsidR="00B368C5" w:rsidRPr="00B368C5" w:rsidRDefault="00B368C5" w:rsidP="00B368C5">
      <w:pPr>
        <w:spacing w:after="200" w:line="360" w:lineRule="auto"/>
        <w:rPr>
          <w:ins w:id="8" w:author="Φλούδα Χριστίνα" w:date="2017-10-04T10:40:00Z"/>
          <w:rFonts w:eastAsia="Times New Roman"/>
          <w:szCs w:val="24"/>
          <w:lang w:eastAsia="en-US"/>
        </w:rPr>
      </w:pPr>
      <w:ins w:id="9" w:author="Φλούδα Χριστίνα" w:date="2017-10-04T10:40:00Z">
        <w:r w:rsidRPr="00B368C5">
          <w:rPr>
            <w:rFonts w:eastAsia="Times New Roman"/>
            <w:szCs w:val="24"/>
            <w:lang w:eastAsia="en-US"/>
          </w:rPr>
          <w:t>ΠΡΟΕΔΡΕΥΟΜΕΝΗΣ ΚΟΙΝΟΒΟΥΛΕΥΤΙΚΗΣ ΔΗΜΟΚΡΑΤΙΑΣ</w:t>
        </w:r>
      </w:ins>
    </w:p>
    <w:p w14:paraId="7106D171" w14:textId="77777777" w:rsidR="00B368C5" w:rsidRPr="00B368C5" w:rsidRDefault="00B368C5" w:rsidP="00B368C5">
      <w:pPr>
        <w:spacing w:after="200" w:line="360" w:lineRule="auto"/>
        <w:rPr>
          <w:ins w:id="10" w:author="Φλούδα Χριστίνα" w:date="2017-10-04T10:40:00Z"/>
          <w:rFonts w:eastAsia="Times New Roman"/>
          <w:szCs w:val="24"/>
          <w:lang w:eastAsia="en-US"/>
        </w:rPr>
      </w:pPr>
      <w:ins w:id="11" w:author="Φλούδα Χριστίνα" w:date="2017-10-04T10:40:00Z">
        <w:r w:rsidRPr="00B368C5">
          <w:rPr>
            <w:rFonts w:eastAsia="Times New Roman"/>
            <w:szCs w:val="24"/>
            <w:lang w:eastAsia="en-US"/>
          </w:rPr>
          <w:t>ΣΥΝΟΔΟΣ Β΄</w:t>
        </w:r>
      </w:ins>
    </w:p>
    <w:p w14:paraId="2D9DE22D" w14:textId="77777777" w:rsidR="00B368C5" w:rsidRPr="00B368C5" w:rsidRDefault="00B368C5" w:rsidP="00B368C5">
      <w:pPr>
        <w:spacing w:after="200" w:line="360" w:lineRule="auto"/>
        <w:rPr>
          <w:ins w:id="12" w:author="Φλούδα Χριστίνα" w:date="2017-10-04T10:40:00Z"/>
          <w:rFonts w:eastAsia="Times New Roman"/>
          <w:szCs w:val="24"/>
          <w:lang w:eastAsia="en-US"/>
        </w:rPr>
      </w:pPr>
    </w:p>
    <w:p w14:paraId="1CFA9138" w14:textId="77777777" w:rsidR="00B368C5" w:rsidRPr="00B368C5" w:rsidRDefault="00B368C5" w:rsidP="00B368C5">
      <w:pPr>
        <w:spacing w:after="200" w:line="360" w:lineRule="auto"/>
        <w:rPr>
          <w:ins w:id="13" w:author="Φλούδα Χριστίνα" w:date="2017-10-04T10:40:00Z"/>
          <w:rFonts w:eastAsia="Times New Roman"/>
          <w:szCs w:val="24"/>
          <w:lang w:eastAsia="en-US"/>
        </w:rPr>
      </w:pPr>
      <w:ins w:id="14" w:author="Φλούδα Χριστίνα" w:date="2017-10-04T10:40:00Z">
        <w:r w:rsidRPr="00B368C5">
          <w:rPr>
            <w:rFonts w:eastAsia="Times New Roman"/>
            <w:szCs w:val="24"/>
            <w:lang w:eastAsia="en-US"/>
          </w:rPr>
          <w:t>ΣΥΝΕΔΡΙΑΣΗ ΡΠΔ΄</w:t>
        </w:r>
      </w:ins>
    </w:p>
    <w:p w14:paraId="53A1E603" w14:textId="77777777" w:rsidR="00B368C5" w:rsidRPr="00B368C5" w:rsidRDefault="00B368C5" w:rsidP="00B368C5">
      <w:pPr>
        <w:spacing w:after="200" w:line="360" w:lineRule="auto"/>
        <w:rPr>
          <w:ins w:id="15" w:author="Φλούδα Χριστίνα" w:date="2017-10-04T10:40:00Z"/>
          <w:rFonts w:eastAsia="Times New Roman"/>
          <w:szCs w:val="24"/>
          <w:lang w:eastAsia="en-US"/>
        </w:rPr>
      </w:pPr>
      <w:ins w:id="16" w:author="Φλούδα Χριστίνα" w:date="2017-10-04T10:40:00Z">
        <w:r w:rsidRPr="00B368C5">
          <w:rPr>
            <w:rFonts w:eastAsia="Times New Roman"/>
            <w:szCs w:val="24"/>
            <w:lang w:eastAsia="en-US"/>
          </w:rPr>
          <w:t>Πέμπτη  28 Σεπτεμβρίου 2017</w:t>
        </w:r>
      </w:ins>
    </w:p>
    <w:p w14:paraId="0501E4AC" w14:textId="77777777" w:rsidR="00B368C5" w:rsidRPr="00B368C5" w:rsidRDefault="00B368C5" w:rsidP="00B368C5">
      <w:pPr>
        <w:spacing w:after="200" w:line="360" w:lineRule="auto"/>
        <w:rPr>
          <w:ins w:id="17" w:author="Φλούδα Χριστίνα" w:date="2017-10-04T10:40:00Z"/>
          <w:rFonts w:eastAsia="Times New Roman"/>
          <w:szCs w:val="24"/>
          <w:lang w:eastAsia="en-US"/>
        </w:rPr>
      </w:pPr>
    </w:p>
    <w:p w14:paraId="34AE5D52" w14:textId="77777777" w:rsidR="00B368C5" w:rsidRPr="00B368C5" w:rsidRDefault="00B368C5" w:rsidP="00B368C5">
      <w:pPr>
        <w:spacing w:after="200" w:line="360" w:lineRule="auto"/>
        <w:rPr>
          <w:ins w:id="18" w:author="Φλούδα Χριστίνα" w:date="2017-10-04T10:40:00Z"/>
          <w:rFonts w:eastAsia="Times New Roman"/>
          <w:szCs w:val="24"/>
          <w:lang w:eastAsia="en-US"/>
        </w:rPr>
      </w:pPr>
      <w:ins w:id="19" w:author="Φλούδα Χριστίνα" w:date="2017-10-04T10:40:00Z">
        <w:r w:rsidRPr="00B368C5">
          <w:rPr>
            <w:rFonts w:eastAsia="Times New Roman"/>
            <w:szCs w:val="24"/>
            <w:lang w:eastAsia="en-US"/>
          </w:rPr>
          <w:t>ΘΕΜΑΤΑ</w:t>
        </w:r>
      </w:ins>
    </w:p>
    <w:p w14:paraId="203EED88" w14:textId="77777777" w:rsidR="00B368C5" w:rsidRPr="00B368C5" w:rsidRDefault="00B368C5" w:rsidP="00B368C5">
      <w:pPr>
        <w:spacing w:after="200" w:line="360" w:lineRule="auto"/>
        <w:rPr>
          <w:ins w:id="20" w:author="Φλούδα Χριστίνα" w:date="2017-10-04T10:40:00Z"/>
          <w:rFonts w:eastAsia="Times New Roman"/>
          <w:szCs w:val="24"/>
          <w:lang w:eastAsia="en-US"/>
        </w:rPr>
      </w:pPr>
      <w:ins w:id="21" w:author="Φλούδα Χριστίνα" w:date="2017-10-04T10:40:00Z">
        <w:r w:rsidRPr="00B368C5">
          <w:rPr>
            <w:rFonts w:eastAsia="Times New Roman"/>
            <w:szCs w:val="24"/>
            <w:lang w:eastAsia="en-US"/>
          </w:rPr>
          <w:t xml:space="preserve"> </w:t>
        </w:r>
        <w:r w:rsidRPr="00B368C5">
          <w:rPr>
            <w:rFonts w:eastAsia="Times New Roman"/>
            <w:szCs w:val="24"/>
            <w:lang w:eastAsia="en-US"/>
          </w:rPr>
          <w:br/>
          <w:t xml:space="preserve">Α. ΕΙΔΙΚΑ ΘΕΜΑΤΑ </w:t>
        </w:r>
        <w:r w:rsidRPr="00B368C5">
          <w:rPr>
            <w:rFonts w:eastAsia="Times New Roman"/>
            <w:szCs w:val="24"/>
            <w:lang w:eastAsia="en-US"/>
          </w:rPr>
          <w:br/>
          <w:t xml:space="preserve">1. Επικύρωση Πρακτικών, σελ. </w:t>
        </w:r>
        <w:r w:rsidRPr="00B368C5">
          <w:rPr>
            <w:rFonts w:eastAsia="Times New Roman"/>
            <w:szCs w:val="24"/>
            <w:lang w:eastAsia="en-US"/>
          </w:rPr>
          <w:br/>
          <w:t xml:space="preserve">2.  Άδεια απουσίας των Βουλευτών κ.κ. Α. Σαμαρά και Κ. Τσιάρα, σελ. </w:t>
        </w:r>
        <w:r w:rsidRPr="00B368C5">
          <w:rPr>
            <w:rFonts w:eastAsia="Times New Roman"/>
            <w:szCs w:val="24"/>
            <w:lang w:eastAsia="en-US"/>
          </w:rPr>
          <w:br/>
          <w:t xml:space="preserve">3. Ανακοινώνεται επιστολή του Βουλευτή κ. Νικόλαου Μίχου, προς τον Πρόεδρο της Βουλής κ. Νικόλαο </w:t>
        </w:r>
        <w:proofErr w:type="spellStart"/>
        <w:r w:rsidRPr="00B368C5">
          <w:rPr>
            <w:rFonts w:eastAsia="Times New Roman"/>
            <w:szCs w:val="24"/>
            <w:lang w:eastAsia="en-US"/>
          </w:rPr>
          <w:t>Βούτση</w:t>
        </w:r>
        <w:proofErr w:type="spellEnd"/>
        <w:r w:rsidRPr="00B368C5">
          <w:rPr>
            <w:rFonts w:eastAsia="Times New Roman"/>
            <w:szCs w:val="24"/>
            <w:lang w:eastAsia="en-US"/>
          </w:rPr>
          <w:t xml:space="preserve">, με την οποία γνωστοποιεί την παραίτηση του από Βουλευτής της Κοινοβουλευτικής Ομάδας του Λαϊκού Συνδέσμου-Χρυσή Αυγή, και την παραμονή του ως Ανεξάρτητος Βουλευτής, σελ. </w:t>
        </w:r>
        <w:r w:rsidRPr="00B368C5">
          <w:rPr>
            <w:rFonts w:eastAsia="Times New Roman"/>
            <w:szCs w:val="24"/>
            <w:lang w:eastAsia="en-US"/>
          </w:rPr>
          <w:br/>
          <w:t xml:space="preserve">4.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B368C5">
          <w:rPr>
            <w:rFonts w:eastAsia="Times New Roman"/>
            <w:szCs w:val="24"/>
            <w:lang w:eastAsia="en-US"/>
          </w:rPr>
          <w:br/>
          <w:t>5.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25-9-2017:</w:t>
        </w:r>
      </w:ins>
    </w:p>
    <w:p w14:paraId="292B2C9C" w14:textId="77777777" w:rsidR="00B368C5" w:rsidRPr="00B368C5" w:rsidRDefault="00B368C5" w:rsidP="00B368C5">
      <w:pPr>
        <w:spacing w:after="200" w:line="360" w:lineRule="auto"/>
        <w:rPr>
          <w:ins w:id="22" w:author="Φλούδα Χριστίνα" w:date="2017-10-04T10:40:00Z"/>
          <w:rFonts w:eastAsia="Times New Roman"/>
          <w:szCs w:val="24"/>
          <w:lang w:eastAsia="en-US"/>
        </w:rPr>
      </w:pPr>
      <w:ins w:id="23" w:author="Φλούδα Χριστίνα" w:date="2017-10-04T10:40:00Z">
        <w:r w:rsidRPr="00B368C5">
          <w:rPr>
            <w:rFonts w:eastAsia="Times New Roman"/>
            <w:szCs w:val="24"/>
            <w:lang w:eastAsia="en-US"/>
          </w:rPr>
          <w:t xml:space="preserve">α) Ποινική δικογραφία που αφορά στον Υπουργό Υγείας κ. Ανδρέα Ξανθό. </w:t>
        </w:r>
      </w:ins>
    </w:p>
    <w:p w14:paraId="785B2AF8" w14:textId="77777777" w:rsidR="00B368C5" w:rsidRPr="00B368C5" w:rsidRDefault="00B368C5" w:rsidP="00B368C5">
      <w:pPr>
        <w:spacing w:after="200" w:line="360" w:lineRule="auto"/>
        <w:rPr>
          <w:ins w:id="24" w:author="Φλούδα Χριστίνα" w:date="2017-10-04T10:40:00Z"/>
          <w:rFonts w:eastAsia="Times New Roman"/>
          <w:szCs w:val="24"/>
          <w:lang w:eastAsia="en-US"/>
        </w:rPr>
      </w:pPr>
      <w:ins w:id="25" w:author="Φλούδα Χριστίνα" w:date="2017-10-04T10:40:00Z">
        <w:r w:rsidRPr="00B368C5">
          <w:rPr>
            <w:rFonts w:eastAsia="Times New Roman"/>
            <w:szCs w:val="24"/>
            <w:lang w:eastAsia="en-US"/>
          </w:rPr>
          <w:t xml:space="preserve">β) Ποινική δικογραφία που αφορά στον πρώην Υπουργό Υγείας κ. Ανδρέα </w:t>
        </w:r>
        <w:proofErr w:type="spellStart"/>
        <w:r w:rsidRPr="00B368C5">
          <w:rPr>
            <w:rFonts w:eastAsia="Times New Roman"/>
            <w:szCs w:val="24"/>
            <w:lang w:eastAsia="en-US"/>
          </w:rPr>
          <w:t>Λυκουρέντζο</w:t>
        </w:r>
        <w:proofErr w:type="spellEnd"/>
        <w:r w:rsidRPr="00B368C5">
          <w:rPr>
            <w:rFonts w:eastAsia="Times New Roman"/>
            <w:szCs w:val="24"/>
            <w:lang w:eastAsia="en-US"/>
          </w:rPr>
          <w:t xml:space="preserve">. </w:t>
        </w:r>
      </w:ins>
    </w:p>
    <w:p w14:paraId="5C8C652D" w14:textId="77777777" w:rsidR="00B368C5" w:rsidRPr="00B368C5" w:rsidRDefault="00B368C5" w:rsidP="00B368C5">
      <w:pPr>
        <w:spacing w:after="200" w:line="360" w:lineRule="auto"/>
        <w:rPr>
          <w:ins w:id="26" w:author="Φλούδα Χριστίνα" w:date="2017-10-04T10:40:00Z"/>
          <w:rFonts w:eastAsia="Times New Roman"/>
          <w:szCs w:val="24"/>
          <w:lang w:eastAsia="en-US"/>
        </w:rPr>
      </w:pPr>
      <w:ins w:id="27" w:author="Φλούδα Χριστίνα" w:date="2017-10-04T10:40:00Z">
        <w:r w:rsidRPr="00B368C5">
          <w:rPr>
            <w:rFonts w:eastAsia="Times New Roman"/>
            <w:szCs w:val="24"/>
            <w:lang w:eastAsia="en-US"/>
          </w:rPr>
          <w:t xml:space="preserve">γ) Ποινική δικογραφία που αφορά:-στον πρώην Υπουργό Οικονομικών κ. Ιωάννη Στουρνάρα, -στον πρώην Υπουργό Υποδομών, Μεταφορών και Δικτύων κ. Μιχαήλ </w:t>
        </w:r>
        <w:proofErr w:type="spellStart"/>
        <w:r w:rsidRPr="00B368C5">
          <w:rPr>
            <w:rFonts w:eastAsia="Times New Roman"/>
            <w:szCs w:val="24"/>
            <w:lang w:eastAsia="en-US"/>
          </w:rPr>
          <w:t>Χρυσοχοϊδη</w:t>
        </w:r>
        <w:proofErr w:type="spellEnd"/>
        <w:r w:rsidRPr="00B368C5">
          <w:rPr>
            <w:rFonts w:eastAsia="Times New Roman"/>
            <w:szCs w:val="24"/>
            <w:lang w:eastAsia="en-US"/>
          </w:rPr>
          <w:t xml:space="preserve">, -στον πρώην Υπουργό Ανάπτυξης και Ανταγωνιστικότητας κ. Κωνσταντίνο Χατζηδάκη, -στον πρώην Υπουργό Δικαιοσύνης, Διαφάνειας και Ανθρωπίνων Δικαιωμάτων κ. Χαράλαμπο Αθανασίου και -στον Υπουργό Υποδομών και Μεταφορών κ. Χρήστο </w:t>
        </w:r>
        <w:proofErr w:type="spellStart"/>
        <w:r w:rsidRPr="00B368C5">
          <w:rPr>
            <w:rFonts w:eastAsia="Times New Roman"/>
            <w:szCs w:val="24"/>
            <w:lang w:eastAsia="en-US"/>
          </w:rPr>
          <w:t>Σπίρτζη</w:t>
        </w:r>
        <w:proofErr w:type="spellEnd"/>
        <w:r w:rsidRPr="00B368C5">
          <w:rPr>
            <w:rFonts w:eastAsia="Times New Roman"/>
            <w:szCs w:val="24"/>
            <w:lang w:eastAsia="en-US"/>
          </w:rPr>
          <w:t xml:space="preserve">. δ) Ποινική δικογραφία που αφορά στον Υπουργό Υποδομών και Μεταφορών κ. Χρήστο </w:t>
        </w:r>
        <w:proofErr w:type="spellStart"/>
        <w:r w:rsidRPr="00B368C5">
          <w:rPr>
            <w:rFonts w:eastAsia="Times New Roman"/>
            <w:szCs w:val="24"/>
            <w:lang w:eastAsia="en-US"/>
          </w:rPr>
          <w:t>Σπίρτζη</w:t>
        </w:r>
        <w:proofErr w:type="spellEnd"/>
        <w:r w:rsidRPr="00B368C5">
          <w:rPr>
            <w:rFonts w:eastAsia="Times New Roman"/>
            <w:szCs w:val="24"/>
            <w:lang w:eastAsia="en-US"/>
          </w:rPr>
          <w:t>.</w:t>
        </w:r>
      </w:ins>
    </w:p>
    <w:p w14:paraId="11125D92" w14:textId="77777777" w:rsidR="00B368C5" w:rsidRPr="00B368C5" w:rsidRDefault="00B368C5" w:rsidP="00B368C5">
      <w:pPr>
        <w:spacing w:after="200" w:line="360" w:lineRule="auto"/>
        <w:rPr>
          <w:ins w:id="28" w:author="Φλούδα Χριστίνα" w:date="2017-10-04T10:40:00Z"/>
          <w:rFonts w:eastAsia="Times New Roman"/>
          <w:szCs w:val="24"/>
          <w:lang w:eastAsia="en-US"/>
        </w:rPr>
      </w:pPr>
      <w:ins w:id="29" w:author="Φλούδα Χριστίνα" w:date="2017-10-04T10:40:00Z">
        <w:r w:rsidRPr="00B368C5">
          <w:rPr>
            <w:rFonts w:eastAsia="Times New Roman"/>
            <w:szCs w:val="24"/>
            <w:lang w:eastAsia="en-US"/>
          </w:rPr>
          <w:t xml:space="preserve">ε) Ποινική δικογραφία που αφορά στον Υπουργό Παιδείας,  Έρευνας και Θρησκευμάτων κ. Κωνσταντίνο </w:t>
        </w:r>
        <w:proofErr w:type="spellStart"/>
        <w:r w:rsidRPr="00B368C5">
          <w:rPr>
            <w:rFonts w:eastAsia="Times New Roman"/>
            <w:szCs w:val="24"/>
            <w:lang w:eastAsia="en-US"/>
          </w:rPr>
          <w:t>Γαβρόγλου</w:t>
        </w:r>
        <w:proofErr w:type="spellEnd"/>
        <w:r w:rsidRPr="00B368C5">
          <w:rPr>
            <w:rFonts w:eastAsia="Times New Roman"/>
            <w:szCs w:val="24"/>
            <w:lang w:eastAsia="en-US"/>
          </w:rPr>
          <w:t xml:space="preserve">. </w:t>
        </w:r>
      </w:ins>
    </w:p>
    <w:p w14:paraId="089C64F0" w14:textId="77777777" w:rsidR="00B368C5" w:rsidRPr="00B368C5" w:rsidRDefault="00B368C5" w:rsidP="00B368C5">
      <w:pPr>
        <w:spacing w:after="200" w:line="360" w:lineRule="auto"/>
        <w:rPr>
          <w:ins w:id="30" w:author="Φλούδα Χριστίνα" w:date="2017-10-04T10:40:00Z"/>
          <w:rFonts w:eastAsia="Times New Roman"/>
          <w:szCs w:val="24"/>
          <w:lang w:eastAsia="en-US"/>
        </w:rPr>
      </w:pPr>
      <w:proofErr w:type="spellStart"/>
      <w:ins w:id="31" w:author="Φλούδα Χριστίνα" w:date="2017-10-04T10:40:00Z">
        <w:r w:rsidRPr="00B368C5">
          <w:rPr>
            <w:rFonts w:eastAsia="Times New Roman"/>
            <w:szCs w:val="24"/>
            <w:lang w:eastAsia="en-US"/>
          </w:rPr>
          <w:t>στ</w:t>
        </w:r>
        <w:proofErr w:type="spellEnd"/>
        <w:r w:rsidRPr="00B368C5">
          <w:rPr>
            <w:rFonts w:eastAsia="Times New Roman"/>
            <w:szCs w:val="24"/>
            <w:lang w:eastAsia="en-US"/>
          </w:rPr>
          <w:t xml:space="preserve">) Ποινική δικογραφία που αφορά στον Υπουργό Οικονομικών κ. Ευκλείδη </w:t>
        </w:r>
        <w:proofErr w:type="spellStart"/>
        <w:r w:rsidRPr="00B368C5">
          <w:rPr>
            <w:rFonts w:eastAsia="Times New Roman"/>
            <w:szCs w:val="24"/>
            <w:lang w:eastAsia="en-US"/>
          </w:rPr>
          <w:t>Τσακαλώτο</w:t>
        </w:r>
        <w:proofErr w:type="spellEnd"/>
        <w:r w:rsidRPr="00B368C5">
          <w:rPr>
            <w:rFonts w:eastAsia="Times New Roman"/>
            <w:szCs w:val="24"/>
            <w:lang w:eastAsia="en-US"/>
          </w:rPr>
          <w:t xml:space="preserve">, στον Υπουργό Υποδομών και Μεταφορών κ. Χρήστο </w:t>
        </w:r>
        <w:proofErr w:type="spellStart"/>
        <w:r w:rsidRPr="00B368C5">
          <w:rPr>
            <w:rFonts w:eastAsia="Times New Roman"/>
            <w:szCs w:val="24"/>
            <w:lang w:eastAsia="en-US"/>
          </w:rPr>
          <w:t>Σπίρτζη</w:t>
        </w:r>
        <w:proofErr w:type="spellEnd"/>
        <w:r w:rsidRPr="00B368C5">
          <w:rPr>
            <w:rFonts w:eastAsia="Times New Roman"/>
            <w:szCs w:val="24"/>
            <w:lang w:eastAsia="en-US"/>
          </w:rPr>
          <w:t xml:space="preserve"> και τον Υπουργό Εθνικής  Άμυνας κ. Παναγιώτη Καμμένο. </w:t>
        </w:r>
      </w:ins>
    </w:p>
    <w:p w14:paraId="72D8F5D2" w14:textId="77777777" w:rsidR="00B368C5" w:rsidRPr="00B368C5" w:rsidRDefault="00B368C5" w:rsidP="00B368C5">
      <w:pPr>
        <w:spacing w:after="200" w:line="360" w:lineRule="auto"/>
        <w:rPr>
          <w:ins w:id="32" w:author="Φλούδα Χριστίνα" w:date="2017-10-04T10:40:00Z"/>
          <w:rFonts w:eastAsia="Times New Roman"/>
          <w:szCs w:val="24"/>
          <w:lang w:eastAsia="en-US"/>
        </w:rPr>
      </w:pPr>
      <w:ins w:id="33" w:author="Φλούδα Χριστίνα" w:date="2017-10-04T10:40:00Z">
        <w:r w:rsidRPr="00B368C5">
          <w:rPr>
            <w:rFonts w:eastAsia="Times New Roman"/>
            <w:szCs w:val="24"/>
            <w:lang w:eastAsia="en-US"/>
          </w:rPr>
          <w:t xml:space="preserve">ζ) Ποινική δικογραφία που αφορά στους διατελέσαντες από το 2011 και εντεύθεν Υπουργούς Οικονομικών, Δικαιοσύνης, Διαφάνειας και Ανθρωπίνων Δικαιωμάτων, Δημόσιας Τάξης και Προστασίας του Πολίτη και Υγείας. </w:t>
        </w:r>
      </w:ins>
    </w:p>
    <w:p w14:paraId="085B60B2" w14:textId="77777777" w:rsidR="00B368C5" w:rsidRPr="00B368C5" w:rsidRDefault="00B368C5" w:rsidP="00B368C5">
      <w:pPr>
        <w:spacing w:after="200" w:line="360" w:lineRule="auto"/>
        <w:rPr>
          <w:ins w:id="34" w:author="Φλούδα Χριστίνα" w:date="2017-10-04T10:40:00Z"/>
          <w:rFonts w:eastAsia="Times New Roman"/>
          <w:szCs w:val="24"/>
          <w:lang w:eastAsia="en-US"/>
        </w:rPr>
      </w:pPr>
      <w:ins w:id="35" w:author="Φλούδα Χριστίνα" w:date="2017-10-04T10:40:00Z">
        <w:r w:rsidRPr="00B368C5">
          <w:rPr>
            <w:rFonts w:eastAsia="Times New Roman"/>
            <w:szCs w:val="24"/>
            <w:lang w:eastAsia="en-US"/>
          </w:rPr>
          <w:t xml:space="preserve">η) Ποινική δικογραφία που αφορά στον Αναπληρωτή Υπουργό Υγείας κ. Παύλο </w:t>
        </w:r>
        <w:proofErr w:type="spellStart"/>
        <w:r w:rsidRPr="00B368C5">
          <w:rPr>
            <w:rFonts w:eastAsia="Times New Roman"/>
            <w:szCs w:val="24"/>
            <w:lang w:eastAsia="en-US"/>
          </w:rPr>
          <w:t>Πολάκη</w:t>
        </w:r>
        <w:proofErr w:type="spellEnd"/>
        <w:r w:rsidRPr="00B368C5">
          <w:rPr>
            <w:rFonts w:eastAsia="Times New Roman"/>
            <w:szCs w:val="24"/>
            <w:lang w:eastAsia="en-US"/>
          </w:rPr>
          <w:t xml:space="preserve">. </w:t>
        </w:r>
      </w:ins>
    </w:p>
    <w:p w14:paraId="34993341" w14:textId="77777777" w:rsidR="00B368C5" w:rsidRPr="00B368C5" w:rsidRDefault="00B368C5" w:rsidP="00B368C5">
      <w:pPr>
        <w:spacing w:after="200" w:line="360" w:lineRule="auto"/>
        <w:rPr>
          <w:ins w:id="36" w:author="Φλούδα Χριστίνα" w:date="2017-10-04T10:40:00Z"/>
          <w:rFonts w:eastAsia="Times New Roman"/>
          <w:szCs w:val="24"/>
          <w:lang w:eastAsia="en-US"/>
        </w:rPr>
      </w:pPr>
      <w:ins w:id="37" w:author="Φλούδα Χριστίνα" w:date="2017-10-04T10:40:00Z">
        <w:r w:rsidRPr="00B368C5">
          <w:rPr>
            <w:rFonts w:eastAsia="Times New Roman"/>
            <w:szCs w:val="24"/>
            <w:lang w:eastAsia="en-US"/>
          </w:rPr>
          <w:t xml:space="preserve">θ)Ποινική δικογραφία που αφορά στους διατελέσαντες Υπουργούς Εθνικής  Άμυνας κ.κ. Δημήτριο Αβραμόπουλο και Παναγιώτη (Πάνο) Παναγιωτόπουλο. </w:t>
        </w:r>
      </w:ins>
    </w:p>
    <w:p w14:paraId="74500CFE" w14:textId="77777777" w:rsidR="00B368C5" w:rsidRPr="00B368C5" w:rsidRDefault="00B368C5" w:rsidP="00B368C5">
      <w:pPr>
        <w:spacing w:after="200" w:line="360" w:lineRule="auto"/>
        <w:rPr>
          <w:ins w:id="38" w:author="Φλούδα Χριστίνα" w:date="2017-10-04T10:40:00Z"/>
          <w:rFonts w:eastAsia="Times New Roman"/>
          <w:szCs w:val="24"/>
          <w:lang w:eastAsia="en-US"/>
        </w:rPr>
      </w:pPr>
      <w:ins w:id="39" w:author="Φλούδα Χριστίνα" w:date="2017-10-04T10:40:00Z">
        <w:r w:rsidRPr="00B368C5">
          <w:rPr>
            <w:rFonts w:eastAsia="Times New Roman"/>
            <w:szCs w:val="24"/>
            <w:lang w:eastAsia="en-US"/>
          </w:rPr>
          <w:t xml:space="preserve">ι) Ποινική δικογραφία που αφορά:-στον Πρωθυπουργό κ. Αλέξη Τσίπρα, -στον Υπουργό Οικονομικών κ. Ευκλείδη </w:t>
        </w:r>
        <w:proofErr w:type="spellStart"/>
        <w:r w:rsidRPr="00B368C5">
          <w:rPr>
            <w:rFonts w:eastAsia="Times New Roman"/>
            <w:szCs w:val="24"/>
            <w:lang w:eastAsia="en-US"/>
          </w:rPr>
          <w:t>Τσακαλώτο</w:t>
        </w:r>
        <w:proofErr w:type="spellEnd"/>
        <w:r w:rsidRPr="00B368C5">
          <w:rPr>
            <w:rFonts w:eastAsia="Times New Roman"/>
            <w:szCs w:val="24"/>
            <w:lang w:eastAsia="en-US"/>
          </w:rPr>
          <w:t xml:space="preserve">, -στον Αναπληρωτή Υπουργό Οικονομικών κ. Γεώργιο </w:t>
        </w:r>
        <w:proofErr w:type="spellStart"/>
        <w:r w:rsidRPr="00B368C5">
          <w:rPr>
            <w:rFonts w:eastAsia="Times New Roman"/>
            <w:szCs w:val="24"/>
            <w:lang w:eastAsia="en-US"/>
          </w:rPr>
          <w:t>Χουλιαράκη</w:t>
        </w:r>
        <w:proofErr w:type="spellEnd"/>
        <w:r w:rsidRPr="00B368C5">
          <w:rPr>
            <w:rFonts w:eastAsia="Times New Roman"/>
            <w:szCs w:val="24"/>
            <w:lang w:eastAsia="en-US"/>
          </w:rPr>
          <w:t xml:space="preserve">, -στην Υφυπουργό Οικονομικών κυρία Αικατερίνη Στεργίου - </w:t>
        </w:r>
        <w:proofErr w:type="spellStart"/>
        <w:r w:rsidRPr="00B368C5">
          <w:rPr>
            <w:rFonts w:eastAsia="Times New Roman"/>
            <w:szCs w:val="24"/>
            <w:lang w:eastAsia="en-US"/>
          </w:rPr>
          <w:t>Παπανάτσιου</w:t>
        </w:r>
        <w:proofErr w:type="spellEnd"/>
        <w:r w:rsidRPr="00B368C5">
          <w:rPr>
            <w:rFonts w:eastAsia="Times New Roman"/>
            <w:szCs w:val="24"/>
            <w:lang w:eastAsia="en-US"/>
          </w:rPr>
          <w:t xml:space="preserve">, -στον Υπουργό Οικονομίας και Ανάπτυξης κ. Δημήτριο Παπαδημητρίου, -στον Υπουργό Εξωτερικών κ. Νικόλαο Κοτζιά, -στον Αναπληρωτή Υπουργό Εξωτερικών κ. Γεώργιο </w:t>
        </w:r>
        <w:proofErr w:type="spellStart"/>
        <w:r w:rsidRPr="00B368C5">
          <w:rPr>
            <w:rFonts w:eastAsia="Times New Roman"/>
            <w:szCs w:val="24"/>
            <w:lang w:eastAsia="en-US"/>
          </w:rPr>
          <w:t>Κατρούγκαλο</w:t>
        </w:r>
        <w:proofErr w:type="spellEnd"/>
        <w:r w:rsidRPr="00B368C5">
          <w:rPr>
            <w:rFonts w:eastAsia="Times New Roman"/>
            <w:szCs w:val="24"/>
            <w:lang w:eastAsia="en-US"/>
          </w:rPr>
          <w:t xml:space="preserve"> και -στον Υπουργό Δικαιοσύνης, Διαφάνειας και Ανθρωπίνων Δικαιωμάτων κ. Σταύρο Κοντονή, σελ. </w:t>
        </w:r>
        <w:r w:rsidRPr="00B368C5">
          <w:rPr>
            <w:rFonts w:eastAsia="Times New Roman"/>
            <w:szCs w:val="24"/>
            <w:lang w:eastAsia="en-US"/>
          </w:rPr>
          <w:br/>
          <w:t xml:space="preserve">6. Επί διαδικαστικού θέματος, σελ. </w:t>
        </w:r>
        <w:r w:rsidRPr="00B368C5">
          <w:rPr>
            <w:rFonts w:eastAsia="Times New Roman"/>
            <w:szCs w:val="24"/>
            <w:lang w:eastAsia="en-US"/>
          </w:rPr>
          <w:br/>
          <w:t xml:space="preserve"> </w:t>
        </w:r>
        <w:r w:rsidRPr="00B368C5">
          <w:rPr>
            <w:rFonts w:eastAsia="Times New Roman"/>
            <w:szCs w:val="24"/>
            <w:lang w:eastAsia="en-US"/>
          </w:rPr>
          <w:br/>
          <w:t xml:space="preserve">Β. ΚΟΙΝΟΒΟΥΛΕΥΤΙΚΟΣ ΕΛΕΓΧΟΣ </w:t>
        </w:r>
        <w:r w:rsidRPr="00B368C5">
          <w:rPr>
            <w:rFonts w:eastAsia="Times New Roman"/>
            <w:szCs w:val="24"/>
            <w:lang w:eastAsia="en-US"/>
          </w:rPr>
          <w:br/>
          <w:t xml:space="preserve">1. Κατάθεση αναφορών, σελ. </w:t>
        </w:r>
        <w:r w:rsidRPr="00B368C5">
          <w:rPr>
            <w:rFonts w:eastAsia="Times New Roman"/>
            <w:szCs w:val="24"/>
            <w:lang w:eastAsia="en-US"/>
          </w:rPr>
          <w:br/>
          <w:t xml:space="preserve">2. Ανακοίνωση του δελτίου επικαίρων ερωτήσεων της Παρασκευής 29 Σεπτεμβρίου 2017, σελ. </w:t>
        </w:r>
        <w:r w:rsidRPr="00B368C5">
          <w:rPr>
            <w:rFonts w:eastAsia="Times New Roman"/>
            <w:szCs w:val="24"/>
            <w:lang w:eastAsia="en-US"/>
          </w:rPr>
          <w:br/>
          <w:t>3. Συζήτηση επικαίρων ερωτήσεων:</w:t>
        </w:r>
        <w:r w:rsidRPr="00B368C5">
          <w:rPr>
            <w:rFonts w:eastAsia="Times New Roman"/>
            <w:szCs w:val="24"/>
            <w:lang w:eastAsia="en-US"/>
          </w:rPr>
          <w:br/>
          <w:t xml:space="preserve">α) Προς τον Υπουργό Εσωτερικών: </w:t>
        </w:r>
        <w:r w:rsidRPr="00B368C5">
          <w:rPr>
            <w:rFonts w:eastAsia="Times New Roman"/>
            <w:szCs w:val="24"/>
            <w:lang w:eastAsia="en-US"/>
          </w:rPr>
          <w:br/>
          <w:t xml:space="preserve"> i. με θέμα " Έκτακτη και άμεση αρωγή 500.000 ευρώ στην πληγείσα Δυτική Αχαΐα", σελ. </w:t>
        </w:r>
        <w:r w:rsidRPr="00B368C5">
          <w:rPr>
            <w:rFonts w:eastAsia="Times New Roman"/>
            <w:szCs w:val="24"/>
            <w:lang w:eastAsia="en-US"/>
          </w:rPr>
          <w:br/>
          <w:t xml:space="preserve"> </w:t>
        </w:r>
        <w:proofErr w:type="spellStart"/>
        <w:r w:rsidRPr="00B368C5">
          <w:rPr>
            <w:rFonts w:eastAsia="Times New Roman"/>
            <w:szCs w:val="24"/>
            <w:lang w:eastAsia="en-US"/>
          </w:rPr>
          <w:t>ii</w:t>
        </w:r>
        <w:proofErr w:type="spellEnd"/>
        <w:r w:rsidRPr="00B368C5">
          <w:rPr>
            <w:rFonts w:eastAsia="Times New Roman"/>
            <w:szCs w:val="24"/>
            <w:lang w:eastAsia="en-US"/>
          </w:rPr>
          <w:t xml:space="preserve">) με θέμα: "Στάση ελληνικής κυβέρνησης έναντι της συνεχιζόμενης αδιαλλαξίας της ΠΓΔΜ, σελ. </w:t>
        </w:r>
        <w:r w:rsidRPr="00B368C5">
          <w:rPr>
            <w:rFonts w:eastAsia="Times New Roman"/>
            <w:szCs w:val="24"/>
            <w:lang w:eastAsia="en-US"/>
          </w:rPr>
          <w:br/>
          <w:t xml:space="preserve"> β) Προς τον Υπουργό Εργασίας, Κοινωνικής Ασφάλισης και Κοινωνικής Αλληλεγγύης:, σελ. </w:t>
        </w:r>
        <w:r w:rsidRPr="00B368C5">
          <w:rPr>
            <w:rFonts w:eastAsia="Times New Roman"/>
            <w:szCs w:val="24"/>
            <w:lang w:eastAsia="en-US"/>
          </w:rPr>
          <w:br/>
          <w:t xml:space="preserve"> i. με θέμα: "Προβλήματα εργαζομένων στην Ελληνική Στατιστική Αρχή - ΕΛΣΤΑΤ", σελ. </w:t>
        </w:r>
        <w:r w:rsidRPr="00B368C5">
          <w:rPr>
            <w:rFonts w:eastAsia="Times New Roman"/>
            <w:szCs w:val="24"/>
            <w:lang w:eastAsia="en-US"/>
          </w:rPr>
          <w:br/>
          <w:t xml:space="preserve"> </w:t>
        </w:r>
        <w:proofErr w:type="spellStart"/>
        <w:r w:rsidRPr="00B368C5">
          <w:rPr>
            <w:rFonts w:eastAsia="Times New Roman"/>
            <w:szCs w:val="24"/>
            <w:lang w:eastAsia="en-US"/>
          </w:rPr>
          <w:t>ii</w:t>
        </w:r>
        <w:proofErr w:type="spellEnd"/>
        <w:r w:rsidRPr="00B368C5">
          <w:rPr>
            <w:rFonts w:eastAsia="Times New Roman"/>
            <w:szCs w:val="24"/>
            <w:lang w:eastAsia="en-US"/>
          </w:rPr>
          <w:t xml:space="preserve">. με θέμα: "Αναζητήθηκαν ή όχι εναλλακτικές λύσεις, ώστε να αποφευχθεί η νέα περικοπή της συνταξιοδοτικής δαπάνης με τον τελευταίο νόμο 4472/2017;", σελ. </w:t>
        </w:r>
        <w:r w:rsidRPr="00B368C5">
          <w:rPr>
            <w:rFonts w:eastAsia="Times New Roman"/>
            <w:szCs w:val="24"/>
            <w:lang w:eastAsia="en-US"/>
          </w:rPr>
          <w:br/>
          <w:t xml:space="preserve"> </w:t>
        </w:r>
        <w:r w:rsidRPr="00B368C5">
          <w:rPr>
            <w:rFonts w:eastAsia="Times New Roman"/>
            <w:szCs w:val="24"/>
            <w:lang w:eastAsia="en-US"/>
          </w:rPr>
          <w:br/>
          <w:t xml:space="preserve">Γ. ΝΟΜΟΘΕΤΙΚΗ ΕΡΓΑΣΙΑ </w:t>
        </w:r>
        <w:r w:rsidRPr="00B368C5">
          <w:rPr>
            <w:rFonts w:eastAsia="Times New Roman"/>
            <w:szCs w:val="24"/>
            <w:lang w:eastAsia="en-US"/>
          </w:rPr>
          <w:br/>
          <w:t xml:space="preserve">1. Κατάθεση σχεδίου νόμου:                                                                                           Οι Υπουργοί Εθνικής  Άμυνας, Εσωτερικών, Παιδείας,  Έρευνας και Θρησκευμάτων, Δικαιοσύνης, Διαφάνειας και Ανθρωπίνων Δικαιωμάτων, Οικονομικών, Μεταναστευτικής Πολιτικής και Ναυτιλίας και Νησιωτικής Πολιτικής, οι Αναπληρωτές Υπουργοί Εσωτερικών, Εθνικής  Άμυνας, Δικαιοσύνης, Διαφάνειας και Ανθρωπίνων Δικαιωμάτων και Οικονομικών, καθώς και η Υφυπουργός Οικονομικών κατέθεσαν στις 27-9-2017 σχέδιο νόμου: «Ρυθμίσεις περί σταδιοδρομίας και εξέλιξης στελεχών και οικονομικής μέριμνας και λογιστικού των Ενόπλων Δυνάμεων, σύσταση Κοινού Σώματος Οικονομικών Επιθεωρητών και άλλες διατάξεις», σελ. </w:t>
        </w:r>
        <w:r w:rsidRPr="00B368C5">
          <w:rPr>
            <w:rFonts w:eastAsia="Times New Roman"/>
            <w:szCs w:val="24"/>
            <w:lang w:eastAsia="en-US"/>
          </w:rPr>
          <w:br/>
          <w:t xml:space="preserve">2. Κατάθεση Εκθέσεως Διαρκούς Επιτροπής:                                                                  Η Διαρκής Επιτροπή Οικονομικών Υποθέσεων καταθέτει την  Έκθεσή της στο σχέδιο νόμου του Υπουργείου Οικονομικών «Κύρωση της Πολυμερούς Συμφωνίας Αρμοδίων Αρχών για την Ανταλλαγή Εκθέσεων ανά Χώρα και διατάξεις εφαρμογής»., σελ. </w:t>
        </w:r>
        <w:r w:rsidRPr="00B368C5">
          <w:rPr>
            <w:rFonts w:eastAsia="Times New Roman"/>
            <w:szCs w:val="24"/>
            <w:lang w:eastAsia="en-US"/>
          </w:rPr>
          <w:br/>
        </w:r>
      </w:ins>
    </w:p>
    <w:p w14:paraId="3E0F57F2" w14:textId="77777777" w:rsidR="00B368C5" w:rsidRPr="00B368C5" w:rsidRDefault="00B368C5" w:rsidP="00B368C5">
      <w:pPr>
        <w:spacing w:after="200" w:line="360" w:lineRule="auto"/>
        <w:rPr>
          <w:ins w:id="40" w:author="Φλούδα Χριστίνα" w:date="2017-10-04T10:40:00Z"/>
          <w:rFonts w:eastAsia="Times New Roman"/>
          <w:szCs w:val="24"/>
          <w:lang w:eastAsia="en-US"/>
        </w:rPr>
      </w:pPr>
      <w:ins w:id="41" w:author="Φλούδα Χριστίνα" w:date="2017-10-04T10:40:00Z">
        <w:r w:rsidRPr="00B368C5">
          <w:rPr>
            <w:rFonts w:eastAsia="Times New Roman"/>
            <w:szCs w:val="24"/>
            <w:lang w:eastAsia="en-US"/>
          </w:rPr>
          <w:t>ΠΡΟΕΔΡΕΥΩΝ                                                                               ΚΡΕΜΑΣΤΙΝΟΣ Δ. , σελ.</w:t>
        </w:r>
        <w:r w:rsidRPr="00B368C5">
          <w:rPr>
            <w:rFonts w:eastAsia="Times New Roman"/>
            <w:szCs w:val="24"/>
            <w:lang w:eastAsia="en-US"/>
          </w:rPr>
          <w:br/>
        </w:r>
      </w:ins>
    </w:p>
    <w:p w14:paraId="6DADB980" w14:textId="77777777" w:rsidR="00B368C5" w:rsidRPr="00B368C5" w:rsidRDefault="00B368C5" w:rsidP="00B368C5">
      <w:pPr>
        <w:spacing w:after="200" w:line="360" w:lineRule="auto"/>
        <w:rPr>
          <w:ins w:id="42" w:author="Φλούδα Χριστίνα" w:date="2017-10-04T10:40:00Z"/>
          <w:rFonts w:eastAsia="Times New Roman"/>
          <w:szCs w:val="24"/>
          <w:lang w:eastAsia="en-US"/>
        </w:rPr>
      </w:pPr>
      <w:ins w:id="43" w:author="Φλούδα Χριστίνα" w:date="2017-10-04T10:40:00Z">
        <w:r w:rsidRPr="00B368C5">
          <w:rPr>
            <w:rFonts w:eastAsia="Times New Roman"/>
            <w:szCs w:val="24"/>
            <w:lang w:eastAsia="en-US"/>
          </w:rPr>
          <w:t>ΟΜΙΛΗΤΕΣ</w:t>
        </w:r>
      </w:ins>
    </w:p>
    <w:p w14:paraId="7AC096C1" w14:textId="3CB2547E" w:rsidR="00B368C5" w:rsidRDefault="00B368C5" w:rsidP="00B368C5">
      <w:pPr>
        <w:spacing w:line="600" w:lineRule="auto"/>
        <w:ind w:firstLine="720"/>
        <w:jc w:val="center"/>
        <w:rPr>
          <w:ins w:id="44" w:author="Φλούδα Χριστίνα" w:date="2017-10-04T10:40:00Z"/>
          <w:rFonts w:eastAsia="Times New Roman"/>
          <w:szCs w:val="24"/>
        </w:rPr>
      </w:pPr>
      <w:ins w:id="45" w:author="Φλούδα Χριστίνα" w:date="2017-10-04T10:40:00Z">
        <w:r w:rsidRPr="00B368C5">
          <w:rPr>
            <w:rFonts w:eastAsia="Times New Roman"/>
            <w:szCs w:val="24"/>
            <w:lang w:eastAsia="en-US"/>
          </w:rPr>
          <w:br/>
          <w:t>Α. Επί διαδικαστικού θέματος:</w:t>
        </w:r>
        <w:r w:rsidRPr="00B368C5">
          <w:rPr>
            <w:rFonts w:eastAsia="Times New Roman"/>
            <w:szCs w:val="24"/>
            <w:lang w:eastAsia="en-US"/>
          </w:rPr>
          <w:br/>
          <w:t>ΚΡΕΜΑΣΤΙΝΟΣ Δ. , σελ.</w:t>
        </w:r>
        <w:r w:rsidRPr="00B368C5">
          <w:rPr>
            <w:rFonts w:eastAsia="Times New Roman"/>
            <w:szCs w:val="24"/>
            <w:lang w:eastAsia="en-US"/>
          </w:rPr>
          <w:br/>
        </w:r>
        <w:r w:rsidRPr="00B368C5">
          <w:rPr>
            <w:rFonts w:eastAsia="Times New Roman"/>
            <w:szCs w:val="24"/>
            <w:lang w:eastAsia="en-US"/>
          </w:rPr>
          <w:br/>
          <w:t>Β. Επί των επικαίρων ερωτήσεων:</w:t>
        </w:r>
        <w:r w:rsidRPr="00B368C5">
          <w:rPr>
            <w:rFonts w:eastAsia="Times New Roman"/>
            <w:szCs w:val="24"/>
            <w:lang w:eastAsia="en-US"/>
          </w:rPr>
          <w:br/>
          <w:t>ΑΜΑΝΑΤΙΔΗΣ Ι. , σελ.</w:t>
        </w:r>
        <w:r w:rsidRPr="00B368C5">
          <w:rPr>
            <w:rFonts w:eastAsia="Times New Roman"/>
            <w:szCs w:val="24"/>
            <w:lang w:eastAsia="en-US"/>
          </w:rPr>
          <w:br/>
          <w:t>ΚΑΡΑΘΑΝΑΣΟΠΟΥΛΟΣ Ν. , σελ.</w:t>
        </w:r>
        <w:r w:rsidRPr="00B368C5">
          <w:rPr>
            <w:rFonts w:eastAsia="Times New Roman"/>
            <w:szCs w:val="24"/>
            <w:lang w:eastAsia="en-US"/>
          </w:rPr>
          <w:br/>
          <w:t>ΚΑΡΡΑΣ Γ. , σελ.</w:t>
        </w:r>
        <w:r w:rsidRPr="00B368C5">
          <w:rPr>
            <w:rFonts w:eastAsia="Times New Roman"/>
            <w:szCs w:val="24"/>
            <w:lang w:eastAsia="en-US"/>
          </w:rPr>
          <w:br/>
          <w:t>ΚΟΥΜΟΥΤΣΑΚΟΣ Γ. , σελ.</w:t>
        </w:r>
        <w:r w:rsidRPr="00B368C5">
          <w:rPr>
            <w:rFonts w:eastAsia="Times New Roman"/>
            <w:szCs w:val="24"/>
            <w:lang w:eastAsia="en-US"/>
          </w:rPr>
          <w:br/>
          <w:t>ΝΙΚΟΛΟΠΟΥΛΟΣ Ν. , σελ.</w:t>
        </w:r>
        <w:r w:rsidRPr="00B368C5">
          <w:rPr>
            <w:rFonts w:eastAsia="Times New Roman"/>
            <w:szCs w:val="24"/>
            <w:lang w:eastAsia="en-US"/>
          </w:rPr>
          <w:br/>
          <w:t>ΠΕΤΡΟΠΟΥΛΟΣ Α. , σελ.</w:t>
        </w:r>
        <w:r w:rsidRPr="00B368C5">
          <w:rPr>
            <w:rFonts w:eastAsia="Times New Roman"/>
            <w:szCs w:val="24"/>
            <w:lang w:eastAsia="en-US"/>
          </w:rPr>
          <w:br/>
          <w:t>ΣΚΟΥΡΛΕΤΗΣ Π. , σελ.</w:t>
        </w:r>
        <w:r w:rsidRPr="00B368C5">
          <w:rPr>
            <w:rFonts w:eastAsia="Times New Roman"/>
            <w:szCs w:val="24"/>
            <w:lang w:eastAsia="en-US"/>
          </w:rPr>
          <w:br/>
        </w:r>
      </w:ins>
    </w:p>
    <w:p w14:paraId="27620DD9" w14:textId="77777777" w:rsidR="00B93702" w:rsidRDefault="00B368C5">
      <w:pPr>
        <w:spacing w:line="600" w:lineRule="auto"/>
        <w:ind w:firstLine="720"/>
        <w:jc w:val="center"/>
        <w:rPr>
          <w:rFonts w:eastAsia="Times New Roman"/>
          <w:szCs w:val="24"/>
        </w:rPr>
      </w:pPr>
      <w:r>
        <w:rPr>
          <w:rFonts w:eastAsia="Times New Roman"/>
          <w:szCs w:val="24"/>
        </w:rPr>
        <w:t>ΠΡΑΚΤΙΚΑ ΒΟΥΛΗΣ</w:t>
      </w:r>
    </w:p>
    <w:p w14:paraId="27620DDA" w14:textId="77777777" w:rsidR="00B93702" w:rsidRDefault="00B368C5">
      <w:pPr>
        <w:spacing w:line="600" w:lineRule="auto"/>
        <w:ind w:firstLine="720"/>
        <w:jc w:val="center"/>
        <w:rPr>
          <w:rFonts w:eastAsia="Times New Roman"/>
          <w:szCs w:val="24"/>
        </w:rPr>
      </w:pPr>
      <w:r>
        <w:rPr>
          <w:rFonts w:eastAsia="Times New Roman"/>
          <w:szCs w:val="24"/>
        </w:rPr>
        <w:t xml:space="preserve">ΙΖ΄ ΠΕΡΙΟΔΟΣ </w:t>
      </w:r>
    </w:p>
    <w:p w14:paraId="27620DDB" w14:textId="77777777" w:rsidR="00B93702" w:rsidRDefault="00B368C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7620DDC" w14:textId="77777777" w:rsidR="00B93702" w:rsidRDefault="00B368C5">
      <w:pPr>
        <w:spacing w:line="600" w:lineRule="auto"/>
        <w:ind w:firstLine="720"/>
        <w:jc w:val="center"/>
        <w:rPr>
          <w:rFonts w:eastAsia="Times New Roman"/>
          <w:szCs w:val="24"/>
        </w:rPr>
      </w:pPr>
      <w:r>
        <w:rPr>
          <w:rFonts w:eastAsia="Times New Roman"/>
          <w:szCs w:val="24"/>
        </w:rPr>
        <w:t>ΣΥΝΟΔΟΣ Β΄</w:t>
      </w:r>
    </w:p>
    <w:p w14:paraId="27620DDD" w14:textId="77777777" w:rsidR="00B93702" w:rsidRDefault="00B368C5">
      <w:pPr>
        <w:spacing w:line="600" w:lineRule="auto"/>
        <w:ind w:firstLine="720"/>
        <w:jc w:val="center"/>
        <w:rPr>
          <w:rFonts w:eastAsia="Times New Roman"/>
          <w:szCs w:val="24"/>
        </w:rPr>
      </w:pPr>
      <w:r>
        <w:rPr>
          <w:rFonts w:eastAsia="Times New Roman"/>
          <w:szCs w:val="24"/>
        </w:rPr>
        <w:t>ΣΥΝΕΔΡΙΑΣΗ ΡΠΔ΄</w:t>
      </w:r>
    </w:p>
    <w:p w14:paraId="27620DDE" w14:textId="77777777" w:rsidR="00B93702" w:rsidRDefault="00B368C5">
      <w:pPr>
        <w:spacing w:line="600" w:lineRule="auto"/>
        <w:ind w:firstLine="720"/>
        <w:jc w:val="center"/>
        <w:rPr>
          <w:rFonts w:eastAsia="Times New Roman"/>
          <w:szCs w:val="24"/>
        </w:rPr>
      </w:pPr>
      <w:r>
        <w:rPr>
          <w:rFonts w:eastAsia="Times New Roman"/>
          <w:szCs w:val="24"/>
        </w:rPr>
        <w:t>Πέμπτη 28 Σεπτεμβρίου 2017</w:t>
      </w:r>
    </w:p>
    <w:p w14:paraId="27620DDF" w14:textId="77777777" w:rsidR="00B93702" w:rsidRDefault="00B368C5">
      <w:pPr>
        <w:spacing w:line="600" w:lineRule="auto"/>
        <w:ind w:firstLine="720"/>
        <w:jc w:val="both"/>
        <w:rPr>
          <w:rFonts w:eastAsia="Times New Roman"/>
          <w:szCs w:val="24"/>
        </w:rPr>
      </w:pPr>
      <w:r>
        <w:rPr>
          <w:rFonts w:eastAsia="Times New Roman"/>
          <w:szCs w:val="24"/>
        </w:rPr>
        <w:t>Αθήνα, σήμερα στις 28 Σεπτεμβρίου 2017, ημέρα Πέμπτη και ώρα 9.33΄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854A52">
        <w:rPr>
          <w:rFonts w:eastAsia="Times New Roman"/>
          <w:b/>
          <w:szCs w:val="24"/>
        </w:rPr>
        <w:t>ΔΗΜΗΤΡΙΟΥ ΚΡΕΜΑΣΤΙΝΟΥ</w:t>
      </w:r>
      <w:r>
        <w:rPr>
          <w:rFonts w:eastAsia="Times New Roman"/>
          <w:szCs w:val="24"/>
        </w:rPr>
        <w:t>.</w:t>
      </w:r>
    </w:p>
    <w:p w14:paraId="27620DE0" w14:textId="77777777" w:rsidR="00B93702" w:rsidRDefault="00B368C5">
      <w:pPr>
        <w:spacing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27620DE1" w14:textId="77777777" w:rsidR="00B93702" w:rsidRDefault="00B368C5">
      <w:pPr>
        <w:spacing w:line="600" w:lineRule="auto"/>
        <w:ind w:firstLine="720"/>
        <w:jc w:val="both"/>
        <w:rPr>
          <w:rFonts w:eastAsia="Times New Roman"/>
          <w:szCs w:val="24"/>
        </w:rPr>
      </w:pPr>
      <w:r>
        <w:rPr>
          <w:rFonts w:eastAsia="Times New Roman"/>
          <w:szCs w:val="24"/>
        </w:rPr>
        <w:t>(ΕΠ</w:t>
      </w:r>
      <w:r>
        <w:rPr>
          <w:rFonts w:eastAsia="Times New Roman"/>
          <w:szCs w:val="24"/>
        </w:rPr>
        <w:t>ΙΚΥΡΩΣΗ ΠΡΑΚΤΙΚΩΝ: Σύμφωνα με την από 25</w:t>
      </w:r>
      <w:r w:rsidRPr="00854A52">
        <w:rPr>
          <w:rFonts w:eastAsia="Times New Roman"/>
          <w:szCs w:val="24"/>
        </w:rPr>
        <w:t>-</w:t>
      </w:r>
      <w:r>
        <w:rPr>
          <w:rFonts w:eastAsia="Times New Roman"/>
          <w:szCs w:val="24"/>
        </w:rPr>
        <w:t>9</w:t>
      </w:r>
      <w:r w:rsidRPr="00854A52">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ΡΠΓ΄ συνεδριάσεώς του, της Δευτέρας 25 Σεπτεμβρίου 2017)</w:t>
      </w:r>
      <w:r w:rsidRPr="00854A52">
        <w:rPr>
          <w:rFonts w:eastAsia="Times New Roman"/>
          <w:szCs w:val="24"/>
        </w:rPr>
        <w:t>.</w:t>
      </w:r>
    </w:p>
    <w:p w14:paraId="27620DE2" w14:textId="77777777" w:rsidR="00B93702" w:rsidRDefault="00B368C5">
      <w:pPr>
        <w:spacing w:line="600" w:lineRule="auto"/>
        <w:ind w:firstLine="720"/>
        <w:jc w:val="both"/>
        <w:rPr>
          <w:rFonts w:eastAsia="Times New Roman"/>
          <w:szCs w:val="24"/>
        </w:rPr>
      </w:pPr>
      <w:r>
        <w:rPr>
          <w:rFonts w:eastAsia="Times New Roman"/>
          <w:szCs w:val="24"/>
        </w:rPr>
        <w:lastRenderedPageBreak/>
        <w:t>Παρακαλείται ο κύριος Γραμματέας να ανακοινώσει τις αναφορές προς το Σ</w:t>
      </w:r>
      <w:r>
        <w:rPr>
          <w:rFonts w:eastAsia="Times New Roman"/>
          <w:szCs w:val="24"/>
        </w:rPr>
        <w:t xml:space="preserve">ώμα. </w:t>
      </w:r>
    </w:p>
    <w:p w14:paraId="27620DE3" w14:textId="77777777" w:rsidR="00B93702" w:rsidRDefault="00B368C5">
      <w:pPr>
        <w:spacing w:line="600" w:lineRule="auto"/>
        <w:ind w:firstLine="720"/>
        <w:jc w:val="both"/>
        <w:rPr>
          <w:rFonts w:eastAsia="Times New Roman" w:cs="Times New Roman"/>
          <w:szCs w:val="24"/>
        </w:rPr>
      </w:pPr>
      <w:r>
        <w:rPr>
          <w:rFonts w:eastAsia="Times New Roman"/>
          <w:szCs w:val="24"/>
        </w:rPr>
        <w:t xml:space="preserve">(Ανακοινώνονται προς το Σώμα από τον Γραμματέα της Βουλής κ. Μάριο </w:t>
      </w:r>
      <w:proofErr w:type="spellStart"/>
      <w:r>
        <w:rPr>
          <w:rFonts w:eastAsia="Times New Roman"/>
          <w:szCs w:val="24"/>
        </w:rPr>
        <w:t>Κάτση</w:t>
      </w:r>
      <w:proofErr w:type="spellEnd"/>
      <w:r>
        <w:rPr>
          <w:rFonts w:eastAsia="Times New Roman"/>
          <w:szCs w:val="24"/>
        </w:rPr>
        <w:t>, Βουλευτή Θεσπρωτίας, τα ακόλουθα:</w:t>
      </w:r>
    </w:p>
    <w:p w14:paraId="27620DE4" w14:textId="77777777" w:rsidR="00B93702" w:rsidRDefault="00B368C5">
      <w:pPr>
        <w:spacing w:line="600" w:lineRule="auto"/>
        <w:ind w:firstLine="720"/>
        <w:jc w:val="both"/>
        <w:rPr>
          <w:rFonts w:eastAsia="Times New Roman" w:cs="Times New Roman"/>
          <w:color w:val="FF0000"/>
          <w:szCs w:val="24"/>
        </w:rPr>
      </w:pPr>
      <w:r w:rsidRPr="00CE2765">
        <w:rPr>
          <w:rFonts w:eastAsia="Times New Roman" w:cs="Times New Roman"/>
          <w:color w:val="FF0000"/>
          <w:szCs w:val="24"/>
        </w:rPr>
        <w:t>Α. ΚΑΤΑΘΕΣΗ ΑΝΑΦΟΡΩΝ</w:t>
      </w:r>
    </w:p>
    <w:p w14:paraId="27620DE5" w14:textId="77777777" w:rsidR="00B93702" w:rsidRDefault="00B368C5">
      <w:pPr>
        <w:spacing w:line="600" w:lineRule="auto"/>
        <w:ind w:firstLine="720"/>
        <w:jc w:val="center"/>
        <w:rPr>
          <w:rFonts w:eastAsia="Times New Roman" w:cs="Times New Roman"/>
          <w:color w:val="FF0000"/>
          <w:szCs w:val="24"/>
        </w:rPr>
      </w:pPr>
      <w:r w:rsidRPr="00CE2765">
        <w:rPr>
          <w:rFonts w:eastAsia="Times New Roman" w:cs="Times New Roman"/>
          <w:color w:val="FF0000"/>
          <w:szCs w:val="24"/>
        </w:rPr>
        <w:t>(Να καταχωρισθεί η σελίδα 2α)</w:t>
      </w:r>
    </w:p>
    <w:p w14:paraId="27620DE6" w14:textId="77777777" w:rsidR="00B93702" w:rsidRDefault="00B368C5">
      <w:pPr>
        <w:spacing w:line="600" w:lineRule="auto"/>
        <w:ind w:firstLine="720"/>
        <w:rPr>
          <w:rFonts w:eastAsia="Times New Roman" w:cs="Times New Roman"/>
          <w:color w:val="FF0000"/>
          <w:szCs w:val="24"/>
        </w:rPr>
      </w:pPr>
      <w:r w:rsidRPr="00CE2765">
        <w:rPr>
          <w:rFonts w:eastAsia="Times New Roman" w:cs="Times New Roman"/>
          <w:color w:val="FF0000"/>
          <w:szCs w:val="24"/>
        </w:rPr>
        <w:t>Β. ΑΠΑΝΤΗΣΕΙΣ ΥΠΟΥΡΓΩΝ ΣΕ ΕΡΩΤΗΣΕΙΣ ΒΟΥΛΕΥΤΩΝ</w:t>
      </w:r>
    </w:p>
    <w:p w14:paraId="27620DE7" w14:textId="77777777" w:rsidR="00B93702" w:rsidRDefault="00B368C5">
      <w:pPr>
        <w:spacing w:line="600" w:lineRule="auto"/>
        <w:ind w:firstLine="720"/>
        <w:jc w:val="center"/>
        <w:rPr>
          <w:rFonts w:eastAsia="Times New Roman" w:cs="Times New Roman"/>
          <w:color w:val="FF0000"/>
          <w:szCs w:val="24"/>
        </w:rPr>
      </w:pPr>
      <w:r w:rsidRPr="00CE2765">
        <w:rPr>
          <w:rFonts w:eastAsia="Times New Roman" w:cs="Times New Roman"/>
          <w:color w:val="FF0000"/>
          <w:szCs w:val="24"/>
        </w:rPr>
        <w:t>(Να καταχωρισθεί η σελίδα 2β )</w:t>
      </w:r>
    </w:p>
    <w:p w14:paraId="27620DE8" w14:textId="77777777" w:rsidR="00B93702" w:rsidRDefault="00B368C5">
      <w:pPr>
        <w:spacing w:line="600" w:lineRule="auto"/>
        <w:ind w:firstLine="720"/>
        <w:jc w:val="center"/>
        <w:rPr>
          <w:rFonts w:eastAsia="Times New Roman" w:cs="Times New Roman"/>
          <w:color w:val="FF0000"/>
          <w:szCs w:val="24"/>
        </w:rPr>
      </w:pPr>
      <w:r w:rsidRPr="00CE2765">
        <w:rPr>
          <w:rFonts w:eastAsia="Times New Roman" w:cs="Times New Roman"/>
          <w:color w:val="FF0000"/>
          <w:szCs w:val="24"/>
        </w:rPr>
        <w:t>(ΑΛΛΑΓΗ ΣΕΛΙΔΑ</w:t>
      </w:r>
      <w:r w:rsidRPr="00CE2765">
        <w:rPr>
          <w:rFonts w:eastAsia="Times New Roman" w:cs="Times New Roman"/>
          <w:color w:val="FF0000"/>
          <w:szCs w:val="24"/>
        </w:rPr>
        <w:t>Σ)</w:t>
      </w:r>
    </w:p>
    <w:p w14:paraId="27620DE9" w14:textId="77777777" w:rsidR="00B93702" w:rsidRDefault="00B368C5">
      <w:pPr>
        <w:spacing w:after="0" w:line="600" w:lineRule="auto"/>
        <w:ind w:firstLine="720"/>
        <w:jc w:val="both"/>
        <w:rPr>
          <w:rFonts w:eastAsia="Times New Roman"/>
          <w:bCs/>
          <w:szCs w:val="24"/>
          <w:shd w:val="clear" w:color="auto" w:fill="FFFFFF"/>
        </w:rPr>
      </w:pPr>
      <w:r>
        <w:rPr>
          <w:rFonts w:eastAsia="Times New Roman"/>
          <w:b/>
          <w:szCs w:val="24"/>
        </w:rPr>
        <w:t xml:space="preserve">ΠΡΟΕΔΡΕΥΩΝ (Δημήτριος Κρεμαστινός): </w:t>
      </w:r>
      <w:r>
        <w:rPr>
          <w:rFonts w:eastAsia="Times New Roman"/>
          <w:szCs w:val="24"/>
        </w:rPr>
        <w:t xml:space="preserve">Κυρίες και κύριοι συνάδελφοι, έχω την τιμή </w:t>
      </w:r>
      <w:r>
        <w:rPr>
          <w:rFonts w:eastAsia="Times New Roman"/>
          <w:bCs/>
          <w:szCs w:val="24"/>
          <w:shd w:val="clear" w:color="auto" w:fill="FFFFFF"/>
        </w:rPr>
        <w:t xml:space="preserve">να ανακοινώσω στο Σώμα την επιστολή του Βουλευτή κ. Μίχου προς τον Πρόεδρο της Βουλής, η οποία αναφέρει τα εξής: «Αξιότιμε κύριε Πρόεδρε, παρακαλώ όπως ανακοινώσετε στο Σώμα </w:t>
      </w:r>
      <w:r>
        <w:rPr>
          <w:rFonts w:eastAsia="Times New Roman"/>
          <w:bCs/>
          <w:szCs w:val="24"/>
          <w:shd w:val="clear" w:color="auto" w:fill="FFFFFF"/>
        </w:rPr>
        <w:t>την παραίτησή μου από την Κοινοβουλευτική Ομάδα του Λαϊκού Συνδέσμου</w:t>
      </w:r>
      <w:r>
        <w:rPr>
          <w:rFonts w:eastAsia="Times New Roman"/>
          <w:bCs/>
          <w:szCs w:val="24"/>
          <w:shd w:val="clear" w:color="auto" w:fill="FFFFFF"/>
        </w:rPr>
        <w:t xml:space="preserve"> </w:t>
      </w:r>
      <w:r>
        <w:rPr>
          <w:rFonts w:eastAsia="Times New Roman"/>
          <w:bCs/>
          <w:szCs w:val="24"/>
          <w:shd w:val="clear" w:color="auto" w:fill="FFFFFF"/>
        </w:rPr>
        <w:t>-</w:t>
      </w:r>
      <w:r>
        <w:rPr>
          <w:rFonts w:eastAsia="Times New Roman"/>
          <w:bCs/>
          <w:szCs w:val="24"/>
          <w:shd w:val="clear" w:color="auto" w:fill="FFFFFF"/>
        </w:rPr>
        <w:t xml:space="preserve"> </w:t>
      </w:r>
      <w:r>
        <w:rPr>
          <w:rFonts w:eastAsia="Times New Roman"/>
          <w:bCs/>
          <w:szCs w:val="24"/>
          <w:shd w:val="clear" w:color="auto" w:fill="FFFFFF"/>
        </w:rPr>
        <w:t xml:space="preserve">Χρυσή Αυγή. Από σήμερα δηλώνω ότι θα δραστηριοποιούμαι στη Βουλή ως Ανεξάρτητος Βουλευτής. Μετά τιμής, Νικόλαος Μίχος, Βουλευτής Ευβοίας». </w:t>
      </w:r>
    </w:p>
    <w:p w14:paraId="27620DEA" w14:textId="77777777" w:rsidR="00B93702" w:rsidRDefault="00B368C5">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lastRenderedPageBreak/>
        <w:t xml:space="preserve">(Στο σημείο αυτό κατατίθεται για τα Πρακτικά </w:t>
      </w:r>
      <w:r>
        <w:rPr>
          <w:rFonts w:eastAsia="Times New Roman"/>
          <w:bCs/>
          <w:szCs w:val="24"/>
          <w:shd w:val="clear" w:color="auto" w:fill="FFFFFF"/>
        </w:rPr>
        <w:t>η προαναφερθείσα επιστολή, η οποία έχει ως εξής:</w:t>
      </w:r>
    </w:p>
    <w:p w14:paraId="27620DEB" w14:textId="77777777" w:rsidR="00B93702" w:rsidRDefault="00B368C5">
      <w:pPr>
        <w:spacing w:after="0" w:line="600" w:lineRule="auto"/>
        <w:ind w:firstLine="720"/>
        <w:jc w:val="center"/>
        <w:rPr>
          <w:rFonts w:eastAsia="Times New Roman"/>
          <w:bCs/>
          <w:color w:val="FF0000"/>
          <w:szCs w:val="24"/>
          <w:shd w:val="clear" w:color="auto" w:fill="FFFFFF"/>
        </w:rPr>
      </w:pPr>
      <w:r w:rsidRPr="00CE2765">
        <w:rPr>
          <w:rFonts w:eastAsia="Times New Roman"/>
          <w:bCs/>
          <w:color w:val="FF0000"/>
          <w:szCs w:val="24"/>
          <w:shd w:val="clear" w:color="auto" w:fill="FFFFFF"/>
        </w:rPr>
        <w:t>ΑΛΛΑΓΗ ΣΕΛΙΔΑΣ</w:t>
      </w:r>
    </w:p>
    <w:p w14:paraId="27620DEC" w14:textId="77777777" w:rsidR="00B93702" w:rsidRDefault="00B368C5">
      <w:pPr>
        <w:spacing w:after="0" w:line="600" w:lineRule="auto"/>
        <w:ind w:firstLine="720"/>
        <w:jc w:val="center"/>
        <w:rPr>
          <w:rFonts w:eastAsia="Times New Roman"/>
          <w:bCs/>
          <w:color w:val="FF0000"/>
          <w:szCs w:val="24"/>
          <w:shd w:val="clear" w:color="auto" w:fill="FFFFFF"/>
        </w:rPr>
      </w:pPr>
      <w:r w:rsidRPr="00CE2765">
        <w:rPr>
          <w:rFonts w:eastAsia="Times New Roman"/>
          <w:bCs/>
          <w:color w:val="FF0000"/>
          <w:szCs w:val="24"/>
          <w:shd w:val="clear" w:color="auto" w:fill="FFFFFF"/>
        </w:rPr>
        <w:t>(Να καταχωριστεί η σελ. 8)</w:t>
      </w:r>
    </w:p>
    <w:p w14:paraId="27620DED" w14:textId="77777777" w:rsidR="00B93702" w:rsidRDefault="00B368C5">
      <w:pPr>
        <w:spacing w:after="0" w:line="600" w:lineRule="auto"/>
        <w:ind w:firstLine="720"/>
        <w:jc w:val="center"/>
        <w:rPr>
          <w:rFonts w:eastAsia="Times New Roman"/>
          <w:bCs/>
          <w:color w:val="FF0000"/>
          <w:szCs w:val="24"/>
          <w:shd w:val="clear" w:color="auto" w:fill="FFFFFF"/>
        </w:rPr>
      </w:pPr>
      <w:r w:rsidRPr="00CE2765">
        <w:rPr>
          <w:rFonts w:eastAsia="Times New Roman"/>
          <w:bCs/>
          <w:color w:val="FF0000"/>
          <w:szCs w:val="24"/>
          <w:shd w:val="clear" w:color="auto" w:fill="FFFFFF"/>
        </w:rPr>
        <w:t>ΑΛΛΑΓΗ ΣΕΛΙΔΑΣ</w:t>
      </w:r>
    </w:p>
    <w:p w14:paraId="27620DEE" w14:textId="77777777" w:rsidR="00B93702" w:rsidRDefault="00B368C5">
      <w:pPr>
        <w:spacing w:after="0" w:line="600" w:lineRule="auto"/>
        <w:ind w:firstLine="720"/>
        <w:jc w:val="both"/>
        <w:rPr>
          <w:rFonts w:eastAsia="Times New Roman"/>
          <w:bCs/>
          <w:szCs w:val="24"/>
          <w:shd w:val="clear" w:color="auto" w:fill="FFFFFF"/>
        </w:rPr>
      </w:pPr>
      <w:r>
        <w:rPr>
          <w:rFonts w:eastAsia="Times New Roman"/>
          <w:b/>
          <w:szCs w:val="24"/>
        </w:rPr>
        <w:t xml:space="preserve">ΠΡΟΕΔΡΕΥΩΝ (Δημήτριος Κρεμαστινός): </w:t>
      </w:r>
      <w:r>
        <w:rPr>
          <w:rFonts w:eastAsia="Times New Roman"/>
          <w:bCs/>
          <w:szCs w:val="24"/>
          <w:shd w:val="clear" w:color="auto" w:fill="FFFFFF"/>
        </w:rPr>
        <w:t>Έ</w:t>
      </w:r>
      <w:r>
        <w:rPr>
          <w:rFonts w:eastAsia="Times New Roman"/>
          <w:bCs/>
          <w:szCs w:val="24"/>
          <w:shd w:val="clear" w:color="auto" w:fill="FFFFFF"/>
        </w:rPr>
        <w:t>χω την τιμή να ανακοινώσω στο Σώμα ότι οι Υπουργοί Εθνικής Άμυνας, Εσωτερικών, Παιδείας, Έρευνας και Θρησκευμάτων</w:t>
      </w:r>
      <w:r>
        <w:rPr>
          <w:rFonts w:eastAsia="Times New Roman"/>
          <w:bCs/>
          <w:szCs w:val="24"/>
          <w:shd w:val="clear" w:color="auto" w:fill="FFFFFF"/>
        </w:rPr>
        <w:t>, Δικαιοσύνης, Διαφάνειας και Ανθρωπίνων Δικαιωμάτων, Οικονομικών, Μεταναστευτικής Πολιτικής και Ναυτιλίας και Νησιωτικής Πολιτικής, οι Αναπληρωτές Υπουργοί Εσωτερικών, Εθνικής Άμυνας, Δικαιοσύνης, Διαφάνειας και Ανθρωπίνων Δικαιωμάτων και Οικονομικών, καθ</w:t>
      </w:r>
      <w:r>
        <w:rPr>
          <w:rFonts w:eastAsia="Times New Roman"/>
          <w:bCs/>
          <w:szCs w:val="24"/>
          <w:shd w:val="clear" w:color="auto" w:fill="FFFFFF"/>
        </w:rPr>
        <w:t>ώς και η Υφυπουργός Οικονομικών κατέθεσαν στις 27-9-2017 σχέδιο νόμου «Ρυθμίσεις περί σταδιοδρομίας και εξέλιξης στελεχών και οικονομικής μέριμνας και λογιστικού των Ενόπλων Δυνάμεων, σύσταση Κοινού Σώματος Οικονομικών Επιθεωρητών και άλλες διατάξεις».</w:t>
      </w:r>
    </w:p>
    <w:p w14:paraId="27620DEF" w14:textId="77777777" w:rsidR="00B93702" w:rsidRDefault="00B368C5">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Παραπέμπεται στην αρμόδια Διαρκή Επιτροπή.</w:t>
      </w:r>
    </w:p>
    <w:p w14:paraId="27620DF0" w14:textId="77777777" w:rsidR="00B93702" w:rsidRDefault="00B368C5">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lastRenderedPageBreak/>
        <w:t xml:space="preserve">Επιπλέον, η Διαρκής Επιτροπή Οικονομικών Υποθέσεων καταθέτει την </w:t>
      </w:r>
      <w:r>
        <w:rPr>
          <w:rFonts w:eastAsia="Times New Roman"/>
          <w:bCs/>
          <w:szCs w:val="24"/>
          <w:shd w:val="clear" w:color="auto" w:fill="FFFFFF"/>
        </w:rPr>
        <w:t xml:space="preserve">έκθεσή </w:t>
      </w:r>
      <w:r>
        <w:rPr>
          <w:rFonts w:eastAsia="Times New Roman"/>
          <w:bCs/>
          <w:szCs w:val="24"/>
          <w:shd w:val="clear" w:color="auto" w:fill="FFFFFF"/>
        </w:rPr>
        <w:t>της στο σχέδιο νόμου του Υπουργείου Οικονομικών «Κύρωση της Πολυμερούς Συμφωνίας Αρμοδίων Αρχών για την Ανταλλαγή Εκθέσεων ανά Χώρα και διατά</w:t>
      </w:r>
      <w:r>
        <w:rPr>
          <w:rFonts w:eastAsia="Times New Roman"/>
          <w:bCs/>
          <w:szCs w:val="24"/>
          <w:shd w:val="clear" w:color="auto" w:fill="FFFFFF"/>
        </w:rPr>
        <w:t>ξεις εφαρμογής».</w:t>
      </w:r>
    </w:p>
    <w:p w14:paraId="27620DF1" w14:textId="77777777" w:rsidR="00B93702" w:rsidRDefault="00B368C5">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 xml:space="preserve">Τέλος, η Ειδική Μόνιμη Επιτροπή Κοινοβουλευτικής Δεοντολογίας καταθέτει τις </w:t>
      </w:r>
      <w:r>
        <w:rPr>
          <w:rFonts w:eastAsia="Times New Roman"/>
          <w:bCs/>
          <w:szCs w:val="24"/>
          <w:shd w:val="clear" w:color="auto" w:fill="FFFFFF"/>
        </w:rPr>
        <w:t xml:space="preserve">εκθέσεις </w:t>
      </w:r>
      <w:r>
        <w:rPr>
          <w:rFonts w:eastAsia="Times New Roman"/>
          <w:bCs/>
          <w:szCs w:val="24"/>
          <w:shd w:val="clear" w:color="auto" w:fill="FFFFFF"/>
        </w:rPr>
        <w:t xml:space="preserve">της στις αιτήσεις της Εισαγγελικής Αρχής για τη χορήγηση άδειας άσκησης ποινικής δίωξης κατά Βουλευτών. </w:t>
      </w:r>
    </w:p>
    <w:p w14:paraId="27620DF2" w14:textId="77777777" w:rsidR="00B93702" w:rsidRDefault="00B368C5">
      <w:pPr>
        <w:spacing w:after="0" w:line="600" w:lineRule="auto"/>
        <w:ind w:firstLine="720"/>
        <w:jc w:val="both"/>
        <w:rPr>
          <w:rFonts w:eastAsia="Times New Roman"/>
          <w:color w:val="000000"/>
          <w:szCs w:val="24"/>
        </w:rPr>
      </w:pPr>
      <w:r>
        <w:rPr>
          <w:rFonts w:eastAsia="Times New Roman"/>
          <w:bCs/>
          <w:szCs w:val="24"/>
          <w:shd w:val="clear" w:color="auto" w:fill="FFFFFF"/>
        </w:rPr>
        <w:t xml:space="preserve">Επίσης, έχω την τιμή να ανακοινώσω στο Σώμα το </w:t>
      </w:r>
      <w:r>
        <w:rPr>
          <w:rFonts w:eastAsia="Times New Roman"/>
          <w:bCs/>
          <w:szCs w:val="24"/>
          <w:shd w:val="clear" w:color="auto" w:fill="FFFFFF"/>
        </w:rPr>
        <w:t>δ</w:t>
      </w:r>
      <w:r>
        <w:rPr>
          <w:rFonts w:eastAsia="Times New Roman"/>
          <w:bCs/>
          <w:szCs w:val="24"/>
          <w:shd w:val="clear" w:color="auto" w:fill="FFFFFF"/>
        </w:rPr>
        <w:t>ε</w:t>
      </w:r>
      <w:r>
        <w:rPr>
          <w:rFonts w:eastAsia="Times New Roman"/>
          <w:bCs/>
          <w:szCs w:val="24"/>
          <w:shd w:val="clear" w:color="auto" w:fill="FFFFFF"/>
        </w:rPr>
        <w:t>λτίο επικαίρων ερωτήσεων της Παρασκευής 29 Σεπτεμβρίου 2017.</w:t>
      </w:r>
      <w:r>
        <w:rPr>
          <w:rFonts w:eastAsia="Times New Roman"/>
          <w:color w:val="000000"/>
          <w:szCs w:val="24"/>
        </w:rPr>
        <w:t> </w:t>
      </w:r>
    </w:p>
    <w:p w14:paraId="27620DF3" w14:textId="77777777" w:rsidR="00B93702" w:rsidRDefault="00B368C5">
      <w:pPr>
        <w:spacing w:after="0" w:line="600" w:lineRule="auto"/>
        <w:ind w:firstLine="720"/>
        <w:jc w:val="both"/>
        <w:rPr>
          <w:rFonts w:eastAsia="Times New Roman"/>
          <w:b/>
          <w:color w:val="000000"/>
          <w:szCs w:val="24"/>
        </w:rPr>
      </w:pPr>
      <w:r>
        <w:rPr>
          <w:rFonts w:eastAsia="Times New Roman"/>
          <w:bCs/>
          <w:color w:val="000000"/>
          <w:szCs w:val="24"/>
        </w:rPr>
        <w:t xml:space="preserve">Α. </w:t>
      </w:r>
      <w:r>
        <w:rPr>
          <w:rFonts w:eastAsia="Times New Roman"/>
          <w:bCs/>
          <w:color w:val="000000"/>
          <w:szCs w:val="24"/>
        </w:rPr>
        <w:t>ΕΠΙΚΑΙΡΕΣ ΕΡΩΤΗΣΕΙΣ</w:t>
      </w:r>
      <w:r>
        <w:rPr>
          <w:rFonts w:eastAsia="Times New Roman"/>
          <w:bCs/>
          <w:color w:val="000000"/>
          <w:szCs w:val="24"/>
        </w:rPr>
        <w:t xml:space="preserve"> </w:t>
      </w:r>
      <w:r>
        <w:rPr>
          <w:rFonts w:eastAsia="Times New Roman"/>
          <w:bCs/>
          <w:color w:val="000000"/>
          <w:szCs w:val="24"/>
        </w:rPr>
        <w:t>Π</w:t>
      </w:r>
      <w:r>
        <w:rPr>
          <w:rFonts w:eastAsia="Times New Roman"/>
          <w:bCs/>
          <w:color w:val="000000"/>
          <w:szCs w:val="24"/>
        </w:rPr>
        <w:t xml:space="preserve">ρώτου </w:t>
      </w:r>
      <w:r>
        <w:rPr>
          <w:rFonts w:eastAsia="Times New Roman"/>
          <w:bCs/>
          <w:color w:val="000000"/>
          <w:szCs w:val="24"/>
        </w:rPr>
        <w:t>Κ</w:t>
      </w:r>
      <w:r>
        <w:rPr>
          <w:rFonts w:eastAsia="Times New Roman"/>
          <w:bCs/>
          <w:color w:val="000000"/>
          <w:szCs w:val="24"/>
        </w:rPr>
        <w:t>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27620DF4"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t xml:space="preserve">1. Η με αριθμό 1529/26-9-2017 επίκαιρη ερώτηση της Βουλευτού Β΄ Αθηνών του Συνασπισμού Ριζοσπαστικής Αριστεράς κ. </w:t>
      </w:r>
      <w:r>
        <w:rPr>
          <w:rFonts w:eastAsia="Times New Roman"/>
          <w:bCs/>
          <w:color w:val="000000"/>
          <w:szCs w:val="24"/>
        </w:rPr>
        <w:t>Χαρούλας (Χαράς) Καφαντάρη</w:t>
      </w:r>
      <w:r>
        <w:rPr>
          <w:rFonts w:eastAsia="Times New Roman"/>
          <w:bCs/>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 xml:space="preserve">με θέμα: «Προστασία </w:t>
      </w:r>
      <w:proofErr w:type="spellStart"/>
      <w:r>
        <w:rPr>
          <w:rFonts w:eastAsia="Times New Roman"/>
          <w:color w:val="000000"/>
          <w:szCs w:val="24"/>
        </w:rPr>
        <w:t>γεωτόπου</w:t>
      </w:r>
      <w:proofErr w:type="spellEnd"/>
      <w:r>
        <w:rPr>
          <w:rFonts w:eastAsia="Times New Roman"/>
          <w:color w:val="000000"/>
          <w:szCs w:val="24"/>
        </w:rPr>
        <w:t xml:space="preserve"> </w:t>
      </w:r>
      <w:proofErr w:type="spellStart"/>
      <w:r>
        <w:rPr>
          <w:rFonts w:eastAsia="Times New Roman"/>
          <w:color w:val="000000"/>
          <w:szCs w:val="24"/>
        </w:rPr>
        <w:t>Πικερμίου</w:t>
      </w:r>
      <w:proofErr w:type="spellEnd"/>
      <w:r>
        <w:rPr>
          <w:rFonts w:eastAsia="Times New Roman"/>
          <w:color w:val="000000"/>
          <w:szCs w:val="24"/>
        </w:rPr>
        <w:t xml:space="preserve"> Αττικής».</w:t>
      </w:r>
    </w:p>
    <w:p w14:paraId="27620DF5"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lastRenderedPageBreak/>
        <w:t>2. Η με αριθμό 1526/</w:t>
      </w:r>
      <w:r>
        <w:rPr>
          <w:rFonts w:eastAsia="Times New Roman"/>
          <w:color w:val="000000"/>
          <w:szCs w:val="24"/>
        </w:rPr>
        <w:t>25-9-2017 επίκαιρη ερώτηση του Βουλευτή Β΄ Αθηνών της Νέας Δημοκρατίας κ.</w:t>
      </w:r>
      <w:r>
        <w:rPr>
          <w:rFonts w:eastAsia="Times New Roman"/>
          <w:color w:val="000000"/>
          <w:szCs w:val="24"/>
        </w:rPr>
        <w:t xml:space="preserve"> </w:t>
      </w:r>
      <w:r>
        <w:rPr>
          <w:rFonts w:eastAsia="Times New Roman"/>
          <w:bCs/>
          <w:color w:val="000000"/>
          <w:szCs w:val="24"/>
        </w:rPr>
        <w:t xml:space="preserve">Μιλτιάδη Βαρβιτσιώτη </w:t>
      </w:r>
      <w:r>
        <w:rPr>
          <w:rFonts w:eastAsia="Times New Roman"/>
          <w:color w:val="000000"/>
          <w:szCs w:val="24"/>
        </w:rPr>
        <w:t xml:space="preserve">προς τον Υπουργό </w:t>
      </w:r>
      <w:r>
        <w:rPr>
          <w:rFonts w:eastAsia="Times New Roman"/>
          <w:bCs/>
          <w:color w:val="000000"/>
          <w:szCs w:val="24"/>
        </w:rPr>
        <w:t>Μεταναστευτικής Πολιτικής,</w:t>
      </w:r>
      <w:r>
        <w:rPr>
          <w:rFonts w:eastAsia="Times New Roman"/>
          <w:b/>
          <w:bCs/>
          <w:color w:val="000000"/>
          <w:szCs w:val="24"/>
        </w:rPr>
        <w:t xml:space="preserve"> </w:t>
      </w:r>
      <w:r>
        <w:rPr>
          <w:rFonts w:eastAsia="Times New Roman"/>
          <w:color w:val="000000"/>
          <w:szCs w:val="24"/>
        </w:rPr>
        <w:t>με θέμα: «Εκρηκτική η κατάσταση στα νησιά του Βορείου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Ανατολικού Αιγαίου». </w:t>
      </w:r>
    </w:p>
    <w:p w14:paraId="27620DF6"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t xml:space="preserve">3. Η με αριθμό 1521/22-9-2017 επίκαιρη </w:t>
      </w:r>
      <w:r>
        <w:rPr>
          <w:rFonts w:eastAsia="Times New Roman"/>
          <w:color w:val="000000"/>
          <w:szCs w:val="24"/>
        </w:rPr>
        <w:t>ερώτηση του Ε΄ Αντιπροέδρου της Βουλής και Βουλευτή Δωδεκανήσου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ΔΗΜΑΡ κ.</w:t>
      </w:r>
      <w:r>
        <w:rPr>
          <w:rFonts w:eastAsia="Times New Roman"/>
          <w:b/>
          <w:bCs/>
          <w:color w:val="000000"/>
          <w:szCs w:val="24"/>
        </w:rPr>
        <w:t xml:space="preserve">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προς τον Υπουργό</w:t>
      </w:r>
      <w:r>
        <w:rPr>
          <w:rFonts w:eastAsia="Times New Roman"/>
          <w:b/>
          <w:bCs/>
          <w:color w:val="000000"/>
          <w:szCs w:val="24"/>
        </w:rPr>
        <w:t xml:space="preserve">  </w:t>
      </w:r>
      <w:r>
        <w:rPr>
          <w:rFonts w:eastAsia="Times New Roman"/>
          <w:bCs/>
          <w:color w:val="000000"/>
          <w:szCs w:val="24"/>
        </w:rPr>
        <w:t>Μεταναστευτικής Πολιτικής,</w:t>
      </w:r>
      <w:r>
        <w:rPr>
          <w:rFonts w:eastAsia="Times New Roman"/>
          <w:b/>
          <w:bCs/>
          <w:color w:val="000000"/>
          <w:szCs w:val="24"/>
        </w:rPr>
        <w:t xml:space="preserve"> </w:t>
      </w:r>
      <w:r>
        <w:rPr>
          <w:rFonts w:eastAsia="Times New Roman"/>
          <w:color w:val="000000"/>
          <w:szCs w:val="24"/>
        </w:rPr>
        <w:t>με θέμα: «Εγκλωβισμός προσφύγων και μεταναστών στα νησιά».</w:t>
      </w:r>
    </w:p>
    <w:p w14:paraId="27620DF7"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t>4. Η με αριθμό 151</w:t>
      </w:r>
      <w:r>
        <w:rPr>
          <w:rFonts w:eastAsia="Times New Roman"/>
          <w:color w:val="000000"/>
          <w:szCs w:val="24"/>
        </w:rPr>
        <w:t xml:space="preserve">6/20-9-2017 επίκαιρη ερώτηση της Βουλευτού Β΄ Πειραιά του Κομμουνιστικού Κόμματος </w:t>
      </w:r>
      <w:r>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 xml:space="preserve">Διαμάντως </w:t>
      </w:r>
      <w:proofErr w:type="spellStart"/>
      <w:r>
        <w:rPr>
          <w:rFonts w:eastAsia="Times New Roman"/>
          <w:bCs/>
          <w:color w:val="000000"/>
          <w:szCs w:val="24"/>
        </w:rPr>
        <w:t>Μανωλάκου</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Ναυτιλίας και Νησιωτικής Πολιτικής,</w:t>
      </w:r>
      <w:r>
        <w:rPr>
          <w:rFonts w:eastAsia="Times New Roman"/>
          <w:b/>
          <w:bCs/>
          <w:color w:val="000000"/>
          <w:szCs w:val="24"/>
        </w:rPr>
        <w:t xml:space="preserve"> </w:t>
      </w:r>
      <w:r>
        <w:rPr>
          <w:rFonts w:eastAsia="Times New Roman"/>
          <w:color w:val="000000"/>
          <w:szCs w:val="24"/>
        </w:rPr>
        <w:t>με θέμα: «Μεγάλη και ανεξέλεγκτη η καταστροφή στον Αργοσαρωνικό από το ναυάγιο του δεξαμεν</w:t>
      </w:r>
      <w:r>
        <w:rPr>
          <w:rFonts w:eastAsia="Times New Roman"/>
          <w:color w:val="000000"/>
          <w:szCs w:val="24"/>
        </w:rPr>
        <w:t>όπλοιου «Αγία Ζώνη ΙΙ» στην περιοχή της Σαλαμίνας».</w:t>
      </w:r>
    </w:p>
    <w:p w14:paraId="27620DF8" w14:textId="77777777" w:rsidR="00B93702" w:rsidRDefault="00B368C5">
      <w:pPr>
        <w:spacing w:after="0" w:line="600" w:lineRule="auto"/>
        <w:ind w:firstLine="720"/>
        <w:jc w:val="both"/>
        <w:rPr>
          <w:rFonts w:eastAsia="Times New Roman"/>
          <w:b/>
          <w:color w:val="000000"/>
          <w:szCs w:val="24"/>
        </w:rPr>
      </w:pPr>
      <w:r>
        <w:rPr>
          <w:rFonts w:eastAsia="Times New Roman"/>
          <w:bCs/>
          <w:color w:val="000000"/>
          <w:szCs w:val="24"/>
        </w:rPr>
        <w:t xml:space="preserve">Β. </w:t>
      </w:r>
      <w:r>
        <w:rPr>
          <w:rFonts w:eastAsia="Times New Roman"/>
          <w:bCs/>
          <w:color w:val="000000"/>
          <w:szCs w:val="24"/>
        </w:rPr>
        <w:t>ΕΠΙΚΑΙΡΕΣ ΕΡΩΤΗΣΕΙΣ</w:t>
      </w:r>
      <w:r>
        <w:rPr>
          <w:rFonts w:eastAsia="Times New Roman"/>
          <w:bCs/>
          <w:color w:val="000000"/>
          <w:szCs w:val="24"/>
        </w:rPr>
        <w:t xml:space="preserve"> </w:t>
      </w:r>
      <w:r>
        <w:rPr>
          <w:rFonts w:eastAsia="Times New Roman"/>
          <w:bCs/>
          <w:color w:val="000000"/>
          <w:szCs w:val="24"/>
        </w:rPr>
        <w:t xml:space="preserve">Δεύτερου Κύκλου </w:t>
      </w:r>
      <w:r>
        <w:rPr>
          <w:rFonts w:eastAsia="Times New Roman"/>
          <w:bCs/>
          <w:color w:val="000000"/>
          <w:szCs w:val="24"/>
        </w:rPr>
        <w:t>(Άρθρο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27620DF9"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lastRenderedPageBreak/>
        <w:t xml:space="preserve">1. Η με αριθμό 1527/25-9-2017 </w:t>
      </w:r>
      <w:r>
        <w:rPr>
          <w:rFonts w:eastAsia="Times New Roman"/>
          <w:color w:val="000000"/>
          <w:szCs w:val="24"/>
        </w:rPr>
        <w:t xml:space="preserve">επίκαιρη ερώτηση </w:t>
      </w:r>
      <w:r>
        <w:rPr>
          <w:rFonts w:eastAsia="Times New Roman"/>
          <w:color w:val="000000"/>
          <w:szCs w:val="24"/>
        </w:rPr>
        <w:t>του Βουλευτή Λέσβου της Νέας Δημοκρατίας κ. Χαράλαμπου Αθανασίου προς τον Υπουργό Μεταναστευτικής Πολιτικής, σχετικά με την αντιμετώπιση των προβλημάτων του προσφυγικού-μεταναστευτικού ζητήματος στο νησί της Λέσβου και τη λήψη μέτρων αποσυμφόρησης του νησι</w:t>
      </w:r>
      <w:r>
        <w:rPr>
          <w:rFonts w:eastAsia="Times New Roman"/>
          <w:color w:val="000000"/>
          <w:szCs w:val="24"/>
        </w:rPr>
        <w:t>ού. </w:t>
      </w:r>
    </w:p>
    <w:p w14:paraId="27620DFA"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t>2. Η με αριθμό 1515/20-9-2017 επίκαιρη ερώτηση του Ε΄ Αντιπροέδρου της Βουλής και Βουλευτή Δωδεκανήσου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ΔΗΜΑΡ κ.</w:t>
      </w:r>
      <w:r>
        <w:rPr>
          <w:rFonts w:eastAsia="Times New Roman"/>
          <w:b/>
          <w:bCs/>
          <w:color w:val="000000"/>
          <w:szCs w:val="24"/>
        </w:rPr>
        <w:t xml:space="preserve">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Ψηφιακής Πολιτικής, Τηλεπικοινωνιών και Ενημέρωσης,</w:t>
      </w:r>
      <w:r>
        <w:rPr>
          <w:rFonts w:eastAsia="Times New Roman"/>
          <w:b/>
          <w:bCs/>
          <w:color w:val="000000"/>
          <w:szCs w:val="24"/>
        </w:rPr>
        <w:t xml:space="preserve"> </w:t>
      </w:r>
      <w:r>
        <w:rPr>
          <w:rFonts w:eastAsia="Times New Roman"/>
          <w:color w:val="000000"/>
          <w:szCs w:val="24"/>
        </w:rPr>
        <w:t>με θέμα: «</w:t>
      </w:r>
      <w:r>
        <w:rPr>
          <w:rFonts w:eastAsia="Times New Roman"/>
          <w:color w:val="000000"/>
          <w:szCs w:val="24"/>
        </w:rPr>
        <w:t>Χωρίς ΕΛΤΑ η Πάτμος λόγω εξουθένωσης της μοναδικής υπαλλήλου».</w:t>
      </w:r>
    </w:p>
    <w:p w14:paraId="27620DFB"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t>3. Η με αριθμό 1496/18-9-2017 επίκαιρη ερώτηση του Βουλευτή Β΄ Αθηνών της Νέας Δημοκρατίας κ. Μιλτιάδη Βαρβιτσιώτη προς τον Υπουργό Μεταναστευτικής Πολιτικής, με θέμα: «Εγκλωβισμένοι στη χώρα μ</w:t>
      </w:r>
      <w:r>
        <w:rPr>
          <w:rFonts w:eastAsia="Times New Roman"/>
          <w:color w:val="000000"/>
          <w:szCs w:val="24"/>
        </w:rPr>
        <w:t>ας χιλιάδες πρόσφυγες και παράνομοι μετανάστες».</w:t>
      </w:r>
    </w:p>
    <w:p w14:paraId="27620DFC"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t>4. Η με αριθμό 1489/13-9-2017 επίκαιρη ερώτηση του Βουλευτή Α΄ Θεσσαλονίκης της Ένωσης Κεντρώων κ.</w:t>
      </w:r>
      <w:r>
        <w:rPr>
          <w:rFonts w:eastAsia="Times New Roman"/>
          <w:color w:val="000000"/>
          <w:szCs w:val="24"/>
        </w:rPr>
        <w:t xml:space="preserve">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color w:val="000000"/>
          <w:szCs w:val="24"/>
        </w:rPr>
        <w:t xml:space="preserve"> προς τον Υπουργό</w:t>
      </w:r>
      <w:r>
        <w:rPr>
          <w:rFonts w:eastAsia="Times New Roman"/>
          <w:color w:val="000000"/>
          <w:szCs w:val="24"/>
        </w:rPr>
        <w:t xml:space="preserve">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 xml:space="preserve">με </w:t>
      </w:r>
      <w:r>
        <w:rPr>
          <w:rFonts w:eastAsia="Times New Roman"/>
          <w:color w:val="000000"/>
          <w:szCs w:val="24"/>
        </w:rPr>
        <w:lastRenderedPageBreak/>
        <w:t>θέμα: «Ανεπαρκής αντιμετώπιση του περιβαλλοντ</w:t>
      </w:r>
      <w:r>
        <w:rPr>
          <w:rFonts w:eastAsia="Times New Roman"/>
          <w:color w:val="000000"/>
          <w:szCs w:val="24"/>
        </w:rPr>
        <w:t>ικού προβλήματος στον Δήμο Κορδελιού-Ευόσμου».</w:t>
      </w:r>
    </w:p>
    <w:p w14:paraId="27620DFD" w14:textId="77777777" w:rsidR="00B93702" w:rsidRDefault="00B368C5">
      <w:pPr>
        <w:spacing w:after="0" w:line="600" w:lineRule="auto"/>
        <w:ind w:firstLine="720"/>
        <w:jc w:val="center"/>
        <w:rPr>
          <w:rFonts w:eastAsia="Times New Roman"/>
          <w:color w:val="FF0000"/>
          <w:szCs w:val="24"/>
        </w:rPr>
      </w:pPr>
      <w:r w:rsidRPr="00CC37A5">
        <w:rPr>
          <w:rFonts w:eastAsia="Times New Roman"/>
          <w:color w:val="FF0000"/>
          <w:szCs w:val="24"/>
        </w:rPr>
        <w:t>(ΑΛΛΑΓΗ ΣΕΛΙΔΑΣ)</w:t>
      </w:r>
    </w:p>
    <w:p w14:paraId="27620DFE" w14:textId="77777777" w:rsidR="00B93702" w:rsidRDefault="00B368C5">
      <w:pPr>
        <w:spacing w:after="0" w:line="600" w:lineRule="auto"/>
        <w:ind w:firstLine="720"/>
        <w:jc w:val="both"/>
        <w:rPr>
          <w:rFonts w:eastAsia="Times New Roman"/>
          <w:bCs/>
          <w:szCs w:val="24"/>
          <w:shd w:val="clear" w:color="auto" w:fill="FFFFFF"/>
        </w:rPr>
      </w:pPr>
      <w:r>
        <w:rPr>
          <w:rFonts w:eastAsia="Times New Roman"/>
          <w:b/>
          <w:szCs w:val="24"/>
        </w:rPr>
        <w:t xml:space="preserve">ΠΡΟΕΔΡΕΥΩΝ (Δημήτριος Κρεμαστινός): </w:t>
      </w:r>
      <w:r>
        <w:rPr>
          <w:rFonts w:eastAsia="Times New Roman"/>
          <w:bCs/>
          <w:szCs w:val="24"/>
          <w:shd w:val="clear" w:color="auto" w:fill="FFFFFF"/>
        </w:rPr>
        <w:t xml:space="preserve">Κυρίες και κύριοι συνάδελφοι, εισερχόμαστε στη συζήτηση των </w:t>
      </w:r>
    </w:p>
    <w:p w14:paraId="27620DFF" w14:textId="77777777" w:rsidR="00B93702" w:rsidRDefault="00B368C5">
      <w:pPr>
        <w:spacing w:after="0" w:line="600" w:lineRule="auto"/>
        <w:ind w:firstLine="720"/>
        <w:jc w:val="center"/>
        <w:rPr>
          <w:rFonts w:eastAsia="Times New Roman"/>
          <w:b/>
          <w:bCs/>
          <w:szCs w:val="24"/>
          <w:shd w:val="clear" w:color="auto" w:fill="FFFFFF"/>
        </w:rPr>
      </w:pPr>
      <w:r>
        <w:rPr>
          <w:rFonts w:eastAsia="Times New Roman"/>
          <w:b/>
          <w:bCs/>
          <w:szCs w:val="24"/>
          <w:shd w:val="clear" w:color="auto" w:fill="FFFFFF"/>
        </w:rPr>
        <w:t>ΕΠΙΚΑΙΡΩΝ ΕΡΩΤΗΣΕΩΝ</w:t>
      </w:r>
    </w:p>
    <w:p w14:paraId="27620E00" w14:textId="77777777" w:rsidR="00B93702" w:rsidRDefault="00B368C5">
      <w:pPr>
        <w:spacing w:after="0" w:line="600" w:lineRule="auto"/>
        <w:ind w:firstLine="720"/>
        <w:jc w:val="both"/>
        <w:rPr>
          <w:rFonts w:eastAsia="Times New Roman"/>
          <w:color w:val="000000"/>
          <w:szCs w:val="24"/>
        </w:rPr>
      </w:pPr>
      <w:r>
        <w:rPr>
          <w:rFonts w:eastAsia="Times New Roman"/>
          <w:bCs/>
          <w:szCs w:val="24"/>
          <w:shd w:val="clear" w:color="auto" w:fill="FFFFFF"/>
        </w:rPr>
        <w:t>Η συζήτηση θα ξεκινήσει με</w:t>
      </w:r>
      <w:r>
        <w:rPr>
          <w:rFonts w:eastAsia="Times New Roman"/>
          <w:bCs/>
          <w:szCs w:val="24"/>
          <w:shd w:val="clear" w:color="auto" w:fill="FFFFFF"/>
        </w:rPr>
        <w:t xml:space="preserve"> </w:t>
      </w:r>
      <w:r>
        <w:rPr>
          <w:rFonts w:eastAsia="Times New Roman"/>
          <w:bCs/>
          <w:szCs w:val="24"/>
          <w:shd w:val="clear" w:color="auto" w:fill="FFFFFF"/>
        </w:rPr>
        <w:t>την</w:t>
      </w:r>
      <w:r>
        <w:rPr>
          <w:rFonts w:eastAsia="Times New Roman"/>
          <w:bCs/>
          <w:szCs w:val="24"/>
          <w:shd w:val="clear" w:color="auto" w:fill="FFFFFF"/>
        </w:rPr>
        <w:t xml:space="preserve"> έκτη με αριθμό </w:t>
      </w:r>
      <w:r>
        <w:rPr>
          <w:rFonts w:eastAsia="Times New Roman"/>
          <w:color w:val="000000"/>
          <w:szCs w:val="24"/>
        </w:rPr>
        <w:t xml:space="preserve">1533/26-9-2017 επίκαιρη </w:t>
      </w:r>
      <w:r>
        <w:rPr>
          <w:rFonts w:eastAsia="Times New Roman"/>
          <w:color w:val="000000"/>
          <w:szCs w:val="24"/>
        </w:rPr>
        <w:t>ερώτηση του Ανεξάρτητου Βουλευτή Αχαΐας κ.</w:t>
      </w:r>
      <w:r>
        <w:rPr>
          <w:rFonts w:eastAsia="Times New Roman"/>
          <w:color w:val="000000"/>
          <w:szCs w:val="24"/>
        </w:rPr>
        <w:t xml:space="preserve"> </w:t>
      </w:r>
      <w:r>
        <w:rPr>
          <w:rFonts w:eastAsia="Times New Roman"/>
          <w:bCs/>
          <w:color w:val="000000"/>
          <w:szCs w:val="24"/>
        </w:rPr>
        <w:t>Νικόλαου Νικολόπουλου</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με θέμα: «Έκτακτη και άμεση αρωγή 500.000 ευρώ στην πληγείσα Δυτική Αχαΐα».</w:t>
      </w:r>
    </w:p>
    <w:p w14:paraId="27620E01"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t xml:space="preserve">Θα απαντήσει ο Υπουργός Εσωτερικών κ. Σκουρλέτης. </w:t>
      </w:r>
    </w:p>
    <w:p w14:paraId="27620E02"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t xml:space="preserve">Κύριε Νικολόπουλε, έχετε τον λόγο. </w:t>
      </w:r>
    </w:p>
    <w:p w14:paraId="27620E03" w14:textId="77777777" w:rsidR="00B93702" w:rsidRDefault="00B368C5">
      <w:pPr>
        <w:spacing w:after="0" w:line="600" w:lineRule="auto"/>
        <w:ind w:firstLine="720"/>
        <w:jc w:val="both"/>
        <w:rPr>
          <w:rFonts w:eastAsia="Times New Roman"/>
          <w:color w:val="000000"/>
          <w:szCs w:val="24"/>
        </w:rPr>
      </w:pPr>
      <w:r>
        <w:rPr>
          <w:rFonts w:eastAsia="Times New Roman"/>
          <w:b/>
          <w:color w:val="000000"/>
          <w:szCs w:val="24"/>
        </w:rPr>
        <w:t>ΝΙΚΟΛΑΟΣ ΝΙΚΟΛΟΠΟΥΛΟΣ:</w:t>
      </w:r>
      <w:r>
        <w:rPr>
          <w:rFonts w:eastAsia="Times New Roman"/>
          <w:color w:val="000000"/>
          <w:szCs w:val="24"/>
        </w:rPr>
        <w:t xml:space="preserve"> Κύριε Πρόεδρε, η </w:t>
      </w:r>
      <w:r>
        <w:rPr>
          <w:rFonts w:eastAsia="Times New Roman"/>
          <w:color w:val="000000"/>
          <w:szCs w:val="24"/>
        </w:rPr>
        <w:t>δ</w:t>
      </w:r>
      <w:r>
        <w:rPr>
          <w:rFonts w:eastAsia="Times New Roman"/>
          <w:color w:val="000000"/>
          <w:szCs w:val="24"/>
        </w:rPr>
        <w:t xml:space="preserve">υτική </w:t>
      </w:r>
      <w:r>
        <w:rPr>
          <w:rFonts w:eastAsia="Times New Roman"/>
          <w:color w:val="000000"/>
          <w:szCs w:val="24"/>
        </w:rPr>
        <w:t xml:space="preserve">Αχαΐα χρειάζεται αυτή την ώρα την αρωγή της πολιτείας, την αρωγή του κράτους για να σταθεί στα πόδια της. </w:t>
      </w:r>
    </w:p>
    <w:p w14:paraId="27620E04"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t>Νομίζω ότι το θέμα της ερώτησης από μόνο του δίνει και το περιεχόμενο και δεν χρειάζεται ξεχωριστή επ</w:t>
      </w:r>
      <w:r>
        <w:rPr>
          <w:rFonts w:eastAsia="Times New Roman"/>
          <w:color w:val="000000"/>
          <w:szCs w:val="24"/>
        </w:rPr>
        <w:t xml:space="preserve">ιχειρηματολογία. Άλλωστε, η Κυβέρνηση, τα όργανα της πολιτείας από την πρώτη στιγμή κατανόησαν το μέγεθος της καταστροφής και έσπευσαν </w:t>
      </w:r>
      <w:r>
        <w:rPr>
          <w:rFonts w:eastAsia="Times New Roman"/>
          <w:color w:val="000000"/>
          <w:szCs w:val="24"/>
        </w:rPr>
        <w:lastRenderedPageBreak/>
        <w:t xml:space="preserve">να κηρύξουν τον </w:t>
      </w:r>
      <w:r>
        <w:rPr>
          <w:rFonts w:eastAsia="Times New Roman"/>
          <w:color w:val="000000"/>
          <w:szCs w:val="24"/>
        </w:rPr>
        <w:t>δήμο</w:t>
      </w:r>
      <w:r>
        <w:rPr>
          <w:rFonts w:eastAsia="Times New Roman"/>
          <w:color w:val="000000"/>
          <w:szCs w:val="24"/>
        </w:rPr>
        <w:t xml:space="preserve">, και ειδικότερα τις κοινότητες της </w:t>
      </w:r>
      <w:proofErr w:type="spellStart"/>
      <w:r>
        <w:rPr>
          <w:rFonts w:eastAsia="Times New Roman"/>
          <w:color w:val="000000"/>
          <w:szCs w:val="24"/>
        </w:rPr>
        <w:t>Άρλας</w:t>
      </w:r>
      <w:proofErr w:type="spellEnd"/>
      <w:r>
        <w:rPr>
          <w:rFonts w:eastAsia="Times New Roman"/>
          <w:color w:val="000000"/>
          <w:szCs w:val="24"/>
        </w:rPr>
        <w:t xml:space="preserve"> και του </w:t>
      </w:r>
      <w:proofErr w:type="spellStart"/>
      <w:r>
        <w:rPr>
          <w:rFonts w:eastAsia="Times New Roman"/>
          <w:color w:val="000000"/>
          <w:szCs w:val="24"/>
        </w:rPr>
        <w:t>Ελαιοχωρίου</w:t>
      </w:r>
      <w:proofErr w:type="spellEnd"/>
      <w:r>
        <w:rPr>
          <w:rFonts w:eastAsia="Times New Roman"/>
          <w:color w:val="000000"/>
          <w:szCs w:val="24"/>
        </w:rPr>
        <w:t>, σε κατάσταση έκτακτης ανάγκης, με ό,τι</w:t>
      </w:r>
      <w:r>
        <w:rPr>
          <w:rFonts w:eastAsia="Times New Roman"/>
          <w:color w:val="000000"/>
          <w:szCs w:val="24"/>
        </w:rPr>
        <w:t xml:space="preserve"> αυτό συνεπάγεται για την κινητοποίηση του κράτους. </w:t>
      </w:r>
    </w:p>
    <w:p w14:paraId="27620E05" w14:textId="77777777" w:rsidR="00B93702" w:rsidRDefault="00B368C5">
      <w:pPr>
        <w:spacing w:after="0" w:line="600" w:lineRule="auto"/>
        <w:ind w:firstLine="720"/>
        <w:jc w:val="both"/>
        <w:rPr>
          <w:rFonts w:eastAsia="Times New Roman"/>
          <w:color w:val="000000"/>
          <w:szCs w:val="24"/>
        </w:rPr>
      </w:pPr>
      <w:r>
        <w:rPr>
          <w:rFonts w:eastAsia="Times New Roman"/>
          <w:color w:val="000000"/>
          <w:szCs w:val="24"/>
        </w:rPr>
        <w:t>Όμως, να που τα πρώτα πρωτοβρόχια απειλούν κιόλας οικισμούς, περιοχές, καλλιέργειες, κτηνοτρόφους. Γιατί αντιλαμβάνεστε τι μπορεί να σημαίνουν τριάντα χιλιάδες στρέμματα κατεστραμμένου δάσους και τι κατα</w:t>
      </w:r>
      <w:r>
        <w:rPr>
          <w:rFonts w:eastAsia="Times New Roman"/>
          <w:color w:val="000000"/>
          <w:szCs w:val="24"/>
        </w:rPr>
        <w:t>στροφές μπορεί να περικλείει το νέο τοπίο, όπως έχει διαμορφωθεί.</w:t>
      </w:r>
    </w:p>
    <w:p w14:paraId="27620E06" w14:textId="77777777" w:rsidR="00B93702" w:rsidRDefault="00B368C5">
      <w:pPr>
        <w:spacing w:after="0" w:line="600" w:lineRule="auto"/>
        <w:ind w:firstLine="720"/>
        <w:jc w:val="both"/>
        <w:rPr>
          <w:rFonts w:eastAsia="Times New Roman"/>
          <w:bCs/>
          <w:szCs w:val="24"/>
          <w:shd w:val="clear" w:color="auto" w:fill="FFFFFF"/>
        </w:rPr>
      </w:pPr>
      <w:r>
        <w:rPr>
          <w:rFonts w:eastAsia="Times New Roman"/>
          <w:color w:val="000000"/>
          <w:szCs w:val="24"/>
        </w:rPr>
        <w:t xml:space="preserve">Το θέμα της ερώτησης λέει ότι χρειάζονται άμεσα 500.000 ευρώ. Και αυτό δεν είναι μία σκέψη ή μία πρόταση που ο Βουλευτής της Αχαΐας φέρνει εδώ </w:t>
      </w:r>
      <w:proofErr w:type="spellStart"/>
      <w:r>
        <w:rPr>
          <w:rFonts w:eastAsia="Times New Roman"/>
          <w:color w:val="000000"/>
          <w:szCs w:val="24"/>
        </w:rPr>
        <w:t>ενώπιόν</w:t>
      </w:r>
      <w:proofErr w:type="spellEnd"/>
      <w:r>
        <w:rPr>
          <w:rFonts w:eastAsia="Times New Roman"/>
          <w:color w:val="000000"/>
          <w:szCs w:val="24"/>
        </w:rPr>
        <w:t xml:space="preserve"> σας και καλεί τον Υπουργό να υιοθετήσει</w:t>
      </w:r>
      <w:r>
        <w:rPr>
          <w:rFonts w:eastAsia="Times New Roman"/>
          <w:color w:val="000000"/>
          <w:szCs w:val="24"/>
        </w:rPr>
        <w:t xml:space="preserve">, αλλά ήταν εκείνες οι εκτιμήσεις που έκανε ο Δήμος της Δυτικής Αχαΐας, ο Δήμαρχος, ο κ. Νικολάου και ο αρμόδιος Αντιδήμαρχος, ο κ. </w:t>
      </w:r>
      <w:proofErr w:type="spellStart"/>
      <w:r>
        <w:rPr>
          <w:rFonts w:eastAsia="Times New Roman"/>
          <w:color w:val="000000"/>
          <w:szCs w:val="24"/>
        </w:rPr>
        <w:t>Ραυτακόπουλος</w:t>
      </w:r>
      <w:proofErr w:type="spellEnd"/>
      <w:r>
        <w:rPr>
          <w:rFonts w:eastAsia="Times New Roman"/>
          <w:color w:val="000000"/>
          <w:szCs w:val="24"/>
        </w:rPr>
        <w:t>. Επίσης, όπως μαθαίνω αύριο, μια τεχνική έκθεση της Επιτροπής Πολιτικής Προστασίας του Δήμου Δυτικής Αχαΐας κα</w:t>
      </w:r>
      <w:r>
        <w:rPr>
          <w:rFonts w:eastAsia="Times New Roman"/>
          <w:color w:val="000000"/>
          <w:szCs w:val="24"/>
        </w:rPr>
        <w:t xml:space="preserve">ι η Περιφέρεια Δυτικής Ελλάδας θα έχουν καθορίσει επακριβώς και έτσι και ο Υπουργός θα έχει </w:t>
      </w:r>
      <w:proofErr w:type="spellStart"/>
      <w:r>
        <w:rPr>
          <w:rFonts w:eastAsia="Times New Roman"/>
          <w:color w:val="000000"/>
          <w:szCs w:val="24"/>
        </w:rPr>
        <w:t>ενώπιόν</w:t>
      </w:r>
      <w:proofErr w:type="spellEnd"/>
      <w:r>
        <w:rPr>
          <w:rFonts w:eastAsia="Times New Roman"/>
          <w:color w:val="000000"/>
          <w:szCs w:val="24"/>
        </w:rPr>
        <w:t xml:space="preserve"> του τις πραγματικές ανάγκες αποτυπωμένες, με τα κόστη για την καθεμία. </w:t>
      </w:r>
    </w:p>
    <w:p w14:paraId="27620E07"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περιμένουμε με πολύ ενδιαφέρον την τοποθέτησή σας. Φαντάζομαι ότι το </w:t>
      </w:r>
      <w:r>
        <w:rPr>
          <w:rFonts w:eastAsia="Times New Roman" w:cs="Times New Roman"/>
          <w:szCs w:val="24"/>
        </w:rPr>
        <w:t>να διαλέξετε και να έρθετε να απαντήσετε σε αυτήν την ερώτηση, δείχνει ότι έχετε κατανοήσει το μέγεθος του προβλήματος.</w:t>
      </w:r>
    </w:p>
    <w:p w14:paraId="27620E08"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Κλείνοντας την </w:t>
      </w:r>
      <w:proofErr w:type="spellStart"/>
      <w:r>
        <w:rPr>
          <w:rFonts w:eastAsia="Times New Roman" w:cs="Times New Roman"/>
          <w:szCs w:val="24"/>
        </w:rPr>
        <w:t>πρωτολογία</w:t>
      </w:r>
      <w:proofErr w:type="spellEnd"/>
      <w:r>
        <w:rPr>
          <w:rFonts w:eastAsia="Times New Roman" w:cs="Times New Roman"/>
          <w:szCs w:val="24"/>
        </w:rPr>
        <w:t xml:space="preserve"> μου, θα ήθελα να σας πω πως σε αυτούς τους δύσκολους καιρούς όλοι ξέρουν τις αδυναμίες που έχει το δημόσιο ταμείο. Πρέπει η Κυβέρνηση, εσείς προσωπικά να σταθείτε, όπως αξίζει σε αυτούς. Δεν επαιτούν ούτε ελεημοσύνη ζητούν. Είναι,</w:t>
      </w:r>
      <w:r>
        <w:rPr>
          <w:rFonts w:eastAsia="Times New Roman" w:cs="Times New Roman"/>
          <w:szCs w:val="24"/>
        </w:rPr>
        <w:t xml:space="preserve"> όμως, βιοπαλαιστές, είναι κτηνοτρόφοι, είναι γεωργοί, είναι αγρότες. </w:t>
      </w:r>
    </w:p>
    <w:p w14:paraId="27620E09"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Και ακούστε την παραδοξότητα γιατί έχετε περάσει στην προηγούμενη κυβερνητική σας θητεία και ευθύνη: Λίγες ημέρες μετά από αυτές τις καταστροφές η ΔΕΗ απειλεί να κατεβάσει τους διακόπτε</w:t>
      </w:r>
      <w:r>
        <w:rPr>
          <w:rFonts w:eastAsia="Times New Roman" w:cs="Times New Roman"/>
          <w:szCs w:val="24"/>
        </w:rPr>
        <w:t xml:space="preserve">ς, να κόψει το ρεύμα σε αντλιοστάσια του δήμου, σε ποιμνιοστάσια και όχι μόνο. </w:t>
      </w:r>
    </w:p>
    <w:p w14:paraId="27620E0A"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27620E0B"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Νικολόπουλε, παρακαλώ ολοκληρώστε.</w:t>
      </w:r>
    </w:p>
    <w:p w14:paraId="27620E0C"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lastRenderedPageBreak/>
        <w:t>ΝΙΚΟΛΑΟΣ ΝΙΚΟΛΟ</w:t>
      </w:r>
      <w:r>
        <w:rPr>
          <w:rFonts w:eastAsia="Times New Roman" w:cs="Times New Roman"/>
          <w:b/>
          <w:szCs w:val="24"/>
        </w:rPr>
        <w:t>ΠΟΥΛΟΣ:</w:t>
      </w:r>
      <w:r>
        <w:rPr>
          <w:rFonts w:eastAsia="Times New Roman" w:cs="Times New Roman"/>
          <w:szCs w:val="24"/>
        </w:rPr>
        <w:t xml:space="preserve"> Τελειώνω, κύριε Πρόεδρε. Άλλωστε λίγοι είμαστε απ’ ό,τι βλέπετε. Μην ανησυχείτε.</w:t>
      </w:r>
    </w:p>
    <w:p w14:paraId="27620E0D"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Για τούτο, λοιπόν, θα ήθελα να πω ότι με τη γενικότερη ευθύνη και το ειδικό βάρος που έχετε, θα πρέπει και σε ζητήματα που δεν είναι της απολύτου αρμοδιότητάς σας, αλλ</w:t>
      </w:r>
      <w:r>
        <w:rPr>
          <w:rFonts w:eastAsia="Times New Roman" w:cs="Times New Roman"/>
          <w:szCs w:val="24"/>
        </w:rPr>
        <w:t xml:space="preserve">ά σε επίπεδο κυβερνητικής πολιτικής, αυτήν την περιοχή να την προσεγγίσετε. Ζητώ και από αυτό το Βήμα και την προσωπική </w:t>
      </w:r>
      <w:r>
        <w:rPr>
          <w:rFonts w:eastAsia="Times New Roman" w:cs="Times New Roman"/>
          <w:szCs w:val="24"/>
        </w:rPr>
        <w:t xml:space="preserve">αρωγή </w:t>
      </w:r>
      <w:r>
        <w:rPr>
          <w:rFonts w:eastAsia="Times New Roman" w:cs="Times New Roman"/>
          <w:szCs w:val="24"/>
        </w:rPr>
        <w:t>του Υπουργού Εσωτερικών κ. Σκουρλέτη.</w:t>
      </w:r>
    </w:p>
    <w:p w14:paraId="27620E0E"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w:t>
      </w:r>
    </w:p>
    <w:p w14:paraId="27620E0F"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Ο Υπουργός κ. Σκουρλέτης έχει τον λόγο γι</w:t>
      </w:r>
      <w:r>
        <w:rPr>
          <w:rFonts w:eastAsia="Times New Roman" w:cs="Times New Roman"/>
          <w:szCs w:val="24"/>
        </w:rPr>
        <w:t>α τρία λεπτά.</w:t>
      </w:r>
    </w:p>
    <w:p w14:paraId="27620E10"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Ευχαριστώ, κύριε Πρόεδρε.</w:t>
      </w:r>
    </w:p>
    <w:p w14:paraId="27620E11"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Κύριε Νικολόπουλε, αδιακρίτως η Κυβέρνηση προσπαθεί με βάση τα μέσα που διαθέτει στον συντομότερο δυνατό χρόνο να ανταποκρίνεται σε τέτοιου είδους καταστάσεις, είτ</w:t>
      </w:r>
      <w:r>
        <w:rPr>
          <w:rFonts w:eastAsia="Times New Roman" w:cs="Times New Roman"/>
          <w:szCs w:val="24"/>
        </w:rPr>
        <w:t xml:space="preserve">ε αφορούν ζημιές από θεομηνίες είτε από πυρκαγιές, όπως στην προκειμένη περίπτωση. </w:t>
      </w:r>
    </w:p>
    <w:p w14:paraId="27620E12"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lastRenderedPageBreak/>
        <w:t>Νομίζω ότι τα τελευταία δείγματα γραφής όχι μόνο σε αυτές τις υποθέσεις που είδαν το φως της δημοσιότητας και συζητήθηκαν -και μάλιστα όχι με τον καλύτερο τρόπο, γιατί όπως</w:t>
      </w:r>
      <w:r>
        <w:rPr>
          <w:rFonts w:eastAsia="Times New Roman" w:cs="Times New Roman"/>
          <w:szCs w:val="24"/>
        </w:rPr>
        <w:t xml:space="preserve"> και εσείς και εγώ ξέρουμε τα μέσα μαζικής ενημέρωσης μάλλον παραμορφωτικά προσεγγίζουν τέτοιου είδους ζητήματα που μας απασχολούν- αλλά και σε άλλες περιπτώσεις δείχνουν ότι προσπαθήσαμε με αποτελεσματικό τρόπο, με βάση τα διαθέσιμα -το είπατε και εσείς σ</w:t>
      </w:r>
      <w:r>
        <w:rPr>
          <w:rFonts w:eastAsia="Times New Roman" w:cs="Times New Roman"/>
          <w:szCs w:val="24"/>
        </w:rPr>
        <w:t>την ερώτησή σας οι εποχές δεν είναι τέτοιες, ώστε να μπορούμε να έχουμε αυτά που θέλουμε-</w:t>
      </w:r>
      <w:r>
        <w:rPr>
          <w:rFonts w:eastAsia="Times New Roman" w:cs="Times New Roman"/>
          <w:szCs w:val="24"/>
        </w:rPr>
        <w:t xml:space="preserve"> </w:t>
      </w:r>
      <w:r>
        <w:rPr>
          <w:rFonts w:eastAsia="Times New Roman" w:cs="Times New Roman"/>
          <w:szCs w:val="24"/>
        </w:rPr>
        <w:t>μέσα.</w:t>
      </w:r>
    </w:p>
    <w:p w14:paraId="27620E13"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Πέρα όμως από αυτά, επισημάνατε στην ερώτησή σας -και ορθώς- ότι η Κυβέρνηση κήρυξε σε κατάσταση έκτακτης ανάγκης τις συγκεκριμένες περιοχές. Αυτό, όπως γνωρίζε</w:t>
      </w:r>
      <w:r>
        <w:rPr>
          <w:rFonts w:eastAsia="Times New Roman" w:cs="Times New Roman"/>
          <w:szCs w:val="24"/>
        </w:rPr>
        <w:t>τε, συνδέεται απολύτως με την ανάγκη να επισπευστούν διαδικασίες. Τι σημαίνει «έκτακτη ανάγκη»; Σημαίνει ακριβώς το να παρακαμφθούν μία σειρά διαδικασίες, έτσι ώστε σύντομα να μπορέσουμε να επουλώσουμε τις πληγές.</w:t>
      </w:r>
    </w:p>
    <w:p w14:paraId="27620E14"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Με βάση, λοιπόν, την ενημέρωση που έχω από</w:t>
      </w:r>
      <w:r>
        <w:rPr>
          <w:rFonts w:eastAsia="Times New Roman" w:cs="Times New Roman"/>
          <w:szCs w:val="24"/>
        </w:rPr>
        <w:t xml:space="preserve"> τα συναρμόδια Υπουργεία σε σχέση με την περίπτωση της </w:t>
      </w:r>
      <w:r>
        <w:rPr>
          <w:rFonts w:eastAsia="Times New Roman" w:cs="Times New Roman"/>
          <w:szCs w:val="24"/>
        </w:rPr>
        <w:t>δ</w:t>
      </w:r>
      <w:r>
        <w:rPr>
          <w:rFonts w:eastAsia="Times New Roman" w:cs="Times New Roman"/>
          <w:szCs w:val="24"/>
        </w:rPr>
        <w:t xml:space="preserve">υτικής Αχαΐας, ήδη από το Υπουργείο Αγροτικής Ανάπτυξης, το οποίο έχει κάνει επιτόπου ελέγχους και καταγραφές έχει υποβληθεί προς </w:t>
      </w:r>
      <w:r>
        <w:rPr>
          <w:rFonts w:eastAsia="Times New Roman" w:cs="Times New Roman"/>
          <w:szCs w:val="24"/>
        </w:rPr>
        <w:lastRenderedPageBreak/>
        <w:t>την Ευρωπαϊκή Επιτροπή αίτημα να επισπευστούν οι προβλεπόμενες ενισχύσ</w:t>
      </w:r>
      <w:r>
        <w:rPr>
          <w:rFonts w:eastAsia="Times New Roman" w:cs="Times New Roman"/>
          <w:szCs w:val="24"/>
        </w:rPr>
        <w:t xml:space="preserve">εις και προκαταβολές κατά παρέκκλιση των κανονισμών που ισχύουν. Έχει εγκριθεί αυτό το αίτημα από τις 25 Σεπτεμβρίου 2017 και αναμένεται από τις 16 Οκτωβρίου να αρχίσουν να εκταμιεύονται αυτές οι προκαταβολές. Αυτό θα είναι μία ανακούφιση για τον αγροτικό </w:t>
      </w:r>
      <w:r>
        <w:rPr>
          <w:rFonts w:eastAsia="Times New Roman" w:cs="Times New Roman"/>
          <w:szCs w:val="24"/>
        </w:rPr>
        <w:t>πληθυσμό.</w:t>
      </w:r>
    </w:p>
    <w:p w14:paraId="27620E15"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Σε σχέση με τα ζητήματα που αφορούν έργα ύδρευσης, που σχετίζονται με τις υπόλοιπες καταστροφές που υπάρχουν στην περιοχή από την πυρκαγιά, κατά κύριο λόγο αρμόδια είναι η </w:t>
      </w:r>
      <w:r>
        <w:rPr>
          <w:rFonts w:eastAsia="Times New Roman" w:cs="Times New Roman"/>
          <w:szCs w:val="24"/>
        </w:rPr>
        <w:t>π</w:t>
      </w:r>
      <w:r>
        <w:rPr>
          <w:rFonts w:eastAsia="Times New Roman" w:cs="Times New Roman"/>
          <w:szCs w:val="24"/>
        </w:rPr>
        <w:t>εριφέρεια η οποία έχει συστήσει μηχανισμό που δύναται με βάση τις συλλογι</w:t>
      </w:r>
      <w:r>
        <w:rPr>
          <w:rFonts w:eastAsia="Times New Roman" w:cs="Times New Roman"/>
          <w:szCs w:val="24"/>
        </w:rPr>
        <w:t xml:space="preserve">κές αποφάσεις έργου με κωδικούς 801 και 055 να δεχθεί συγκεκριμένα αιτήματα. Απ’ ό,τι κατάλαβα, εσείς μας προαναγγείλατε πριν από λίγο ότι αναμένεται να φτάσει μια τέτοιου είδους έκθεση εκ μέρους του </w:t>
      </w:r>
      <w:r>
        <w:rPr>
          <w:rFonts w:eastAsia="Times New Roman" w:cs="Times New Roman"/>
          <w:szCs w:val="24"/>
        </w:rPr>
        <w:t>δ</w:t>
      </w:r>
      <w:r>
        <w:rPr>
          <w:rFonts w:eastAsia="Times New Roman" w:cs="Times New Roman"/>
          <w:szCs w:val="24"/>
        </w:rPr>
        <w:t>ήμου.</w:t>
      </w:r>
    </w:p>
    <w:p w14:paraId="27620E16"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Θέλω να σας πω δε ότι και το Υπουργείο Εσωτερικών</w:t>
      </w:r>
      <w:r>
        <w:rPr>
          <w:rFonts w:eastAsia="Times New Roman" w:cs="Times New Roman"/>
          <w:szCs w:val="24"/>
        </w:rPr>
        <w:t xml:space="preserve"> απευθείας, και όχι μόνο μέσω της </w:t>
      </w:r>
      <w:r>
        <w:rPr>
          <w:rFonts w:eastAsia="Times New Roman" w:cs="Times New Roman"/>
          <w:szCs w:val="24"/>
        </w:rPr>
        <w:t>π</w:t>
      </w:r>
      <w:r>
        <w:rPr>
          <w:rFonts w:eastAsia="Times New Roman" w:cs="Times New Roman"/>
          <w:szCs w:val="24"/>
        </w:rPr>
        <w:t xml:space="preserve">εριφέρειας, ανταποκρίνεται σε τέτοιου είδους αιτήματα. Δεν μας έχει έρθει για την ώρα και προφανώς οι προσεγγίσεις περί του μεγέθους των ζημιών έχουν αξία, αλλά σχετική. </w:t>
      </w:r>
    </w:p>
    <w:p w14:paraId="27620E17"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w:t>
      </w:r>
      <w:r>
        <w:rPr>
          <w:rFonts w:eastAsia="Times New Roman" w:cs="Times New Roman"/>
          <w:szCs w:val="24"/>
        </w:rPr>
        <w:t>όνου ομιλίας του κυρίου Υπουργού)</w:t>
      </w:r>
    </w:p>
    <w:p w14:paraId="27620E18"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Αυτά τα αιτήματα πρέπει να είναι τεκμηριωμένα με βάση κάποιες τεχνικές εκθέσεις, τη ζημιά που έχουν υποστεί οι υποδομές και, όπως ενδεχομένως θα γνωρίζετε, αυτά τα χρήματα εκταμιεύονται και με βάση την πορεία των εργασιών.</w:t>
      </w:r>
      <w:r>
        <w:rPr>
          <w:rFonts w:eastAsia="Times New Roman" w:cs="Times New Roman"/>
          <w:szCs w:val="24"/>
        </w:rPr>
        <w:t xml:space="preserve"> Δεν έχουμε την πολυτέλεια να τα δίνουμε στα τυφλά, προκειμένου να πηγαίνουν στον σκοπό που προβλέπεται.</w:t>
      </w:r>
    </w:p>
    <w:p w14:paraId="27620E19"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Πληροφοριακά σας λέω και ολοκληρώνω ότι το Υπουργείο Εσωτερικών τον Μάιο του 2017 για έργα ύδρευσης στο Δήμο της Δυτικής Αχαΐας, έργα δηλαδή για την κα</w:t>
      </w:r>
      <w:r>
        <w:rPr>
          <w:rFonts w:eastAsia="Times New Roman" w:cs="Times New Roman"/>
          <w:szCs w:val="24"/>
        </w:rPr>
        <w:t>ταπολέμηση της λειψυδρίας -μιλάω πριν την πυρκαγιά- έχει εγκρίνει 150.000 ευρώ, έχει δώσει για την τρέχουσα χρονιά 78.000 ευρώ για πυροπροστασία και βεβαίως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ΚΑΠ, των Κεντρικών Αυτοτελών Πόρων, για έργα επενδυτικά αυτής της κατηγορίας για το</w:t>
      </w:r>
      <w:r>
        <w:rPr>
          <w:rFonts w:eastAsia="Times New Roman" w:cs="Times New Roman"/>
          <w:szCs w:val="24"/>
        </w:rPr>
        <w:t xml:space="preserve"> 2017 έχουν εγκριθεί 373.920 ευρώ. Περιμένουμε, δηλαδή, αυτή τη στιγμή τα επιπλέον αιτήματα για να μπορέσουμε να ανταποκριθούμε όσον το δυνατόν πιο γρήγορα.</w:t>
      </w:r>
    </w:p>
    <w:p w14:paraId="27620E1A"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Σας ευχαριστώ.</w:t>
      </w:r>
    </w:p>
    <w:p w14:paraId="27620E1B"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 κύριε Νικολόπουλε, έχετε και πάλι τον </w:t>
      </w:r>
      <w:r>
        <w:rPr>
          <w:rFonts w:eastAsia="Times New Roman" w:cs="Times New Roman"/>
          <w:szCs w:val="24"/>
        </w:rPr>
        <w:t xml:space="preserve">λόγο για τρία λεπτά. </w:t>
      </w:r>
    </w:p>
    <w:p w14:paraId="27620E1C"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Κύριε Πρόεδρε, νόμιζα ότι μόνο στο ΚΑΣ καθυστερούν τόσο πολύ, αλλά δεν περίμενα να βρίσκεται ο Βουλευτής σε αυτή την αδυναμία απέναντι στον Υπουργό, που ήρθε εδώ μέσω του κοινοβουλευτικού ελέγχου να πιέσει, όπως</w:t>
      </w:r>
      <w:r>
        <w:rPr>
          <w:rFonts w:eastAsia="Times New Roman" w:cs="Times New Roman"/>
          <w:szCs w:val="24"/>
        </w:rPr>
        <w:t xml:space="preserve"> έκαναν όλοι άλλωστε οι Βουλευτές της Αχαΐας. Και είμαι σε θέση να γνωρίζω ότι ο Υπουργός δέχθηκε και σε κατ’ ιδίαν και σε άλλες συναντήσεις των Βουλευτών Αχαΐας την ανάδειξη των θεμάτων αυτών των οποίων συζητούμε τώρα για τη </w:t>
      </w:r>
      <w:r>
        <w:rPr>
          <w:rFonts w:eastAsia="Times New Roman" w:cs="Times New Roman"/>
          <w:szCs w:val="24"/>
        </w:rPr>
        <w:t>δ</w:t>
      </w:r>
      <w:r>
        <w:rPr>
          <w:rFonts w:eastAsia="Times New Roman" w:cs="Times New Roman"/>
          <w:szCs w:val="24"/>
        </w:rPr>
        <w:t>υτική Αχαΐα. Γι’ αυτό και δεν</w:t>
      </w:r>
      <w:r>
        <w:rPr>
          <w:rFonts w:eastAsia="Times New Roman" w:cs="Times New Roman"/>
          <w:szCs w:val="24"/>
        </w:rPr>
        <w:t xml:space="preserve"> ήθελα να σας βάλω στον κόπο να σας πληροφορήσω εγώ αναλυτικά, γιατί ξέρω ότι γνωρίζετε καλά την καταστροφή και τις συνθήκες κάτω από τις οποίες υποχρεούνται να διαβιούν τούτο το κρίσιμο διάστημα οι συμπολίτες μου.</w:t>
      </w:r>
    </w:p>
    <w:p w14:paraId="27620E1D"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Όμως, δεν πίστευα πραγματικά ότι έναν μήνα μετά θα ερχόμουν εδώ στη Βουλή και θα μου έλεγε ο Υπουργός: «Δεν έχω ακόμα πάρει το αίτημα». Τι να πω; Δεν λέω τίποτα. Θέλω να κρατήσουμε όλοι αυτή τη δέσμευση τη δική σας, κύριε Υπουργέ. </w:t>
      </w:r>
    </w:p>
    <w:p w14:paraId="27620E1E"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lastRenderedPageBreak/>
        <w:t>Θέλω να εκφράσω τη συγκρ</w:t>
      </w:r>
      <w:r>
        <w:rPr>
          <w:rFonts w:eastAsia="Times New Roman" w:cs="Times New Roman"/>
          <w:szCs w:val="24"/>
        </w:rPr>
        <w:t>ατημένη αισιοδοξία μου για όσα καλά νέα μας φέρνετε από τον συνάδελφό σας τον Υπουργό Αγροτικής Ανάπτυξης, γιατί πράγματι το θέμα είναι πολύ μεγάλο. Λέει ότι μόνο για την αλλαγή του δικτύου ύδρευσης μπορεί να μην φτάνουν τα 250 χιλιάρικα. Καταλαβαίνετε ότι</w:t>
      </w:r>
      <w:r>
        <w:rPr>
          <w:rFonts w:eastAsia="Times New Roman" w:cs="Times New Roman"/>
          <w:szCs w:val="24"/>
        </w:rPr>
        <w:t xml:space="preserve"> μετά τις πυρκαγιές κάηκαν όλοι αυτοί οι σωλήνες</w:t>
      </w:r>
      <w:r>
        <w:rPr>
          <w:rFonts w:eastAsia="Times New Roman" w:cs="Times New Roman"/>
          <w:szCs w:val="24"/>
        </w:rPr>
        <w:t>,</w:t>
      </w:r>
      <w:r>
        <w:rPr>
          <w:rFonts w:eastAsia="Times New Roman" w:cs="Times New Roman"/>
          <w:szCs w:val="24"/>
        </w:rPr>
        <w:t xml:space="preserve"> που πήγαιναν το νερό στα βοσκοτόπια, στα ποιμνιοστάσια και όχι μόνο, αλλά και στις άλλες καλλιέργειες. Όποιο δίκτυο υπήρχε κατεστράφη. Ενώ οι ζωοτροφές είναι αναγκαίες, εκατό τόνοι ζωοτροφές, δεν έχουν τώρα</w:t>
      </w:r>
      <w:r>
        <w:rPr>
          <w:rFonts w:eastAsia="Times New Roman" w:cs="Times New Roman"/>
          <w:szCs w:val="24"/>
        </w:rPr>
        <w:t xml:space="preserve"> τα ζώα να βοσκήσουν, αφού κάηκε όλη η βλάστηση. </w:t>
      </w:r>
    </w:p>
    <w:p w14:paraId="27620E1F"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Άρα, λοιπόν, αυτό που μας είπατε ότι αυτό το βραδύ, με τον βηματισμό χελώνας, κράτος της Αθήνας, που ξέραμε, ανταποκρίθηκε και πήγε τα αιτήματά μας στους θεσμούς της Ευρωπαϊκής Ένωσης, είναι ένα μήνυμα ότι </w:t>
      </w:r>
      <w:r>
        <w:rPr>
          <w:rFonts w:eastAsia="Times New Roman" w:cs="Times New Roman"/>
          <w:szCs w:val="24"/>
        </w:rPr>
        <w:t xml:space="preserve">μπορούμε να περιμένουμε, όπως συνέβη -και σας παρακαλώ με την ευκαιρία να το παρακολουθήσετε- και τις προηγούμενες μέρες, κύριε Πρόεδρε, όταν ο </w:t>
      </w:r>
      <w:r>
        <w:rPr>
          <w:rFonts w:eastAsia="Times New Roman" w:cs="Times New Roman"/>
          <w:szCs w:val="24"/>
        </w:rPr>
        <w:t>π</w:t>
      </w:r>
      <w:r>
        <w:rPr>
          <w:rFonts w:eastAsia="Times New Roman" w:cs="Times New Roman"/>
          <w:szCs w:val="24"/>
        </w:rPr>
        <w:t xml:space="preserve">εριφερειακός </w:t>
      </w:r>
      <w:r>
        <w:rPr>
          <w:rFonts w:eastAsia="Times New Roman" w:cs="Times New Roman"/>
          <w:szCs w:val="24"/>
        </w:rPr>
        <w:t>δ</w:t>
      </w:r>
      <w:r>
        <w:rPr>
          <w:rFonts w:eastAsia="Times New Roman" w:cs="Times New Roman"/>
          <w:szCs w:val="24"/>
        </w:rPr>
        <w:t xml:space="preserve">ιευθυντής ενέκρινε το αίτημα του </w:t>
      </w:r>
      <w:r>
        <w:rPr>
          <w:rFonts w:eastAsia="Times New Roman" w:cs="Times New Roman"/>
          <w:szCs w:val="24"/>
        </w:rPr>
        <w:t>δ</w:t>
      </w:r>
      <w:r>
        <w:rPr>
          <w:rFonts w:eastAsia="Times New Roman" w:cs="Times New Roman"/>
          <w:szCs w:val="24"/>
        </w:rPr>
        <w:t>ήμου της Κάτω Αχαΐας, εκείνος να μπει εγγυητής για τα δύο εκατο</w:t>
      </w:r>
      <w:r>
        <w:rPr>
          <w:rFonts w:eastAsia="Times New Roman" w:cs="Times New Roman"/>
          <w:szCs w:val="24"/>
        </w:rPr>
        <w:t xml:space="preserve">μμύρια </w:t>
      </w:r>
      <w:r>
        <w:rPr>
          <w:rFonts w:eastAsia="Times New Roman" w:cs="Times New Roman"/>
          <w:szCs w:val="24"/>
        </w:rPr>
        <w:lastRenderedPageBreak/>
        <w:t xml:space="preserve">που χρωστάει από πολλών ετών η </w:t>
      </w:r>
      <w:r>
        <w:rPr>
          <w:rFonts w:eastAsia="Times New Roman" w:cs="Times New Roman"/>
          <w:szCs w:val="24"/>
        </w:rPr>
        <w:t>δ</w:t>
      </w:r>
      <w:r>
        <w:rPr>
          <w:rFonts w:eastAsia="Times New Roman" w:cs="Times New Roman"/>
          <w:szCs w:val="24"/>
        </w:rPr>
        <w:t xml:space="preserve">ημοτική </w:t>
      </w:r>
      <w:r>
        <w:rPr>
          <w:rFonts w:eastAsia="Times New Roman" w:cs="Times New Roman"/>
          <w:szCs w:val="24"/>
        </w:rPr>
        <w:t>ε</w:t>
      </w:r>
      <w:r>
        <w:rPr>
          <w:rFonts w:eastAsia="Times New Roman" w:cs="Times New Roman"/>
          <w:szCs w:val="24"/>
        </w:rPr>
        <w:t xml:space="preserve">πιχείρηση </w:t>
      </w:r>
      <w:r>
        <w:rPr>
          <w:rFonts w:eastAsia="Times New Roman" w:cs="Times New Roman"/>
          <w:szCs w:val="24"/>
        </w:rPr>
        <w:t>ύ</w:t>
      </w:r>
      <w:r>
        <w:rPr>
          <w:rFonts w:eastAsia="Times New Roman" w:cs="Times New Roman"/>
          <w:szCs w:val="24"/>
        </w:rPr>
        <w:t>δρευσης, προκειμένου να μην κοπεί το ρεύμα αμέσως μετά από αυτές τις καταστροφές.</w:t>
      </w:r>
    </w:p>
    <w:p w14:paraId="27620E20"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Ήταν και τούτο μεγάλο θέμα και φαινόταν ότι ήταν παράδοξο και δεν μπορούσε να γίνει. Όμως, αν ακολουθήσετε αυτόν το</w:t>
      </w:r>
      <w:r>
        <w:rPr>
          <w:rFonts w:eastAsia="Times New Roman" w:cs="Times New Roman"/>
          <w:szCs w:val="24"/>
        </w:rPr>
        <w:t xml:space="preserve">ν κανόνα που μας είπατε, κύριε Υπουργέ, ότι η πολιτική </w:t>
      </w:r>
      <w:proofErr w:type="spellStart"/>
      <w:r>
        <w:rPr>
          <w:rFonts w:eastAsia="Times New Roman" w:cs="Times New Roman"/>
          <w:szCs w:val="24"/>
        </w:rPr>
        <w:t>νοηματίζεται</w:t>
      </w:r>
      <w:proofErr w:type="spellEnd"/>
      <w:r>
        <w:rPr>
          <w:rFonts w:eastAsia="Times New Roman" w:cs="Times New Roman"/>
          <w:szCs w:val="24"/>
        </w:rPr>
        <w:t xml:space="preserve"> μόνο όταν γίνεται υπέρ των αδυνάτων και υπέρ όλων εκείνων που βρίσκονται εν </w:t>
      </w:r>
      <w:proofErr w:type="spellStart"/>
      <w:r>
        <w:rPr>
          <w:rFonts w:eastAsia="Times New Roman" w:cs="Times New Roman"/>
          <w:szCs w:val="24"/>
        </w:rPr>
        <w:t>περιστάσει</w:t>
      </w:r>
      <w:proofErr w:type="spellEnd"/>
      <w:r>
        <w:rPr>
          <w:rFonts w:eastAsia="Times New Roman" w:cs="Times New Roman"/>
          <w:szCs w:val="24"/>
        </w:rPr>
        <w:t xml:space="preserve">, όπως τώρα οι συμπατριώτες μου της </w:t>
      </w:r>
      <w:r>
        <w:rPr>
          <w:rFonts w:eastAsia="Times New Roman" w:cs="Times New Roman"/>
          <w:szCs w:val="24"/>
        </w:rPr>
        <w:t>δ</w:t>
      </w:r>
      <w:r>
        <w:rPr>
          <w:rFonts w:eastAsia="Times New Roman" w:cs="Times New Roman"/>
          <w:szCs w:val="24"/>
        </w:rPr>
        <w:t>υτικής Αχαΐας, τότε μπορεί να γίνει και η καλύτερη διαχείριση.</w:t>
      </w:r>
    </w:p>
    <w:p w14:paraId="27620E21" w14:textId="77777777" w:rsidR="00B93702" w:rsidRDefault="00B368C5">
      <w:pPr>
        <w:tabs>
          <w:tab w:val="left" w:pos="2738"/>
          <w:tab w:val="center" w:pos="4753"/>
          <w:tab w:val="left" w:pos="5723"/>
        </w:tabs>
        <w:spacing w:after="0" w:line="600" w:lineRule="auto"/>
        <w:ind w:firstLine="709"/>
        <w:jc w:val="both"/>
        <w:rPr>
          <w:rFonts w:eastAsia="Times New Roman" w:cs="Times New Roman"/>
          <w:szCs w:val="24"/>
        </w:rPr>
      </w:pPr>
      <w:r>
        <w:rPr>
          <w:rFonts w:eastAsia="Times New Roman" w:cs="Times New Roman"/>
          <w:szCs w:val="24"/>
        </w:rPr>
        <w:t xml:space="preserve">Διότι αν επικρατήσει μια άλλη λογική που ακούγεται εν </w:t>
      </w:r>
      <w:proofErr w:type="spellStart"/>
      <w:r>
        <w:rPr>
          <w:rFonts w:eastAsia="Times New Roman" w:cs="Times New Roman"/>
          <w:szCs w:val="24"/>
        </w:rPr>
        <w:t>εσχάτοις</w:t>
      </w:r>
      <w:proofErr w:type="spellEnd"/>
      <w:r>
        <w:rPr>
          <w:rFonts w:eastAsia="Times New Roman" w:cs="Times New Roman"/>
          <w:szCs w:val="24"/>
        </w:rPr>
        <w:t xml:space="preserve"> </w:t>
      </w:r>
      <w:proofErr w:type="spellStart"/>
      <w:r>
        <w:rPr>
          <w:rFonts w:eastAsia="Times New Roman" w:cs="Times New Roman"/>
          <w:szCs w:val="24"/>
        </w:rPr>
        <w:t>καιροίς</w:t>
      </w:r>
      <w:proofErr w:type="spellEnd"/>
      <w:r>
        <w:rPr>
          <w:rFonts w:eastAsia="Times New Roman" w:cs="Times New Roman"/>
          <w:szCs w:val="24"/>
        </w:rPr>
        <w:t xml:space="preserve">, ότι όποιος έχει, όποιος μπορεί, εκείνος μόνο μπορεί να ζήσει, είτε είναι ΟΤΑ είτε είναι ένας συμπολίτης μας, </w:t>
      </w:r>
      <w:proofErr w:type="spellStart"/>
      <w:r>
        <w:rPr>
          <w:rFonts w:eastAsia="Times New Roman" w:cs="Times New Roman"/>
          <w:szCs w:val="24"/>
        </w:rPr>
        <w:t>αλίμονό</w:t>
      </w:r>
      <w:proofErr w:type="spellEnd"/>
      <w:r>
        <w:rPr>
          <w:rFonts w:eastAsia="Times New Roman" w:cs="Times New Roman"/>
          <w:szCs w:val="24"/>
        </w:rPr>
        <w:t xml:space="preserve"> μας! </w:t>
      </w:r>
    </w:p>
    <w:p w14:paraId="27620E22"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παρακαλώ πολύ, λοιπόν, ας κοιτάξετε από κοντά το θέμα, πα</w:t>
      </w:r>
      <w:r>
        <w:rPr>
          <w:rFonts w:eastAsia="Times New Roman" w:cs="Times New Roman"/>
          <w:szCs w:val="24"/>
        </w:rPr>
        <w:t>ρακάμπτοντας, όπως συνέβη, διαδικασίες και εκτιμώντας ότι πρέπει να δώσουμε το φιλί της ζωής σε μια μεγάλη περιοχή</w:t>
      </w:r>
      <w:r>
        <w:rPr>
          <w:rFonts w:eastAsia="Times New Roman" w:cs="Times New Roman"/>
          <w:szCs w:val="24"/>
        </w:rPr>
        <w:t>,</w:t>
      </w:r>
      <w:r>
        <w:rPr>
          <w:rFonts w:eastAsia="Times New Roman" w:cs="Times New Roman"/>
          <w:szCs w:val="24"/>
        </w:rPr>
        <w:t xml:space="preserve"> που ζει πραγματικά από τη μάνα γη, από τις καλλιέργειές της και δεν έχει τίποτε άλλο. Το κράτος τώρα πρέπει να κάνει το καθήκον του. </w:t>
      </w:r>
    </w:p>
    <w:p w14:paraId="27620E23"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Σας ευ</w:t>
      </w:r>
      <w:r>
        <w:rPr>
          <w:rFonts w:eastAsia="Times New Roman" w:cs="Times New Roman"/>
          <w:szCs w:val="24"/>
        </w:rPr>
        <w:t xml:space="preserve">χαριστώ. </w:t>
      </w:r>
    </w:p>
    <w:p w14:paraId="27620E24"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σας ευχαριστώ. </w:t>
      </w:r>
    </w:p>
    <w:p w14:paraId="27620E25"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και πάλι τον λόγο. </w:t>
      </w:r>
    </w:p>
    <w:p w14:paraId="27620E26"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Κύριε Νικολόπουλε, νομίζω ότι εδώ ισχύει το γοργόν και χάριν έχει. Άρα, να συμφωνήσο</w:t>
      </w:r>
      <w:r>
        <w:rPr>
          <w:rFonts w:eastAsia="Times New Roman" w:cs="Times New Roman"/>
          <w:szCs w:val="24"/>
        </w:rPr>
        <w:t>υμε και εντός της Αιθούσης σήμερα ότι πρέπει να ανταποκριθούμε τάχιστα, να πιέσετε και εσείς και οι υπόλοιποι Βουλευτές της Αχαΐας που, όπως πολύ σωστά είπατε, ούτως ή άλλως έχουν δείξει το ενδιαφέρον τους για την καταστροφή</w:t>
      </w:r>
      <w:r>
        <w:rPr>
          <w:rFonts w:eastAsia="Times New Roman" w:cs="Times New Roman"/>
          <w:szCs w:val="24"/>
        </w:rPr>
        <w:t>,</w:t>
      </w:r>
      <w:r>
        <w:rPr>
          <w:rFonts w:eastAsia="Times New Roman" w:cs="Times New Roman"/>
          <w:szCs w:val="24"/>
        </w:rPr>
        <w:t xml:space="preserve"> που υπήρξε στον Δήμο της Δυτικ</w:t>
      </w:r>
      <w:r>
        <w:rPr>
          <w:rFonts w:eastAsia="Times New Roman" w:cs="Times New Roman"/>
          <w:szCs w:val="24"/>
        </w:rPr>
        <w:t xml:space="preserve">ής Αχαΐας. Πρέπει να πιέσουν να έρθουν από τις υπηρεσίες, να κατατεθούν τα αιτήματα από τον </w:t>
      </w:r>
      <w:r>
        <w:rPr>
          <w:rFonts w:eastAsia="Times New Roman" w:cs="Times New Roman"/>
          <w:szCs w:val="24"/>
        </w:rPr>
        <w:t>δ</w:t>
      </w:r>
      <w:r>
        <w:rPr>
          <w:rFonts w:eastAsia="Times New Roman" w:cs="Times New Roman"/>
          <w:szCs w:val="24"/>
        </w:rPr>
        <w:t xml:space="preserve">ήμο, έτσι ώστε το συντομότερο δυνατό να δοθούν απαντήσεις. </w:t>
      </w:r>
    </w:p>
    <w:p w14:paraId="27620E27"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Έχετε την πολυτέλεια εσείς, όταν κάνετε την ερώτηση, να επεκτείνεστε και σε θέματα πέρα από αυτή. Εγώ δ</w:t>
      </w:r>
      <w:r>
        <w:rPr>
          <w:rFonts w:eastAsia="Times New Roman" w:cs="Times New Roman"/>
          <w:szCs w:val="24"/>
        </w:rPr>
        <w:t xml:space="preserve">εσμεύομαι να απαντάω για το δικό μου χαρτοφυλάκιο. </w:t>
      </w:r>
    </w:p>
    <w:p w14:paraId="27620E28"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μια και το θέσατε και νομίζω ότι έχουν ξεχωριστό ενδιαφέρον ορισμένα πράγματα…  </w:t>
      </w:r>
    </w:p>
    <w:p w14:paraId="27620E29"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ΝΙΚΟΛΟΠΟΥΛΟΣ: </w:t>
      </w:r>
      <w:r>
        <w:rPr>
          <w:rFonts w:eastAsia="Times New Roman" w:cs="Times New Roman"/>
          <w:szCs w:val="24"/>
        </w:rPr>
        <w:t xml:space="preserve">Είναι η επικαιρότητα. </w:t>
      </w:r>
    </w:p>
    <w:p w14:paraId="27620E2A"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Έτσι, αυτή η επικα</w:t>
      </w:r>
      <w:r>
        <w:rPr>
          <w:rFonts w:eastAsia="Times New Roman" w:cs="Times New Roman"/>
          <w:szCs w:val="24"/>
        </w:rPr>
        <w:t>ιρότητα, λοιπόν,…</w:t>
      </w:r>
    </w:p>
    <w:p w14:paraId="27620E2B"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Να μη θυμίζει νεκροταφείο και ψυγείο αυτή η Αίθουσα, είμαστε που είμαστε λίγοι. </w:t>
      </w:r>
    </w:p>
    <w:p w14:paraId="27620E2C"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Συμφωνώ.</w:t>
      </w:r>
    </w:p>
    <w:p w14:paraId="27620E2D"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Να παραθέσω κάτι: Η </w:t>
      </w:r>
      <w:r>
        <w:rPr>
          <w:rFonts w:eastAsia="Times New Roman" w:cs="Times New Roman"/>
          <w:szCs w:val="24"/>
        </w:rPr>
        <w:t>εφημερίδα</w:t>
      </w:r>
      <w:r>
        <w:rPr>
          <w:rFonts w:eastAsia="Times New Roman" w:cs="Times New Roman"/>
          <w:szCs w:val="24"/>
        </w:rPr>
        <w:t xml:space="preserve"> «</w:t>
      </w:r>
      <w:r>
        <w:rPr>
          <w:rFonts w:eastAsia="Times New Roman" w:cs="Times New Roman"/>
          <w:szCs w:val="24"/>
        </w:rPr>
        <w:t>ΔΗΜΟΚΡΑΤΙΑ</w:t>
      </w:r>
      <w:r>
        <w:rPr>
          <w:rFonts w:eastAsia="Times New Roman" w:cs="Times New Roman"/>
          <w:szCs w:val="24"/>
        </w:rPr>
        <w:t>» σήμερα</w:t>
      </w:r>
      <w:r>
        <w:rPr>
          <w:rFonts w:eastAsia="Times New Roman" w:cs="Times New Roman"/>
          <w:szCs w:val="24"/>
        </w:rPr>
        <w:t xml:space="preserve"> λέει «ο κ. </w:t>
      </w:r>
      <w:proofErr w:type="spellStart"/>
      <w:r>
        <w:rPr>
          <w:rFonts w:eastAsia="Times New Roman" w:cs="Times New Roman"/>
          <w:szCs w:val="24"/>
        </w:rPr>
        <w:t>Χριστοφοράκος</w:t>
      </w:r>
      <w:proofErr w:type="spellEnd"/>
      <w:r>
        <w:rPr>
          <w:rFonts w:eastAsia="Times New Roman" w:cs="Times New Roman"/>
          <w:szCs w:val="24"/>
        </w:rPr>
        <w:t xml:space="preserve">, επιτέλους!». Ας ακουστεί. Παραπέμπεται σε δίκη ο </w:t>
      </w:r>
      <w:proofErr w:type="spellStart"/>
      <w:r>
        <w:rPr>
          <w:rFonts w:eastAsia="Times New Roman" w:cs="Times New Roman"/>
          <w:szCs w:val="24"/>
        </w:rPr>
        <w:t>Χριστοφοράκος</w:t>
      </w:r>
      <w:proofErr w:type="spellEnd"/>
      <w:r>
        <w:rPr>
          <w:rFonts w:eastAsia="Times New Roman" w:cs="Times New Roman"/>
          <w:szCs w:val="24"/>
        </w:rPr>
        <w:t>. Θυμάστε…;</w:t>
      </w:r>
    </w:p>
    <w:p w14:paraId="27620E2E"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Είπαμε να την «ξεχειλώσουμε» την επικαιρότητα, αλλά μην την πάμε μέχρι εκεί. </w:t>
      </w:r>
    </w:p>
    <w:p w14:paraId="27620E2F"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Δ</w:t>
      </w:r>
      <w:r>
        <w:rPr>
          <w:rFonts w:eastAsia="Times New Roman" w:cs="Times New Roman"/>
          <w:szCs w:val="24"/>
        </w:rPr>
        <w:t xml:space="preserve">εν ήμουν εγώ Υπουργός τότε που έφυγε ο κ. </w:t>
      </w:r>
      <w:proofErr w:type="spellStart"/>
      <w:r>
        <w:rPr>
          <w:rFonts w:eastAsia="Times New Roman" w:cs="Times New Roman"/>
          <w:szCs w:val="24"/>
        </w:rPr>
        <w:t>Χριστοφοράκος</w:t>
      </w:r>
      <w:proofErr w:type="spellEnd"/>
      <w:r>
        <w:rPr>
          <w:rFonts w:eastAsia="Times New Roman" w:cs="Times New Roman"/>
          <w:szCs w:val="24"/>
        </w:rPr>
        <w:t xml:space="preserve">. </w:t>
      </w:r>
    </w:p>
    <w:p w14:paraId="27620E30"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Εσωτερικών): </w:t>
      </w:r>
      <w:r>
        <w:rPr>
          <w:rFonts w:eastAsia="Times New Roman" w:cs="Times New Roman"/>
          <w:szCs w:val="24"/>
        </w:rPr>
        <w:t xml:space="preserve">Όλοι γνωρίζουν ποια ήταν Υπουργός τότε. Όμως, εν πάση </w:t>
      </w:r>
      <w:proofErr w:type="spellStart"/>
      <w:r>
        <w:rPr>
          <w:rFonts w:eastAsia="Times New Roman" w:cs="Times New Roman"/>
          <w:szCs w:val="24"/>
        </w:rPr>
        <w:t>περιπτώσει</w:t>
      </w:r>
      <w:proofErr w:type="spellEnd"/>
      <w:r>
        <w:rPr>
          <w:rFonts w:eastAsia="Times New Roman" w:cs="Times New Roman"/>
          <w:szCs w:val="24"/>
        </w:rPr>
        <w:t>…</w:t>
      </w:r>
    </w:p>
    <w:p w14:paraId="27620E31"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Κύριε Πρόεδρε, τι είναι αυτά τώρα;</w:t>
      </w:r>
    </w:p>
    <w:p w14:paraId="27620E32"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Νικολόπουλε, παρακαλώ, είστε εκτός θέματος.  </w:t>
      </w:r>
    </w:p>
    <w:p w14:paraId="27620E33"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διαμαρτύρονται κάποιοι!</w:t>
      </w:r>
    </w:p>
    <w:p w14:paraId="27620E34"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Μια και αναφερθήκατε, όμως, σε θέματα που σχετίζονται</w:t>
      </w:r>
      <w:r>
        <w:rPr>
          <w:rFonts w:eastAsia="Times New Roman" w:cs="Times New Roman"/>
          <w:szCs w:val="24"/>
        </w:rPr>
        <w:t xml:space="preserve"> με τον </w:t>
      </w:r>
      <w:r>
        <w:rPr>
          <w:rFonts w:eastAsia="Times New Roman" w:cs="Times New Roman"/>
          <w:szCs w:val="24"/>
        </w:rPr>
        <w:t>δ</w:t>
      </w:r>
      <w:r>
        <w:rPr>
          <w:rFonts w:eastAsia="Times New Roman" w:cs="Times New Roman"/>
          <w:szCs w:val="24"/>
        </w:rPr>
        <w:t>ήμο -και αναφέρομαι στα θέματα των χρεών προς τη ΔΕΗ- θέλω να πω το εξής: Παρ’ ότι είναι σε ορισμένες περιπτώσεις ένα μεγάλο πρόβλημα, έχουμε κάνει αρκετές προσπάθειες το τελευταίο έτος να μειωθούν αυτές οι οφειλές των δήμων προς τη ΔΕΗ και ήδη έχ</w:t>
      </w:r>
      <w:r>
        <w:rPr>
          <w:rFonts w:eastAsia="Times New Roman" w:cs="Times New Roman"/>
          <w:szCs w:val="24"/>
        </w:rPr>
        <w:t xml:space="preserve">ει γίνει αυτό. </w:t>
      </w:r>
    </w:p>
    <w:p w14:paraId="27620E35"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θέλω να πω και κάτι άλλο: Οφείλουμε να αξιοποιήσουμε όλες τις δυνατότητες</w:t>
      </w:r>
      <w:r>
        <w:rPr>
          <w:rFonts w:eastAsia="Times New Roman" w:cs="Times New Roman"/>
          <w:szCs w:val="24"/>
        </w:rPr>
        <w:t>,</w:t>
      </w:r>
      <w:r>
        <w:rPr>
          <w:rFonts w:eastAsia="Times New Roman" w:cs="Times New Roman"/>
          <w:szCs w:val="24"/>
        </w:rPr>
        <w:t xml:space="preserve"> που είναι υπαρκτές αυτή τη στιγμή, </w:t>
      </w:r>
      <w:r>
        <w:rPr>
          <w:rFonts w:eastAsia="Times New Roman" w:cs="Times New Roman"/>
          <w:szCs w:val="24"/>
        </w:rPr>
        <w:lastRenderedPageBreak/>
        <w:t>για να πάμε σε έργα ενεργειακής εξοικονόμησης, ώστε να μειωθεί το ενεργειακό κόστος των δήμων. Το κόστος της άρδευσης σήμερα</w:t>
      </w:r>
      <w:r>
        <w:rPr>
          <w:rFonts w:eastAsia="Times New Roman" w:cs="Times New Roman"/>
          <w:szCs w:val="24"/>
        </w:rPr>
        <w:t xml:space="preserve"> είναι πανάκριβο με πεπαλαιωμένες μηχανές, οι οποίες καίνε μην πω τι. Υπάρχουν αυτή τη στιγμή προγράμματα ενεργειακής εξοικονόμησης και αναβάθμισης. Να τα αξιοποιήσουν, λοιπόν, οι δήμοι! Αυτά τα χρήματα, λοιπόν, θα είναι η εξοικονόμηση και θα είναι προς όφ</w:t>
      </w:r>
      <w:r>
        <w:rPr>
          <w:rFonts w:eastAsia="Times New Roman" w:cs="Times New Roman"/>
          <w:szCs w:val="24"/>
        </w:rPr>
        <w:t xml:space="preserve">ελος όλων μας. </w:t>
      </w:r>
    </w:p>
    <w:p w14:paraId="27620E36"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δε για το ΚΑΣ, μην τα μπερδεύουμε όλα, μην τα βάζουμε όλα στο ίδιο καλάθι. Είναι διαφορετικής τάξης ζήτημα. Όμως, σε αυτή τη χώρα με την τεράστια παράδοση, με τον πολιτισμό που είναι ένα κεφάλαιο ζωντανό, αλλά και στο διηνεκές, δ</w:t>
      </w:r>
      <w:r>
        <w:rPr>
          <w:rFonts w:eastAsia="Times New Roman" w:cs="Times New Roman"/>
          <w:szCs w:val="24"/>
        </w:rPr>
        <w:t>ιαχρονικό, πρέπει να προστατεύουμε την ιστορική κληρονομιά και όχι χάριν της πολιτικής σκοπιμότητας να θέλουμε να καταλύσουμε το θεσμικό πλαίσιο. Διότι οι αρχαιολόγοι σήμερα δίνουν μια μάχη υπεράσπισης ταυτότητας αυτής της χώρας και δεν μπορεί καμμιά πολιτ</w:t>
      </w:r>
      <w:r>
        <w:rPr>
          <w:rFonts w:eastAsia="Times New Roman" w:cs="Times New Roman"/>
          <w:szCs w:val="24"/>
        </w:rPr>
        <w:t xml:space="preserve">ική σκοπιμότητα να μηδενίζει το έργο τους. Και είναι ντροπή τα όσα γράφονται σήμερα σε μια μερίδα του Τύπου, η οποία προσπαθεί να υπονομεύσει μια από τις πιο αξιόλογες υπηρεσίες του ελληνικού </w:t>
      </w:r>
      <w:r>
        <w:rPr>
          <w:rFonts w:eastAsia="Times New Roman" w:cs="Times New Roman"/>
          <w:szCs w:val="24"/>
        </w:rPr>
        <w:t>δ</w:t>
      </w:r>
      <w:r>
        <w:rPr>
          <w:rFonts w:eastAsia="Times New Roman" w:cs="Times New Roman"/>
          <w:szCs w:val="24"/>
        </w:rPr>
        <w:t xml:space="preserve">ημοσίου. </w:t>
      </w:r>
    </w:p>
    <w:p w14:paraId="27620E37" w14:textId="77777777" w:rsidR="00B93702" w:rsidRDefault="00B368C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Ναι, λοιπόν, στις επενδύσεις, αλλά με κανόνες που θα </w:t>
      </w:r>
      <w:r>
        <w:rPr>
          <w:rFonts w:eastAsia="Times New Roman" w:cs="Times New Roman"/>
          <w:szCs w:val="24"/>
        </w:rPr>
        <w:t>ισχύουν για όλους, όχι επιλεκτικά για κάποιους, επειδή κάποιοι θέλουν να δημιουργήσουν εντυπώσεις, οι οποίες είναι ψευδείς πολλές φορές. Διότι αν θυμηθώ εγώ, ακολουθώντας το δικό σας παράδειγμα, διευρύνοντας την ατζέντα αυτής της επίκαιρης ερώτησης, ίσως δ</w:t>
      </w:r>
      <w:r>
        <w:rPr>
          <w:rFonts w:eastAsia="Times New Roman" w:cs="Times New Roman"/>
          <w:szCs w:val="24"/>
        </w:rPr>
        <w:t>εν θα ξέρει πολύς κόσμος ότι ο σημερινός Αρχηγός της Αξιωματικής Αντιπολίτευσης, όταν είχε επισκεφθεί και είχε ξεναγηθεί πάνω στις Σκουριές από τους ανθρώπους που αντιτίθενται στην επένδυση, είχε πει «εδώ είναι ένα παραδεισένιο δάσος και θα κάνω τα πάντα γ</w:t>
      </w:r>
      <w:r>
        <w:rPr>
          <w:rFonts w:eastAsia="Times New Roman" w:cs="Times New Roman"/>
          <w:szCs w:val="24"/>
        </w:rPr>
        <w:t>ια να εμποδίσω αυτή την καταστροφική επένδυση». Αυτά τα στοιχεία υπάρχουν και θα έρθουν σε λίγες μέρες στη δημοσιότητα. Όπως και το στέλεχος της Νέας Δημοκρατίας και πρώην Αρχηγός της τότε Φιλελεύθερης Συμμαχίας κ. Μπακογιάννη είχε και αυτή αντιτεθεί στη σ</w:t>
      </w:r>
      <w:r>
        <w:rPr>
          <w:rFonts w:eastAsia="Times New Roman" w:cs="Times New Roman"/>
          <w:szCs w:val="24"/>
        </w:rPr>
        <w:t xml:space="preserve">υγκεκριμένη επένδυση. Όλα αυτά τα έχουμε ξεχάσει, χάρη μιας στείρας αντιπολίτευσης που στο μόνο που αποσκοπεί είναι να δημιουργεί εντυπώσεις. </w:t>
      </w:r>
    </w:p>
    <w:p w14:paraId="27620E38"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7620E39"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Πού βρεθήκατε από την Αχαΐα στις Σκουριές; </w:t>
      </w:r>
    </w:p>
    <w:p w14:paraId="27620E3A" w14:textId="77777777" w:rsidR="00B93702" w:rsidRDefault="00B368C5">
      <w:pPr>
        <w:spacing w:line="600" w:lineRule="auto"/>
        <w:ind w:firstLine="720"/>
        <w:jc w:val="both"/>
        <w:rPr>
          <w:rFonts w:eastAsia="Times New Roman" w:cs="Times New Roman"/>
          <w:szCs w:val="24"/>
        </w:rPr>
      </w:pPr>
      <w:r>
        <w:rPr>
          <w:rFonts w:eastAsia="Times New Roman"/>
          <w:b/>
          <w:bCs/>
          <w:color w:val="242424"/>
        </w:rPr>
        <w:lastRenderedPageBreak/>
        <w:t xml:space="preserve">ΠΑΝΑΓΙΩΤΗΣ (ΠΑΝΟΣ) ΣΚΟΥΡΛΕΤΗΣ </w:t>
      </w:r>
      <w:r>
        <w:rPr>
          <w:rFonts w:eastAsia="Times New Roman"/>
          <w:b/>
          <w:bCs/>
          <w:color w:val="242424"/>
        </w:rPr>
        <w:t>(Υπουργός Εσωτερικών):</w:t>
      </w:r>
      <w:r>
        <w:rPr>
          <w:rFonts w:eastAsia="Times New Roman" w:cs="Times New Roman"/>
          <w:szCs w:val="24"/>
        </w:rPr>
        <w:t xml:space="preserve"> Όλη η Ελλάδα είναι μια γειτονιά. </w:t>
      </w:r>
    </w:p>
    <w:p w14:paraId="27620E3B"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Είναι χάριν του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 xml:space="preserve">… </w:t>
      </w:r>
    </w:p>
    <w:p w14:paraId="27620E3C"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παρακαλώ, κύριε Νικολόπουλε. </w:t>
      </w:r>
    </w:p>
    <w:p w14:paraId="27620E3D"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Την ατζέντα τη βάζει ο κ. </w:t>
      </w:r>
      <w:proofErr w:type="spellStart"/>
      <w:r>
        <w:rPr>
          <w:rFonts w:eastAsia="Times New Roman" w:cs="Times New Roman"/>
          <w:szCs w:val="24"/>
        </w:rPr>
        <w:t>Πορτοσάλτε</w:t>
      </w:r>
      <w:proofErr w:type="spellEnd"/>
      <w:r>
        <w:rPr>
          <w:rFonts w:eastAsia="Times New Roman" w:cs="Times New Roman"/>
          <w:szCs w:val="24"/>
        </w:rPr>
        <w:t>, όχι η αντιπολίτευση.</w:t>
      </w:r>
    </w:p>
    <w:p w14:paraId="27620E3E" w14:textId="77777777" w:rsidR="00B93702" w:rsidRDefault="00B368C5">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Νικολόπουλε, σας παρακαλώ!</w:t>
      </w:r>
    </w:p>
    <w:p w14:paraId="27620E3F"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αλλά τριακόσια πενήντα επτά ραντεβού με τον </w:t>
      </w:r>
      <w:proofErr w:type="spellStart"/>
      <w:r>
        <w:rPr>
          <w:rFonts w:eastAsia="Times New Roman" w:cs="Times New Roman"/>
          <w:szCs w:val="24"/>
        </w:rPr>
        <w:t>Χριστοφοράκο</w:t>
      </w:r>
      <w:proofErr w:type="spellEnd"/>
      <w:r>
        <w:rPr>
          <w:rFonts w:eastAsia="Times New Roman" w:cs="Times New Roman"/>
          <w:szCs w:val="24"/>
        </w:rPr>
        <w:t>…</w:t>
      </w:r>
    </w:p>
    <w:p w14:paraId="27620E40"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Σας παρακαλώ, κύριε Νικολόπουλε. </w:t>
      </w:r>
    </w:p>
    <w:p w14:paraId="27620E41"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Κυρίε</w:t>
      </w:r>
      <w:r>
        <w:rPr>
          <w:rFonts w:eastAsia="Times New Roman" w:cs="Times New Roman"/>
          <w:szCs w:val="24"/>
        </w:rPr>
        <w:t xml:space="preserve">ς και κύριοι συνάδελφοι, έχω την τιμή να ανακοινώσω στο Σώμα ότι ο Υπουργός Δικαιοσύνης, Διαφάνειας και Ανθρωπίνων Δικαιωμάτων διαβίβασε στη Βουλή, σύμφωνα με </w:t>
      </w:r>
      <w:r>
        <w:rPr>
          <w:rFonts w:eastAsia="Times New Roman" w:cs="Times New Roman"/>
          <w:szCs w:val="24"/>
        </w:rPr>
        <w:lastRenderedPageBreak/>
        <w:t xml:space="preserve">το άρθρο 86 του Συντάγματος και τον ν.3126/2003 «Ποινική Ευθύνη των Υπουργών», όπως ισχύει, στις </w:t>
      </w:r>
      <w:r>
        <w:rPr>
          <w:rFonts w:eastAsia="Times New Roman" w:cs="Times New Roman"/>
          <w:szCs w:val="24"/>
        </w:rPr>
        <w:t>25-9-2017:</w:t>
      </w:r>
    </w:p>
    <w:p w14:paraId="27620E42"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1.</w:t>
      </w:r>
      <w:r>
        <w:rPr>
          <w:rFonts w:eastAsia="Times New Roman" w:cs="Times New Roman"/>
          <w:szCs w:val="24"/>
        </w:rPr>
        <w:t xml:space="preserve"> </w:t>
      </w:r>
      <w:r>
        <w:rPr>
          <w:rFonts w:eastAsia="Times New Roman" w:cs="Times New Roman"/>
          <w:szCs w:val="24"/>
        </w:rPr>
        <w:t xml:space="preserve">Ποινική δικογραφία που αφορά στον Υπουργό Υγείας κ. Ανδρέα Ξανθό. </w:t>
      </w:r>
    </w:p>
    <w:p w14:paraId="27620E43"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2.</w:t>
      </w:r>
      <w:r>
        <w:rPr>
          <w:rFonts w:eastAsia="Times New Roman" w:cs="Times New Roman"/>
          <w:szCs w:val="24"/>
        </w:rPr>
        <w:t xml:space="preserve"> </w:t>
      </w:r>
      <w:r>
        <w:rPr>
          <w:rFonts w:eastAsia="Times New Roman" w:cs="Times New Roman"/>
          <w:szCs w:val="24"/>
        </w:rPr>
        <w:t xml:space="preserve">Ποινική δικογραφία που αφορά στον πρώην Υπουργό Υγείας κ. Ανδρέα </w:t>
      </w:r>
      <w:proofErr w:type="spellStart"/>
      <w:r>
        <w:rPr>
          <w:rFonts w:eastAsia="Times New Roman" w:cs="Times New Roman"/>
          <w:szCs w:val="24"/>
        </w:rPr>
        <w:t>Λυκουρέντζο</w:t>
      </w:r>
      <w:proofErr w:type="spellEnd"/>
      <w:r>
        <w:rPr>
          <w:rFonts w:eastAsia="Times New Roman" w:cs="Times New Roman"/>
          <w:szCs w:val="24"/>
        </w:rPr>
        <w:t xml:space="preserve">. </w:t>
      </w:r>
    </w:p>
    <w:p w14:paraId="27620E44"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3.</w:t>
      </w:r>
      <w:r>
        <w:rPr>
          <w:rFonts w:eastAsia="Times New Roman" w:cs="Times New Roman"/>
          <w:szCs w:val="24"/>
        </w:rPr>
        <w:t xml:space="preserve"> </w:t>
      </w:r>
      <w:r>
        <w:rPr>
          <w:rFonts w:eastAsia="Times New Roman" w:cs="Times New Roman"/>
          <w:szCs w:val="24"/>
        </w:rPr>
        <w:t>Ποινική δικογραφία που αφορά:</w:t>
      </w:r>
      <w:r>
        <w:rPr>
          <w:rFonts w:eastAsia="Times New Roman" w:cs="Times New Roman"/>
          <w:szCs w:val="24"/>
        </w:rPr>
        <w:t xml:space="preserve"> </w:t>
      </w:r>
      <w:r>
        <w:rPr>
          <w:rFonts w:eastAsia="Times New Roman" w:cs="Times New Roman"/>
          <w:szCs w:val="24"/>
        </w:rPr>
        <w:t xml:space="preserve">στον πρώην Υπουργό Οικονομικών κ. Ιωάννη Στουρνάρα, στον </w:t>
      </w:r>
      <w:r>
        <w:rPr>
          <w:rFonts w:eastAsia="Times New Roman" w:cs="Times New Roman"/>
          <w:szCs w:val="24"/>
        </w:rPr>
        <w:t>πρώην Υπουργό Υποδομών, Μεταφορών και Δικτύων κ. Μιχαήλ Χρυσο</w:t>
      </w:r>
      <w:r>
        <w:rPr>
          <w:rFonts w:eastAsia="Times New Roman" w:cs="Times New Roman"/>
          <w:szCs w:val="24"/>
        </w:rPr>
        <w:t>χοΐ</w:t>
      </w:r>
      <w:r>
        <w:rPr>
          <w:rFonts w:eastAsia="Times New Roman" w:cs="Times New Roman"/>
          <w:szCs w:val="24"/>
        </w:rPr>
        <w:t xml:space="preserve">δη, στον πρώην Υπουργό Ανάπτυξης και Ανταγωνιστικότητας κ. Κωνσταντίνο Χατζηδάκη, στον πρώην Υπουργό Δικαιοσύνης, Διαφάνειας και Ανθρωπίνων Δικαιωμάτων κ. Χαράλαμπο Αθανασίου και στον Υπουργό </w:t>
      </w:r>
      <w:r>
        <w:rPr>
          <w:rFonts w:eastAsia="Times New Roman" w:cs="Times New Roman"/>
          <w:szCs w:val="24"/>
        </w:rPr>
        <w:t xml:space="preserve">Υποδομών και Μεταφορών κ. Χρήστο </w:t>
      </w:r>
      <w:proofErr w:type="spellStart"/>
      <w:r>
        <w:rPr>
          <w:rFonts w:eastAsia="Times New Roman" w:cs="Times New Roman"/>
          <w:szCs w:val="24"/>
        </w:rPr>
        <w:t>Σπίρτζη</w:t>
      </w:r>
      <w:proofErr w:type="spellEnd"/>
      <w:r>
        <w:rPr>
          <w:rFonts w:eastAsia="Times New Roman" w:cs="Times New Roman"/>
          <w:szCs w:val="24"/>
        </w:rPr>
        <w:t xml:space="preserve">. </w:t>
      </w:r>
    </w:p>
    <w:p w14:paraId="27620E45"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4.</w:t>
      </w:r>
      <w:r>
        <w:rPr>
          <w:rFonts w:eastAsia="Times New Roman" w:cs="Times New Roman"/>
          <w:szCs w:val="24"/>
        </w:rPr>
        <w:t xml:space="preserve"> </w:t>
      </w:r>
      <w:r>
        <w:rPr>
          <w:rFonts w:eastAsia="Times New Roman" w:cs="Times New Roman"/>
          <w:szCs w:val="24"/>
        </w:rPr>
        <w:t xml:space="preserve">Ποινική δικογραφία που αφορά στον Υπουργό Υποδομών και Μεταφορών κ. Χρήστο </w:t>
      </w:r>
      <w:proofErr w:type="spellStart"/>
      <w:r>
        <w:rPr>
          <w:rFonts w:eastAsia="Times New Roman" w:cs="Times New Roman"/>
          <w:szCs w:val="24"/>
        </w:rPr>
        <w:t>Σπίρτζη</w:t>
      </w:r>
      <w:proofErr w:type="spellEnd"/>
      <w:r>
        <w:rPr>
          <w:rFonts w:eastAsia="Times New Roman" w:cs="Times New Roman"/>
          <w:szCs w:val="24"/>
        </w:rPr>
        <w:t>.</w:t>
      </w:r>
    </w:p>
    <w:p w14:paraId="27620E46"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5.</w:t>
      </w:r>
      <w:r>
        <w:rPr>
          <w:rFonts w:eastAsia="Times New Roman" w:cs="Times New Roman"/>
          <w:szCs w:val="24"/>
        </w:rPr>
        <w:t xml:space="preserve"> </w:t>
      </w:r>
      <w:r>
        <w:rPr>
          <w:rFonts w:eastAsia="Times New Roman" w:cs="Times New Roman"/>
          <w:szCs w:val="24"/>
        </w:rPr>
        <w:t xml:space="preserve">Ποινική δικογραφία που αφορά στον Υπουργό Παιδείας, Έρευνας και Θρησκευμάτων κ. Κωνσταντίνο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27620E47"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lastRenderedPageBreak/>
        <w:t>6.</w:t>
      </w:r>
      <w:r>
        <w:rPr>
          <w:rFonts w:eastAsia="Times New Roman" w:cs="Times New Roman"/>
          <w:szCs w:val="24"/>
        </w:rPr>
        <w:t xml:space="preserve"> </w:t>
      </w:r>
      <w:r>
        <w:rPr>
          <w:rFonts w:eastAsia="Times New Roman" w:cs="Times New Roman"/>
          <w:szCs w:val="24"/>
        </w:rPr>
        <w:t>Ποινική δικογραφ</w:t>
      </w:r>
      <w:r>
        <w:rPr>
          <w:rFonts w:eastAsia="Times New Roman" w:cs="Times New Roman"/>
          <w:szCs w:val="24"/>
        </w:rPr>
        <w:t xml:space="preserve">ία που αφορά στον Υπουργό Οικονομικών κ. Ευκλείδη </w:t>
      </w:r>
      <w:proofErr w:type="spellStart"/>
      <w:r>
        <w:rPr>
          <w:rFonts w:eastAsia="Times New Roman" w:cs="Times New Roman"/>
          <w:szCs w:val="24"/>
        </w:rPr>
        <w:t>Τσακαλώτο</w:t>
      </w:r>
      <w:proofErr w:type="spellEnd"/>
      <w:r>
        <w:rPr>
          <w:rFonts w:eastAsia="Times New Roman" w:cs="Times New Roman"/>
          <w:szCs w:val="24"/>
        </w:rPr>
        <w:t xml:space="preserve">, στον Υπουργό Υποδομών και Μεταφορών κ. Χρήστο </w:t>
      </w:r>
      <w:proofErr w:type="spellStart"/>
      <w:r>
        <w:rPr>
          <w:rFonts w:eastAsia="Times New Roman" w:cs="Times New Roman"/>
          <w:szCs w:val="24"/>
        </w:rPr>
        <w:t>Σπίρτζη</w:t>
      </w:r>
      <w:proofErr w:type="spellEnd"/>
      <w:r>
        <w:rPr>
          <w:rFonts w:eastAsia="Times New Roman" w:cs="Times New Roman"/>
          <w:szCs w:val="24"/>
        </w:rPr>
        <w:t xml:space="preserve"> και τον Υπουργό Εθνικής Άμυνας κ. Παναγιώτη Καμμένο. </w:t>
      </w:r>
    </w:p>
    <w:p w14:paraId="27620E48"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7.</w:t>
      </w:r>
      <w:r>
        <w:rPr>
          <w:rFonts w:eastAsia="Times New Roman" w:cs="Times New Roman"/>
          <w:szCs w:val="24"/>
        </w:rPr>
        <w:t xml:space="preserve"> </w:t>
      </w:r>
      <w:r>
        <w:rPr>
          <w:rFonts w:eastAsia="Times New Roman" w:cs="Times New Roman"/>
          <w:szCs w:val="24"/>
        </w:rPr>
        <w:t xml:space="preserve">Ποινική δικογραφία που αφορά στους διατελέσαντες από το 2011 και εντεύθεν Υπουργούς </w:t>
      </w:r>
      <w:r>
        <w:rPr>
          <w:rFonts w:eastAsia="Times New Roman" w:cs="Times New Roman"/>
          <w:szCs w:val="24"/>
        </w:rPr>
        <w:t xml:space="preserve">Οικονομικών, Δικαιοσύνης, Διαφάνειας και Ανθρωπίνων Δικαιωμάτων, Δημόσιας Τάξης και Προστασίας του Πολίτη και Υγείας. </w:t>
      </w:r>
    </w:p>
    <w:p w14:paraId="27620E49"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8.</w:t>
      </w:r>
      <w:r>
        <w:rPr>
          <w:rFonts w:eastAsia="Times New Roman" w:cs="Times New Roman"/>
          <w:szCs w:val="24"/>
        </w:rPr>
        <w:t xml:space="preserve"> </w:t>
      </w:r>
      <w:r>
        <w:rPr>
          <w:rFonts w:eastAsia="Times New Roman" w:cs="Times New Roman"/>
          <w:szCs w:val="24"/>
        </w:rPr>
        <w:t xml:space="preserve">Ποινική δικογραφία που αφορά στον Αναπληρωτή Υπουργό Υγείας κ. Παύλο </w:t>
      </w:r>
      <w:proofErr w:type="spellStart"/>
      <w:r>
        <w:rPr>
          <w:rFonts w:eastAsia="Times New Roman" w:cs="Times New Roman"/>
          <w:szCs w:val="24"/>
        </w:rPr>
        <w:t>Πολάκη</w:t>
      </w:r>
      <w:proofErr w:type="spellEnd"/>
      <w:r>
        <w:rPr>
          <w:rFonts w:eastAsia="Times New Roman" w:cs="Times New Roman"/>
          <w:szCs w:val="24"/>
        </w:rPr>
        <w:t xml:space="preserve">. </w:t>
      </w:r>
    </w:p>
    <w:p w14:paraId="27620E4A"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9.</w:t>
      </w:r>
      <w:r>
        <w:rPr>
          <w:rFonts w:eastAsia="Times New Roman" w:cs="Times New Roman"/>
          <w:szCs w:val="24"/>
        </w:rPr>
        <w:t xml:space="preserve"> </w:t>
      </w:r>
      <w:r>
        <w:rPr>
          <w:rFonts w:eastAsia="Times New Roman" w:cs="Times New Roman"/>
          <w:szCs w:val="24"/>
        </w:rPr>
        <w:t>Ποινική δικογραφία που αφορά στους διατελέσαντες Υπου</w:t>
      </w:r>
      <w:r>
        <w:rPr>
          <w:rFonts w:eastAsia="Times New Roman" w:cs="Times New Roman"/>
          <w:szCs w:val="24"/>
        </w:rPr>
        <w:t xml:space="preserve">ργούς Εθνικής Άμυνας κ.κ. Δημήτριο Αβραμόπουλο και Παναγιώτη (Πάνο) Παναγιωτόπουλο. </w:t>
      </w:r>
    </w:p>
    <w:p w14:paraId="27620E4B"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10.</w:t>
      </w:r>
      <w:r>
        <w:rPr>
          <w:rFonts w:eastAsia="Times New Roman" w:cs="Times New Roman"/>
          <w:szCs w:val="24"/>
        </w:rPr>
        <w:t xml:space="preserve"> </w:t>
      </w:r>
      <w:r>
        <w:rPr>
          <w:rFonts w:eastAsia="Times New Roman" w:cs="Times New Roman"/>
          <w:szCs w:val="24"/>
        </w:rPr>
        <w:t>Ποινική δικογραφία που αφορά:</w:t>
      </w:r>
      <w:r>
        <w:rPr>
          <w:rFonts w:eastAsia="Times New Roman" w:cs="Times New Roman"/>
          <w:szCs w:val="24"/>
        </w:rPr>
        <w:t xml:space="preserve"> </w:t>
      </w:r>
      <w:r>
        <w:rPr>
          <w:rFonts w:eastAsia="Times New Roman" w:cs="Times New Roman"/>
          <w:szCs w:val="24"/>
        </w:rPr>
        <w:t xml:space="preserve">στον Πρωθυπουργό κ. Αλέξη Τσίπρα, στον Υπουργό Οικονομικών κ. Ευκλείδη </w:t>
      </w:r>
      <w:proofErr w:type="spellStart"/>
      <w:r>
        <w:rPr>
          <w:rFonts w:eastAsia="Times New Roman" w:cs="Times New Roman"/>
          <w:szCs w:val="24"/>
        </w:rPr>
        <w:t>Τσακαλώτο</w:t>
      </w:r>
      <w:proofErr w:type="spellEnd"/>
      <w:r>
        <w:rPr>
          <w:rFonts w:eastAsia="Times New Roman" w:cs="Times New Roman"/>
          <w:szCs w:val="24"/>
        </w:rPr>
        <w:t xml:space="preserve">, στον Αναπληρωτή Υπουργό Οικονομικών κ. Γεώργιο </w:t>
      </w:r>
      <w:proofErr w:type="spellStart"/>
      <w:r>
        <w:rPr>
          <w:rFonts w:eastAsia="Times New Roman" w:cs="Times New Roman"/>
          <w:szCs w:val="24"/>
        </w:rPr>
        <w:t>Χουλιαρά</w:t>
      </w:r>
      <w:r>
        <w:rPr>
          <w:rFonts w:eastAsia="Times New Roman" w:cs="Times New Roman"/>
          <w:szCs w:val="24"/>
        </w:rPr>
        <w:t>κη</w:t>
      </w:r>
      <w:proofErr w:type="spellEnd"/>
      <w:r>
        <w:rPr>
          <w:rFonts w:eastAsia="Times New Roman" w:cs="Times New Roman"/>
          <w:szCs w:val="24"/>
        </w:rPr>
        <w:t>, στην Υφυπουργό Οικονομικών κ</w:t>
      </w:r>
      <w:r>
        <w:rPr>
          <w:rFonts w:eastAsia="Times New Roman" w:cs="Times New Roman"/>
          <w:szCs w:val="24"/>
        </w:rPr>
        <w:t>.</w:t>
      </w:r>
      <w:r>
        <w:rPr>
          <w:rFonts w:eastAsia="Times New Roman" w:cs="Times New Roman"/>
          <w:szCs w:val="24"/>
        </w:rPr>
        <w:t xml:space="preserve"> Αικατερίνη Στεργίου - </w:t>
      </w:r>
      <w:proofErr w:type="spellStart"/>
      <w:r>
        <w:rPr>
          <w:rFonts w:eastAsia="Times New Roman" w:cs="Times New Roman"/>
          <w:szCs w:val="24"/>
        </w:rPr>
        <w:t>Παπανάτσιου</w:t>
      </w:r>
      <w:proofErr w:type="spellEnd"/>
      <w:r>
        <w:rPr>
          <w:rFonts w:eastAsia="Times New Roman" w:cs="Times New Roman"/>
          <w:szCs w:val="24"/>
        </w:rPr>
        <w:t xml:space="preserve">, στον Υπουργό Οικονομίας και Ανάπτυξης </w:t>
      </w:r>
      <w:r>
        <w:rPr>
          <w:rFonts w:eastAsia="Times New Roman" w:cs="Times New Roman"/>
          <w:szCs w:val="24"/>
        </w:rPr>
        <w:lastRenderedPageBreak/>
        <w:t xml:space="preserve">κ. Δημήτριο Παπαδημητρίου, στον Υπουργό Εξωτερικών κ. Νικόλαο Κοτζιά, στον Αναπληρωτή Υπουργό Εξωτερικών κ. Γεώργιο </w:t>
      </w:r>
      <w:proofErr w:type="spellStart"/>
      <w:r>
        <w:rPr>
          <w:rFonts w:eastAsia="Times New Roman" w:cs="Times New Roman"/>
          <w:szCs w:val="24"/>
        </w:rPr>
        <w:t>Κατρούγκαλο</w:t>
      </w:r>
      <w:proofErr w:type="spellEnd"/>
      <w:r>
        <w:rPr>
          <w:rFonts w:eastAsia="Times New Roman" w:cs="Times New Roman"/>
          <w:szCs w:val="24"/>
        </w:rPr>
        <w:t xml:space="preserve"> και στον Υπουργό Δικα</w:t>
      </w:r>
      <w:r>
        <w:rPr>
          <w:rFonts w:eastAsia="Times New Roman" w:cs="Times New Roman"/>
          <w:szCs w:val="24"/>
        </w:rPr>
        <w:t xml:space="preserve">ιοσύνης, Διαφάνειας και Ανθρωπίνων Δικαιωμάτων κ. Σταύρο Κοντονή. </w:t>
      </w:r>
    </w:p>
    <w:p w14:paraId="27620E4C"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ότι ο πρώην Πρωθυπουργός κ. Σαμαράς αιτείται άδεια απουσίας στο εξωτερικό λόγω μετάβασής του στο </w:t>
      </w:r>
      <w:proofErr w:type="spellStart"/>
      <w:r>
        <w:rPr>
          <w:rFonts w:eastAsia="Times New Roman" w:cs="Times New Roman"/>
          <w:szCs w:val="24"/>
          <w:lang w:val="en-US"/>
        </w:rPr>
        <w:t>Wilfried</w:t>
      </w:r>
      <w:proofErr w:type="spellEnd"/>
      <w:r>
        <w:rPr>
          <w:rFonts w:eastAsia="Times New Roman" w:cs="Times New Roman"/>
          <w:szCs w:val="24"/>
        </w:rPr>
        <w:t xml:space="preserve"> </w:t>
      </w:r>
      <w:r>
        <w:rPr>
          <w:rFonts w:eastAsia="Times New Roman" w:cs="Times New Roman"/>
          <w:szCs w:val="24"/>
          <w:lang w:val="en-US"/>
        </w:rPr>
        <w:t>Martens</w:t>
      </w:r>
      <w:r>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w:t>
      </w:r>
      <w:r>
        <w:rPr>
          <w:rFonts w:eastAsia="Times New Roman" w:cs="Times New Roman"/>
          <w:szCs w:val="24"/>
          <w:lang w:val="en-US"/>
        </w:rPr>
        <w:t>think</w:t>
      </w:r>
      <w:r>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του Ευρωπαϊκού Λαϊκού</w:t>
      </w:r>
      <w:r>
        <w:rPr>
          <w:rFonts w:eastAsia="Times New Roman" w:cs="Times New Roman"/>
          <w:szCs w:val="24"/>
        </w:rPr>
        <w:t xml:space="preserve"> Κόμματος από 27 </w:t>
      </w:r>
      <w:r>
        <w:rPr>
          <w:rFonts w:eastAsia="Times New Roman" w:cs="Times New Roman"/>
          <w:szCs w:val="24"/>
        </w:rPr>
        <w:t xml:space="preserve">Σεπτεμβρίου </w:t>
      </w:r>
      <w:r>
        <w:rPr>
          <w:rFonts w:eastAsia="Times New Roman" w:cs="Times New Roman"/>
          <w:szCs w:val="24"/>
        </w:rPr>
        <w:t xml:space="preserve">έως 29 Σεπτεμβρίου 2017. </w:t>
      </w:r>
    </w:p>
    <w:p w14:paraId="27620E4D"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Ο Βουλευτής κ. Κωνσταντίνος Τσιάρας αιτείται άδεια απουσίας του στο εξωτερικό από 2 </w:t>
      </w:r>
      <w:r>
        <w:rPr>
          <w:rFonts w:eastAsia="Times New Roman" w:cs="Times New Roman"/>
          <w:szCs w:val="24"/>
        </w:rPr>
        <w:t xml:space="preserve">Οκτωβρίου </w:t>
      </w:r>
      <w:r>
        <w:rPr>
          <w:rFonts w:eastAsia="Times New Roman" w:cs="Times New Roman"/>
          <w:szCs w:val="24"/>
        </w:rPr>
        <w:t xml:space="preserve">έως 5 Οκτωβρίου 2017. </w:t>
      </w:r>
    </w:p>
    <w:p w14:paraId="27620E4E"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Η Βουλή εγκρίνει; </w:t>
      </w:r>
    </w:p>
    <w:p w14:paraId="27620E4F"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27620E50"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w:t>
      </w:r>
      <w:r>
        <w:rPr>
          <w:rFonts w:eastAsia="Times New Roman" w:cs="Times New Roman"/>
          <w:b/>
          <w:szCs w:val="24"/>
        </w:rPr>
        <w:t xml:space="preserve">στινός): </w:t>
      </w:r>
      <w:r w:rsidRPr="00D17952">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τις ζητηθείσες άδειες. </w:t>
      </w:r>
    </w:p>
    <w:p w14:paraId="27620E51"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Προχωρούμε τώρα στη δεύτερη με αριθμό 1525/25-9-2017 επίκαιρη ερώτηση δεύτερου κύκλου του Βουλευτή Β΄ Αθηνών της Νέας Δημοκρατίας κ. </w:t>
      </w:r>
      <w:r>
        <w:rPr>
          <w:rFonts w:eastAsia="Times New Roman" w:cs="Times New Roman"/>
          <w:bCs/>
          <w:szCs w:val="24"/>
        </w:rPr>
        <w:t>Γεωργίου Κουμουτσάκου</w:t>
      </w:r>
      <w:r>
        <w:rPr>
          <w:rFonts w:eastAsia="Times New Roman" w:cs="Times New Roman"/>
          <w:b/>
          <w:szCs w:val="24"/>
        </w:rPr>
        <w:t xml:space="preserve"> </w:t>
      </w:r>
      <w:r>
        <w:rPr>
          <w:rFonts w:eastAsia="Times New Roman" w:cs="Times New Roman"/>
          <w:szCs w:val="24"/>
        </w:rPr>
        <w:t xml:space="preserve">προς τον </w:t>
      </w:r>
      <w:r>
        <w:rPr>
          <w:rFonts w:eastAsia="Times New Roman" w:cs="Times New Roman"/>
          <w:szCs w:val="24"/>
        </w:rPr>
        <w:lastRenderedPageBreak/>
        <w:t xml:space="preserve">Υπουργό </w:t>
      </w:r>
      <w:r>
        <w:rPr>
          <w:rFonts w:eastAsia="Times New Roman" w:cs="Times New Roman"/>
          <w:bCs/>
          <w:szCs w:val="24"/>
        </w:rPr>
        <w:t>Εξωτερικών,</w:t>
      </w:r>
      <w:r>
        <w:rPr>
          <w:rFonts w:eastAsia="Times New Roman" w:cs="Times New Roman"/>
          <w:b/>
          <w:bCs/>
          <w:szCs w:val="24"/>
        </w:rPr>
        <w:t xml:space="preserve"> </w:t>
      </w:r>
      <w:r>
        <w:rPr>
          <w:rFonts w:eastAsia="Times New Roman" w:cs="Times New Roman"/>
          <w:szCs w:val="24"/>
        </w:rPr>
        <w:t xml:space="preserve">με θέμα: </w:t>
      </w:r>
      <w:r>
        <w:rPr>
          <w:rFonts w:eastAsia="Times New Roman" w:cs="Times New Roman"/>
          <w:szCs w:val="24"/>
        </w:rPr>
        <w:t>«Στάση ελληνικής κυβέρνησης έναντι της συνεχιζόμενης αδιαλλαξίας της ΠΓΔΜ».</w:t>
      </w:r>
    </w:p>
    <w:p w14:paraId="27620E52"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Κύριε Κουμουτσάκο, έχετε τον λόγο για δύο λεπτά. </w:t>
      </w:r>
    </w:p>
    <w:p w14:paraId="27620E53"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Κύριε Πρόεδρε, το θέμα είναι σοβαρό και επειδή σπανίως -και κακώς- η Βουλή των Ελλήνων συζητά για θέματα εξ</w:t>
      </w:r>
      <w:r>
        <w:rPr>
          <w:rFonts w:eastAsia="Times New Roman" w:cs="Times New Roman"/>
          <w:szCs w:val="24"/>
        </w:rPr>
        <w:t xml:space="preserve">ωτερικής πολιτικής πολύ κρίσιμα για τη χώρα μας, θα παρακαλούσα μια ανοχή με τον χρόνο. </w:t>
      </w:r>
    </w:p>
    <w:p w14:paraId="27620E54"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Ήθελα να ξεκινήσω λέγοντας ότι δυστυχώς ο Υπουργός Εξωτερικών δεν ακολούθησε το παράδειγμα του Υπουργού Εσωτερικών και είναι απών σήμερα. Όταν όμως άκουσα τον Υπουργό </w:t>
      </w:r>
      <w:r>
        <w:rPr>
          <w:rFonts w:eastAsia="Times New Roman" w:cs="Times New Roman"/>
          <w:szCs w:val="24"/>
        </w:rPr>
        <w:t xml:space="preserve">Εσωτερικών να μιλάει, κατάλαβα γιατί ήρθε, όχι για να απαντήσει στην ερώτηση, αλλά για να κάνει σόου, με άσχετο θέμα, τελείως άσχετο και διαφορετικό από αυτό για το οποίο ερωτήθηκε. Εν πάση </w:t>
      </w:r>
      <w:proofErr w:type="spellStart"/>
      <w:r>
        <w:rPr>
          <w:rFonts w:eastAsia="Times New Roman" w:cs="Times New Roman"/>
          <w:szCs w:val="24"/>
        </w:rPr>
        <w:t>περιπτώσει</w:t>
      </w:r>
      <w:proofErr w:type="spellEnd"/>
      <w:r>
        <w:rPr>
          <w:rFonts w:eastAsia="Times New Roman" w:cs="Times New Roman"/>
          <w:szCs w:val="24"/>
        </w:rPr>
        <w:t>, αυτή είναι η αντίληψη περί κοινοβουλευτικού ελέγχου πο</w:t>
      </w:r>
      <w:r>
        <w:rPr>
          <w:rFonts w:eastAsia="Times New Roman" w:cs="Times New Roman"/>
          <w:szCs w:val="24"/>
        </w:rPr>
        <w:t>υ έχουν τα στελέχη της Κυβέρνησης.</w:t>
      </w:r>
    </w:p>
    <w:p w14:paraId="27620E55"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Λυπάμαι για την απουσία του κ. Κοτζιά σήμερα, αλλά τόσο ο κοινοβουλευτικός έλεγχος, όσο και η δημοκρατική λογοδοσία και η έκφραση διαφορετικής γνώμης είναι διαδικασίες με τις οποίες δεν αισθάνεται άνετα, τις αποφεύγει, τι</w:t>
      </w:r>
      <w:r>
        <w:rPr>
          <w:rFonts w:eastAsia="Times New Roman" w:cs="Times New Roman"/>
          <w:szCs w:val="24"/>
        </w:rPr>
        <w:t xml:space="preserve">ς υποτιμά και δείχνει </w:t>
      </w:r>
      <w:r>
        <w:rPr>
          <w:rFonts w:eastAsia="Times New Roman" w:cs="Times New Roman"/>
          <w:szCs w:val="24"/>
        </w:rPr>
        <w:lastRenderedPageBreak/>
        <w:t xml:space="preserve">ότι με δυσκολία τις ανέχεται. Ελπίζω σε μία άλλη ευκαιρία να έχουμε τη δυνατότητα να συζητήσουμε. </w:t>
      </w:r>
    </w:p>
    <w:p w14:paraId="27620E56"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Ευχαριστώ πάντως τον κ. Αμανατίδη που είναι εδώ σήμερα.</w:t>
      </w:r>
    </w:p>
    <w:p w14:paraId="27620E57"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Κύριε Υπουργέ, μετά την ανάληψη της κυβέρνησης των Σκοπίων από τη νέα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που πράγματι έχει μία λιγότερο αδιάλλακτη θέση σε σχέση με την </w:t>
      </w:r>
      <w:r>
        <w:rPr>
          <w:rFonts w:eastAsia="Times New Roman" w:cs="Times New Roman"/>
          <w:szCs w:val="24"/>
        </w:rPr>
        <w:t>κ</w:t>
      </w:r>
      <w:r>
        <w:rPr>
          <w:rFonts w:eastAsia="Times New Roman" w:cs="Times New Roman"/>
          <w:szCs w:val="24"/>
        </w:rPr>
        <w:t>υβέρνηση Γκρουέφσκι, υπάρχει μία έντονη κινητικότητα για το ζήτημα. Μιλάμε, όμως, για μία κινητικότητα που αυτή τη στιγμή δεν μας δείχνει προς τα πού κινείται. Υπάρχει κινητικότητα για την κ</w:t>
      </w:r>
      <w:r>
        <w:rPr>
          <w:rFonts w:eastAsia="Times New Roman" w:cs="Times New Roman"/>
          <w:szCs w:val="24"/>
        </w:rPr>
        <w:t xml:space="preserve">ινητικότητα. Το βασικό θέμα των </w:t>
      </w:r>
      <w:proofErr w:type="spellStart"/>
      <w:r>
        <w:rPr>
          <w:rFonts w:eastAsia="Times New Roman" w:cs="Times New Roman"/>
          <w:szCs w:val="24"/>
        </w:rPr>
        <w:t>σχέσεών</w:t>
      </w:r>
      <w:proofErr w:type="spellEnd"/>
      <w:r>
        <w:rPr>
          <w:rFonts w:eastAsia="Times New Roman" w:cs="Times New Roman"/>
          <w:szCs w:val="24"/>
        </w:rPr>
        <w:t xml:space="preserve"> μας παραμένει το ονοματολογικό και εκεί δεν βλέπουμε κα</w:t>
      </w:r>
      <w:r>
        <w:rPr>
          <w:rFonts w:eastAsia="Times New Roman" w:cs="Times New Roman"/>
          <w:szCs w:val="24"/>
        </w:rPr>
        <w:t>μ</w:t>
      </w:r>
      <w:r>
        <w:rPr>
          <w:rFonts w:eastAsia="Times New Roman" w:cs="Times New Roman"/>
          <w:szCs w:val="24"/>
        </w:rPr>
        <w:t xml:space="preserve">μία πρόοδο. Ωραία τα λόγια, ωραίες οι εύκολες και συμπαθείς δηλώσεις, αλλά στο ονοματολογικό υπάρχει σταθερή και αμετακίνητη θέση της νέας </w:t>
      </w:r>
      <w:r>
        <w:rPr>
          <w:rFonts w:eastAsia="Times New Roman" w:cs="Times New Roman"/>
          <w:szCs w:val="24"/>
        </w:rPr>
        <w:t>κ</w:t>
      </w:r>
      <w:r>
        <w:rPr>
          <w:rFonts w:eastAsia="Times New Roman" w:cs="Times New Roman"/>
          <w:szCs w:val="24"/>
        </w:rPr>
        <w:t>υβέρνησης των Σκοπίω</w:t>
      </w:r>
      <w:r>
        <w:rPr>
          <w:rFonts w:eastAsia="Times New Roman" w:cs="Times New Roman"/>
          <w:szCs w:val="24"/>
        </w:rPr>
        <w:t>ν.</w:t>
      </w:r>
    </w:p>
    <w:p w14:paraId="27620E58"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Όλη η προσπάθεια της ελληνικής Κυβέρνησης τον τελευταίο καιρό φαίνεται να εστιάζεται στα Μέτρα Οικοδόμησης της Εμπιστοσύνης. Εδώ υπάρχουν εύλογα και σοβαρά ερωτήματα, βασισμένα στις δηλώσεις που πρόσφατα έκανε ο Υπουργός Εξωτερικών. Λέει ότι αυτά τα Μέτ</w:t>
      </w:r>
      <w:r>
        <w:rPr>
          <w:rFonts w:eastAsia="Times New Roman" w:cs="Times New Roman"/>
          <w:szCs w:val="24"/>
        </w:rPr>
        <w:t xml:space="preserve">ρα Οικοδόμησης Εμπιστοσύνης έχουν επιφέρει θετικά αποτελέσματα, την ίδια στιγμή που μένει </w:t>
      </w:r>
      <w:r>
        <w:rPr>
          <w:rFonts w:eastAsia="Times New Roman" w:cs="Times New Roman"/>
          <w:szCs w:val="24"/>
        </w:rPr>
        <w:lastRenderedPageBreak/>
        <w:t xml:space="preserve">αμετακίνητη ως προς το ονοματολογικό η </w:t>
      </w:r>
      <w:r>
        <w:rPr>
          <w:rFonts w:eastAsia="Times New Roman" w:cs="Times New Roman"/>
          <w:szCs w:val="24"/>
        </w:rPr>
        <w:t>κ</w:t>
      </w:r>
      <w:r>
        <w:rPr>
          <w:rFonts w:eastAsia="Times New Roman" w:cs="Times New Roman"/>
          <w:szCs w:val="24"/>
        </w:rPr>
        <w:t xml:space="preserve">υβέρνηση των Σκοπίων. </w:t>
      </w:r>
    </w:p>
    <w:p w14:paraId="27620E59"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Η ερώτηση, λοιπόν, είναι η εξής: Ποια είναι ακριβώς αυτά τα θετικά αποτελέσματα; Ποια είναι τα </w:t>
      </w:r>
      <w:r>
        <w:rPr>
          <w:rFonts w:eastAsia="Times New Roman" w:cs="Times New Roman"/>
          <w:szCs w:val="24"/>
        </w:rPr>
        <w:t>μ</w:t>
      </w:r>
      <w:r>
        <w:rPr>
          <w:rFonts w:eastAsia="Times New Roman" w:cs="Times New Roman"/>
          <w:szCs w:val="24"/>
        </w:rPr>
        <w:t xml:space="preserve">έτρα </w:t>
      </w:r>
      <w:r>
        <w:rPr>
          <w:rFonts w:eastAsia="Times New Roman" w:cs="Times New Roman"/>
          <w:szCs w:val="24"/>
        </w:rPr>
        <w:t>ο</w:t>
      </w:r>
      <w:r>
        <w:rPr>
          <w:rFonts w:eastAsia="Times New Roman" w:cs="Times New Roman"/>
          <w:szCs w:val="24"/>
        </w:rPr>
        <w:t>ι</w:t>
      </w:r>
      <w:r>
        <w:rPr>
          <w:rFonts w:eastAsia="Times New Roman" w:cs="Times New Roman"/>
          <w:szCs w:val="24"/>
        </w:rPr>
        <w:t xml:space="preserve">κοδόμησης </w:t>
      </w:r>
      <w:r>
        <w:rPr>
          <w:rFonts w:eastAsia="Times New Roman" w:cs="Times New Roman"/>
          <w:szCs w:val="24"/>
        </w:rPr>
        <w:t>ε</w:t>
      </w:r>
      <w:r>
        <w:rPr>
          <w:rFonts w:eastAsia="Times New Roman" w:cs="Times New Roman"/>
          <w:szCs w:val="24"/>
        </w:rPr>
        <w:t xml:space="preserve">μπιστοσύνης που έχουν συμφωνηθεί; Δεν μπορεί να τα ξέρει η </w:t>
      </w:r>
      <w:r>
        <w:rPr>
          <w:rFonts w:eastAsia="Times New Roman" w:cs="Times New Roman"/>
          <w:szCs w:val="24"/>
        </w:rPr>
        <w:t>κ</w:t>
      </w:r>
      <w:r>
        <w:rPr>
          <w:rFonts w:eastAsia="Times New Roman" w:cs="Times New Roman"/>
          <w:szCs w:val="24"/>
        </w:rPr>
        <w:t xml:space="preserve">υβέρνηση των Σκοπίων, η Ελλάδα, η </w:t>
      </w:r>
      <w:r>
        <w:rPr>
          <w:rFonts w:eastAsia="Times New Roman" w:cs="Times New Roman"/>
          <w:szCs w:val="24"/>
        </w:rPr>
        <w:t>κ</w:t>
      </w:r>
      <w:r>
        <w:rPr>
          <w:rFonts w:eastAsia="Times New Roman" w:cs="Times New Roman"/>
          <w:szCs w:val="24"/>
        </w:rPr>
        <w:t xml:space="preserve">υβέρνηση εδώ; Να τα ξέρουν ξένοι παράγοντες, αλλά όχι ο ελληνικός λαός; </w:t>
      </w:r>
    </w:p>
    <w:p w14:paraId="27620E5A"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υπάρχει και μία άλλη ερώτηση. Γιατί είκοσι επτά μέτρα από</w:t>
      </w:r>
      <w:r>
        <w:rPr>
          <w:rFonts w:eastAsia="Times New Roman" w:cs="Times New Roman"/>
          <w:szCs w:val="24"/>
        </w:rPr>
        <w:t xml:space="preserve"> ελληνικής πλευράς και δεκαπέντε από πλευράς των Σκοπίων; Συνήθως, τα </w:t>
      </w:r>
      <w:r>
        <w:rPr>
          <w:rFonts w:eastAsia="Times New Roman" w:cs="Times New Roman"/>
          <w:szCs w:val="24"/>
        </w:rPr>
        <w:t>Μ</w:t>
      </w:r>
      <w:r>
        <w:rPr>
          <w:rFonts w:eastAsia="Times New Roman" w:cs="Times New Roman"/>
          <w:szCs w:val="24"/>
        </w:rPr>
        <w:t xml:space="preserve">έτρα </w:t>
      </w:r>
      <w:r>
        <w:rPr>
          <w:rFonts w:eastAsia="Times New Roman" w:cs="Times New Roman"/>
          <w:szCs w:val="24"/>
        </w:rPr>
        <w:t>Ο</w:t>
      </w:r>
      <w:r>
        <w:rPr>
          <w:rFonts w:eastAsia="Times New Roman" w:cs="Times New Roman"/>
          <w:szCs w:val="24"/>
        </w:rPr>
        <w:t xml:space="preserve">ικοδόμησης </w:t>
      </w:r>
      <w:r>
        <w:rPr>
          <w:rFonts w:eastAsia="Times New Roman" w:cs="Times New Roman"/>
          <w:szCs w:val="24"/>
        </w:rPr>
        <w:t>Ε</w:t>
      </w:r>
      <w:r>
        <w:rPr>
          <w:rFonts w:eastAsia="Times New Roman" w:cs="Times New Roman"/>
          <w:szCs w:val="24"/>
        </w:rPr>
        <w:t xml:space="preserve">μπιστοσύνης βρίσκονται σε μία αντιστοιχία, ένα προς ένα. Έπρεπε εμείς, η Ελλάδα, να προχωρήσουμε σε τόσα πολλά </w:t>
      </w:r>
      <w:r>
        <w:rPr>
          <w:rFonts w:eastAsia="Times New Roman" w:cs="Times New Roman"/>
          <w:szCs w:val="24"/>
        </w:rPr>
        <w:t>Μ</w:t>
      </w:r>
      <w:r>
        <w:rPr>
          <w:rFonts w:eastAsia="Times New Roman" w:cs="Times New Roman"/>
          <w:szCs w:val="24"/>
        </w:rPr>
        <w:t xml:space="preserve">έτρα </w:t>
      </w:r>
      <w:r>
        <w:rPr>
          <w:rFonts w:eastAsia="Times New Roman" w:cs="Times New Roman"/>
          <w:szCs w:val="24"/>
        </w:rPr>
        <w:t>Ο</w:t>
      </w:r>
      <w:r>
        <w:rPr>
          <w:rFonts w:eastAsia="Times New Roman" w:cs="Times New Roman"/>
          <w:szCs w:val="24"/>
        </w:rPr>
        <w:t xml:space="preserve">ικοδόμησης </w:t>
      </w:r>
      <w:r>
        <w:rPr>
          <w:rFonts w:eastAsia="Times New Roman" w:cs="Times New Roman"/>
          <w:szCs w:val="24"/>
        </w:rPr>
        <w:t>Ε</w:t>
      </w:r>
      <w:r>
        <w:rPr>
          <w:rFonts w:eastAsia="Times New Roman" w:cs="Times New Roman"/>
          <w:szCs w:val="24"/>
        </w:rPr>
        <w:t>μπιστοσύνης; Για να πειστούν ποιοι, α</w:t>
      </w:r>
      <w:r>
        <w:rPr>
          <w:rFonts w:eastAsia="Times New Roman" w:cs="Times New Roman"/>
          <w:szCs w:val="24"/>
        </w:rPr>
        <w:t xml:space="preserve">υτοί οι οποίοι μονίμως κινούνται σε μία λογική αλυτρωτισμού και αμφισβήτησης της ιστορίας και του ονόματος της Μακεδονίας; Γιατί υπάρχει αυτή η αναντιστοιχία των </w:t>
      </w:r>
      <w:r>
        <w:rPr>
          <w:rFonts w:eastAsia="Times New Roman" w:cs="Times New Roman"/>
          <w:szCs w:val="24"/>
        </w:rPr>
        <w:t>Μ</w:t>
      </w:r>
      <w:r>
        <w:rPr>
          <w:rFonts w:eastAsia="Times New Roman" w:cs="Times New Roman"/>
          <w:szCs w:val="24"/>
        </w:rPr>
        <w:t xml:space="preserve">έτρων </w:t>
      </w:r>
      <w:r>
        <w:rPr>
          <w:rFonts w:eastAsia="Times New Roman" w:cs="Times New Roman"/>
          <w:szCs w:val="24"/>
        </w:rPr>
        <w:t>Ο</w:t>
      </w:r>
      <w:r>
        <w:rPr>
          <w:rFonts w:eastAsia="Times New Roman" w:cs="Times New Roman"/>
          <w:szCs w:val="24"/>
        </w:rPr>
        <w:t xml:space="preserve">ικοδόμησης </w:t>
      </w:r>
      <w:r>
        <w:rPr>
          <w:rFonts w:eastAsia="Times New Roman" w:cs="Times New Roman"/>
          <w:szCs w:val="24"/>
        </w:rPr>
        <w:t>Ε</w:t>
      </w:r>
      <w:r>
        <w:rPr>
          <w:rFonts w:eastAsia="Times New Roman" w:cs="Times New Roman"/>
          <w:szCs w:val="24"/>
        </w:rPr>
        <w:t>μπιστοσύνης;</w:t>
      </w:r>
    </w:p>
    <w:p w14:paraId="27620E5B"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κάτι ακόμα. Τον τελευταίο καιρό, σε όλες του τις δηλώσεις ο Υπουργός Εξωτερικών δηλώνει ευτυχής για τις άριστες διμερείς σχέσεις, για την πορεία των διμερών σχέσεων που μάλιστα τις ανέφερε ως τις καλύτερες με όλους τους </w:t>
      </w:r>
      <w:r>
        <w:rPr>
          <w:rFonts w:eastAsia="Times New Roman" w:cs="Times New Roman"/>
          <w:szCs w:val="24"/>
        </w:rPr>
        <w:lastRenderedPageBreak/>
        <w:t>γείτονες της Ελλά</w:t>
      </w:r>
      <w:r>
        <w:rPr>
          <w:rFonts w:eastAsia="Times New Roman" w:cs="Times New Roman"/>
          <w:szCs w:val="24"/>
        </w:rPr>
        <w:t xml:space="preserve">δος. Εάν αυτό συμβαίνει, πώς την ίδια στιγμή μιλά για αλυτρωτισμό; Ή είναι άριστες οι σχέσεις και τα δύο κράτη σέβονται πλήρως το διεθνές δίκαιο και τις διεθνείς συνθήκες, όπως είπε ο ίδιος ή υπάρχει αλυτρωτισμός. Και τα δύο δεν γίνονται. </w:t>
      </w:r>
    </w:p>
    <w:p w14:paraId="27620E5C"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Τέτοιου είδους δ</w:t>
      </w:r>
      <w:r>
        <w:rPr>
          <w:rFonts w:eastAsia="Times New Roman" w:cs="Times New Roman"/>
          <w:szCs w:val="24"/>
        </w:rPr>
        <w:t xml:space="preserve">ηλώσεις που εξωραΐζουν τη στάση των Σκοπίων δεν είναι χρήσιμες για την εθνική υπόθεση, γιατί μπορεί να γίνουν αντικείμενο εκμετάλλευσης τόσο από την ίδια την </w:t>
      </w:r>
      <w:r>
        <w:rPr>
          <w:rFonts w:eastAsia="Times New Roman" w:cs="Times New Roman"/>
          <w:szCs w:val="24"/>
        </w:rPr>
        <w:t>κ</w:t>
      </w:r>
      <w:r>
        <w:rPr>
          <w:rFonts w:eastAsia="Times New Roman" w:cs="Times New Roman"/>
          <w:szCs w:val="24"/>
        </w:rPr>
        <w:t>υβέρνηση των Σκοπίων όσο και από εκείνους στη διεθνή κοινότητα και στην Ευρωπαϊκή Ένωση που θέλου</w:t>
      </w:r>
      <w:r>
        <w:rPr>
          <w:rFonts w:eastAsia="Times New Roman" w:cs="Times New Roman"/>
          <w:szCs w:val="24"/>
        </w:rPr>
        <w:t>ν να πιέσουν την Ελλάδα να κάνει πίσω από τη θέση της που υιοθετήθηκε από το σύνολο των κρατών-μελών του ΝΑΤΟ στο Βουκουρέστι το 2008, δηλαδή -και αυτή είναι μία λογική- ότι δεν μπορεί να προχωρήσει ούτε η ένταξη στο ΝΑΤΟ ούτε η ευρωπαϊκή διαδικασία των Σκ</w:t>
      </w:r>
      <w:r>
        <w:rPr>
          <w:rFonts w:eastAsia="Times New Roman" w:cs="Times New Roman"/>
          <w:szCs w:val="24"/>
        </w:rPr>
        <w:t>οπίων, αν πρώτα δεν λυθεί το όνομα με τρόπο αμοιβαίως αποδεκτό. Θα ερωτηθούν ευλόγως και οι σύμμαχοι και οι εταίροι, αλλά και η Κυβέρνηση των Σκοπίων, «Εάν όλα πάνε καλά, γιατί δεν αλλάζετε τη θέση σας;»</w:t>
      </w:r>
    </w:p>
    <w:p w14:paraId="27620E5D"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lastRenderedPageBreak/>
        <w:t>Όλα αυτά θέλουν μία αποσαφήνιση, κύριε Υπουργέ. Θέλο</w:t>
      </w:r>
      <w:r>
        <w:rPr>
          <w:rFonts w:eastAsia="Times New Roman" w:cs="Times New Roman"/>
          <w:szCs w:val="24"/>
        </w:rPr>
        <w:t>υμε να ξέρουμε πού πηγαίνουμε. Το θέμα είναι σοβαρό. Θέλουμε να ξέρουμε πώς διαπραγματεύεστε και τι διαπραγματεύεστε. Μέχρι τώρα οι κυβερνήσεις δήλωναν ευθαρσώς ποια ήταν η θέση και ποιος ήταν ο στρατηγικός τους στόχος. Εδώ έχουμε μία ασάφεια και από τα μέ</w:t>
      </w:r>
      <w:r>
        <w:rPr>
          <w:rFonts w:eastAsia="Times New Roman" w:cs="Times New Roman"/>
          <w:szCs w:val="24"/>
        </w:rPr>
        <w:t>λη της Κυβέρνησης μεταξύ τους και μεταξύ του Υπουργού Εξωτερικών και του Υπουργού Εθνικής Αμύνης, αλλά και άλλων Υπουργών που παλαιότερα είχαν πάρει άλλες θέσεις, τις οποίες αν χρειαστεί, θα τις καταθέσουμε.</w:t>
      </w:r>
    </w:p>
    <w:p w14:paraId="27620E5E"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Γιατί, λοιπόν, υπάρχουν αυτά τα </w:t>
      </w:r>
      <w:r>
        <w:rPr>
          <w:rFonts w:eastAsia="Times New Roman" w:cs="Times New Roman"/>
          <w:szCs w:val="24"/>
        </w:rPr>
        <w:t>Μ</w:t>
      </w:r>
      <w:r>
        <w:rPr>
          <w:rFonts w:eastAsia="Times New Roman" w:cs="Times New Roman"/>
          <w:szCs w:val="24"/>
        </w:rPr>
        <w:t xml:space="preserve">έτρα </w:t>
      </w:r>
      <w:r>
        <w:rPr>
          <w:rFonts w:eastAsia="Times New Roman" w:cs="Times New Roman"/>
          <w:szCs w:val="24"/>
        </w:rPr>
        <w:t>Ο</w:t>
      </w:r>
      <w:r>
        <w:rPr>
          <w:rFonts w:eastAsia="Times New Roman" w:cs="Times New Roman"/>
          <w:szCs w:val="24"/>
        </w:rPr>
        <w:t>ικοδόμηση</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 xml:space="preserve">μπιστοσύνης; Ποια είναι τα αποτελέσματά τους; Ποιο είναι το περιεχόμενό τους; Γιατί υπάρχει αναντιστοιχία, δηλαδή περισσότερα για την Ελλάδα και λιγότερα για τους Σκοπιανούς; </w:t>
      </w:r>
    </w:p>
    <w:p w14:paraId="27620E5F"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θέλουμε να μας πείτε γιατί είναι τόσο καλές οι διμερείς σ</w:t>
      </w:r>
      <w:r>
        <w:rPr>
          <w:rFonts w:eastAsia="Times New Roman" w:cs="Times New Roman"/>
          <w:szCs w:val="24"/>
        </w:rPr>
        <w:t>χέσεις την ίδια στιγμή που τους κατηγορούμε για αλυτρωτισμό και, μάλιστα, λέμε ότι δεν ξεκινάμε να συζητάμε για το όνομα, εάν αυτός ο αλυτρωτισμός δεν εκλείψει, παρά το γεγονός ότι συζητάμε για το όνομα, όπως φάνηκε στην τελευταία συνάντηση του Υπουργού Εξ</w:t>
      </w:r>
      <w:r>
        <w:rPr>
          <w:rFonts w:eastAsia="Times New Roman" w:cs="Times New Roman"/>
          <w:szCs w:val="24"/>
        </w:rPr>
        <w:t xml:space="preserve">ωτερικών με τον Γενικό </w:t>
      </w:r>
      <w:r>
        <w:rPr>
          <w:rFonts w:eastAsia="Times New Roman" w:cs="Times New Roman"/>
          <w:szCs w:val="24"/>
        </w:rPr>
        <w:lastRenderedPageBreak/>
        <w:t>Γραμματέα του ΟΗΕ, παρουσία του κ. Νίμιτς ο οποίος μόνο για όνομα μιλάει.</w:t>
      </w:r>
    </w:p>
    <w:p w14:paraId="27620E60"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Ευχαριστώ πολύ.</w:t>
      </w:r>
    </w:p>
    <w:p w14:paraId="27620E61"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Στην επίκαιρη ερώτηση θα απαντήσει ο Υφυπουργός Εξωτερικών κ. Ιωάννης Αμανατίδης.</w:t>
      </w:r>
    </w:p>
    <w:p w14:paraId="27620E62"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Ορίστε, κύριε Αμανατίδη, </w:t>
      </w:r>
      <w:r>
        <w:rPr>
          <w:rFonts w:eastAsia="Times New Roman" w:cs="Times New Roman"/>
          <w:szCs w:val="24"/>
        </w:rPr>
        <w:t>έχετε τον λόγο για τρία λεπτά.</w:t>
      </w:r>
    </w:p>
    <w:p w14:paraId="27620E63"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Pr>
          <w:rFonts w:eastAsia="Times New Roman" w:cs="Times New Roman"/>
          <w:szCs w:val="24"/>
        </w:rPr>
        <w:t xml:space="preserve"> Το τελευταίο κλείσιμο που κάνατε, κύριε Κουμουτσάκο, μου δημιουργεί το εξής ερώτημα. Δηλαδή η Νέα Δημοκρατία προτείνει να μην υπάρχουν σχέσεις σε περιφερειακό επίπεδο, να μην έχει η</w:t>
      </w:r>
      <w:r>
        <w:rPr>
          <w:rFonts w:eastAsia="Times New Roman" w:cs="Times New Roman"/>
          <w:szCs w:val="24"/>
        </w:rPr>
        <w:t xml:space="preserve"> χώρα μας σχέση ούτε με την ΠΓΔΜ; Τι προτείνετε δηλαδή; Αυτό μου κάνει μ</w:t>
      </w:r>
      <w:r>
        <w:rPr>
          <w:rFonts w:eastAsia="Times New Roman" w:cs="Times New Roman"/>
          <w:szCs w:val="24"/>
        </w:rPr>
        <w:t>ί</w:t>
      </w:r>
      <w:r>
        <w:rPr>
          <w:rFonts w:eastAsia="Times New Roman" w:cs="Times New Roman"/>
          <w:szCs w:val="24"/>
        </w:rPr>
        <w:t xml:space="preserve">α εντύπωση. </w:t>
      </w:r>
    </w:p>
    <w:p w14:paraId="27620E64"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Κύριε Κουμουτσάκο, νομίζω ότι θα πρέπει να σας ενδιαφέρει η ουσία και όχι η επικοινωνία. Εδώ βρίσκομαι και απαντάει μέσω εμού το Υπουργείο Εξωτερικών. Είμαι Υφυπουργός Εξ</w:t>
      </w:r>
      <w:r>
        <w:rPr>
          <w:rFonts w:eastAsia="Times New Roman" w:cs="Times New Roman"/>
          <w:szCs w:val="24"/>
        </w:rPr>
        <w:t xml:space="preserve">ωτερικών, απαντάει το Υπουργείο Εξωτερικών και έχουμε τη δυνατότητα αυτή. Εκτός πια εάν θεωρείτε τον εαυτό σας πολύ περισσότερο από μένα ώστε να σας απαντήσω. </w:t>
      </w:r>
    </w:p>
    <w:p w14:paraId="27620E65"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lastRenderedPageBreak/>
        <w:t>Κύριε Κουμουτσάκο, η ερώτησή σας και αυτά που λέτε έρχονται σε πλήρη αντίθεση με τις δηλώσεις τι</w:t>
      </w:r>
      <w:r>
        <w:rPr>
          <w:rFonts w:eastAsia="Times New Roman" w:cs="Times New Roman"/>
          <w:szCs w:val="24"/>
        </w:rPr>
        <w:t xml:space="preserve">ς οποίες έχετε κάνει πριν από δυο μήνες, πριν από τρεις μήνες και στις 18 Ιουνίου και στις 12 Ιουνίου και στις 14 Ιουνίου στις εφημερίδες. Δηλαδή, λέτε ότι «η ατμόσφαιρα είναι διαφορετική», σε συναντήσεις σας τις οποίες είχατε με τον κ. </w:t>
      </w:r>
      <w:proofErr w:type="spellStart"/>
      <w:r>
        <w:rPr>
          <w:rFonts w:eastAsia="Times New Roman" w:cs="Times New Roman"/>
          <w:szCs w:val="24"/>
        </w:rPr>
        <w:t>Δημητρόφ</w:t>
      </w:r>
      <w:proofErr w:type="spellEnd"/>
      <w:r>
        <w:rPr>
          <w:rFonts w:eastAsia="Times New Roman" w:cs="Times New Roman"/>
          <w:szCs w:val="24"/>
        </w:rPr>
        <w:t>, «είναι θε</w:t>
      </w:r>
      <w:r>
        <w:rPr>
          <w:rFonts w:eastAsia="Times New Roman" w:cs="Times New Roman"/>
          <w:szCs w:val="24"/>
        </w:rPr>
        <w:t xml:space="preserve">τικό ότι από τη νέα </w:t>
      </w:r>
      <w:r>
        <w:rPr>
          <w:rFonts w:eastAsia="Times New Roman" w:cs="Times New Roman"/>
          <w:szCs w:val="24"/>
        </w:rPr>
        <w:t>κ</w:t>
      </w:r>
      <w:r>
        <w:rPr>
          <w:rFonts w:eastAsia="Times New Roman" w:cs="Times New Roman"/>
          <w:szCs w:val="24"/>
        </w:rPr>
        <w:t>υβέρνηση των Σκοπίων εκπέμπεται ένα μήνυμα μετριοπάθειας, ένα μήνυμα πιο εποικοδομητικό, πιο παραγωγικό από ό,τι είχαμε συνηθίσει στο παρελθόν. Αυτό είναι καλό.»,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27620E66"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Κύριε Κουμουτσάκο, θέλω να σας πω το εξής: Ασάφεια δεν υπάρχει στ</w:t>
      </w:r>
      <w:r>
        <w:rPr>
          <w:rFonts w:eastAsia="Times New Roman" w:cs="Times New Roman"/>
          <w:szCs w:val="24"/>
        </w:rPr>
        <w:t>ο θέμα. Και γνωρίζετε ότι τόσο στα Συμβούλια Εξωτερικής Πολιτικής όσο και σε επαφές τις οποίες έχει το Υπουργείο Εξωτερικών -και ο Υπουργός Εξωτερικών, αλλά κι εγώ προσωπικά μαζί σας- έχουμε οικοδομήσει και νομίζω ότι και οι τελευταίες σας δηλώσεις συντείν</w:t>
      </w:r>
      <w:r>
        <w:rPr>
          <w:rFonts w:eastAsia="Times New Roman" w:cs="Times New Roman"/>
          <w:szCs w:val="24"/>
        </w:rPr>
        <w:t xml:space="preserve">ουν σ’ αυτό που έχει κάνει και ο Υπουργός. </w:t>
      </w:r>
      <w:r>
        <w:rPr>
          <w:rFonts w:eastAsia="Times New Roman" w:cs="Times New Roman"/>
          <w:szCs w:val="24"/>
        </w:rPr>
        <w:t>Μ</w:t>
      </w:r>
      <w:r>
        <w:rPr>
          <w:rFonts w:eastAsia="Times New Roman" w:cs="Times New Roman"/>
          <w:szCs w:val="24"/>
        </w:rPr>
        <w:t xml:space="preserve">ίλησε και στον Οργανισμό Ηνωμένων Εθνών. </w:t>
      </w:r>
    </w:p>
    <w:p w14:paraId="27620E67" w14:textId="77777777" w:rsidR="00B93702" w:rsidRDefault="00B368C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Υφυπουργού)</w:t>
      </w:r>
    </w:p>
    <w:p w14:paraId="27620E68" w14:textId="77777777" w:rsidR="00B93702" w:rsidRDefault="00B368C5">
      <w:pPr>
        <w:spacing w:line="600" w:lineRule="auto"/>
        <w:ind w:firstLine="720"/>
        <w:jc w:val="both"/>
        <w:rPr>
          <w:rFonts w:eastAsia="Times New Roman"/>
          <w:bCs/>
        </w:rPr>
      </w:pPr>
      <w:r>
        <w:rPr>
          <w:rFonts w:eastAsia="Times New Roman"/>
          <w:bCs/>
        </w:rPr>
        <w:t>Κύριε Πρόεδρε, την ανοχή σας παρακαλώ.</w:t>
      </w:r>
    </w:p>
    <w:p w14:paraId="27620E69" w14:textId="77777777" w:rsidR="00B93702" w:rsidRDefault="00B368C5">
      <w:pPr>
        <w:spacing w:line="600" w:lineRule="auto"/>
        <w:ind w:firstLine="720"/>
        <w:jc w:val="both"/>
        <w:rPr>
          <w:rFonts w:eastAsia="Times New Roman"/>
          <w:bCs/>
        </w:rPr>
      </w:pPr>
      <w:r>
        <w:rPr>
          <w:rFonts w:eastAsia="Times New Roman"/>
          <w:bCs/>
        </w:rPr>
        <w:lastRenderedPageBreak/>
        <w:t>Για να τελειώνουμε με το πρώτο ερώτημά σας, κ</w:t>
      </w:r>
      <w:r>
        <w:rPr>
          <w:rFonts w:eastAsia="Times New Roman"/>
          <w:bCs/>
        </w:rPr>
        <w:t>ύριε Κουμουτσάκο, εμείς επιδιώκουμε την ενίσχυση της περιφερειακής συνεργασίας στα Βαλκάνια, καλλιεργούμε σταθερά φιλικές σχέσεις, ενισχύουμε τη συνεργασία με όλα τα όμορά μας κράτη και προωθούμε τη σταθερότητα και την ευημερία των λαών. Άλλωστε το ότι δεν</w:t>
      </w:r>
      <w:r>
        <w:rPr>
          <w:rFonts w:eastAsia="Times New Roman"/>
          <w:bCs/>
        </w:rPr>
        <w:t xml:space="preserve"> υπάρχει κάποια διαφορετική τροχιά -αυτό που υπαινίσσεστε, ότι πολύ καλύτερες με την ΠΓΔΜ και λιγότερες με τη Βουλγαρία κ</w:t>
      </w:r>
      <w:r>
        <w:rPr>
          <w:rFonts w:eastAsia="Times New Roman"/>
          <w:bCs/>
        </w:rPr>
        <w:t>.</w:t>
      </w:r>
      <w:r>
        <w:rPr>
          <w:rFonts w:eastAsia="Times New Roman"/>
          <w:bCs/>
        </w:rPr>
        <w:t>λπ.- φαίνεται, αυτό καταρρίπτεται από τις τετραμερείς οι οποίες έγιναν και στον Οργανισμό Ηνωμένων Εθνών, αλλά και θα γίνουν και στο ε</w:t>
      </w:r>
      <w:r>
        <w:rPr>
          <w:rFonts w:eastAsia="Times New Roman"/>
          <w:bCs/>
        </w:rPr>
        <w:t xml:space="preserve">πόμενο διάστημα στη Θεσσαλονίκη και είναι και ένας θεσμός τον οποίο είχαμε από το 2016. </w:t>
      </w:r>
    </w:p>
    <w:p w14:paraId="27620E6A" w14:textId="77777777" w:rsidR="00B93702" w:rsidRDefault="00B368C5">
      <w:pPr>
        <w:spacing w:line="600" w:lineRule="auto"/>
        <w:ind w:firstLine="720"/>
        <w:jc w:val="both"/>
        <w:rPr>
          <w:rFonts w:eastAsia="Times New Roman"/>
          <w:bCs/>
        </w:rPr>
      </w:pPr>
      <w:r>
        <w:rPr>
          <w:rFonts w:eastAsia="Times New Roman"/>
          <w:bCs/>
        </w:rPr>
        <w:t xml:space="preserve">Επί της ουσίας τώρα, για τα Μέτρα Οικοδόμησης Εμπιστοσύνης. Θέλω να σας πω λίγο για τις επαφές. Έχουμε επαφές σε υψηλό πολιτικό επίπεδο, τρεις επισκέψεις του Υπουργού </w:t>
      </w:r>
      <w:r>
        <w:rPr>
          <w:rFonts w:eastAsia="Times New Roman"/>
          <w:bCs/>
        </w:rPr>
        <w:t>Εξωτερικών στα Σκόπια, δύο επισκέψεις του ομολόγου του και προώθηση των διμερών Μέτρων Οικοδόμησης Εμπιστοσύνης. Τα ΜΟΕ είναι μία ελληνική πρωτοβουλία. Έχουν πραγματοποιηθεί έξι γύροι και η διμερής συνεργασία διευρύνεται. Η συνεργασία στο πλαίσιο των ΜΟΕ -</w:t>
      </w:r>
      <w:r>
        <w:rPr>
          <w:rFonts w:eastAsia="Times New Roman"/>
          <w:bCs/>
        </w:rPr>
        <w:t xml:space="preserve">ο χρόνος δεν μου επιτρέπει να σας πω όλα τα αποτελέσματα, αλλά είναι στη διάθεσή σας και μπορώ </w:t>
      </w:r>
      <w:r>
        <w:rPr>
          <w:rFonts w:eastAsia="Times New Roman"/>
          <w:bCs/>
        </w:rPr>
        <w:lastRenderedPageBreak/>
        <w:t xml:space="preserve">να σας τα δώσω- αφορά δεκατρείς τομείς: είναι η κατασκευή </w:t>
      </w:r>
      <w:proofErr w:type="spellStart"/>
      <w:r>
        <w:rPr>
          <w:rFonts w:eastAsia="Times New Roman"/>
          <w:bCs/>
        </w:rPr>
        <w:t>διασυνδετήριου</w:t>
      </w:r>
      <w:proofErr w:type="spellEnd"/>
      <w:r>
        <w:rPr>
          <w:rFonts w:eastAsia="Times New Roman"/>
          <w:bCs/>
        </w:rPr>
        <w:t xml:space="preserve"> αγωγού φυσικού αερίου, είναι η αναβάθμιση της σιδηροδρομικής σύνδεσης Φλώρινας - </w:t>
      </w:r>
      <w:proofErr w:type="spellStart"/>
      <w:r>
        <w:rPr>
          <w:rFonts w:eastAsia="Times New Roman"/>
          <w:bCs/>
        </w:rPr>
        <w:t>Μοναστη</w:t>
      </w:r>
      <w:r>
        <w:rPr>
          <w:rFonts w:eastAsia="Times New Roman"/>
          <w:bCs/>
        </w:rPr>
        <w:t>ρίου</w:t>
      </w:r>
      <w:proofErr w:type="spellEnd"/>
      <w:r>
        <w:rPr>
          <w:rFonts w:eastAsia="Times New Roman"/>
          <w:bCs/>
        </w:rPr>
        <w:t xml:space="preserve">, η αστυνομική συνεργασία, η συνεργασία των διπλωματικών ακαδημιών, η συνεργασία σε ευρωπαϊκά προγράμματα, πανεπιστημιακή συνεργασία, υποτροφίες, πολιτιστική συνεργασία, υγεία, επιχειρηματικό </w:t>
      </w:r>
      <w:r>
        <w:rPr>
          <w:rFonts w:eastAsia="Times New Roman"/>
          <w:bCs/>
          <w:lang w:val="en-US"/>
        </w:rPr>
        <w:t>forum</w:t>
      </w:r>
      <w:r>
        <w:rPr>
          <w:rFonts w:eastAsia="Times New Roman"/>
          <w:bCs/>
        </w:rPr>
        <w:t>, δημόσια διοίκηση, πολιτική προστασία, πολιτικές διαβο</w:t>
      </w:r>
      <w:r>
        <w:rPr>
          <w:rFonts w:eastAsia="Times New Roman"/>
          <w:bCs/>
        </w:rPr>
        <w:t xml:space="preserve">υλεύσεις. </w:t>
      </w:r>
    </w:p>
    <w:p w14:paraId="27620E6B" w14:textId="77777777" w:rsidR="00B93702" w:rsidRDefault="00B368C5">
      <w:pPr>
        <w:spacing w:line="600" w:lineRule="auto"/>
        <w:ind w:firstLine="720"/>
        <w:jc w:val="both"/>
        <w:rPr>
          <w:rFonts w:eastAsia="Times New Roman"/>
          <w:bCs/>
        </w:rPr>
      </w:pPr>
      <w:r>
        <w:rPr>
          <w:rFonts w:eastAsia="Times New Roman"/>
          <w:bCs/>
        </w:rPr>
        <w:t xml:space="preserve">Για όλα αυτά μπορώ να σας αναλύσω πού έχουμε φτάσει για το καθένα. Για παράδειγμα, μπορώ ενδεικτικά να πω για την αναβάθμιση της σιδηροδρομικής σύνδεσης Φλώρινας - </w:t>
      </w:r>
      <w:proofErr w:type="spellStart"/>
      <w:r>
        <w:rPr>
          <w:rFonts w:eastAsia="Times New Roman"/>
          <w:bCs/>
        </w:rPr>
        <w:t>Μοναστηρίου</w:t>
      </w:r>
      <w:proofErr w:type="spellEnd"/>
      <w:r>
        <w:rPr>
          <w:rFonts w:eastAsia="Times New Roman"/>
          <w:bCs/>
        </w:rPr>
        <w:t>, ότι υπάρχει πρόσφατα νέα προκήρυξη για την ανάθεση του έργου. Ο διαγ</w:t>
      </w:r>
      <w:r>
        <w:rPr>
          <w:rFonts w:eastAsia="Times New Roman"/>
          <w:bCs/>
        </w:rPr>
        <w:t xml:space="preserve">ωνισμός είναι σε εξέλιξη, με στόχο η γραμμή να δοθεί στην κυκλοφορία στο τέλος του 2018. </w:t>
      </w:r>
    </w:p>
    <w:p w14:paraId="27620E6C" w14:textId="77777777" w:rsidR="00B93702" w:rsidRDefault="00B368C5">
      <w:pPr>
        <w:spacing w:line="600" w:lineRule="auto"/>
        <w:ind w:firstLine="720"/>
        <w:jc w:val="both"/>
        <w:rPr>
          <w:rFonts w:eastAsia="Times New Roman"/>
          <w:bCs/>
        </w:rPr>
      </w:pPr>
      <w:r>
        <w:rPr>
          <w:rFonts w:eastAsia="Times New Roman"/>
          <w:bCs/>
        </w:rPr>
        <w:t>Το ίδιο για την αστυνομική συνεργασία, το ίδιο για τη συνεργασία των διπλωματικών ακαδημιών. Για όλα αυτά, δηλαδή, μπορώ να σας ενημερώσω και να σας τα δώσω και να σα</w:t>
      </w:r>
      <w:r>
        <w:rPr>
          <w:rFonts w:eastAsia="Times New Roman"/>
          <w:bCs/>
        </w:rPr>
        <w:t>ς τα πω. Νομίζω ότι δεν έχω χρόνο για να απαντήσω.</w:t>
      </w:r>
    </w:p>
    <w:p w14:paraId="27620E6D" w14:textId="77777777" w:rsidR="00B93702" w:rsidRDefault="00B368C5">
      <w:pPr>
        <w:spacing w:line="600" w:lineRule="auto"/>
        <w:ind w:firstLine="720"/>
        <w:jc w:val="both"/>
        <w:rPr>
          <w:rFonts w:eastAsia="Times New Roman"/>
          <w:bCs/>
        </w:rPr>
      </w:pPr>
      <w:r>
        <w:rPr>
          <w:rFonts w:eastAsia="Times New Roman"/>
          <w:bCs/>
        </w:rPr>
        <w:lastRenderedPageBreak/>
        <w:t>Τα ΜΟΕ έχουν σαν σκοπό την εμπέδωση κλίματος αμοιβαίας εμπιστοσύνης και την ενίσχυση της συνεργασίας και πιστεύουμε ότι αυτό θα διευκολύνει και τις προσπάθειες για την επίτευξη μίας βιώσιμης, αμοιβαία αποδ</w:t>
      </w:r>
      <w:r>
        <w:rPr>
          <w:rFonts w:eastAsia="Times New Roman"/>
          <w:bCs/>
        </w:rPr>
        <w:t>εκτής λύσης στο κοινό θέμα του ονόματος. Βεβαίως, για να συμβεί αυτό, χρειάζεται η ηγεσία στα Σκόπια να επιδείξει πολιτική βούληση, αποφασιστικότητα και ουσιαστική συμβιβαστική διάθεση. Θα συνεχίσουμε να εργαζόμαστε συστηματικά για την εξέλιξη μίας βιώσιμη</w:t>
      </w:r>
      <w:r>
        <w:rPr>
          <w:rFonts w:eastAsia="Times New Roman"/>
          <w:bCs/>
        </w:rPr>
        <w:t xml:space="preserve">ς, οριστικής και αμοιβαία αποδεκτής λύσης στο ζήτημα του ονόματος, στο πλαίσιο των διαπραγματεύσεων υπό την αιγίδα των Ηνωμένων Εθνών. </w:t>
      </w:r>
      <w:r>
        <w:rPr>
          <w:rFonts w:eastAsia="Times New Roman"/>
          <w:bCs/>
        </w:rPr>
        <w:t>Γ</w:t>
      </w:r>
      <w:r>
        <w:rPr>
          <w:rFonts w:eastAsia="Times New Roman"/>
          <w:bCs/>
        </w:rPr>
        <w:t xml:space="preserve">νωρίζετε ότι το ονοματολογικό έχει και περιφερειακή και διεθνή διάσταση. </w:t>
      </w:r>
    </w:p>
    <w:p w14:paraId="27620E6E" w14:textId="77777777" w:rsidR="00B93702" w:rsidRDefault="00B368C5">
      <w:pPr>
        <w:spacing w:line="600" w:lineRule="auto"/>
        <w:ind w:firstLine="720"/>
        <w:jc w:val="both"/>
        <w:rPr>
          <w:rFonts w:eastAsia="Times New Roman" w:cs="Times New Roman"/>
          <w:szCs w:val="24"/>
        </w:rPr>
      </w:pPr>
      <w:r>
        <w:rPr>
          <w:rFonts w:eastAsia="Times New Roman"/>
          <w:bCs/>
        </w:rPr>
        <w:t>Γ</w:t>
      </w:r>
      <w:r>
        <w:rPr>
          <w:rFonts w:eastAsia="Times New Roman"/>
          <w:bCs/>
        </w:rPr>
        <w:t xml:space="preserve">ια τον αλυτρωτισμό που μιλήσατε, πιστεύουμε </w:t>
      </w:r>
      <w:r>
        <w:rPr>
          <w:rFonts w:eastAsia="Times New Roman"/>
          <w:bCs/>
        </w:rPr>
        <w:t>ότι η χώρα αυτή και ιδιαίτερα η κυβέρνηση, παρά τις δηλώσεις της, έχει αρκετό χρόνο να διανύσει, δεδομένου ότι οι κυβερνήσεις του προηγούμενου, του Γκρουέφσκι, είχαν ιδιαίτερα αρνητικές επιδόσεις στον τομέα αυτό.</w:t>
      </w:r>
    </w:p>
    <w:p w14:paraId="27620E6F" w14:textId="77777777" w:rsidR="00B93702" w:rsidRDefault="00B368C5">
      <w:pPr>
        <w:spacing w:line="600" w:lineRule="auto"/>
        <w:ind w:firstLine="720"/>
        <w:jc w:val="both"/>
        <w:rPr>
          <w:rFonts w:eastAsia="Times New Roman"/>
          <w:bCs/>
        </w:rPr>
      </w:pPr>
      <w:r>
        <w:rPr>
          <w:rFonts w:eastAsia="Times New Roman"/>
          <w:bCs/>
        </w:rPr>
        <w:t>Έ</w:t>
      </w:r>
      <w:r>
        <w:rPr>
          <w:rFonts w:eastAsia="Times New Roman"/>
          <w:bCs/>
        </w:rPr>
        <w:t>χουμε απαντήσει πολύ σημαντικά απέναντι σε</w:t>
      </w:r>
      <w:r>
        <w:rPr>
          <w:rFonts w:eastAsia="Times New Roman"/>
          <w:bCs/>
        </w:rPr>
        <w:t xml:space="preserve"> αυτά. Η παρουσία του Γενικού Προξένου στο Τορόντο σε εκδήλωση αναδείχθηκε έντονα, ωθώντας μάλιστα τον Υπουργό Εξωτερικών </w:t>
      </w:r>
      <w:r>
        <w:rPr>
          <w:rFonts w:eastAsia="Times New Roman"/>
          <w:bCs/>
        </w:rPr>
        <w:lastRenderedPageBreak/>
        <w:t>της ΠΓΔΜ για πρώτη φορά να αποδοκιμάσει την απαράδεκτη αυτή ενέργεια.</w:t>
      </w:r>
    </w:p>
    <w:p w14:paraId="27620E70" w14:textId="77777777" w:rsidR="00B93702" w:rsidRDefault="00B368C5">
      <w:pPr>
        <w:spacing w:line="600" w:lineRule="auto"/>
        <w:ind w:firstLine="720"/>
        <w:jc w:val="both"/>
        <w:rPr>
          <w:rFonts w:eastAsia="Times New Roman"/>
          <w:bCs/>
        </w:rPr>
      </w:pPr>
      <w:r>
        <w:rPr>
          <w:rFonts w:eastAsia="Times New Roman"/>
          <w:bCs/>
        </w:rPr>
        <w:t>Μ</w:t>
      </w:r>
      <w:r>
        <w:rPr>
          <w:rFonts w:eastAsia="Times New Roman"/>
          <w:bCs/>
        </w:rPr>
        <w:t xml:space="preserve">ην ξεχνάτε ότι χθες μάλιστα στη συνάντηση την οποία είχε ο Ντιμιτρόφ σε σχέση με την </w:t>
      </w:r>
      <w:r>
        <w:rPr>
          <w:rFonts w:eastAsia="Times New Roman"/>
          <w:bCs/>
        </w:rPr>
        <w:t>γ</w:t>
      </w:r>
      <w:r>
        <w:rPr>
          <w:rFonts w:eastAsia="Times New Roman"/>
          <w:bCs/>
        </w:rPr>
        <w:t xml:space="preserve">ενική </w:t>
      </w:r>
      <w:r>
        <w:rPr>
          <w:rFonts w:eastAsia="Times New Roman"/>
          <w:bCs/>
        </w:rPr>
        <w:t>γ</w:t>
      </w:r>
      <w:r>
        <w:rPr>
          <w:rFonts w:eastAsia="Times New Roman"/>
          <w:bCs/>
        </w:rPr>
        <w:t xml:space="preserve">ραμματέα, </w:t>
      </w:r>
      <w:r>
        <w:rPr>
          <w:rFonts w:eastAsia="Times New Roman"/>
          <w:bCs/>
        </w:rPr>
        <w:t>α</w:t>
      </w:r>
      <w:r>
        <w:rPr>
          <w:rFonts w:eastAsia="Times New Roman"/>
          <w:bCs/>
        </w:rPr>
        <w:t>ναπληρώτρια του ΝΑΤΟ, σε επίσημο ανακοινωθέν του το ΝΑΤΟ, δεν είχε μόνο το ονοματολογικό. Υπήρχαν και άλλα ζητήματα, ζητήματα χρηστής διοίκησης, ζητήματ</w:t>
      </w:r>
      <w:r>
        <w:rPr>
          <w:rFonts w:eastAsia="Times New Roman"/>
          <w:bCs/>
        </w:rPr>
        <w:t>α καλής γειτονίας, καλών σχέσεων, ζητήματα τα οποία έχουν να κάνουν με τους κανόνες δικαίου και βέβαια, μιλάει για πολυεθνική κοινωνία η οποία πρέπει να κάνει κι άλλες προσπάθειες κ.λπ.</w:t>
      </w:r>
      <w:r>
        <w:rPr>
          <w:rFonts w:eastAsia="Times New Roman"/>
          <w:bCs/>
        </w:rPr>
        <w:t>.</w:t>
      </w:r>
      <w:r>
        <w:rPr>
          <w:rFonts w:eastAsia="Times New Roman"/>
          <w:bCs/>
        </w:rPr>
        <w:t xml:space="preserve"> Αυτό είναι αποτέλεσμα μιας πολιτικής την οποία κάνουμε και η οποία δε</w:t>
      </w:r>
      <w:r>
        <w:rPr>
          <w:rFonts w:eastAsia="Times New Roman"/>
          <w:bCs/>
        </w:rPr>
        <w:t xml:space="preserve">ν είναι μόνο στο επίπεδο των διμερών σχέσεων, αλλά είναι και ενημέρωσης των διεθνών οργανισμών. Αποτέλεσμα όλου αυτού είναι, αν θέλετε, και η χθεσινή δήλωση της </w:t>
      </w:r>
      <w:r>
        <w:rPr>
          <w:rFonts w:eastAsia="Times New Roman"/>
          <w:bCs/>
        </w:rPr>
        <w:t>α</w:t>
      </w:r>
      <w:r>
        <w:rPr>
          <w:rFonts w:eastAsia="Times New Roman"/>
          <w:bCs/>
        </w:rPr>
        <w:t xml:space="preserve">ναπληρώτριας </w:t>
      </w:r>
      <w:r>
        <w:rPr>
          <w:rFonts w:eastAsia="Times New Roman"/>
          <w:bCs/>
        </w:rPr>
        <w:t>γ</w:t>
      </w:r>
      <w:r>
        <w:rPr>
          <w:rFonts w:eastAsia="Times New Roman"/>
          <w:bCs/>
        </w:rPr>
        <w:t xml:space="preserve">ενικής </w:t>
      </w:r>
      <w:r>
        <w:rPr>
          <w:rFonts w:eastAsia="Times New Roman"/>
          <w:bCs/>
        </w:rPr>
        <w:t>γ</w:t>
      </w:r>
      <w:r>
        <w:rPr>
          <w:rFonts w:eastAsia="Times New Roman"/>
          <w:bCs/>
        </w:rPr>
        <w:t>ραμματέας του ΝΑΤΟ, πράγμα το οποίο θα καταθέσω.</w:t>
      </w:r>
    </w:p>
    <w:p w14:paraId="27620E71" w14:textId="77777777" w:rsidR="00B93702" w:rsidRDefault="00B368C5">
      <w:pPr>
        <w:spacing w:line="600" w:lineRule="auto"/>
        <w:ind w:firstLine="720"/>
        <w:jc w:val="both"/>
        <w:rPr>
          <w:rFonts w:eastAsia="Times New Roman"/>
          <w:szCs w:val="24"/>
        </w:rPr>
      </w:pPr>
      <w:r>
        <w:rPr>
          <w:rFonts w:eastAsia="Times New Roman"/>
          <w:bCs/>
        </w:rPr>
        <w:t>(Στο σημείο αυτό ο Υφυπ</w:t>
      </w:r>
      <w:r>
        <w:rPr>
          <w:rFonts w:eastAsia="Times New Roman"/>
          <w:bCs/>
        </w:rPr>
        <w:t xml:space="preserve">ουργός κ. Ιωάννης Αμανατίδης καταθέτει για τα Πρακτικά την προαναφερθείσα δήλωση, </w:t>
      </w:r>
      <w:r>
        <w:rPr>
          <w:rFonts w:eastAsia="Times New Roman"/>
          <w:szCs w:val="24"/>
        </w:rPr>
        <w:t>η οποία βρίσκεται στο αρχείο του Τμήματος Γραμματείας της Διεύθυνσης Στενογραφίας και Πρακτικών της Βουλής)</w:t>
      </w:r>
    </w:p>
    <w:p w14:paraId="27620E72" w14:textId="77777777" w:rsidR="00B93702" w:rsidRDefault="00B368C5">
      <w:pPr>
        <w:spacing w:line="600" w:lineRule="auto"/>
        <w:ind w:firstLine="720"/>
        <w:jc w:val="both"/>
        <w:rPr>
          <w:rFonts w:eastAsia="Times New Roman"/>
          <w:szCs w:val="24"/>
        </w:rPr>
      </w:pPr>
      <w:r>
        <w:rPr>
          <w:rFonts w:eastAsia="Times New Roman"/>
          <w:szCs w:val="24"/>
        </w:rPr>
        <w:t>Για τα υπόλοιπα θα σας πω στη δευτερολογία μου.</w:t>
      </w:r>
    </w:p>
    <w:p w14:paraId="27620E73" w14:textId="77777777" w:rsidR="00B93702" w:rsidRDefault="00B368C5">
      <w:pPr>
        <w:spacing w:line="600" w:lineRule="auto"/>
        <w:ind w:firstLine="720"/>
        <w:jc w:val="both"/>
        <w:rPr>
          <w:rFonts w:eastAsia="Times New Roman"/>
          <w:bCs/>
        </w:rPr>
      </w:pPr>
      <w:r>
        <w:rPr>
          <w:rFonts w:eastAsia="Times New Roman"/>
          <w:b/>
          <w:bCs/>
        </w:rPr>
        <w:lastRenderedPageBreak/>
        <w:t>ΠΡΟΕΔΡΕΥΩΝ (Δημήτρ</w:t>
      </w:r>
      <w:r>
        <w:rPr>
          <w:rFonts w:eastAsia="Times New Roman"/>
          <w:b/>
          <w:bCs/>
        </w:rPr>
        <w:t>ιος Κρεμαστινός):</w:t>
      </w:r>
      <w:r>
        <w:rPr>
          <w:rFonts w:eastAsia="Times New Roman"/>
          <w:bCs/>
        </w:rPr>
        <w:t xml:space="preserve"> Παρακαλώ, κύριε Κουμουτσάκο, έχετε και πάλι τον λόγο για τρία λεπτά.</w:t>
      </w:r>
    </w:p>
    <w:p w14:paraId="27620E74" w14:textId="77777777" w:rsidR="00B93702" w:rsidRDefault="00B368C5">
      <w:pPr>
        <w:spacing w:line="600" w:lineRule="auto"/>
        <w:ind w:firstLine="720"/>
        <w:jc w:val="both"/>
        <w:rPr>
          <w:rFonts w:eastAsia="Times New Roman"/>
          <w:bCs/>
        </w:rPr>
      </w:pPr>
      <w:r>
        <w:rPr>
          <w:rFonts w:eastAsia="Times New Roman"/>
          <w:b/>
          <w:bCs/>
        </w:rPr>
        <w:t>ΓΕΩΡΓΙΟΣ ΚΟΥΜΟΥΤΣΑΚΟΣ:</w:t>
      </w:r>
      <w:r>
        <w:rPr>
          <w:rFonts w:eastAsia="Times New Roman"/>
          <w:bCs/>
        </w:rPr>
        <w:t xml:space="preserve"> Κύριε Υπουργέ, αναφερθήκατε σε μία δήλωσή μου…</w:t>
      </w:r>
    </w:p>
    <w:p w14:paraId="27620E75" w14:textId="77777777" w:rsidR="00B93702" w:rsidRDefault="00B368C5">
      <w:pPr>
        <w:spacing w:line="600" w:lineRule="auto"/>
        <w:ind w:firstLine="720"/>
        <w:jc w:val="both"/>
        <w:rPr>
          <w:rFonts w:eastAsia="Times New Roman"/>
          <w:b/>
          <w:bCs/>
        </w:rPr>
      </w:pPr>
      <w:r>
        <w:rPr>
          <w:rFonts w:eastAsia="Times New Roman"/>
          <w:b/>
          <w:bCs/>
        </w:rPr>
        <w:t>ΙΩΑΝΝΗΣ ΑΜΑΝΑΤΙΔΗΣ (Υφυπουργός Εξωτερικών):</w:t>
      </w:r>
      <w:r>
        <w:rPr>
          <w:rFonts w:eastAsia="Times New Roman"/>
          <w:b/>
          <w:szCs w:val="24"/>
        </w:rPr>
        <w:t xml:space="preserve"> </w:t>
      </w:r>
      <w:r>
        <w:rPr>
          <w:rFonts w:eastAsia="Times New Roman"/>
          <w:szCs w:val="24"/>
        </w:rPr>
        <w:t>Σε τρεις.</w:t>
      </w:r>
    </w:p>
    <w:p w14:paraId="27620E76" w14:textId="77777777" w:rsidR="00B93702" w:rsidRDefault="00B368C5">
      <w:pPr>
        <w:spacing w:line="600" w:lineRule="auto"/>
        <w:ind w:firstLine="720"/>
        <w:jc w:val="both"/>
        <w:rPr>
          <w:rFonts w:eastAsia="Times New Roman"/>
          <w:bCs/>
        </w:rPr>
      </w:pPr>
      <w:r>
        <w:rPr>
          <w:rFonts w:eastAsia="Times New Roman"/>
          <w:b/>
          <w:bCs/>
        </w:rPr>
        <w:t>ΓΕΩΡΓΙΟΣ ΚΟΥΜΟΥΤΣΑΚΟΣ:</w:t>
      </w:r>
      <w:r>
        <w:rPr>
          <w:rFonts w:eastAsia="Times New Roman"/>
          <w:bCs/>
        </w:rPr>
        <w:t xml:space="preserve"> Σε τρεις δηλώσεις, λέγ</w:t>
      </w:r>
      <w:r>
        <w:rPr>
          <w:rFonts w:eastAsia="Times New Roman"/>
          <w:bCs/>
        </w:rPr>
        <w:t>οντας ότι άλλα υποστήριξα σήμερα και άλλα σε εκείνες τις δηλώσεις.</w:t>
      </w:r>
    </w:p>
    <w:p w14:paraId="27620E77" w14:textId="77777777" w:rsidR="00B93702" w:rsidRDefault="00B368C5">
      <w:pPr>
        <w:spacing w:line="600" w:lineRule="auto"/>
        <w:ind w:firstLine="720"/>
        <w:jc w:val="both"/>
        <w:rPr>
          <w:rFonts w:eastAsia="Times New Roman"/>
          <w:szCs w:val="24"/>
        </w:rPr>
      </w:pPr>
      <w:r>
        <w:rPr>
          <w:rFonts w:eastAsia="Times New Roman"/>
          <w:b/>
          <w:bCs/>
        </w:rPr>
        <w:t>ΙΩΑΝΝΗΣ ΑΜΑΝΑΤΙΔΗΣ (Υφυπουργός Εξωτερικών):</w:t>
      </w:r>
      <w:r>
        <w:rPr>
          <w:rFonts w:eastAsia="Times New Roman"/>
          <w:b/>
          <w:szCs w:val="24"/>
        </w:rPr>
        <w:t xml:space="preserve"> </w:t>
      </w:r>
      <w:r>
        <w:rPr>
          <w:rFonts w:eastAsia="Times New Roman"/>
          <w:szCs w:val="24"/>
        </w:rPr>
        <w:t>Στο κλίμα των δηλώσεων.</w:t>
      </w:r>
    </w:p>
    <w:p w14:paraId="27620E78" w14:textId="77777777" w:rsidR="00B93702" w:rsidRDefault="00B368C5">
      <w:pPr>
        <w:spacing w:line="600" w:lineRule="auto"/>
        <w:ind w:firstLine="720"/>
        <w:jc w:val="both"/>
        <w:rPr>
          <w:rFonts w:eastAsia="Times New Roman"/>
          <w:bCs/>
        </w:rPr>
      </w:pPr>
      <w:r>
        <w:rPr>
          <w:rFonts w:eastAsia="Times New Roman"/>
          <w:b/>
          <w:bCs/>
        </w:rPr>
        <w:t>ΓΕΩΡΓΙΟΣ ΚΟΥΜΟΥΤΣΑΚΟΣ:</w:t>
      </w:r>
      <w:r>
        <w:rPr>
          <w:rFonts w:eastAsia="Times New Roman"/>
          <w:bCs/>
        </w:rPr>
        <w:t xml:space="preserve"> Κάνατε λάθος, κύριε Υφυπουργέ. Διαβάστε την ολόκληρη. Λέω ότι άλλο η ατμόσφαιρα και άλλο η ουσία. </w:t>
      </w:r>
      <w:r>
        <w:rPr>
          <w:rFonts w:eastAsia="Times New Roman"/>
          <w:bCs/>
        </w:rPr>
        <w:t>Πράγματι, είδα τον κ. Ντιμιτρόφ και βγαίνοντας απ’ τη συνάντηση είπα ακριβώς αυτό: Ότι υπάρχει μ</w:t>
      </w:r>
      <w:r>
        <w:rPr>
          <w:rFonts w:eastAsia="Times New Roman"/>
          <w:bCs/>
        </w:rPr>
        <w:t>ί</w:t>
      </w:r>
      <w:r>
        <w:rPr>
          <w:rFonts w:eastAsia="Times New Roman"/>
          <w:bCs/>
        </w:rPr>
        <w:t>α καλύτερη διάθεση, όσον αφορά την ατμόσφαιρα και το κλίμα, αλλά αμετακίνητη θέση όσον αφορά την ουσία του ζητήματος της ονομασίας, κάτι το οποίο παραμένει και</w:t>
      </w:r>
      <w:r>
        <w:rPr>
          <w:rFonts w:eastAsia="Times New Roman"/>
          <w:bCs/>
        </w:rPr>
        <w:t xml:space="preserve"> τώρα. Αυτά είπα τότε, τα ίδια λέω και σήμερα.</w:t>
      </w:r>
    </w:p>
    <w:p w14:paraId="27620E79" w14:textId="77777777" w:rsidR="00B93702" w:rsidRDefault="00B368C5">
      <w:pPr>
        <w:spacing w:line="600" w:lineRule="auto"/>
        <w:ind w:firstLine="720"/>
        <w:jc w:val="both"/>
        <w:rPr>
          <w:rFonts w:eastAsia="Times New Roman"/>
          <w:bCs/>
        </w:rPr>
      </w:pPr>
      <w:r>
        <w:rPr>
          <w:rFonts w:eastAsia="Times New Roman"/>
          <w:bCs/>
        </w:rPr>
        <w:lastRenderedPageBreak/>
        <w:t xml:space="preserve">Όσον αφορά τη γενική προσπάθεια ενίσχυσης της περιφερειακής σταθερότητας, κανένας δεν είναι αντίθετος. Την υποστηρίζουμε όλοι και μάλιστα θέλουμε και την ευρωπαϊκή και ατλαντική πορεία της γειτονικής χώρας να </w:t>
      </w:r>
      <w:r>
        <w:rPr>
          <w:rFonts w:eastAsia="Times New Roman"/>
          <w:bCs/>
        </w:rPr>
        <w:t>προχωρήσει, όμως υπό όρους. Υπό έναν σαφή όρο: Ότι γίνονται απολύτως σεβαστές οι σχέσεις καλής γειτονίας και βεβαίως, να λυθεί με τρόπο αμοιβαία αποδεκτό το ζήτημα της ονομασίας. Αυτή είναι μ</w:t>
      </w:r>
      <w:r>
        <w:rPr>
          <w:rFonts w:eastAsia="Times New Roman"/>
          <w:bCs/>
        </w:rPr>
        <w:t>ί</w:t>
      </w:r>
      <w:r>
        <w:rPr>
          <w:rFonts w:eastAsia="Times New Roman"/>
          <w:bCs/>
        </w:rPr>
        <w:t>α σταθερή θέση της χώρας, από την οποία θέλω να ελπίζω ότι δεν έ</w:t>
      </w:r>
      <w:r>
        <w:rPr>
          <w:rFonts w:eastAsia="Times New Roman"/>
          <w:bCs/>
        </w:rPr>
        <w:t>χετε μετακινηθεί καθόλου.</w:t>
      </w:r>
    </w:p>
    <w:p w14:paraId="27620E7A" w14:textId="77777777" w:rsidR="00B93702" w:rsidRDefault="00B368C5">
      <w:pPr>
        <w:spacing w:line="600" w:lineRule="auto"/>
        <w:ind w:firstLine="720"/>
        <w:jc w:val="both"/>
        <w:rPr>
          <w:rFonts w:eastAsia="Times New Roman"/>
          <w:szCs w:val="24"/>
        </w:rPr>
      </w:pPr>
      <w:r>
        <w:rPr>
          <w:rFonts w:eastAsia="Times New Roman"/>
          <w:bCs/>
        </w:rPr>
        <w:t>Πάμε, όμως, τώρα στα Μέτρα Οικοδόμησης Εμπιστοσύνης, κύριε Υφυπουργέ. Θα σας πω μια μικρή ιστορία. Στις 3 Οκτωβρίου του 2012</w:t>
      </w:r>
      <w:r>
        <w:rPr>
          <w:rFonts w:eastAsia="Times New Roman"/>
          <w:bCs/>
          <w:vertAlign w:val="superscript"/>
        </w:rPr>
        <w:t xml:space="preserve"> </w:t>
      </w:r>
      <w:r>
        <w:rPr>
          <w:rFonts w:eastAsia="Times New Roman"/>
          <w:szCs w:val="24"/>
        </w:rPr>
        <w:t>η τότε ελληνική Κυβέρνηση, Υπουργός τότε ήταν ο κ. Αβραμόπουλος, κατέθεσε προς τα Σκόπια μ</w:t>
      </w:r>
      <w:r>
        <w:rPr>
          <w:rFonts w:eastAsia="Times New Roman"/>
          <w:szCs w:val="24"/>
        </w:rPr>
        <w:t>ί</w:t>
      </w:r>
      <w:r>
        <w:rPr>
          <w:rFonts w:eastAsia="Times New Roman"/>
          <w:szCs w:val="24"/>
        </w:rPr>
        <w:t>α πρόταση, μ</w:t>
      </w:r>
      <w:r>
        <w:rPr>
          <w:rFonts w:eastAsia="Times New Roman"/>
          <w:szCs w:val="24"/>
        </w:rPr>
        <w:t>ί</w:t>
      </w:r>
      <w:r>
        <w:rPr>
          <w:rFonts w:eastAsia="Times New Roman"/>
          <w:szCs w:val="24"/>
        </w:rPr>
        <w:t>α</w:t>
      </w:r>
      <w:r>
        <w:rPr>
          <w:rFonts w:eastAsia="Times New Roman"/>
          <w:szCs w:val="24"/>
        </w:rPr>
        <w:t xml:space="preserve"> ελληνική πρωτοβουλία, ένα σχέδιο κατανόησης, με στόχο τότε να ενισχυθεί η δυναμική των διαπραγματεύσεων για την επίλυση του ονόματος, δηλαδή με μ</w:t>
      </w:r>
      <w:r>
        <w:rPr>
          <w:rFonts w:eastAsia="Times New Roman"/>
          <w:szCs w:val="24"/>
        </w:rPr>
        <w:t>ί</w:t>
      </w:r>
      <w:r>
        <w:rPr>
          <w:rFonts w:eastAsia="Times New Roman"/>
          <w:szCs w:val="24"/>
        </w:rPr>
        <w:t>α θετική βούληση και με ένα θετικό πρόσημο. Καταθέτω και την επιστολή του κ. Αβραμόπουλου τότε, για τα Πρακτι</w:t>
      </w:r>
      <w:r>
        <w:rPr>
          <w:rFonts w:eastAsia="Times New Roman"/>
          <w:szCs w:val="24"/>
        </w:rPr>
        <w:t xml:space="preserve">κά, και το κείμενο του μνημονίου που είχε καταθέσει η τότε ελληνική </w:t>
      </w:r>
      <w:r>
        <w:rPr>
          <w:rFonts w:eastAsia="Times New Roman"/>
          <w:szCs w:val="24"/>
        </w:rPr>
        <w:t>κ</w:t>
      </w:r>
      <w:r>
        <w:rPr>
          <w:rFonts w:eastAsia="Times New Roman"/>
          <w:szCs w:val="24"/>
        </w:rPr>
        <w:t xml:space="preserve">υβέρνηση, αλλά κυρίως την απάντηση των Σκοπίων, τότε ήταν η </w:t>
      </w:r>
      <w:r>
        <w:rPr>
          <w:rFonts w:eastAsia="Times New Roman"/>
          <w:szCs w:val="24"/>
        </w:rPr>
        <w:t>κ</w:t>
      </w:r>
      <w:r>
        <w:rPr>
          <w:rFonts w:eastAsia="Times New Roman"/>
          <w:szCs w:val="24"/>
        </w:rPr>
        <w:t xml:space="preserve">υβέρνηση Γκρουέφσκι. </w:t>
      </w:r>
    </w:p>
    <w:p w14:paraId="27620E7B" w14:textId="77777777" w:rsidR="00B93702" w:rsidRDefault="00B368C5">
      <w:pPr>
        <w:spacing w:line="600" w:lineRule="auto"/>
        <w:ind w:firstLine="720"/>
        <w:jc w:val="both"/>
        <w:rPr>
          <w:rFonts w:eastAsia="Times New Roman"/>
          <w:bCs/>
        </w:rPr>
      </w:pPr>
      <w:r>
        <w:rPr>
          <w:rFonts w:eastAsia="Times New Roman"/>
          <w:bCs/>
        </w:rPr>
        <w:lastRenderedPageBreak/>
        <w:t xml:space="preserve">(Στο σημείο αυτό ο Βουλευτής κ. Γεώργιος Κουμουτσάκος καταθέτει για τα Πρακτικά τα προαναφερθέντα έγγραφα, </w:t>
      </w:r>
      <w:r>
        <w:rPr>
          <w:rFonts w:eastAsia="Times New Roman"/>
          <w:szCs w:val="24"/>
        </w:rPr>
        <w:t>τα οποία βρίσκονται στο αρχείο του Τμήματος Γραμματείας της Διεύθυνσης Στενογραφίας και Πρακτικών της Βουλής)</w:t>
      </w:r>
    </w:p>
    <w:p w14:paraId="27620E7C" w14:textId="77777777" w:rsidR="00B93702" w:rsidRDefault="00B368C5">
      <w:pPr>
        <w:spacing w:line="600" w:lineRule="auto"/>
        <w:ind w:firstLine="720"/>
        <w:jc w:val="both"/>
        <w:rPr>
          <w:rFonts w:eastAsia="Times New Roman"/>
          <w:szCs w:val="24"/>
        </w:rPr>
      </w:pPr>
      <w:r>
        <w:rPr>
          <w:rFonts w:eastAsia="Times New Roman"/>
          <w:szCs w:val="24"/>
        </w:rPr>
        <w:t xml:space="preserve">Απέρριψε την ελληνική πρωτοβουλία τότε </w:t>
      </w:r>
      <w:r>
        <w:rPr>
          <w:rFonts w:eastAsia="Times New Roman"/>
          <w:szCs w:val="24"/>
        </w:rPr>
        <w:t xml:space="preserve">η Κυβέρνηση των Σκοπίων. Την απέρριψε μετά από λίγες μέρες. Στην απάντησή του προς την ελληνική Κυβέρνηση ο τότε Υπουργός των Σκοπίων, ο κ. </w:t>
      </w:r>
      <w:proofErr w:type="spellStart"/>
      <w:r>
        <w:rPr>
          <w:rFonts w:eastAsia="Times New Roman"/>
          <w:szCs w:val="24"/>
        </w:rPr>
        <w:t>Ποπόφσκι</w:t>
      </w:r>
      <w:proofErr w:type="spellEnd"/>
      <w:r>
        <w:rPr>
          <w:rFonts w:eastAsia="Times New Roman"/>
          <w:szCs w:val="24"/>
        </w:rPr>
        <w:t>, αναφέρει ότι εμείς δεν μπορούμε να συμφωνήσουμε με αυτό, αλλά ότι ο κ. Γκρουέφσκι -τότε Πρωθυπουργός των Σ</w:t>
      </w:r>
      <w:r>
        <w:rPr>
          <w:rFonts w:eastAsia="Times New Roman"/>
          <w:szCs w:val="24"/>
        </w:rPr>
        <w:t>κοπίων- θέλει να προχωρήσουμε στο να οικοδομήσουμε εμπιστοσύνη μεταξύ μας. Με λίγα λόγια, η σκοπιανή πλευρά τότε αρνήθηκε την ελληνική πρωτοβουλία, προβάλλοντας ως στόχο να υιοθετηθούν Μέτρα Οικοδόμησης Εμπιστοσύνης, αυτά τα οποία εσείς στη συνέχεια υιοθετ</w:t>
      </w:r>
      <w:r>
        <w:rPr>
          <w:rFonts w:eastAsia="Times New Roman"/>
          <w:szCs w:val="24"/>
        </w:rPr>
        <w:t>ήσατε. Ξεκινήσατε να συζητάτε με την Κυβέρνηση Γκρουέφσκι, δηλαδή προσαρμόσατε την πολιτική σας σε αυτό που εκείνοι ζήτησαν.</w:t>
      </w:r>
    </w:p>
    <w:p w14:paraId="27620E7D" w14:textId="77777777" w:rsidR="00B93702" w:rsidRDefault="00B368C5">
      <w:pPr>
        <w:spacing w:line="600" w:lineRule="auto"/>
        <w:ind w:firstLine="720"/>
        <w:jc w:val="both"/>
        <w:rPr>
          <w:rFonts w:eastAsia="Times New Roman"/>
          <w:szCs w:val="24"/>
        </w:rPr>
      </w:pPr>
      <w:r>
        <w:rPr>
          <w:rFonts w:eastAsia="Times New Roman"/>
          <w:szCs w:val="24"/>
        </w:rPr>
        <w:t>Ε</w:t>
      </w:r>
      <w:r>
        <w:rPr>
          <w:rFonts w:eastAsia="Times New Roman"/>
          <w:szCs w:val="24"/>
        </w:rPr>
        <w:t>ίχαμε την αλλαγή της κυβέρνησης κι έχουμε μ</w:t>
      </w:r>
      <w:r>
        <w:rPr>
          <w:rFonts w:eastAsia="Times New Roman"/>
          <w:szCs w:val="24"/>
        </w:rPr>
        <w:t>ί</w:t>
      </w:r>
      <w:r>
        <w:rPr>
          <w:rFonts w:eastAsia="Times New Roman"/>
          <w:szCs w:val="24"/>
        </w:rPr>
        <w:t>α πιο μετριοπαθή κυβέρνηση τουλάχιστον σε επίπεδο ατμόσφαιρας. Γιατί, λοιπόν, δεν επαν</w:t>
      </w:r>
      <w:r>
        <w:rPr>
          <w:rFonts w:eastAsia="Times New Roman"/>
          <w:szCs w:val="24"/>
        </w:rPr>
        <w:t xml:space="preserve">αφέρετε εκείνο το σχέδιο το οποίο τότε οι </w:t>
      </w:r>
      <w:r>
        <w:rPr>
          <w:rFonts w:eastAsia="Times New Roman"/>
          <w:szCs w:val="24"/>
        </w:rPr>
        <w:lastRenderedPageBreak/>
        <w:t>εθνικιστές είχαν απορρίψει, για να δοκιμάσετε την καινούργια κυβέρνηση, αλλά συνεχίζετε ακριβώς αυτό το οποίο ο Γκρουέφσκι επεδίωκε, δηλαδή τα Μέτρα Οικοδόμησης Εμπιστοσύνης που είναι ασαφή και αναποτελεσματικά;</w:t>
      </w:r>
    </w:p>
    <w:p w14:paraId="27620E7E" w14:textId="77777777" w:rsidR="00B93702" w:rsidRDefault="00B368C5">
      <w:pPr>
        <w:spacing w:line="600" w:lineRule="auto"/>
        <w:ind w:firstLine="720"/>
        <w:jc w:val="both"/>
        <w:rPr>
          <w:rFonts w:eastAsia="Times New Roman"/>
          <w:szCs w:val="24"/>
        </w:rPr>
      </w:pPr>
      <w:r>
        <w:rPr>
          <w:rFonts w:eastAsia="Times New Roman"/>
          <w:szCs w:val="24"/>
        </w:rPr>
        <w:t>Εγ</w:t>
      </w:r>
      <w:r>
        <w:rPr>
          <w:rFonts w:eastAsia="Times New Roman"/>
          <w:szCs w:val="24"/>
        </w:rPr>
        <w:t>ώ, κύριε Υπουργέ, ρώτησα να μου πείτε ποια είναι τα θετικά αποτελέσματα, μετρήσιμα και συγκεκριμένα, για τα οποία μίλησε ο Υπουργός των Εξωτερικών. Δεν έχω αυτήν την απάντηση. Θα ήθελα κάποτε να την έχω και να δούμε πώς θα προχωρήσουμε.</w:t>
      </w:r>
    </w:p>
    <w:p w14:paraId="27620E7F" w14:textId="77777777" w:rsidR="00B93702" w:rsidRDefault="00B368C5">
      <w:pPr>
        <w:spacing w:line="600" w:lineRule="auto"/>
        <w:ind w:firstLine="720"/>
        <w:jc w:val="both"/>
        <w:rPr>
          <w:rFonts w:eastAsia="Times New Roman"/>
          <w:szCs w:val="24"/>
        </w:rPr>
      </w:pPr>
      <w:r>
        <w:rPr>
          <w:rFonts w:eastAsia="Times New Roman"/>
          <w:szCs w:val="24"/>
        </w:rPr>
        <w:t>Ο σκοπός είναι κοιν</w:t>
      </w:r>
      <w:r>
        <w:rPr>
          <w:rFonts w:eastAsia="Times New Roman"/>
          <w:szCs w:val="24"/>
        </w:rPr>
        <w:t xml:space="preserve">ός. Ο στρατηγικός σκοπός είναι κοινός. Οι τακτικές, όμως, ενέργειες της Κυβέρνησης, κατά την άποψή μας, δεν υπηρετούν τον κοινό στόχο, δηλαδή την επίλυση του ονοματολογικού με τρόπο αμοιβαίως αποδεκτό, σύντομα και μετά, σε συνέχεια, την ένταξη των Σκοπίων </w:t>
      </w:r>
      <w:r>
        <w:rPr>
          <w:rFonts w:eastAsia="Times New Roman"/>
          <w:szCs w:val="24"/>
        </w:rPr>
        <w:t xml:space="preserve">στους </w:t>
      </w:r>
      <w:proofErr w:type="spellStart"/>
      <w:r>
        <w:rPr>
          <w:rFonts w:eastAsia="Times New Roman"/>
          <w:szCs w:val="24"/>
        </w:rPr>
        <w:t>ευρωατλαντικούς</w:t>
      </w:r>
      <w:proofErr w:type="spellEnd"/>
      <w:r>
        <w:rPr>
          <w:rFonts w:eastAsia="Times New Roman"/>
          <w:szCs w:val="24"/>
        </w:rPr>
        <w:t xml:space="preserve"> θεσμούς και εμπέδωση της σταθερότητας στην περιοχή.</w:t>
      </w:r>
    </w:p>
    <w:p w14:paraId="27620E80" w14:textId="77777777" w:rsidR="00B93702" w:rsidRDefault="00B368C5">
      <w:pPr>
        <w:spacing w:line="600" w:lineRule="auto"/>
        <w:ind w:firstLine="720"/>
        <w:jc w:val="both"/>
        <w:rPr>
          <w:rFonts w:eastAsia="Times New Roman"/>
          <w:szCs w:val="24"/>
        </w:rPr>
      </w:pPr>
      <w:r>
        <w:rPr>
          <w:rFonts w:eastAsia="Times New Roman"/>
          <w:szCs w:val="24"/>
        </w:rPr>
        <w:t xml:space="preserve">Αυτός είναι ο στρατηγικός στόχος. Σε τακτικό επίπεδο, όμως, πιστεύω ότι η πολιτική που ακολουθείτε δεν υπηρετεί τον ελληνικό αυτόν στόχο, διότι δίνει τη δυνατότητα στα Σκόπια να </w:t>
      </w:r>
      <w:r>
        <w:rPr>
          <w:rFonts w:eastAsia="Times New Roman"/>
          <w:szCs w:val="24"/>
        </w:rPr>
        <w:lastRenderedPageBreak/>
        <w:t>κάνο</w:t>
      </w:r>
      <w:r>
        <w:rPr>
          <w:rFonts w:eastAsia="Times New Roman"/>
          <w:szCs w:val="24"/>
        </w:rPr>
        <w:t xml:space="preserve">υμε μια πολιτική δημοσίων σχέσεων, που τελικά θα αξιοποιηθεί και από την κυβέρνηση Σκοπίων, αλλά και από εταίρους και από συμμάχους για να πιεστεί η ελληνική πλευρά. </w:t>
      </w:r>
    </w:p>
    <w:p w14:paraId="27620E81" w14:textId="77777777" w:rsidR="00B93702" w:rsidRDefault="00B368C5">
      <w:pPr>
        <w:spacing w:line="600" w:lineRule="auto"/>
        <w:ind w:firstLine="720"/>
        <w:jc w:val="both"/>
        <w:rPr>
          <w:rFonts w:eastAsia="Times New Roman"/>
          <w:szCs w:val="24"/>
        </w:rPr>
      </w:pPr>
      <w:r>
        <w:rPr>
          <w:rFonts w:eastAsia="Times New Roman"/>
          <w:szCs w:val="24"/>
        </w:rPr>
        <w:t>Μάλιστα, μετά τις γερμανικές εκλογές, με τη συμμετοχή των Πρασίνων και των Φιλελευθέρων -</w:t>
      </w:r>
      <w:r>
        <w:rPr>
          <w:rFonts w:eastAsia="Times New Roman"/>
          <w:szCs w:val="24"/>
        </w:rPr>
        <w:t>απ’ ό,τι φαίνεται- στην κυβέρνηση συνασπισμού, να περιμένετε έντονη, μεγαλύτερη πίεση, διότι και οι Φιλελεύθεροι και οι Πράσινοι έχουν πολύ συγκεκριμένες απόψεις για το σκοπιανό και θα δείτε ότι πολύ σύντομα η ελληνική πλευρά θα βρεθεί υπό νέα πίεση.</w:t>
      </w:r>
    </w:p>
    <w:p w14:paraId="27620E82" w14:textId="77777777" w:rsidR="00B93702" w:rsidRDefault="00B368C5">
      <w:pPr>
        <w:spacing w:line="600" w:lineRule="auto"/>
        <w:ind w:firstLine="720"/>
        <w:jc w:val="both"/>
        <w:rPr>
          <w:rFonts w:eastAsia="Times New Roman"/>
          <w:szCs w:val="24"/>
        </w:rPr>
      </w:pPr>
      <w:r>
        <w:rPr>
          <w:rFonts w:eastAsia="Times New Roman"/>
          <w:szCs w:val="24"/>
        </w:rPr>
        <w:t>Ευχαρ</w:t>
      </w:r>
      <w:r>
        <w:rPr>
          <w:rFonts w:eastAsia="Times New Roman"/>
          <w:szCs w:val="24"/>
        </w:rPr>
        <w:t>ιστώ πολύ.</w:t>
      </w:r>
    </w:p>
    <w:p w14:paraId="27620E83" w14:textId="77777777" w:rsidR="00B93702" w:rsidRDefault="00B368C5">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27620E84" w14:textId="77777777" w:rsidR="00B93702" w:rsidRDefault="00B368C5">
      <w:pPr>
        <w:spacing w:line="600" w:lineRule="auto"/>
        <w:ind w:firstLine="720"/>
        <w:jc w:val="both"/>
        <w:rPr>
          <w:rFonts w:eastAsia="Times New Roman"/>
          <w:szCs w:val="24"/>
        </w:rPr>
      </w:pPr>
      <w:r>
        <w:rPr>
          <w:rFonts w:eastAsia="Times New Roman"/>
          <w:szCs w:val="24"/>
        </w:rPr>
        <w:t>Κύριε Υφυπουργέ, έχετε και πάλι τον λόγο.</w:t>
      </w:r>
    </w:p>
    <w:p w14:paraId="27620E85" w14:textId="77777777" w:rsidR="00B93702" w:rsidRDefault="00B368C5">
      <w:pPr>
        <w:spacing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Κύριε Κουμουτσάκο, είναι πρωτοφανές αυτό που ακούω και ελπίζω ότι δεν το έχω καταλάβει καλά. Τα μέτρα οικοδόμηση</w:t>
      </w:r>
      <w:r>
        <w:rPr>
          <w:rFonts w:eastAsia="Times New Roman"/>
          <w:szCs w:val="24"/>
        </w:rPr>
        <w:t>ς εμπιστοσύνης σάς είπα ότι είναι μια ελληνική πρωτοβουλία. Ωστόσο, επειδή αναφερθήκατε -και το κρατάω ως θετικό- στο ότι ο στρατηγικός στόχος είναι κοινός, που σημαίνει ότι υπάρχει εδώ συμ</w:t>
      </w:r>
      <w:r>
        <w:rPr>
          <w:rFonts w:eastAsia="Times New Roman"/>
          <w:szCs w:val="24"/>
        </w:rPr>
        <w:lastRenderedPageBreak/>
        <w:t>φωνία, διαφωνείτε για την τακτική και πιστεύετε δηλαδή ότι τα μέτρα</w:t>
      </w:r>
      <w:r>
        <w:rPr>
          <w:rFonts w:eastAsia="Times New Roman"/>
          <w:szCs w:val="24"/>
        </w:rPr>
        <w:t xml:space="preserve"> οικοδόμησης εμπιστοσύνης βοηθούν την ΠΓΔΜ στον αλυτρωτισμό γενικά.</w:t>
      </w:r>
    </w:p>
    <w:p w14:paraId="27620E86" w14:textId="77777777" w:rsidR="00B93702" w:rsidRDefault="00B368C5">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Υπάρχει πληθώρα πολύ θετικών λόγων.</w:t>
      </w:r>
    </w:p>
    <w:p w14:paraId="27620E87" w14:textId="77777777" w:rsidR="00B93702" w:rsidRDefault="00B368C5">
      <w:pPr>
        <w:spacing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Κατάλαβα.</w:t>
      </w:r>
    </w:p>
    <w:p w14:paraId="27620E88" w14:textId="77777777" w:rsidR="00B93702" w:rsidRDefault="00B368C5">
      <w:pPr>
        <w:spacing w:line="600" w:lineRule="auto"/>
        <w:ind w:firstLine="720"/>
        <w:jc w:val="both"/>
        <w:rPr>
          <w:rFonts w:eastAsia="Times New Roman"/>
          <w:szCs w:val="24"/>
        </w:rPr>
      </w:pPr>
      <w:r>
        <w:rPr>
          <w:rFonts w:eastAsia="Times New Roman"/>
          <w:szCs w:val="24"/>
        </w:rPr>
        <w:t>Ξαναλέω ότι μπορεί να τα λέτε αυτά, ωστόσο στις δηλώσεις λέτε κάποια διαφορ</w:t>
      </w:r>
      <w:r>
        <w:rPr>
          <w:rFonts w:eastAsia="Times New Roman"/>
          <w:szCs w:val="24"/>
        </w:rPr>
        <w:t>ετικά πράγματα. Δεν είναι το θέμα μου αυτό. Το θέμα μου είναι η προσέγγιση, αν θέλετε, κοινωνιών ή λαών. Θα σας τα καταθέσω, θα σας τα δώσω για να ενημερωθείτε, γιατί αν αναφέρω τα θετικά αποτελέσματα, θέλω ένα τέταρτο να μιλάω. Υπάρχουν θετικά αποτελέσματ</w:t>
      </w:r>
      <w:r>
        <w:rPr>
          <w:rFonts w:eastAsia="Times New Roman"/>
          <w:szCs w:val="24"/>
        </w:rPr>
        <w:t>α και προς τη δική μας την πλευρά πάρα πολλά. Μένει, βέβαια, η ρητορική και αυτή η πολιτική διάθεση αλλαγής, τουλάχιστον σε επίπεδο λόγων, να γίνει πράξη. Προφανώς αυτό το αναμένουμε.</w:t>
      </w:r>
    </w:p>
    <w:p w14:paraId="27620E89" w14:textId="77777777" w:rsidR="00B93702" w:rsidRDefault="00B368C5">
      <w:pPr>
        <w:spacing w:line="600" w:lineRule="auto"/>
        <w:ind w:firstLine="720"/>
        <w:jc w:val="both"/>
        <w:rPr>
          <w:rFonts w:eastAsia="Times New Roman"/>
          <w:szCs w:val="24"/>
        </w:rPr>
      </w:pPr>
      <w:r>
        <w:rPr>
          <w:rFonts w:eastAsia="Times New Roman"/>
          <w:szCs w:val="24"/>
        </w:rPr>
        <w:t>Ωστόσο, θα μου επιτρέψετε να σας πω δυο-τρεις σκέψεις πάνω στα θέματα πο</w:t>
      </w:r>
      <w:r>
        <w:rPr>
          <w:rFonts w:eastAsia="Times New Roman"/>
          <w:szCs w:val="24"/>
        </w:rPr>
        <w:t xml:space="preserve">υ αναφέρατε. Σας είπα και στην </w:t>
      </w:r>
      <w:proofErr w:type="spellStart"/>
      <w:r>
        <w:rPr>
          <w:rFonts w:eastAsia="Times New Roman"/>
          <w:szCs w:val="24"/>
        </w:rPr>
        <w:t>πρωτολογία</w:t>
      </w:r>
      <w:proofErr w:type="spellEnd"/>
      <w:r>
        <w:rPr>
          <w:rFonts w:eastAsia="Times New Roman"/>
          <w:szCs w:val="24"/>
        </w:rPr>
        <w:t xml:space="preserve"> </w:t>
      </w:r>
      <w:r>
        <w:rPr>
          <w:rFonts w:eastAsia="Times New Roman"/>
          <w:szCs w:val="24"/>
        </w:rPr>
        <w:lastRenderedPageBreak/>
        <w:t xml:space="preserve">μου ότι η Κυβέρνηση του </w:t>
      </w:r>
      <w:proofErr w:type="spellStart"/>
      <w:r>
        <w:rPr>
          <w:rFonts w:eastAsia="Times New Roman"/>
          <w:szCs w:val="24"/>
        </w:rPr>
        <w:t>Ζάεφ</w:t>
      </w:r>
      <w:proofErr w:type="spellEnd"/>
      <w:r>
        <w:rPr>
          <w:rFonts w:eastAsia="Times New Roman"/>
          <w:szCs w:val="24"/>
        </w:rPr>
        <w:t xml:space="preserve"> έχει πολύ δρόμο να διανύσει, ειδικά γιατί υπάρχει ένα βεβαρημένο παρελθόν. Καταγγείλαμε έντονα τις </w:t>
      </w:r>
      <w:proofErr w:type="spellStart"/>
      <w:r>
        <w:rPr>
          <w:rFonts w:eastAsia="Times New Roman"/>
          <w:szCs w:val="24"/>
        </w:rPr>
        <w:t>αλυτρωτικές</w:t>
      </w:r>
      <w:proofErr w:type="spellEnd"/>
      <w:r>
        <w:rPr>
          <w:rFonts w:eastAsia="Times New Roman"/>
          <w:szCs w:val="24"/>
        </w:rPr>
        <w:t xml:space="preserve"> τάσεις, με αποτέλεσμα να αναγκαστεί και ο Υπουργός Εξωτερικών της ΠΓΔΜ να </w:t>
      </w:r>
      <w:r>
        <w:rPr>
          <w:rFonts w:eastAsia="Times New Roman"/>
          <w:szCs w:val="24"/>
        </w:rPr>
        <w:t xml:space="preserve">ανακαλέσει στην τάξη, αν θέλετε, τον συγκεκριμένο πρόξενο. </w:t>
      </w:r>
    </w:p>
    <w:p w14:paraId="27620E8A" w14:textId="77777777" w:rsidR="00B93702" w:rsidRDefault="00B368C5">
      <w:pPr>
        <w:spacing w:line="600" w:lineRule="auto"/>
        <w:ind w:firstLine="720"/>
        <w:jc w:val="both"/>
        <w:rPr>
          <w:rFonts w:eastAsia="Times New Roman"/>
          <w:szCs w:val="24"/>
        </w:rPr>
      </w:pPr>
      <w:r>
        <w:rPr>
          <w:rFonts w:eastAsia="Times New Roman"/>
          <w:szCs w:val="24"/>
        </w:rPr>
        <w:t>Καταστήσαμε σαφές τόσο η ελληνική Κυβέρνηση, όσο και ο Υπουργός Εξωτερικών σε διμερές, αλλά και διεθνές επίπεδο -σας το τονίζω αυτό γιατί έχει και περιφερειακή και διεθνή διάσταση- και στους εταίρ</w:t>
      </w:r>
      <w:r>
        <w:rPr>
          <w:rFonts w:eastAsia="Times New Roman"/>
          <w:szCs w:val="24"/>
        </w:rPr>
        <w:t xml:space="preserve">ους μας στην Ευρωπαϊκή Ένωση και στο ΝΑΤΟ και στον Γενικό Γραμματέα του ΟΗΕ κ. </w:t>
      </w:r>
      <w:proofErr w:type="spellStart"/>
      <w:r>
        <w:rPr>
          <w:rFonts w:eastAsia="Times New Roman"/>
          <w:szCs w:val="24"/>
        </w:rPr>
        <w:t>Γκουτιέρες</w:t>
      </w:r>
      <w:proofErr w:type="spellEnd"/>
      <w:r>
        <w:rPr>
          <w:rFonts w:eastAsia="Times New Roman"/>
          <w:szCs w:val="24"/>
        </w:rPr>
        <w:t xml:space="preserve"> και στον προσωπικό του απεσταλμένο κ. Νίμιτς ότι η αποτελεσματική και έμπρακτη αντιμετώπιση των φαινομένων αλυτρωτισμού και ανθελληνισμού από την πλευρά της ΠΓΔΜ, απο</w:t>
      </w:r>
      <w:r>
        <w:rPr>
          <w:rFonts w:eastAsia="Times New Roman"/>
          <w:szCs w:val="24"/>
        </w:rPr>
        <w:t xml:space="preserve">τελεί καίρια προϋπόθεση τόσο για την εμπέδωση αληθινών σχέσεων καλής γειτονίας, που συνδέονται άρρηκτα με την επίτευξη λύσης στο θέμα του ονόματος -όπως έχουμε πει, είναι αμοιβαία κοινά αποδεκτό όνομα </w:t>
      </w:r>
      <w:proofErr w:type="spellStart"/>
      <w:r>
        <w:rPr>
          <w:rFonts w:eastAsia="Times New Roman"/>
          <w:szCs w:val="24"/>
          <w:lang w:val="en-US"/>
        </w:rPr>
        <w:t>erga</w:t>
      </w:r>
      <w:proofErr w:type="spellEnd"/>
      <w:r>
        <w:rPr>
          <w:rFonts w:eastAsia="Times New Roman"/>
          <w:szCs w:val="24"/>
        </w:rPr>
        <w:t xml:space="preserve"> </w:t>
      </w:r>
      <w:proofErr w:type="spellStart"/>
      <w:r>
        <w:rPr>
          <w:rFonts w:eastAsia="Times New Roman"/>
          <w:szCs w:val="24"/>
          <w:lang w:val="en-US"/>
        </w:rPr>
        <w:t>omnes</w:t>
      </w:r>
      <w:proofErr w:type="spellEnd"/>
      <w:r>
        <w:rPr>
          <w:rFonts w:eastAsia="Times New Roman"/>
          <w:szCs w:val="24"/>
        </w:rPr>
        <w:t>- όσο και για την προώθηση της ευρωπαϊκής και</w:t>
      </w:r>
      <w:r>
        <w:rPr>
          <w:rFonts w:eastAsia="Times New Roman"/>
          <w:szCs w:val="24"/>
        </w:rPr>
        <w:t xml:space="preserve"> </w:t>
      </w:r>
      <w:proofErr w:type="spellStart"/>
      <w:r>
        <w:rPr>
          <w:rFonts w:eastAsia="Times New Roman"/>
          <w:szCs w:val="24"/>
        </w:rPr>
        <w:t>ευρωατλαντικής</w:t>
      </w:r>
      <w:proofErr w:type="spellEnd"/>
      <w:r>
        <w:rPr>
          <w:rFonts w:eastAsia="Times New Roman"/>
          <w:szCs w:val="24"/>
        </w:rPr>
        <w:t xml:space="preserve"> πορείας της </w:t>
      </w:r>
      <w:proofErr w:type="spellStart"/>
      <w:r>
        <w:rPr>
          <w:rFonts w:eastAsia="Times New Roman"/>
          <w:szCs w:val="24"/>
        </w:rPr>
        <w:t>γείτονος</w:t>
      </w:r>
      <w:proofErr w:type="spellEnd"/>
      <w:r>
        <w:rPr>
          <w:rFonts w:eastAsia="Times New Roman"/>
          <w:szCs w:val="24"/>
        </w:rPr>
        <w:t>. Γι’ αυτό και είδατε ότι δεν είναι μόνο το ονοματολογικό, είναι και άλλοι κανόνες που πρέπει να ικανοποιήσει αυτή η χώρα. Μην στέκεστε μόνο εκεί.</w:t>
      </w:r>
    </w:p>
    <w:p w14:paraId="27620E8B" w14:textId="77777777" w:rsidR="00B93702" w:rsidRDefault="00B368C5">
      <w:pPr>
        <w:spacing w:line="600" w:lineRule="auto"/>
        <w:ind w:firstLine="720"/>
        <w:jc w:val="both"/>
        <w:rPr>
          <w:rFonts w:eastAsia="Times New Roman"/>
          <w:szCs w:val="24"/>
        </w:rPr>
      </w:pPr>
      <w:r>
        <w:rPr>
          <w:rFonts w:eastAsia="Times New Roman"/>
          <w:b/>
          <w:szCs w:val="24"/>
        </w:rPr>
        <w:lastRenderedPageBreak/>
        <w:t>ΓΕΩΡΓΙΟΣ ΚΟΥΜΟΥΤΣΑΚΟΣ:</w:t>
      </w:r>
      <w:r>
        <w:rPr>
          <w:rFonts w:eastAsia="Times New Roman"/>
          <w:szCs w:val="24"/>
        </w:rPr>
        <w:t xml:space="preserve"> Η απόφαση του Βουκουρεστίου ήταν το όνομα.</w:t>
      </w:r>
    </w:p>
    <w:p w14:paraId="27620E8C" w14:textId="77777777" w:rsidR="00B93702" w:rsidRDefault="00B368C5">
      <w:pPr>
        <w:spacing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Ναι, εντάξει.</w:t>
      </w:r>
    </w:p>
    <w:p w14:paraId="27620E8D" w14:textId="77777777" w:rsidR="00B93702" w:rsidRDefault="00B368C5">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Δεν διαφωνώ. Η απόφαση στο Βουκουρέστι ήταν το όνομα.</w:t>
      </w:r>
    </w:p>
    <w:p w14:paraId="27620E8E" w14:textId="77777777" w:rsidR="00B93702" w:rsidRDefault="00B368C5">
      <w:pPr>
        <w:spacing w:line="600" w:lineRule="auto"/>
        <w:ind w:firstLine="720"/>
        <w:jc w:val="both"/>
        <w:rPr>
          <w:rFonts w:eastAsia="Times New Roman"/>
          <w:szCs w:val="24"/>
        </w:rPr>
      </w:pPr>
      <w:r>
        <w:rPr>
          <w:rFonts w:eastAsia="Times New Roman"/>
          <w:b/>
          <w:szCs w:val="24"/>
        </w:rPr>
        <w:t xml:space="preserve">ΙΩΑΝΝΗΣ ΑΜΑΝΑΤΙΔΗΣ (Υφυπουργός Εξωτερικών): </w:t>
      </w:r>
      <w:r>
        <w:rPr>
          <w:rFonts w:eastAsia="Times New Roman"/>
          <w:szCs w:val="24"/>
        </w:rPr>
        <w:t>Την έχω την απόφαση του Βουκουρεστίου, το ξέρω.</w:t>
      </w:r>
    </w:p>
    <w:p w14:paraId="27620E8F" w14:textId="77777777" w:rsidR="00B93702" w:rsidRDefault="00B368C5">
      <w:pPr>
        <w:spacing w:line="600" w:lineRule="auto"/>
        <w:ind w:firstLine="720"/>
        <w:jc w:val="both"/>
        <w:rPr>
          <w:rFonts w:eastAsia="Times New Roman"/>
          <w:szCs w:val="24"/>
        </w:rPr>
      </w:pPr>
      <w:r>
        <w:rPr>
          <w:rFonts w:eastAsia="Times New Roman"/>
          <w:szCs w:val="24"/>
        </w:rPr>
        <w:t xml:space="preserve">Έχουμε μια διαρκή εγρήγορση, </w:t>
      </w:r>
      <w:r>
        <w:rPr>
          <w:rFonts w:eastAsia="Times New Roman"/>
          <w:szCs w:val="24"/>
        </w:rPr>
        <w:t>κύριε Κουμουτσάκο, για τη βέλτιστη αντιμετώπιση όλου του φάσματος με τη βόρεια γειτονική μας χώρα, με γνώμονα τη διεθνή νομιμότητα, τα εθνικά μας συμφέροντα και την ενεργητική προώθηση της πολιτικής μας στην περιοχή. Όπως ξέρετε, την εξωτερική πολιτική της</w:t>
      </w:r>
      <w:r>
        <w:rPr>
          <w:rFonts w:eastAsia="Times New Roman"/>
          <w:szCs w:val="24"/>
        </w:rPr>
        <w:t xml:space="preserve"> χώρας τη χαράσσουμε με στόχο την αποτελεσματικότερη δυνατή διασφάλιση των εθνικών μας συμφερόντων, για τη δέουσα υπέρβαση ανοι</w:t>
      </w:r>
      <w:r>
        <w:rPr>
          <w:rFonts w:eastAsia="Times New Roman"/>
          <w:szCs w:val="24"/>
        </w:rPr>
        <w:t>κ</w:t>
      </w:r>
      <w:r>
        <w:rPr>
          <w:rFonts w:eastAsia="Times New Roman"/>
          <w:szCs w:val="24"/>
        </w:rPr>
        <w:t>τών ζητημάτων, αναχρονισμών, ανιστόρητων διεκδικήσεων και αγκυλώσεων του παρελθόντος.</w:t>
      </w:r>
    </w:p>
    <w:p w14:paraId="27620E90" w14:textId="77777777" w:rsidR="00B93702" w:rsidRDefault="00B368C5">
      <w:pPr>
        <w:spacing w:line="600" w:lineRule="auto"/>
        <w:ind w:firstLine="720"/>
        <w:jc w:val="both"/>
        <w:rPr>
          <w:rFonts w:eastAsia="Times New Roman"/>
          <w:szCs w:val="24"/>
        </w:rPr>
      </w:pPr>
      <w:r>
        <w:rPr>
          <w:rFonts w:eastAsia="Times New Roman"/>
          <w:szCs w:val="24"/>
        </w:rPr>
        <w:lastRenderedPageBreak/>
        <w:t xml:space="preserve">Θέλω να κλείσω εδώ, λέγοντας ότι η Ελλάδα </w:t>
      </w:r>
      <w:r>
        <w:rPr>
          <w:rFonts w:eastAsia="Times New Roman"/>
          <w:szCs w:val="24"/>
        </w:rPr>
        <w:t xml:space="preserve">επιδιώκει την εμπέδωση μιας γνήσια φιλικής και αμοιβαίως επωφελούς σχέσης ειλικρινούς συνεργασίας με την πρώην Γιουγκοσλαβική Δημοκρατία της Μακεδονίας. </w:t>
      </w:r>
    </w:p>
    <w:p w14:paraId="27620E91" w14:textId="77777777" w:rsidR="00B93702" w:rsidRDefault="00B368C5">
      <w:pPr>
        <w:spacing w:line="600" w:lineRule="auto"/>
        <w:ind w:firstLine="720"/>
        <w:jc w:val="both"/>
        <w:rPr>
          <w:rFonts w:eastAsia="Times New Roman"/>
          <w:szCs w:val="24"/>
        </w:rPr>
      </w:pPr>
      <w:r>
        <w:rPr>
          <w:rFonts w:eastAsia="Times New Roman"/>
          <w:szCs w:val="24"/>
        </w:rPr>
        <w:t>Είπατε για τις διαπραγματεύσεις και τα έγγραφα του κ. Αβραμόπουλου κ.λπ.</w:t>
      </w:r>
      <w:r>
        <w:rPr>
          <w:rFonts w:eastAsia="Times New Roman"/>
          <w:szCs w:val="24"/>
        </w:rPr>
        <w:t>.</w:t>
      </w:r>
      <w:r>
        <w:rPr>
          <w:rFonts w:eastAsia="Times New Roman"/>
          <w:szCs w:val="24"/>
        </w:rPr>
        <w:t xml:space="preserve"> Κοιτάξτε: Η ελληνική Κυβέρνη</w:t>
      </w:r>
      <w:r>
        <w:rPr>
          <w:rFonts w:eastAsia="Times New Roman"/>
          <w:szCs w:val="24"/>
        </w:rPr>
        <w:t>ση γνωρίζει πάρα πολύ καλά τι έχει γίνει στις διαπραγματεύσεις όταν ήταν συγκεκριμένοι Υπουργοί. Για λόγους, αν θέλετε, οι οποίοι δεν διευκολύνουν τη χώρα μας, δεν θα τους αναφέρουμε, αλλά θα ήθελα να μην μας κουνάτε το δάχτυλο στα ζητήματα τακτικής, γιατί</w:t>
      </w:r>
      <w:r>
        <w:rPr>
          <w:rFonts w:eastAsia="Times New Roman"/>
          <w:szCs w:val="24"/>
        </w:rPr>
        <w:t xml:space="preserve"> υπάρχει και προϊστορία πάνω σε αυτό.</w:t>
      </w:r>
    </w:p>
    <w:p w14:paraId="27620E92" w14:textId="77777777" w:rsidR="00B93702" w:rsidRDefault="00B368C5">
      <w:pPr>
        <w:spacing w:line="600" w:lineRule="auto"/>
        <w:ind w:firstLine="720"/>
        <w:jc w:val="both"/>
        <w:rPr>
          <w:rFonts w:eastAsia="Times New Roman"/>
          <w:szCs w:val="24"/>
        </w:rPr>
      </w:pPr>
      <w:r>
        <w:rPr>
          <w:rFonts w:eastAsia="Times New Roman"/>
          <w:szCs w:val="24"/>
        </w:rPr>
        <w:t>Ευχαριστώ πολύ.</w:t>
      </w:r>
    </w:p>
    <w:p w14:paraId="27620E93"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Μην εκπέμπετε υπεραισιοδοξία!</w:t>
      </w:r>
    </w:p>
    <w:p w14:paraId="27620E94"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κύριε Υπουργέ. </w:t>
      </w:r>
    </w:p>
    <w:p w14:paraId="27620E95"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Ο Γενικός Γραμματέας της Κυβέρνησης κ. Καλογήρου γνωρίζει στη Βουλή ότι η πέμπτη με</w:t>
      </w:r>
      <w:r>
        <w:rPr>
          <w:rFonts w:eastAsia="Times New Roman" w:cs="Times New Roman"/>
          <w:szCs w:val="24"/>
        </w:rPr>
        <w:t xml:space="preserve"> αριθμό 1510/19-9-2017 επί</w:t>
      </w:r>
      <w:r>
        <w:rPr>
          <w:rFonts w:eastAsia="Times New Roman" w:cs="Times New Roman"/>
          <w:szCs w:val="24"/>
        </w:rPr>
        <w:lastRenderedPageBreak/>
        <w:t>καιρη ερώτηση</w:t>
      </w:r>
      <w:r>
        <w:rPr>
          <w:rFonts w:eastAsia="Times New Roman" w:cs="Times New Roman"/>
          <w:szCs w:val="24"/>
        </w:rPr>
        <w:t xml:space="preserve"> </w:t>
      </w:r>
      <w:r>
        <w:rPr>
          <w:rFonts w:eastAsia="Times New Roman" w:cs="Times New Roman"/>
          <w:szCs w:val="24"/>
        </w:rPr>
        <w:t>πρώτου κύκλου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 Καμμένου προς τον Υπουργό Πολιτισμού και Αθλητισμού,</w:t>
      </w:r>
      <w:r>
        <w:rPr>
          <w:rFonts w:eastAsia="Times New Roman" w:cs="Times New Roman"/>
          <w:szCs w:val="24"/>
        </w:rPr>
        <w:t xml:space="preserve"> </w:t>
      </w:r>
      <w:r>
        <w:rPr>
          <w:rFonts w:eastAsia="Times New Roman" w:cs="Times New Roman"/>
          <w:szCs w:val="24"/>
        </w:rPr>
        <w:t xml:space="preserve">σχετικά με τις αρχαιολογικές καθυστερήσεις και την απώλεια εσόδων </w:t>
      </w:r>
      <w:r>
        <w:rPr>
          <w:rFonts w:eastAsia="Times New Roman" w:cs="Times New Roman"/>
          <w:szCs w:val="24"/>
        </w:rPr>
        <w:t xml:space="preserve">στο </w:t>
      </w:r>
      <w:r>
        <w:rPr>
          <w:rFonts w:eastAsia="Times New Roman" w:cs="Times New Roman"/>
          <w:szCs w:val="24"/>
        </w:rPr>
        <w:t>μ</w:t>
      </w:r>
      <w:r>
        <w:rPr>
          <w:rFonts w:eastAsia="Times New Roman" w:cs="Times New Roman"/>
          <w:szCs w:val="24"/>
        </w:rPr>
        <w:t xml:space="preserve">ετρό Θεσσαλονίκης, δεν θα συζητηθεί λόγω απουσίας της αρμόδιας Υπουργού στο εξωτερικό. </w:t>
      </w:r>
    </w:p>
    <w:p w14:paraId="27620E96"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Η έκτη με αριθμό 1519/21-9-2017 επίκαιρη ερώτηση πρώτου κύκλου του Ζ΄ Αντιπροέδρου της Βουλής και Βουλευτή Α΄ Αθηνών του Ποταμιού κ.</w:t>
      </w:r>
      <w:r>
        <w:rPr>
          <w:rFonts w:eastAsia="Times New Roman" w:cs="Times New Roman"/>
          <w:szCs w:val="24"/>
        </w:rPr>
        <w:t xml:space="preserve"> </w:t>
      </w:r>
      <w:r>
        <w:rPr>
          <w:rFonts w:eastAsia="Times New Roman" w:cs="Times New Roman"/>
          <w:szCs w:val="24"/>
        </w:rPr>
        <w:t>Σπυρίδωνος Λυκούδη την Υπουργό</w:t>
      </w:r>
      <w:r>
        <w:rPr>
          <w:rFonts w:eastAsia="Times New Roman" w:cs="Times New Roman"/>
          <w:szCs w:val="24"/>
        </w:rPr>
        <w:t xml:space="preserve"> </w:t>
      </w:r>
      <w:r>
        <w:rPr>
          <w:rFonts w:eastAsia="Times New Roman" w:cs="Times New Roman"/>
          <w:szCs w:val="24"/>
        </w:rPr>
        <w:t>Πολιτισμού και Αθλητισμού,</w:t>
      </w:r>
      <w:r>
        <w:rPr>
          <w:rFonts w:eastAsia="Times New Roman" w:cs="Times New Roman"/>
          <w:szCs w:val="24"/>
        </w:rPr>
        <w:t xml:space="preserve"> </w:t>
      </w:r>
      <w:r>
        <w:rPr>
          <w:rFonts w:eastAsia="Times New Roman" w:cs="Times New Roman"/>
          <w:szCs w:val="24"/>
        </w:rPr>
        <w:t>με θέμα: «Η προοπτική αποκατάστασης του ιστορικού κτ</w:t>
      </w:r>
      <w:r>
        <w:rPr>
          <w:rFonts w:eastAsia="Times New Roman" w:cs="Times New Roman"/>
          <w:szCs w:val="24"/>
        </w:rPr>
        <w:t>η</w:t>
      </w:r>
      <w:r>
        <w:rPr>
          <w:rFonts w:eastAsia="Times New Roman" w:cs="Times New Roman"/>
          <w:szCs w:val="24"/>
        </w:rPr>
        <w:t xml:space="preserve">ρίου του Ερνέστο </w:t>
      </w:r>
      <w:proofErr w:type="spellStart"/>
      <w:r>
        <w:rPr>
          <w:rFonts w:eastAsia="Times New Roman" w:cs="Times New Roman"/>
          <w:szCs w:val="24"/>
        </w:rPr>
        <w:t>Τσίλλερ</w:t>
      </w:r>
      <w:proofErr w:type="spellEnd"/>
      <w:r>
        <w:rPr>
          <w:rFonts w:eastAsia="Times New Roman" w:cs="Times New Roman"/>
          <w:szCs w:val="24"/>
        </w:rPr>
        <w:t xml:space="preserve"> και η επαναλειτουργία των κινηματογράφων «</w:t>
      </w:r>
      <w:proofErr w:type="spellStart"/>
      <w:r>
        <w:rPr>
          <w:rFonts w:eastAsia="Times New Roman" w:cs="Times New Roman"/>
          <w:szCs w:val="24"/>
        </w:rPr>
        <w:t>Αττικόν</w:t>
      </w:r>
      <w:proofErr w:type="spellEnd"/>
      <w:r>
        <w:rPr>
          <w:rFonts w:eastAsia="Times New Roman" w:cs="Times New Roman"/>
          <w:szCs w:val="24"/>
        </w:rPr>
        <w:t xml:space="preserve">» και «Απόλλων»», δεν θα συζητηθεί λόγω απουσίας της αρμόδιας Υπουργού στο εξωτερικό. </w:t>
      </w:r>
    </w:p>
    <w:p w14:paraId="27620E97"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Επίσης, η έβδο</w:t>
      </w:r>
      <w:r>
        <w:rPr>
          <w:rFonts w:eastAsia="Times New Roman" w:cs="Times New Roman"/>
          <w:szCs w:val="24"/>
        </w:rPr>
        <w:t>μη με αριθμό 1517/20-9-2017 επίκαιρη ερώτηση πρώτου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szCs w:val="24"/>
        </w:rPr>
        <w:t>Ιωάννη Δελή</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Εσωτερικών,</w:t>
      </w:r>
      <w:r>
        <w:rPr>
          <w:rFonts w:eastAsia="Times New Roman" w:cs="Times New Roman"/>
          <w:b/>
          <w:bCs/>
          <w:szCs w:val="24"/>
        </w:rPr>
        <w:t xml:space="preserve"> </w:t>
      </w:r>
      <w:r>
        <w:rPr>
          <w:rFonts w:eastAsia="Times New Roman" w:cs="Times New Roman"/>
          <w:szCs w:val="24"/>
        </w:rPr>
        <w:t>με θέμα: «Για τα αδιέξοδα στη λειτουργία των παιδικών σταθμών, χιλιάδες παιδιά αποκλεισμ</w:t>
      </w:r>
      <w:r>
        <w:rPr>
          <w:rFonts w:eastAsia="Times New Roman" w:cs="Times New Roman"/>
          <w:szCs w:val="24"/>
        </w:rPr>
        <w:t xml:space="preserve">ένα από τις δομές αυτές», δεν θα συζητηθεί λόγω αναρμοδιότητας. Αρμόδιο </w:t>
      </w:r>
      <w:r>
        <w:rPr>
          <w:rFonts w:eastAsia="Times New Roman" w:cs="Times New Roman"/>
          <w:szCs w:val="24"/>
        </w:rPr>
        <w:lastRenderedPageBreak/>
        <w:t xml:space="preserve">Υπουργείο είναι το Υπουργείο Εργασίας, Κοινωνικής Ασφάλισης και Κοινωνικής Αλληλεγγύης. </w:t>
      </w:r>
    </w:p>
    <w:p w14:paraId="27620E98"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Η πρώτη με αριθμό 1522/25-9-2017 επίκαιρη ερώτηση πρώτου κύκλου της Βουλευτού Κορινθίας του Συν</w:t>
      </w:r>
      <w:r>
        <w:rPr>
          <w:rFonts w:eastAsia="Times New Roman" w:cs="Times New Roman"/>
          <w:szCs w:val="24"/>
        </w:rPr>
        <w:t>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Μαρίας </w:t>
      </w:r>
      <w:proofErr w:type="spellStart"/>
      <w:r>
        <w:rPr>
          <w:rFonts w:eastAsia="Times New Roman" w:cs="Times New Roman"/>
          <w:szCs w:val="24"/>
        </w:rPr>
        <w:t>Θελερίτη</w:t>
      </w:r>
      <w:proofErr w:type="spellEnd"/>
      <w:r>
        <w:rPr>
          <w:rFonts w:eastAsia="Times New Roman" w:cs="Times New Roman"/>
          <w:szCs w:val="24"/>
        </w:rPr>
        <w:t xml:space="preserve"> </w:t>
      </w:r>
      <w:r>
        <w:rPr>
          <w:rFonts w:eastAsia="Times New Roman" w:cs="Times New Roman"/>
          <w:szCs w:val="24"/>
        </w:rPr>
        <w:t>προς την Υπουργό</w:t>
      </w:r>
      <w:r>
        <w:rPr>
          <w:rFonts w:eastAsia="Times New Roman" w:cs="Times New Roman"/>
          <w:szCs w:val="24"/>
        </w:rPr>
        <w:t xml:space="preserve"> </w:t>
      </w:r>
      <w:r>
        <w:rPr>
          <w:rFonts w:eastAsia="Times New Roman" w:cs="Times New Roman"/>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με θέμα: «Προστασία εργαζομένων στους ΟΤΑ και τήρηση κανόνων υγιεινής και ασφάλειας» δεν θα συζητηθεί λόγω φόρτου εργασίας της κ</w:t>
      </w:r>
      <w:r>
        <w:rPr>
          <w:rFonts w:eastAsia="Times New Roman" w:cs="Times New Roman"/>
          <w:szCs w:val="24"/>
        </w:rPr>
        <w:t xml:space="preserve">υρίας Υπουργού. </w:t>
      </w:r>
    </w:p>
    <w:p w14:paraId="27620E99"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Η δεύτερη με αριθμό 1524/25-9-2017 επίκαιρη ερώτηση πρώτου κύκλου της Βουλευτού Σερρών της Νέας Δημοκρατίας κ.</w:t>
      </w:r>
      <w:r>
        <w:rPr>
          <w:rFonts w:eastAsia="Times New Roman" w:cs="Times New Roman"/>
          <w:szCs w:val="24"/>
        </w:rPr>
        <w:t xml:space="preserve"> </w:t>
      </w:r>
      <w:r>
        <w:rPr>
          <w:rFonts w:eastAsia="Times New Roman" w:cs="Times New Roman"/>
          <w:szCs w:val="24"/>
        </w:rPr>
        <w:t>Φωτεινής Αραμπατζή</w:t>
      </w:r>
      <w:r>
        <w:rPr>
          <w:rFonts w:eastAsia="Times New Roman" w:cs="Times New Roman"/>
          <w:szCs w:val="24"/>
        </w:rPr>
        <w:t xml:space="preserve"> </w:t>
      </w:r>
      <w:r>
        <w:rPr>
          <w:rFonts w:eastAsia="Times New Roman" w:cs="Times New Roman"/>
          <w:szCs w:val="24"/>
        </w:rPr>
        <w:t>προς τον Υπουργό Αγροτικής Ανάπτυξης και Τροφίμων,</w:t>
      </w:r>
      <w:r>
        <w:rPr>
          <w:rFonts w:eastAsia="Times New Roman" w:cs="Times New Roman"/>
          <w:szCs w:val="24"/>
        </w:rPr>
        <w:t xml:space="preserve"> </w:t>
      </w:r>
      <w:r>
        <w:rPr>
          <w:rFonts w:eastAsia="Times New Roman" w:cs="Times New Roman"/>
          <w:szCs w:val="24"/>
        </w:rPr>
        <w:t>με θέμα: «Αποκατάσταση της εισοδηματικής απώλειας των αλιέ</w:t>
      </w:r>
      <w:r>
        <w:rPr>
          <w:rFonts w:eastAsia="Times New Roman" w:cs="Times New Roman"/>
          <w:szCs w:val="24"/>
        </w:rPr>
        <w:t>ων του Σαρωνικού», δεν θα συζητηθεί λόγω κωλύματος του Υπουργού Αγροτικής Ανάπτυξης και Τροφίμων κ. Αποστόλου, ο οποίος θα βρίσκεται στην Καβάλα, στη συνεδρίαση της 2</w:t>
      </w:r>
      <w:r>
        <w:rPr>
          <w:rFonts w:eastAsia="Times New Roman" w:cs="Times New Roman"/>
          <w:szCs w:val="24"/>
          <w:vertAlign w:val="superscript"/>
        </w:rPr>
        <w:t>ης</w:t>
      </w:r>
      <w:r>
        <w:rPr>
          <w:rFonts w:eastAsia="Times New Roman" w:cs="Times New Roman"/>
          <w:szCs w:val="24"/>
        </w:rPr>
        <w:t xml:space="preserve"> Επιτροπής Παρακολούθησης του Επιχειρησιακού Προγράμματος Αλιείας. </w:t>
      </w:r>
    </w:p>
    <w:p w14:paraId="27620E9A"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lastRenderedPageBreak/>
        <w:t xml:space="preserve">Η τέταρτη με αριθμό </w:t>
      </w:r>
      <w:r>
        <w:rPr>
          <w:rFonts w:eastAsia="Times New Roman" w:cs="Times New Roman"/>
          <w:szCs w:val="24"/>
        </w:rPr>
        <w:t>1518/20-9-2017 επίκαιρη ερώτηση πρώτου κύκλου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szCs w:val="24"/>
        </w:rPr>
        <w:t xml:space="preserve">Σάκη </w:t>
      </w:r>
      <w:proofErr w:type="spellStart"/>
      <w:r>
        <w:rPr>
          <w:rFonts w:eastAsia="Times New Roman" w:cs="Times New Roman"/>
          <w:szCs w:val="24"/>
        </w:rPr>
        <w:t>Βαρδαλή</w:t>
      </w:r>
      <w:proofErr w:type="spellEnd"/>
      <w:r>
        <w:rPr>
          <w:rFonts w:eastAsia="Times New Roman" w:cs="Times New Roman"/>
          <w:szCs w:val="24"/>
        </w:rPr>
        <w:t xml:space="preserve"> </w:t>
      </w:r>
      <w:r>
        <w:rPr>
          <w:rFonts w:eastAsia="Times New Roman" w:cs="Times New Roman"/>
          <w:szCs w:val="24"/>
        </w:rPr>
        <w:t>προς τον Υπουργό Αγροτικής Ανάπτυξης και Τροφίμων,</w:t>
      </w:r>
      <w:r>
        <w:rPr>
          <w:rFonts w:eastAsia="Times New Roman" w:cs="Times New Roman"/>
          <w:szCs w:val="24"/>
        </w:rPr>
        <w:t xml:space="preserve"> </w:t>
      </w:r>
      <w:r>
        <w:rPr>
          <w:rFonts w:eastAsia="Times New Roman" w:cs="Times New Roman"/>
          <w:szCs w:val="24"/>
        </w:rPr>
        <w:t>με θέμα: «Αποζημιώσεις των πυρόπληκτων ελαιοπαραγωγών, κτηνοτρόφων και μελισσο</w:t>
      </w:r>
      <w:r>
        <w:rPr>
          <w:rFonts w:eastAsia="Times New Roman" w:cs="Times New Roman"/>
          <w:szCs w:val="24"/>
        </w:rPr>
        <w:t>κόμων της Θάσου», δεν θα συζητηθεί λόγω κωλύματος του Υπουργού Αγροτικής Ανάπτυξης και Τροφίμων κ. Αποστόλου, ο οποίος θα βρίσκεται στην Καβάλα, στη συνεδρίαση της 2</w:t>
      </w:r>
      <w:r>
        <w:rPr>
          <w:rFonts w:eastAsia="Times New Roman" w:cs="Times New Roman"/>
          <w:szCs w:val="24"/>
          <w:vertAlign w:val="superscript"/>
        </w:rPr>
        <w:t>ης</w:t>
      </w:r>
      <w:r>
        <w:rPr>
          <w:rFonts w:eastAsia="Times New Roman" w:cs="Times New Roman"/>
          <w:szCs w:val="24"/>
        </w:rPr>
        <w:t xml:space="preserve"> Επιτροπής Παρακολούθησης του Επιχειρησιακού Προγράμματος Αλιείας.</w:t>
      </w:r>
    </w:p>
    <w:p w14:paraId="27620E9B"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η τρίτη με αρι</w:t>
      </w:r>
      <w:r>
        <w:rPr>
          <w:rFonts w:eastAsia="Times New Roman" w:cs="Times New Roman"/>
          <w:szCs w:val="24"/>
        </w:rPr>
        <w:t xml:space="preserve">θμό 1530/26-9-2017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δεύτερου κύκλου του Βουλευτή Ηρακλείου της Δημοκρατικής Συμπαράταξης ΠΑΣΟΚ – ΔΗΜΑΡ κ.</w:t>
      </w:r>
      <w:r>
        <w:rPr>
          <w:rFonts w:eastAsia="Times New Roman" w:cs="Times New Roman"/>
          <w:szCs w:val="24"/>
        </w:rPr>
        <w:t xml:space="preserve"> </w:t>
      </w:r>
      <w:r>
        <w:rPr>
          <w:rFonts w:eastAsia="Times New Roman" w:cs="Times New Roman"/>
          <w:szCs w:val="24"/>
        </w:rPr>
        <w:t xml:space="preserve">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Αγροτικής Ανάπτυξης και Τροφίμων,</w:t>
      </w:r>
      <w:r>
        <w:rPr>
          <w:rFonts w:eastAsia="Times New Roman" w:cs="Times New Roman"/>
          <w:szCs w:val="24"/>
        </w:rPr>
        <w:t xml:space="preserve"> </w:t>
      </w:r>
      <w:r>
        <w:rPr>
          <w:rFonts w:eastAsia="Times New Roman" w:cs="Times New Roman"/>
          <w:szCs w:val="24"/>
        </w:rPr>
        <w:t>με θέμα: «Αύξηση της χρηματοδότησης του μέτρου “Εγκατάσταση Ν</w:t>
      </w:r>
      <w:r>
        <w:rPr>
          <w:rFonts w:eastAsia="Times New Roman" w:cs="Times New Roman"/>
          <w:szCs w:val="24"/>
        </w:rPr>
        <w:t>έων Γεωργών” για να μην μείνει εκτός κανένας νέος που επιθυμεί να ασχοληθεί με την αγροτική παραγωγή, δίκαιη εξέταση των ενστάσεων», δεν θα συζητηθεί λόγω κωλύματος του Υπουργού Αγρο</w:t>
      </w:r>
      <w:r>
        <w:rPr>
          <w:rFonts w:eastAsia="Times New Roman" w:cs="Times New Roman"/>
          <w:szCs w:val="24"/>
        </w:rPr>
        <w:lastRenderedPageBreak/>
        <w:t>τικής Ανάπτυξης και Τροφίμων κ. Αποστόλου, ο οποίος θα βρίσκεται στην Καβά</w:t>
      </w:r>
      <w:r>
        <w:rPr>
          <w:rFonts w:eastAsia="Times New Roman" w:cs="Times New Roman"/>
          <w:szCs w:val="24"/>
        </w:rPr>
        <w:t>λα, στη συνεδρίαση της 2</w:t>
      </w:r>
      <w:r>
        <w:rPr>
          <w:rFonts w:eastAsia="Times New Roman" w:cs="Times New Roman"/>
          <w:szCs w:val="24"/>
          <w:vertAlign w:val="superscript"/>
        </w:rPr>
        <w:t>ης</w:t>
      </w:r>
      <w:r>
        <w:rPr>
          <w:rFonts w:eastAsia="Times New Roman" w:cs="Times New Roman"/>
          <w:szCs w:val="24"/>
        </w:rPr>
        <w:t xml:space="preserve"> Επιτροπής Παρακολούθησης του Επιχειρησιακού Προγράμματος Αλιείας.</w:t>
      </w:r>
    </w:p>
    <w:p w14:paraId="27620E9C"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Η πρώτη με αριθμό 7260/14-7-2017 ερώτηση του κύκλου </w:t>
      </w:r>
      <w:r>
        <w:rPr>
          <w:rFonts w:eastAsia="Times New Roman" w:cs="Times New Roman"/>
          <w:szCs w:val="24"/>
        </w:rPr>
        <w:t>α</w:t>
      </w:r>
      <w:r>
        <w:rPr>
          <w:rFonts w:eastAsia="Times New Roman" w:cs="Times New Roman"/>
          <w:szCs w:val="24"/>
        </w:rPr>
        <w:t>ναφορ</w:t>
      </w:r>
      <w:r>
        <w:rPr>
          <w:rFonts w:eastAsia="Times New Roman" w:cs="Times New Roman"/>
          <w:szCs w:val="24"/>
        </w:rPr>
        <w:t>ών</w:t>
      </w:r>
      <w:r>
        <w:rPr>
          <w:rFonts w:eastAsia="Times New Roman" w:cs="Times New Roman"/>
          <w:szCs w:val="24"/>
        </w:rPr>
        <w:t xml:space="preserve"> και </w:t>
      </w:r>
      <w:r>
        <w:rPr>
          <w:rFonts w:eastAsia="Times New Roman" w:cs="Times New Roman"/>
          <w:szCs w:val="24"/>
        </w:rPr>
        <w:t>ε</w:t>
      </w:r>
      <w:r>
        <w:rPr>
          <w:rFonts w:eastAsia="Times New Roman" w:cs="Times New Roman"/>
          <w:szCs w:val="24"/>
        </w:rPr>
        <w:t>ρωτήσε</w:t>
      </w:r>
      <w:r>
        <w:rPr>
          <w:rFonts w:eastAsia="Times New Roman" w:cs="Times New Roman"/>
          <w:szCs w:val="24"/>
        </w:rPr>
        <w:t>ων</w:t>
      </w:r>
      <w:r>
        <w:rPr>
          <w:rFonts w:eastAsia="Times New Roman" w:cs="Times New Roman"/>
          <w:szCs w:val="24"/>
        </w:rPr>
        <w:t xml:space="preserve"> του Βουλευτή Ηλείας της Δημοκρατικής Συμπαράταξης ΠΑΣΟΚ – ΔΗΜΑΡ κ. Ιωάννη Κουτσούκου</w:t>
      </w:r>
      <w:r>
        <w:rPr>
          <w:rFonts w:eastAsia="Times New Roman" w:cs="Times New Roman"/>
          <w:szCs w:val="24"/>
        </w:rPr>
        <w:t xml:space="preserve"> </w:t>
      </w:r>
      <w:r>
        <w:rPr>
          <w:rFonts w:eastAsia="Times New Roman" w:cs="Times New Roman"/>
          <w:szCs w:val="24"/>
        </w:rPr>
        <w:t>προ</w:t>
      </w:r>
      <w:r>
        <w:rPr>
          <w:rFonts w:eastAsia="Times New Roman" w:cs="Times New Roman"/>
          <w:szCs w:val="24"/>
        </w:rPr>
        <w:t xml:space="preserve">ς τον Υπουργό Αγροτικής Ανάπτυξης και Τροφίμων, με θέμα: «Αδικημένοι οι νέοι γεωργοί της Ηλείας λόγω του αποκλεισμού τους από το Μέτρο 6.1 «Εγκατάσταση </w:t>
      </w:r>
      <w:r>
        <w:rPr>
          <w:rFonts w:eastAsia="Times New Roman" w:cs="Times New Roman"/>
          <w:szCs w:val="24"/>
        </w:rPr>
        <w:t>Ν</w:t>
      </w:r>
      <w:r>
        <w:rPr>
          <w:rFonts w:eastAsia="Times New Roman" w:cs="Times New Roman"/>
          <w:szCs w:val="24"/>
        </w:rPr>
        <w:t xml:space="preserve">έων </w:t>
      </w:r>
      <w:r>
        <w:rPr>
          <w:rFonts w:eastAsia="Times New Roman" w:cs="Times New Roman"/>
          <w:szCs w:val="24"/>
        </w:rPr>
        <w:t>Α</w:t>
      </w:r>
      <w:r>
        <w:rPr>
          <w:rFonts w:eastAsia="Times New Roman" w:cs="Times New Roman"/>
          <w:szCs w:val="24"/>
        </w:rPr>
        <w:t>γροτών» του Προγράμματος  Αγροτικής Ανάπτυξης 2014-2020 (ΠΑΑ)», δεν θα συζητηθεί λόγω κωλύματος το</w:t>
      </w:r>
      <w:r>
        <w:rPr>
          <w:rFonts w:eastAsia="Times New Roman" w:cs="Times New Roman"/>
          <w:szCs w:val="24"/>
        </w:rPr>
        <w:t>υ Υπουργού Αγροτικής Ανάπτυξης και Τροφίμων κ. Αποστόλου, ο οποίος θα βρίσκεται στην Καβάλα, στη συνεδρίαση της 2</w:t>
      </w:r>
      <w:r>
        <w:rPr>
          <w:rFonts w:eastAsia="Times New Roman" w:cs="Times New Roman"/>
          <w:szCs w:val="24"/>
          <w:vertAlign w:val="superscript"/>
        </w:rPr>
        <w:t>ης</w:t>
      </w:r>
      <w:r>
        <w:rPr>
          <w:rFonts w:eastAsia="Times New Roman" w:cs="Times New Roman"/>
          <w:szCs w:val="24"/>
        </w:rPr>
        <w:t xml:space="preserve"> Επιτροπής Παρακολούθησης του Επιχειρησιακού Προγράμματος Αλιείας.</w:t>
      </w:r>
    </w:p>
    <w:p w14:paraId="27620E9D"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η τρίτη με αριθμό 1512/20-9-2017 επίκαιρη ερώτηση πρώτου κύκλου το</w:t>
      </w:r>
      <w:r>
        <w:rPr>
          <w:rFonts w:eastAsia="Times New Roman" w:cs="Times New Roman"/>
          <w:szCs w:val="24"/>
        </w:rPr>
        <w:t xml:space="preserve">υ Βουλευτή Σερρών της Δημοκρατικής Συμπαράταξης ΠΑΣΟΚ – ΔΗΜΑΡ κ. Μιχαήλ Τζελέπη προς τον Υπουργό Υποδομών και Μεταφορών, με θέμα: «Η δημιουργία τριών νέων σταθμών διοδίων στον </w:t>
      </w:r>
      <w:r>
        <w:rPr>
          <w:rFonts w:eastAsia="Times New Roman" w:cs="Times New Roman"/>
          <w:szCs w:val="24"/>
        </w:rPr>
        <w:t>ο</w:t>
      </w:r>
      <w:r>
        <w:rPr>
          <w:rFonts w:eastAsia="Times New Roman" w:cs="Times New Roman"/>
          <w:szCs w:val="24"/>
        </w:rPr>
        <w:t xml:space="preserve">δικό άξονα Προμαχώνας – Σέρρες – Λιμάνι Θεσσαλονίκης είναι καταστροφική για το </w:t>
      </w:r>
      <w:r>
        <w:rPr>
          <w:rFonts w:eastAsia="Times New Roman" w:cs="Times New Roman"/>
          <w:szCs w:val="24"/>
        </w:rPr>
        <w:t xml:space="preserve">Νομό </w:t>
      </w:r>
      <w:r>
        <w:rPr>
          <w:rFonts w:eastAsia="Times New Roman" w:cs="Times New Roman"/>
          <w:szCs w:val="24"/>
        </w:rPr>
        <w:lastRenderedPageBreak/>
        <w:t xml:space="preserve">Σερρών», δεν θα συζητηθεί λόγω κωλύματος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 ο οποίος θα βρίσκεται σε ταξίδι στο εσωτερικό για υπηρεσιακούς λόγους.</w:t>
      </w:r>
    </w:p>
    <w:p w14:paraId="27620E9E"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Η πρώτη με αριθμό 1523/25-9-2017 επίκαιρη ερώτηση δεύτερου κύκλου του Βουλευτή Χίου του Συν</w:t>
      </w:r>
      <w:r>
        <w:rPr>
          <w:rFonts w:eastAsia="Times New Roman" w:cs="Times New Roman"/>
          <w:szCs w:val="24"/>
        </w:rPr>
        <w:t>ασπισμού Ριζοσπαστικής Αριστεράς κ.</w:t>
      </w:r>
      <w:r>
        <w:rPr>
          <w:rFonts w:eastAsia="Times New Roman" w:cs="Times New Roman"/>
          <w:szCs w:val="24"/>
        </w:rPr>
        <w:t xml:space="preserve"> </w:t>
      </w:r>
      <w:r>
        <w:rPr>
          <w:rFonts w:eastAsia="Times New Roman" w:cs="Times New Roman"/>
          <w:szCs w:val="24"/>
        </w:rPr>
        <w:t>Ανδρέα Μιχαηλίδη</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Υποδομών και Μεταφορών,</w:t>
      </w:r>
      <w:r>
        <w:rPr>
          <w:rFonts w:eastAsia="Times New Roman" w:cs="Times New Roman"/>
          <w:szCs w:val="24"/>
        </w:rPr>
        <w:t xml:space="preserve"> </w:t>
      </w:r>
      <w:r>
        <w:rPr>
          <w:rFonts w:eastAsia="Times New Roman" w:cs="Times New Roman"/>
          <w:szCs w:val="24"/>
        </w:rPr>
        <w:t xml:space="preserve">με θέμα: «Ολοκλήρωση εργασιών διαμόρφωσης και περίφραξης </w:t>
      </w:r>
      <w:proofErr w:type="spellStart"/>
      <w:r>
        <w:rPr>
          <w:rFonts w:eastAsia="Times New Roman" w:cs="Times New Roman"/>
          <w:szCs w:val="24"/>
        </w:rPr>
        <w:t>απαλλοτριωθείσας</w:t>
      </w:r>
      <w:proofErr w:type="spellEnd"/>
      <w:r>
        <w:rPr>
          <w:rFonts w:eastAsia="Times New Roman" w:cs="Times New Roman"/>
          <w:szCs w:val="24"/>
        </w:rPr>
        <w:t xml:space="preserve"> περιοχής στο αεροδρόμιο Χίου και κατασκευή επέκτασης της οδού Χρήστου», δεν θα συζητηθεί</w:t>
      </w:r>
      <w:r>
        <w:rPr>
          <w:rFonts w:eastAsia="Times New Roman" w:cs="Times New Roman"/>
          <w:szCs w:val="24"/>
        </w:rPr>
        <w:t xml:space="preserve"> λόγω κωλύματος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 ο οποίος θα βρίσκεται σε ταξίδι στο εσωτερικό για υπηρεσιακούς λόγους.</w:t>
      </w:r>
    </w:p>
    <w:p w14:paraId="27620E9F"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Η πέμπτη με αριθμό 1532/26-9-2017 επίκαιρη ερώτηση δεύτερου κύκλου του Βουλευτή Λέσβου του Κομμουνιστικού Κόμματος Ελλάδ</w:t>
      </w:r>
      <w:r>
        <w:rPr>
          <w:rFonts w:eastAsia="Times New Roman" w:cs="Times New Roman"/>
          <w:szCs w:val="24"/>
        </w:rPr>
        <w:t>α</w:t>
      </w:r>
      <w:r>
        <w:rPr>
          <w:rFonts w:eastAsia="Times New Roman" w:cs="Times New Roman"/>
          <w:szCs w:val="24"/>
        </w:rPr>
        <w:t xml:space="preserve">ς κ. Σταύρου Τάσσου προς τον Υπουργό Υποδομών και Μεταφορών, σχετικά με τη λήψη μέτρων για την άμεση αποζημίωση των σεισμοπαθών και την αποκατάσταση των ζημιών στη Λέσβο, δεν θα συζητηθεί λόγω κωλύματος του Υπουργού Υποδομών και Μεταφορών κ. </w:t>
      </w:r>
      <w:proofErr w:type="spellStart"/>
      <w:r>
        <w:rPr>
          <w:rFonts w:eastAsia="Times New Roman" w:cs="Times New Roman"/>
          <w:szCs w:val="24"/>
        </w:rPr>
        <w:t>Σπίρτζη</w:t>
      </w:r>
      <w:proofErr w:type="spellEnd"/>
      <w:r>
        <w:rPr>
          <w:rFonts w:eastAsia="Times New Roman" w:cs="Times New Roman"/>
          <w:szCs w:val="24"/>
        </w:rPr>
        <w:t>, ο οπο</w:t>
      </w:r>
      <w:r>
        <w:rPr>
          <w:rFonts w:eastAsia="Times New Roman" w:cs="Times New Roman"/>
          <w:szCs w:val="24"/>
        </w:rPr>
        <w:t>ίος θα βρίσκεται σε ταξίδι στο εσωτερικό για υπηρεσιακούς λόγους.</w:t>
      </w:r>
    </w:p>
    <w:p w14:paraId="27620EA0"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την τέταρτη με αριθμό 1531/26-9-2017 επίκαιρη ερώτηση δεύτερου κύκλου του Βουλευτή Αχαΐας του Κομμουνιστικού Κόμματος Ελλάδας κ. </w:t>
      </w:r>
      <w:proofErr w:type="spellStart"/>
      <w:r>
        <w:rPr>
          <w:rFonts w:eastAsia="Times New Roman" w:cs="Times New Roman"/>
          <w:szCs w:val="24"/>
        </w:rPr>
        <w:t>Καραθανασόπουλου</w:t>
      </w:r>
      <w:proofErr w:type="spellEnd"/>
      <w:r>
        <w:rPr>
          <w:rFonts w:eastAsia="Times New Roman" w:cs="Times New Roman"/>
          <w:szCs w:val="24"/>
        </w:rPr>
        <w:t>, προς την Υπουργό Εργασίας, Κ</w:t>
      </w:r>
      <w:r>
        <w:rPr>
          <w:rFonts w:eastAsia="Times New Roman" w:cs="Times New Roman"/>
          <w:szCs w:val="24"/>
        </w:rPr>
        <w:t>οινωνικής Ασφάλισης και Κοινωνικής Αλληλεγγύης με θέμα</w:t>
      </w:r>
      <w:r>
        <w:rPr>
          <w:rFonts w:eastAsia="Times New Roman" w:cs="Times New Roman"/>
          <w:szCs w:val="24"/>
        </w:rPr>
        <w:t>:</w:t>
      </w:r>
      <w:r>
        <w:rPr>
          <w:rFonts w:eastAsia="Times New Roman" w:cs="Times New Roman"/>
          <w:szCs w:val="24"/>
        </w:rPr>
        <w:t xml:space="preserve"> «Προβλήματα εργαζομένων στην Ελληνική Στατιστική Αρχή </w:t>
      </w:r>
      <w:r>
        <w:rPr>
          <w:rFonts w:eastAsia="Times New Roman" w:cs="Times New Roman"/>
          <w:szCs w:val="24"/>
        </w:rPr>
        <w:t>–</w:t>
      </w:r>
      <w:r>
        <w:rPr>
          <w:rFonts w:eastAsia="Times New Roman" w:cs="Times New Roman"/>
          <w:szCs w:val="24"/>
        </w:rPr>
        <w:t xml:space="preserve"> ΕΛΣΤΑΤ».</w:t>
      </w:r>
    </w:p>
    <w:p w14:paraId="27620EA1"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Εργασίας, Κοινωνικής Ασφάλισης και Κοινωνικής Αλληλεγγύης κ. Πετρόπουλος. </w:t>
      </w:r>
    </w:p>
    <w:p w14:paraId="27620EA2"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για δυο λεπτά. </w:t>
      </w:r>
    </w:p>
    <w:p w14:paraId="27620EA3"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πολύ, κύριε Πρόεδρε. </w:t>
      </w:r>
    </w:p>
    <w:p w14:paraId="27620EA4"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Η επίκαιρη ερώτηση αναδεικνύει συνολικότερα την εικόνα που επικρατεί σήμερα στην αγορά εργασίας. Για να είμαστε δίκαιοι, δεν είναι απ</w:t>
      </w:r>
      <w:r>
        <w:rPr>
          <w:rFonts w:eastAsia="Times New Roman" w:cs="Times New Roman"/>
          <w:szCs w:val="24"/>
        </w:rPr>
        <w:t>οτέλεσμα της σημερινής κυβερνητικής πολιτικής. Η σημερινή Κυβέρνηση συνέχισε την πολιτική των προηγούμενων κυβερνήσεων και επιταχύνει περαιτέρω την απελευθέρωση της αγοράς εργασίας. Δεν αφορά μια επιχείρηση του ιδιω</w:t>
      </w:r>
      <w:r>
        <w:rPr>
          <w:rFonts w:eastAsia="Times New Roman" w:cs="Times New Roman"/>
          <w:szCs w:val="24"/>
        </w:rPr>
        <w:lastRenderedPageBreak/>
        <w:t>τικού τομέα, ούτε του δημόσιου. Αφορά μια</w:t>
      </w:r>
      <w:r>
        <w:rPr>
          <w:rFonts w:eastAsia="Times New Roman" w:cs="Times New Roman"/>
          <w:szCs w:val="24"/>
        </w:rPr>
        <w:t xml:space="preserve"> υπηρεσία του ευρύτερου κρατικού τομέα, την ΕΛΣΤΑΤ. Εκεί υπάρχουν εργαζόμενοι οι οποίοι απασχολούνται στη συλλογή στατιστικού υλικού, καλύπτουν πάγιες ανάγκες της υπηρεσίας και από την υπηρεσία θεωρούνται ως ιδιώτες συνεργάτες. Μάλιστα, φτάνει στο πρωτοφαν</w:t>
      </w:r>
      <w:r>
        <w:rPr>
          <w:rFonts w:eastAsia="Times New Roman" w:cs="Times New Roman"/>
          <w:szCs w:val="24"/>
        </w:rPr>
        <w:t xml:space="preserve">ές να τους εκβιάζει επί της ουσίας, για να μπορούν να ασκούν το έργο τους, να υπογράψουν υπεύθυνη δήλωση ότι δεν θεωρούν τον εαυτό τους ως παρέχοντες εξαρτημένη εργασία. </w:t>
      </w:r>
    </w:p>
    <w:p w14:paraId="27620EA5"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Αυτοί οι εργαζόμενοι ακόμα δεν έχουν πληρωθεί τα δεδουλευμένα του 2017 και βέβαια εργ</w:t>
      </w:r>
      <w:r>
        <w:rPr>
          <w:rFonts w:eastAsia="Times New Roman" w:cs="Times New Roman"/>
          <w:szCs w:val="24"/>
        </w:rPr>
        <w:t xml:space="preserve">άζονται ανασφάλιστοι. Με τις νέες ανατροπές στο ασφαλιστικό σύστημα, διακινούνται σενάρια ότι απ’ αυτά τα πενιχρά εισοδήματα τα οποία έχουν, πρέπει οι ίδιοι να καταβάλουν τις ασφαλιστικές τους εισφορές, που ενδεχομένως να φτάσουν στο 30%. Καταλαβαίνετε τι </w:t>
      </w:r>
      <w:r>
        <w:rPr>
          <w:rFonts w:eastAsia="Times New Roman" w:cs="Times New Roman"/>
          <w:szCs w:val="24"/>
        </w:rPr>
        <w:t xml:space="preserve">κατάσταση διαμορφώνεται μέσα απ’ αυτή τη διαδικασία. </w:t>
      </w:r>
    </w:p>
    <w:p w14:paraId="27620EA6"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Βέβαια η ΕΛΣΤΑΤ δεν αποτελεί το μοναδικό φαινόμενο. Αντίστοιχα φαινόμενα υπάρχουν και σε άλλες υπηρεσίες του δημόσιου και του ευρύτερου δημόσιου τομέα, αλλά ανοίγει τον δρόμο και για τις ιδιωτικές επιχε</w:t>
      </w:r>
      <w:r>
        <w:rPr>
          <w:rFonts w:eastAsia="Times New Roman" w:cs="Times New Roman"/>
          <w:szCs w:val="24"/>
        </w:rPr>
        <w:t xml:space="preserve">ιρήσεις, όταν καταφεύγουμε σε τέτοιου είδους ρυθμίσεις σαφέστατα αντεργατικές. </w:t>
      </w:r>
    </w:p>
    <w:p w14:paraId="27620EA7"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lastRenderedPageBreak/>
        <w:t>Απ’ αυτή την άποψη, λοιπόν, οι εργαζόμενοι αυτοί δεν μπορούν να είναι ούτε ανασφάλιστοι, ούτε ξεκρέμαστοι, ούτε να μην τους αναγνωριστεί ότι παρέχουν εξαρτημένη εργασία, πολύ δ</w:t>
      </w:r>
      <w:r>
        <w:rPr>
          <w:rFonts w:eastAsia="Times New Roman" w:cs="Times New Roman"/>
          <w:szCs w:val="24"/>
        </w:rPr>
        <w:t xml:space="preserve">ε περισσότερο που στο παρελθόν ο νέος </w:t>
      </w:r>
      <w:r>
        <w:rPr>
          <w:rFonts w:eastAsia="Times New Roman" w:cs="Times New Roman"/>
          <w:szCs w:val="24"/>
        </w:rPr>
        <w:t>π</w:t>
      </w:r>
      <w:r>
        <w:rPr>
          <w:rFonts w:eastAsia="Times New Roman" w:cs="Times New Roman"/>
          <w:szCs w:val="24"/>
        </w:rPr>
        <w:t>ρόεδρος της ΕΛΣΤΑΤ είχε αναγνωρίσει εδώ στη Βουλή μετά από ερώτηση που του είχα κάνει σε μια ακρόαση φορέων που είχαμε, ότι αυτό το καθεστώς δεν είναι παραδεκτό. Όμως, αυτό το καθεστώς εξακολουθεί να ισχύει και μάλιστ</w:t>
      </w:r>
      <w:r>
        <w:rPr>
          <w:rFonts w:eastAsia="Times New Roman" w:cs="Times New Roman"/>
          <w:szCs w:val="24"/>
        </w:rPr>
        <w:t xml:space="preserve">α επιδεινώνεται ακόμα περισσότερο η κατάσταση αυτών των εργαζόμενων. </w:t>
      </w:r>
    </w:p>
    <w:p w14:paraId="27620EA8"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Τα συγκεκριμένα ζητήματα που θέτουμε, κύριε Υπουργέ, είναι τι μέτρα θα πάρει η Κυβέρνηση για να καταργηθούν άμεσα τα δεδουλευμένα τους. </w:t>
      </w:r>
    </w:p>
    <w:p w14:paraId="27620EA9"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Δεύτερον, να αντιμετωπιστούν οι εργαζόμενοι αυτοί ασφαλιστικά και φορολογικά ως μισθωτοί, η ΕΛΣΤΑΤ να επιβαρυνθεί την ασφάλισή τους και όχι οι εργαζόμενοι μέσα από μειώσεις των πενιχρών αποδοχών τις οποίες έχουν και βεβαίως να σταματήσει αυτό το καθεστώς τ</w:t>
      </w:r>
      <w:r>
        <w:rPr>
          <w:rFonts w:eastAsia="Times New Roman" w:cs="Times New Roman"/>
          <w:szCs w:val="24"/>
        </w:rPr>
        <w:t xml:space="preserve">ης δουλεμπορίας, ούτως ώστε να προσληφθούν οι εργαζόμενοι αυτοί με αορίστου χρόνου συμβάσεις της ΕΛΣΤΑΤ, με συνολικά ασφαλιστικά, εργασιακά δικαιώματα. </w:t>
      </w:r>
    </w:p>
    <w:p w14:paraId="27620EAA"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Τον λόγο έχει ο Υφυπουργός κ. Πετρόπουλος.</w:t>
      </w:r>
    </w:p>
    <w:p w14:paraId="27620EAB"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ΑΝΑΣΤΑΣΙΟΣ ΠΕΤΡΟΠΟΥΛΟΣ (</w:t>
      </w:r>
      <w:r>
        <w:rPr>
          <w:rFonts w:eastAsia="Times New Roman" w:cs="Times New Roman"/>
          <w:b/>
          <w:szCs w:val="24"/>
        </w:rPr>
        <w:t>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27620EAC"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μου είχατε θέσει πάλι τέτοια θέματα με άλλη ερώτησή σας στις 13 Μαρτίου. Πέρασαν έξι μήνες από τότε. Σας είχα πει ότι με τον νόμο για τη</w:t>
      </w:r>
      <w:r>
        <w:rPr>
          <w:rFonts w:eastAsia="Times New Roman" w:cs="Times New Roman"/>
          <w:szCs w:val="24"/>
        </w:rPr>
        <w:t xml:space="preserve">ν κοινωνική ασφάλιση σε καμμία περίπτωση δεν δημιουργήσαμε όρους αποχαρακτηρισμού της εξαρτημένης εργασίας. Δεν προκύπτει από καμμία διάταξη του κοινωνικοασφαλιστικού μας νόμου τέτοια δυνατότητα και τέτοια ευχέρεια προς τους εργοδότες. </w:t>
      </w:r>
    </w:p>
    <w:p w14:paraId="27620EAD"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Η ΕΛΣΤΑΤ υπάρχει εδ</w:t>
      </w:r>
      <w:r>
        <w:rPr>
          <w:rFonts w:eastAsia="Times New Roman" w:cs="Times New Roman"/>
          <w:szCs w:val="24"/>
        </w:rPr>
        <w:t xml:space="preserve">ώ και πολλά χρόνια τώρα και αξιοποιούσε πάντα εργατικό δυναμικό, υπαλλήλους. Θα δω, μιας και το θέτετε όπως το θέτετε και υπάρχει και προηγούμενη δέσμευση του </w:t>
      </w:r>
      <w:r>
        <w:rPr>
          <w:rFonts w:eastAsia="Times New Roman" w:cs="Times New Roman"/>
          <w:szCs w:val="24"/>
        </w:rPr>
        <w:t>π</w:t>
      </w:r>
      <w:r>
        <w:rPr>
          <w:rFonts w:eastAsia="Times New Roman" w:cs="Times New Roman"/>
          <w:szCs w:val="24"/>
        </w:rPr>
        <w:t>ροέδρου της ΕΛΣΤΑΤ, πολύ πιο συγκεκριμένα τι είναι αυτό που συμβαίνει και δημιουργεί αυτό το πρό</w:t>
      </w:r>
      <w:r>
        <w:rPr>
          <w:rFonts w:eastAsia="Times New Roman" w:cs="Times New Roman"/>
          <w:szCs w:val="24"/>
        </w:rPr>
        <w:t xml:space="preserve">βλημα τού να μην καταβάλλονται ασφαλιστικές εισφορές στους απασχολούμενους στην ΕΛΣΤΑΤ. </w:t>
      </w:r>
    </w:p>
    <w:p w14:paraId="27620EAE" w14:textId="77777777" w:rsidR="00B93702" w:rsidRDefault="00B368C5">
      <w:pPr>
        <w:spacing w:line="600" w:lineRule="auto"/>
        <w:ind w:firstLine="720"/>
        <w:jc w:val="both"/>
        <w:rPr>
          <w:rFonts w:eastAsia="Times New Roman"/>
          <w:szCs w:val="24"/>
        </w:rPr>
      </w:pPr>
      <w:r>
        <w:rPr>
          <w:rFonts w:eastAsia="Times New Roman"/>
          <w:szCs w:val="24"/>
        </w:rPr>
        <w:lastRenderedPageBreak/>
        <w:t>Φυσικά, ο χρόνος και ο τρόπος παροχής της εργασίας προσδιορίζουν τα χαρακτηριστικά της εξαρτημένης εργασίας και αν είναι υπό τις εντολές του εργοδότη, είναι γνωστά αυτ</w:t>
      </w:r>
      <w:r>
        <w:rPr>
          <w:rFonts w:eastAsia="Times New Roman"/>
          <w:szCs w:val="24"/>
        </w:rPr>
        <w:t xml:space="preserve">ά τα πράγματα και στη θεωρία του εργατικού δικαίου, αλλά τα έχει προσδιορίσει πολύ πιο συγκεκριμένα η νομολογία. </w:t>
      </w:r>
    </w:p>
    <w:p w14:paraId="27620EAF" w14:textId="77777777" w:rsidR="00B93702" w:rsidRDefault="00B368C5">
      <w:pPr>
        <w:spacing w:line="600" w:lineRule="auto"/>
        <w:ind w:firstLine="720"/>
        <w:jc w:val="both"/>
        <w:rPr>
          <w:rFonts w:eastAsia="Times New Roman"/>
          <w:szCs w:val="24"/>
        </w:rPr>
      </w:pPr>
      <w:r>
        <w:rPr>
          <w:rFonts w:eastAsia="Times New Roman"/>
          <w:szCs w:val="24"/>
        </w:rPr>
        <w:t>Επαναλαμβάνω, όμως, με κατηγορηματικό τρόπο ότι η αναφορά του νόμου στην υποχρέωση καταβολής εισφορών για τίτλους κτήσης ή αλλιώς αποδείξεις δ</w:t>
      </w:r>
      <w:r>
        <w:rPr>
          <w:rFonts w:eastAsia="Times New Roman"/>
          <w:szCs w:val="24"/>
        </w:rPr>
        <w:t>απανών, ένα πράγμα έχει ως σκοπό: Να μην διαφεύγουν έσοδα από την κοινωνική ασφάλιση μέσα από έναν τρόπο χαρακτηρισμού ως απόδειξη δαπανών, παροχών υπηρεσιών</w:t>
      </w:r>
      <w:r>
        <w:rPr>
          <w:rFonts w:eastAsia="Times New Roman"/>
          <w:szCs w:val="24"/>
        </w:rPr>
        <w:t>,</w:t>
      </w:r>
      <w:r>
        <w:rPr>
          <w:rFonts w:eastAsia="Times New Roman"/>
          <w:szCs w:val="24"/>
        </w:rPr>
        <w:t xml:space="preserve"> που δεν είναι δαπάνες στις επιχειρήσεις, αλλά είναι στην πραγματικότητα</w:t>
      </w:r>
      <w:r>
        <w:rPr>
          <w:rFonts w:eastAsia="Times New Roman"/>
          <w:szCs w:val="24"/>
        </w:rPr>
        <w:t>,</w:t>
      </w:r>
      <w:r>
        <w:rPr>
          <w:rFonts w:eastAsia="Times New Roman"/>
          <w:szCs w:val="24"/>
        </w:rPr>
        <w:t xml:space="preserve"> παροχή υπηρεσιών και δεν</w:t>
      </w:r>
      <w:r>
        <w:rPr>
          <w:rFonts w:eastAsia="Times New Roman"/>
          <w:szCs w:val="24"/>
        </w:rPr>
        <w:t xml:space="preserve"> σχετίζεται με την εξαρτημένη εργασία. Σε καμμία περίπτωση δεν δίνει τέτοια δυνατότητα και ευχέρεια σε εργοδότες να χαρακτηρίζουν ανεξάρτητη την εργασία</w:t>
      </w:r>
      <w:r>
        <w:rPr>
          <w:rFonts w:eastAsia="Times New Roman"/>
          <w:szCs w:val="24"/>
        </w:rPr>
        <w:t>,</w:t>
      </w:r>
      <w:r>
        <w:rPr>
          <w:rFonts w:eastAsia="Times New Roman"/>
          <w:szCs w:val="24"/>
        </w:rPr>
        <w:t xml:space="preserve"> η οποία έχει στοιχεία εξαρτημένης. </w:t>
      </w:r>
    </w:p>
    <w:p w14:paraId="27620EB0" w14:textId="77777777" w:rsidR="00B93702" w:rsidRDefault="00B368C5">
      <w:pPr>
        <w:spacing w:line="600" w:lineRule="auto"/>
        <w:ind w:firstLine="720"/>
        <w:jc w:val="both"/>
        <w:rPr>
          <w:rFonts w:eastAsia="Times New Roman"/>
          <w:szCs w:val="24"/>
        </w:rPr>
      </w:pPr>
      <w:r>
        <w:rPr>
          <w:rFonts w:eastAsia="Times New Roman"/>
          <w:szCs w:val="24"/>
        </w:rPr>
        <w:t>Πρέπει να σας πω –και αυτή είναι η πάγια πρακτική και η εντολή μας</w:t>
      </w:r>
      <w:r>
        <w:rPr>
          <w:rFonts w:eastAsia="Times New Roman"/>
          <w:szCs w:val="24"/>
        </w:rPr>
        <w:t xml:space="preserve"> προς τον ΕΦΚΑ σήμερα- ότι όπου συλλαμβάνεται απασχόληση με τέτοια χαρακτηριστικά και εμφανίζεται ως απόδειξη δαπανών εις τίτλο κτήσης</w:t>
      </w:r>
      <w:r>
        <w:rPr>
          <w:rFonts w:eastAsia="Times New Roman"/>
          <w:szCs w:val="24"/>
        </w:rPr>
        <w:t>,</w:t>
      </w:r>
      <w:r>
        <w:rPr>
          <w:rFonts w:eastAsia="Times New Roman"/>
          <w:szCs w:val="24"/>
        </w:rPr>
        <w:t xml:space="preserve"> αντί να είναι ο μισθωτός ασφαλισμένος κανονικά ως μισθωτός, επιβάλλονται πρόστιμα και </w:t>
      </w:r>
      <w:r>
        <w:rPr>
          <w:rFonts w:eastAsia="Times New Roman"/>
          <w:szCs w:val="24"/>
        </w:rPr>
        <w:lastRenderedPageBreak/>
        <w:t>προσαυξήσεις εκεί που γίνεται κάτι</w:t>
      </w:r>
      <w:r>
        <w:rPr>
          <w:rFonts w:eastAsia="Times New Roman"/>
          <w:szCs w:val="24"/>
        </w:rPr>
        <w:t xml:space="preserve"> τέτοιο. Αυτό δεν έχει αλλάξει και δεν έχουμε κανέναν σκοπό να το αλλάξουμε. Δεν υπάρχει τέτοιος φόβος και δεν πρέπει να υπάρχει τέτοια ανησυχία ως προς την πρόβλεψη του νόμου να επιβάλει εισφορές εκεί που πλασματικά εμφανιζόταν ως δαπάνη, κάτι που αποτελο</w:t>
      </w:r>
      <w:r>
        <w:rPr>
          <w:rFonts w:eastAsia="Times New Roman"/>
          <w:szCs w:val="24"/>
        </w:rPr>
        <w:t xml:space="preserve">ύσε στην πραγματικότητα αμοιβή βασικά σε ελεύθερους επαγγελματίες -αυτός ήταν ο σκοπός- ή σε στελέχη επιχειρήσεων, που ένα μέρος, για λόγους φορολογικούς και αποφυγής εισφοράς, εμφανιζόταν μετέπειτα ως δαπάνη, ενώ ήταν μισθός. </w:t>
      </w:r>
    </w:p>
    <w:p w14:paraId="27620EB1" w14:textId="77777777" w:rsidR="00B93702" w:rsidRDefault="00B368C5">
      <w:pPr>
        <w:spacing w:line="600" w:lineRule="auto"/>
        <w:ind w:firstLine="720"/>
        <w:jc w:val="both"/>
        <w:rPr>
          <w:rFonts w:eastAsia="Times New Roman"/>
          <w:szCs w:val="24"/>
        </w:rPr>
      </w:pPr>
      <w:r>
        <w:rPr>
          <w:rFonts w:eastAsia="Times New Roman"/>
          <w:szCs w:val="24"/>
        </w:rPr>
        <w:t>Αυτός ήταν ο σκοπός της διάτ</w:t>
      </w:r>
      <w:r>
        <w:rPr>
          <w:rFonts w:eastAsia="Times New Roman"/>
          <w:szCs w:val="24"/>
        </w:rPr>
        <w:t>αξης και αν πραγματικά συμβαίνει κάτι διαφορετικό, ευχαρίστως να δεχθώ σχετικές δικές σας προτάσεις, για να βελτιώσουμε τυχόν πλευρές</w:t>
      </w:r>
      <w:r>
        <w:rPr>
          <w:rFonts w:eastAsia="Times New Roman"/>
          <w:szCs w:val="24"/>
        </w:rPr>
        <w:t>,</w:t>
      </w:r>
      <w:r>
        <w:rPr>
          <w:rFonts w:eastAsia="Times New Roman"/>
          <w:szCs w:val="24"/>
        </w:rPr>
        <w:t xml:space="preserve"> που μπορεί να αξιοποιούνται για άλλους σκοπούς.</w:t>
      </w:r>
    </w:p>
    <w:p w14:paraId="27620EB2" w14:textId="77777777" w:rsidR="00B93702" w:rsidRDefault="00B368C5">
      <w:pPr>
        <w:spacing w:line="600" w:lineRule="auto"/>
        <w:ind w:firstLine="720"/>
        <w:jc w:val="both"/>
        <w:rPr>
          <w:rFonts w:eastAsia="Times New Roman"/>
          <w:szCs w:val="24"/>
        </w:rPr>
      </w:pPr>
      <w:r>
        <w:rPr>
          <w:rFonts w:eastAsia="Times New Roman"/>
          <w:szCs w:val="24"/>
        </w:rPr>
        <w:t>Ευχαριστώ.</w:t>
      </w:r>
    </w:p>
    <w:p w14:paraId="27620EB3" w14:textId="77777777" w:rsidR="00B93702" w:rsidRDefault="00B368C5">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w:t>
      </w:r>
      <w:proofErr w:type="spellStart"/>
      <w:r>
        <w:rPr>
          <w:rFonts w:eastAsia="Times New Roman"/>
          <w:szCs w:val="24"/>
        </w:rPr>
        <w:t>Καραθανασό</w:t>
      </w:r>
      <w:r>
        <w:rPr>
          <w:rFonts w:eastAsia="Times New Roman"/>
          <w:szCs w:val="24"/>
        </w:rPr>
        <w:t>πουλε</w:t>
      </w:r>
      <w:proofErr w:type="spellEnd"/>
      <w:r>
        <w:rPr>
          <w:rFonts w:eastAsia="Times New Roman"/>
          <w:szCs w:val="24"/>
        </w:rPr>
        <w:t>, έχετε πάλι τον λόγο για τρία λεπτά.</w:t>
      </w:r>
    </w:p>
    <w:p w14:paraId="27620EB4" w14:textId="77777777" w:rsidR="00B93702" w:rsidRDefault="00B368C5">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Δεν είναι καινούργιο το φαινόμενο, κύριε Υπουργέ και μου κάνει εντύπωση που </w:t>
      </w:r>
      <w:r>
        <w:rPr>
          <w:rFonts w:eastAsia="Times New Roman"/>
          <w:szCs w:val="24"/>
        </w:rPr>
        <w:lastRenderedPageBreak/>
        <w:t>εκπλήσσεστε για το καθεστώς που επικρατεί με την ΕΛΣΤΑΤ, όσον αφορά μια σειρά από εργαζόμενους της ΕΛΣΤΑΤ.</w:t>
      </w:r>
    </w:p>
    <w:p w14:paraId="27620EB5" w14:textId="77777777" w:rsidR="00B93702" w:rsidRDefault="00B368C5">
      <w:pPr>
        <w:spacing w:line="600" w:lineRule="auto"/>
        <w:ind w:firstLine="720"/>
        <w:jc w:val="both"/>
        <w:rPr>
          <w:rFonts w:eastAsia="Times New Roman"/>
          <w:szCs w:val="24"/>
        </w:rPr>
      </w:pPr>
      <w:r>
        <w:rPr>
          <w:rFonts w:eastAsia="Times New Roman"/>
          <w:szCs w:val="24"/>
        </w:rPr>
        <w:t>Αυτ</w:t>
      </w:r>
      <w:r>
        <w:rPr>
          <w:rFonts w:eastAsia="Times New Roman"/>
          <w:szCs w:val="24"/>
        </w:rPr>
        <w:t>ό το είχαμε αναδείξει και στο παρελθόν -το είχαμε καταγγείλει και επί δικής σας υπουργίας, δηλαδή επί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και πέρυσι αντίστοιχα, καταγγέλλοντες την απαράδεκτη αυτή υπεύθυνη δήλωση</w:t>
      </w:r>
      <w:r>
        <w:rPr>
          <w:rFonts w:eastAsia="Times New Roman"/>
          <w:szCs w:val="24"/>
        </w:rPr>
        <w:t>,</w:t>
      </w:r>
      <w:r>
        <w:rPr>
          <w:rFonts w:eastAsia="Times New Roman"/>
          <w:szCs w:val="24"/>
        </w:rPr>
        <w:t xml:space="preserve"> που ζητούσε η ΕΛΣΤΑΤ να υπογράψει εκβιάζοντας τους ερ</w:t>
      </w:r>
      <w:r>
        <w:rPr>
          <w:rFonts w:eastAsia="Times New Roman"/>
          <w:szCs w:val="24"/>
        </w:rPr>
        <w:t>γαζόμενους. Άρα, λοιπόν δεν είναι κάτι καινούργιο</w:t>
      </w:r>
      <w:r>
        <w:rPr>
          <w:rFonts w:eastAsia="Times New Roman"/>
          <w:szCs w:val="24"/>
        </w:rPr>
        <w:t>,</w:t>
      </w:r>
      <w:r>
        <w:rPr>
          <w:rFonts w:eastAsia="Times New Roman"/>
          <w:szCs w:val="24"/>
        </w:rPr>
        <w:t xml:space="preserve"> που εμφανίστηκε ξαφνικά. Απ’ αυτήν την άποψη, λοιπόν</w:t>
      </w:r>
      <w:r>
        <w:rPr>
          <w:rFonts w:eastAsia="Times New Roman"/>
          <w:szCs w:val="24"/>
        </w:rPr>
        <w:t>,</w:t>
      </w:r>
      <w:r>
        <w:rPr>
          <w:rFonts w:eastAsia="Times New Roman"/>
          <w:szCs w:val="24"/>
        </w:rPr>
        <w:t xml:space="preserve"> θα έπρεπε να έχει αντιμετωπιστεί το ζήτημα αυτό. </w:t>
      </w:r>
    </w:p>
    <w:p w14:paraId="27620EB6" w14:textId="77777777" w:rsidR="00B93702" w:rsidRDefault="00B368C5">
      <w:pPr>
        <w:spacing w:line="600" w:lineRule="auto"/>
        <w:ind w:firstLine="720"/>
        <w:jc w:val="both"/>
        <w:rPr>
          <w:rFonts w:eastAsia="Times New Roman"/>
          <w:szCs w:val="24"/>
        </w:rPr>
      </w:pPr>
      <w:r>
        <w:rPr>
          <w:rFonts w:eastAsia="Times New Roman"/>
          <w:szCs w:val="24"/>
        </w:rPr>
        <w:t>Οι διαβεβαιώσεις πραγματικά</w:t>
      </w:r>
      <w:r>
        <w:rPr>
          <w:rFonts w:eastAsia="Times New Roman"/>
          <w:szCs w:val="24"/>
        </w:rPr>
        <w:t>,</w:t>
      </w:r>
      <w:r>
        <w:rPr>
          <w:rFonts w:eastAsia="Times New Roman"/>
          <w:szCs w:val="24"/>
        </w:rPr>
        <w:t xml:space="preserve"> θα θέλαμε να υλοποιηθούν άμεσα, εφόσον υπάρχουν</w:t>
      </w:r>
      <w:r>
        <w:rPr>
          <w:rFonts w:eastAsia="Times New Roman"/>
          <w:szCs w:val="24"/>
        </w:rPr>
        <w:t xml:space="preserve"> -</w:t>
      </w:r>
      <w:r>
        <w:rPr>
          <w:rFonts w:eastAsia="Times New Roman"/>
          <w:szCs w:val="24"/>
        </w:rPr>
        <w:t xml:space="preserve">όπως είπατε </w:t>
      </w:r>
      <w:r>
        <w:rPr>
          <w:rFonts w:eastAsia="Times New Roman"/>
          <w:szCs w:val="24"/>
        </w:rPr>
        <w:t>εσείς-</w:t>
      </w:r>
      <w:r>
        <w:rPr>
          <w:rFonts w:eastAsia="Times New Roman"/>
          <w:szCs w:val="24"/>
        </w:rPr>
        <w:t xml:space="preserve"> αλλά η μέχρι τώρα εξέλιξη των πραγμάτων</w:t>
      </w:r>
      <w:r>
        <w:rPr>
          <w:rFonts w:eastAsia="Times New Roman"/>
          <w:szCs w:val="24"/>
        </w:rPr>
        <w:t>,</w:t>
      </w:r>
      <w:r>
        <w:rPr>
          <w:rFonts w:eastAsia="Times New Roman"/>
          <w:szCs w:val="24"/>
        </w:rPr>
        <w:t xml:space="preserve"> δείχνει άλλα. Σε επίσκεψη που είχαν κάνει αυτοί οι εργαζόμενοι και συναντήθηκαν με τη Γενική Γραμματέα του Υπουργείου Κοινωνικής Ασφάλισης, η απάντηση την οποία πήραν ήταν: «Από τη στιγμή που πληρώνεστε με αποδείξε</w:t>
      </w:r>
      <w:r>
        <w:rPr>
          <w:rFonts w:eastAsia="Times New Roman"/>
          <w:szCs w:val="24"/>
        </w:rPr>
        <w:t>ις δαπάνης τίτλου κτήσης, οι ασφαλιστικές εισφορές επιβαρύνουν εσάς», λέει. «Είναι καθαρό και θα τις αναζητήσουμε</w:t>
      </w:r>
      <w:r>
        <w:rPr>
          <w:rFonts w:eastAsia="Times New Roman"/>
          <w:szCs w:val="24"/>
        </w:rPr>
        <w:t>,</w:t>
      </w:r>
      <w:r>
        <w:rPr>
          <w:rFonts w:eastAsia="Times New Roman"/>
          <w:szCs w:val="24"/>
        </w:rPr>
        <w:t xml:space="preserve"> με βάση τη φορολογική σας δήλωση. Ο νόμος είναι καθαρός δεν έχουμε να αλλάξουμε τίποτα». </w:t>
      </w:r>
    </w:p>
    <w:p w14:paraId="27620EB7" w14:textId="77777777" w:rsidR="00B93702" w:rsidRDefault="00B368C5">
      <w:pPr>
        <w:spacing w:line="600" w:lineRule="auto"/>
        <w:ind w:firstLine="720"/>
        <w:jc w:val="both"/>
        <w:rPr>
          <w:rFonts w:eastAsia="Times New Roman"/>
          <w:szCs w:val="24"/>
        </w:rPr>
      </w:pPr>
      <w:r>
        <w:rPr>
          <w:rFonts w:eastAsia="Times New Roman"/>
          <w:szCs w:val="24"/>
        </w:rPr>
        <w:lastRenderedPageBreak/>
        <w:t>Η ΕΛΣΤΑΤ διατείνεται στους εργαζόμενους από τη μερι</w:t>
      </w:r>
      <w:r>
        <w:rPr>
          <w:rFonts w:eastAsia="Times New Roman"/>
          <w:szCs w:val="24"/>
        </w:rPr>
        <w:t>ά της ότι δεν υπάρχει υπουργική απόφαση, γι’ αυτό λέει «καθυστερώ να σας καταβάλω και τα δεδουλευμένα, γιατί δεν υπάρχει υπουργική απόφαση για το τι καθεστώς ασφαλιστικό ισχύει με εσάς» και αυτήν τη στιγμή είναι ένα μπαλάκι ανάμεσα στις υπηρεσίες του Υπουρ</w:t>
      </w:r>
      <w:r>
        <w:rPr>
          <w:rFonts w:eastAsia="Times New Roman"/>
          <w:szCs w:val="24"/>
        </w:rPr>
        <w:t xml:space="preserve">γείου και στην ΕΛΣΤΑΤ. </w:t>
      </w:r>
    </w:p>
    <w:p w14:paraId="27620EB8" w14:textId="77777777" w:rsidR="00B93702" w:rsidRDefault="00B368C5">
      <w:pPr>
        <w:spacing w:line="600" w:lineRule="auto"/>
        <w:ind w:firstLine="720"/>
        <w:jc w:val="both"/>
        <w:rPr>
          <w:rFonts w:eastAsia="Times New Roman"/>
          <w:szCs w:val="24"/>
        </w:rPr>
      </w:pPr>
      <w:r>
        <w:rPr>
          <w:rFonts w:eastAsia="Times New Roman"/>
          <w:szCs w:val="24"/>
        </w:rPr>
        <w:t>Απ’ αυτήν την άποψη, να δεχτώ αυτό που είπατε, ότι βεβαίως</w:t>
      </w:r>
      <w:r>
        <w:rPr>
          <w:rFonts w:eastAsia="Times New Roman"/>
          <w:szCs w:val="24"/>
        </w:rPr>
        <w:t>,</w:t>
      </w:r>
      <w:r>
        <w:rPr>
          <w:rFonts w:eastAsia="Times New Roman"/>
          <w:szCs w:val="24"/>
        </w:rPr>
        <w:t xml:space="preserve"> η πρόθεσή σας ήταν να αποκαλυφθούν τέτοιου είδους φαινόμενα, να μην </w:t>
      </w:r>
      <w:proofErr w:type="spellStart"/>
      <w:r>
        <w:rPr>
          <w:rFonts w:eastAsia="Times New Roman"/>
          <w:szCs w:val="24"/>
        </w:rPr>
        <w:t>εκφεύγουν</w:t>
      </w:r>
      <w:proofErr w:type="spellEnd"/>
      <w:r>
        <w:rPr>
          <w:rFonts w:eastAsia="Times New Roman"/>
          <w:szCs w:val="24"/>
        </w:rPr>
        <w:t xml:space="preserve"> χρήματα από τα ασφαλιστικά ταμεία, αλλά το ζήτημα είναι ποιος θα τα πληρώσει. Θα τα πληρώσει ο</w:t>
      </w:r>
      <w:r>
        <w:rPr>
          <w:rFonts w:eastAsia="Times New Roman"/>
          <w:szCs w:val="24"/>
        </w:rPr>
        <w:t xml:space="preserve"> πραγματικός εργοδότης ή οι εργαζόμενοι, μειώνοντας ακόμα περισσότερο τις πενιχρές αποδοχές τους; </w:t>
      </w:r>
    </w:p>
    <w:p w14:paraId="27620EB9" w14:textId="77777777" w:rsidR="00B93702" w:rsidRDefault="00B368C5">
      <w:pPr>
        <w:spacing w:line="600" w:lineRule="auto"/>
        <w:ind w:firstLine="720"/>
        <w:jc w:val="both"/>
        <w:rPr>
          <w:rFonts w:eastAsia="Times New Roman"/>
          <w:szCs w:val="24"/>
        </w:rPr>
      </w:pPr>
      <w:r>
        <w:rPr>
          <w:rFonts w:eastAsia="Times New Roman"/>
          <w:szCs w:val="24"/>
        </w:rPr>
        <w:t>Αυτή είναι η ουσία του ερωτήματος, κύριε Υπουργέ, γιατί η διαδικασία και η εξέλιξη των πραγμάτων και με τα μπλοκάκια και με μια σειρά από άλλες κατηγορίες αυ</w:t>
      </w:r>
      <w:r>
        <w:rPr>
          <w:rFonts w:eastAsia="Times New Roman"/>
          <w:szCs w:val="24"/>
        </w:rPr>
        <w:t>τών των ευέλικτων μορφών εργασίας αναδεικνύουν την ουσία του ζητήματος, δηλαδή ότι οι εργοδότες προσπαθούν</w:t>
      </w:r>
      <w:r>
        <w:rPr>
          <w:rFonts w:eastAsia="Times New Roman"/>
          <w:szCs w:val="24"/>
        </w:rPr>
        <w:t>,</w:t>
      </w:r>
      <w:r>
        <w:rPr>
          <w:rFonts w:eastAsia="Times New Roman"/>
          <w:szCs w:val="24"/>
        </w:rPr>
        <w:t xml:space="preserve"> με κάθε τρόπο να περιορίζουν αυτό</w:t>
      </w:r>
      <w:r>
        <w:rPr>
          <w:rFonts w:eastAsia="Times New Roman"/>
          <w:szCs w:val="24"/>
        </w:rPr>
        <w:t>,</w:t>
      </w:r>
      <w:r>
        <w:rPr>
          <w:rFonts w:eastAsia="Times New Roman"/>
          <w:szCs w:val="24"/>
        </w:rPr>
        <w:t xml:space="preserve"> το οποίο ονομάζεται αντιεπιστημονικά ως μη μισθολογικό εργατικό κόστος, δηλαδή τις ασφαλιστικές εισφορές, περιορί</w:t>
      </w:r>
      <w:r>
        <w:rPr>
          <w:rFonts w:eastAsia="Times New Roman"/>
          <w:szCs w:val="24"/>
        </w:rPr>
        <w:t xml:space="preserve">ζοντας ακόμη περισσότερο την όποια συμμετοχή τους και σε αυτό </w:t>
      </w:r>
      <w:r>
        <w:rPr>
          <w:rFonts w:eastAsia="Times New Roman"/>
          <w:szCs w:val="24"/>
        </w:rPr>
        <w:lastRenderedPageBreak/>
        <w:t>εξελίσσεται και ο «</w:t>
      </w:r>
      <w:proofErr w:type="spellStart"/>
      <w:r>
        <w:rPr>
          <w:rFonts w:eastAsia="Times New Roman"/>
          <w:szCs w:val="24"/>
        </w:rPr>
        <w:t>αντι</w:t>
      </w:r>
      <w:proofErr w:type="spellEnd"/>
      <w:r>
        <w:rPr>
          <w:rFonts w:eastAsia="Times New Roman"/>
          <w:szCs w:val="24"/>
        </w:rPr>
        <w:t>-ασφαλιστικός» νόμος</w:t>
      </w:r>
      <w:r>
        <w:rPr>
          <w:rFonts w:eastAsia="Times New Roman"/>
          <w:szCs w:val="24"/>
        </w:rPr>
        <w:t>,</w:t>
      </w:r>
      <w:r>
        <w:rPr>
          <w:rFonts w:eastAsia="Times New Roman"/>
          <w:szCs w:val="24"/>
        </w:rPr>
        <w:t xml:space="preserve"> ο δικός σας, όπως τον έχουμε χαρακτηρίσει. </w:t>
      </w:r>
    </w:p>
    <w:p w14:paraId="27620EBA"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Άρα, απ’ αυτήν την άποψη, επειδή ακριβώς είναι μία χρόνια διαδικασία και αφορά υπηρεσία του ευρύτερου δημ</w:t>
      </w:r>
      <w:r>
        <w:rPr>
          <w:rFonts w:eastAsia="Times New Roman" w:cs="Times New Roman"/>
          <w:szCs w:val="24"/>
        </w:rPr>
        <w:t>όσιου τομέα, δεν μπορεί να υπάρχει αυτό το απαράδεκτο καθεστώς. Είναι στο χέρι του Υπουργείου σας να αλλάξετε αυτό το καθεστώς και να αντιμετωπιστούν ως μισθωτοί εργαζόμενοι.</w:t>
      </w:r>
    </w:p>
    <w:p w14:paraId="27620EBB"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Βεβαίως, το επόμενο βήμα</w:t>
      </w:r>
      <w:r>
        <w:rPr>
          <w:rFonts w:eastAsia="Times New Roman" w:cs="Times New Roman"/>
          <w:szCs w:val="24"/>
        </w:rPr>
        <w:t>,</w:t>
      </w:r>
      <w:r>
        <w:rPr>
          <w:rFonts w:eastAsia="Times New Roman" w:cs="Times New Roman"/>
          <w:szCs w:val="24"/>
        </w:rPr>
        <w:t xml:space="preserve"> το οποίο πρέπει να γίνει</w:t>
      </w:r>
      <w:r>
        <w:rPr>
          <w:rFonts w:eastAsia="Times New Roman" w:cs="Times New Roman"/>
          <w:szCs w:val="24"/>
        </w:rPr>
        <w:t>,</w:t>
      </w:r>
      <w:r>
        <w:rPr>
          <w:rFonts w:eastAsia="Times New Roman" w:cs="Times New Roman"/>
          <w:szCs w:val="24"/>
        </w:rPr>
        <w:t xml:space="preserve"> είναι ακριβώς να υπογράψουν σ</w:t>
      </w:r>
      <w:r>
        <w:rPr>
          <w:rFonts w:eastAsia="Times New Roman" w:cs="Times New Roman"/>
          <w:szCs w:val="24"/>
        </w:rPr>
        <w:t>υμβάσεις, από τη στιγμή που καλύπτουν πάγιες ανάγκες, γιατί αυτοί οι εργαζόμενοι δεν αξιοποιούνται σποραδικά, αλλά αξιοποιούνται συνέχεια, συλλέγουν στατιστικά στοιχεία. Να υπογραφούν συμβάσεις αορίστου χρόνου με πλήρη εργασιακά και ασφαλιστικά δικαιώματα.</w:t>
      </w:r>
    </w:p>
    <w:p w14:paraId="27620EBC"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Περιμένουμε μια γρήγορη αντιμετώπιση του ζητήματος, κύριε Υπουργέ.</w:t>
      </w:r>
    </w:p>
    <w:p w14:paraId="27620EBD"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27620EBE"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Κύριε Πετρόπουλε, έχετε τον λόγο.</w:t>
      </w:r>
    </w:p>
    <w:p w14:paraId="27620EBF"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Καρ</w:t>
      </w:r>
      <w:r>
        <w:rPr>
          <w:rFonts w:eastAsia="Times New Roman" w:cs="Times New Roman"/>
          <w:szCs w:val="24"/>
        </w:rPr>
        <w:t>αθανασόπουλε</w:t>
      </w:r>
      <w:proofErr w:type="spellEnd"/>
      <w:r>
        <w:rPr>
          <w:rFonts w:eastAsia="Times New Roman" w:cs="Times New Roman"/>
          <w:szCs w:val="24"/>
        </w:rPr>
        <w:t>, προς αποφυγή οποιασδήποτε σκέψης ότι θα επιχειρήσω να διαφύγω ως προς τα θέματα που θέτετε, θα πω εκ προοιμίου ότι αν χρειαστεί να κάνουμε και νομοθετική ρύθμιση</w:t>
      </w:r>
      <w:r>
        <w:rPr>
          <w:rFonts w:eastAsia="Times New Roman" w:cs="Times New Roman"/>
          <w:szCs w:val="24"/>
        </w:rPr>
        <w:t>,</w:t>
      </w:r>
      <w:r>
        <w:rPr>
          <w:rFonts w:eastAsia="Times New Roman" w:cs="Times New Roman"/>
          <w:szCs w:val="24"/>
        </w:rPr>
        <w:t xml:space="preserve"> για να καλυφθεί το θέμα, θα το κάνουμε. Θα το κάνουμε σύντομα, ώστε να υπάρξει </w:t>
      </w:r>
      <w:r>
        <w:rPr>
          <w:rFonts w:eastAsia="Times New Roman" w:cs="Times New Roman"/>
          <w:szCs w:val="24"/>
        </w:rPr>
        <w:t>νομοθετική ρύθμιση, για να διευκρινιστούν ενδεχόμενες πλευρές</w:t>
      </w:r>
      <w:r>
        <w:rPr>
          <w:rFonts w:eastAsia="Times New Roman" w:cs="Times New Roman"/>
          <w:szCs w:val="24"/>
        </w:rPr>
        <w:t>,</w:t>
      </w:r>
      <w:r>
        <w:rPr>
          <w:rFonts w:eastAsia="Times New Roman" w:cs="Times New Roman"/>
          <w:szCs w:val="24"/>
        </w:rPr>
        <w:t xml:space="preserve"> που δημιουργούν δυσχέρειες στην εφαρμογή και της διάταξης του ν.4387 και τυχόν ζητημάτων της εργατικής νομοθεσίας. Θα το κάνουμε.</w:t>
      </w:r>
    </w:p>
    <w:p w14:paraId="27620EC0"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Να εξηγήσω, όμως, ότι, όπως έχω ήδη πει για το θέμα αυτό στη Βο</w:t>
      </w:r>
      <w:r>
        <w:rPr>
          <w:rFonts w:eastAsia="Times New Roman" w:cs="Times New Roman"/>
          <w:szCs w:val="24"/>
        </w:rPr>
        <w:t>υλή, η εξαρτημένη εργασία ήταν και θα είναι πάντα εξαρτημένη εργασία και ο εργοδότης</w:t>
      </w:r>
      <w:r>
        <w:rPr>
          <w:rFonts w:eastAsia="Times New Roman" w:cs="Times New Roman"/>
          <w:szCs w:val="24"/>
        </w:rPr>
        <w:t>,</w:t>
      </w:r>
      <w:r>
        <w:rPr>
          <w:rFonts w:eastAsia="Times New Roman" w:cs="Times New Roman"/>
          <w:szCs w:val="24"/>
        </w:rPr>
        <w:t xml:space="preserve"> που αποτολμά να αντιμετωπίζει τον μισθωτό ως δήθεν ελεύθερο επαγγελματία, θα έχει τις συνέπειες. Το έχω πει, το έχω δηλώσει σαφέστατα και έτσι έχει αντιμετωπιστεί το θέμα αυτό από τα ελεγκτικά όργανα του Ενιαίου Φορέα Κοινωνικής Ασφάλισης.</w:t>
      </w:r>
    </w:p>
    <w:p w14:paraId="27620EC1"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Θα δω και το θέ</w:t>
      </w:r>
      <w:r>
        <w:rPr>
          <w:rFonts w:eastAsia="Times New Roman" w:cs="Times New Roman"/>
          <w:szCs w:val="24"/>
        </w:rPr>
        <w:t>μα που λέτε. Πράγματι</w:t>
      </w:r>
      <w:r>
        <w:rPr>
          <w:rFonts w:eastAsia="Times New Roman" w:cs="Times New Roman"/>
          <w:szCs w:val="24"/>
        </w:rPr>
        <w:t>,</w:t>
      </w:r>
      <w:r>
        <w:rPr>
          <w:rFonts w:eastAsia="Times New Roman" w:cs="Times New Roman"/>
          <w:szCs w:val="24"/>
        </w:rPr>
        <w:t xml:space="preserve"> θα το δω μετά την επίκαιρη ερώτησή σας πολύ συγκεκριμένα και θα προχωρήσω σε νομοθετική ρύθμιση, αν χρειάζεται, για να αντιμετωπιστεί το </w:t>
      </w:r>
      <w:r>
        <w:rPr>
          <w:rFonts w:eastAsia="Times New Roman" w:cs="Times New Roman"/>
          <w:szCs w:val="24"/>
        </w:rPr>
        <w:lastRenderedPageBreak/>
        <w:t>ζήτημα αυτό. Όμως, η ποικιλία της οικονομικής ζωής και της δραστηριότητας των ανθρώπων</w:t>
      </w:r>
      <w:r>
        <w:rPr>
          <w:rFonts w:eastAsia="Times New Roman" w:cs="Times New Roman"/>
          <w:szCs w:val="24"/>
        </w:rPr>
        <w:t>,</w:t>
      </w:r>
      <w:r>
        <w:rPr>
          <w:rFonts w:eastAsia="Times New Roman" w:cs="Times New Roman"/>
          <w:szCs w:val="24"/>
        </w:rPr>
        <w:t xml:space="preserve"> σε καμμί</w:t>
      </w:r>
      <w:r>
        <w:rPr>
          <w:rFonts w:eastAsia="Times New Roman" w:cs="Times New Roman"/>
          <w:szCs w:val="24"/>
        </w:rPr>
        <w:t xml:space="preserve">α περίπτωση δεν επιλύεται με μια διάταξη νόμου και αυτό συνέβαινε πάντα. Όπως και να το κάνεις, αυτά τα θέματα της οικονομίας δεν μπορείς να τα περιορίσεις σε μία διάταξη. </w:t>
      </w:r>
    </w:p>
    <w:p w14:paraId="27620EC2"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Για παράδειγμα -θα σας τ</w:t>
      </w:r>
      <w:r>
        <w:rPr>
          <w:rFonts w:eastAsia="Times New Roman" w:cs="Times New Roman"/>
          <w:szCs w:val="24"/>
        </w:rPr>
        <w:t>ο αναφέρω</w:t>
      </w:r>
      <w:r>
        <w:rPr>
          <w:rFonts w:eastAsia="Times New Roman" w:cs="Times New Roman"/>
          <w:szCs w:val="24"/>
        </w:rPr>
        <w:t>, γιατί το έλεγα χθες και μου έλεγαν συνεργάτες μο</w:t>
      </w:r>
      <w:r>
        <w:rPr>
          <w:rFonts w:eastAsia="Times New Roman" w:cs="Times New Roman"/>
          <w:szCs w:val="24"/>
        </w:rPr>
        <w:t>υ να μην το πω- υπάρχουν περιπτώσεις ατόμων που είναι φοιτητές και θέλουν να συμπληρώσουν ένα χαρτζιλίκι, να μοιράσουν φυλλάδια για μισή ή μία ώρα ή να έχουν μια άλλη δραστηριότητα. Το θέλουν αυτό, αλλά δεν μπορούν να υπαχθούν σε ένα σύστημα κοινωνικής ασφ</w:t>
      </w:r>
      <w:r>
        <w:rPr>
          <w:rFonts w:eastAsia="Times New Roman" w:cs="Times New Roman"/>
          <w:szCs w:val="24"/>
        </w:rPr>
        <w:t>άλισης</w:t>
      </w:r>
      <w:r>
        <w:rPr>
          <w:rFonts w:eastAsia="Times New Roman" w:cs="Times New Roman"/>
          <w:szCs w:val="24"/>
        </w:rPr>
        <w:t>,</w:t>
      </w:r>
      <w:r>
        <w:rPr>
          <w:rFonts w:eastAsia="Times New Roman" w:cs="Times New Roman"/>
          <w:szCs w:val="24"/>
        </w:rPr>
        <w:t xml:space="preserve"> που καλύπτει αυτήν την ανάγκη. Πολλές φορές ούτε οι ίδιοι το θέλουν</w:t>
      </w:r>
      <w:r>
        <w:rPr>
          <w:rFonts w:eastAsia="Times New Roman" w:cs="Times New Roman"/>
          <w:szCs w:val="24"/>
        </w:rPr>
        <w:t>,</w:t>
      </w:r>
      <w:r>
        <w:rPr>
          <w:rFonts w:eastAsia="Times New Roman" w:cs="Times New Roman"/>
          <w:szCs w:val="24"/>
        </w:rPr>
        <w:t xml:space="preserve"> για διάφορους λόγους. Εκεί τι θα κάνεις; Εκεί είναι η σκέψη. Μας προβληματίζει –εμένα προσωπικά ιδιαίτερα- </w:t>
      </w:r>
      <w:r>
        <w:rPr>
          <w:rFonts w:eastAsia="Times New Roman" w:cs="Times New Roman"/>
          <w:szCs w:val="24"/>
        </w:rPr>
        <w:t xml:space="preserve">το </w:t>
      </w:r>
      <w:r>
        <w:rPr>
          <w:rFonts w:eastAsia="Times New Roman" w:cs="Times New Roman"/>
          <w:szCs w:val="24"/>
        </w:rPr>
        <w:t>πώς θα διαχειριστούμε τέτοιες περιπτώσεις</w:t>
      </w:r>
      <w:r>
        <w:rPr>
          <w:rFonts w:eastAsia="Times New Roman" w:cs="Times New Roman"/>
          <w:szCs w:val="24"/>
        </w:rPr>
        <w:t>,</w:t>
      </w:r>
      <w:r>
        <w:rPr>
          <w:rFonts w:eastAsia="Times New Roman" w:cs="Times New Roman"/>
          <w:szCs w:val="24"/>
        </w:rPr>
        <w:t xml:space="preserve"> που δεν έχουν τα στοιχεία </w:t>
      </w:r>
      <w:r>
        <w:rPr>
          <w:rFonts w:eastAsia="Times New Roman" w:cs="Times New Roman"/>
          <w:szCs w:val="24"/>
        </w:rPr>
        <w:t>αυτά</w:t>
      </w:r>
      <w:r>
        <w:rPr>
          <w:rFonts w:eastAsia="Times New Roman" w:cs="Times New Roman"/>
          <w:szCs w:val="24"/>
        </w:rPr>
        <w:t>,</w:t>
      </w:r>
      <w:r>
        <w:rPr>
          <w:rFonts w:eastAsia="Times New Roman" w:cs="Times New Roman"/>
          <w:szCs w:val="24"/>
        </w:rPr>
        <w:t xml:space="preserve"> τα οποία προσιδιάζουν στην εξαρτημένη εργασία, στον τρόπο απασχόλησης που κανείς αξιώνει, που έχει τα χαρακτηριστικά της διάρκειας, όλα αυτά που...</w:t>
      </w:r>
    </w:p>
    <w:p w14:paraId="27620EC3"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Μόνο που εδώ δεν έχουμε τέτοια περίπτωση. Εδώ έχουμε υπεύθυνες δηλώσεις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πρέπει να υπογράψουν.</w:t>
      </w:r>
    </w:p>
    <w:p w14:paraId="27620EC4"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Αυτό δεν έχει κανένα νόημα. Κανείς δεν μπορεί να αναγκάζεται σε κάτι που δεν είναι νόμιμο. Κανείς δεν μπορεί...</w:t>
      </w:r>
    </w:p>
    <w:p w14:paraId="27620EC5"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ΚΑΡΑΘΑΝΑΣΟΠΟΥΛΟΣ:</w:t>
      </w:r>
      <w:r>
        <w:rPr>
          <w:rFonts w:eastAsia="Times New Roman" w:cs="Times New Roman"/>
          <w:szCs w:val="24"/>
        </w:rPr>
        <w:t xml:space="preserve"> Το ζητάνε νόμιμα…</w:t>
      </w:r>
    </w:p>
    <w:p w14:paraId="27620EC6"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Θα το δω. Σας είπα ότι θα το δω. Κανείς δεν αναγκάζεται και δεν μπορεί να αναγκάζεται να προσυμφωνήσει σε κάτι</w:t>
      </w:r>
      <w:r>
        <w:rPr>
          <w:rFonts w:eastAsia="Times New Roman" w:cs="Times New Roman"/>
          <w:szCs w:val="24"/>
        </w:rPr>
        <w:t>,</w:t>
      </w:r>
      <w:r>
        <w:rPr>
          <w:rFonts w:eastAsia="Times New Roman" w:cs="Times New Roman"/>
          <w:szCs w:val="24"/>
        </w:rPr>
        <w:t xml:space="preserve"> που δεν είναι</w:t>
      </w:r>
      <w:r>
        <w:rPr>
          <w:rFonts w:eastAsia="Times New Roman" w:cs="Times New Roman"/>
          <w:szCs w:val="24"/>
        </w:rPr>
        <w:t xml:space="preserve"> νόμιμο. Το ξέρουμε ότι κάθε συμφωνία που παραβιάζει κανόνες του </w:t>
      </w:r>
      <w:r>
        <w:rPr>
          <w:rFonts w:eastAsia="Times New Roman" w:cs="Times New Roman"/>
          <w:szCs w:val="24"/>
        </w:rPr>
        <w:t xml:space="preserve">Εργατικού Δικαίου </w:t>
      </w:r>
      <w:r>
        <w:rPr>
          <w:rFonts w:eastAsia="Times New Roman" w:cs="Times New Roman"/>
          <w:szCs w:val="24"/>
        </w:rPr>
        <w:t>είναι άκυρη έτσι κι αλλιώς. Επομένως, θα το δω. Σας είπα τι με απασχολεί κυρίως στην εφαρμογή αυτού του κανόνα για την απασχόληση. Εκεί θα ήθελα πραγματικά και τη δική σας 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ότι υπάρχουν κάποιες πλευρές τέτοιου </w:t>
      </w:r>
      <w:r>
        <w:rPr>
          <w:rFonts w:eastAsia="Times New Roman" w:cs="Times New Roman"/>
          <w:szCs w:val="24"/>
        </w:rPr>
        <w:lastRenderedPageBreak/>
        <w:t>είδους</w:t>
      </w:r>
      <w:r>
        <w:rPr>
          <w:rFonts w:eastAsia="Times New Roman" w:cs="Times New Roman"/>
          <w:szCs w:val="24"/>
        </w:rPr>
        <w:t>,</w:t>
      </w:r>
      <w:r>
        <w:rPr>
          <w:rFonts w:eastAsia="Times New Roman" w:cs="Times New Roman"/>
          <w:szCs w:val="24"/>
        </w:rPr>
        <w:t xml:space="preserve"> που δεν μπορείς να τις εντάξεις συστηματικά σε έναν κανόνα. Καλόπιστα το λέω.</w:t>
      </w:r>
    </w:p>
    <w:p w14:paraId="27620EC7"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Επομένως, το κεντρικό θέμα</w:t>
      </w:r>
      <w:r>
        <w:rPr>
          <w:rFonts w:eastAsia="Times New Roman" w:cs="Times New Roman"/>
          <w:szCs w:val="24"/>
        </w:rPr>
        <w:t>,</w:t>
      </w:r>
      <w:r>
        <w:rPr>
          <w:rFonts w:eastAsia="Times New Roman" w:cs="Times New Roman"/>
          <w:szCs w:val="24"/>
        </w:rPr>
        <w:t xml:space="preserve"> πράγματι θα το δω και ενδεχομένως να χρειάζεται νομοθετική ρύθμιση και θα την κάνουμε</w:t>
      </w:r>
      <w:r>
        <w:rPr>
          <w:rFonts w:eastAsia="Times New Roman" w:cs="Times New Roman"/>
          <w:szCs w:val="24"/>
        </w:rPr>
        <w:t>,</w:t>
      </w:r>
      <w:r>
        <w:rPr>
          <w:rFonts w:eastAsia="Times New Roman" w:cs="Times New Roman"/>
          <w:szCs w:val="24"/>
        </w:rPr>
        <w:t xml:space="preserve"> στον βαθμ</w:t>
      </w:r>
      <w:r>
        <w:rPr>
          <w:rFonts w:eastAsia="Times New Roman" w:cs="Times New Roman"/>
          <w:szCs w:val="24"/>
        </w:rPr>
        <w:t>ό που πρέπει να γίνει αυτό. Θα το κάνουμε σύντομα. Δεσμεύομαι από το σημείο τούτο και αυτήν τη στιγμή γι</w:t>
      </w:r>
      <w:r>
        <w:rPr>
          <w:rFonts w:eastAsia="Times New Roman" w:cs="Times New Roman"/>
          <w:szCs w:val="24"/>
        </w:rPr>
        <w:t>’</w:t>
      </w:r>
      <w:r>
        <w:rPr>
          <w:rFonts w:eastAsia="Times New Roman" w:cs="Times New Roman"/>
          <w:szCs w:val="24"/>
        </w:rPr>
        <w:t xml:space="preserve"> αυτήν τη μελλοντική πρωτοβουλία μας άμεσα, όχι κάποτε.</w:t>
      </w:r>
    </w:p>
    <w:p w14:paraId="27620EC8"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Ευχαριστώ.</w:t>
      </w:r>
    </w:p>
    <w:p w14:paraId="27620EC9" w14:textId="77777777" w:rsidR="00B93702" w:rsidRDefault="00B368C5">
      <w:pPr>
        <w:spacing w:line="600" w:lineRule="auto"/>
        <w:ind w:firstLine="720"/>
        <w:jc w:val="both"/>
        <w:rPr>
          <w:rFonts w:eastAsia="Times New Roman" w:cs="Times New Roman"/>
          <w:szCs w:val="24"/>
        </w:rPr>
      </w:pPr>
      <w:r>
        <w:rPr>
          <w:rFonts w:eastAsia="Times New Roman"/>
          <w:b/>
          <w:bCs/>
          <w:szCs w:val="24"/>
        </w:rPr>
        <w:t xml:space="preserve">ΠΡΟΕΔΡΕΥΩΝ (Δημήτριος Κρεμαστινός): </w:t>
      </w:r>
      <w:r>
        <w:rPr>
          <w:rFonts w:eastAsia="Times New Roman" w:cs="Times New Roman"/>
          <w:szCs w:val="24"/>
        </w:rPr>
        <w:t>Θα συζητηθεί τώρα η δεύτερη με αριθμό 5958/576/3</w:t>
      </w:r>
      <w:r>
        <w:rPr>
          <w:rFonts w:eastAsia="Times New Roman" w:cs="Times New Roman"/>
          <w:szCs w:val="24"/>
        </w:rPr>
        <w:t>0-05-2017 ερώτηση και αίτηση κατάθεσης εγγράφων του κύκλου αναφορών και ερωτήσεων του Ανεξάρτητου Βουλευτή Β΄ Αθηνών κ.</w:t>
      </w:r>
      <w:r>
        <w:rPr>
          <w:rFonts w:eastAsia="Times New Roman" w:cs="Times New Roman"/>
          <w:b/>
          <w:bCs/>
          <w:szCs w:val="24"/>
        </w:rPr>
        <w:t xml:space="preserve"> </w:t>
      </w:r>
      <w:r>
        <w:rPr>
          <w:rFonts w:eastAsia="Times New Roman" w:cs="Times New Roman"/>
          <w:bCs/>
          <w:szCs w:val="24"/>
        </w:rPr>
        <w:t>Γεωργίου - Δημητρίου Καρρά</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με θέμα: «Αναζητήθηκαν ή όχι </w:t>
      </w:r>
      <w:r>
        <w:rPr>
          <w:rFonts w:eastAsia="Times New Roman" w:cs="Times New Roman"/>
          <w:szCs w:val="24"/>
        </w:rPr>
        <w:t>εναλλακτικές λύσεις, ώστε να αποφευχθεί η νέα περικοπή της συνταξιοδοτικής δαπάνης με τον τελευταίο νόμο 4472/2017;».</w:t>
      </w:r>
    </w:p>
    <w:p w14:paraId="27620ECA" w14:textId="77777777" w:rsidR="00B93702" w:rsidRDefault="00B368C5">
      <w:pPr>
        <w:spacing w:line="600" w:lineRule="auto"/>
        <w:ind w:firstLine="720"/>
        <w:jc w:val="both"/>
        <w:rPr>
          <w:rFonts w:eastAsia="Times New Roman" w:cs="Times New Roman"/>
          <w:bCs/>
          <w:szCs w:val="24"/>
        </w:rPr>
      </w:pPr>
      <w:r>
        <w:rPr>
          <w:rFonts w:eastAsia="Times New Roman" w:cs="Times New Roman"/>
          <w:szCs w:val="24"/>
        </w:rPr>
        <w:t>Στην ερώτηση θα απαντήσει ο Υφυπουργός</w:t>
      </w:r>
      <w:r>
        <w:rPr>
          <w:rFonts w:eastAsia="Times New Roman" w:cs="Times New Roman"/>
          <w:b/>
          <w:szCs w:val="24"/>
        </w:rPr>
        <w:t xml:space="preserve"> </w:t>
      </w:r>
      <w:r>
        <w:rPr>
          <w:rFonts w:eastAsia="Times New Roman" w:cs="Times New Roman"/>
          <w:bCs/>
          <w:szCs w:val="24"/>
        </w:rPr>
        <w:t>Εργασίας, Κοινωνικής Ασφάλισης και Κοινωνικής Αλληλεγγύης κ. Πετρόπουλος.</w:t>
      </w:r>
    </w:p>
    <w:p w14:paraId="27620ECB" w14:textId="77777777" w:rsidR="00B93702" w:rsidRDefault="00B368C5">
      <w:pPr>
        <w:spacing w:line="600" w:lineRule="auto"/>
        <w:ind w:firstLine="720"/>
        <w:jc w:val="both"/>
        <w:rPr>
          <w:rFonts w:eastAsia="Times New Roman" w:cs="Times New Roman"/>
          <w:szCs w:val="24"/>
        </w:rPr>
      </w:pPr>
      <w:r>
        <w:rPr>
          <w:rFonts w:eastAsia="Times New Roman" w:cs="Times New Roman"/>
          <w:bCs/>
          <w:szCs w:val="24"/>
        </w:rPr>
        <w:lastRenderedPageBreak/>
        <w:t>Παρακαλώ, κύριε Καρρά, έχ</w:t>
      </w:r>
      <w:r>
        <w:rPr>
          <w:rFonts w:eastAsia="Times New Roman" w:cs="Times New Roman"/>
          <w:bCs/>
          <w:szCs w:val="24"/>
        </w:rPr>
        <w:t>ετε τον λόγο για δύο λεπτά.</w:t>
      </w:r>
    </w:p>
    <w:p w14:paraId="27620ECC" w14:textId="77777777" w:rsidR="00B93702" w:rsidRDefault="00B368C5">
      <w:pPr>
        <w:spacing w:line="600" w:lineRule="auto"/>
        <w:ind w:firstLine="720"/>
        <w:jc w:val="both"/>
        <w:rPr>
          <w:rFonts w:eastAsia="Times New Roman" w:cs="Times New Roman"/>
          <w:bCs/>
          <w:szCs w:val="24"/>
        </w:rPr>
      </w:pPr>
      <w:r>
        <w:rPr>
          <w:rFonts w:eastAsia="Times New Roman" w:cs="Times New Roman"/>
          <w:b/>
          <w:bCs/>
          <w:szCs w:val="24"/>
        </w:rPr>
        <w:t xml:space="preserve">ΓΕΩΡΓΙΟΣ - ΔΗΜΗΤΡΙΟΣ ΚΑΡΡΑΣ: </w:t>
      </w:r>
      <w:r>
        <w:rPr>
          <w:rFonts w:eastAsia="Times New Roman" w:cs="Times New Roman"/>
          <w:bCs/>
          <w:szCs w:val="24"/>
        </w:rPr>
        <w:t>Ευχαριστώ, κύριε Πρόεδρε.</w:t>
      </w:r>
    </w:p>
    <w:p w14:paraId="27620ECD" w14:textId="77777777" w:rsidR="00B93702" w:rsidRDefault="00B368C5">
      <w:pPr>
        <w:spacing w:line="600" w:lineRule="auto"/>
        <w:ind w:firstLine="720"/>
        <w:jc w:val="both"/>
        <w:rPr>
          <w:rFonts w:eastAsia="Times New Roman" w:cs="Times New Roman"/>
          <w:bCs/>
          <w:szCs w:val="24"/>
        </w:rPr>
      </w:pPr>
      <w:r>
        <w:rPr>
          <w:rFonts w:eastAsia="Times New Roman" w:cs="Times New Roman"/>
          <w:bCs/>
          <w:szCs w:val="24"/>
        </w:rPr>
        <w:t xml:space="preserve">Κύριε Υπουργέ, όταν η Κυβέρνηση εισηγήθηκε τη λεγόμενη «ασφαλιστική μεταρρύθμιση», τον γνωστό νόμο </w:t>
      </w:r>
      <w:proofErr w:type="spellStart"/>
      <w:r>
        <w:rPr>
          <w:rFonts w:eastAsia="Times New Roman" w:cs="Times New Roman"/>
          <w:bCs/>
          <w:szCs w:val="24"/>
        </w:rPr>
        <w:t>Κατρούγκαλου</w:t>
      </w:r>
      <w:proofErr w:type="spellEnd"/>
      <w:r>
        <w:rPr>
          <w:rFonts w:eastAsia="Times New Roman" w:cs="Times New Roman"/>
          <w:bCs/>
          <w:szCs w:val="24"/>
        </w:rPr>
        <w:t>, άρχισε να γίνεται εμφανές ότι με τη διάκριση πλέον των συντά</w:t>
      </w:r>
      <w:r>
        <w:rPr>
          <w:rFonts w:eastAsia="Times New Roman" w:cs="Times New Roman"/>
          <w:bCs/>
          <w:szCs w:val="24"/>
        </w:rPr>
        <w:t xml:space="preserve">ξεων σε </w:t>
      </w:r>
      <w:r>
        <w:rPr>
          <w:rFonts w:eastAsia="Times New Roman" w:cs="Times New Roman"/>
          <w:bCs/>
          <w:szCs w:val="24"/>
        </w:rPr>
        <w:t xml:space="preserve">παλαιές και νέες, η </w:t>
      </w:r>
      <w:r>
        <w:rPr>
          <w:rFonts w:eastAsia="Times New Roman" w:cs="Times New Roman"/>
          <w:bCs/>
          <w:szCs w:val="24"/>
        </w:rPr>
        <w:t>αναθεώρηση</w:t>
      </w:r>
      <w:r>
        <w:rPr>
          <w:rFonts w:eastAsia="Times New Roman" w:cs="Times New Roman"/>
          <w:bCs/>
          <w:szCs w:val="24"/>
        </w:rPr>
        <w:t>,</w:t>
      </w:r>
      <w:r>
        <w:rPr>
          <w:rFonts w:eastAsia="Times New Roman" w:cs="Times New Roman"/>
          <w:bCs/>
          <w:szCs w:val="24"/>
        </w:rPr>
        <w:t xml:space="preserve"> η διαφορά</w:t>
      </w:r>
      <w:r>
        <w:rPr>
          <w:rFonts w:eastAsia="Times New Roman" w:cs="Times New Roman"/>
          <w:bCs/>
          <w:szCs w:val="24"/>
        </w:rPr>
        <w:t>,</w:t>
      </w:r>
      <w:r>
        <w:rPr>
          <w:rFonts w:eastAsia="Times New Roman" w:cs="Times New Roman"/>
          <w:bCs/>
          <w:szCs w:val="24"/>
        </w:rPr>
        <w:t xml:space="preserve"> η οποία </w:t>
      </w:r>
      <w:proofErr w:type="spellStart"/>
      <w:r>
        <w:rPr>
          <w:rFonts w:eastAsia="Times New Roman" w:cs="Times New Roman"/>
          <w:bCs/>
          <w:szCs w:val="24"/>
        </w:rPr>
        <w:t>προέκυπτε</w:t>
      </w:r>
      <w:proofErr w:type="spellEnd"/>
      <w:r>
        <w:rPr>
          <w:rFonts w:eastAsia="Times New Roman" w:cs="Times New Roman"/>
          <w:bCs/>
          <w:szCs w:val="24"/>
        </w:rPr>
        <w:t xml:space="preserve"> από τον παλιό υπολογισμό ονομάστηκε προσωπική διαφορά. Και στις νέες συντάξεις που </w:t>
      </w:r>
      <w:proofErr w:type="spellStart"/>
      <w:r>
        <w:rPr>
          <w:rFonts w:eastAsia="Times New Roman" w:cs="Times New Roman"/>
          <w:bCs/>
          <w:szCs w:val="24"/>
        </w:rPr>
        <w:t>εδόθησαν</w:t>
      </w:r>
      <w:proofErr w:type="spellEnd"/>
      <w:r>
        <w:rPr>
          <w:rFonts w:eastAsia="Times New Roman" w:cs="Times New Roman"/>
          <w:bCs/>
          <w:szCs w:val="24"/>
        </w:rPr>
        <w:t>, που απονεμήθηκαν, εάν και εφόσον απονεμηθούν -γιατί, από ό,τι ξέρω ακόμα δεν έχουν δοθεί συντά</w:t>
      </w:r>
      <w:r>
        <w:rPr>
          <w:rFonts w:eastAsia="Times New Roman" w:cs="Times New Roman"/>
          <w:bCs/>
          <w:szCs w:val="24"/>
        </w:rPr>
        <w:t xml:space="preserve">ξεις μετά τον Μάιο του 2016, διότι αναμένονται αποφάσεις, αναμένονται λειτουργίες, μπορεί να κάνω λάθος, θα με διορθώσετε- </w:t>
      </w:r>
      <w:r>
        <w:rPr>
          <w:rFonts w:eastAsia="Times New Roman" w:cs="Times New Roman"/>
          <w:bCs/>
          <w:szCs w:val="24"/>
        </w:rPr>
        <w:t xml:space="preserve">αυτή </w:t>
      </w:r>
      <w:r>
        <w:rPr>
          <w:rFonts w:eastAsia="Times New Roman" w:cs="Times New Roman"/>
          <w:bCs/>
          <w:szCs w:val="24"/>
        </w:rPr>
        <w:t xml:space="preserve">η </w:t>
      </w:r>
      <w:r>
        <w:rPr>
          <w:rFonts w:eastAsia="Times New Roman" w:cs="Times New Roman"/>
          <w:bCs/>
          <w:szCs w:val="24"/>
        </w:rPr>
        <w:t xml:space="preserve">προσωπική </w:t>
      </w:r>
      <w:r>
        <w:rPr>
          <w:rFonts w:eastAsia="Times New Roman" w:cs="Times New Roman"/>
          <w:bCs/>
          <w:szCs w:val="24"/>
        </w:rPr>
        <w:t xml:space="preserve">διαφορά, η οποία δόθηκε, δόθηκε στο μισό και προσωρινώς. </w:t>
      </w:r>
    </w:p>
    <w:p w14:paraId="27620ECE" w14:textId="77777777" w:rsidR="00B93702" w:rsidRDefault="00B368C5">
      <w:pPr>
        <w:spacing w:line="600" w:lineRule="auto"/>
        <w:ind w:firstLine="720"/>
        <w:jc w:val="both"/>
        <w:rPr>
          <w:rFonts w:eastAsia="Times New Roman" w:cs="Times New Roman"/>
          <w:bCs/>
          <w:szCs w:val="24"/>
        </w:rPr>
      </w:pPr>
      <w:r>
        <w:rPr>
          <w:rFonts w:eastAsia="Times New Roman" w:cs="Times New Roman"/>
          <w:bCs/>
          <w:szCs w:val="24"/>
        </w:rPr>
        <w:t>Τι συμπέρανε κανείς από αυτό; Συμπέρανε ότι υπήρχε πλέον η</w:t>
      </w:r>
      <w:r>
        <w:rPr>
          <w:rFonts w:eastAsia="Times New Roman" w:cs="Times New Roman"/>
          <w:bCs/>
          <w:szCs w:val="24"/>
        </w:rPr>
        <w:t xml:space="preserve"> δυνατότητα νεών περικοπών</w:t>
      </w:r>
      <w:r>
        <w:rPr>
          <w:rFonts w:eastAsia="Times New Roman" w:cs="Times New Roman"/>
          <w:bCs/>
          <w:szCs w:val="24"/>
        </w:rPr>
        <w:t>,</w:t>
      </w:r>
      <w:r>
        <w:rPr>
          <w:rFonts w:eastAsia="Times New Roman" w:cs="Times New Roman"/>
          <w:bCs/>
          <w:szCs w:val="24"/>
        </w:rPr>
        <w:t xml:space="preserve"> με τον πιο εύκολο τρόπο. Αυτές οι νέες περικοπές ήρθαν με τον ν.4472, οπότε άρχισε να περιορίζεται η προσωπική διαφορά και τα οικογενειακά επιδόματα και παράλληλα</w:t>
      </w:r>
      <w:r>
        <w:rPr>
          <w:rFonts w:eastAsia="Times New Roman" w:cs="Times New Roman"/>
          <w:bCs/>
          <w:szCs w:val="24"/>
        </w:rPr>
        <w:t>,</w:t>
      </w:r>
      <w:r>
        <w:rPr>
          <w:rFonts w:eastAsia="Times New Roman" w:cs="Times New Roman"/>
          <w:bCs/>
          <w:szCs w:val="24"/>
        </w:rPr>
        <w:t xml:space="preserve"> άρχισαν να τίθενται σε αμφιβολία και οι προσωπικές διαφορές των </w:t>
      </w:r>
      <w:r>
        <w:rPr>
          <w:rFonts w:eastAsia="Times New Roman" w:cs="Times New Roman"/>
          <w:bCs/>
          <w:szCs w:val="24"/>
        </w:rPr>
        <w:t xml:space="preserve">νέων συντάξεων. </w:t>
      </w:r>
    </w:p>
    <w:p w14:paraId="27620ECF" w14:textId="77777777" w:rsidR="00B93702" w:rsidRDefault="00B368C5">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Κατά το Γενικό Λογιστήριο του Κράτους, το </w:t>
      </w:r>
      <w:r>
        <w:rPr>
          <w:rFonts w:eastAsia="Times New Roman" w:cs="Times New Roman"/>
          <w:bCs/>
          <w:szCs w:val="24"/>
        </w:rPr>
        <w:t xml:space="preserve">δημόσιο </w:t>
      </w:r>
      <w:r>
        <w:rPr>
          <w:rFonts w:eastAsia="Times New Roman" w:cs="Times New Roman"/>
          <w:bCs/>
          <w:szCs w:val="24"/>
        </w:rPr>
        <w:t xml:space="preserve">θα εξοικονομούσε περίπου 2.200.000.000 ευρώ για το 2019, 2.300.000.000 ευρώ για το 2020, 2.500.000.000 ευρώ για το 2021, στην τριετία, η οποία εντάχθηκε στο </w:t>
      </w:r>
      <w:r>
        <w:rPr>
          <w:rFonts w:eastAsia="Times New Roman" w:cs="Times New Roman"/>
          <w:bCs/>
          <w:szCs w:val="24"/>
        </w:rPr>
        <w:t>μεσοπρόθεσμο πρόγραμμα στρατηγικ</w:t>
      </w:r>
      <w:r>
        <w:rPr>
          <w:rFonts w:eastAsia="Times New Roman" w:cs="Times New Roman"/>
          <w:bCs/>
          <w:szCs w:val="24"/>
        </w:rPr>
        <w:t>ού σχεδιασμού</w:t>
      </w:r>
      <w:r>
        <w:rPr>
          <w:rFonts w:eastAsia="Times New Roman" w:cs="Times New Roman"/>
          <w:bCs/>
          <w:szCs w:val="24"/>
        </w:rPr>
        <w:t>.</w:t>
      </w:r>
    </w:p>
    <w:p w14:paraId="27620ED0" w14:textId="77777777" w:rsidR="00B93702" w:rsidRDefault="00B368C5">
      <w:pPr>
        <w:spacing w:line="600" w:lineRule="auto"/>
        <w:ind w:firstLine="720"/>
        <w:jc w:val="both"/>
        <w:rPr>
          <w:rFonts w:eastAsia="Times New Roman" w:cs="Times New Roman"/>
          <w:bCs/>
          <w:szCs w:val="24"/>
        </w:rPr>
      </w:pPr>
      <w:r>
        <w:rPr>
          <w:rFonts w:eastAsia="Times New Roman" w:cs="Times New Roman"/>
          <w:bCs/>
          <w:szCs w:val="24"/>
        </w:rPr>
        <w:t xml:space="preserve">Τα χρήματα αυτά που αφαιρέθηκαν από το συνταξιοδοτικό σύστημα, προφανώς, υπήρχαν, γιατί διατίθενται για την εξυπηρέτηση πρωτογενούς πλεονάσματος. Το ερώτημά μου, λοιπόν, τίθεται συγκεκριμένα και είναι το εξής: </w:t>
      </w:r>
      <w:r>
        <w:rPr>
          <w:rFonts w:eastAsia="Times New Roman" w:cs="Times New Roman"/>
          <w:bCs/>
          <w:szCs w:val="24"/>
        </w:rPr>
        <w:t>Η</w:t>
      </w:r>
      <w:r>
        <w:rPr>
          <w:rFonts w:eastAsia="Times New Roman" w:cs="Times New Roman"/>
          <w:bCs/>
          <w:szCs w:val="24"/>
        </w:rPr>
        <w:t xml:space="preserve"> Κυβέρνηση, αντί να προχωρήσει</w:t>
      </w:r>
      <w:r>
        <w:rPr>
          <w:rFonts w:eastAsia="Times New Roman" w:cs="Times New Roman"/>
          <w:bCs/>
          <w:szCs w:val="24"/>
        </w:rPr>
        <w:t xml:space="preserve"> στις περικοπές των συντάξεων και δη των προσωπικών διαφορών και των οικογενειακών επιδομάτων, </w:t>
      </w:r>
      <w:r>
        <w:rPr>
          <w:rFonts w:eastAsia="Times New Roman" w:cs="Times New Roman"/>
          <w:bCs/>
          <w:szCs w:val="24"/>
        </w:rPr>
        <w:t xml:space="preserve">μελέτησε </w:t>
      </w:r>
      <w:r>
        <w:rPr>
          <w:rFonts w:eastAsia="Times New Roman" w:cs="Times New Roman"/>
          <w:bCs/>
          <w:szCs w:val="24"/>
        </w:rPr>
        <w:t xml:space="preserve">τι θα γινόταν </w:t>
      </w:r>
      <w:r>
        <w:rPr>
          <w:rFonts w:eastAsia="Times New Roman" w:cs="Times New Roman"/>
          <w:bCs/>
          <w:szCs w:val="24"/>
        </w:rPr>
        <w:t>εάν έμεναν στην κυκλοφορία του χρήματος</w:t>
      </w:r>
      <w:r>
        <w:rPr>
          <w:rFonts w:eastAsia="Times New Roman" w:cs="Times New Roman"/>
          <w:bCs/>
          <w:szCs w:val="24"/>
        </w:rPr>
        <w:t>, ποια</w:t>
      </w:r>
      <w:r>
        <w:rPr>
          <w:rFonts w:eastAsia="Times New Roman" w:cs="Times New Roman"/>
          <w:bCs/>
          <w:szCs w:val="24"/>
        </w:rPr>
        <w:t xml:space="preserve"> τ</w:t>
      </w:r>
      <w:r>
        <w:rPr>
          <w:rFonts w:eastAsia="Times New Roman" w:cs="Times New Roman"/>
          <w:bCs/>
          <w:szCs w:val="24"/>
        </w:rPr>
        <w:t>α δημοσιονομικά έσοδα</w:t>
      </w:r>
      <w:r>
        <w:rPr>
          <w:rFonts w:eastAsia="Times New Roman" w:cs="Times New Roman"/>
          <w:bCs/>
          <w:szCs w:val="24"/>
        </w:rPr>
        <w:t>,</w:t>
      </w:r>
      <w:r>
        <w:rPr>
          <w:rFonts w:eastAsia="Times New Roman" w:cs="Times New Roman"/>
          <w:bCs/>
          <w:szCs w:val="24"/>
        </w:rPr>
        <w:t xml:space="preserve"> που θα προκύπταν από την κυκλοφορία αυτών των δυόμισι δισεκατομμυρίων κάθε χρόνο πολλαπλασιαστικά</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w:t>
      </w:r>
      <w:r>
        <w:rPr>
          <w:rFonts w:eastAsia="Times New Roman" w:cs="Times New Roman"/>
          <w:bCs/>
          <w:szCs w:val="24"/>
        </w:rPr>
        <w:t>ιότι, όταν εγώ εξοικονομώ εκατό ευρώ και τα ξοδεύω, ο επόμενος που θα εισπράξει το εισόδημά μου των εκατό ευρώ θα φορολογηθεί και αυτός και πάει παραπέρα κ</w:t>
      </w:r>
      <w:r>
        <w:rPr>
          <w:rFonts w:eastAsia="Times New Roman" w:cs="Times New Roman"/>
          <w:bCs/>
          <w:szCs w:val="24"/>
        </w:rPr>
        <w:t>αι τα εκατό ευρώ μπορεί να γίνουν χίλια στη διαδρομή.</w:t>
      </w:r>
    </w:p>
    <w:p w14:paraId="27620ED1" w14:textId="77777777" w:rsidR="00B93702" w:rsidRDefault="00B368C5">
      <w:pPr>
        <w:spacing w:line="600" w:lineRule="auto"/>
        <w:ind w:firstLine="720"/>
        <w:jc w:val="both"/>
        <w:rPr>
          <w:rFonts w:eastAsia="Times New Roman" w:cs="Times New Roman"/>
          <w:bCs/>
          <w:szCs w:val="24"/>
        </w:rPr>
      </w:pPr>
      <w:r>
        <w:rPr>
          <w:rFonts w:eastAsia="Times New Roman" w:cs="Times New Roman"/>
          <w:bCs/>
          <w:szCs w:val="24"/>
        </w:rPr>
        <w:t>Τα ερωτήματ</w:t>
      </w:r>
      <w:r>
        <w:rPr>
          <w:rFonts w:eastAsia="Times New Roman" w:cs="Times New Roman"/>
          <w:bCs/>
          <w:szCs w:val="24"/>
        </w:rPr>
        <w:t>ά</w:t>
      </w:r>
      <w:r>
        <w:rPr>
          <w:rFonts w:eastAsia="Times New Roman" w:cs="Times New Roman"/>
          <w:bCs/>
          <w:szCs w:val="24"/>
        </w:rPr>
        <w:t xml:space="preserve"> μου είναι, κύριε Πρόεδρε: Μελέτησε η Κυβέρνηση εναλλακτικές λύσεις αντί των περικοπών; Πώς</w:t>
      </w:r>
      <w:r>
        <w:rPr>
          <w:rFonts w:eastAsia="Times New Roman" w:cs="Times New Roman"/>
          <w:bCs/>
          <w:szCs w:val="24"/>
        </w:rPr>
        <w:t>,</w:t>
      </w:r>
      <w:r>
        <w:rPr>
          <w:rFonts w:eastAsia="Times New Roman" w:cs="Times New Roman"/>
          <w:bCs/>
          <w:szCs w:val="24"/>
        </w:rPr>
        <w:t xml:space="preserve"> μέσω </w:t>
      </w:r>
      <w:r>
        <w:rPr>
          <w:rFonts w:eastAsia="Times New Roman" w:cs="Times New Roman"/>
          <w:bCs/>
          <w:szCs w:val="24"/>
        </w:rPr>
        <w:lastRenderedPageBreak/>
        <w:t>της συνέχισης της διάθεσης των πόρων αυτών</w:t>
      </w:r>
      <w:r>
        <w:rPr>
          <w:rFonts w:eastAsia="Times New Roman" w:cs="Times New Roman"/>
          <w:bCs/>
          <w:szCs w:val="24"/>
        </w:rPr>
        <w:t>,</w:t>
      </w:r>
      <w:r>
        <w:rPr>
          <w:rFonts w:eastAsia="Times New Roman" w:cs="Times New Roman"/>
          <w:bCs/>
          <w:szCs w:val="24"/>
        </w:rPr>
        <w:t xml:space="preserve"> θα αποκτούσε δημοσιονομικό όφελος</w:t>
      </w:r>
      <w:r>
        <w:rPr>
          <w:rFonts w:eastAsia="Times New Roman" w:cs="Times New Roman"/>
          <w:bCs/>
          <w:szCs w:val="24"/>
        </w:rPr>
        <w:t>,</w:t>
      </w:r>
      <w:r>
        <w:rPr>
          <w:rFonts w:eastAsia="Times New Roman" w:cs="Times New Roman"/>
          <w:bCs/>
          <w:szCs w:val="24"/>
        </w:rPr>
        <w:t xml:space="preserve"> με άμεσο και </w:t>
      </w:r>
      <w:r>
        <w:rPr>
          <w:rFonts w:eastAsia="Times New Roman" w:cs="Times New Roman"/>
          <w:bCs/>
          <w:szCs w:val="24"/>
        </w:rPr>
        <w:t>έμμεσο φόρο, για να καλύψει τις ανάγκες των τόκων;</w:t>
      </w:r>
    </w:p>
    <w:p w14:paraId="27620ED2" w14:textId="77777777" w:rsidR="00B93702" w:rsidRDefault="00B368C5">
      <w:pPr>
        <w:spacing w:line="600" w:lineRule="auto"/>
        <w:ind w:firstLine="720"/>
        <w:jc w:val="both"/>
        <w:rPr>
          <w:rFonts w:eastAsia="Times New Roman" w:cs="Times New Roman"/>
          <w:bCs/>
          <w:szCs w:val="24"/>
        </w:rPr>
      </w:pPr>
      <w:r>
        <w:rPr>
          <w:rFonts w:eastAsia="Times New Roman" w:cs="Times New Roman"/>
          <w:bCs/>
          <w:szCs w:val="24"/>
        </w:rPr>
        <w:t xml:space="preserve">Το δεύτερο ζήτημα είναι εάν το μελέτησε, εάν έλαβε υπόψη της, </w:t>
      </w:r>
      <w:r>
        <w:rPr>
          <w:rFonts w:eastAsia="Times New Roman" w:cs="Times New Roman"/>
          <w:bCs/>
          <w:szCs w:val="24"/>
        </w:rPr>
        <w:t xml:space="preserve">αν </w:t>
      </w:r>
      <w:r>
        <w:rPr>
          <w:rFonts w:eastAsia="Times New Roman" w:cs="Times New Roman"/>
          <w:bCs/>
          <w:szCs w:val="24"/>
        </w:rPr>
        <w:t>ζήτησε να υπάρχουν μελέτες με οικονομοτεχνικά στοιχεία</w:t>
      </w:r>
      <w:r>
        <w:rPr>
          <w:rFonts w:eastAsia="Times New Roman" w:cs="Times New Roman"/>
          <w:bCs/>
          <w:szCs w:val="24"/>
        </w:rPr>
        <w:t>,</w:t>
      </w:r>
      <w:r>
        <w:rPr>
          <w:rFonts w:eastAsia="Times New Roman" w:cs="Times New Roman"/>
          <w:bCs/>
          <w:szCs w:val="24"/>
        </w:rPr>
        <w:t xml:space="preserve"> που θα αποδεικνύουν ότι ήταν μονόδρομος αυτή η περικοπή</w:t>
      </w:r>
      <w:r>
        <w:rPr>
          <w:rFonts w:eastAsia="Times New Roman" w:cs="Times New Roman"/>
          <w:bCs/>
          <w:szCs w:val="24"/>
        </w:rPr>
        <w:t>.</w:t>
      </w:r>
    </w:p>
    <w:p w14:paraId="27620ED3" w14:textId="77777777" w:rsidR="00B93702" w:rsidRDefault="00B368C5">
      <w:pPr>
        <w:spacing w:line="600" w:lineRule="auto"/>
        <w:ind w:firstLine="720"/>
        <w:jc w:val="both"/>
        <w:rPr>
          <w:rFonts w:eastAsia="Times New Roman" w:cs="Times New Roman"/>
          <w:bCs/>
          <w:szCs w:val="24"/>
        </w:rPr>
      </w:pPr>
      <w:r>
        <w:rPr>
          <w:rFonts w:eastAsia="Times New Roman" w:cs="Times New Roman"/>
          <w:bCs/>
          <w:szCs w:val="24"/>
        </w:rPr>
        <w:t>Αυτά είναι τα δύο κύρια ερω</w:t>
      </w:r>
      <w:r>
        <w:rPr>
          <w:rFonts w:eastAsia="Times New Roman" w:cs="Times New Roman"/>
          <w:bCs/>
          <w:szCs w:val="24"/>
        </w:rPr>
        <w:t xml:space="preserve">τήματα, κύριε Υπουργέ. Καταλαβαίνετε ότι </w:t>
      </w:r>
      <w:r>
        <w:rPr>
          <w:rFonts w:eastAsia="Times New Roman" w:cs="Times New Roman"/>
          <w:bCs/>
          <w:szCs w:val="24"/>
        </w:rPr>
        <w:t xml:space="preserve">στη </w:t>
      </w:r>
      <w:r>
        <w:rPr>
          <w:rFonts w:eastAsia="Times New Roman" w:cs="Times New Roman"/>
          <w:bCs/>
          <w:szCs w:val="24"/>
        </w:rPr>
        <w:t>συνέχεια είχα ζητήσει με την ερώτησ</w:t>
      </w:r>
      <w:r>
        <w:rPr>
          <w:rFonts w:eastAsia="Times New Roman" w:cs="Times New Roman"/>
          <w:bCs/>
          <w:szCs w:val="24"/>
        </w:rPr>
        <w:t>ή</w:t>
      </w:r>
      <w:r>
        <w:rPr>
          <w:rFonts w:eastAsia="Times New Roman" w:cs="Times New Roman"/>
          <w:bCs/>
          <w:szCs w:val="24"/>
        </w:rPr>
        <w:t xml:space="preserve"> μου και την κατάθεση στοιχείων, τα οποία </w:t>
      </w:r>
      <w:r>
        <w:rPr>
          <w:rFonts w:eastAsia="Times New Roman" w:cs="Times New Roman"/>
          <w:bCs/>
          <w:szCs w:val="24"/>
        </w:rPr>
        <w:t xml:space="preserve">τυχόν </w:t>
      </w:r>
      <w:r>
        <w:rPr>
          <w:rFonts w:eastAsia="Times New Roman" w:cs="Times New Roman"/>
          <w:bCs/>
          <w:szCs w:val="24"/>
        </w:rPr>
        <w:t>είχατε.</w:t>
      </w:r>
    </w:p>
    <w:p w14:paraId="27620ED4" w14:textId="77777777" w:rsidR="00B93702" w:rsidRDefault="00B368C5">
      <w:pPr>
        <w:spacing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Κύριε Υφυπουργέ, έχετε τον λόγο.</w:t>
      </w:r>
    </w:p>
    <w:p w14:paraId="27620ED5" w14:textId="77777777" w:rsidR="00B93702" w:rsidRDefault="00B368C5">
      <w:pPr>
        <w:spacing w:line="600" w:lineRule="auto"/>
        <w:ind w:firstLine="720"/>
        <w:jc w:val="both"/>
        <w:rPr>
          <w:rFonts w:eastAsia="Times New Roman"/>
          <w:bCs/>
          <w:szCs w:val="24"/>
        </w:rPr>
      </w:pPr>
      <w:r>
        <w:rPr>
          <w:rFonts w:eastAsia="Times New Roman"/>
          <w:b/>
          <w:bCs/>
          <w:szCs w:val="24"/>
        </w:rPr>
        <w:t>ΑΝΑΣΤΑΣΙΟΣ ΠΕΤΡΟΠΟΥΛΟΣ (Υφυπουργός Εργασίας, Κοινω</w:t>
      </w:r>
      <w:r>
        <w:rPr>
          <w:rFonts w:eastAsia="Times New Roman"/>
          <w:b/>
          <w:bCs/>
          <w:szCs w:val="24"/>
        </w:rPr>
        <w:t xml:space="preserve">νικής Ασφάλισης και Κοινωνικής Αλληλεγγύης): </w:t>
      </w:r>
      <w:r>
        <w:rPr>
          <w:rFonts w:eastAsia="Times New Roman"/>
          <w:bCs/>
          <w:szCs w:val="24"/>
        </w:rPr>
        <w:t>Ευχαριστώ, κύριε Πρόεδρε.</w:t>
      </w:r>
    </w:p>
    <w:p w14:paraId="27620ED6" w14:textId="77777777" w:rsidR="00B93702" w:rsidRDefault="00B368C5">
      <w:pPr>
        <w:spacing w:line="600" w:lineRule="auto"/>
        <w:ind w:firstLine="720"/>
        <w:jc w:val="both"/>
        <w:rPr>
          <w:rFonts w:eastAsia="Times New Roman"/>
          <w:bCs/>
          <w:szCs w:val="24"/>
        </w:rPr>
      </w:pPr>
      <w:r>
        <w:rPr>
          <w:rFonts w:eastAsia="Times New Roman"/>
          <w:bCs/>
          <w:szCs w:val="24"/>
        </w:rPr>
        <w:t>Κύριε Καρρά, στη διεξοδική συζήτηση</w:t>
      </w:r>
      <w:r>
        <w:rPr>
          <w:rFonts w:eastAsia="Times New Roman"/>
          <w:bCs/>
          <w:szCs w:val="24"/>
        </w:rPr>
        <w:t>,</w:t>
      </w:r>
      <w:r>
        <w:rPr>
          <w:rFonts w:eastAsia="Times New Roman"/>
          <w:bCs/>
          <w:szCs w:val="24"/>
        </w:rPr>
        <w:t xml:space="preserve"> που έγινε τη Δευτέρα, με αφορμή επίκαιρη επερώτηση, αναπτύχθηκαν με πληρότητα όλα τα στοιχεία, τα οποία αποκαλύπτουν το πρόβλημα στην κοινωνική ασφά</w:t>
      </w:r>
      <w:r>
        <w:rPr>
          <w:rFonts w:eastAsia="Times New Roman"/>
          <w:bCs/>
          <w:szCs w:val="24"/>
        </w:rPr>
        <w:t>λιση.</w:t>
      </w:r>
    </w:p>
    <w:p w14:paraId="27620ED7" w14:textId="77777777" w:rsidR="00B93702" w:rsidRDefault="00B368C5">
      <w:pPr>
        <w:spacing w:line="600" w:lineRule="auto"/>
        <w:ind w:firstLine="720"/>
        <w:jc w:val="both"/>
        <w:rPr>
          <w:rFonts w:eastAsia="Times New Roman"/>
          <w:bCs/>
          <w:szCs w:val="24"/>
        </w:rPr>
      </w:pPr>
      <w:r>
        <w:rPr>
          <w:rFonts w:eastAsia="Times New Roman"/>
          <w:bCs/>
          <w:szCs w:val="24"/>
        </w:rPr>
        <w:lastRenderedPageBreak/>
        <w:t xml:space="preserve">Προφανώς, θα γνωρίζετε ότι υπάρχει </w:t>
      </w:r>
      <w:proofErr w:type="spellStart"/>
      <w:r>
        <w:rPr>
          <w:rFonts w:eastAsia="Times New Roman"/>
          <w:bCs/>
          <w:szCs w:val="24"/>
        </w:rPr>
        <w:t>μνημονιακή</w:t>
      </w:r>
      <w:proofErr w:type="spellEnd"/>
      <w:r>
        <w:rPr>
          <w:rFonts w:eastAsia="Times New Roman"/>
          <w:bCs/>
          <w:szCs w:val="24"/>
        </w:rPr>
        <w:t xml:space="preserve"> </w:t>
      </w:r>
      <w:r>
        <w:rPr>
          <w:rFonts w:eastAsia="Times New Roman"/>
          <w:bCs/>
          <w:szCs w:val="24"/>
        </w:rPr>
        <w:t>δέσμευση, αλλά υπάρχει και γενικότερη υποχρέωση της χώρας να βρίσκεται σε κάποια πλαίσια δημοσιονομικής πολιτικής, όπως αυτά τα πλαίσια προσδιορίζονται για τις χώρες της Ευρωζώνης. Από τη δέσμευση του μνη</w:t>
      </w:r>
      <w:r>
        <w:rPr>
          <w:rFonts w:eastAsia="Times New Roman"/>
          <w:bCs/>
          <w:szCs w:val="24"/>
        </w:rPr>
        <w:t>μονίου, όμως, ήδη έχει οριστεί ότι η συνταξιοδοτική δ</w:t>
      </w:r>
      <w:r>
        <w:rPr>
          <w:rFonts w:eastAsia="Times New Roman"/>
          <w:bCs/>
          <w:szCs w:val="24"/>
        </w:rPr>
        <w:t>απάνη δ</w:t>
      </w:r>
      <w:r>
        <w:rPr>
          <w:rFonts w:eastAsia="Times New Roman"/>
          <w:bCs/>
          <w:szCs w:val="24"/>
        </w:rPr>
        <w:t>εν μπορεί να ξεπερνά το 2,5% επιπλέον του ΑΕΠ</w:t>
      </w:r>
      <w:r>
        <w:rPr>
          <w:rFonts w:eastAsia="Times New Roman"/>
          <w:bCs/>
          <w:szCs w:val="24"/>
        </w:rPr>
        <w:t>,</w:t>
      </w:r>
      <w:r>
        <w:rPr>
          <w:rFonts w:eastAsia="Times New Roman"/>
          <w:bCs/>
          <w:szCs w:val="24"/>
        </w:rPr>
        <w:t xml:space="preserve"> σε σχέση με το ΑΕΠ που είχε διαμορφωθεί το 2009 και αυτό διαρκώς μέχρι το 2016.</w:t>
      </w:r>
    </w:p>
    <w:p w14:paraId="27620ED8" w14:textId="77777777" w:rsidR="00B93702" w:rsidRDefault="00B368C5">
      <w:pPr>
        <w:spacing w:line="600" w:lineRule="auto"/>
        <w:ind w:firstLine="720"/>
        <w:jc w:val="both"/>
        <w:rPr>
          <w:rFonts w:eastAsia="Times New Roman"/>
          <w:bCs/>
          <w:szCs w:val="24"/>
        </w:rPr>
      </w:pPr>
      <w:r>
        <w:rPr>
          <w:rFonts w:eastAsia="Times New Roman"/>
          <w:bCs/>
          <w:szCs w:val="24"/>
        </w:rPr>
        <w:t>Και γι</w:t>
      </w:r>
      <w:r>
        <w:rPr>
          <w:rFonts w:eastAsia="Times New Roman"/>
          <w:bCs/>
          <w:szCs w:val="24"/>
        </w:rPr>
        <w:t>’</w:t>
      </w:r>
      <w:r>
        <w:rPr>
          <w:rFonts w:eastAsia="Times New Roman"/>
          <w:bCs/>
          <w:szCs w:val="24"/>
        </w:rPr>
        <w:t xml:space="preserve"> αυτό τον λόγο</w:t>
      </w:r>
      <w:r>
        <w:rPr>
          <w:rFonts w:eastAsia="Times New Roman"/>
          <w:bCs/>
          <w:szCs w:val="24"/>
        </w:rPr>
        <w:t>,</w:t>
      </w:r>
      <w:r>
        <w:rPr>
          <w:rFonts w:eastAsia="Times New Roman"/>
          <w:bCs/>
          <w:szCs w:val="24"/>
        </w:rPr>
        <w:t xml:space="preserve"> με τον ν.3863, </w:t>
      </w:r>
      <w:r>
        <w:rPr>
          <w:rFonts w:eastAsia="Times New Roman"/>
          <w:bCs/>
          <w:szCs w:val="24"/>
        </w:rPr>
        <w:t xml:space="preserve">που έγινε γνωστός ως νόμος Λοβέρδου, ο οποίος ποτέ δεν εφαρμόστηκε </w:t>
      </w:r>
      <w:r>
        <w:rPr>
          <w:rFonts w:eastAsia="Times New Roman"/>
          <w:bCs/>
          <w:szCs w:val="24"/>
        </w:rPr>
        <w:t>-</w:t>
      </w:r>
      <w:r>
        <w:rPr>
          <w:rFonts w:eastAsia="Times New Roman"/>
          <w:bCs/>
          <w:szCs w:val="24"/>
        </w:rPr>
        <w:t>και δεν εφαρμόστηκε, διότι, ενώ ο νόμος ο ίδιος εξασφάλισε περίπου με δύο νόμους, τον ν.3845/2010 και τον ν.3843/2010, 2,5 δισεκατομμύρια μείωση δαπάνης</w:t>
      </w:r>
      <w:r>
        <w:rPr>
          <w:rFonts w:eastAsia="Times New Roman"/>
          <w:bCs/>
          <w:szCs w:val="24"/>
        </w:rPr>
        <w:t>-</w:t>
      </w:r>
      <w:r>
        <w:rPr>
          <w:rFonts w:eastAsia="Times New Roman"/>
          <w:bCs/>
          <w:szCs w:val="24"/>
        </w:rPr>
        <w:t xml:space="preserve"> τ</w:t>
      </w:r>
      <w:r>
        <w:rPr>
          <w:rFonts w:eastAsia="Times New Roman" w:cs="Times New Roman"/>
          <w:szCs w:val="24"/>
        </w:rPr>
        <w:t xml:space="preserve">ο 2011 χρειάστηκε να παρθούν νέα </w:t>
      </w:r>
      <w:r>
        <w:rPr>
          <w:rFonts w:eastAsia="Times New Roman" w:cs="Times New Roman"/>
          <w:szCs w:val="24"/>
        </w:rPr>
        <w:t>μέτρα 1,6 δισεκατομμυρίων ευρώ.</w:t>
      </w:r>
    </w:p>
    <w:p w14:paraId="27620ED9"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Εν συνεχεία, ελήφθησαν</w:t>
      </w:r>
      <w:r>
        <w:rPr>
          <w:rFonts w:eastAsia="Times New Roman" w:cs="Times New Roman"/>
          <w:szCs w:val="24"/>
        </w:rPr>
        <w:t>,</w:t>
      </w:r>
      <w:r>
        <w:rPr>
          <w:rFonts w:eastAsia="Times New Roman" w:cs="Times New Roman"/>
          <w:szCs w:val="24"/>
        </w:rPr>
        <w:t xml:space="preserve"> με τέσσερις νόμους</w:t>
      </w:r>
      <w:r>
        <w:rPr>
          <w:rFonts w:eastAsia="Times New Roman" w:cs="Times New Roman"/>
          <w:szCs w:val="24"/>
        </w:rPr>
        <w:t>,</w:t>
      </w:r>
      <w:r>
        <w:rPr>
          <w:rFonts w:eastAsia="Times New Roman" w:cs="Times New Roman"/>
          <w:szCs w:val="24"/>
        </w:rPr>
        <w:t xml:space="preserve"> κι άλλα μέτρα μειώσεων. Κι ενώ η συνταξιοδοτική δαπάνη το 2009 ήταν περίπου 32,5 δισεκατομμύρια ευρώ, δηλαδή στο 13,72% του ΑΕΠ, το 2015 που αναλάβαμε εμείς την Κυβέρνηση, είχε φτά</w:t>
      </w:r>
      <w:r>
        <w:rPr>
          <w:rFonts w:eastAsia="Times New Roman" w:cs="Times New Roman"/>
          <w:szCs w:val="24"/>
        </w:rPr>
        <w:t xml:space="preserve">σει τα 30,218 δισεκατομμύρια ευρώ, μικρότερη συνταξιοδοτική δαπάνη, αλλά με μεγαλύτερο ποσοστό του ΑΕΠ, ξεπερνούσε το </w:t>
      </w:r>
      <w:r>
        <w:rPr>
          <w:rFonts w:eastAsia="Times New Roman" w:cs="Times New Roman"/>
          <w:szCs w:val="24"/>
        </w:rPr>
        <w:lastRenderedPageBreak/>
        <w:t>17%. Άρα, ήδη ήμασταν εκτός πλαισίων</w:t>
      </w:r>
      <w:r>
        <w:rPr>
          <w:rFonts w:eastAsia="Times New Roman" w:cs="Times New Roman"/>
          <w:szCs w:val="24"/>
        </w:rPr>
        <w:t>,</w:t>
      </w:r>
      <w:r>
        <w:rPr>
          <w:rFonts w:eastAsia="Times New Roman" w:cs="Times New Roman"/>
          <w:szCs w:val="24"/>
        </w:rPr>
        <w:t xml:space="preserve"> στα οποία είχε δεσμευθεί η χώρα</w:t>
      </w:r>
      <w:r>
        <w:rPr>
          <w:rFonts w:eastAsia="Times New Roman" w:cs="Times New Roman"/>
          <w:szCs w:val="24"/>
        </w:rPr>
        <w:t>,</w:t>
      </w:r>
      <w:r>
        <w:rPr>
          <w:rFonts w:eastAsia="Times New Roman" w:cs="Times New Roman"/>
          <w:szCs w:val="24"/>
        </w:rPr>
        <w:t xml:space="preserve"> με βάση το μνημόνιο, γιατί έπρεπε να είναι 16,2% το ανώτατο όριο δα</w:t>
      </w:r>
      <w:r>
        <w:rPr>
          <w:rFonts w:eastAsia="Times New Roman" w:cs="Times New Roman"/>
          <w:szCs w:val="24"/>
        </w:rPr>
        <w:t xml:space="preserve">πάνης ως προς το ΑΕΠ, και είχαμε, λοιπόν, πάλι μπροστά μας αυτόν τον εφιάλτη νέων μειώσεων. </w:t>
      </w:r>
    </w:p>
    <w:p w14:paraId="27620EDA"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Διαμορφώσαμε ένα νέο σύστημα κοινωνικής ασφάλισης σε άλλη βάση, με ενιαίους κανόνες</w:t>
      </w:r>
      <w:r>
        <w:rPr>
          <w:rFonts w:eastAsia="Times New Roman" w:cs="Times New Roman"/>
          <w:szCs w:val="24"/>
        </w:rPr>
        <w:t>,</w:t>
      </w:r>
      <w:r>
        <w:rPr>
          <w:rFonts w:eastAsia="Times New Roman" w:cs="Times New Roman"/>
          <w:szCs w:val="24"/>
        </w:rPr>
        <w:t xml:space="preserve"> όπου αποφεύγουμε αυτούς τους κινδύνους. Και είπαμε να διατηρηθεί η προσωπική δ</w:t>
      </w:r>
      <w:r>
        <w:rPr>
          <w:rFonts w:eastAsia="Times New Roman" w:cs="Times New Roman"/>
          <w:szCs w:val="24"/>
        </w:rPr>
        <w:t>ιαφορά</w:t>
      </w:r>
      <w:r>
        <w:rPr>
          <w:rFonts w:eastAsia="Times New Roman" w:cs="Times New Roman"/>
          <w:szCs w:val="24"/>
        </w:rPr>
        <w:t>,</w:t>
      </w:r>
      <w:r>
        <w:rPr>
          <w:rFonts w:eastAsia="Times New Roman" w:cs="Times New Roman"/>
          <w:szCs w:val="24"/>
        </w:rPr>
        <w:t xml:space="preserve"> εκεί που πραγματικά </w:t>
      </w:r>
      <w:proofErr w:type="spellStart"/>
      <w:r>
        <w:rPr>
          <w:rFonts w:eastAsia="Times New Roman" w:cs="Times New Roman"/>
          <w:szCs w:val="24"/>
        </w:rPr>
        <w:t>προέκυπταν</w:t>
      </w:r>
      <w:proofErr w:type="spellEnd"/>
      <w:r>
        <w:rPr>
          <w:rFonts w:eastAsia="Times New Roman" w:cs="Times New Roman"/>
          <w:szCs w:val="24"/>
        </w:rPr>
        <w:t xml:space="preserve"> μεγαλύτερες συντάξεις. </w:t>
      </w:r>
      <w:r>
        <w:rPr>
          <w:rFonts w:eastAsia="Times New Roman" w:cs="Times New Roman"/>
          <w:szCs w:val="24"/>
        </w:rPr>
        <w:t>Μ</w:t>
      </w:r>
      <w:r>
        <w:rPr>
          <w:rFonts w:eastAsia="Times New Roman" w:cs="Times New Roman"/>
          <w:szCs w:val="24"/>
        </w:rPr>
        <w:t>ε το ν.4472/2017 συμφωνήσαμε να έχουμε 1,8 δισεκατομμύρια μείωση δαπάνης, η οποία, όμως -όπως θα θυμάστε και το έχουμε αναλύσει πολλές φορές- έρχεται μέσα στις πολιτικές μας για ενίσχυση των κο</w:t>
      </w:r>
      <w:r>
        <w:rPr>
          <w:rFonts w:eastAsia="Times New Roman" w:cs="Times New Roman"/>
          <w:szCs w:val="24"/>
        </w:rPr>
        <w:t>ινωνικών δομών και των κοινωνικών μας επιλογών</w:t>
      </w:r>
      <w:r>
        <w:rPr>
          <w:rFonts w:eastAsia="Times New Roman" w:cs="Times New Roman"/>
          <w:szCs w:val="24"/>
        </w:rPr>
        <w:t>,</w:t>
      </w:r>
      <w:r>
        <w:rPr>
          <w:rFonts w:eastAsia="Times New Roman" w:cs="Times New Roman"/>
          <w:szCs w:val="24"/>
        </w:rPr>
        <w:t xml:space="preserve"> ως προς τα αδύναμα στρώματα. </w:t>
      </w:r>
    </w:p>
    <w:p w14:paraId="27620EDB"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Αυτά τα 1,8 δισεκατομμύρια αναλύονται σε μέτρα, που, όταν επέλθει η μείωση αυτής της δαπάνης, θα αποδοθούν με τους εξής τρόπους: Με μείωση της φαρμακευτικής δαπάνης των ομάδων πο</w:t>
      </w:r>
      <w:r>
        <w:rPr>
          <w:rFonts w:eastAsia="Times New Roman" w:cs="Times New Roman"/>
          <w:szCs w:val="24"/>
        </w:rPr>
        <w:t>υ πλήττονται, με μείωση του φορολογικού συντελεστή από το 22% στο 20% στα φυσικά πρόσωπα, από το 29% στο 26% στις επιχειρήσεις, με επιδότηση του ενοικίου που είναι πε</w:t>
      </w:r>
      <w:r>
        <w:rPr>
          <w:rFonts w:eastAsia="Times New Roman" w:cs="Times New Roman"/>
          <w:szCs w:val="24"/>
        </w:rPr>
        <w:lastRenderedPageBreak/>
        <w:t>ρίπου 600 εκατομμύρια, με επιδότηση των παιδιών, με οικογενειακά επιδόματα 260 εκατομμύρια</w:t>
      </w:r>
      <w:r>
        <w:rPr>
          <w:rFonts w:eastAsia="Times New Roman" w:cs="Times New Roman"/>
          <w:szCs w:val="24"/>
        </w:rPr>
        <w:t xml:space="preserve">, τα οποία θα δοθούν με έμφαση στο πρώτο και στο δεύτερο παιδί -που είναι τα πιο πολλά πια-, με την ενίσχυση των σχολικών γευμάτων, την αύξηση των παιδικών σταθμών, όπου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παιδιά θα μπορούν να φιλοξενούνται στους παιδικούς στα</w:t>
      </w:r>
      <w:r>
        <w:rPr>
          <w:rFonts w:eastAsia="Times New Roman" w:cs="Times New Roman"/>
          <w:szCs w:val="24"/>
        </w:rPr>
        <w:t xml:space="preserve">θμούς σε σχέση με σήμερα. </w:t>
      </w:r>
    </w:p>
    <w:p w14:paraId="27620EDC"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Είναι μια σειρά μέτρων, τα οποία έχουμε ανακοινώσει και τα έχουμε μπροστά μας να τα εφαρμόσουμε, ώστε να ισοφαρίσουν την κατάσταση αυτή. Διότι αυτό που κερδίσαμε με τη μείωση της συνταξιοδοτικής δαπάνης στην κατηγορία αυτή, δεν τ</w:t>
      </w:r>
      <w:r>
        <w:rPr>
          <w:rFonts w:eastAsia="Times New Roman" w:cs="Times New Roman"/>
          <w:szCs w:val="24"/>
        </w:rPr>
        <w:t>ο δίνουμε για το χρέος. Έρχεται μέσα στην κοινωνία για την αλλαγή των δομών, στη βάση της υποστήριξης της κοινωνίας σε μια άλλη προοπτική. Και ένα μέρος από αυτό μεταβιβάζεται και για δημόσιες επενδύσεις. Είναι γνωστά. Πράγματι, έχουν αναλυθεί κατ’ επανάλη</w:t>
      </w:r>
      <w:r>
        <w:rPr>
          <w:rFonts w:eastAsia="Times New Roman" w:cs="Times New Roman"/>
          <w:szCs w:val="24"/>
        </w:rPr>
        <w:t xml:space="preserve">ψη στην Αίθουσα αυτή. </w:t>
      </w:r>
    </w:p>
    <w:p w14:paraId="27620EDD"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Συνεπώς δεν είναι σωστό αυτό που λέτε, ότι πήραμε μέτρα μείωσης των συντάξεων, για να καλύψουμε υποχρεώσεις του χρέους. </w:t>
      </w:r>
    </w:p>
    <w:p w14:paraId="27620EDE"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Σας ευχαριστώ και θα επανέλθω στη δευτερολογία μου.</w:t>
      </w:r>
    </w:p>
    <w:p w14:paraId="27620EDF"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Ευχαριστώ πολύ κι εγώ. </w:t>
      </w:r>
    </w:p>
    <w:p w14:paraId="27620EE0"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Καρράς για τρία λεπτά. </w:t>
      </w:r>
    </w:p>
    <w:p w14:paraId="27620EE1" w14:textId="77777777" w:rsidR="00B93702" w:rsidRDefault="00B368C5">
      <w:pPr>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Ευχαριστώ, κύριε Πρόεδρε. </w:t>
      </w:r>
    </w:p>
    <w:p w14:paraId="27620EE2"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Κατ’ αρχάς, η περικοπή της συνταξιοδοτικής δαπάνης είναι οριζόντια ως προς όλους. Οι κοινωνικές παροχές, στις οποίες αναφερθήκατε, τα ισοδύναμα ενδεχόμενα μέ</w:t>
      </w:r>
      <w:r>
        <w:rPr>
          <w:rFonts w:eastAsia="Times New Roman" w:cs="Times New Roman"/>
          <w:szCs w:val="24"/>
        </w:rPr>
        <w:t xml:space="preserve">τρα, αφορούν, αν δεν κάνω λάθος, δύο ζητήματα: Πρώτον, ότι θα έχει επιτευχθεί το πλεόνασμα το πρωτογενές του 3,5%, ούτως ώστε να εξυπηρετηθούν οι τόκοι των δανείων -αυτό το λέει το </w:t>
      </w:r>
      <w:r>
        <w:rPr>
          <w:rFonts w:eastAsia="Times New Roman" w:cs="Times New Roman"/>
          <w:szCs w:val="24"/>
        </w:rPr>
        <w:t>μ</w:t>
      </w:r>
      <w:r>
        <w:rPr>
          <w:rFonts w:eastAsia="Times New Roman" w:cs="Times New Roman"/>
          <w:szCs w:val="24"/>
        </w:rPr>
        <w:t>εσοπρόθεσμο 2017-2021- και τα 1,8 δισεκατομμύρια που αναφέρατε, κύριε Υπου</w:t>
      </w:r>
      <w:r>
        <w:rPr>
          <w:rFonts w:eastAsia="Times New Roman" w:cs="Times New Roman"/>
          <w:szCs w:val="24"/>
        </w:rPr>
        <w:t xml:space="preserve">ργέ, αφορούν επιπλέον ποσό, πέραν των περικοπών, αν θα προκύψει από την κατάσταση της οικονομίας. </w:t>
      </w:r>
    </w:p>
    <w:p w14:paraId="27620EE3"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t>Ανεξάρτητα, όμως, απ’ αυτό, η απάντηση που πήρα στην ερώτησή μου ήταν ότι ήταν μονόδρομος και δεν είχατε, υποτίθεται, εναλλακτικές λύσεις. Να σας προτείνω μί</w:t>
      </w:r>
      <w:r>
        <w:rPr>
          <w:rFonts w:eastAsia="Times New Roman" w:cs="Times New Roman"/>
          <w:szCs w:val="24"/>
        </w:rPr>
        <w:t xml:space="preserve">α εναλλακτική λύση, κύριε Υπουργέ; Θα σας προτείνω μία σήμερα, για να δείτε ότι είχατε εναλλακτικές λύσεις. </w:t>
      </w:r>
    </w:p>
    <w:p w14:paraId="27620EE4" w14:textId="77777777" w:rsidR="00B93702" w:rsidRDefault="00B368C5">
      <w:pPr>
        <w:spacing w:line="600" w:lineRule="auto"/>
        <w:ind w:firstLine="720"/>
        <w:jc w:val="both"/>
        <w:rPr>
          <w:rFonts w:eastAsia="Times New Roman" w:cs="Times New Roman"/>
          <w:szCs w:val="24"/>
        </w:rPr>
      </w:pPr>
      <w:r>
        <w:rPr>
          <w:rFonts w:eastAsia="Times New Roman" w:cs="Times New Roman"/>
          <w:szCs w:val="24"/>
        </w:rPr>
        <w:lastRenderedPageBreak/>
        <w:t>Το μνημόνιο και η Ευρωπαϊκή Ένωση αφήνουν ως εσωτερικό ζήτημα το ύψος της φορολογίας εισοδήματος στην Ελλάδα. Κάνατε κάτι άλλο με τον ίδιο νόμο, το</w:t>
      </w:r>
      <w:r>
        <w:rPr>
          <w:rFonts w:eastAsia="Times New Roman" w:cs="Times New Roman"/>
          <w:szCs w:val="24"/>
        </w:rPr>
        <w:t xml:space="preserve">ν ν.4472/2017, κάνατε όχι μόνο τις συνταξιοδοτικές περικοπές, μειώσατε κα το αφορολόγητο από το 2019 εκείνων των συνταξιούχων, εκείνων των μικροεπαγγελματιών, των εργαζομένων, ούτως ώστε </w:t>
      </w:r>
      <w:r>
        <w:rPr>
          <w:rFonts w:eastAsia="Times New Roman" w:cs="Times New Roman"/>
          <w:szCs w:val="24"/>
        </w:rPr>
        <w:t xml:space="preserve">να </w:t>
      </w:r>
      <w:r>
        <w:rPr>
          <w:rFonts w:eastAsia="Times New Roman" w:cs="Times New Roman"/>
          <w:szCs w:val="24"/>
        </w:rPr>
        <w:t>δώσ</w:t>
      </w:r>
      <w:r>
        <w:rPr>
          <w:rFonts w:eastAsia="Times New Roman" w:cs="Times New Roman"/>
          <w:szCs w:val="24"/>
        </w:rPr>
        <w:t>ε</w:t>
      </w:r>
      <w:r>
        <w:rPr>
          <w:rFonts w:eastAsia="Times New Roman" w:cs="Times New Roman"/>
          <w:szCs w:val="24"/>
        </w:rPr>
        <w:t xml:space="preserve">τε </w:t>
      </w:r>
      <w:r>
        <w:rPr>
          <w:rFonts w:eastAsia="Times New Roman" w:cs="Times New Roman"/>
          <w:szCs w:val="24"/>
        </w:rPr>
        <w:t>επιπλέον</w:t>
      </w:r>
      <w:r>
        <w:rPr>
          <w:rFonts w:eastAsia="Times New Roman" w:cs="Times New Roman"/>
          <w:szCs w:val="24"/>
        </w:rPr>
        <w:t xml:space="preserve"> έσοδα στο δημόσιο ταμείο. </w:t>
      </w:r>
    </w:p>
    <w:p w14:paraId="27620EE5" w14:textId="77777777" w:rsidR="00B93702" w:rsidRDefault="00B368C5">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να </w:t>
      </w:r>
      <w:r>
        <w:rPr>
          <w:rFonts w:eastAsia="Times New Roman" w:cs="Times New Roman"/>
          <w:szCs w:val="24"/>
        </w:rPr>
        <w:t>επισημάνω κάτι. Όταν αφαιρούνται πόροι από την οικονομία, είναι βασική αρχή της οικονομίας ότι προκαλείται ύφεση. Το λέει, μάλιστα, και το Γραφείο Προϋπολογισμού της Βουλής στην Έκθεση για το 2016: «Η αφαίρεση πόρων από το εισοδηματικό κύκλωμα εξηγεί την ύ</w:t>
      </w:r>
      <w:r>
        <w:rPr>
          <w:rFonts w:eastAsia="Times New Roman" w:cs="Times New Roman"/>
          <w:szCs w:val="24"/>
        </w:rPr>
        <w:t>φεση</w:t>
      </w:r>
      <w:r>
        <w:rPr>
          <w:rFonts w:eastAsia="Times New Roman" w:cs="Times New Roman"/>
          <w:szCs w:val="24"/>
        </w:rPr>
        <w:t>»</w:t>
      </w:r>
      <w:r>
        <w:rPr>
          <w:rFonts w:eastAsia="Times New Roman" w:cs="Times New Roman"/>
          <w:szCs w:val="24"/>
        </w:rPr>
        <w:t xml:space="preserve">. </w:t>
      </w:r>
    </w:p>
    <w:p w14:paraId="27620EE6" w14:textId="77777777" w:rsidR="00B93702" w:rsidRDefault="00B368C5">
      <w:pPr>
        <w:spacing w:after="0" w:line="600" w:lineRule="auto"/>
        <w:ind w:firstLine="720"/>
        <w:jc w:val="both"/>
        <w:rPr>
          <w:rFonts w:eastAsia="Times New Roman" w:cs="Times New Roman"/>
          <w:szCs w:val="24"/>
        </w:rPr>
      </w:pPr>
      <w:r>
        <w:rPr>
          <w:rFonts w:eastAsia="Times New Roman" w:cs="Times New Roman"/>
          <w:szCs w:val="24"/>
        </w:rPr>
        <w:t>Δημιουργήσατε ύφεση, λοιπόν. Και αφού δημιουργήσατε ύφεση, και δι</w:t>
      </w:r>
      <w:r>
        <w:rPr>
          <w:rFonts w:eastAsia="Times New Roman" w:cs="Times New Roman"/>
          <w:szCs w:val="24"/>
        </w:rPr>
        <w:t>α</w:t>
      </w:r>
      <w:r>
        <w:rPr>
          <w:rFonts w:eastAsia="Times New Roman" w:cs="Times New Roman"/>
          <w:szCs w:val="24"/>
        </w:rPr>
        <w:t xml:space="preserve"> των περικοπών και δι</w:t>
      </w:r>
      <w:r>
        <w:rPr>
          <w:rFonts w:eastAsia="Times New Roman" w:cs="Times New Roman"/>
          <w:szCs w:val="24"/>
        </w:rPr>
        <w:t>α</w:t>
      </w:r>
      <w:r>
        <w:rPr>
          <w:rFonts w:eastAsia="Times New Roman" w:cs="Times New Roman"/>
          <w:szCs w:val="24"/>
        </w:rPr>
        <w:t xml:space="preserve"> της μειώσεως του αφορολόγητου, είναι αμφίβολο πλέον αν θα επιτευχθούν τα μεγέθη στα οποία αναφέρεστε. </w:t>
      </w:r>
    </w:p>
    <w:p w14:paraId="27620EE7" w14:textId="77777777" w:rsidR="00B93702" w:rsidRDefault="00B368C5">
      <w:pPr>
        <w:spacing w:after="0" w:line="600" w:lineRule="auto"/>
        <w:ind w:firstLine="720"/>
        <w:jc w:val="both"/>
        <w:rPr>
          <w:rFonts w:eastAsia="Times New Roman" w:cs="Times New Roman"/>
          <w:szCs w:val="24"/>
        </w:rPr>
      </w:pPr>
      <w:r>
        <w:rPr>
          <w:rFonts w:eastAsia="Times New Roman" w:cs="Times New Roman"/>
          <w:szCs w:val="24"/>
        </w:rPr>
        <w:t>Ο ίδιος ομολογήσατε, κύριε Υπουργέ, ότι υπάρχει δέσμευση</w:t>
      </w:r>
      <w:r>
        <w:rPr>
          <w:rFonts w:eastAsia="Times New Roman" w:cs="Times New Roman"/>
          <w:szCs w:val="24"/>
        </w:rPr>
        <w:t xml:space="preserve"> μέχρι το 2060, για τον λόγο ότι εκεί θα εκπνεύσει ίσως η τελευταία δόση του δανείου, εκτός και αν υπάρχουν νέα δάνεια, </w:t>
      </w:r>
      <w:r>
        <w:rPr>
          <w:rFonts w:eastAsia="Times New Roman" w:cs="Times New Roman"/>
          <w:szCs w:val="24"/>
        </w:rPr>
        <w:lastRenderedPageBreak/>
        <w:t>τα οποία δεν ξέρω πότε θα εκπνεύσουν. Να μην θυμηθώ την εκατονταετία 1893-1987, όπου τελείωσε το μονοπώλιο. Δεν έχει καμία αξία στη συζή</w:t>
      </w:r>
      <w:r>
        <w:rPr>
          <w:rFonts w:eastAsia="Times New Roman" w:cs="Times New Roman"/>
          <w:szCs w:val="24"/>
        </w:rPr>
        <w:t xml:space="preserve">τησή μας. </w:t>
      </w:r>
    </w:p>
    <w:p w14:paraId="27620EE8" w14:textId="77777777" w:rsidR="00B93702" w:rsidRDefault="00B368C5">
      <w:pPr>
        <w:spacing w:after="0" w:line="600" w:lineRule="auto"/>
        <w:ind w:firstLine="720"/>
        <w:jc w:val="both"/>
        <w:rPr>
          <w:rFonts w:eastAsia="Times New Roman" w:cs="Times New Roman"/>
          <w:szCs w:val="24"/>
        </w:rPr>
      </w:pPr>
      <w:r>
        <w:rPr>
          <w:rFonts w:eastAsia="Times New Roman" w:cs="Times New Roman"/>
          <w:szCs w:val="24"/>
        </w:rPr>
        <w:t>Συνοψίζοντας, λοιπόν, και για να μην μακρηγορήσω άλλο, επαναφέρω το ερώτημά μου, διότι το θεωρώ αναπάντητο. Για να μην βάλω και το θέμα του περιορισμού του αφορολόγητου, στο ζήτημα αν αυτά τα 2,5 δισεκατομμύρια ευρώ ετησίως κυκλοφορούσαν χωρίς π</w:t>
      </w:r>
      <w:r>
        <w:rPr>
          <w:rFonts w:eastAsia="Times New Roman" w:cs="Times New Roman"/>
          <w:szCs w:val="24"/>
        </w:rPr>
        <w:t>ερικοπές για καταναλωτικές δαπάνες ή για δαπάνες αποταμίευσης -αν και πιστεύω ότι θα ήταν όλες καταναλωτικές, για τον λόγο ότι οι συνταξιούχοι σήμερα έχουν περιορισμένα εισοδήματα, είναι ελάχιστοι εκείνοι που μπορεί να έχουν από άλλες πηγές- δεν θα απέδιδα</w:t>
      </w:r>
      <w:r>
        <w:rPr>
          <w:rFonts w:eastAsia="Times New Roman" w:cs="Times New Roman"/>
          <w:szCs w:val="24"/>
        </w:rPr>
        <w:t xml:space="preserve">ν ένα ΦΠΑ στην καταναλωτική δαπάνη; Δεν θα απέδιδαν φόρο εισοδήματος </w:t>
      </w:r>
      <w:r>
        <w:rPr>
          <w:rFonts w:eastAsia="Times New Roman" w:cs="Times New Roman"/>
          <w:szCs w:val="24"/>
        </w:rPr>
        <w:t xml:space="preserve">από </w:t>
      </w:r>
      <w:r>
        <w:rPr>
          <w:rFonts w:eastAsia="Times New Roman" w:cs="Times New Roman"/>
          <w:szCs w:val="24"/>
        </w:rPr>
        <w:t>εκείνον που θα ήταν ο πωλητής; Ο πωλητής δεν θα πλήρωνε περαιτέρω στον προμηθευτή του έναν επιπλέον ΦΠΑ</w:t>
      </w:r>
      <w:r>
        <w:rPr>
          <w:rFonts w:eastAsia="Times New Roman" w:cs="Times New Roman"/>
          <w:szCs w:val="24"/>
        </w:rPr>
        <w:t xml:space="preserve"> και ο προμηθευτής </w:t>
      </w:r>
      <w:r>
        <w:rPr>
          <w:rFonts w:eastAsia="Times New Roman" w:cs="Times New Roman"/>
          <w:szCs w:val="24"/>
        </w:rPr>
        <w:t xml:space="preserve">έναν επιπλέον φόρο εισοδήματος; </w:t>
      </w:r>
    </w:p>
    <w:p w14:paraId="27620EE9" w14:textId="77777777" w:rsidR="00B93702" w:rsidRDefault="00B368C5">
      <w:pPr>
        <w:spacing w:after="0" w:line="600" w:lineRule="auto"/>
        <w:ind w:firstLine="720"/>
        <w:jc w:val="both"/>
        <w:rPr>
          <w:rFonts w:eastAsia="Times New Roman" w:cs="Times New Roman"/>
          <w:szCs w:val="24"/>
        </w:rPr>
      </w:pPr>
      <w:r>
        <w:rPr>
          <w:rFonts w:eastAsia="Times New Roman" w:cs="Times New Roman"/>
          <w:szCs w:val="24"/>
        </w:rPr>
        <w:t>Αυτή είναι η ερώτησή μου, κύ</w:t>
      </w:r>
      <w:r>
        <w:rPr>
          <w:rFonts w:eastAsia="Times New Roman" w:cs="Times New Roman"/>
          <w:szCs w:val="24"/>
        </w:rPr>
        <w:t xml:space="preserve">ριε Υπουργέ, προς την Κυβέρνηση. Είναι να δω και να κατανοήσω και να κατανοήσει η Βουλή αν, αντί των περικοπών που η Κυβέρνηση θεωρεί μονόδρομο, υπήρχε η δυνατότητα τα ίδια χρήματα, τα οποία υπάρχουν </w:t>
      </w:r>
      <w:r>
        <w:rPr>
          <w:rFonts w:eastAsia="Times New Roman" w:cs="Times New Roman"/>
          <w:szCs w:val="24"/>
        </w:rPr>
        <w:lastRenderedPageBreak/>
        <w:t xml:space="preserve">κατά το </w:t>
      </w:r>
      <w:r>
        <w:rPr>
          <w:rFonts w:eastAsia="Times New Roman" w:cs="Times New Roman"/>
          <w:szCs w:val="24"/>
        </w:rPr>
        <w:t>μ</w:t>
      </w:r>
      <w:r>
        <w:rPr>
          <w:rFonts w:eastAsia="Times New Roman" w:cs="Times New Roman"/>
          <w:szCs w:val="24"/>
        </w:rPr>
        <w:t>εσοπρόθεσμο και αφαιρούνται από την κοινωνική α</w:t>
      </w:r>
      <w:r>
        <w:rPr>
          <w:rFonts w:eastAsia="Times New Roman" w:cs="Times New Roman"/>
          <w:szCs w:val="24"/>
        </w:rPr>
        <w:t xml:space="preserve">σφάλιση, απέδιδαν φορολογικά έσοδα τέτοια που να μπορούσαμε να πληρώσουμε το 3,5% πλεόνασμα. </w:t>
      </w:r>
    </w:p>
    <w:p w14:paraId="27620EEA" w14:textId="77777777" w:rsidR="00B93702" w:rsidRDefault="00B368C5">
      <w:pPr>
        <w:spacing w:after="0" w:line="600" w:lineRule="auto"/>
        <w:ind w:firstLine="720"/>
        <w:jc w:val="both"/>
        <w:rPr>
          <w:rFonts w:eastAsia="Times New Roman" w:cs="Times New Roman"/>
          <w:szCs w:val="24"/>
        </w:rPr>
      </w:pPr>
      <w:r>
        <w:rPr>
          <w:rFonts w:eastAsia="Times New Roman" w:cs="Times New Roman"/>
          <w:szCs w:val="24"/>
        </w:rPr>
        <w:t xml:space="preserve">Τελειώνω με τούτο μόνο, διότι εδώ τίθεται ένα μείζον θέμα. Απευθύνομαι σε εσάς, κύριε Υπουργέ, και με την ιδιότητά σας του έγκριτου </w:t>
      </w:r>
      <w:proofErr w:type="spellStart"/>
      <w:r>
        <w:rPr>
          <w:rFonts w:eastAsia="Times New Roman" w:cs="Times New Roman"/>
          <w:szCs w:val="24"/>
        </w:rPr>
        <w:t>εργατολόγου</w:t>
      </w:r>
      <w:proofErr w:type="spellEnd"/>
      <w:r>
        <w:rPr>
          <w:rFonts w:eastAsia="Times New Roman" w:cs="Times New Roman"/>
          <w:szCs w:val="24"/>
        </w:rPr>
        <w:t xml:space="preserve">. </w:t>
      </w:r>
    </w:p>
    <w:p w14:paraId="27620EEB" w14:textId="77777777" w:rsidR="00B93702" w:rsidRDefault="00B368C5">
      <w:pPr>
        <w:spacing w:after="0" w:line="600" w:lineRule="auto"/>
        <w:ind w:firstLine="720"/>
        <w:jc w:val="both"/>
        <w:rPr>
          <w:rFonts w:eastAsia="Times New Roman" w:cs="Times New Roman"/>
          <w:szCs w:val="24"/>
        </w:rPr>
      </w:pPr>
      <w:r>
        <w:rPr>
          <w:rFonts w:eastAsia="Times New Roman" w:cs="Times New Roman"/>
          <w:szCs w:val="24"/>
        </w:rPr>
        <w:t>Υπήρχε εξυπηρέτη</w:t>
      </w:r>
      <w:r>
        <w:rPr>
          <w:rFonts w:eastAsia="Times New Roman" w:cs="Times New Roman"/>
          <w:szCs w:val="24"/>
        </w:rPr>
        <w:t xml:space="preserve">ση του γενικού συμφέροντος, για να αναχθούμε στο παρελθόν και στη νομολογία; Έτσι εξυπηρετήθηκε το γενικό συμφέρον, με την οριζόντια περικοπή, ή θα εξυπηρετούνται τα δημοσιονομικά και οι υποχρεώσεις; Μη μου απαντήσετε τι είπε το Συμβούλιο της Επικρατείας. </w:t>
      </w:r>
      <w:r>
        <w:rPr>
          <w:rFonts w:eastAsia="Times New Roman" w:cs="Times New Roman"/>
          <w:szCs w:val="24"/>
        </w:rPr>
        <w:t xml:space="preserve">Ξέρω τις αποφάσεις, ξέρω πώς τοποθετήθηκε. Ή εξυπηρετείτο το γενικό συμφέρον με την παραμονή πόρων, για να μην πάμε σε περαιτέρω ύφεση της οικονομίας; </w:t>
      </w:r>
    </w:p>
    <w:p w14:paraId="27620EEC" w14:textId="77777777" w:rsidR="00B93702" w:rsidRDefault="00B368C5">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7620EED" w14:textId="77777777" w:rsidR="00B93702" w:rsidRDefault="00B368C5">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κύριε Καρρά. </w:t>
      </w:r>
    </w:p>
    <w:p w14:paraId="27620EEE" w14:textId="77777777" w:rsidR="00B93702" w:rsidRDefault="00B368C5">
      <w:pPr>
        <w:spacing w:after="0"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 xml:space="preserve">ιε Πετρόπουλε, έχετε τον λόγο. </w:t>
      </w:r>
    </w:p>
    <w:p w14:paraId="27620EEF" w14:textId="77777777" w:rsidR="00B93702" w:rsidRDefault="00B368C5">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w:t>
      </w:r>
      <w:r>
        <w:rPr>
          <w:rFonts w:eastAsia="Times New Roman" w:cs="Times New Roman"/>
          <w:b/>
          <w:szCs w:val="24"/>
        </w:rPr>
        <w:t>φυ</w:t>
      </w:r>
      <w:r>
        <w:rPr>
          <w:rFonts w:eastAsia="Times New Roman" w:cs="Times New Roman"/>
          <w:b/>
          <w:szCs w:val="24"/>
        </w:rPr>
        <w:t xml:space="preserve">πουργός Εργασίας, Κοινωνικής Ασφάλισης και Κοινωνικής Αλληλεγγύης): </w:t>
      </w:r>
      <w:r>
        <w:rPr>
          <w:rFonts w:eastAsia="Times New Roman" w:cs="Times New Roman"/>
          <w:szCs w:val="24"/>
        </w:rPr>
        <w:t xml:space="preserve">Κύριε Καρρά, για να μη βγαίνουν εσφαλμένοι τίτλοι,… </w:t>
      </w:r>
    </w:p>
    <w:p w14:paraId="27620EF0" w14:textId="77777777" w:rsidR="00B93702" w:rsidRDefault="00B368C5">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Δεν επιχείρησα εγώ εσφαλμένους τίτλους.</w:t>
      </w:r>
    </w:p>
    <w:p w14:paraId="27620EF1" w14:textId="77777777" w:rsidR="00B93702" w:rsidRDefault="00B368C5">
      <w:pPr>
        <w:spacing w:after="0" w:line="600" w:lineRule="auto"/>
        <w:ind w:firstLine="720"/>
        <w:jc w:val="both"/>
        <w:rPr>
          <w:rFonts w:eastAsia="Times New Roman" w:cs="Times New Roman"/>
          <w:szCs w:val="24"/>
        </w:rPr>
      </w:pPr>
      <w:r>
        <w:rPr>
          <w:rFonts w:eastAsia="Times New Roman" w:cs="Times New Roman"/>
          <w:b/>
          <w:szCs w:val="24"/>
        </w:rPr>
        <w:t>ΑΝΑΣΤΑΣ</w:t>
      </w:r>
      <w:r>
        <w:rPr>
          <w:rFonts w:eastAsia="Times New Roman" w:cs="Times New Roman"/>
          <w:b/>
          <w:szCs w:val="24"/>
        </w:rPr>
        <w:t>ΙΟΣ ΠΕΤΡΟΠΟΥΛΟΣ (Υ</w:t>
      </w:r>
      <w:r>
        <w:rPr>
          <w:rFonts w:eastAsia="Times New Roman" w:cs="Times New Roman"/>
          <w:b/>
          <w:szCs w:val="24"/>
        </w:rPr>
        <w:t>φυ</w:t>
      </w:r>
      <w:r>
        <w:rPr>
          <w:rFonts w:eastAsia="Times New Roman" w:cs="Times New Roman"/>
          <w:b/>
          <w:szCs w:val="24"/>
        </w:rPr>
        <w:t>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 xml:space="preserve">…θα έπρεπε να γνωρίζετε -γιατί για να ρωτάτε, πάει να πει ότι έχετε μελετήσει τα θέματα- ότι έχει βάθος πενήντα ετών κάθε μελέτη, σύμφωνα με εφαρμογή σχετικών </w:t>
      </w:r>
      <w:r>
        <w:rPr>
          <w:rFonts w:eastAsia="Times New Roman" w:cs="Times New Roman"/>
          <w:szCs w:val="24"/>
        </w:rPr>
        <w:t>ο</w:t>
      </w:r>
      <w:r>
        <w:rPr>
          <w:rFonts w:eastAsia="Times New Roman" w:cs="Times New Roman"/>
          <w:szCs w:val="24"/>
        </w:rPr>
        <w:t>δηγιών τ</w:t>
      </w:r>
      <w:r>
        <w:rPr>
          <w:rFonts w:eastAsia="Times New Roman" w:cs="Times New Roman"/>
          <w:szCs w:val="24"/>
        </w:rPr>
        <w:t>ης Ευρωπαϊκής Ένωσης. Όποια μελέτη γίνεται για το ασφαλιστικό σύστημα πρέπει να έχει βάθος πενήντα ετών. Επομένως, το 2060, επειδή το 2010 αναλήφθηκε η σχετική δέσμευση για το 2,5% σε σχέση με το ΑΕΠ του 2009, είναι ακριβώς πενήντα χρόνια. Αυτό είναι και τ</w:t>
      </w:r>
      <w:r>
        <w:rPr>
          <w:rFonts w:eastAsia="Times New Roman" w:cs="Times New Roman"/>
          <w:szCs w:val="24"/>
        </w:rPr>
        <w:t xml:space="preserve">ίποτα άλλο. </w:t>
      </w:r>
    </w:p>
    <w:p w14:paraId="27620EF2" w14:textId="77777777" w:rsidR="00B93702" w:rsidRDefault="00B368C5">
      <w:pPr>
        <w:spacing w:after="0" w:line="600" w:lineRule="auto"/>
        <w:ind w:firstLine="720"/>
        <w:jc w:val="both"/>
        <w:rPr>
          <w:rFonts w:eastAsia="Times New Roman" w:cs="Times New Roman"/>
          <w:szCs w:val="24"/>
        </w:rPr>
      </w:pPr>
      <w:r>
        <w:rPr>
          <w:rFonts w:eastAsia="Times New Roman" w:cs="Times New Roman"/>
          <w:szCs w:val="24"/>
        </w:rPr>
        <w:t>Δεύτερον, δεν είναι οριζόντια η περικοπή. Είναι προσαρμογή στο ύψος της σύνταξης από τους κανόνες του ν.4387/2016 και εκεί που προκύπτει διαφορά -διότι δεν προκύπτει παντού και δεν προκύπτει για όλους τους ασφαλισμένους περικοπή σύντα</w:t>
      </w:r>
      <w:r>
        <w:rPr>
          <w:rFonts w:eastAsia="Times New Roman" w:cs="Times New Roman"/>
          <w:szCs w:val="24"/>
        </w:rPr>
        <w:lastRenderedPageBreak/>
        <w:t>ξης, αλλά</w:t>
      </w:r>
      <w:r>
        <w:rPr>
          <w:rFonts w:eastAsia="Times New Roman" w:cs="Times New Roman"/>
          <w:szCs w:val="24"/>
        </w:rPr>
        <w:t xml:space="preserve"> προκύπτει πράγματι σε υψηλά εισοδήματα- όταν ήσασταν Βουλευτής της Ένωσης Κέντρου, λέγατε εδώ να πάνε χαμηλά οι συντάξεις που ήταν ψηλά. </w:t>
      </w:r>
    </w:p>
    <w:p w14:paraId="27620EF3" w14:textId="77777777" w:rsidR="00B93702" w:rsidRDefault="00B368C5">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Εγώ προσωπικά όχι. Μη μου το καταλογίζετε. </w:t>
      </w:r>
    </w:p>
    <w:p w14:paraId="27620EF4" w14:textId="77777777" w:rsidR="00B93702" w:rsidRDefault="00B368C5">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w:t>
      </w:r>
      <w:r>
        <w:rPr>
          <w:rFonts w:eastAsia="Times New Roman" w:cs="Times New Roman"/>
          <w:b/>
          <w:szCs w:val="24"/>
        </w:rPr>
        <w:t>φυ</w:t>
      </w:r>
      <w:r>
        <w:rPr>
          <w:rFonts w:eastAsia="Times New Roman" w:cs="Times New Roman"/>
          <w:b/>
          <w:szCs w:val="24"/>
        </w:rPr>
        <w:t>πουργός Εργασίας,</w:t>
      </w:r>
      <w:r>
        <w:rPr>
          <w:rFonts w:eastAsia="Times New Roman" w:cs="Times New Roman"/>
          <w:b/>
          <w:szCs w:val="24"/>
        </w:rPr>
        <w:t xml:space="preserve"> Κοινωνικής Ασφάλισης και Κοινωνικής Αλληλεγγύης): </w:t>
      </w:r>
      <w:r>
        <w:rPr>
          <w:rFonts w:eastAsia="Times New Roman" w:cs="Times New Roman"/>
          <w:szCs w:val="24"/>
        </w:rPr>
        <w:t xml:space="preserve">Λέω, όταν ήσασταν Βουλευτής της Ένωσης Κέντρου. Τότε που ήσασταν. Τώρα δεν είστε. Λέτε άλλα. </w:t>
      </w:r>
    </w:p>
    <w:p w14:paraId="27620EF5" w14:textId="77777777" w:rsidR="00B93702" w:rsidRDefault="00B368C5">
      <w:pPr>
        <w:spacing w:line="600" w:lineRule="auto"/>
        <w:ind w:firstLine="720"/>
        <w:jc w:val="both"/>
        <w:rPr>
          <w:rFonts w:eastAsia="Times New Roman"/>
          <w:szCs w:val="24"/>
        </w:rPr>
      </w:pPr>
      <w:r>
        <w:rPr>
          <w:rFonts w:eastAsia="Times New Roman" w:cs="Times New Roman"/>
          <w:szCs w:val="24"/>
        </w:rPr>
        <w:t xml:space="preserve">Σας θυμίζω απλώς για τι πράγμα πρόκειται. Δεν λέω ότι οι συντάξεις αυτές είναι υψηλές, αλλά, για να μιλάμε με μία υπευθυνότητα στην Αίθουσα ετούτη, πρέπει να ξέρουμε για τι πράγμα μιλάμε τουλάχιστον. </w:t>
      </w:r>
      <w:r>
        <w:rPr>
          <w:rFonts w:eastAsia="Times New Roman"/>
          <w:szCs w:val="24"/>
        </w:rPr>
        <w:t>Δεν πρόκειται για περικοπές οριζόντιες. Πρόκειται για τη</w:t>
      </w:r>
      <w:r>
        <w:rPr>
          <w:rFonts w:eastAsia="Times New Roman"/>
          <w:szCs w:val="24"/>
        </w:rPr>
        <w:t xml:space="preserve"> σύνταξη που θα έπαιρνε ο καθένας με βάση τον ν.4387 και δεν θα υπερβαίνει σε κα</w:t>
      </w:r>
      <w:r>
        <w:rPr>
          <w:rFonts w:eastAsia="Times New Roman"/>
          <w:szCs w:val="24"/>
        </w:rPr>
        <w:t>μ</w:t>
      </w:r>
      <w:r>
        <w:rPr>
          <w:rFonts w:eastAsia="Times New Roman"/>
          <w:szCs w:val="24"/>
        </w:rPr>
        <w:t xml:space="preserve">μία περίπτωση το 18% της καταβαλλόμενης σύνταξης, αν συμβαίνει η σύνταξη να είναι πολύ περισσότερο και θα έπρεπε να επέλθει μεγαλύτερη περικοπή. </w:t>
      </w:r>
    </w:p>
    <w:p w14:paraId="27620EF6" w14:textId="77777777" w:rsidR="00B93702" w:rsidRDefault="00B368C5">
      <w:pPr>
        <w:spacing w:line="600" w:lineRule="auto"/>
        <w:ind w:firstLine="720"/>
        <w:jc w:val="both"/>
        <w:rPr>
          <w:rFonts w:eastAsia="Times New Roman"/>
          <w:szCs w:val="24"/>
        </w:rPr>
      </w:pPr>
      <w:r>
        <w:rPr>
          <w:rFonts w:eastAsia="Times New Roman"/>
          <w:szCs w:val="24"/>
        </w:rPr>
        <w:t>Άρα θα υπάρχουν συντάξεις που</w:t>
      </w:r>
      <w:r>
        <w:rPr>
          <w:rFonts w:eastAsia="Times New Roman"/>
          <w:szCs w:val="24"/>
        </w:rPr>
        <w:t xml:space="preserve"> θα πάρουν και αύξηση, όχι οι περισσότερες, αλλά θα υπάρξουν. Είναι εκείνες που βρίσκονται χαμηλά οι οποίες, πράγματι, θα βελτιωθούν. Θα υπάρξει </w:t>
      </w:r>
      <w:r>
        <w:rPr>
          <w:rFonts w:eastAsia="Times New Roman"/>
          <w:szCs w:val="24"/>
        </w:rPr>
        <w:lastRenderedPageBreak/>
        <w:t>αύξηση σε συντάξεις οι οποίες χάνονταν στη διαδοχική ασφάλιση, διότι δεν συμπληρώνονταν ο χρόνος. Όπως θα είδατ</w:t>
      </w:r>
      <w:r>
        <w:rPr>
          <w:rFonts w:eastAsia="Times New Roman"/>
          <w:szCs w:val="24"/>
        </w:rPr>
        <w:t>ε, ενδεχομένως, μιας και ήρθατε εδώ να μου θέσετε το ερώτημα, στη σχετική μας εγκύκλιο που εκδόθηκε την Τρίτη, οποιοδήποτε ποσό κατέβαλε κάθε ασφαλισμένος, σε οποιοδήποτε φορέα κοινωνικής ασφάλισης, στα τόσα διαφορετικά ταμεία κοινωνικής ασφάλισης, θα υπολ</w:t>
      </w:r>
      <w:r>
        <w:rPr>
          <w:rFonts w:eastAsia="Times New Roman"/>
          <w:szCs w:val="24"/>
        </w:rPr>
        <w:t xml:space="preserve">ογιστούν για τη σύνταξή του. Άρα χρόνοι χαμένοι και λεφτά που είχαν δοθεί και δεν υπολογίστηκαν ποτέ, σε αυτούς που ήδη έχουν πάρει σύνταξη, θα ενταχθούν στον υπολογισμό και θα προκύψουν –σε κάποιες περιπτώσεις, είμαι πολύ σαφής- ακόμη και αυξήσεις. </w:t>
      </w:r>
    </w:p>
    <w:p w14:paraId="27620EF7" w14:textId="77777777" w:rsidR="00B93702" w:rsidRDefault="00B368C5">
      <w:pPr>
        <w:spacing w:line="600" w:lineRule="auto"/>
        <w:ind w:firstLine="720"/>
        <w:jc w:val="both"/>
        <w:rPr>
          <w:rFonts w:eastAsia="Times New Roman"/>
          <w:szCs w:val="24"/>
        </w:rPr>
      </w:pPr>
      <w:r>
        <w:rPr>
          <w:rFonts w:eastAsia="Times New Roman"/>
          <w:b/>
          <w:szCs w:val="24"/>
        </w:rPr>
        <w:t>ΓΕΩΡΓ</w:t>
      </w:r>
      <w:r>
        <w:rPr>
          <w:rFonts w:eastAsia="Times New Roman"/>
          <w:b/>
          <w:szCs w:val="24"/>
        </w:rPr>
        <w:t>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Έχετε το ποσοστό αυξήσεων;  </w:t>
      </w:r>
    </w:p>
    <w:p w14:paraId="27620EF8" w14:textId="77777777" w:rsidR="00B93702" w:rsidRDefault="00B368C5">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Έχουμε, βεβαίως.</w:t>
      </w:r>
      <w:r>
        <w:rPr>
          <w:rFonts w:eastAsia="Times New Roman"/>
          <w:b/>
          <w:szCs w:val="24"/>
        </w:rPr>
        <w:t xml:space="preserve"> </w:t>
      </w:r>
      <w:r>
        <w:rPr>
          <w:rFonts w:eastAsia="Times New Roman"/>
          <w:szCs w:val="24"/>
        </w:rPr>
        <w:t xml:space="preserve">Κύριε Καρρά, σας παρακαλώ. Απαντώ με υπευθυνότητα. </w:t>
      </w:r>
    </w:p>
    <w:p w14:paraId="27620EF9" w14:textId="77777777" w:rsidR="00B93702" w:rsidRDefault="00B368C5">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Να ακούσου</w:t>
      </w:r>
      <w:r>
        <w:rPr>
          <w:rFonts w:eastAsia="Times New Roman"/>
          <w:szCs w:val="24"/>
        </w:rPr>
        <w:t>με.</w:t>
      </w:r>
    </w:p>
    <w:p w14:paraId="27620EFA" w14:textId="77777777" w:rsidR="00B93702" w:rsidRDefault="00B368C5">
      <w:pPr>
        <w:spacing w:line="600" w:lineRule="auto"/>
        <w:ind w:firstLine="720"/>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Κύριε Καρρά, σας παρακαλώ.</w:t>
      </w:r>
    </w:p>
    <w:p w14:paraId="27620EFB" w14:textId="77777777" w:rsidR="00B93702" w:rsidRDefault="00B368C5">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Επειδή δεν ακούγεστε, επιτρέψετε μου τουλάχιστον, μιας και ρωτάτε, να μάθει κι ο κόσμος μία αλήθεια, γιατί αυτά που ακούνε είναι λογικό να τους τρελαίνουν. </w:t>
      </w:r>
    </w:p>
    <w:p w14:paraId="27620EFC" w14:textId="77777777" w:rsidR="00B93702" w:rsidRDefault="00B368C5">
      <w:pPr>
        <w:spacing w:line="600" w:lineRule="auto"/>
        <w:ind w:firstLine="720"/>
        <w:jc w:val="both"/>
        <w:rPr>
          <w:rFonts w:eastAsia="Times New Roman"/>
          <w:szCs w:val="24"/>
        </w:rPr>
      </w:pPr>
      <w:r>
        <w:rPr>
          <w:rFonts w:eastAsia="Times New Roman"/>
          <w:szCs w:val="24"/>
        </w:rPr>
        <w:t>Ξαναλέω, δεν υπάρχει 18% οριζόντια περικοπή. Το είπατε δύο φορές. Κακώς το λέτε. Να είστε υπεύθυνος</w:t>
      </w:r>
      <w:r>
        <w:rPr>
          <w:rFonts w:eastAsia="Times New Roman"/>
          <w:szCs w:val="24"/>
        </w:rPr>
        <w:t xml:space="preserve"> και να λέτε αυτό που θα συμβεί. </w:t>
      </w:r>
    </w:p>
    <w:p w14:paraId="27620EFD" w14:textId="77777777" w:rsidR="00B93702" w:rsidRDefault="00B368C5">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Αμφισβητείτε την υπευθυνότητά μου, κύριε Υπουργέ; </w:t>
      </w:r>
    </w:p>
    <w:p w14:paraId="27620EFE" w14:textId="77777777" w:rsidR="00B93702" w:rsidRDefault="00B368C5">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Μην κάνετε διάλογο, κύριε Καρρά. </w:t>
      </w:r>
    </w:p>
    <w:p w14:paraId="27620EFF" w14:textId="77777777" w:rsidR="00B93702" w:rsidRDefault="00B368C5">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w:t>
      </w:r>
      <w:r>
        <w:rPr>
          <w:rFonts w:eastAsia="Times New Roman"/>
          <w:b/>
          <w:szCs w:val="24"/>
        </w:rPr>
        <w:t xml:space="preserve">ινωνικής Αλληλεγγύης): </w:t>
      </w:r>
      <w:r>
        <w:rPr>
          <w:rFonts w:eastAsia="Times New Roman"/>
          <w:szCs w:val="24"/>
        </w:rPr>
        <w:t>Σταματήστε να προσφέρετε στην παραπληροφόρηση επιχειρήματα τα οποία πλήττουν…</w:t>
      </w:r>
    </w:p>
    <w:p w14:paraId="27620F00" w14:textId="77777777" w:rsidR="00B93702" w:rsidRDefault="00B368C5">
      <w:pPr>
        <w:spacing w:line="600" w:lineRule="auto"/>
        <w:ind w:firstLine="720"/>
        <w:jc w:val="both"/>
        <w:rPr>
          <w:rFonts w:eastAsia="Times New Roman"/>
          <w:szCs w:val="24"/>
        </w:rPr>
      </w:pPr>
      <w:r>
        <w:rPr>
          <w:rFonts w:eastAsia="Times New Roman"/>
          <w:b/>
          <w:szCs w:val="24"/>
        </w:rPr>
        <w:lastRenderedPageBreak/>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Μη μου καταλογίζετε εμένα παραπληροφόρηση, κύριε Υπουργέ.  </w:t>
      </w:r>
    </w:p>
    <w:p w14:paraId="27620F01" w14:textId="77777777" w:rsidR="00B93702" w:rsidRDefault="00B368C5">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w:t>
      </w:r>
      <w:r>
        <w:rPr>
          <w:rFonts w:eastAsia="Times New Roman"/>
          <w:b/>
          <w:szCs w:val="24"/>
        </w:rPr>
        <w:t xml:space="preserve">και Κοινωνικής Αλληλεγγύης): </w:t>
      </w:r>
      <w:r>
        <w:rPr>
          <w:rFonts w:eastAsia="Times New Roman"/>
          <w:szCs w:val="24"/>
        </w:rPr>
        <w:t xml:space="preserve">Κύριε Καρρά, χαμηλώστε λίγο την ένταση. Άλλη φορά τότε να λέτε αυτά που συμβαίνουν, για να μην σας λέω κι εγώ αυτά που σας λέω. </w:t>
      </w:r>
    </w:p>
    <w:p w14:paraId="27620F02" w14:textId="77777777" w:rsidR="00B93702" w:rsidRDefault="00B368C5">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Κύριε Υπουργέ, θα σας διακόψω, για να κατευνάσω τα πνεύματα. </w:t>
      </w:r>
    </w:p>
    <w:p w14:paraId="27620F03" w14:textId="77777777" w:rsidR="00B93702" w:rsidRDefault="00B368C5">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Δεν έχω κα</w:t>
      </w:r>
      <w:r>
        <w:rPr>
          <w:rFonts w:eastAsia="Times New Roman"/>
          <w:szCs w:val="24"/>
        </w:rPr>
        <w:t>μ</w:t>
      </w:r>
      <w:r>
        <w:rPr>
          <w:rFonts w:eastAsia="Times New Roman"/>
          <w:szCs w:val="24"/>
        </w:rPr>
        <w:t>μία αντίρρηση, αλλά ακούω συνεχώς…</w:t>
      </w:r>
    </w:p>
    <w:p w14:paraId="27620F04" w14:textId="77777777" w:rsidR="00B93702" w:rsidRDefault="00B368C5">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Στη Βουλή ο διάλογος γίνεται μέσω του Προεδρείου. Διότι, αν γίνεται διάλογος άμ</w:t>
      </w:r>
      <w:r>
        <w:rPr>
          <w:rFonts w:eastAsia="Times New Roman"/>
          <w:szCs w:val="24"/>
        </w:rPr>
        <w:t xml:space="preserve">εσος, είναι τηλεοπτικός διάλογος. </w:t>
      </w:r>
    </w:p>
    <w:p w14:paraId="27620F05" w14:textId="77777777" w:rsidR="00B93702" w:rsidRDefault="00B368C5">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Έχετε δίκιο, με </w:t>
      </w:r>
      <w:proofErr w:type="spellStart"/>
      <w:r>
        <w:rPr>
          <w:rFonts w:eastAsia="Times New Roman"/>
          <w:szCs w:val="24"/>
        </w:rPr>
        <w:t>συγχωρείτε</w:t>
      </w:r>
      <w:proofErr w:type="spellEnd"/>
      <w:r>
        <w:rPr>
          <w:rFonts w:eastAsia="Times New Roman"/>
          <w:szCs w:val="24"/>
        </w:rPr>
        <w:t xml:space="preserve">. Δεν το κάνω εγώ. </w:t>
      </w:r>
    </w:p>
    <w:p w14:paraId="27620F06" w14:textId="77777777" w:rsidR="00B93702" w:rsidRDefault="00B368C5">
      <w:pPr>
        <w:spacing w:line="600" w:lineRule="auto"/>
        <w:ind w:firstLine="720"/>
        <w:jc w:val="both"/>
        <w:rPr>
          <w:rFonts w:eastAsia="Times New Roman"/>
          <w:szCs w:val="24"/>
        </w:rPr>
      </w:pPr>
      <w:r>
        <w:rPr>
          <w:rFonts w:eastAsia="Times New Roman"/>
          <w:szCs w:val="24"/>
        </w:rPr>
        <w:lastRenderedPageBreak/>
        <w:t xml:space="preserve">Επειδή, όμως, συνέχεια λέω αυτό που λέω και τώρα, ότι δεν υπάρχει 18% οριζόντια </w:t>
      </w:r>
      <w:r>
        <w:rPr>
          <w:rFonts w:eastAsia="Times New Roman"/>
          <w:szCs w:val="24"/>
        </w:rPr>
        <w:t xml:space="preserve">περικοπή κι εδώ έρχονται Βουλευτές σαν να μην το ακούσανε ποτέ, σαν να μην μπορούν να διαβάσουν, σαν να μην μπορούν να καταλάβουν, είμαι υποχρεωμένος να το ξαναπώ. Γιατί αύριο θα δω τίτλους, και μαζί συμπολίτες μας, που θα λένε για οριζόντια περικοπή 18%. </w:t>
      </w:r>
    </w:p>
    <w:p w14:paraId="27620F07" w14:textId="77777777" w:rsidR="00B93702" w:rsidRDefault="00B368C5">
      <w:pPr>
        <w:spacing w:line="600" w:lineRule="auto"/>
        <w:ind w:firstLine="720"/>
        <w:jc w:val="both"/>
        <w:rPr>
          <w:rFonts w:eastAsia="Times New Roman"/>
          <w:szCs w:val="24"/>
        </w:rPr>
      </w:pPr>
      <w:r>
        <w:rPr>
          <w:rFonts w:eastAsia="Times New Roman"/>
          <w:szCs w:val="24"/>
        </w:rPr>
        <w:t>Επιτέλους, να σταματήσει αυτό που γίνεται, να πλήττεται το δημόσιο σύστημα κοινωνικής ασφάλισης και να βγαίνουν οι σειρήνες που λένε «φύγετε, μην πληρώνετε, δεν έχει κανένα νόημα». Αυτά ακούω, κύριε Πρόεδρε. Δεν ξέρω αν εσείς δεν τα ακούτε, αλλά αυτά ακού</w:t>
      </w:r>
      <w:r>
        <w:rPr>
          <w:rFonts w:eastAsia="Times New Roman"/>
          <w:szCs w:val="24"/>
        </w:rPr>
        <w:t xml:space="preserve">ω να περνάνε στην κοινωνία. Κι εγώ θυμάμαι τον Σάκη </w:t>
      </w:r>
      <w:proofErr w:type="spellStart"/>
      <w:r>
        <w:rPr>
          <w:rFonts w:eastAsia="Times New Roman"/>
          <w:szCs w:val="24"/>
        </w:rPr>
        <w:t>Καράγιωργα</w:t>
      </w:r>
      <w:proofErr w:type="spellEnd"/>
      <w:r>
        <w:rPr>
          <w:rFonts w:eastAsia="Times New Roman"/>
          <w:szCs w:val="24"/>
        </w:rPr>
        <w:t xml:space="preserve"> που έλεγε «να μην τρώμε από το ψωμί των παιδιών μας» και ήταν πριν από το 1980, το 1975. Πέρασαν τόσα χρόνια. </w:t>
      </w:r>
    </w:p>
    <w:p w14:paraId="27620F08" w14:textId="77777777" w:rsidR="00B93702" w:rsidRDefault="00B368C5">
      <w:pPr>
        <w:spacing w:line="600" w:lineRule="auto"/>
        <w:ind w:firstLine="720"/>
        <w:jc w:val="both"/>
        <w:rPr>
          <w:rFonts w:eastAsia="Times New Roman"/>
          <w:szCs w:val="24"/>
        </w:rPr>
      </w:pPr>
      <w:r>
        <w:rPr>
          <w:rFonts w:eastAsia="Times New Roman"/>
          <w:szCs w:val="24"/>
        </w:rPr>
        <w:t xml:space="preserve">Εκείνο που λέω εγώ είναι να ενισχύσουμε το κοινωνικό κράτος, να βάλουμε ένα φρένο σε αυτή την κατρακύλα που είχαμε. Το πετυχαίνουμε με αυτόν τον τρόπο και προσπαθούμε να χτίσουμε προοπτικές για μια κοινωνία αλληλεγγύης. Προσπαθούμε να δώσουμε κονδύλια και </w:t>
      </w:r>
      <w:r>
        <w:rPr>
          <w:rFonts w:eastAsia="Times New Roman"/>
          <w:szCs w:val="24"/>
        </w:rPr>
        <w:t xml:space="preserve">να μεταφέρουμε κονδύλια, διότι το 25% των εσόδων της φορολογίας πάει για τις συντάξεις. </w:t>
      </w:r>
    </w:p>
    <w:p w14:paraId="27620F09" w14:textId="77777777" w:rsidR="00B93702" w:rsidRDefault="00B368C5">
      <w:pPr>
        <w:spacing w:line="600" w:lineRule="auto"/>
        <w:ind w:firstLine="720"/>
        <w:jc w:val="both"/>
        <w:rPr>
          <w:rFonts w:eastAsia="Times New Roman"/>
          <w:szCs w:val="24"/>
        </w:rPr>
      </w:pPr>
      <w:r>
        <w:rPr>
          <w:rFonts w:eastAsia="Times New Roman"/>
          <w:szCs w:val="24"/>
        </w:rPr>
        <w:lastRenderedPageBreak/>
        <w:t xml:space="preserve">Το 25% της φορολογίας είναι μεγάλο ποσοστό, για να το κρατάμε μόνο έτσι. Δυστυχώς -το είπα και πριν και αυτό είναι που έχει σημασία-, ενώ μειώθηκαν οι συνταξιοδοτικές </w:t>
      </w:r>
      <w:r>
        <w:rPr>
          <w:rFonts w:eastAsia="Times New Roman"/>
          <w:szCs w:val="24"/>
        </w:rPr>
        <w:t>δαπάνες με τις αλλεπάλληλες μειώσεις, αυξήθηκε η δαπάνη σε σχέση με το ΑΕΠ. Αυτό δεν μπορεί να συνεχίζεται έτσι και δεν μπορούμε να κρατάμε την Ελλάδα σε μια πορεία ανάπτυξης, γιατί αυτά είναι τα όρια και τα πλαίσια που πρέπει να τηρούμε, αν δεν φροντίσουμ</w:t>
      </w:r>
      <w:r>
        <w:rPr>
          <w:rFonts w:eastAsia="Times New Roman"/>
          <w:szCs w:val="24"/>
        </w:rPr>
        <w:t xml:space="preserve">ε να εξασφαλίσουμε την παραγωγική βάση της χώρας. </w:t>
      </w:r>
    </w:p>
    <w:p w14:paraId="27620F0A" w14:textId="77777777" w:rsidR="00B93702" w:rsidRDefault="00B368C5">
      <w:pPr>
        <w:spacing w:line="600" w:lineRule="auto"/>
        <w:ind w:firstLine="720"/>
        <w:jc w:val="both"/>
        <w:rPr>
          <w:rFonts w:eastAsia="Times New Roman"/>
          <w:szCs w:val="24"/>
        </w:rPr>
      </w:pPr>
      <w:r>
        <w:rPr>
          <w:rFonts w:eastAsia="Times New Roman"/>
          <w:szCs w:val="24"/>
        </w:rPr>
        <w:t>Μεταφέραμε κεφάλαια σε δομές οι οποίες ενισχύουν την κοινωνία, βάζουν μια άλλη προοπτική σε αυτή την κοινωνία αλληλεγγύης που εμείς θέλουμε. Αυτή</w:t>
      </w:r>
      <w:r>
        <w:rPr>
          <w:rFonts w:eastAsia="Times New Roman"/>
          <w:szCs w:val="24"/>
        </w:rPr>
        <w:t>ν</w:t>
      </w:r>
      <w:r>
        <w:rPr>
          <w:rFonts w:eastAsia="Times New Roman"/>
          <w:szCs w:val="24"/>
        </w:rPr>
        <w:t xml:space="preserve"> την κοινωνία εμείς θέλουμε, γι’ αυτή</w:t>
      </w:r>
      <w:r>
        <w:rPr>
          <w:rFonts w:eastAsia="Times New Roman"/>
          <w:szCs w:val="24"/>
        </w:rPr>
        <w:t>ν</w:t>
      </w:r>
      <w:r>
        <w:rPr>
          <w:rFonts w:eastAsia="Times New Roman"/>
          <w:szCs w:val="24"/>
        </w:rPr>
        <w:t xml:space="preserve"> την κοινωνία μάς υπο</w:t>
      </w:r>
      <w:r>
        <w:rPr>
          <w:rFonts w:eastAsia="Times New Roman"/>
          <w:szCs w:val="24"/>
        </w:rPr>
        <w:t>στήριξε ο ελληνικό λαός, αυτή θα εξακολουθήσουμε να ενισχύουμε.</w:t>
      </w:r>
    </w:p>
    <w:p w14:paraId="27620F0B" w14:textId="77777777" w:rsidR="00B93702" w:rsidRDefault="00B368C5">
      <w:pPr>
        <w:spacing w:line="600" w:lineRule="auto"/>
        <w:jc w:val="both"/>
        <w:rPr>
          <w:rFonts w:eastAsia="Times New Roman"/>
          <w:szCs w:val="24"/>
        </w:rPr>
      </w:pPr>
      <w:r>
        <w:rPr>
          <w:rFonts w:eastAsia="Times New Roman"/>
          <w:szCs w:val="24"/>
        </w:rPr>
        <w:t>Επομένως, όταν το 55% των κοινωνικών δαπανώ</w:t>
      </w:r>
      <w:r>
        <w:rPr>
          <w:rFonts w:eastAsia="Times New Roman"/>
          <w:szCs w:val="24"/>
        </w:rPr>
        <w:t>ν</w:t>
      </w:r>
      <w:r>
        <w:rPr>
          <w:rFonts w:eastAsia="Times New Roman"/>
          <w:szCs w:val="24"/>
        </w:rPr>
        <w:t xml:space="preserve"> πάνε μόνο για τις συντάξεις, σκεφτήκαμε και είπαμε ότι είναι σωστό να μεταφέρουμε κονδύλια σε άλλες κατευθύνσεις, στη φαρμακευτική περίθαλψη, γιατί</w:t>
      </w:r>
      <w:r>
        <w:rPr>
          <w:rFonts w:eastAsia="Times New Roman"/>
          <w:szCs w:val="24"/>
        </w:rPr>
        <w:t xml:space="preserve"> αυτό θα το πάρει ο συνταξιούχους που είναι χαμηλά. Κάνουμε μία αναδιανομή για να μπορέσουμε να ενισχύσουμε τα χαμηλά κοινωνικά στρώματα. Κι αυτό θα γίνει, όταν θα έρθει αυτή η προσαρμογή, εξοικονομώντας ένα μέρος αυτής της </w:t>
      </w:r>
      <w:r>
        <w:rPr>
          <w:rFonts w:eastAsia="Times New Roman"/>
          <w:szCs w:val="24"/>
        </w:rPr>
        <w:lastRenderedPageBreak/>
        <w:t xml:space="preserve">συνταξιοδοτικής δαπάνης, για να </w:t>
      </w:r>
      <w:r>
        <w:rPr>
          <w:rFonts w:eastAsia="Times New Roman"/>
          <w:szCs w:val="24"/>
        </w:rPr>
        <w:t xml:space="preserve">το διοχετεύσουμε στα παιδιά που πρέπει να έχουν παιδικούς σταθμούς, στα φάρμακα που πρέπει να μειωθούν ως δαπάνη για εκείνους που δεν μπορούν, στην ενίσχυση των χαμηλών εισοδημάτων με τη μείωση του ΕΝΦΙΑ. Αυτές είναι οι δεσμεύσεις της Κυβέρνησης. Και όταν </w:t>
      </w:r>
      <w:r>
        <w:rPr>
          <w:rFonts w:eastAsia="Times New Roman"/>
          <w:szCs w:val="24"/>
        </w:rPr>
        <w:t>θα γίνει αυτό το 2019 - γιατί δεν είναι για τώρα και δεν έχει επέλθει καμ</w:t>
      </w:r>
      <w:r>
        <w:rPr>
          <w:rFonts w:eastAsia="Times New Roman"/>
          <w:szCs w:val="24"/>
        </w:rPr>
        <w:t>μ</w:t>
      </w:r>
      <w:r>
        <w:rPr>
          <w:rFonts w:eastAsia="Times New Roman"/>
          <w:szCs w:val="24"/>
        </w:rPr>
        <w:t>ία μείωση τώρα- τότε θα συνοδεύονται με τέτοια μέτρα. Φυσικά, προϋπόθεση είναι να πετύχουμε τους στόχους που έχουμε μπροστά μας και πρέπει όλοι να κοιτάξουμε πώς θα το πετύχουμε αυτό</w:t>
      </w:r>
      <w:r>
        <w:rPr>
          <w:rFonts w:eastAsia="Times New Roman"/>
          <w:szCs w:val="24"/>
        </w:rPr>
        <w:t>.</w:t>
      </w:r>
    </w:p>
    <w:p w14:paraId="27620F0C" w14:textId="77777777" w:rsidR="00B93702" w:rsidRDefault="00B368C5">
      <w:pPr>
        <w:spacing w:line="600" w:lineRule="auto"/>
        <w:ind w:firstLine="720"/>
        <w:jc w:val="both"/>
        <w:rPr>
          <w:rFonts w:eastAsia="Times New Roman"/>
          <w:szCs w:val="24"/>
        </w:rPr>
      </w:pPr>
      <w:r>
        <w:rPr>
          <w:rFonts w:eastAsia="Times New Roman"/>
          <w:szCs w:val="24"/>
        </w:rPr>
        <w:t>Αυτά είναι τα μέτρα που κάνουμε και δεν τα πήραμε για να ρίξουμε στη μαύρη τρύπα του χρέους κονδύλια μειώνοντας συντάξεις, πράγμα που συνέβη πέντε φορές τα προηγούμενα χρόνια.</w:t>
      </w:r>
    </w:p>
    <w:p w14:paraId="27620F0D" w14:textId="77777777" w:rsidR="00B93702" w:rsidRDefault="00B368C5">
      <w:pPr>
        <w:spacing w:line="600" w:lineRule="auto"/>
        <w:ind w:firstLine="720"/>
        <w:jc w:val="both"/>
        <w:rPr>
          <w:rFonts w:eastAsia="Times New Roman"/>
          <w:szCs w:val="24"/>
        </w:rPr>
      </w:pPr>
      <w:r>
        <w:rPr>
          <w:rFonts w:eastAsia="Times New Roman"/>
          <w:szCs w:val="24"/>
        </w:rPr>
        <w:t>Αυτή είναι η απάντησή μου. Και αυτό πρέπει να το καταλάβουμε όλοι, για να το υ</w:t>
      </w:r>
      <w:r>
        <w:rPr>
          <w:rFonts w:eastAsia="Times New Roman"/>
          <w:szCs w:val="24"/>
        </w:rPr>
        <w:t>ποστηρίξουμε και να το πετύχουμε.</w:t>
      </w:r>
    </w:p>
    <w:p w14:paraId="27620F0E" w14:textId="77777777" w:rsidR="00B93702" w:rsidRDefault="00B368C5">
      <w:pPr>
        <w:spacing w:line="600" w:lineRule="auto"/>
        <w:ind w:firstLine="720"/>
        <w:jc w:val="both"/>
        <w:rPr>
          <w:rFonts w:eastAsia="Times New Roman"/>
          <w:szCs w:val="24"/>
        </w:rPr>
      </w:pPr>
      <w:r>
        <w:rPr>
          <w:rFonts w:eastAsia="Times New Roman"/>
          <w:szCs w:val="24"/>
        </w:rPr>
        <w:t>Σας ευχαριστώ.</w:t>
      </w:r>
    </w:p>
    <w:p w14:paraId="27620F0F" w14:textId="77777777" w:rsidR="00B93702" w:rsidRDefault="00B368C5">
      <w:pPr>
        <w:spacing w:line="600" w:lineRule="auto"/>
        <w:ind w:firstLine="720"/>
        <w:jc w:val="both"/>
        <w:rPr>
          <w:rFonts w:eastAsia="Times New Roman"/>
          <w:szCs w:val="24"/>
        </w:rPr>
      </w:pPr>
      <w:r>
        <w:rPr>
          <w:rFonts w:eastAsia="Times New Roman"/>
          <w:b/>
          <w:bCs/>
          <w:szCs w:val="24"/>
        </w:rPr>
        <w:t>ΠΡΟΕΔΡΕΥΩΝ (Δημήτριος Κρεμαστινός):</w:t>
      </w:r>
      <w:r>
        <w:rPr>
          <w:rFonts w:eastAsia="Times New Roman"/>
          <w:bCs/>
          <w:szCs w:val="24"/>
        </w:rPr>
        <w:t xml:space="preserve"> Ευχαριστώ.</w:t>
      </w:r>
    </w:p>
    <w:p w14:paraId="27620F10" w14:textId="77777777" w:rsidR="00B93702" w:rsidRDefault="00B368C5">
      <w:pPr>
        <w:spacing w:line="600" w:lineRule="auto"/>
        <w:ind w:firstLine="720"/>
        <w:jc w:val="both"/>
        <w:rPr>
          <w:rFonts w:eastAsia="Times New Roman"/>
          <w:szCs w:val="24"/>
        </w:rPr>
      </w:pPr>
      <w:r>
        <w:rPr>
          <w:rFonts w:eastAsia="Times New Roman"/>
          <w:b/>
          <w:szCs w:val="24"/>
        </w:rPr>
        <w:lastRenderedPageBreak/>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Τώρα πρέπει να πω, κύριε Πρόεδρε…</w:t>
      </w:r>
    </w:p>
    <w:p w14:paraId="27620F11" w14:textId="77777777" w:rsidR="00B93702" w:rsidRDefault="00B368C5">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Κύριε Καρρά, κατά τον Κανονισμό δεν προβλέπεται αυτή η διαδικ</w:t>
      </w:r>
      <w:r>
        <w:rPr>
          <w:rFonts w:eastAsia="Times New Roman"/>
          <w:bCs/>
          <w:szCs w:val="24"/>
        </w:rPr>
        <w:t xml:space="preserve">ασία. </w:t>
      </w:r>
    </w:p>
    <w:p w14:paraId="27620F12" w14:textId="77777777" w:rsidR="00B93702" w:rsidRDefault="00B368C5">
      <w:pPr>
        <w:spacing w:line="600" w:lineRule="auto"/>
        <w:ind w:firstLine="720"/>
        <w:jc w:val="both"/>
        <w:rPr>
          <w:rFonts w:eastAsia="Times New Roman"/>
          <w:bCs/>
          <w:szCs w:val="24"/>
        </w:rPr>
      </w:pPr>
      <w:r>
        <w:rPr>
          <w:rFonts w:eastAsia="Times New Roman"/>
          <w:bCs/>
          <w:szCs w:val="24"/>
        </w:rPr>
        <w:t>Ολοκληρώθηκε η συζήτηση των επ</w:t>
      </w:r>
      <w:r>
        <w:rPr>
          <w:rFonts w:eastAsia="Times New Roman"/>
          <w:bCs/>
          <w:szCs w:val="24"/>
        </w:rPr>
        <w:t>ικαί</w:t>
      </w:r>
      <w:r>
        <w:rPr>
          <w:rFonts w:eastAsia="Times New Roman"/>
          <w:bCs/>
          <w:szCs w:val="24"/>
        </w:rPr>
        <w:t>ρων ερωτήσεων.</w:t>
      </w:r>
    </w:p>
    <w:p w14:paraId="27620F13" w14:textId="77777777" w:rsidR="00B93702" w:rsidRDefault="00B368C5">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27620F14" w14:textId="77777777" w:rsidR="00B93702" w:rsidRDefault="00B368C5">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27620F15" w14:textId="77777777" w:rsidR="00B93702" w:rsidRDefault="00B368C5">
      <w:pPr>
        <w:spacing w:line="600" w:lineRule="auto"/>
        <w:ind w:firstLine="720"/>
        <w:jc w:val="both"/>
        <w:rPr>
          <w:rFonts w:eastAsia="Times New Roman"/>
          <w:szCs w:val="24"/>
        </w:rPr>
      </w:pPr>
      <w:r>
        <w:rPr>
          <w:rFonts w:eastAsia="Times New Roman"/>
          <w:b/>
          <w:bCs/>
          <w:szCs w:val="24"/>
        </w:rPr>
        <w:t>ΠΡΟΕΔΡΕΥΩΝ (Δημήτριος Κρεμαστινός):</w:t>
      </w:r>
      <w:r>
        <w:rPr>
          <w:rFonts w:eastAsia="Times New Roman"/>
          <w:bCs/>
          <w:szCs w:val="24"/>
        </w:rPr>
        <w:t xml:space="preserve"> </w:t>
      </w:r>
      <w:r>
        <w:rPr>
          <w:rFonts w:eastAsia="Times New Roman"/>
          <w:szCs w:val="24"/>
        </w:rPr>
        <w:t xml:space="preserve">Με τη συναίνεση του Σώματος και ώρα 11.06΄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w:t>
      </w:r>
      <w:r>
        <w:rPr>
          <w:rFonts w:eastAsia="Times New Roman"/>
          <w:szCs w:val="24"/>
        </w:rPr>
        <w:t xml:space="preserve">ημέρα </w:t>
      </w:r>
      <w:r>
        <w:rPr>
          <w:rFonts w:eastAsia="Times New Roman"/>
          <w:szCs w:val="24"/>
        </w:rPr>
        <w:t>Παρασκευή 29 Σεπτεμβρίου 2017 και ώρα 10.00΄, με αντικείμενο εργασιών του Σώματος κοινοβουλευτικό έλεγχο</w:t>
      </w:r>
      <w:r>
        <w:rPr>
          <w:rFonts w:eastAsia="Times New Roman"/>
          <w:szCs w:val="24"/>
        </w:rPr>
        <w:t>:</w:t>
      </w:r>
      <w:r>
        <w:rPr>
          <w:rFonts w:eastAsia="Times New Roman"/>
          <w:szCs w:val="24"/>
        </w:rPr>
        <w:t xml:space="preserve"> α) συζήτηση επικαίρων ερωτήσεων και β) </w:t>
      </w:r>
      <w:r>
        <w:rPr>
          <w:rFonts w:eastAsia="Times New Roman"/>
          <w:szCs w:val="24"/>
        </w:rPr>
        <w:t xml:space="preserve">συζήτηση της υπ’ αριθμόν </w:t>
      </w:r>
      <w:r>
        <w:t>33/23/27-6-2017 επίκαιρης επερώτησης</w:t>
      </w:r>
      <w:r>
        <w:t xml:space="preserve">, σύμφωνα με </w:t>
      </w:r>
      <w:r>
        <w:t>την ημερήσια διάταξη που έχει διανεμηθεί</w:t>
      </w:r>
      <w:r>
        <w:t>.</w:t>
      </w:r>
    </w:p>
    <w:p w14:paraId="27620F16" w14:textId="77777777" w:rsidR="00B93702" w:rsidRDefault="00B93702">
      <w:pPr>
        <w:spacing w:line="600" w:lineRule="auto"/>
        <w:ind w:firstLine="720"/>
        <w:jc w:val="both"/>
        <w:rPr>
          <w:rFonts w:eastAsia="Times New Roman"/>
          <w:szCs w:val="24"/>
        </w:rPr>
      </w:pPr>
    </w:p>
    <w:p w14:paraId="27620F17" w14:textId="77777777" w:rsidR="00B93702" w:rsidRDefault="00B368C5">
      <w:pPr>
        <w:spacing w:line="600" w:lineRule="auto"/>
        <w:ind w:firstLine="720"/>
        <w:jc w:val="both"/>
        <w:rPr>
          <w:rFonts w:eastAsia="Times New Roman"/>
          <w:szCs w:val="24"/>
        </w:rPr>
      </w:pPr>
      <w:r>
        <w:rPr>
          <w:rFonts w:eastAsia="Times New Roman"/>
          <w:b/>
          <w:bCs/>
          <w:szCs w:val="24"/>
        </w:rPr>
        <w:t>Ο ΠΡΟΕΔΡΟΣ                                                 ΟΙ ΓΡΑΜΜΑΤΕΙΣ</w:t>
      </w:r>
    </w:p>
    <w:sectPr w:rsidR="00B9370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PAraToc9QXlkvxdtzBgjWLZI7CU=" w:salt="gIQMdU5Lgp6SSzMufF+3K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702"/>
    <w:rsid w:val="00B368C5"/>
    <w:rsid w:val="00B93702"/>
    <w:rsid w:val="00DB0E3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0DD9"/>
  <w15:docId w15:val="{0B21E46B-5078-404F-BA3E-2427A245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E0E0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E0E0F"/>
    <w:rPr>
      <w:rFonts w:ascii="Segoe UI" w:hAnsi="Segoe UI" w:cs="Segoe UI"/>
      <w:sz w:val="18"/>
      <w:szCs w:val="18"/>
    </w:rPr>
  </w:style>
  <w:style w:type="paragraph" w:styleId="a4">
    <w:name w:val="List Paragraph"/>
    <w:basedOn w:val="a"/>
    <w:uiPriority w:val="34"/>
    <w:qFormat/>
    <w:rsid w:val="00580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512</MetadataID>
    <Session xmlns="641f345b-441b-4b81-9152-adc2e73ba5e1">Β´</Session>
    <Date xmlns="641f345b-441b-4b81-9152-adc2e73ba5e1">2017-09-27T21:00:00+00:00</Date>
    <Status xmlns="641f345b-441b-4b81-9152-adc2e73ba5e1">
      <Url>http://srv-sp1/praktika/Lists/Incoming_Metadata/EditForm.aspx?ID=512&amp;Source=/praktika/Recordings_Library/Forms/AllItems.aspx</Url>
      <Description>Δημοσιεύτηκε</Description>
    </Status>
    <Meeting xmlns="641f345b-441b-4b81-9152-adc2e73ba5e1">ΡΠΔ´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40EA5A-DED5-43D4-9083-D472B0D4ACB6}">
  <ds:schemaRefs>
    <ds:schemaRef ds:uri="http://schemas.microsoft.com/office/2006/metadata/properties"/>
    <ds:schemaRef ds:uri="http://www.w3.org/XML/1998/namespace"/>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641f345b-441b-4b81-9152-adc2e73ba5e1"/>
    <ds:schemaRef ds:uri="http://purl.org/dc/terms/"/>
  </ds:schemaRefs>
</ds:datastoreItem>
</file>

<file path=customXml/itemProps2.xml><?xml version="1.0" encoding="utf-8"?>
<ds:datastoreItem xmlns:ds="http://schemas.openxmlformats.org/officeDocument/2006/customXml" ds:itemID="{AE28DA92-A6BF-4D24-974D-8916E87D0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042AED-2A5B-4F41-BAAF-5658D994B3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13369</Words>
  <Characters>72197</Characters>
  <Application>Microsoft Office Word</Application>
  <DocSecurity>0</DocSecurity>
  <Lines>601</Lines>
  <Paragraphs>170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2017-10-04T07:40:00Z</dcterms:created>
  <dcterms:modified xsi:type="dcterms:W3CDTF">2017-10-04T07:40:00Z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